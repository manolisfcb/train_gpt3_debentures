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63D09" w14:textId="77777777" w:rsidR="009E3753" w:rsidRPr="00076B9A" w:rsidRDefault="009E3753" w:rsidP="00957D0A">
      <w:pPr>
        <w:pStyle w:val="DeltaViewTableBody"/>
        <w:widowControl w:val="0"/>
        <w:pBdr>
          <w:bottom w:val="double" w:sz="6" w:space="4" w:color="auto"/>
        </w:pBdr>
        <w:autoSpaceDE/>
        <w:autoSpaceDN/>
        <w:adjustRightInd/>
        <w:spacing w:before="140" w:line="290" w:lineRule="auto"/>
        <w:jc w:val="both"/>
        <w:rPr>
          <w:rFonts w:cs="Arial"/>
          <w:sz w:val="16"/>
          <w:szCs w:val="16"/>
          <w:lang w:val="pt-BR"/>
        </w:rPr>
      </w:pPr>
    </w:p>
    <w:p w14:paraId="3E40476E" w14:textId="4BFE4792" w:rsidR="009E3753" w:rsidRPr="00076B9A" w:rsidRDefault="004030C2" w:rsidP="00957D0A">
      <w:pPr>
        <w:pStyle w:val="Heading"/>
        <w:widowControl w:val="0"/>
        <w:spacing w:before="140" w:after="0"/>
        <w:rPr>
          <w:sz w:val="16"/>
          <w:szCs w:val="16"/>
        </w:rPr>
      </w:pPr>
      <w:bookmarkStart w:id="0" w:name="_Hlk105437385"/>
      <w:r w:rsidRPr="00076B9A">
        <w:rPr>
          <w:sz w:val="16"/>
          <w:szCs w:val="16"/>
        </w:rPr>
        <w:t xml:space="preserve">INSTRUMENTO PARTICULAR DE ESCRITURA DE EMISSÃO PRIVADA DE DEBÊNTURES SIMPLES, NÃO CONVERSÍVEIS EM AÇÕES, DA ESPÉCIE </w:t>
      </w:r>
      <w:r w:rsidR="008F214E">
        <w:rPr>
          <w:sz w:val="16"/>
          <w:szCs w:val="16"/>
        </w:rPr>
        <w:t>COM GARANTIA FIDEJUSSÓRIA</w:t>
      </w:r>
      <w:r w:rsidRPr="00076B9A">
        <w:rPr>
          <w:sz w:val="16"/>
          <w:szCs w:val="16"/>
        </w:rPr>
        <w:t xml:space="preserve">, </w:t>
      </w:r>
      <w:r w:rsidR="004B3DCE" w:rsidRPr="00076B9A">
        <w:rPr>
          <w:bCs/>
          <w:sz w:val="16"/>
          <w:szCs w:val="16"/>
        </w:rPr>
        <w:t xml:space="preserve">EM ATÉ </w:t>
      </w:r>
      <w:r w:rsidR="001D6904">
        <w:rPr>
          <w:bCs/>
          <w:sz w:val="16"/>
          <w:szCs w:val="16"/>
        </w:rPr>
        <w:t>2</w:t>
      </w:r>
      <w:r w:rsidR="004B3DCE" w:rsidRPr="00076B9A">
        <w:rPr>
          <w:bCs/>
          <w:sz w:val="16"/>
          <w:szCs w:val="16"/>
        </w:rPr>
        <w:t xml:space="preserve"> (</w:t>
      </w:r>
      <w:r w:rsidR="001D6904">
        <w:rPr>
          <w:bCs/>
          <w:sz w:val="16"/>
          <w:szCs w:val="16"/>
        </w:rPr>
        <w:t>DUAS</w:t>
      </w:r>
      <w:r w:rsidR="004B3DCE" w:rsidRPr="00076B9A">
        <w:rPr>
          <w:bCs/>
          <w:sz w:val="16"/>
          <w:szCs w:val="16"/>
        </w:rPr>
        <w:t>) SÉRIES</w:t>
      </w:r>
      <w:r w:rsidRPr="00076B9A">
        <w:rPr>
          <w:sz w:val="16"/>
          <w:szCs w:val="16"/>
        </w:rPr>
        <w:t xml:space="preserve">, DA </w:t>
      </w:r>
      <w:r w:rsidR="00443C29">
        <w:rPr>
          <w:sz w:val="16"/>
          <w:szCs w:val="16"/>
        </w:rPr>
        <w:t>2</w:t>
      </w:r>
      <w:r w:rsidRPr="00076B9A">
        <w:rPr>
          <w:sz w:val="16"/>
          <w:szCs w:val="16"/>
        </w:rPr>
        <w:t xml:space="preserve">ª </w:t>
      </w:r>
      <w:r w:rsidR="00443C29" w:rsidRPr="00076B9A">
        <w:rPr>
          <w:sz w:val="16"/>
          <w:szCs w:val="16"/>
        </w:rPr>
        <w:t>(</w:t>
      </w:r>
      <w:r w:rsidR="00443C29">
        <w:rPr>
          <w:sz w:val="16"/>
          <w:szCs w:val="16"/>
        </w:rPr>
        <w:t>SEGUNDA</w:t>
      </w:r>
      <w:r w:rsidR="00443C29" w:rsidRPr="00076B9A">
        <w:rPr>
          <w:sz w:val="16"/>
          <w:szCs w:val="16"/>
        </w:rPr>
        <w:t xml:space="preserve">) </w:t>
      </w:r>
      <w:r w:rsidRPr="00076B9A">
        <w:rPr>
          <w:sz w:val="16"/>
          <w:szCs w:val="16"/>
        </w:rPr>
        <w:t xml:space="preserve">EMISSÃO DA </w:t>
      </w:r>
      <w:bookmarkEnd w:id="0"/>
      <w:r w:rsidR="00E729AB" w:rsidRPr="00E729AB">
        <w:rPr>
          <w:bCs/>
          <w:sz w:val="16"/>
          <w:szCs w:val="16"/>
        </w:rPr>
        <w:t>REFRIGERAÇÃO DUFRIO COMÉRCIO E IMPORTAÇÃO S.A.</w:t>
      </w:r>
    </w:p>
    <w:p w14:paraId="4301138A" w14:textId="77777777" w:rsidR="008E3FB8" w:rsidRPr="00076B9A" w:rsidRDefault="008E3FB8" w:rsidP="00957D0A">
      <w:pPr>
        <w:widowControl w:val="0"/>
        <w:spacing w:before="140" w:line="290" w:lineRule="auto"/>
        <w:jc w:val="center"/>
        <w:rPr>
          <w:rFonts w:cs="Arial"/>
          <w:sz w:val="16"/>
          <w:szCs w:val="16"/>
        </w:rPr>
      </w:pPr>
    </w:p>
    <w:p w14:paraId="1B57610A" w14:textId="77777777" w:rsidR="009E3753" w:rsidRPr="00076B9A" w:rsidRDefault="009E3753" w:rsidP="00957D0A">
      <w:pPr>
        <w:widowControl w:val="0"/>
        <w:spacing w:before="140" w:line="290" w:lineRule="auto"/>
        <w:jc w:val="center"/>
        <w:rPr>
          <w:rFonts w:cs="Arial"/>
          <w:sz w:val="16"/>
          <w:szCs w:val="16"/>
        </w:rPr>
      </w:pPr>
    </w:p>
    <w:p w14:paraId="02327030" w14:textId="77777777" w:rsidR="009E3753" w:rsidRPr="00076B9A" w:rsidRDefault="009E3753" w:rsidP="00957D0A">
      <w:pPr>
        <w:pStyle w:val="c3"/>
        <w:widowControl w:val="0"/>
        <w:spacing w:before="140" w:line="290" w:lineRule="auto"/>
        <w:rPr>
          <w:rFonts w:ascii="Arial" w:hAnsi="Arial" w:cs="Arial"/>
          <w:sz w:val="16"/>
          <w:szCs w:val="16"/>
        </w:rPr>
      </w:pPr>
      <w:r w:rsidRPr="00076B9A">
        <w:rPr>
          <w:rFonts w:ascii="Arial" w:hAnsi="Arial" w:cs="Arial"/>
          <w:sz w:val="16"/>
          <w:szCs w:val="16"/>
        </w:rPr>
        <w:t>entre</w:t>
      </w:r>
    </w:p>
    <w:p w14:paraId="640693B6" w14:textId="77777777" w:rsidR="008E3FB8" w:rsidRPr="00076B9A" w:rsidRDefault="008E3FB8" w:rsidP="00957D0A">
      <w:pPr>
        <w:widowControl w:val="0"/>
        <w:spacing w:before="140" w:line="290" w:lineRule="auto"/>
        <w:jc w:val="center"/>
        <w:rPr>
          <w:rFonts w:cs="Arial"/>
          <w:sz w:val="16"/>
          <w:szCs w:val="16"/>
        </w:rPr>
      </w:pPr>
    </w:p>
    <w:p w14:paraId="6B5DA8C0" w14:textId="77777777" w:rsidR="009E3753" w:rsidRPr="00076B9A" w:rsidRDefault="009E3753" w:rsidP="00957D0A">
      <w:pPr>
        <w:widowControl w:val="0"/>
        <w:spacing w:before="140" w:line="290" w:lineRule="auto"/>
        <w:jc w:val="center"/>
        <w:rPr>
          <w:rFonts w:cs="Arial"/>
          <w:sz w:val="16"/>
          <w:szCs w:val="16"/>
        </w:rPr>
      </w:pPr>
    </w:p>
    <w:p w14:paraId="031FB35B" w14:textId="77777777" w:rsidR="009E3753" w:rsidRPr="00076B9A" w:rsidRDefault="00E729AB" w:rsidP="00957D0A">
      <w:pPr>
        <w:pStyle w:val="Body"/>
        <w:widowControl w:val="0"/>
        <w:spacing w:before="140" w:after="0"/>
        <w:jc w:val="center"/>
        <w:rPr>
          <w:i/>
          <w:iCs/>
          <w:sz w:val="16"/>
          <w:szCs w:val="16"/>
          <w:lang w:val="pt-BR"/>
        </w:rPr>
      </w:pPr>
      <w:r w:rsidRPr="00E729AB">
        <w:rPr>
          <w:b/>
          <w:bCs/>
          <w:color w:val="000000"/>
          <w:sz w:val="16"/>
          <w:szCs w:val="16"/>
          <w:lang w:val="pt-BR"/>
        </w:rPr>
        <w:t>REFRIGERAÇÃO DUFRIO COMÉRCIO E IMPORTAÇÃO S.A.</w:t>
      </w:r>
      <w:r w:rsidR="008E3FB8" w:rsidRPr="00076B9A">
        <w:rPr>
          <w:b/>
          <w:bCs/>
          <w:sz w:val="16"/>
          <w:szCs w:val="16"/>
          <w:lang w:val="pt-BR"/>
        </w:rPr>
        <w:br/>
      </w:r>
      <w:r w:rsidR="009E3753" w:rsidRPr="00076B9A">
        <w:rPr>
          <w:i/>
          <w:iCs/>
          <w:sz w:val="16"/>
          <w:szCs w:val="16"/>
          <w:lang w:val="pt-BR"/>
        </w:rPr>
        <w:t xml:space="preserve">como </w:t>
      </w:r>
      <w:r w:rsidR="00F75728" w:rsidRPr="00076B9A">
        <w:rPr>
          <w:i/>
          <w:iCs/>
          <w:sz w:val="16"/>
          <w:szCs w:val="16"/>
          <w:lang w:val="pt-BR"/>
        </w:rPr>
        <w:t>Emissora</w:t>
      </w:r>
    </w:p>
    <w:p w14:paraId="72306938" w14:textId="77777777" w:rsidR="009E3753" w:rsidRPr="00076B9A" w:rsidRDefault="009E3753" w:rsidP="00957D0A">
      <w:pPr>
        <w:widowControl w:val="0"/>
        <w:spacing w:before="140" w:line="290" w:lineRule="auto"/>
        <w:jc w:val="center"/>
        <w:rPr>
          <w:rFonts w:cs="Arial"/>
          <w:sz w:val="16"/>
          <w:szCs w:val="16"/>
        </w:rPr>
      </w:pPr>
    </w:p>
    <w:p w14:paraId="46418E45" w14:textId="77777777" w:rsidR="001A4B79" w:rsidRPr="00076B9A" w:rsidRDefault="001A4B79" w:rsidP="00957D0A">
      <w:pPr>
        <w:widowControl w:val="0"/>
        <w:spacing w:before="140" w:line="290" w:lineRule="auto"/>
        <w:jc w:val="center"/>
        <w:rPr>
          <w:rFonts w:cs="Arial"/>
          <w:sz w:val="16"/>
          <w:szCs w:val="16"/>
        </w:rPr>
      </w:pPr>
    </w:p>
    <w:p w14:paraId="5BFBC076" w14:textId="77777777" w:rsidR="001A4B79" w:rsidRPr="00076B9A" w:rsidRDefault="00E729AB" w:rsidP="00957D0A">
      <w:pPr>
        <w:widowControl w:val="0"/>
        <w:spacing w:before="140" w:line="290" w:lineRule="auto"/>
        <w:jc w:val="center"/>
        <w:rPr>
          <w:rFonts w:cs="Arial"/>
          <w:bCs/>
          <w:sz w:val="16"/>
          <w:szCs w:val="16"/>
        </w:rPr>
      </w:pPr>
      <w:r>
        <w:rPr>
          <w:rFonts w:cs="Arial"/>
          <w:b/>
          <w:sz w:val="16"/>
          <w:szCs w:val="16"/>
        </w:rPr>
        <w:t xml:space="preserve">OPEA </w:t>
      </w:r>
      <w:r w:rsidR="002F4020" w:rsidRPr="00076B9A">
        <w:rPr>
          <w:rFonts w:cs="Arial"/>
          <w:b/>
          <w:sz w:val="16"/>
          <w:szCs w:val="16"/>
        </w:rPr>
        <w:t>SECURITIZADORA S.A.</w:t>
      </w:r>
      <w:r w:rsidR="001A4B79" w:rsidRPr="00076B9A">
        <w:rPr>
          <w:rFonts w:cs="Arial"/>
          <w:b/>
          <w:sz w:val="16"/>
          <w:szCs w:val="16"/>
        </w:rPr>
        <w:br/>
      </w:r>
      <w:r w:rsidR="001A4B79" w:rsidRPr="00076B9A">
        <w:rPr>
          <w:rFonts w:cs="Arial"/>
          <w:bCs/>
          <w:i/>
          <w:iCs/>
          <w:sz w:val="16"/>
          <w:szCs w:val="16"/>
        </w:rPr>
        <w:t>como Debenturista</w:t>
      </w:r>
    </w:p>
    <w:p w14:paraId="64134F13" w14:textId="77777777" w:rsidR="001A4B79" w:rsidRPr="00076B9A" w:rsidRDefault="001A4B79" w:rsidP="00957D0A">
      <w:pPr>
        <w:widowControl w:val="0"/>
        <w:spacing w:before="140" w:line="290" w:lineRule="auto"/>
        <w:jc w:val="center"/>
        <w:rPr>
          <w:rFonts w:cs="Arial"/>
          <w:sz w:val="16"/>
          <w:szCs w:val="16"/>
        </w:rPr>
      </w:pPr>
    </w:p>
    <w:p w14:paraId="53CD6E6F" w14:textId="77777777" w:rsidR="009E3753" w:rsidRPr="00076B9A" w:rsidRDefault="009E3753" w:rsidP="00957D0A">
      <w:pPr>
        <w:widowControl w:val="0"/>
        <w:spacing w:before="140" w:line="290" w:lineRule="auto"/>
        <w:jc w:val="center"/>
        <w:rPr>
          <w:rFonts w:cs="Arial"/>
          <w:i/>
          <w:iCs/>
          <w:sz w:val="16"/>
          <w:szCs w:val="16"/>
        </w:rPr>
      </w:pPr>
    </w:p>
    <w:p w14:paraId="0B126CB2" w14:textId="77777777" w:rsidR="009E3753" w:rsidRPr="00076B9A" w:rsidRDefault="009E3753" w:rsidP="00957D0A">
      <w:pPr>
        <w:widowControl w:val="0"/>
        <w:spacing w:before="140" w:line="290" w:lineRule="auto"/>
        <w:jc w:val="center"/>
        <w:rPr>
          <w:rFonts w:cs="Arial"/>
          <w:i/>
          <w:sz w:val="16"/>
          <w:szCs w:val="16"/>
        </w:rPr>
      </w:pPr>
    </w:p>
    <w:p w14:paraId="5CE0B05E" w14:textId="77777777" w:rsidR="007B6303" w:rsidRPr="00076B9A" w:rsidRDefault="007B6303" w:rsidP="00957D0A">
      <w:pPr>
        <w:widowControl w:val="0"/>
        <w:spacing w:before="140" w:line="290" w:lineRule="auto"/>
        <w:jc w:val="center"/>
        <w:rPr>
          <w:rFonts w:cs="Arial"/>
          <w:i/>
          <w:sz w:val="16"/>
          <w:szCs w:val="16"/>
        </w:rPr>
      </w:pPr>
    </w:p>
    <w:p w14:paraId="32DAFFD5" w14:textId="77777777" w:rsidR="007B6303" w:rsidRDefault="008F214E" w:rsidP="00957D0A">
      <w:pPr>
        <w:widowControl w:val="0"/>
        <w:spacing w:before="140" w:line="290" w:lineRule="auto"/>
        <w:jc w:val="center"/>
        <w:rPr>
          <w:rFonts w:cs="Arial"/>
          <w:i/>
          <w:sz w:val="16"/>
          <w:szCs w:val="16"/>
        </w:rPr>
      </w:pPr>
      <w:r>
        <w:rPr>
          <w:rFonts w:cs="Arial"/>
          <w:i/>
          <w:sz w:val="16"/>
          <w:szCs w:val="16"/>
        </w:rPr>
        <w:t>e</w:t>
      </w:r>
    </w:p>
    <w:p w14:paraId="1695679F" w14:textId="77777777" w:rsidR="008F214E" w:rsidRDefault="008F214E" w:rsidP="00957D0A">
      <w:pPr>
        <w:widowControl w:val="0"/>
        <w:spacing w:before="140" w:line="290" w:lineRule="auto"/>
        <w:jc w:val="center"/>
        <w:rPr>
          <w:rFonts w:cs="Arial"/>
          <w:i/>
          <w:sz w:val="16"/>
          <w:szCs w:val="16"/>
        </w:rPr>
      </w:pPr>
    </w:p>
    <w:p w14:paraId="7CB4FF0C" w14:textId="77777777" w:rsidR="00BB4E1C" w:rsidRDefault="00BB4E1C" w:rsidP="00957D0A">
      <w:pPr>
        <w:widowControl w:val="0"/>
        <w:spacing w:before="140" w:line="290" w:lineRule="auto"/>
        <w:jc w:val="center"/>
        <w:rPr>
          <w:rFonts w:cs="Arial"/>
          <w:b/>
          <w:sz w:val="16"/>
          <w:szCs w:val="16"/>
        </w:rPr>
      </w:pPr>
      <w:r>
        <w:rPr>
          <w:rFonts w:cs="Arial"/>
          <w:b/>
          <w:sz w:val="16"/>
          <w:szCs w:val="16"/>
        </w:rPr>
        <w:t>FRIOMASTER PARTICIPAÇÕES S.A.</w:t>
      </w:r>
    </w:p>
    <w:p w14:paraId="46A969B8" w14:textId="77777777" w:rsidR="00BB4E1C" w:rsidRDefault="00BB4E1C" w:rsidP="00957D0A">
      <w:pPr>
        <w:widowControl w:val="0"/>
        <w:spacing w:before="140" w:line="290" w:lineRule="auto"/>
        <w:jc w:val="center"/>
        <w:rPr>
          <w:rFonts w:cs="Arial"/>
          <w:b/>
          <w:sz w:val="16"/>
          <w:szCs w:val="16"/>
        </w:rPr>
      </w:pPr>
      <w:r>
        <w:rPr>
          <w:rFonts w:cs="Arial"/>
          <w:b/>
          <w:sz w:val="16"/>
          <w:szCs w:val="16"/>
        </w:rPr>
        <w:t>DAGOBERTO ARTÊMIO ZANON</w:t>
      </w:r>
    </w:p>
    <w:p w14:paraId="6C498325" w14:textId="77777777" w:rsidR="00BE40A1" w:rsidRDefault="00BE40A1" w:rsidP="00957D0A">
      <w:pPr>
        <w:widowControl w:val="0"/>
        <w:spacing w:before="140" w:line="290" w:lineRule="auto"/>
        <w:jc w:val="center"/>
        <w:rPr>
          <w:rFonts w:cs="Arial"/>
          <w:b/>
          <w:sz w:val="16"/>
          <w:szCs w:val="16"/>
        </w:rPr>
      </w:pPr>
      <w:r w:rsidRPr="00A55EED">
        <w:rPr>
          <w:b/>
          <w:sz w:val="16"/>
          <w:szCs w:val="16"/>
        </w:rPr>
        <w:t>SILVANA PRETTO ZANON</w:t>
      </w:r>
    </w:p>
    <w:p w14:paraId="5B391155" w14:textId="77777777" w:rsidR="008F214E" w:rsidRPr="00C20AD9" w:rsidRDefault="00BB4E1C" w:rsidP="00957D0A">
      <w:pPr>
        <w:widowControl w:val="0"/>
        <w:spacing w:before="140" w:line="290" w:lineRule="auto"/>
        <w:jc w:val="center"/>
        <w:rPr>
          <w:rFonts w:cs="Arial"/>
          <w:sz w:val="16"/>
          <w:szCs w:val="16"/>
        </w:rPr>
      </w:pPr>
      <w:r>
        <w:rPr>
          <w:rFonts w:cs="Arial"/>
          <w:b/>
          <w:sz w:val="16"/>
          <w:szCs w:val="16"/>
        </w:rPr>
        <w:t>GUILLERMO ZANON</w:t>
      </w:r>
    </w:p>
    <w:p w14:paraId="375AE37D" w14:textId="77777777" w:rsidR="00C20AD9" w:rsidRPr="00C20AD9" w:rsidRDefault="00C20AD9" w:rsidP="00957D0A">
      <w:pPr>
        <w:widowControl w:val="0"/>
        <w:spacing w:before="140" w:line="290" w:lineRule="auto"/>
        <w:jc w:val="center"/>
        <w:rPr>
          <w:rFonts w:cs="Arial"/>
          <w:i/>
          <w:sz w:val="16"/>
          <w:szCs w:val="16"/>
        </w:rPr>
      </w:pPr>
      <w:r w:rsidRPr="00C20AD9">
        <w:rPr>
          <w:rFonts w:cs="Arial"/>
          <w:i/>
          <w:sz w:val="16"/>
          <w:szCs w:val="16"/>
        </w:rPr>
        <w:t>como Fiadores</w:t>
      </w:r>
    </w:p>
    <w:p w14:paraId="34D604AF" w14:textId="77777777" w:rsidR="00EA5E79" w:rsidRPr="00076B9A" w:rsidRDefault="00EA5E79" w:rsidP="00957D0A">
      <w:pPr>
        <w:widowControl w:val="0"/>
        <w:spacing w:before="140" w:line="290" w:lineRule="auto"/>
        <w:jc w:val="center"/>
        <w:rPr>
          <w:rFonts w:cs="Arial"/>
          <w:i/>
          <w:sz w:val="16"/>
          <w:szCs w:val="16"/>
        </w:rPr>
      </w:pPr>
    </w:p>
    <w:p w14:paraId="117E71FD" w14:textId="77777777" w:rsidR="007B6303" w:rsidRPr="00076B9A" w:rsidRDefault="007B6303" w:rsidP="00957D0A">
      <w:pPr>
        <w:widowControl w:val="0"/>
        <w:spacing w:before="140" w:line="290" w:lineRule="auto"/>
        <w:jc w:val="center"/>
        <w:rPr>
          <w:rFonts w:cs="Arial"/>
          <w:sz w:val="16"/>
          <w:szCs w:val="16"/>
        </w:rPr>
      </w:pPr>
      <w:bookmarkStart w:id="1" w:name="_Hlk94048079"/>
      <w:r w:rsidRPr="00076B9A">
        <w:rPr>
          <w:rFonts w:cs="Arial"/>
          <w:sz w:val="16"/>
          <w:szCs w:val="16"/>
        </w:rPr>
        <w:t>________________</w:t>
      </w:r>
    </w:p>
    <w:p w14:paraId="3AE7A42B" w14:textId="77777777" w:rsidR="007B6303" w:rsidRPr="00076B9A" w:rsidRDefault="007B6303" w:rsidP="00957D0A">
      <w:pPr>
        <w:widowControl w:val="0"/>
        <w:spacing w:before="140" w:line="290" w:lineRule="auto"/>
        <w:jc w:val="center"/>
        <w:rPr>
          <w:rFonts w:cs="Arial"/>
          <w:sz w:val="16"/>
          <w:szCs w:val="16"/>
        </w:rPr>
      </w:pPr>
      <w:r w:rsidRPr="00076B9A">
        <w:rPr>
          <w:rFonts w:cs="Arial"/>
          <w:sz w:val="16"/>
          <w:szCs w:val="16"/>
        </w:rPr>
        <w:t>Datado de</w:t>
      </w:r>
    </w:p>
    <w:p w14:paraId="6391D45E" w14:textId="5D93EF1E" w:rsidR="004030C2" w:rsidRPr="00076B9A" w:rsidRDefault="004948FA" w:rsidP="00957D0A">
      <w:pPr>
        <w:widowControl w:val="0"/>
        <w:tabs>
          <w:tab w:val="left" w:pos="2366"/>
        </w:tabs>
        <w:spacing w:before="140" w:line="290" w:lineRule="auto"/>
        <w:jc w:val="center"/>
        <w:rPr>
          <w:rFonts w:cs="Arial"/>
          <w:sz w:val="16"/>
          <w:szCs w:val="16"/>
        </w:rPr>
      </w:pPr>
      <w:r>
        <w:rPr>
          <w:rFonts w:cs="Arial"/>
          <w:sz w:val="16"/>
          <w:szCs w:val="16"/>
        </w:rPr>
        <w:t>19 de outubro</w:t>
      </w:r>
      <w:r w:rsidR="00E86A26">
        <w:rPr>
          <w:rFonts w:cs="Arial"/>
          <w:sz w:val="16"/>
          <w:szCs w:val="16"/>
        </w:rPr>
        <w:t xml:space="preserve"> </w:t>
      </w:r>
      <w:r w:rsidR="00AD15E9">
        <w:rPr>
          <w:rFonts w:cs="Arial"/>
          <w:sz w:val="16"/>
          <w:szCs w:val="16"/>
        </w:rPr>
        <w:t>de 2022</w:t>
      </w:r>
    </w:p>
    <w:p w14:paraId="6C8D16AD" w14:textId="77777777" w:rsidR="007B6303" w:rsidRPr="00076B9A" w:rsidRDefault="007B6303" w:rsidP="00957D0A">
      <w:pPr>
        <w:widowControl w:val="0"/>
        <w:spacing w:before="140" w:line="290" w:lineRule="auto"/>
        <w:jc w:val="center"/>
        <w:rPr>
          <w:rFonts w:cs="Arial"/>
          <w:sz w:val="16"/>
          <w:szCs w:val="16"/>
        </w:rPr>
      </w:pPr>
      <w:r w:rsidRPr="00076B9A">
        <w:rPr>
          <w:rFonts w:cs="Arial"/>
          <w:sz w:val="16"/>
          <w:szCs w:val="16"/>
        </w:rPr>
        <w:t>___________________</w:t>
      </w:r>
      <w:bookmarkEnd w:id="1"/>
    </w:p>
    <w:p w14:paraId="7BABE6B3" w14:textId="77777777" w:rsidR="009E3753" w:rsidRPr="00076B9A" w:rsidRDefault="009E3753" w:rsidP="00957D0A">
      <w:pPr>
        <w:widowControl w:val="0"/>
        <w:pBdr>
          <w:bottom w:val="double" w:sz="6" w:space="1" w:color="auto"/>
        </w:pBdr>
        <w:spacing w:before="140" w:line="290" w:lineRule="auto"/>
        <w:jc w:val="center"/>
        <w:rPr>
          <w:rFonts w:cs="Arial"/>
          <w:smallCaps/>
          <w:sz w:val="16"/>
          <w:szCs w:val="16"/>
        </w:rPr>
      </w:pPr>
    </w:p>
    <w:p w14:paraId="0CBE6AF9" w14:textId="77777777" w:rsidR="007B6303" w:rsidRPr="00076B9A" w:rsidRDefault="007B6303" w:rsidP="00957D0A">
      <w:pPr>
        <w:widowControl w:val="0"/>
        <w:pBdr>
          <w:bottom w:val="double" w:sz="6" w:space="1" w:color="auto"/>
        </w:pBdr>
        <w:spacing w:before="140" w:line="290" w:lineRule="auto"/>
        <w:jc w:val="center"/>
        <w:rPr>
          <w:rFonts w:cs="Arial"/>
          <w:smallCaps/>
          <w:sz w:val="16"/>
          <w:szCs w:val="16"/>
        </w:rPr>
      </w:pPr>
    </w:p>
    <w:p w14:paraId="2BE9F91A" w14:textId="1A845052" w:rsidR="004B3DCE" w:rsidRPr="00076B9A" w:rsidRDefault="009E3753" w:rsidP="00E73911">
      <w:pPr>
        <w:widowControl w:val="0"/>
        <w:spacing w:before="140" w:line="290" w:lineRule="auto"/>
        <w:rPr>
          <w:rFonts w:eastAsia="SimHei" w:cs="Arial"/>
          <w:sz w:val="16"/>
          <w:szCs w:val="16"/>
          <w:lang w:eastAsia="zh-CN"/>
        </w:rPr>
      </w:pPr>
      <w:r w:rsidRPr="00076B9A">
        <w:rPr>
          <w:rFonts w:cs="Arial"/>
          <w:sz w:val="16"/>
          <w:szCs w:val="16"/>
        </w:rPr>
        <w:br w:type="page"/>
      </w:r>
      <w:bookmarkStart w:id="2" w:name="bmkStart"/>
      <w:bookmarkEnd w:id="2"/>
    </w:p>
    <w:p w14:paraId="4A0630FD" w14:textId="1F441074" w:rsidR="00381825" w:rsidRPr="00076B9A" w:rsidRDefault="004B3DCE" w:rsidP="00957D0A">
      <w:pPr>
        <w:pStyle w:val="Heading"/>
        <w:widowControl w:val="0"/>
        <w:spacing w:before="140" w:after="0"/>
        <w:rPr>
          <w:sz w:val="16"/>
          <w:szCs w:val="16"/>
        </w:rPr>
      </w:pPr>
      <w:bookmarkStart w:id="3" w:name="_Hlk94095683"/>
      <w:r w:rsidRPr="00076B9A">
        <w:rPr>
          <w:sz w:val="16"/>
          <w:szCs w:val="16"/>
        </w:rPr>
        <w:lastRenderedPageBreak/>
        <w:t xml:space="preserve">INSTRUMENTO PARTICULAR DE ESCRITURA DE EMISSÃO PRIVADA DE DEBÊNTURES SIMPLES, NÃO CONVERSÍVEIS EM AÇÕES, </w:t>
      </w:r>
      <w:r w:rsidR="008F214E" w:rsidRPr="00076B9A">
        <w:rPr>
          <w:sz w:val="16"/>
          <w:szCs w:val="16"/>
        </w:rPr>
        <w:t xml:space="preserve">DA ESPÉCIE </w:t>
      </w:r>
      <w:r w:rsidR="008F214E">
        <w:rPr>
          <w:sz w:val="16"/>
          <w:szCs w:val="16"/>
        </w:rPr>
        <w:t>COM GARANTIA FIDEJUSSÓRIA</w:t>
      </w:r>
      <w:r w:rsidRPr="00076B9A">
        <w:rPr>
          <w:sz w:val="16"/>
          <w:szCs w:val="16"/>
        </w:rPr>
        <w:t xml:space="preserve">, </w:t>
      </w:r>
      <w:r w:rsidRPr="00076B9A">
        <w:rPr>
          <w:bCs/>
          <w:sz w:val="16"/>
          <w:szCs w:val="16"/>
        </w:rPr>
        <w:t xml:space="preserve">EM ATÉ </w:t>
      </w:r>
      <w:r w:rsidR="001D6904">
        <w:rPr>
          <w:bCs/>
          <w:sz w:val="16"/>
          <w:szCs w:val="16"/>
        </w:rPr>
        <w:t>2</w:t>
      </w:r>
      <w:r w:rsidRPr="00076B9A">
        <w:rPr>
          <w:bCs/>
          <w:sz w:val="16"/>
          <w:szCs w:val="16"/>
        </w:rPr>
        <w:t xml:space="preserve"> (</w:t>
      </w:r>
      <w:r w:rsidR="001D6904">
        <w:rPr>
          <w:bCs/>
          <w:sz w:val="16"/>
          <w:szCs w:val="16"/>
        </w:rPr>
        <w:t>DUAS</w:t>
      </w:r>
      <w:r w:rsidRPr="00076B9A">
        <w:rPr>
          <w:bCs/>
          <w:sz w:val="16"/>
          <w:szCs w:val="16"/>
        </w:rPr>
        <w:t>) SÉRIES</w:t>
      </w:r>
      <w:r w:rsidRPr="00076B9A">
        <w:rPr>
          <w:sz w:val="16"/>
          <w:szCs w:val="16"/>
        </w:rPr>
        <w:t xml:space="preserve">, </w:t>
      </w:r>
      <w:r w:rsidR="00E729AB" w:rsidRPr="00076B9A">
        <w:rPr>
          <w:sz w:val="16"/>
          <w:szCs w:val="16"/>
        </w:rPr>
        <w:t xml:space="preserve">DA </w:t>
      </w:r>
      <w:r w:rsidR="00443C29">
        <w:rPr>
          <w:sz w:val="16"/>
          <w:szCs w:val="16"/>
        </w:rPr>
        <w:t>2</w:t>
      </w:r>
      <w:r w:rsidR="00E729AB" w:rsidRPr="00076B9A">
        <w:rPr>
          <w:sz w:val="16"/>
          <w:szCs w:val="16"/>
        </w:rPr>
        <w:t xml:space="preserve">ª </w:t>
      </w:r>
      <w:r w:rsidR="00443C29" w:rsidRPr="00076B9A">
        <w:rPr>
          <w:sz w:val="16"/>
          <w:szCs w:val="16"/>
        </w:rPr>
        <w:t>(</w:t>
      </w:r>
      <w:r w:rsidR="00443C29">
        <w:rPr>
          <w:sz w:val="16"/>
          <w:szCs w:val="16"/>
        </w:rPr>
        <w:t>SEGUNDA</w:t>
      </w:r>
      <w:r w:rsidR="00443C29" w:rsidRPr="00076B9A">
        <w:rPr>
          <w:sz w:val="16"/>
          <w:szCs w:val="16"/>
        </w:rPr>
        <w:t xml:space="preserve">) </w:t>
      </w:r>
      <w:r w:rsidR="00E729AB" w:rsidRPr="00076B9A">
        <w:rPr>
          <w:sz w:val="16"/>
          <w:szCs w:val="16"/>
        </w:rPr>
        <w:t xml:space="preserve">EMISSÃO DA </w:t>
      </w:r>
      <w:r w:rsidR="00E729AB" w:rsidRPr="00E729AB">
        <w:rPr>
          <w:bCs/>
          <w:sz w:val="16"/>
          <w:szCs w:val="16"/>
        </w:rPr>
        <w:t>REFRIGERAÇÃO DUFRIO COMÉRCIO E IMPORTAÇÃO S.A.</w:t>
      </w:r>
    </w:p>
    <w:p w14:paraId="6A922BE1" w14:textId="77777777" w:rsidR="00381825" w:rsidRPr="00076B9A" w:rsidRDefault="001820E7" w:rsidP="00957D0A">
      <w:pPr>
        <w:pStyle w:val="Body"/>
        <w:widowControl w:val="0"/>
        <w:spacing w:before="140" w:after="0"/>
        <w:rPr>
          <w:sz w:val="16"/>
          <w:szCs w:val="16"/>
          <w:lang w:val="pt-BR"/>
        </w:rPr>
      </w:pPr>
      <w:r w:rsidRPr="00076B9A">
        <w:rPr>
          <w:sz w:val="16"/>
          <w:szCs w:val="16"/>
          <w:lang w:val="pt-BR"/>
        </w:rPr>
        <w:t>Pelo presente instrumento particular, de um lado,</w:t>
      </w:r>
      <w:r w:rsidR="00281A72" w:rsidRPr="00076B9A">
        <w:rPr>
          <w:sz w:val="16"/>
          <w:szCs w:val="16"/>
          <w:lang w:val="pt-BR"/>
        </w:rPr>
        <w:t xml:space="preserve"> como emissora das Debêntures (conforme definidas abaixo) objeto desta </w:t>
      </w:r>
      <w:r w:rsidR="00A10EAD" w:rsidRPr="00076B9A">
        <w:rPr>
          <w:sz w:val="16"/>
          <w:szCs w:val="16"/>
          <w:lang w:val="pt-BR"/>
        </w:rPr>
        <w:t>Escritura de Emissão de Debêntures</w:t>
      </w:r>
      <w:r w:rsidR="00281A72" w:rsidRPr="00076B9A">
        <w:rPr>
          <w:sz w:val="16"/>
          <w:szCs w:val="16"/>
          <w:lang w:val="pt-BR"/>
        </w:rPr>
        <w:t xml:space="preserve"> (conforme definida abaixo):</w:t>
      </w:r>
    </w:p>
    <w:p w14:paraId="04AA4C01" w14:textId="1138035E" w:rsidR="00381825" w:rsidRPr="00076B9A" w:rsidRDefault="00E729AB" w:rsidP="00957D0A">
      <w:pPr>
        <w:pStyle w:val="Parties"/>
        <w:widowControl w:val="0"/>
        <w:spacing w:before="140" w:after="0"/>
        <w:rPr>
          <w:sz w:val="16"/>
          <w:szCs w:val="16"/>
        </w:rPr>
      </w:pPr>
      <w:bookmarkStart w:id="4" w:name="_Ref94078914"/>
      <w:bookmarkStart w:id="5" w:name="_Hlk103789115"/>
      <w:r w:rsidRPr="00E729AB">
        <w:rPr>
          <w:b/>
          <w:sz w:val="16"/>
          <w:szCs w:val="16"/>
        </w:rPr>
        <w:t>REFRIGERAÇÃO DUFRIO COMÉRCIO E IMPORTAÇÃO S.A.</w:t>
      </w:r>
      <w:r w:rsidR="004B3DCE" w:rsidRPr="00E729AB">
        <w:rPr>
          <w:sz w:val="16"/>
          <w:szCs w:val="16"/>
        </w:rPr>
        <w:t xml:space="preserve">, sociedade por ações, com sede na Cidade de </w:t>
      </w:r>
      <w:r w:rsidR="00E21FED">
        <w:rPr>
          <w:sz w:val="16"/>
          <w:szCs w:val="16"/>
        </w:rPr>
        <w:t>Porto Alegre</w:t>
      </w:r>
      <w:r w:rsidR="004B3DCE" w:rsidRPr="00E729AB">
        <w:rPr>
          <w:sz w:val="16"/>
          <w:szCs w:val="16"/>
        </w:rPr>
        <w:t xml:space="preserve">, Estado de </w:t>
      </w:r>
      <w:r w:rsidR="00E21FED">
        <w:rPr>
          <w:sz w:val="16"/>
          <w:szCs w:val="16"/>
        </w:rPr>
        <w:t>Rio Grande do Sul</w:t>
      </w:r>
      <w:r w:rsidR="00E21FED" w:rsidRPr="00E729AB">
        <w:rPr>
          <w:sz w:val="16"/>
          <w:szCs w:val="16"/>
        </w:rPr>
        <w:t xml:space="preserve">, </w:t>
      </w:r>
      <w:r w:rsidR="004B3DCE" w:rsidRPr="00E729AB">
        <w:rPr>
          <w:sz w:val="16"/>
          <w:szCs w:val="16"/>
        </w:rPr>
        <w:t xml:space="preserve">na </w:t>
      </w:r>
      <w:r w:rsidR="00E21FED">
        <w:rPr>
          <w:sz w:val="16"/>
          <w:szCs w:val="16"/>
        </w:rPr>
        <w:t>Rua Voluntários da Pátria, nº 3.303 e 3.333</w:t>
      </w:r>
      <w:r>
        <w:rPr>
          <w:sz w:val="16"/>
          <w:szCs w:val="16"/>
        </w:rPr>
        <w:t xml:space="preserve">, </w:t>
      </w:r>
      <w:r w:rsidR="00E21FED">
        <w:rPr>
          <w:sz w:val="16"/>
          <w:szCs w:val="16"/>
        </w:rPr>
        <w:t>São Geraldo</w:t>
      </w:r>
      <w:r>
        <w:rPr>
          <w:sz w:val="16"/>
          <w:szCs w:val="16"/>
        </w:rPr>
        <w:t xml:space="preserve">, </w:t>
      </w:r>
      <w:r w:rsidR="008A612C" w:rsidRPr="00E729AB">
        <w:rPr>
          <w:sz w:val="16"/>
          <w:szCs w:val="16"/>
        </w:rPr>
        <w:t>CEP</w:t>
      </w:r>
      <w:r w:rsidR="00EA0AEE">
        <w:rPr>
          <w:sz w:val="16"/>
          <w:szCs w:val="16"/>
        </w:rPr>
        <w:t> </w:t>
      </w:r>
      <w:r w:rsidR="00E21FED">
        <w:rPr>
          <w:sz w:val="16"/>
          <w:szCs w:val="16"/>
        </w:rPr>
        <w:t>90230-011</w:t>
      </w:r>
      <w:r w:rsidR="00E21FED" w:rsidRPr="00E729AB">
        <w:rPr>
          <w:sz w:val="16"/>
          <w:szCs w:val="16"/>
        </w:rPr>
        <w:t xml:space="preserve">, </w:t>
      </w:r>
      <w:r w:rsidR="004B3DCE" w:rsidRPr="00E729AB">
        <w:rPr>
          <w:sz w:val="16"/>
          <w:szCs w:val="16"/>
        </w:rPr>
        <w:t>inscrita no Cadastro Nacional da Pessoa Jurídica do Ministério da Economia (</w:t>
      </w:r>
      <w:r w:rsidR="000C68AF" w:rsidRPr="00E729AB">
        <w:rPr>
          <w:sz w:val="16"/>
          <w:szCs w:val="16"/>
        </w:rPr>
        <w:t>“</w:t>
      </w:r>
      <w:r w:rsidR="004B3DCE" w:rsidRPr="00E729AB">
        <w:rPr>
          <w:sz w:val="16"/>
          <w:szCs w:val="16"/>
          <w:u w:val="single"/>
        </w:rPr>
        <w:t>CNPJ</w:t>
      </w:r>
      <w:r w:rsidR="00B17516">
        <w:rPr>
          <w:sz w:val="16"/>
          <w:szCs w:val="16"/>
          <w:u w:val="single"/>
        </w:rPr>
        <w:t>/ME</w:t>
      </w:r>
      <w:r w:rsidR="000C68AF" w:rsidRPr="00E729AB">
        <w:rPr>
          <w:sz w:val="16"/>
          <w:szCs w:val="16"/>
        </w:rPr>
        <w:t>”</w:t>
      </w:r>
      <w:r w:rsidR="004B3DCE" w:rsidRPr="00E729AB">
        <w:rPr>
          <w:sz w:val="16"/>
          <w:szCs w:val="16"/>
        </w:rPr>
        <w:t xml:space="preserve">) sob o nº </w:t>
      </w:r>
      <w:r w:rsidR="00E21FED">
        <w:rPr>
          <w:sz w:val="16"/>
          <w:szCs w:val="16"/>
        </w:rPr>
        <w:t>01.754.239/0001-10</w:t>
      </w:r>
      <w:r w:rsidR="00E21FED" w:rsidRPr="00E729AB">
        <w:rPr>
          <w:sz w:val="16"/>
          <w:szCs w:val="16"/>
        </w:rPr>
        <w:t xml:space="preserve">, </w:t>
      </w:r>
      <w:r w:rsidR="004B3DCE" w:rsidRPr="00E729AB">
        <w:rPr>
          <w:sz w:val="16"/>
          <w:szCs w:val="16"/>
        </w:rPr>
        <w:t>com seus atos constitutivos devidamente</w:t>
      </w:r>
      <w:r w:rsidR="004B3DCE" w:rsidRPr="00076B9A">
        <w:rPr>
          <w:sz w:val="16"/>
          <w:szCs w:val="16"/>
        </w:rPr>
        <w:t xml:space="preserve"> arquivados na Junta Comercial</w:t>
      </w:r>
      <w:r w:rsidR="009054C0">
        <w:rPr>
          <w:sz w:val="16"/>
          <w:szCs w:val="16"/>
        </w:rPr>
        <w:t>, Industrial e Serviços do Rio Grande do Sul</w:t>
      </w:r>
      <w:r w:rsidRPr="00076B9A">
        <w:rPr>
          <w:sz w:val="16"/>
          <w:szCs w:val="16"/>
        </w:rPr>
        <w:t xml:space="preserve"> </w:t>
      </w:r>
      <w:r w:rsidR="004B3DCE" w:rsidRPr="00076B9A">
        <w:rPr>
          <w:sz w:val="16"/>
          <w:szCs w:val="16"/>
        </w:rPr>
        <w:t>(</w:t>
      </w:r>
      <w:r w:rsidR="000C68AF" w:rsidRPr="00076B9A">
        <w:rPr>
          <w:sz w:val="16"/>
          <w:szCs w:val="16"/>
        </w:rPr>
        <w:t>“</w:t>
      </w:r>
      <w:r>
        <w:rPr>
          <w:sz w:val="16"/>
          <w:szCs w:val="16"/>
          <w:u w:val="single"/>
        </w:rPr>
        <w:t>JUC</w:t>
      </w:r>
      <w:r w:rsidR="009054C0">
        <w:rPr>
          <w:sz w:val="16"/>
          <w:szCs w:val="16"/>
          <w:u w:val="single"/>
        </w:rPr>
        <w:t>ISRS</w:t>
      </w:r>
      <w:r w:rsidR="000C68AF" w:rsidRPr="00076B9A">
        <w:rPr>
          <w:sz w:val="16"/>
          <w:szCs w:val="16"/>
        </w:rPr>
        <w:t>”</w:t>
      </w:r>
      <w:r w:rsidR="004B3DCE" w:rsidRPr="00076B9A">
        <w:rPr>
          <w:sz w:val="16"/>
          <w:szCs w:val="16"/>
        </w:rPr>
        <w:t xml:space="preserve">) sob o NIRE </w:t>
      </w:r>
      <w:r w:rsidR="00E21FED" w:rsidRPr="00D56E6C">
        <w:rPr>
          <w:sz w:val="16"/>
          <w:szCs w:val="16"/>
        </w:rPr>
        <w:t>43</w:t>
      </w:r>
      <w:r w:rsidR="00E21FED">
        <w:rPr>
          <w:sz w:val="16"/>
          <w:szCs w:val="16"/>
        </w:rPr>
        <w:t>.</w:t>
      </w:r>
      <w:r w:rsidR="00E21FED" w:rsidRPr="00D56E6C">
        <w:rPr>
          <w:sz w:val="16"/>
          <w:szCs w:val="16"/>
        </w:rPr>
        <w:t>300</w:t>
      </w:r>
      <w:r w:rsidR="00E21FED">
        <w:rPr>
          <w:sz w:val="16"/>
          <w:szCs w:val="16"/>
        </w:rPr>
        <w:t>.</w:t>
      </w:r>
      <w:r w:rsidR="00E21FED" w:rsidRPr="00D56E6C">
        <w:rPr>
          <w:sz w:val="16"/>
          <w:szCs w:val="16"/>
        </w:rPr>
        <w:t>068</w:t>
      </w:r>
      <w:r w:rsidR="00E21FED">
        <w:rPr>
          <w:sz w:val="16"/>
          <w:szCs w:val="16"/>
        </w:rPr>
        <w:t>.</w:t>
      </w:r>
      <w:r w:rsidR="00E21FED" w:rsidRPr="00D56E6C">
        <w:rPr>
          <w:sz w:val="16"/>
          <w:szCs w:val="16"/>
        </w:rPr>
        <w:t>846</w:t>
      </w:r>
      <w:r w:rsidR="007F2E14" w:rsidRPr="00076B9A">
        <w:rPr>
          <w:sz w:val="16"/>
          <w:szCs w:val="16"/>
        </w:rPr>
        <w:t xml:space="preserve">, </w:t>
      </w:r>
      <w:r w:rsidR="00440375" w:rsidRPr="00076B9A">
        <w:rPr>
          <w:sz w:val="16"/>
          <w:szCs w:val="16"/>
        </w:rPr>
        <w:t xml:space="preserve">neste ato representada </w:t>
      </w:r>
      <w:r w:rsidR="00E04083">
        <w:rPr>
          <w:sz w:val="16"/>
          <w:szCs w:val="16"/>
        </w:rPr>
        <w:t>na forma de seu estatuto social</w:t>
      </w:r>
      <w:r w:rsidR="0017054D" w:rsidRPr="00076B9A">
        <w:rPr>
          <w:sz w:val="16"/>
          <w:szCs w:val="16"/>
        </w:rPr>
        <w:t xml:space="preserve"> </w:t>
      </w:r>
      <w:r w:rsidR="006C47AC" w:rsidRPr="00076B9A">
        <w:rPr>
          <w:sz w:val="16"/>
          <w:szCs w:val="16"/>
        </w:rPr>
        <w:t>(</w:t>
      </w:r>
      <w:r w:rsidR="000C68AF" w:rsidRPr="00076B9A">
        <w:rPr>
          <w:sz w:val="16"/>
          <w:szCs w:val="16"/>
        </w:rPr>
        <w:t>“</w:t>
      </w:r>
      <w:r w:rsidR="00F75728" w:rsidRPr="00E729AB">
        <w:rPr>
          <w:sz w:val="16"/>
          <w:szCs w:val="16"/>
          <w:u w:val="single"/>
        </w:rPr>
        <w:t>Emissora</w:t>
      </w:r>
      <w:r w:rsidR="000C68AF" w:rsidRPr="00076B9A">
        <w:rPr>
          <w:sz w:val="16"/>
          <w:szCs w:val="16"/>
        </w:rPr>
        <w:t>”</w:t>
      </w:r>
      <w:r w:rsidR="001820E7" w:rsidRPr="00076B9A">
        <w:rPr>
          <w:sz w:val="16"/>
          <w:szCs w:val="16"/>
        </w:rPr>
        <w:t>);</w:t>
      </w:r>
      <w:bookmarkEnd w:id="4"/>
    </w:p>
    <w:p w14:paraId="1432801B" w14:textId="77777777" w:rsidR="00381825" w:rsidRPr="00E729AB" w:rsidRDefault="00281A72" w:rsidP="00957D0A">
      <w:pPr>
        <w:pStyle w:val="Body"/>
        <w:widowControl w:val="0"/>
        <w:tabs>
          <w:tab w:val="left" w:pos="0"/>
        </w:tabs>
        <w:spacing w:before="140" w:after="0"/>
        <w:rPr>
          <w:sz w:val="16"/>
          <w:szCs w:val="16"/>
          <w:lang w:val="pt-BR"/>
        </w:rPr>
      </w:pPr>
      <w:r w:rsidRPr="00076B9A">
        <w:rPr>
          <w:sz w:val="16"/>
          <w:szCs w:val="16"/>
          <w:lang w:val="pt-BR"/>
        </w:rPr>
        <w:t xml:space="preserve">como titular das Debêntures e </w:t>
      </w:r>
      <w:proofErr w:type="spellStart"/>
      <w:r w:rsidRPr="00E729AB">
        <w:rPr>
          <w:sz w:val="16"/>
          <w:szCs w:val="16"/>
          <w:lang w:val="pt-BR"/>
        </w:rPr>
        <w:t>securitizadora</w:t>
      </w:r>
      <w:proofErr w:type="spellEnd"/>
      <w:r w:rsidRPr="00E729AB">
        <w:rPr>
          <w:sz w:val="16"/>
          <w:szCs w:val="16"/>
          <w:lang w:val="pt-BR"/>
        </w:rPr>
        <w:t xml:space="preserve"> dos Créditos Imobiliários (conforme abaixo definido</w:t>
      </w:r>
      <w:r w:rsidR="009F6D48" w:rsidRPr="00E729AB">
        <w:rPr>
          <w:sz w:val="16"/>
          <w:szCs w:val="16"/>
          <w:lang w:val="pt-BR"/>
        </w:rPr>
        <w:t>s</w:t>
      </w:r>
      <w:r w:rsidRPr="00E729AB">
        <w:rPr>
          <w:sz w:val="16"/>
          <w:szCs w:val="16"/>
          <w:lang w:val="pt-BR"/>
        </w:rPr>
        <w:t>):</w:t>
      </w:r>
    </w:p>
    <w:p w14:paraId="7069590F" w14:textId="77777777" w:rsidR="000267A1" w:rsidRPr="00E04083" w:rsidRDefault="00584318">
      <w:pPr>
        <w:pStyle w:val="Parties"/>
        <w:widowControl w:val="0"/>
        <w:spacing w:before="140" w:after="0"/>
        <w:rPr>
          <w:sz w:val="16"/>
          <w:szCs w:val="16"/>
        </w:rPr>
      </w:pPr>
      <w:bookmarkStart w:id="6" w:name="_Ref94079752"/>
      <w:r w:rsidRPr="00E729AB">
        <w:rPr>
          <w:b/>
          <w:sz w:val="16"/>
          <w:szCs w:val="16"/>
        </w:rPr>
        <w:t>OPEA SECURITIZADORA S.A.</w:t>
      </w:r>
      <w:r w:rsidRPr="00E729AB">
        <w:rPr>
          <w:sz w:val="16"/>
          <w:szCs w:val="16"/>
        </w:rPr>
        <w:t>,</w:t>
      </w:r>
      <w:r w:rsidRPr="00E729AB">
        <w:rPr>
          <w:rFonts w:eastAsia="Arial Unicode MS"/>
          <w:sz w:val="16"/>
          <w:szCs w:val="16"/>
        </w:rPr>
        <w:t xml:space="preserve"> </w:t>
      </w:r>
      <w:r w:rsidRPr="00E729AB">
        <w:rPr>
          <w:bCs w:val="0"/>
          <w:sz w:val="16"/>
          <w:szCs w:val="16"/>
        </w:rPr>
        <w:t xml:space="preserve">sociedade </w:t>
      </w:r>
      <w:r w:rsidRPr="00E04083">
        <w:rPr>
          <w:bCs w:val="0"/>
          <w:sz w:val="16"/>
          <w:szCs w:val="16"/>
        </w:rPr>
        <w:t xml:space="preserve">por ações, com sede na </w:t>
      </w:r>
      <w:r w:rsidR="00E729AB" w:rsidRPr="00E04083">
        <w:rPr>
          <w:bCs w:val="0"/>
          <w:sz w:val="16"/>
          <w:szCs w:val="16"/>
        </w:rPr>
        <w:t xml:space="preserve">Cidade </w:t>
      </w:r>
      <w:r w:rsidRPr="00E04083">
        <w:rPr>
          <w:bCs w:val="0"/>
          <w:sz w:val="16"/>
          <w:szCs w:val="16"/>
        </w:rPr>
        <w:t>de São Paulo, Estado de São Paulo, na Rua Hungria, nº 1.240, 6º andar, conjunto 62, Jardim Europa, CEP 01455-0</w:t>
      </w:r>
      <w:r w:rsidR="00905C4D">
        <w:rPr>
          <w:bCs w:val="0"/>
          <w:sz w:val="16"/>
          <w:szCs w:val="16"/>
        </w:rPr>
        <w:t>0</w:t>
      </w:r>
      <w:r w:rsidRPr="00E04083">
        <w:rPr>
          <w:bCs w:val="0"/>
          <w:sz w:val="16"/>
          <w:szCs w:val="16"/>
        </w:rPr>
        <w:t xml:space="preserve">0, inscrita no </w:t>
      </w:r>
      <w:r w:rsidR="00E04083" w:rsidRPr="00E04083">
        <w:rPr>
          <w:bCs w:val="0"/>
          <w:sz w:val="16"/>
          <w:szCs w:val="16"/>
        </w:rPr>
        <w:t xml:space="preserve">CNPJ/ME </w:t>
      </w:r>
      <w:r w:rsidRPr="00E04083">
        <w:rPr>
          <w:bCs w:val="0"/>
          <w:sz w:val="16"/>
          <w:szCs w:val="16"/>
        </w:rPr>
        <w:t>sob o nº 02.773.542/0001-22, neste ato representada na forma de seu estatuto social</w:t>
      </w:r>
      <w:r w:rsidRPr="00E04083">
        <w:rPr>
          <w:sz w:val="16"/>
          <w:szCs w:val="16"/>
        </w:rPr>
        <w:t xml:space="preserve"> </w:t>
      </w:r>
      <w:r w:rsidR="000267A1" w:rsidRPr="00E04083">
        <w:rPr>
          <w:rFonts w:eastAsia="Calibri"/>
          <w:sz w:val="16"/>
          <w:szCs w:val="16"/>
        </w:rPr>
        <w:t>(</w:t>
      </w:r>
      <w:r w:rsidR="000C68AF" w:rsidRPr="00E04083">
        <w:rPr>
          <w:rFonts w:eastAsia="Calibri"/>
          <w:sz w:val="16"/>
          <w:szCs w:val="16"/>
        </w:rPr>
        <w:t>“</w:t>
      </w:r>
      <w:r w:rsidR="000267A1" w:rsidRPr="00E04083">
        <w:rPr>
          <w:rFonts w:eastAsia="Calibri"/>
          <w:sz w:val="16"/>
          <w:szCs w:val="16"/>
          <w:u w:val="single"/>
        </w:rPr>
        <w:t>Debenturista</w:t>
      </w:r>
      <w:r w:rsidR="000C68AF" w:rsidRPr="00E04083">
        <w:rPr>
          <w:rFonts w:eastAsia="Calibri"/>
          <w:sz w:val="16"/>
          <w:szCs w:val="16"/>
        </w:rPr>
        <w:t>”</w:t>
      </w:r>
      <w:r w:rsidR="000267A1" w:rsidRPr="00E04083">
        <w:rPr>
          <w:rFonts w:eastAsia="Calibri"/>
          <w:sz w:val="16"/>
          <w:szCs w:val="16"/>
        </w:rPr>
        <w:t xml:space="preserve"> ou </w:t>
      </w:r>
      <w:r w:rsidR="000C68AF" w:rsidRPr="00E04083">
        <w:rPr>
          <w:rFonts w:eastAsia="Calibri"/>
          <w:sz w:val="16"/>
          <w:szCs w:val="16"/>
        </w:rPr>
        <w:t>“</w:t>
      </w:r>
      <w:proofErr w:type="spellStart"/>
      <w:r w:rsidR="000267A1" w:rsidRPr="00E04083">
        <w:rPr>
          <w:rFonts w:eastAsia="Calibri"/>
          <w:sz w:val="16"/>
          <w:szCs w:val="16"/>
          <w:u w:val="single"/>
        </w:rPr>
        <w:t>Securitizadora</w:t>
      </w:r>
      <w:proofErr w:type="spellEnd"/>
      <w:r w:rsidR="000C68AF" w:rsidRPr="00E04083">
        <w:rPr>
          <w:rFonts w:eastAsia="Calibri"/>
          <w:sz w:val="16"/>
          <w:szCs w:val="16"/>
        </w:rPr>
        <w:t>”</w:t>
      </w:r>
      <w:r w:rsidR="000267A1" w:rsidRPr="00E04083">
        <w:rPr>
          <w:rFonts w:eastAsia="Calibri"/>
          <w:sz w:val="16"/>
          <w:szCs w:val="16"/>
        </w:rPr>
        <w:t>);</w:t>
      </w:r>
      <w:bookmarkEnd w:id="6"/>
    </w:p>
    <w:p w14:paraId="148A78B5" w14:textId="77777777" w:rsidR="008F214E" w:rsidRDefault="008F214E" w:rsidP="008F214E">
      <w:pPr>
        <w:pStyle w:val="Parties"/>
        <w:widowControl w:val="0"/>
        <w:numPr>
          <w:ilvl w:val="0"/>
          <w:numId w:val="0"/>
        </w:numPr>
        <w:spacing w:before="140" w:after="0"/>
        <w:rPr>
          <w:bCs w:val="0"/>
          <w:sz w:val="16"/>
          <w:szCs w:val="16"/>
        </w:rPr>
      </w:pPr>
      <w:r>
        <w:rPr>
          <w:bCs w:val="0"/>
          <w:sz w:val="16"/>
          <w:szCs w:val="16"/>
        </w:rPr>
        <w:t xml:space="preserve">como </w:t>
      </w:r>
      <w:r w:rsidR="00EC696C">
        <w:rPr>
          <w:bCs w:val="0"/>
          <w:sz w:val="16"/>
          <w:szCs w:val="16"/>
        </w:rPr>
        <w:t>fiadores:</w:t>
      </w:r>
    </w:p>
    <w:p w14:paraId="1F456CBB" w14:textId="77777777" w:rsidR="00512A80" w:rsidRPr="00512A80" w:rsidRDefault="00512A80" w:rsidP="00D56E6C">
      <w:pPr>
        <w:pStyle w:val="Parties"/>
        <w:widowControl w:val="0"/>
        <w:spacing w:before="140" w:after="0"/>
        <w:rPr>
          <w:sz w:val="16"/>
          <w:szCs w:val="16"/>
        </w:rPr>
      </w:pPr>
      <w:bookmarkStart w:id="7" w:name="_Ref113628362"/>
      <w:r w:rsidRPr="00D56E6C">
        <w:rPr>
          <w:b/>
          <w:sz w:val="16"/>
          <w:szCs w:val="16"/>
        </w:rPr>
        <w:t>FRIOMASTER PARTICIPAÇÕES S.A.</w:t>
      </w:r>
      <w:r w:rsidRPr="00512A80">
        <w:rPr>
          <w:sz w:val="16"/>
          <w:szCs w:val="16"/>
        </w:rPr>
        <w:t xml:space="preserve">, sociedade por ações, com sede na Cidade de Porto Alegre, Estado de Rio Grande do Sul, na Rua Voluntários da Pátria, </w:t>
      </w:r>
      <w:r>
        <w:rPr>
          <w:sz w:val="16"/>
          <w:szCs w:val="16"/>
        </w:rPr>
        <w:t>n</w:t>
      </w:r>
      <w:r w:rsidRPr="00512A80">
        <w:rPr>
          <w:sz w:val="16"/>
          <w:szCs w:val="16"/>
        </w:rPr>
        <w:t>º 3.303, sala 01, São Geraldo, CEP 90230­011, inscrita no CNPJ</w:t>
      </w:r>
      <w:r>
        <w:rPr>
          <w:sz w:val="16"/>
          <w:szCs w:val="16"/>
        </w:rPr>
        <w:t>/ME</w:t>
      </w:r>
      <w:r w:rsidRPr="00512A80">
        <w:rPr>
          <w:sz w:val="16"/>
          <w:szCs w:val="16"/>
        </w:rPr>
        <w:t xml:space="preserve"> sob o nº 14.086.242/0001­54</w:t>
      </w:r>
      <w:r>
        <w:rPr>
          <w:sz w:val="16"/>
          <w:szCs w:val="16"/>
        </w:rPr>
        <w:t xml:space="preserve">, </w:t>
      </w:r>
      <w:r w:rsidRPr="00E04083">
        <w:rPr>
          <w:bCs w:val="0"/>
          <w:sz w:val="16"/>
          <w:szCs w:val="16"/>
        </w:rPr>
        <w:t>neste ato representada na forma de seu estatuto social</w:t>
      </w:r>
      <w:r>
        <w:rPr>
          <w:bCs w:val="0"/>
          <w:sz w:val="16"/>
          <w:szCs w:val="16"/>
        </w:rPr>
        <w:t xml:space="preserve"> (“</w:t>
      </w:r>
      <w:proofErr w:type="spellStart"/>
      <w:r w:rsidRPr="00D56E6C">
        <w:rPr>
          <w:bCs w:val="0"/>
          <w:sz w:val="16"/>
          <w:szCs w:val="16"/>
          <w:u w:val="single"/>
        </w:rPr>
        <w:t>Friomaster</w:t>
      </w:r>
      <w:proofErr w:type="spellEnd"/>
      <w:r>
        <w:rPr>
          <w:bCs w:val="0"/>
          <w:sz w:val="16"/>
          <w:szCs w:val="16"/>
        </w:rPr>
        <w:t>”);</w:t>
      </w:r>
      <w:bookmarkEnd w:id="7"/>
    </w:p>
    <w:p w14:paraId="45690585" w14:textId="77777777" w:rsidR="00512A80" w:rsidRDefault="00512A80" w:rsidP="00D56E6C">
      <w:pPr>
        <w:pStyle w:val="Parties"/>
        <w:widowControl w:val="0"/>
        <w:tabs>
          <w:tab w:val="left" w:pos="0"/>
        </w:tabs>
        <w:spacing w:before="140" w:after="0"/>
        <w:rPr>
          <w:sz w:val="16"/>
          <w:szCs w:val="16"/>
        </w:rPr>
      </w:pPr>
      <w:bookmarkStart w:id="8" w:name="_Ref113628372"/>
      <w:bookmarkEnd w:id="5"/>
      <w:r w:rsidRPr="00D56E6C">
        <w:rPr>
          <w:b/>
          <w:sz w:val="16"/>
          <w:szCs w:val="16"/>
        </w:rPr>
        <w:t>DAGOBERTO ARTÊMIO ZANON</w:t>
      </w:r>
      <w:r w:rsidRPr="00C74D04">
        <w:rPr>
          <w:sz w:val="16"/>
          <w:szCs w:val="16"/>
        </w:rPr>
        <w:t xml:space="preserve">, brasileiro, casado pelo </w:t>
      </w:r>
      <w:r w:rsidRPr="003C501D">
        <w:rPr>
          <w:sz w:val="16"/>
          <w:szCs w:val="16"/>
        </w:rPr>
        <w:t xml:space="preserve">regime de separação de bens, empresário, portador da </w:t>
      </w:r>
      <w:r w:rsidR="0045443D" w:rsidRPr="00A55EED">
        <w:rPr>
          <w:sz w:val="16"/>
          <w:szCs w:val="16"/>
        </w:rPr>
        <w:t>C</w:t>
      </w:r>
      <w:r w:rsidR="0045443D">
        <w:rPr>
          <w:sz w:val="16"/>
          <w:szCs w:val="16"/>
        </w:rPr>
        <w:t xml:space="preserve">édula de </w:t>
      </w:r>
      <w:r w:rsidR="0045443D" w:rsidRPr="00A55EED">
        <w:rPr>
          <w:sz w:val="16"/>
          <w:szCs w:val="16"/>
        </w:rPr>
        <w:t>I</w:t>
      </w:r>
      <w:r w:rsidR="0045443D">
        <w:rPr>
          <w:sz w:val="16"/>
          <w:szCs w:val="16"/>
        </w:rPr>
        <w:t xml:space="preserve">dentidade </w:t>
      </w:r>
      <w:r w:rsidRPr="003C501D">
        <w:rPr>
          <w:sz w:val="16"/>
          <w:szCs w:val="16"/>
        </w:rPr>
        <w:t>n</w:t>
      </w:r>
      <w:r>
        <w:rPr>
          <w:sz w:val="16"/>
          <w:szCs w:val="16"/>
        </w:rPr>
        <w:t>º</w:t>
      </w:r>
      <w:r w:rsidRPr="00C74D04">
        <w:rPr>
          <w:sz w:val="16"/>
          <w:szCs w:val="16"/>
        </w:rPr>
        <w:t xml:space="preserve"> 9011730729</w:t>
      </w:r>
      <w:r w:rsidR="0045443D">
        <w:rPr>
          <w:sz w:val="16"/>
          <w:szCs w:val="16"/>
        </w:rPr>
        <w:t xml:space="preserve"> SSP/PC RS</w:t>
      </w:r>
      <w:r w:rsidR="00BE40A1">
        <w:rPr>
          <w:sz w:val="16"/>
          <w:szCs w:val="16"/>
        </w:rPr>
        <w:t xml:space="preserve">, </w:t>
      </w:r>
      <w:r>
        <w:rPr>
          <w:sz w:val="16"/>
          <w:szCs w:val="16"/>
        </w:rPr>
        <w:t xml:space="preserve">inscrito no </w:t>
      </w:r>
      <w:r w:rsidRPr="00E729AB">
        <w:rPr>
          <w:sz w:val="16"/>
          <w:szCs w:val="16"/>
        </w:rPr>
        <w:t xml:space="preserve">Cadastro </w:t>
      </w:r>
      <w:r w:rsidR="009B1B54">
        <w:rPr>
          <w:sz w:val="16"/>
          <w:szCs w:val="16"/>
        </w:rPr>
        <w:t xml:space="preserve">de </w:t>
      </w:r>
      <w:r w:rsidRPr="00E729AB">
        <w:rPr>
          <w:sz w:val="16"/>
          <w:szCs w:val="16"/>
        </w:rPr>
        <w:t xml:space="preserve">Pessoa </w:t>
      </w:r>
      <w:r>
        <w:rPr>
          <w:sz w:val="16"/>
          <w:szCs w:val="16"/>
        </w:rPr>
        <w:t>Física</w:t>
      </w:r>
      <w:r w:rsidRPr="00E729AB">
        <w:rPr>
          <w:sz w:val="16"/>
          <w:szCs w:val="16"/>
        </w:rPr>
        <w:t xml:space="preserve"> do Ministério da Economia (“</w:t>
      </w:r>
      <w:r w:rsidRPr="00E729AB">
        <w:rPr>
          <w:sz w:val="16"/>
          <w:szCs w:val="16"/>
          <w:u w:val="single"/>
        </w:rPr>
        <w:t>CP</w:t>
      </w:r>
      <w:r>
        <w:rPr>
          <w:sz w:val="16"/>
          <w:szCs w:val="16"/>
          <w:u w:val="single"/>
        </w:rPr>
        <w:t>F/ME</w:t>
      </w:r>
      <w:r w:rsidRPr="00E729AB">
        <w:rPr>
          <w:sz w:val="16"/>
          <w:szCs w:val="16"/>
        </w:rPr>
        <w:t>”) sob o nº</w:t>
      </w:r>
      <w:r w:rsidRPr="00A55EED">
        <w:rPr>
          <w:sz w:val="16"/>
          <w:szCs w:val="16"/>
        </w:rPr>
        <w:t xml:space="preserve"> 149.352.950­15, residente </w:t>
      </w:r>
      <w:r>
        <w:rPr>
          <w:sz w:val="16"/>
          <w:szCs w:val="16"/>
        </w:rPr>
        <w:t xml:space="preserve">e domiciliado </w:t>
      </w:r>
      <w:r w:rsidRPr="00E729AB">
        <w:rPr>
          <w:sz w:val="16"/>
          <w:szCs w:val="16"/>
        </w:rPr>
        <w:t xml:space="preserve">na Cidade de </w:t>
      </w:r>
      <w:r>
        <w:rPr>
          <w:sz w:val="16"/>
          <w:szCs w:val="16"/>
        </w:rPr>
        <w:t>Porto Alegre</w:t>
      </w:r>
      <w:r w:rsidRPr="00E729AB">
        <w:rPr>
          <w:sz w:val="16"/>
          <w:szCs w:val="16"/>
        </w:rPr>
        <w:t xml:space="preserve">, Estado de </w:t>
      </w:r>
      <w:r>
        <w:rPr>
          <w:sz w:val="16"/>
          <w:szCs w:val="16"/>
        </w:rPr>
        <w:t>Rio Grande do Sul</w:t>
      </w:r>
      <w:r w:rsidRPr="00E729AB">
        <w:rPr>
          <w:sz w:val="16"/>
          <w:szCs w:val="16"/>
        </w:rPr>
        <w:t xml:space="preserve">, na </w:t>
      </w:r>
      <w:r w:rsidRPr="00A55EED">
        <w:rPr>
          <w:sz w:val="16"/>
          <w:szCs w:val="16"/>
        </w:rPr>
        <w:t xml:space="preserve">Rua Voluntários da Pátria, nº 3.303, </w:t>
      </w:r>
      <w:r>
        <w:rPr>
          <w:sz w:val="16"/>
          <w:szCs w:val="16"/>
        </w:rPr>
        <w:t>São Geraldo, CEP 90230­011 (“</w:t>
      </w:r>
      <w:r w:rsidRPr="00D56E6C">
        <w:rPr>
          <w:sz w:val="16"/>
          <w:szCs w:val="16"/>
          <w:u w:val="single"/>
        </w:rPr>
        <w:t>Dagoberto</w:t>
      </w:r>
      <w:proofErr w:type="gramStart"/>
      <w:r>
        <w:rPr>
          <w:sz w:val="16"/>
          <w:szCs w:val="16"/>
        </w:rPr>
        <w:t>”)</w:t>
      </w:r>
      <w:r w:rsidRPr="00C74D04">
        <w:rPr>
          <w:sz w:val="16"/>
          <w:szCs w:val="16"/>
        </w:rPr>
        <w:t>;</w:t>
      </w:r>
      <w:bookmarkEnd w:id="8"/>
      <w:proofErr w:type="gramEnd"/>
    </w:p>
    <w:p w14:paraId="69059302" w14:textId="0951B287" w:rsidR="00512A80" w:rsidRDefault="00512A80" w:rsidP="00D56E6C">
      <w:pPr>
        <w:pStyle w:val="Parties"/>
        <w:widowControl w:val="0"/>
        <w:tabs>
          <w:tab w:val="left" w:pos="0"/>
        </w:tabs>
        <w:spacing w:before="140" w:after="0"/>
        <w:rPr>
          <w:sz w:val="16"/>
          <w:szCs w:val="16"/>
        </w:rPr>
      </w:pPr>
      <w:bookmarkStart w:id="9" w:name="_Ref113628376"/>
      <w:r w:rsidRPr="00D56E6C">
        <w:rPr>
          <w:b/>
          <w:sz w:val="16"/>
          <w:szCs w:val="16"/>
        </w:rPr>
        <w:t>SILVANA PRETTO ZANON</w:t>
      </w:r>
      <w:r w:rsidRPr="00C74D04">
        <w:rPr>
          <w:sz w:val="16"/>
          <w:szCs w:val="16"/>
        </w:rPr>
        <w:t xml:space="preserve">, </w:t>
      </w:r>
      <w:r w:rsidRPr="003C501D">
        <w:rPr>
          <w:sz w:val="16"/>
          <w:szCs w:val="16"/>
        </w:rPr>
        <w:t>brasileira, casada pelo regime de separação de bens, empresária, portadora da</w:t>
      </w:r>
      <w:r w:rsidR="0045443D" w:rsidRPr="007C4201">
        <w:rPr>
          <w:sz w:val="16"/>
          <w:szCs w:val="16"/>
        </w:rPr>
        <w:t xml:space="preserve"> </w:t>
      </w:r>
      <w:r w:rsidR="0045443D" w:rsidRPr="00A55EED">
        <w:rPr>
          <w:sz w:val="16"/>
          <w:szCs w:val="16"/>
        </w:rPr>
        <w:t>C</w:t>
      </w:r>
      <w:r w:rsidR="0045443D">
        <w:rPr>
          <w:sz w:val="16"/>
          <w:szCs w:val="16"/>
        </w:rPr>
        <w:t xml:space="preserve">édula de </w:t>
      </w:r>
      <w:r w:rsidR="0045443D" w:rsidRPr="00A55EED">
        <w:rPr>
          <w:sz w:val="16"/>
          <w:szCs w:val="16"/>
        </w:rPr>
        <w:t>I</w:t>
      </w:r>
      <w:r w:rsidR="0045443D">
        <w:rPr>
          <w:sz w:val="16"/>
          <w:szCs w:val="16"/>
        </w:rPr>
        <w:t>dentidade</w:t>
      </w:r>
      <w:r w:rsidRPr="003C501D">
        <w:rPr>
          <w:sz w:val="16"/>
          <w:szCs w:val="16"/>
        </w:rPr>
        <w:t xml:space="preserve"> SSP/RS n</w:t>
      </w:r>
      <w:r w:rsidR="00BE40A1">
        <w:rPr>
          <w:sz w:val="16"/>
          <w:szCs w:val="16"/>
        </w:rPr>
        <w:t>º</w:t>
      </w:r>
      <w:r w:rsidRPr="00C74D04">
        <w:rPr>
          <w:sz w:val="16"/>
          <w:szCs w:val="16"/>
        </w:rPr>
        <w:t xml:space="preserve"> 9017362964</w:t>
      </w:r>
      <w:r w:rsidR="0045443D">
        <w:rPr>
          <w:sz w:val="16"/>
          <w:szCs w:val="16"/>
        </w:rPr>
        <w:t xml:space="preserve"> SSP/PC RS</w:t>
      </w:r>
      <w:r w:rsidR="00BE40A1">
        <w:rPr>
          <w:sz w:val="16"/>
          <w:szCs w:val="16"/>
        </w:rPr>
        <w:t>, inscrita no CPF/ME sob o nº</w:t>
      </w:r>
      <w:r w:rsidR="00BE40A1" w:rsidRPr="00A55EED">
        <w:rPr>
          <w:sz w:val="16"/>
          <w:szCs w:val="16"/>
        </w:rPr>
        <w:t xml:space="preserve"> 334.715.170­49, residente </w:t>
      </w:r>
      <w:r w:rsidR="00BE40A1">
        <w:rPr>
          <w:sz w:val="16"/>
          <w:szCs w:val="16"/>
        </w:rPr>
        <w:t xml:space="preserve">e domiciliada </w:t>
      </w:r>
      <w:r w:rsidR="00BE40A1" w:rsidRPr="00E729AB">
        <w:rPr>
          <w:sz w:val="16"/>
          <w:szCs w:val="16"/>
        </w:rPr>
        <w:t xml:space="preserve">na Cidade de </w:t>
      </w:r>
      <w:r w:rsidR="00BE40A1">
        <w:rPr>
          <w:sz w:val="16"/>
          <w:szCs w:val="16"/>
        </w:rPr>
        <w:t>Porto Alegre</w:t>
      </w:r>
      <w:r w:rsidR="00BE40A1" w:rsidRPr="00E729AB">
        <w:rPr>
          <w:sz w:val="16"/>
          <w:szCs w:val="16"/>
        </w:rPr>
        <w:t xml:space="preserve">, Estado de </w:t>
      </w:r>
      <w:r w:rsidR="00BE40A1">
        <w:rPr>
          <w:sz w:val="16"/>
          <w:szCs w:val="16"/>
        </w:rPr>
        <w:t>Rio Grande do Sul</w:t>
      </w:r>
      <w:r w:rsidR="00BE40A1" w:rsidRPr="00E729AB">
        <w:rPr>
          <w:sz w:val="16"/>
          <w:szCs w:val="16"/>
        </w:rPr>
        <w:t xml:space="preserve">, na </w:t>
      </w:r>
      <w:r w:rsidR="00BE40A1" w:rsidRPr="00A55EED">
        <w:rPr>
          <w:sz w:val="16"/>
          <w:szCs w:val="16"/>
        </w:rPr>
        <w:t xml:space="preserve">Rua Voluntários da Pátria, nº 3.303, </w:t>
      </w:r>
      <w:r w:rsidR="00BE40A1">
        <w:rPr>
          <w:sz w:val="16"/>
          <w:szCs w:val="16"/>
        </w:rPr>
        <w:t>São Geraldo, CEP 90230­011 (“</w:t>
      </w:r>
      <w:r w:rsidR="00BE40A1" w:rsidRPr="00D56E6C">
        <w:rPr>
          <w:sz w:val="16"/>
          <w:szCs w:val="16"/>
          <w:u w:val="single"/>
        </w:rPr>
        <w:t>Silvana</w:t>
      </w:r>
      <w:proofErr w:type="gramStart"/>
      <w:r w:rsidR="00BE40A1">
        <w:rPr>
          <w:sz w:val="16"/>
          <w:szCs w:val="16"/>
        </w:rPr>
        <w:t>”)</w:t>
      </w:r>
      <w:r w:rsidRPr="00C74D04">
        <w:rPr>
          <w:sz w:val="16"/>
          <w:szCs w:val="16"/>
        </w:rPr>
        <w:t>;</w:t>
      </w:r>
      <w:proofErr w:type="gramEnd"/>
      <w:r>
        <w:rPr>
          <w:sz w:val="16"/>
          <w:szCs w:val="16"/>
        </w:rPr>
        <w:t xml:space="preserve"> e</w:t>
      </w:r>
      <w:bookmarkEnd w:id="9"/>
    </w:p>
    <w:p w14:paraId="15E5AFD0" w14:textId="77777777" w:rsidR="00512A80" w:rsidRPr="00C74D04" w:rsidRDefault="00512A80" w:rsidP="00D56E6C">
      <w:pPr>
        <w:pStyle w:val="Parties"/>
        <w:widowControl w:val="0"/>
        <w:tabs>
          <w:tab w:val="left" w:pos="0"/>
        </w:tabs>
        <w:spacing w:before="140" w:after="0"/>
        <w:rPr>
          <w:sz w:val="16"/>
          <w:szCs w:val="16"/>
        </w:rPr>
      </w:pPr>
      <w:bookmarkStart w:id="10" w:name="_Ref113628478"/>
      <w:r w:rsidRPr="00D56E6C">
        <w:rPr>
          <w:b/>
          <w:sz w:val="16"/>
          <w:szCs w:val="16"/>
        </w:rPr>
        <w:t>GUILLERMO ZANON</w:t>
      </w:r>
      <w:r w:rsidRPr="00C74D04">
        <w:rPr>
          <w:sz w:val="16"/>
          <w:szCs w:val="16"/>
        </w:rPr>
        <w:t xml:space="preserve">, brasileiro, casado pelo regime de separação de bens, </w:t>
      </w:r>
      <w:r w:rsidRPr="003C501D">
        <w:rPr>
          <w:sz w:val="16"/>
          <w:szCs w:val="16"/>
        </w:rPr>
        <w:t xml:space="preserve">empresário, </w:t>
      </w:r>
      <w:r w:rsidR="00BE40A1" w:rsidRPr="00A55EED">
        <w:rPr>
          <w:sz w:val="16"/>
          <w:szCs w:val="16"/>
        </w:rPr>
        <w:t>portador da C</w:t>
      </w:r>
      <w:r w:rsidR="0045443D">
        <w:rPr>
          <w:sz w:val="16"/>
          <w:szCs w:val="16"/>
        </w:rPr>
        <w:t xml:space="preserve">édula de </w:t>
      </w:r>
      <w:r w:rsidR="00BE40A1" w:rsidRPr="00A55EED">
        <w:rPr>
          <w:sz w:val="16"/>
          <w:szCs w:val="16"/>
        </w:rPr>
        <w:t>I</w:t>
      </w:r>
      <w:r w:rsidR="0045443D">
        <w:rPr>
          <w:sz w:val="16"/>
          <w:szCs w:val="16"/>
        </w:rPr>
        <w:t>dentidade</w:t>
      </w:r>
      <w:r w:rsidR="00BE40A1">
        <w:rPr>
          <w:sz w:val="16"/>
          <w:szCs w:val="16"/>
        </w:rPr>
        <w:t xml:space="preserve"> nº</w:t>
      </w:r>
      <w:r w:rsidR="00BE40A1" w:rsidRPr="00A55EED">
        <w:rPr>
          <w:sz w:val="16"/>
          <w:szCs w:val="16"/>
        </w:rPr>
        <w:t xml:space="preserve"> 1056918641</w:t>
      </w:r>
      <w:r w:rsidR="0045443D">
        <w:rPr>
          <w:sz w:val="16"/>
          <w:szCs w:val="16"/>
        </w:rPr>
        <w:t xml:space="preserve"> SJS/II RS</w:t>
      </w:r>
      <w:r w:rsidR="00BE40A1">
        <w:rPr>
          <w:sz w:val="16"/>
          <w:szCs w:val="16"/>
        </w:rPr>
        <w:t>, inscrito no CPF/ME sob o nº</w:t>
      </w:r>
      <w:r w:rsidR="00BE40A1" w:rsidRPr="00A55EED">
        <w:rPr>
          <w:sz w:val="16"/>
          <w:szCs w:val="16"/>
        </w:rPr>
        <w:t xml:space="preserve"> </w:t>
      </w:r>
      <w:r w:rsidRPr="00C74D04">
        <w:rPr>
          <w:sz w:val="16"/>
          <w:szCs w:val="16"/>
        </w:rPr>
        <w:t xml:space="preserve">027.699.510­41, </w:t>
      </w:r>
      <w:r w:rsidR="00BE40A1" w:rsidRPr="00A55EED">
        <w:rPr>
          <w:sz w:val="16"/>
          <w:szCs w:val="16"/>
        </w:rPr>
        <w:t xml:space="preserve">residente </w:t>
      </w:r>
      <w:r w:rsidR="00BE40A1">
        <w:rPr>
          <w:sz w:val="16"/>
          <w:szCs w:val="16"/>
        </w:rPr>
        <w:t xml:space="preserve">e domiciliado </w:t>
      </w:r>
      <w:r w:rsidR="00BE40A1" w:rsidRPr="00E729AB">
        <w:rPr>
          <w:sz w:val="16"/>
          <w:szCs w:val="16"/>
        </w:rPr>
        <w:t xml:space="preserve">na Cidade de </w:t>
      </w:r>
      <w:r w:rsidR="00BE40A1">
        <w:rPr>
          <w:sz w:val="16"/>
          <w:szCs w:val="16"/>
        </w:rPr>
        <w:t>Porto Alegre</w:t>
      </w:r>
      <w:r w:rsidR="00BE40A1" w:rsidRPr="00E729AB">
        <w:rPr>
          <w:sz w:val="16"/>
          <w:szCs w:val="16"/>
        </w:rPr>
        <w:t xml:space="preserve">, Estado de </w:t>
      </w:r>
      <w:r w:rsidR="00BE40A1">
        <w:rPr>
          <w:sz w:val="16"/>
          <w:szCs w:val="16"/>
        </w:rPr>
        <w:t>Rio Grande do Sul</w:t>
      </w:r>
      <w:r w:rsidR="00BE40A1" w:rsidRPr="00E729AB">
        <w:rPr>
          <w:sz w:val="16"/>
          <w:szCs w:val="16"/>
        </w:rPr>
        <w:t xml:space="preserve">, na </w:t>
      </w:r>
      <w:r w:rsidR="00BE40A1" w:rsidRPr="00A55EED">
        <w:rPr>
          <w:sz w:val="16"/>
          <w:szCs w:val="16"/>
        </w:rPr>
        <w:t xml:space="preserve">Rua Voluntários da Pátria, nº 3.303, </w:t>
      </w:r>
      <w:r w:rsidR="0045443D">
        <w:rPr>
          <w:sz w:val="16"/>
          <w:szCs w:val="16"/>
        </w:rPr>
        <w:t>São Geraldo, CEP </w:t>
      </w:r>
      <w:r w:rsidR="00BE40A1">
        <w:rPr>
          <w:sz w:val="16"/>
          <w:szCs w:val="16"/>
        </w:rPr>
        <w:t xml:space="preserve">90230­011 </w:t>
      </w:r>
      <w:r>
        <w:rPr>
          <w:sz w:val="16"/>
          <w:szCs w:val="16"/>
        </w:rPr>
        <w:t>(“</w:t>
      </w:r>
      <w:r w:rsidRPr="00D56E6C">
        <w:rPr>
          <w:sz w:val="16"/>
          <w:szCs w:val="16"/>
          <w:u w:val="single"/>
        </w:rPr>
        <w:t>Guillermo</w:t>
      </w:r>
      <w:r>
        <w:rPr>
          <w:sz w:val="16"/>
          <w:szCs w:val="16"/>
        </w:rPr>
        <w:t xml:space="preserve">” e, em conjunto com </w:t>
      </w:r>
      <w:proofErr w:type="spellStart"/>
      <w:r>
        <w:rPr>
          <w:sz w:val="16"/>
          <w:szCs w:val="16"/>
        </w:rPr>
        <w:t>Friomaster</w:t>
      </w:r>
      <w:proofErr w:type="spellEnd"/>
      <w:r>
        <w:rPr>
          <w:sz w:val="16"/>
          <w:szCs w:val="16"/>
        </w:rPr>
        <w:t>, Dagoberto e Silvana, “</w:t>
      </w:r>
      <w:r w:rsidRPr="00D56E6C">
        <w:rPr>
          <w:sz w:val="16"/>
          <w:szCs w:val="16"/>
          <w:u w:val="single"/>
        </w:rPr>
        <w:t>Fiadores</w:t>
      </w:r>
      <w:r>
        <w:rPr>
          <w:sz w:val="16"/>
          <w:szCs w:val="16"/>
        </w:rPr>
        <w:t>”);</w:t>
      </w:r>
      <w:bookmarkEnd w:id="10"/>
    </w:p>
    <w:p w14:paraId="27966A3F" w14:textId="77777777" w:rsidR="00381825" w:rsidRPr="00E04083" w:rsidRDefault="00C118F1" w:rsidP="00957D0A">
      <w:pPr>
        <w:pStyle w:val="Body"/>
        <w:widowControl w:val="0"/>
        <w:tabs>
          <w:tab w:val="left" w:pos="0"/>
        </w:tabs>
        <w:spacing w:before="140" w:after="0"/>
        <w:rPr>
          <w:sz w:val="16"/>
          <w:szCs w:val="16"/>
          <w:lang w:val="pt-BR"/>
        </w:rPr>
      </w:pPr>
      <w:r w:rsidRPr="00E04083">
        <w:rPr>
          <w:sz w:val="16"/>
          <w:szCs w:val="16"/>
          <w:lang w:val="pt-BR"/>
        </w:rPr>
        <w:t xml:space="preserve">sendo a </w:t>
      </w:r>
      <w:r w:rsidR="00F75728" w:rsidRPr="00E04083">
        <w:rPr>
          <w:sz w:val="16"/>
          <w:szCs w:val="16"/>
          <w:lang w:val="pt-BR"/>
        </w:rPr>
        <w:t>Emissora</w:t>
      </w:r>
      <w:r w:rsidR="000267A1" w:rsidRPr="00E04083">
        <w:rPr>
          <w:sz w:val="16"/>
          <w:szCs w:val="16"/>
          <w:lang w:val="pt-BR"/>
        </w:rPr>
        <w:t xml:space="preserve">, </w:t>
      </w:r>
      <w:r w:rsidR="003671AE" w:rsidRPr="00E04083">
        <w:rPr>
          <w:sz w:val="16"/>
          <w:szCs w:val="16"/>
          <w:lang w:val="pt-BR"/>
        </w:rPr>
        <w:t xml:space="preserve">o </w:t>
      </w:r>
      <w:r w:rsidR="000267A1" w:rsidRPr="00E04083">
        <w:rPr>
          <w:sz w:val="16"/>
          <w:szCs w:val="16"/>
          <w:lang w:val="pt-BR"/>
        </w:rPr>
        <w:t>Debenturista</w:t>
      </w:r>
      <w:r w:rsidR="001820E7" w:rsidRPr="00E04083">
        <w:rPr>
          <w:sz w:val="16"/>
          <w:szCs w:val="16"/>
          <w:lang w:val="pt-BR"/>
        </w:rPr>
        <w:t xml:space="preserve"> </w:t>
      </w:r>
      <w:r w:rsidR="00EC696C">
        <w:rPr>
          <w:sz w:val="16"/>
          <w:szCs w:val="16"/>
          <w:lang w:val="pt-BR"/>
        </w:rPr>
        <w:t xml:space="preserve">e os Fiadores </w:t>
      </w:r>
      <w:r w:rsidR="001820E7" w:rsidRPr="00E04083">
        <w:rPr>
          <w:sz w:val="16"/>
          <w:szCs w:val="16"/>
          <w:lang w:val="pt-BR"/>
        </w:rPr>
        <w:t xml:space="preserve">doravante denominados, em conjunto, como </w:t>
      </w:r>
      <w:r w:rsidR="000C68AF" w:rsidRPr="00E04083">
        <w:rPr>
          <w:sz w:val="16"/>
          <w:szCs w:val="16"/>
          <w:lang w:val="pt-BR"/>
        </w:rPr>
        <w:t>“</w:t>
      </w:r>
      <w:r w:rsidR="001820E7" w:rsidRPr="00E04083">
        <w:rPr>
          <w:sz w:val="16"/>
          <w:szCs w:val="16"/>
          <w:u w:val="single"/>
          <w:lang w:val="pt-BR"/>
        </w:rPr>
        <w:t>Partes</w:t>
      </w:r>
      <w:r w:rsidR="000C68AF" w:rsidRPr="00E04083">
        <w:rPr>
          <w:sz w:val="16"/>
          <w:szCs w:val="16"/>
          <w:lang w:val="pt-BR"/>
        </w:rPr>
        <w:t>”</w:t>
      </w:r>
      <w:r w:rsidR="001820E7" w:rsidRPr="00E04083">
        <w:rPr>
          <w:sz w:val="16"/>
          <w:szCs w:val="16"/>
          <w:lang w:val="pt-BR"/>
        </w:rPr>
        <w:t xml:space="preserve"> e, individual e indistintamente, como </w:t>
      </w:r>
      <w:r w:rsidR="000C68AF" w:rsidRPr="00E04083">
        <w:rPr>
          <w:sz w:val="16"/>
          <w:szCs w:val="16"/>
          <w:lang w:val="pt-BR"/>
        </w:rPr>
        <w:t>“</w:t>
      </w:r>
      <w:r w:rsidR="001820E7" w:rsidRPr="00E04083">
        <w:rPr>
          <w:sz w:val="16"/>
          <w:szCs w:val="16"/>
          <w:u w:val="single"/>
          <w:lang w:val="pt-BR"/>
        </w:rPr>
        <w:t>Parte</w:t>
      </w:r>
      <w:r w:rsidR="000C68AF" w:rsidRPr="00E04083">
        <w:rPr>
          <w:sz w:val="16"/>
          <w:szCs w:val="16"/>
          <w:lang w:val="pt-BR"/>
        </w:rPr>
        <w:t>”</w:t>
      </w:r>
      <w:r w:rsidR="003605FC" w:rsidRPr="00E04083">
        <w:rPr>
          <w:sz w:val="16"/>
          <w:szCs w:val="16"/>
          <w:lang w:val="pt-BR"/>
        </w:rPr>
        <w:t>,</w:t>
      </w:r>
    </w:p>
    <w:p w14:paraId="5076C8C1" w14:textId="77777777" w:rsidR="000267A1" w:rsidRPr="00E04083" w:rsidRDefault="000267A1" w:rsidP="00957D0A">
      <w:pPr>
        <w:pStyle w:val="Body"/>
        <w:widowControl w:val="0"/>
        <w:spacing w:before="140" w:after="0"/>
        <w:rPr>
          <w:b/>
          <w:bCs/>
          <w:sz w:val="16"/>
          <w:szCs w:val="16"/>
          <w:lang w:val="pt-BR"/>
        </w:rPr>
      </w:pPr>
      <w:r w:rsidRPr="00E04083">
        <w:rPr>
          <w:b/>
          <w:bCs/>
          <w:sz w:val="16"/>
          <w:szCs w:val="16"/>
          <w:lang w:val="pt-BR"/>
        </w:rPr>
        <w:t>CONSIDERANDO QUE:</w:t>
      </w:r>
    </w:p>
    <w:p w14:paraId="78007418" w14:textId="0DF67A15" w:rsidR="00A0774A" w:rsidRPr="00076B9A" w:rsidRDefault="00A0774A" w:rsidP="00957D0A">
      <w:pPr>
        <w:pStyle w:val="Recitals"/>
        <w:widowControl w:val="0"/>
        <w:spacing w:before="140" w:after="0"/>
        <w:rPr>
          <w:rFonts w:cs="Arial"/>
          <w:sz w:val="16"/>
          <w:szCs w:val="16"/>
        </w:rPr>
      </w:pPr>
      <w:bookmarkStart w:id="11" w:name="_Ref94079614"/>
      <w:bookmarkStart w:id="12" w:name="_Hlk94003927"/>
      <w:r w:rsidRPr="00E04083">
        <w:rPr>
          <w:rFonts w:cs="Arial"/>
          <w:sz w:val="16"/>
          <w:szCs w:val="16"/>
        </w:rPr>
        <w:t xml:space="preserve">a </w:t>
      </w:r>
      <w:r w:rsidR="00F75728" w:rsidRPr="00E04083">
        <w:rPr>
          <w:rFonts w:cs="Arial"/>
          <w:sz w:val="16"/>
          <w:szCs w:val="16"/>
        </w:rPr>
        <w:t>Emissora</w:t>
      </w:r>
      <w:r w:rsidRPr="00E04083">
        <w:rPr>
          <w:rFonts w:cs="Arial"/>
          <w:sz w:val="16"/>
          <w:szCs w:val="16"/>
        </w:rPr>
        <w:t xml:space="preserve"> tem interesse em emitir debêntures</w:t>
      </w:r>
      <w:r w:rsidRPr="00076B9A">
        <w:rPr>
          <w:rFonts w:cs="Arial"/>
          <w:sz w:val="16"/>
          <w:szCs w:val="16"/>
        </w:rPr>
        <w:t xml:space="preserve"> simples, não conversíveis em ações, da espécie </w:t>
      </w:r>
      <w:r w:rsidR="008F214E">
        <w:rPr>
          <w:rFonts w:cs="Arial"/>
          <w:sz w:val="16"/>
          <w:szCs w:val="16"/>
        </w:rPr>
        <w:t>com garantia fidejussória</w:t>
      </w:r>
      <w:r w:rsidRPr="00076B9A">
        <w:rPr>
          <w:rFonts w:cs="Arial"/>
          <w:sz w:val="16"/>
          <w:szCs w:val="16"/>
        </w:rPr>
        <w:t>, em</w:t>
      </w:r>
      <w:r w:rsidR="000B1774" w:rsidRPr="00076B9A">
        <w:rPr>
          <w:rFonts w:cs="Arial"/>
          <w:sz w:val="16"/>
          <w:szCs w:val="16"/>
        </w:rPr>
        <w:t xml:space="preserve"> até </w:t>
      </w:r>
      <w:r w:rsidR="00584318">
        <w:rPr>
          <w:rFonts w:cs="Arial"/>
          <w:sz w:val="16"/>
          <w:szCs w:val="16"/>
        </w:rPr>
        <w:t>2</w:t>
      </w:r>
      <w:r w:rsidR="000B1774" w:rsidRPr="00076B9A">
        <w:rPr>
          <w:rFonts w:cs="Arial"/>
          <w:sz w:val="16"/>
          <w:szCs w:val="16"/>
        </w:rPr>
        <w:t xml:space="preserve"> (</w:t>
      </w:r>
      <w:r w:rsidR="00584318">
        <w:rPr>
          <w:rFonts w:cs="Arial"/>
          <w:sz w:val="16"/>
          <w:szCs w:val="16"/>
        </w:rPr>
        <w:t>duas</w:t>
      </w:r>
      <w:r w:rsidR="000B1774" w:rsidRPr="00076B9A">
        <w:rPr>
          <w:rFonts w:cs="Arial"/>
          <w:sz w:val="16"/>
          <w:szCs w:val="16"/>
        </w:rPr>
        <w:t xml:space="preserve">) </w:t>
      </w:r>
      <w:r w:rsidRPr="00076B9A">
        <w:rPr>
          <w:rFonts w:cs="Arial"/>
          <w:sz w:val="16"/>
          <w:szCs w:val="16"/>
        </w:rPr>
        <w:t>série</w:t>
      </w:r>
      <w:r w:rsidR="000B1774" w:rsidRPr="00076B9A">
        <w:rPr>
          <w:rFonts w:cs="Arial"/>
          <w:sz w:val="16"/>
          <w:szCs w:val="16"/>
        </w:rPr>
        <w:t>s</w:t>
      </w:r>
      <w:r w:rsidR="00F92502" w:rsidRPr="00076B9A">
        <w:rPr>
          <w:rFonts w:cs="Arial"/>
          <w:sz w:val="16"/>
          <w:szCs w:val="16"/>
        </w:rPr>
        <w:t xml:space="preserve"> (</w:t>
      </w:r>
      <w:r w:rsidR="000C68AF" w:rsidRPr="00076B9A">
        <w:rPr>
          <w:rFonts w:cs="Arial"/>
          <w:sz w:val="16"/>
          <w:szCs w:val="16"/>
        </w:rPr>
        <w:t>“</w:t>
      </w:r>
      <w:r w:rsidR="00F92502" w:rsidRPr="00E04083">
        <w:rPr>
          <w:rFonts w:cs="Arial"/>
          <w:sz w:val="16"/>
          <w:szCs w:val="16"/>
          <w:u w:val="single"/>
        </w:rPr>
        <w:t>Debêntures</w:t>
      </w:r>
      <w:r w:rsidR="000C68AF" w:rsidRPr="00076B9A">
        <w:rPr>
          <w:rFonts w:cs="Arial"/>
          <w:sz w:val="16"/>
          <w:szCs w:val="16"/>
        </w:rPr>
        <w:t>”</w:t>
      </w:r>
      <w:r w:rsidR="00F92502" w:rsidRPr="00076B9A">
        <w:rPr>
          <w:rFonts w:cs="Arial"/>
          <w:sz w:val="16"/>
          <w:szCs w:val="16"/>
        </w:rPr>
        <w:t>)</w:t>
      </w:r>
      <w:r w:rsidRPr="00076B9A">
        <w:rPr>
          <w:rFonts w:cs="Arial"/>
          <w:sz w:val="16"/>
          <w:szCs w:val="16"/>
        </w:rPr>
        <w:t xml:space="preserve">, para colocação privada, de sua </w:t>
      </w:r>
      <w:r w:rsidR="00443C29">
        <w:rPr>
          <w:sz w:val="16"/>
          <w:szCs w:val="16"/>
        </w:rPr>
        <w:t>2</w:t>
      </w:r>
      <w:r w:rsidR="004030C2" w:rsidRPr="00076B9A">
        <w:rPr>
          <w:rFonts w:cs="Arial"/>
          <w:sz w:val="16"/>
          <w:szCs w:val="16"/>
        </w:rPr>
        <w:t xml:space="preserve">ª </w:t>
      </w:r>
      <w:r w:rsidR="00443C29" w:rsidRPr="00076B9A">
        <w:rPr>
          <w:rFonts w:cs="Arial"/>
          <w:sz w:val="16"/>
          <w:szCs w:val="16"/>
        </w:rPr>
        <w:t>(</w:t>
      </w:r>
      <w:r w:rsidR="00443C29">
        <w:rPr>
          <w:sz w:val="16"/>
          <w:szCs w:val="16"/>
        </w:rPr>
        <w:t>segunda</w:t>
      </w:r>
      <w:r w:rsidR="00443C29" w:rsidRPr="00076B9A">
        <w:rPr>
          <w:rFonts w:cs="Arial"/>
          <w:sz w:val="16"/>
          <w:szCs w:val="16"/>
        </w:rPr>
        <w:t xml:space="preserve">) </w:t>
      </w:r>
      <w:r w:rsidR="004030C2" w:rsidRPr="00076B9A">
        <w:rPr>
          <w:rFonts w:cs="Arial"/>
          <w:sz w:val="16"/>
          <w:szCs w:val="16"/>
        </w:rPr>
        <w:t>emissão</w:t>
      </w:r>
      <w:r w:rsidRPr="00076B9A">
        <w:rPr>
          <w:rFonts w:cs="Arial"/>
          <w:sz w:val="16"/>
          <w:szCs w:val="16"/>
        </w:rPr>
        <w:t xml:space="preserve">, nos termos desta </w:t>
      </w:r>
      <w:r w:rsidR="00A10EAD" w:rsidRPr="00076B9A">
        <w:rPr>
          <w:rFonts w:cs="Arial"/>
          <w:sz w:val="16"/>
          <w:szCs w:val="16"/>
        </w:rPr>
        <w:t>Escritura de Emissão de Debêntures</w:t>
      </w:r>
      <w:r w:rsidRPr="00076B9A">
        <w:rPr>
          <w:rFonts w:cs="Arial"/>
          <w:sz w:val="16"/>
          <w:szCs w:val="16"/>
        </w:rPr>
        <w:t>, as quais serão subscritas e integralizadas de forma privada pel</w:t>
      </w:r>
      <w:r w:rsidR="003671AE" w:rsidRPr="00076B9A">
        <w:rPr>
          <w:rFonts w:cs="Arial"/>
          <w:sz w:val="16"/>
          <w:szCs w:val="16"/>
        </w:rPr>
        <w:t>o</w:t>
      </w:r>
      <w:r w:rsidRPr="00076B9A">
        <w:rPr>
          <w:rFonts w:cs="Arial"/>
          <w:sz w:val="16"/>
          <w:szCs w:val="16"/>
        </w:rPr>
        <w:t xml:space="preserve"> Debenturista (</w:t>
      </w:r>
      <w:r w:rsidR="000C68AF" w:rsidRPr="00076B9A">
        <w:rPr>
          <w:rFonts w:cs="Arial"/>
          <w:sz w:val="16"/>
          <w:szCs w:val="16"/>
        </w:rPr>
        <w:t>“</w:t>
      </w:r>
      <w:r w:rsidRPr="00E04083">
        <w:rPr>
          <w:rFonts w:cs="Arial"/>
          <w:sz w:val="16"/>
          <w:szCs w:val="16"/>
          <w:u w:val="single"/>
        </w:rPr>
        <w:t>Emissão</w:t>
      </w:r>
      <w:r w:rsidR="000C68AF" w:rsidRPr="00076B9A">
        <w:rPr>
          <w:rFonts w:cs="Arial"/>
          <w:sz w:val="16"/>
          <w:szCs w:val="16"/>
        </w:rPr>
        <w:t>”</w:t>
      </w:r>
      <w:r w:rsidRPr="00076B9A">
        <w:rPr>
          <w:rFonts w:cs="Arial"/>
          <w:sz w:val="16"/>
          <w:szCs w:val="16"/>
        </w:rPr>
        <w:t>)</w:t>
      </w:r>
      <w:r w:rsidR="000B1774" w:rsidRPr="00076B9A">
        <w:rPr>
          <w:rFonts w:cs="Arial"/>
          <w:sz w:val="16"/>
          <w:szCs w:val="16"/>
        </w:rPr>
        <w:t xml:space="preserve">, sendo </w:t>
      </w:r>
      <w:r w:rsidR="00516582" w:rsidRPr="00076B9A">
        <w:rPr>
          <w:rFonts w:cs="Arial"/>
          <w:b/>
          <w:bCs/>
          <w:sz w:val="16"/>
          <w:szCs w:val="16"/>
        </w:rPr>
        <w:t>(i)</w:t>
      </w:r>
      <w:r w:rsidR="00516582" w:rsidRPr="00076B9A">
        <w:rPr>
          <w:rFonts w:cs="Arial"/>
          <w:sz w:val="16"/>
          <w:szCs w:val="16"/>
        </w:rPr>
        <w:t xml:space="preserve"> </w:t>
      </w:r>
      <w:r w:rsidR="000B1774" w:rsidRPr="00076B9A">
        <w:rPr>
          <w:rFonts w:cs="Arial"/>
          <w:sz w:val="16"/>
          <w:szCs w:val="16"/>
        </w:rPr>
        <w:t xml:space="preserve">as </w:t>
      </w:r>
      <w:r w:rsidR="00F92502" w:rsidRPr="00076B9A">
        <w:rPr>
          <w:rFonts w:cs="Arial"/>
          <w:sz w:val="16"/>
          <w:szCs w:val="16"/>
        </w:rPr>
        <w:t>Debêntures</w:t>
      </w:r>
      <w:r w:rsidR="00516582" w:rsidRPr="00076B9A">
        <w:rPr>
          <w:rFonts w:cs="Arial"/>
          <w:sz w:val="16"/>
          <w:szCs w:val="16"/>
        </w:rPr>
        <w:t xml:space="preserve"> </w:t>
      </w:r>
      <w:r w:rsidR="00F92502" w:rsidRPr="00076B9A">
        <w:rPr>
          <w:rFonts w:cs="Arial"/>
          <w:sz w:val="16"/>
          <w:szCs w:val="16"/>
        </w:rPr>
        <w:t xml:space="preserve">emitidas </w:t>
      </w:r>
      <w:r w:rsidR="000B1774" w:rsidRPr="00076B9A">
        <w:rPr>
          <w:rFonts w:cs="Arial"/>
          <w:sz w:val="16"/>
          <w:szCs w:val="16"/>
        </w:rPr>
        <w:t>no âmbito da 1ª (primeira) série</w:t>
      </w:r>
      <w:r w:rsidR="00516582" w:rsidRPr="00076B9A">
        <w:rPr>
          <w:rFonts w:cs="Arial"/>
          <w:sz w:val="16"/>
          <w:szCs w:val="16"/>
        </w:rPr>
        <w:t xml:space="preserve"> </w:t>
      </w:r>
      <w:r w:rsidR="00906677" w:rsidRPr="00076B9A">
        <w:rPr>
          <w:rFonts w:cs="Arial"/>
          <w:sz w:val="16"/>
          <w:szCs w:val="16"/>
        </w:rPr>
        <w:t xml:space="preserve">como lastro dos CRI CDI </w:t>
      </w:r>
      <w:r w:rsidR="00516582" w:rsidRPr="00076B9A">
        <w:rPr>
          <w:rFonts w:cs="Arial"/>
          <w:sz w:val="16"/>
          <w:szCs w:val="16"/>
        </w:rPr>
        <w:t xml:space="preserve">doravante denominadas </w:t>
      </w:r>
      <w:r w:rsidR="000C68AF" w:rsidRPr="00076B9A">
        <w:rPr>
          <w:rFonts w:cs="Arial"/>
          <w:sz w:val="16"/>
          <w:szCs w:val="16"/>
        </w:rPr>
        <w:t>“</w:t>
      </w:r>
      <w:r w:rsidR="000B1774" w:rsidRPr="00E04083">
        <w:rPr>
          <w:rFonts w:cs="Arial"/>
          <w:bCs/>
          <w:sz w:val="16"/>
          <w:szCs w:val="16"/>
          <w:u w:val="single"/>
        </w:rPr>
        <w:t>Debêntures CDI</w:t>
      </w:r>
      <w:r w:rsidR="000C68AF" w:rsidRPr="00076B9A">
        <w:rPr>
          <w:rFonts w:cs="Arial"/>
          <w:sz w:val="16"/>
          <w:szCs w:val="16"/>
        </w:rPr>
        <w:t>”</w:t>
      </w:r>
      <w:r w:rsidR="006D7D7D" w:rsidRPr="00076B9A">
        <w:rPr>
          <w:rFonts w:cs="Arial"/>
          <w:sz w:val="16"/>
          <w:szCs w:val="16"/>
        </w:rPr>
        <w:t>;</w:t>
      </w:r>
      <w:r w:rsidR="000B1774" w:rsidRPr="00076B9A">
        <w:rPr>
          <w:rFonts w:cs="Arial"/>
          <w:sz w:val="16"/>
          <w:szCs w:val="16"/>
        </w:rPr>
        <w:t xml:space="preserve"> </w:t>
      </w:r>
      <w:r w:rsidR="000B1774" w:rsidRPr="00076B9A">
        <w:rPr>
          <w:rFonts w:cs="Arial"/>
          <w:b/>
          <w:bCs/>
          <w:sz w:val="16"/>
          <w:szCs w:val="16"/>
        </w:rPr>
        <w:t>(</w:t>
      </w:r>
      <w:proofErr w:type="spellStart"/>
      <w:r w:rsidR="000B1774" w:rsidRPr="00076B9A">
        <w:rPr>
          <w:rFonts w:cs="Arial"/>
          <w:b/>
          <w:bCs/>
          <w:sz w:val="16"/>
          <w:szCs w:val="16"/>
        </w:rPr>
        <w:t>ii</w:t>
      </w:r>
      <w:proofErr w:type="spellEnd"/>
      <w:r w:rsidR="000B1774" w:rsidRPr="00076B9A">
        <w:rPr>
          <w:rFonts w:cs="Arial"/>
          <w:b/>
          <w:bCs/>
          <w:sz w:val="16"/>
          <w:szCs w:val="16"/>
        </w:rPr>
        <w:t>)</w:t>
      </w:r>
      <w:r w:rsidR="000B1774" w:rsidRPr="00076B9A">
        <w:rPr>
          <w:rFonts w:cs="Arial"/>
          <w:sz w:val="16"/>
          <w:szCs w:val="16"/>
        </w:rPr>
        <w:t xml:space="preserve"> </w:t>
      </w:r>
      <w:r w:rsidR="00516582" w:rsidRPr="00076B9A">
        <w:rPr>
          <w:rFonts w:cs="Arial"/>
          <w:sz w:val="16"/>
          <w:szCs w:val="16"/>
        </w:rPr>
        <w:t>as Debêntures</w:t>
      </w:r>
      <w:r w:rsidR="000B1774" w:rsidRPr="00076B9A">
        <w:rPr>
          <w:rFonts w:cs="Arial"/>
          <w:sz w:val="16"/>
          <w:szCs w:val="16"/>
        </w:rPr>
        <w:t xml:space="preserve"> </w:t>
      </w:r>
      <w:r w:rsidR="00F92502" w:rsidRPr="00076B9A">
        <w:rPr>
          <w:rFonts w:cs="Arial"/>
          <w:sz w:val="16"/>
          <w:szCs w:val="16"/>
        </w:rPr>
        <w:t xml:space="preserve">emitidas </w:t>
      </w:r>
      <w:r w:rsidR="000B1774" w:rsidRPr="00076B9A">
        <w:rPr>
          <w:rFonts w:cs="Arial"/>
          <w:sz w:val="16"/>
          <w:szCs w:val="16"/>
        </w:rPr>
        <w:t xml:space="preserve">no âmbito da 2ª (segunda) série </w:t>
      </w:r>
      <w:r w:rsidR="00906677" w:rsidRPr="00076B9A">
        <w:rPr>
          <w:rFonts w:cs="Arial"/>
          <w:sz w:val="16"/>
          <w:szCs w:val="16"/>
        </w:rPr>
        <w:t xml:space="preserve">como lastro dos CRI IPCA </w:t>
      </w:r>
      <w:r w:rsidR="00516582" w:rsidRPr="00076B9A">
        <w:rPr>
          <w:rFonts w:cs="Arial"/>
          <w:sz w:val="16"/>
          <w:szCs w:val="16"/>
        </w:rPr>
        <w:t xml:space="preserve">doravante denominadas </w:t>
      </w:r>
      <w:r w:rsidR="000C68AF" w:rsidRPr="00076B9A">
        <w:rPr>
          <w:rFonts w:cs="Arial"/>
          <w:sz w:val="16"/>
          <w:szCs w:val="16"/>
        </w:rPr>
        <w:t>“</w:t>
      </w:r>
      <w:r w:rsidR="000B1774" w:rsidRPr="00E04083">
        <w:rPr>
          <w:rFonts w:cs="Arial"/>
          <w:bCs/>
          <w:sz w:val="16"/>
          <w:szCs w:val="16"/>
          <w:u w:val="single"/>
        </w:rPr>
        <w:t>Debêntures IPCA</w:t>
      </w:r>
      <w:r w:rsidR="000C68AF" w:rsidRPr="00076B9A">
        <w:rPr>
          <w:rFonts w:cs="Arial"/>
          <w:sz w:val="16"/>
          <w:szCs w:val="16"/>
        </w:rPr>
        <w:t>”</w:t>
      </w:r>
      <w:bookmarkEnd w:id="11"/>
      <w:r w:rsidR="006D7D7D" w:rsidRPr="00076B9A">
        <w:rPr>
          <w:rFonts w:cs="Arial"/>
          <w:sz w:val="16"/>
          <w:szCs w:val="16"/>
        </w:rPr>
        <w:t>;</w:t>
      </w:r>
    </w:p>
    <w:p w14:paraId="4472B0B5" w14:textId="5376E1F1" w:rsidR="00A0774A" w:rsidRPr="00076B9A" w:rsidRDefault="00A0774A" w:rsidP="00957D0A">
      <w:pPr>
        <w:pStyle w:val="Recitals"/>
        <w:widowControl w:val="0"/>
        <w:spacing w:before="140" w:after="0"/>
        <w:rPr>
          <w:rFonts w:cs="Arial"/>
          <w:sz w:val="16"/>
          <w:szCs w:val="16"/>
        </w:rPr>
      </w:pPr>
      <w:r w:rsidRPr="00076B9A">
        <w:rPr>
          <w:rFonts w:cs="Arial"/>
          <w:sz w:val="16"/>
          <w:szCs w:val="16"/>
        </w:rPr>
        <w:t xml:space="preserve">os recursos a serem captados, por meio da Emissão, deverão ser utilizados exclusivamente </w:t>
      </w:r>
      <w:r w:rsidR="000D0EC8" w:rsidRPr="00076B9A">
        <w:rPr>
          <w:rFonts w:cs="Arial"/>
          <w:sz w:val="16"/>
          <w:szCs w:val="16"/>
        </w:rPr>
        <w:t xml:space="preserve">pela </w:t>
      </w:r>
      <w:r w:rsidR="00F75728" w:rsidRPr="00076B9A">
        <w:rPr>
          <w:rFonts w:cs="Arial"/>
          <w:sz w:val="16"/>
          <w:szCs w:val="16"/>
        </w:rPr>
        <w:t>Emissora</w:t>
      </w:r>
      <w:r w:rsidR="003671AE" w:rsidRPr="00076B9A">
        <w:rPr>
          <w:rFonts w:cs="Arial"/>
          <w:sz w:val="16"/>
          <w:szCs w:val="16"/>
        </w:rPr>
        <w:t xml:space="preserve"> </w:t>
      </w:r>
      <w:r w:rsidR="000D0EC8" w:rsidRPr="00076B9A">
        <w:rPr>
          <w:rFonts w:cs="Arial"/>
          <w:sz w:val="16"/>
          <w:szCs w:val="16"/>
        </w:rPr>
        <w:t>para</w:t>
      </w:r>
      <w:r w:rsidR="003671AE" w:rsidRPr="00076B9A">
        <w:rPr>
          <w:rFonts w:cs="Arial"/>
          <w:sz w:val="16"/>
          <w:szCs w:val="16"/>
        </w:rPr>
        <w:t xml:space="preserve"> </w:t>
      </w:r>
      <w:r w:rsidRPr="00076B9A">
        <w:rPr>
          <w:rFonts w:cs="Arial"/>
          <w:sz w:val="16"/>
          <w:szCs w:val="16"/>
        </w:rPr>
        <w:t xml:space="preserve">destinação </w:t>
      </w:r>
      <w:r w:rsidR="00D16280" w:rsidRPr="00076B9A">
        <w:rPr>
          <w:rFonts w:cs="Arial"/>
          <w:sz w:val="16"/>
          <w:szCs w:val="16"/>
        </w:rPr>
        <w:t xml:space="preserve">imobiliária </w:t>
      </w:r>
      <w:r w:rsidRPr="00076B9A">
        <w:rPr>
          <w:rFonts w:cs="Arial"/>
          <w:sz w:val="16"/>
          <w:szCs w:val="16"/>
        </w:rPr>
        <w:t>prevista na Cláusula</w:t>
      </w:r>
      <w:r w:rsidR="00F86254" w:rsidRPr="00076B9A">
        <w:rPr>
          <w:rFonts w:cs="Arial"/>
          <w:sz w:val="16"/>
          <w:szCs w:val="16"/>
        </w:rPr>
        <w:t> </w:t>
      </w:r>
      <w:r w:rsidR="00F86254" w:rsidRPr="00076B9A">
        <w:rPr>
          <w:rFonts w:cs="Arial"/>
          <w:sz w:val="16"/>
          <w:szCs w:val="16"/>
        </w:rPr>
        <w:fldChar w:fldCharType="begin"/>
      </w:r>
      <w:r w:rsidR="00F86254" w:rsidRPr="00076B9A">
        <w:rPr>
          <w:rFonts w:cs="Arial"/>
          <w:sz w:val="16"/>
          <w:szCs w:val="16"/>
        </w:rPr>
        <w:instrText xml:space="preserve"> REF _Ref94014576 \r \h </w:instrText>
      </w:r>
      <w:r w:rsidR="00B55732" w:rsidRPr="00076B9A">
        <w:rPr>
          <w:rFonts w:cs="Arial"/>
          <w:sz w:val="16"/>
          <w:szCs w:val="16"/>
        </w:rPr>
        <w:instrText xml:space="preserve"> \* MERGEFORMAT </w:instrText>
      </w:r>
      <w:r w:rsidR="00F86254" w:rsidRPr="00076B9A">
        <w:rPr>
          <w:rFonts w:cs="Arial"/>
          <w:sz w:val="16"/>
          <w:szCs w:val="16"/>
        </w:rPr>
      </w:r>
      <w:r w:rsidR="00F86254" w:rsidRPr="00076B9A">
        <w:rPr>
          <w:rFonts w:cs="Arial"/>
          <w:sz w:val="16"/>
          <w:szCs w:val="16"/>
        </w:rPr>
        <w:fldChar w:fldCharType="separate"/>
      </w:r>
      <w:r w:rsidR="00EB0246">
        <w:rPr>
          <w:rFonts w:cs="Arial"/>
          <w:sz w:val="16"/>
          <w:szCs w:val="16"/>
        </w:rPr>
        <w:t>6</w:t>
      </w:r>
      <w:r w:rsidR="00F86254" w:rsidRPr="00076B9A">
        <w:rPr>
          <w:rFonts w:cs="Arial"/>
          <w:sz w:val="16"/>
          <w:szCs w:val="16"/>
        </w:rPr>
        <w:fldChar w:fldCharType="end"/>
      </w:r>
      <w:r w:rsidR="00F86254" w:rsidRPr="00076B9A">
        <w:rPr>
          <w:rFonts w:cs="Arial"/>
          <w:sz w:val="16"/>
          <w:szCs w:val="16"/>
        </w:rPr>
        <w:t xml:space="preserve"> </w:t>
      </w:r>
      <w:r w:rsidR="004C3D3A" w:rsidRPr="00076B9A">
        <w:rPr>
          <w:rFonts w:cs="Arial"/>
          <w:sz w:val="16"/>
          <w:szCs w:val="16"/>
        </w:rPr>
        <w:t>abaixo</w:t>
      </w:r>
      <w:r w:rsidRPr="00076B9A">
        <w:rPr>
          <w:rFonts w:cs="Arial"/>
          <w:sz w:val="16"/>
          <w:szCs w:val="16"/>
        </w:rPr>
        <w:t>;</w:t>
      </w:r>
    </w:p>
    <w:p w14:paraId="7EF1F07C" w14:textId="77777777" w:rsidR="00A0774A" w:rsidRPr="00076B9A" w:rsidRDefault="00A0774A" w:rsidP="00957D0A">
      <w:pPr>
        <w:pStyle w:val="Recitals"/>
        <w:widowControl w:val="0"/>
        <w:spacing w:before="140" w:after="0"/>
        <w:rPr>
          <w:rFonts w:cs="Arial"/>
          <w:sz w:val="16"/>
          <w:szCs w:val="16"/>
        </w:rPr>
      </w:pPr>
      <w:r w:rsidRPr="00076B9A">
        <w:rPr>
          <w:rFonts w:cs="Arial"/>
          <w:sz w:val="16"/>
          <w:szCs w:val="16"/>
        </w:rPr>
        <w:t xml:space="preserve">em razão da emissão das Debêntures pela </w:t>
      </w:r>
      <w:r w:rsidR="00F75728" w:rsidRPr="00076B9A">
        <w:rPr>
          <w:rFonts w:cs="Arial"/>
          <w:sz w:val="16"/>
          <w:szCs w:val="16"/>
        </w:rPr>
        <w:t>Emissora</w:t>
      </w:r>
      <w:r w:rsidR="003671AE" w:rsidRPr="00076B9A">
        <w:rPr>
          <w:rFonts w:cs="Arial"/>
          <w:sz w:val="16"/>
          <w:szCs w:val="16"/>
        </w:rPr>
        <w:t xml:space="preserve"> </w:t>
      </w:r>
      <w:r w:rsidRPr="00076B9A">
        <w:rPr>
          <w:rFonts w:cs="Arial"/>
          <w:sz w:val="16"/>
          <w:szCs w:val="16"/>
        </w:rPr>
        <w:t>e subscrição da totalidade das Debêntures pelo Debenturista, o Debenturista será o único titular das Debêntures, as quais</w:t>
      </w:r>
      <w:r w:rsidR="00783522" w:rsidRPr="00076B9A">
        <w:rPr>
          <w:rFonts w:cs="Arial"/>
          <w:sz w:val="16"/>
          <w:szCs w:val="16"/>
        </w:rPr>
        <w:t>, observado o disposto nesta Escritura de Emissão de Debêntures,</w:t>
      </w:r>
      <w:r w:rsidRPr="00076B9A">
        <w:rPr>
          <w:rFonts w:cs="Arial"/>
          <w:sz w:val="16"/>
          <w:szCs w:val="16"/>
        </w:rPr>
        <w:t xml:space="preserve"> representarão </w:t>
      </w:r>
      <w:r w:rsidR="003671AE" w:rsidRPr="00076B9A">
        <w:rPr>
          <w:rFonts w:cs="Arial"/>
          <w:sz w:val="16"/>
          <w:szCs w:val="16"/>
        </w:rPr>
        <w:t xml:space="preserve">Créditos Imobiliários </w:t>
      </w:r>
      <w:r w:rsidRPr="00076B9A">
        <w:rPr>
          <w:rFonts w:cs="Arial"/>
          <w:sz w:val="16"/>
          <w:szCs w:val="16"/>
        </w:rPr>
        <w:t xml:space="preserve">nos termos </w:t>
      </w:r>
      <w:r w:rsidR="003671AE" w:rsidRPr="00076B9A">
        <w:rPr>
          <w:rFonts w:cs="Arial"/>
          <w:sz w:val="16"/>
          <w:szCs w:val="16"/>
        </w:rPr>
        <w:t xml:space="preserve">da </w:t>
      </w:r>
      <w:r w:rsidRPr="00076B9A">
        <w:rPr>
          <w:rFonts w:cs="Arial"/>
          <w:bCs/>
          <w:sz w:val="16"/>
          <w:szCs w:val="16"/>
        </w:rPr>
        <w:t xml:space="preserve">Lei </w:t>
      </w:r>
      <w:r w:rsidR="003671AE" w:rsidRPr="00076B9A">
        <w:rPr>
          <w:rFonts w:cs="Arial"/>
          <w:bCs/>
          <w:sz w:val="16"/>
          <w:szCs w:val="16"/>
        </w:rPr>
        <w:t>9.514</w:t>
      </w:r>
      <w:r w:rsidR="006E0192" w:rsidRPr="00076B9A">
        <w:rPr>
          <w:rFonts w:cs="Arial"/>
          <w:bCs/>
          <w:sz w:val="16"/>
          <w:szCs w:val="16"/>
        </w:rPr>
        <w:t xml:space="preserve"> (</w:t>
      </w:r>
      <w:r w:rsidR="006E0192" w:rsidRPr="00076B9A">
        <w:rPr>
          <w:rFonts w:cs="Arial"/>
          <w:sz w:val="16"/>
          <w:szCs w:val="16"/>
        </w:rPr>
        <w:t>conforme definida abaixo)</w:t>
      </w:r>
      <w:r w:rsidRPr="00076B9A">
        <w:rPr>
          <w:rFonts w:cs="Arial"/>
          <w:sz w:val="16"/>
          <w:szCs w:val="16"/>
        </w:rPr>
        <w:t xml:space="preserve">, </w:t>
      </w:r>
      <w:r w:rsidR="006929F1" w:rsidRPr="00076B9A">
        <w:rPr>
          <w:rFonts w:cs="Arial"/>
          <w:sz w:val="16"/>
          <w:szCs w:val="16"/>
        </w:rPr>
        <w:t xml:space="preserve">da </w:t>
      </w:r>
      <w:r w:rsidR="006D03B7">
        <w:rPr>
          <w:rFonts w:cs="Arial"/>
          <w:sz w:val="16"/>
          <w:szCs w:val="16"/>
        </w:rPr>
        <w:t xml:space="preserve">Lei 14.430 </w:t>
      </w:r>
      <w:r w:rsidR="006929F1" w:rsidRPr="00076B9A">
        <w:rPr>
          <w:rFonts w:cs="Arial"/>
          <w:sz w:val="16"/>
          <w:szCs w:val="16"/>
        </w:rPr>
        <w:t xml:space="preserve">(conforme definida abaixo), </w:t>
      </w:r>
      <w:r w:rsidRPr="00076B9A">
        <w:rPr>
          <w:rFonts w:cs="Arial"/>
          <w:sz w:val="16"/>
          <w:szCs w:val="16"/>
        </w:rPr>
        <w:t xml:space="preserve">da </w:t>
      </w:r>
      <w:r w:rsidR="006929F1" w:rsidRPr="00076B9A">
        <w:rPr>
          <w:rFonts w:cs="Arial"/>
          <w:sz w:val="16"/>
          <w:szCs w:val="16"/>
        </w:rPr>
        <w:t>Resolução CVM 60 (conforme definida abaixo)</w:t>
      </w:r>
      <w:r w:rsidR="00A07922" w:rsidRPr="00076B9A">
        <w:rPr>
          <w:rFonts w:cs="Arial"/>
          <w:sz w:val="16"/>
          <w:szCs w:val="16"/>
        </w:rPr>
        <w:t xml:space="preserve"> e demais leis e </w:t>
      </w:r>
      <w:r w:rsidR="002A4969" w:rsidRPr="00076B9A">
        <w:rPr>
          <w:rFonts w:cs="Arial"/>
          <w:sz w:val="16"/>
          <w:szCs w:val="16"/>
        </w:rPr>
        <w:t>regulamentações aplicáveis em vigor à época</w:t>
      </w:r>
      <w:r w:rsidR="00783522" w:rsidRPr="00076B9A">
        <w:rPr>
          <w:rFonts w:cs="Arial"/>
          <w:sz w:val="16"/>
          <w:szCs w:val="16"/>
        </w:rPr>
        <w:t>, e servirão de lastro para a</w:t>
      </w:r>
      <w:r w:rsidR="00EA5905" w:rsidRPr="00076B9A">
        <w:rPr>
          <w:rFonts w:cs="Arial"/>
          <w:sz w:val="16"/>
          <w:szCs w:val="16"/>
        </w:rPr>
        <w:t>s</w:t>
      </w:r>
      <w:r w:rsidR="00783522" w:rsidRPr="00076B9A">
        <w:rPr>
          <w:rFonts w:cs="Arial"/>
          <w:sz w:val="16"/>
          <w:szCs w:val="16"/>
        </w:rPr>
        <w:t xml:space="preserve"> emiss</w:t>
      </w:r>
      <w:r w:rsidR="00EA5905" w:rsidRPr="00076B9A">
        <w:rPr>
          <w:rFonts w:cs="Arial"/>
          <w:sz w:val="16"/>
          <w:szCs w:val="16"/>
        </w:rPr>
        <w:t>ões</w:t>
      </w:r>
      <w:r w:rsidR="00783522" w:rsidRPr="00076B9A">
        <w:rPr>
          <w:rFonts w:cs="Arial"/>
          <w:sz w:val="16"/>
          <w:szCs w:val="16"/>
        </w:rPr>
        <w:t xml:space="preserve"> da</w:t>
      </w:r>
      <w:r w:rsidR="00EA5905" w:rsidRPr="00076B9A">
        <w:rPr>
          <w:rFonts w:cs="Arial"/>
          <w:sz w:val="16"/>
          <w:szCs w:val="16"/>
        </w:rPr>
        <w:t>s</w:t>
      </w:r>
      <w:r w:rsidR="00783522" w:rsidRPr="00076B9A">
        <w:rPr>
          <w:rFonts w:cs="Arial"/>
          <w:sz w:val="16"/>
          <w:szCs w:val="16"/>
        </w:rPr>
        <w:t xml:space="preserve"> CCI (conforme definida abaixo), representativa</w:t>
      </w:r>
      <w:r w:rsidR="00EA5905" w:rsidRPr="00076B9A">
        <w:rPr>
          <w:rFonts w:cs="Arial"/>
          <w:sz w:val="16"/>
          <w:szCs w:val="16"/>
        </w:rPr>
        <w:t>s</w:t>
      </w:r>
      <w:r w:rsidR="00783522" w:rsidRPr="00076B9A">
        <w:rPr>
          <w:rFonts w:cs="Arial"/>
          <w:sz w:val="16"/>
          <w:szCs w:val="16"/>
        </w:rPr>
        <w:t xml:space="preserve"> dos Créditos Imobiliários, os quais serão vinculados como lastro dos CRI (conforme definido abaixo)</w:t>
      </w:r>
      <w:r w:rsidRPr="00076B9A">
        <w:rPr>
          <w:rFonts w:cs="Arial"/>
          <w:sz w:val="16"/>
          <w:szCs w:val="16"/>
        </w:rPr>
        <w:t>;</w:t>
      </w:r>
    </w:p>
    <w:p w14:paraId="22A3B1FF" w14:textId="77777777" w:rsidR="00A0774A" w:rsidRPr="00076B9A" w:rsidRDefault="00A0774A" w:rsidP="00957D0A">
      <w:pPr>
        <w:pStyle w:val="Recitals"/>
        <w:widowControl w:val="0"/>
        <w:spacing w:before="140" w:after="0"/>
        <w:rPr>
          <w:rFonts w:cs="Arial"/>
          <w:sz w:val="16"/>
          <w:szCs w:val="16"/>
        </w:rPr>
      </w:pPr>
      <w:r w:rsidRPr="00076B9A">
        <w:rPr>
          <w:rFonts w:cs="Arial"/>
          <w:sz w:val="16"/>
          <w:szCs w:val="16"/>
        </w:rPr>
        <w:t>a Emissão insere-se no contexto de uma operação de securitização d</w:t>
      </w:r>
      <w:r w:rsidR="003F733B" w:rsidRPr="00076B9A">
        <w:rPr>
          <w:rFonts w:cs="Arial"/>
          <w:sz w:val="16"/>
          <w:szCs w:val="16"/>
        </w:rPr>
        <w:t>e Créditos Imobiliários</w:t>
      </w:r>
      <w:r w:rsidRPr="00076B9A">
        <w:rPr>
          <w:rFonts w:cs="Arial"/>
          <w:sz w:val="16"/>
          <w:szCs w:val="16"/>
        </w:rPr>
        <w:t xml:space="preserve">, que resultará na emissão </w:t>
      </w:r>
      <w:r w:rsidR="003D37AB" w:rsidRPr="00076B9A">
        <w:rPr>
          <w:rFonts w:cs="Arial"/>
          <w:sz w:val="16"/>
          <w:szCs w:val="16"/>
        </w:rPr>
        <w:t>dos CRI (conforme definidos abaixo)</w:t>
      </w:r>
      <w:r w:rsidRPr="00076B9A">
        <w:rPr>
          <w:rFonts w:cs="Arial"/>
          <w:sz w:val="16"/>
          <w:szCs w:val="16"/>
        </w:rPr>
        <w:t xml:space="preserve">, pela </w:t>
      </w:r>
      <w:proofErr w:type="spellStart"/>
      <w:r w:rsidRPr="00076B9A">
        <w:rPr>
          <w:rFonts w:cs="Arial"/>
          <w:sz w:val="16"/>
          <w:szCs w:val="16"/>
        </w:rPr>
        <w:t>Securitizadora</w:t>
      </w:r>
      <w:proofErr w:type="spellEnd"/>
      <w:r w:rsidRPr="00076B9A">
        <w:rPr>
          <w:rFonts w:cs="Arial"/>
          <w:sz w:val="16"/>
          <w:szCs w:val="16"/>
        </w:rPr>
        <w:t xml:space="preserve">, lastreados nos </w:t>
      </w:r>
      <w:r w:rsidR="003F733B" w:rsidRPr="00076B9A">
        <w:rPr>
          <w:rFonts w:cs="Arial"/>
          <w:sz w:val="16"/>
          <w:szCs w:val="16"/>
        </w:rPr>
        <w:t xml:space="preserve">Créditos Imobiliários </w:t>
      </w:r>
      <w:r w:rsidRPr="00076B9A">
        <w:rPr>
          <w:rFonts w:cs="Arial"/>
          <w:sz w:val="16"/>
          <w:szCs w:val="16"/>
        </w:rPr>
        <w:t xml:space="preserve">devidos </w:t>
      </w:r>
      <w:r w:rsidRPr="00076B9A">
        <w:rPr>
          <w:rFonts w:cs="Arial"/>
          <w:sz w:val="16"/>
          <w:szCs w:val="16"/>
        </w:rPr>
        <w:lastRenderedPageBreak/>
        <w:t xml:space="preserve">pela </w:t>
      </w:r>
      <w:r w:rsidR="00F75728" w:rsidRPr="00076B9A">
        <w:rPr>
          <w:rFonts w:cs="Arial"/>
          <w:sz w:val="16"/>
          <w:szCs w:val="16"/>
        </w:rPr>
        <w:t>Emissora</w:t>
      </w:r>
      <w:r w:rsidRPr="00076B9A">
        <w:rPr>
          <w:rFonts w:cs="Arial"/>
          <w:sz w:val="16"/>
          <w:szCs w:val="16"/>
        </w:rPr>
        <w:t xml:space="preserve">, por meio da celebração do </w:t>
      </w:r>
      <w:r w:rsidRPr="00076B9A">
        <w:rPr>
          <w:rFonts w:cs="Arial"/>
          <w:bCs/>
          <w:sz w:val="16"/>
          <w:szCs w:val="16"/>
        </w:rPr>
        <w:t>Termo de Securitização</w:t>
      </w:r>
      <w:r w:rsidR="003D37AB" w:rsidRPr="00076B9A">
        <w:rPr>
          <w:rFonts w:cs="Arial"/>
          <w:sz w:val="16"/>
          <w:szCs w:val="16"/>
        </w:rPr>
        <w:t xml:space="preserve"> (conforme definido abaixo)</w:t>
      </w:r>
      <w:r w:rsidRPr="00076B9A">
        <w:rPr>
          <w:rFonts w:cs="Arial"/>
          <w:sz w:val="16"/>
          <w:szCs w:val="16"/>
        </w:rPr>
        <w:t xml:space="preserve">, por meio do qual os </w:t>
      </w:r>
      <w:r w:rsidR="00063C93" w:rsidRPr="00076B9A">
        <w:rPr>
          <w:rFonts w:cs="Arial"/>
          <w:sz w:val="16"/>
          <w:szCs w:val="16"/>
        </w:rPr>
        <w:t xml:space="preserve">Créditos Imobiliários </w:t>
      </w:r>
      <w:r w:rsidRPr="00076B9A">
        <w:rPr>
          <w:rFonts w:cs="Arial"/>
          <w:sz w:val="16"/>
          <w:szCs w:val="16"/>
        </w:rPr>
        <w:t>serão vinculados aos CR</w:t>
      </w:r>
      <w:r w:rsidR="00850EC7" w:rsidRPr="00076B9A">
        <w:rPr>
          <w:rFonts w:cs="Arial"/>
          <w:sz w:val="16"/>
          <w:szCs w:val="16"/>
        </w:rPr>
        <w:t>I</w:t>
      </w:r>
      <w:r w:rsidRPr="00076B9A">
        <w:rPr>
          <w:rFonts w:cs="Arial"/>
          <w:sz w:val="16"/>
          <w:szCs w:val="16"/>
        </w:rPr>
        <w:t xml:space="preserve">, nos termos da </w:t>
      </w:r>
      <w:r w:rsidR="006929F1" w:rsidRPr="00076B9A">
        <w:rPr>
          <w:rFonts w:cs="Arial"/>
          <w:sz w:val="16"/>
          <w:szCs w:val="16"/>
        </w:rPr>
        <w:t xml:space="preserve">Resolução CVM 60 </w:t>
      </w:r>
      <w:r w:rsidR="00A07922" w:rsidRPr="00076B9A">
        <w:rPr>
          <w:rFonts w:cs="Arial"/>
          <w:sz w:val="16"/>
          <w:szCs w:val="16"/>
        </w:rPr>
        <w:t xml:space="preserve">e demais leis e regulamentações </w:t>
      </w:r>
      <w:r w:rsidR="002A4969" w:rsidRPr="00076B9A">
        <w:rPr>
          <w:rFonts w:cs="Arial"/>
          <w:sz w:val="16"/>
          <w:szCs w:val="16"/>
        </w:rPr>
        <w:t xml:space="preserve">aplicáveis </w:t>
      </w:r>
      <w:r w:rsidR="00A07922" w:rsidRPr="00076B9A">
        <w:rPr>
          <w:rFonts w:cs="Arial"/>
          <w:sz w:val="16"/>
          <w:szCs w:val="16"/>
        </w:rPr>
        <w:t>em vigor à época</w:t>
      </w:r>
      <w:r w:rsidRPr="00076B9A">
        <w:rPr>
          <w:rFonts w:cs="Arial"/>
          <w:sz w:val="16"/>
          <w:szCs w:val="16"/>
        </w:rPr>
        <w:t>;</w:t>
      </w:r>
    </w:p>
    <w:p w14:paraId="7CF03B4E" w14:textId="6DFD1B3C" w:rsidR="00A0774A" w:rsidRPr="00076B9A" w:rsidRDefault="0066710A" w:rsidP="00957D0A">
      <w:pPr>
        <w:pStyle w:val="Recitals"/>
        <w:widowControl w:val="0"/>
        <w:spacing w:before="140" w:after="0"/>
        <w:rPr>
          <w:rFonts w:cs="Arial"/>
          <w:sz w:val="16"/>
          <w:szCs w:val="16"/>
        </w:rPr>
      </w:pPr>
      <w:bookmarkStart w:id="13" w:name="_Ref113628431"/>
      <w:r>
        <w:rPr>
          <w:rFonts w:cs="Arial"/>
          <w:sz w:val="16"/>
          <w:szCs w:val="16"/>
        </w:rPr>
        <w:t>a</w:t>
      </w:r>
      <w:r w:rsidRPr="00076B9A">
        <w:rPr>
          <w:rFonts w:cs="Arial"/>
          <w:sz w:val="16"/>
          <w:szCs w:val="16"/>
        </w:rPr>
        <w:t xml:space="preserve"> </w:t>
      </w:r>
      <w:r w:rsidRPr="00E04083">
        <w:rPr>
          <w:b/>
          <w:sz w:val="16"/>
          <w:szCs w:val="16"/>
        </w:rPr>
        <w:t>OLIVEIRA TRUST DISTRIBUIDORA DE TÍTULOS E VALORES MOBILIÁRIOS S.A.</w:t>
      </w:r>
      <w:r w:rsidRPr="00E04083">
        <w:rPr>
          <w:sz w:val="16"/>
          <w:szCs w:val="16"/>
        </w:rPr>
        <w:t xml:space="preserve">, </w:t>
      </w:r>
      <w:r w:rsidRPr="00E729AB">
        <w:rPr>
          <w:sz w:val="16"/>
          <w:szCs w:val="16"/>
        </w:rPr>
        <w:t xml:space="preserve">sociedade </w:t>
      </w:r>
      <w:r w:rsidRPr="00E04083">
        <w:rPr>
          <w:sz w:val="16"/>
          <w:szCs w:val="16"/>
        </w:rPr>
        <w:t>por ações, com filial na Cidade de São Paulo, Estado de São Paulo, na Rua Joaquim Floriano, nº 1.502, 13º andar, sala 132, parte, Itaim Bibi, CEP 04534-004, inscrita no CNPJ/ME sob o nº 36.113.876/0004-34, neste ato representada na forma de seu estatuto social (“</w:t>
      </w:r>
      <w:r w:rsidRPr="00E04083">
        <w:rPr>
          <w:sz w:val="16"/>
          <w:szCs w:val="16"/>
          <w:u w:val="single"/>
        </w:rPr>
        <w:t xml:space="preserve">Agente Fiduciário </w:t>
      </w:r>
      <w:r w:rsidRPr="008F214E">
        <w:rPr>
          <w:sz w:val="16"/>
          <w:szCs w:val="16"/>
          <w:u w:val="single"/>
        </w:rPr>
        <w:t>dos CRI</w:t>
      </w:r>
      <w:r w:rsidRPr="008F214E">
        <w:rPr>
          <w:sz w:val="16"/>
          <w:szCs w:val="16"/>
        </w:rPr>
        <w:t>”)</w:t>
      </w:r>
      <w:r w:rsidR="00A0774A" w:rsidRPr="00076B9A">
        <w:rPr>
          <w:rFonts w:cs="Arial"/>
          <w:sz w:val="16"/>
          <w:szCs w:val="16"/>
        </w:rPr>
        <w:t>, na qualidade de representante dos titulares d</w:t>
      </w:r>
      <w:r w:rsidR="00A10EAD" w:rsidRPr="00076B9A">
        <w:rPr>
          <w:rFonts w:cs="Arial"/>
          <w:sz w:val="16"/>
          <w:szCs w:val="16"/>
        </w:rPr>
        <w:t>os</w:t>
      </w:r>
      <w:r w:rsidR="00063C93" w:rsidRPr="00076B9A">
        <w:rPr>
          <w:rFonts w:cs="Arial"/>
          <w:sz w:val="16"/>
          <w:szCs w:val="16"/>
        </w:rPr>
        <w:t xml:space="preserve"> CRI</w:t>
      </w:r>
      <w:r w:rsidR="00A0774A" w:rsidRPr="00076B9A">
        <w:rPr>
          <w:rFonts w:cs="Arial"/>
          <w:sz w:val="16"/>
          <w:szCs w:val="16"/>
        </w:rPr>
        <w:t xml:space="preserve">, a ser contratado pela </w:t>
      </w:r>
      <w:proofErr w:type="spellStart"/>
      <w:r w:rsidR="00A0774A" w:rsidRPr="00076B9A">
        <w:rPr>
          <w:rFonts w:cs="Arial"/>
          <w:sz w:val="16"/>
          <w:szCs w:val="16"/>
        </w:rPr>
        <w:t>Securitizadora</w:t>
      </w:r>
      <w:proofErr w:type="spellEnd"/>
      <w:r w:rsidR="00A0774A" w:rsidRPr="00076B9A">
        <w:rPr>
          <w:rFonts w:cs="Arial"/>
          <w:sz w:val="16"/>
          <w:szCs w:val="16"/>
        </w:rPr>
        <w:t xml:space="preserve"> por meio do Termo de Securitização, acompanhará a destinação dos recursos captados com a presente Emissão de Debêntures, nos termos da </w:t>
      </w:r>
      <w:r w:rsidR="001444EF" w:rsidRPr="00076B9A">
        <w:rPr>
          <w:rFonts w:cs="Arial"/>
          <w:sz w:val="16"/>
          <w:szCs w:val="16"/>
        </w:rPr>
        <w:t xml:space="preserve">Cláusula </w:t>
      </w:r>
      <w:r w:rsidR="001444EF" w:rsidRPr="00076B9A">
        <w:rPr>
          <w:rFonts w:cs="Arial"/>
          <w:sz w:val="16"/>
          <w:szCs w:val="16"/>
        </w:rPr>
        <w:fldChar w:fldCharType="begin"/>
      </w:r>
      <w:r w:rsidR="001444EF" w:rsidRPr="00076B9A">
        <w:rPr>
          <w:rFonts w:cs="Arial"/>
          <w:sz w:val="16"/>
          <w:szCs w:val="16"/>
        </w:rPr>
        <w:instrText xml:space="preserve"> REF _Ref94014576 \r \h </w:instrText>
      </w:r>
      <w:r w:rsidR="00B55732" w:rsidRPr="00076B9A">
        <w:rPr>
          <w:rFonts w:cs="Arial"/>
          <w:sz w:val="16"/>
          <w:szCs w:val="16"/>
        </w:rPr>
        <w:instrText xml:space="preserve"> \* MERGEFORMAT </w:instrText>
      </w:r>
      <w:r w:rsidR="001444EF" w:rsidRPr="00076B9A">
        <w:rPr>
          <w:rFonts w:cs="Arial"/>
          <w:sz w:val="16"/>
          <w:szCs w:val="16"/>
        </w:rPr>
      </w:r>
      <w:r w:rsidR="001444EF" w:rsidRPr="00076B9A">
        <w:rPr>
          <w:rFonts w:cs="Arial"/>
          <w:sz w:val="16"/>
          <w:szCs w:val="16"/>
        </w:rPr>
        <w:fldChar w:fldCharType="separate"/>
      </w:r>
      <w:r w:rsidR="00EB0246">
        <w:rPr>
          <w:rFonts w:cs="Arial"/>
          <w:sz w:val="16"/>
          <w:szCs w:val="16"/>
        </w:rPr>
        <w:t>6</w:t>
      </w:r>
      <w:r w:rsidR="001444EF" w:rsidRPr="00076B9A">
        <w:rPr>
          <w:rFonts w:cs="Arial"/>
          <w:sz w:val="16"/>
          <w:szCs w:val="16"/>
        </w:rPr>
        <w:fldChar w:fldCharType="end"/>
      </w:r>
      <w:r w:rsidR="001444EF" w:rsidRPr="00076B9A">
        <w:rPr>
          <w:rFonts w:cs="Arial"/>
          <w:sz w:val="16"/>
          <w:szCs w:val="16"/>
        </w:rPr>
        <w:t xml:space="preserve"> abaixo</w:t>
      </w:r>
      <w:r w:rsidR="00A0774A" w:rsidRPr="00076B9A">
        <w:rPr>
          <w:rFonts w:cs="Arial"/>
          <w:sz w:val="16"/>
          <w:szCs w:val="16"/>
        </w:rPr>
        <w:t>; e</w:t>
      </w:r>
      <w:bookmarkEnd w:id="13"/>
    </w:p>
    <w:p w14:paraId="27201DF7" w14:textId="77777777" w:rsidR="00A0774A" w:rsidRPr="00076B9A" w:rsidRDefault="00A0774A" w:rsidP="00957D0A">
      <w:pPr>
        <w:pStyle w:val="Recitals"/>
        <w:widowControl w:val="0"/>
        <w:spacing w:before="140" w:after="0"/>
        <w:rPr>
          <w:rFonts w:cs="Arial"/>
          <w:sz w:val="16"/>
          <w:szCs w:val="16"/>
        </w:rPr>
      </w:pPr>
      <w:r w:rsidRPr="00076B9A">
        <w:rPr>
          <w:rFonts w:cs="Arial"/>
          <w:sz w:val="16"/>
          <w:szCs w:val="16"/>
        </w:rPr>
        <w:t xml:space="preserve">os </w:t>
      </w:r>
      <w:r w:rsidR="00063C93" w:rsidRPr="00076B9A">
        <w:rPr>
          <w:rFonts w:cs="Arial"/>
          <w:sz w:val="16"/>
          <w:szCs w:val="16"/>
        </w:rPr>
        <w:t xml:space="preserve">CRI </w:t>
      </w:r>
      <w:r w:rsidRPr="00076B9A">
        <w:rPr>
          <w:rFonts w:cs="Arial"/>
          <w:sz w:val="16"/>
          <w:szCs w:val="16"/>
        </w:rPr>
        <w:t>serão distribuídos por meio de oferta pública</w:t>
      </w:r>
      <w:r w:rsidR="00850EC7" w:rsidRPr="00076B9A">
        <w:rPr>
          <w:rFonts w:cs="Arial"/>
          <w:sz w:val="16"/>
          <w:szCs w:val="16"/>
        </w:rPr>
        <w:t xml:space="preserve"> com esforços restritos de distribuição</w:t>
      </w:r>
      <w:r w:rsidRPr="00076B9A">
        <w:rPr>
          <w:rFonts w:cs="Arial"/>
          <w:sz w:val="16"/>
          <w:szCs w:val="16"/>
        </w:rPr>
        <w:t xml:space="preserve">, em regime de garantia firme de colocação, nos termos da </w:t>
      </w:r>
      <w:r w:rsidRPr="00076B9A">
        <w:rPr>
          <w:rFonts w:cs="Arial"/>
          <w:bCs/>
          <w:sz w:val="16"/>
          <w:szCs w:val="16"/>
        </w:rPr>
        <w:t>Instrução CVM 4</w:t>
      </w:r>
      <w:r w:rsidR="009A2D0F" w:rsidRPr="00076B9A">
        <w:rPr>
          <w:rFonts w:cs="Arial"/>
          <w:bCs/>
          <w:sz w:val="16"/>
          <w:szCs w:val="16"/>
        </w:rPr>
        <w:t>76</w:t>
      </w:r>
      <w:r w:rsidR="00CC5EC8" w:rsidRPr="00076B9A">
        <w:rPr>
          <w:rFonts w:cs="Arial"/>
          <w:sz w:val="16"/>
          <w:szCs w:val="16"/>
        </w:rPr>
        <w:t xml:space="preserve"> (conforme definida abaixo)</w:t>
      </w:r>
      <w:r w:rsidRPr="00076B9A">
        <w:rPr>
          <w:rFonts w:cs="Arial"/>
          <w:sz w:val="16"/>
          <w:szCs w:val="16"/>
        </w:rPr>
        <w:t xml:space="preserve">, da </w:t>
      </w:r>
      <w:r w:rsidR="006929F1" w:rsidRPr="00076B9A">
        <w:rPr>
          <w:rFonts w:cs="Arial"/>
          <w:sz w:val="16"/>
          <w:szCs w:val="16"/>
        </w:rPr>
        <w:t xml:space="preserve">Resolução CVM 60 </w:t>
      </w:r>
      <w:r w:rsidRPr="00076B9A">
        <w:rPr>
          <w:rFonts w:cs="Arial"/>
          <w:sz w:val="16"/>
          <w:szCs w:val="16"/>
        </w:rPr>
        <w:t>e das demais disposições legais e regulamentares em vigor (</w:t>
      </w:r>
      <w:r w:rsidR="000C68AF" w:rsidRPr="00076B9A">
        <w:rPr>
          <w:rFonts w:cs="Arial"/>
          <w:sz w:val="16"/>
          <w:szCs w:val="16"/>
        </w:rPr>
        <w:t>“</w:t>
      </w:r>
      <w:r w:rsidRPr="006D03B7">
        <w:rPr>
          <w:rFonts w:cs="Arial"/>
          <w:sz w:val="16"/>
          <w:szCs w:val="16"/>
          <w:u w:val="single"/>
        </w:rPr>
        <w:t>Oferta</w:t>
      </w:r>
      <w:r w:rsidR="000C68AF" w:rsidRPr="00076B9A">
        <w:rPr>
          <w:rFonts w:cs="Arial"/>
          <w:sz w:val="16"/>
          <w:szCs w:val="16"/>
        </w:rPr>
        <w:t>”</w:t>
      </w:r>
      <w:r w:rsidRPr="00076B9A">
        <w:rPr>
          <w:rFonts w:cs="Arial"/>
          <w:sz w:val="16"/>
          <w:szCs w:val="16"/>
        </w:rPr>
        <w:t>), e serão destinados a investidores</w:t>
      </w:r>
      <w:r w:rsidR="00850EC7" w:rsidRPr="00076B9A">
        <w:rPr>
          <w:rFonts w:cs="Arial"/>
          <w:sz w:val="16"/>
          <w:szCs w:val="16"/>
        </w:rPr>
        <w:t xml:space="preserve"> profissionais</w:t>
      </w:r>
      <w:r w:rsidRPr="00076B9A">
        <w:rPr>
          <w:rFonts w:cs="Arial"/>
          <w:sz w:val="16"/>
          <w:szCs w:val="16"/>
        </w:rPr>
        <w:t>, conforme definidos no</w:t>
      </w:r>
      <w:r w:rsidR="00850EC7" w:rsidRPr="00076B9A">
        <w:rPr>
          <w:rFonts w:cs="Arial"/>
          <w:sz w:val="16"/>
          <w:szCs w:val="16"/>
        </w:rPr>
        <w:t>s</w:t>
      </w:r>
      <w:r w:rsidRPr="00076B9A">
        <w:rPr>
          <w:rFonts w:cs="Arial"/>
          <w:sz w:val="16"/>
          <w:szCs w:val="16"/>
        </w:rPr>
        <w:t xml:space="preserve"> artigo</w:t>
      </w:r>
      <w:r w:rsidR="00850EC7" w:rsidRPr="00076B9A">
        <w:rPr>
          <w:rFonts w:cs="Arial"/>
          <w:sz w:val="16"/>
          <w:szCs w:val="16"/>
        </w:rPr>
        <w:t>s</w:t>
      </w:r>
      <w:r w:rsidRPr="00076B9A">
        <w:rPr>
          <w:rFonts w:cs="Arial"/>
          <w:sz w:val="16"/>
          <w:szCs w:val="16"/>
        </w:rPr>
        <w:t xml:space="preserve"> </w:t>
      </w:r>
      <w:r w:rsidR="00850EC7" w:rsidRPr="00076B9A">
        <w:rPr>
          <w:rFonts w:cs="Arial"/>
          <w:sz w:val="16"/>
          <w:szCs w:val="16"/>
        </w:rPr>
        <w:t xml:space="preserve">11 e 13 </w:t>
      </w:r>
      <w:r w:rsidRPr="00076B9A">
        <w:rPr>
          <w:rFonts w:cs="Arial"/>
          <w:sz w:val="16"/>
          <w:szCs w:val="16"/>
        </w:rPr>
        <w:t>da</w:t>
      </w:r>
      <w:r w:rsidR="00850EC7" w:rsidRPr="00076B9A">
        <w:rPr>
          <w:rFonts w:cs="Arial"/>
          <w:sz w:val="16"/>
          <w:szCs w:val="16"/>
        </w:rPr>
        <w:t xml:space="preserve"> Resolução CVM 30</w:t>
      </w:r>
      <w:r w:rsidR="002A4969" w:rsidRPr="00076B9A">
        <w:rPr>
          <w:rFonts w:cs="Arial"/>
          <w:sz w:val="16"/>
          <w:szCs w:val="16"/>
        </w:rPr>
        <w:t xml:space="preserve"> (conforme definida</w:t>
      </w:r>
      <w:r w:rsidR="006B3597" w:rsidRPr="00076B9A">
        <w:rPr>
          <w:rFonts w:cs="Arial"/>
          <w:sz w:val="16"/>
          <w:szCs w:val="16"/>
        </w:rPr>
        <w:t xml:space="preserve"> abaixo</w:t>
      </w:r>
      <w:r w:rsidR="002A4969" w:rsidRPr="00076B9A">
        <w:rPr>
          <w:rFonts w:cs="Arial"/>
          <w:sz w:val="16"/>
          <w:szCs w:val="16"/>
        </w:rPr>
        <w:t>)</w:t>
      </w:r>
      <w:r w:rsidRPr="00076B9A">
        <w:rPr>
          <w:rFonts w:cs="Arial"/>
          <w:sz w:val="16"/>
          <w:szCs w:val="16"/>
        </w:rPr>
        <w:t xml:space="preserve"> (caso subscrevam e integralizem os </w:t>
      </w:r>
      <w:r w:rsidR="003D37AB" w:rsidRPr="00076B9A">
        <w:rPr>
          <w:rFonts w:cs="Arial"/>
          <w:sz w:val="16"/>
          <w:szCs w:val="16"/>
        </w:rPr>
        <w:t>CRI</w:t>
      </w:r>
      <w:r w:rsidRPr="00076B9A">
        <w:rPr>
          <w:rFonts w:cs="Arial"/>
          <w:sz w:val="16"/>
          <w:szCs w:val="16"/>
        </w:rPr>
        <w:t xml:space="preserve"> no âmbito da Oferta, os futuros titulares dos </w:t>
      </w:r>
      <w:r w:rsidR="003D37AB" w:rsidRPr="00076B9A">
        <w:rPr>
          <w:rFonts w:cs="Arial"/>
          <w:sz w:val="16"/>
          <w:szCs w:val="16"/>
        </w:rPr>
        <w:t>CRI</w:t>
      </w:r>
      <w:r w:rsidRPr="00076B9A">
        <w:rPr>
          <w:rFonts w:cs="Arial"/>
          <w:sz w:val="16"/>
          <w:szCs w:val="16"/>
        </w:rPr>
        <w:t xml:space="preserve">, </w:t>
      </w:r>
      <w:r w:rsidR="008A22FF" w:rsidRPr="00076B9A">
        <w:rPr>
          <w:rFonts w:cs="Arial"/>
          <w:sz w:val="16"/>
          <w:szCs w:val="16"/>
        </w:rPr>
        <w:t xml:space="preserve">os </w:t>
      </w:r>
      <w:r w:rsidR="000C68AF" w:rsidRPr="00076B9A">
        <w:rPr>
          <w:rFonts w:cs="Arial"/>
          <w:sz w:val="16"/>
          <w:szCs w:val="16"/>
        </w:rPr>
        <w:t>“</w:t>
      </w:r>
      <w:r w:rsidRPr="006D03B7">
        <w:rPr>
          <w:rFonts w:cs="Arial"/>
          <w:sz w:val="16"/>
          <w:szCs w:val="16"/>
          <w:u w:val="single"/>
        </w:rPr>
        <w:t>Titulares d</w:t>
      </w:r>
      <w:r w:rsidR="00A10EAD" w:rsidRPr="006D03B7">
        <w:rPr>
          <w:rFonts w:cs="Arial"/>
          <w:sz w:val="16"/>
          <w:szCs w:val="16"/>
          <w:u w:val="single"/>
        </w:rPr>
        <w:t>os</w:t>
      </w:r>
      <w:r w:rsidRPr="006D03B7">
        <w:rPr>
          <w:rFonts w:cs="Arial"/>
          <w:sz w:val="16"/>
          <w:szCs w:val="16"/>
          <w:u w:val="single"/>
        </w:rPr>
        <w:t xml:space="preserve"> CR</w:t>
      </w:r>
      <w:r w:rsidR="00A10EAD" w:rsidRPr="006D03B7">
        <w:rPr>
          <w:rFonts w:cs="Arial"/>
          <w:sz w:val="16"/>
          <w:szCs w:val="16"/>
          <w:u w:val="single"/>
        </w:rPr>
        <w:t>I</w:t>
      </w:r>
      <w:r w:rsidR="000C68AF" w:rsidRPr="00076B9A">
        <w:rPr>
          <w:rFonts w:cs="Arial"/>
          <w:sz w:val="16"/>
          <w:szCs w:val="16"/>
        </w:rPr>
        <w:t>”</w:t>
      </w:r>
      <w:r w:rsidRPr="00076B9A">
        <w:rPr>
          <w:rFonts w:cs="Arial"/>
          <w:sz w:val="16"/>
          <w:szCs w:val="16"/>
        </w:rPr>
        <w:t>);</w:t>
      </w:r>
    </w:p>
    <w:bookmarkEnd w:id="12"/>
    <w:p w14:paraId="162A65AC" w14:textId="0456943F" w:rsidR="00381825" w:rsidRPr="00076B9A" w:rsidRDefault="005F4C81" w:rsidP="00957D0A">
      <w:pPr>
        <w:pStyle w:val="Body"/>
        <w:widowControl w:val="0"/>
        <w:spacing w:before="140" w:after="0"/>
        <w:rPr>
          <w:sz w:val="16"/>
          <w:szCs w:val="16"/>
          <w:lang w:val="pt-BR"/>
        </w:rPr>
      </w:pPr>
      <w:r w:rsidRPr="00076B9A">
        <w:rPr>
          <w:b/>
          <w:bCs/>
          <w:sz w:val="16"/>
          <w:szCs w:val="16"/>
          <w:lang w:val="pt-BR"/>
        </w:rPr>
        <w:t>RESOLVEM</w:t>
      </w:r>
      <w:r w:rsidR="00336EB8" w:rsidRPr="00076B9A">
        <w:rPr>
          <w:sz w:val="16"/>
          <w:szCs w:val="16"/>
          <w:lang w:val="pt-BR"/>
        </w:rPr>
        <w:t xml:space="preserve"> celebrar o presente </w:t>
      </w:r>
      <w:r w:rsidR="000C68AF" w:rsidRPr="00076B9A">
        <w:rPr>
          <w:sz w:val="16"/>
          <w:szCs w:val="16"/>
          <w:lang w:val="pt-BR"/>
        </w:rPr>
        <w:t>“</w:t>
      </w:r>
      <w:r w:rsidR="006929F1" w:rsidRPr="00076B9A">
        <w:rPr>
          <w:i/>
          <w:iCs/>
          <w:sz w:val="16"/>
          <w:szCs w:val="16"/>
          <w:lang w:val="pt-BR"/>
        </w:rPr>
        <w:t xml:space="preserve">Instrumento Particular de Escritura de Emissão Privada de Debêntures Simples, Não Conversíveis em Ações, da Espécie </w:t>
      </w:r>
      <w:r w:rsidR="008F214E">
        <w:rPr>
          <w:i/>
          <w:iCs/>
          <w:sz w:val="16"/>
          <w:szCs w:val="16"/>
          <w:lang w:val="pt-BR"/>
        </w:rPr>
        <w:t>com Garantia Fidejussória</w:t>
      </w:r>
      <w:r w:rsidR="006929F1" w:rsidRPr="00076B9A">
        <w:rPr>
          <w:i/>
          <w:iCs/>
          <w:sz w:val="16"/>
          <w:szCs w:val="16"/>
          <w:lang w:val="pt-BR"/>
        </w:rPr>
        <w:t>, em</w:t>
      </w:r>
      <w:r w:rsidR="00D43169" w:rsidRPr="00076B9A">
        <w:rPr>
          <w:i/>
          <w:iCs/>
          <w:sz w:val="16"/>
          <w:szCs w:val="16"/>
          <w:lang w:val="pt-BR"/>
        </w:rPr>
        <w:t xml:space="preserve"> até </w:t>
      </w:r>
      <w:r w:rsidR="00584318">
        <w:rPr>
          <w:i/>
          <w:iCs/>
          <w:sz w:val="16"/>
          <w:szCs w:val="16"/>
          <w:lang w:val="pt-BR"/>
        </w:rPr>
        <w:t>2</w:t>
      </w:r>
      <w:r w:rsidR="00D43169" w:rsidRPr="00076B9A">
        <w:rPr>
          <w:i/>
          <w:iCs/>
          <w:sz w:val="16"/>
          <w:szCs w:val="16"/>
          <w:lang w:val="pt-BR"/>
        </w:rPr>
        <w:t xml:space="preserve"> (</w:t>
      </w:r>
      <w:r w:rsidR="00584318">
        <w:rPr>
          <w:i/>
          <w:iCs/>
          <w:sz w:val="16"/>
          <w:szCs w:val="16"/>
          <w:lang w:val="pt-BR"/>
        </w:rPr>
        <w:t>duas</w:t>
      </w:r>
      <w:r w:rsidR="00D43169" w:rsidRPr="00076B9A">
        <w:rPr>
          <w:i/>
          <w:iCs/>
          <w:sz w:val="16"/>
          <w:szCs w:val="16"/>
          <w:lang w:val="pt-BR"/>
        </w:rPr>
        <w:t>) Séries</w:t>
      </w:r>
      <w:r w:rsidR="006929F1" w:rsidRPr="00076B9A">
        <w:rPr>
          <w:i/>
          <w:iCs/>
          <w:sz w:val="16"/>
          <w:szCs w:val="16"/>
          <w:lang w:val="pt-BR"/>
        </w:rPr>
        <w:t xml:space="preserve">, da </w:t>
      </w:r>
      <w:r w:rsidR="00616EFB">
        <w:rPr>
          <w:i/>
          <w:sz w:val="16"/>
          <w:szCs w:val="16"/>
          <w:lang w:val="pt-BR"/>
        </w:rPr>
        <w:t>2</w:t>
      </w:r>
      <w:r w:rsidR="006929F1" w:rsidRPr="00076B9A">
        <w:rPr>
          <w:i/>
          <w:iCs/>
          <w:sz w:val="16"/>
          <w:szCs w:val="16"/>
          <w:lang w:val="pt-BR"/>
        </w:rPr>
        <w:t xml:space="preserve">ª </w:t>
      </w:r>
      <w:r w:rsidR="00616EFB" w:rsidRPr="006D03B7">
        <w:rPr>
          <w:i/>
          <w:iCs/>
          <w:sz w:val="16"/>
          <w:szCs w:val="16"/>
          <w:lang w:val="pt-BR"/>
        </w:rPr>
        <w:t>(</w:t>
      </w:r>
      <w:r w:rsidR="00616EFB">
        <w:rPr>
          <w:i/>
          <w:sz w:val="16"/>
          <w:szCs w:val="16"/>
          <w:lang w:val="pt-BR"/>
        </w:rPr>
        <w:t>Segunda</w:t>
      </w:r>
      <w:r w:rsidR="00616EFB" w:rsidRPr="00076B9A">
        <w:rPr>
          <w:i/>
          <w:iCs/>
          <w:sz w:val="16"/>
          <w:szCs w:val="16"/>
          <w:lang w:val="pt-BR"/>
        </w:rPr>
        <w:t xml:space="preserve">) </w:t>
      </w:r>
      <w:r w:rsidR="006929F1" w:rsidRPr="00076B9A">
        <w:rPr>
          <w:i/>
          <w:iCs/>
          <w:sz w:val="16"/>
          <w:szCs w:val="16"/>
          <w:lang w:val="pt-BR"/>
        </w:rPr>
        <w:t>Emissão da</w:t>
      </w:r>
      <w:r w:rsidR="00D43169" w:rsidRPr="00076B9A">
        <w:rPr>
          <w:i/>
          <w:iCs/>
          <w:sz w:val="16"/>
          <w:szCs w:val="16"/>
          <w:lang w:val="pt-BR"/>
        </w:rPr>
        <w:t xml:space="preserve"> </w:t>
      </w:r>
      <w:r w:rsidR="006D03B7" w:rsidRPr="006D03B7">
        <w:rPr>
          <w:i/>
          <w:iCs/>
          <w:sz w:val="16"/>
          <w:szCs w:val="16"/>
          <w:lang w:val="pt-BR"/>
        </w:rPr>
        <w:t xml:space="preserve">Refrigeração </w:t>
      </w:r>
      <w:proofErr w:type="spellStart"/>
      <w:r w:rsidR="006D03B7" w:rsidRPr="006D03B7">
        <w:rPr>
          <w:i/>
          <w:iCs/>
          <w:sz w:val="16"/>
          <w:szCs w:val="16"/>
          <w:lang w:val="pt-BR"/>
        </w:rPr>
        <w:t>Dufrio</w:t>
      </w:r>
      <w:proofErr w:type="spellEnd"/>
      <w:r w:rsidR="006D03B7" w:rsidRPr="006D03B7">
        <w:rPr>
          <w:i/>
          <w:iCs/>
          <w:sz w:val="16"/>
          <w:szCs w:val="16"/>
          <w:lang w:val="pt-BR"/>
        </w:rPr>
        <w:t xml:space="preserve"> Comércio </w:t>
      </w:r>
      <w:r w:rsidR="006D03B7">
        <w:rPr>
          <w:i/>
          <w:iCs/>
          <w:sz w:val="16"/>
          <w:szCs w:val="16"/>
          <w:lang w:val="pt-BR"/>
        </w:rPr>
        <w:t>e</w:t>
      </w:r>
      <w:r w:rsidR="006D03B7" w:rsidRPr="006D03B7">
        <w:rPr>
          <w:i/>
          <w:iCs/>
          <w:sz w:val="16"/>
          <w:szCs w:val="16"/>
          <w:lang w:val="pt-BR"/>
        </w:rPr>
        <w:t xml:space="preserve"> Importação </w:t>
      </w:r>
      <w:r w:rsidR="00D43169" w:rsidRPr="00076B9A">
        <w:rPr>
          <w:i/>
          <w:iCs/>
          <w:sz w:val="16"/>
          <w:szCs w:val="16"/>
          <w:lang w:val="pt-BR"/>
        </w:rPr>
        <w:t>S.A</w:t>
      </w:r>
      <w:r w:rsidR="006929F1" w:rsidRPr="00076B9A">
        <w:rPr>
          <w:i/>
          <w:iCs/>
          <w:sz w:val="16"/>
          <w:szCs w:val="16"/>
          <w:lang w:val="pt-BR"/>
        </w:rPr>
        <w:t>.</w:t>
      </w:r>
      <w:r w:rsidR="000C68AF" w:rsidRPr="00076B9A">
        <w:rPr>
          <w:sz w:val="16"/>
          <w:szCs w:val="16"/>
          <w:lang w:val="pt-BR"/>
        </w:rPr>
        <w:t>”</w:t>
      </w:r>
      <w:r w:rsidR="00150486" w:rsidRPr="00076B9A">
        <w:rPr>
          <w:sz w:val="16"/>
          <w:szCs w:val="16"/>
          <w:lang w:val="pt-BR"/>
        </w:rPr>
        <w:t xml:space="preserve"> </w:t>
      </w:r>
      <w:r w:rsidR="006C47AC" w:rsidRPr="00076B9A">
        <w:rPr>
          <w:sz w:val="16"/>
          <w:szCs w:val="16"/>
          <w:lang w:val="pt-BR"/>
        </w:rPr>
        <w:t>(</w:t>
      </w:r>
      <w:r w:rsidR="000C68AF" w:rsidRPr="00076B9A">
        <w:rPr>
          <w:sz w:val="16"/>
          <w:szCs w:val="16"/>
          <w:lang w:val="pt-BR"/>
        </w:rPr>
        <w:t>“</w:t>
      </w:r>
      <w:r w:rsidR="00A10EAD" w:rsidRPr="006D03B7">
        <w:rPr>
          <w:bCs/>
          <w:sz w:val="16"/>
          <w:szCs w:val="16"/>
          <w:u w:val="single"/>
          <w:lang w:val="pt-BR"/>
        </w:rPr>
        <w:t>Escritura de Emissão de Debêntures</w:t>
      </w:r>
      <w:r w:rsidR="000C68AF" w:rsidRPr="00076B9A">
        <w:rPr>
          <w:sz w:val="16"/>
          <w:szCs w:val="16"/>
          <w:lang w:val="pt-BR"/>
        </w:rPr>
        <w:t>”</w:t>
      </w:r>
      <w:r w:rsidR="00336EB8" w:rsidRPr="00076B9A">
        <w:rPr>
          <w:sz w:val="16"/>
          <w:szCs w:val="16"/>
          <w:lang w:val="pt-BR"/>
        </w:rPr>
        <w:t>), em observância às seguintes cláusulas e condições:</w:t>
      </w:r>
    </w:p>
    <w:p w14:paraId="738B4243" w14:textId="77777777" w:rsidR="00A10EAD" w:rsidRPr="00076B9A" w:rsidRDefault="00A10EAD" w:rsidP="00957D0A">
      <w:pPr>
        <w:pStyle w:val="Level1"/>
        <w:keepNext w:val="0"/>
        <w:widowControl w:val="0"/>
        <w:spacing w:before="140" w:after="0"/>
        <w:rPr>
          <w:rFonts w:cs="Arial"/>
          <w:sz w:val="16"/>
          <w:szCs w:val="16"/>
        </w:rPr>
      </w:pPr>
      <w:bookmarkStart w:id="14" w:name="_Toc107507820"/>
      <w:bookmarkEnd w:id="3"/>
      <w:r w:rsidRPr="00076B9A">
        <w:rPr>
          <w:rFonts w:cs="Arial"/>
          <w:sz w:val="16"/>
          <w:szCs w:val="16"/>
        </w:rPr>
        <w:t>DEFINIÇÕES</w:t>
      </w:r>
      <w:bookmarkEnd w:id="14"/>
    </w:p>
    <w:p w14:paraId="4079E8D2" w14:textId="77777777" w:rsidR="00A10EAD" w:rsidRPr="00076B9A" w:rsidRDefault="00A10EAD" w:rsidP="00957D0A">
      <w:pPr>
        <w:pStyle w:val="Level2"/>
        <w:widowControl w:val="0"/>
        <w:spacing w:before="140" w:after="0"/>
        <w:rPr>
          <w:sz w:val="16"/>
          <w:szCs w:val="16"/>
        </w:rPr>
      </w:pPr>
      <w:bookmarkStart w:id="15" w:name="_Ref167514799"/>
      <w:r w:rsidRPr="00076B9A">
        <w:rPr>
          <w:sz w:val="16"/>
          <w:szCs w:val="16"/>
        </w:rPr>
        <w:t>São considerados termos definidos, para os fins desta Escritura de Emissão de Debêntures, no singular ou no plural, os termos a seguir</w:t>
      </w:r>
      <w:bookmarkEnd w:id="15"/>
      <w:r w:rsidRPr="00076B9A">
        <w:rPr>
          <w:sz w:val="16"/>
          <w:szCs w:val="16"/>
        </w:rPr>
        <w:t>:</w:t>
      </w:r>
    </w:p>
    <w:p w14:paraId="1FE58A19" w14:textId="0D4F8F73"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Agente Fiduciário dos CRI</w:t>
      </w:r>
      <w:r w:rsidRPr="00076B9A">
        <w:rPr>
          <w:sz w:val="16"/>
          <w:szCs w:val="16"/>
          <w:lang w:val="pt-BR"/>
        </w:rPr>
        <w:t>”</w:t>
      </w:r>
      <w:r w:rsidR="00E72E28" w:rsidRPr="00076B9A">
        <w:rPr>
          <w:sz w:val="16"/>
          <w:szCs w:val="16"/>
          <w:lang w:val="pt-BR"/>
        </w:rPr>
        <w:t xml:space="preserve">: </w:t>
      </w:r>
      <w:r w:rsidR="00F13AE1" w:rsidRPr="00076B9A">
        <w:rPr>
          <w:sz w:val="16"/>
          <w:szCs w:val="16"/>
          <w:lang w:val="pt-BR"/>
        </w:rPr>
        <w:t xml:space="preserve">tem o significado previsto no item </w:t>
      </w:r>
      <w:r w:rsidR="00A27A18">
        <w:rPr>
          <w:sz w:val="16"/>
          <w:szCs w:val="16"/>
          <w:lang w:val="pt-BR"/>
        </w:rPr>
        <w:fldChar w:fldCharType="begin"/>
      </w:r>
      <w:r w:rsidR="00A27A18">
        <w:rPr>
          <w:sz w:val="16"/>
          <w:szCs w:val="16"/>
          <w:lang w:val="pt-BR"/>
        </w:rPr>
        <w:instrText xml:space="preserve"> REF _Ref113628431 \r \h </w:instrText>
      </w:r>
      <w:r w:rsidR="00A27A18">
        <w:rPr>
          <w:sz w:val="16"/>
          <w:szCs w:val="16"/>
          <w:lang w:val="pt-BR"/>
        </w:rPr>
      </w:r>
      <w:r w:rsidR="00A27A18">
        <w:rPr>
          <w:sz w:val="16"/>
          <w:szCs w:val="16"/>
          <w:lang w:val="pt-BR"/>
        </w:rPr>
        <w:fldChar w:fldCharType="separate"/>
      </w:r>
      <w:r w:rsidR="00EB0246">
        <w:rPr>
          <w:sz w:val="16"/>
          <w:szCs w:val="16"/>
          <w:lang w:val="pt-BR"/>
        </w:rPr>
        <w:t>(E)</w:t>
      </w:r>
      <w:r w:rsidR="00A27A18">
        <w:rPr>
          <w:sz w:val="16"/>
          <w:szCs w:val="16"/>
          <w:lang w:val="pt-BR"/>
        </w:rPr>
        <w:fldChar w:fldCharType="end"/>
      </w:r>
      <w:r w:rsidR="00F13AE1" w:rsidRPr="00076B9A">
        <w:rPr>
          <w:sz w:val="16"/>
          <w:szCs w:val="16"/>
          <w:lang w:val="pt-BR"/>
        </w:rPr>
        <w:t xml:space="preserve"> do </w:t>
      </w:r>
      <w:proofErr w:type="gramStart"/>
      <w:r w:rsidR="00F13AE1" w:rsidRPr="00076B9A">
        <w:rPr>
          <w:sz w:val="16"/>
          <w:szCs w:val="16"/>
          <w:lang w:val="pt-BR"/>
        </w:rPr>
        <w:t>preâmbulo</w:t>
      </w:r>
      <w:r w:rsidR="00F13AE1" w:rsidRPr="00076B9A" w:rsidDel="00F13AE1">
        <w:rPr>
          <w:sz w:val="16"/>
          <w:szCs w:val="16"/>
          <w:lang w:val="pt-BR"/>
        </w:rPr>
        <w:t xml:space="preserve"> </w:t>
      </w:r>
      <w:r w:rsidR="00E72E28" w:rsidRPr="00076B9A">
        <w:rPr>
          <w:sz w:val="16"/>
          <w:szCs w:val="16"/>
          <w:lang w:val="pt-BR"/>
        </w:rPr>
        <w:t>;</w:t>
      </w:r>
      <w:proofErr w:type="gramEnd"/>
    </w:p>
    <w:p w14:paraId="43EF9156"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ANBIMA</w:t>
      </w:r>
      <w:r w:rsidRPr="00076B9A">
        <w:rPr>
          <w:sz w:val="16"/>
          <w:szCs w:val="16"/>
          <w:lang w:val="pt-BR"/>
        </w:rPr>
        <w:t>”</w:t>
      </w:r>
      <w:r w:rsidR="00E72E28" w:rsidRPr="00076B9A">
        <w:rPr>
          <w:sz w:val="16"/>
          <w:szCs w:val="16"/>
          <w:lang w:val="pt-BR"/>
        </w:rPr>
        <w:t xml:space="preserve">: significa a </w:t>
      </w:r>
      <w:r w:rsidR="006A24E6" w:rsidRPr="00076B9A">
        <w:rPr>
          <w:rFonts w:eastAsia="Arial"/>
          <w:sz w:val="16"/>
          <w:szCs w:val="16"/>
          <w:lang w:val="pt-BR"/>
        </w:rPr>
        <w:t>ANBIMA – Associação Brasileira das Entidades dos Mercados Financeiro e de Capitais</w:t>
      </w:r>
      <w:r w:rsidR="00E72E28" w:rsidRPr="00076B9A">
        <w:rPr>
          <w:sz w:val="16"/>
          <w:szCs w:val="16"/>
          <w:lang w:val="pt-BR"/>
        </w:rPr>
        <w:t>;</w:t>
      </w:r>
    </w:p>
    <w:p w14:paraId="58A7692E" w14:textId="77777777" w:rsidR="00277135" w:rsidRDefault="000C68AF" w:rsidP="00957D0A">
      <w:pPr>
        <w:pStyle w:val="Body"/>
        <w:widowControl w:val="0"/>
        <w:spacing w:before="140" w:after="0"/>
        <w:ind w:left="680"/>
        <w:rPr>
          <w:sz w:val="16"/>
          <w:szCs w:val="16"/>
          <w:lang w:val="pt-BR"/>
        </w:rPr>
      </w:pPr>
      <w:r w:rsidRPr="00076B9A">
        <w:rPr>
          <w:sz w:val="16"/>
          <w:szCs w:val="16"/>
          <w:lang w:val="pt-BR"/>
        </w:rPr>
        <w:t>“</w:t>
      </w:r>
      <w:r w:rsidR="00277135" w:rsidRPr="00076B9A">
        <w:rPr>
          <w:b/>
          <w:bCs/>
          <w:sz w:val="16"/>
          <w:szCs w:val="16"/>
          <w:lang w:val="pt-BR"/>
        </w:rPr>
        <w:t>Autoridade</w:t>
      </w:r>
      <w:r w:rsidRPr="00076B9A">
        <w:rPr>
          <w:sz w:val="16"/>
          <w:szCs w:val="16"/>
          <w:lang w:val="pt-BR"/>
        </w:rPr>
        <w:t>”</w:t>
      </w:r>
      <w:r w:rsidR="00277135" w:rsidRPr="00076B9A">
        <w:rPr>
          <w:sz w:val="16"/>
          <w:szCs w:val="16"/>
          <w:lang w:val="pt-BR"/>
        </w:rPr>
        <w:t>: qualquer pessoa natural, pessoa jurídica (de direito público ou privado), entidade ou órgão (</w:t>
      </w:r>
      <w:r w:rsidRPr="00076B9A">
        <w:rPr>
          <w:sz w:val="16"/>
          <w:szCs w:val="16"/>
          <w:lang w:val="pt-BR"/>
        </w:rPr>
        <w:t>“</w:t>
      </w:r>
      <w:r w:rsidR="00277135" w:rsidRPr="006D03B7">
        <w:rPr>
          <w:bCs/>
          <w:sz w:val="16"/>
          <w:szCs w:val="16"/>
          <w:u w:val="single"/>
          <w:lang w:val="pt-BR"/>
        </w:rPr>
        <w:t>Pessoa</w:t>
      </w:r>
      <w:r w:rsidRPr="00076B9A">
        <w:rPr>
          <w:sz w:val="16"/>
          <w:szCs w:val="16"/>
          <w:lang w:val="pt-BR"/>
        </w:rPr>
        <w:t>”</w:t>
      </w:r>
      <w:r w:rsidR="00277135" w:rsidRPr="00076B9A">
        <w:rPr>
          <w:sz w:val="16"/>
          <w:szCs w:val="16"/>
          <w:lang w:val="pt-BR"/>
        </w:rPr>
        <w:t xml:space="preserve">): </w:t>
      </w:r>
      <w:r w:rsidR="00277135" w:rsidRPr="00076B9A">
        <w:rPr>
          <w:b/>
          <w:bCs/>
          <w:sz w:val="16"/>
          <w:szCs w:val="16"/>
          <w:lang w:val="pt-BR"/>
        </w:rPr>
        <w:t>(i)</w:t>
      </w:r>
      <w:r w:rsidR="00277135" w:rsidRPr="00076B9A">
        <w:rPr>
          <w:sz w:val="16"/>
          <w:szCs w:val="16"/>
          <w:lang w:val="pt-BR"/>
        </w:rPr>
        <w:t xml:space="preserve"> vinculada(o), direta ou indiretamente, no Brasil, ao Poder Público, incluindo, sem limitação, entes representantes dos Poderes Judiciário, Legislativo e/ou Executivo, entidades da administração pública direta ou indireta, autarquias e outras Pessoas de direito público; e/ou </w:t>
      </w:r>
      <w:r w:rsidR="00277135" w:rsidRPr="00076B9A">
        <w:rPr>
          <w:b/>
          <w:bCs/>
          <w:sz w:val="16"/>
          <w:szCs w:val="16"/>
          <w:lang w:val="pt-BR"/>
        </w:rPr>
        <w:t>(</w:t>
      </w:r>
      <w:proofErr w:type="spellStart"/>
      <w:r w:rsidR="00277135" w:rsidRPr="00076B9A">
        <w:rPr>
          <w:b/>
          <w:bCs/>
          <w:sz w:val="16"/>
          <w:szCs w:val="16"/>
          <w:lang w:val="pt-BR"/>
        </w:rPr>
        <w:t>ii</w:t>
      </w:r>
      <w:proofErr w:type="spellEnd"/>
      <w:r w:rsidR="00277135" w:rsidRPr="00076B9A">
        <w:rPr>
          <w:b/>
          <w:bCs/>
          <w:sz w:val="16"/>
          <w:szCs w:val="16"/>
          <w:lang w:val="pt-BR"/>
        </w:rPr>
        <w:t>)</w:t>
      </w:r>
      <w:r w:rsidR="00277135" w:rsidRPr="00076B9A">
        <w:rPr>
          <w:sz w:val="16"/>
          <w:szCs w:val="16"/>
          <w:lang w:val="pt-BR"/>
        </w:rPr>
        <w:t> que administre ou esteja vinculada(o) a mercados regulamentados de valores mobiliários, entidades autorreguladoras e outras Pessoas com poder normativo, fiscalizador e/ou punitivo, no Brasil;</w:t>
      </w:r>
    </w:p>
    <w:p w14:paraId="297AFADB"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B3</w:t>
      </w:r>
      <w:r w:rsidRPr="00076B9A">
        <w:rPr>
          <w:sz w:val="16"/>
          <w:szCs w:val="16"/>
          <w:lang w:val="pt-BR"/>
        </w:rPr>
        <w:t>”</w:t>
      </w:r>
      <w:r w:rsidR="00E72E28" w:rsidRPr="00076B9A">
        <w:rPr>
          <w:sz w:val="16"/>
          <w:szCs w:val="16"/>
          <w:lang w:val="pt-BR"/>
        </w:rPr>
        <w:t>: significa a</w:t>
      </w:r>
      <w:r w:rsidR="006A24E6" w:rsidRPr="00076B9A">
        <w:rPr>
          <w:sz w:val="16"/>
          <w:szCs w:val="16"/>
          <w:lang w:val="pt-BR"/>
        </w:rPr>
        <w:t xml:space="preserve"> B3 S.A. – Brasil, Bolsa, Balcão – Balcão B3</w:t>
      </w:r>
      <w:r w:rsidR="00E72E28" w:rsidRPr="00076B9A">
        <w:rPr>
          <w:sz w:val="16"/>
          <w:szCs w:val="16"/>
          <w:lang w:val="pt-BR"/>
        </w:rPr>
        <w:t>, entidade administradora de mercados organizados de valores mobiliários, autorizada a funcionar pelo Banco Central do Brasil e pela CVM;</w:t>
      </w:r>
    </w:p>
    <w:p w14:paraId="6DF661AC" w14:textId="77777777" w:rsidR="005C4432"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CCI</w:t>
      </w:r>
      <w:r w:rsidRPr="00076B9A">
        <w:rPr>
          <w:sz w:val="16"/>
          <w:szCs w:val="16"/>
          <w:lang w:val="pt-BR"/>
        </w:rPr>
        <w:t>”</w:t>
      </w:r>
      <w:r w:rsidR="00E72E28" w:rsidRPr="00076B9A">
        <w:rPr>
          <w:sz w:val="16"/>
          <w:szCs w:val="16"/>
          <w:lang w:val="pt-BR"/>
        </w:rPr>
        <w:t xml:space="preserve">: </w:t>
      </w:r>
      <w:r w:rsidR="005C4432" w:rsidRPr="00076B9A">
        <w:rPr>
          <w:sz w:val="16"/>
          <w:szCs w:val="16"/>
          <w:lang w:val="pt-BR"/>
        </w:rPr>
        <w:t>sig</w:t>
      </w:r>
      <w:r w:rsidR="006D03B7">
        <w:rPr>
          <w:sz w:val="16"/>
          <w:szCs w:val="16"/>
          <w:lang w:val="pt-BR"/>
        </w:rPr>
        <w:t xml:space="preserve">nifica, em conjunto, a CCI CDI e a </w:t>
      </w:r>
      <w:r w:rsidR="005C4432" w:rsidRPr="00076B9A">
        <w:rPr>
          <w:sz w:val="16"/>
          <w:szCs w:val="16"/>
          <w:lang w:val="pt-BR"/>
        </w:rPr>
        <w:t>CCI IPCA</w:t>
      </w:r>
      <w:r w:rsidR="00E72E28" w:rsidRPr="00076B9A">
        <w:rPr>
          <w:sz w:val="16"/>
          <w:szCs w:val="16"/>
          <w:lang w:val="pt-BR"/>
        </w:rPr>
        <w:t>;</w:t>
      </w:r>
    </w:p>
    <w:p w14:paraId="200DF394" w14:textId="77777777" w:rsidR="005C4432"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5C4432" w:rsidRPr="00076B9A">
        <w:rPr>
          <w:b/>
          <w:bCs/>
          <w:sz w:val="16"/>
          <w:szCs w:val="16"/>
          <w:lang w:val="pt-BR"/>
        </w:rPr>
        <w:t>CCI CDI</w:t>
      </w:r>
      <w:r w:rsidR="00522215" w:rsidRPr="00076B9A">
        <w:rPr>
          <w:sz w:val="16"/>
          <w:szCs w:val="16"/>
          <w:lang w:val="pt-BR"/>
        </w:rPr>
        <w:t>”</w:t>
      </w:r>
      <w:r w:rsidR="005C4432" w:rsidRPr="00076B9A">
        <w:rPr>
          <w:sz w:val="16"/>
          <w:szCs w:val="16"/>
          <w:lang w:val="pt-BR"/>
        </w:rPr>
        <w:t>: significa a Cédula de Crédito Imobiliário integral, sem garantia real imobiliária, emitida nos termos da Escritura de Emissão de CCI</w:t>
      </w:r>
      <w:r w:rsidR="00E62420" w:rsidRPr="00076B9A">
        <w:rPr>
          <w:sz w:val="16"/>
          <w:szCs w:val="16"/>
          <w:lang w:val="pt-BR"/>
        </w:rPr>
        <w:t xml:space="preserve"> (conforme abaixo definida)</w:t>
      </w:r>
      <w:r w:rsidR="005C4432" w:rsidRPr="00076B9A">
        <w:rPr>
          <w:sz w:val="16"/>
          <w:szCs w:val="16"/>
          <w:lang w:val="pt-BR"/>
        </w:rPr>
        <w:t>, de acordo com as normas previstas na Lei 10.931, representativa da integralidade dos Créditos Imobiliários CDI</w:t>
      </w:r>
      <w:r w:rsidR="00E62420" w:rsidRPr="00076B9A">
        <w:rPr>
          <w:sz w:val="16"/>
          <w:szCs w:val="16"/>
          <w:lang w:val="pt-BR"/>
        </w:rPr>
        <w:t xml:space="preserve"> (conforme abaixo definidos)</w:t>
      </w:r>
      <w:r w:rsidR="005C4432" w:rsidRPr="00076B9A">
        <w:rPr>
          <w:sz w:val="16"/>
          <w:szCs w:val="16"/>
          <w:lang w:val="pt-BR"/>
        </w:rPr>
        <w:t>;</w:t>
      </w:r>
    </w:p>
    <w:p w14:paraId="5246446A" w14:textId="77777777" w:rsidR="005C4432" w:rsidRDefault="000C68AF" w:rsidP="00957D0A">
      <w:pPr>
        <w:pStyle w:val="Body"/>
        <w:widowControl w:val="0"/>
        <w:spacing w:before="140" w:after="0"/>
        <w:ind w:left="680"/>
        <w:rPr>
          <w:sz w:val="16"/>
          <w:szCs w:val="16"/>
          <w:lang w:val="pt-BR"/>
        </w:rPr>
      </w:pPr>
      <w:r w:rsidRPr="00076B9A">
        <w:rPr>
          <w:sz w:val="16"/>
          <w:szCs w:val="16"/>
          <w:lang w:val="pt-BR"/>
        </w:rPr>
        <w:t>“</w:t>
      </w:r>
      <w:r w:rsidR="006D03B7">
        <w:rPr>
          <w:b/>
          <w:bCs/>
          <w:sz w:val="16"/>
          <w:szCs w:val="16"/>
          <w:lang w:val="pt-BR"/>
        </w:rPr>
        <w:t>CCI IPCA</w:t>
      </w:r>
      <w:r w:rsidR="002A497C" w:rsidRPr="00076B9A">
        <w:rPr>
          <w:sz w:val="16"/>
          <w:szCs w:val="16"/>
          <w:lang w:val="pt-BR"/>
        </w:rPr>
        <w:t>”</w:t>
      </w:r>
      <w:r w:rsidR="005C4432" w:rsidRPr="00076B9A">
        <w:rPr>
          <w:sz w:val="16"/>
          <w:szCs w:val="16"/>
          <w:lang w:val="pt-BR"/>
        </w:rPr>
        <w:t xml:space="preserve">: significa a Cédula de Crédito Imobiliário integral, sem garantia real imobiliária, emitida nos termos da Escritura de Emissão de CCI, de acordo com as normas previstas na Lei 10.931, representativa da integralidade </w:t>
      </w:r>
      <w:r w:rsidR="006D03B7">
        <w:rPr>
          <w:sz w:val="16"/>
          <w:szCs w:val="16"/>
          <w:lang w:val="pt-BR"/>
        </w:rPr>
        <w:t xml:space="preserve">dos Créditos Imobiliários IPCA </w:t>
      </w:r>
      <w:r w:rsidR="00E62420" w:rsidRPr="00076B9A">
        <w:rPr>
          <w:sz w:val="16"/>
          <w:szCs w:val="16"/>
          <w:lang w:val="pt-BR"/>
        </w:rPr>
        <w:t>(conforme abaixo definidos)</w:t>
      </w:r>
      <w:r w:rsidR="005C4432" w:rsidRPr="00076B9A">
        <w:rPr>
          <w:sz w:val="16"/>
          <w:szCs w:val="16"/>
          <w:lang w:val="pt-BR"/>
        </w:rPr>
        <w:t>;</w:t>
      </w:r>
    </w:p>
    <w:p w14:paraId="6CBB7391" w14:textId="77777777" w:rsidR="002A2B37" w:rsidRPr="002A2B37" w:rsidRDefault="002A2B37" w:rsidP="00957D0A">
      <w:pPr>
        <w:pStyle w:val="Body"/>
        <w:widowControl w:val="0"/>
        <w:spacing w:before="140" w:after="0"/>
        <w:ind w:left="680"/>
        <w:rPr>
          <w:sz w:val="16"/>
          <w:szCs w:val="16"/>
          <w:lang w:val="pt-BR"/>
        </w:rPr>
      </w:pPr>
      <w:r w:rsidRPr="00076B9A">
        <w:rPr>
          <w:sz w:val="16"/>
          <w:szCs w:val="16"/>
          <w:lang w:val="pt-BR"/>
        </w:rPr>
        <w:t>“</w:t>
      </w:r>
      <w:r w:rsidRPr="00076B9A">
        <w:rPr>
          <w:b/>
          <w:sz w:val="16"/>
          <w:szCs w:val="16"/>
          <w:lang w:val="pt-BR"/>
        </w:rPr>
        <w:t>Código Civil</w:t>
      </w:r>
      <w:r w:rsidRPr="00076B9A">
        <w:rPr>
          <w:sz w:val="16"/>
          <w:szCs w:val="16"/>
          <w:lang w:val="pt-BR"/>
        </w:rPr>
        <w:t xml:space="preserve">”: significa a </w:t>
      </w:r>
      <w:r w:rsidRPr="002A2B37">
        <w:rPr>
          <w:sz w:val="16"/>
          <w:szCs w:val="16"/>
          <w:lang w:val="pt-BR"/>
        </w:rPr>
        <w:t>Lei nº 10.406, de 10 de jan</w:t>
      </w:r>
      <w:r>
        <w:rPr>
          <w:sz w:val="16"/>
          <w:szCs w:val="16"/>
          <w:lang w:val="pt-BR"/>
        </w:rPr>
        <w:t>eiro de 2002, conforme em vigor;</w:t>
      </w:r>
    </w:p>
    <w:p w14:paraId="6E4D7271" w14:textId="77777777" w:rsidR="00E72E28"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Código de Processo Civil</w:t>
      </w:r>
      <w:r w:rsidRPr="00076B9A">
        <w:rPr>
          <w:sz w:val="16"/>
          <w:szCs w:val="16"/>
          <w:lang w:val="pt-BR"/>
        </w:rPr>
        <w:t>”</w:t>
      </w:r>
      <w:r w:rsidR="00E72E28" w:rsidRPr="00076B9A">
        <w:rPr>
          <w:sz w:val="16"/>
          <w:szCs w:val="16"/>
          <w:lang w:val="pt-BR"/>
        </w:rPr>
        <w:t xml:space="preserve">: significa a </w:t>
      </w:r>
      <w:r w:rsidR="006A24E6" w:rsidRPr="00076B9A">
        <w:rPr>
          <w:sz w:val="16"/>
          <w:szCs w:val="16"/>
          <w:lang w:val="pt-BR"/>
        </w:rPr>
        <w:t>Lei nº 13.105, de 16 de março de 2015, conforme em vigor</w:t>
      </w:r>
      <w:r w:rsidR="00E72E28" w:rsidRPr="00076B9A">
        <w:rPr>
          <w:sz w:val="16"/>
          <w:szCs w:val="16"/>
          <w:lang w:val="pt-BR"/>
        </w:rPr>
        <w:t>;</w:t>
      </w:r>
    </w:p>
    <w:p w14:paraId="2C2C4121" w14:textId="77777777" w:rsidR="00E75B61" w:rsidRPr="00E75B61" w:rsidRDefault="00E75B61" w:rsidP="00957D0A">
      <w:pPr>
        <w:pStyle w:val="Body"/>
        <w:widowControl w:val="0"/>
        <w:spacing w:before="140" w:after="0"/>
        <w:ind w:left="680"/>
        <w:rPr>
          <w:sz w:val="16"/>
          <w:szCs w:val="16"/>
          <w:lang w:val="pt-BR"/>
        </w:rPr>
      </w:pPr>
      <w:r w:rsidRPr="003D795D">
        <w:rPr>
          <w:sz w:val="16"/>
          <w:szCs w:val="16"/>
          <w:lang w:val="pt-BR"/>
        </w:rPr>
        <w:t>“</w:t>
      </w:r>
      <w:r w:rsidRPr="003D795D">
        <w:rPr>
          <w:b/>
          <w:sz w:val="16"/>
          <w:szCs w:val="16"/>
          <w:lang w:val="pt-BR"/>
        </w:rPr>
        <w:t>Conta Centralizadora</w:t>
      </w:r>
      <w:r w:rsidRPr="003D795D">
        <w:rPr>
          <w:sz w:val="16"/>
          <w:szCs w:val="16"/>
          <w:lang w:val="pt-BR"/>
        </w:rPr>
        <w:t>”</w:t>
      </w:r>
      <w:r w:rsidR="00A27A18">
        <w:rPr>
          <w:sz w:val="16"/>
          <w:szCs w:val="16"/>
          <w:lang w:val="pt-BR"/>
        </w:rPr>
        <w:t xml:space="preserve"> ou “</w:t>
      </w:r>
      <w:r w:rsidR="00A27A18" w:rsidRPr="007C4201">
        <w:rPr>
          <w:b/>
          <w:bCs/>
          <w:sz w:val="16"/>
          <w:szCs w:val="16"/>
          <w:lang w:val="pt-BR"/>
        </w:rPr>
        <w:t>Conta do Patrimônio Separado</w:t>
      </w:r>
      <w:r w:rsidR="00A27A18">
        <w:rPr>
          <w:sz w:val="16"/>
          <w:szCs w:val="16"/>
          <w:lang w:val="pt-BR"/>
        </w:rPr>
        <w:t>”</w:t>
      </w:r>
      <w:r w:rsidRPr="003D795D">
        <w:rPr>
          <w:sz w:val="16"/>
          <w:szCs w:val="16"/>
          <w:lang w:val="pt-BR"/>
        </w:rPr>
        <w:t xml:space="preserve">: </w:t>
      </w:r>
      <w:r w:rsidR="00A27A18" w:rsidRPr="00076B9A">
        <w:rPr>
          <w:sz w:val="16"/>
          <w:szCs w:val="16"/>
          <w:lang w:val="pt-BR"/>
        </w:rPr>
        <w:t xml:space="preserve">significa a conta corrente de titularidade da </w:t>
      </w:r>
      <w:proofErr w:type="spellStart"/>
      <w:r w:rsidR="00A27A18" w:rsidRPr="00076B9A">
        <w:rPr>
          <w:sz w:val="16"/>
          <w:szCs w:val="16"/>
          <w:lang w:val="pt-BR"/>
        </w:rPr>
        <w:t>Securitizadora</w:t>
      </w:r>
      <w:proofErr w:type="spellEnd"/>
      <w:r w:rsidR="00A27A18" w:rsidRPr="00076B9A">
        <w:rPr>
          <w:sz w:val="16"/>
          <w:szCs w:val="16"/>
          <w:lang w:val="pt-BR"/>
        </w:rPr>
        <w:t xml:space="preserve"> nº </w:t>
      </w:r>
      <w:r w:rsidR="00A27A18" w:rsidRPr="00350B50">
        <w:rPr>
          <w:sz w:val="16"/>
          <w:szCs w:val="16"/>
          <w:lang w:val="pt-BR"/>
        </w:rPr>
        <w:t>15853-4</w:t>
      </w:r>
      <w:r w:rsidR="00A27A18" w:rsidRPr="00076B9A">
        <w:rPr>
          <w:sz w:val="16"/>
          <w:szCs w:val="16"/>
          <w:lang w:val="pt-BR"/>
        </w:rPr>
        <w:t xml:space="preserve">, agência nº </w:t>
      </w:r>
      <w:r w:rsidR="00A27A18">
        <w:rPr>
          <w:sz w:val="16"/>
          <w:szCs w:val="16"/>
          <w:lang w:val="pt-BR"/>
        </w:rPr>
        <w:t>0910</w:t>
      </w:r>
      <w:r w:rsidR="00A27A18" w:rsidRPr="00076B9A">
        <w:rPr>
          <w:sz w:val="16"/>
          <w:szCs w:val="16"/>
          <w:lang w:val="pt-BR"/>
        </w:rPr>
        <w:t xml:space="preserve">, no </w:t>
      </w:r>
      <w:r w:rsidR="00A27A18" w:rsidRPr="00F94C89">
        <w:rPr>
          <w:sz w:val="16"/>
          <w:szCs w:val="16"/>
          <w:lang w:val="pt-BR"/>
        </w:rPr>
        <w:t>Banco</w:t>
      </w:r>
      <w:r w:rsidR="00A27A18">
        <w:rPr>
          <w:sz w:val="16"/>
          <w:szCs w:val="16"/>
          <w:lang w:val="pt-BR"/>
        </w:rPr>
        <w:t xml:space="preserve"> Itaú S.A.</w:t>
      </w:r>
      <w:r w:rsidR="00A27A18" w:rsidRPr="00076B9A">
        <w:rPr>
          <w:sz w:val="16"/>
          <w:szCs w:val="16"/>
          <w:lang w:val="pt-BR"/>
        </w:rPr>
        <w:t xml:space="preserve"> (</w:t>
      </w:r>
      <w:r w:rsidR="00A27A18">
        <w:rPr>
          <w:sz w:val="16"/>
          <w:szCs w:val="16"/>
          <w:lang w:val="pt-BR"/>
        </w:rPr>
        <w:t>341</w:t>
      </w:r>
      <w:r w:rsidR="00A27A18" w:rsidRPr="00076B9A">
        <w:rPr>
          <w:sz w:val="16"/>
          <w:szCs w:val="16"/>
          <w:lang w:val="pt-BR"/>
        </w:rPr>
        <w:t xml:space="preserve">), aberta e usada exclusivamente para a emissão dos CRI, e que será submetida ao regime fiduciário e atrelada ao Patrimônio Separado instituído no âmbito do Termo de Securitização, na qual serão realizados todos os pagamentos devidos pela Emissora à </w:t>
      </w:r>
      <w:proofErr w:type="spellStart"/>
      <w:r w:rsidR="00A27A18" w:rsidRPr="00076B9A">
        <w:rPr>
          <w:sz w:val="16"/>
          <w:szCs w:val="16"/>
          <w:lang w:val="pt-BR"/>
        </w:rPr>
        <w:t>Securitizadora</w:t>
      </w:r>
      <w:proofErr w:type="spellEnd"/>
      <w:r w:rsidR="00A27A18" w:rsidRPr="00076B9A">
        <w:rPr>
          <w:sz w:val="16"/>
          <w:szCs w:val="16"/>
          <w:lang w:val="pt-BR"/>
        </w:rPr>
        <w:t xml:space="preserve"> no âmbito das Debêntures;</w:t>
      </w:r>
    </w:p>
    <w:p w14:paraId="38CB4E01" w14:textId="22363CD3" w:rsidR="000B78B7" w:rsidRPr="00076B9A" w:rsidRDefault="000B78B7" w:rsidP="00957D0A">
      <w:pPr>
        <w:pStyle w:val="Body"/>
        <w:widowControl w:val="0"/>
        <w:spacing w:before="140" w:after="0"/>
        <w:ind w:left="680"/>
        <w:rPr>
          <w:sz w:val="16"/>
          <w:szCs w:val="16"/>
          <w:lang w:val="pt-BR"/>
        </w:rPr>
      </w:pPr>
      <w:r w:rsidRPr="00076B9A">
        <w:rPr>
          <w:sz w:val="16"/>
          <w:szCs w:val="16"/>
          <w:lang w:val="pt-BR"/>
        </w:rPr>
        <w:t>“</w:t>
      </w:r>
      <w:r w:rsidRPr="00076B9A">
        <w:rPr>
          <w:b/>
          <w:sz w:val="16"/>
          <w:szCs w:val="16"/>
          <w:lang w:val="pt-BR"/>
        </w:rPr>
        <w:t>Conta Livre Movimento</w:t>
      </w:r>
      <w:r w:rsidRPr="00076B9A">
        <w:rPr>
          <w:sz w:val="16"/>
          <w:szCs w:val="16"/>
          <w:lang w:val="pt-BR"/>
        </w:rPr>
        <w:t xml:space="preserve">”: significa que irão ser depositados os recursos decorrentes da emissão das Debêntures, mantida pela Emissora </w:t>
      </w:r>
      <w:r w:rsidRPr="00076B9A">
        <w:rPr>
          <w:bCs/>
          <w:sz w:val="16"/>
          <w:szCs w:val="16"/>
          <w:lang w:val="pt-BR"/>
        </w:rPr>
        <w:t>no</w:t>
      </w:r>
      <w:r w:rsidRPr="00F16FE6">
        <w:rPr>
          <w:bCs/>
          <w:sz w:val="16"/>
          <w:szCs w:val="16"/>
          <w:lang w:val="pt-BR"/>
        </w:rPr>
        <w:t xml:space="preserve"> </w:t>
      </w:r>
      <w:r w:rsidR="006D03B7" w:rsidRPr="007C130C">
        <w:rPr>
          <w:bCs/>
          <w:sz w:val="16"/>
          <w:szCs w:val="16"/>
          <w:lang w:val="pt-BR"/>
        </w:rPr>
        <w:t>Banco</w:t>
      </w:r>
      <w:r w:rsidR="00E55B60">
        <w:rPr>
          <w:bCs/>
          <w:sz w:val="16"/>
          <w:szCs w:val="16"/>
          <w:lang w:val="pt-BR"/>
        </w:rPr>
        <w:t xml:space="preserve"> do Brasil</w:t>
      </w:r>
      <w:r w:rsidR="007A7342" w:rsidRPr="00076B9A">
        <w:rPr>
          <w:sz w:val="16"/>
          <w:szCs w:val="16"/>
          <w:lang w:val="pt-BR"/>
        </w:rPr>
        <w:t xml:space="preserve"> (</w:t>
      </w:r>
      <w:r w:rsidR="00E55B60">
        <w:rPr>
          <w:sz w:val="16"/>
          <w:szCs w:val="16"/>
          <w:lang w:val="pt-BR"/>
        </w:rPr>
        <w:t>001</w:t>
      </w:r>
      <w:r w:rsidR="007A7342" w:rsidRPr="00076B9A">
        <w:rPr>
          <w:sz w:val="16"/>
          <w:szCs w:val="16"/>
          <w:lang w:val="pt-BR"/>
        </w:rPr>
        <w:t>)</w:t>
      </w:r>
      <w:r w:rsidRPr="00076B9A">
        <w:rPr>
          <w:sz w:val="16"/>
          <w:szCs w:val="16"/>
          <w:lang w:val="pt-BR"/>
        </w:rPr>
        <w:t>, conta nº</w:t>
      </w:r>
      <w:r w:rsidRPr="00076B9A">
        <w:rPr>
          <w:bCs/>
          <w:sz w:val="16"/>
          <w:szCs w:val="16"/>
          <w:lang w:val="pt-BR"/>
        </w:rPr>
        <w:t xml:space="preserve"> </w:t>
      </w:r>
      <w:r w:rsidR="00AC3B16">
        <w:rPr>
          <w:bCs/>
          <w:sz w:val="16"/>
          <w:szCs w:val="16"/>
          <w:lang w:val="pt-BR"/>
        </w:rPr>
        <w:t>787-0</w:t>
      </w:r>
      <w:r w:rsidR="007A7342" w:rsidRPr="00076B9A">
        <w:rPr>
          <w:bCs/>
          <w:sz w:val="16"/>
          <w:szCs w:val="16"/>
          <w:lang w:val="pt-BR"/>
        </w:rPr>
        <w:t xml:space="preserve"> </w:t>
      </w:r>
      <w:r w:rsidRPr="00076B9A">
        <w:rPr>
          <w:bCs/>
          <w:sz w:val="16"/>
          <w:szCs w:val="16"/>
          <w:lang w:val="pt-BR"/>
        </w:rPr>
        <w:t xml:space="preserve">e agência nº </w:t>
      </w:r>
      <w:r w:rsidR="00AC3B16">
        <w:rPr>
          <w:bCs/>
          <w:sz w:val="16"/>
          <w:szCs w:val="16"/>
          <w:lang w:val="pt-BR"/>
        </w:rPr>
        <w:t>3168-2</w:t>
      </w:r>
      <w:r w:rsidR="007A7342" w:rsidRPr="00076B9A">
        <w:rPr>
          <w:sz w:val="16"/>
          <w:szCs w:val="16"/>
          <w:lang w:val="pt-BR"/>
        </w:rPr>
        <w:t>;</w:t>
      </w:r>
    </w:p>
    <w:p w14:paraId="6A7C4CFC" w14:textId="15C84279" w:rsidR="00584318" w:rsidRPr="00076B9A" w:rsidRDefault="000C68AF">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Contrato de Distribuição</w:t>
      </w:r>
      <w:r w:rsidRPr="00076B9A">
        <w:rPr>
          <w:sz w:val="16"/>
          <w:szCs w:val="16"/>
          <w:lang w:val="pt-BR"/>
        </w:rPr>
        <w:t>”</w:t>
      </w:r>
      <w:r w:rsidR="00E72E28" w:rsidRPr="00076B9A">
        <w:rPr>
          <w:sz w:val="16"/>
          <w:szCs w:val="16"/>
          <w:lang w:val="pt-BR"/>
        </w:rPr>
        <w:t xml:space="preserve">: significa </w:t>
      </w:r>
      <w:r w:rsidR="006A24E6" w:rsidRPr="00076B9A">
        <w:rPr>
          <w:sz w:val="16"/>
          <w:szCs w:val="16"/>
          <w:lang w:val="pt-BR"/>
        </w:rPr>
        <w:t xml:space="preserve">o </w:t>
      </w:r>
      <w:r w:rsidRPr="00076B9A">
        <w:rPr>
          <w:sz w:val="16"/>
          <w:szCs w:val="16"/>
          <w:lang w:val="pt-BR"/>
        </w:rPr>
        <w:t>“</w:t>
      </w:r>
      <w:r w:rsidR="00C46BCD" w:rsidRPr="00C46BCD">
        <w:rPr>
          <w:i/>
          <w:iCs/>
          <w:sz w:val="16"/>
          <w:szCs w:val="16"/>
          <w:lang w:val="pt-BR"/>
        </w:rPr>
        <w:t xml:space="preserve">Contrato de Coordenação, Colocação e Distribuição Pública, com Esforços Restritos, de Certificados de Recebíveis Imobiliários, sob o Regime de Garantia Firme de Colocação, da 52ª (Quinquagésima Segunda) Emissão, em até 2 (Duas) Séries, da </w:t>
      </w:r>
      <w:proofErr w:type="spellStart"/>
      <w:r w:rsidR="00C46BCD" w:rsidRPr="00C46BCD">
        <w:rPr>
          <w:i/>
          <w:iCs/>
          <w:sz w:val="16"/>
          <w:szCs w:val="16"/>
          <w:lang w:val="pt-BR"/>
        </w:rPr>
        <w:t>Opea</w:t>
      </w:r>
      <w:proofErr w:type="spellEnd"/>
      <w:r w:rsidR="00C46BCD" w:rsidRPr="00C46BCD">
        <w:rPr>
          <w:i/>
          <w:iCs/>
          <w:sz w:val="16"/>
          <w:szCs w:val="16"/>
          <w:lang w:val="pt-BR"/>
        </w:rPr>
        <w:t xml:space="preserve"> </w:t>
      </w:r>
      <w:proofErr w:type="spellStart"/>
      <w:r w:rsidR="00C46BCD" w:rsidRPr="00C46BCD">
        <w:rPr>
          <w:i/>
          <w:iCs/>
          <w:sz w:val="16"/>
          <w:szCs w:val="16"/>
          <w:lang w:val="pt-BR"/>
        </w:rPr>
        <w:t>Securitizadora</w:t>
      </w:r>
      <w:proofErr w:type="spellEnd"/>
      <w:r w:rsidR="00C46BCD" w:rsidRPr="00C46BCD">
        <w:rPr>
          <w:i/>
          <w:iCs/>
          <w:sz w:val="16"/>
          <w:szCs w:val="16"/>
          <w:lang w:val="pt-BR"/>
        </w:rPr>
        <w:t xml:space="preserve"> S.A.</w:t>
      </w:r>
      <w:r w:rsidRPr="00076B9A">
        <w:rPr>
          <w:sz w:val="16"/>
          <w:szCs w:val="16"/>
          <w:lang w:val="pt-BR"/>
        </w:rPr>
        <w:t>”</w:t>
      </w:r>
      <w:r w:rsidR="006A24E6" w:rsidRPr="00076B9A">
        <w:rPr>
          <w:sz w:val="16"/>
          <w:szCs w:val="16"/>
          <w:lang w:val="pt-BR"/>
        </w:rPr>
        <w:t xml:space="preserve">, </w:t>
      </w:r>
      <w:r w:rsidR="001A0894" w:rsidRPr="00076B9A">
        <w:rPr>
          <w:sz w:val="16"/>
          <w:szCs w:val="16"/>
          <w:lang w:val="pt-BR"/>
        </w:rPr>
        <w:t xml:space="preserve">a ser </w:t>
      </w:r>
      <w:r w:rsidR="006A24E6" w:rsidRPr="00076B9A">
        <w:rPr>
          <w:sz w:val="16"/>
          <w:szCs w:val="16"/>
          <w:lang w:val="pt-BR"/>
        </w:rPr>
        <w:t>celebrado entre o</w:t>
      </w:r>
      <w:r w:rsidR="005E1B04" w:rsidRPr="00076B9A">
        <w:rPr>
          <w:sz w:val="16"/>
          <w:szCs w:val="16"/>
          <w:lang w:val="pt-BR"/>
        </w:rPr>
        <w:t xml:space="preserve"> Coordenador Líder</w:t>
      </w:r>
      <w:r w:rsidR="00D56E6C">
        <w:rPr>
          <w:sz w:val="16"/>
          <w:szCs w:val="16"/>
          <w:lang w:val="pt-BR"/>
        </w:rPr>
        <w:t>, o Debenturista</w:t>
      </w:r>
      <w:r w:rsidR="00B40E13">
        <w:rPr>
          <w:sz w:val="16"/>
          <w:szCs w:val="16"/>
          <w:lang w:val="pt-BR"/>
        </w:rPr>
        <w:t xml:space="preserve">, </w:t>
      </w:r>
      <w:r w:rsidR="006A24E6" w:rsidRPr="00076B9A">
        <w:rPr>
          <w:sz w:val="16"/>
          <w:szCs w:val="16"/>
          <w:lang w:val="pt-BR"/>
        </w:rPr>
        <w:t>a Emissora</w:t>
      </w:r>
      <w:r w:rsidR="00B40E13">
        <w:rPr>
          <w:sz w:val="16"/>
          <w:szCs w:val="16"/>
          <w:lang w:val="pt-BR"/>
        </w:rPr>
        <w:t xml:space="preserve"> e os Fiadores</w:t>
      </w:r>
      <w:r w:rsidR="005B4FB9" w:rsidRPr="00076B9A">
        <w:rPr>
          <w:sz w:val="16"/>
          <w:szCs w:val="16"/>
          <w:lang w:val="pt-BR"/>
        </w:rPr>
        <w:t>, e seus eventuais aditamentos</w:t>
      </w:r>
      <w:r w:rsidR="002A4969" w:rsidRPr="00076B9A">
        <w:rPr>
          <w:sz w:val="16"/>
          <w:szCs w:val="16"/>
          <w:lang w:val="pt-BR"/>
        </w:rPr>
        <w:t>;</w:t>
      </w:r>
    </w:p>
    <w:p w14:paraId="3DA24A78" w14:textId="45BFFD34" w:rsidR="00680D8E" w:rsidRPr="00076B9A" w:rsidRDefault="000C68AF" w:rsidP="00957D0A">
      <w:pPr>
        <w:pStyle w:val="Body"/>
        <w:widowControl w:val="0"/>
        <w:spacing w:before="140" w:after="0"/>
        <w:ind w:left="680"/>
        <w:rPr>
          <w:sz w:val="16"/>
          <w:szCs w:val="16"/>
          <w:lang w:val="pt-BR"/>
        </w:rPr>
      </w:pPr>
      <w:r w:rsidRPr="00076B9A">
        <w:rPr>
          <w:sz w:val="16"/>
          <w:szCs w:val="16"/>
          <w:lang w:val="pt-BR"/>
        </w:rPr>
        <w:lastRenderedPageBreak/>
        <w:t>“</w:t>
      </w:r>
      <w:r w:rsidR="00680D8E" w:rsidRPr="00076B9A">
        <w:rPr>
          <w:b/>
          <w:bCs/>
          <w:sz w:val="16"/>
          <w:szCs w:val="16"/>
          <w:lang w:val="pt-BR"/>
        </w:rPr>
        <w:t>Contratos de Locação</w:t>
      </w:r>
      <w:r w:rsidRPr="00076B9A">
        <w:rPr>
          <w:sz w:val="16"/>
          <w:szCs w:val="16"/>
          <w:lang w:val="pt-BR"/>
        </w:rPr>
        <w:t>”</w:t>
      </w:r>
      <w:r w:rsidR="00680D8E" w:rsidRPr="00076B9A">
        <w:rPr>
          <w:sz w:val="16"/>
          <w:szCs w:val="16"/>
          <w:lang w:val="pt-BR"/>
        </w:rPr>
        <w:t xml:space="preserve">: tem o significado previsto na Cláusula </w:t>
      </w:r>
      <w:r w:rsidR="00680D8E" w:rsidRPr="00076B9A">
        <w:rPr>
          <w:sz w:val="16"/>
          <w:szCs w:val="16"/>
          <w:lang w:val="pt-BR"/>
        </w:rPr>
        <w:fldChar w:fldCharType="begin"/>
      </w:r>
      <w:r w:rsidR="00680D8E" w:rsidRPr="00076B9A">
        <w:rPr>
          <w:sz w:val="16"/>
          <w:szCs w:val="16"/>
          <w:lang w:val="pt-BR"/>
        </w:rPr>
        <w:instrText xml:space="preserve"> REF _Ref104327262 \r \h </w:instrText>
      </w:r>
      <w:r w:rsidR="00311D9E" w:rsidRPr="00076B9A">
        <w:rPr>
          <w:sz w:val="16"/>
          <w:szCs w:val="16"/>
          <w:lang w:val="pt-BR"/>
        </w:rPr>
        <w:instrText xml:space="preserve"> \* MERGEFORMAT </w:instrText>
      </w:r>
      <w:r w:rsidR="00680D8E" w:rsidRPr="00076B9A">
        <w:rPr>
          <w:sz w:val="16"/>
          <w:szCs w:val="16"/>
          <w:lang w:val="pt-BR"/>
        </w:rPr>
      </w:r>
      <w:r w:rsidR="00680D8E" w:rsidRPr="00076B9A">
        <w:rPr>
          <w:sz w:val="16"/>
          <w:szCs w:val="16"/>
          <w:lang w:val="pt-BR"/>
        </w:rPr>
        <w:fldChar w:fldCharType="separate"/>
      </w:r>
      <w:r w:rsidR="00EB0246">
        <w:rPr>
          <w:sz w:val="16"/>
          <w:szCs w:val="16"/>
          <w:lang w:val="pt-BR"/>
        </w:rPr>
        <w:t>6.1.9</w:t>
      </w:r>
      <w:r w:rsidR="00680D8E" w:rsidRPr="00076B9A">
        <w:rPr>
          <w:sz w:val="16"/>
          <w:szCs w:val="16"/>
          <w:lang w:val="pt-BR"/>
        </w:rPr>
        <w:fldChar w:fldCharType="end"/>
      </w:r>
      <w:r w:rsidR="00680D8E" w:rsidRPr="00076B9A">
        <w:rPr>
          <w:sz w:val="16"/>
          <w:szCs w:val="16"/>
          <w:lang w:val="pt-BR"/>
        </w:rPr>
        <w:t xml:space="preserve"> abaixo;</w:t>
      </w:r>
    </w:p>
    <w:p w14:paraId="160FBF27"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613CCF" w:rsidRPr="00076B9A">
        <w:rPr>
          <w:b/>
          <w:sz w:val="16"/>
          <w:szCs w:val="16"/>
          <w:lang w:val="pt-BR"/>
        </w:rPr>
        <w:t>Coordenador Líder</w:t>
      </w:r>
      <w:r w:rsidRPr="00076B9A">
        <w:rPr>
          <w:sz w:val="16"/>
          <w:szCs w:val="16"/>
          <w:lang w:val="pt-BR"/>
        </w:rPr>
        <w:t>”</w:t>
      </w:r>
      <w:r w:rsidR="00E72E28" w:rsidRPr="00076B9A">
        <w:rPr>
          <w:sz w:val="16"/>
          <w:szCs w:val="16"/>
          <w:lang w:val="pt-BR"/>
        </w:rPr>
        <w:t>:</w:t>
      </w:r>
      <w:r w:rsidR="00933F25" w:rsidRPr="00076B9A">
        <w:rPr>
          <w:sz w:val="16"/>
          <w:szCs w:val="16"/>
          <w:lang w:val="pt-BR"/>
        </w:rPr>
        <w:t xml:space="preserve"> significa a instituiç</w:t>
      </w:r>
      <w:r w:rsidR="00613CCF" w:rsidRPr="00076B9A">
        <w:rPr>
          <w:sz w:val="16"/>
          <w:szCs w:val="16"/>
          <w:lang w:val="pt-BR"/>
        </w:rPr>
        <w:t>ão</w:t>
      </w:r>
      <w:r w:rsidR="00933F25" w:rsidRPr="00076B9A">
        <w:rPr>
          <w:sz w:val="16"/>
          <w:szCs w:val="16"/>
          <w:lang w:val="pt-BR"/>
        </w:rPr>
        <w:t xml:space="preserve"> financeira integrante do sistema de distribuição de valores mobiliários responsáve</w:t>
      </w:r>
      <w:r w:rsidR="00613CCF" w:rsidRPr="00076B9A">
        <w:rPr>
          <w:sz w:val="16"/>
          <w:szCs w:val="16"/>
          <w:lang w:val="pt-BR"/>
        </w:rPr>
        <w:t>l</w:t>
      </w:r>
      <w:r w:rsidR="00933F25" w:rsidRPr="00076B9A">
        <w:rPr>
          <w:sz w:val="16"/>
          <w:szCs w:val="16"/>
          <w:lang w:val="pt-BR"/>
        </w:rPr>
        <w:t xml:space="preserve"> pela distribuição dos CRI</w:t>
      </w:r>
      <w:r w:rsidR="00E72E28" w:rsidRPr="00076B9A">
        <w:rPr>
          <w:sz w:val="16"/>
          <w:szCs w:val="16"/>
          <w:lang w:val="pt-BR"/>
        </w:rPr>
        <w:t>;</w:t>
      </w:r>
    </w:p>
    <w:p w14:paraId="752501AC" w14:textId="43D52FA5" w:rsidR="00E72E28"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CNPJ</w:t>
      </w:r>
      <w:r w:rsidR="002673F1">
        <w:rPr>
          <w:b/>
          <w:sz w:val="16"/>
          <w:szCs w:val="16"/>
          <w:lang w:val="pt-BR"/>
        </w:rPr>
        <w:t>/ME</w:t>
      </w:r>
      <w:r w:rsidRPr="00076B9A">
        <w:rPr>
          <w:sz w:val="16"/>
          <w:szCs w:val="16"/>
          <w:lang w:val="pt-BR"/>
        </w:rPr>
        <w:t>”</w:t>
      </w:r>
      <w:r w:rsidR="00E72E28" w:rsidRPr="00076B9A">
        <w:rPr>
          <w:sz w:val="16"/>
          <w:szCs w:val="16"/>
          <w:lang w:val="pt-BR"/>
        </w:rPr>
        <w:t xml:space="preserve">: tem o significado atribuído no item </w:t>
      </w:r>
      <w:r w:rsidR="00933F25" w:rsidRPr="00076B9A">
        <w:rPr>
          <w:sz w:val="16"/>
          <w:szCs w:val="16"/>
          <w:lang w:val="pt-BR"/>
        </w:rPr>
        <w:fldChar w:fldCharType="begin"/>
      </w:r>
      <w:r w:rsidR="00933F25" w:rsidRPr="00076B9A">
        <w:rPr>
          <w:sz w:val="16"/>
          <w:szCs w:val="16"/>
          <w:lang w:val="pt-BR"/>
        </w:rPr>
        <w:instrText xml:space="preserve"> REF _Ref94078914 \r \h </w:instrText>
      </w:r>
      <w:r w:rsidR="00B55732" w:rsidRPr="00076B9A">
        <w:rPr>
          <w:sz w:val="16"/>
          <w:szCs w:val="16"/>
          <w:lang w:val="pt-BR"/>
        </w:rPr>
        <w:instrText xml:space="preserve"> \* MERGEFORMAT </w:instrText>
      </w:r>
      <w:r w:rsidR="00933F25" w:rsidRPr="00076B9A">
        <w:rPr>
          <w:sz w:val="16"/>
          <w:szCs w:val="16"/>
          <w:lang w:val="pt-BR"/>
        </w:rPr>
      </w:r>
      <w:r w:rsidR="00933F25" w:rsidRPr="00076B9A">
        <w:rPr>
          <w:sz w:val="16"/>
          <w:szCs w:val="16"/>
          <w:lang w:val="pt-BR"/>
        </w:rPr>
        <w:fldChar w:fldCharType="separate"/>
      </w:r>
      <w:r w:rsidR="00EB0246">
        <w:rPr>
          <w:sz w:val="16"/>
          <w:szCs w:val="16"/>
          <w:lang w:val="pt-BR"/>
        </w:rPr>
        <w:t>(1)</w:t>
      </w:r>
      <w:r w:rsidR="00933F25" w:rsidRPr="00076B9A">
        <w:rPr>
          <w:sz w:val="16"/>
          <w:szCs w:val="16"/>
          <w:lang w:val="pt-BR"/>
        </w:rPr>
        <w:fldChar w:fldCharType="end"/>
      </w:r>
      <w:r w:rsidR="00933F25" w:rsidRPr="00076B9A">
        <w:rPr>
          <w:sz w:val="16"/>
          <w:szCs w:val="16"/>
          <w:lang w:val="pt-BR"/>
        </w:rPr>
        <w:t xml:space="preserve"> </w:t>
      </w:r>
      <w:r w:rsidR="00E72E28" w:rsidRPr="00076B9A">
        <w:rPr>
          <w:sz w:val="16"/>
          <w:szCs w:val="16"/>
          <w:lang w:val="pt-BR"/>
        </w:rPr>
        <w:t>do preâmbulo acima;</w:t>
      </w:r>
    </w:p>
    <w:p w14:paraId="27BE20C4" w14:textId="77777777" w:rsidR="009B1B54" w:rsidRPr="00076B9A" w:rsidRDefault="009B1B54" w:rsidP="009B1B54">
      <w:pPr>
        <w:pStyle w:val="Body"/>
        <w:widowControl w:val="0"/>
        <w:spacing w:before="140" w:after="0"/>
        <w:ind w:left="680"/>
        <w:rPr>
          <w:sz w:val="16"/>
          <w:szCs w:val="16"/>
          <w:lang w:val="pt-BR"/>
        </w:rPr>
      </w:pPr>
      <w:r w:rsidRPr="00076B9A">
        <w:rPr>
          <w:sz w:val="16"/>
          <w:szCs w:val="16"/>
          <w:lang w:val="pt-BR"/>
        </w:rPr>
        <w:t>“</w:t>
      </w:r>
      <w:r w:rsidRPr="00076B9A">
        <w:rPr>
          <w:b/>
          <w:sz w:val="16"/>
          <w:szCs w:val="16"/>
          <w:lang w:val="pt-BR"/>
        </w:rPr>
        <w:t>CP</w:t>
      </w:r>
      <w:r>
        <w:rPr>
          <w:b/>
          <w:sz w:val="16"/>
          <w:szCs w:val="16"/>
          <w:lang w:val="pt-BR"/>
        </w:rPr>
        <w:t>F/ME</w:t>
      </w:r>
      <w:r w:rsidRPr="00076B9A">
        <w:rPr>
          <w:sz w:val="16"/>
          <w:szCs w:val="16"/>
          <w:lang w:val="pt-BR"/>
        </w:rPr>
        <w:t xml:space="preserve">”: tem o significado atribuído no item </w:t>
      </w:r>
      <w:r>
        <w:rPr>
          <w:sz w:val="16"/>
          <w:szCs w:val="16"/>
          <w:lang w:val="pt-BR"/>
        </w:rPr>
        <w:t>(4)</w:t>
      </w:r>
      <w:r w:rsidRPr="00076B9A">
        <w:rPr>
          <w:sz w:val="16"/>
          <w:szCs w:val="16"/>
          <w:lang w:val="pt-BR"/>
        </w:rPr>
        <w:t xml:space="preserve"> do preâmbulo acima;</w:t>
      </w:r>
    </w:p>
    <w:p w14:paraId="43FBCDA7" w14:textId="77777777" w:rsidR="00A33E54"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A33E54" w:rsidRPr="00076B9A">
        <w:rPr>
          <w:b/>
          <w:sz w:val="16"/>
          <w:szCs w:val="16"/>
          <w:lang w:val="pt-BR"/>
        </w:rPr>
        <w:t>Créditos Imobiliários</w:t>
      </w:r>
      <w:r w:rsidRPr="00076B9A">
        <w:rPr>
          <w:sz w:val="16"/>
          <w:szCs w:val="16"/>
          <w:lang w:val="pt-BR"/>
        </w:rPr>
        <w:t>”</w:t>
      </w:r>
      <w:r w:rsidR="00A33E54" w:rsidRPr="00076B9A">
        <w:rPr>
          <w:sz w:val="16"/>
          <w:szCs w:val="16"/>
          <w:lang w:val="pt-BR"/>
        </w:rPr>
        <w:t xml:space="preserve">: significam, em conjunto, </w:t>
      </w:r>
      <w:r w:rsidR="002673F1">
        <w:rPr>
          <w:sz w:val="16"/>
          <w:szCs w:val="16"/>
          <w:lang w:val="pt-BR"/>
        </w:rPr>
        <w:t xml:space="preserve">os Créditos Imobiliários CDI e </w:t>
      </w:r>
      <w:r w:rsidR="00A33E54" w:rsidRPr="00076B9A">
        <w:rPr>
          <w:sz w:val="16"/>
          <w:szCs w:val="16"/>
          <w:lang w:val="pt-BR"/>
        </w:rPr>
        <w:t>os Créditos Imobiliários IPCA;</w:t>
      </w:r>
    </w:p>
    <w:p w14:paraId="2E0D6054"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Créditos Imobiliários</w:t>
      </w:r>
      <w:r w:rsidR="005E1B04" w:rsidRPr="00076B9A">
        <w:rPr>
          <w:b/>
          <w:sz w:val="16"/>
          <w:szCs w:val="16"/>
          <w:lang w:val="pt-BR"/>
        </w:rPr>
        <w:t xml:space="preserve"> CDI</w:t>
      </w:r>
      <w:r w:rsidRPr="00076B9A">
        <w:rPr>
          <w:sz w:val="16"/>
          <w:szCs w:val="16"/>
          <w:lang w:val="pt-BR"/>
        </w:rPr>
        <w:t>”</w:t>
      </w:r>
      <w:r w:rsidR="00E72E28" w:rsidRPr="00076B9A">
        <w:rPr>
          <w:sz w:val="16"/>
          <w:szCs w:val="16"/>
          <w:lang w:val="pt-BR"/>
        </w:rPr>
        <w:t xml:space="preserve">: significam os direitos creditórios devidos pela </w:t>
      </w:r>
      <w:r w:rsidR="00933F25" w:rsidRPr="00076B9A">
        <w:rPr>
          <w:sz w:val="16"/>
          <w:szCs w:val="16"/>
          <w:lang w:val="pt-BR"/>
        </w:rPr>
        <w:t xml:space="preserve">Emissora </w:t>
      </w:r>
      <w:r w:rsidR="00E72E28" w:rsidRPr="00076B9A">
        <w:rPr>
          <w:sz w:val="16"/>
          <w:szCs w:val="16"/>
          <w:lang w:val="pt-BR"/>
        </w:rPr>
        <w:t>por força das Debêntures</w:t>
      </w:r>
      <w:r w:rsidR="005E1B04" w:rsidRPr="00076B9A">
        <w:rPr>
          <w:bCs/>
          <w:sz w:val="16"/>
          <w:szCs w:val="16"/>
          <w:lang w:val="pt-BR"/>
        </w:rPr>
        <w:t xml:space="preserve"> CDI</w:t>
      </w:r>
      <w:r w:rsidR="00E72E28" w:rsidRPr="00076B9A">
        <w:rPr>
          <w:sz w:val="16"/>
          <w:szCs w:val="16"/>
          <w:lang w:val="pt-BR"/>
        </w:rPr>
        <w:t>, que deverão ser pagos pela</w:t>
      </w:r>
      <w:r w:rsidR="00933F25" w:rsidRPr="00076B9A">
        <w:rPr>
          <w:sz w:val="16"/>
          <w:szCs w:val="16"/>
          <w:lang w:val="pt-BR"/>
        </w:rPr>
        <w:t xml:space="preserve"> Emissora</w:t>
      </w:r>
      <w:r w:rsidR="00E72E28" w:rsidRPr="00076B9A">
        <w:rPr>
          <w:sz w:val="16"/>
          <w:szCs w:val="16"/>
          <w:lang w:val="pt-BR"/>
        </w:rPr>
        <w:t xml:space="preserve">, acrescidos da respectiva Remuneração </w:t>
      </w:r>
      <w:r w:rsidR="00F90194" w:rsidRPr="00076B9A">
        <w:rPr>
          <w:sz w:val="16"/>
          <w:szCs w:val="16"/>
          <w:lang w:val="pt-BR"/>
        </w:rPr>
        <w:t xml:space="preserve">das Debêntures CDI (conforme definida abaixo) </w:t>
      </w:r>
      <w:r w:rsidR="00E72E28" w:rsidRPr="00076B9A">
        <w:rPr>
          <w:sz w:val="16"/>
          <w:szCs w:val="16"/>
          <w:lang w:val="pt-BR"/>
        </w:rPr>
        <w:t xml:space="preserve">incidente </w:t>
      </w:r>
      <w:r w:rsidR="00933F25" w:rsidRPr="00076B9A">
        <w:rPr>
          <w:sz w:val="16"/>
          <w:szCs w:val="16"/>
          <w:lang w:val="pt-BR"/>
        </w:rPr>
        <w:t xml:space="preserve">sobre o Valor Nominal Unitário </w:t>
      </w:r>
      <w:r w:rsidR="00F90194" w:rsidRPr="00076B9A">
        <w:rPr>
          <w:sz w:val="16"/>
          <w:szCs w:val="16"/>
          <w:lang w:val="pt-BR"/>
        </w:rPr>
        <w:t xml:space="preserve">(conforme definido abaixo) </w:t>
      </w:r>
      <w:r w:rsidR="00933F25" w:rsidRPr="00076B9A">
        <w:rPr>
          <w:sz w:val="16"/>
          <w:szCs w:val="16"/>
          <w:lang w:val="pt-BR"/>
        </w:rPr>
        <w:t xml:space="preserve">ou o saldo do Valor Nominal Unitário, conforme o caso, desde a </w:t>
      </w:r>
      <w:r w:rsidR="00933F25" w:rsidRPr="00076B9A">
        <w:rPr>
          <w:bCs/>
          <w:sz w:val="16"/>
          <w:szCs w:val="16"/>
          <w:lang w:val="pt-BR"/>
        </w:rPr>
        <w:t>Primeira Data de Integralização</w:t>
      </w:r>
      <w:r w:rsidR="00933F25" w:rsidRPr="00076B9A">
        <w:rPr>
          <w:sz w:val="16"/>
          <w:szCs w:val="16"/>
          <w:lang w:val="pt-BR"/>
        </w:rPr>
        <w:t xml:space="preserve"> </w:t>
      </w:r>
      <w:r w:rsidR="000D7F03" w:rsidRPr="00076B9A">
        <w:rPr>
          <w:sz w:val="16"/>
          <w:szCs w:val="16"/>
          <w:lang w:val="pt-BR"/>
        </w:rPr>
        <w:t xml:space="preserve">(conforme definida abaixo) </w:t>
      </w:r>
      <w:r w:rsidR="00933F25" w:rsidRPr="00076B9A">
        <w:rPr>
          <w:sz w:val="16"/>
          <w:szCs w:val="16"/>
          <w:lang w:val="pt-BR"/>
        </w:rPr>
        <w:t>ou da Data de Pagamento da Remuneração (conforme definida abaixo) imediatamente anterior, conforme o caso, até a respectiva Data de Pagamento da Remuneração</w:t>
      </w:r>
      <w:r w:rsidR="00F90194" w:rsidRPr="00076B9A">
        <w:rPr>
          <w:sz w:val="16"/>
          <w:szCs w:val="16"/>
          <w:lang w:val="pt-BR"/>
        </w:rPr>
        <w:t xml:space="preserve"> das Debêntures</w:t>
      </w:r>
      <w:r w:rsidR="00F90194" w:rsidRPr="00076B9A">
        <w:rPr>
          <w:bCs/>
          <w:sz w:val="16"/>
          <w:szCs w:val="16"/>
          <w:lang w:val="pt-BR"/>
        </w:rPr>
        <w:t xml:space="preserve"> CDI</w:t>
      </w:r>
      <w:r w:rsidR="00933F25" w:rsidRPr="00076B9A">
        <w:rPr>
          <w:sz w:val="16"/>
          <w:szCs w:val="16"/>
          <w:lang w:val="pt-BR"/>
        </w:rPr>
        <w:t xml:space="preserve"> </w:t>
      </w:r>
      <w:r w:rsidR="00F90194" w:rsidRPr="00076B9A">
        <w:rPr>
          <w:sz w:val="16"/>
          <w:szCs w:val="16"/>
          <w:lang w:val="pt-BR"/>
        </w:rPr>
        <w:t xml:space="preserve">(conforme definida abaixo) </w:t>
      </w:r>
      <w:r w:rsidR="00933F25" w:rsidRPr="00076B9A">
        <w:rPr>
          <w:sz w:val="16"/>
          <w:szCs w:val="16"/>
          <w:lang w:val="pt-BR"/>
        </w:rPr>
        <w:t>imediatamente subsequente</w:t>
      </w:r>
      <w:r w:rsidR="00E72E28" w:rsidRPr="00076B9A">
        <w:rPr>
          <w:sz w:val="16"/>
          <w:szCs w:val="16"/>
          <w:lang w:val="pt-BR"/>
        </w:rPr>
        <w:t>, bem como todos e quaisquer encargos moratórios, multas, penalidades, indenizações, despesas, custas, honorários e demais encargos contratuais e legais previstos ou decorrentes da CCI</w:t>
      </w:r>
      <w:r w:rsidR="005E1B04" w:rsidRPr="00076B9A">
        <w:rPr>
          <w:sz w:val="16"/>
          <w:szCs w:val="16"/>
          <w:lang w:val="pt-BR"/>
        </w:rPr>
        <w:t xml:space="preserve"> CDI</w:t>
      </w:r>
      <w:r w:rsidR="00E72E28" w:rsidRPr="00076B9A">
        <w:rPr>
          <w:sz w:val="16"/>
          <w:szCs w:val="16"/>
          <w:lang w:val="pt-BR"/>
        </w:rPr>
        <w:t xml:space="preserve"> e desta Escritura de Emissão de Debêntures;</w:t>
      </w:r>
    </w:p>
    <w:p w14:paraId="52353621" w14:textId="77777777" w:rsidR="005E1B04" w:rsidRPr="00076B9A" w:rsidRDefault="000C68AF" w:rsidP="00957D0A">
      <w:pPr>
        <w:pStyle w:val="Body"/>
        <w:widowControl w:val="0"/>
        <w:spacing w:before="140" w:after="0"/>
        <w:ind w:left="680"/>
        <w:rPr>
          <w:sz w:val="16"/>
          <w:szCs w:val="16"/>
          <w:lang w:val="pt-BR"/>
        </w:rPr>
      </w:pPr>
      <w:r w:rsidRPr="00076B9A">
        <w:rPr>
          <w:bCs/>
          <w:sz w:val="16"/>
          <w:szCs w:val="16"/>
          <w:lang w:val="pt-BR"/>
        </w:rPr>
        <w:t>“</w:t>
      </w:r>
      <w:r w:rsidR="005E1B04" w:rsidRPr="00076B9A">
        <w:rPr>
          <w:b/>
          <w:sz w:val="16"/>
          <w:szCs w:val="16"/>
          <w:lang w:val="pt-BR"/>
        </w:rPr>
        <w:t>Créditos Imobiliários IPCA</w:t>
      </w:r>
      <w:r w:rsidRPr="00076B9A">
        <w:rPr>
          <w:sz w:val="16"/>
          <w:szCs w:val="16"/>
          <w:lang w:val="pt-BR"/>
        </w:rPr>
        <w:t>”</w:t>
      </w:r>
      <w:r w:rsidR="005E1B04" w:rsidRPr="00076B9A">
        <w:rPr>
          <w:sz w:val="16"/>
          <w:szCs w:val="16"/>
          <w:lang w:val="pt-BR"/>
        </w:rPr>
        <w:t xml:space="preserve">: significam os direitos creditórios devidos pela </w:t>
      </w:r>
      <w:r w:rsidR="001768DF" w:rsidRPr="00076B9A">
        <w:rPr>
          <w:sz w:val="16"/>
          <w:szCs w:val="16"/>
          <w:lang w:val="pt-BR"/>
        </w:rPr>
        <w:t>Emissora</w:t>
      </w:r>
      <w:r w:rsidR="005E1B04" w:rsidRPr="00076B9A">
        <w:rPr>
          <w:sz w:val="16"/>
          <w:szCs w:val="16"/>
          <w:lang w:val="pt-BR"/>
        </w:rPr>
        <w:t xml:space="preserve"> por força das Debêntures IPCA, que deverão ser pagos acrescidos da Remuneração das Debêntures IPCA </w:t>
      </w:r>
      <w:r w:rsidR="00F90194" w:rsidRPr="00076B9A">
        <w:rPr>
          <w:sz w:val="16"/>
          <w:szCs w:val="16"/>
          <w:lang w:val="pt-BR"/>
        </w:rPr>
        <w:t xml:space="preserve">(conforme definida abaixo) </w:t>
      </w:r>
      <w:r w:rsidR="005E1B04" w:rsidRPr="00076B9A">
        <w:rPr>
          <w:sz w:val="16"/>
          <w:szCs w:val="16"/>
          <w:lang w:val="pt-BR"/>
        </w:rPr>
        <w:t xml:space="preserve">incidente sobre o Valor Nominal Unitário Atualizado das Debêntures IPCA </w:t>
      </w:r>
      <w:r w:rsidR="00F90194" w:rsidRPr="00076B9A">
        <w:rPr>
          <w:sz w:val="16"/>
          <w:szCs w:val="16"/>
          <w:lang w:val="pt-BR"/>
        </w:rPr>
        <w:t>(conforme definida abaixo)</w:t>
      </w:r>
      <w:r w:rsidR="005E1B04" w:rsidRPr="00076B9A">
        <w:rPr>
          <w:sz w:val="16"/>
          <w:szCs w:val="16"/>
          <w:lang w:val="pt-BR"/>
        </w:rPr>
        <w:t xml:space="preserve">, a partir da </w:t>
      </w:r>
      <w:r w:rsidR="000900A9" w:rsidRPr="00076B9A">
        <w:rPr>
          <w:sz w:val="16"/>
          <w:szCs w:val="16"/>
          <w:lang w:val="pt-BR"/>
        </w:rPr>
        <w:t>P</w:t>
      </w:r>
      <w:r w:rsidR="005E1B04" w:rsidRPr="00076B9A">
        <w:rPr>
          <w:sz w:val="16"/>
          <w:szCs w:val="16"/>
          <w:lang w:val="pt-BR"/>
        </w:rPr>
        <w:t>rimeira Data de Integralização ou Data de Pagamento da Remuneração imediatamente anterior, conforme o caso, bem como todos e quaisquer encargos moratórios, multas, penalidades, indenizações, despesas, custas, honorários e demais encargos contratuais e legais previstos ou decorrentes</w:t>
      </w:r>
      <w:r w:rsidR="00F90194" w:rsidRPr="00076B9A">
        <w:rPr>
          <w:sz w:val="16"/>
          <w:szCs w:val="16"/>
          <w:lang w:val="pt-BR"/>
        </w:rPr>
        <w:t xml:space="preserve"> da CCI IPCA e </w:t>
      </w:r>
      <w:r w:rsidR="005E1B04" w:rsidRPr="00076B9A">
        <w:rPr>
          <w:sz w:val="16"/>
          <w:szCs w:val="16"/>
          <w:lang w:val="pt-BR"/>
        </w:rPr>
        <w:t>desta Escritura de Emissão;</w:t>
      </w:r>
    </w:p>
    <w:p w14:paraId="5E6A71FE"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CRI</w:t>
      </w:r>
      <w:r w:rsidRPr="00076B9A">
        <w:rPr>
          <w:sz w:val="16"/>
          <w:szCs w:val="16"/>
          <w:lang w:val="pt-BR"/>
        </w:rPr>
        <w:t>”</w:t>
      </w:r>
      <w:r w:rsidR="00E72E28" w:rsidRPr="00076B9A">
        <w:rPr>
          <w:sz w:val="16"/>
          <w:szCs w:val="16"/>
          <w:lang w:val="pt-BR"/>
        </w:rPr>
        <w:t xml:space="preserve">: </w:t>
      </w:r>
      <w:r w:rsidR="006531D9" w:rsidRPr="00076B9A">
        <w:rPr>
          <w:sz w:val="16"/>
          <w:szCs w:val="16"/>
          <w:lang w:val="pt-BR"/>
        </w:rPr>
        <w:t>significam, em conjunto, os CRI CDI</w:t>
      </w:r>
      <w:r w:rsidR="00584318">
        <w:rPr>
          <w:sz w:val="16"/>
          <w:szCs w:val="16"/>
          <w:lang w:val="pt-BR"/>
        </w:rPr>
        <w:t xml:space="preserve"> e</w:t>
      </w:r>
      <w:r w:rsidR="002673F1">
        <w:rPr>
          <w:sz w:val="16"/>
          <w:szCs w:val="16"/>
          <w:lang w:val="pt-BR"/>
        </w:rPr>
        <w:t xml:space="preserve"> os CRI IPCA</w:t>
      </w:r>
      <w:r w:rsidR="006531D9" w:rsidRPr="00076B9A">
        <w:rPr>
          <w:sz w:val="16"/>
          <w:szCs w:val="16"/>
          <w:lang w:val="pt-BR"/>
        </w:rPr>
        <w:t xml:space="preserve">, que serão emitidos pela </w:t>
      </w:r>
      <w:proofErr w:type="spellStart"/>
      <w:r w:rsidR="006531D9" w:rsidRPr="00076B9A">
        <w:rPr>
          <w:sz w:val="16"/>
          <w:szCs w:val="16"/>
          <w:lang w:val="pt-BR"/>
        </w:rPr>
        <w:t>Securitizadora</w:t>
      </w:r>
      <w:proofErr w:type="spellEnd"/>
      <w:r w:rsidR="006531D9" w:rsidRPr="00076B9A">
        <w:rPr>
          <w:sz w:val="16"/>
          <w:szCs w:val="16"/>
          <w:lang w:val="pt-BR"/>
        </w:rPr>
        <w:t>, com lastro nos Créditos Imobiliários decorrentes das Debêntures, representados integralmente pelas CCI, no valor total de R$</w:t>
      </w:r>
      <w:r w:rsidR="00D654FC">
        <w:rPr>
          <w:sz w:val="16"/>
          <w:szCs w:val="16"/>
          <w:lang w:val="pt-BR"/>
        </w:rPr>
        <w:t> </w:t>
      </w:r>
      <w:r w:rsidR="00584318">
        <w:rPr>
          <w:sz w:val="16"/>
          <w:szCs w:val="16"/>
          <w:lang w:val="pt-BR"/>
        </w:rPr>
        <w:t>1</w:t>
      </w:r>
      <w:r w:rsidR="006531D9" w:rsidRPr="00076B9A">
        <w:rPr>
          <w:sz w:val="16"/>
          <w:szCs w:val="16"/>
          <w:lang w:val="pt-BR"/>
        </w:rPr>
        <w:t>00.000.000,00 (</w:t>
      </w:r>
      <w:r w:rsidR="00584318">
        <w:rPr>
          <w:sz w:val="16"/>
          <w:szCs w:val="16"/>
          <w:lang w:val="pt-BR"/>
        </w:rPr>
        <w:t>cem</w:t>
      </w:r>
      <w:r w:rsidR="00584318" w:rsidRPr="00076B9A">
        <w:rPr>
          <w:sz w:val="16"/>
          <w:szCs w:val="16"/>
          <w:lang w:val="pt-BR"/>
        </w:rPr>
        <w:t xml:space="preserve"> </w:t>
      </w:r>
      <w:r w:rsidR="006531D9" w:rsidRPr="00076B9A">
        <w:rPr>
          <w:sz w:val="16"/>
          <w:szCs w:val="16"/>
          <w:lang w:val="pt-BR"/>
        </w:rPr>
        <w:t>milhões de reais), nos termos do Termo de Securitização</w:t>
      </w:r>
      <w:r w:rsidR="00E72E28" w:rsidRPr="00076B9A">
        <w:rPr>
          <w:sz w:val="16"/>
          <w:szCs w:val="16"/>
          <w:lang w:val="pt-BR"/>
        </w:rPr>
        <w:t>;</w:t>
      </w:r>
    </w:p>
    <w:p w14:paraId="34A40D98" w14:textId="77777777" w:rsidR="006531D9"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6531D9" w:rsidRPr="00076B9A">
        <w:rPr>
          <w:b/>
          <w:sz w:val="16"/>
          <w:szCs w:val="16"/>
          <w:lang w:val="pt-BR"/>
        </w:rPr>
        <w:t>CRI CDI</w:t>
      </w:r>
      <w:r w:rsidRPr="00076B9A">
        <w:rPr>
          <w:sz w:val="16"/>
          <w:szCs w:val="16"/>
          <w:lang w:val="pt-BR"/>
        </w:rPr>
        <w:t>”</w:t>
      </w:r>
      <w:r w:rsidR="006531D9" w:rsidRPr="00076B9A">
        <w:rPr>
          <w:sz w:val="16"/>
          <w:szCs w:val="16"/>
          <w:lang w:val="pt-BR"/>
        </w:rPr>
        <w:t>: significam os Certificados de Recebíveis Imobiliários da</w:t>
      </w:r>
      <w:r w:rsidR="002673F1">
        <w:rPr>
          <w:sz w:val="16"/>
          <w:szCs w:val="16"/>
          <w:lang w:val="pt-BR"/>
        </w:rPr>
        <w:t xml:space="preserve"> </w:t>
      </w:r>
      <w:r w:rsidR="00390EBC">
        <w:rPr>
          <w:sz w:val="16"/>
          <w:szCs w:val="16"/>
          <w:lang w:val="pt-BR"/>
        </w:rPr>
        <w:t>1</w:t>
      </w:r>
      <w:r w:rsidR="006531D9" w:rsidRPr="00076B9A">
        <w:rPr>
          <w:sz w:val="16"/>
          <w:szCs w:val="16"/>
          <w:lang w:val="pt-BR"/>
        </w:rPr>
        <w:t xml:space="preserve">ª Série da </w:t>
      </w:r>
      <w:r w:rsidR="00390EBC">
        <w:rPr>
          <w:sz w:val="16"/>
          <w:szCs w:val="16"/>
          <w:lang w:val="pt-BR"/>
        </w:rPr>
        <w:t>52</w:t>
      </w:r>
      <w:r w:rsidR="006531D9" w:rsidRPr="00076B9A">
        <w:rPr>
          <w:sz w:val="16"/>
          <w:szCs w:val="16"/>
          <w:lang w:val="pt-BR"/>
        </w:rPr>
        <w:t xml:space="preserve">ª Emissão da </w:t>
      </w:r>
      <w:proofErr w:type="spellStart"/>
      <w:r w:rsidR="006531D9" w:rsidRPr="00076B9A">
        <w:rPr>
          <w:sz w:val="16"/>
          <w:szCs w:val="16"/>
          <w:lang w:val="pt-BR"/>
        </w:rPr>
        <w:t>Securitizadora</w:t>
      </w:r>
      <w:proofErr w:type="spellEnd"/>
      <w:r w:rsidR="006531D9" w:rsidRPr="00076B9A">
        <w:rPr>
          <w:sz w:val="16"/>
          <w:szCs w:val="16"/>
          <w:lang w:val="pt-BR"/>
        </w:rPr>
        <w:t>;</w:t>
      </w:r>
    </w:p>
    <w:p w14:paraId="14AA3E6A" w14:textId="77777777" w:rsidR="006531D9"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6531D9" w:rsidRPr="00076B9A">
        <w:rPr>
          <w:b/>
          <w:sz w:val="16"/>
          <w:szCs w:val="16"/>
          <w:lang w:val="pt-BR"/>
        </w:rPr>
        <w:t>CRI IPCA</w:t>
      </w:r>
      <w:r w:rsidRPr="00076B9A">
        <w:rPr>
          <w:sz w:val="16"/>
          <w:szCs w:val="16"/>
          <w:lang w:val="pt-BR"/>
        </w:rPr>
        <w:t>”</w:t>
      </w:r>
      <w:r w:rsidR="006531D9" w:rsidRPr="00076B9A">
        <w:rPr>
          <w:sz w:val="16"/>
          <w:szCs w:val="16"/>
          <w:lang w:val="pt-BR"/>
        </w:rPr>
        <w:t xml:space="preserve">: significam os Certificados de Recebíveis Imobiliários da </w:t>
      </w:r>
      <w:r w:rsidR="00390EBC">
        <w:rPr>
          <w:sz w:val="16"/>
          <w:szCs w:val="16"/>
          <w:lang w:val="pt-BR"/>
        </w:rPr>
        <w:t>2</w:t>
      </w:r>
      <w:r w:rsidR="006531D9" w:rsidRPr="00076B9A">
        <w:rPr>
          <w:sz w:val="16"/>
          <w:szCs w:val="16"/>
          <w:lang w:val="pt-BR"/>
        </w:rPr>
        <w:t xml:space="preserve">ª Série da </w:t>
      </w:r>
      <w:r w:rsidR="00390EBC">
        <w:rPr>
          <w:sz w:val="16"/>
          <w:szCs w:val="16"/>
          <w:lang w:val="pt-BR"/>
        </w:rPr>
        <w:t>52</w:t>
      </w:r>
      <w:r w:rsidR="006531D9" w:rsidRPr="00076B9A">
        <w:rPr>
          <w:sz w:val="16"/>
          <w:szCs w:val="16"/>
          <w:lang w:val="pt-BR"/>
        </w:rPr>
        <w:t xml:space="preserve">ª Emissão da </w:t>
      </w:r>
      <w:proofErr w:type="spellStart"/>
      <w:r w:rsidR="006531D9" w:rsidRPr="00076B9A">
        <w:rPr>
          <w:sz w:val="16"/>
          <w:szCs w:val="16"/>
          <w:lang w:val="pt-BR"/>
        </w:rPr>
        <w:t>Securitizadora</w:t>
      </w:r>
      <w:proofErr w:type="spellEnd"/>
      <w:r w:rsidR="006531D9" w:rsidRPr="00076B9A">
        <w:rPr>
          <w:sz w:val="16"/>
          <w:szCs w:val="16"/>
          <w:lang w:val="pt-BR"/>
        </w:rPr>
        <w:t>;</w:t>
      </w:r>
    </w:p>
    <w:p w14:paraId="622912D7" w14:textId="77777777" w:rsidR="00B94AD7"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B94AD7" w:rsidRPr="00076B9A">
        <w:rPr>
          <w:b/>
          <w:bCs/>
          <w:sz w:val="16"/>
          <w:szCs w:val="16"/>
          <w:lang w:val="pt-BR"/>
        </w:rPr>
        <w:t>CRI em Circulação</w:t>
      </w:r>
      <w:r w:rsidRPr="00076B9A">
        <w:rPr>
          <w:sz w:val="16"/>
          <w:szCs w:val="16"/>
          <w:lang w:val="pt-BR"/>
        </w:rPr>
        <w:t>”</w:t>
      </w:r>
      <w:r w:rsidR="00B94AD7" w:rsidRPr="00076B9A">
        <w:rPr>
          <w:sz w:val="16"/>
          <w:szCs w:val="16"/>
          <w:lang w:val="pt-BR"/>
        </w:rPr>
        <w:t>: para fins de determinação de quórum em assembleias gerais de Titulares dos CRI</w:t>
      </w:r>
      <w:r w:rsidR="006531D9" w:rsidRPr="00076B9A">
        <w:rPr>
          <w:sz w:val="16"/>
          <w:szCs w:val="16"/>
          <w:lang w:val="pt-BR"/>
        </w:rPr>
        <w:t xml:space="preserve"> ou de Titulares dos CRI CDI ou de Titulares dos CRI IPCA</w:t>
      </w:r>
      <w:r w:rsidR="00B94AD7" w:rsidRPr="00076B9A">
        <w:rPr>
          <w:sz w:val="16"/>
          <w:szCs w:val="16"/>
          <w:lang w:val="pt-BR"/>
        </w:rPr>
        <w:t>,</w:t>
      </w:r>
      <w:r w:rsidR="006531D9" w:rsidRPr="00076B9A">
        <w:rPr>
          <w:sz w:val="16"/>
          <w:szCs w:val="16"/>
          <w:lang w:val="pt-BR"/>
        </w:rPr>
        <w:t xml:space="preserve"> conforme o caso,</w:t>
      </w:r>
      <w:r w:rsidR="00B94AD7" w:rsidRPr="00076B9A">
        <w:rPr>
          <w:sz w:val="16"/>
          <w:szCs w:val="16"/>
          <w:lang w:val="pt-BR"/>
        </w:rPr>
        <w:t xml:space="preserve"> significa a totalidade dos CRI</w:t>
      </w:r>
      <w:r w:rsidR="006531D9" w:rsidRPr="00076B9A">
        <w:rPr>
          <w:sz w:val="16"/>
          <w:szCs w:val="16"/>
          <w:lang w:val="pt-BR"/>
        </w:rPr>
        <w:t xml:space="preserve"> ou CRI CDI </w:t>
      </w:r>
      <w:r w:rsidR="00FE4D9B" w:rsidRPr="00076B9A">
        <w:rPr>
          <w:sz w:val="16"/>
          <w:szCs w:val="16"/>
          <w:lang w:val="pt-BR"/>
        </w:rPr>
        <w:t>e/</w:t>
      </w:r>
      <w:r w:rsidR="006531D9" w:rsidRPr="00076B9A">
        <w:rPr>
          <w:sz w:val="16"/>
          <w:szCs w:val="16"/>
          <w:lang w:val="pt-BR"/>
        </w:rPr>
        <w:t>ou CRI IPCA, conforme o caso,</w:t>
      </w:r>
      <w:r w:rsidR="00CA6423" w:rsidRPr="00076B9A">
        <w:rPr>
          <w:sz w:val="16"/>
          <w:szCs w:val="16"/>
          <w:lang w:val="pt-BR"/>
        </w:rPr>
        <w:t xml:space="preserve"> </w:t>
      </w:r>
      <w:r w:rsidR="00B94AD7" w:rsidRPr="00076B9A">
        <w:rPr>
          <w:sz w:val="16"/>
          <w:szCs w:val="16"/>
          <w:lang w:val="pt-BR"/>
        </w:rPr>
        <w:t xml:space="preserve">em circulação no mercado, excluídos </w:t>
      </w:r>
      <w:r w:rsidR="00B94AD7" w:rsidRPr="00076B9A">
        <w:rPr>
          <w:b/>
          <w:bCs/>
          <w:sz w:val="16"/>
          <w:szCs w:val="16"/>
          <w:lang w:val="pt-BR"/>
        </w:rPr>
        <w:t>(i)</w:t>
      </w:r>
      <w:r w:rsidR="00CA6673" w:rsidRPr="00076B9A">
        <w:rPr>
          <w:sz w:val="16"/>
          <w:szCs w:val="16"/>
          <w:lang w:val="pt-BR"/>
        </w:rPr>
        <w:t> </w:t>
      </w:r>
      <w:r w:rsidR="00B94AD7" w:rsidRPr="00076B9A">
        <w:rPr>
          <w:sz w:val="16"/>
          <w:szCs w:val="16"/>
          <w:lang w:val="pt-BR"/>
        </w:rPr>
        <w:t xml:space="preserve">aqueles que a </w:t>
      </w:r>
      <w:proofErr w:type="spellStart"/>
      <w:r w:rsidR="00406347" w:rsidRPr="00076B9A">
        <w:rPr>
          <w:sz w:val="16"/>
          <w:szCs w:val="16"/>
          <w:lang w:val="pt-BR"/>
        </w:rPr>
        <w:t>Securitizadora</w:t>
      </w:r>
      <w:proofErr w:type="spellEnd"/>
      <w:r w:rsidR="00406347" w:rsidRPr="00076B9A">
        <w:rPr>
          <w:sz w:val="16"/>
          <w:szCs w:val="16"/>
          <w:lang w:val="pt-BR"/>
        </w:rPr>
        <w:t xml:space="preserve"> </w:t>
      </w:r>
      <w:r w:rsidR="00B94AD7" w:rsidRPr="00076B9A">
        <w:rPr>
          <w:sz w:val="16"/>
          <w:szCs w:val="16"/>
          <w:lang w:val="pt-BR"/>
        </w:rPr>
        <w:t xml:space="preserve">e/ou a </w:t>
      </w:r>
      <w:r w:rsidR="00406347" w:rsidRPr="00076B9A">
        <w:rPr>
          <w:sz w:val="16"/>
          <w:szCs w:val="16"/>
          <w:lang w:val="pt-BR"/>
        </w:rPr>
        <w:t xml:space="preserve">Emissora </w:t>
      </w:r>
      <w:r w:rsidR="00B94AD7" w:rsidRPr="00076B9A">
        <w:rPr>
          <w:sz w:val="16"/>
          <w:szCs w:val="16"/>
          <w:lang w:val="pt-BR"/>
        </w:rPr>
        <w:t xml:space="preserve">eventualmente possuam em tesouraria; e </w:t>
      </w:r>
      <w:r w:rsidR="00B94AD7" w:rsidRPr="00076B9A">
        <w:rPr>
          <w:b/>
          <w:bCs/>
          <w:sz w:val="16"/>
          <w:szCs w:val="16"/>
          <w:lang w:val="pt-BR"/>
        </w:rPr>
        <w:t>(</w:t>
      </w:r>
      <w:proofErr w:type="spellStart"/>
      <w:r w:rsidR="00B94AD7" w:rsidRPr="00076B9A">
        <w:rPr>
          <w:b/>
          <w:bCs/>
          <w:sz w:val="16"/>
          <w:szCs w:val="16"/>
          <w:lang w:val="pt-BR"/>
        </w:rPr>
        <w:t>ii</w:t>
      </w:r>
      <w:proofErr w:type="spellEnd"/>
      <w:r w:rsidR="00B94AD7" w:rsidRPr="00076B9A">
        <w:rPr>
          <w:b/>
          <w:bCs/>
          <w:sz w:val="16"/>
          <w:szCs w:val="16"/>
          <w:lang w:val="pt-BR"/>
        </w:rPr>
        <w:t>)</w:t>
      </w:r>
      <w:r w:rsidR="00CA6673" w:rsidRPr="00076B9A">
        <w:rPr>
          <w:sz w:val="16"/>
          <w:szCs w:val="16"/>
          <w:lang w:val="pt-BR"/>
        </w:rPr>
        <w:t> </w:t>
      </w:r>
      <w:r w:rsidR="00B94AD7" w:rsidRPr="00076B9A">
        <w:rPr>
          <w:sz w:val="16"/>
          <w:szCs w:val="16"/>
          <w:lang w:val="pt-BR"/>
        </w:rPr>
        <w:t xml:space="preserve">os que sejam de titularidade de sociedades ligadas à </w:t>
      </w:r>
      <w:proofErr w:type="spellStart"/>
      <w:r w:rsidR="00406347" w:rsidRPr="00076B9A">
        <w:rPr>
          <w:sz w:val="16"/>
          <w:szCs w:val="16"/>
          <w:lang w:val="pt-BR"/>
        </w:rPr>
        <w:t>Securitizadora</w:t>
      </w:r>
      <w:proofErr w:type="spellEnd"/>
      <w:r w:rsidR="00406347" w:rsidRPr="00076B9A">
        <w:rPr>
          <w:sz w:val="16"/>
          <w:szCs w:val="16"/>
          <w:lang w:val="pt-BR"/>
        </w:rPr>
        <w:t xml:space="preserve"> </w:t>
      </w:r>
      <w:r w:rsidR="00B94AD7" w:rsidRPr="00076B9A">
        <w:rPr>
          <w:sz w:val="16"/>
          <w:szCs w:val="16"/>
          <w:lang w:val="pt-BR"/>
        </w:rPr>
        <w:t>e/ou à</w:t>
      </w:r>
      <w:r w:rsidR="00406347" w:rsidRPr="00076B9A">
        <w:rPr>
          <w:sz w:val="16"/>
          <w:szCs w:val="16"/>
          <w:lang w:val="pt-BR"/>
        </w:rPr>
        <w:t xml:space="preserve"> Emissora</w:t>
      </w:r>
      <w:r w:rsidR="00B94AD7" w:rsidRPr="00076B9A">
        <w:rPr>
          <w:sz w:val="16"/>
          <w:szCs w:val="16"/>
          <w:lang w:val="pt-BR"/>
        </w:rPr>
        <w:t xml:space="preserve">, assim entendidas as empresas que sejam subsidiárias, controladas, direta ou indiretamente, empresas sob controle comum ou qualquer de seus diretores, conselheiros, acionistas ou pessoa que esteja em situação de conflito de interesses, observado o disposto </w:t>
      </w:r>
      <w:r w:rsidR="00406347" w:rsidRPr="00076B9A">
        <w:rPr>
          <w:sz w:val="16"/>
          <w:szCs w:val="16"/>
          <w:lang w:val="pt-BR"/>
        </w:rPr>
        <w:t xml:space="preserve">no </w:t>
      </w:r>
      <w:r w:rsidR="00B94AD7" w:rsidRPr="00076B9A">
        <w:rPr>
          <w:sz w:val="16"/>
          <w:szCs w:val="16"/>
          <w:lang w:val="pt-BR"/>
        </w:rPr>
        <w:t>Termo de Securitização</w:t>
      </w:r>
      <w:r w:rsidR="00406347" w:rsidRPr="00076B9A">
        <w:rPr>
          <w:sz w:val="16"/>
          <w:szCs w:val="16"/>
          <w:lang w:val="pt-BR"/>
        </w:rPr>
        <w:t>;</w:t>
      </w:r>
    </w:p>
    <w:p w14:paraId="5CC4B3FF"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CVM</w:t>
      </w:r>
      <w:r w:rsidRPr="00076B9A">
        <w:rPr>
          <w:sz w:val="16"/>
          <w:szCs w:val="16"/>
          <w:lang w:val="pt-BR"/>
        </w:rPr>
        <w:t>”</w:t>
      </w:r>
      <w:r w:rsidR="00E72E28" w:rsidRPr="00076B9A">
        <w:rPr>
          <w:sz w:val="16"/>
          <w:szCs w:val="16"/>
          <w:lang w:val="pt-BR"/>
        </w:rPr>
        <w:t xml:space="preserve">: </w:t>
      </w:r>
      <w:r w:rsidR="002673F1">
        <w:rPr>
          <w:sz w:val="16"/>
          <w:szCs w:val="16"/>
          <w:lang w:val="pt-BR"/>
        </w:rPr>
        <w:t xml:space="preserve">significa a </w:t>
      </w:r>
      <w:r w:rsidR="002673F1" w:rsidRPr="002673F1">
        <w:rPr>
          <w:sz w:val="16"/>
          <w:szCs w:val="16"/>
          <w:lang w:val="pt-BR"/>
        </w:rPr>
        <w:t>Comissão de Valores Mobiliários</w:t>
      </w:r>
      <w:r w:rsidR="00E72E28" w:rsidRPr="00076B9A">
        <w:rPr>
          <w:sz w:val="16"/>
          <w:szCs w:val="16"/>
          <w:lang w:val="pt-BR"/>
        </w:rPr>
        <w:t>;</w:t>
      </w:r>
    </w:p>
    <w:p w14:paraId="013A1B14" w14:textId="416AA755"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Data de Emissão</w:t>
      </w:r>
      <w:r w:rsidRPr="00076B9A">
        <w:rPr>
          <w:sz w:val="16"/>
          <w:szCs w:val="16"/>
          <w:lang w:val="pt-BR"/>
        </w:rPr>
        <w:t>”</w:t>
      </w:r>
      <w:r w:rsidR="00E72E28" w:rsidRPr="00076B9A">
        <w:rPr>
          <w:sz w:val="16"/>
          <w:szCs w:val="16"/>
          <w:lang w:val="pt-BR"/>
        </w:rPr>
        <w:t>: tem o significado previsto na Cláusula</w:t>
      </w:r>
      <w:r w:rsidR="00933F25" w:rsidRPr="00076B9A">
        <w:rPr>
          <w:sz w:val="16"/>
          <w:szCs w:val="16"/>
          <w:lang w:val="pt-BR"/>
        </w:rPr>
        <w:t xml:space="preserve"> </w:t>
      </w:r>
      <w:r w:rsidR="00803753" w:rsidRPr="00076B9A">
        <w:rPr>
          <w:sz w:val="16"/>
          <w:szCs w:val="16"/>
          <w:lang w:val="pt-BR"/>
        </w:rPr>
        <w:fldChar w:fldCharType="begin"/>
      </w:r>
      <w:r w:rsidR="00803753" w:rsidRPr="00076B9A">
        <w:rPr>
          <w:sz w:val="16"/>
          <w:szCs w:val="16"/>
          <w:lang w:val="pt-BR"/>
        </w:rPr>
        <w:instrText xml:space="preserve"> REF  _Ref94079420 \h \p \r  \* MERGEFORMAT </w:instrText>
      </w:r>
      <w:r w:rsidR="00803753" w:rsidRPr="00076B9A">
        <w:rPr>
          <w:sz w:val="16"/>
          <w:szCs w:val="16"/>
          <w:lang w:val="pt-BR"/>
        </w:rPr>
      </w:r>
      <w:r w:rsidR="00803753" w:rsidRPr="00076B9A">
        <w:rPr>
          <w:sz w:val="16"/>
          <w:szCs w:val="16"/>
          <w:lang w:val="pt-BR"/>
        </w:rPr>
        <w:fldChar w:fldCharType="separate"/>
      </w:r>
      <w:r w:rsidR="00EB0246">
        <w:rPr>
          <w:sz w:val="16"/>
          <w:szCs w:val="16"/>
          <w:lang w:val="pt-BR"/>
        </w:rPr>
        <w:t>9.1.1 abaixo</w:t>
      </w:r>
      <w:r w:rsidR="00803753" w:rsidRPr="00076B9A">
        <w:rPr>
          <w:sz w:val="16"/>
          <w:szCs w:val="16"/>
          <w:lang w:val="pt-BR"/>
        </w:rPr>
        <w:fldChar w:fldCharType="end"/>
      </w:r>
      <w:r w:rsidR="00E72E28" w:rsidRPr="00076B9A">
        <w:rPr>
          <w:sz w:val="16"/>
          <w:szCs w:val="16"/>
          <w:lang w:val="pt-BR"/>
        </w:rPr>
        <w:t>;</w:t>
      </w:r>
    </w:p>
    <w:p w14:paraId="2D2D6EC9" w14:textId="6F9565FC"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Data de Integralização</w:t>
      </w:r>
      <w:r w:rsidRPr="00076B9A">
        <w:rPr>
          <w:sz w:val="16"/>
          <w:szCs w:val="16"/>
          <w:lang w:val="pt-BR"/>
        </w:rPr>
        <w:t>”</w:t>
      </w:r>
      <w:r w:rsidR="00E72E28" w:rsidRPr="00076B9A">
        <w:rPr>
          <w:sz w:val="16"/>
          <w:szCs w:val="16"/>
          <w:lang w:val="pt-BR"/>
        </w:rPr>
        <w:t>: tem o significado previsto na Cláusula</w:t>
      </w:r>
      <w:r w:rsidR="00933F25" w:rsidRPr="00076B9A">
        <w:rPr>
          <w:sz w:val="16"/>
          <w:szCs w:val="16"/>
          <w:lang w:val="pt-BR"/>
        </w:rPr>
        <w:t xml:space="preserve"> </w:t>
      </w:r>
      <w:r w:rsidR="00803753" w:rsidRPr="00076B9A">
        <w:rPr>
          <w:sz w:val="16"/>
          <w:szCs w:val="16"/>
          <w:lang w:val="pt-BR"/>
        </w:rPr>
        <w:fldChar w:fldCharType="begin"/>
      </w:r>
      <w:r w:rsidR="00803753" w:rsidRPr="00076B9A">
        <w:rPr>
          <w:sz w:val="16"/>
          <w:szCs w:val="16"/>
          <w:lang w:val="pt-BR"/>
        </w:rPr>
        <w:instrText xml:space="preserve"> REF  _Ref94079459 \h \p \r  \* MERGEFORMAT </w:instrText>
      </w:r>
      <w:r w:rsidR="00803753" w:rsidRPr="00076B9A">
        <w:rPr>
          <w:sz w:val="16"/>
          <w:szCs w:val="16"/>
          <w:lang w:val="pt-BR"/>
        </w:rPr>
      </w:r>
      <w:r w:rsidR="00803753" w:rsidRPr="00076B9A">
        <w:rPr>
          <w:sz w:val="16"/>
          <w:szCs w:val="16"/>
          <w:lang w:val="pt-BR"/>
        </w:rPr>
        <w:fldChar w:fldCharType="separate"/>
      </w:r>
      <w:r w:rsidR="00EB0246">
        <w:rPr>
          <w:sz w:val="16"/>
          <w:szCs w:val="16"/>
          <w:lang w:val="pt-BR"/>
        </w:rPr>
        <w:t>9.12.1 abaixo</w:t>
      </w:r>
      <w:r w:rsidR="00803753" w:rsidRPr="00076B9A">
        <w:rPr>
          <w:sz w:val="16"/>
          <w:szCs w:val="16"/>
          <w:lang w:val="pt-BR"/>
        </w:rPr>
        <w:fldChar w:fldCharType="end"/>
      </w:r>
      <w:r w:rsidR="00E72E28" w:rsidRPr="00076B9A">
        <w:rPr>
          <w:sz w:val="16"/>
          <w:szCs w:val="16"/>
          <w:lang w:val="pt-BR"/>
        </w:rPr>
        <w:t>;</w:t>
      </w:r>
    </w:p>
    <w:p w14:paraId="42FFE86B" w14:textId="4447EB1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Data de Pagamento da Remuneração</w:t>
      </w:r>
      <w:r w:rsidRPr="00076B9A">
        <w:rPr>
          <w:sz w:val="16"/>
          <w:szCs w:val="16"/>
          <w:lang w:val="pt-BR"/>
        </w:rPr>
        <w:t>”</w:t>
      </w:r>
      <w:r w:rsidR="00E72E28" w:rsidRPr="00076B9A">
        <w:rPr>
          <w:sz w:val="16"/>
          <w:szCs w:val="16"/>
          <w:lang w:val="pt-BR"/>
        </w:rPr>
        <w:t>: tem o significado previsto na Cláusula</w:t>
      </w:r>
      <w:r w:rsidR="00933F25" w:rsidRPr="00076B9A">
        <w:rPr>
          <w:sz w:val="16"/>
          <w:szCs w:val="16"/>
          <w:lang w:val="pt-BR"/>
        </w:rPr>
        <w:t xml:space="preserve"> </w:t>
      </w:r>
      <w:r w:rsidR="00803753" w:rsidRPr="00076B9A">
        <w:rPr>
          <w:sz w:val="16"/>
          <w:szCs w:val="16"/>
          <w:lang w:val="pt-BR"/>
        </w:rPr>
        <w:fldChar w:fldCharType="begin"/>
      </w:r>
      <w:r w:rsidR="00803753" w:rsidRPr="00076B9A">
        <w:rPr>
          <w:sz w:val="16"/>
          <w:szCs w:val="16"/>
          <w:lang w:val="pt-BR"/>
        </w:rPr>
        <w:instrText xml:space="preserve"> REF  _Ref94079511 \h \p \r  \* MERGEFORMAT </w:instrText>
      </w:r>
      <w:r w:rsidR="00803753" w:rsidRPr="00076B9A">
        <w:rPr>
          <w:sz w:val="16"/>
          <w:szCs w:val="16"/>
          <w:lang w:val="pt-BR"/>
        </w:rPr>
      </w:r>
      <w:r w:rsidR="00803753" w:rsidRPr="00076B9A">
        <w:rPr>
          <w:sz w:val="16"/>
          <w:szCs w:val="16"/>
          <w:lang w:val="pt-BR"/>
        </w:rPr>
        <w:fldChar w:fldCharType="separate"/>
      </w:r>
      <w:r w:rsidR="00EB0246">
        <w:rPr>
          <w:sz w:val="16"/>
          <w:szCs w:val="16"/>
          <w:lang w:val="pt-BR"/>
        </w:rPr>
        <w:t>9.15.1 abaixo</w:t>
      </w:r>
      <w:r w:rsidR="00803753" w:rsidRPr="00076B9A">
        <w:rPr>
          <w:sz w:val="16"/>
          <w:szCs w:val="16"/>
          <w:lang w:val="pt-BR"/>
        </w:rPr>
        <w:fldChar w:fldCharType="end"/>
      </w:r>
      <w:r w:rsidR="00E72E28" w:rsidRPr="00076B9A">
        <w:rPr>
          <w:sz w:val="16"/>
          <w:szCs w:val="16"/>
          <w:lang w:val="pt-BR"/>
        </w:rPr>
        <w:t>;</w:t>
      </w:r>
    </w:p>
    <w:p w14:paraId="6E841637" w14:textId="6386A29F"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Data de Vencimento</w:t>
      </w:r>
      <w:r w:rsidRPr="00076B9A">
        <w:rPr>
          <w:sz w:val="16"/>
          <w:szCs w:val="16"/>
          <w:lang w:val="pt-BR"/>
        </w:rPr>
        <w:t>”</w:t>
      </w:r>
      <w:r w:rsidR="00E72E28" w:rsidRPr="00076B9A">
        <w:rPr>
          <w:sz w:val="16"/>
          <w:szCs w:val="16"/>
          <w:lang w:val="pt-BR"/>
        </w:rPr>
        <w:t>: tem o significado previsto na Cláusula</w:t>
      </w:r>
      <w:r w:rsidR="00933F25" w:rsidRPr="00076B9A">
        <w:rPr>
          <w:sz w:val="16"/>
          <w:szCs w:val="16"/>
          <w:lang w:val="pt-BR"/>
        </w:rPr>
        <w:t xml:space="preserve"> </w:t>
      </w:r>
      <w:r w:rsidR="00803753" w:rsidRPr="00076B9A">
        <w:rPr>
          <w:sz w:val="16"/>
          <w:szCs w:val="16"/>
          <w:lang w:val="pt-BR"/>
        </w:rPr>
        <w:fldChar w:fldCharType="begin"/>
      </w:r>
      <w:r w:rsidR="00803753" w:rsidRPr="00076B9A">
        <w:rPr>
          <w:sz w:val="16"/>
          <w:szCs w:val="16"/>
          <w:lang w:val="pt-BR"/>
        </w:rPr>
        <w:instrText xml:space="preserve"> REF  _Ref94079541 \h \p \r  \* MERGEFORMAT </w:instrText>
      </w:r>
      <w:r w:rsidR="00803753" w:rsidRPr="00076B9A">
        <w:rPr>
          <w:sz w:val="16"/>
          <w:szCs w:val="16"/>
          <w:lang w:val="pt-BR"/>
        </w:rPr>
      </w:r>
      <w:r w:rsidR="00803753" w:rsidRPr="00076B9A">
        <w:rPr>
          <w:sz w:val="16"/>
          <w:szCs w:val="16"/>
          <w:lang w:val="pt-BR"/>
        </w:rPr>
        <w:fldChar w:fldCharType="separate"/>
      </w:r>
      <w:r w:rsidR="00EB0246">
        <w:rPr>
          <w:sz w:val="16"/>
          <w:szCs w:val="16"/>
          <w:lang w:val="pt-BR"/>
        </w:rPr>
        <w:t>9.8.1 abaixo</w:t>
      </w:r>
      <w:r w:rsidR="00803753" w:rsidRPr="00076B9A">
        <w:rPr>
          <w:sz w:val="16"/>
          <w:szCs w:val="16"/>
          <w:lang w:val="pt-BR"/>
        </w:rPr>
        <w:fldChar w:fldCharType="end"/>
      </w:r>
      <w:r w:rsidR="00E72E28" w:rsidRPr="00076B9A">
        <w:rPr>
          <w:sz w:val="16"/>
          <w:szCs w:val="16"/>
          <w:lang w:val="pt-BR"/>
        </w:rPr>
        <w:t>;</w:t>
      </w:r>
    </w:p>
    <w:p w14:paraId="5C552D1F" w14:textId="53E3B48D" w:rsidR="007A2D7A"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7A2D7A" w:rsidRPr="00076B9A">
        <w:rPr>
          <w:b/>
          <w:sz w:val="16"/>
          <w:szCs w:val="16"/>
          <w:lang w:val="pt-BR"/>
        </w:rPr>
        <w:t>Data de Vencimento das Debêntures CDI</w:t>
      </w:r>
      <w:r w:rsidRPr="00076B9A">
        <w:rPr>
          <w:sz w:val="16"/>
          <w:szCs w:val="16"/>
          <w:lang w:val="pt-BR"/>
        </w:rPr>
        <w:t>”</w:t>
      </w:r>
      <w:r w:rsidR="007A2D7A" w:rsidRPr="00076B9A">
        <w:rPr>
          <w:sz w:val="16"/>
          <w:szCs w:val="16"/>
          <w:lang w:val="pt-BR"/>
        </w:rPr>
        <w:t xml:space="preserve">: tem o significado previsto na Cláusula </w:t>
      </w:r>
      <w:r w:rsidR="007A2D7A" w:rsidRPr="00076B9A">
        <w:rPr>
          <w:sz w:val="16"/>
          <w:szCs w:val="16"/>
          <w:lang w:val="pt-BR"/>
        </w:rPr>
        <w:fldChar w:fldCharType="begin"/>
      </w:r>
      <w:r w:rsidR="007A2D7A" w:rsidRPr="00076B9A">
        <w:rPr>
          <w:sz w:val="16"/>
          <w:szCs w:val="16"/>
          <w:lang w:val="pt-BR"/>
        </w:rPr>
        <w:instrText xml:space="preserve"> REF  _Ref94079541 \h \p \r  \* MERGEFORMAT </w:instrText>
      </w:r>
      <w:r w:rsidR="007A2D7A" w:rsidRPr="00076B9A">
        <w:rPr>
          <w:sz w:val="16"/>
          <w:szCs w:val="16"/>
          <w:lang w:val="pt-BR"/>
        </w:rPr>
      </w:r>
      <w:r w:rsidR="007A2D7A" w:rsidRPr="00076B9A">
        <w:rPr>
          <w:sz w:val="16"/>
          <w:szCs w:val="16"/>
          <w:lang w:val="pt-BR"/>
        </w:rPr>
        <w:fldChar w:fldCharType="separate"/>
      </w:r>
      <w:r w:rsidR="00EB0246">
        <w:rPr>
          <w:sz w:val="16"/>
          <w:szCs w:val="16"/>
          <w:lang w:val="pt-BR"/>
        </w:rPr>
        <w:t>9.8.1 abaixo</w:t>
      </w:r>
      <w:r w:rsidR="007A2D7A" w:rsidRPr="00076B9A">
        <w:rPr>
          <w:sz w:val="16"/>
          <w:szCs w:val="16"/>
          <w:lang w:val="pt-BR"/>
        </w:rPr>
        <w:fldChar w:fldCharType="end"/>
      </w:r>
      <w:r w:rsidR="007A2D7A" w:rsidRPr="00076B9A">
        <w:rPr>
          <w:sz w:val="16"/>
          <w:szCs w:val="16"/>
          <w:lang w:val="pt-BR"/>
        </w:rPr>
        <w:t>;</w:t>
      </w:r>
    </w:p>
    <w:p w14:paraId="4AB0E2E4" w14:textId="4B3B2D9C" w:rsidR="007A2D7A"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7A2D7A" w:rsidRPr="00076B9A">
        <w:rPr>
          <w:b/>
          <w:sz w:val="16"/>
          <w:szCs w:val="16"/>
          <w:lang w:val="pt-BR"/>
        </w:rPr>
        <w:t>Data de Vencimento das Debêntures IPCA</w:t>
      </w:r>
      <w:r w:rsidRPr="00076B9A">
        <w:rPr>
          <w:sz w:val="16"/>
          <w:szCs w:val="16"/>
          <w:lang w:val="pt-BR"/>
        </w:rPr>
        <w:t>”</w:t>
      </w:r>
      <w:r w:rsidR="007A2D7A" w:rsidRPr="00076B9A">
        <w:rPr>
          <w:sz w:val="16"/>
          <w:szCs w:val="16"/>
          <w:lang w:val="pt-BR"/>
        </w:rPr>
        <w:t xml:space="preserve">: tem o significado previsto na Cláusula </w:t>
      </w:r>
      <w:r w:rsidR="007A2D7A" w:rsidRPr="00076B9A">
        <w:rPr>
          <w:sz w:val="16"/>
          <w:szCs w:val="16"/>
          <w:lang w:val="pt-BR"/>
        </w:rPr>
        <w:fldChar w:fldCharType="begin"/>
      </w:r>
      <w:r w:rsidR="007A2D7A" w:rsidRPr="00076B9A">
        <w:rPr>
          <w:sz w:val="16"/>
          <w:szCs w:val="16"/>
          <w:lang w:val="pt-BR"/>
        </w:rPr>
        <w:instrText xml:space="preserve"> REF  _Ref94079541 \h \p \r  \* MERGEFORMAT </w:instrText>
      </w:r>
      <w:r w:rsidR="007A2D7A" w:rsidRPr="00076B9A">
        <w:rPr>
          <w:sz w:val="16"/>
          <w:szCs w:val="16"/>
          <w:lang w:val="pt-BR"/>
        </w:rPr>
      </w:r>
      <w:r w:rsidR="007A2D7A" w:rsidRPr="00076B9A">
        <w:rPr>
          <w:sz w:val="16"/>
          <w:szCs w:val="16"/>
          <w:lang w:val="pt-BR"/>
        </w:rPr>
        <w:fldChar w:fldCharType="separate"/>
      </w:r>
      <w:r w:rsidR="00EB0246">
        <w:rPr>
          <w:sz w:val="16"/>
          <w:szCs w:val="16"/>
          <w:lang w:val="pt-BR"/>
        </w:rPr>
        <w:t>9.8.1 abaixo</w:t>
      </w:r>
      <w:r w:rsidR="007A2D7A" w:rsidRPr="00076B9A">
        <w:rPr>
          <w:sz w:val="16"/>
          <w:szCs w:val="16"/>
          <w:lang w:val="pt-BR"/>
        </w:rPr>
        <w:fldChar w:fldCharType="end"/>
      </w:r>
      <w:r w:rsidR="007A2D7A" w:rsidRPr="00076B9A">
        <w:rPr>
          <w:sz w:val="16"/>
          <w:szCs w:val="16"/>
          <w:lang w:val="pt-BR"/>
        </w:rPr>
        <w:t>;</w:t>
      </w:r>
    </w:p>
    <w:p w14:paraId="7EFD1C7E" w14:textId="2AEE4D46"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Debêntures</w:t>
      </w:r>
      <w:r w:rsidRPr="00076B9A">
        <w:rPr>
          <w:sz w:val="16"/>
          <w:szCs w:val="16"/>
          <w:lang w:val="pt-BR"/>
        </w:rPr>
        <w:t>”</w:t>
      </w:r>
      <w:r w:rsidR="00E72E28" w:rsidRPr="00076B9A">
        <w:rPr>
          <w:sz w:val="16"/>
          <w:szCs w:val="16"/>
          <w:lang w:val="pt-BR"/>
        </w:rPr>
        <w:t>:</w:t>
      </w:r>
      <w:r w:rsidR="00933F25" w:rsidRPr="00076B9A">
        <w:rPr>
          <w:sz w:val="16"/>
          <w:szCs w:val="16"/>
          <w:lang w:val="pt-BR"/>
        </w:rPr>
        <w:t xml:space="preserve"> tem o significado previsto no item </w:t>
      </w:r>
      <w:r w:rsidR="00933F25" w:rsidRPr="00076B9A">
        <w:rPr>
          <w:sz w:val="16"/>
          <w:szCs w:val="16"/>
          <w:lang w:val="pt-BR"/>
        </w:rPr>
        <w:fldChar w:fldCharType="begin"/>
      </w:r>
      <w:r w:rsidR="00933F25" w:rsidRPr="00076B9A">
        <w:rPr>
          <w:sz w:val="16"/>
          <w:szCs w:val="16"/>
          <w:lang w:val="pt-BR"/>
        </w:rPr>
        <w:instrText xml:space="preserve"> REF _Ref94079614 \r \h </w:instrText>
      </w:r>
      <w:r w:rsidR="00B55732" w:rsidRPr="00076B9A">
        <w:rPr>
          <w:sz w:val="16"/>
          <w:szCs w:val="16"/>
          <w:lang w:val="pt-BR"/>
        </w:rPr>
        <w:instrText xml:space="preserve"> \* MERGEFORMAT </w:instrText>
      </w:r>
      <w:r w:rsidR="00933F25" w:rsidRPr="00076B9A">
        <w:rPr>
          <w:sz w:val="16"/>
          <w:szCs w:val="16"/>
          <w:lang w:val="pt-BR"/>
        </w:rPr>
      </w:r>
      <w:r w:rsidR="00933F25" w:rsidRPr="00076B9A">
        <w:rPr>
          <w:sz w:val="16"/>
          <w:szCs w:val="16"/>
          <w:lang w:val="pt-BR"/>
        </w:rPr>
        <w:fldChar w:fldCharType="separate"/>
      </w:r>
      <w:r w:rsidR="00EB0246">
        <w:rPr>
          <w:sz w:val="16"/>
          <w:szCs w:val="16"/>
          <w:lang w:val="pt-BR"/>
        </w:rPr>
        <w:t>(A)</w:t>
      </w:r>
      <w:r w:rsidR="00933F25" w:rsidRPr="00076B9A">
        <w:rPr>
          <w:sz w:val="16"/>
          <w:szCs w:val="16"/>
          <w:lang w:val="pt-BR"/>
        </w:rPr>
        <w:fldChar w:fldCharType="end"/>
      </w:r>
      <w:r w:rsidR="00933F25" w:rsidRPr="00076B9A">
        <w:rPr>
          <w:sz w:val="16"/>
          <w:szCs w:val="16"/>
          <w:lang w:val="pt-BR"/>
        </w:rPr>
        <w:t xml:space="preserve"> do preâmbulo</w:t>
      </w:r>
      <w:r w:rsidR="00E72E28" w:rsidRPr="00076B9A">
        <w:rPr>
          <w:sz w:val="16"/>
          <w:szCs w:val="16"/>
          <w:lang w:val="pt-BR"/>
        </w:rPr>
        <w:t>;</w:t>
      </w:r>
    </w:p>
    <w:p w14:paraId="4F3AFB8B" w14:textId="7F2A6759" w:rsidR="005A19E0" w:rsidRPr="00076B9A" w:rsidRDefault="005A19E0" w:rsidP="00957D0A">
      <w:pPr>
        <w:pStyle w:val="Body"/>
        <w:widowControl w:val="0"/>
        <w:spacing w:before="140" w:after="0"/>
        <w:ind w:left="680"/>
        <w:rPr>
          <w:sz w:val="16"/>
          <w:szCs w:val="16"/>
          <w:lang w:val="pt-BR"/>
        </w:rPr>
      </w:pPr>
      <w:r w:rsidRPr="00076B9A">
        <w:rPr>
          <w:sz w:val="16"/>
          <w:szCs w:val="16"/>
          <w:lang w:val="pt-BR"/>
        </w:rPr>
        <w:t>“</w:t>
      </w:r>
      <w:r w:rsidRPr="00076B9A">
        <w:rPr>
          <w:b/>
          <w:sz w:val="16"/>
          <w:szCs w:val="16"/>
          <w:lang w:val="pt-BR"/>
        </w:rPr>
        <w:t>Debêntures CDI</w:t>
      </w:r>
      <w:r w:rsidRPr="00076B9A">
        <w:rPr>
          <w:sz w:val="16"/>
          <w:szCs w:val="16"/>
          <w:lang w:val="pt-BR"/>
        </w:rPr>
        <w:t xml:space="preserve">”: tem o significado previsto no item </w:t>
      </w:r>
      <w:r w:rsidRPr="00076B9A">
        <w:rPr>
          <w:sz w:val="16"/>
          <w:szCs w:val="16"/>
          <w:lang w:val="pt-BR"/>
        </w:rPr>
        <w:fldChar w:fldCharType="begin"/>
      </w:r>
      <w:r w:rsidRPr="00076B9A">
        <w:rPr>
          <w:sz w:val="16"/>
          <w:szCs w:val="16"/>
          <w:lang w:val="pt-BR"/>
        </w:rPr>
        <w:instrText xml:space="preserve"> REF _Ref94079614 \r \h  \* MERGEFORMAT </w:instrText>
      </w:r>
      <w:r w:rsidRPr="00076B9A">
        <w:rPr>
          <w:sz w:val="16"/>
          <w:szCs w:val="16"/>
          <w:lang w:val="pt-BR"/>
        </w:rPr>
      </w:r>
      <w:r w:rsidRPr="00076B9A">
        <w:rPr>
          <w:sz w:val="16"/>
          <w:szCs w:val="16"/>
          <w:lang w:val="pt-BR"/>
        </w:rPr>
        <w:fldChar w:fldCharType="separate"/>
      </w:r>
      <w:r w:rsidR="00EB0246">
        <w:rPr>
          <w:sz w:val="16"/>
          <w:szCs w:val="16"/>
          <w:lang w:val="pt-BR"/>
        </w:rPr>
        <w:t>(A)</w:t>
      </w:r>
      <w:r w:rsidRPr="00076B9A">
        <w:rPr>
          <w:sz w:val="16"/>
          <w:szCs w:val="16"/>
          <w:lang w:val="pt-BR"/>
        </w:rPr>
        <w:fldChar w:fldCharType="end"/>
      </w:r>
      <w:r w:rsidRPr="00076B9A">
        <w:rPr>
          <w:sz w:val="16"/>
          <w:szCs w:val="16"/>
          <w:lang w:val="pt-BR"/>
        </w:rPr>
        <w:t xml:space="preserve"> do preâmbulo;</w:t>
      </w:r>
    </w:p>
    <w:p w14:paraId="24D0E162" w14:textId="5C874E09" w:rsidR="005A19E0" w:rsidRPr="00076B9A" w:rsidRDefault="005A19E0" w:rsidP="00957D0A">
      <w:pPr>
        <w:pStyle w:val="Body"/>
        <w:widowControl w:val="0"/>
        <w:spacing w:before="140" w:after="0"/>
        <w:ind w:left="680"/>
        <w:rPr>
          <w:sz w:val="16"/>
          <w:szCs w:val="16"/>
          <w:lang w:val="pt-BR"/>
        </w:rPr>
      </w:pPr>
      <w:r w:rsidRPr="00076B9A">
        <w:rPr>
          <w:sz w:val="16"/>
          <w:szCs w:val="16"/>
          <w:lang w:val="pt-BR"/>
        </w:rPr>
        <w:t>“</w:t>
      </w:r>
      <w:r w:rsidRPr="00076B9A">
        <w:rPr>
          <w:b/>
          <w:sz w:val="16"/>
          <w:szCs w:val="16"/>
          <w:lang w:val="pt-BR"/>
        </w:rPr>
        <w:t>Debêntures IPCA</w:t>
      </w:r>
      <w:r w:rsidRPr="00076B9A">
        <w:rPr>
          <w:sz w:val="16"/>
          <w:szCs w:val="16"/>
          <w:lang w:val="pt-BR"/>
        </w:rPr>
        <w:t xml:space="preserve">”: tem o significado previsto no item </w:t>
      </w:r>
      <w:r w:rsidRPr="00076B9A">
        <w:rPr>
          <w:sz w:val="16"/>
          <w:szCs w:val="16"/>
          <w:lang w:val="pt-BR"/>
        </w:rPr>
        <w:fldChar w:fldCharType="begin"/>
      </w:r>
      <w:r w:rsidRPr="00076B9A">
        <w:rPr>
          <w:sz w:val="16"/>
          <w:szCs w:val="16"/>
          <w:lang w:val="pt-BR"/>
        </w:rPr>
        <w:instrText xml:space="preserve"> REF _Ref94079614 \r \h  \* MERGEFORMAT </w:instrText>
      </w:r>
      <w:r w:rsidRPr="00076B9A">
        <w:rPr>
          <w:sz w:val="16"/>
          <w:szCs w:val="16"/>
          <w:lang w:val="pt-BR"/>
        </w:rPr>
      </w:r>
      <w:r w:rsidRPr="00076B9A">
        <w:rPr>
          <w:sz w:val="16"/>
          <w:szCs w:val="16"/>
          <w:lang w:val="pt-BR"/>
        </w:rPr>
        <w:fldChar w:fldCharType="separate"/>
      </w:r>
      <w:r w:rsidR="00EB0246">
        <w:rPr>
          <w:sz w:val="16"/>
          <w:szCs w:val="16"/>
          <w:lang w:val="pt-BR"/>
        </w:rPr>
        <w:t>(A)</w:t>
      </w:r>
      <w:r w:rsidRPr="00076B9A">
        <w:rPr>
          <w:sz w:val="16"/>
          <w:szCs w:val="16"/>
          <w:lang w:val="pt-BR"/>
        </w:rPr>
        <w:fldChar w:fldCharType="end"/>
      </w:r>
      <w:r w:rsidRPr="00076B9A">
        <w:rPr>
          <w:sz w:val="16"/>
          <w:szCs w:val="16"/>
          <w:lang w:val="pt-BR"/>
        </w:rPr>
        <w:t xml:space="preserve"> do preâmbulo;</w:t>
      </w:r>
    </w:p>
    <w:p w14:paraId="7C6336ED"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Debêntures em Circulação</w:t>
      </w:r>
      <w:r w:rsidRPr="00076B9A">
        <w:rPr>
          <w:sz w:val="16"/>
          <w:szCs w:val="16"/>
          <w:lang w:val="pt-BR"/>
        </w:rPr>
        <w:t>”</w:t>
      </w:r>
      <w:r w:rsidR="00E72E28" w:rsidRPr="00076B9A">
        <w:rPr>
          <w:sz w:val="16"/>
          <w:szCs w:val="16"/>
          <w:lang w:val="pt-BR"/>
        </w:rPr>
        <w:t xml:space="preserve">: significam </w:t>
      </w:r>
      <w:r w:rsidR="00D01912" w:rsidRPr="00076B9A">
        <w:rPr>
          <w:sz w:val="16"/>
          <w:szCs w:val="16"/>
          <w:lang w:val="pt-BR"/>
        </w:rPr>
        <w:t xml:space="preserve">todas as Debêntures subscritas, integralizadas e não resgatadas, excluídas aquelas Debêntures: </w:t>
      </w:r>
      <w:r w:rsidR="00D01912" w:rsidRPr="00076B9A">
        <w:rPr>
          <w:b/>
          <w:bCs/>
          <w:sz w:val="16"/>
          <w:szCs w:val="16"/>
          <w:lang w:val="pt-BR"/>
        </w:rPr>
        <w:t>(i)</w:t>
      </w:r>
      <w:r w:rsidR="00D01912" w:rsidRPr="00076B9A">
        <w:rPr>
          <w:sz w:val="16"/>
          <w:szCs w:val="16"/>
          <w:lang w:val="pt-BR"/>
        </w:rPr>
        <w:t xml:space="preserve"> mantidas em tesouraria pela Emissora; ou </w:t>
      </w:r>
      <w:r w:rsidR="00D01912" w:rsidRPr="00076B9A">
        <w:rPr>
          <w:b/>
          <w:bCs/>
          <w:sz w:val="16"/>
          <w:szCs w:val="16"/>
          <w:lang w:val="pt-BR"/>
        </w:rPr>
        <w:t>(</w:t>
      </w:r>
      <w:proofErr w:type="spellStart"/>
      <w:r w:rsidR="00D01912" w:rsidRPr="00076B9A">
        <w:rPr>
          <w:b/>
          <w:bCs/>
          <w:sz w:val="16"/>
          <w:szCs w:val="16"/>
          <w:lang w:val="pt-BR"/>
        </w:rPr>
        <w:t>ii</w:t>
      </w:r>
      <w:proofErr w:type="spellEnd"/>
      <w:r w:rsidR="00D01912" w:rsidRPr="00076B9A">
        <w:rPr>
          <w:b/>
          <w:bCs/>
          <w:sz w:val="16"/>
          <w:szCs w:val="16"/>
          <w:lang w:val="pt-BR"/>
        </w:rPr>
        <w:t>)</w:t>
      </w:r>
      <w:r w:rsidR="00D01912" w:rsidRPr="00076B9A">
        <w:rPr>
          <w:sz w:val="16"/>
          <w:szCs w:val="16"/>
          <w:lang w:val="pt-BR"/>
        </w:rPr>
        <w:t xml:space="preserve"> de titularidade de: </w:t>
      </w:r>
      <w:r w:rsidR="00D01912" w:rsidRPr="00076B9A">
        <w:rPr>
          <w:b/>
          <w:bCs/>
          <w:sz w:val="16"/>
          <w:szCs w:val="16"/>
          <w:lang w:val="pt-BR"/>
        </w:rPr>
        <w:t>(a)</w:t>
      </w:r>
      <w:r w:rsidR="00D01912" w:rsidRPr="00076B9A">
        <w:rPr>
          <w:sz w:val="16"/>
          <w:szCs w:val="16"/>
          <w:lang w:val="pt-BR"/>
        </w:rPr>
        <w:t xml:space="preserve"> empresas controladas pela Emissora (diretas ou indiretas), </w:t>
      </w:r>
      <w:r w:rsidR="00D01912" w:rsidRPr="00076B9A">
        <w:rPr>
          <w:b/>
          <w:bCs/>
          <w:sz w:val="16"/>
          <w:szCs w:val="16"/>
          <w:lang w:val="pt-BR"/>
        </w:rPr>
        <w:t>(b)</w:t>
      </w:r>
      <w:r w:rsidR="00D01912" w:rsidRPr="00076B9A">
        <w:rPr>
          <w:sz w:val="16"/>
          <w:szCs w:val="16"/>
          <w:lang w:val="pt-BR"/>
        </w:rPr>
        <w:t xml:space="preserve"> controladoras (ou grupo de controle) da Emissora; </w:t>
      </w:r>
      <w:r w:rsidR="00D01912" w:rsidRPr="00076B9A">
        <w:rPr>
          <w:b/>
          <w:bCs/>
          <w:sz w:val="16"/>
          <w:szCs w:val="16"/>
          <w:lang w:val="pt-BR"/>
        </w:rPr>
        <w:t>(c)</w:t>
      </w:r>
      <w:r w:rsidR="00D01912" w:rsidRPr="00076B9A">
        <w:rPr>
          <w:sz w:val="16"/>
          <w:szCs w:val="16"/>
          <w:lang w:val="pt-BR"/>
        </w:rPr>
        <w:t xml:space="preserve"> sociedades sobre controle comum; e </w:t>
      </w:r>
      <w:r w:rsidR="00D01912" w:rsidRPr="00076B9A">
        <w:rPr>
          <w:b/>
          <w:bCs/>
          <w:sz w:val="16"/>
          <w:szCs w:val="16"/>
          <w:lang w:val="pt-BR"/>
        </w:rPr>
        <w:t>(d)</w:t>
      </w:r>
      <w:r w:rsidR="00D01912" w:rsidRPr="00076B9A">
        <w:rPr>
          <w:sz w:val="16"/>
          <w:szCs w:val="16"/>
          <w:lang w:val="pt-BR"/>
        </w:rPr>
        <w:t xml:space="preserve"> administradores da Emissora, incluindo, mas sem limitação, pessoas direta ou indiretamente relacionadas a qualquer das pessoas anteriormente mencionadas, incluindo seus </w:t>
      </w:r>
      <w:r w:rsidR="00D01912" w:rsidRPr="00076B9A">
        <w:rPr>
          <w:sz w:val="16"/>
          <w:szCs w:val="16"/>
          <w:lang w:val="pt-BR"/>
        </w:rPr>
        <w:lastRenderedPageBreak/>
        <w:t>cônjuges, companheiros ou parentes até o 2º (segundo) grau</w:t>
      </w:r>
      <w:r w:rsidR="00E72E28" w:rsidRPr="00076B9A">
        <w:rPr>
          <w:sz w:val="16"/>
          <w:szCs w:val="16"/>
          <w:lang w:val="pt-BR"/>
        </w:rPr>
        <w:t>;</w:t>
      </w:r>
    </w:p>
    <w:p w14:paraId="053F297F" w14:textId="47A66875"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Debenturista</w:t>
      </w:r>
      <w:r w:rsidRPr="00076B9A">
        <w:rPr>
          <w:sz w:val="16"/>
          <w:szCs w:val="16"/>
          <w:lang w:val="pt-BR"/>
        </w:rPr>
        <w:t>”</w:t>
      </w:r>
      <w:r w:rsidR="00E72E28" w:rsidRPr="00076B9A">
        <w:rPr>
          <w:sz w:val="16"/>
          <w:szCs w:val="16"/>
          <w:lang w:val="pt-BR"/>
        </w:rPr>
        <w:t>:</w:t>
      </w:r>
      <w:r w:rsidR="00D01912" w:rsidRPr="00076B9A">
        <w:rPr>
          <w:sz w:val="16"/>
          <w:szCs w:val="16"/>
          <w:lang w:val="pt-BR"/>
        </w:rPr>
        <w:t xml:space="preserve"> tem o significado previsto no item </w:t>
      </w:r>
      <w:r w:rsidR="00D01912" w:rsidRPr="00076B9A">
        <w:rPr>
          <w:sz w:val="16"/>
          <w:szCs w:val="16"/>
          <w:lang w:val="pt-BR"/>
        </w:rPr>
        <w:fldChar w:fldCharType="begin"/>
      </w:r>
      <w:r w:rsidR="00D01912" w:rsidRPr="00076B9A">
        <w:rPr>
          <w:sz w:val="16"/>
          <w:szCs w:val="16"/>
          <w:lang w:val="pt-BR"/>
        </w:rPr>
        <w:instrText xml:space="preserve"> REF _Ref94079752 \r \h </w:instrText>
      </w:r>
      <w:r w:rsidR="00B55732" w:rsidRPr="00076B9A">
        <w:rPr>
          <w:sz w:val="16"/>
          <w:szCs w:val="16"/>
          <w:lang w:val="pt-BR"/>
        </w:rPr>
        <w:instrText xml:space="preserve"> \* MERGEFORMAT </w:instrText>
      </w:r>
      <w:r w:rsidR="00D01912" w:rsidRPr="00076B9A">
        <w:rPr>
          <w:sz w:val="16"/>
          <w:szCs w:val="16"/>
          <w:lang w:val="pt-BR"/>
        </w:rPr>
      </w:r>
      <w:r w:rsidR="00D01912" w:rsidRPr="00076B9A">
        <w:rPr>
          <w:sz w:val="16"/>
          <w:szCs w:val="16"/>
          <w:lang w:val="pt-BR"/>
        </w:rPr>
        <w:fldChar w:fldCharType="separate"/>
      </w:r>
      <w:r w:rsidR="00EB0246">
        <w:rPr>
          <w:sz w:val="16"/>
          <w:szCs w:val="16"/>
          <w:lang w:val="pt-BR"/>
        </w:rPr>
        <w:t>(2)</w:t>
      </w:r>
      <w:r w:rsidR="00D01912" w:rsidRPr="00076B9A">
        <w:rPr>
          <w:sz w:val="16"/>
          <w:szCs w:val="16"/>
          <w:lang w:val="pt-BR"/>
        </w:rPr>
        <w:fldChar w:fldCharType="end"/>
      </w:r>
      <w:r w:rsidR="00D01912" w:rsidRPr="00076B9A">
        <w:rPr>
          <w:sz w:val="16"/>
          <w:szCs w:val="16"/>
          <w:lang w:val="pt-BR"/>
        </w:rPr>
        <w:t xml:space="preserve"> do preâmbulo</w:t>
      </w:r>
      <w:r w:rsidR="00E72E28" w:rsidRPr="00076B9A">
        <w:rPr>
          <w:sz w:val="16"/>
          <w:szCs w:val="16"/>
          <w:lang w:val="pt-BR"/>
        </w:rPr>
        <w:t>;</w:t>
      </w:r>
    </w:p>
    <w:p w14:paraId="6327A94D"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DF</w:t>
      </w:r>
      <w:r w:rsidRPr="00076B9A">
        <w:rPr>
          <w:sz w:val="16"/>
          <w:szCs w:val="16"/>
          <w:lang w:val="pt-BR"/>
        </w:rPr>
        <w:t>”</w:t>
      </w:r>
      <w:r w:rsidR="00E72E28" w:rsidRPr="00076B9A">
        <w:rPr>
          <w:sz w:val="16"/>
          <w:szCs w:val="16"/>
          <w:lang w:val="pt-BR"/>
        </w:rPr>
        <w:t xml:space="preserve">: significam as demonstrações financeiras consolidadas da </w:t>
      </w:r>
      <w:r w:rsidR="00D01912" w:rsidRPr="00076B9A">
        <w:rPr>
          <w:sz w:val="16"/>
          <w:szCs w:val="16"/>
          <w:lang w:val="pt-BR"/>
        </w:rPr>
        <w:t xml:space="preserve">Emissora </w:t>
      </w:r>
      <w:r w:rsidR="00E72E28" w:rsidRPr="00076B9A">
        <w:rPr>
          <w:sz w:val="16"/>
          <w:szCs w:val="16"/>
          <w:lang w:val="pt-BR"/>
        </w:rPr>
        <w:t>auditadas</w:t>
      </w:r>
      <w:r w:rsidR="00D01912" w:rsidRPr="00076B9A">
        <w:rPr>
          <w:sz w:val="16"/>
          <w:szCs w:val="16"/>
          <w:lang w:val="pt-BR"/>
        </w:rPr>
        <w:t xml:space="preserve"> por auditor independente</w:t>
      </w:r>
      <w:r w:rsidR="00E72E28" w:rsidRPr="00076B9A">
        <w:rPr>
          <w:sz w:val="16"/>
          <w:szCs w:val="16"/>
          <w:lang w:val="pt-BR"/>
        </w:rPr>
        <w:t>, relativas ao respectivo exercício social, preparadas de acordo com a Lei das Sociedades por Ações e com as regras emitidas pela CVM;</w:t>
      </w:r>
    </w:p>
    <w:p w14:paraId="0396E9B6"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Dia Útil</w:t>
      </w:r>
      <w:r w:rsidRPr="00076B9A">
        <w:rPr>
          <w:sz w:val="16"/>
          <w:szCs w:val="16"/>
          <w:lang w:val="pt-BR"/>
        </w:rPr>
        <w:t>”</w:t>
      </w:r>
      <w:r w:rsidR="00E72E28" w:rsidRPr="00076B9A">
        <w:rPr>
          <w:sz w:val="16"/>
          <w:szCs w:val="16"/>
          <w:lang w:val="pt-BR"/>
        </w:rPr>
        <w:t xml:space="preserve">: significa </w:t>
      </w:r>
      <w:r w:rsidR="00D01912" w:rsidRPr="00076B9A">
        <w:rPr>
          <w:b/>
          <w:bCs/>
          <w:sz w:val="16"/>
          <w:szCs w:val="16"/>
          <w:lang w:val="pt-BR"/>
        </w:rPr>
        <w:t>(i)</w:t>
      </w:r>
      <w:r w:rsidR="00D01912" w:rsidRPr="00076B9A">
        <w:rPr>
          <w:sz w:val="16"/>
          <w:szCs w:val="16"/>
          <w:lang w:val="pt-BR"/>
        </w:rPr>
        <w:t> </w:t>
      </w:r>
      <w:r w:rsidR="00520641" w:rsidRPr="00076B9A">
        <w:rPr>
          <w:sz w:val="16"/>
          <w:szCs w:val="16"/>
          <w:lang w:val="pt-BR"/>
        </w:rPr>
        <w:t xml:space="preserve">com relação a qualquer obrigação pecuniária, qualquer dia que não seja sábado, domingo ou feriado declarado nacional; </w:t>
      </w:r>
      <w:r w:rsidR="00C74D04">
        <w:rPr>
          <w:sz w:val="16"/>
          <w:szCs w:val="16"/>
          <w:lang w:val="pt-BR"/>
        </w:rPr>
        <w:t xml:space="preserve">e </w:t>
      </w:r>
      <w:r w:rsidR="00520641" w:rsidRPr="00076B9A">
        <w:rPr>
          <w:b/>
          <w:bCs/>
          <w:sz w:val="16"/>
          <w:szCs w:val="16"/>
          <w:lang w:val="pt-BR"/>
        </w:rPr>
        <w:t>(</w:t>
      </w:r>
      <w:proofErr w:type="spellStart"/>
      <w:r w:rsidR="00520641" w:rsidRPr="00076B9A">
        <w:rPr>
          <w:b/>
          <w:bCs/>
          <w:sz w:val="16"/>
          <w:szCs w:val="16"/>
          <w:lang w:val="pt-BR"/>
        </w:rPr>
        <w:t>ii</w:t>
      </w:r>
      <w:proofErr w:type="spellEnd"/>
      <w:r w:rsidR="00520641" w:rsidRPr="00076B9A">
        <w:rPr>
          <w:b/>
          <w:bCs/>
          <w:sz w:val="16"/>
          <w:szCs w:val="16"/>
          <w:lang w:val="pt-BR"/>
        </w:rPr>
        <w:t>)</w:t>
      </w:r>
      <w:r w:rsidR="00520641" w:rsidRPr="00076B9A">
        <w:rPr>
          <w:sz w:val="16"/>
          <w:szCs w:val="16"/>
          <w:lang w:val="pt-BR"/>
        </w:rPr>
        <w:t xml:space="preserve"> com relação a qualquer obrigação não pecuniária prevista nesta Escritura de Emissão, qualquer dia que não seja sábado ou domingo ou feriado na </w:t>
      </w:r>
      <w:r w:rsidR="00F13AE1" w:rsidRPr="00076B9A">
        <w:rPr>
          <w:sz w:val="16"/>
          <w:szCs w:val="16"/>
          <w:lang w:val="pt-BR"/>
        </w:rPr>
        <w:t xml:space="preserve">Cidade de </w:t>
      </w:r>
      <w:r w:rsidR="00F13AE1">
        <w:rPr>
          <w:sz w:val="16"/>
          <w:szCs w:val="16"/>
          <w:lang w:val="pt-BR"/>
        </w:rPr>
        <w:t>Porto Alegre</w:t>
      </w:r>
      <w:r w:rsidR="00F13AE1" w:rsidRPr="00076B9A">
        <w:rPr>
          <w:sz w:val="16"/>
          <w:szCs w:val="16"/>
          <w:lang w:val="pt-BR"/>
        </w:rPr>
        <w:t>, Estado d</w:t>
      </w:r>
      <w:r w:rsidR="00F13AE1">
        <w:rPr>
          <w:sz w:val="16"/>
          <w:szCs w:val="16"/>
          <w:lang w:val="pt-BR"/>
        </w:rPr>
        <w:t>o Rio Grande do Sul</w:t>
      </w:r>
      <w:r w:rsidR="00520641" w:rsidRPr="00076B9A">
        <w:rPr>
          <w:sz w:val="16"/>
          <w:szCs w:val="16"/>
          <w:lang w:val="pt-BR"/>
        </w:rPr>
        <w:t xml:space="preserve">, e na Cidade de </w:t>
      </w:r>
      <w:r w:rsidR="00F13AE1">
        <w:rPr>
          <w:sz w:val="16"/>
          <w:szCs w:val="16"/>
          <w:lang w:val="pt-BR"/>
        </w:rPr>
        <w:t>São Paulo</w:t>
      </w:r>
      <w:r w:rsidR="00520641" w:rsidRPr="00076B9A">
        <w:rPr>
          <w:sz w:val="16"/>
          <w:szCs w:val="16"/>
          <w:lang w:val="pt-BR"/>
        </w:rPr>
        <w:t xml:space="preserve">, Estado de </w:t>
      </w:r>
      <w:r w:rsidR="00F13AE1">
        <w:rPr>
          <w:sz w:val="16"/>
          <w:szCs w:val="16"/>
          <w:lang w:val="pt-BR"/>
        </w:rPr>
        <w:t>São Paulo</w:t>
      </w:r>
      <w:r w:rsidR="00220E1A" w:rsidRPr="00076B9A">
        <w:rPr>
          <w:sz w:val="16"/>
          <w:szCs w:val="16"/>
          <w:lang w:val="pt-BR"/>
        </w:rPr>
        <w:t>;</w:t>
      </w:r>
    </w:p>
    <w:p w14:paraId="4F908C76" w14:textId="07DB3CA6" w:rsidR="00E84A9E"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84A9E" w:rsidRPr="00076B9A">
        <w:rPr>
          <w:b/>
          <w:bCs/>
          <w:sz w:val="16"/>
          <w:szCs w:val="16"/>
          <w:lang w:val="pt-BR"/>
        </w:rPr>
        <w:t>Documentos Comprobatórios</w:t>
      </w:r>
      <w:r w:rsidRPr="00076B9A">
        <w:rPr>
          <w:sz w:val="16"/>
          <w:szCs w:val="16"/>
          <w:lang w:val="pt-BR"/>
        </w:rPr>
        <w:t>”</w:t>
      </w:r>
      <w:r w:rsidR="00E84A9E" w:rsidRPr="00076B9A">
        <w:rPr>
          <w:sz w:val="16"/>
          <w:szCs w:val="16"/>
          <w:lang w:val="pt-BR"/>
        </w:rPr>
        <w:t xml:space="preserve">: tem o significado previsto na Cláusula </w:t>
      </w:r>
      <w:r w:rsidR="00E84A9E" w:rsidRPr="00076B9A">
        <w:rPr>
          <w:sz w:val="16"/>
          <w:szCs w:val="16"/>
          <w:lang w:val="pt-BR"/>
        </w:rPr>
        <w:fldChar w:fldCharType="begin"/>
      </w:r>
      <w:r w:rsidR="00E84A9E" w:rsidRPr="00076B9A">
        <w:rPr>
          <w:sz w:val="16"/>
          <w:szCs w:val="16"/>
          <w:lang w:val="pt-BR"/>
        </w:rPr>
        <w:instrText xml:space="preserve"> REF _Ref99372986 \r \h </w:instrText>
      </w:r>
      <w:r w:rsidR="007D24EB" w:rsidRPr="00076B9A">
        <w:rPr>
          <w:sz w:val="16"/>
          <w:szCs w:val="16"/>
          <w:lang w:val="pt-BR"/>
        </w:rPr>
        <w:instrText xml:space="preserve"> \* MERGEFORMAT </w:instrText>
      </w:r>
      <w:r w:rsidR="00E84A9E" w:rsidRPr="00076B9A">
        <w:rPr>
          <w:sz w:val="16"/>
          <w:szCs w:val="16"/>
          <w:lang w:val="pt-BR"/>
        </w:rPr>
      </w:r>
      <w:r w:rsidR="00E84A9E" w:rsidRPr="00076B9A">
        <w:rPr>
          <w:sz w:val="16"/>
          <w:szCs w:val="16"/>
          <w:lang w:val="pt-BR"/>
        </w:rPr>
        <w:fldChar w:fldCharType="separate"/>
      </w:r>
      <w:r w:rsidR="00EB0246">
        <w:rPr>
          <w:sz w:val="16"/>
          <w:szCs w:val="16"/>
          <w:lang w:val="pt-BR"/>
        </w:rPr>
        <w:t>6.3</w:t>
      </w:r>
      <w:r w:rsidR="00E84A9E" w:rsidRPr="00076B9A">
        <w:rPr>
          <w:sz w:val="16"/>
          <w:szCs w:val="16"/>
          <w:lang w:val="pt-BR"/>
        </w:rPr>
        <w:fldChar w:fldCharType="end"/>
      </w:r>
      <w:r w:rsidR="00E84A9E" w:rsidRPr="00076B9A">
        <w:rPr>
          <w:sz w:val="16"/>
          <w:szCs w:val="16"/>
          <w:lang w:val="pt-BR"/>
        </w:rPr>
        <w:t xml:space="preserve"> abaixo;</w:t>
      </w:r>
    </w:p>
    <w:p w14:paraId="77695E2F"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Documentos da Operação</w:t>
      </w:r>
      <w:r w:rsidRPr="00076B9A">
        <w:rPr>
          <w:sz w:val="16"/>
          <w:szCs w:val="16"/>
          <w:lang w:val="pt-BR"/>
        </w:rPr>
        <w:t>”</w:t>
      </w:r>
      <w:r w:rsidR="00E72E28" w:rsidRPr="00076B9A">
        <w:rPr>
          <w:sz w:val="16"/>
          <w:szCs w:val="16"/>
          <w:lang w:val="pt-BR"/>
        </w:rPr>
        <w:t xml:space="preserve">: significa, em conjunto, </w:t>
      </w:r>
      <w:r w:rsidR="00E72E28" w:rsidRPr="00076B9A">
        <w:rPr>
          <w:b/>
          <w:bCs/>
          <w:sz w:val="16"/>
          <w:szCs w:val="16"/>
          <w:lang w:val="pt-BR"/>
        </w:rPr>
        <w:t>(i</w:t>
      </w:r>
      <w:r w:rsidR="00803753" w:rsidRPr="00076B9A">
        <w:rPr>
          <w:b/>
          <w:bCs/>
          <w:sz w:val="16"/>
          <w:szCs w:val="16"/>
          <w:lang w:val="pt-BR"/>
        </w:rPr>
        <w:t>)</w:t>
      </w:r>
      <w:r w:rsidR="00803753" w:rsidRPr="00076B9A">
        <w:rPr>
          <w:sz w:val="16"/>
          <w:szCs w:val="16"/>
          <w:lang w:val="pt-BR"/>
        </w:rPr>
        <w:t> </w:t>
      </w:r>
      <w:r w:rsidR="00E72E28" w:rsidRPr="00076B9A">
        <w:rPr>
          <w:sz w:val="16"/>
          <w:szCs w:val="16"/>
          <w:lang w:val="pt-BR"/>
        </w:rPr>
        <w:t>esta Escritura de Emissão d</w:t>
      </w:r>
      <w:r w:rsidR="00D01912" w:rsidRPr="00076B9A">
        <w:rPr>
          <w:sz w:val="16"/>
          <w:szCs w:val="16"/>
          <w:lang w:val="pt-BR"/>
        </w:rPr>
        <w:t>e</w:t>
      </w:r>
      <w:r w:rsidR="00E72E28" w:rsidRPr="00076B9A">
        <w:rPr>
          <w:sz w:val="16"/>
          <w:szCs w:val="16"/>
          <w:lang w:val="pt-BR"/>
        </w:rPr>
        <w:t xml:space="preserve"> Debêntures; </w:t>
      </w:r>
      <w:r w:rsidR="00E72E28" w:rsidRPr="00076B9A">
        <w:rPr>
          <w:b/>
          <w:bCs/>
          <w:sz w:val="16"/>
          <w:szCs w:val="16"/>
          <w:lang w:val="pt-BR"/>
        </w:rPr>
        <w:t>(</w:t>
      </w:r>
      <w:proofErr w:type="spellStart"/>
      <w:r w:rsidR="00E72E28" w:rsidRPr="00076B9A">
        <w:rPr>
          <w:b/>
          <w:bCs/>
          <w:sz w:val="16"/>
          <w:szCs w:val="16"/>
          <w:lang w:val="pt-BR"/>
        </w:rPr>
        <w:t>ii</w:t>
      </w:r>
      <w:proofErr w:type="spellEnd"/>
      <w:r w:rsidR="00803753" w:rsidRPr="00076B9A">
        <w:rPr>
          <w:b/>
          <w:bCs/>
          <w:sz w:val="16"/>
          <w:szCs w:val="16"/>
          <w:lang w:val="pt-BR"/>
        </w:rPr>
        <w:t>)</w:t>
      </w:r>
      <w:r w:rsidR="00803753" w:rsidRPr="00076B9A">
        <w:rPr>
          <w:sz w:val="16"/>
          <w:szCs w:val="16"/>
          <w:lang w:val="pt-BR"/>
        </w:rPr>
        <w:t> </w:t>
      </w:r>
      <w:r w:rsidR="00E72E28" w:rsidRPr="00076B9A">
        <w:rPr>
          <w:sz w:val="16"/>
          <w:szCs w:val="16"/>
          <w:lang w:val="pt-BR"/>
        </w:rPr>
        <w:t xml:space="preserve">a Escritura de Emissão de CCI; </w:t>
      </w:r>
      <w:r w:rsidR="00E72E28" w:rsidRPr="00076B9A">
        <w:rPr>
          <w:b/>
          <w:bCs/>
          <w:sz w:val="16"/>
          <w:szCs w:val="16"/>
          <w:lang w:val="pt-BR"/>
        </w:rPr>
        <w:t>(</w:t>
      </w:r>
      <w:proofErr w:type="spellStart"/>
      <w:r w:rsidR="00E72E28" w:rsidRPr="00076B9A">
        <w:rPr>
          <w:b/>
          <w:bCs/>
          <w:sz w:val="16"/>
          <w:szCs w:val="16"/>
          <w:lang w:val="pt-BR"/>
        </w:rPr>
        <w:t>i</w:t>
      </w:r>
      <w:r w:rsidR="00D01912" w:rsidRPr="00076B9A">
        <w:rPr>
          <w:b/>
          <w:bCs/>
          <w:sz w:val="16"/>
          <w:szCs w:val="16"/>
          <w:lang w:val="pt-BR"/>
        </w:rPr>
        <w:t>ii</w:t>
      </w:r>
      <w:proofErr w:type="spellEnd"/>
      <w:r w:rsidR="00803753" w:rsidRPr="00076B9A">
        <w:rPr>
          <w:b/>
          <w:bCs/>
          <w:sz w:val="16"/>
          <w:szCs w:val="16"/>
          <w:lang w:val="pt-BR"/>
        </w:rPr>
        <w:t>)</w:t>
      </w:r>
      <w:r w:rsidR="00803753" w:rsidRPr="00076B9A">
        <w:rPr>
          <w:sz w:val="16"/>
          <w:szCs w:val="16"/>
          <w:lang w:val="pt-BR"/>
        </w:rPr>
        <w:t> </w:t>
      </w:r>
      <w:r w:rsidR="00E72E28" w:rsidRPr="00076B9A">
        <w:rPr>
          <w:sz w:val="16"/>
          <w:szCs w:val="16"/>
          <w:lang w:val="pt-BR"/>
        </w:rPr>
        <w:t>o Termo de Securitização</w:t>
      </w:r>
      <w:r w:rsidR="00E72E28" w:rsidRPr="00076B9A">
        <w:rPr>
          <w:bCs/>
          <w:sz w:val="16"/>
          <w:szCs w:val="16"/>
          <w:lang w:val="pt-BR"/>
        </w:rPr>
        <w:t xml:space="preserve">, </w:t>
      </w:r>
      <w:r w:rsidR="00E72E28" w:rsidRPr="00076B9A">
        <w:rPr>
          <w:b/>
          <w:sz w:val="16"/>
          <w:szCs w:val="16"/>
          <w:lang w:val="pt-BR"/>
        </w:rPr>
        <w:t>(</w:t>
      </w:r>
      <w:proofErr w:type="spellStart"/>
      <w:r w:rsidR="00D01912" w:rsidRPr="00076B9A">
        <w:rPr>
          <w:b/>
          <w:sz w:val="16"/>
          <w:szCs w:val="16"/>
          <w:lang w:val="pt-BR"/>
        </w:rPr>
        <w:t>i</w:t>
      </w:r>
      <w:r w:rsidR="00E72E28" w:rsidRPr="00076B9A">
        <w:rPr>
          <w:b/>
          <w:sz w:val="16"/>
          <w:szCs w:val="16"/>
          <w:lang w:val="pt-BR"/>
        </w:rPr>
        <w:t>v</w:t>
      </w:r>
      <w:proofErr w:type="spellEnd"/>
      <w:r w:rsidR="00803753" w:rsidRPr="00076B9A">
        <w:rPr>
          <w:b/>
          <w:sz w:val="16"/>
          <w:szCs w:val="16"/>
          <w:lang w:val="pt-BR"/>
        </w:rPr>
        <w:t>)</w:t>
      </w:r>
      <w:r w:rsidR="00803753" w:rsidRPr="00076B9A">
        <w:rPr>
          <w:bCs/>
          <w:sz w:val="16"/>
          <w:szCs w:val="16"/>
          <w:lang w:val="pt-BR"/>
        </w:rPr>
        <w:t> </w:t>
      </w:r>
      <w:r w:rsidR="00E72E28" w:rsidRPr="00076B9A">
        <w:rPr>
          <w:bCs/>
          <w:sz w:val="16"/>
          <w:szCs w:val="16"/>
          <w:lang w:val="pt-BR"/>
        </w:rPr>
        <w:t xml:space="preserve">o Contrato de Distribuição; </w:t>
      </w:r>
      <w:r w:rsidR="00E72E28" w:rsidRPr="00076B9A">
        <w:rPr>
          <w:b/>
          <w:sz w:val="16"/>
          <w:szCs w:val="16"/>
          <w:lang w:val="pt-BR"/>
        </w:rPr>
        <w:t>(v</w:t>
      </w:r>
      <w:r w:rsidR="00803753" w:rsidRPr="00076B9A">
        <w:rPr>
          <w:b/>
          <w:sz w:val="16"/>
          <w:szCs w:val="16"/>
          <w:lang w:val="pt-BR"/>
        </w:rPr>
        <w:t>)</w:t>
      </w:r>
      <w:r w:rsidR="00803753" w:rsidRPr="00076B9A">
        <w:rPr>
          <w:bCs/>
          <w:sz w:val="16"/>
          <w:szCs w:val="16"/>
          <w:lang w:val="pt-BR"/>
        </w:rPr>
        <w:t> </w:t>
      </w:r>
      <w:r w:rsidR="00E72E28" w:rsidRPr="00076B9A">
        <w:rPr>
          <w:bCs/>
          <w:sz w:val="16"/>
          <w:szCs w:val="16"/>
          <w:lang w:val="pt-BR"/>
        </w:rPr>
        <w:t xml:space="preserve">os boletins de subscrição dos CRI; e </w:t>
      </w:r>
      <w:r w:rsidR="00E72E28" w:rsidRPr="00076B9A">
        <w:rPr>
          <w:b/>
          <w:sz w:val="16"/>
          <w:szCs w:val="16"/>
          <w:lang w:val="pt-BR"/>
        </w:rPr>
        <w:t>(vi</w:t>
      </w:r>
      <w:r w:rsidR="00803753" w:rsidRPr="00076B9A">
        <w:rPr>
          <w:b/>
          <w:sz w:val="16"/>
          <w:szCs w:val="16"/>
          <w:lang w:val="pt-BR"/>
        </w:rPr>
        <w:t>)</w:t>
      </w:r>
      <w:r w:rsidR="00803753" w:rsidRPr="00076B9A">
        <w:rPr>
          <w:bCs/>
          <w:sz w:val="16"/>
          <w:szCs w:val="16"/>
          <w:lang w:val="pt-BR"/>
        </w:rPr>
        <w:t> </w:t>
      </w:r>
      <w:r w:rsidR="00E72E28" w:rsidRPr="00076B9A">
        <w:rPr>
          <w:sz w:val="16"/>
          <w:szCs w:val="16"/>
          <w:lang w:val="pt-BR"/>
        </w:rPr>
        <w:t>os demais documentos e/ou eventuais aditamentos relacionados aos instrumentos referidos acima;</w:t>
      </w:r>
    </w:p>
    <w:p w14:paraId="204F30AE" w14:textId="77777777" w:rsidR="00520641" w:rsidRPr="00076B9A" w:rsidRDefault="000C68AF" w:rsidP="00957D0A">
      <w:pPr>
        <w:pStyle w:val="Body"/>
        <w:widowControl w:val="0"/>
        <w:spacing w:before="140" w:after="0"/>
        <w:ind w:left="680"/>
        <w:rPr>
          <w:sz w:val="16"/>
          <w:szCs w:val="16"/>
          <w:lang w:val="pt-BR"/>
        </w:rPr>
      </w:pPr>
      <w:r w:rsidRPr="00076B9A">
        <w:rPr>
          <w:rFonts w:eastAsia="Arial Unicode MS"/>
          <w:w w:val="0"/>
          <w:sz w:val="16"/>
          <w:szCs w:val="16"/>
          <w:lang w:val="pt-BR"/>
        </w:rPr>
        <w:t>“</w:t>
      </w:r>
      <w:r w:rsidR="00E72E28" w:rsidRPr="00076B9A">
        <w:rPr>
          <w:rFonts w:eastAsia="Arial Unicode MS"/>
          <w:b/>
          <w:w w:val="0"/>
          <w:sz w:val="16"/>
          <w:szCs w:val="16"/>
          <w:lang w:val="pt-BR"/>
        </w:rPr>
        <w:t>Efeito Adverso Relevante</w:t>
      </w:r>
      <w:r w:rsidRPr="00076B9A">
        <w:rPr>
          <w:rFonts w:eastAsia="Arial Unicode MS"/>
          <w:w w:val="0"/>
          <w:sz w:val="16"/>
          <w:szCs w:val="16"/>
          <w:lang w:val="pt-BR"/>
        </w:rPr>
        <w:t>”</w:t>
      </w:r>
      <w:r w:rsidR="00E72E28" w:rsidRPr="00076B9A">
        <w:rPr>
          <w:rFonts w:eastAsia="Arial Unicode MS"/>
          <w:w w:val="0"/>
          <w:sz w:val="16"/>
          <w:szCs w:val="16"/>
          <w:lang w:val="pt-BR"/>
        </w:rPr>
        <w:t>: significa</w:t>
      </w:r>
      <w:r w:rsidR="00520641" w:rsidRPr="00076B9A">
        <w:rPr>
          <w:rFonts w:eastAsia="Arial Unicode MS"/>
          <w:w w:val="0"/>
          <w:sz w:val="16"/>
          <w:szCs w:val="16"/>
          <w:lang w:val="pt-BR"/>
        </w:rPr>
        <w:t xml:space="preserve"> </w:t>
      </w:r>
      <w:r w:rsidR="00520641" w:rsidRPr="00076B9A">
        <w:rPr>
          <w:sz w:val="16"/>
          <w:szCs w:val="16"/>
          <w:lang w:val="pt-BR"/>
        </w:rPr>
        <w:t xml:space="preserve">qualquer efeito adverso relevante, </w:t>
      </w:r>
      <w:r w:rsidR="00520641" w:rsidRPr="00076B9A">
        <w:rPr>
          <w:b/>
          <w:bCs/>
          <w:sz w:val="16"/>
          <w:szCs w:val="16"/>
          <w:lang w:val="pt-BR"/>
        </w:rPr>
        <w:t>(i)</w:t>
      </w:r>
      <w:r w:rsidR="00520641" w:rsidRPr="00076B9A">
        <w:rPr>
          <w:sz w:val="16"/>
          <w:szCs w:val="16"/>
          <w:lang w:val="pt-BR"/>
        </w:rPr>
        <w:t xml:space="preserve"> na situação econômica, financeira, operacional</w:t>
      </w:r>
      <w:r w:rsidR="002462AA">
        <w:rPr>
          <w:sz w:val="16"/>
          <w:szCs w:val="16"/>
          <w:lang w:val="pt-BR"/>
        </w:rPr>
        <w:t>, reputacional</w:t>
      </w:r>
      <w:r w:rsidR="00520641" w:rsidRPr="00076B9A">
        <w:rPr>
          <w:sz w:val="16"/>
          <w:szCs w:val="16"/>
          <w:lang w:val="pt-BR"/>
        </w:rPr>
        <w:t xml:space="preserve"> ou de outra natureza da Emissora</w:t>
      </w:r>
      <w:r w:rsidR="002462AA">
        <w:rPr>
          <w:sz w:val="16"/>
          <w:szCs w:val="16"/>
          <w:lang w:val="pt-BR"/>
        </w:rPr>
        <w:t xml:space="preserve"> e/ou dos Fiadores</w:t>
      </w:r>
      <w:r w:rsidR="00520641" w:rsidRPr="00076B9A">
        <w:rPr>
          <w:sz w:val="16"/>
          <w:szCs w:val="16"/>
          <w:lang w:val="pt-BR"/>
        </w:rPr>
        <w:t xml:space="preserve">, nos seus negócios, bens, ativos, resultados operacionais e/ou perspectivas; </w:t>
      </w:r>
      <w:r w:rsidR="00520641" w:rsidRPr="00076B9A">
        <w:rPr>
          <w:b/>
          <w:bCs/>
          <w:sz w:val="16"/>
          <w:szCs w:val="16"/>
          <w:lang w:val="pt-BR"/>
        </w:rPr>
        <w:t>(</w:t>
      </w:r>
      <w:proofErr w:type="spellStart"/>
      <w:r w:rsidR="00520641" w:rsidRPr="00076B9A">
        <w:rPr>
          <w:b/>
          <w:bCs/>
          <w:sz w:val="16"/>
          <w:szCs w:val="16"/>
          <w:lang w:val="pt-BR"/>
        </w:rPr>
        <w:t>ii</w:t>
      </w:r>
      <w:proofErr w:type="spellEnd"/>
      <w:r w:rsidR="00520641" w:rsidRPr="00076B9A">
        <w:rPr>
          <w:b/>
          <w:bCs/>
          <w:sz w:val="16"/>
          <w:szCs w:val="16"/>
          <w:lang w:val="pt-BR"/>
        </w:rPr>
        <w:t>)</w:t>
      </w:r>
      <w:r w:rsidR="00520641" w:rsidRPr="00076B9A">
        <w:rPr>
          <w:sz w:val="16"/>
          <w:szCs w:val="16"/>
          <w:lang w:val="pt-BR"/>
        </w:rPr>
        <w:t xml:space="preserve"> no pontual cumprimento das obrigações assumidas pela Emissora</w:t>
      </w:r>
      <w:r w:rsidR="002462AA">
        <w:rPr>
          <w:sz w:val="16"/>
          <w:szCs w:val="16"/>
          <w:lang w:val="pt-BR"/>
        </w:rPr>
        <w:t xml:space="preserve"> e/ou pelos Fiadores</w:t>
      </w:r>
      <w:r w:rsidR="00520641" w:rsidRPr="00076B9A">
        <w:rPr>
          <w:sz w:val="16"/>
          <w:szCs w:val="16"/>
          <w:lang w:val="pt-BR"/>
        </w:rPr>
        <w:t xml:space="preserve">, nos termos desta Escritura de Emissão; e/ou </w:t>
      </w:r>
      <w:r w:rsidR="00520641" w:rsidRPr="00076B9A">
        <w:rPr>
          <w:b/>
          <w:bCs/>
          <w:sz w:val="16"/>
          <w:szCs w:val="16"/>
          <w:lang w:val="pt-BR"/>
        </w:rPr>
        <w:t>(</w:t>
      </w:r>
      <w:proofErr w:type="spellStart"/>
      <w:r w:rsidR="00520641" w:rsidRPr="00076B9A">
        <w:rPr>
          <w:b/>
          <w:bCs/>
          <w:sz w:val="16"/>
          <w:szCs w:val="16"/>
          <w:lang w:val="pt-BR"/>
        </w:rPr>
        <w:t>iii</w:t>
      </w:r>
      <w:proofErr w:type="spellEnd"/>
      <w:r w:rsidR="00520641" w:rsidRPr="00076B9A">
        <w:rPr>
          <w:b/>
          <w:bCs/>
          <w:sz w:val="16"/>
          <w:szCs w:val="16"/>
          <w:lang w:val="pt-BR"/>
        </w:rPr>
        <w:t>)</w:t>
      </w:r>
      <w:r w:rsidR="00520641" w:rsidRPr="00076B9A">
        <w:rPr>
          <w:sz w:val="16"/>
          <w:szCs w:val="16"/>
          <w:lang w:val="pt-BR"/>
        </w:rPr>
        <w:t xml:space="preserve"> nos seus poderes ou capacidade jurídica e/ou econômico-financeira de cumprir qualquer de suas obrigações nos termos desta Escritura de Emissão e/ou dos demais </w:t>
      </w:r>
      <w:r w:rsidR="00520641" w:rsidRPr="00076B9A">
        <w:rPr>
          <w:rFonts w:eastAsia="Arial Unicode MS"/>
          <w:w w:val="0"/>
          <w:sz w:val="16"/>
          <w:szCs w:val="16"/>
          <w:lang w:val="pt-BR"/>
        </w:rPr>
        <w:t>Documentos da Operação</w:t>
      </w:r>
      <w:r w:rsidR="00520641" w:rsidRPr="00076B9A">
        <w:rPr>
          <w:sz w:val="16"/>
          <w:szCs w:val="16"/>
          <w:lang w:val="pt-BR"/>
        </w:rPr>
        <w:t>, conforme aplicável</w:t>
      </w:r>
      <w:r w:rsidR="00A8330A">
        <w:rPr>
          <w:sz w:val="16"/>
          <w:szCs w:val="16"/>
          <w:lang w:val="pt-BR"/>
        </w:rPr>
        <w:t xml:space="preserve">; </w:t>
      </w:r>
    </w:p>
    <w:p w14:paraId="190B4394" w14:textId="57F71779"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bCs/>
          <w:sz w:val="16"/>
          <w:szCs w:val="16"/>
          <w:lang w:val="pt-BR"/>
        </w:rPr>
        <w:t>Emissão</w:t>
      </w:r>
      <w:r w:rsidRPr="00076B9A">
        <w:rPr>
          <w:sz w:val="16"/>
          <w:szCs w:val="16"/>
          <w:lang w:val="pt-BR"/>
        </w:rPr>
        <w:t>”</w:t>
      </w:r>
      <w:r w:rsidR="00E72E28" w:rsidRPr="00076B9A">
        <w:rPr>
          <w:sz w:val="16"/>
          <w:szCs w:val="16"/>
          <w:lang w:val="pt-BR"/>
        </w:rPr>
        <w:t xml:space="preserve">: </w:t>
      </w:r>
      <w:r w:rsidR="00D01912" w:rsidRPr="00076B9A">
        <w:rPr>
          <w:sz w:val="16"/>
          <w:szCs w:val="16"/>
          <w:lang w:val="pt-BR"/>
        </w:rPr>
        <w:t xml:space="preserve">tem o significado previsto no item </w:t>
      </w:r>
      <w:r w:rsidR="00D01912" w:rsidRPr="00076B9A">
        <w:rPr>
          <w:sz w:val="16"/>
          <w:szCs w:val="16"/>
          <w:lang w:val="pt-BR"/>
        </w:rPr>
        <w:fldChar w:fldCharType="begin"/>
      </w:r>
      <w:r w:rsidR="00D01912" w:rsidRPr="00076B9A">
        <w:rPr>
          <w:sz w:val="16"/>
          <w:szCs w:val="16"/>
          <w:lang w:val="pt-BR"/>
        </w:rPr>
        <w:instrText xml:space="preserve"> REF _Ref94079614 \r \h </w:instrText>
      </w:r>
      <w:r w:rsidR="00B55732" w:rsidRPr="00076B9A">
        <w:rPr>
          <w:sz w:val="16"/>
          <w:szCs w:val="16"/>
          <w:lang w:val="pt-BR"/>
        </w:rPr>
        <w:instrText xml:space="preserve"> \* MERGEFORMAT </w:instrText>
      </w:r>
      <w:r w:rsidR="00D01912" w:rsidRPr="00076B9A">
        <w:rPr>
          <w:sz w:val="16"/>
          <w:szCs w:val="16"/>
          <w:lang w:val="pt-BR"/>
        </w:rPr>
      </w:r>
      <w:r w:rsidR="00D01912" w:rsidRPr="00076B9A">
        <w:rPr>
          <w:sz w:val="16"/>
          <w:szCs w:val="16"/>
          <w:lang w:val="pt-BR"/>
        </w:rPr>
        <w:fldChar w:fldCharType="separate"/>
      </w:r>
      <w:r w:rsidR="00EB0246">
        <w:rPr>
          <w:sz w:val="16"/>
          <w:szCs w:val="16"/>
          <w:lang w:val="pt-BR"/>
        </w:rPr>
        <w:t>(A)</w:t>
      </w:r>
      <w:r w:rsidR="00D01912" w:rsidRPr="00076B9A">
        <w:rPr>
          <w:sz w:val="16"/>
          <w:szCs w:val="16"/>
          <w:lang w:val="pt-BR"/>
        </w:rPr>
        <w:fldChar w:fldCharType="end"/>
      </w:r>
      <w:r w:rsidR="00D01912" w:rsidRPr="00076B9A">
        <w:rPr>
          <w:sz w:val="16"/>
          <w:szCs w:val="16"/>
          <w:lang w:val="pt-BR"/>
        </w:rPr>
        <w:t xml:space="preserve"> do preâmbulo acima</w:t>
      </w:r>
      <w:r w:rsidR="00E72E28" w:rsidRPr="00076B9A">
        <w:rPr>
          <w:sz w:val="16"/>
          <w:szCs w:val="16"/>
          <w:lang w:val="pt-BR"/>
        </w:rPr>
        <w:t>;</w:t>
      </w:r>
    </w:p>
    <w:p w14:paraId="602C395D" w14:textId="33B6583D" w:rsidR="006A24E6"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6A24E6" w:rsidRPr="00076B9A">
        <w:rPr>
          <w:b/>
          <w:bCs/>
          <w:sz w:val="16"/>
          <w:szCs w:val="16"/>
          <w:lang w:val="pt-BR"/>
        </w:rPr>
        <w:t>Emissora</w:t>
      </w:r>
      <w:r w:rsidRPr="00076B9A">
        <w:rPr>
          <w:sz w:val="16"/>
          <w:szCs w:val="16"/>
          <w:lang w:val="pt-BR"/>
        </w:rPr>
        <w:t>”</w:t>
      </w:r>
      <w:r w:rsidR="006A24E6" w:rsidRPr="00076B9A">
        <w:rPr>
          <w:sz w:val="16"/>
          <w:szCs w:val="16"/>
          <w:lang w:val="pt-BR"/>
        </w:rPr>
        <w:t xml:space="preserve">: tem o significado previsto no item </w:t>
      </w:r>
      <w:r w:rsidR="00D01912" w:rsidRPr="00076B9A">
        <w:rPr>
          <w:sz w:val="16"/>
          <w:szCs w:val="16"/>
          <w:lang w:val="pt-BR"/>
        </w:rPr>
        <w:fldChar w:fldCharType="begin"/>
      </w:r>
      <w:r w:rsidR="00D01912" w:rsidRPr="00076B9A">
        <w:rPr>
          <w:sz w:val="16"/>
          <w:szCs w:val="16"/>
          <w:lang w:val="pt-BR"/>
        </w:rPr>
        <w:instrText xml:space="preserve"> REF _Ref94078914 \r \h </w:instrText>
      </w:r>
      <w:r w:rsidR="00B55732" w:rsidRPr="00076B9A">
        <w:rPr>
          <w:sz w:val="16"/>
          <w:szCs w:val="16"/>
          <w:lang w:val="pt-BR"/>
        </w:rPr>
        <w:instrText xml:space="preserve"> \* MERGEFORMAT </w:instrText>
      </w:r>
      <w:r w:rsidR="00D01912" w:rsidRPr="00076B9A">
        <w:rPr>
          <w:sz w:val="16"/>
          <w:szCs w:val="16"/>
          <w:lang w:val="pt-BR"/>
        </w:rPr>
      </w:r>
      <w:r w:rsidR="00D01912" w:rsidRPr="00076B9A">
        <w:rPr>
          <w:sz w:val="16"/>
          <w:szCs w:val="16"/>
          <w:lang w:val="pt-BR"/>
        </w:rPr>
        <w:fldChar w:fldCharType="separate"/>
      </w:r>
      <w:r w:rsidR="00EB0246">
        <w:rPr>
          <w:sz w:val="16"/>
          <w:szCs w:val="16"/>
          <w:lang w:val="pt-BR"/>
        </w:rPr>
        <w:t>(1)</w:t>
      </w:r>
      <w:r w:rsidR="00D01912" w:rsidRPr="00076B9A">
        <w:rPr>
          <w:sz w:val="16"/>
          <w:szCs w:val="16"/>
          <w:lang w:val="pt-BR"/>
        </w:rPr>
        <w:fldChar w:fldCharType="end"/>
      </w:r>
      <w:r w:rsidR="00D01912" w:rsidRPr="00076B9A">
        <w:rPr>
          <w:sz w:val="16"/>
          <w:szCs w:val="16"/>
          <w:lang w:val="pt-BR"/>
        </w:rPr>
        <w:t xml:space="preserve"> </w:t>
      </w:r>
      <w:r w:rsidR="006A24E6" w:rsidRPr="00076B9A">
        <w:rPr>
          <w:sz w:val="16"/>
          <w:szCs w:val="16"/>
          <w:lang w:val="pt-BR"/>
        </w:rPr>
        <w:t>do preâmbulo acima;</w:t>
      </w:r>
    </w:p>
    <w:p w14:paraId="1BA19242" w14:textId="165CF5A0" w:rsidR="00BE21B6" w:rsidRPr="00076B9A" w:rsidRDefault="000C68AF" w:rsidP="00957D0A">
      <w:pPr>
        <w:pStyle w:val="Body"/>
        <w:widowControl w:val="0"/>
        <w:spacing w:before="140" w:after="0"/>
        <w:ind w:left="680"/>
        <w:rPr>
          <w:sz w:val="16"/>
          <w:szCs w:val="16"/>
          <w:lang w:val="pt-BR"/>
        </w:rPr>
      </w:pPr>
      <w:r w:rsidRPr="00076B9A">
        <w:rPr>
          <w:sz w:val="16"/>
          <w:szCs w:val="16"/>
          <w:lang w:val="pt-BR"/>
        </w:rPr>
        <w:t>“</w:t>
      </w:r>
      <w:proofErr w:type="spellStart"/>
      <w:r w:rsidR="00BE21B6" w:rsidRPr="00076B9A">
        <w:rPr>
          <w:b/>
          <w:bCs/>
          <w:sz w:val="16"/>
          <w:szCs w:val="16"/>
          <w:lang w:val="pt-BR"/>
        </w:rPr>
        <w:t>Empreendimentos</w:t>
      </w:r>
      <w:proofErr w:type="spellEnd"/>
      <w:r w:rsidR="00BE21B6" w:rsidRPr="00076B9A">
        <w:rPr>
          <w:b/>
          <w:bCs/>
          <w:sz w:val="16"/>
          <w:szCs w:val="16"/>
          <w:lang w:val="pt-BR"/>
        </w:rPr>
        <w:t xml:space="preserve"> Destinação</w:t>
      </w:r>
      <w:r w:rsidRPr="00076B9A">
        <w:rPr>
          <w:sz w:val="16"/>
          <w:szCs w:val="16"/>
          <w:lang w:val="pt-BR"/>
        </w:rPr>
        <w:t>”</w:t>
      </w:r>
      <w:r w:rsidR="00BE21B6" w:rsidRPr="00076B9A">
        <w:rPr>
          <w:sz w:val="16"/>
          <w:szCs w:val="16"/>
          <w:lang w:val="pt-BR"/>
        </w:rPr>
        <w:t xml:space="preserve">: tem o significado previsto na Cláusula </w:t>
      </w:r>
      <w:r w:rsidR="00BE21B6" w:rsidRPr="00076B9A">
        <w:rPr>
          <w:sz w:val="16"/>
          <w:szCs w:val="16"/>
          <w:lang w:val="pt-BR"/>
        </w:rPr>
        <w:fldChar w:fldCharType="begin"/>
      </w:r>
      <w:r w:rsidR="00BE21B6" w:rsidRPr="00076B9A">
        <w:rPr>
          <w:sz w:val="16"/>
          <w:szCs w:val="16"/>
          <w:lang w:val="pt-BR"/>
        </w:rPr>
        <w:instrText xml:space="preserve"> REF _Ref521340954 \r \h </w:instrText>
      </w:r>
      <w:r w:rsidR="007D24EB" w:rsidRPr="00076B9A">
        <w:rPr>
          <w:sz w:val="16"/>
          <w:szCs w:val="16"/>
          <w:lang w:val="pt-BR"/>
        </w:rPr>
        <w:instrText xml:space="preserve"> \* MERGEFORMAT </w:instrText>
      </w:r>
      <w:r w:rsidR="00BE21B6" w:rsidRPr="00076B9A">
        <w:rPr>
          <w:sz w:val="16"/>
          <w:szCs w:val="16"/>
          <w:lang w:val="pt-BR"/>
        </w:rPr>
      </w:r>
      <w:r w:rsidR="00BE21B6" w:rsidRPr="00076B9A">
        <w:rPr>
          <w:sz w:val="16"/>
          <w:szCs w:val="16"/>
          <w:lang w:val="pt-BR"/>
        </w:rPr>
        <w:fldChar w:fldCharType="separate"/>
      </w:r>
      <w:r w:rsidR="00EB0246">
        <w:rPr>
          <w:sz w:val="16"/>
          <w:szCs w:val="16"/>
          <w:lang w:val="pt-BR"/>
        </w:rPr>
        <w:t>6.1</w:t>
      </w:r>
      <w:r w:rsidR="00BE21B6" w:rsidRPr="00076B9A">
        <w:rPr>
          <w:sz w:val="16"/>
          <w:szCs w:val="16"/>
          <w:lang w:val="pt-BR"/>
        </w:rPr>
        <w:fldChar w:fldCharType="end"/>
      </w:r>
      <w:r w:rsidR="00BE21B6" w:rsidRPr="00076B9A">
        <w:rPr>
          <w:sz w:val="16"/>
          <w:szCs w:val="16"/>
          <w:lang w:val="pt-BR"/>
        </w:rPr>
        <w:t xml:space="preserve"> abaixo;</w:t>
      </w:r>
    </w:p>
    <w:p w14:paraId="493BC9DA" w14:textId="639AA045"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Encargos Moratórios</w:t>
      </w:r>
      <w:r w:rsidRPr="00076B9A">
        <w:rPr>
          <w:sz w:val="16"/>
          <w:szCs w:val="16"/>
          <w:lang w:val="pt-BR"/>
        </w:rPr>
        <w:t>”</w:t>
      </w:r>
      <w:r w:rsidR="00E72E28" w:rsidRPr="00076B9A">
        <w:rPr>
          <w:sz w:val="16"/>
          <w:szCs w:val="16"/>
          <w:lang w:val="pt-BR"/>
        </w:rPr>
        <w:t>: tem o significado previsto na</w:t>
      </w:r>
      <w:r w:rsidR="00D01912" w:rsidRPr="00076B9A">
        <w:rPr>
          <w:sz w:val="16"/>
          <w:szCs w:val="16"/>
          <w:lang w:val="pt-BR"/>
        </w:rPr>
        <w:t xml:space="preserve"> Cláusula </w:t>
      </w:r>
      <w:r w:rsidR="00803753" w:rsidRPr="00076B9A">
        <w:rPr>
          <w:sz w:val="16"/>
          <w:szCs w:val="16"/>
          <w:lang w:val="pt-BR"/>
        </w:rPr>
        <w:fldChar w:fldCharType="begin"/>
      </w:r>
      <w:r w:rsidR="00803753" w:rsidRPr="00076B9A">
        <w:rPr>
          <w:sz w:val="16"/>
          <w:szCs w:val="16"/>
          <w:lang w:val="pt-BR"/>
        </w:rPr>
        <w:instrText xml:space="preserve"> REF  _Ref94080352 \h \p \r  \* MERGEFORMAT </w:instrText>
      </w:r>
      <w:r w:rsidR="00803753" w:rsidRPr="00076B9A">
        <w:rPr>
          <w:sz w:val="16"/>
          <w:szCs w:val="16"/>
          <w:lang w:val="pt-BR"/>
        </w:rPr>
      </w:r>
      <w:r w:rsidR="00803753" w:rsidRPr="00076B9A">
        <w:rPr>
          <w:sz w:val="16"/>
          <w:szCs w:val="16"/>
          <w:lang w:val="pt-BR"/>
        </w:rPr>
        <w:fldChar w:fldCharType="separate"/>
      </w:r>
      <w:r w:rsidR="00EB0246">
        <w:rPr>
          <w:sz w:val="16"/>
          <w:szCs w:val="16"/>
          <w:lang w:val="pt-BR"/>
        </w:rPr>
        <w:t>9.20.1 abaixo</w:t>
      </w:r>
      <w:r w:rsidR="00803753" w:rsidRPr="00076B9A">
        <w:rPr>
          <w:sz w:val="16"/>
          <w:szCs w:val="16"/>
          <w:lang w:val="pt-BR"/>
        </w:rPr>
        <w:fldChar w:fldCharType="end"/>
      </w:r>
      <w:r w:rsidR="00E72E28" w:rsidRPr="00076B9A">
        <w:rPr>
          <w:sz w:val="16"/>
          <w:szCs w:val="16"/>
          <w:lang w:val="pt-BR"/>
        </w:rPr>
        <w:t>;</w:t>
      </w:r>
    </w:p>
    <w:p w14:paraId="15BB7A01" w14:textId="4C78B70C"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Escritura de Emissão de CCI</w:t>
      </w:r>
      <w:r w:rsidRPr="00076B9A">
        <w:rPr>
          <w:sz w:val="16"/>
          <w:szCs w:val="16"/>
          <w:lang w:val="pt-BR"/>
        </w:rPr>
        <w:t>”</w:t>
      </w:r>
      <w:r w:rsidR="00E72E28" w:rsidRPr="00076B9A">
        <w:rPr>
          <w:sz w:val="16"/>
          <w:szCs w:val="16"/>
          <w:lang w:val="pt-BR"/>
        </w:rPr>
        <w:t xml:space="preserve">: </w:t>
      </w:r>
      <w:r w:rsidR="00D34959" w:rsidRPr="002673F1">
        <w:rPr>
          <w:sz w:val="16"/>
          <w:szCs w:val="16"/>
          <w:lang w:val="pt-BR"/>
        </w:rPr>
        <w:t xml:space="preserve">significa o </w:t>
      </w:r>
      <w:r w:rsidRPr="002673F1">
        <w:rPr>
          <w:sz w:val="16"/>
          <w:szCs w:val="16"/>
          <w:lang w:val="pt-BR"/>
        </w:rPr>
        <w:t>“</w:t>
      </w:r>
      <w:r w:rsidR="00822F66" w:rsidRPr="002673F1">
        <w:rPr>
          <w:i/>
          <w:sz w:val="16"/>
          <w:szCs w:val="16"/>
          <w:lang w:val="pt-BR"/>
        </w:rPr>
        <w:t>Instrumento Particular de Escritura de Emissão de Cédula</w:t>
      </w:r>
      <w:r w:rsidR="00521B05">
        <w:rPr>
          <w:i/>
          <w:sz w:val="16"/>
          <w:szCs w:val="16"/>
          <w:lang w:val="pt-BR"/>
        </w:rPr>
        <w:t>s</w:t>
      </w:r>
      <w:r w:rsidR="00822F66" w:rsidRPr="002673F1">
        <w:rPr>
          <w:i/>
          <w:sz w:val="16"/>
          <w:szCs w:val="16"/>
          <w:lang w:val="pt-BR"/>
        </w:rPr>
        <w:t xml:space="preserve"> de Crédito Imobiliário Integral, Sem Garantia Real Imobiliária, Sob a Forma Escritural</w:t>
      </w:r>
      <w:r w:rsidRPr="002673F1">
        <w:rPr>
          <w:sz w:val="16"/>
          <w:szCs w:val="16"/>
          <w:lang w:val="pt-BR"/>
        </w:rPr>
        <w:t>”</w:t>
      </w:r>
      <w:r w:rsidR="00E72E28" w:rsidRPr="002673F1">
        <w:rPr>
          <w:sz w:val="16"/>
          <w:szCs w:val="16"/>
          <w:lang w:val="pt-BR"/>
        </w:rPr>
        <w:t xml:space="preserve">, </w:t>
      </w:r>
      <w:r w:rsidR="00887E59" w:rsidRPr="00BB27A1">
        <w:rPr>
          <w:rFonts w:eastAsia="MS Mincho"/>
          <w:sz w:val="16"/>
          <w:szCs w:val="16"/>
          <w:lang w:val="pt-BR"/>
        </w:rPr>
        <w:t>celebrad</w:t>
      </w:r>
      <w:r w:rsidR="00887E59">
        <w:rPr>
          <w:rFonts w:eastAsia="MS Mincho"/>
          <w:sz w:val="16"/>
          <w:szCs w:val="16"/>
          <w:lang w:val="pt-BR"/>
        </w:rPr>
        <w:t xml:space="preserve">a </w:t>
      </w:r>
      <w:r w:rsidR="00887E59" w:rsidRPr="00076B9A">
        <w:rPr>
          <w:sz w:val="16"/>
          <w:szCs w:val="16"/>
          <w:lang w:val="pt-BR"/>
        </w:rPr>
        <w:t xml:space="preserve">em </w:t>
      </w:r>
      <w:r w:rsidR="004948FA">
        <w:rPr>
          <w:sz w:val="16"/>
          <w:szCs w:val="16"/>
          <w:lang w:val="pt-BR"/>
        </w:rPr>
        <w:t>19 de outubro</w:t>
      </w:r>
      <w:r w:rsidR="00887E59">
        <w:rPr>
          <w:sz w:val="16"/>
          <w:szCs w:val="16"/>
          <w:lang w:val="pt-BR"/>
        </w:rPr>
        <w:t xml:space="preserve"> de 2022,</w:t>
      </w:r>
      <w:r w:rsidR="00887E59" w:rsidRPr="00BB27A1">
        <w:rPr>
          <w:rFonts w:eastAsia="MS Mincho"/>
          <w:sz w:val="16"/>
          <w:szCs w:val="16"/>
          <w:lang w:val="pt-BR"/>
        </w:rPr>
        <w:t xml:space="preserve"> </w:t>
      </w:r>
      <w:r w:rsidR="00E72E28" w:rsidRPr="002673F1">
        <w:rPr>
          <w:sz w:val="16"/>
          <w:szCs w:val="16"/>
          <w:lang w:val="pt-BR"/>
        </w:rPr>
        <w:t xml:space="preserve">entre </w:t>
      </w:r>
      <w:r w:rsidR="00521B05">
        <w:rPr>
          <w:sz w:val="16"/>
          <w:szCs w:val="16"/>
          <w:lang w:val="pt-BR"/>
        </w:rPr>
        <w:t>a</w:t>
      </w:r>
      <w:r w:rsidR="00E72E28" w:rsidRPr="002673F1">
        <w:rPr>
          <w:sz w:val="16"/>
          <w:szCs w:val="16"/>
          <w:lang w:val="pt-BR"/>
        </w:rPr>
        <w:t xml:space="preserve"> Debenturista, na qualidade de emitente</w:t>
      </w:r>
      <w:r w:rsidR="00521B05">
        <w:rPr>
          <w:sz w:val="16"/>
          <w:szCs w:val="16"/>
          <w:lang w:val="pt-BR"/>
        </w:rPr>
        <w:t xml:space="preserve"> das CCI</w:t>
      </w:r>
      <w:r w:rsidR="00E72E28" w:rsidRPr="002673F1">
        <w:rPr>
          <w:sz w:val="16"/>
          <w:szCs w:val="16"/>
          <w:lang w:val="pt-BR"/>
        </w:rPr>
        <w:t xml:space="preserve">, </w:t>
      </w:r>
      <w:r w:rsidR="00D34959" w:rsidRPr="002673F1">
        <w:rPr>
          <w:sz w:val="16"/>
          <w:szCs w:val="16"/>
          <w:lang w:val="pt-BR"/>
        </w:rPr>
        <w:t xml:space="preserve">e </w:t>
      </w:r>
      <w:r w:rsidR="00E72E28" w:rsidRPr="002673F1">
        <w:rPr>
          <w:sz w:val="16"/>
          <w:szCs w:val="16"/>
          <w:lang w:val="pt-BR"/>
        </w:rPr>
        <w:t>a Instituição Custodiante, na qualidade de instituição custodiante, e seus eventuais aditamentos;</w:t>
      </w:r>
    </w:p>
    <w:p w14:paraId="5444289E" w14:textId="77777777" w:rsidR="009E18E4"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Escritura de Emissão de Debêntures</w:t>
      </w:r>
      <w:r w:rsidRPr="00076B9A">
        <w:rPr>
          <w:sz w:val="16"/>
          <w:szCs w:val="16"/>
          <w:lang w:val="pt-BR"/>
        </w:rPr>
        <w:t>”</w:t>
      </w:r>
      <w:r w:rsidR="00E72E28" w:rsidRPr="00076B9A">
        <w:rPr>
          <w:sz w:val="16"/>
          <w:szCs w:val="16"/>
          <w:lang w:val="pt-BR"/>
        </w:rPr>
        <w:t>: tem o significado previsto no preâmbulo;</w:t>
      </w:r>
    </w:p>
    <w:p w14:paraId="55D70E56" w14:textId="77777777" w:rsidR="00E75B61" w:rsidRPr="003D795D" w:rsidRDefault="00E75B61" w:rsidP="00BB3789">
      <w:pPr>
        <w:pStyle w:val="Body"/>
        <w:widowControl w:val="0"/>
        <w:spacing w:before="140" w:after="0"/>
        <w:ind w:left="680"/>
        <w:rPr>
          <w:sz w:val="16"/>
          <w:szCs w:val="16"/>
          <w:lang w:val="pt-BR"/>
        </w:rPr>
      </w:pPr>
      <w:r>
        <w:rPr>
          <w:sz w:val="16"/>
          <w:szCs w:val="16"/>
          <w:lang w:val="pt-BR"/>
        </w:rPr>
        <w:t>“</w:t>
      </w:r>
      <w:r w:rsidRPr="003D795D">
        <w:rPr>
          <w:b/>
          <w:sz w:val="16"/>
          <w:szCs w:val="16"/>
          <w:lang w:val="pt-BR"/>
        </w:rPr>
        <w:t>Fiança</w:t>
      </w:r>
      <w:r>
        <w:rPr>
          <w:sz w:val="16"/>
          <w:szCs w:val="16"/>
          <w:lang w:val="pt-BR"/>
        </w:rPr>
        <w:t>”: significa</w:t>
      </w:r>
      <w:r w:rsidR="003D795D">
        <w:rPr>
          <w:sz w:val="16"/>
          <w:szCs w:val="16"/>
          <w:lang w:val="pt-BR"/>
        </w:rPr>
        <w:t xml:space="preserve"> a fiança outorgada </w:t>
      </w:r>
      <w:r w:rsidR="003D795D" w:rsidRPr="003D795D">
        <w:rPr>
          <w:sz w:val="16"/>
          <w:szCs w:val="16"/>
          <w:lang w:val="pt-BR"/>
        </w:rPr>
        <w:t>pelo</w:t>
      </w:r>
      <w:r w:rsidR="003D795D">
        <w:rPr>
          <w:sz w:val="16"/>
          <w:szCs w:val="16"/>
          <w:lang w:val="pt-BR"/>
        </w:rPr>
        <w:t>s</w:t>
      </w:r>
      <w:r w:rsidR="003D795D" w:rsidRPr="003D795D">
        <w:rPr>
          <w:sz w:val="16"/>
          <w:szCs w:val="16"/>
          <w:lang w:val="pt-BR"/>
        </w:rPr>
        <w:t xml:space="preserve"> </w:t>
      </w:r>
      <w:r w:rsidR="003D795D">
        <w:rPr>
          <w:sz w:val="16"/>
          <w:szCs w:val="16"/>
          <w:lang w:val="pt-BR"/>
        </w:rPr>
        <w:t xml:space="preserve">Fiadores </w:t>
      </w:r>
      <w:r w:rsidR="003D795D" w:rsidRPr="003D795D">
        <w:rPr>
          <w:sz w:val="16"/>
          <w:szCs w:val="16"/>
          <w:lang w:val="pt-BR"/>
        </w:rPr>
        <w:t>no âmbito dessa Escritura de Emissão</w:t>
      </w:r>
      <w:r w:rsidR="003D795D">
        <w:rPr>
          <w:sz w:val="16"/>
          <w:szCs w:val="16"/>
          <w:lang w:val="pt-BR"/>
        </w:rPr>
        <w:t xml:space="preserve"> de Debêntures</w:t>
      </w:r>
      <w:r w:rsidR="003D795D" w:rsidRPr="003D795D">
        <w:rPr>
          <w:sz w:val="16"/>
          <w:szCs w:val="16"/>
          <w:lang w:val="pt-BR"/>
        </w:rPr>
        <w:t>, comprometendo-se de forma solidária com relação a todas as obrigações assumidas pela Emissora no âmbito dessa Escritura de Emissão</w:t>
      </w:r>
      <w:r w:rsidR="003D795D">
        <w:rPr>
          <w:sz w:val="16"/>
          <w:szCs w:val="16"/>
          <w:lang w:val="pt-BR"/>
        </w:rPr>
        <w:t xml:space="preserve"> de Debêntures;</w:t>
      </w:r>
    </w:p>
    <w:p w14:paraId="364DEA63" w14:textId="7EFF44D4" w:rsidR="00BB3789" w:rsidRPr="00076B9A" w:rsidRDefault="00BB3789" w:rsidP="00BB3789">
      <w:pPr>
        <w:pStyle w:val="Body"/>
        <w:widowControl w:val="0"/>
        <w:spacing w:before="140" w:after="0"/>
        <w:ind w:left="680"/>
        <w:rPr>
          <w:sz w:val="16"/>
          <w:szCs w:val="16"/>
          <w:lang w:val="pt-BR"/>
        </w:rPr>
      </w:pPr>
      <w:r>
        <w:rPr>
          <w:sz w:val="16"/>
          <w:szCs w:val="16"/>
          <w:lang w:val="pt-BR"/>
        </w:rPr>
        <w:t>“</w:t>
      </w:r>
      <w:r>
        <w:rPr>
          <w:b/>
          <w:sz w:val="16"/>
          <w:szCs w:val="16"/>
          <w:lang w:val="pt-BR"/>
        </w:rPr>
        <w:t>Fiadores</w:t>
      </w:r>
      <w:r>
        <w:rPr>
          <w:sz w:val="16"/>
          <w:szCs w:val="16"/>
          <w:lang w:val="pt-BR"/>
        </w:rPr>
        <w:t xml:space="preserve">”: </w:t>
      </w:r>
      <w:r w:rsidR="00F13AE1" w:rsidRPr="00076B9A">
        <w:rPr>
          <w:sz w:val="16"/>
          <w:szCs w:val="16"/>
          <w:lang w:val="pt-BR"/>
        </w:rPr>
        <w:t>tem o significado previsto no</w:t>
      </w:r>
      <w:r w:rsidR="00F13AE1">
        <w:rPr>
          <w:sz w:val="16"/>
          <w:szCs w:val="16"/>
          <w:lang w:val="pt-BR"/>
        </w:rPr>
        <w:t xml:space="preserve">s itens </w:t>
      </w:r>
      <w:r w:rsidR="00A27A18">
        <w:rPr>
          <w:sz w:val="16"/>
          <w:szCs w:val="16"/>
          <w:lang w:val="pt-BR"/>
        </w:rPr>
        <w:fldChar w:fldCharType="begin"/>
      </w:r>
      <w:r w:rsidR="00A27A18">
        <w:rPr>
          <w:sz w:val="16"/>
          <w:szCs w:val="16"/>
          <w:lang w:val="pt-BR"/>
        </w:rPr>
        <w:instrText xml:space="preserve"> REF _Ref113628362 \r \h </w:instrText>
      </w:r>
      <w:r w:rsidR="00A27A18">
        <w:rPr>
          <w:sz w:val="16"/>
          <w:szCs w:val="16"/>
          <w:lang w:val="pt-BR"/>
        </w:rPr>
      </w:r>
      <w:r w:rsidR="00A27A18">
        <w:rPr>
          <w:sz w:val="16"/>
          <w:szCs w:val="16"/>
          <w:lang w:val="pt-BR"/>
        </w:rPr>
        <w:fldChar w:fldCharType="separate"/>
      </w:r>
      <w:r w:rsidR="00EB0246">
        <w:rPr>
          <w:sz w:val="16"/>
          <w:szCs w:val="16"/>
          <w:lang w:val="pt-BR"/>
        </w:rPr>
        <w:t>(3)</w:t>
      </w:r>
      <w:r w:rsidR="00A27A18">
        <w:rPr>
          <w:sz w:val="16"/>
          <w:szCs w:val="16"/>
          <w:lang w:val="pt-BR"/>
        </w:rPr>
        <w:fldChar w:fldCharType="end"/>
      </w:r>
      <w:r w:rsidR="00F13AE1">
        <w:rPr>
          <w:sz w:val="16"/>
          <w:szCs w:val="16"/>
          <w:lang w:val="pt-BR"/>
        </w:rPr>
        <w:t xml:space="preserve">, </w:t>
      </w:r>
      <w:r w:rsidR="00A27A18">
        <w:rPr>
          <w:sz w:val="16"/>
          <w:szCs w:val="16"/>
          <w:lang w:val="pt-BR"/>
        </w:rPr>
        <w:fldChar w:fldCharType="begin"/>
      </w:r>
      <w:r w:rsidR="00A27A18">
        <w:rPr>
          <w:sz w:val="16"/>
          <w:szCs w:val="16"/>
          <w:lang w:val="pt-BR"/>
        </w:rPr>
        <w:instrText xml:space="preserve"> REF _Ref113628372 \r \h </w:instrText>
      </w:r>
      <w:r w:rsidR="00A27A18">
        <w:rPr>
          <w:sz w:val="16"/>
          <w:szCs w:val="16"/>
          <w:lang w:val="pt-BR"/>
        </w:rPr>
      </w:r>
      <w:r w:rsidR="00A27A18">
        <w:rPr>
          <w:sz w:val="16"/>
          <w:szCs w:val="16"/>
          <w:lang w:val="pt-BR"/>
        </w:rPr>
        <w:fldChar w:fldCharType="separate"/>
      </w:r>
      <w:r w:rsidR="00EB0246">
        <w:rPr>
          <w:sz w:val="16"/>
          <w:szCs w:val="16"/>
          <w:lang w:val="pt-BR"/>
        </w:rPr>
        <w:t>(4)</w:t>
      </w:r>
      <w:r w:rsidR="00A27A18">
        <w:rPr>
          <w:sz w:val="16"/>
          <w:szCs w:val="16"/>
          <w:lang w:val="pt-BR"/>
        </w:rPr>
        <w:fldChar w:fldCharType="end"/>
      </w:r>
      <w:r w:rsidR="00A27A18">
        <w:rPr>
          <w:sz w:val="16"/>
          <w:szCs w:val="16"/>
          <w:lang w:val="pt-BR"/>
        </w:rPr>
        <w:t xml:space="preserve">, </w:t>
      </w:r>
      <w:r w:rsidR="00A27A18">
        <w:rPr>
          <w:sz w:val="16"/>
          <w:szCs w:val="16"/>
          <w:lang w:val="pt-BR"/>
        </w:rPr>
        <w:fldChar w:fldCharType="begin"/>
      </w:r>
      <w:r w:rsidR="00A27A18">
        <w:rPr>
          <w:sz w:val="16"/>
          <w:szCs w:val="16"/>
          <w:lang w:val="pt-BR"/>
        </w:rPr>
        <w:instrText xml:space="preserve"> REF _Ref113628376 \r \h </w:instrText>
      </w:r>
      <w:r w:rsidR="00A27A18">
        <w:rPr>
          <w:sz w:val="16"/>
          <w:szCs w:val="16"/>
          <w:lang w:val="pt-BR"/>
        </w:rPr>
      </w:r>
      <w:r w:rsidR="00A27A18">
        <w:rPr>
          <w:sz w:val="16"/>
          <w:szCs w:val="16"/>
          <w:lang w:val="pt-BR"/>
        </w:rPr>
        <w:fldChar w:fldCharType="separate"/>
      </w:r>
      <w:r w:rsidR="00EB0246">
        <w:rPr>
          <w:sz w:val="16"/>
          <w:szCs w:val="16"/>
          <w:lang w:val="pt-BR"/>
        </w:rPr>
        <w:t>(5)</w:t>
      </w:r>
      <w:r w:rsidR="00A27A18">
        <w:rPr>
          <w:sz w:val="16"/>
          <w:szCs w:val="16"/>
          <w:lang w:val="pt-BR"/>
        </w:rPr>
        <w:fldChar w:fldCharType="end"/>
      </w:r>
      <w:r w:rsidR="00A27A18">
        <w:rPr>
          <w:sz w:val="16"/>
          <w:szCs w:val="16"/>
          <w:lang w:val="pt-BR"/>
        </w:rPr>
        <w:t xml:space="preserve"> e </w:t>
      </w:r>
      <w:r w:rsidR="00A27A18">
        <w:rPr>
          <w:sz w:val="16"/>
          <w:szCs w:val="16"/>
          <w:lang w:val="pt-BR"/>
        </w:rPr>
        <w:fldChar w:fldCharType="begin"/>
      </w:r>
      <w:r w:rsidR="00A27A18">
        <w:rPr>
          <w:sz w:val="16"/>
          <w:szCs w:val="16"/>
          <w:lang w:val="pt-BR"/>
        </w:rPr>
        <w:instrText xml:space="preserve"> REF _Ref113628478 \r \h </w:instrText>
      </w:r>
      <w:r w:rsidR="00A27A18">
        <w:rPr>
          <w:sz w:val="16"/>
          <w:szCs w:val="16"/>
          <w:lang w:val="pt-BR"/>
        </w:rPr>
      </w:r>
      <w:r w:rsidR="00A27A18">
        <w:rPr>
          <w:sz w:val="16"/>
          <w:szCs w:val="16"/>
          <w:lang w:val="pt-BR"/>
        </w:rPr>
        <w:fldChar w:fldCharType="separate"/>
      </w:r>
      <w:r w:rsidR="00EB0246">
        <w:rPr>
          <w:sz w:val="16"/>
          <w:szCs w:val="16"/>
          <w:lang w:val="pt-BR"/>
        </w:rPr>
        <w:t>(6)</w:t>
      </w:r>
      <w:r w:rsidR="00A27A18">
        <w:rPr>
          <w:sz w:val="16"/>
          <w:szCs w:val="16"/>
          <w:lang w:val="pt-BR"/>
        </w:rPr>
        <w:fldChar w:fldCharType="end"/>
      </w:r>
      <w:r w:rsidR="00F13AE1" w:rsidRPr="00076B9A">
        <w:rPr>
          <w:sz w:val="16"/>
          <w:szCs w:val="16"/>
          <w:lang w:val="pt-BR"/>
        </w:rPr>
        <w:t xml:space="preserve"> do preâmbulo</w:t>
      </w:r>
      <w:r w:rsidR="003D795D">
        <w:rPr>
          <w:sz w:val="16"/>
          <w:szCs w:val="16"/>
          <w:lang w:val="pt-BR"/>
        </w:rPr>
        <w:t>;</w:t>
      </w:r>
    </w:p>
    <w:p w14:paraId="66259614" w14:textId="365F8DF2" w:rsidR="00D34959" w:rsidRPr="00076B9A" w:rsidRDefault="000C68AF" w:rsidP="00957D0A">
      <w:pPr>
        <w:pStyle w:val="Body"/>
        <w:widowControl w:val="0"/>
        <w:spacing w:before="140" w:after="0"/>
        <w:ind w:left="680"/>
        <w:rPr>
          <w:sz w:val="16"/>
          <w:szCs w:val="16"/>
          <w:lang w:val="pt-BR"/>
        </w:rPr>
      </w:pPr>
      <w:r w:rsidRPr="00076B9A">
        <w:rPr>
          <w:bCs/>
          <w:sz w:val="16"/>
          <w:szCs w:val="16"/>
          <w:lang w:val="pt-BR"/>
        </w:rPr>
        <w:t>“</w:t>
      </w:r>
      <w:r w:rsidR="00D34959" w:rsidRPr="00076B9A">
        <w:rPr>
          <w:b/>
          <w:sz w:val="16"/>
          <w:szCs w:val="16"/>
          <w:lang w:val="pt-BR"/>
        </w:rPr>
        <w:t>Hipóteses de Vencimento Antecipado</w:t>
      </w:r>
      <w:r w:rsidRPr="00076B9A">
        <w:rPr>
          <w:bCs/>
          <w:sz w:val="16"/>
          <w:szCs w:val="16"/>
          <w:lang w:val="pt-BR"/>
        </w:rPr>
        <w:t>”</w:t>
      </w:r>
      <w:r w:rsidR="00D34959" w:rsidRPr="00076B9A">
        <w:rPr>
          <w:bCs/>
          <w:sz w:val="16"/>
          <w:szCs w:val="16"/>
          <w:lang w:val="pt-BR"/>
        </w:rPr>
        <w:t xml:space="preserve">: </w:t>
      </w:r>
      <w:r w:rsidR="00D34959" w:rsidRPr="00076B9A">
        <w:rPr>
          <w:sz w:val="16"/>
          <w:szCs w:val="16"/>
          <w:lang w:val="pt-BR"/>
        </w:rPr>
        <w:t xml:space="preserve">tem o significado previsto na Cláusula </w:t>
      </w:r>
      <w:r w:rsidR="00803753" w:rsidRPr="00076B9A">
        <w:rPr>
          <w:sz w:val="16"/>
          <w:szCs w:val="16"/>
          <w:lang w:val="pt-BR"/>
        </w:rPr>
        <w:fldChar w:fldCharType="begin"/>
      </w:r>
      <w:r w:rsidR="00803753" w:rsidRPr="00076B9A">
        <w:rPr>
          <w:sz w:val="16"/>
          <w:szCs w:val="16"/>
          <w:lang w:val="pt-BR"/>
        </w:rPr>
        <w:instrText xml:space="preserve"> REF  _Ref94035502 \h \p \r  \* MERGEFORMAT </w:instrText>
      </w:r>
      <w:r w:rsidR="00803753" w:rsidRPr="00076B9A">
        <w:rPr>
          <w:sz w:val="16"/>
          <w:szCs w:val="16"/>
          <w:lang w:val="pt-BR"/>
        </w:rPr>
      </w:r>
      <w:r w:rsidR="00803753" w:rsidRPr="00076B9A">
        <w:rPr>
          <w:sz w:val="16"/>
          <w:szCs w:val="16"/>
          <w:lang w:val="pt-BR"/>
        </w:rPr>
        <w:fldChar w:fldCharType="separate"/>
      </w:r>
      <w:r w:rsidR="00EB0246">
        <w:rPr>
          <w:sz w:val="16"/>
          <w:szCs w:val="16"/>
          <w:lang w:val="pt-BR"/>
        </w:rPr>
        <w:t>11.2 abaixo</w:t>
      </w:r>
      <w:r w:rsidR="00803753" w:rsidRPr="00076B9A">
        <w:rPr>
          <w:sz w:val="16"/>
          <w:szCs w:val="16"/>
          <w:lang w:val="pt-BR"/>
        </w:rPr>
        <w:fldChar w:fldCharType="end"/>
      </w:r>
      <w:r w:rsidR="00D34959" w:rsidRPr="00076B9A">
        <w:rPr>
          <w:sz w:val="16"/>
          <w:szCs w:val="16"/>
          <w:lang w:val="pt-BR"/>
        </w:rPr>
        <w:t>;</w:t>
      </w:r>
    </w:p>
    <w:p w14:paraId="4AFB6D5C" w14:textId="360EF48B" w:rsidR="00D34959"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D34959" w:rsidRPr="00076B9A">
        <w:rPr>
          <w:b/>
          <w:sz w:val="16"/>
          <w:szCs w:val="16"/>
          <w:lang w:val="pt-BR"/>
        </w:rPr>
        <w:t>Hipóteses de Vencimento Antecipado Automático</w:t>
      </w:r>
      <w:r w:rsidRPr="00076B9A">
        <w:rPr>
          <w:sz w:val="16"/>
          <w:szCs w:val="16"/>
          <w:lang w:val="pt-BR"/>
        </w:rPr>
        <w:t>”</w:t>
      </w:r>
      <w:r w:rsidR="00D34959" w:rsidRPr="00076B9A">
        <w:rPr>
          <w:sz w:val="16"/>
          <w:szCs w:val="16"/>
          <w:lang w:val="pt-BR"/>
        </w:rPr>
        <w:t xml:space="preserve">: tem o significado previsto na Cláusula </w:t>
      </w:r>
      <w:r w:rsidR="00803753" w:rsidRPr="00076B9A">
        <w:rPr>
          <w:sz w:val="16"/>
          <w:szCs w:val="16"/>
          <w:lang w:val="pt-BR"/>
        </w:rPr>
        <w:fldChar w:fldCharType="begin"/>
      </w:r>
      <w:r w:rsidR="00803753" w:rsidRPr="00076B9A">
        <w:rPr>
          <w:sz w:val="16"/>
          <w:szCs w:val="16"/>
          <w:lang w:val="pt-BR"/>
        </w:rPr>
        <w:instrText xml:space="preserve"> REF  _Ref94080941 \h \p \r  \* MERGEFORMAT </w:instrText>
      </w:r>
      <w:r w:rsidR="00803753" w:rsidRPr="00076B9A">
        <w:rPr>
          <w:sz w:val="16"/>
          <w:szCs w:val="16"/>
          <w:lang w:val="pt-BR"/>
        </w:rPr>
      </w:r>
      <w:r w:rsidR="00803753" w:rsidRPr="00076B9A">
        <w:rPr>
          <w:sz w:val="16"/>
          <w:szCs w:val="16"/>
          <w:lang w:val="pt-BR"/>
        </w:rPr>
        <w:fldChar w:fldCharType="separate"/>
      </w:r>
      <w:r w:rsidR="00EB0246">
        <w:rPr>
          <w:sz w:val="16"/>
          <w:szCs w:val="16"/>
          <w:lang w:val="pt-BR"/>
        </w:rPr>
        <w:t>11.1 abaixo</w:t>
      </w:r>
      <w:r w:rsidR="00803753" w:rsidRPr="00076B9A">
        <w:rPr>
          <w:sz w:val="16"/>
          <w:szCs w:val="16"/>
          <w:lang w:val="pt-BR"/>
        </w:rPr>
        <w:fldChar w:fldCharType="end"/>
      </w:r>
      <w:r w:rsidR="00D34959" w:rsidRPr="00076B9A">
        <w:rPr>
          <w:sz w:val="16"/>
          <w:szCs w:val="16"/>
          <w:lang w:val="pt-BR"/>
        </w:rPr>
        <w:t>;</w:t>
      </w:r>
    </w:p>
    <w:p w14:paraId="2A9F3213" w14:textId="7DE340B9" w:rsidR="00D34959"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81076B" w:rsidRPr="00076B9A">
        <w:rPr>
          <w:b/>
          <w:sz w:val="16"/>
          <w:szCs w:val="16"/>
          <w:lang w:val="pt-BR"/>
        </w:rPr>
        <w:t>Hipóteses de Vencimento Antecipado Não Automático</w:t>
      </w:r>
      <w:r w:rsidRPr="00076B9A">
        <w:rPr>
          <w:sz w:val="16"/>
          <w:szCs w:val="16"/>
          <w:lang w:val="pt-BR"/>
        </w:rPr>
        <w:t>”</w:t>
      </w:r>
      <w:r w:rsidR="0081076B" w:rsidRPr="00076B9A">
        <w:rPr>
          <w:sz w:val="16"/>
          <w:szCs w:val="16"/>
          <w:lang w:val="pt-BR"/>
        </w:rPr>
        <w:t xml:space="preserve">: tem o significado previsto na Cláusula </w:t>
      </w:r>
      <w:r w:rsidR="00803753" w:rsidRPr="00076B9A">
        <w:rPr>
          <w:sz w:val="16"/>
          <w:szCs w:val="16"/>
          <w:lang w:val="pt-BR"/>
        </w:rPr>
        <w:fldChar w:fldCharType="begin"/>
      </w:r>
      <w:r w:rsidR="00803753" w:rsidRPr="00076B9A">
        <w:rPr>
          <w:sz w:val="16"/>
          <w:szCs w:val="16"/>
          <w:lang w:val="pt-BR"/>
        </w:rPr>
        <w:instrText xml:space="preserve"> REF  _Ref94035502 \h \p \r  \* MERGEFORMAT </w:instrText>
      </w:r>
      <w:r w:rsidR="00803753" w:rsidRPr="00076B9A">
        <w:rPr>
          <w:sz w:val="16"/>
          <w:szCs w:val="16"/>
          <w:lang w:val="pt-BR"/>
        </w:rPr>
      </w:r>
      <w:r w:rsidR="00803753" w:rsidRPr="00076B9A">
        <w:rPr>
          <w:sz w:val="16"/>
          <w:szCs w:val="16"/>
          <w:lang w:val="pt-BR"/>
        </w:rPr>
        <w:fldChar w:fldCharType="separate"/>
      </w:r>
      <w:r w:rsidR="00EB0246">
        <w:rPr>
          <w:sz w:val="16"/>
          <w:szCs w:val="16"/>
          <w:lang w:val="pt-BR"/>
        </w:rPr>
        <w:t>11.2 abaixo</w:t>
      </w:r>
      <w:r w:rsidR="00803753" w:rsidRPr="00076B9A">
        <w:rPr>
          <w:sz w:val="16"/>
          <w:szCs w:val="16"/>
          <w:lang w:val="pt-BR"/>
        </w:rPr>
        <w:fldChar w:fldCharType="end"/>
      </w:r>
      <w:r w:rsidR="0081076B" w:rsidRPr="00076B9A">
        <w:rPr>
          <w:sz w:val="16"/>
          <w:szCs w:val="16"/>
          <w:lang w:val="pt-BR"/>
        </w:rPr>
        <w:t xml:space="preserve"> </w:t>
      </w:r>
    </w:p>
    <w:p w14:paraId="3850B99A" w14:textId="5F1FA484" w:rsidR="00E72E28" w:rsidRPr="00076B9A" w:rsidRDefault="00E72E28" w:rsidP="00957D0A">
      <w:pPr>
        <w:pStyle w:val="Body"/>
        <w:widowControl w:val="0"/>
        <w:spacing w:before="140" w:after="0"/>
        <w:ind w:left="680"/>
        <w:rPr>
          <w:sz w:val="16"/>
          <w:szCs w:val="16"/>
          <w:lang w:val="pt-BR"/>
        </w:rPr>
      </w:pPr>
      <w:r w:rsidRPr="00076B9A">
        <w:rPr>
          <w:sz w:val="16"/>
          <w:szCs w:val="16"/>
          <w:lang w:val="pt-BR"/>
        </w:rPr>
        <w:t>“</w:t>
      </w:r>
      <w:r w:rsidRPr="00076B9A">
        <w:rPr>
          <w:b/>
          <w:sz w:val="16"/>
          <w:szCs w:val="16"/>
          <w:lang w:val="pt-BR"/>
        </w:rPr>
        <w:t>Índice Financeiro</w:t>
      </w:r>
      <w:r w:rsidRPr="00076B9A">
        <w:rPr>
          <w:sz w:val="16"/>
          <w:szCs w:val="16"/>
          <w:lang w:val="pt-BR"/>
        </w:rPr>
        <w:t>”: tem o significado previsto na Cláusula</w:t>
      </w:r>
      <w:r w:rsidR="006638C4" w:rsidRPr="00076B9A">
        <w:rPr>
          <w:sz w:val="16"/>
          <w:szCs w:val="16"/>
          <w:lang w:val="pt-BR"/>
        </w:rPr>
        <w:t xml:space="preserve"> </w:t>
      </w:r>
      <w:r w:rsidR="006638C4" w:rsidRPr="00076B9A">
        <w:rPr>
          <w:sz w:val="16"/>
          <w:szCs w:val="16"/>
          <w:lang w:val="pt-BR"/>
        </w:rPr>
        <w:fldChar w:fldCharType="begin"/>
      </w:r>
      <w:r w:rsidR="006638C4" w:rsidRPr="00076B9A">
        <w:rPr>
          <w:sz w:val="16"/>
          <w:szCs w:val="16"/>
          <w:lang w:val="pt-BR"/>
        </w:rPr>
        <w:instrText xml:space="preserve"> REF _Ref105453918 \r \h </w:instrText>
      </w:r>
      <w:r w:rsidR="00311D9E" w:rsidRPr="00076B9A">
        <w:rPr>
          <w:sz w:val="16"/>
          <w:szCs w:val="16"/>
          <w:lang w:val="pt-BR"/>
        </w:rPr>
        <w:instrText xml:space="preserve"> \* MERGEFORMAT </w:instrText>
      </w:r>
      <w:r w:rsidR="006638C4" w:rsidRPr="00076B9A">
        <w:rPr>
          <w:sz w:val="16"/>
          <w:szCs w:val="16"/>
          <w:lang w:val="pt-BR"/>
        </w:rPr>
      </w:r>
      <w:r w:rsidR="006638C4" w:rsidRPr="00076B9A">
        <w:rPr>
          <w:sz w:val="16"/>
          <w:szCs w:val="16"/>
          <w:lang w:val="pt-BR"/>
        </w:rPr>
        <w:fldChar w:fldCharType="separate"/>
      </w:r>
      <w:r w:rsidR="00EB0246">
        <w:rPr>
          <w:sz w:val="16"/>
          <w:szCs w:val="16"/>
          <w:lang w:val="pt-BR"/>
        </w:rPr>
        <w:t>11.2(xi)</w:t>
      </w:r>
      <w:r w:rsidR="006638C4" w:rsidRPr="00076B9A">
        <w:rPr>
          <w:sz w:val="16"/>
          <w:szCs w:val="16"/>
          <w:lang w:val="pt-BR"/>
        </w:rPr>
        <w:fldChar w:fldCharType="end"/>
      </w:r>
      <w:r w:rsidRPr="00076B9A">
        <w:rPr>
          <w:sz w:val="16"/>
          <w:szCs w:val="16"/>
          <w:lang w:val="pt-BR"/>
        </w:rPr>
        <w:t>;</w:t>
      </w:r>
    </w:p>
    <w:p w14:paraId="0BED135A" w14:textId="77777777" w:rsidR="00E72E28" w:rsidRPr="00076B9A" w:rsidRDefault="00E72E28" w:rsidP="00957D0A">
      <w:pPr>
        <w:pStyle w:val="Body"/>
        <w:widowControl w:val="0"/>
        <w:spacing w:before="140" w:after="0"/>
        <w:ind w:left="680"/>
        <w:rPr>
          <w:sz w:val="16"/>
          <w:szCs w:val="16"/>
          <w:lang w:val="pt-BR"/>
        </w:rPr>
      </w:pPr>
      <w:r w:rsidRPr="00076B9A">
        <w:rPr>
          <w:sz w:val="16"/>
          <w:szCs w:val="16"/>
          <w:lang w:val="pt-BR"/>
        </w:rPr>
        <w:t>“</w:t>
      </w:r>
      <w:r w:rsidRPr="00076B9A">
        <w:rPr>
          <w:b/>
          <w:sz w:val="16"/>
          <w:szCs w:val="16"/>
          <w:lang w:val="pt-BR"/>
        </w:rPr>
        <w:t>Instituição Custodiante</w:t>
      </w:r>
      <w:r w:rsidR="000C68AF" w:rsidRPr="00076B9A">
        <w:rPr>
          <w:sz w:val="16"/>
          <w:szCs w:val="16"/>
          <w:lang w:val="pt-BR"/>
        </w:rPr>
        <w:t>”</w:t>
      </w:r>
      <w:r w:rsidRPr="00076B9A">
        <w:rPr>
          <w:sz w:val="16"/>
          <w:szCs w:val="16"/>
          <w:lang w:val="pt-BR"/>
        </w:rPr>
        <w:t xml:space="preserve">: significa a </w:t>
      </w:r>
      <w:bookmarkStart w:id="16" w:name="_Hlk104805857"/>
      <w:proofErr w:type="spellStart"/>
      <w:r w:rsidR="006F753F" w:rsidRPr="00076B9A">
        <w:rPr>
          <w:b/>
          <w:bCs/>
          <w:sz w:val="16"/>
          <w:szCs w:val="16"/>
          <w:lang w:val="pt-BR"/>
        </w:rPr>
        <w:t>Vórtx</w:t>
      </w:r>
      <w:proofErr w:type="spellEnd"/>
      <w:r w:rsidR="006F753F" w:rsidRPr="00076B9A">
        <w:rPr>
          <w:b/>
          <w:bCs/>
          <w:sz w:val="16"/>
          <w:szCs w:val="16"/>
          <w:lang w:val="pt-BR"/>
        </w:rPr>
        <w:t xml:space="preserve"> Distribuidora de Títulos e Valores Mobiliários Ltda</w:t>
      </w:r>
      <w:r w:rsidR="00E512F2" w:rsidRPr="00076B9A">
        <w:rPr>
          <w:b/>
          <w:bCs/>
          <w:sz w:val="16"/>
          <w:szCs w:val="16"/>
          <w:lang w:val="pt-BR"/>
        </w:rPr>
        <w:t>.</w:t>
      </w:r>
      <w:r w:rsidR="00E512F2" w:rsidRPr="00076B9A">
        <w:rPr>
          <w:sz w:val="16"/>
          <w:szCs w:val="16"/>
          <w:lang w:val="pt-BR"/>
        </w:rPr>
        <w:t xml:space="preserve">, instituição financeira com sede na </w:t>
      </w:r>
      <w:r w:rsidR="002673F1" w:rsidRPr="00076B9A">
        <w:rPr>
          <w:sz w:val="16"/>
          <w:szCs w:val="16"/>
          <w:lang w:val="pt-BR"/>
        </w:rPr>
        <w:t xml:space="preserve">Cidade </w:t>
      </w:r>
      <w:r w:rsidR="00E512F2" w:rsidRPr="00076B9A">
        <w:rPr>
          <w:sz w:val="16"/>
          <w:szCs w:val="16"/>
          <w:lang w:val="pt-BR"/>
        </w:rPr>
        <w:t xml:space="preserve">de São Paulo, Estado de São Paulo, na Rua Gilberto Sabino, </w:t>
      </w:r>
      <w:r w:rsidR="00FD7253" w:rsidRPr="00FD7253">
        <w:rPr>
          <w:sz w:val="16"/>
          <w:szCs w:val="16"/>
          <w:lang w:val="pt-BR"/>
        </w:rPr>
        <w:t>nº 215, 4º andar</w:t>
      </w:r>
      <w:r w:rsidR="00E512F2" w:rsidRPr="00076B9A">
        <w:rPr>
          <w:sz w:val="16"/>
          <w:szCs w:val="16"/>
          <w:lang w:val="pt-BR"/>
        </w:rPr>
        <w:t>, Pinheiros, CEP 05425-020, inscrita no CNPJ</w:t>
      </w:r>
      <w:r w:rsidR="002673F1">
        <w:rPr>
          <w:sz w:val="16"/>
          <w:szCs w:val="16"/>
          <w:lang w:val="pt-BR"/>
        </w:rPr>
        <w:t>/ME</w:t>
      </w:r>
      <w:r w:rsidR="00E512F2" w:rsidRPr="00076B9A">
        <w:rPr>
          <w:sz w:val="16"/>
          <w:szCs w:val="16"/>
          <w:lang w:val="pt-BR"/>
        </w:rPr>
        <w:t xml:space="preserve"> sob o nº 22.610.500/0001-88</w:t>
      </w:r>
      <w:bookmarkEnd w:id="16"/>
      <w:r w:rsidRPr="00076B9A">
        <w:rPr>
          <w:sz w:val="16"/>
          <w:szCs w:val="16"/>
          <w:lang w:val="pt-BR"/>
        </w:rPr>
        <w:t>, que realizará a custódia da Escritura</w:t>
      </w:r>
      <w:r w:rsidRPr="00076B9A">
        <w:rPr>
          <w:bCs/>
          <w:sz w:val="16"/>
          <w:szCs w:val="16"/>
          <w:lang w:val="pt-BR"/>
        </w:rPr>
        <w:t xml:space="preserve"> de Emissão de CCI</w:t>
      </w:r>
      <w:r w:rsidRPr="00076B9A">
        <w:rPr>
          <w:sz w:val="16"/>
          <w:szCs w:val="16"/>
          <w:lang w:val="pt-BR"/>
        </w:rPr>
        <w:t>;</w:t>
      </w:r>
    </w:p>
    <w:p w14:paraId="210C2556" w14:textId="77777777" w:rsidR="00CC5EC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CC5EC8" w:rsidRPr="00076B9A">
        <w:rPr>
          <w:b/>
          <w:bCs/>
          <w:sz w:val="16"/>
          <w:szCs w:val="16"/>
          <w:lang w:val="pt-BR"/>
        </w:rPr>
        <w:t>Instrução CVM 476</w:t>
      </w:r>
      <w:r w:rsidRPr="00076B9A">
        <w:rPr>
          <w:sz w:val="16"/>
          <w:szCs w:val="16"/>
          <w:lang w:val="pt-BR"/>
        </w:rPr>
        <w:t>”</w:t>
      </w:r>
      <w:r w:rsidR="00CC5EC8" w:rsidRPr="00076B9A">
        <w:rPr>
          <w:sz w:val="16"/>
          <w:szCs w:val="16"/>
          <w:lang w:val="pt-BR"/>
        </w:rPr>
        <w:t>: significa a Instrução da CVM nº 476, de 16 de janeiro de 2009, conforme em vigor;</w:t>
      </w:r>
    </w:p>
    <w:p w14:paraId="6A010C36"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IPCA</w:t>
      </w:r>
      <w:r w:rsidRPr="00076B9A">
        <w:rPr>
          <w:sz w:val="16"/>
          <w:szCs w:val="16"/>
          <w:lang w:val="pt-BR"/>
        </w:rPr>
        <w:t>”</w:t>
      </w:r>
      <w:r w:rsidR="00E72E28" w:rsidRPr="00076B9A">
        <w:rPr>
          <w:sz w:val="16"/>
          <w:szCs w:val="16"/>
          <w:lang w:val="pt-BR"/>
        </w:rPr>
        <w:t>: significa o Índice Nacional de Preços ao Consumidor Amplo, divulgado pelo Instituto Brasileiro de Geografia e Estatística;</w:t>
      </w:r>
    </w:p>
    <w:p w14:paraId="453E67C2"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ITR</w:t>
      </w:r>
      <w:r w:rsidRPr="00076B9A">
        <w:rPr>
          <w:sz w:val="16"/>
          <w:szCs w:val="16"/>
          <w:lang w:val="pt-BR"/>
        </w:rPr>
        <w:t>”</w:t>
      </w:r>
      <w:r w:rsidR="00E72E28" w:rsidRPr="00076B9A">
        <w:rPr>
          <w:sz w:val="16"/>
          <w:szCs w:val="16"/>
          <w:lang w:val="pt-BR"/>
        </w:rPr>
        <w:t xml:space="preserve">: significam as informações trimestrais consolidadas da </w:t>
      </w:r>
      <w:r w:rsidR="006E0192" w:rsidRPr="00076B9A">
        <w:rPr>
          <w:sz w:val="16"/>
          <w:szCs w:val="16"/>
          <w:lang w:val="pt-BR"/>
        </w:rPr>
        <w:t xml:space="preserve">Emissora </w:t>
      </w:r>
      <w:r w:rsidR="00E72E28" w:rsidRPr="00076B9A">
        <w:rPr>
          <w:sz w:val="16"/>
          <w:szCs w:val="16"/>
          <w:lang w:val="pt-BR"/>
        </w:rPr>
        <w:t>com revisão d</w:t>
      </w:r>
      <w:r w:rsidR="006E0192" w:rsidRPr="00076B9A">
        <w:rPr>
          <w:sz w:val="16"/>
          <w:szCs w:val="16"/>
          <w:lang w:val="pt-BR"/>
        </w:rPr>
        <w:t>e</w:t>
      </w:r>
      <w:r w:rsidR="00E72E28" w:rsidRPr="00076B9A">
        <w:rPr>
          <w:sz w:val="16"/>
          <w:szCs w:val="16"/>
          <w:lang w:val="pt-BR"/>
        </w:rPr>
        <w:t xml:space="preserve"> </w:t>
      </w:r>
      <w:r w:rsidR="006E0192" w:rsidRPr="00076B9A">
        <w:rPr>
          <w:sz w:val="16"/>
          <w:szCs w:val="16"/>
          <w:lang w:val="pt-BR"/>
        </w:rPr>
        <w:t>a</w:t>
      </w:r>
      <w:r w:rsidR="00E72E28" w:rsidRPr="00076B9A">
        <w:rPr>
          <w:sz w:val="16"/>
          <w:szCs w:val="16"/>
          <w:lang w:val="pt-BR"/>
        </w:rPr>
        <w:t xml:space="preserve">uditor </w:t>
      </w:r>
      <w:r w:rsidR="006E0192" w:rsidRPr="00076B9A">
        <w:rPr>
          <w:sz w:val="16"/>
          <w:szCs w:val="16"/>
          <w:lang w:val="pt-BR"/>
        </w:rPr>
        <w:t>i</w:t>
      </w:r>
      <w:r w:rsidR="00E72E28" w:rsidRPr="00076B9A">
        <w:rPr>
          <w:sz w:val="16"/>
          <w:szCs w:val="16"/>
          <w:lang w:val="pt-BR"/>
        </w:rPr>
        <w:t>ndependente, relativas a cada um dos trimestres do exercício social da</w:t>
      </w:r>
      <w:r w:rsidR="006E0192" w:rsidRPr="00076B9A">
        <w:rPr>
          <w:sz w:val="16"/>
          <w:szCs w:val="16"/>
          <w:lang w:val="pt-BR"/>
        </w:rPr>
        <w:t xml:space="preserve"> Emissora</w:t>
      </w:r>
      <w:r w:rsidR="00E72E28" w:rsidRPr="00076B9A">
        <w:rPr>
          <w:sz w:val="16"/>
          <w:szCs w:val="16"/>
          <w:lang w:val="pt-BR"/>
        </w:rPr>
        <w:t>, preparadas de acordo com a Lei das Sociedades por Ações e com as regras emitidas pela CVM;</w:t>
      </w:r>
    </w:p>
    <w:p w14:paraId="061F45C9" w14:textId="77777777" w:rsidR="00137693"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A50052">
        <w:rPr>
          <w:b/>
          <w:sz w:val="16"/>
          <w:szCs w:val="16"/>
          <w:lang w:val="pt-BR"/>
        </w:rPr>
        <w:t>JUCISRS</w:t>
      </w:r>
      <w:r w:rsidRPr="00076B9A">
        <w:rPr>
          <w:sz w:val="16"/>
          <w:szCs w:val="16"/>
          <w:lang w:val="pt-BR"/>
        </w:rPr>
        <w:t>”</w:t>
      </w:r>
      <w:r w:rsidR="00137693" w:rsidRPr="00076B9A">
        <w:rPr>
          <w:sz w:val="16"/>
          <w:szCs w:val="16"/>
          <w:lang w:val="pt-BR"/>
        </w:rPr>
        <w:t>: tem o significado atribuído no preâmbulo acima</w:t>
      </w:r>
      <w:r w:rsidR="0066710A">
        <w:rPr>
          <w:sz w:val="16"/>
          <w:szCs w:val="16"/>
          <w:lang w:val="pt-BR"/>
        </w:rPr>
        <w:t>;</w:t>
      </w:r>
    </w:p>
    <w:p w14:paraId="78C4EE5B" w14:textId="77777777" w:rsidR="00E72E28" w:rsidRDefault="000C68AF" w:rsidP="00957D0A">
      <w:pPr>
        <w:pStyle w:val="Body"/>
        <w:widowControl w:val="0"/>
        <w:spacing w:before="140" w:after="0"/>
        <w:ind w:left="680"/>
        <w:rPr>
          <w:sz w:val="16"/>
          <w:szCs w:val="16"/>
          <w:lang w:val="pt-BR"/>
        </w:rPr>
      </w:pPr>
      <w:r w:rsidRPr="00076B9A">
        <w:rPr>
          <w:sz w:val="16"/>
          <w:szCs w:val="16"/>
          <w:lang w:val="pt-BR"/>
        </w:rPr>
        <w:lastRenderedPageBreak/>
        <w:t>“</w:t>
      </w:r>
      <w:r w:rsidR="00E72E28" w:rsidRPr="00076B9A">
        <w:rPr>
          <w:b/>
          <w:sz w:val="16"/>
          <w:szCs w:val="16"/>
          <w:lang w:val="pt-BR"/>
        </w:rPr>
        <w:t>Lei 9.514</w:t>
      </w:r>
      <w:r w:rsidRPr="00076B9A">
        <w:rPr>
          <w:sz w:val="16"/>
          <w:szCs w:val="16"/>
          <w:lang w:val="pt-BR"/>
        </w:rPr>
        <w:t>”</w:t>
      </w:r>
      <w:r w:rsidR="00E72E28" w:rsidRPr="00076B9A">
        <w:rPr>
          <w:sz w:val="16"/>
          <w:szCs w:val="16"/>
          <w:lang w:val="pt-BR"/>
        </w:rPr>
        <w:t>: significa a Lei nº</w:t>
      </w:r>
      <w:r w:rsidR="006E0192" w:rsidRPr="00076B9A">
        <w:rPr>
          <w:sz w:val="16"/>
          <w:szCs w:val="16"/>
          <w:lang w:val="pt-BR"/>
        </w:rPr>
        <w:t xml:space="preserve"> </w:t>
      </w:r>
      <w:r w:rsidR="00E72E28" w:rsidRPr="00076B9A">
        <w:rPr>
          <w:sz w:val="16"/>
          <w:szCs w:val="16"/>
          <w:lang w:val="pt-BR"/>
        </w:rPr>
        <w:t>9.514, de 20</w:t>
      </w:r>
      <w:r w:rsidR="006E0192" w:rsidRPr="00076B9A">
        <w:rPr>
          <w:sz w:val="16"/>
          <w:szCs w:val="16"/>
          <w:lang w:val="pt-BR"/>
        </w:rPr>
        <w:t xml:space="preserve"> </w:t>
      </w:r>
      <w:r w:rsidR="00E72E28" w:rsidRPr="00076B9A">
        <w:rPr>
          <w:sz w:val="16"/>
          <w:szCs w:val="16"/>
          <w:lang w:val="pt-BR"/>
        </w:rPr>
        <w:t>de</w:t>
      </w:r>
      <w:r w:rsidR="006E0192" w:rsidRPr="00076B9A">
        <w:rPr>
          <w:sz w:val="16"/>
          <w:szCs w:val="16"/>
          <w:lang w:val="pt-BR"/>
        </w:rPr>
        <w:t xml:space="preserve"> </w:t>
      </w:r>
      <w:r w:rsidR="00E72E28" w:rsidRPr="00076B9A">
        <w:rPr>
          <w:sz w:val="16"/>
          <w:szCs w:val="16"/>
          <w:lang w:val="pt-BR"/>
        </w:rPr>
        <w:t>novembro</w:t>
      </w:r>
      <w:r w:rsidR="006E0192" w:rsidRPr="00076B9A">
        <w:rPr>
          <w:sz w:val="16"/>
          <w:szCs w:val="16"/>
          <w:lang w:val="pt-BR"/>
        </w:rPr>
        <w:t xml:space="preserve"> </w:t>
      </w:r>
      <w:r w:rsidR="00E72E28" w:rsidRPr="00076B9A">
        <w:rPr>
          <w:sz w:val="16"/>
          <w:szCs w:val="16"/>
          <w:lang w:val="pt-BR"/>
        </w:rPr>
        <w:t>de</w:t>
      </w:r>
      <w:r w:rsidR="006E0192" w:rsidRPr="00076B9A">
        <w:rPr>
          <w:sz w:val="16"/>
          <w:szCs w:val="16"/>
          <w:lang w:val="pt-BR"/>
        </w:rPr>
        <w:t xml:space="preserve"> </w:t>
      </w:r>
      <w:r w:rsidR="00E72E28" w:rsidRPr="00076B9A">
        <w:rPr>
          <w:sz w:val="16"/>
          <w:szCs w:val="16"/>
          <w:lang w:val="pt-BR"/>
        </w:rPr>
        <w:t>1997, conforme em vigor;</w:t>
      </w:r>
    </w:p>
    <w:p w14:paraId="35F91E0F" w14:textId="77777777" w:rsidR="002673F1" w:rsidRDefault="002673F1" w:rsidP="002673F1">
      <w:pPr>
        <w:pStyle w:val="Body"/>
        <w:widowControl w:val="0"/>
        <w:spacing w:before="140" w:after="0"/>
        <w:ind w:left="680"/>
        <w:rPr>
          <w:sz w:val="16"/>
          <w:szCs w:val="16"/>
          <w:lang w:val="pt-BR"/>
        </w:rPr>
      </w:pPr>
      <w:r w:rsidRPr="00076B9A">
        <w:rPr>
          <w:sz w:val="16"/>
          <w:szCs w:val="16"/>
          <w:lang w:val="pt-BR"/>
        </w:rPr>
        <w:t>“</w:t>
      </w:r>
      <w:r w:rsidRPr="00076B9A">
        <w:rPr>
          <w:b/>
          <w:sz w:val="16"/>
          <w:szCs w:val="16"/>
          <w:lang w:val="pt-BR"/>
        </w:rPr>
        <w:t xml:space="preserve">Lei </w:t>
      </w:r>
      <w:r>
        <w:rPr>
          <w:b/>
          <w:sz w:val="16"/>
          <w:szCs w:val="16"/>
          <w:lang w:val="pt-BR"/>
        </w:rPr>
        <w:t>14</w:t>
      </w:r>
      <w:r w:rsidRPr="00076B9A">
        <w:rPr>
          <w:b/>
          <w:sz w:val="16"/>
          <w:szCs w:val="16"/>
          <w:lang w:val="pt-BR"/>
        </w:rPr>
        <w:t>.</w:t>
      </w:r>
      <w:r>
        <w:rPr>
          <w:b/>
          <w:sz w:val="16"/>
          <w:szCs w:val="16"/>
          <w:lang w:val="pt-BR"/>
        </w:rPr>
        <w:t>430</w:t>
      </w:r>
      <w:r w:rsidRPr="00076B9A">
        <w:rPr>
          <w:sz w:val="16"/>
          <w:szCs w:val="16"/>
          <w:lang w:val="pt-BR"/>
        </w:rPr>
        <w:t xml:space="preserve">”: significa a Lei nº </w:t>
      </w:r>
      <w:r>
        <w:rPr>
          <w:sz w:val="16"/>
          <w:szCs w:val="16"/>
          <w:lang w:val="pt-BR"/>
        </w:rPr>
        <w:t>14.430</w:t>
      </w:r>
      <w:r w:rsidRPr="00076B9A">
        <w:rPr>
          <w:sz w:val="16"/>
          <w:szCs w:val="16"/>
          <w:lang w:val="pt-BR"/>
        </w:rPr>
        <w:t xml:space="preserve">, de </w:t>
      </w:r>
      <w:r>
        <w:rPr>
          <w:sz w:val="16"/>
          <w:szCs w:val="16"/>
          <w:lang w:val="pt-BR"/>
        </w:rPr>
        <w:t xml:space="preserve">03 </w:t>
      </w:r>
      <w:r w:rsidRPr="00076B9A">
        <w:rPr>
          <w:sz w:val="16"/>
          <w:szCs w:val="16"/>
          <w:lang w:val="pt-BR"/>
        </w:rPr>
        <w:t xml:space="preserve">de </w:t>
      </w:r>
      <w:r>
        <w:rPr>
          <w:sz w:val="16"/>
          <w:szCs w:val="16"/>
          <w:lang w:val="pt-BR"/>
        </w:rPr>
        <w:t xml:space="preserve">agosto </w:t>
      </w:r>
      <w:r w:rsidRPr="00076B9A">
        <w:rPr>
          <w:sz w:val="16"/>
          <w:szCs w:val="16"/>
          <w:lang w:val="pt-BR"/>
        </w:rPr>
        <w:t xml:space="preserve">de </w:t>
      </w:r>
      <w:r>
        <w:rPr>
          <w:sz w:val="16"/>
          <w:szCs w:val="16"/>
          <w:lang w:val="pt-BR"/>
        </w:rPr>
        <w:t>2022</w:t>
      </w:r>
      <w:r w:rsidRPr="00076B9A">
        <w:rPr>
          <w:sz w:val="16"/>
          <w:szCs w:val="16"/>
          <w:lang w:val="pt-BR"/>
        </w:rPr>
        <w:t>, conforme em vigor;</w:t>
      </w:r>
    </w:p>
    <w:p w14:paraId="3102E8D0"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6E0192" w:rsidRPr="00076B9A">
        <w:rPr>
          <w:b/>
          <w:noProof/>
          <w:sz w:val="16"/>
          <w:szCs w:val="16"/>
          <w:lang w:val="pt-BR"/>
        </w:rPr>
        <w:t>Leis Anticorrupção</w:t>
      </w:r>
      <w:r w:rsidRPr="00076B9A">
        <w:rPr>
          <w:sz w:val="16"/>
          <w:szCs w:val="16"/>
          <w:lang w:val="pt-BR"/>
        </w:rPr>
        <w:t>”</w:t>
      </w:r>
      <w:r w:rsidR="00E72E28" w:rsidRPr="00076B9A">
        <w:rPr>
          <w:sz w:val="16"/>
          <w:szCs w:val="16"/>
          <w:lang w:val="pt-BR"/>
        </w:rPr>
        <w:t>: significa</w:t>
      </w:r>
      <w:r w:rsidR="008A29E0" w:rsidRPr="00076B9A">
        <w:rPr>
          <w:sz w:val="16"/>
          <w:szCs w:val="16"/>
          <w:lang w:val="pt-BR"/>
        </w:rPr>
        <w:t>, em conjunto,</w:t>
      </w:r>
      <w:r w:rsidR="00E72E28" w:rsidRPr="00076B9A">
        <w:rPr>
          <w:sz w:val="16"/>
          <w:szCs w:val="16"/>
          <w:lang w:val="pt-BR"/>
        </w:rPr>
        <w:t xml:space="preserve"> </w:t>
      </w:r>
      <w:r w:rsidR="008A29E0" w:rsidRPr="00076B9A">
        <w:rPr>
          <w:b/>
          <w:bCs/>
          <w:sz w:val="16"/>
          <w:szCs w:val="16"/>
          <w:lang w:val="pt-BR"/>
        </w:rPr>
        <w:t>(i)</w:t>
      </w:r>
      <w:r w:rsidR="008A29E0" w:rsidRPr="00076B9A">
        <w:rPr>
          <w:sz w:val="16"/>
          <w:szCs w:val="16"/>
          <w:lang w:val="pt-BR"/>
        </w:rPr>
        <w:t> </w:t>
      </w:r>
      <w:r w:rsidR="00E72E28" w:rsidRPr="00076B9A">
        <w:rPr>
          <w:sz w:val="16"/>
          <w:szCs w:val="16"/>
          <w:lang w:val="pt-BR"/>
        </w:rPr>
        <w:t xml:space="preserve">a </w:t>
      </w:r>
      <w:r w:rsidR="006E0192" w:rsidRPr="00076B9A">
        <w:rPr>
          <w:noProof/>
          <w:sz w:val="16"/>
          <w:szCs w:val="16"/>
          <w:lang w:val="pt-BR"/>
        </w:rPr>
        <w:t>Lei nº 12.846, de 1º de agosto de 2013, conforme em vigor</w:t>
      </w:r>
      <w:r w:rsidR="008A29E0" w:rsidRPr="00076B9A">
        <w:rPr>
          <w:noProof/>
          <w:sz w:val="16"/>
          <w:szCs w:val="16"/>
          <w:lang w:val="pt-BR"/>
        </w:rPr>
        <w:t xml:space="preserve">; </w:t>
      </w:r>
      <w:r w:rsidR="008A29E0" w:rsidRPr="00076B9A">
        <w:rPr>
          <w:b/>
          <w:bCs/>
          <w:noProof/>
          <w:sz w:val="16"/>
          <w:szCs w:val="16"/>
          <w:lang w:val="pt-BR"/>
        </w:rPr>
        <w:t>(ii)</w:t>
      </w:r>
      <w:r w:rsidR="008A29E0" w:rsidRPr="00076B9A">
        <w:rPr>
          <w:noProof/>
          <w:sz w:val="16"/>
          <w:szCs w:val="16"/>
          <w:lang w:val="pt-BR"/>
        </w:rPr>
        <w:t> </w:t>
      </w:r>
      <w:r w:rsidR="006E0192" w:rsidRPr="00076B9A">
        <w:rPr>
          <w:noProof/>
          <w:sz w:val="16"/>
          <w:szCs w:val="16"/>
          <w:lang w:val="pt-BR"/>
        </w:rPr>
        <w:t xml:space="preserve">o Decreto nº </w:t>
      </w:r>
      <w:r w:rsidR="002673F1">
        <w:rPr>
          <w:noProof/>
          <w:sz w:val="16"/>
          <w:szCs w:val="16"/>
          <w:lang w:val="pt-BR"/>
        </w:rPr>
        <w:t>11.129</w:t>
      </w:r>
      <w:r w:rsidR="006E0192" w:rsidRPr="00076B9A">
        <w:rPr>
          <w:noProof/>
          <w:sz w:val="16"/>
          <w:szCs w:val="16"/>
          <w:lang w:val="pt-BR"/>
        </w:rPr>
        <w:t xml:space="preserve">, de </w:t>
      </w:r>
      <w:r w:rsidR="002673F1">
        <w:rPr>
          <w:noProof/>
          <w:sz w:val="16"/>
          <w:szCs w:val="16"/>
          <w:lang w:val="pt-BR"/>
        </w:rPr>
        <w:t>11 de julho de 2022</w:t>
      </w:r>
      <w:r w:rsidR="006E0192" w:rsidRPr="00076B9A">
        <w:rPr>
          <w:noProof/>
          <w:sz w:val="16"/>
          <w:szCs w:val="16"/>
          <w:lang w:val="pt-BR"/>
        </w:rPr>
        <w:t>, conforme em vigor</w:t>
      </w:r>
      <w:r w:rsidR="008A29E0" w:rsidRPr="00076B9A">
        <w:rPr>
          <w:noProof/>
          <w:sz w:val="16"/>
          <w:szCs w:val="16"/>
          <w:lang w:val="pt-BR"/>
        </w:rPr>
        <w:t>;</w:t>
      </w:r>
      <w:r w:rsidR="0029504B" w:rsidRPr="00076B9A">
        <w:rPr>
          <w:noProof/>
          <w:sz w:val="16"/>
          <w:szCs w:val="16"/>
          <w:lang w:val="pt-BR"/>
        </w:rPr>
        <w:t xml:space="preserve"> </w:t>
      </w:r>
      <w:r w:rsidR="0029504B" w:rsidRPr="00076B9A">
        <w:rPr>
          <w:b/>
          <w:bCs/>
          <w:noProof/>
          <w:sz w:val="16"/>
          <w:szCs w:val="16"/>
          <w:lang w:val="pt-BR"/>
        </w:rPr>
        <w:t>(iii)</w:t>
      </w:r>
      <w:r w:rsidR="0029504B" w:rsidRPr="00076B9A">
        <w:rPr>
          <w:noProof/>
          <w:sz w:val="16"/>
          <w:szCs w:val="16"/>
          <w:lang w:val="pt-BR"/>
        </w:rPr>
        <w:t xml:space="preserve"> a </w:t>
      </w:r>
      <w:r w:rsidR="0029504B" w:rsidRPr="00076B9A">
        <w:rPr>
          <w:sz w:val="16"/>
          <w:szCs w:val="16"/>
          <w:lang w:val="pt-BR"/>
        </w:rPr>
        <w:t>Lei nº 9.613, de 03 de março de 1998, conforme em vigor;</w:t>
      </w:r>
      <w:r w:rsidR="008A29E0" w:rsidRPr="00076B9A">
        <w:rPr>
          <w:noProof/>
          <w:sz w:val="16"/>
          <w:szCs w:val="16"/>
          <w:lang w:val="pt-BR"/>
        </w:rPr>
        <w:t xml:space="preserve"> </w:t>
      </w:r>
      <w:r w:rsidR="008A29E0" w:rsidRPr="00076B9A">
        <w:rPr>
          <w:b/>
          <w:bCs/>
          <w:noProof/>
          <w:sz w:val="16"/>
          <w:szCs w:val="16"/>
          <w:lang w:val="pt-BR"/>
        </w:rPr>
        <w:t>(i</w:t>
      </w:r>
      <w:r w:rsidR="0029504B" w:rsidRPr="00076B9A">
        <w:rPr>
          <w:b/>
          <w:bCs/>
          <w:noProof/>
          <w:sz w:val="16"/>
          <w:szCs w:val="16"/>
          <w:lang w:val="pt-BR"/>
        </w:rPr>
        <w:t>v</w:t>
      </w:r>
      <w:r w:rsidR="008A29E0" w:rsidRPr="00076B9A">
        <w:rPr>
          <w:b/>
          <w:bCs/>
          <w:noProof/>
          <w:sz w:val="16"/>
          <w:szCs w:val="16"/>
          <w:lang w:val="pt-BR"/>
        </w:rPr>
        <w:t>)</w:t>
      </w:r>
      <w:r w:rsidR="008A29E0" w:rsidRPr="00076B9A">
        <w:rPr>
          <w:noProof/>
          <w:sz w:val="16"/>
          <w:szCs w:val="16"/>
          <w:lang w:val="pt-BR"/>
        </w:rPr>
        <w:t> </w:t>
      </w:r>
      <w:r w:rsidR="006E0192" w:rsidRPr="00076B9A">
        <w:rPr>
          <w:noProof/>
          <w:sz w:val="16"/>
          <w:szCs w:val="16"/>
          <w:lang w:val="pt-BR"/>
        </w:rPr>
        <w:t>a Lei nº 8.429, de 2 de junho de 1992, conforme em vigor</w:t>
      </w:r>
      <w:r w:rsidR="008A29E0" w:rsidRPr="00076B9A">
        <w:rPr>
          <w:noProof/>
          <w:sz w:val="16"/>
          <w:szCs w:val="16"/>
          <w:lang w:val="pt-BR"/>
        </w:rPr>
        <w:t xml:space="preserve">; </w:t>
      </w:r>
      <w:r w:rsidR="008A29E0" w:rsidRPr="00076B9A">
        <w:rPr>
          <w:b/>
          <w:bCs/>
          <w:noProof/>
          <w:sz w:val="16"/>
          <w:szCs w:val="16"/>
          <w:lang w:val="pt-BR"/>
        </w:rPr>
        <w:t>(v)</w:t>
      </w:r>
      <w:r w:rsidR="008A29E0" w:rsidRPr="00076B9A">
        <w:rPr>
          <w:noProof/>
          <w:sz w:val="16"/>
          <w:szCs w:val="16"/>
          <w:lang w:val="pt-BR"/>
        </w:rPr>
        <w:t> </w:t>
      </w:r>
      <w:r w:rsidR="006E0192" w:rsidRPr="00076B9A">
        <w:rPr>
          <w:noProof/>
          <w:sz w:val="16"/>
          <w:szCs w:val="16"/>
          <w:lang w:val="pt-BR"/>
        </w:rPr>
        <w:t>a Lei nº 12.529, de 30 de novembro de 2011, conforme em vigor</w:t>
      </w:r>
      <w:r w:rsidR="008A29E0" w:rsidRPr="00076B9A">
        <w:rPr>
          <w:noProof/>
          <w:sz w:val="16"/>
          <w:szCs w:val="16"/>
          <w:lang w:val="pt-BR"/>
        </w:rPr>
        <w:t xml:space="preserve">; </w:t>
      </w:r>
      <w:r w:rsidR="008A29E0" w:rsidRPr="00076B9A">
        <w:rPr>
          <w:b/>
          <w:bCs/>
          <w:noProof/>
          <w:sz w:val="16"/>
          <w:szCs w:val="16"/>
          <w:lang w:val="pt-BR"/>
        </w:rPr>
        <w:t>(v</w:t>
      </w:r>
      <w:r w:rsidR="0029504B" w:rsidRPr="00076B9A">
        <w:rPr>
          <w:b/>
          <w:bCs/>
          <w:noProof/>
          <w:sz w:val="16"/>
          <w:szCs w:val="16"/>
          <w:lang w:val="pt-BR"/>
        </w:rPr>
        <w:t>i</w:t>
      </w:r>
      <w:r w:rsidR="008A29E0" w:rsidRPr="00076B9A">
        <w:rPr>
          <w:b/>
          <w:bCs/>
          <w:noProof/>
          <w:sz w:val="16"/>
          <w:szCs w:val="16"/>
          <w:lang w:val="pt-BR"/>
        </w:rPr>
        <w:t>)</w:t>
      </w:r>
      <w:r w:rsidR="008A29E0" w:rsidRPr="00076B9A">
        <w:rPr>
          <w:noProof/>
          <w:sz w:val="16"/>
          <w:szCs w:val="16"/>
          <w:lang w:val="pt-BR"/>
        </w:rPr>
        <w:t> </w:t>
      </w:r>
      <w:r w:rsidR="006E0192" w:rsidRPr="00076B9A">
        <w:rPr>
          <w:noProof/>
          <w:sz w:val="16"/>
          <w:szCs w:val="16"/>
          <w:lang w:val="pt-BR"/>
        </w:rPr>
        <w:t xml:space="preserve">o </w:t>
      </w:r>
      <w:r w:rsidR="006E0192" w:rsidRPr="00076B9A">
        <w:rPr>
          <w:i/>
          <w:iCs/>
          <w:noProof/>
          <w:sz w:val="16"/>
          <w:szCs w:val="16"/>
          <w:lang w:val="pt-BR"/>
        </w:rPr>
        <w:t>U.S. Foreign Corrupt Practices Act of 1977</w:t>
      </w:r>
      <w:r w:rsidR="008A29E0" w:rsidRPr="00076B9A">
        <w:rPr>
          <w:noProof/>
          <w:sz w:val="16"/>
          <w:szCs w:val="16"/>
          <w:lang w:val="pt-BR"/>
        </w:rPr>
        <w:t>;</w:t>
      </w:r>
      <w:r w:rsidR="006E0192" w:rsidRPr="00076B9A">
        <w:rPr>
          <w:noProof/>
          <w:sz w:val="16"/>
          <w:szCs w:val="16"/>
          <w:lang w:val="pt-BR"/>
        </w:rPr>
        <w:t xml:space="preserve"> e </w:t>
      </w:r>
      <w:r w:rsidR="008A29E0" w:rsidRPr="00076B9A">
        <w:rPr>
          <w:b/>
          <w:bCs/>
          <w:noProof/>
          <w:sz w:val="16"/>
          <w:szCs w:val="16"/>
          <w:lang w:val="pt-BR"/>
        </w:rPr>
        <w:t>(v</w:t>
      </w:r>
      <w:r w:rsidR="0029504B" w:rsidRPr="00076B9A">
        <w:rPr>
          <w:b/>
          <w:bCs/>
          <w:noProof/>
          <w:sz w:val="16"/>
          <w:szCs w:val="16"/>
          <w:lang w:val="pt-BR"/>
        </w:rPr>
        <w:t>i</w:t>
      </w:r>
      <w:r w:rsidR="008A29E0" w:rsidRPr="00076B9A">
        <w:rPr>
          <w:b/>
          <w:bCs/>
          <w:noProof/>
          <w:sz w:val="16"/>
          <w:szCs w:val="16"/>
          <w:lang w:val="pt-BR"/>
        </w:rPr>
        <w:t>i)</w:t>
      </w:r>
      <w:r w:rsidR="008A29E0" w:rsidRPr="00076B9A">
        <w:rPr>
          <w:noProof/>
          <w:sz w:val="16"/>
          <w:szCs w:val="16"/>
          <w:lang w:val="pt-BR"/>
        </w:rPr>
        <w:t> </w:t>
      </w:r>
      <w:r w:rsidR="006E0192" w:rsidRPr="00076B9A">
        <w:rPr>
          <w:noProof/>
          <w:sz w:val="16"/>
          <w:szCs w:val="16"/>
          <w:lang w:val="pt-BR"/>
        </w:rPr>
        <w:t xml:space="preserve">o </w:t>
      </w:r>
      <w:r w:rsidR="006E0192" w:rsidRPr="00076B9A">
        <w:rPr>
          <w:i/>
          <w:iCs/>
          <w:noProof/>
          <w:sz w:val="16"/>
          <w:szCs w:val="16"/>
          <w:lang w:val="pt-BR"/>
        </w:rPr>
        <w:t>UK Bribery Act de 2010</w:t>
      </w:r>
      <w:r w:rsidR="006E0192" w:rsidRPr="00076B9A">
        <w:rPr>
          <w:noProof/>
          <w:sz w:val="16"/>
          <w:szCs w:val="16"/>
          <w:lang w:val="pt-BR"/>
        </w:rPr>
        <w:t>, conforme aplicáveis</w:t>
      </w:r>
      <w:r w:rsidR="00E72E28" w:rsidRPr="00076B9A">
        <w:rPr>
          <w:sz w:val="16"/>
          <w:szCs w:val="16"/>
          <w:lang w:val="pt-BR"/>
        </w:rPr>
        <w:t>;</w:t>
      </w:r>
    </w:p>
    <w:p w14:paraId="57AA325A"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Lei das Sociedades por Ações</w:t>
      </w:r>
      <w:r w:rsidRPr="00076B9A">
        <w:rPr>
          <w:sz w:val="16"/>
          <w:szCs w:val="16"/>
          <w:lang w:val="pt-BR"/>
        </w:rPr>
        <w:t>”</w:t>
      </w:r>
      <w:r w:rsidR="00E72E28" w:rsidRPr="00076B9A">
        <w:rPr>
          <w:sz w:val="16"/>
          <w:szCs w:val="16"/>
          <w:lang w:val="pt-BR"/>
        </w:rPr>
        <w:t>: significa a Lei n</w:t>
      </w:r>
      <w:r w:rsidR="008A29E0" w:rsidRPr="00076B9A">
        <w:rPr>
          <w:sz w:val="16"/>
          <w:szCs w:val="16"/>
          <w:lang w:val="pt-BR"/>
        </w:rPr>
        <w:t xml:space="preserve">º </w:t>
      </w:r>
      <w:r w:rsidR="00E72E28" w:rsidRPr="00076B9A">
        <w:rPr>
          <w:sz w:val="16"/>
          <w:szCs w:val="16"/>
          <w:lang w:val="pt-BR"/>
        </w:rPr>
        <w:t xml:space="preserve">6.404, de </w:t>
      </w:r>
      <w:r w:rsidR="008A29E0" w:rsidRPr="00076B9A">
        <w:rPr>
          <w:sz w:val="16"/>
          <w:szCs w:val="16"/>
          <w:lang w:val="pt-BR"/>
        </w:rPr>
        <w:t xml:space="preserve">15 de dezembro de </w:t>
      </w:r>
      <w:r w:rsidR="00E72E28" w:rsidRPr="00076B9A">
        <w:rPr>
          <w:sz w:val="16"/>
          <w:szCs w:val="16"/>
          <w:lang w:val="pt-BR"/>
        </w:rPr>
        <w:t>1976, conforme em vigor;</w:t>
      </w:r>
    </w:p>
    <w:p w14:paraId="375A88C7" w14:textId="77777777"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Lei d</w:t>
      </w:r>
      <w:r w:rsidR="006E0192" w:rsidRPr="00076B9A">
        <w:rPr>
          <w:b/>
          <w:sz w:val="16"/>
          <w:szCs w:val="16"/>
          <w:lang w:val="pt-BR"/>
        </w:rPr>
        <w:t>o</w:t>
      </w:r>
      <w:r w:rsidR="00E72E28" w:rsidRPr="00076B9A">
        <w:rPr>
          <w:b/>
          <w:sz w:val="16"/>
          <w:szCs w:val="16"/>
          <w:lang w:val="pt-BR"/>
        </w:rPr>
        <w:t xml:space="preserve"> Mercado de Valores Mobiliários</w:t>
      </w:r>
      <w:r w:rsidRPr="00076B9A">
        <w:rPr>
          <w:sz w:val="16"/>
          <w:szCs w:val="16"/>
          <w:lang w:val="pt-BR"/>
        </w:rPr>
        <w:t>”</w:t>
      </w:r>
      <w:r w:rsidR="00E72E28" w:rsidRPr="00076B9A">
        <w:rPr>
          <w:sz w:val="16"/>
          <w:szCs w:val="16"/>
          <w:lang w:val="pt-BR"/>
        </w:rPr>
        <w:t xml:space="preserve">: significa a </w:t>
      </w:r>
      <w:r w:rsidR="006E0192" w:rsidRPr="00076B9A">
        <w:rPr>
          <w:sz w:val="16"/>
          <w:szCs w:val="16"/>
          <w:lang w:val="pt-BR"/>
        </w:rPr>
        <w:t xml:space="preserve">Lei nº 6.385, de </w:t>
      </w:r>
      <w:r w:rsidR="002673F1">
        <w:rPr>
          <w:sz w:val="16"/>
          <w:szCs w:val="16"/>
          <w:lang w:val="pt-BR"/>
        </w:rPr>
        <w:t>0</w:t>
      </w:r>
      <w:r w:rsidR="006E0192" w:rsidRPr="00076B9A">
        <w:rPr>
          <w:sz w:val="16"/>
          <w:szCs w:val="16"/>
          <w:lang w:val="pt-BR"/>
        </w:rPr>
        <w:t>7 de dezembro de 1976, conforme em vigor</w:t>
      </w:r>
      <w:r w:rsidR="00E72E28" w:rsidRPr="00076B9A">
        <w:rPr>
          <w:sz w:val="16"/>
          <w:szCs w:val="16"/>
          <w:lang w:val="pt-BR"/>
        </w:rPr>
        <w:t>;</w:t>
      </w:r>
    </w:p>
    <w:p w14:paraId="273E0B38" w14:textId="77777777" w:rsidR="0071328C"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71328C" w:rsidRPr="00076B9A">
        <w:rPr>
          <w:b/>
          <w:bCs/>
          <w:sz w:val="16"/>
          <w:szCs w:val="16"/>
          <w:lang w:val="pt-BR"/>
        </w:rPr>
        <w:t>Norma</w:t>
      </w:r>
      <w:r w:rsidRPr="00076B9A">
        <w:rPr>
          <w:sz w:val="16"/>
          <w:szCs w:val="16"/>
          <w:lang w:val="pt-BR"/>
        </w:rPr>
        <w:t>”</w:t>
      </w:r>
      <w:r w:rsidR="0071328C" w:rsidRPr="00076B9A">
        <w:rPr>
          <w:sz w:val="16"/>
          <w:szCs w:val="16"/>
          <w:lang w:val="pt-BR"/>
        </w:rPr>
        <w:t xml:space="preserve">: </w:t>
      </w:r>
      <w:r w:rsidR="0071328C" w:rsidRPr="00076B9A">
        <w:rPr>
          <w:rFonts w:eastAsia="Arial Unicode MS"/>
          <w:sz w:val="16"/>
          <w:szCs w:val="16"/>
          <w:lang w:val="pt-BR"/>
        </w:rPr>
        <w:t xml:space="preserve">qualquer lei, decreto, medida provisória, regulamento, norma </w:t>
      </w:r>
      <w:r w:rsidR="0071328C" w:rsidRPr="00076B9A">
        <w:rPr>
          <w:sz w:val="16"/>
          <w:szCs w:val="16"/>
          <w:lang w:val="pt-BR"/>
        </w:rPr>
        <w:t>administrativa</w:t>
      </w:r>
      <w:r w:rsidR="0071328C" w:rsidRPr="00076B9A">
        <w:rPr>
          <w:rFonts w:eastAsia="Arial Unicode MS"/>
          <w:sz w:val="16"/>
          <w:szCs w:val="16"/>
          <w:lang w:val="pt-BR"/>
        </w:rPr>
        <w:t>, ofício, carta, resolução, instrução, circular e/ou qualquer tipo de determinação, na forma de qualquer outro instrumento ou regulamentação, de órgãos ou entidades governamentais, autarquias, tribunais ou qualquer outra Autoridade, que crie direitos e/ou obrigações;</w:t>
      </w:r>
    </w:p>
    <w:p w14:paraId="12411D6B" w14:textId="366A17D3" w:rsidR="00CC2BE0"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CC2BE0" w:rsidRPr="00076B9A">
        <w:rPr>
          <w:b/>
          <w:bCs/>
          <w:sz w:val="16"/>
          <w:szCs w:val="16"/>
          <w:lang w:val="pt-BR"/>
        </w:rPr>
        <w:t>Oferta de Resgate Antecipado Total</w:t>
      </w:r>
      <w:r w:rsidRPr="00076B9A">
        <w:rPr>
          <w:sz w:val="16"/>
          <w:szCs w:val="16"/>
          <w:lang w:val="pt-BR"/>
        </w:rPr>
        <w:t>”</w:t>
      </w:r>
      <w:r w:rsidR="00CC2BE0" w:rsidRPr="00076B9A">
        <w:rPr>
          <w:sz w:val="16"/>
          <w:szCs w:val="16"/>
          <w:lang w:val="pt-BR"/>
        </w:rPr>
        <w:t xml:space="preserve">: </w:t>
      </w:r>
      <w:r w:rsidR="00CC2BE0" w:rsidRPr="00076B9A">
        <w:rPr>
          <w:color w:val="222222"/>
          <w:sz w:val="16"/>
          <w:szCs w:val="16"/>
          <w:shd w:val="clear" w:color="auto" w:fill="FFFFFF"/>
          <w:lang w:val="pt-BR"/>
        </w:rPr>
        <w:t xml:space="preserve">tem o significado previsto na Cláusula </w:t>
      </w:r>
      <w:r w:rsidR="008A29E0" w:rsidRPr="00076B9A">
        <w:rPr>
          <w:color w:val="222222"/>
          <w:sz w:val="16"/>
          <w:szCs w:val="16"/>
          <w:shd w:val="clear" w:color="auto" w:fill="FFFFFF"/>
          <w:lang w:val="pt-BR"/>
        </w:rPr>
        <w:fldChar w:fldCharType="begin"/>
      </w:r>
      <w:r w:rsidR="008A29E0" w:rsidRPr="00076B9A">
        <w:rPr>
          <w:color w:val="222222"/>
          <w:sz w:val="16"/>
          <w:szCs w:val="16"/>
          <w:shd w:val="clear" w:color="auto" w:fill="FFFFFF"/>
          <w:lang w:val="pt-BR"/>
        </w:rPr>
        <w:instrText xml:space="preserve"> REF  _Ref94084433 \h \p \r  \* MERGEFORMAT </w:instrText>
      </w:r>
      <w:r w:rsidR="008A29E0" w:rsidRPr="00076B9A">
        <w:rPr>
          <w:color w:val="222222"/>
          <w:sz w:val="16"/>
          <w:szCs w:val="16"/>
          <w:shd w:val="clear" w:color="auto" w:fill="FFFFFF"/>
          <w:lang w:val="pt-BR"/>
        </w:rPr>
      </w:r>
      <w:r w:rsidR="008A29E0" w:rsidRPr="00076B9A">
        <w:rPr>
          <w:color w:val="222222"/>
          <w:sz w:val="16"/>
          <w:szCs w:val="16"/>
          <w:shd w:val="clear" w:color="auto" w:fill="FFFFFF"/>
          <w:lang w:val="pt-BR"/>
        </w:rPr>
        <w:fldChar w:fldCharType="separate"/>
      </w:r>
      <w:r w:rsidR="00EB0246">
        <w:rPr>
          <w:color w:val="222222"/>
          <w:sz w:val="16"/>
          <w:szCs w:val="16"/>
          <w:shd w:val="clear" w:color="auto" w:fill="FFFFFF"/>
          <w:lang w:val="pt-BR"/>
        </w:rPr>
        <w:t>10.3.1 abaixo</w:t>
      </w:r>
      <w:r w:rsidR="008A29E0" w:rsidRPr="00076B9A">
        <w:rPr>
          <w:color w:val="222222"/>
          <w:sz w:val="16"/>
          <w:szCs w:val="16"/>
          <w:shd w:val="clear" w:color="auto" w:fill="FFFFFF"/>
          <w:lang w:val="pt-BR"/>
        </w:rPr>
        <w:fldChar w:fldCharType="end"/>
      </w:r>
      <w:r w:rsidR="00CC2BE0" w:rsidRPr="00076B9A">
        <w:rPr>
          <w:sz w:val="16"/>
          <w:szCs w:val="16"/>
          <w:lang w:val="pt-BR"/>
        </w:rPr>
        <w:t>;</w:t>
      </w:r>
    </w:p>
    <w:p w14:paraId="67123C94" w14:textId="468CDAE8" w:rsidR="003151E5" w:rsidRPr="00076B9A" w:rsidRDefault="003151E5" w:rsidP="00957D0A">
      <w:pPr>
        <w:pStyle w:val="Body"/>
        <w:widowControl w:val="0"/>
        <w:spacing w:before="140" w:after="0"/>
        <w:ind w:left="680"/>
        <w:rPr>
          <w:sz w:val="16"/>
          <w:szCs w:val="16"/>
          <w:lang w:val="pt-BR"/>
        </w:rPr>
      </w:pPr>
      <w:r w:rsidRPr="00076B9A">
        <w:rPr>
          <w:sz w:val="16"/>
          <w:szCs w:val="16"/>
          <w:lang w:val="pt-BR"/>
        </w:rPr>
        <w:t>“</w:t>
      </w:r>
      <w:r w:rsidRPr="00076B9A">
        <w:rPr>
          <w:b/>
          <w:sz w:val="16"/>
          <w:szCs w:val="16"/>
          <w:lang w:val="pt-BR"/>
        </w:rPr>
        <w:t xml:space="preserve">Período de Capitalização </w:t>
      </w:r>
      <w:r w:rsidRPr="00076B9A">
        <w:rPr>
          <w:b/>
          <w:bCs/>
          <w:sz w:val="16"/>
          <w:szCs w:val="16"/>
          <w:lang w:val="pt-BR"/>
        </w:rPr>
        <w:t>Atualização Monetária</w:t>
      </w:r>
      <w:r w:rsidRPr="00076B9A">
        <w:rPr>
          <w:sz w:val="16"/>
          <w:szCs w:val="16"/>
          <w:lang w:val="pt-BR"/>
        </w:rPr>
        <w:t xml:space="preserve">”: tem o significado previsto na Cláusula </w:t>
      </w:r>
      <w:r w:rsidR="00E47DF1" w:rsidRPr="00076B9A">
        <w:rPr>
          <w:sz w:val="16"/>
          <w:szCs w:val="16"/>
          <w:lang w:val="pt-BR"/>
        </w:rPr>
        <w:fldChar w:fldCharType="begin"/>
      </w:r>
      <w:r w:rsidR="00E47DF1" w:rsidRPr="00076B9A">
        <w:rPr>
          <w:sz w:val="16"/>
          <w:szCs w:val="16"/>
          <w:lang w:val="pt-BR"/>
        </w:rPr>
        <w:instrText xml:space="preserve"> REF _Ref105455299 \r \h </w:instrText>
      </w:r>
      <w:r w:rsidR="00311D9E" w:rsidRPr="00076B9A">
        <w:rPr>
          <w:sz w:val="16"/>
          <w:szCs w:val="16"/>
          <w:lang w:val="pt-BR"/>
        </w:rPr>
        <w:instrText xml:space="preserve"> \* MERGEFORMAT </w:instrText>
      </w:r>
      <w:r w:rsidR="00E47DF1" w:rsidRPr="00076B9A">
        <w:rPr>
          <w:sz w:val="16"/>
          <w:szCs w:val="16"/>
          <w:lang w:val="pt-BR"/>
        </w:rPr>
      </w:r>
      <w:r w:rsidR="00E47DF1" w:rsidRPr="00076B9A">
        <w:rPr>
          <w:sz w:val="16"/>
          <w:szCs w:val="16"/>
          <w:lang w:val="pt-BR"/>
        </w:rPr>
        <w:fldChar w:fldCharType="separate"/>
      </w:r>
      <w:r w:rsidR="00EB0246">
        <w:rPr>
          <w:sz w:val="16"/>
          <w:szCs w:val="16"/>
          <w:lang w:val="pt-BR"/>
        </w:rPr>
        <w:t>9.13.2</w:t>
      </w:r>
      <w:r w:rsidR="00E47DF1" w:rsidRPr="00076B9A">
        <w:rPr>
          <w:sz w:val="16"/>
          <w:szCs w:val="16"/>
          <w:lang w:val="pt-BR"/>
        </w:rPr>
        <w:fldChar w:fldCharType="end"/>
      </w:r>
      <w:r w:rsidRPr="00076B9A">
        <w:rPr>
          <w:sz w:val="16"/>
          <w:szCs w:val="16"/>
          <w:lang w:val="pt-BR"/>
        </w:rPr>
        <w:t>;</w:t>
      </w:r>
    </w:p>
    <w:p w14:paraId="41AAE823" w14:textId="14132A2B"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Período de Capitalização</w:t>
      </w:r>
      <w:r w:rsidR="003151E5" w:rsidRPr="00076B9A">
        <w:rPr>
          <w:b/>
          <w:sz w:val="16"/>
          <w:szCs w:val="16"/>
          <w:lang w:val="pt-BR"/>
        </w:rPr>
        <w:t xml:space="preserve"> </w:t>
      </w:r>
      <w:r w:rsidR="003151E5" w:rsidRPr="00076B9A">
        <w:rPr>
          <w:b/>
          <w:bCs/>
          <w:sz w:val="16"/>
          <w:szCs w:val="16"/>
          <w:lang w:val="pt-BR"/>
        </w:rPr>
        <w:t>das Debêntures CDI</w:t>
      </w:r>
      <w:r w:rsidRPr="00076B9A">
        <w:rPr>
          <w:sz w:val="16"/>
          <w:szCs w:val="16"/>
          <w:lang w:val="pt-BR"/>
        </w:rPr>
        <w:t>”</w:t>
      </w:r>
      <w:r w:rsidR="00E72E28" w:rsidRPr="00076B9A">
        <w:rPr>
          <w:sz w:val="16"/>
          <w:szCs w:val="16"/>
          <w:lang w:val="pt-BR"/>
        </w:rPr>
        <w:t>: tem o significado previsto na</w:t>
      </w:r>
      <w:r w:rsidR="00536415" w:rsidRPr="00076B9A">
        <w:rPr>
          <w:sz w:val="16"/>
          <w:szCs w:val="16"/>
          <w:lang w:val="pt-BR"/>
        </w:rPr>
        <w:t xml:space="preserve"> Cláusula </w:t>
      </w:r>
      <w:r w:rsidR="008A29E0" w:rsidRPr="00076B9A">
        <w:rPr>
          <w:sz w:val="16"/>
          <w:szCs w:val="16"/>
          <w:lang w:val="pt-BR"/>
        </w:rPr>
        <w:fldChar w:fldCharType="begin"/>
      </w:r>
      <w:r w:rsidR="008A29E0" w:rsidRPr="00076B9A">
        <w:rPr>
          <w:sz w:val="16"/>
          <w:szCs w:val="16"/>
          <w:lang w:val="pt-BR"/>
        </w:rPr>
        <w:instrText xml:space="preserve"> REF  _Ref94082555 \h \p \r  \* MERGEFORMAT </w:instrText>
      </w:r>
      <w:r w:rsidR="008A29E0" w:rsidRPr="00076B9A">
        <w:rPr>
          <w:sz w:val="16"/>
          <w:szCs w:val="16"/>
          <w:lang w:val="pt-BR"/>
        </w:rPr>
      </w:r>
      <w:r w:rsidR="008A29E0" w:rsidRPr="00076B9A">
        <w:rPr>
          <w:sz w:val="16"/>
          <w:szCs w:val="16"/>
          <w:lang w:val="pt-BR"/>
        </w:rPr>
        <w:fldChar w:fldCharType="separate"/>
      </w:r>
      <w:r w:rsidR="00EB0246">
        <w:rPr>
          <w:sz w:val="16"/>
          <w:szCs w:val="16"/>
          <w:lang w:val="pt-BR"/>
        </w:rPr>
        <w:t>9.14.3 abaixo</w:t>
      </w:r>
      <w:r w:rsidR="008A29E0" w:rsidRPr="00076B9A">
        <w:rPr>
          <w:sz w:val="16"/>
          <w:szCs w:val="16"/>
          <w:lang w:val="pt-BR"/>
        </w:rPr>
        <w:fldChar w:fldCharType="end"/>
      </w:r>
      <w:r w:rsidR="00E72E28" w:rsidRPr="00076B9A">
        <w:rPr>
          <w:sz w:val="16"/>
          <w:szCs w:val="16"/>
          <w:lang w:val="pt-BR"/>
        </w:rPr>
        <w:t>;</w:t>
      </w:r>
    </w:p>
    <w:p w14:paraId="54984F8B" w14:textId="0B70AF24"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Remuneração</w:t>
      </w:r>
      <w:r w:rsidR="00D61F1E" w:rsidRPr="00076B9A">
        <w:rPr>
          <w:b/>
          <w:sz w:val="16"/>
          <w:szCs w:val="16"/>
          <w:lang w:val="pt-BR"/>
        </w:rPr>
        <w:t xml:space="preserve"> das Debêntures</w:t>
      </w:r>
      <w:r w:rsidRPr="00076B9A">
        <w:rPr>
          <w:sz w:val="16"/>
          <w:szCs w:val="16"/>
          <w:lang w:val="pt-BR"/>
        </w:rPr>
        <w:t>”</w:t>
      </w:r>
      <w:r w:rsidR="00E72E28" w:rsidRPr="00076B9A">
        <w:rPr>
          <w:sz w:val="16"/>
          <w:szCs w:val="16"/>
          <w:lang w:val="pt-BR"/>
        </w:rPr>
        <w:t>:</w:t>
      </w:r>
      <w:r w:rsidR="00536415" w:rsidRPr="00076B9A">
        <w:rPr>
          <w:sz w:val="16"/>
          <w:szCs w:val="16"/>
          <w:lang w:val="pt-BR"/>
        </w:rPr>
        <w:t xml:space="preserve"> tem o significado previsto na Cláusula </w:t>
      </w:r>
      <w:r w:rsidR="008A29E0" w:rsidRPr="00076B9A">
        <w:rPr>
          <w:sz w:val="16"/>
          <w:szCs w:val="16"/>
          <w:lang w:val="pt-BR"/>
        </w:rPr>
        <w:fldChar w:fldCharType="begin"/>
      </w:r>
      <w:r w:rsidR="008A29E0" w:rsidRPr="00076B9A">
        <w:rPr>
          <w:sz w:val="16"/>
          <w:szCs w:val="16"/>
          <w:lang w:val="pt-BR"/>
        </w:rPr>
        <w:instrText xml:space="preserve"> REF  _Ref86332836 \h \p \r  \* MERGEFORMAT </w:instrText>
      </w:r>
      <w:r w:rsidR="008A29E0" w:rsidRPr="00076B9A">
        <w:rPr>
          <w:sz w:val="16"/>
          <w:szCs w:val="16"/>
          <w:lang w:val="pt-BR"/>
        </w:rPr>
      </w:r>
      <w:r w:rsidR="008A29E0" w:rsidRPr="00076B9A">
        <w:rPr>
          <w:sz w:val="16"/>
          <w:szCs w:val="16"/>
          <w:lang w:val="pt-BR"/>
        </w:rPr>
        <w:fldChar w:fldCharType="separate"/>
      </w:r>
      <w:r w:rsidR="00EB0246">
        <w:rPr>
          <w:sz w:val="16"/>
          <w:szCs w:val="16"/>
          <w:lang w:val="pt-BR"/>
        </w:rPr>
        <w:t>9.14.1 abaixo</w:t>
      </w:r>
      <w:r w:rsidR="008A29E0" w:rsidRPr="00076B9A">
        <w:rPr>
          <w:sz w:val="16"/>
          <w:szCs w:val="16"/>
          <w:lang w:val="pt-BR"/>
        </w:rPr>
        <w:fldChar w:fldCharType="end"/>
      </w:r>
      <w:r w:rsidR="00E72E28" w:rsidRPr="00076B9A">
        <w:rPr>
          <w:sz w:val="16"/>
          <w:szCs w:val="16"/>
          <w:lang w:val="pt-BR"/>
        </w:rPr>
        <w:t>;</w:t>
      </w:r>
    </w:p>
    <w:p w14:paraId="7230769D" w14:textId="5D86DD0B" w:rsidR="00D61F1E"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D61F1E" w:rsidRPr="00076B9A">
        <w:rPr>
          <w:b/>
          <w:sz w:val="16"/>
          <w:szCs w:val="16"/>
          <w:lang w:val="pt-BR"/>
        </w:rPr>
        <w:t xml:space="preserve">Remuneração </w:t>
      </w:r>
      <w:r w:rsidR="00964EDF" w:rsidRPr="00076B9A">
        <w:rPr>
          <w:b/>
          <w:sz w:val="16"/>
          <w:szCs w:val="16"/>
          <w:lang w:val="pt-BR"/>
        </w:rPr>
        <w:t xml:space="preserve">das Debêntures </w:t>
      </w:r>
      <w:r w:rsidR="00D61F1E" w:rsidRPr="00076B9A">
        <w:rPr>
          <w:b/>
          <w:sz w:val="16"/>
          <w:szCs w:val="16"/>
          <w:lang w:val="pt-BR"/>
        </w:rPr>
        <w:t>CDI</w:t>
      </w:r>
      <w:r w:rsidRPr="00076B9A">
        <w:rPr>
          <w:sz w:val="16"/>
          <w:szCs w:val="16"/>
          <w:lang w:val="pt-BR"/>
        </w:rPr>
        <w:t>”</w:t>
      </w:r>
      <w:r w:rsidR="00D61F1E" w:rsidRPr="00076B9A">
        <w:rPr>
          <w:sz w:val="16"/>
          <w:szCs w:val="16"/>
          <w:lang w:val="pt-BR"/>
        </w:rPr>
        <w:t xml:space="preserve">: tem o significado previsto na Cláusula </w:t>
      </w:r>
      <w:r w:rsidR="00D61F1E" w:rsidRPr="00076B9A">
        <w:rPr>
          <w:sz w:val="16"/>
          <w:szCs w:val="16"/>
          <w:lang w:val="pt-BR"/>
        </w:rPr>
        <w:fldChar w:fldCharType="begin"/>
      </w:r>
      <w:r w:rsidR="00D61F1E" w:rsidRPr="00076B9A">
        <w:rPr>
          <w:sz w:val="16"/>
          <w:szCs w:val="16"/>
          <w:lang w:val="pt-BR"/>
        </w:rPr>
        <w:instrText xml:space="preserve"> REF  _Ref86332836 \h \p \r  \* MERGEFORMAT </w:instrText>
      </w:r>
      <w:r w:rsidR="00D61F1E" w:rsidRPr="00076B9A">
        <w:rPr>
          <w:sz w:val="16"/>
          <w:szCs w:val="16"/>
          <w:lang w:val="pt-BR"/>
        </w:rPr>
      </w:r>
      <w:r w:rsidR="00D61F1E" w:rsidRPr="00076B9A">
        <w:rPr>
          <w:sz w:val="16"/>
          <w:szCs w:val="16"/>
          <w:lang w:val="pt-BR"/>
        </w:rPr>
        <w:fldChar w:fldCharType="separate"/>
      </w:r>
      <w:r w:rsidR="00EB0246">
        <w:rPr>
          <w:sz w:val="16"/>
          <w:szCs w:val="16"/>
          <w:lang w:val="pt-BR"/>
        </w:rPr>
        <w:t>9.14.1 abaixo</w:t>
      </w:r>
      <w:r w:rsidR="00D61F1E" w:rsidRPr="00076B9A">
        <w:rPr>
          <w:sz w:val="16"/>
          <w:szCs w:val="16"/>
          <w:lang w:val="pt-BR"/>
        </w:rPr>
        <w:fldChar w:fldCharType="end"/>
      </w:r>
      <w:r w:rsidR="00D61F1E" w:rsidRPr="00076B9A">
        <w:rPr>
          <w:sz w:val="16"/>
          <w:szCs w:val="16"/>
          <w:lang w:val="pt-BR"/>
        </w:rPr>
        <w:t>;</w:t>
      </w:r>
    </w:p>
    <w:p w14:paraId="48434D2F" w14:textId="7923CDBD" w:rsidR="00D61F1E"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D61F1E" w:rsidRPr="00076B9A">
        <w:rPr>
          <w:b/>
          <w:sz w:val="16"/>
          <w:szCs w:val="16"/>
          <w:lang w:val="pt-BR"/>
        </w:rPr>
        <w:t>Remuneração</w:t>
      </w:r>
      <w:r w:rsidR="00964EDF" w:rsidRPr="00076B9A">
        <w:rPr>
          <w:b/>
          <w:sz w:val="16"/>
          <w:szCs w:val="16"/>
          <w:lang w:val="pt-BR"/>
        </w:rPr>
        <w:t xml:space="preserve"> das Debêntures</w:t>
      </w:r>
      <w:r w:rsidR="002673F1">
        <w:rPr>
          <w:b/>
          <w:sz w:val="16"/>
          <w:szCs w:val="16"/>
          <w:lang w:val="pt-BR"/>
        </w:rPr>
        <w:t xml:space="preserve"> IPCA</w:t>
      </w:r>
      <w:r w:rsidRPr="00076B9A">
        <w:rPr>
          <w:sz w:val="16"/>
          <w:szCs w:val="16"/>
          <w:lang w:val="pt-BR"/>
        </w:rPr>
        <w:t>”</w:t>
      </w:r>
      <w:r w:rsidR="00D61F1E" w:rsidRPr="00076B9A">
        <w:rPr>
          <w:sz w:val="16"/>
          <w:szCs w:val="16"/>
          <w:lang w:val="pt-BR"/>
        </w:rPr>
        <w:t>: tem o significado previsto na Cláusula</w:t>
      </w:r>
      <w:r w:rsidR="00DD2C30" w:rsidRPr="00076B9A">
        <w:rPr>
          <w:sz w:val="16"/>
          <w:szCs w:val="16"/>
          <w:lang w:val="pt-BR"/>
        </w:rPr>
        <w:t xml:space="preserve"> </w:t>
      </w:r>
      <w:r w:rsidR="00DD2C30" w:rsidRPr="00076B9A">
        <w:rPr>
          <w:sz w:val="16"/>
          <w:szCs w:val="16"/>
          <w:lang w:val="pt-BR"/>
        </w:rPr>
        <w:fldChar w:fldCharType="begin"/>
      </w:r>
      <w:r w:rsidR="00DD2C30" w:rsidRPr="00076B9A">
        <w:rPr>
          <w:sz w:val="16"/>
          <w:szCs w:val="16"/>
          <w:lang w:val="pt-BR"/>
        </w:rPr>
        <w:instrText xml:space="preserve"> REF _Ref105455207 \w \h </w:instrText>
      </w:r>
      <w:r w:rsidR="00311D9E" w:rsidRPr="00076B9A">
        <w:rPr>
          <w:sz w:val="16"/>
          <w:szCs w:val="16"/>
          <w:lang w:val="pt-BR"/>
        </w:rPr>
        <w:instrText xml:space="preserve"> \* MERGEFORMAT </w:instrText>
      </w:r>
      <w:r w:rsidR="00DD2C30" w:rsidRPr="00076B9A">
        <w:rPr>
          <w:sz w:val="16"/>
          <w:szCs w:val="16"/>
          <w:lang w:val="pt-BR"/>
        </w:rPr>
      </w:r>
      <w:r w:rsidR="00DD2C30" w:rsidRPr="00076B9A">
        <w:rPr>
          <w:sz w:val="16"/>
          <w:szCs w:val="16"/>
          <w:lang w:val="pt-BR"/>
        </w:rPr>
        <w:fldChar w:fldCharType="separate"/>
      </w:r>
      <w:r w:rsidR="00EB0246">
        <w:rPr>
          <w:sz w:val="16"/>
          <w:szCs w:val="16"/>
          <w:lang w:val="pt-BR"/>
        </w:rPr>
        <w:t>9.14.8</w:t>
      </w:r>
      <w:r w:rsidR="00DD2C30" w:rsidRPr="00076B9A">
        <w:rPr>
          <w:sz w:val="16"/>
          <w:szCs w:val="16"/>
          <w:lang w:val="pt-BR"/>
        </w:rPr>
        <w:fldChar w:fldCharType="end"/>
      </w:r>
      <w:r w:rsidR="00DD2C30" w:rsidRPr="00076B9A">
        <w:rPr>
          <w:sz w:val="16"/>
          <w:szCs w:val="16"/>
          <w:lang w:val="pt-BR"/>
        </w:rPr>
        <w:t xml:space="preserve"> abaixo</w:t>
      </w:r>
      <w:r w:rsidR="00D61F1E" w:rsidRPr="00076B9A">
        <w:rPr>
          <w:sz w:val="16"/>
          <w:szCs w:val="16"/>
          <w:lang w:val="pt-BR"/>
        </w:rPr>
        <w:t>;</w:t>
      </w:r>
    </w:p>
    <w:p w14:paraId="58F4F07F" w14:textId="26F1A092"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Resgate Antecipado Facultativo Total Tributos</w:t>
      </w:r>
      <w:r w:rsidRPr="00076B9A">
        <w:rPr>
          <w:sz w:val="16"/>
          <w:szCs w:val="16"/>
          <w:lang w:val="pt-BR"/>
        </w:rPr>
        <w:t>”</w:t>
      </w:r>
      <w:r w:rsidR="00E72E28" w:rsidRPr="00076B9A">
        <w:rPr>
          <w:sz w:val="16"/>
          <w:szCs w:val="16"/>
          <w:lang w:val="pt-BR"/>
        </w:rPr>
        <w:t xml:space="preserve">: </w:t>
      </w:r>
      <w:r w:rsidR="00536415" w:rsidRPr="00076B9A">
        <w:rPr>
          <w:sz w:val="16"/>
          <w:szCs w:val="16"/>
          <w:lang w:val="pt-BR"/>
        </w:rPr>
        <w:t xml:space="preserve">tem o significado previsto na Cláusula </w:t>
      </w:r>
      <w:r w:rsidR="005521C6" w:rsidRPr="00076B9A">
        <w:rPr>
          <w:sz w:val="16"/>
          <w:szCs w:val="16"/>
          <w:lang w:val="pt-BR"/>
        </w:rPr>
        <w:fldChar w:fldCharType="begin"/>
      </w:r>
      <w:r w:rsidR="005521C6" w:rsidRPr="00076B9A">
        <w:rPr>
          <w:sz w:val="16"/>
          <w:szCs w:val="16"/>
          <w:lang w:val="pt-BR"/>
        </w:rPr>
        <w:instrText xml:space="preserve"> REF  _Ref94082847 \h \p \r  \* MERGEFORMAT </w:instrText>
      </w:r>
      <w:r w:rsidR="005521C6" w:rsidRPr="00076B9A">
        <w:rPr>
          <w:sz w:val="16"/>
          <w:szCs w:val="16"/>
          <w:lang w:val="pt-BR"/>
        </w:rPr>
      </w:r>
      <w:r w:rsidR="005521C6" w:rsidRPr="00076B9A">
        <w:rPr>
          <w:sz w:val="16"/>
          <w:szCs w:val="16"/>
          <w:lang w:val="pt-BR"/>
        </w:rPr>
        <w:fldChar w:fldCharType="separate"/>
      </w:r>
      <w:r w:rsidR="00EB0246">
        <w:rPr>
          <w:sz w:val="16"/>
          <w:szCs w:val="16"/>
          <w:lang w:val="pt-BR"/>
        </w:rPr>
        <w:t>10.2.1 abaixo</w:t>
      </w:r>
      <w:r w:rsidR="005521C6" w:rsidRPr="00076B9A">
        <w:rPr>
          <w:sz w:val="16"/>
          <w:szCs w:val="16"/>
          <w:lang w:val="pt-BR"/>
        </w:rPr>
        <w:fldChar w:fldCharType="end"/>
      </w:r>
      <w:r w:rsidR="00E72E28" w:rsidRPr="00076B9A">
        <w:rPr>
          <w:sz w:val="16"/>
          <w:szCs w:val="16"/>
          <w:lang w:val="pt-BR"/>
        </w:rPr>
        <w:t>;</w:t>
      </w:r>
    </w:p>
    <w:p w14:paraId="47BB0B9B" w14:textId="77777777" w:rsidR="003D37AB"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3D37AB" w:rsidRPr="00076B9A">
        <w:rPr>
          <w:b/>
          <w:bCs/>
          <w:sz w:val="16"/>
          <w:szCs w:val="16"/>
          <w:lang w:val="pt-BR"/>
        </w:rPr>
        <w:t>Resolução CVM 30</w:t>
      </w:r>
      <w:r w:rsidRPr="00076B9A">
        <w:rPr>
          <w:sz w:val="16"/>
          <w:szCs w:val="16"/>
          <w:lang w:val="pt-BR"/>
        </w:rPr>
        <w:t>”</w:t>
      </w:r>
      <w:r w:rsidR="003D37AB" w:rsidRPr="00076B9A">
        <w:rPr>
          <w:sz w:val="16"/>
          <w:szCs w:val="16"/>
          <w:lang w:val="pt-BR"/>
        </w:rPr>
        <w:t>: significa a Resolução da CVM nº 30, de 11 de maio de 2021, conforme em vigor;</w:t>
      </w:r>
    </w:p>
    <w:p w14:paraId="6DB9207B" w14:textId="77777777" w:rsidR="00CC5EC8" w:rsidRPr="00076B9A" w:rsidRDefault="000C68AF" w:rsidP="00957D0A">
      <w:pPr>
        <w:pStyle w:val="Body"/>
        <w:widowControl w:val="0"/>
        <w:spacing w:before="140" w:after="0"/>
        <w:ind w:left="680"/>
        <w:rPr>
          <w:rFonts w:eastAsia="Arial Unicode MS"/>
          <w:w w:val="0"/>
          <w:sz w:val="16"/>
          <w:szCs w:val="16"/>
          <w:lang w:val="pt-BR"/>
        </w:rPr>
      </w:pPr>
      <w:r w:rsidRPr="00076B9A">
        <w:rPr>
          <w:sz w:val="16"/>
          <w:szCs w:val="16"/>
          <w:lang w:val="pt-BR"/>
        </w:rPr>
        <w:t>“</w:t>
      </w:r>
      <w:r w:rsidR="00CC5EC8" w:rsidRPr="00076B9A">
        <w:rPr>
          <w:b/>
          <w:bCs/>
          <w:sz w:val="16"/>
          <w:szCs w:val="16"/>
          <w:lang w:val="pt-BR"/>
        </w:rPr>
        <w:t>Resolução CVM 44</w:t>
      </w:r>
      <w:r w:rsidRPr="00076B9A">
        <w:rPr>
          <w:sz w:val="16"/>
          <w:szCs w:val="16"/>
          <w:lang w:val="pt-BR"/>
        </w:rPr>
        <w:t>”</w:t>
      </w:r>
      <w:r w:rsidR="00CC5EC8" w:rsidRPr="00076B9A">
        <w:rPr>
          <w:sz w:val="16"/>
          <w:szCs w:val="16"/>
          <w:lang w:val="pt-BR"/>
        </w:rPr>
        <w:t xml:space="preserve">: significa a </w:t>
      </w:r>
      <w:r w:rsidR="00CC5EC8" w:rsidRPr="00076B9A">
        <w:rPr>
          <w:rFonts w:eastAsia="Arial Unicode MS"/>
          <w:w w:val="0"/>
          <w:sz w:val="16"/>
          <w:szCs w:val="16"/>
          <w:lang w:val="pt-BR"/>
        </w:rPr>
        <w:t>Resolução da CVM nº 44, de 23 de agosto de 2021, conforme em vigor;</w:t>
      </w:r>
    </w:p>
    <w:p w14:paraId="72201374" w14:textId="77777777" w:rsidR="007A626B"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7A626B" w:rsidRPr="00076B9A">
        <w:rPr>
          <w:b/>
          <w:bCs/>
          <w:sz w:val="16"/>
          <w:szCs w:val="16"/>
          <w:lang w:val="pt-BR"/>
        </w:rPr>
        <w:t>Resolução CVM 60</w:t>
      </w:r>
      <w:r w:rsidRPr="00076B9A">
        <w:rPr>
          <w:sz w:val="16"/>
          <w:szCs w:val="16"/>
          <w:lang w:val="pt-BR"/>
        </w:rPr>
        <w:t>”</w:t>
      </w:r>
      <w:r w:rsidR="007A626B" w:rsidRPr="00076B9A">
        <w:rPr>
          <w:sz w:val="16"/>
          <w:szCs w:val="16"/>
          <w:lang w:val="pt-BR"/>
        </w:rPr>
        <w:t xml:space="preserve">: significa a </w:t>
      </w:r>
      <w:bookmarkStart w:id="17" w:name="_Hlk103611851"/>
      <w:r w:rsidR="007A626B" w:rsidRPr="00076B9A">
        <w:rPr>
          <w:sz w:val="16"/>
          <w:szCs w:val="16"/>
          <w:lang w:val="pt-BR"/>
        </w:rPr>
        <w:t xml:space="preserve">Resolução </w:t>
      </w:r>
      <w:r w:rsidR="006929F1" w:rsidRPr="00076B9A">
        <w:rPr>
          <w:sz w:val="16"/>
          <w:szCs w:val="16"/>
          <w:lang w:val="pt-BR"/>
        </w:rPr>
        <w:t xml:space="preserve">da </w:t>
      </w:r>
      <w:r w:rsidR="007A626B" w:rsidRPr="00076B9A">
        <w:rPr>
          <w:sz w:val="16"/>
          <w:szCs w:val="16"/>
          <w:lang w:val="pt-BR"/>
        </w:rPr>
        <w:t>CVM nº 60, de 23 de dezembro de 2021</w:t>
      </w:r>
      <w:bookmarkEnd w:id="17"/>
      <w:r w:rsidR="007A626B" w:rsidRPr="00076B9A">
        <w:rPr>
          <w:sz w:val="16"/>
          <w:szCs w:val="16"/>
          <w:lang w:val="pt-BR"/>
        </w:rPr>
        <w:t>, conforme em vigor;</w:t>
      </w:r>
    </w:p>
    <w:p w14:paraId="5397443F" w14:textId="77777777" w:rsidR="00A463D7" w:rsidRDefault="000C68AF" w:rsidP="00957D0A">
      <w:pPr>
        <w:pStyle w:val="Body"/>
        <w:widowControl w:val="0"/>
        <w:spacing w:before="140" w:after="0"/>
        <w:ind w:left="680"/>
        <w:rPr>
          <w:sz w:val="16"/>
          <w:szCs w:val="16"/>
          <w:lang w:val="pt-BR"/>
        </w:rPr>
      </w:pPr>
      <w:r w:rsidRPr="00076B9A">
        <w:rPr>
          <w:sz w:val="16"/>
          <w:szCs w:val="16"/>
          <w:lang w:val="pt-BR"/>
        </w:rPr>
        <w:t>“</w:t>
      </w:r>
      <w:r w:rsidR="00A463D7" w:rsidRPr="00076B9A">
        <w:rPr>
          <w:b/>
          <w:bCs/>
          <w:sz w:val="16"/>
          <w:szCs w:val="16"/>
          <w:lang w:val="pt-BR"/>
        </w:rPr>
        <w:t>Resolução CVM 80</w:t>
      </w:r>
      <w:r w:rsidRPr="00076B9A">
        <w:rPr>
          <w:sz w:val="16"/>
          <w:szCs w:val="16"/>
          <w:lang w:val="pt-BR"/>
        </w:rPr>
        <w:t>”</w:t>
      </w:r>
      <w:r w:rsidR="00A463D7" w:rsidRPr="00076B9A">
        <w:rPr>
          <w:sz w:val="16"/>
          <w:szCs w:val="16"/>
          <w:lang w:val="pt-BR"/>
        </w:rPr>
        <w:t xml:space="preserve">: significa a Resolução </w:t>
      </w:r>
      <w:r w:rsidR="006929F1" w:rsidRPr="00076B9A">
        <w:rPr>
          <w:sz w:val="16"/>
          <w:szCs w:val="16"/>
          <w:lang w:val="pt-BR"/>
        </w:rPr>
        <w:t xml:space="preserve">da </w:t>
      </w:r>
      <w:r w:rsidR="00A463D7" w:rsidRPr="00076B9A">
        <w:rPr>
          <w:sz w:val="16"/>
          <w:szCs w:val="16"/>
          <w:lang w:val="pt-BR"/>
        </w:rPr>
        <w:t>CVM nº 80, de 29 de março de 2022, conforme em vigor;</w:t>
      </w:r>
    </w:p>
    <w:p w14:paraId="6D220F82" w14:textId="77777777" w:rsidR="00CF7E6D" w:rsidRPr="00CF7E6D" w:rsidRDefault="00C909F3" w:rsidP="00957D0A">
      <w:pPr>
        <w:pStyle w:val="Body"/>
        <w:widowControl w:val="0"/>
        <w:spacing w:before="140" w:after="0"/>
        <w:ind w:left="680"/>
        <w:rPr>
          <w:sz w:val="16"/>
          <w:szCs w:val="16"/>
          <w:lang w:val="pt-BR"/>
        </w:rPr>
      </w:pPr>
      <w:r>
        <w:rPr>
          <w:b/>
          <w:bCs/>
          <w:sz w:val="16"/>
          <w:szCs w:val="16"/>
          <w:lang w:val="pt-BR"/>
        </w:rPr>
        <w:t>“</w:t>
      </w:r>
      <w:r w:rsidR="00CF7E6D" w:rsidRPr="00076B9A">
        <w:rPr>
          <w:b/>
          <w:bCs/>
          <w:sz w:val="16"/>
          <w:szCs w:val="16"/>
          <w:lang w:val="pt-BR"/>
        </w:rPr>
        <w:t>R</w:t>
      </w:r>
      <w:r w:rsidR="00CF7E6D">
        <w:rPr>
          <w:b/>
          <w:bCs/>
          <w:sz w:val="16"/>
          <w:szCs w:val="16"/>
          <w:lang w:val="pt-BR"/>
        </w:rPr>
        <w:t>esolução CVM 81</w:t>
      </w:r>
      <w:r w:rsidR="00CF7E6D" w:rsidRPr="00076B9A">
        <w:rPr>
          <w:sz w:val="16"/>
          <w:szCs w:val="16"/>
          <w:lang w:val="pt-BR"/>
        </w:rPr>
        <w:t>”: significa a</w:t>
      </w:r>
      <w:r w:rsidR="00CF7E6D" w:rsidRPr="00CF7E6D">
        <w:rPr>
          <w:sz w:val="16"/>
          <w:szCs w:val="16"/>
          <w:lang w:val="pt-BR"/>
        </w:rPr>
        <w:t xml:space="preserve"> Resolução da CVM nº 81, de 29 de março de 2022</w:t>
      </w:r>
      <w:r w:rsidR="00CF7E6D">
        <w:rPr>
          <w:sz w:val="16"/>
          <w:szCs w:val="16"/>
          <w:lang w:val="pt-BR"/>
        </w:rPr>
        <w:t xml:space="preserve">, </w:t>
      </w:r>
      <w:r w:rsidR="00CF7E6D" w:rsidRPr="00076B9A">
        <w:rPr>
          <w:sz w:val="16"/>
          <w:szCs w:val="16"/>
          <w:lang w:val="pt-BR"/>
        </w:rPr>
        <w:t>conforme em vigor;</w:t>
      </w:r>
    </w:p>
    <w:p w14:paraId="4EB9DA46" w14:textId="02437386" w:rsidR="00E72E28" w:rsidRPr="00076B9A" w:rsidRDefault="000C68AF" w:rsidP="00957D0A">
      <w:pPr>
        <w:pStyle w:val="Body"/>
        <w:widowControl w:val="0"/>
        <w:spacing w:before="140" w:after="0"/>
        <w:ind w:left="680"/>
        <w:rPr>
          <w:bCs/>
          <w:sz w:val="16"/>
          <w:szCs w:val="16"/>
          <w:lang w:val="pt-BR"/>
        </w:rPr>
      </w:pPr>
      <w:r w:rsidRPr="00076B9A">
        <w:rPr>
          <w:sz w:val="16"/>
          <w:szCs w:val="16"/>
          <w:lang w:val="pt-BR"/>
        </w:rPr>
        <w:t>“</w:t>
      </w:r>
      <w:r w:rsidR="00E72E28" w:rsidRPr="00076B9A">
        <w:rPr>
          <w:b/>
          <w:sz w:val="16"/>
          <w:szCs w:val="16"/>
          <w:lang w:val="pt-BR"/>
        </w:rPr>
        <w:t>Termo de Securitização</w:t>
      </w:r>
      <w:r w:rsidRPr="00076B9A">
        <w:rPr>
          <w:sz w:val="16"/>
          <w:szCs w:val="16"/>
          <w:lang w:val="pt-BR"/>
        </w:rPr>
        <w:t>”</w:t>
      </w:r>
      <w:r w:rsidR="00E72E28" w:rsidRPr="00076B9A">
        <w:rPr>
          <w:sz w:val="16"/>
          <w:szCs w:val="16"/>
          <w:lang w:val="pt-BR"/>
        </w:rPr>
        <w:t xml:space="preserve">: significa o </w:t>
      </w:r>
      <w:r w:rsidRPr="00076B9A">
        <w:rPr>
          <w:sz w:val="16"/>
          <w:szCs w:val="16"/>
          <w:lang w:val="pt-BR"/>
        </w:rPr>
        <w:t>“</w:t>
      </w:r>
      <w:r w:rsidR="00A7030E" w:rsidRPr="00076B9A">
        <w:rPr>
          <w:i/>
          <w:iCs/>
          <w:sz w:val="16"/>
          <w:szCs w:val="16"/>
          <w:lang w:val="pt-BR"/>
        </w:rPr>
        <w:t>Termo de Secur</w:t>
      </w:r>
      <w:r w:rsidR="00A7030E" w:rsidRPr="00EA524C">
        <w:rPr>
          <w:i/>
          <w:iCs/>
          <w:sz w:val="16"/>
          <w:szCs w:val="16"/>
          <w:lang w:val="pt-BR"/>
        </w:rPr>
        <w:t xml:space="preserve">itização de Créditos Imobiliários dos Certificados de Recebíveis Imobiliários da </w:t>
      </w:r>
      <w:r w:rsidR="00DE5F6B">
        <w:rPr>
          <w:i/>
          <w:iCs/>
          <w:sz w:val="16"/>
          <w:szCs w:val="16"/>
          <w:lang w:val="pt-BR"/>
        </w:rPr>
        <w:t>52</w:t>
      </w:r>
      <w:r w:rsidR="002673F1" w:rsidRPr="00EA524C">
        <w:rPr>
          <w:i/>
          <w:iCs/>
          <w:sz w:val="16"/>
          <w:szCs w:val="16"/>
          <w:lang w:val="pt-BR"/>
        </w:rPr>
        <w:t xml:space="preserve">ª </w:t>
      </w:r>
      <w:r w:rsidR="00F83CD8" w:rsidRPr="00EA524C">
        <w:rPr>
          <w:i/>
          <w:iCs/>
          <w:sz w:val="16"/>
          <w:szCs w:val="16"/>
          <w:lang w:val="pt-BR"/>
        </w:rPr>
        <w:t>(</w:t>
      </w:r>
      <w:r w:rsidR="00DE5F6B" w:rsidRPr="00BB27A1">
        <w:rPr>
          <w:i/>
          <w:iCs/>
          <w:sz w:val="16"/>
          <w:szCs w:val="16"/>
          <w:lang w:val="pt-BR"/>
        </w:rPr>
        <w:t>Quinquagésima Segunda</w:t>
      </w:r>
      <w:r w:rsidR="00F83CD8" w:rsidRPr="00BB27A1">
        <w:rPr>
          <w:i/>
          <w:iCs/>
          <w:sz w:val="16"/>
          <w:szCs w:val="16"/>
          <w:lang w:val="pt-BR"/>
        </w:rPr>
        <w:t xml:space="preserve">) Emissão, </w:t>
      </w:r>
      <w:r w:rsidR="00CE23DB" w:rsidRPr="00BB27A1">
        <w:rPr>
          <w:i/>
          <w:iCs/>
          <w:sz w:val="16"/>
          <w:szCs w:val="16"/>
          <w:lang w:val="pt-BR"/>
        </w:rPr>
        <w:t xml:space="preserve">em até </w:t>
      </w:r>
      <w:r w:rsidR="00584318" w:rsidRPr="00BB27A1">
        <w:rPr>
          <w:i/>
          <w:iCs/>
          <w:sz w:val="16"/>
          <w:szCs w:val="16"/>
          <w:lang w:val="pt-BR"/>
        </w:rPr>
        <w:t>2</w:t>
      </w:r>
      <w:r w:rsidR="00CE23DB" w:rsidRPr="00BB27A1">
        <w:rPr>
          <w:i/>
          <w:iCs/>
          <w:sz w:val="16"/>
          <w:szCs w:val="16"/>
          <w:lang w:val="pt-BR"/>
        </w:rPr>
        <w:t xml:space="preserve"> (</w:t>
      </w:r>
      <w:r w:rsidR="00BB27A1" w:rsidRPr="00BB27A1">
        <w:rPr>
          <w:i/>
          <w:iCs/>
          <w:sz w:val="16"/>
          <w:szCs w:val="16"/>
          <w:lang w:val="pt-BR"/>
        </w:rPr>
        <w:t>Duas</w:t>
      </w:r>
      <w:r w:rsidR="00CE23DB" w:rsidRPr="00BB27A1">
        <w:rPr>
          <w:i/>
          <w:iCs/>
          <w:sz w:val="16"/>
          <w:szCs w:val="16"/>
          <w:lang w:val="pt-BR"/>
        </w:rPr>
        <w:t xml:space="preserve">) </w:t>
      </w:r>
      <w:r w:rsidR="00CC7A16" w:rsidRPr="00BB27A1">
        <w:rPr>
          <w:i/>
          <w:iCs/>
          <w:sz w:val="16"/>
          <w:szCs w:val="16"/>
          <w:lang w:val="pt-BR"/>
        </w:rPr>
        <w:t>Séries</w:t>
      </w:r>
      <w:r w:rsidR="00BB27A1" w:rsidRPr="00BB27A1">
        <w:rPr>
          <w:i/>
          <w:iCs/>
          <w:sz w:val="16"/>
          <w:szCs w:val="16"/>
          <w:lang w:val="pt-BR"/>
        </w:rPr>
        <w:t xml:space="preserve"> da </w:t>
      </w:r>
      <w:proofErr w:type="spellStart"/>
      <w:r w:rsidR="00BB27A1" w:rsidRPr="00BB27A1">
        <w:rPr>
          <w:i/>
          <w:iCs/>
          <w:sz w:val="16"/>
          <w:szCs w:val="16"/>
          <w:lang w:val="pt-BR"/>
        </w:rPr>
        <w:t>Opea</w:t>
      </w:r>
      <w:proofErr w:type="spellEnd"/>
      <w:r w:rsidR="00BB27A1" w:rsidRPr="00BB27A1">
        <w:rPr>
          <w:i/>
          <w:iCs/>
          <w:sz w:val="16"/>
          <w:szCs w:val="16"/>
          <w:lang w:val="pt-BR"/>
        </w:rPr>
        <w:t xml:space="preserve"> </w:t>
      </w:r>
      <w:proofErr w:type="spellStart"/>
      <w:r w:rsidR="00BB27A1" w:rsidRPr="00BB27A1">
        <w:rPr>
          <w:i/>
          <w:iCs/>
          <w:sz w:val="16"/>
          <w:szCs w:val="16"/>
          <w:lang w:val="pt-BR"/>
        </w:rPr>
        <w:t>Securitizadora</w:t>
      </w:r>
      <w:proofErr w:type="spellEnd"/>
      <w:r w:rsidR="00BB27A1" w:rsidRPr="00BB27A1">
        <w:rPr>
          <w:i/>
          <w:iCs/>
          <w:sz w:val="16"/>
          <w:szCs w:val="16"/>
          <w:lang w:val="pt-BR"/>
        </w:rPr>
        <w:t xml:space="preserve"> S.A.</w:t>
      </w:r>
      <w:r w:rsidR="005E6254" w:rsidRPr="00BB27A1">
        <w:rPr>
          <w:i/>
          <w:iCs/>
          <w:sz w:val="16"/>
          <w:szCs w:val="16"/>
          <w:lang w:val="pt-BR"/>
        </w:rPr>
        <w:t xml:space="preserve">, Lastreados em Créditos Imobiliários Devidos pela </w:t>
      </w:r>
      <w:r w:rsidR="00EA524C" w:rsidRPr="00BB27A1">
        <w:rPr>
          <w:bCs/>
          <w:i/>
          <w:color w:val="000000"/>
          <w:sz w:val="16"/>
          <w:szCs w:val="16"/>
          <w:lang w:val="pt-BR"/>
        </w:rPr>
        <w:t xml:space="preserve">Refrigeração </w:t>
      </w:r>
      <w:proofErr w:type="spellStart"/>
      <w:r w:rsidR="00EA524C" w:rsidRPr="00BB27A1">
        <w:rPr>
          <w:bCs/>
          <w:i/>
          <w:color w:val="000000"/>
          <w:sz w:val="16"/>
          <w:szCs w:val="16"/>
          <w:lang w:val="pt-BR"/>
        </w:rPr>
        <w:t>Dufrio</w:t>
      </w:r>
      <w:proofErr w:type="spellEnd"/>
      <w:r w:rsidR="00EA524C" w:rsidRPr="00BB27A1">
        <w:rPr>
          <w:bCs/>
          <w:i/>
          <w:color w:val="000000"/>
          <w:sz w:val="16"/>
          <w:szCs w:val="16"/>
          <w:lang w:val="pt-BR"/>
        </w:rPr>
        <w:t xml:space="preserve"> Comércio e Importação S.A.</w:t>
      </w:r>
      <w:r w:rsidRPr="00BB27A1">
        <w:rPr>
          <w:sz w:val="16"/>
          <w:szCs w:val="16"/>
          <w:lang w:val="pt-BR"/>
        </w:rPr>
        <w:t>”</w:t>
      </w:r>
      <w:r w:rsidR="00E72E28" w:rsidRPr="00BB27A1">
        <w:rPr>
          <w:sz w:val="16"/>
          <w:szCs w:val="16"/>
          <w:lang w:val="pt-BR"/>
        </w:rPr>
        <w:t xml:space="preserve">, </w:t>
      </w:r>
      <w:r w:rsidR="00E72E28" w:rsidRPr="00BB27A1">
        <w:rPr>
          <w:rFonts w:eastAsia="MS Mincho"/>
          <w:sz w:val="16"/>
          <w:szCs w:val="16"/>
          <w:lang w:val="pt-BR"/>
        </w:rPr>
        <w:t>celebrado</w:t>
      </w:r>
      <w:r w:rsidR="000C5E4F">
        <w:rPr>
          <w:rFonts w:eastAsia="MS Mincho"/>
          <w:sz w:val="16"/>
          <w:szCs w:val="16"/>
          <w:lang w:val="pt-BR"/>
        </w:rPr>
        <w:t xml:space="preserve"> </w:t>
      </w:r>
      <w:r w:rsidR="000C5E4F" w:rsidRPr="00076B9A">
        <w:rPr>
          <w:sz w:val="16"/>
          <w:szCs w:val="16"/>
          <w:lang w:val="pt-BR"/>
        </w:rPr>
        <w:t xml:space="preserve">em </w:t>
      </w:r>
      <w:r w:rsidR="004948FA">
        <w:rPr>
          <w:sz w:val="16"/>
          <w:szCs w:val="16"/>
          <w:lang w:val="pt-BR"/>
        </w:rPr>
        <w:t>19 de outubro</w:t>
      </w:r>
      <w:r w:rsidR="000C5E4F">
        <w:rPr>
          <w:sz w:val="16"/>
          <w:szCs w:val="16"/>
          <w:lang w:val="pt-BR"/>
        </w:rPr>
        <w:t xml:space="preserve"> de 2022,</w:t>
      </w:r>
      <w:r w:rsidR="00E72E28" w:rsidRPr="00BB27A1">
        <w:rPr>
          <w:rFonts w:eastAsia="MS Mincho"/>
          <w:sz w:val="16"/>
          <w:szCs w:val="16"/>
          <w:lang w:val="pt-BR"/>
        </w:rPr>
        <w:t xml:space="preserve"> </w:t>
      </w:r>
      <w:r w:rsidR="00E72E28" w:rsidRPr="00BB27A1">
        <w:rPr>
          <w:bCs/>
          <w:sz w:val="16"/>
          <w:szCs w:val="16"/>
          <w:lang w:val="pt-BR"/>
        </w:rPr>
        <w:t xml:space="preserve">entre a </w:t>
      </w:r>
      <w:proofErr w:type="spellStart"/>
      <w:r w:rsidR="00E72E28" w:rsidRPr="00BB27A1">
        <w:rPr>
          <w:bCs/>
          <w:sz w:val="16"/>
          <w:szCs w:val="16"/>
          <w:lang w:val="pt-BR"/>
        </w:rPr>
        <w:t>Secu</w:t>
      </w:r>
      <w:r w:rsidR="00E72E28" w:rsidRPr="00076B9A">
        <w:rPr>
          <w:bCs/>
          <w:sz w:val="16"/>
          <w:szCs w:val="16"/>
          <w:lang w:val="pt-BR"/>
        </w:rPr>
        <w:t>ritizadora</w:t>
      </w:r>
      <w:proofErr w:type="spellEnd"/>
      <w:r w:rsidR="00E72E28" w:rsidRPr="00076B9A">
        <w:rPr>
          <w:bCs/>
          <w:sz w:val="16"/>
          <w:szCs w:val="16"/>
          <w:lang w:val="pt-BR"/>
        </w:rPr>
        <w:t>, na qualidade de emissora</w:t>
      </w:r>
      <w:r w:rsidR="009462E7" w:rsidRPr="00076B9A">
        <w:rPr>
          <w:bCs/>
          <w:sz w:val="16"/>
          <w:szCs w:val="16"/>
          <w:lang w:val="pt-BR"/>
        </w:rPr>
        <w:t xml:space="preserve"> dos CRI</w:t>
      </w:r>
      <w:r w:rsidR="00E72E28" w:rsidRPr="00076B9A">
        <w:rPr>
          <w:bCs/>
          <w:sz w:val="16"/>
          <w:szCs w:val="16"/>
          <w:lang w:val="pt-BR"/>
        </w:rPr>
        <w:t>, e o Agente Fiduciário dos CRI, e seus eventuais aditamentos;</w:t>
      </w:r>
    </w:p>
    <w:p w14:paraId="4AF78692" w14:textId="77777777" w:rsidR="00F57A00" w:rsidRPr="00076B9A" w:rsidRDefault="00F57A00" w:rsidP="00957D0A">
      <w:pPr>
        <w:pStyle w:val="Body"/>
        <w:widowControl w:val="0"/>
        <w:spacing w:before="140" w:after="0"/>
        <w:ind w:left="680"/>
        <w:rPr>
          <w:sz w:val="16"/>
          <w:szCs w:val="16"/>
          <w:lang w:val="pt-BR"/>
        </w:rPr>
      </w:pPr>
      <w:r w:rsidRPr="00076B9A">
        <w:rPr>
          <w:bCs/>
          <w:sz w:val="16"/>
          <w:szCs w:val="16"/>
          <w:lang w:val="pt-BR"/>
        </w:rPr>
        <w:t>“</w:t>
      </w:r>
      <w:r w:rsidRPr="00076B9A">
        <w:rPr>
          <w:b/>
          <w:sz w:val="16"/>
          <w:szCs w:val="16"/>
          <w:lang w:val="pt-BR"/>
        </w:rPr>
        <w:t>Titulares dos CRI</w:t>
      </w:r>
      <w:r w:rsidRPr="00076B9A">
        <w:rPr>
          <w:bCs/>
          <w:sz w:val="16"/>
          <w:szCs w:val="16"/>
          <w:lang w:val="pt-BR"/>
        </w:rPr>
        <w:t>”: significa os investidores no mercado de capitais perante os quais os CRI serão colocados;</w:t>
      </w:r>
    </w:p>
    <w:p w14:paraId="14F27266" w14:textId="5AEA17BF"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bCs/>
          <w:sz w:val="16"/>
          <w:szCs w:val="16"/>
          <w:lang w:val="pt-BR"/>
        </w:rPr>
        <w:t>Tributos</w:t>
      </w:r>
      <w:r w:rsidRPr="00076B9A">
        <w:rPr>
          <w:sz w:val="16"/>
          <w:szCs w:val="16"/>
          <w:lang w:val="pt-BR"/>
        </w:rPr>
        <w:t>”</w:t>
      </w:r>
      <w:r w:rsidR="00E72E28" w:rsidRPr="00076B9A">
        <w:rPr>
          <w:sz w:val="16"/>
          <w:szCs w:val="16"/>
          <w:lang w:val="pt-BR"/>
        </w:rPr>
        <w:t>:</w:t>
      </w:r>
      <w:r w:rsidR="0090319D" w:rsidRPr="00076B9A">
        <w:rPr>
          <w:sz w:val="16"/>
          <w:szCs w:val="16"/>
          <w:lang w:val="pt-BR"/>
        </w:rPr>
        <w:t xml:space="preserve"> tem o significado previsto na Cláusula </w:t>
      </w:r>
      <w:r w:rsidR="004D79E7" w:rsidRPr="00076B9A">
        <w:rPr>
          <w:sz w:val="16"/>
          <w:szCs w:val="16"/>
          <w:lang w:val="pt-BR"/>
        </w:rPr>
        <w:fldChar w:fldCharType="begin"/>
      </w:r>
      <w:r w:rsidR="004D79E7" w:rsidRPr="00076B9A">
        <w:rPr>
          <w:sz w:val="16"/>
          <w:szCs w:val="16"/>
          <w:lang w:val="pt-BR"/>
        </w:rPr>
        <w:instrText xml:space="preserve"> REF _Ref95207353 \r \h </w:instrText>
      </w:r>
      <w:r w:rsidR="000D421C" w:rsidRPr="00076B9A">
        <w:rPr>
          <w:sz w:val="16"/>
          <w:szCs w:val="16"/>
          <w:lang w:val="pt-BR"/>
        </w:rPr>
        <w:instrText xml:space="preserve"> \* MERGEFORMAT </w:instrText>
      </w:r>
      <w:r w:rsidR="004D79E7" w:rsidRPr="00076B9A">
        <w:rPr>
          <w:sz w:val="16"/>
          <w:szCs w:val="16"/>
          <w:lang w:val="pt-BR"/>
        </w:rPr>
      </w:r>
      <w:r w:rsidR="004D79E7" w:rsidRPr="00076B9A">
        <w:rPr>
          <w:sz w:val="16"/>
          <w:szCs w:val="16"/>
          <w:lang w:val="pt-BR"/>
        </w:rPr>
        <w:fldChar w:fldCharType="separate"/>
      </w:r>
      <w:r w:rsidR="00EB0246">
        <w:rPr>
          <w:sz w:val="16"/>
          <w:szCs w:val="16"/>
          <w:lang w:val="pt-BR"/>
        </w:rPr>
        <w:t>9.24.1</w:t>
      </w:r>
      <w:r w:rsidR="004D79E7" w:rsidRPr="00076B9A">
        <w:rPr>
          <w:sz w:val="16"/>
          <w:szCs w:val="16"/>
          <w:lang w:val="pt-BR"/>
        </w:rPr>
        <w:fldChar w:fldCharType="end"/>
      </w:r>
      <w:r w:rsidR="00E24F97" w:rsidRPr="00076B9A">
        <w:rPr>
          <w:sz w:val="16"/>
          <w:szCs w:val="16"/>
          <w:lang w:val="pt-BR"/>
        </w:rPr>
        <w:t xml:space="preserve"> abaixo</w:t>
      </w:r>
      <w:r w:rsidR="00E72E28" w:rsidRPr="00076B9A">
        <w:rPr>
          <w:sz w:val="16"/>
          <w:szCs w:val="16"/>
          <w:lang w:val="pt-BR"/>
        </w:rPr>
        <w:t>;</w:t>
      </w:r>
    </w:p>
    <w:p w14:paraId="341B60FD" w14:textId="7F5F212D"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Valor Nominal Unitário</w:t>
      </w:r>
      <w:r w:rsidRPr="00076B9A">
        <w:rPr>
          <w:sz w:val="16"/>
          <w:szCs w:val="16"/>
          <w:lang w:val="pt-BR"/>
        </w:rPr>
        <w:t>”</w:t>
      </w:r>
      <w:r w:rsidR="00E72E28" w:rsidRPr="00076B9A">
        <w:rPr>
          <w:sz w:val="16"/>
          <w:szCs w:val="16"/>
          <w:lang w:val="pt-BR"/>
        </w:rPr>
        <w:t>:</w:t>
      </w:r>
      <w:r w:rsidR="009462E7" w:rsidRPr="00076B9A">
        <w:rPr>
          <w:sz w:val="16"/>
          <w:szCs w:val="16"/>
          <w:lang w:val="pt-BR"/>
        </w:rPr>
        <w:t xml:space="preserve"> tem o significado previsto na Cláusula </w:t>
      </w:r>
      <w:r w:rsidR="005521C6" w:rsidRPr="00076B9A">
        <w:rPr>
          <w:sz w:val="16"/>
          <w:szCs w:val="16"/>
          <w:lang w:val="pt-BR"/>
        </w:rPr>
        <w:fldChar w:fldCharType="begin"/>
      </w:r>
      <w:r w:rsidR="005521C6" w:rsidRPr="00076B9A">
        <w:rPr>
          <w:sz w:val="16"/>
          <w:szCs w:val="16"/>
          <w:lang w:val="pt-BR"/>
        </w:rPr>
        <w:instrText xml:space="preserve"> REF  _Ref94083562 \h \p \r  \* MERGEFORMAT </w:instrText>
      </w:r>
      <w:r w:rsidR="005521C6" w:rsidRPr="00076B9A">
        <w:rPr>
          <w:sz w:val="16"/>
          <w:szCs w:val="16"/>
          <w:lang w:val="pt-BR"/>
        </w:rPr>
      </w:r>
      <w:r w:rsidR="005521C6" w:rsidRPr="00076B9A">
        <w:rPr>
          <w:sz w:val="16"/>
          <w:szCs w:val="16"/>
          <w:lang w:val="pt-BR"/>
        </w:rPr>
        <w:fldChar w:fldCharType="separate"/>
      </w:r>
      <w:r w:rsidR="00EB0246">
        <w:rPr>
          <w:sz w:val="16"/>
          <w:szCs w:val="16"/>
          <w:lang w:val="pt-BR"/>
        </w:rPr>
        <w:t>9.9.1 abaixo</w:t>
      </w:r>
      <w:r w:rsidR="005521C6" w:rsidRPr="00076B9A">
        <w:rPr>
          <w:sz w:val="16"/>
          <w:szCs w:val="16"/>
          <w:lang w:val="pt-BR"/>
        </w:rPr>
        <w:fldChar w:fldCharType="end"/>
      </w:r>
      <w:r w:rsidR="00E72E28" w:rsidRPr="00076B9A">
        <w:rPr>
          <w:sz w:val="16"/>
          <w:szCs w:val="16"/>
          <w:lang w:val="pt-BR"/>
        </w:rPr>
        <w:t>;</w:t>
      </w:r>
    </w:p>
    <w:p w14:paraId="19648AA7" w14:textId="3DAF2974" w:rsidR="00964EDF"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964EDF" w:rsidRPr="00076B9A">
        <w:rPr>
          <w:b/>
          <w:sz w:val="16"/>
          <w:szCs w:val="16"/>
          <w:lang w:val="pt-BR"/>
        </w:rPr>
        <w:t>Valor Nominal Unitário Atualizado das Debêntures</w:t>
      </w:r>
      <w:r w:rsidRPr="00076B9A">
        <w:rPr>
          <w:sz w:val="16"/>
          <w:szCs w:val="16"/>
          <w:lang w:val="pt-BR"/>
        </w:rPr>
        <w:t>”</w:t>
      </w:r>
      <w:r w:rsidR="00964EDF" w:rsidRPr="00076B9A">
        <w:rPr>
          <w:sz w:val="16"/>
          <w:szCs w:val="16"/>
          <w:lang w:val="pt-BR"/>
        </w:rPr>
        <w:t>: tem o significado previsto na Cláusula</w:t>
      </w:r>
      <w:r w:rsidR="00DD2C30" w:rsidRPr="00076B9A">
        <w:rPr>
          <w:sz w:val="16"/>
          <w:szCs w:val="16"/>
          <w:lang w:val="pt-BR"/>
        </w:rPr>
        <w:t xml:space="preserve"> </w:t>
      </w:r>
      <w:r w:rsidR="00DD2C30" w:rsidRPr="00076B9A">
        <w:rPr>
          <w:sz w:val="16"/>
          <w:szCs w:val="16"/>
          <w:lang w:val="pt-BR"/>
        </w:rPr>
        <w:fldChar w:fldCharType="begin"/>
      </w:r>
      <w:r w:rsidR="00DD2C30" w:rsidRPr="00076B9A">
        <w:rPr>
          <w:sz w:val="16"/>
          <w:szCs w:val="16"/>
          <w:lang w:val="pt-BR"/>
        </w:rPr>
        <w:instrText xml:space="preserve"> REF _Ref105455299 \w \h </w:instrText>
      </w:r>
      <w:r w:rsidR="00311D9E" w:rsidRPr="00076B9A">
        <w:rPr>
          <w:sz w:val="16"/>
          <w:szCs w:val="16"/>
          <w:lang w:val="pt-BR"/>
        </w:rPr>
        <w:instrText xml:space="preserve"> \* MERGEFORMAT </w:instrText>
      </w:r>
      <w:r w:rsidR="00DD2C30" w:rsidRPr="00076B9A">
        <w:rPr>
          <w:sz w:val="16"/>
          <w:szCs w:val="16"/>
          <w:lang w:val="pt-BR"/>
        </w:rPr>
      </w:r>
      <w:r w:rsidR="00DD2C30" w:rsidRPr="00076B9A">
        <w:rPr>
          <w:sz w:val="16"/>
          <w:szCs w:val="16"/>
          <w:lang w:val="pt-BR"/>
        </w:rPr>
        <w:fldChar w:fldCharType="separate"/>
      </w:r>
      <w:r w:rsidR="00EB0246">
        <w:rPr>
          <w:sz w:val="16"/>
          <w:szCs w:val="16"/>
          <w:lang w:val="pt-BR"/>
        </w:rPr>
        <w:t>9.13.2</w:t>
      </w:r>
      <w:r w:rsidR="00DD2C30" w:rsidRPr="00076B9A">
        <w:rPr>
          <w:sz w:val="16"/>
          <w:szCs w:val="16"/>
          <w:lang w:val="pt-BR"/>
        </w:rPr>
        <w:fldChar w:fldCharType="end"/>
      </w:r>
      <w:r w:rsidR="00DD2C30" w:rsidRPr="00076B9A">
        <w:rPr>
          <w:sz w:val="16"/>
          <w:szCs w:val="16"/>
          <w:lang w:val="pt-BR"/>
        </w:rPr>
        <w:t xml:space="preserve"> abaixo</w:t>
      </w:r>
      <w:r w:rsidR="00964EDF" w:rsidRPr="00076B9A">
        <w:rPr>
          <w:sz w:val="16"/>
          <w:szCs w:val="16"/>
          <w:lang w:val="pt-BR"/>
        </w:rPr>
        <w:t>;</w:t>
      </w:r>
    </w:p>
    <w:p w14:paraId="4127D9BF" w14:textId="46F0238C" w:rsidR="00E72E28" w:rsidRPr="00076B9A" w:rsidRDefault="000C68AF" w:rsidP="00957D0A">
      <w:pPr>
        <w:pStyle w:val="Body"/>
        <w:widowControl w:val="0"/>
        <w:spacing w:before="140" w:after="0"/>
        <w:ind w:left="680"/>
        <w:rPr>
          <w:sz w:val="16"/>
          <w:szCs w:val="16"/>
          <w:lang w:val="pt-BR"/>
        </w:rPr>
      </w:pPr>
      <w:r w:rsidRPr="00076B9A">
        <w:rPr>
          <w:sz w:val="16"/>
          <w:szCs w:val="16"/>
          <w:lang w:val="pt-BR"/>
        </w:rPr>
        <w:t>“</w:t>
      </w:r>
      <w:r w:rsidR="00E72E28" w:rsidRPr="00076B9A">
        <w:rPr>
          <w:b/>
          <w:sz w:val="16"/>
          <w:szCs w:val="16"/>
          <w:lang w:val="pt-BR"/>
        </w:rPr>
        <w:t>Valor Total da Emissão</w:t>
      </w:r>
      <w:r w:rsidRPr="00076B9A">
        <w:rPr>
          <w:sz w:val="16"/>
          <w:szCs w:val="16"/>
          <w:lang w:val="pt-BR"/>
        </w:rPr>
        <w:t>”</w:t>
      </w:r>
      <w:r w:rsidR="00E72E28" w:rsidRPr="00076B9A">
        <w:rPr>
          <w:sz w:val="16"/>
          <w:szCs w:val="16"/>
          <w:lang w:val="pt-BR"/>
        </w:rPr>
        <w:t xml:space="preserve">: </w:t>
      </w:r>
      <w:r w:rsidR="009462E7" w:rsidRPr="00076B9A">
        <w:rPr>
          <w:sz w:val="16"/>
          <w:szCs w:val="16"/>
          <w:lang w:val="pt-BR"/>
        </w:rPr>
        <w:t xml:space="preserve">tem o significado previsto na Cláusula </w:t>
      </w:r>
      <w:r w:rsidR="005521C6" w:rsidRPr="00076B9A">
        <w:rPr>
          <w:sz w:val="16"/>
          <w:szCs w:val="16"/>
          <w:lang w:val="pt-BR"/>
        </w:rPr>
        <w:fldChar w:fldCharType="begin"/>
      </w:r>
      <w:r w:rsidR="005521C6" w:rsidRPr="00076B9A">
        <w:rPr>
          <w:sz w:val="16"/>
          <w:szCs w:val="16"/>
          <w:lang w:val="pt-BR"/>
        </w:rPr>
        <w:instrText xml:space="preserve"> REF  _Ref94083622 \h \p \r  \* MERGEFORMAT </w:instrText>
      </w:r>
      <w:r w:rsidR="005521C6" w:rsidRPr="00076B9A">
        <w:rPr>
          <w:sz w:val="16"/>
          <w:szCs w:val="16"/>
          <w:lang w:val="pt-BR"/>
        </w:rPr>
      </w:r>
      <w:r w:rsidR="005521C6" w:rsidRPr="00076B9A">
        <w:rPr>
          <w:sz w:val="16"/>
          <w:szCs w:val="16"/>
          <w:lang w:val="pt-BR"/>
        </w:rPr>
        <w:fldChar w:fldCharType="separate"/>
      </w:r>
      <w:r w:rsidR="00EB0246">
        <w:rPr>
          <w:sz w:val="16"/>
          <w:szCs w:val="16"/>
          <w:lang w:val="pt-BR"/>
        </w:rPr>
        <w:t>8.2.1 abaixo</w:t>
      </w:r>
      <w:r w:rsidR="005521C6" w:rsidRPr="00076B9A">
        <w:rPr>
          <w:sz w:val="16"/>
          <w:szCs w:val="16"/>
          <w:lang w:val="pt-BR"/>
        </w:rPr>
        <w:fldChar w:fldCharType="end"/>
      </w:r>
      <w:r w:rsidR="00E72E28" w:rsidRPr="00076B9A">
        <w:rPr>
          <w:sz w:val="16"/>
          <w:szCs w:val="16"/>
          <w:lang w:val="pt-BR"/>
        </w:rPr>
        <w:t>.</w:t>
      </w:r>
    </w:p>
    <w:p w14:paraId="30D94D41" w14:textId="77777777" w:rsidR="00381825" w:rsidRPr="00076B9A" w:rsidRDefault="005F4C81" w:rsidP="00957D0A">
      <w:pPr>
        <w:pStyle w:val="Level1"/>
        <w:keepNext w:val="0"/>
        <w:widowControl w:val="0"/>
        <w:spacing w:before="140" w:after="0"/>
        <w:rPr>
          <w:rFonts w:cs="Arial"/>
          <w:sz w:val="16"/>
          <w:szCs w:val="16"/>
        </w:rPr>
      </w:pPr>
      <w:bookmarkStart w:id="18" w:name="_Toc107507821"/>
      <w:r w:rsidRPr="00076B9A">
        <w:rPr>
          <w:rFonts w:cs="Arial"/>
          <w:sz w:val="16"/>
          <w:szCs w:val="16"/>
        </w:rPr>
        <w:t>AUTORIZAÇÃO</w:t>
      </w:r>
      <w:bookmarkEnd w:id="18"/>
    </w:p>
    <w:p w14:paraId="1B757A6D" w14:textId="0995296A" w:rsidR="00381825" w:rsidRDefault="00C74D04" w:rsidP="00957D0A">
      <w:pPr>
        <w:pStyle w:val="Level2"/>
        <w:widowControl w:val="0"/>
        <w:spacing w:before="140" w:after="0"/>
        <w:rPr>
          <w:sz w:val="16"/>
          <w:szCs w:val="16"/>
        </w:rPr>
      </w:pPr>
      <w:r w:rsidRPr="002462AA">
        <w:rPr>
          <w:b/>
          <w:sz w:val="16"/>
          <w:szCs w:val="16"/>
        </w:rPr>
        <w:t>Autorização da Emissora:</w:t>
      </w:r>
      <w:r>
        <w:rPr>
          <w:sz w:val="16"/>
          <w:szCs w:val="16"/>
        </w:rPr>
        <w:t xml:space="preserve"> </w:t>
      </w:r>
      <w:r w:rsidR="001F623D" w:rsidRPr="00076B9A">
        <w:rPr>
          <w:sz w:val="16"/>
          <w:szCs w:val="16"/>
        </w:rPr>
        <w:t xml:space="preserve">A presente </w:t>
      </w:r>
      <w:r w:rsidR="00A10EAD" w:rsidRPr="00076B9A">
        <w:rPr>
          <w:sz w:val="16"/>
          <w:szCs w:val="16"/>
        </w:rPr>
        <w:t>Escritura de Emissão de Debêntures</w:t>
      </w:r>
      <w:r w:rsidR="001F623D" w:rsidRPr="00076B9A">
        <w:rPr>
          <w:sz w:val="16"/>
          <w:szCs w:val="16"/>
        </w:rPr>
        <w:t xml:space="preserve"> é </w:t>
      </w:r>
      <w:r w:rsidR="00F40F64" w:rsidRPr="00076B9A">
        <w:rPr>
          <w:sz w:val="16"/>
          <w:szCs w:val="16"/>
        </w:rPr>
        <w:t xml:space="preserve">firmada com base na </w:t>
      </w:r>
      <w:r w:rsidR="001F623D" w:rsidRPr="00076B9A">
        <w:rPr>
          <w:sz w:val="16"/>
          <w:szCs w:val="16"/>
        </w:rPr>
        <w:t xml:space="preserve">autorização da </w:t>
      </w:r>
      <w:r w:rsidR="004E1CF8">
        <w:rPr>
          <w:sz w:val="16"/>
          <w:szCs w:val="16"/>
        </w:rPr>
        <w:t>Assembleia Geral Extraordinária</w:t>
      </w:r>
      <w:r w:rsidR="001F623D" w:rsidRPr="00076B9A">
        <w:rPr>
          <w:sz w:val="16"/>
          <w:szCs w:val="16"/>
        </w:rPr>
        <w:t xml:space="preserve"> da </w:t>
      </w:r>
      <w:r w:rsidR="00F75728" w:rsidRPr="00076B9A">
        <w:rPr>
          <w:sz w:val="16"/>
          <w:szCs w:val="16"/>
        </w:rPr>
        <w:t>Emissora</w:t>
      </w:r>
      <w:r w:rsidR="001F623D" w:rsidRPr="00076B9A">
        <w:rPr>
          <w:sz w:val="16"/>
          <w:szCs w:val="16"/>
        </w:rPr>
        <w:t xml:space="preserve"> realizada em </w:t>
      </w:r>
      <w:r w:rsidR="00EB6796">
        <w:rPr>
          <w:sz w:val="16"/>
          <w:szCs w:val="16"/>
        </w:rPr>
        <w:t>18</w:t>
      </w:r>
      <w:r w:rsidR="00EA524C">
        <w:rPr>
          <w:sz w:val="16"/>
          <w:szCs w:val="16"/>
        </w:rPr>
        <w:t xml:space="preserve"> de </w:t>
      </w:r>
      <w:r w:rsidR="00AC3B16">
        <w:rPr>
          <w:sz w:val="16"/>
          <w:szCs w:val="16"/>
        </w:rPr>
        <w:t xml:space="preserve">outubro </w:t>
      </w:r>
      <w:r w:rsidR="002D49AF" w:rsidRPr="00076B9A">
        <w:rPr>
          <w:sz w:val="16"/>
          <w:szCs w:val="16"/>
        </w:rPr>
        <w:t>de 2022</w:t>
      </w:r>
      <w:r w:rsidR="0069115E" w:rsidRPr="00076B9A">
        <w:rPr>
          <w:sz w:val="16"/>
          <w:szCs w:val="16"/>
        </w:rPr>
        <w:t xml:space="preserve">, em conformidade com o disposto no artigo </w:t>
      </w:r>
      <w:r w:rsidR="003D4F28">
        <w:rPr>
          <w:sz w:val="16"/>
          <w:szCs w:val="16"/>
        </w:rPr>
        <w:t>21</w:t>
      </w:r>
      <w:r w:rsidR="0069115E" w:rsidRPr="00076B9A">
        <w:rPr>
          <w:sz w:val="16"/>
          <w:szCs w:val="16"/>
        </w:rPr>
        <w:t xml:space="preserve">, </w:t>
      </w:r>
      <w:r w:rsidR="003D4F28">
        <w:rPr>
          <w:sz w:val="16"/>
          <w:szCs w:val="16"/>
        </w:rPr>
        <w:t>parágrafo único</w:t>
      </w:r>
      <w:r w:rsidR="0069115E" w:rsidRPr="00076B9A">
        <w:rPr>
          <w:sz w:val="16"/>
          <w:szCs w:val="16"/>
        </w:rPr>
        <w:t>, do estatuto social da Emissora</w:t>
      </w:r>
      <w:r w:rsidR="00EA524C">
        <w:rPr>
          <w:sz w:val="16"/>
          <w:szCs w:val="16"/>
        </w:rPr>
        <w:t xml:space="preserve"> </w:t>
      </w:r>
      <w:r w:rsidR="006C47AC" w:rsidRPr="00076B9A">
        <w:rPr>
          <w:sz w:val="16"/>
          <w:szCs w:val="16"/>
        </w:rPr>
        <w:t>(</w:t>
      </w:r>
      <w:r w:rsidR="000C68AF" w:rsidRPr="00076B9A">
        <w:rPr>
          <w:sz w:val="16"/>
          <w:szCs w:val="16"/>
        </w:rPr>
        <w:t>“</w:t>
      </w:r>
      <w:r w:rsidR="004E1CF8">
        <w:rPr>
          <w:sz w:val="16"/>
          <w:szCs w:val="16"/>
          <w:u w:val="single"/>
        </w:rPr>
        <w:t>AGE</w:t>
      </w:r>
      <w:r w:rsidR="004E1CF8" w:rsidRPr="00EA524C">
        <w:rPr>
          <w:sz w:val="16"/>
          <w:szCs w:val="16"/>
          <w:u w:val="single"/>
        </w:rPr>
        <w:t xml:space="preserve"> </w:t>
      </w:r>
      <w:r w:rsidR="00F75728" w:rsidRPr="00EA524C">
        <w:rPr>
          <w:sz w:val="16"/>
          <w:szCs w:val="16"/>
          <w:u w:val="single"/>
        </w:rPr>
        <w:t>Emissora</w:t>
      </w:r>
      <w:r w:rsidR="000C68AF" w:rsidRPr="00076B9A">
        <w:rPr>
          <w:sz w:val="16"/>
          <w:szCs w:val="16"/>
        </w:rPr>
        <w:t>”</w:t>
      </w:r>
      <w:r w:rsidR="001F623D" w:rsidRPr="00076B9A">
        <w:rPr>
          <w:sz w:val="16"/>
          <w:szCs w:val="16"/>
        </w:rPr>
        <w:t>), na qual</w:t>
      </w:r>
      <w:r w:rsidR="0069115E" w:rsidRPr="00076B9A">
        <w:rPr>
          <w:sz w:val="16"/>
          <w:szCs w:val="16"/>
        </w:rPr>
        <w:t>, dentre outros,</w:t>
      </w:r>
      <w:r w:rsidR="00B62CE7" w:rsidRPr="00076B9A">
        <w:rPr>
          <w:sz w:val="16"/>
          <w:szCs w:val="16"/>
        </w:rPr>
        <w:t xml:space="preserve"> </w:t>
      </w:r>
      <w:r w:rsidR="006C47AC" w:rsidRPr="00076B9A">
        <w:rPr>
          <w:b/>
          <w:bCs/>
          <w:sz w:val="16"/>
          <w:szCs w:val="16"/>
        </w:rPr>
        <w:t>(</w:t>
      </w:r>
      <w:r w:rsidR="00F40F64" w:rsidRPr="00076B9A">
        <w:rPr>
          <w:b/>
          <w:bCs/>
          <w:sz w:val="16"/>
          <w:szCs w:val="16"/>
        </w:rPr>
        <w:t>i</w:t>
      </w:r>
      <w:r w:rsidR="00FE3296" w:rsidRPr="00076B9A">
        <w:rPr>
          <w:b/>
          <w:bCs/>
          <w:sz w:val="16"/>
          <w:szCs w:val="16"/>
        </w:rPr>
        <w:t>)</w:t>
      </w:r>
      <w:r w:rsidR="00FE3296" w:rsidRPr="00076B9A">
        <w:rPr>
          <w:sz w:val="16"/>
          <w:szCs w:val="16"/>
        </w:rPr>
        <w:t> </w:t>
      </w:r>
      <w:r w:rsidR="001F623D" w:rsidRPr="00076B9A">
        <w:rPr>
          <w:sz w:val="16"/>
          <w:szCs w:val="16"/>
        </w:rPr>
        <w:t xml:space="preserve">foram </w:t>
      </w:r>
      <w:r w:rsidR="00F40F64" w:rsidRPr="00076B9A">
        <w:rPr>
          <w:sz w:val="16"/>
          <w:szCs w:val="16"/>
        </w:rPr>
        <w:t>aprovados</w:t>
      </w:r>
      <w:r w:rsidR="001F623D" w:rsidRPr="00076B9A">
        <w:rPr>
          <w:sz w:val="16"/>
          <w:szCs w:val="16"/>
        </w:rPr>
        <w:t xml:space="preserve"> os termos e condições da </w:t>
      </w:r>
      <w:r w:rsidR="00A10EAD" w:rsidRPr="00076B9A">
        <w:rPr>
          <w:sz w:val="16"/>
          <w:szCs w:val="16"/>
        </w:rPr>
        <w:t>Emissão de Debêntures</w:t>
      </w:r>
      <w:r w:rsidR="001F623D" w:rsidRPr="00076B9A">
        <w:rPr>
          <w:sz w:val="16"/>
          <w:szCs w:val="16"/>
        </w:rPr>
        <w:t xml:space="preserve">, nos termos do </w:t>
      </w:r>
      <w:r w:rsidR="00731C03" w:rsidRPr="00076B9A">
        <w:rPr>
          <w:sz w:val="16"/>
          <w:szCs w:val="16"/>
        </w:rPr>
        <w:t>artigo</w:t>
      </w:r>
      <w:r w:rsidR="0081232A" w:rsidRPr="00076B9A">
        <w:rPr>
          <w:sz w:val="16"/>
          <w:szCs w:val="16"/>
        </w:rPr>
        <w:t xml:space="preserve"> </w:t>
      </w:r>
      <w:r w:rsidR="001F623D" w:rsidRPr="00076B9A">
        <w:rPr>
          <w:sz w:val="16"/>
          <w:szCs w:val="16"/>
        </w:rPr>
        <w:t>59</w:t>
      </w:r>
      <w:r w:rsidR="005C109A" w:rsidRPr="00076B9A">
        <w:rPr>
          <w:sz w:val="16"/>
          <w:szCs w:val="16"/>
        </w:rPr>
        <w:t xml:space="preserve">, </w:t>
      </w:r>
      <w:r w:rsidR="001F623D" w:rsidRPr="00076B9A">
        <w:rPr>
          <w:sz w:val="16"/>
          <w:szCs w:val="16"/>
        </w:rPr>
        <w:t xml:space="preserve">da </w:t>
      </w:r>
      <w:r w:rsidR="001F623D" w:rsidRPr="00076B9A">
        <w:rPr>
          <w:bCs/>
          <w:sz w:val="16"/>
          <w:szCs w:val="16"/>
        </w:rPr>
        <w:t>Lei das Sociedades por Ações</w:t>
      </w:r>
      <w:r w:rsidR="00F40F64" w:rsidRPr="00076B9A">
        <w:rPr>
          <w:sz w:val="16"/>
          <w:szCs w:val="16"/>
        </w:rPr>
        <w:t xml:space="preserve">; </w:t>
      </w:r>
      <w:r w:rsidR="005C109A" w:rsidRPr="00076B9A">
        <w:rPr>
          <w:sz w:val="16"/>
          <w:szCs w:val="16"/>
        </w:rPr>
        <w:t xml:space="preserve">e </w:t>
      </w:r>
      <w:r w:rsidR="00C118F1" w:rsidRPr="00076B9A">
        <w:rPr>
          <w:b/>
          <w:bCs/>
          <w:sz w:val="16"/>
          <w:szCs w:val="16"/>
        </w:rPr>
        <w:t>(</w:t>
      </w:r>
      <w:proofErr w:type="spellStart"/>
      <w:r w:rsidR="00C118F1" w:rsidRPr="00076B9A">
        <w:rPr>
          <w:b/>
          <w:bCs/>
          <w:sz w:val="16"/>
          <w:szCs w:val="16"/>
        </w:rPr>
        <w:t>ii</w:t>
      </w:r>
      <w:proofErr w:type="spellEnd"/>
      <w:r w:rsidR="00FE3296" w:rsidRPr="00076B9A">
        <w:rPr>
          <w:b/>
          <w:bCs/>
          <w:sz w:val="16"/>
          <w:szCs w:val="16"/>
        </w:rPr>
        <w:t>)</w:t>
      </w:r>
      <w:r w:rsidR="00FE3296" w:rsidRPr="00076B9A">
        <w:rPr>
          <w:sz w:val="16"/>
          <w:szCs w:val="16"/>
        </w:rPr>
        <w:t> </w:t>
      </w:r>
      <w:r w:rsidR="00F40F64" w:rsidRPr="00076B9A">
        <w:rPr>
          <w:sz w:val="16"/>
          <w:szCs w:val="16"/>
        </w:rPr>
        <w:t xml:space="preserve">a diretoria da </w:t>
      </w:r>
      <w:r w:rsidR="00F75728" w:rsidRPr="00076B9A">
        <w:rPr>
          <w:sz w:val="16"/>
          <w:szCs w:val="16"/>
        </w:rPr>
        <w:t>Emissora</w:t>
      </w:r>
      <w:r w:rsidR="00F40F64" w:rsidRPr="00076B9A">
        <w:rPr>
          <w:sz w:val="16"/>
          <w:szCs w:val="16"/>
        </w:rPr>
        <w:t xml:space="preserve"> foi autorizada a praticar todos os atos necessários à efetivação das deliberações ali consubstanciadas, </w:t>
      </w:r>
      <w:r w:rsidR="00254949" w:rsidRPr="00076B9A">
        <w:rPr>
          <w:sz w:val="16"/>
          <w:szCs w:val="16"/>
        </w:rPr>
        <w:t xml:space="preserve">abrangendo </w:t>
      </w:r>
      <w:r w:rsidR="00F40F64" w:rsidRPr="00076B9A">
        <w:rPr>
          <w:sz w:val="16"/>
          <w:szCs w:val="16"/>
        </w:rPr>
        <w:t xml:space="preserve">a celebração de todos os documentos necessários à concretização da Emissão </w:t>
      </w:r>
      <w:r w:rsidR="00A10EAD" w:rsidRPr="00076B9A">
        <w:rPr>
          <w:sz w:val="16"/>
          <w:szCs w:val="16"/>
        </w:rPr>
        <w:t>das Debêntures</w:t>
      </w:r>
      <w:r w:rsidR="00254949" w:rsidRPr="00076B9A">
        <w:rPr>
          <w:sz w:val="16"/>
          <w:szCs w:val="16"/>
        </w:rPr>
        <w:t>, inclusive o aditamento à</w:t>
      </w:r>
      <w:r w:rsidR="0069115E" w:rsidRPr="00076B9A">
        <w:rPr>
          <w:sz w:val="16"/>
          <w:szCs w:val="16"/>
        </w:rPr>
        <w:t xml:space="preserve"> esta</w:t>
      </w:r>
      <w:r w:rsidR="00254949" w:rsidRPr="00076B9A">
        <w:rPr>
          <w:sz w:val="16"/>
          <w:szCs w:val="16"/>
        </w:rPr>
        <w:t xml:space="preserve"> </w:t>
      </w:r>
      <w:r w:rsidR="00A10EAD" w:rsidRPr="00076B9A">
        <w:rPr>
          <w:sz w:val="16"/>
          <w:szCs w:val="16"/>
        </w:rPr>
        <w:t>Escritura de Emissão de Debêntures</w:t>
      </w:r>
      <w:r w:rsidR="00254949" w:rsidRPr="00076B9A">
        <w:rPr>
          <w:sz w:val="16"/>
          <w:szCs w:val="16"/>
        </w:rPr>
        <w:t xml:space="preserve"> para refletir o resultado do Procedimento de </w:t>
      </w:r>
      <w:proofErr w:type="spellStart"/>
      <w:r w:rsidR="00254949" w:rsidRPr="00076B9A">
        <w:rPr>
          <w:i/>
          <w:sz w:val="16"/>
          <w:szCs w:val="16"/>
        </w:rPr>
        <w:t>Bookbuilding</w:t>
      </w:r>
      <w:proofErr w:type="spellEnd"/>
      <w:r w:rsidR="00254949" w:rsidRPr="00076B9A">
        <w:rPr>
          <w:sz w:val="16"/>
          <w:szCs w:val="16"/>
        </w:rPr>
        <w:t xml:space="preserve"> (</w:t>
      </w:r>
      <w:r w:rsidR="00B62CE7" w:rsidRPr="00076B9A">
        <w:rPr>
          <w:sz w:val="16"/>
          <w:szCs w:val="16"/>
        </w:rPr>
        <w:t>conforme definido abaixo</w:t>
      </w:r>
      <w:r w:rsidR="00254949" w:rsidRPr="00076B9A">
        <w:rPr>
          <w:sz w:val="16"/>
          <w:szCs w:val="16"/>
        </w:rPr>
        <w:t>)</w:t>
      </w:r>
      <w:r w:rsidR="001F623D" w:rsidRPr="00076B9A">
        <w:rPr>
          <w:sz w:val="16"/>
          <w:szCs w:val="16"/>
        </w:rPr>
        <w:t>.</w:t>
      </w:r>
    </w:p>
    <w:p w14:paraId="04E669D7" w14:textId="5C8E6ED1" w:rsidR="00EC696C" w:rsidRPr="00076B9A" w:rsidRDefault="00C74D04" w:rsidP="00957D0A">
      <w:pPr>
        <w:pStyle w:val="Level2"/>
        <w:widowControl w:val="0"/>
        <w:spacing w:before="140" w:after="0"/>
        <w:rPr>
          <w:sz w:val="16"/>
          <w:szCs w:val="16"/>
        </w:rPr>
      </w:pPr>
      <w:r w:rsidRPr="007C4201">
        <w:rPr>
          <w:b/>
          <w:sz w:val="16"/>
          <w:szCs w:val="16"/>
        </w:rPr>
        <w:t xml:space="preserve">Autorização da </w:t>
      </w:r>
      <w:proofErr w:type="spellStart"/>
      <w:r>
        <w:rPr>
          <w:b/>
          <w:sz w:val="16"/>
          <w:szCs w:val="16"/>
        </w:rPr>
        <w:t>Friomaster</w:t>
      </w:r>
      <w:proofErr w:type="spellEnd"/>
      <w:r w:rsidRPr="007C4201">
        <w:rPr>
          <w:b/>
          <w:sz w:val="16"/>
          <w:szCs w:val="16"/>
        </w:rPr>
        <w:t>:</w:t>
      </w:r>
      <w:r w:rsidRPr="002462AA">
        <w:rPr>
          <w:sz w:val="16"/>
          <w:szCs w:val="16"/>
        </w:rPr>
        <w:t xml:space="preserve"> </w:t>
      </w:r>
      <w:r w:rsidR="00EC696C">
        <w:rPr>
          <w:sz w:val="16"/>
          <w:szCs w:val="16"/>
        </w:rPr>
        <w:t xml:space="preserve">A </w:t>
      </w:r>
      <w:r>
        <w:rPr>
          <w:sz w:val="16"/>
          <w:szCs w:val="16"/>
        </w:rPr>
        <w:t xml:space="preserve">celebração da presente </w:t>
      </w:r>
      <w:r w:rsidRPr="00076B9A">
        <w:rPr>
          <w:sz w:val="16"/>
          <w:szCs w:val="16"/>
        </w:rPr>
        <w:t xml:space="preserve">Escritura de Emissão de Debêntures </w:t>
      </w:r>
      <w:r>
        <w:rPr>
          <w:sz w:val="16"/>
          <w:szCs w:val="16"/>
        </w:rPr>
        <w:t xml:space="preserve">e a outorga e </w:t>
      </w:r>
      <w:r>
        <w:rPr>
          <w:sz w:val="16"/>
          <w:szCs w:val="16"/>
        </w:rPr>
        <w:lastRenderedPageBreak/>
        <w:t xml:space="preserve">constituição da Fiança </w:t>
      </w:r>
      <w:r w:rsidR="005D478C">
        <w:rPr>
          <w:sz w:val="16"/>
          <w:szCs w:val="16"/>
        </w:rPr>
        <w:t xml:space="preserve">estão automaticamente </w:t>
      </w:r>
      <w:r>
        <w:rPr>
          <w:sz w:val="16"/>
          <w:szCs w:val="16"/>
        </w:rPr>
        <w:t>autorizadas</w:t>
      </w:r>
      <w:r w:rsidR="005D478C">
        <w:rPr>
          <w:sz w:val="16"/>
          <w:szCs w:val="16"/>
        </w:rPr>
        <w:t xml:space="preserve">, nos termos do §2º do artigo 16 do estatuto social da </w:t>
      </w:r>
      <w:proofErr w:type="spellStart"/>
      <w:r w:rsidR="0045443D">
        <w:rPr>
          <w:sz w:val="16"/>
          <w:szCs w:val="16"/>
        </w:rPr>
        <w:t>Friomaster</w:t>
      </w:r>
      <w:proofErr w:type="spellEnd"/>
      <w:r w:rsidR="005D478C">
        <w:rPr>
          <w:sz w:val="16"/>
          <w:szCs w:val="16"/>
        </w:rPr>
        <w:t>, não sendo necessária realização de assembleia geral para prévia autorização.</w:t>
      </w:r>
    </w:p>
    <w:p w14:paraId="1677001A" w14:textId="77777777" w:rsidR="00381825" w:rsidRPr="00076B9A" w:rsidRDefault="00E57A4E" w:rsidP="00957D0A">
      <w:pPr>
        <w:pStyle w:val="Level1"/>
        <w:keepNext w:val="0"/>
        <w:widowControl w:val="0"/>
        <w:spacing w:before="140" w:after="0"/>
        <w:rPr>
          <w:rFonts w:cs="Arial"/>
          <w:sz w:val="16"/>
          <w:szCs w:val="16"/>
        </w:rPr>
      </w:pPr>
      <w:bookmarkStart w:id="19" w:name="_Ref86342004"/>
      <w:bookmarkStart w:id="20" w:name="_Ref86342023"/>
      <w:bookmarkStart w:id="21" w:name="_Toc107507822"/>
      <w:r w:rsidRPr="00076B9A">
        <w:rPr>
          <w:rFonts w:cs="Arial"/>
          <w:sz w:val="16"/>
          <w:szCs w:val="16"/>
        </w:rPr>
        <w:t>REQUISITOS</w:t>
      </w:r>
      <w:bookmarkEnd w:id="19"/>
      <w:bookmarkEnd w:id="20"/>
      <w:bookmarkEnd w:id="21"/>
    </w:p>
    <w:p w14:paraId="6E4B9240" w14:textId="77777777" w:rsidR="00381825" w:rsidRPr="00076B9A" w:rsidRDefault="008C38FE" w:rsidP="00957D0A">
      <w:pPr>
        <w:pStyle w:val="Body"/>
        <w:widowControl w:val="0"/>
        <w:spacing w:before="140" w:after="0"/>
        <w:ind w:left="680"/>
        <w:rPr>
          <w:sz w:val="16"/>
          <w:szCs w:val="16"/>
          <w:lang w:val="pt-BR"/>
        </w:rPr>
      </w:pPr>
      <w:r w:rsidRPr="00076B9A">
        <w:rPr>
          <w:sz w:val="16"/>
          <w:szCs w:val="16"/>
          <w:lang w:val="pt-BR"/>
        </w:rPr>
        <w:t xml:space="preserve">A Emissão </w:t>
      </w:r>
      <w:r w:rsidR="009A2D0F" w:rsidRPr="00076B9A">
        <w:rPr>
          <w:sz w:val="16"/>
          <w:szCs w:val="16"/>
          <w:lang w:val="pt-BR"/>
        </w:rPr>
        <w:t>das Debêntures</w:t>
      </w:r>
      <w:r w:rsidRPr="00076B9A">
        <w:rPr>
          <w:sz w:val="16"/>
          <w:szCs w:val="16"/>
          <w:lang w:val="pt-BR"/>
        </w:rPr>
        <w:t xml:space="preserve"> </w:t>
      </w:r>
      <w:r w:rsidR="009A2D0F" w:rsidRPr="00076B9A">
        <w:rPr>
          <w:sz w:val="16"/>
          <w:szCs w:val="16"/>
          <w:lang w:val="pt-BR"/>
        </w:rPr>
        <w:t>será</w:t>
      </w:r>
      <w:r w:rsidRPr="00076B9A">
        <w:rPr>
          <w:sz w:val="16"/>
          <w:szCs w:val="16"/>
          <w:lang w:val="pt-BR"/>
        </w:rPr>
        <w:t xml:space="preserve"> realizada com observância dos requisitos abaixo indicados</w:t>
      </w:r>
      <w:r w:rsidR="003E59D5" w:rsidRPr="00076B9A">
        <w:rPr>
          <w:sz w:val="16"/>
          <w:szCs w:val="16"/>
          <w:lang w:val="pt-BR"/>
        </w:rPr>
        <w:t>:</w:t>
      </w:r>
    </w:p>
    <w:p w14:paraId="643692EA" w14:textId="77777777" w:rsidR="00381825" w:rsidRPr="00076B9A" w:rsidRDefault="00E57A4E" w:rsidP="00957D0A">
      <w:pPr>
        <w:pStyle w:val="Level2"/>
        <w:widowControl w:val="0"/>
        <w:spacing w:before="140" w:after="0"/>
        <w:rPr>
          <w:b/>
          <w:sz w:val="16"/>
          <w:szCs w:val="16"/>
        </w:rPr>
      </w:pPr>
      <w:bookmarkStart w:id="22" w:name="_Ref94007224"/>
      <w:r w:rsidRPr="00076B9A">
        <w:rPr>
          <w:b/>
          <w:sz w:val="16"/>
          <w:szCs w:val="16"/>
        </w:rPr>
        <w:t>Dispensa de Registro na CVM e na ANBIMA</w:t>
      </w:r>
      <w:bookmarkEnd w:id="22"/>
    </w:p>
    <w:p w14:paraId="1CAF09FB" w14:textId="164ED810" w:rsidR="00A84262" w:rsidRPr="00076B9A" w:rsidRDefault="009A2D0F" w:rsidP="00957D0A">
      <w:pPr>
        <w:pStyle w:val="Level3"/>
        <w:widowControl w:val="0"/>
        <w:tabs>
          <w:tab w:val="clear" w:pos="1874"/>
        </w:tabs>
        <w:spacing w:before="140" w:after="0"/>
        <w:rPr>
          <w:sz w:val="16"/>
          <w:szCs w:val="16"/>
        </w:rPr>
      </w:pPr>
      <w:bookmarkStart w:id="23" w:name="_Ref94648230"/>
      <w:r w:rsidRPr="00076B9A">
        <w:rPr>
          <w:sz w:val="16"/>
          <w:szCs w:val="16"/>
        </w:rPr>
        <w:t xml:space="preserve">A Emissão de Debêntures não será objeto de registro pela CVM ou pela </w:t>
      </w:r>
      <w:r w:rsidRPr="00076B9A">
        <w:rPr>
          <w:rFonts w:eastAsia="Arial"/>
          <w:bCs/>
          <w:sz w:val="16"/>
          <w:szCs w:val="16"/>
          <w:lang w:eastAsia="en-GB"/>
        </w:rPr>
        <w:t>ANBIMA</w:t>
      </w:r>
      <w:r w:rsidRPr="00076B9A">
        <w:rPr>
          <w:sz w:val="16"/>
          <w:szCs w:val="16"/>
        </w:rPr>
        <w:t>, uma vez que as Debêntures serão objeto de colocação privada, sem a intermediação de instituições integrantes do sistema de distribuição de valores mobiliários, ou qualquer esforço de colocação perante investidores indeterminados, observado o disposto na Cláusula</w:t>
      </w:r>
      <w:r w:rsidR="004C3D3A" w:rsidRPr="00076B9A">
        <w:rPr>
          <w:sz w:val="16"/>
          <w:szCs w:val="16"/>
        </w:rPr>
        <w:t xml:space="preserve"> </w:t>
      </w:r>
      <w:r w:rsidR="005521C6" w:rsidRPr="00076B9A">
        <w:rPr>
          <w:sz w:val="16"/>
          <w:szCs w:val="16"/>
        </w:rPr>
        <w:fldChar w:fldCharType="begin"/>
      </w:r>
      <w:r w:rsidR="005521C6" w:rsidRPr="00076B9A">
        <w:rPr>
          <w:sz w:val="16"/>
          <w:szCs w:val="16"/>
        </w:rPr>
        <w:instrText xml:space="preserve"> REF  _Ref94007205 \h \p \r  \* MERGEFORMAT </w:instrText>
      </w:r>
      <w:r w:rsidR="005521C6" w:rsidRPr="00076B9A">
        <w:rPr>
          <w:sz w:val="16"/>
          <w:szCs w:val="16"/>
        </w:rPr>
      </w:r>
      <w:r w:rsidR="005521C6" w:rsidRPr="00076B9A">
        <w:rPr>
          <w:sz w:val="16"/>
          <w:szCs w:val="16"/>
        </w:rPr>
        <w:fldChar w:fldCharType="separate"/>
      </w:r>
      <w:r w:rsidR="00EB0246">
        <w:rPr>
          <w:sz w:val="16"/>
          <w:szCs w:val="16"/>
        </w:rPr>
        <w:t>3.4 abaixo</w:t>
      </w:r>
      <w:r w:rsidR="005521C6" w:rsidRPr="00076B9A">
        <w:rPr>
          <w:sz w:val="16"/>
          <w:szCs w:val="16"/>
        </w:rPr>
        <w:fldChar w:fldCharType="end"/>
      </w:r>
      <w:r w:rsidR="00E57A4E" w:rsidRPr="00076B9A">
        <w:rPr>
          <w:rFonts w:eastAsia="Arial"/>
          <w:sz w:val="16"/>
          <w:szCs w:val="16"/>
          <w:lang w:eastAsia="en-GB"/>
        </w:rPr>
        <w:t>.</w:t>
      </w:r>
      <w:bookmarkEnd w:id="23"/>
    </w:p>
    <w:p w14:paraId="021E960A" w14:textId="77777777" w:rsidR="00381825" w:rsidRPr="002462AA" w:rsidRDefault="00026463" w:rsidP="00957D0A">
      <w:pPr>
        <w:pStyle w:val="Level2"/>
        <w:widowControl w:val="0"/>
        <w:spacing w:before="140" w:after="0"/>
        <w:rPr>
          <w:sz w:val="16"/>
          <w:szCs w:val="16"/>
        </w:rPr>
      </w:pPr>
      <w:r w:rsidRPr="00076B9A">
        <w:rPr>
          <w:b/>
          <w:sz w:val="16"/>
          <w:szCs w:val="16"/>
        </w:rPr>
        <w:t xml:space="preserve">Arquivamento </w:t>
      </w:r>
      <w:r w:rsidR="00E57A4E" w:rsidRPr="00076B9A">
        <w:rPr>
          <w:b/>
          <w:sz w:val="16"/>
          <w:szCs w:val="16"/>
        </w:rPr>
        <w:t xml:space="preserve">da Ata de </w:t>
      </w:r>
      <w:r w:rsidR="00A8330A">
        <w:rPr>
          <w:b/>
          <w:sz w:val="16"/>
          <w:szCs w:val="16"/>
        </w:rPr>
        <w:t>AGE</w:t>
      </w:r>
      <w:r w:rsidR="00A8330A" w:rsidRPr="00076B9A">
        <w:rPr>
          <w:b/>
          <w:sz w:val="16"/>
          <w:szCs w:val="16"/>
        </w:rPr>
        <w:t xml:space="preserve"> </w:t>
      </w:r>
      <w:r w:rsidR="00F75728" w:rsidRPr="00076B9A">
        <w:rPr>
          <w:b/>
          <w:sz w:val="16"/>
          <w:szCs w:val="16"/>
        </w:rPr>
        <w:t>Emissora</w:t>
      </w:r>
      <w:r w:rsidR="00E57A4E" w:rsidRPr="00076B9A">
        <w:rPr>
          <w:b/>
          <w:sz w:val="16"/>
          <w:szCs w:val="16"/>
        </w:rPr>
        <w:t xml:space="preserve"> </w:t>
      </w:r>
      <w:r w:rsidRPr="00076B9A">
        <w:rPr>
          <w:b/>
          <w:sz w:val="16"/>
          <w:szCs w:val="16"/>
        </w:rPr>
        <w:t xml:space="preserve">na </w:t>
      </w:r>
      <w:r w:rsidR="00A50052">
        <w:rPr>
          <w:b/>
          <w:sz w:val="16"/>
          <w:szCs w:val="16"/>
        </w:rPr>
        <w:t>JUCISRS</w:t>
      </w:r>
      <w:r w:rsidR="00C118F1" w:rsidRPr="00076B9A">
        <w:rPr>
          <w:b/>
          <w:sz w:val="16"/>
          <w:szCs w:val="16"/>
        </w:rPr>
        <w:t xml:space="preserve"> </w:t>
      </w:r>
      <w:r w:rsidRPr="00076B9A">
        <w:rPr>
          <w:b/>
          <w:sz w:val="16"/>
          <w:szCs w:val="16"/>
        </w:rPr>
        <w:t xml:space="preserve">e Publicação da Ata de </w:t>
      </w:r>
      <w:r w:rsidR="00A8330A">
        <w:rPr>
          <w:b/>
          <w:sz w:val="16"/>
          <w:szCs w:val="16"/>
        </w:rPr>
        <w:t xml:space="preserve">AGE </w:t>
      </w:r>
      <w:r w:rsidR="00F75728" w:rsidRPr="00076B9A">
        <w:rPr>
          <w:b/>
          <w:sz w:val="16"/>
          <w:szCs w:val="16"/>
        </w:rPr>
        <w:t>Emissora</w:t>
      </w:r>
      <w:r w:rsidR="0002529D" w:rsidRPr="00076B9A">
        <w:rPr>
          <w:b/>
          <w:sz w:val="16"/>
          <w:szCs w:val="16"/>
        </w:rPr>
        <w:t xml:space="preserve"> </w:t>
      </w:r>
      <w:r w:rsidR="009422B6" w:rsidRPr="00076B9A">
        <w:rPr>
          <w:b/>
          <w:sz w:val="16"/>
          <w:szCs w:val="16"/>
        </w:rPr>
        <w:t>no Jornal de Publicação da Emissora</w:t>
      </w:r>
    </w:p>
    <w:p w14:paraId="6A6EA56B" w14:textId="10810059" w:rsidR="00F57A00" w:rsidRPr="00076B9A" w:rsidRDefault="001820E7" w:rsidP="00957D0A">
      <w:pPr>
        <w:pStyle w:val="Level3"/>
        <w:widowControl w:val="0"/>
        <w:tabs>
          <w:tab w:val="clear" w:pos="1874"/>
        </w:tabs>
        <w:spacing w:before="140" w:after="0"/>
        <w:rPr>
          <w:sz w:val="16"/>
          <w:szCs w:val="16"/>
        </w:rPr>
      </w:pPr>
      <w:bookmarkStart w:id="24" w:name="_Hlk89360360"/>
      <w:r w:rsidRPr="00076B9A">
        <w:rPr>
          <w:sz w:val="16"/>
          <w:szCs w:val="16"/>
        </w:rPr>
        <w:t xml:space="preserve">A ata da </w:t>
      </w:r>
      <w:r w:rsidR="004E1CF8">
        <w:rPr>
          <w:sz w:val="16"/>
          <w:szCs w:val="16"/>
        </w:rPr>
        <w:t>AGE</w:t>
      </w:r>
      <w:r w:rsidR="004E1CF8" w:rsidRPr="00076B9A">
        <w:rPr>
          <w:sz w:val="16"/>
          <w:szCs w:val="16"/>
        </w:rPr>
        <w:t xml:space="preserve"> </w:t>
      </w:r>
      <w:r w:rsidR="00F75728" w:rsidRPr="00076B9A">
        <w:rPr>
          <w:sz w:val="16"/>
          <w:szCs w:val="16"/>
        </w:rPr>
        <w:t>Emissora</w:t>
      </w:r>
      <w:r w:rsidRPr="00076B9A">
        <w:rPr>
          <w:sz w:val="16"/>
          <w:szCs w:val="16"/>
        </w:rPr>
        <w:t xml:space="preserve"> </w:t>
      </w:r>
      <w:r w:rsidR="00456D9E" w:rsidRPr="00076B9A">
        <w:rPr>
          <w:sz w:val="16"/>
          <w:szCs w:val="16"/>
        </w:rPr>
        <w:t>deverá ser</w:t>
      </w:r>
      <w:r w:rsidRPr="00076B9A">
        <w:rPr>
          <w:sz w:val="16"/>
          <w:szCs w:val="16"/>
        </w:rPr>
        <w:t xml:space="preserve"> </w:t>
      </w:r>
      <w:r w:rsidR="006B2075" w:rsidRPr="00076B9A">
        <w:rPr>
          <w:b/>
          <w:bCs/>
          <w:sz w:val="16"/>
          <w:szCs w:val="16"/>
        </w:rPr>
        <w:t>(i</w:t>
      </w:r>
      <w:r w:rsidR="00FE3296" w:rsidRPr="00076B9A">
        <w:rPr>
          <w:b/>
          <w:bCs/>
          <w:sz w:val="16"/>
          <w:szCs w:val="16"/>
        </w:rPr>
        <w:t>)</w:t>
      </w:r>
      <w:r w:rsidR="00FE3296" w:rsidRPr="00076B9A">
        <w:rPr>
          <w:sz w:val="16"/>
          <w:szCs w:val="16"/>
        </w:rPr>
        <w:t> </w:t>
      </w:r>
      <w:r w:rsidR="00E749CC" w:rsidRPr="00076B9A">
        <w:rPr>
          <w:sz w:val="16"/>
          <w:szCs w:val="16"/>
        </w:rPr>
        <w:t xml:space="preserve">protocolada, em até </w:t>
      </w:r>
      <w:r w:rsidR="0069115E" w:rsidRPr="00076B9A">
        <w:rPr>
          <w:sz w:val="16"/>
          <w:szCs w:val="16"/>
        </w:rPr>
        <w:t xml:space="preserve">5 </w:t>
      </w:r>
      <w:r w:rsidR="00F00C14" w:rsidRPr="00076B9A">
        <w:rPr>
          <w:sz w:val="16"/>
          <w:szCs w:val="16"/>
        </w:rPr>
        <w:t>(</w:t>
      </w:r>
      <w:r w:rsidR="0069115E" w:rsidRPr="00076B9A">
        <w:rPr>
          <w:sz w:val="16"/>
          <w:szCs w:val="16"/>
        </w:rPr>
        <w:t>cinco</w:t>
      </w:r>
      <w:r w:rsidR="00F00C14" w:rsidRPr="00076B9A">
        <w:rPr>
          <w:sz w:val="16"/>
          <w:szCs w:val="16"/>
        </w:rPr>
        <w:t xml:space="preserve">) </w:t>
      </w:r>
      <w:r w:rsidR="00E749CC" w:rsidRPr="00076B9A">
        <w:rPr>
          <w:sz w:val="16"/>
          <w:szCs w:val="16"/>
        </w:rPr>
        <w:t xml:space="preserve">Dias Úteis (conforme definidos abaixo) contados da assinatura da ata da </w:t>
      </w:r>
      <w:r w:rsidR="004E1CF8">
        <w:rPr>
          <w:sz w:val="16"/>
          <w:szCs w:val="16"/>
        </w:rPr>
        <w:t>AGE</w:t>
      </w:r>
      <w:r w:rsidR="004E1CF8" w:rsidRPr="00076B9A">
        <w:rPr>
          <w:sz w:val="16"/>
          <w:szCs w:val="16"/>
        </w:rPr>
        <w:t xml:space="preserve"> </w:t>
      </w:r>
      <w:r w:rsidR="00F75728" w:rsidRPr="00076B9A">
        <w:rPr>
          <w:sz w:val="16"/>
          <w:szCs w:val="16"/>
        </w:rPr>
        <w:t>Emissora</w:t>
      </w:r>
      <w:r w:rsidR="00E749CC" w:rsidRPr="00076B9A">
        <w:rPr>
          <w:sz w:val="16"/>
          <w:szCs w:val="16"/>
        </w:rPr>
        <w:t xml:space="preserve">, e </w:t>
      </w:r>
      <w:r w:rsidRPr="00076B9A">
        <w:rPr>
          <w:sz w:val="16"/>
          <w:szCs w:val="16"/>
        </w:rPr>
        <w:t xml:space="preserve">devidamente arquivada na </w:t>
      </w:r>
      <w:r w:rsidR="00A50052">
        <w:rPr>
          <w:sz w:val="16"/>
          <w:szCs w:val="16"/>
        </w:rPr>
        <w:t>JUCISRS</w:t>
      </w:r>
      <w:r w:rsidR="001E3D21" w:rsidRPr="00076B9A">
        <w:rPr>
          <w:sz w:val="16"/>
          <w:szCs w:val="16"/>
        </w:rPr>
        <w:t>;</w:t>
      </w:r>
      <w:r w:rsidR="00731C03" w:rsidRPr="00076B9A">
        <w:rPr>
          <w:sz w:val="16"/>
          <w:szCs w:val="16"/>
        </w:rPr>
        <w:t xml:space="preserve"> </w:t>
      </w:r>
      <w:r w:rsidRPr="00076B9A">
        <w:rPr>
          <w:sz w:val="16"/>
          <w:szCs w:val="16"/>
        </w:rPr>
        <w:t xml:space="preserve">e </w:t>
      </w:r>
      <w:r w:rsidR="006B2075" w:rsidRPr="00076B9A">
        <w:rPr>
          <w:b/>
          <w:bCs/>
          <w:sz w:val="16"/>
          <w:szCs w:val="16"/>
        </w:rPr>
        <w:t>(</w:t>
      </w:r>
      <w:proofErr w:type="spellStart"/>
      <w:r w:rsidR="006B2075" w:rsidRPr="00076B9A">
        <w:rPr>
          <w:b/>
          <w:bCs/>
          <w:sz w:val="16"/>
          <w:szCs w:val="16"/>
        </w:rPr>
        <w:t>ii</w:t>
      </w:r>
      <w:proofErr w:type="spellEnd"/>
      <w:r w:rsidR="00FE3296" w:rsidRPr="00076B9A">
        <w:rPr>
          <w:b/>
          <w:bCs/>
          <w:sz w:val="16"/>
          <w:szCs w:val="16"/>
        </w:rPr>
        <w:t>)</w:t>
      </w:r>
      <w:r w:rsidR="00FE3296" w:rsidRPr="00076B9A">
        <w:rPr>
          <w:sz w:val="16"/>
          <w:szCs w:val="16"/>
        </w:rPr>
        <w:t> </w:t>
      </w:r>
      <w:r w:rsidRPr="00076B9A">
        <w:rPr>
          <w:sz w:val="16"/>
          <w:szCs w:val="16"/>
        </w:rPr>
        <w:t xml:space="preserve">publicada no jornal </w:t>
      </w:r>
      <w:r w:rsidR="000C68AF" w:rsidRPr="00076B9A">
        <w:rPr>
          <w:sz w:val="16"/>
          <w:szCs w:val="16"/>
        </w:rPr>
        <w:t>“</w:t>
      </w:r>
      <w:r w:rsidR="00AC3B16">
        <w:rPr>
          <w:sz w:val="16"/>
          <w:szCs w:val="16"/>
        </w:rPr>
        <w:t>Jornal do Comércio</w:t>
      </w:r>
      <w:r w:rsidR="000C68AF" w:rsidRPr="00076B9A">
        <w:rPr>
          <w:sz w:val="16"/>
          <w:szCs w:val="16"/>
        </w:rPr>
        <w:t>”</w:t>
      </w:r>
      <w:r w:rsidR="009422B6" w:rsidRPr="00076B9A">
        <w:rPr>
          <w:sz w:val="16"/>
          <w:szCs w:val="16"/>
        </w:rPr>
        <w:t xml:space="preserve"> (</w:t>
      </w:r>
      <w:r w:rsidR="000C68AF" w:rsidRPr="00076B9A">
        <w:rPr>
          <w:sz w:val="16"/>
          <w:szCs w:val="16"/>
        </w:rPr>
        <w:t>“</w:t>
      </w:r>
      <w:r w:rsidR="009422B6" w:rsidRPr="00EA524C">
        <w:rPr>
          <w:bCs/>
          <w:sz w:val="16"/>
          <w:szCs w:val="16"/>
          <w:u w:val="single"/>
        </w:rPr>
        <w:t>Jornal de Publicação da Emissora</w:t>
      </w:r>
      <w:r w:rsidR="000C68AF" w:rsidRPr="00076B9A">
        <w:rPr>
          <w:sz w:val="16"/>
          <w:szCs w:val="16"/>
        </w:rPr>
        <w:t>”</w:t>
      </w:r>
      <w:r w:rsidR="009422B6" w:rsidRPr="00076B9A">
        <w:rPr>
          <w:sz w:val="16"/>
          <w:szCs w:val="16"/>
        </w:rPr>
        <w:t>)</w:t>
      </w:r>
      <w:r w:rsidR="004E1E32" w:rsidRPr="00076B9A">
        <w:rPr>
          <w:sz w:val="16"/>
          <w:szCs w:val="16"/>
        </w:rPr>
        <w:t>, com divulgação simultânea da sua íntegra na página do referido jornal na internet, com a devida certificação digital da autenticidade do documento mantido na página própria emitida por autoridade certificadora credenciada no âmbito da Infraestrutura de Chaves Públicas Brasileiras (ICP-Brasil)</w:t>
      </w:r>
      <w:r w:rsidRPr="00076B9A">
        <w:rPr>
          <w:sz w:val="16"/>
          <w:szCs w:val="16"/>
        </w:rPr>
        <w:t xml:space="preserve">, </w:t>
      </w:r>
      <w:r w:rsidR="00594887" w:rsidRPr="00076B9A">
        <w:rPr>
          <w:sz w:val="16"/>
          <w:szCs w:val="16"/>
        </w:rPr>
        <w:t xml:space="preserve">nos termos do artigo 62, inciso I, </w:t>
      </w:r>
      <w:bookmarkStart w:id="25" w:name="_Hlk67930379"/>
      <w:r w:rsidR="00594887" w:rsidRPr="00076B9A">
        <w:rPr>
          <w:sz w:val="16"/>
          <w:szCs w:val="16"/>
        </w:rPr>
        <w:t>e do artigo 289</w:t>
      </w:r>
      <w:r w:rsidR="009422B6" w:rsidRPr="00076B9A">
        <w:rPr>
          <w:sz w:val="16"/>
          <w:szCs w:val="16"/>
        </w:rPr>
        <w:t>, inciso I,</w:t>
      </w:r>
      <w:r w:rsidR="00594887" w:rsidRPr="00076B9A">
        <w:rPr>
          <w:sz w:val="16"/>
          <w:szCs w:val="16"/>
        </w:rPr>
        <w:t xml:space="preserve"> </w:t>
      </w:r>
      <w:bookmarkEnd w:id="25"/>
      <w:r w:rsidR="00594887" w:rsidRPr="00076B9A">
        <w:rPr>
          <w:sz w:val="16"/>
          <w:szCs w:val="16"/>
        </w:rPr>
        <w:t>da Lei das Sociedades por Ações</w:t>
      </w:r>
      <w:r w:rsidR="00D031BE" w:rsidRPr="00076B9A">
        <w:rPr>
          <w:sz w:val="16"/>
          <w:szCs w:val="16"/>
        </w:rPr>
        <w:t xml:space="preserve"> e observado o disposto na </w:t>
      </w:r>
      <w:r w:rsidR="000F0166" w:rsidRPr="00076B9A">
        <w:rPr>
          <w:sz w:val="16"/>
          <w:szCs w:val="16"/>
        </w:rPr>
        <w:t>Cláusula </w:t>
      </w:r>
      <w:r w:rsidR="000F0166" w:rsidRPr="00076B9A">
        <w:rPr>
          <w:sz w:val="16"/>
          <w:szCs w:val="16"/>
        </w:rPr>
        <w:fldChar w:fldCharType="begin"/>
      </w:r>
      <w:r w:rsidR="000F0166" w:rsidRPr="00076B9A">
        <w:rPr>
          <w:sz w:val="16"/>
          <w:szCs w:val="16"/>
        </w:rPr>
        <w:instrText xml:space="preserve"> REF  _Ref86366072 \h \p \r  \* MERGEFORMAT </w:instrText>
      </w:r>
      <w:r w:rsidR="000F0166" w:rsidRPr="00076B9A">
        <w:rPr>
          <w:sz w:val="16"/>
          <w:szCs w:val="16"/>
        </w:rPr>
      </w:r>
      <w:r w:rsidR="000F0166" w:rsidRPr="00076B9A">
        <w:rPr>
          <w:sz w:val="16"/>
          <w:szCs w:val="16"/>
        </w:rPr>
        <w:fldChar w:fldCharType="separate"/>
      </w:r>
      <w:r w:rsidR="00EB0246">
        <w:rPr>
          <w:sz w:val="16"/>
          <w:szCs w:val="16"/>
        </w:rPr>
        <w:t>9.23.1 abaixo</w:t>
      </w:r>
      <w:r w:rsidR="000F0166" w:rsidRPr="00076B9A">
        <w:rPr>
          <w:sz w:val="16"/>
          <w:szCs w:val="16"/>
        </w:rPr>
        <w:fldChar w:fldCharType="end"/>
      </w:r>
      <w:r w:rsidR="001E3D21" w:rsidRPr="00076B9A">
        <w:rPr>
          <w:sz w:val="16"/>
          <w:szCs w:val="16"/>
        </w:rPr>
        <w:t>,</w:t>
      </w:r>
      <w:r w:rsidRPr="00076B9A">
        <w:rPr>
          <w:sz w:val="16"/>
          <w:szCs w:val="16"/>
        </w:rPr>
        <w:t xml:space="preserve"> </w:t>
      </w:r>
      <w:r w:rsidR="00555075" w:rsidRPr="00076B9A">
        <w:rPr>
          <w:sz w:val="16"/>
          <w:szCs w:val="16"/>
        </w:rPr>
        <w:t>sendo certo que a sua publicação deverá ocorrer previamente à subscrição e integralização das Debêntures</w:t>
      </w:r>
      <w:r w:rsidR="00D62F49" w:rsidRPr="00076B9A">
        <w:rPr>
          <w:sz w:val="16"/>
          <w:szCs w:val="16"/>
        </w:rPr>
        <w:t>.</w:t>
      </w:r>
    </w:p>
    <w:p w14:paraId="31CCE506" w14:textId="77777777" w:rsidR="00381825" w:rsidRPr="00076B9A" w:rsidRDefault="00EE7308" w:rsidP="00957D0A">
      <w:pPr>
        <w:pStyle w:val="Level2"/>
        <w:widowControl w:val="0"/>
        <w:spacing w:before="140" w:after="0"/>
        <w:rPr>
          <w:b/>
          <w:sz w:val="16"/>
          <w:szCs w:val="16"/>
        </w:rPr>
      </w:pPr>
      <w:bookmarkStart w:id="26" w:name="_Ref89435670"/>
      <w:bookmarkEnd w:id="24"/>
      <w:r w:rsidRPr="00076B9A">
        <w:rPr>
          <w:b/>
          <w:sz w:val="16"/>
          <w:szCs w:val="16"/>
        </w:rPr>
        <w:t xml:space="preserve">Inscrição </w:t>
      </w:r>
      <w:r w:rsidR="001820E7" w:rsidRPr="00076B9A">
        <w:rPr>
          <w:b/>
          <w:sz w:val="16"/>
          <w:szCs w:val="16"/>
        </w:rPr>
        <w:t>d</w:t>
      </w:r>
      <w:r w:rsidR="00001890" w:rsidRPr="00076B9A">
        <w:rPr>
          <w:b/>
          <w:sz w:val="16"/>
          <w:szCs w:val="16"/>
        </w:rPr>
        <w:t xml:space="preserve">esta </w:t>
      </w:r>
      <w:r w:rsidR="00A10EAD" w:rsidRPr="00076B9A">
        <w:rPr>
          <w:b/>
          <w:sz w:val="16"/>
          <w:szCs w:val="16"/>
        </w:rPr>
        <w:t>Escritura de Emissão de Debêntures</w:t>
      </w:r>
      <w:r w:rsidR="00D440F2" w:rsidRPr="00076B9A">
        <w:rPr>
          <w:b/>
          <w:sz w:val="16"/>
          <w:szCs w:val="16"/>
        </w:rPr>
        <w:t xml:space="preserve"> </w:t>
      </w:r>
      <w:bookmarkStart w:id="27" w:name="_Hlk71652878"/>
      <w:r w:rsidR="00D440F2" w:rsidRPr="00076B9A">
        <w:rPr>
          <w:b/>
          <w:sz w:val="16"/>
          <w:szCs w:val="16"/>
        </w:rPr>
        <w:t xml:space="preserve">e seus </w:t>
      </w:r>
      <w:r w:rsidR="0069115E" w:rsidRPr="00076B9A">
        <w:rPr>
          <w:b/>
          <w:sz w:val="16"/>
          <w:szCs w:val="16"/>
        </w:rPr>
        <w:t xml:space="preserve">eventuais </w:t>
      </w:r>
      <w:bookmarkEnd w:id="27"/>
      <w:r w:rsidR="0069115E" w:rsidRPr="00076B9A">
        <w:rPr>
          <w:b/>
          <w:sz w:val="16"/>
          <w:szCs w:val="16"/>
        </w:rPr>
        <w:t xml:space="preserve">aditamentos </w:t>
      </w:r>
      <w:r w:rsidR="00D440F2" w:rsidRPr="00076B9A">
        <w:rPr>
          <w:b/>
          <w:sz w:val="16"/>
          <w:szCs w:val="16"/>
        </w:rPr>
        <w:t xml:space="preserve">na </w:t>
      </w:r>
      <w:bookmarkEnd w:id="26"/>
      <w:r w:rsidR="00A50052">
        <w:rPr>
          <w:b/>
          <w:sz w:val="16"/>
          <w:szCs w:val="16"/>
        </w:rPr>
        <w:t>JUCISRS</w:t>
      </w:r>
      <w:r w:rsidR="00EC696C">
        <w:rPr>
          <w:b/>
          <w:sz w:val="16"/>
          <w:szCs w:val="16"/>
        </w:rPr>
        <w:t xml:space="preserve"> e Cartório de Registro de Títulos e Documentos</w:t>
      </w:r>
    </w:p>
    <w:p w14:paraId="1C7AD7EC" w14:textId="77777777" w:rsidR="00381825" w:rsidRPr="00076B9A" w:rsidRDefault="001820E7" w:rsidP="00957D0A">
      <w:pPr>
        <w:pStyle w:val="Level3"/>
        <w:widowControl w:val="0"/>
        <w:tabs>
          <w:tab w:val="clear" w:pos="1874"/>
        </w:tabs>
        <w:spacing w:before="140" w:after="0"/>
        <w:rPr>
          <w:sz w:val="16"/>
          <w:szCs w:val="16"/>
        </w:rPr>
      </w:pPr>
      <w:bookmarkStart w:id="28" w:name="_Ref86339115"/>
      <w:r w:rsidRPr="00076B9A">
        <w:rPr>
          <w:sz w:val="16"/>
          <w:szCs w:val="16"/>
        </w:rPr>
        <w:t xml:space="preserve">Esta </w:t>
      </w:r>
      <w:r w:rsidR="00A10EAD" w:rsidRPr="00076B9A">
        <w:rPr>
          <w:sz w:val="16"/>
          <w:szCs w:val="16"/>
        </w:rPr>
        <w:t>Escritura de Emissão de Debêntures</w:t>
      </w:r>
      <w:r w:rsidR="00001890" w:rsidRPr="00076B9A">
        <w:rPr>
          <w:sz w:val="16"/>
          <w:szCs w:val="16"/>
        </w:rPr>
        <w:t xml:space="preserve"> </w:t>
      </w:r>
      <w:bookmarkStart w:id="29" w:name="_Hlk89360392"/>
      <w:r w:rsidRPr="00076B9A">
        <w:rPr>
          <w:sz w:val="16"/>
          <w:szCs w:val="16"/>
        </w:rPr>
        <w:t xml:space="preserve">e seus eventuais aditamentos serão </w:t>
      </w:r>
      <w:r w:rsidR="00EE7308" w:rsidRPr="00076B9A">
        <w:rPr>
          <w:sz w:val="16"/>
          <w:szCs w:val="16"/>
        </w:rPr>
        <w:t xml:space="preserve">inscritos </w:t>
      </w:r>
      <w:bookmarkEnd w:id="29"/>
      <w:r w:rsidRPr="00076B9A">
        <w:rPr>
          <w:sz w:val="16"/>
          <w:szCs w:val="16"/>
        </w:rPr>
        <w:t xml:space="preserve">na </w:t>
      </w:r>
      <w:r w:rsidR="00A50052">
        <w:rPr>
          <w:sz w:val="16"/>
          <w:szCs w:val="16"/>
        </w:rPr>
        <w:t>JUCISRS</w:t>
      </w:r>
      <w:r w:rsidRPr="00076B9A">
        <w:rPr>
          <w:sz w:val="16"/>
          <w:szCs w:val="16"/>
        </w:rPr>
        <w:t xml:space="preserve">, nos termos do </w:t>
      </w:r>
      <w:r w:rsidR="00D440F2" w:rsidRPr="00076B9A">
        <w:rPr>
          <w:sz w:val="16"/>
          <w:szCs w:val="16"/>
        </w:rPr>
        <w:t xml:space="preserve">artigo 62, inciso II e §3º, da Lei das </w:t>
      </w:r>
      <w:r w:rsidR="00D440F2" w:rsidRPr="00EC696C">
        <w:rPr>
          <w:sz w:val="16"/>
          <w:szCs w:val="16"/>
        </w:rPr>
        <w:t>Sociedades por Ações</w:t>
      </w:r>
      <w:r w:rsidR="00EC696C" w:rsidRPr="00EC696C">
        <w:rPr>
          <w:sz w:val="16"/>
          <w:szCs w:val="16"/>
        </w:rPr>
        <w:t xml:space="preserve"> </w:t>
      </w:r>
      <w:r w:rsidR="00EC696C" w:rsidRPr="00EC696C">
        <w:rPr>
          <w:sz w:val="16"/>
          <w:szCs w:val="16"/>
          <w:lang w:bidi="th-TH"/>
        </w:rPr>
        <w:t xml:space="preserve">e registrados em Cartório de Registro de Títulos e Documentos dos domicílios das Partes, quais sejam Cidade de </w:t>
      </w:r>
      <w:r w:rsidR="00F13AE1">
        <w:rPr>
          <w:sz w:val="16"/>
          <w:szCs w:val="16"/>
          <w:lang w:bidi="th-TH"/>
        </w:rPr>
        <w:t>Porto Alegre</w:t>
      </w:r>
      <w:r w:rsidR="00EC696C" w:rsidRPr="00EC696C">
        <w:rPr>
          <w:sz w:val="16"/>
          <w:szCs w:val="16"/>
          <w:lang w:bidi="th-TH"/>
        </w:rPr>
        <w:t>,</w:t>
      </w:r>
      <w:r w:rsidR="00F13AE1">
        <w:rPr>
          <w:sz w:val="16"/>
          <w:szCs w:val="16"/>
          <w:lang w:bidi="th-TH"/>
        </w:rPr>
        <w:t xml:space="preserve"> </w:t>
      </w:r>
      <w:r w:rsidR="00EC696C" w:rsidRPr="00EC696C">
        <w:rPr>
          <w:sz w:val="16"/>
          <w:szCs w:val="16"/>
          <w:lang w:bidi="th-TH"/>
        </w:rPr>
        <w:t>Estado d</w:t>
      </w:r>
      <w:r w:rsidR="00F13AE1">
        <w:rPr>
          <w:sz w:val="16"/>
          <w:szCs w:val="16"/>
          <w:lang w:bidi="th-TH"/>
        </w:rPr>
        <w:t xml:space="preserve">o Rio Grande do Sul e Cidade de </w:t>
      </w:r>
      <w:r w:rsidR="00F13AE1">
        <w:rPr>
          <w:sz w:val="16"/>
          <w:szCs w:val="16"/>
        </w:rPr>
        <w:t>São Paulo, Estado de São Paulo</w:t>
      </w:r>
      <w:r w:rsidR="00EC696C" w:rsidRPr="00EC696C">
        <w:rPr>
          <w:sz w:val="16"/>
          <w:szCs w:val="16"/>
          <w:lang w:bidi="th-TH"/>
        </w:rPr>
        <w:t xml:space="preserve"> (“</w:t>
      </w:r>
      <w:r w:rsidR="00EC696C" w:rsidRPr="00EC696C">
        <w:rPr>
          <w:sz w:val="16"/>
          <w:szCs w:val="16"/>
          <w:u w:val="single"/>
          <w:lang w:bidi="th-TH"/>
        </w:rPr>
        <w:t>Cartórios de RTD</w:t>
      </w:r>
      <w:r w:rsidR="00EC696C" w:rsidRPr="00EC696C">
        <w:rPr>
          <w:sz w:val="16"/>
          <w:szCs w:val="16"/>
          <w:lang w:bidi="th-TH"/>
        </w:rPr>
        <w:t>”), em virtude da Fiança prestada pelos Fiadores.</w:t>
      </w:r>
      <w:r w:rsidR="005418B7" w:rsidRPr="00EC696C">
        <w:rPr>
          <w:sz w:val="16"/>
          <w:szCs w:val="16"/>
        </w:rPr>
        <w:t xml:space="preserve"> A </w:t>
      </w:r>
      <w:r w:rsidR="00F75728" w:rsidRPr="00EC696C">
        <w:rPr>
          <w:sz w:val="16"/>
          <w:szCs w:val="16"/>
        </w:rPr>
        <w:t>Emissora</w:t>
      </w:r>
      <w:r w:rsidR="005418B7" w:rsidRPr="00EC696C">
        <w:rPr>
          <w:sz w:val="16"/>
          <w:szCs w:val="16"/>
        </w:rPr>
        <w:t xml:space="preserve"> deverá </w:t>
      </w:r>
      <w:r w:rsidR="00B83486" w:rsidRPr="00EC696C">
        <w:rPr>
          <w:sz w:val="16"/>
          <w:szCs w:val="16"/>
        </w:rPr>
        <w:t xml:space="preserve">realizar o protocolo </w:t>
      </w:r>
      <w:r w:rsidR="00201034" w:rsidRPr="00EC696C">
        <w:rPr>
          <w:sz w:val="16"/>
          <w:szCs w:val="16"/>
        </w:rPr>
        <w:t xml:space="preserve">desta </w:t>
      </w:r>
      <w:r w:rsidR="00A10EAD" w:rsidRPr="00EC696C">
        <w:rPr>
          <w:sz w:val="16"/>
          <w:szCs w:val="16"/>
        </w:rPr>
        <w:t>Escritura de Emissão de Debêntures</w:t>
      </w:r>
      <w:r w:rsidR="00201034" w:rsidRPr="00EC696C">
        <w:rPr>
          <w:sz w:val="16"/>
          <w:szCs w:val="16"/>
        </w:rPr>
        <w:t xml:space="preserve"> </w:t>
      </w:r>
      <w:r w:rsidR="006A7E96" w:rsidRPr="00EC696C">
        <w:rPr>
          <w:sz w:val="16"/>
          <w:szCs w:val="16"/>
        </w:rPr>
        <w:t xml:space="preserve">e de seus eventuais aditamentos </w:t>
      </w:r>
      <w:r w:rsidR="00201034" w:rsidRPr="00EC696C">
        <w:rPr>
          <w:sz w:val="16"/>
          <w:szCs w:val="16"/>
        </w:rPr>
        <w:t xml:space="preserve">na </w:t>
      </w:r>
      <w:r w:rsidR="00A50052">
        <w:rPr>
          <w:sz w:val="16"/>
          <w:szCs w:val="16"/>
        </w:rPr>
        <w:t>JUCISRS</w:t>
      </w:r>
      <w:r w:rsidR="00201034" w:rsidRPr="00EC696C">
        <w:rPr>
          <w:sz w:val="16"/>
          <w:szCs w:val="16"/>
        </w:rPr>
        <w:t xml:space="preserve"> em até </w:t>
      </w:r>
      <w:bookmarkStart w:id="30" w:name="_Hlk105414965"/>
      <w:r w:rsidR="003F6679" w:rsidRPr="00EC696C">
        <w:rPr>
          <w:sz w:val="16"/>
          <w:szCs w:val="16"/>
        </w:rPr>
        <w:t>5</w:t>
      </w:r>
      <w:r w:rsidR="00794676" w:rsidRPr="00EC696C">
        <w:rPr>
          <w:sz w:val="16"/>
          <w:szCs w:val="16"/>
        </w:rPr>
        <w:t xml:space="preserve"> (</w:t>
      </w:r>
      <w:r w:rsidR="003F6679" w:rsidRPr="00EC696C">
        <w:rPr>
          <w:sz w:val="16"/>
          <w:szCs w:val="16"/>
        </w:rPr>
        <w:t>cinco</w:t>
      </w:r>
      <w:r w:rsidR="00794676" w:rsidRPr="00EC696C">
        <w:rPr>
          <w:sz w:val="16"/>
          <w:szCs w:val="16"/>
        </w:rPr>
        <w:t>)</w:t>
      </w:r>
      <w:bookmarkEnd w:id="30"/>
      <w:r w:rsidR="00794676" w:rsidRPr="00EC696C">
        <w:rPr>
          <w:sz w:val="16"/>
          <w:szCs w:val="16"/>
        </w:rPr>
        <w:t xml:space="preserve"> </w:t>
      </w:r>
      <w:r w:rsidR="00B83486" w:rsidRPr="00EC696C">
        <w:rPr>
          <w:sz w:val="16"/>
          <w:szCs w:val="16"/>
        </w:rPr>
        <w:t xml:space="preserve">Dias Úteis a contar da </w:t>
      </w:r>
      <w:r w:rsidR="00C42EFD" w:rsidRPr="00EC696C">
        <w:rPr>
          <w:sz w:val="16"/>
          <w:szCs w:val="16"/>
        </w:rPr>
        <w:t xml:space="preserve">respectiva </w:t>
      </w:r>
      <w:r w:rsidR="00B83486" w:rsidRPr="00EC696C">
        <w:rPr>
          <w:sz w:val="16"/>
          <w:szCs w:val="16"/>
        </w:rPr>
        <w:t>assinatura e</w:t>
      </w:r>
      <w:r w:rsidR="00B83486" w:rsidRPr="00076B9A">
        <w:rPr>
          <w:sz w:val="16"/>
          <w:szCs w:val="16"/>
        </w:rPr>
        <w:t xml:space="preserve"> </w:t>
      </w:r>
      <w:r w:rsidR="005418B7" w:rsidRPr="00076B9A">
        <w:rPr>
          <w:sz w:val="16"/>
          <w:szCs w:val="16"/>
        </w:rPr>
        <w:t xml:space="preserve">enviar </w:t>
      </w:r>
      <w:r w:rsidR="00D22009" w:rsidRPr="00076B9A">
        <w:rPr>
          <w:sz w:val="16"/>
          <w:szCs w:val="16"/>
        </w:rPr>
        <w:t xml:space="preserve">1 (uma) via original ou </w:t>
      </w:r>
      <w:r w:rsidR="00D57407" w:rsidRPr="00076B9A">
        <w:rPr>
          <w:sz w:val="16"/>
          <w:szCs w:val="16"/>
        </w:rPr>
        <w:t>1 (</w:t>
      </w:r>
      <w:r w:rsidR="00D22009" w:rsidRPr="00076B9A">
        <w:rPr>
          <w:sz w:val="16"/>
          <w:szCs w:val="16"/>
        </w:rPr>
        <w:t>uma</w:t>
      </w:r>
      <w:r w:rsidR="00D57407" w:rsidRPr="00076B9A">
        <w:rPr>
          <w:sz w:val="16"/>
          <w:szCs w:val="16"/>
        </w:rPr>
        <w:t>)</w:t>
      </w:r>
      <w:r w:rsidR="00D22009" w:rsidRPr="00076B9A">
        <w:rPr>
          <w:sz w:val="16"/>
          <w:szCs w:val="16"/>
        </w:rPr>
        <w:t xml:space="preserve"> via eletrônica (PDF), contendo a chancela digital da </w:t>
      </w:r>
      <w:r w:rsidR="00A50052">
        <w:rPr>
          <w:sz w:val="16"/>
          <w:szCs w:val="16"/>
        </w:rPr>
        <w:t>JUCISRS</w:t>
      </w:r>
      <w:r w:rsidR="00D22009" w:rsidRPr="00076B9A">
        <w:rPr>
          <w:sz w:val="16"/>
          <w:szCs w:val="16"/>
        </w:rPr>
        <w:t xml:space="preserve">, caso aplicável, desta </w:t>
      </w:r>
      <w:r w:rsidR="00A10EAD" w:rsidRPr="00076B9A">
        <w:rPr>
          <w:sz w:val="16"/>
          <w:szCs w:val="16"/>
        </w:rPr>
        <w:t>Escritura de Emissão de Debêntures</w:t>
      </w:r>
      <w:r w:rsidR="00D22009" w:rsidRPr="00076B9A">
        <w:rPr>
          <w:sz w:val="16"/>
          <w:szCs w:val="16"/>
        </w:rPr>
        <w:t xml:space="preserve"> e seus eventuais aditamentos</w:t>
      </w:r>
      <w:r w:rsidR="00D440F2" w:rsidRPr="00076B9A">
        <w:rPr>
          <w:sz w:val="16"/>
          <w:szCs w:val="16"/>
        </w:rPr>
        <w:t xml:space="preserve">, devidamente inscritos ou averbados, conforme o caso, na </w:t>
      </w:r>
      <w:r w:rsidR="00A50052">
        <w:rPr>
          <w:sz w:val="16"/>
          <w:szCs w:val="16"/>
        </w:rPr>
        <w:t>JUCISRS</w:t>
      </w:r>
      <w:r w:rsidR="005418B7" w:rsidRPr="00076B9A">
        <w:rPr>
          <w:sz w:val="16"/>
          <w:szCs w:val="16"/>
        </w:rPr>
        <w:t xml:space="preserve"> </w:t>
      </w:r>
      <w:r w:rsidR="00397CDD" w:rsidRPr="00076B9A">
        <w:rPr>
          <w:sz w:val="16"/>
          <w:szCs w:val="16"/>
        </w:rPr>
        <w:t xml:space="preserve">ao Debenturista e </w:t>
      </w:r>
      <w:r w:rsidR="005418B7" w:rsidRPr="00076B9A">
        <w:rPr>
          <w:sz w:val="16"/>
          <w:szCs w:val="16"/>
        </w:rPr>
        <w:t xml:space="preserve">ao </w:t>
      </w:r>
      <w:r w:rsidR="000267A1" w:rsidRPr="00076B9A">
        <w:rPr>
          <w:sz w:val="16"/>
          <w:szCs w:val="16"/>
        </w:rPr>
        <w:t>Agente Fiduciário dos CRI</w:t>
      </w:r>
      <w:r w:rsidR="005418B7" w:rsidRPr="00076B9A">
        <w:rPr>
          <w:sz w:val="16"/>
          <w:szCs w:val="16"/>
        </w:rPr>
        <w:t xml:space="preserve"> em até </w:t>
      </w:r>
      <w:r w:rsidR="001D4E4E" w:rsidRPr="00076B9A">
        <w:rPr>
          <w:sz w:val="16"/>
          <w:szCs w:val="16"/>
        </w:rPr>
        <w:t>5 (cinco) Dias Úteis</w:t>
      </w:r>
      <w:r w:rsidR="00976DCB" w:rsidRPr="00076B9A">
        <w:rPr>
          <w:sz w:val="16"/>
          <w:szCs w:val="16"/>
        </w:rPr>
        <w:t xml:space="preserve"> contados </w:t>
      </w:r>
      <w:r w:rsidR="005418B7" w:rsidRPr="00076B9A">
        <w:rPr>
          <w:sz w:val="16"/>
          <w:szCs w:val="16"/>
        </w:rPr>
        <w:t>da obtenção do respectivo registro.</w:t>
      </w:r>
      <w:bookmarkEnd w:id="28"/>
    </w:p>
    <w:p w14:paraId="2FBA29D0" w14:textId="0562434E" w:rsidR="00381825" w:rsidRPr="00076B9A" w:rsidRDefault="00610700" w:rsidP="00957D0A">
      <w:pPr>
        <w:pStyle w:val="Level3"/>
        <w:widowControl w:val="0"/>
        <w:tabs>
          <w:tab w:val="clear" w:pos="1874"/>
        </w:tabs>
        <w:spacing w:before="140" w:after="0"/>
        <w:ind w:left="1360" w:hanging="680"/>
        <w:rPr>
          <w:sz w:val="16"/>
          <w:szCs w:val="16"/>
        </w:rPr>
      </w:pPr>
      <w:bookmarkStart w:id="31" w:name="_Ref92702089"/>
      <w:r w:rsidRPr="00076B9A">
        <w:rPr>
          <w:sz w:val="16"/>
          <w:szCs w:val="16"/>
        </w:rPr>
        <w:t xml:space="preserve">Esta </w:t>
      </w:r>
      <w:r w:rsidR="00A10EAD" w:rsidRPr="00076B9A">
        <w:rPr>
          <w:sz w:val="16"/>
          <w:szCs w:val="16"/>
        </w:rPr>
        <w:t>Escritura de Emissão de Debêntures</w:t>
      </w:r>
      <w:r w:rsidR="00A76DB9" w:rsidRPr="00076B9A">
        <w:rPr>
          <w:sz w:val="16"/>
          <w:szCs w:val="16"/>
        </w:rPr>
        <w:t xml:space="preserve"> </w:t>
      </w:r>
      <w:r w:rsidRPr="00076B9A">
        <w:rPr>
          <w:sz w:val="16"/>
          <w:szCs w:val="16"/>
        </w:rPr>
        <w:t>será objeto de aditamento</w:t>
      </w:r>
      <w:r w:rsidR="00E749CC" w:rsidRPr="00076B9A">
        <w:rPr>
          <w:sz w:val="16"/>
          <w:szCs w:val="16"/>
        </w:rPr>
        <w:t xml:space="preserve">, aprovado previamente na </w:t>
      </w:r>
      <w:r w:rsidR="004E1CF8">
        <w:rPr>
          <w:sz w:val="16"/>
          <w:szCs w:val="16"/>
        </w:rPr>
        <w:t>AGE</w:t>
      </w:r>
      <w:r w:rsidR="004E1CF8" w:rsidRPr="00076B9A">
        <w:rPr>
          <w:sz w:val="16"/>
          <w:szCs w:val="16"/>
        </w:rPr>
        <w:t xml:space="preserve"> </w:t>
      </w:r>
      <w:r w:rsidR="00F75728" w:rsidRPr="00076B9A">
        <w:rPr>
          <w:sz w:val="16"/>
          <w:szCs w:val="16"/>
        </w:rPr>
        <w:t>Emissora</w:t>
      </w:r>
      <w:r w:rsidR="00E749CC" w:rsidRPr="00076B9A">
        <w:rPr>
          <w:sz w:val="16"/>
          <w:szCs w:val="16"/>
        </w:rPr>
        <w:t>,</w:t>
      </w:r>
      <w:r w:rsidRPr="00076B9A">
        <w:rPr>
          <w:sz w:val="16"/>
          <w:szCs w:val="16"/>
        </w:rPr>
        <w:t xml:space="preserve"> para refletir o resultado do Procedimento de </w:t>
      </w:r>
      <w:proofErr w:type="spellStart"/>
      <w:r w:rsidRPr="00076B9A">
        <w:rPr>
          <w:i/>
          <w:sz w:val="16"/>
          <w:szCs w:val="16"/>
        </w:rPr>
        <w:t>Bookbuilding</w:t>
      </w:r>
      <w:proofErr w:type="spellEnd"/>
      <w:r w:rsidR="00885F47" w:rsidRPr="00076B9A">
        <w:rPr>
          <w:sz w:val="16"/>
          <w:szCs w:val="16"/>
        </w:rPr>
        <w:t xml:space="preserve"> (conforme definido abaixo</w:t>
      </w:r>
      <w:r w:rsidRPr="00076B9A">
        <w:rPr>
          <w:sz w:val="16"/>
          <w:szCs w:val="16"/>
        </w:rPr>
        <w:t>)</w:t>
      </w:r>
      <w:r w:rsidR="00EE7308" w:rsidRPr="00076B9A">
        <w:rPr>
          <w:sz w:val="16"/>
          <w:szCs w:val="16"/>
        </w:rPr>
        <w:t xml:space="preserve">, sem necessidade de aprovação prévia do Debenturista, </w:t>
      </w:r>
      <w:r w:rsidR="00D440F2" w:rsidRPr="00076B9A">
        <w:rPr>
          <w:sz w:val="16"/>
          <w:szCs w:val="16"/>
        </w:rPr>
        <w:t xml:space="preserve">reunido </w:t>
      </w:r>
      <w:r w:rsidR="00EE7308" w:rsidRPr="00076B9A">
        <w:rPr>
          <w:sz w:val="16"/>
          <w:szCs w:val="16"/>
        </w:rPr>
        <w:t>em Assembleia Geral de Debenturista (</w:t>
      </w:r>
      <w:r w:rsidR="00D440F2" w:rsidRPr="00076B9A">
        <w:rPr>
          <w:sz w:val="16"/>
          <w:szCs w:val="16"/>
        </w:rPr>
        <w:t>conforme definida abaixo</w:t>
      </w:r>
      <w:r w:rsidR="00EE7308" w:rsidRPr="00076B9A">
        <w:rPr>
          <w:sz w:val="16"/>
          <w:szCs w:val="16"/>
        </w:rPr>
        <w:t>)</w:t>
      </w:r>
      <w:r w:rsidR="009E72F2" w:rsidRPr="00076B9A">
        <w:rPr>
          <w:sz w:val="16"/>
          <w:szCs w:val="16"/>
        </w:rPr>
        <w:t xml:space="preserve">, ou de qualquer deliberação pela </w:t>
      </w:r>
      <w:proofErr w:type="spellStart"/>
      <w:r w:rsidR="009E72F2" w:rsidRPr="00076B9A">
        <w:rPr>
          <w:sz w:val="16"/>
          <w:szCs w:val="16"/>
        </w:rPr>
        <w:t>Securitizadora</w:t>
      </w:r>
      <w:proofErr w:type="spellEnd"/>
      <w:r w:rsidR="009E72F2" w:rsidRPr="00076B9A">
        <w:rPr>
          <w:sz w:val="16"/>
          <w:szCs w:val="16"/>
        </w:rPr>
        <w:t xml:space="preserve"> ou pelos Titulares dos CR</w:t>
      </w:r>
      <w:r w:rsidR="00F92E7B" w:rsidRPr="00076B9A">
        <w:rPr>
          <w:sz w:val="16"/>
          <w:szCs w:val="16"/>
        </w:rPr>
        <w:t>I</w:t>
      </w:r>
      <w:r w:rsidR="00EE7308" w:rsidRPr="00076B9A">
        <w:rPr>
          <w:sz w:val="16"/>
          <w:szCs w:val="16"/>
        </w:rPr>
        <w:t xml:space="preserve"> e/ou de qualquer aprovação societária adicional pela </w:t>
      </w:r>
      <w:r w:rsidR="00F75728" w:rsidRPr="00076B9A">
        <w:rPr>
          <w:sz w:val="16"/>
          <w:szCs w:val="16"/>
        </w:rPr>
        <w:t>Emissora</w:t>
      </w:r>
      <w:r w:rsidR="00EE7308" w:rsidRPr="00076B9A">
        <w:rPr>
          <w:sz w:val="16"/>
          <w:szCs w:val="16"/>
        </w:rPr>
        <w:t xml:space="preserve">, o qual será inscrito na </w:t>
      </w:r>
      <w:r w:rsidR="00A50052">
        <w:rPr>
          <w:sz w:val="16"/>
          <w:szCs w:val="16"/>
        </w:rPr>
        <w:t>JUCISRS</w:t>
      </w:r>
      <w:r w:rsidR="00EE7308" w:rsidRPr="00076B9A">
        <w:rPr>
          <w:sz w:val="16"/>
          <w:szCs w:val="16"/>
        </w:rPr>
        <w:t xml:space="preserve">, nos termos da </w:t>
      </w:r>
      <w:r w:rsidR="00FE3296" w:rsidRPr="00076B9A">
        <w:rPr>
          <w:sz w:val="16"/>
          <w:szCs w:val="16"/>
        </w:rPr>
        <w:t>Cláusula </w:t>
      </w:r>
      <w:r w:rsidR="00FE3296" w:rsidRPr="00076B9A">
        <w:rPr>
          <w:sz w:val="16"/>
          <w:szCs w:val="16"/>
        </w:rPr>
        <w:fldChar w:fldCharType="begin"/>
      </w:r>
      <w:r w:rsidR="00FE3296" w:rsidRPr="00076B9A">
        <w:rPr>
          <w:sz w:val="16"/>
          <w:szCs w:val="16"/>
        </w:rPr>
        <w:instrText xml:space="preserve"> REF  _Ref86339115 \h \p \r  \* MERGEFORMAT </w:instrText>
      </w:r>
      <w:r w:rsidR="00FE3296" w:rsidRPr="00076B9A">
        <w:rPr>
          <w:sz w:val="16"/>
          <w:szCs w:val="16"/>
        </w:rPr>
      </w:r>
      <w:r w:rsidR="00FE3296" w:rsidRPr="00076B9A">
        <w:rPr>
          <w:sz w:val="16"/>
          <w:szCs w:val="16"/>
        </w:rPr>
        <w:fldChar w:fldCharType="separate"/>
      </w:r>
      <w:r w:rsidR="00EB0246">
        <w:rPr>
          <w:sz w:val="16"/>
          <w:szCs w:val="16"/>
        </w:rPr>
        <w:t>3.3.1 acima</w:t>
      </w:r>
      <w:r w:rsidR="00FE3296" w:rsidRPr="00076B9A">
        <w:rPr>
          <w:sz w:val="16"/>
          <w:szCs w:val="16"/>
        </w:rPr>
        <w:fldChar w:fldCharType="end"/>
      </w:r>
      <w:r w:rsidRPr="00076B9A">
        <w:rPr>
          <w:sz w:val="16"/>
          <w:szCs w:val="16"/>
        </w:rPr>
        <w:t>.</w:t>
      </w:r>
      <w:bookmarkEnd w:id="31"/>
    </w:p>
    <w:p w14:paraId="13E2E96E" w14:textId="77777777" w:rsidR="00590E5E" w:rsidRPr="00076B9A" w:rsidRDefault="00590E5E" w:rsidP="00957D0A">
      <w:pPr>
        <w:pStyle w:val="Level2"/>
        <w:widowControl w:val="0"/>
        <w:spacing w:before="140" w:after="0"/>
        <w:rPr>
          <w:b/>
          <w:sz w:val="16"/>
          <w:szCs w:val="16"/>
        </w:rPr>
      </w:pPr>
      <w:bookmarkStart w:id="32" w:name="_Ref105519112"/>
      <w:bookmarkStart w:id="33" w:name="_Ref94007205"/>
      <w:r w:rsidRPr="00076B9A">
        <w:rPr>
          <w:b/>
          <w:sz w:val="16"/>
          <w:szCs w:val="16"/>
        </w:rPr>
        <w:t xml:space="preserve">Registro do </w:t>
      </w:r>
      <w:r w:rsidR="000C68AF" w:rsidRPr="00076B9A">
        <w:rPr>
          <w:b/>
          <w:sz w:val="16"/>
          <w:szCs w:val="16"/>
        </w:rPr>
        <w:t>“</w:t>
      </w:r>
      <w:r w:rsidRPr="00076B9A">
        <w:rPr>
          <w:b/>
          <w:sz w:val="16"/>
          <w:szCs w:val="16"/>
        </w:rPr>
        <w:t>Livro de Registro de Debêntures Nominativas</w:t>
      </w:r>
      <w:r w:rsidR="000C68AF" w:rsidRPr="00076B9A">
        <w:rPr>
          <w:b/>
          <w:sz w:val="16"/>
          <w:szCs w:val="16"/>
        </w:rPr>
        <w:t>”</w:t>
      </w:r>
      <w:r w:rsidRPr="00076B9A">
        <w:rPr>
          <w:b/>
          <w:sz w:val="16"/>
          <w:szCs w:val="16"/>
        </w:rPr>
        <w:t xml:space="preserve"> e </w:t>
      </w:r>
      <w:r w:rsidR="000C68AF" w:rsidRPr="00076B9A">
        <w:rPr>
          <w:b/>
          <w:sz w:val="16"/>
          <w:szCs w:val="16"/>
        </w:rPr>
        <w:t>“</w:t>
      </w:r>
      <w:r w:rsidRPr="00076B9A">
        <w:rPr>
          <w:b/>
          <w:sz w:val="16"/>
          <w:szCs w:val="16"/>
        </w:rPr>
        <w:t>Livro de Transferência de Debêntures Nominativas</w:t>
      </w:r>
      <w:bookmarkEnd w:id="32"/>
      <w:r w:rsidR="000C68AF" w:rsidRPr="00076B9A">
        <w:rPr>
          <w:b/>
          <w:sz w:val="16"/>
          <w:szCs w:val="16"/>
        </w:rPr>
        <w:t>”</w:t>
      </w:r>
    </w:p>
    <w:p w14:paraId="0321E4C6" w14:textId="77777777" w:rsidR="00590E5E" w:rsidRPr="002462AA" w:rsidRDefault="00590E5E" w:rsidP="00957D0A">
      <w:pPr>
        <w:pStyle w:val="Level3"/>
        <w:widowControl w:val="0"/>
        <w:tabs>
          <w:tab w:val="clear" w:pos="1874"/>
        </w:tabs>
        <w:spacing w:before="140" w:after="0"/>
        <w:rPr>
          <w:sz w:val="16"/>
          <w:szCs w:val="16"/>
        </w:rPr>
      </w:pPr>
      <w:r w:rsidRPr="002462AA">
        <w:rPr>
          <w:sz w:val="16"/>
          <w:szCs w:val="16"/>
        </w:rPr>
        <w:t xml:space="preserve">Deverão ser arquivados e registrados na </w:t>
      </w:r>
      <w:r w:rsidR="00A50052" w:rsidRPr="002462AA">
        <w:rPr>
          <w:sz w:val="16"/>
          <w:szCs w:val="16"/>
        </w:rPr>
        <w:t>JUCISRS</w:t>
      </w:r>
      <w:r w:rsidRPr="002462AA">
        <w:rPr>
          <w:sz w:val="16"/>
          <w:szCs w:val="16"/>
        </w:rPr>
        <w:t xml:space="preserve"> um </w:t>
      </w:r>
      <w:r w:rsidR="000C68AF" w:rsidRPr="002462AA">
        <w:rPr>
          <w:sz w:val="16"/>
          <w:szCs w:val="16"/>
        </w:rPr>
        <w:t>“</w:t>
      </w:r>
      <w:r w:rsidRPr="002462AA">
        <w:rPr>
          <w:i/>
          <w:sz w:val="16"/>
          <w:szCs w:val="16"/>
        </w:rPr>
        <w:t>Livro de Registro de Debêntures Nominativas</w:t>
      </w:r>
      <w:r w:rsidR="000C68AF" w:rsidRPr="002462AA">
        <w:rPr>
          <w:sz w:val="16"/>
          <w:szCs w:val="16"/>
        </w:rPr>
        <w:t>”</w:t>
      </w:r>
      <w:r w:rsidRPr="002462AA">
        <w:rPr>
          <w:sz w:val="16"/>
          <w:szCs w:val="16"/>
        </w:rPr>
        <w:t xml:space="preserve">, onde constarão as condições essenciais da Emissão, nos termos do parágrafo 4º, do artigo 62, da Lei das Sociedades por Ações, e um </w:t>
      </w:r>
      <w:r w:rsidR="000C68AF" w:rsidRPr="002462AA">
        <w:rPr>
          <w:sz w:val="16"/>
          <w:szCs w:val="16"/>
        </w:rPr>
        <w:t>“</w:t>
      </w:r>
      <w:r w:rsidRPr="002462AA">
        <w:rPr>
          <w:i/>
          <w:sz w:val="16"/>
          <w:szCs w:val="16"/>
        </w:rPr>
        <w:t>Livro de Transferência de Debêntures Nominativas</w:t>
      </w:r>
      <w:r w:rsidR="000C68AF" w:rsidRPr="002462AA">
        <w:rPr>
          <w:sz w:val="16"/>
          <w:szCs w:val="16"/>
        </w:rPr>
        <w:t>”</w:t>
      </w:r>
      <w:r w:rsidRPr="002462AA">
        <w:rPr>
          <w:sz w:val="16"/>
          <w:szCs w:val="16"/>
        </w:rPr>
        <w:t xml:space="preserve">, onde serão registradas todas as transações que envolvam a transferência da titularidade das Debêntures (em conjunto, </w:t>
      </w:r>
      <w:r w:rsidR="000C68AF" w:rsidRPr="002462AA">
        <w:rPr>
          <w:sz w:val="16"/>
          <w:szCs w:val="16"/>
        </w:rPr>
        <w:t>“</w:t>
      </w:r>
      <w:r w:rsidRPr="002462AA">
        <w:rPr>
          <w:sz w:val="16"/>
          <w:szCs w:val="16"/>
          <w:u w:val="single"/>
        </w:rPr>
        <w:t>Livros de Debêntures</w:t>
      </w:r>
      <w:r w:rsidR="000C68AF" w:rsidRPr="002462AA">
        <w:rPr>
          <w:sz w:val="16"/>
          <w:szCs w:val="16"/>
        </w:rPr>
        <w:t>”</w:t>
      </w:r>
      <w:r w:rsidRPr="002462AA">
        <w:rPr>
          <w:sz w:val="16"/>
          <w:szCs w:val="16"/>
        </w:rPr>
        <w:t>)</w:t>
      </w:r>
      <w:r w:rsidRPr="003C501D">
        <w:rPr>
          <w:sz w:val="16"/>
          <w:szCs w:val="16"/>
        </w:rPr>
        <w:t>.</w:t>
      </w:r>
    </w:p>
    <w:p w14:paraId="4652422B" w14:textId="77777777" w:rsidR="00590E5E" w:rsidRPr="00076B9A" w:rsidRDefault="00590E5E" w:rsidP="00957D0A">
      <w:pPr>
        <w:pStyle w:val="Level3"/>
        <w:widowControl w:val="0"/>
        <w:tabs>
          <w:tab w:val="clear" w:pos="1874"/>
        </w:tabs>
        <w:spacing w:before="140" w:after="0"/>
        <w:rPr>
          <w:sz w:val="16"/>
          <w:szCs w:val="16"/>
        </w:rPr>
      </w:pPr>
      <w:r w:rsidRPr="00076B9A">
        <w:rPr>
          <w:sz w:val="16"/>
          <w:szCs w:val="16"/>
        </w:rPr>
        <w:t xml:space="preserve">A Companhia deverá, no prazo de até 5 (cinco) Dias Úteis contados da Data de Integralização, enviar ao Debenturista cópia do protocolo do </w:t>
      </w:r>
      <w:r w:rsidR="000C68AF" w:rsidRPr="00076B9A">
        <w:rPr>
          <w:sz w:val="16"/>
          <w:szCs w:val="16"/>
        </w:rPr>
        <w:t>“</w:t>
      </w:r>
      <w:r w:rsidRPr="00076B9A">
        <w:rPr>
          <w:i/>
          <w:sz w:val="16"/>
          <w:szCs w:val="16"/>
        </w:rPr>
        <w:t>Livro de Registro de Debêntures Nominativas</w:t>
      </w:r>
      <w:r w:rsidR="000C68AF" w:rsidRPr="00076B9A">
        <w:rPr>
          <w:sz w:val="16"/>
          <w:szCs w:val="16"/>
        </w:rPr>
        <w:t>”</w:t>
      </w:r>
      <w:r w:rsidRPr="00076B9A">
        <w:rPr>
          <w:sz w:val="16"/>
          <w:szCs w:val="16"/>
        </w:rPr>
        <w:t xml:space="preserve"> perante a </w:t>
      </w:r>
      <w:r w:rsidR="00A50052">
        <w:rPr>
          <w:sz w:val="16"/>
          <w:szCs w:val="16"/>
        </w:rPr>
        <w:t>JUCISRS</w:t>
      </w:r>
      <w:r w:rsidRPr="00076B9A">
        <w:rPr>
          <w:sz w:val="16"/>
          <w:szCs w:val="16"/>
        </w:rPr>
        <w:t xml:space="preserve"> e, no prazo de até 5 (cinco) Dias Úteis contados do efetivo registro do </w:t>
      </w:r>
      <w:r w:rsidR="000C68AF" w:rsidRPr="00076B9A">
        <w:rPr>
          <w:sz w:val="16"/>
          <w:szCs w:val="16"/>
        </w:rPr>
        <w:t>“</w:t>
      </w:r>
      <w:r w:rsidRPr="00076B9A">
        <w:rPr>
          <w:i/>
          <w:sz w:val="16"/>
          <w:szCs w:val="16"/>
        </w:rPr>
        <w:t>Livro de Registro de Debêntures Nominativas</w:t>
      </w:r>
      <w:r w:rsidR="000C68AF" w:rsidRPr="00076B9A">
        <w:rPr>
          <w:sz w:val="16"/>
          <w:szCs w:val="16"/>
        </w:rPr>
        <w:t>”</w:t>
      </w:r>
      <w:r w:rsidRPr="00076B9A">
        <w:rPr>
          <w:sz w:val="16"/>
          <w:szCs w:val="16"/>
        </w:rPr>
        <w:t xml:space="preserve">, enviar ao Debenturista com cópia </w:t>
      </w:r>
      <w:r w:rsidR="007D3FC7" w:rsidRPr="00076B9A">
        <w:rPr>
          <w:sz w:val="16"/>
          <w:szCs w:val="16"/>
        </w:rPr>
        <w:t xml:space="preserve">eletrônica </w:t>
      </w:r>
      <w:r w:rsidRPr="00076B9A">
        <w:rPr>
          <w:sz w:val="16"/>
          <w:szCs w:val="16"/>
        </w:rPr>
        <w:t xml:space="preserve">ao Agente Fiduciário dos CRI, cópia do registro da titularidade das Debêntures pelo Debenturista devidamente lavrado no respectivo livro. Adicionalmente, na ocorrência de </w:t>
      </w:r>
      <w:r w:rsidRPr="00076B9A">
        <w:rPr>
          <w:b/>
          <w:bCs/>
          <w:sz w:val="16"/>
          <w:szCs w:val="16"/>
        </w:rPr>
        <w:t>(i)</w:t>
      </w:r>
      <w:r w:rsidRPr="00076B9A">
        <w:rPr>
          <w:sz w:val="16"/>
          <w:szCs w:val="16"/>
        </w:rPr>
        <w:t xml:space="preserve"> alteração nas condições das Debêntures, conforme estabelecidas nesta Escritura de Emissão de Debêntures e/ou </w:t>
      </w:r>
      <w:r w:rsidRPr="00076B9A">
        <w:rPr>
          <w:b/>
          <w:bCs/>
          <w:sz w:val="16"/>
          <w:szCs w:val="16"/>
        </w:rPr>
        <w:t>(</w:t>
      </w:r>
      <w:proofErr w:type="spellStart"/>
      <w:r w:rsidRPr="00076B9A">
        <w:rPr>
          <w:b/>
          <w:bCs/>
          <w:sz w:val="16"/>
          <w:szCs w:val="16"/>
        </w:rPr>
        <w:t>ii</w:t>
      </w:r>
      <w:proofErr w:type="spellEnd"/>
      <w:r w:rsidRPr="00076B9A">
        <w:rPr>
          <w:b/>
          <w:bCs/>
          <w:sz w:val="16"/>
          <w:szCs w:val="16"/>
        </w:rPr>
        <w:t>)</w:t>
      </w:r>
      <w:r w:rsidRPr="00076B9A">
        <w:rPr>
          <w:sz w:val="16"/>
          <w:szCs w:val="16"/>
        </w:rPr>
        <w:t xml:space="preserve"> da transferência de titularidade das Debêntures, a Companhia deverá enviar ao Debenturista, no prazo de até 5 (cinco) Dias Úteis contados da data da efetiva atualização e/ou transferência, cópia do </w:t>
      </w:r>
      <w:r w:rsidR="000C68AF" w:rsidRPr="00076B9A">
        <w:rPr>
          <w:sz w:val="16"/>
          <w:szCs w:val="16"/>
        </w:rPr>
        <w:t>“</w:t>
      </w:r>
      <w:r w:rsidRPr="00076B9A">
        <w:rPr>
          <w:i/>
          <w:iCs/>
          <w:sz w:val="16"/>
          <w:szCs w:val="16"/>
        </w:rPr>
        <w:t>Livro de Registro de Debêntures Nominativas</w:t>
      </w:r>
      <w:r w:rsidR="000C68AF" w:rsidRPr="00076B9A">
        <w:rPr>
          <w:sz w:val="16"/>
          <w:szCs w:val="16"/>
        </w:rPr>
        <w:t>”</w:t>
      </w:r>
      <w:r w:rsidRPr="00076B9A">
        <w:rPr>
          <w:sz w:val="16"/>
          <w:szCs w:val="16"/>
        </w:rPr>
        <w:t xml:space="preserve"> e/ou </w:t>
      </w:r>
      <w:r w:rsidR="000C68AF" w:rsidRPr="00076B9A">
        <w:rPr>
          <w:i/>
          <w:iCs/>
          <w:sz w:val="16"/>
          <w:szCs w:val="16"/>
        </w:rPr>
        <w:lastRenderedPageBreak/>
        <w:t>“</w:t>
      </w:r>
      <w:r w:rsidRPr="00076B9A">
        <w:rPr>
          <w:i/>
          <w:iCs/>
          <w:sz w:val="16"/>
          <w:szCs w:val="16"/>
        </w:rPr>
        <w:t>Livro de Transferência de Debêntures Nominativas</w:t>
      </w:r>
      <w:r w:rsidR="000C68AF" w:rsidRPr="00076B9A">
        <w:rPr>
          <w:sz w:val="16"/>
          <w:szCs w:val="16"/>
        </w:rPr>
        <w:t>”</w:t>
      </w:r>
      <w:r w:rsidRPr="00076B9A">
        <w:rPr>
          <w:sz w:val="16"/>
          <w:szCs w:val="16"/>
        </w:rPr>
        <w:t xml:space="preserve"> atualizados, conforme aplicável, respectivamente.</w:t>
      </w:r>
    </w:p>
    <w:p w14:paraId="5CC134FA" w14:textId="77777777" w:rsidR="001578F1" w:rsidRPr="00076B9A" w:rsidRDefault="001578F1" w:rsidP="00957D0A">
      <w:pPr>
        <w:pStyle w:val="Level2"/>
        <w:widowControl w:val="0"/>
        <w:spacing w:before="140" w:after="0"/>
        <w:rPr>
          <w:b/>
          <w:sz w:val="16"/>
          <w:szCs w:val="16"/>
        </w:rPr>
      </w:pPr>
      <w:r w:rsidRPr="00076B9A">
        <w:rPr>
          <w:b/>
          <w:sz w:val="16"/>
          <w:szCs w:val="16"/>
        </w:rPr>
        <w:t>Colocação</w:t>
      </w:r>
      <w:bookmarkEnd w:id="33"/>
    </w:p>
    <w:p w14:paraId="7B1A44FE" w14:textId="51EAAB2B" w:rsidR="001578F1" w:rsidRPr="00076B9A" w:rsidRDefault="001578F1" w:rsidP="00957D0A">
      <w:pPr>
        <w:pStyle w:val="Level3"/>
        <w:widowControl w:val="0"/>
        <w:tabs>
          <w:tab w:val="clear" w:pos="1874"/>
        </w:tabs>
        <w:spacing w:before="140" w:after="0"/>
        <w:rPr>
          <w:sz w:val="16"/>
          <w:szCs w:val="16"/>
        </w:rPr>
      </w:pPr>
      <w:r w:rsidRPr="00076B9A">
        <w:rPr>
          <w:sz w:val="16"/>
          <w:szCs w:val="16"/>
        </w:rPr>
        <w:t xml:space="preserve">As Debêntures serão objeto de colocação privada, sem a intermediação de instituições integrantes do sistema de distribuição de valores mobiliários, não estando sujeitas, portanto, ao registro de emissão perante a CVM de que trata o artigo 19 da Lei do Mercado de Valores Mobiliários, e ao registro perante a ANBIMA, conforme previsto na Cláusula </w:t>
      </w:r>
      <w:r w:rsidR="0052504E" w:rsidRPr="00076B9A">
        <w:rPr>
          <w:sz w:val="16"/>
          <w:szCs w:val="16"/>
        </w:rPr>
        <w:fldChar w:fldCharType="begin"/>
      </w:r>
      <w:r w:rsidR="0052504E" w:rsidRPr="00076B9A">
        <w:rPr>
          <w:sz w:val="16"/>
          <w:szCs w:val="16"/>
        </w:rPr>
        <w:instrText xml:space="preserve"> REF  _Ref94007224 \h \p \r  \* MERGEFORMAT </w:instrText>
      </w:r>
      <w:r w:rsidR="0052504E" w:rsidRPr="00076B9A">
        <w:rPr>
          <w:sz w:val="16"/>
          <w:szCs w:val="16"/>
        </w:rPr>
      </w:r>
      <w:r w:rsidR="0052504E" w:rsidRPr="00076B9A">
        <w:rPr>
          <w:sz w:val="16"/>
          <w:szCs w:val="16"/>
        </w:rPr>
        <w:fldChar w:fldCharType="separate"/>
      </w:r>
      <w:r w:rsidR="00EB0246">
        <w:rPr>
          <w:sz w:val="16"/>
          <w:szCs w:val="16"/>
        </w:rPr>
        <w:t>3.1 acima</w:t>
      </w:r>
      <w:r w:rsidR="0052504E" w:rsidRPr="00076B9A">
        <w:rPr>
          <w:sz w:val="16"/>
          <w:szCs w:val="16"/>
        </w:rPr>
        <w:fldChar w:fldCharType="end"/>
      </w:r>
      <w:r w:rsidRPr="00076B9A">
        <w:rPr>
          <w:sz w:val="16"/>
          <w:szCs w:val="16"/>
        </w:rPr>
        <w:t>.</w:t>
      </w:r>
    </w:p>
    <w:p w14:paraId="39D5ACE0" w14:textId="77777777" w:rsidR="00381825" w:rsidRPr="00076B9A" w:rsidRDefault="00783522" w:rsidP="00957D0A">
      <w:pPr>
        <w:pStyle w:val="Level2"/>
        <w:widowControl w:val="0"/>
        <w:spacing w:before="140" w:after="0"/>
        <w:rPr>
          <w:b/>
          <w:sz w:val="16"/>
          <w:szCs w:val="16"/>
        </w:rPr>
      </w:pPr>
      <w:r w:rsidRPr="00076B9A">
        <w:rPr>
          <w:b/>
          <w:sz w:val="16"/>
          <w:szCs w:val="16"/>
        </w:rPr>
        <w:t>Negociação</w:t>
      </w:r>
    </w:p>
    <w:p w14:paraId="5555D6BB" w14:textId="77777777" w:rsidR="00783522" w:rsidRPr="00076B9A" w:rsidRDefault="00783522" w:rsidP="00957D0A">
      <w:pPr>
        <w:pStyle w:val="Level3"/>
        <w:widowControl w:val="0"/>
        <w:tabs>
          <w:tab w:val="clear" w:pos="1874"/>
        </w:tabs>
        <w:spacing w:before="140" w:after="0"/>
        <w:rPr>
          <w:sz w:val="16"/>
          <w:szCs w:val="16"/>
        </w:rPr>
      </w:pPr>
      <w:r w:rsidRPr="00076B9A">
        <w:rPr>
          <w:rFonts w:eastAsia="Batang"/>
          <w:sz w:val="16"/>
          <w:szCs w:val="16"/>
        </w:rPr>
        <w:t xml:space="preserve">As Debêntures não serão registradas ou depositadas para negociação </w:t>
      </w:r>
      <w:r w:rsidRPr="00076B9A">
        <w:rPr>
          <w:sz w:val="16"/>
          <w:szCs w:val="16"/>
        </w:rPr>
        <w:t xml:space="preserve">em qualquer mercado regulamentado de valores mobiliários. </w:t>
      </w:r>
      <w:r w:rsidRPr="00076B9A">
        <w:rPr>
          <w:rFonts w:eastAsia="Batang"/>
          <w:sz w:val="16"/>
          <w:szCs w:val="16"/>
        </w:rPr>
        <w:t>As Debêntures não poderão ser, sob qualquer forma, cedidas, vendidas, alienadas ou transferidas, exceto em caso de eventual liquidação do</w:t>
      </w:r>
      <w:r w:rsidR="002A53A8" w:rsidRPr="00076B9A">
        <w:rPr>
          <w:rFonts w:eastAsia="Batang"/>
          <w:sz w:val="16"/>
          <w:szCs w:val="16"/>
        </w:rPr>
        <w:t>s</w:t>
      </w:r>
      <w:r w:rsidRPr="00076B9A">
        <w:rPr>
          <w:rFonts w:eastAsia="Batang"/>
          <w:sz w:val="16"/>
          <w:szCs w:val="16"/>
        </w:rPr>
        <w:t xml:space="preserve"> patrimônio</w:t>
      </w:r>
      <w:r w:rsidR="002A53A8" w:rsidRPr="00076B9A">
        <w:rPr>
          <w:rFonts w:eastAsia="Batang"/>
          <w:sz w:val="16"/>
          <w:szCs w:val="16"/>
        </w:rPr>
        <w:t>s</w:t>
      </w:r>
      <w:r w:rsidRPr="00076B9A">
        <w:rPr>
          <w:rFonts w:eastAsia="Batang"/>
          <w:sz w:val="16"/>
          <w:szCs w:val="16"/>
        </w:rPr>
        <w:t xml:space="preserve"> separado</w:t>
      </w:r>
      <w:r w:rsidR="002A53A8" w:rsidRPr="00076B9A">
        <w:rPr>
          <w:rFonts w:eastAsia="Batang"/>
          <w:sz w:val="16"/>
          <w:szCs w:val="16"/>
        </w:rPr>
        <w:t>s</w:t>
      </w:r>
      <w:r w:rsidRPr="00076B9A">
        <w:rPr>
          <w:rFonts w:eastAsia="Batang"/>
          <w:sz w:val="16"/>
          <w:szCs w:val="16"/>
        </w:rPr>
        <w:t>, nos termos a serem previstos no Termo de Securitização</w:t>
      </w:r>
      <w:r w:rsidRPr="00076B9A">
        <w:rPr>
          <w:sz w:val="16"/>
          <w:szCs w:val="16"/>
        </w:rPr>
        <w:t xml:space="preserve">. </w:t>
      </w:r>
      <w:r w:rsidRPr="00076B9A">
        <w:rPr>
          <w:rFonts w:eastAsia="Batang"/>
          <w:sz w:val="16"/>
          <w:szCs w:val="16"/>
        </w:rPr>
        <w:t xml:space="preserve">As transferências de titularidade das Debêntures serão realizadas </w:t>
      </w:r>
      <w:r w:rsidR="002A497C" w:rsidRPr="00076B9A">
        <w:rPr>
          <w:rFonts w:eastAsia="Batang"/>
          <w:sz w:val="16"/>
          <w:szCs w:val="16"/>
        </w:rPr>
        <w:t xml:space="preserve">por meio do registro da transferência no </w:t>
      </w:r>
      <w:r w:rsidR="002A497C" w:rsidRPr="00076B9A">
        <w:rPr>
          <w:i/>
          <w:iCs/>
          <w:sz w:val="16"/>
          <w:szCs w:val="16"/>
        </w:rPr>
        <w:t>“Livro de Transferência de Debêntures Nominativas</w:t>
      </w:r>
      <w:r w:rsidR="002A497C" w:rsidRPr="00076B9A">
        <w:rPr>
          <w:sz w:val="16"/>
          <w:szCs w:val="16"/>
        </w:rPr>
        <w:t>” e atualização do “</w:t>
      </w:r>
      <w:r w:rsidR="002A497C" w:rsidRPr="00076B9A">
        <w:rPr>
          <w:i/>
          <w:iCs/>
          <w:sz w:val="16"/>
          <w:szCs w:val="16"/>
        </w:rPr>
        <w:t>Livro de Registro de Debêntures Nominativas</w:t>
      </w:r>
      <w:r w:rsidR="002A497C" w:rsidRPr="00076B9A">
        <w:rPr>
          <w:sz w:val="16"/>
          <w:szCs w:val="16"/>
        </w:rPr>
        <w:t>”</w:t>
      </w:r>
      <w:r w:rsidRPr="00076B9A">
        <w:rPr>
          <w:rFonts w:eastAsia="Batang"/>
          <w:sz w:val="16"/>
          <w:szCs w:val="16"/>
        </w:rPr>
        <w:t>.</w:t>
      </w:r>
    </w:p>
    <w:p w14:paraId="591B971A" w14:textId="77777777" w:rsidR="00202CCE" w:rsidRDefault="00202CCE" w:rsidP="00957D0A">
      <w:pPr>
        <w:pStyle w:val="Level1"/>
        <w:keepNext w:val="0"/>
        <w:widowControl w:val="0"/>
        <w:spacing w:before="140" w:after="0"/>
        <w:rPr>
          <w:rFonts w:cs="Arial"/>
          <w:sz w:val="16"/>
          <w:szCs w:val="16"/>
        </w:rPr>
      </w:pPr>
      <w:bookmarkStart w:id="34" w:name="_Ref86430069"/>
      <w:bookmarkStart w:id="35" w:name="_Toc107507823"/>
      <w:r>
        <w:rPr>
          <w:rFonts w:cs="Arial"/>
          <w:sz w:val="16"/>
          <w:szCs w:val="16"/>
        </w:rPr>
        <w:t>CONDIÇÕES PRECEDENTES</w:t>
      </w:r>
    </w:p>
    <w:p w14:paraId="1280B21D" w14:textId="77777777" w:rsidR="00202CCE" w:rsidRPr="00BB3789" w:rsidRDefault="00202CCE" w:rsidP="00BB3789">
      <w:pPr>
        <w:pStyle w:val="Level2"/>
        <w:widowControl w:val="0"/>
        <w:spacing w:before="140" w:after="0"/>
        <w:rPr>
          <w:sz w:val="16"/>
          <w:szCs w:val="16"/>
        </w:rPr>
      </w:pPr>
      <w:r w:rsidRPr="00BB3789">
        <w:rPr>
          <w:sz w:val="16"/>
          <w:szCs w:val="16"/>
        </w:rPr>
        <w:t xml:space="preserve">Os </w:t>
      </w:r>
      <w:r w:rsidRPr="00BB3789">
        <w:rPr>
          <w:rFonts w:eastAsia="Batang"/>
          <w:sz w:val="16"/>
          <w:szCs w:val="16"/>
        </w:rPr>
        <w:t>recursos</w:t>
      </w:r>
      <w:r w:rsidRPr="00BB3789">
        <w:rPr>
          <w:sz w:val="16"/>
          <w:szCs w:val="16"/>
        </w:rPr>
        <w:t xml:space="preserve"> da integralização dos CRI serão mantidos na Conta Centralizadora e o Preço de </w:t>
      </w:r>
      <w:r w:rsidR="002B1196" w:rsidRPr="00BB3789">
        <w:rPr>
          <w:sz w:val="16"/>
          <w:szCs w:val="16"/>
        </w:rPr>
        <w:t>Subscrição será</w:t>
      </w:r>
      <w:r w:rsidRPr="00BB3789">
        <w:rPr>
          <w:sz w:val="16"/>
          <w:szCs w:val="16"/>
        </w:rPr>
        <w:t xml:space="preserve"> liberado à </w:t>
      </w:r>
      <w:r w:rsidR="000B5D4C" w:rsidRPr="00BB3789">
        <w:rPr>
          <w:sz w:val="16"/>
          <w:szCs w:val="16"/>
        </w:rPr>
        <w:t>Emissora</w:t>
      </w:r>
      <w:r w:rsidRPr="00BB3789">
        <w:rPr>
          <w:sz w:val="16"/>
          <w:szCs w:val="16"/>
        </w:rPr>
        <w:t xml:space="preserve"> em parcela única quando do integral e cumulativo cumprimento das respectivas Condições Precedentes pela </w:t>
      </w:r>
      <w:r w:rsidR="000B5D4C" w:rsidRPr="00BB3789">
        <w:rPr>
          <w:sz w:val="16"/>
          <w:szCs w:val="16"/>
        </w:rPr>
        <w:t>Emissora</w:t>
      </w:r>
      <w:r w:rsidRPr="00BB3789">
        <w:rPr>
          <w:sz w:val="16"/>
          <w:szCs w:val="16"/>
        </w:rPr>
        <w:t>, observado o disposto nesta Cláusula:</w:t>
      </w:r>
    </w:p>
    <w:p w14:paraId="6E3DCB10" w14:textId="77777777" w:rsidR="008F41F1" w:rsidRDefault="000D32F7" w:rsidP="00BB3789">
      <w:pPr>
        <w:pStyle w:val="Level4"/>
        <w:spacing w:before="140" w:after="0"/>
        <w:ind w:left="1360"/>
        <w:rPr>
          <w:rFonts w:cs="Arial"/>
          <w:sz w:val="16"/>
          <w:szCs w:val="16"/>
        </w:rPr>
      </w:pPr>
      <w:r>
        <w:rPr>
          <w:rFonts w:cs="Arial"/>
          <w:sz w:val="16"/>
          <w:szCs w:val="16"/>
        </w:rPr>
        <w:t>c</w:t>
      </w:r>
      <w:r w:rsidR="00993FC9">
        <w:rPr>
          <w:rFonts w:cs="Arial"/>
          <w:sz w:val="16"/>
          <w:szCs w:val="16"/>
        </w:rPr>
        <w:t>umprimento d</w:t>
      </w:r>
      <w:r w:rsidR="00605B70">
        <w:rPr>
          <w:rFonts w:cs="Arial"/>
          <w:sz w:val="16"/>
          <w:szCs w:val="16"/>
        </w:rPr>
        <w:t xml:space="preserve">as Cláusula </w:t>
      </w:r>
      <w:r w:rsidR="00993FC9">
        <w:rPr>
          <w:rFonts w:cs="Arial"/>
          <w:sz w:val="16"/>
          <w:szCs w:val="16"/>
        </w:rPr>
        <w:t>3.3 e 3.4, conforme acima</w:t>
      </w:r>
      <w:r w:rsidR="008F41F1">
        <w:rPr>
          <w:rFonts w:cs="Arial"/>
          <w:sz w:val="16"/>
          <w:szCs w:val="16"/>
        </w:rPr>
        <w:t>;</w:t>
      </w:r>
    </w:p>
    <w:p w14:paraId="53A41E6C" w14:textId="77777777" w:rsidR="00A46EC1" w:rsidRDefault="003D4F28" w:rsidP="00BB3789">
      <w:pPr>
        <w:pStyle w:val="Level4"/>
        <w:spacing w:before="140" w:after="0"/>
        <w:ind w:left="1360"/>
        <w:rPr>
          <w:rFonts w:cs="Arial"/>
          <w:sz w:val="16"/>
          <w:szCs w:val="16"/>
        </w:rPr>
      </w:pPr>
      <w:r>
        <w:rPr>
          <w:rFonts w:cs="Arial"/>
          <w:sz w:val="16"/>
          <w:szCs w:val="16"/>
        </w:rPr>
        <w:t>p</w:t>
      </w:r>
      <w:r w:rsidR="00A46EC1">
        <w:rPr>
          <w:rFonts w:cs="Arial"/>
          <w:sz w:val="16"/>
          <w:szCs w:val="16"/>
        </w:rPr>
        <w:t xml:space="preserve">erfeita formalização de todos os Documentos da Operação </w:t>
      </w:r>
      <w:r w:rsidR="00A46EC1" w:rsidRPr="00A46EC1">
        <w:rPr>
          <w:rFonts w:cs="Arial"/>
          <w:sz w:val="16"/>
          <w:szCs w:val="16"/>
        </w:rPr>
        <w:t>entendendo-se como tal a assinatura pelas respectivas partes, bem como a verificação dos poderes dos representantes dessas partes e obtenção de aprovações necessárias para tanto, bem como à realização, efetivação, formalização, liquidação, boa ordem e transparência da Escritura de Emissão e dos demais Documentos da Operação;</w:t>
      </w:r>
    </w:p>
    <w:p w14:paraId="5A2FE794" w14:textId="77777777" w:rsidR="00A6256B" w:rsidRPr="00BB3789" w:rsidRDefault="00A6256B" w:rsidP="00BB3789">
      <w:pPr>
        <w:pStyle w:val="Level4"/>
        <w:spacing w:before="140" w:after="0"/>
        <w:ind w:left="1360"/>
        <w:rPr>
          <w:rFonts w:cs="Arial"/>
          <w:sz w:val="16"/>
          <w:szCs w:val="16"/>
        </w:rPr>
      </w:pPr>
      <w:r w:rsidRPr="00BB3789">
        <w:rPr>
          <w:rFonts w:cs="Arial"/>
          <w:sz w:val="16"/>
          <w:szCs w:val="16"/>
        </w:rPr>
        <w:t>obtenção, pela Companhia, pela Emissora e por todas as demais partes envolvidas, de todas e quaisquer aprovações societárias, governamentais, regulamentares e/ou contratuais (incluindo, sem limitação, de eventuais financiadores ou credores), que sejam consideradas necessárias à realização, efetivação, formalização, liquidação, boa ordem e transparência da Emissão e de todos e quaisquer negócios jurídicos descritos na presente Proposta, incluindo aqueles referentes à cessão dos Créditos Imobiliários, sempre em forma e substância satisfatórias ao Coordenador Líder e ao Assessor Legal;</w:t>
      </w:r>
    </w:p>
    <w:p w14:paraId="7AD40A81" w14:textId="5F3E2369" w:rsidR="00A46EC1" w:rsidRDefault="000D32F7" w:rsidP="00BB3789">
      <w:pPr>
        <w:pStyle w:val="Level4"/>
        <w:spacing w:before="140" w:after="0"/>
        <w:ind w:left="1360"/>
        <w:rPr>
          <w:rFonts w:cs="Arial"/>
          <w:sz w:val="16"/>
          <w:szCs w:val="16"/>
        </w:rPr>
      </w:pPr>
      <w:r>
        <w:rPr>
          <w:rFonts w:cs="Arial"/>
          <w:sz w:val="16"/>
          <w:szCs w:val="16"/>
        </w:rPr>
        <w:t>r</w:t>
      </w:r>
      <w:r w:rsidR="00A46EC1" w:rsidRPr="00BB3789">
        <w:rPr>
          <w:rFonts w:cs="Arial"/>
          <w:sz w:val="16"/>
          <w:szCs w:val="16"/>
        </w:rPr>
        <w:t xml:space="preserve">ecebimento de relatório de auditoria preparado pelos assessores legais da Operação, contendo o resultado da </w:t>
      </w:r>
      <w:proofErr w:type="spellStart"/>
      <w:r w:rsidR="00A46EC1" w:rsidRPr="00BB3789">
        <w:rPr>
          <w:rFonts w:cs="Arial"/>
          <w:i/>
          <w:sz w:val="16"/>
          <w:szCs w:val="16"/>
        </w:rPr>
        <w:t>due</w:t>
      </w:r>
      <w:proofErr w:type="spellEnd"/>
      <w:r w:rsidR="00A46EC1" w:rsidRPr="00BB3789">
        <w:rPr>
          <w:rFonts w:cs="Arial"/>
          <w:i/>
          <w:sz w:val="16"/>
          <w:szCs w:val="16"/>
        </w:rPr>
        <w:t xml:space="preserve"> </w:t>
      </w:r>
      <w:proofErr w:type="spellStart"/>
      <w:r w:rsidR="00A46EC1" w:rsidRPr="00BB3789">
        <w:rPr>
          <w:rFonts w:cs="Arial"/>
          <w:i/>
          <w:sz w:val="16"/>
          <w:szCs w:val="16"/>
        </w:rPr>
        <w:t>diligence</w:t>
      </w:r>
      <w:proofErr w:type="spellEnd"/>
      <w:r w:rsidR="00A46EC1" w:rsidRPr="00BB3789">
        <w:rPr>
          <w:rFonts w:cs="Arial"/>
          <w:sz w:val="16"/>
          <w:szCs w:val="16"/>
        </w:rPr>
        <w:t xml:space="preserve"> jurídica de acordo com o escopo determinado pelo Coordenador Líder, e que ateste a regularidade da Operação e das Garantias, bem como </w:t>
      </w:r>
      <w:r w:rsidR="00A46EC1" w:rsidRPr="00A46EC1">
        <w:rPr>
          <w:rFonts w:cs="Arial"/>
          <w:sz w:val="16"/>
          <w:szCs w:val="16"/>
        </w:rPr>
        <w:t xml:space="preserve">inexistência de contingências administrativas, judiciais, arbitrais ou de qualquer natureza que impeçam ou tornem desaconselhável a realização da Operação, </w:t>
      </w:r>
      <w:r w:rsidR="00DE5F6B">
        <w:rPr>
          <w:rFonts w:cs="Arial"/>
          <w:sz w:val="16"/>
          <w:szCs w:val="16"/>
        </w:rPr>
        <w:t>em termos satisfatórios a</w:t>
      </w:r>
      <w:r w:rsidR="00A46EC1" w:rsidRPr="00A46EC1">
        <w:rPr>
          <w:rFonts w:cs="Arial"/>
          <w:sz w:val="16"/>
          <w:szCs w:val="16"/>
        </w:rPr>
        <w:t xml:space="preserve">o Coordenador Líder e </w:t>
      </w:r>
      <w:r w:rsidR="00DE5F6B">
        <w:rPr>
          <w:rFonts w:cs="Arial"/>
          <w:sz w:val="16"/>
          <w:szCs w:val="16"/>
        </w:rPr>
        <w:t>à</w:t>
      </w:r>
      <w:r w:rsidR="00A46EC1" w:rsidRPr="00A46EC1">
        <w:rPr>
          <w:rFonts w:cs="Arial"/>
          <w:sz w:val="16"/>
          <w:szCs w:val="16"/>
        </w:rPr>
        <w:t xml:space="preserve"> </w:t>
      </w:r>
      <w:proofErr w:type="spellStart"/>
      <w:r w:rsidR="00A46EC1" w:rsidRPr="00A46EC1">
        <w:rPr>
          <w:rFonts w:cs="Arial"/>
          <w:sz w:val="16"/>
          <w:szCs w:val="16"/>
        </w:rPr>
        <w:t>Securitizadora</w:t>
      </w:r>
      <w:proofErr w:type="spellEnd"/>
      <w:r w:rsidR="00A46EC1">
        <w:rPr>
          <w:rFonts w:cs="Arial"/>
          <w:sz w:val="16"/>
          <w:szCs w:val="16"/>
        </w:rPr>
        <w:t>;</w:t>
      </w:r>
    </w:p>
    <w:p w14:paraId="33A3ECBA" w14:textId="77777777" w:rsidR="00A6256B" w:rsidRPr="00BB3789" w:rsidRDefault="00A6256B" w:rsidP="00BB3789">
      <w:pPr>
        <w:pStyle w:val="Level4"/>
        <w:spacing w:before="140" w:after="0"/>
        <w:ind w:left="1360"/>
        <w:rPr>
          <w:rFonts w:cs="Arial"/>
          <w:sz w:val="16"/>
          <w:szCs w:val="16"/>
        </w:rPr>
      </w:pPr>
      <w:r w:rsidRPr="00BB3789">
        <w:rPr>
          <w:rFonts w:cs="Arial"/>
          <w:sz w:val="16"/>
          <w:szCs w:val="16"/>
        </w:rPr>
        <w:t>obtenção do registro dos CRI para distribuição no mercado primário no MDA e negociação no mercado secundário no CETIP21, ambos administrados e operacionalizados pela B3, conforme aplicável;</w:t>
      </w:r>
    </w:p>
    <w:p w14:paraId="32BD6AC5" w14:textId="77777777" w:rsidR="00A46EC1" w:rsidRPr="00A46EC1" w:rsidRDefault="000D32F7" w:rsidP="00BB3789">
      <w:pPr>
        <w:pStyle w:val="Level4"/>
        <w:spacing w:before="140" w:after="0"/>
        <w:ind w:left="1360"/>
        <w:rPr>
          <w:rFonts w:cs="Arial"/>
          <w:sz w:val="16"/>
          <w:szCs w:val="16"/>
        </w:rPr>
      </w:pPr>
      <w:r>
        <w:rPr>
          <w:rFonts w:cs="Arial"/>
          <w:sz w:val="16"/>
          <w:szCs w:val="16"/>
        </w:rPr>
        <w:t>c</w:t>
      </w:r>
      <w:r w:rsidR="00A46EC1" w:rsidRPr="00A46EC1">
        <w:rPr>
          <w:rFonts w:cs="Arial"/>
          <w:sz w:val="16"/>
          <w:szCs w:val="16"/>
        </w:rPr>
        <w:t xml:space="preserve">onstituição do Fundo de Reserva, mediante retenção do Valor do Fundo de Reserva na Conta Centralizadora pela </w:t>
      </w:r>
      <w:proofErr w:type="spellStart"/>
      <w:r w:rsidR="00A46EC1" w:rsidRPr="00A46EC1">
        <w:rPr>
          <w:rFonts w:cs="Arial"/>
          <w:sz w:val="16"/>
          <w:szCs w:val="16"/>
        </w:rPr>
        <w:t>Securitizadora</w:t>
      </w:r>
      <w:proofErr w:type="spellEnd"/>
      <w:r w:rsidR="00A46EC1">
        <w:rPr>
          <w:rFonts w:cs="Arial"/>
          <w:sz w:val="16"/>
          <w:szCs w:val="16"/>
        </w:rPr>
        <w:t>;</w:t>
      </w:r>
    </w:p>
    <w:p w14:paraId="27B5E12F" w14:textId="66797445" w:rsidR="00A46EC1" w:rsidRPr="00BB3789" w:rsidRDefault="000D32F7" w:rsidP="00BB3789">
      <w:pPr>
        <w:pStyle w:val="Level4"/>
        <w:spacing w:before="140" w:after="0"/>
        <w:ind w:left="1360"/>
        <w:rPr>
          <w:rFonts w:cs="Arial"/>
          <w:sz w:val="16"/>
          <w:szCs w:val="16"/>
        </w:rPr>
      </w:pPr>
      <w:r>
        <w:rPr>
          <w:rFonts w:cs="Arial"/>
          <w:sz w:val="16"/>
          <w:szCs w:val="16"/>
        </w:rPr>
        <w:t>n</w:t>
      </w:r>
      <w:r w:rsidR="00A46EC1" w:rsidRPr="00BB3789">
        <w:rPr>
          <w:rFonts w:cs="Arial"/>
          <w:sz w:val="16"/>
          <w:szCs w:val="16"/>
        </w:rPr>
        <w:t>ão ocorrência de qualquer Evento de Vencimento Antecipado</w:t>
      </w:r>
      <w:r w:rsidR="00A46EC1">
        <w:rPr>
          <w:rFonts w:cs="Arial"/>
          <w:sz w:val="16"/>
          <w:szCs w:val="16"/>
        </w:rPr>
        <w:t>;</w:t>
      </w:r>
    </w:p>
    <w:p w14:paraId="078C84D8" w14:textId="70B0F82F" w:rsidR="00A46EC1" w:rsidRPr="00BB3789" w:rsidRDefault="000D32F7" w:rsidP="00BB3789">
      <w:pPr>
        <w:pStyle w:val="Level4"/>
        <w:spacing w:before="140" w:after="0"/>
        <w:ind w:left="1360"/>
        <w:rPr>
          <w:rFonts w:cs="Arial"/>
          <w:sz w:val="16"/>
          <w:szCs w:val="16"/>
        </w:rPr>
      </w:pPr>
      <w:r>
        <w:rPr>
          <w:rFonts w:cs="Arial"/>
          <w:sz w:val="16"/>
          <w:szCs w:val="16"/>
        </w:rPr>
        <w:t>r</w:t>
      </w:r>
      <w:r w:rsidR="00A46EC1" w:rsidRPr="00BB3789">
        <w:rPr>
          <w:rFonts w:cs="Arial"/>
          <w:sz w:val="16"/>
          <w:szCs w:val="16"/>
        </w:rPr>
        <w:t xml:space="preserve">ecebimento pelo Coordenador Líder e pela </w:t>
      </w:r>
      <w:proofErr w:type="spellStart"/>
      <w:r w:rsidR="00A46EC1" w:rsidRPr="00BB3789">
        <w:rPr>
          <w:rFonts w:cs="Arial"/>
          <w:sz w:val="16"/>
          <w:szCs w:val="16"/>
        </w:rPr>
        <w:t>Securitizadora</w:t>
      </w:r>
      <w:proofErr w:type="spellEnd"/>
      <w:r w:rsidR="00A46EC1" w:rsidRPr="00BB3789">
        <w:rPr>
          <w:rFonts w:cs="Arial"/>
          <w:sz w:val="16"/>
          <w:szCs w:val="16"/>
        </w:rPr>
        <w:t xml:space="preserve"> do parecer legal (legal </w:t>
      </w:r>
      <w:proofErr w:type="spellStart"/>
      <w:r w:rsidR="00A46EC1" w:rsidRPr="00BB3789">
        <w:rPr>
          <w:rFonts w:cs="Arial"/>
          <w:sz w:val="16"/>
          <w:szCs w:val="16"/>
        </w:rPr>
        <w:t>opinion</w:t>
      </w:r>
      <w:proofErr w:type="spellEnd"/>
      <w:r w:rsidR="00A46EC1" w:rsidRPr="00BB3789">
        <w:rPr>
          <w:rFonts w:cs="Arial"/>
          <w:sz w:val="16"/>
          <w:szCs w:val="16"/>
        </w:rPr>
        <w:t xml:space="preserve">) preparado pelos assessores legais da Operação, contendo a opinião dos referidos assessores a respeito da adequação dos Documentos da Operação em relação às normas aplicáveis, </w:t>
      </w:r>
      <w:r w:rsidR="00C75AF1" w:rsidRPr="009422C0">
        <w:rPr>
          <w:rFonts w:cs="Arial"/>
          <w:sz w:val="16"/>
          <w:szCs w:val="16"/>
        </w:rPr>
        <w:t>a consistência das informações fornecidas pelas partes, com base nas informações apresentadas, a confirmação dos poderes de representação dos signatários dos Documentos da Operação e obtenção de todas as autorizações necessárias para sua celebração e assunção das obrigações neles previstas, e a inexistência de quaisquer ressalvas para a realização da Operação</w:t>
      </w:r>
      <w:r w:rsidR="00A46EC1" w:rsidRPr="00BB3789">
        <w:rPr>
          <w:rFonts w:cs="Arial"/>
          <w:sz w:val="16"/>
          <w:szCs w:val="16"/>
        </w:rPr>
        <w:t>, e cujo teor deve ser satisfatório, a</w:t>
      </w:r>
      <w:r w:rsidR="00C75AF1">
        <w:rPr>
          <w:rFonts w:cs="Arial"/>
          <w:sz w:val="16"/>
          <w:szCs w:val="16"/>
        </w:rPr>
        <w:t>o</w:t>
      </w:r>
      <w:r w:rsidR="00A46EC1" w:rsidRPr="00BB3789">
        <w:rPr>
          <w:rFonts w:cs="Arial"/>
          <w:sz w:val="16"/>
          <w:szCs w:val="16"/>
        </w:rPr>
        <w:t xml:space="preserve"> Coordenador Líder</w:t>
      </w:r>
      <w:r w:rsidR="00C75AF1">
        <w:rPr>
          <w:rFonts w:cs="Arial"/>
          <w:sz w:val="16"/>
          <w:szCs w:val="16"/>
        </w:rPr>
        <w:t xml:space="preserve"> e à </w:t>
      </w:r>
      <w:proofErr w:type="spellStart"/>
      <w:r w:rsidR="00C75AF1">
        <w:rPr>
          <w:rFonts w:cs="Arial"/>
          <w:sz w:val="16"/>
          <w:szCs w:val="16"/>
        </w:rPr>
        <w:t>Securitizadora</w:t>
      </w:r>
      <w:proofErr w:type="spellEnd"/>
      <w:r w:rsidR="00A46EC1">
        <w:rPr>
          <w:rFonts w:cs="Arial"/>
          <w:sz w:val="16"/>
          <w:szCs w:val="16"/>
        </w:rPr>
        <w:t>;</w:t>
      </w:r>
      <w:r w:rsidR="00F16FE6">
        <w:rPr>
          <w:rFonts w:cs="Arial"/>
          <w:sz w:val="16"/>
          <w:szCs w:val="16"/>
        </w:rPr>
        <w:t xml:space="preserve"> e</w:t>
      </w:r>
    </w:p>
    <w:p w14:paraId="34D111DC" w14:textId="1275E7CD" w:rsidR="00A46EC1" w:rsidRPr="00BB3789" w:rsidRDefault="000D32F7" w:rsidP="00BB3789">
      <w:pPr>
        <w:pStyle w:val="Level4"/>
        <w:spacing w:before="140" w:after="0"/>
        <w:ind w:left="1360"/>
        <w:rPr>
          <w:rFonts w:cs="Arial"/>
          <w:sz w:val="16"/>
          <w:szCs w:val="16"/>
        </w:rPr>
      </w:pPr>
      <w:r>
        <w:rPr>
          <w:rFonts w:cs="Arial"/>
          <w:sz w:val="16"/>
          <w:szCs w:val="16"/>
        </w:rPr>
        <w:t>c</w:t>
      </w:r>
      <w:r w:rsidR="00A46EC1" w:rsidRPr="00BB3789">
        <w:rPr>
          <w:rFonts w:cs="Arial"/>
          <w:sz w:val="16"/>
          <w:szCs w:val="16"/>
        </w:rPr>
        <w:t>umprimento, pela Emitente, de todas as obrigações e condições precedentes estabelecidas no Contrato de Distribuição, conforme o referido cumprimento seja confirmado pelo Coordenador Líder</w:t>
      </w:r>
      <w:r w:rsidR="00F16FE6">
        <w:rPr>
          <w:rFonts w:cs="Arial"/>
          <w:sz w:val="16"/>
          <w:szCs w:val="16"/>
        </w:rPr>
        <w:t>.</w:t>
      </w:r>
    </w:p>
    <w:p w14:paraId="469FA67F" w14:textId="77777777" w:rsidR="00C51846" w:rsidRPr="00076B9A" w:rsidRDefault="00C51846" w:rsidP="00957D0A">
      <w:pPr>
        <w:pStyle w:val="Level1"/>
        <w:keepNext w:val="0"/>
        <w:widowControl w:val="0"/>
        <w:spacing w:before="140" w:after="0"/>
        <w:rPr>
          <w:rFonts w:cs="Arial"/>
          <w:sz w:val="16"/>
          <w:szCs w:val="16"/>
        </w:rPr>
      </w:pPr>
      <w:r w:rsidRPr="00076B9A">
        <w:rPr>
          <w:rFonts w:cs="Arial"/>
          <w:sz w:val="16"/>
          <w:szCs w:val="16"/>
        </w:rPr>
        <w:t>OBJETO SOCIAL DA EMISSORA</w:t>
      </w:r>
      <w:bookmarkEnd w:id="34"/>
      <w:bookmarkEnd w:id="35"/>
    </w:p>
    <w:p w14:paraId="75C33990" w14:textId="77777777" w:rsidR="003D4F28" w:rsidRPr="002462AA" w:rsidRDefault="00DA7138" w:rsidP="002462AA">
      <w:pPr>
        <w:pStyle w:val="Level2"/>
        <w:widowControl w:val="0"/>
        <w:autoSpaceDE w:val="0"/>
        <w:autoSpaceDN w:val="0"/>
        <w:adjustRightInd w:val="0"/>
        <w:snapToGrid w:val="0"/>
        <w:spacing w:before="140" w:after="0"/>
        <w:rPr>
          <w:color w:val="000000"/>
          <w:sz w:val="16"/>
          <w:szCs w:val="16"/>
          <w:lang w:val="x-none"/>
        </w:rPr>
      </w:pPr>
      <w:bookmarkStart w:id="36" w:name="_Ref86429975"/>
      <w:r w:rsidRPr="008F2E42">
        <w:rPr>
          <w:sz w:val="16"/>
          <w:szCs w:val="16"/>
        </w:rPr>
        <w:t>O</w:t>
      </w:r>
      <w:r w:rsidR="00C51846" w:rsidRPr="00C74D04">
        <w:rPr>
          <w:sz w:val="16"/>
          <w:szCs w:val="16"/>
        </w:rPr>
        <w:t xml:space="preserve"> objeto social da </w:t>
      </w:r>
      <w:r w:rsidR="00F75728" w:rsidRPr="00C74D04">
        <w:rPr>
          <w:sz w:val="16"/>
          <w:szCs w:val="16"/>
        </w:rPr>
        <w:t>Emissora</w:t>
      </w:r>
      <w:r w:rsidR="00C51846" w:rsidRPr="003C501D">
        <w:rPr>
          <w:sz w:val="16"/>
          <w:szCs w:val="16"/>
        </w:rPr>
        <w:t xml:space="preserve"> compreende: </w:t>
      </w:r>
      <w:bookmarkEnd w:id="36"/>
      <w:r w:rsidR="003D4F28" w:rsidRPr="003C501D">
        <w:rPr>
          <w:sz w:val="16"/>
          <w:szCs w:val="16"/>
        </w:rPr>
        <w:t>(</w:t>
      </w:r>
      <w:r w:rsidR="003D4F28" w:rsidRPr="002462AA">
        <w:rPr>
          <w:color w:val="000000"/>
          <w:sz w:val="16"/>
          <w:szCs w:val="16"/>
          <w:lang w:val="x-none"/>
        </w:rPr>
        <w:t xml:space="preserve">a) </w:t>
      </w:r>
      <w:r w:rsidR="003D4F28" w:rsidRPr="008F2E42">
        <w:rPr>
          <w:color w:val="000000"/>
          <w:sz w:val="16"/>
          <w:szCs w:val="16"/>
        </w:rPr>
        <w:t>c</w:t>
      </w:r>
      <w:proofErr w:type="spellStart"/>
      <w:r w:rsidR="003D4F28" w:rsidRPr="002462AA">
        <w:rPr>
          <w:color w:val="000000"/>
          <w:sz w:val="16"/>
          <w:szCs w:val="16"/>
          <w:lang w:val="x-none"/>
        </w:rPr>
        <w:t>omércio</w:t>
      </w:r>
      <w:proofErr w:type="spellEnd"/>
      <w:r w:rsidR="003D4F28" w:rsidRPr="002462AA">
        <w:rPr>
          <w:color w:val="000000"/>
          <w:sz w:val="16"/>
          <w:szCs w:val="16"/>
          <w:lang w:val="x-none"/>
        </w:rPr>
        <w:t xml:space="preserve"> varejista e atacadista de equipamentos e</w:t>
      </w:r>
      <w:r w:rsidR="003D4F28" w:rsidRPr="008F2E42">
        <w:rPr>
          <w:color w:val="000000"/>
          <w:sz w:val="16"/>
          <w:szCs w:val="16"/>
        </w:rPr>
        <w:t xml:space="preserve"> </w:t>
      </w:r>
      <w:r w:rsidR="003D4F28" w:rsidRPr="002462AA">
        <w:rPr>
          <w:color w:val="000000"/>
          <w:sz w:val="16"/>
          <w:szCs w:val="16"/>
          <w:lang w:val="x-none"/>
        </w:rPr>
        <w:t>peças de reposição para refrigeração;</w:t>
      </w:r>
      <w:r w:rsidR="003D4F28" w:rsidRPr="008F2E42">
        <w:rPr>
          <w:color w:val="000000"/>
          <w:sz w:val="16"/>
          <w:szCs w:val="16"/>
        </w:rPr>
        <w:t xml:space="preserve"> (</w:t>
      </w:r>
      <w:r w:rsidR="003D4F28" w:rsidRPr="002462AA">
        <w:rPr>
          <w:color w:val="000000"/>
          <w:sz w:val="16"/>
          <w:szCs w:val="16"/>
          <w:lang w:val="x-none"/>
        </w:rPr>
        <w:t xml:space="preserve">b) </w:t>
      </w:r>
      <w:r w:rsidR="003D4F28" w:rsidRPr="008F2E42">
        <w:rPr>
          <w:color w:val="000000"/>
          <w:sz w:val="16"/>
          <w:szCs w:val="16"/>
          <w:lang w:val="x-none"/>
        </w:rPr>
        <w:t xml:space="preserve">comércio </w:t>
      </w:r>
      <w:r w:rsidR="003D4F28" w:rsidRPr="002462AA">
        <w:rPr>
          <w:color w:val="000000"/>
          <w:sz w:val="16"/>
          <w:szCs w:val="16"/>
          <w:lang w:val="x-none"/>
        </w:rPr>
        <w:t>varejista e atacadista de</w:t>
      </w:r>
      <w:r w:rsidR="003D4F28" w:rsidRPr="008F2E42">
        <w:rPr>
          <w:color w:val="000000"/>
          <w:sz w:val="16"/>
          <w:szCs w:val="16"/>
        </w:rPr>
        <w:t xml:space="preserve"> </w:t>
      </w:r>
      <w:r w:rsidR="003D4F28" w:rsidRPr="002462AA">
        <w:rPr>
          <w:color w:val="000000"/>
          <w:sz w:val="16"/>
          <w:szCs w:val="16"/>
          <w:lang w:val="x-none"/>
        </w:rPr>
        <w:t xml:space="preserve">equipamentos e peças de reposição para </w:t>
      </w:r>
      <w:r w:rsidR="003D4F28" w:rsidRPr="002462AA">
        <w:rPr>
          <w:color w:val="000000"/>
          <w:sz w:val="16"/>
          <w:szCs w:val="16"/>
          <w:lang w:val="x-none"/>
        </w:rPr>
        <w:lastRenderedPageBreak/>
        <w:t>climatização;</w:t>
      </w:r>
      <w:r w:rsidR="003D4F28" w:rsidRPr="008F2E42">
        <w:rPr>
          <w:color w:val="000000"/>
          <w:sz w:val="16"/>
          <w:szCs w:val="16"/>
        </w:rPr>
        <w:t xml:space="preserve"> (</w:t>
      </w:r>
      <w:r w:rsidR="003D4F28" w:rsidRPr="002462AA">
        <w:rPr>
          <w:color w:val="000000"/>
          <w:sz w:val="16"/>
          <w:szCs w:val="16"/>
          <w:lang w:val="x-none"/>
        </w:rPr>
        <w:t xml:space="preserve">c) </w:t>
      </w:r>
      <w:r w:rsidR="003D4F28" w:rsidRPr="008F2E42">
        <w:rPr>
          <w:color w:val="000000"/>
          <w:sz w:val="16"/>
          <w:szCs w:val="16"/>
          <w:lang w:val="x-none"/>
        </w:rPr>
        <w:t xml:space="preserve">comércio </w:t>
      </w:r>
      <w:r w:rsidR="003D4F28" w:rsidRPr="002462AA">
        <w:rPr>
          <w:color w:val="000000"/>
          <w:sz w:val="16"/>
          <w:szCs w:val="16"/>
          <w:lang w:val="x-none"/>
        </w:rPr>
        <w:t>varejista e atacadista</w:t>
      </w:r>
      <w:r w:rsidR="003D4F28" w:rsidRPr="008F2E42">
        <w:rPr>
          <w:color w:val="000000"/>
          <w:sz w:val="16"/>
          <w:szCs w:val="16"/>
        </w:rPr>
        <w:t xml:space="preserve"> </w:t>
      </w:r>
      <w:r w:rsidR="003D4F28" w:rsidRPr="002462AA">
        <w:rPr>
          <w:color w:val="000000"/>
          <w:sz w:val="16"/>
          <w:szCs w:val="16"/>
          <w:lang w:val="x-none"/>
        </w:rPr>
        <w:t>de eletroeletrônicos e eletrodomésticos;</w:t>
      </w:r>
      <w:r w:rsidR="003D4F28" w:rsidRPr="008F2E42">
        <w:rPr>
          <w:color w:val="000000"/>
          <w:sz w:val="16"/>
          <w:szCs w:val="16"/>
        </w:rPr>
        <w:t xml:space="preserve"> (</w:t>
      </w:r>
      <w:r w:rsidR="003D4F28" w:rsidRPr="002462AA">
        <w:rPr>
          <w:color w:val="000000"/>
          <w:sz w:val="16"/>
          <w:szCs w:val="16"/>
          <w:lang w:val="x-none"/>
        </w:rPr>
        <w:t xml:space="preserve">d) </w:t>
      </w:r>
      <w:r w:rsidR="003D4F28" w:rsidRPr="008F2E42">
        <w:rPr>
          <w:color w:val="000000"/>
          <w:sz w:val="16"/>
          <w:szCs w:val="16"/>
          <w:lang w:val="x-none"/>
        </w:rPr>
        <w:t xml:space="preserve">comércio </w:t>
      </w:r>
      <w:r w:rsidR="003D4F28" w:rsidRPr="002462AA">
        <w:rPr>
          <w:color w:val="000000"/>
          <w:sz w:val="16"/>
          <w:szCs w:val="16"/>
          <w:lang w:val="x-none"/>
        </w:rPr>
        <w:t>varejista e atacadista de materiais</w:t>
      </w:r>
      <w:r w:rsidR="003D4F28" w:rsidRPr="008F2E42">
        <w:rPr>
          <w:color w:val="000000"/>
          <w:sz w:val="16"/>
          <w:szCs w:val="16"/>
        </w:rPr>
        <w:t xml:space="preserve"> </w:t>
      </w:r>
      <w:r w:rsidR="003D4F28" w:rsidRPr="002462AA">
        <w:rPr>
          <w:color w:val="000000"/>
          <w:sz w:val="16"/>
          <w:szCs w:val="16"/>
          <w:lang w:val="x-none"/>
        </w:rPr>
        <w:t>de construção;</w:t>
      </w:r>
      <w:r w:rsidR="003D4F28" w:rsidRPr="008F2E42">
        <w:rPr>
          <w:color w:val="000000"/>
          <w:sz w:val="16"/>
          <w:szCs w:val="16"/>
        </w:rPr>
        <w:t xml:space="preserve"> (</w:t>
      </w:r>
      <w:r w:rsidR="003D4F28" w:rsidRPr="002462AA">
        <w:rPr>
          <w:color w:val="000000"/>
          <w:sz w:val="16"/>
          <w:szCs w:val="16"/>
          <w:lang w:val="x-none"/>
        </w:rPr>
        <w:t xml:space="preserve">e) </w:t>
      </w:r>
      <w:r w:rsidR="003D4F28" w:rsidRPr="008F2E42">
        <w:rPr>
          <w:color w:val="000000"/>
          <w:sz w:val="16"/>
          <w:szCs w:val="16"/>
          <w:lang w:val="x-none"/>
        </w:rPr>
        <w:t xml:space="preserve">importação </w:t>
      </w:r>
      <w:r w:rsidR="003D4F28" w:rsidRPr="002462AA">
        <w:rPr>
          <w:color w:val="000000"/>
          <w:sz w:val="16"/>
          <w:szCs w:val="16"/>
          <w:lang w:val="x-none"/>
        </w:rPr>
        <w:t>de equipamentos e componentes para refrigeração,</w:t>
      </w:r>
      <w:r w:rsidR="003D4F28" w:rsidRPr="008F2E42">
        <w:rPr>
          <w:color w:val="000000"/>
          <w:sz w:val="16"/>
          <w:szCs w:val="16"/>
        </w:rPr>
        <w:t xml:space="preserve"> </w:t>
      </w:r>
      <w:r w:rsidR="003D4F28" w:rsidRPr="002462AA">
        <w:rPr>
          <w:color w:val="000000"/>
          <w:sz w:val="16"/>
          <w:szCs w:val="16"/>
          <w:lang w:val="x-none"/>
        </w:rPr>
        <w:t>climatização e eletrodomésticos e eletroeletrônicos, para todos os fins;</w:t>
      </w:r>
      <w:r w:rsidR="003D4F28" w:rsidRPr="008F2E42">
        <w:rPr>
          <w:color w:val="000000"/>
          <w:sz w:val="16"/>
          <w:szCs w:val="16"/>
        </w:rPr>
        <w:t xml:space="preserve"> (</w:t>
      </w:r>
      <w:r w:rsidR="003D4F28" w:rsidRPr="002462AA">
        <w:rPr>
          <w:color w:val="000000"/>
          <w:sz w:val="16"/>
          <w:szCs w:val="16"/>
          <w:lang w:val="x-none"/>
        </w:rPr>
        <w:t xml:space="preserve">f) </w:t>
      </w:r>
      <w:r w:rsidR="003D4F28" w:rsidRPr="008F2E42">
        <w:rPr>
          <w:color w:val="000000"/>
          <w:sz w:val="16"/>
          <w:szCs w:val="16"/>
          <w:lang w:val="x-none"/>
        </w:rPr>
        <w:t xml:space="preserve">fabricação </w:t>
      </w:r>
      <w:r w:rsidR="003D4F28" w:rsidRPr="002462AA">
        <w:rPr>
          <w:color w:val="000000"/>
          <w:sz w:val="16"/>
          <w:szCs w:val="16"/>
          <w:lang w:val="x-none"/>
        </w:rPr>
        <w:t>de</w:t>
      </w:r>
      <w:r w:rsidR="003D4F28" w:rsidRPr="008F2E42">
        <w:rPr>
          <w:color w:val="000000"/>
          <w:sz w:val="16"/>
          <w:szCs w:val="16"/>
        </w:rPr>
        <w:t xml:space="preserve"> </w:t>
      </w:r>
      <w:r w:rsidR="003D4F28" w:rsidRPr="002462AA">
        <w:rPr>
          <w:color w:val="000000"/>
          <w:sz w:val="16"/>
          <w:szCs w:val="16"/>
          <w:lang w:val="x-none"/>
        </w:rPr>
        <w:t>máquinas e aparelhos de refrigeração e ventilação para uso industrial e comercial, peças</w:t>
      </w:r>
      <w:r w:rsidR="003D4F28" w:rsidRPr="008F2E42">
        <w:rPr>
          <w:color w:val="000000"/>
          <w:sz w:val="16"/>
          <w:szCs w:val="16"/>
        </w:rPr>
        <w:t xml:space="preserve"> </w:t>
      </w:r>
      <w:r w:rsidR="003D4F28" w:rsidRPr="002462AA">
        <w:rPr>
          <w:color w:val="000000"/>
          <w:sz w:val="16"/>
          <w:szCs w:val="16"/>
          <w:lang w:val="x-none"/>
        </w:rPr>
        <w:t>e acessórios;</w:t>
      </w:r>
      <w:r w:rsidR="003D4F28">
        <w:rPr>
          <w:color w:val="000000"/>
          <w:sz w:val="16"/>
          <w:szCs w:val="16"/>
        </w:rPr>
        <w:t xml:space="preserve"> (</w:t>
      </w:r>
      <w:r w:rsidR="003D4F28" w:rsidRPr="002462AA">
        <w:rPr>
          <w:color w:val="000000"/>
          <w:sz w:val="16"/>
          <w:szCs w:val="16"/>
          <w:lang w:val="x-none"/>
        </w:rPr>
        <w:t xml:space="preserve">g) </w:t>
      </w:r>
      <w:r w:rsidR="003D4F28" w:rsidRPr="008F2E42">
        <w:rPr>
          <w:color w:val="000000"/>
          <w:sz w:val="16"/>
          <w:szCs w:val="16"/>
          <w:lang w:val="x-none"/>
        </w:rPr>
        <w:t xml:space="preserve">envasamento </w:t>
      </w:r>
      <w:r w:rsidR="003D4F28" w:rsidRPr="002462AA">
        <w:rPr>
          <w:color w:val="000000"/>
          <w:sz w:val="16"/>
          <w:szCs w:val="16"/>
          <w:lang w:val="x-none"/>
        </w:rPr>
        <w:t>e manuseio de gases refrigerantes;</w:t>
      </w:r>
      <w:r w:rsidR="003D4F28">
        <w:rPr>
          <w:color w:val="000000"/>
          <w:sz w:val="16"/>
          <w:szCs w:val="16"/>
        </w:rPr>
        <w:t xml:space="preserve"> (</w:t>
      </w:r>
      <w:r w:rsidR="003D4F28" w:rsidRPr="002462AA">
        <w:rPr>
          <w:color w:val="000000"/>
          <w:sz w:val="16"/>
          <w:szCs w:val="16"/>
          <w:lang w:val="x-none"/>
        </w:rPr>
        <w:t xml:space="preserve">h) </w:t>
      </w:r>
      <w:r w:rsidR="003D4F28" w:rsidRPr="008F2E42">
        <w:rPr>
          <w:color w:val="000000"/>
          <w:sz w:val="16"/>
          <w:szCs w:val="16"/>
          <w:lang w:val="x-none"/>
        </w:rPr>
        <w:t xml:space="preserve">prestação </w:t>
      </w:r>
      <w:r w:rsidR="003D4F28" w:rsidRPr="002462AA">
        <w:rPr>
          <w:color w:val="000000"/>
          <w:sz w:val="16"/>
          <w:szCs w:val="16"/>
          <w:lang w:val="x-none"/>
        </w:rPr>
        <w:t>de</w:t>
      </w:r>
      <w:r w:rsidR="003D4F28" w:rsidRPr="008F2E42">
        <w:rPr>
          <w:color w:val="000000"/>
          <w:sz w:val="16"/>
          <w:szCs w:val="16"/>
        </w:rPr>
        <w:t xml:space="preserve"> </w:t>
      </w:r>
      <w:r w:rsidR="003D4F28" w:rsidRPr="002462AA">
        <w:rPr>
          <w:color w:val="000000"/>
          <w:sz w:val="16"/>
          <w:szCs w:val="16"/>
          <w:lang w:val="x-none"/>
        </w:rPr>
        <w:t>serviços de engenharia, projetos, instalação e manutenção para refrigeração e</w:t>
      </w:r>
      <w:r w:rsidR="003D4F28" w:rsidRPr="008F2E42">
        <w:rPr>
          <w:color w:val="000000"/>
          <w:sz w:val="16"/>
          <w:szCs w:val="16"/>
        </w:rPr>
        <w:t xml:space="preserve"> </w:t>
      </w:r>
      <w:r w:rsidR="003D4F28" w:rsidRPr="002462AA">
        <w:rPr>
          <w:color w:val="000000"/>
          <w:sz w:val="16"/>
          <w:szCs w:val="16"/>
          <w:lang w:val="x-none"/>
        </w:rPr>
        <w:t>climatização;</w:t>
      </w:r>
      <w:r w:rsidR="003D4F28">
        <w:rPr>
          <w:color w:val="000000"/>
          <w:sz w:val="16"/>
          <w:szCs w:val="16"/>
        </w:rPr>
        <w:t xml:space="preserve"> (</w:t>
      </w:r>
      <w:r w:rsidR="003D4F28" w:rsidRPr="002462AA">
        <w:rPr>
          <w:color w:val="000000"/>
          <w:sz w:val="16"/>
          <w:szCs w:val="16"/>
          <w:lang w:val="x-none"/>
        </w:rPr>
        <w:t xml:space="preserve">i) </w:t>
      </w:r>
      <w:r w:rsidR="003D4F28" w:rsidRPr="008F2E42">
        <w:rPr>
          <w:color w:val="000000"/>
          <w:sz w:val="16"/>
          <w:szCs w:val="16"/>
          <w:lang w:val="x-none"/>
        </w:rPr>
        <w:t xml:space="preserve">industrialização </w:t>
      </w:r>
      <w:r w:rsidR="003D4F28" w:rsidRPr="002462AA">
        <w:rPr>
          <w:color w:val="000000"/>
          <w:sz w:val="16"/>
          <w:szCs w:val="16"/>
          <w:lang w:val="x-none"/>
        </w:rPr>
        <w:t>de tubos de cobre em estabelecimentos de terceiros;</w:t>
      </w:r>
      <w:r w:rsidR="003D4F28">
        <w:rPr>
          <w:color w:val="000000"/>
          <w:sz w:val="16"/>
          <w:szCs w:val="16"/>
        </w:rPr>
        <w:t xml:space="preserve"> (</w:t>
      </w:r>
      <w:r w:rsidR="003D4F28" w:rsidRPr="002462AA">
        <w:rPr>
          <w:color w:val="000000"/>
          <w:sz w:val="16"/>
          <w:szCs w:val="16"/>
          <w:lang w:val="x-none"/>
        </w:rPr>
        <w:t>j)</w:t>
      </w:r>
      <w:r w:rsidR="003D4F28" w:rsidRPr="008F2E42">
        <w:rPr>
          <w:color w:val="000000"/>
          <w:sz w:val="16"/>
          <w:szCs w:val="16"/>
        </w:rPr>
        <w:t xml:space="preserve"> </w:t>
      </w:r>
      <w:r w:rsidR="003D4F28" w:rsidRPr="00C74D04">
        <w:rPr>
          <w:color w:val="000000"/>
          <w:sz w:val="16"/>
          <w:szCs w:val="16"/>
          <w:lang w:val="x-none"/>
        </w:rPr>
        <w:t xml:space="preserve">depósito </w:t>
      </w:r>
      <w:r w:rsidR="003D4F28" w:rsidRPr="002462AA">
        <w:rPr>
          <w:color w:val="000000"/>
          <w:sz w:val="16"/>
          <w:szCs w:val="16"/>
          <w:lang w:val="x-none"/>
        </w:rPr>
        <w:t>fechado;</w:t>
      </w:r>
      <w:r w:rsidR="003D4F28">
        <w:rPr>
          <w:color w:val="000000"/>
          <w:sz w:val="16"/>
          <w:szCs w:val="16"/>
        </w:rPr>
        <w:t xml:space="preserve"> (</w:t>
      </w:r>
      <w:r w:rsidR="003D4F28" w:rsidRPr="002462AA">
        <w:rPr>
          <w:color w:val="000000"/>
          <w:sz w:val="16"/>
          <w:szCs w:val="16"/>
          <w:lang w:val="x-none"/>
        </w:rPr>
        <w:t>k)</w:t>
      </w:r>
      <w:r w:rsidR="003D4F28">
        <w:rPr>
          <w:color w:val="000000"/>
          <w:sz w:val="16"/>
          <w:szCs w:val="16"/>
        </w:rPr>
        <w:t> p</w:t>
      </w:r>
      <w:proofErr w:type="spellStart"/>
      <w:r w:rsidR="003D4F28" w:rsidRPr="002462AA">
        <w:rPr>
          <w:color w:val="000000"/>
          <w:sz w:val="16"/>
          <w:szCs w:val="16"/>
          <w:lang w:val="x-none"/>
        </w:rPr>
        <w:t>articipação</w:t>
      </w:r>
      <w:proofErr w:type="spellEnd"/>
      <w:r w:rsidR="003D4F28" w:rsidRPr="002462AA">
        <w:rPr>
          <w:color w:val="000000"/>
          <w:sz w:val="16"/>
          <w:szCs w:val="16"/>
          <w:lang w:val="x-none"/>
        </w:rPr>
        <w:t xml:space="preserve"> em outras sociedades, como sócia ou acionista;</w:t>
      </w:r>
      <w:r w:rsidR="003D4F28">
        <w:rPr>
          <w:color w:val="000000"/>
          <w:sz w:val="16"/>
          <w:szCs w:val="16"/>
        </w:rPr>
        <w:t xml:space="preserve"> (</w:t>
      </w:r>
      <w:r w:rsidR="003D4F28" w:rsidRPr="002462AA">
        <w:rPr>
          <w:color w:val="000000"/>
          <w:sz w:val="16"/>
          <w:szCs w:val="16"/>
          <w:lang w:val="x-none"/>
        </w:rPr>
        <w:t>l)</w:t>
      </w:r>
      <w:r w:rsidR="003D4F28" w:rsidRPr="008F2E42">
        <w:rPr>
          <w:color w:val="000000"/>
          <w:sz w:val="16"/>
          <w:szCs w:val="16"/>
        </w:rPr>
        <w:t xml:space="preserve"> </w:t>
      </w:r>
      <w:r w:rsidR="003D4F28" w:rsidRPr="00C74D04">
        <w:rPr>
          <w:color w:val="000000"/>
          <w:sz w:val="16"/>
          <w:szCs w:val="16"/>
          <w:lang w:val="x-none"/>
        </w:rPr>
        <w:t xml:space="preserve">serviço </w:t>
      </w:r>
      <w:r w:rsidR="003D4F28" w:rsidRPr="002462AA">
        <w:rPr>
          <w:color w:val="000000"/>
          <w:sz w:val="16"/>
          <w:szCs w:val="16"/>
          <w:lang w:val="x-none"/>
        </w:rPr>
        <w:t>de promoção de vendas;</w:t>
      </w:r>
      <w:r w:rsidR="003D4F28">
        <w:rPr>
          <w:color w:val="000000"/>
          <w:sz w:val="16"/>
          <w:szCs w:val="16"/>
        </w:rPr>
        <w:t xml:space="preserve"> (</w:t>
      </w:r>
      <w:r w:rsidR="003D4F28" w:rsidRPr="002462AA">
        <w:rPr>
          <w:color w:val="000000"/>
          <w:sz w:val="16"/>
          <w:szCs w:val="16"/>
          <w:lang w:val="x-none"/>
        </w:rPr>
        <w:t xml:space="preserve">m) </w:t>
      </w:r>
      <w:r w:rsidR="003D4F28" w:rsidRPr="008F2E42">
        <w:rPr>
          <w:color w:val="000000"/>
          <w:sz w:val="16"/>
          <w:szCs w:val="16"/>
          <w:lang w:val="x-none"/>
        </w:rPr>
        <w:t xml:space="preserve">fabricação </w:t>
      </w:r>
      <w:r w:rsidR="003D4F28" w:rsidRPr="002462AA">
        <w:rPr>
          <w:color w:val="000000"/>
          <w:sz w:val="16"/>
          <w:szCs w:val="16"/>
          <w:lang w:val="x-none"/>
        </w:rPr>
        <w:t xml:space="preserve">de geradores de corrente </w:t>
      </w:r>
      <w:proofErr w:type="gramStart"/>
      <w:r w:rsidR="003D4F28" w:rsidRPr="002462AA">
        <w:rPr>
          <w:color w:val="000000"/>
          <w:sz w:val="16"/>
          <w:szCs w:val="16"/>
          <w:lang w:val="x-none"/>
        </w:rPr>
        <w:t>continua</w:t>
      </w:r>
      <w:proofErr w:type="gramEnd"/>
      <w:r w:rsidR="003D4F28" w:rsidRPr="002462AA">
        <w:rPr>
          <w:color w:val="000000"/>
          <w:sz w:val="16"/>
          <w:szCs w:val="16"/>
          <w:lang w:val="x-none"/>
        </w:rPr>
        <w:t xml:space="preserve"> e</w:t>
      </w:r>
      <w:r w:rsidR="003D4F28" w:rsidRPr="008F2E42">
        <w:rPr>
          <w:color w:val="000000"/>
          <w:sz w:val="16"/>
          <w:szCs w:val="16"/>
        </w:rPr>
        <w:t xml:space="preserve"> </w:t>
      </w:r>
      <w:r w:rsidR="003D4F28" w:rsidRPr="002462AA">
        <w:rPr>
          <w:color w:val="000000"/>
          <w:sz w:val="16"/>
          <w:szCs w:val="16"/>
          <w:lang w:val="x-none"/>
        </w:rPr>
        <w:t>alternada, peças e acessórios;</w:t>
      </w:r>
      <w:r w:rsidR="003D4F28">
        <w:rPr>
          <w:color w:val="000000"/>
          <w:sz w:val="16"/>
          <w:szCs w:val="16"/>
        </w:rPr>
        <w:t xml:space="preserve"> (</w:t>
      </w:r>
      <w:r w:rsidR="003D4F28" w:rsidRPr="002462AA">
        <w:rPr>
          <w:color w:val="000000"/>
          <w:sz w:val="16"/>
          <w:szCs w:val="16"/>
          <w:lang w:val="x-none"/>
        </w:rPr>
        <w:t xml:space="preserve">n) </w:t>
      </w:r>
      <w:r w:rsidR="003D4F28" w:rsidRPr="008F2E42">
        <w:rPr>
          <w:color w:val="000000"/>
          <w:sz w:val="16"/>
          <w:szCs w:val="16"/>
          <w:lang w:val="x-none"/>
        </w:rPr>
        <w:t xml:space="preserve">intermediação </w:t>
      </w:r>
      <w:r w:rsidR="003D4F28" w:rsidRPr="002462AA">
        <w:rPr>
          <w:color w:val="000000"/>
          <w:sz w:val="16"/>
          <w:szCs w:val="16"/>
          <w:lang w:val="x-none"/>
        </w:rPr>
        <w:t>de vendas de empresas diversas,</w:t>
      </w:r>
      <w:r w:rsidR="003D4F28" w:rsidRPr="008F2E42">
        <w:rPr>
          <w:color w:val="000000"/>
          <w:sz w:val="16"/>
          <w:szCs w:val="16"/>
        </w:rPr>
        <w:t xml:space="preserve"> </w:t>
      </w:r>
      <w:proofErr w:type="spellStart"/>
      <w:r w:rsidR="003D4F28" w:rsidRPr="002462AA">
        <w:rPr>
          <w:color w:val="000000"/>
          <w:sz w:val="16"/>
          <w:szCs w:val="16"/>
          <w:lang w:val="x-none"/>
        </w:rPr>
        <w:t>utilizando­se</w:t>
      </w:r>
      <w:proofErr w:type="spellEnd"/>
      <w:r w:rsidR="003D4F28" w:rsidRPr="002462AA">
        <w:rPr>
          <w:color w:val="000000"/>
          <w:sz w:val="16"/>
          <w:szCs w:val="16"/>
          <w:lang w:val="x-none"/>
        </w:rPr>
        <w:t xml:space="preserve"> do canal tecnológico desenvolvido para comércio eletrônico (</w:t>
      </w:r>
      <w:proofErr w:type="spellStart"/>
      <w:r w:rsidR="003D4F28" w:rsidRPr="002462AA">
        <w:rPr>
          <w:i/>
          <w:color w:val="000000"/>
          <w:sz w:val="16"/>
          <w:szCs w:val="16"/>
          <w:lang w:val="x-none"/>
        </w:rPr>
        <w:t>e­commerce</w:t>
      </w:r>
      <w:proofErr w:type="spellEnd"/>
      <w:r w:rsidR="003D4F28" w:rsidRPr="002462AA">
        <w:rPr>
          <w:color w:val="000000"/>
          <w:sz w:val="16"/>
          <w:szCs w:val="16"/>
          <w:lang w:val="x-none"/>
        </w:rPr>
        <w:t>),</w:t>
      </w:r>
      <w:r w:rsidR="003D4F28" w:rsidRPr="008F2E42">
        <w:rPr>
          <w:color w:val="000000"/>
          <w:sz w:val="16"/>
          <w:szCs w:val="16"/>
        </w:rPr>
        <w:t xml:space="preserve"> </w:t>
      </w:r>
      <w:r w:rsidR="003D4F28" w:rsidRPr="002462AA">
        <w:rPr>
          <w:color w:val="000000"/>
          <w:sz w:val="16"/>
          <w:szCs w:val="16"/>
          <w:lang w:val="x-none"/>
        </w:rPr>
        <w:t>ou ainda outro canal que pratique normalmente;</w:t>
      </w:r>
      <w:r w:rsidR="003D4F28">
        <w:rPr>
          <w:color w:val="000000"/>
          <w:sz w:val="16"/>
          <w:szCs w:val="16"/>
        </w:rPr>
        <w:t xml:space="preserve"> </w:t>
      </w:r>
      <w:r w:rsidR="003D4F28" w:rsidRPr="002462AA">
        <w:rPr>
          <w:color w:val="000000"/>
          <w:sz w:val="16"/>
          <w:szCs w:val="16"/>
          <w:lang w:val="x-none"/>
        </w:rPr>
        <w:t xml:space="preserve">e </w:t>
      </w:r>
      <w:r w:rsidR="003D4F28">
        <w:rPr>
          <w:color w:val="000000"/>
          <w:sz w:val="16"/>
          <w:szCs w:val="16"/>
        </w:rPr>
        <w:t>(</w:t>
      </w:r>
      <w:r w:rsidR="003D4F28" w:rsidRPr="002462AA">
        <w:rPr>
          <w:color w:val="000000"/>
          <w:sz w:val="16"/>
          <w:szCs w:val="16"/>
          <w:lang w:val="x-none"/>
        </w:rPr>
        <w:t xml:space="preserve">o) </w:t>
      </w:r>
      <w:r w:rsidR="003D4F28" w:rsidRPr="008F2E42">
        <w:rPr>
          <w:color w:val="000000"/>
          <w:sz w:val="16"/>
          <w:szCs w:val="16"/>
          <w:lang w:val="x-none"/>
        </w:rPr>
        <w:t xml:space="preserve">cessão </w:t>
      </w:r>
      <w:r w:rsidR="003D4F28" w:rsidRPr="002462AA">
        <w:rPr>
          <w:color w:val="000000"/>
          <w:sz w:val="16"/>
          <w:szCs w:val="16"/>
          <w:lang w:val="x-none"/>
        </w:rPr>
        <w:t>de direito de uso de</w:t>
      </w:r>
      <w:r w:rsidR="003D4F28" w:rsidRPr="008F2E42">
        <w:rPr>
          <w:color w:val="000000"/>
          <w:sz w:val="16"/>
          <w:szCs w:val="16"/>
        </w:rPr>
        <w:t xml:space="preserve"> </w:t>
      </w:r>
      <w:r w:rsidR="003D4F28" w:rsidRPr="002462AA">
        <w:rPr>
          <w:color w:val="000000"/>
          <w:sz w:val="16"/>
          <w:szCs w:val="16"/>
          <w:lang w:val="x-none"/>
        </w:rPr>
        <w:t>programas de computador.</w:t>
      </w:r>
    </w:p>
    <w:p w14:paraId="5D844AF0" w14:textId="77777777" w:rsidR="00B94849" w:rsidRPr="00076B9A" w:rsidRDefault="00B94849" w:rsidP="00957D0A">
      <w:pPr>
        <w:pStyle w:val="Level1"/>
        <w:keepNext w:val="0"/>
        <w:widowControl w:val="0"/>
        <w:spacing w:before="140" w:after="0"/>
        <w:rPr>
          <w:rFonts w:cs="Arial"/>
          <w:b w:val="0"/>
          <w:bCs w:val="0"/>
          <w:sz w:val="16"/>
          <w:szCs w:val="16"/>
        </w:rPr>
      </w:pPr>
      <w:bookmarkStart w:id="37" w:name="_Ref86430045"/>
      <w:bookmarkStart w:id="38" w:name="_Ref94014576"/>
      <w:bookmarkStart w:id="39" w:name="_Ref103689555"/>
      <w:bookmarkStart w:id="40" w:name="_Toc107507824"/>
      <w:bookmarkStart w:id="41" w:name="_Hlk103688190"/>
      <w:bookmarkStart w:id="42" w:name="_Hlk103776716"/>
      <w:r w:rsidRPr="00076B9A">
        <w:rPr>
          <w:rFonts w:cs="Arial"/>
          <w:sz w:val="16"/>
          <w:szCs w:val="16"/>
        </w:rPr>
        <w:t>DESTINAÇÃO DOS RECURSOS</w:t>
      </w:r>
      <w:bookmarkEnd w:id="37"/>
      <w:bookmarkEnd w:id="38"/>
      <w:bookmarkEnd w:id="39"/>
      <w:bookmarkEnd w:id="40"/>
    </w:p>
    <w:p w14:paraId="373BBC52" w14:textId="58F7B6A7" w:rsidR="00B94849" w:rsidRPr="00076B9A" w:rsidRDefault="00AB4E84" w:rsidP="00957D0A">
      <w:pPr>
        <w:pStyle w:val="Level2"/>
        <w:widowControl w:val="0"/>
        <w:spacing w:before="140" w:after="0"/>
        <w:rPr>
          <w:sz w:val="16"/>
          <w:szCs w:val="16"/>
        </w:rPr>
      </w:pPr>
      <w:bookmarkStart w:id="43" w:name="_Ref521340954"/>
      <w:bookmarkStart w:id="44" w:name="_Ref94081138"/>
      <w:bookmarkStart w:id="45" w:name="_Ref104327914"/>
      <w:bookmarkStart w:id="46" w:name="_Hlk107412195"/>
      <w:bookmarkStart w:id="47" w:name="_Hlk103781317"/>
      <w:bookmarkStart w:id="48" w:name="_Hlk94129250"/>
      <w:r w:rsidRPr="00076B9A">
        <w:rPr>
          <w:sz w:val="16"/>
          <w:szCs w:val="16"/>
        </w:rPr>
        <w:t xml:space="preserve">Independentemente da ocorrência de vencimento antecipado das obrigações decorrentes desta Escritura de Emissão de Debêntures </w:t>
      </w:r>
      <w:r w:rsidRPr="000D5196">
        <w:rPr>
          <w:sz w:val="16"/>
          <w:szCs w:val="16"/>
        </w:rPr>
        <w:t>ou do resgate antecipado das Debêntures</w:t>
      </w:r>
      <w:r w:rsidRPr="00076B9A">
        <w:rPr>
          <w:sz w:val="16"/>
          <w:szCs w:val="16"/>
        </w:rPr>
        <w:t xml:space="preserve"> e, consequentemente, dos CRI, os</w:t>
      </w:r>
      <w:r w:rsidR="00D8222C" w:rsidRPr="00076B9A">
        <w:rPr>
          <w:sz w:val="16"/>
          <w:szCs w:val="16"/>
        </w:rPr>
        <w:t xml:space="preserve"> recursos líquidos obtidos pela </w:t>
      </w:r>
      <w:r w:rsidR="00F75728" w:rsidRPr="00076B9A">
        <w:rPr>
          <w:sz w:val="16"/>
          <w:szCs w:val="16"/>
        </w:rPr>
        <w:t>Emissora</w:t>
      </w:r>
      <w:r w:rsidR="00D8222C" w:rsidRPr="00076B9A">
        <w:rPr>
          <w:sz w:val="16"/>
          <w:szCs w:val="16"/>
        </w:rPr>
        <w:t xml:space="preserve"> com a Emissão das Debêntures serão destinados </w:t>
      </w:r>
      <w:r w:rsidR="00400BA0" w:rsidRPr="00076B9A">
        <w:rPr>
          <w:sz w:val="16"/>
          <w:szCs w:val="16"/>
        </w:rPr>
        <w:t xml:space="preserve">diretamente </w:t>
      </w:r>
      <w:r w:rsidR="00D8222C" w:rsidRPr="00076B9A">
        <w:rPr>
          <w:sz w:val="16"/>
          <w:szCs w:val="16"/>
        </w:rPr>
        <w:t xml:space="preserve">pela </w:t>
      </w:r>
      <w:r w:rsidR="00F75728" w:rsidRPr="00076B9A">
        <w:rPr>
          <w:sz w:val="16"/>
          <w:szCs w:val="16"/>
        </w:rPr>
        <w:t>Emissora</w:t>
      </w:r>
      <w:r w:rsidR="003F6679" w:rsidRPr="00076B9A">
        <w:rPr>
          <w:sz w:val="16"/>
          <w:szCs w:val="16"/>
        </w:rPr>
        <w:t xml:space="preserve"> e/ou através de suas subsidiárias</w:t>
      </w:r>
      <w:r w:rsidR="002A5BB4" w:rsidRPr="00076B9A">
        <w:rPr>
          <w:sz w:val="16"/>
          <w:szCs w:val="16"/>
        </w:rPr>
        <w:t xml:space="preserve"> e/ou</w:t>
      </w:r>
      <w:r w:rsidR="003F6679" w:rsidRPr="00076B9A">
        <w:rPr>
          <w:sz w:val="16"/>
          <w:szCs w:val="16"/>
        </w:rPr>
        <w:t xml:space="preserve"> suas controladas</w:t>
      </w:r>
      <w:r w:rsidR="00D8222C" w:rsidRPr="00076B9A">
        <w:rPr>
          <w:sz w:val="16"/>
          <w:szCs w:val="16"/>
        </w:rPr>
        <w:t xml:space="preserve">, em sua integralidade, </w:t>
      </w:r>
      <w:r w:rsidR="00840890" w:rsidRPr="00076B9A">
        <w:rPr>
          <w:rFonts w:eastAsia="Calibri"/>
          <w:b/>
          <w:bCs/>
          <w:sz w:val="16"/>
          <w:szCs w:val="16"/>
          <w:lang w:eastAsia="en-US"/>
        </w:rPr>
        <w:t>(i)</w:t>
      </w:r>
      <w:r w:rsidR="00840890" w:rsidRPr="00076B9A">
        <w:rPr>
          <w:rFonts w:eastAsia="Calibri"/>
          <w:sz w:val="16"/>
          <w:szCs w:val="16"/>
          <w:lang w:eastAsia="en-US"/>
        </w:rPr>
        <w:t xml:space="preserve"> até </w:t>
      </w:r>
      <w:r w:rsidR="00191D93" w:rsidRPr="00076B9A">
        <w:rPr>
          <w:rFonts w:eastAsia="Calibri"/>
          <w:sz w:val="16"/>
          <w:szCs w:val="16"/>
          <w:lang w:eastAsia="en-US"/>
        </w:rPr>
        <w:t xml:space="preserve">a Data de Vencimento </w:t>
      </w:r>
      <w:r w:rsidR="00191D93" w:rsidRPr="00076B9A">
        <w:rPr>
          <w:rFonts w:eastAsia="Calibri"/>
          <w:sz w:val="16"/>
          <w:szCs w:val="16"/>
        </w:rPr>
        <w:t xml:space="preserve">e, consequentemente, </w:t>
      </w:r>
      <w:r w:rsidR="00840890" w:rsidRPr="00076B9A">
        <w:rPr>
          <w:rFonts w:eastAsia="Calibri"/>
          <w:sz w:val="16"/>
          <w:szCs w:val="16"/>
          <w:lang w:eastAsia="en-US"/>
        </w:rPr>
        <w:t xml:space="preserve">a </w:t>
      </w:r>
      <w:r w:rsidR="00961831" w:rsidRPr="00076B9A">
        <w:rPr>
          <w:sz w:val="16"/>
          <w:szCs w:val="16"/>
        </w:rPr>
        <w:t>d</w:t>
      </w:r>
      <w:r w:rsidR="00840890" w:rsidRPr="00076B9A">
        <w:rPr>
          <w:sz w:val="16"/>
          <w:szCs w:val="16"/>
        </w:rPr>
        <w:t xml:space="preserve">ata de </w:t>
      </w:r>
      <w:r w:rsidR="00961831" w:rsidRPr="00076B9A">
        <w:rPr>
          <w:sz w:val="16"/>
          <w:szCs w:val="16"/>
        </w:rPr>
        <w:t>v</w:t>
      </w:r>
      <w:r w:rsidR="00840890" w:rsidRPr="00076B9A">
        <w:rPr>
          <w:sz w:val="16"/>
          <w:szCs w:val="16"/>
        </w:rPr>
        <w:t xml:space="preserve">encimento </w:t>
      </w:r>
      <w:r w:rsidR="00113216" w:rsidRPr="00076B9A">
        <w:rPr>
          <w:sz w:val="16"/>
          <w:szCs w:val="16"/>
        </w:rPr>
        <w:t xml:space="preserve">final </w:t>
      </w:r>
      <w:r w:rsidR="00840890" w:rsidRPr="00076B9A">
        <w:rPr>
          <w:rFonts w:eastAsia="Arial Unicode MS"/>
          <w:sz w:val="16"/>
          <w:szCs w:val="16"/>
        </w:rPr>
        <w:t>dos CRI</w:t>
      </w:r>
      <w:r w:rsidR="00191D93" w:rsidRPr="00076B9A">
        <w:rPr>
          <w:rFonts w:eastAsia="Arial Unicode MS"/>
          <w:sz w:val="16"/>
          <w:szCs w:val="16"/>
        </w:rPr>
        <w:t>, a ser definida no Termo de Securitização</w:t>
      </w:r>
      <w:r w:rsidR="00840890" w:rsidRPr="00076B9A">
        <w:rPr>
          <w:rFonts w:eastAsia="Arial Unicode MS"/>
          <w:sz w:val="16"/>
          <w:szCs w:val="16"/>
        </w:rPr>
        <w:t xml:space="preserve">; </w:t>
      </w:r>
      <w:r w:rsidR="00840890" w:rsidRPr="00076B9A">
        <w:rPr>
          <w:rFonts w:eastAsia="Calibri"/>
          <w:sz w:val="16"/>
          <w:szCs w:val="16"/>
          <w:lang w:eastAsia="en-US"/>
        </w:rPr>
        <w:t xml:space="preserve">ou </w:t>
      </w:r>
      <w:r w:rsidR="00840890" w:rsidRPr="00076B9A">
        <w:rPr>
          <w:rFonts w:eastAsia="Calibri"/>
          <w:b/>
          <w:bCs/>
          <w:sz w:val="16"/>
          <w:szCs w:val="16"/>
          <w:lang w:eastAsia="en-US"/>
        </w:rPr>
        <w:t>(</w:t>
      </w:r>
      <w:proofErr w:type="spellStart"/>
      <w:r w:rsidR="00840890" w:rsidRPr="00076B9A">
        <w:rPr>
          <w:rFonts w:eastAsia="Calibri"/>
          <w:b/>
          <w:bCs/>
          <w:sz w:val="16"/>
          <w:szCs w:val="16"/>
          <w:lang w:eastAsia="en-US"/>
        </w:rPr>
        <w:t>ii</w:t>
      </w:r>
      <w:proofErr w:type="spellEnd"/>
      <w:r w:rsidR="00840890" w:rsidRPr="00076B9A">
        <w:rPr>
          <w:rFonts w:eastAsia="Calibri"/>
          <w:b/>
          <w:bCs/>
          <w:sz w:val="16"/>
          <w:szCs w:val="16"/>
          <w:lang w:eastAsia="en-US"/>
        </w:rPr>
        <w:t>)</w:t>
      </w:r>
      <w:r w:rsidR="00840890" w:rsidRPr="00076B9A">
        <w:rPr>
          <w:rFonts w:eastAsia="Calibri"/>
          <w:sz w:val="16"/>
          <w:szCs w:val="16"/>
          <w:lang w:eastAsia="en-US"/>
        </w:rPr>
        <w:t xml:space="preserve"> até que a Emissora comprove a aplicação da totalidade dos recursos obtidos com a emissão das Debêntures, o que ocorrer primeiro, sendo certo que, ocorrendo resgate antecipado ou vencimento antecipado das Debêntures, as obrigações da Emissora referentes à destinação dos recursos </w:t>
      </w:r>
      <w:r w:rsidR="003D4F28" w:rsidRPr="00076B9A">
        <w:rPr>
          <w:rFonts w:eastAsia="Calibri"/>
          <w:sz w:val="16"/>
          <w:szCs w:val="16"/>
          <w:lang w:eastAsia="en-US"/>
        </w:rPr>
        <w:t xml:space="preserve">e as obrigações do Agente Fiduciário dos CRI </w:t>
      </w:r>
      <w:r w:rsidR="003D4F28">
        <w:rPr>
          <w:rFonts w:eastAsia="Calibri"/>
          <w:sz w:val="16"/>
          <w:szCs w:val="16"/>
          <w:lang w:eastAsia="en-US"/>
        </w:rPr>
        <w:t xml:space="preserve">referentes a verificação da destinação pela Emissora, </w:t>
      </w:r>
      <w:r w:rsidR="00840890" w:rsidRPr="00076B9A">
        <w:rPr>
          <w:rFonts w:eastAsia="Calibri"/>
          <w:sz w:val="16"/>
          <w:szCs w:val="16"/>
          <w:lang w:eastAsia="en-US"/>
        </w:rPr>
        <w:t xml:space="preserve">perdurarão até a Data de Vencimento </w:t>
      </w:r>
      <w:r w:rsidR="00191D93" w:rsidRPr="00076B9A">
        <w:rPr>
          <w:rFonts w:eastAsia="Calibri"/>
          <w:sz w:val="16"/>
          <w:szCs w:val="16"/>
        </w:rPr>
        <w:t xml:space="preserve">e, consequentemente, a data de vencimento </w:t>
      </w:r>
      <w:r w:rsidR="00113216" w:rsidRPr="00076B9A">
        <w:rPr>
          <w:rFonts w:eastAsia="Calibri"/>
          <w:sz w:val="16"/>
          <w:szCs w:val="16"/>
        </w:rPr>
        <w:t xml:space="preserve">final </w:t>
      </w:r>
      <w:r w:rsidR="00191D93" w:rsidRPr="00076B9A">
        <w:rPr>
          <w:rFonts w:eastAsia="Calibri"/>
          <w:sz w:val="16"/>
          <w:szCs w:val="16"/>
        </w:rPr>
        <w:t>dos CRI, a ser definida no Termo de Securitização,</w:t>
      </w:r>
      <w:r w:rsidR="00191D93" w:rsidRPr="00076B9A">
        <w:rPr>
          <w:rFonts w:eastAsia="Calibri"/>
          <w:sz w:val="16"/>
          <w:szCs w:val="16"/>
          <w:lang w:eastAsia="en-US"/>
        </w:rPr>
        <w:t xml:space="preserve"> </w:t>
      </w:r>
      <w:r w:rsidR="00840890" w:rsidRPr="00076B9A">
        <w:rPr>
          <w:rFonts w:eastAsia="Calibri"/>
          <w:sz w:val="16"/>
          <w:szCs w:val="16"/>
          <w:lang w:eastAsia="en-US"/>
        </w:rPr>
        <w:t xml:space="preserve">ou até a destinação da totalidade dos recursos ser efetivada, o que ocorrer primeiro, exclusivamente para o pagamento de gastos, custos e despesas </w:t>
      </w:r>
      <w:r w:rsidR="00840890" w:rsidRPr="00076B9A">
        <w:rPr>
          <w:rFonts w:eastAsia="Calibri"/>
          <w:sz w:val="16"/>
          <w:szCs w:val="16"/>
        </w:rPr>
        <w:t>ainda não incorridos</w:t>
      </w:r>
      <w:r w:rsidR="00840890" w:rsidRPr="00076B9A">
        <w:rPr>
          <w:rFonts w:eastAsia="Calibri"/>
          <w:sz w:val="16"/>
          <w:szCs w:val="16"/>
          <w:lang w:eastAsia="en-US"/>
        </w:rPr>
        <w:t xml:space="preserve"> </w:t>
      </w:r>
      <w:r w:rsidR="00EC0B5D" w:rsidRPr="00076B9A">
        <w:rPr>
          <w:rFonts w:eastAsia="Calibri"/>
          <w:sz w:val="16"/>
          <w:szCs w:val="16"/>
          <w:lang w:eastAsia="en-US"/>
        </w:rPr>
        <w:t>pela Emissora</w:t>
      </w:r>
      <w:r w:rsidR="00BC1D58" w:rsidRPr="00076B9A">
        <w:rPr>
          <w:rFonts w:eastAsia="Calibri"/>
          <w:sz w:val="16"/>
          <w:szCs w:val="16"/>
          <w:lang w:eastAsia="en-US"/>
        </w:rPr>
        <w:t xml:space="preserve"> diretamente</w:t>
      </w:r>
      <w:r w:rsidR="003F6679" w:rsidRPr="00076B9A">
        <w:rPr>
          <w:sz w:val="16"/>
          <w:szCs w:val="16"/>
        </w:rPr>
        <w:t xml:space="preserve"> ou através de suas subsidiárias</w:t>
      </w:r>
      <w:r w:rsidR="002A5BB4" w:rsidRPr="00076B9A">
        <w:rPr>
          <w:sz w:val="16"/>
          <w:szCs w:val="16"/>
        </w:rPr>
        <w:t xml:space="preserve"> e/ou</w:t>
      </w:r>
      <w:r w:rsidR="003F6679" w:rsidRPr="00076B9A">
        <w:rPr>
          <w:sz w:val="16"/>
          <w:szCs w:val="16"/>
        </w:rPr>
        <w:t xml:space="preserve"> suas controladas</w:t>
      </w:r>
      <w:r w:rsidR="00BC1D58" w:rsidRPr="00076B9A">
        <w:rPr>
          <w:sz w:val="16"/>
          <w:szCs w:val="16"/>
        </w:rPr>
        <w:t xml:space="preserve"> em que aplicar recursos obtidos com a presente emissão de Debêntures</w:t>
      </w:r>
      <w:r w:rsidR="00822F66" w:rsidRPr="00076B9A">
        <w:rPr>
          <w:rFonts w:eastAsia="Calibri"/>
          <w:sz w:val="16"/>
          <w:szCs w:val="16"/>
          <w:lang w:eastAsia="en-US"/>
        </w:rPr>
        <w:t xml:space="preserve"> (</w:t>
      </w:r>
      <w:r w:rsidR="000C68AF" w:rsidRPr="00076B9A">
        <w:rPr>
          <w:rFonts w:eastAsia="Calibri"/>
          <w:sz w:val="16"/>
          <w:szCs w:val="16"/>
          <w:lang w:eastAsia="en-US"/>
        </w:rPr>
        <w:t>“</w:t>
      </w:r>
      <w:r w:rsidR="00822F66" w:rsidRPr="00F03116">
        <w:rPr>
          <w:rFonts w:eastAsia="Calibri"/>
          <w:bCs/>
          <w:sz w:val="16"/>
          <w:szCs w:val="16"/>
          <w:u w:val="single"/>
          <w:lang w:eastAsia="en-US"/>
        </w:rPr>
        <w:t>Destinação Futura</w:t>
      </w:r>
      <w:r w:rsidR="000C68AF" w:rsidRPr="00076B9A">
        <w:rPr>
          <w:rFonts w:eastAsia="Calibri"/>
          <w:sz w:val="16"/>
          <w:szCs w:val="16"/>
          <w:lang w:eastAsia="en-US"/>
        </w:rPr>
        <w:t>”</w:t>
      </w:r>
      <w:r w:rsidR="00822F66" w:rsidRPr="00076B9A">
        <w:rPr>
          <w:rFonts w:eastAsia="Calibri"/>
          <w:sz w:val="16"/>
          <w:szCs w:val="16"/>
          <w:lang w:eastAsia="en-US"/>
        </w:rPr>
        <w:t>)</w:t>
      </w:r>
      <w:r w:rsidR="00EC0B5D" w:rsidRPr="00076B9A">
        <w:rPr>
          <w:rFonts w:eastAsia="Calibri"/>
          <w:sz w:val="16"/>
          <w:szCs w:val="16"/>
          <w:lang w:eastAsia="en-US"/>
        </w:rPr>
        <w:t xml:space="preserve">, </w:t>
      </w:r>
      <w:r w:rsidR="00840890" w:rsidRPr="00076B9A">
        <w:rPr>
          <w:rFonts w:eastAsia="Calibri"/>
          <w:sz w:val="16"/>
          <w:szCs w:val="16"/>
          <w:lang w:eastAsia="en-US"/>
        </w:rPr>
        <w:t xml:space="preserve">diretamente atinentes </w:t>
      </w:r>
      <w:r w:rsidR="00C909F3">
        <w:rPr>
          <w:rFonts w:eastAsia="Calibri"/>
          <w:sz w:val="16"/>
          <w:szCs w:val="16"/>
          <w:lang w:eastAsia="en-US"/>
        </w:rPr>
        <w:t xml:space="preserve">ao </w:t>
      </w:r>
      <w:r w:rsidR="00EB3B52" w:rsidRPr="00076B9A">
        <w:rPr>
          <w:rFonts w:eastAsia="Calibri"/>
          <w:sz w:val="16"/>
          <w:szCs w:val="16"/>
          <w:lang w:eastAsia="en-US"/>
        </w:rPr>
        <w:t>pagamento de aluguéis,</w:t>
      </w:r>
      <w:r w:rsidR="00840890" w:rsidRPr="00076B9A">
        <w:rPr>
          <w:rFonts w:eastAsia="Calibri"/>
          <w:sz w:val="16"/>
          <w:szCs w:val="16"/>
          <w:lang w:eastAsia="en-US"/>
        </w:rPr>
        <w:t xml:space="preserve"> de unidades de determinados imóveis e/ou empreendimentos imobiliários descritos na Tabela 1 do </w:t>
      </w:r>
      <w:r w:rsidR="00840890" w:rsidRPr="00076B9A">
        <w:rPr>
          <w:rFonts w:eastAsia="Calibri"/>
          <w:b/>
          <w:bCs/>
          <w:sz w:val="16"/>
          <w:szCs w:val="16"/>
          <w:u w:val="single"/>
          <w:lang w:eastAsia="en-US"/>
        </w:rPr>
        <w:t>Anexo</w:t>
      </w:r>
      <w:r w:rsidR="0080660E" w:rsidRPr="00076B9A">
        <w:rPr>
          <w:rFonts w:eastAsia="Calibri"/>
          <w:b/>
          <w:bCs/>
          <w:sz w:val="16"/>
          <w:szCs w:val="16"/>
          <w:u w:val="single"/>
          <w:lang w:eastAsia="en-US"/>
        </w:rPr>
        <w:t> </w:t>
      </w:r>
      <w:r w:rsidR="00840890" w:rsidRPr="00076B9A">
        <w:rPr>
          <w:rFonts w:eastAsia="Calibri"/>
          <w:b/>
          <w:bCs/>
          <w:sz w:val="16"/>
          <w:szCs w:val="16"/>
          <w:u w:val="single"/>
          <w:lang w:eastAsia="en-US"/>
        </w:rPr>
        <w:t>I</w:t>
      </w:r>
      <w:r w:rsidR="00840890" w:rsidRPr="00076B9A">
        <w:rPr>
          <w:rFonts w:eastAsia="Calibri"/>
          <w:sz w:val="16"/>
          <w:szCs w:val="16"/>
          <w:lang w:eastAsia="en-US"/>
        </w:rPr>
        <w:t xml:space="preserve"> </w:t>
      </w:r>
      <w:r w:rsidR="00400BA0" w:rsidRPr="00076B9A">
        <w:rPr>
          <w:rFonts w:eastAsia="Calibri"/>
          <w:sz w:val="16"/>
          <w:szCs w:val="16"/>
          <w:lang w:eastAsia="en-US"/>
        </w:rPr>
        <w:t xml:space="preserve">à presente </w:t>
      </w:r>
      <w:r w:rsidR="00840890" w:rsidRPr="00076B9A">
        <w:rPr>
          <w:rFonts w:eastAsia="Calibri"/>
          <w:sz w:val="16"/>
          <w:szCs w:val="16"/>
          <w:lang w:eastAsia="en-US"/>
        </w:rPr>
        <w:t xml:space="preserve">Escritura </w:t>
      </w:r>
      <w:r w:rsidR="00840890" w:rsidRPr="00076B9A">
        <w:rPr>
          <w:sz w:val="16"/>
          <w:szCs w:val="16"/>
        </w:rPr>
        <w:t>de Emissão</w:t>
      </w:r>
      <w:r w:rsidR="00590E5E" w:rsidRPr="00076B9A">
        <w:rPr>
          <w:sz w:val="16"/>
          <w:szCs w:val="16"/>
        </w:rPr>
        <w:t xml:space="preserve"> de Debêntures</w:t>
      </w:r>
      <w:r w:rsidR="00686D35">
        <w:rPr>
          <w:sz w:val="16"/>
          <w:szCs w:val="16"/>
        </w:rPr>
        <w:t xml:space="preserve"> </w:t>
      </w:r>
      <w:r w:rsidR="00840890" w:rsidRPr="00076B9A">
        <w:rPr>
          <w:rFonts w:eastAsia="Calibri"/>
          <w:sz w:val="16"/>
          <w:szCs w:val="16"/>
          <w:lang w:eastAsia="en-US"/>
        </w:rPr>
        <w:t>(</w:t>
      </w:r>
      <w:r w:rsidR="000C68AF" w:rsidRPr="00076B9A">
        <w:rPr>
          <w:rFonts w:eastAsia="Calibri"/>
          <w:sz w:val="16"/>
          <w:szCs w:val="16"/>
          <w:lang w:eastAsia="en-US"/>
        </w:rPr>
        <w:t>“</w:t>
      </w:r>
      <w:r w:rsidR="00840890" w:rsidRPr="00F03116">
        <w:rPr>
          <w:rFonts w:eastAsia="Calibri"/>
          <w:bCs/>
          <w:sz w:val="16"/>
          <w:szCs w:val="16"/>
          <w:u w:val="single"/>
          <w:lang w:eastAsia="en-US"/>
        </w:rPr>
        <w:t>Empreendimentos Destinação</w:t>
      </w:r>
      <w:r w:rsidR="000C68AF" w:rsidRPr="00076B9A">
        <w:rPr>
          <w:rFonts w:eastAsia="Calibri"/>
          <w:sz w:val="16"/>
          <w:szCs w:val="16"/>
          <w:lang w:eastAsia="en-US"/>
        </w:rPr>
        <w:t>”</w:t>
      </w:r>
      <w:r w:rsidR="00C404C8">
        <w:rPr>
          <w:rFonts w:eastAsia="Calibri"/>
          <w:sz w:val="16"/>
          <w:szCs w:val="16"/>
          <w:lang w:eastAsia="en-US"/>
        </w:rPr>
        <w:t xml:space="preserve"> e</w:t>
      </w:r>
      <w:r w:rsidR="000C5F58" w:rsidRPr="003D795D">
        <w:rPr>
          <w:sz w:val="16"/>
          <w:szCs w:val="16"/>
        </w:rPr>
        <w:t xml:space="preserve"> </w:t>
      </w:r>
      <w:r w:rsidR="000C68AF" w:rsidRPr="00835267">
        <w:rPr>
          <w:sz w:val="16"/>
          <w:szCs w:val="16"/>
        </w:rPr>
        <w:t>“</w:t>
      </w:r>
      <w:r w:rsidR="0093166E" w:rsidRPr="00835267">
        <w:rPr>
          <w:bCs/>
          <w:sz w:val="16"/>
          <w:szCs w:val="16"/>
          <w:u w:val="single"/>
        </w:rPr>
        <w:t>Destinação dos Recursos</w:t>
      </w:r>
      <w:r w:rsidR="000C68AF" w:rsidRPr="00835267">
        <w:rPr>
          <w:sz w:val="16"/>
          <w:szCs w:val="16"/>
        </w:rPr>
        <w:t>”</w:t>
      </w:r>
      <w:r w:rsidR="00C404C8">
        <w:rPr>
          <w:sz w:val="16"/>
          <w:szCs w:val="16"/>
        </w:rPr>
        <w:t>, respectivamente</w:t>
      </w:r>
      <w:r w:rsidR="0093166E" w:rsidRPr="00835267">
        <w:rPr>
          <w:sz w:val="16"/>
          <w:szCs w:val="16"/>
        </w:rPr>
        <w:t>)</w:t>
      </w:r>
      <w:r w:rsidR="00D8222C" w:rsidRPr="00835267">
        <w:rPr>
          <w:sz w:val="16"/>
          <w:szCs w:val="16"/>
        </w:rPr>
        <w:t>.</w:t>
      </w:r>
      <w:bookmarkEnd w:id="43"/>
      <w:bookmarkEnd w:id="44"/>
      <w:bookmarkEnd w:id="45"/>
    </w:p>
    <w:p w14:paraId="09B4552F" w14:textId="322703C1" w:rsidR="003F6679" w:rsidRDefault="003F6679" w:rsidP="00957D0A">
      <w:pPr>
        <w:pStyle w:val="Level3"/>
        <w:widowControl w:val="0"/>
        <w:tabs>
          <w:tab w:val="clear" w:pos="1874"/>
        </w:tabs>
        <w:spacing w:before="140" w:after="0"/>
        <w:rPr>
          <w:sz w:val="16"/>
          <w:szCs w:val="16"/>
        </w:rPr>
      </w:pPr>
      <w:bookmarkStart w:id="49" w:name="_Ref458760223"/>
      <w:bookmarkStart w:id="50" w:name="_Ref94013873"/>
      <w:r w:rsidRPr="00076B9A">
        <w:rPr>
          <w:sz w:val="16"/>
          <w:szCs w:val="16"/>
        </w:rPr>
        <w:t xml:space="preserve">Os recursos acima mencionados referentes aos Empreendimentos </w:t>
      </w:r>
      <w:r w:rsidR="00F0619F">
        <w:rPr>
          <w:sz w:val="16"/>
          <w:szCs w:val="16"/>
        </w:rPr>
        <w:t>Destinação</w:t>
      </w:r>
      <w:r w:rsidR="00F0619F" w:rsidRPr="00076B9A">
        <w:rPr>
          <w:sz w:val="16"/>
          <w:szCs w:val="16"/>
        </w:rPr>
        <w:t xml:space="preserve">, </w:t>
      </w:r>
      <w:r w:rsidRPr="00076B9A">
        <w:rPr>
          <w:sz w:val="16"/>
          <w:szCs w:val="16"/>
        </w:rPr>
        <w:t>se for o caso, serão transferidos para as</w:t>
      </w:r>
      <w:r w:rsidR="002A3F12" w:rsidRPr="00076B9A">
        <w:rPr>
          <w:sz w:val="16"/>
          <w:szCs w:val="16"/>
        </w:rPr>
        <w:t xml:space="preserve"> controladas e/ou</w:t>
      </w:r>
      <w:r w:rsidRPr="00076B9A">
        <w:rPr>
          <w:sz w:val="16"/>
          <w:szCs w:val="16"/>
        </w:rPr>
        <w:t xml:space="preserve"> subsidiárias pela Companhia por meio de: (i) aumento de capital das </w:t>
      </w:r>
      <w:r w:rsidR="002A3F12" w:rsidRPr="00076B9A">
        <w:rPr>
          <w:sz w:val="16"/>
          <w:szCs w:val="16"/>
        </w:rPr>
        <w:t xml:space="preserve">controladas e/ou </w:t>
      </w:r>
      <w:r w:rsidRPr="00076B9A">
        <w:rPr>
          <w:sz w:val="16"/>
          <w:szCs w:val="16"/>
        </w:rPr>
        <w:t>subsidiárias; (</w:t>
      </w:r>
      <w:proofErr w:type="spellStart"/>
      <w:r w:rsidRPr="00076B9A">
        <w:rPr>
          <w:sz w:val="16"/>
          <w:szCs w:val="16"/>
        </w:rPr>
        <w:t>ii</w:t>
      </w:r>
      <w:proofErr w:type="spellEnd"/>
      <w:r w:rsidRPr="00076B9A">
        <w:rPr>
          <w:sz w:val="16"/>
          <w:szCs w:val="16"/>
        </w:rPr>
        <w:t>) adiantamento para futuro aumento de capital – AFAC das</w:t>
      </w:r>
      <w:r w:rsidR="002A3F12" w:rsidRPr="00076B9A">
        <w:rPr>
          <w:sz w:val="16"/>
          <w:szCs w:val="16"/>
        </w:rPr>
        <w:t xml:space="preserve"> controladas e/ou</w:t>
      </w:r>
      <w:r w:rsidRPr="00076B9A">
        <w:rPr>
          <w:sz w:val="16"/>
          <w:szCs w:val="16"/>
        </w:rPr>
        <w:t xml:space="preserve"> subsidiárias; (</w:t>
      </w:r>
      <w:proofErr w:type="spellStart"/>
      <w:r w:rsidRPr="00076B9A">
        <w:rPr>
          <w:sz w:val="16"/>
          <w:szCs w:val="16"/>
        </w:rPr>
        <w:t>iii</w:t>
      </w:r>
      <w:proofErr w:type="spellEnd"/>
      <w:r w:rsidRPr="00076B9A">
        <w:rPr>
          <w:sz w:val="16"/>
          <w:szCs w:val="16"/>
        </w:rPr>
        <w:t>) mútuos para as subsidiárias; (</w:t>
      </w:r>
      <w:proofErr w:type="spellStart"/>
      <w:r w:rsidRPr="00076B9A">
        <w:rPr>
          <w:sz w:val="16"/>
          <w:szCs w:val="16"/>
        </w:rPr>
        <w:t>iv</w:t>
      </w:r>
      <w:proofErr w:type="spellEnd"/>
      <w:r w:rsidRPr="00076B9A">
        <w:rPr>
          <w:sz w:val="16"/>
          <w:szCs w:val="16"/>
        </w:rPr>
        <w:t xml:space="preserve">) emissão de debêntures pelas </w:t>
      </w:r>
      <w:r w:rsidR="002A3F12" w:rsidRPr="00076B9A">
        <w:rPr>
          <w:sz w:val="16"/>
          <w:szCs w:val="16"/>
        </w:rPr>
        <w:t xml:space="preserve">controladas e/ou </w:t>
      </w:r>
      <w:r w:rsidRPr="00076B9A">
        <w:rPr>
          <w:sz w:val="16"/>
          <w:szCs w:val="16"/>
        </w:rPr>
        <w:t>subsidiárias; ou (v) qualquer outra forma permitida em lei.</w:t>
      </w:r>
    </w:p>
    <w:p w14:paraId="4A2377D7" w14:textId="2BBEDFF1" w:rsidR="00E97271" w:rsidRDefault="00E97271" w:rsidP="00957D0A">
      <w:pPr>
        <w:pStyle w:val="Level3"/>
        <w:widowControl w:val="0"/>
        <w:tabs>
          <w:tab w:val="clear" w:pos="1874"/>
        </w:tabs>
        <w:spacing w:before="140" w:after="0"/>
        <w:rPr>
          <w:sz w:val="16"/>
          <w:szCs w:val="16"/>
        </w:rPr>
      </w:pPr>
      <w:r>
        <w:rPr>
          <w:sz w:val="16"/>
          <w:szCs w:val="16"/>
        </w:rPr>
        <w:t>A Emissora</w:t>
      </w:r>
      <w:r w:rsidRPr="00904403">
        <w:rPr>
          <w:sz w:val="16"/>
          <w:szCs w:val="16"/>
        </w:rPr>
        <w:t xml:space="preserve"> não captou recursos através da emissão de ins</w:t>
      </w:r>
      <w:r w:rsidRPr="00E97271">
        <w:rPr>
          <w:sz w:val="16"/>
          <w:szCs w:val="16"/>
        </w:rPr>
        <w:t>trumentos de dívida utilizando o</w:t>
      </w:r>
      <w:r w:rsidRPr="00904403">
        <w:rPr>
          <w:sz w:val="16"/>
          <w:szCs w:val="16"/>
        </w:rPr>
        <w:t xml:space="preserve">s </w:t>
      </w:r>
      <w:r w:rsidRPr="00076B9A">
        <w:rPr>
          <w:sz w:val="16"/>
          <w:szCs w:val="16"/>
        </w:rPr>
        <w:t xml:space="preserve">Empreendimentos </w:t>
      </w:r>
      <w:r>
        <w:rPr>
          <w:sz w:val="16"/>
          <w:szCs w:val="16"/>
        </w:rPr>
        <w:t>Destinação</w:t>
      </w:r>
      <w:r w:rsidRPr="00E97271">
        <w:rPr>
          <w:sz w:val="16"/>
          <w:szCs w:val="16"/>
        </w:rPr>
        <w:t xml:space="preserve"> </w:t>
      </w:r>
      <w:r w:rsidRPr="00904403">
        <w:rPr>
          <w:sz w:val="16"/>
          <w:szCs w:val="16"/>
        </w:rPr>
        <w:t xml:space="preserve">como lastro por destinação no âmbito de outras emissões de certificados de recebíveis imobiliários lastreados em dívidas da Companhia, conforme previsto na </w:t>
      </w:r>
      <w:r w:rsidRPr="00E97271">
        <w:rPr>
          <w:sz w:val="16"/>
          <w:szCs w:val="16"/>
        </w:rPr>
        <w:t xml:space="preserve">Tabela 1 do </w:t>
      </w:r>
      <w:r w:rsidRPr="00904403">
        <w:rPr>
          <w:b/>
          <w:sz w:val="16"/>
          <w:szCs w:val="16"/>
          <w:u w:val="single"/>
        </w:rPr>
        <w:t>Anexo I</w:t>
      </w:r>
      <w:r w:rsidRPr="00904403">
        <w:rPr>
          <w:sz w:val="16"/>
          <w:szCs w:val="16"/>
        </w:rPr>
        <w:t xml:space="preserve"> da Escritura de Emissão de Debêntures</w:t>
      </w:r>
      <w:r>
        <w:rPr>
          <w:sz w:val="16"/>
          <w:szCs w:val="16"/>
        </w:rPr>
        <w:t>.</w:t>
      </w:r>
    </w:p>
    <w:p w14:paraId="65463D8A" w14:textId="3EACF862" w:rsidR="00E97271" w:rsidRPr="00076B9A" w:rsidRDefault="00E97271" w:rsidP="00957D0A">
      <w:pPr>
        <w:pStyle w:val="Level3"/>
        <w:widowControl w:val="0"/>
        <w:tabs>
          <w:tab w:val="clear" w:pos="1874"/>
        </w:tabs>
        <w:spacing w:before="140" w:after="0"/>
        <w:rPr>
          <w:sz w:val="16"/>
          <w:szCs w:val="16"/>
        </w:rPr>
      </w:pPr>
      <w:r w:rsidRPr="00904403">
        <w:rPr>
          <w:sz w:val="16"/>
          <w:szCs w:val="16"/>
        </w:rPr>
        <w:t xml:space="preserve">Sem prejuízo do disposto nos itens acima, </w:t>
      </w:r>
      <w:r w:rsidRPr="00E97271">
        <w:rPr>
          <w:sz w:val="16"/>
          <w:szCs w:val="16"/>
        </w:rPr>
        <w:t>o</w:t>
      </w:r>
      <w:r w:rsidRPr="00E90FCF">
        <w:rPr>
          <w:sz w:val="16"/>
          <w:szCs w:val="16"/>
        </w:rPr>
        <w:t xml:space="preserve">s </w:t>
      </w:r>
      <w:r w:rsidRPr="00076B9A">
        <w:rPr>
          <w:sz w:val="16"/>
          <w:szCs w:val="16"/>
        </w:rPr>
        <w:t xml:space="preserve">Empreendimentos </w:t>
      </w:r>
      <w:r>
        <w:rPr>
          <w:sz w:val="16"/>
          <w:szCs w:val="16"/>
        </w:rPr>
        <w:t>Destinação</w:t>
      </w:r>
      <w:r w:rsidRPr="00E97271">
        <w:rPr>
          <w:sz w:val="16"/>
          <w:szCs w:val="16"/>
        </w:rPr>
        <w:t xml:space="preserve"> </w:t>
      </w:r>
      <w:r w:rsidRPr="00904403">
        <w:rPr>
          <w:sz w:val="16"/>
          <w:szCs w:val="16"/>
        </w:rPr>
        <w:t xml:space="preserve">têm como destinação o pagamento de aluguéis devidos pela </w:t>
      </w:r>
      <w:r>
        <w:rPr>
          <w:sz w:val="16"/>
          <w:szCs w:val="16"/>
        </w:rPr>
        <w:t xml:space="preserve">Emissora </w:t>
      </w:r>
      <w:r w:rsidRPr="00904403">
        <w:rPr>
          <w:sz w:val="16"/>
          <w:szCs w:val="16"/>
        </w:rPr>
        <w:t xml:space="preserve">ou pelas </w:t>
      </w:r>
      <w:r>
        <w:rPr>
          <w:sz w:val="16"/>
          <w:szCs w:val="16"/>
        </w:rPr>
        <w:t>s</w:t>
      </w:r>
      <w:r w:rsidRPr="00904403">
        <w:rPr>
          <w:sz w:val="16"/>
          <w:szCs w:val="16"/>
        </w:rPr>
        <w:t xml:space="preserve">ubsidiárias no âmbito de determinados Contratos de Locação (conforme definidos abaixo). As locadoras de tais </w:t>
      </w:r>
      <w:r w:rsidRPr="00076B9A">
        <w:rPr>
          <w:sz w:val="16"/>
          <w:szCs w:val="16"/>
        </w:rPr>
        <w:t xml:space="preserve">Empreendimentos </w:t>
      </w:r>
      <w:r>
        <w:rPr>
          <w:sz w:val="16"/>
          <w:szCs w:val="16"/>
        </w:rPr>
        <w:t>Destinação</w:t>
      </w:r>
      <w:r w:rsidRPr="00904403">
        <w:rPr>
          <w:sz w:val="16"/>
          <w:szCs w:val="16"/>
        </w:rPr>
        <w:t xml:space="preserve">, na condição de credoras dos respectivos aluguéis devidos pela </w:t>
      </w:r>
      <w:r>
        <w:rPr>
          <w:sz w:val="16"/>
          <w:szCs w:val="16"/>
        </w:rPr>
        <w:t>Emissora</w:t>
      </w:r>
      <w:r w:rsidRPr="00904403">
        <w:rPr>
          <w:sz w:val="16"/>
          <w:szCs w:val="16"/>
        </w:rPr>
        <w:t>, poderão ter cedido ou poderão ceder no futuro a totalidade ou parte de tais fluxos de aluguéis para utilização como lastro clássico em outras emissões de certificados de recebíveis imobiliários por elas estruturados.</w:t>
      </w:r>
    </w:p>
    <w:p w14:paraId="46CD473B" w14:textId="77777777" w:rsidR="006512B7" w:rsidRPr="00076B9A" w:rsidRDefault="006512B7" w:rsidP="005345C4">
      <w:pPr>
        <w:pStyle w:val="Level3"/>
        <w:widowControl w:val="0"/>
        <w:spacing w:before="140" w:after="0"/>
        <w:rPr>
          <w:rFonts w:eastAsia="Calibri"/>
          <w:sz w:val="16"/>
          <w:szCs w:val="16"/>
        </w:rPr>
      </w:pPr>
      <w:bookmarkStart w:id="51" w:name="_Ref97890557"/>
      <w:bookmarkStart w:id="52" w:name="_Ref66113653"/>
      <w:r w:rsidRPr="00076B9A">
        <w:rPr>
          <w:rFonts w:eastAsia="Calibri"/>
          <w:sz w:val="16"/>
          <w:szCs w:val="16"/>
        </w:rPr>
        <w:t xml:space="preserve">A Emissora poderá, a qualquer tempo até </w:t>
      </w:r>
      <w:r w:rsidR="00191D93" w:rsidRPr="00076B9A">
        <w:rPr>
          <w:rFonts w:eastAsia="Calibri"/>
          <w:sz w:val="16"/>
          <w:szCs w:val="16"/>
        </w:rPr>
        <w:t xml:space="preserve">a Data de Vencimento e, consequentemente, até </w:t>
      </w:r>
      <w:r w:rsidRPr="00076B9A">
        <w:rPr>
          <w:rFonts w:eastAsia="Calibri"/>
          <w:sz w:val="16"/>
          <w:szCs w:val="16"/>
        </w:rPr>
        <w:t xml:space="preserve">a data de vencimento </w:t>
      </w:r>
      <w:r w:rsidR="00113216" w:rsidRPr="00076B9A">
        <w:rPr>
          <w:rFonts w:eastAsia="Calibri"/>
          <w:sz w:val="16"/>
          <w:szCs w:val="16"/>
        </w:rPr>
        <w:t xml:space="preserve">final </w:t>
      </w:r>
      <w:r w:rsidRPr="00076B9A">
        <w:rPr>
          <w:rFonts w:eastAsia="Calibri"/>
          <w:sz w:val="16"/>
          <w:szCs w:val="16"/>
        </w:rPr>
        <w:t>dos CRI</w:t>
      </w:r>
      <w:r w:rsidR="00191D93" w:rsidRPr="00076B9A">
        <w:rPr>
          <w:rFonts w:eastAsia="Calibri"/>
          <w:sz w:val="16"/>
          <w:szCs w:val="16"/>
        </w:rPr>
        <w:t>,</w:t>
      </w:r>
      <w:r w:rsidR="00191D93" w:rsidRPr="00076B9A">
        <w:rPr>
          <w:sz w:val="16"/>
          <w:szCs w:val="16"/>
        </w:rPr>
        <w:t xml:space="preserve"> a ser </w:t>
      </w:r>
      <w:r w:rsidR="004E6392" w:rsidRPr="00076B9A">
        <w:rPr>
          <w:sz w:val="16"/>
          <w:szCs w:val="16"/>
        </w:rPr>
        <w:t xml:space="preserve">definida </w:t>
      </w:r>
      <w:r w:rsidR="00191D93" w:rsidRPr="00076B9A">
        <w:rPr>
          <w:sz w:val="16"/>
          <w:szCs w:val="16"/>
        </w:rPr>
        <w:t>no Termo de Securitização</w:t>
      </w:r>
      <w:r w:rsidRPr="00076B9A">
        <w:rPr>
          <w:rFonts w:eastAsia="Calibri"/>
          <w:sz w:val="16"/>
          <w:szCs w:val="16"/>
        </w:rPr>
        <w:t xml:space="preserve">, alterar os percentuais da proporção dos recursos captados com a Emissão a ser destinada a cada Empreendimento Destinação, indicados </w:t>
      </w:r>
      <w:r w:rsidR="000B2D1E" w:rsidRPr="00076B9A">
        <w:rPr>
          <w:rFonts w:eastAsia="Calibri"/>
          <w:sz w:val="16"/>
          <w:szCs w:val="16"/>
        </w:rPr>
        <w:t xml:space="preserve">na Tabela 1 do </w:t>
      </w:r>
      <w:r w:rsidR="000B2D1E" w:rsidRPr="00076B9A">
        <w:rPr>
          <w:b/>
          <w:sz w:val="16"/>
          <w:szCs w:val="16"/>
          <w:u w:val="single"/>
        </w:rPr>
        <w:t>Anexo I</w:t>
      </w:r>
      <w:r w:rsidR="000B2D1E" w:rsidRPr="00076B9A">
        <w:rPr>
          <w:sz w:val="16"/>
          <w:szCs w:val="16"/>
        </w:rPr>
        <w:t xml:space="preserve"> </w:t>
      </w:r>
      <w:r w:rsidR="000B2D1E" w:rsidRPr="00076B9A">
        <w:rPr>
          <w:rFonts w:eastAsia="Calibri"/>
          <w:sz w:val="16"/>
          <w:szCs w:val="16"/>
        </w:rPr>
        <w:t>desta Escritura</w:t>
      </w:r>
      <w:r w:rsidRPr="00076B9A">
        <w:rPr>
          <w:rFonts w:eastAsia="Calibri"/>
          <w:sz w:val="16"/>
          <w:szCs w:val="16"/>
        </w:rPr>
        <w:t xml:space="preserve">, independentemente da anuência prévia </w:t>
      </w:r>
      <w:r w:rsidR="00630570" w:rsidRPr="00076B9A">
        <w:rPr>
          <w:rFonts w:eastAsia="Calibri"/>
          <w:sz w:val="16"/>
          <w:szCs w:val="16"/>
        </w:rPr>
        <w:t>do Debenturista</w:t>
      </w:r>
      <w:r w:rsidRPr="00076B9A">
        <w:rPr>
          <w:rFonts w:eastAsia="Calibri"/>
          <w:sz w:val="16"/>
          <w:szCs w:val="16"/>
        </w:rPr>
        <w:t xml:space="preserve"> e/ou dos Titulares </w:t>
      </w:r>
      <w:r w:rsidR="006929F1" w:rsidRPr="00076B9A">
        <w:rPr>
          <w:rFonts w:eastAsia="Calibri"/>
          <w:sz w:val="16"/>
          <w:szCs w:val="16"/>
        </w:rPr>
        <w:t>dos</w:t>
      </w:r>
      <w:r w:rsidRPr="00076B9A">
        <w:rPr>
          <w:rFonts w:eastAsia="Calibri"/>
          <w:sz w:val="16"/>
          <w:szCs w:val="16"/>
        </w:rPr>
        <w:t xml:space="preserve"> CRI.</w:t>
      </w:r>
      <w:bookmarkEnd w:id="51"/>
    </w:p>
    <w:p w14:paraId="4C328830" w14:textId="75DBB5DD" w:rsidR="006512B7" w:rsidRPr="00076B9A" w:rsidRDefault="006512B7" w:rsidP="00957D0A">
      <w:pPr>
        <w:pStyle w:val="Level3"/>
        <w:widowControl w:val="0"/>
        <w:spacing w:before="140" w:after="0"/>
        <w:rPr>
          <w:rFonts w:eastAsia="Calibri"/>
          <w:sz w:val="16"/>
          <w:szCs w:val="16"/>
        </w:rPr>
      </w:pPr>
      <w:r w:rsidRPr="00076B9A">
        <w:rPr>
          <w:rFonts w:eastAsia="Calibri"/>
          <w:sz w:val="16"/>
          <w:szCs w:val="16"/>
        </w:rPr>
        <w:t xml:space="preserve">A alteração dos percentuais indicados no </w:t>
      </w:r>
      <w:r w:rsidR="00EB57DC" w:rsidRPr="00076B9A">
        <w:rPr>
          <w:b/>
          <w:sz w:val="16"/>
          <w:szCs w:val="16"/>
          <w:u w:val="single"/>
        </w:rPr>
        <w:t>Anexo I</w:t>
      </w:r>
      <w:r w:rsidR="00EB57DC" w:rsidRPr="00076B9A">
        <w:rPr>
          <w:sz w:val="16"/>
          <w:szCs w:val="16"/>
        </w:rPr>
        <w:t xml:space="preserve"> </w:t>
      </w:r>
      <w:r w:rsidRPr="00076B9A">
        <w:rPr>
          <w:rFonts w:eastAsia="Calibri"/>
          <w:sz w:val="16"/>
          <w:szCs w:val="16"/>
        </w:rPr>
        <w:t xml:space="preserve">desta </w:t>
      </w:r>
      <w:r w:rsidR="00630570" w:rsidRPr="00076B9A">
        <w:rPr>
          <w:sz w:val="16"/>
          <w:szCs w:val="16"/>
        </w:rPr>
        <w:t>Escritura de Emissão de Debêntures</w:t>
      </w:r>
      <w:r w:rsidRPr="00076B9A">
        <w:rPr>
          <w:rFonts w:eastAsia="Calibri"/>
          <w:sz w:val="16"/>
          <w:szCs w:val="16"/>
        </w:rPr>
        <w:t xml:space="preserve">, nos termos da Cláusula </w:t>
      </w:r>
      <w:r w:rsidRPr="00076B9A">
        <w:rPr>
          <w:rFonts w:eastAsia="Calibri"/>
          <w:sz w:val="16"/>
          <w:szCs w:val="16"/>
        </w:rPr>
        <w:fldChar w:fldCharType="begin"/>
      </w:r>
      <w:r w:rsidRPr="00076B9A">
        <w:rPr>
          <w:rFonts w:eastAsia="Calibri"/>
          <w:sz w:val="16"/>
          <w:szCs w:val="16"/>
        </w:rPr>
        <w:instrText xml:space="preserve"> REF _Ref97890557 \r \h  \* MERGEFORMAT </w:instrText>
      </w:r>
      <w:r w:rsidRPr="00076B9A">
        <w:rPr>
          <w:rFonts w:eastAsia="Calibri"/>
          <w:sz w:val="16"/>
          <w:szCs w:val="16"/>
        </w:rPr>
      </w:r>
      <w:r w:rsidRPr="00076B9A">
        <w:rPr>
          <w:rFonts w:eastAsia="Calibri"/>
          <w:sz w:val="16"/>
          <w:szCs w:val="16"/>
        </w:rPr>
        <w:fldChar w:fldCharType="separate"/>
      </w:r>
      <w:r w:rsidR="00EB0246">
        <w:rPr>
          <w:rFonts w:eastAsia="Calibri"/>
          <w:sz w:val="16"/>
          <w:szCs w:val="16"/>
        </w:rPr>
        <w:t>6.1.4</w:t>
      </w:r>
      <w:r w:rsidRPr="00076B9A">
        <w:rPr>
          <w:rFonts w:eastAsia="Calibri"/>
          <w:sz w:val="16"/>
          <w:szCs w:val="16"/>
        </w:rPr>
        <w:fldChar w:fldCharType="end"/>
      </w:r>
      <w:r w:rsidRPr="00076B9A">
        <w:rPr>
          <w:rFonts w:eastAsia="Calibri"/>
          <w:sz w:val="16"/>
          <w:szCs w:val="16"/>
        </w:rPr>
        <w:t xml:space="preserve"> acima, deverá ser </w:t>
      </w:r>
      <w:bookmarkStart w:id="53" w:name="_Hlk21019177"/>
      <w:r w:rsidRPr="00076B9A">
        <w:rPr>
          <w:rFonts w:eastAsia="Calibri"/>
          <w:b/>
          <w:sz w:val="16"/>
          <w:szCs w:val="16"/>
        </w:rPr>
        <w:t>(i)</w:t>
      </w:r>
      <w:r w:rsidRPr="00144BE4">
        <w:rPr>
          <w:rFonts w:eastAsia="Calibri"/>
          <w:sz w:val="16"/>
          <w:szCs w:val="16"/>
        </w:rPr>
        <w:t xml:space="preserve"> </w:t>
      </w:r>
      <w:r w:rsidRPr="00076B9A">
        <w:rPr>
          <w:rFonts w:eastAsia="Calibri"/>
          <w:sz w:val="16"/>
          <w:szCs w:val="16"/>
        </w:rPr>
        <w:t xml:space="preserve">informada </w:t>
      </w:r>
      <w:r w:rsidR="000B2D1E" w:rsidRPr="00076B9A">
        <w:rPr>
          <w:rFonts w:eastAsia="Calibri"/>
          <w:sz w:val="16"/>
          <w:szCs w:val="16"/>
        </w:rPr>
        <w:t>ao Debenturista</w:t>
      </w:r>
      <w:r w:rsidRPr="00076B9A">
        <w:rPr>
          <w:rFonts w:eastAsia="Calibri"/>
          <w:sz w:val="16"/>
          <w:szCs w:val="16"/>
        </w:rPr>
        <w:t xml:space="preserve"> e ao Agente Fiduciário dos CRI, por meio do envio de notificação pela Emissora, substancialmente na forma do </w:t>
      </w:r>
      <w:r w:rsidR="004E6392" w:rsidRPr="00076B9A">
        <w:rPr>
          <w:b/>
          <w:bCs/>
          <w:sz w:val="16"/>
          <w:szCs w:val="16"/>
          <w:u w:val="single"/>
        </w:rPr>
        <w:t>Anexo </w:t>
      </w:r>
      <w:r w:rsidR="000B2D1E" w:rsidRPr="00076B9A">
        <w:rPr>
          <w:b/>
          <w:bCs/>
          <w:sz w:val="16"/>
          <w:szCs w:val="16"/>
          <w:u w:val="single"/>
        </w:rPr>
        <w:t>I</w:t>
      </w:r>
      <w:r w:rsidR="006A2F50" w:rsidRPr="00076B9A">
        <w:rPr>
          <w:b/>
          <w:bCs/>
          <w:sz w:val="16"/>
          <w:szCs w:val="16"/>
          <w:u w:val="single"/>
        </w:rPr>
        <w:t>II</w:t>
      </w:r>
      <w:r w:rsidR="00E0292D" w:rsidRPr="00076B9A">
        <w:rPr>
          <w:sz w:val="16"/>
          <w:szCs w:val="16"/>
        </w:rPr>
        <w:t xml:space="preserve"> </w:t>
      </w:r>
      <w:r w:rsidRPr="00076B9A">
        <w:rPr>
          <w:rFonts w:eastAsia="Calibri"/>
          <w:sz w:val="16"/>
          <w:szCs w:val="16"/>
        </w:rPr>
        <w:t xml:space="preserve">desta </w:t>
      </w:r>
      <w:r w:rsidR="00191D93" w:rsidRPr="00076B9A">
        <w:rPr>
          <w:sz w:val="16"/>
          <w:szCs w:val="16"/>
        </w:rPr>
        <w:t>Escritura de Emissão de Debêntures</w:t>
      </w:r>
      <w:r w:rsidRPr="00076B9A">
        <w:rPr>
          <w:rFonts w:eastAsia="Calibri"/>
          <w:sz w:val="16"/>
          <w:szCs w:val="16"/>
        </w:rPr>
        <w:t xml:space="preserve">; e </w:t>
      </w:r>
      <w:r w:rsidRPr="00076B9A">
        <w:rPr>
          <w:rFonts w:eastAsia="Calibri"/>
          <w:b/>
          <w:sz w:val="16"/>
          <w:szCs w:val="16"/>
        </w:rPr>
        <w:t>(</w:t>
      </w:r>
      <w:proofErr w:type="spellStart"/>
      <w:r w:rsidRPr="00076B9A">
        <w:rPr>
          <w:rFonts w:eastAsia="Calibri"/>
          <w:b/>
          <w:sz w:val="16"/>
          <w:szCs w:val="16"/>
        </w:rPr>
        <w:t>ii</w:t>
      </w:r>
      <w:proofErr w:type="spellEnd"/>
      <w:r w:rsidRPr="00076B9A">
        <w:rPr>
          <w:rFonts w:eastAsia="Calibri"/>
          <w:b/>
          <w:sz w:val="16"/>
          <w:szCs w:val="16"/>
        </w:rPr>
        <w:t>)</w:t>
      </w:r>
      <w:r w:rsidRPr="00076B9A">
        <w:rPr>
          <w:rFonts w:eastAsia="Calibri"/>
          <w:sz w:val="16"/>
          <w:szCs w:val="16"/>
        </w:rPr>
        <w:t xml:space="preserve"> refletida por meio</w:t>
      </w:r>
      <w:bookmarkEnd w:id="53"/>
      <w:r w:rsidRPr="00076B9A">
        <w:rPr>
          <w:rFonts w:eastAsia="Calibri"/>
          <w:sz w:val="16"/>
          <w:szCs w:val="16"/>
        </w:rPr>
        <w:t xml:space="preserve"> de aditamento à presente </w:t>
      </w:r>
      <w:r w:rsidR="00191D93" w:rsidRPr="00076B9A">
        <w:rPr>
          <w:sz w:val="16"/>
          <w:szCs w:val="16"/>
        </w:rPr>
        <w:t>Escritura de Emissão de Debêntures</w:t>
      </w:r>
      <w:r w:rsidRPr="00076B9A">
        <w:rPr>
          <w:rFonts w:eastAsia="Calibri"/>
          <w:sz w:val="16"/>
          <w:szCs w:val="16"/>
        </w:rPr>
        <w:t xml:space="preserve">, ao Termo de Securitização e à Escritura de Emissão de CCI, </w:t>
      </w:r>
      <w:bookmarkStart w:id="54" w:name="_Hlk21019192"/>
      <w:r w:rsidRPr="00076B9A">
        <w:rPr>
          <w:rFonts w:eastAsia="Calibri"/>
          <w:sz w:val="16"/>
          <w:szCs w:val="16"/>
        </w:rPr>
        <w:t xml:space="preserve">a ser celebrado no prazo de até 30 (trinta) Dias Úteis contados do recebimento da referida notificação </w:t>
      </w:r>
      <w:r w:rsidR="00191D93" w:rsidRPr="00076B9A">
        <w:rPr>
          <w:rFonts w:eastAsia="Calibri"/>
          <w:sz w:val="16"/>
          <w:szCs w:val="16"/>
        </w:rPr>
        <w:t>pelo Debenturista</w:t>
      </w:r>
      <w:r w:rsidRPr="00076B9A">
        <w:rPr>
          <w:rFonts w:eastAsia="Calibri"/>
          <w:sz w:val="16"/>
          <w:szCs w:val="16"/>
        </w:rPr>
        <w:t xml:space="preserve"> e pelo Agente Fiduciário dos CRI</w:t>
      </w:r>
      <w:bookmarkEnd w:id="54"/>
      <w:r w:rsidRPr="00076B9A">
        <w:rPr>
          <w:rFonts w:eastAsia="Calibri"/>
          <w:sz w:val="16"/>
          <w:szCs w:val="16"/>
        </w:rPr>
        <w:t xml:space="preserve">, de forma a prever os novos percentuais para cada </w:t>
      </w:r>
      <w:r w:rsidR="00191D93" w:rsidRPr="00076B9A">
        <w:rPr>
          <w:rFonts w:eastAsia="Calibri"/>
          <w:sz w:val="16"/>
          <w:szCs w:val="16"/>
        </w:rPr>
        <w:t>Empreendimento Destinação</w:t>
      </w:r>
      <w:r w:rsidRPr="00076B9A">
        <w:rPr>
          <w:rFonts w:eastAsia="Calibri"/>
          <w:sz w:val="16"/>
          <w:szCs w:val="16"/>
        </w:rPr>
        <w:t>, sendo que a formalização de tal aditamento deverá ser realizada anteriormente à alteração da destinação de recursos em questão.</w:t>
      </w:r>
    </w:p>
    <w:p w14:paraId="499F668A" w14:textId="195D33DB" w:rsidR="006512B7" w:rsidRPr="00076B9A" w:rsidRDefault="006512B7" w:rsidP="00957D0A">
      <w:pPr>
        <w:pStyle w:val="Level3"/>
        <w:widowControl w:val="0"/>
        <w:spacing w:before="140" w:after="0"/>
        <w:rPr>
          <w:rFonts w:eastAsia="Calibri"/>
          <w:sz w:val="16"/>
          <w:szCs w:val="16"/>
        </w:rPr>
      </w:pPr>
      <w:r w:rsidRPr="00076B9A">
        <w:rPr>
          <w:rFonts w:eastAsia="Calibri"/>
          <w:sz w:val="16"/>
          <w:szCs w:val="16"/>
        </w:rPr>
        <w:t xml:space="preserve">Os recursos captados por meio da presente Emissão deverão seguir a destinação prevista nesta </w:t>
      </w:r>
      <w:r w:rsidRPr="00076B9A">
        <w:rPr>
          <w:rFonts w:eastAsia="Calibri"/>
          <w:sz w:val="16"/>
          <w:szCs w:val="16"/>
        </w:rPr>
        <w:lastRenderedPageBreak/>
        <w:t>Cláusula</w:t>
      </w:r>
      <w:r w:rsidR="00EB57DC" w:rsidRPr="00076B9A">
        <w:rPr>
          <w:rFonts w:eastAsia="Calibri"/>
          <w:sz w:val="16"/>
          <w:szCs w:val="16"/>
        </w:rPr>
        <w:t xml:space="preserve"> </w:t>
      </w:r>
      <w:r w:rsidR="00EB57DC" w:rsidRPr="00076B9A">
        <w:rPr>
          <w:rFonts w:eastAsia="Calibri"/>
          <w:sz w:val="16"/>
          <w:szCs w:val="16"/>
        </w:rPr>
        <w:fldChar w:fldCharType="begin"/>
      </w:r>
      <w:r w:rsidR="00EB57DC" w:rsidRPr="00076B9A">
        <w:rPr>
          <w:rFonts w:eastAsia="Calibri"/>
          <w:sz w:val="16"/>
          <w:szCs w:val="16"/>
        </w:rPr>
        <w:instrText xml:space="preserve"> REF _Ref103689555 \r \h </w:instrText>
      </w:r>
      <w:r w:rsidR="007D24EB" w:rsidRPr="00076B9A">
        <w:rPr>
          <w:rFonts w:eastAsia="Calibri"/>
          <w:sz w:val="16"/>
          <w:szCs w:val="16"/>
        </w:rPr>
        <w:instrText xml:space="preserve"> \* MERGEFORMAT </w:instrText>
      </w:r>
      <w:r w:rsidR="00EB57DC" w:rsidRPr="00076B9A">
        <w:rPr>
          <w:rFonts w:eastAsia="Calibri"/>
          <w:sz w:val="16"/>
          <w:szCs w:val="16"/>
        </w:rPr>
      </w:r>
      <w:r w:rsidR="00EB57DC" w:rsidRPr="00076B9A">
        <w:rPr>
          <w:rFonts w:eastAsia="Calibri"/>
          <w:sz w:val="16"/>
          <w:szCs w:val="16"/>
        </w:rPr>
        <w:fldChar w:fldCharType="separate"/>
      </w:r>
      <w:r w:rsidR="00EB0246">
        <w:rPr>
          <w:rFonts w:eastAsia="Calibri"/>
          <w:sz w:val="16"/>
          <w:szCs w:val="16"/>
        </w:rPr>
        <w:t>6</w:t>
      </w:r>
      <w:r w:rsidR="00EB57DC" w:rsidRPr="00076B9A">
        <w:rPr>
          <w:rFonts w:eastAsia="Calibri"/>
          <w:sz w:val="16"/>
          <w:szCs w:val="16"/>
        </w:rPr>
        <w:fldChar w:fldCharType="end"/>
      </w:r>
      <w:r w:rsidRPr="00076B9A">
        <w:rPr>
          <w:rFonts w:eastAsia="Calibri"/>
          <w:sz w:val="16"/>
          <w:szCs w:val="16"/>
        </w:rPr>
        <w:t xml:space="preserve"> até a Data de Vencimento e, consequentemente, a data de vencimento </w:t>
      </w:r>
      <w:r w:rsidR="00113216" w:rsidRPr="00076B9A">
        <w:rPr>
          <w:rFonts w:eastAsia="Calibri"/>
          <w:sz w:val="16"/>
          <w:szCs w:val="16"/>
        </w:rPr>
        <w:t xml:space="preserve">final </w:t>
      </w:r>
      <w:r w:rsidRPr="00076B9A">
        <w:rPr>
          <w:rFonts w:eastAsia="Calibri"/>
          <w:sz w:val="16"/>
          <w:szCs w:val="16"/>
        </w:rPr>
        <w:t xml:space="preserve">dos CRI, a ser definida no Termo de Securitização, ou até que a Emissora comprove a aplicação da totalidade dos recursos obtidos, o que ocorrer primeiro, conforme cronograma estabelecido, de forma indicativa e não vinculante, no </w:t>
      </w:r>
      <w:r w:rsidR="00E0292D" w:rsidRPr="00076B9A">
        <w:rPr>
          <w:b/>
          <w:bCs/>
          <w:sz w:val="16"/>
          <w:szCs w:val="16"/>
          <w:u w:val="single"/>
        </w:rPr>
        <w:t>Anexo</w:t>
      </w:r>
      <w:r w:rsidR="00F53B77" w:rsidRPr="00076B9A">
        <w:rPr>
          <w:b/>
          <w:bCs/>
          <w:sz w:val="16"/>
          <w:szCs w:val="16"/>
          <w:u w:val="single"/>
        </w:rPr>
        <w:t> </w:t>
      </w:r>
      <w:r w:rsidR="00E0292D" w:rsidRPr="00076B9A">
        <w:rPr>
          <w:b/>
          <w:bCs/>
          <w:sz w:val="16"/>
          <w:szCs w:val="16"/>
          <w:u w:val="single"/>
        </w:rPr>
        <w:t>II</w:t>
      </w:r>
      <w:r w:rsidR="00E0292D" w:rsidRPr="00076B9A">
        <w:rPr>
          <w:sz w:val="16"/>
          <w:szCs w:val="16"/>
        </w:rPr>
        <w:t xml:space="preserve"> </w:t>
      </w:r>
      <w:r w:rsidRPr="00076B9A">
        <w:rPr>
          <w:rFonts w:eastAsia="Calibri"/>
          <w:sz w:val="16"/>
          <w:szCs w:val="16"/>
        </w:rPr>
        <w:t xml:space="preserve">desta </w:t>
      </w:r>
      <w:r w:rsidR="00191D93" w:rsidRPr="00076B9A">
        <w:rPr>
          <w:sz w:val="16"/>
          <w:szCs w:val="16"/>
        </w:rPr>
        <w:t>Escritura de Emissão de Debêntures</w:t>
      </w:r>
      <w:r w:rsidR="00144BE4">
        <w:rPr>
          <w:rFonts w:eastAsia="Calibri"/>
          <w:sz w:val="16"/>
          <w:szCs w:val="16"/>
        </w:rPr>
        <w:t xml:space="preserve"> </w:t>
      </w:r>
      <w:r w:rsidRPr="00076B9A">
        <w:rPr>
          <w:rFonts w:eastAsia="Calibri"/>
          <w:sz w:val="16"/>
          <w:szCs w:val="16"/>
        </w:rPr>
        <w:t>(</w:t>
      </w:r>
      <w:r w:rsidR="000C68AF" w:rsidRPr="00076B9A">
        <w:rPr>
          <w:rFonts w:eastAsia="Calibri"/>
          <w:sz w:val="16"/>
          <w:szCs w:val="16"/>
        </w:rPr>
        <w:t>“</w:t>
      </w:r>
      <w:r w:rsidRPr="00F03116">
        <w:rPr>
          <w:rFonts w:eastAsia="Calibri"/>
          <w:bCs/>
          <w:sz w:val="16"/>
          <w:szCs w:val="16"/>
          <w:u w:val="single"/>
        </w:rPr>
        <w:t>Cronograma Indicativo</w:t>
      </w:r>
      <w:r w:rsidR="000C68AF" w:rsidRPr="00076B9A">
        <w:rPr>
          <w:rFonts w:eastAsia="Calibri"/>
          <w:sz w:val="16"/>
          <w:szCs w:val="16"/>
        </w:rPr>
        <w:t>”</w:t>
      </w:r>
      <w:r w:rsidRPr="00076B9A">
        <w:rPr>
          <w:rFonts w:eastAsia="Calibri"/>
          <w:sz w:val="16"/>
          <w:szCs w:val="16"/>
        </w:rPr>
        <w:t xml:space="preserve">), sendo que, caso necessário, a Emissora poderá destinar os recursos provenientes da integralização das Debêntures em datas diversas das previstas no Cronograma Indicativo, observada a obrigação desta de realizar a integral destinação dos recursos até a Data de Vencimento </w:t>
      </w:r>
      <w:r w:rsidR="00191D93" w:rsidRPr="00076B9A">
        <w:rPr>
          <w:rFonts w:eastAsia="Calibri"/>
          <w:sz w:val="16"/>
          <w:szCs w:val="16"/>
        </w:rPr>
        <w:t xml:space="preserve">e, consequentemente, a data de vencimento </w:t>
      </w:r>
      <w:r w:rsidR="00113216" w:rsidRPr="00076B9A">
        <w:rPr>
          <w:rFonts w:eastAsia="Calibri"/>
          <w:sz w:val="16"/>
          <w:szCs w:val="16"/>
        </w:rPr>
        <w:t xml:space="preserve">final </w:t>
      </w:r>
      <w:r w:rsidR="00191D93" w:rsidRPr="00076B9A">
        <w:rPr>
          <w:rFonts w:eastAsia="Calibri"/>
          <w:sz w:val="16"/>
          <w:szCs w:val="16"/>
        </w:rPr>
        <w:t>dos CRI, a ser definida no Termo de Securitização</w:t>
      </w:r>
      <w:r w:rsidRPr="00076B9A">
        <w:rPr>
          <w:rFonts w:eastAsia="Calibri"/>
          <w:sz w:val="16"/>
          <w:szCs w:val="16"/>
        </w:rPr>
        <w:t xml:space="preserve">. Por se tratar de cronograma tentativo e indicativo, se, por qualquer motivo, ocorrer qualquer atraso ou antecipação do Cronograma Indicativo: </w:t>
      </w:r>
      <w:r w:rsidRPr="00076B9A">
        <w:rPr>
          <w:rFonts w:eastAsia="Calibri"/>
          <w:b/>
          <w:bCs/>
          <w:sz w:val="16"/>
          <w:szCs w:val="16"/>
        </w:rPr>
        <w:t>(i)</w:t>
      </w:r>
      <w:r w:rsidRPr="00076B9A">
        <w:rPr>
          <w:rFonts w:eastAsia="Calibri"/>
          <w:sz w:val="16"/>
          <w:szCs w:val="16"/>
        </w:rPr>
        <w:t xml:space="preserve"> não será necessário notificar o Agente Fiduciário dos CRI, bem como tampouco aditar esta </w:t>
      </w:r>
      <w:r w:rsidR="00191D93" w:rsidRPr="00076B9A">
        <w:rPr>
          <w:sz w:val="16"/>
          <w:szCs w:val="16"/>
        </w:rPr>
        <w:t>Escritura de Emissão de Debêntures</w:t>
      </w:r>
      <w:r w:rsidRPr="00076B9A">
        <w:rPr>
          <w:rFonts w:eastAsia="Calibri"/>
          <w:sz w:val="16"/>
          <w:szCs w:val="16"/>
        </w:rPr>
        <w:t xml:space="preserve"> ou quaisquer outros documentos da Emissão; e </w:t>
      </w:r>
      <w:r w:rsidRPr="00076B9A">
        <w:rPr>
          <w:rFonts w:eastAsia="Calibri"/>
          <w:b/>
          <w:bCs/>
          <w:sz w:val="16"/>
          <w:szCs w:val="16"/>
        </w:rPr>
        <w:t>(</w:t>
      </w:r>
      <w:proofErr w:type="spellStart"/>
      <w:r w:rsidRPr="00076B9A">
        <w:rPr>
          <w:rFonts w:eastAsia="Calibri"/>
          <w:b/>
          <w:bCs/>
          <w:sz w:val="16"/>
          <w:szCs w:val="16"/>
        </w:rPr>
        <w:t>ii</w:t>
      </w:r>
      <w:proofErr w:type="spellEnd"/>
      <w:r w:rsidRPr="00076B9A">
        <w:rPr>
          <w:rFonts w:eastAsia="Calibri"/>
          <w:b/>
          <w:bCs/>
          <w:sz w:val="16"/>
          <w:szCs w:val="16"/>
        </w:rPr>
        <w:t>)</w:t>
      </w:r>
      <w:r w:rsidRPr="00076B9A">
        <w:rPr>
          <w:rFonts w:eastAsia="Calibri"/>
          <w:sz w:val="16"/>
          <w:szCs w:val="16"/>
        </w:rPr>
        <w:t xml:space="preserve"> não será configurada qualquer hipótese de vencimento antecipado</w:t>
      </w:r>
      <w:r w:rsidR="00356D71" w:rsidRPr="00076B9A">
        <w:rPr>
          <w:rFonts w:eastAsia="Calibri"/>
          <w:sz w:val="16"/>
          <w:szCs w:val="16"/>
        </w:rPr>
        <w:t xml:space="preserve"> das Debêntures</w:t>
      </w:r>
      <w:r w:rsidR="004C0734" w:rsidRPr="00076B9A">
        <w:rPr>
          <w:rFonts w:eastAsia="Calibri"/>
          <w:sz w:val="16"/>
          <w:szCs w:val="16"/>
        </w:rPr>
        <w:t>,</w:t>
      </w:r>
      <w:r w:rsidRPr="00076B9A">
        <w:rPr>
          <w:rFonts w:eastAsia="Calibri"/>
          <w:sz w:val="16"/>
          <w:szCs w:val="16"/>
        </w:rPr>
        <w:t xml:space="preserve"> resgate antecipado das Debêntures</w:t>
      </w:r>
      <w:r w:rsidR="004C0734" w:rsidRPr="00076B9A">
        <w:rPr>
          <w:rFonts w:eastAsia="Calibri"/>
          <w:sz w:val="16"/>
          <w:szCs w:val="16"/>
        </w:rPr>
        <w:t xml:space="preserve"> ou ensejará qualquer outra penalidade ou ônus à Emissora</w:t>
      </w:r>
      <w:r w:rsidRPr="00076B9A">
        <w:rPr>
          <w:rFonts w:eastAsia="Calibri"/>
          <w:sz w:val="16"/>
          <w:szCs w:val="16"/>
        </w:rPr>
        <w:t xml:space="preserve">, nos termos desta </w:t>
      </w:r>
      <w:r w:rsidR="00191D93" w:rsidRPr="00076B9A">
        <w:rPr>
          <w:sz w:val="16"/>
          <w:szCs w:val="16"/>
        </w:rPr>
        <w:t>Escritura de Emissão de Debêntures</w:t>
      </w:r>
      <w:r w:rsidRPr="00076B9A">
        <w:rPr>
          <w:rFonts w:eastAsia="Calibri"/>
          <w:sz w:val="16"/>
          <w:szCs w:val="16"/>
        </w:rPr>
        <w:t xml:space="preserve"> e do Termo de Securitização, desde que a Emissora realize a integral destinação dos recursos até a Data de Vencimento</w:t>
      </w:r>
      <w:r w:rsidR="00191D93" w:rsidRPr="00076B9A">
        <w:rPr>
          <w:rFonts w:eastAsia="Calibri"/>
          <w:sz w:val="16"/>
          <w:szCs w:val="16"/>
        </w:rPr>
        <w:t xml:space="preserve"> e, consequentemente, a data de vencimento </w:t>
      </w:r>
      <w:r w:rsidR="00113216" w:rsidRPr="00076B9A">
        <w:rPr>
          <w:rFonts w:eastAsia="Calibri"/>
          <w:sz w:val="16"/>
          <w:szCs w:val="16"/>
        </w:rPr>
        <w:t xml:space="preserve">final </w:t>
      </w:r>
      <w:r w:rsidR="00191D93" w:rsidRPr="00076B9A">
        <w:rPr>
          <w:rFonts w:eastAsia="Calibri"/>
          <w:sz w:val="16"/>
          <w:szCs w:val="16"/>
        </w:rPr>
        <w:t>dos CRI, a ser definida no Termo de Securitização</w:t>
      </w:r>
      <w:r w:rsidRPr="00076B9A">
        <w:rPr>
          <w:rFonts w:eastAsia="Calibri"/>
          <w:sz w:val="16"/>
          <w:szCs w:val="16"/>
        </w:rPr>
        <w:t>.</w:t>
      </w:r>
      <w:bookmarkEnd w:id="52"/>
    </w:p>
    <w:p w14:paraId="032D9274" w14:textId="2261AEBA" w:rsidR="006512B7" w:rsidRPr="00076B9A" w:rsidRDefault="006512B7" w:rsidP="00957D0A">
      <w:pPr>
        <w:pStyle w:val="Level3"/>
        <w:widowControl w:val="0"/>
        <w:spacing w:before="140" w:after="0"/>
        <w:rPr>
          <w:rFonts w:eastAsia="Calibri"/>
          <w:sz w:val="16"/>
          <w:szCs w:val="16"/>
        </w:rPr>
      </w:pPr>
      <w:bookmarkStart w:id="55" w:name="_DV_M66"/>
      <w:bookmarkStart w:id="56" w:name="_Ref98395320"/>
      <w:bookmarkEnd w:id="55"/>
      <w:r w:rsidRPr="00076B9A">
        <w:rPr>
          <w:rFonts w:eastAsia="Calibri"/>
          <w:sz w:val="16"/>
          <w:szCs w:val="16"/>
        </w:rPr>
        <w:t xml:space="preserve">A Emissora poderá, a qualquer tempo até </w:t>
      </w:r>
      <w:r w:rsidR="00BE27FF" w:rsidRPr="00076B9A">
        <w:rPr>
          <w:rFonts w:eastAsia="Calibri"/>
          <w:sz w:val="16"/>
          <w:szCs w:val="16"/>
        </w:rPr>
        <w:t xml:space="preserve">a Data de Vencimento e, consequentemente, a data de vencimento </w:t>
      </w:r>
      <w:r w:rsidR="00113216" w:rsidRPr="00076B9A">
        <w:rPr>
          <w:rFonts w:eastAsia="Calibri"/>
          <w:sz w:val="16"/>
          <w:szCs w:val="16"/>
        </w:rPr>
        <w:t xml:space="preserve">final </w:t>
      </w:r>
      <w:r w:rsidR="00BE27FF" w:rsidRPr="00076B9A">
        <w:rPr>
          <w:rFonts w:eastAsia="Calibri"/>
          <w:sz w:val="16"/>
          <w:szCs w:val="16"/>
        </w:rPr>
        <w:t>dos CRI, a ser definida no Termo de Securitização</w:t>
      </w:r>
      <w:r w:rsidRPr="00076B9A">
        <w:rPr>
          <w:rFonts w:eastAsia="Calibri"/>
          <w:sz w:val="16"/>
          <w:szCs w:val="16"/>
        </w:rPr>
        <w:t xml:space="preserve">, inserir novos imóveis </w:t>
      </w:r>
      <w:r w:rsidR="003D4F28">
        <w:rPr>
          <w:rFonts w:eastAsia="Calibri"/>
          <w:sz w:val="16"/>
          <w:szCs w:val="16"/>
        </w:rPr>
        <w:t>objeto de novos Contratos de Locação</w:t>
      </w:r>
      <w:r w:rsidR="003D4F28" w:rsidRPr="00076B9A">
        <w:rPr>
          <w:rFonts w:eastAsia="Calibri"/>
          <w:sz w:val="16"/>
          <w:szCs w:val="16"/>
        </w:rPr>
        <w:t xml:space="preserve"> </w:t>
      </w:r>
      <w:r w:rsidRPr="00076B9A">
        <w:rPr>
          <w:rFonts w:eastAsia="Calibri"/>
          <w:sz w:val="16"/>
          <w:szCs w:val="16"/>
        </w:rPr>
        <w:t xml:space="preserve">dentre aqueles identificados como </w:t>
      </w:r>
      <w:r w:rsidR="00BE27FF" w:rsidRPr="00076B9A">
        <w:rPr>
          <w:rFonts w:eastAsia="Calibri"/>
          <w:sz w:val="16"/>
          <w:szCs w:val="16"/>
        </w:rPr>
        <w:t xml:space="preserve">Empreendimentos </w:t>
      </w:r>
      <w:r w:rsidR="003B51A7" w:rsidRPr="00076B9A">
        <w:rPr>
          <w:rFonts w:eastAsia="Calibri"/>
          <w:sz w:val="16"/>
          <w:szCs w:val="16"/>
        </w:rPr>
        <w:t>Destinação</w:t>
      </w:r>
      <w:r w:rsidRPr="00076B9A">
        <w:rPr>
          <w:rFonts w:eastAsia="Calibri"/>
          <w:sz w:val="16"/>
          <w:szCs w:val="16"/>
        </w:rPr>
        <w:t xml:space="preserve">, para que sejam também objeto de destinação de recursos, além daqueles inicialmente previstos </w:t>
      </w:r>
      <w:r w:rsidR="00BE27FF" w:rsidRPr="00076B9A">
        <w:rPr>
          <w:rFonts w:eastAsia="Calibri"/>
          <w:sz w:val="16"/>
          <w:szCs w:val="16"/>
        </w:rPr>
        <w:t xml:space="preserve">na Tabela 1 </w:t>
      </w:r>
      <w:r w:rsidR="00EB57DC" w:rsidRPr="00076B9A">
        <w:rPr>
          <w:rFonts w:eastAsia="Calibri"/>
          <w:sz w:val="16"/>
          <w:szCs w:val="16"/>
        </w:rPr>
        <w:t>do</w:t>
      </w:r>
      <w:r w:rsidRPr="00076B9A">
        <w:rPr>
          <w:rFonts w:eastAsia="Calibri"/>
          <w:sz w:val="16"/>
          <w:szCs w:val="16"/>
        </w:rPr>
        <w:t xml:space="preserve"> </w:t>
      </w:r>
      <w:r w:rsidR="00EB57DC" w:rsidRPr="00076B9A">
        <w:rPr>
          <w:b/>
          <w:sz w:val="16"/>
          <w:szCs w:val="16"/>
          <w:u w:val="single"/>
        </w:rPr>
        <w:t>Anexo I</w:t>
      </w:r>
      <w:r w:rsidR="00EB57DC" w:rsidRPr="00076B9A">
        <w:rPr>
          <w:sz w:val="16"/>
          <w:szCs w:val="16"/>
        </w:rPr>
        <w:t xml:space="preserve"> </w:t>
      </w:r>
      <w:r w:rsidRPr="00076B9A">
        <w:rPr>
          <w:rFonts w:eastAsia="Calibri"/>
          <w:sz w:val="16"/>
          <w:szCs w:val="16"/>
        </w:rPr>
        <w:t xml:space="preserve">desta </w:t>
      </w:r>
      <w:r w:rsidR="00BE27FF" w:rsidRPr="00076B9A">
        <w:rPr>
          <w:sz w:val="16"/>
          <w:szCs w:val="16"/>
        </w:rPr>
        <w:t>Escritura de Emissão de Debêntures</w:t>
      </w:r>
      <w:r w:rsidRPr="00076B9A">
        <w:rPr>
          <w:rFonts w:eastAsia="Calibri"/>
          <w:sz w:val="16"/>
          <w:szCs w:val="16"/>
        </w:rPr>
        <w:t xml:space="preserve">, mediante prévia anuência </w:t>
      </w:r>
      <w:r w:rsidR="00BE27FF" w:rsidRPr="00076B9A">
        <w:rPr>
          <w:rFonts w:eastAsia="Calibri"/>
          <w:sz w:val="16"/>
          <w:szCs w:val="16"/>
        </w:rPr>
        <w:t>do Debenturista</w:t>
      </w:r>
      <w:r w:rsidRPr="00076B9A">
        <w:rPr>
          <w:rFonts w:eastAsia="Calibri"/>
          <w:sz w:val="16"/>
          <w:szCs w:val="16"/>
        </w:rPr>
        <w:t xml:space="preserve">, conforme decisão dos </w:t>
      </w:r>
      <w:r w:rsidR="00BE27FF" w:rsidRPr="00076B9A">
        <w:rPr>
          <w:rFonts w:eastAsia="Calibri"/>
          <w:sz w:val="16"/>
          <w:szCs w:val="16"/>
        </w:rPr>
        <w:t>Titulares dos CRI</w:t>
      </w:r>
      <w:r w:rsidRPr="00076B9A">
        <w:rPr>
          <w:rFonts w:eastAsia="Calibri"/>
          <w:sz w:val="16"/>
          <w:szCs w:val="16"/>
        </w:rPr>
        <w:t xml:space="preserve"> reunidos em assembleia geral, observadas as regras de convocação e instalação previstas na Cláusula </w:t>
      </w:r>
      <w:r w:rsidR="00EB57DC" w:rsidRPr="00076B9A">
        <w:rPr>
          <w:rFonts w:eastAsia="Calibri"/>
          <w:sz w:val="16"/>
          <w:szCs w:val="16"/>
        </w:rPr>
        <w:fldChar w:fldCharType="begin"/>
      </w:r>
      <w:r w:rsidR="00EB57DC" w:rsidRPr="00076B9A">
        <w:rPr>
          <w:rFonts w:eastAsia="Calibri"/>
          <w:sz w:val="16"/>
          <w:szCs w:val="16"/>
        </w:rPr>
        <w:instrText xml:space="preserve"> REF _Ref103689915 \r \h </w:instrText>
      </w:r>
      <w:r w:rsidR="00BE27FF" w:rsidRPr="00076B9A">
        <w:rPr>
          <w:rFonts w:eastAsia="Calibri"/>
          <w:sz w:val="16"/>
          <w:szCs w:val="16"/>
        </w:rPr>
        <w:instrText xml:space="preserve"> \* MERGEFORMAT </w:instrText>
      </w:r>
      <w:r w:rsidR="00EB57DC" w:rsidRPr="00076B9A">
        <w:rPr>
          <w:rFonts w:eastAsia="Calibri"/>
          <w:sz w:val="16"/>
          <w:szCs w:val="16"/>
        </w:rPr>
      </w:r>
      <w:r w:rsidR="00EB57DC" w:rsidRPr="00076B9A">
        <w:rPr>
          <w:rFonts w:eastAsia="Calibri"/>
          <w:sz w:val="16"/>
          <w:szCs w:val="16"/>
        </w:rPr>
        <w:fldChar w:fldCharType="separate"/>
      </w:r>
      <w:r w:rsidR="00EB0246">
        <w:rPr>
          <w:rFonts w:eastAsia="Calibri"/>
          <w:sz w:val="16"/>
          <w:szCs w:val="16"/>
        </w:rPr>
        <w:t>13</w:t>
      </w:r>
      <w:r w:rsidR="00EB57DC" w:rsidRPr="00076B9A">
        <w:rPr>
          <w:rFonts w:eastAsia="Calibri"/>
          <w:sz w:val="16"/>
          <w:szCs w:val="16"/>
        </w:rPr>
        <w:fldChar w:fldCharType="end"/>
      </w:r>
      <w:r w:rsidR="00EB57DC" w:rsidRPr="00076B9A">
        <w:rPr>
          <w:rFonts w:eastAsia="Calibri"/>
          <w:sz w:val="16"/>
          <w:szCs w:val="16"/>
        </w:rPr>
        <w:t xml:space="preserve"> </w:t>
      </w:r>
      <w:r w:rsidRPr="00076B9A">
        <w:rPr>
          <w:rFonts w:eastAsia="Calibri"/>
          <w:sz w:val="16"/>
          <w:szCs w:val="16"/>
        </w:rPr>
        <w:t>abaixo</w:t>
      </w:r>
      <w:r w:rsidR="00BE27FF" w:rsidRPr="00076B9A">
        <w:rPr>
          <w:rFonts w:eastAsia="Calibri"/>
          <w:sz w:val="16"/>
          <w:szCs w:val="16"/>
        </w:rPr>
        <w:t xml:space="preserve"> e no Termo de Securitização</w:t>
      </w:r>
      <w:r w:rsidR="003D4F28">
        <w:rPr>
          <w:rFonts w:eastAsia="Calibri"/>
          <w:sz w:val="16"/>
          <w:szCs w:val="16"/>
        </w:rPr>
        <w:t xml:space="preserve"> </w:t>
      </w:r>
      <w:r w:rsidR="003D4F28" w:rsidRPr="00A55EED">
        <w:rPr>
          <w:rFonts w:eastAsia="Calibri"/>
          <w:sz w:val="16"/>
          <w:szCs w:val="16"/>
        </w:rPr>
        <w:t xml:space="preserve">e desde que observados os requisitos previstos nesta Cláusula </w:t>
      </w:r>
      <w:r w:rsidR="003D4F28">
        <w:rPr>
          <w:rFonts w:eastAsia="Calibri"/>
          <w:sz w:val="16"/>
          <w:szCs w:val="16"/>
        </w:rPr>
        <w:fldChar w:fldCharType="begin"/>
      </w:r>
      <w:r w:rsidR="003D4F28">
        <w:rPr>
          <w:rFonts w:eastAsia="Calibri"/>
          <w:sz w:val="16"/>
          <w:szCs w:val="16"/>
        </w:rPr>
        <w:instrText xml:space="preserve"> REF _Ref98395320 \r \h </w:instrText>
      </w:r>
      <w:r w:rsidR="003D4F28">
        <w:rPr>
          <w:rFonts w:eastAsia="Calibri"/>
          <w:sz w:val="16"/>
          <w:szCs w:val="16"/>
        </w:rPr>
      </w:r>
      <w:r w:rsidR="003D4F28">
        <w:rPr>
          <w:rFonts w:eastAsia="Calibri"/>
          <w:sz w:val="16"/>
          <w:szCs w:val="16"/>
        </w:rPr>
        <w:fldChar w:fldCharType="separate"/>
      </w:r>
      <w:r w:rsidR="00EB0246">
        <w:rPr>
          <w:rFonts w:eastAsia="Calibri"/>
          <w:sz w:val="16"/>
          <w:szCs w:val="16"/>
        </w:rPr>
        <w:t>6.1.7</w:t>
      </w:r>
      <w:r w:rsidR="003D4F28">
        <w:rPr>
          <w:rFonts w:eastAsia="Calibri"/>
          <w:sz w:val="16"/>
          <w:szCs w:val="16"/>
        </w:rPr>
        <w:fldChar w:fldCharType="end"/>
      </w:r>
      <w:r w:rsidR="003D4F28">
        <w:rPr>
          <w:rFonts w:eastAsia="Calibri"/>
          <w:sz w:val="16"/>
          <w:szCs w:val="16"/>
        </w:rPr>
        <w:t xml:space="preserve"> e,</w:t>
      </w:r>
      <w:r w:rsidR="003D4F28" w:rsidRPr="00A55EED">
        <w:rPr>
          <w:rFonts w:eastAsia="Calibri"/>
          <w:sz w:val="16"/>
          <w:szCs w:val="16"/>
        </w:rPr>
        <w:t xml:space="preserve"> em especial</w:t>
      </w:r>
      <w:r w:rsidR="003D4F28">
        <w:rPr>
          <w:rFonts w:eastAsia="Calibri"/>
          <w:sz w:val="16"/>
          <w:szCs w:val="16"/>
        </w:rPr>
        <w:t>,</w:t>
      </w:r>
      <w:r w:rsidR="003D4F28" w:rsidRPr="00A55EED">
        <w:rPr>
          <w:rFonts w:eastAsia="Calibri"/>
          <w:sz w:val="16"/>
          <w:szCs w:val="16"/>
        </w:rPr>
        <w:t xml:space="preserve"> as Cláusulas </w:t>
      </w:r>
      <w:r w:rsidR="003D4F28">
        <w:rPr>
          <w:rFonts w:eastAsia="Calibri"/>
          <w:sz w:val="16"/>
          <w:szCs w:val="16"/>
        </w:rPr>
        <w:fldChar w:fldCharType="begin"/>
      </w:r>
      <w:r w:rsidR="003D4F28">
        <w:rPr>
          <w:rFonts w:eastAsia="Calibri"/>
          <w:sz w:val="16"/>
          <w:szCs w:val="16"/>
        </w:rPr>
        <w:instrText xml:space="preserve"> REF _Ref113549666 \r \h </w:instrText>
      </w:r>
      <w:r w:rsidR="003D4F28">
        <w:rPr>
          <w:rFonts w:eastAsia="Calibri"/>
          <w:sz w:val="16"/>
          <w:szCs w:val="16"/>
        </w:rPr>
      </w:r>
      <w:r w:rsidR="003D4F28">
        <w:rPr>
          <w:rFonts w:eastAsia="Calibri"/>
          <w:sz w:val="16"/>
          <w:szCs w:val="16"/>
        </w:rPr>
        <w:fldChar w:fldCharType="separate"/>
      </w:r>
      <w:r w:rsidR="00EB0246">
        <w:rPr>
          <w:rFonts w:eastAsia="Calibri"/>
          <w:sz w:val="16"/>
          <w:szCs w:val="16"/>
        </w:rPr>
        <w:t>6.1.8</w:t>
      </w:r>
      <w:r w:rsidR="003D4F28">
        <w:rPr>
          <w:rFonts w:eastAsia="Calibri"/>
          <w:sz w:val="16"/>
          <w:szCs w:val="16"/>
        </w:rPr>
        <w:fldChar w:fldCharType="end"/>
      </w:r>
      <w:r w:rsidR="003D4F28" w:rsidRPr="00A55EED">
        <w:rPr>
          <w:rFonts w:eastAsia="Calibri"/>
          <w:sz w:val="16"/>
          <w:szCs w:val="16"/>
        </w:rPr>
        <w:t xml:space="preserve"> a </w:t>
      </w:r>
      <w:r w:rsidR="006C5340">
        <w:rPr>
          <w:rFonts w:eastAsia="Calibri"/>
          <w:sz w:val="16"/>
          <w:szCs w:val="16"/>
        </w:rPr>
        <w:fldChar w:fldCharType="begin"/>
      </w:r>
      <w:r w:rsidR="006C5340">
        <w:rPr>
          <w:rFonts w:eastAsia="Calibri"/>
          <w:sz w:val="16"/>
          <w:szCs w:val="16"/>
        </w:rPr>
        <w:instrText xml:space="preserve"> REF _Ref104327958 \r \h </w:instrText>
      </w:r>
      <w:r w:rsidR="006C5340">
        <w:rPr>
          <w:rFonts w:eastAsia="Calibri"/>
          <w:sz w:val="16"/>
          <w:szCs w:val="16"/>
        </w:rPr>
      </w:r>
      <w:r w:rsidR="006C5340">
        <w:rPr>
          <w:rFonts w:eastAsia="Calibri"/>
          <w:sz w:val="16"/>
          <w:szCs w:val="16"/>
        </w:rPr>
        <w:fldChar w:fldCharType="separate"/>
      </w:r>
      <w:r w:rsidR="00EB0246">
        <w:rPr>
          <w:rFonts w:eastAsia="Calibri"/>
          <w:sz w:val="16"/>
          <w:szCs w:val="16"/>
        </w:rPr>
        <w:t>6.1.10</w:t>
      </w:r>
      <w:r w:rsidR="006C5340">
        <w:rPr>
          <w:rFonts w:eastAsia="Calibri"/>
          <w:sz w:val="16"/>
          <w:szCs w:val="16"/>
        </w:rPr>
        <w:fldChar w:fldCharType="end"/>
      </w:r>
      <w:r w:rsidR="006C5340">
        <w:rPr>
          <w:rFonts w:eastAsia="Calibri"/>
          <w:sz w:val="16"/>
          <w:szCs w:val="16"/>
        </w:rPr>
        <w:t xml:space="preserve"> </w:t>
      </w:r>
      <w:r w:rsidR="003D4F28" w:rsidRPr="00A55EED">
        <w:rPr>
          <w:rFonts w:eastAsia="Calibri"/>
          <w:sz w:val="16"/>
          <w:szCs w:val="16"/>
        </w:rPr>
        <w:t>abaixo</w:t>
      </w:r>
      <w:r w:rsidRPr="00076B9A">
        <w:rPr>
          <w:rFonts w:eastAsia="Calibri"/>
          <w:sz w:val="16"/>
          <w:szCs w:val="16"/>
        </w:rPr>
        <w:t xml:space="preserve">. </w:t>
      </w:r>
      <w:r w:rsidR="001A2B1F" w:rsidRPr="00076B9A">
        <w:rPr>
          <w:sz w:val="16"/>
          <w:szCs w:val="16"/>
        </w:rPr>
        <w:t xml:space="preserve">Caso proposta pela Emissora, tal inserção será aprovada </w:t>
      </w:r>
      <w:r w:rsidR="001A2B1F" w:rsidRPr="00076B9A">
        <w:rPr>
          <w:rFonts w:eastAsia="Calibri"/>
          <w:sz w:val="16"/>
          <w:szCs w:val="16"/>
        </w:rPr>
        <w:t xml:space="preserve">pelo Debenturista se </w:t>
      </w:r>
      <w:r w:rsidR="001A2B1F" w:rsidRPr="00076B9A">
        <w:rPr>
          <w:rFonts w:eastAsia="Calibri"/>
          <w:b/>
          <w:bCs/>
          <w:sz w:val="16"/>
          <w:szCs w:val="16"/>
        </w:rPr>
        <w:t>não</w:t>
      </w:r>
      <w:r w:rsidR="001A2B1F" w:rsidRPr="00076B9A">
        <w:rPr>
          <w:rFonts w:eastAsia="Calibri"/>
          <w:sz w:val="16"/>
          <w:szCs w:val="16"/>
        </w:rPr>
        <w:t xml:space="preserve"> houver objeção por Titulares dos CRI reunidos em assembleia geral de Titulares dos CRI, </w:t>
      </w:r>
      <w:r w:rsidR="001A2B1F" w:rsidRPr="00076B9A">
        <w:rPr>
          <w:sz w:val="16"/>
          <w:szCs w:val="16"/>
        </w:rPr>
        <w:t xml:space="preserve">que representem, no mínimo, 50% (cinquenta por cento) dos titulares de CRI em Circulação presentes na assembleia de Titulares dos CRI, desde que representem, no mínimo, </w:t>
      </w:r>
      <w:r w:rsidR="009A10DD" w:rsidRPr="00076B9A">
        <w:rPr>
          <w:sz w:val="16"/>
          <w:szCs w:val="16"/>
        </w:rPr>
        <w:t>30</w:t>
      </w:r>
      <w:r w:rsidR="001A2B1F" w:rsidRPr="00076B9A">
        <w:rPr>
          <w:sz w:val="16"/>
          <w:szCs w:val="16"/>
        </w:rPr>
        <w:t>% (</w:t>
      </w:r>
      <w:r w:rsidR="009A10DD" w:rsidRPr="00076B9A">
        <w:rPr>
          <w:sz w:val="16"/>
          <w:szCs w:val="16"/>
        </w:rPr>
        <w:t>trinta</w:t>
      </w:r>
      <w:r w:rsidR="001A2B1F" w:rsidRPr="00076B9A">
        <w:rPr>
          <w:sz w:val="16"/>
          <w:szCs w:val="16"/>
        </w:rPr>
        <w:t xml:space="preserve"> por cento</w:t>
      </w:r>
      <w:r w:rsidR="009A10DD" w:rsidRPr="00076B9A">
        <w:rPr>
          <w:sz w:val="16"/>
          <w:szCs w:val="16"/>
        </w:rPr>
        <w:t>)</w:t>
      </w:r>
      <w:r w:rsidR="001A2B1F" w:rsidRPr="00076B9A">
        <w:rPr>
          <w:sz w:val="16"/>
          <w:szCs w:val="16"/>
        </w:rPr>
        <w:t xml:space="preserve"> dos CRI em Circulação. Caso a referida assembleia geral de titulares de CRI não seja instalada ou não haja deliberação por falta de quórum, a proposta da Emissora para a inserção de novos </w:t>
      </w:r>
      <w:r w:rsidR="001A2B1F" w:rsidRPr="00076B9A">
        <w:rPr>
          <w:rFonts w:eastAsia="Calibri"/>
          <w:sz w:val="16"/>
          <w:szCs w:val="16"/>
        </w:rPr>
        <w:t>imóveis aos Empreendimentos Destinação</w:t>
      </w:r>
      <w:r w:rsidR="001A2B1F" w:rsidRPr="00076B9A">
        <w:rPr>
          <w:sz w:val="16"/>
          <w:szCs w:val="16"/>
        </w:rPr>
        <w:t xml:space="preserve"> será considerada aprovada</w:t>
      </w:r>
      <w:r w:rsidR="001A2B1F" w:rsidRPr="00076B9A">
        <w:rPr>
          <w:rFonts w:eastAsia="Calibri"/>
          <w:sz w:val="16"/>
          <w:szCs w:val="16"/>
        </w:rPr>
        <w:t>.</w:t>
      </w:r>
      <w:bookmarkEnd w:id="56"/>
    </w:p>
    <w:p w14:paraId="06582936" w14:textId="3AE234B5" w:rsidR="006512B7" w:rsidRPr="00076B9A" w:rsidRDefault="006512B7" w:rsidP="00957D0A">
      <w:pPr>
        <w:pStyle w:val="Level3"/>
        <w:widowControl w:val="0"/>
        <w:spacing w:before="140" w:after="0"/>
        <w:rPr>
          <w:rFonts w:eastAsia="Calibri"/>
          <w:sz w:val="16"/>
          <w:szCs w:val="16"/>
        </w:rPr>
      </w:pPr>
      <w:bookmarkStart w:id="57" w:name="_Ref113549666"/>
      <w:r w:rsidRPr="00076B9A">
        <w:rPr>
          <w:rFonts w:eastAsia="Calibri"/>
          <w:sz w:val="16"/>
          <w:szCs w:val="16"/>
        </w:rPr>
        <w:t xml:space="preserve">A inserção de novos </w:t>
      </w:r>
      <w:r w:rsidR="00EB57DC" w:rsidRPr="00076B9A">
        <w:rPr>
          <w:rFonts w:eastAsia="Calibri"/>
          <w:sz w:val="16"/>
          <w:szCs w:val="16"/>
        </w:rPr>
        <w:t>Empreendimentos</w:t>
      </w:r>
      <w:r w:rsidRPr="00076B9A">
        <w:rPr>
          <w:rFonts w:eastAsia="Calibri"/>
          <w:sz w:val="16"/>
          <w:szCs w:val="16"/>
        </w:rPr>
        <w:t xml:space="preserve"> </w:t>
      </w:r>
      <w:r w:rsidR="008748E6" w:rsidRPr="00076B9A">
        <w:rPr>
          <w:rFonts w:eastAsia="Calibri"/>
          <w:sz w:val="16"/>
          <w:szCs w:val="16"/>
        </w:rPr>
        <w:t>Destinação</w:t>
      </w:r>
      <w:r w:rsidRPr="00076B9A">
        <w:rPr>
          <w:rFonts w:eastAsia="Calibri"/>
          <w:sz w:val="16"/>
          <w:szCs w:val="16"/>
        </w:rPr>
        <w:t xml:space="preserve">, nos termos da Cláusula </w:t>
      </w:r>
      <w:r w:rsidRPr="00076B9A">
        <w:rPr>
          <w:rFonts w:eastAsia="Calibri"/>
          <w:sz w:val="16"/>
          <w:szCs w:val="16"/>
        </w:rPr>
        <w:fldChar w:fldCharType="begin"/>
      </w:r>
      <w:r w:rsidRPr="00076B9A">
        <w:rPr>
          <w:rFonts w:eastAsia="Calibri"/>
          <w:sz w:val="16"/>
          <w:szCs w:val="16"/>
        </w:rPr>
        <w:instrText xml:space="preserve"> REF _Ref98395320 \r \h  \* MERGEFORMAT </w:instrText>
      </w:r>
      <w:r w:rsidRPr="00076B9A">
        <w:rPr>
          <w:rFonts w:eastAsia="Calibri"/>
          <w:sz w:val="16"/>
          <w:szCs w:val="16"/>
        </w:rPr>
      </w:r>
      <w:r w:rsidRPr="00076B9A">
        <w:rPr>
          <w:rFonts w:eastAsia="Calibri"/>
          <w:sz w:val="16"/>
          <w:szCs w:val="16"/>
        </w:rPr>
        <w:fldChar w:fldCharType="separate"/>
      </w:r>
      <w:r w:rsidR="00EB0246">
        <w:rPr>
          <w:rFonts w:eastAsia="Calibri"/>
          <w:sz w:val="16"/>
          <w:szCs w:val="16"/>
        </w:rPr>
        <w:t>6.1.7</w:t>
      </w:r>
      <w:r w:rsidRPr="00076B9A">
        <w:rPr>
          <w:rFonts w:eastAsia="Calibri"/>
          <w:sz w:val="16"/>
          <w:szCs w:val="16"/>
        </w:rPr>
        <w:fldChar w:fldCharType="end"/>
      </w:r>
      <w:r w:rsidRPr="00076B9A">
        <w:rPr>
          <w:rFonts w:eastAsia="Calibri"/>
          <w:sz w:val="16"/>
          <w:szCs w:val="16"/>
        </w:rPr>
        <w:t xml:space="preserve"> acima, </w:t>
      </w:r>
      <w:r w:rsidRPr="00076B9A">
        <w:rPr>
          <w:rFonts w:eastAsia="Calibri"/>
          <w:b/>
          <w:bCs/>
          <w:sz w:val="16"/>
          <w:szCs w:val="16"/>
        </w:rPr>
        <w:t>(i)</w:t>
      </w:r>
      <w:r w:rsidRPr="00076B9A">
        <w:rPr>
          <w:rFonts w:eastAsia="Calibri"/>
          <w:sz w:val="16"/>
          <w:szCs w:val="16"/>
        </w:rPr>
        <w:t xml:space="preserve"> deverá ser solicitada </w:t>
      </w:r>
      <w:r w:rsidR="00BE27FF" w:rsidRPr="00076B9A">
        <w:rPr>
          <w:rFonts w:eastAsia="Calibri"/>
          <w:sz w:val="16"/>
          <w:szCs w:val="16"/>
        </w:rPr>
        <w:t>ao Debenturista</w:t>
      </w:r>
      <w:r w:rsidRPr="00076B9A">
        <w:rPr>
          <w:rFonts w:eastAsia="Calibri"/>
          <w:sz w:val="16"/>
          <w:szCs w:val="16"/>
        </w:rPr>
        <w:t xml:space="preserve"> e ao Agente Fiduciário dos CRI, por meio do envio de comunicação pela Emissora nesse sentido; </w:t>
      </w:r>
      <w:r w:rsidRPr="00076B9A">
        <w:rPr>
          <w:rFonts w:eastAsia="Calibri"/>
          <w:b/>
          <w:bCs/>
          <w:sz w:val="16"/>
          <w:szCs w:val="16"/>
        </w:rPr>
        <w:t>(</w:t>
      </w:r>
      <w:proofErr w:type="spellStart"/>
      <w:r w:rsidRPr="00076B9A">
        <w:rPr>
          <w:rFonts w:eastAsia="Calibri"/>
          <w:b/>
          <w:bCs/>
          <w:sz w:val="16"/>
          <w:szCs w:val="16"/>
        </w:rPr>
        <w:t>ii</w:t>
      </w:r>
      <w:proofErr w:type="spellEnd"/>
      <w:r w:rsidRPr="00076B9A">
        <w:rPr>
          <w:rFonts w:eastAsia="Calibri"/>
          <w:b/>
          <w:bCs/>
          <w:sz w:val="16"/>
          <w:szCs w:val="16"/>
        </w:rPr>
        <w:t>)</w:t>
      </w:r>
      <w:r w:rsidR="00BE27FF" w:rsidRPr="00076B9A">
        <w:rPr>
          <w:rFonts w:eastAsia="Calibri"/>
          <w:sz w:val="16"/>
          <w:szCs w:val="16"/>
        </w:rPr>
        <w:t> </w:t>
      </w:r>
      <w:r w:rsidRPr="00076B9A">
        <w:rPr>
          <w:rFonts w:eastAsia="Calibri"/>
          <w:sz w:val="16"/>
          <w:szCs w:val="16"/>
        </w:rPr>
        <w:t xml:space="preserve">após o recebimento da referida comunicação, </w:t>
      </w:r>
      <w:r w:rsidR="00BE27FF" w:rsidRPr="00076B9A">
        <w:rPr>
          <w:rFonts w:eastAsia="Calibri"/>
          <w:sz w:val="16"/>
          <w:szCs w:val="16"/>
        </w:rPr>
        <w:t>o Debenturista</w:t>
      </w:r>
      <w:r w:rsidRPr="00076B9A">
        <w:rPr>
          <w:rFonts w:eastAsia="Calibri"/>
          <w:sz w:val="16"/>
          <w:szCs w:val="16"/>
        </w:rPr>
        <w:t xml:space="preserve"> deverá convocar assembleia geral de Titulares </w:t>
      </w:r>
      <w:r w:rsidR="006929F1" w:rsidRPr="00076B9A">
        <w:rPr>
          <w:rFonts w:eastAsia="Calibri"/>
          <w:sz w:val="16"/>
          <w:szCs w:val="16"/>
        </w:rPr>
        <w:t>dos</w:t>
      </w:r>
      <w:r w:rsidRPr="00076B9A">
        <w:rPr>
          <w:rFonts w:eastAsia="Calibri"/>
          <w:sz w:val="16"/>
          <w:szCs w:val="16"/>
        </w:rPr>
        <w:t xml:space="preserve"> CRI em até </w:t>
      </w:r>
      <w:r w:rsidR="00C32E32" w:rsidRPr="00076B9A">
        <w:rPr>
          <w:rFonts w:eastAsia="Calibri"/>
          <w:sz w:val="16"/>
          <w:szCs w:val="16"/>
        </w:rPr>
        <w:t>5 (cinco) Dias Úteis</w:t>
      </w:r>
      <w:r w:rsidRPr="00076B9A">
        <w:rPr>
          <w:rFonts w:eastAsia="Calibri"/>
          <w:sz w:val="16"/>
          <w:szCs w:val="16"/>
        </w:rPr>
        <w:t xml:space="preserve">, devendo tal assembleia ocorrer </w:t>
      </w:r>
      <w:r w:rsidR="006972DE" w:rsidRPr="00076B9A">
        <w:rPr>
          <w:rFonts w:eastAsia="Calibri"/>
          <w:sz w:val="16"/>
          <w:szCs w:val="16"/>
        </w:rPr>
        <w:t>no prazo previsto no Termo de Securitização</w:t>
      </w:r>
      <w:r w:rsidRPr="00076B9A">
        <w:rPr>
          <w:rFonts w:eastAsia="Calibri"/>
          <w:sz w:val="16"/>
          <w:szCs w:val="16"/>
        </w:rPr>
        <w:t xml:space="preserve">; e </w:t>
      </w:r>
      <w:r w:rsidRPr="00076B9A">
        <w:rPr>
          <w:rFonts w:eastAsia="Calibri"/>
          <w:b/>
          <w:bCs/>
          <w:sz w:val="16"/>
          <w:szCs w:val="16"/>
        </w:rPr>
        <w:t>(</w:t>
      </w:r>
      <w:proofErr w:type="spellStart"/>
      <w:r w:rsidRPr="00076B9A">
        <w:rPr>
          <w:rFonts w:eastAsia="Calibri"/>
          <w:b/>
          <w:bCs/>
          <w:sz w:val="16"/>
          <w:szCs w:val="16"/>
        </w:rPr>
        <w:t>iii</w:t>
      </w:r>
      <w:proofErr w:type="spellEnd"/>
      <w:r w:rsidRPr="00076B9A">
        <w:rPr>
          <w:rFonts w:eastAsia="Calibri"/>
          <w:b/>
          <w:bCs/>
          <w:sz w:val="16"/>
          <w:szCs w:val="16"/>
        </w:rPr>
        <w:t>)</w:t>
      </w:r>
      <w:r w:rsidR="00BE27FF" w:rsidRPr="00076B9A">
        <w:rPr>
          <w:rFonts w:eastAsia="Calibri"/>
          <w:sz w:val="16"/>
          <w:szCs w:val="16"/>
        </w:rPr>
        <w:t> </w:t>
      </w:r>
      <w:r w:rsidRPr="00076B9A">
        <w:rPr>
          <w:rFonts w:eastAsia="Calibri"/>
          <w:sz w:val="16"/>
          <w:szCs w:val="16"/>
        </w:rPr>
        <w:t xml:space="preserve">caso aprovada em assembleia pelos Titulares </w:t>
      </w:r>
      <w:r w:rsidR="006929F1" w:rsidRPr="00076B9A">
        <w:rPr>
          <w:rFonts w:eastAsia="Calibri"/>
          <w:sz w:val="16"/>
          <w:szCs w:val="16"/>
        </w:rPr>
        <w:t>dos</w:t>
      </w:r>
      <w:r w:rsidRPr="00076B9A">
        <w:rPr>
          <w:rFonts w:eastAsia="Calibri"/>
          <w:sz w:val="16"/>
          <w:szCs w:val="16"/>
        </w:rPr>
        <w:t xml:space="preserve"> CRI na forma da Cláusula </w:t>
      </w:r>
      <w:r w:rsidRPr="00076B9A">
        <w:rPr>
          <w:rFonts w:eastAsia="Calibri"/>
          <w:sz w:val="16"/>
          <w:szCs w:val="16"/>
        </w:rPr>
        <w:fldChar w:fldCharType="begin"/>
      </w:r>
      <w:r w:rsidRPr="00076B9A">
        <w:rPr>
          <w:rFonts w:eastAsia="Calibri"/>
          <w:sz w:val="16"/>
          <w:szCs w:val="16"/>
        </w:rPr>
        <w:instrText xml:space="preserve"> REF _Ref98395320 \r \h  \* MERGEFORMAT </w:instrText>
      </w:r>
      <w:r w:rsidRPr="00076B9A">
        <w:rPr>
          <w:rFonts w:eastAsia="Calibri"/>
          <w:sz w:val="16"/>
          <w:szCs w:val="16"/>
        </w:rPr>
      </w:r>
      <w:r w:rsidRPr="00076B9A">
        <w:rPr>
          <w:rFonts w:eastAsia="Calibri"/>
          <w:sz w:val="16"/>
          <w:szCs w:val="16"/>
        </w:rPr>
        <w:fldChar w:fldCharType="separate"/>
      </w:r>
      <w:r w:rsidR="00EB0246">
        <w:rPr>
          <w:rFonts w:eastAsia="Calibri"/>
          <w:sz w:val="16"/>
          <w:szCs w:val="16"/>
        </w:rPr>
        <w:t>6.1.7</w:t>
      </w:r>
      <w:r w:rsidRPr="00076B9A">
        <w:rPr>
          <w:rFonts w:eastAsia="Calibri"/>
          <w:sz w:val="16"/>
          <w:szCs w:val="16"/>
        </w:rPr>
        <w:fldChar w:fldCharType="end"/>
      </w:r>
      <w:r w:rsidRPr="00076B9A">
        <w:rPr>
          <w:rFonts w:eastAsia="Calibri"/>
          <w:sz w:val="16"/>
          <w:szCs w:val="16"/>
        </w:rPr>
        <w:t xml:space="preserve"> acima, a mesma deverá ser refletida por meio de aditamento à presente Escritura</w:t>
      </w:r>
      <w:r w:rsidR="0080660E" w:rsidRPr="00076B9A">
        <w:rPr>
          <w:rFonts w:eastAsia="Calibri"/>
          <w:sz w:val="16"/>
          <w:szCs w:val="16"/>
        </w:rPr>
        <w:t xml:space="preserve"> de Emissão de Debêntures</w:t>
      </w:r>
      <w:r w:rsidRPr="00076B9A">
        <w:rPr>
          <w:rFonts w:eastAsia="Calibri"/>
          <w:sz w:val="16"/>
          <w:szCs w:val="16"/>
        </w:rPr>
        <w:t xml:space="preserve">, ao Termo de Securitização e à Escritura de Emissão de CCI, a ser celebrado no prazo de até 15 (quinze) Dias Úteis </w:t>
      </w:r>
      <w:r w:rsidR="00433140" w:rsidRPr="00076B9A">
        <w:rPr>
          <w:rFonts w:eastAsia="Calibri"/>
          <w:sz w:val="16"/>
          <w:szCs w:val="16"/>
        </w:rPr>
        <w:t xml:space="preserve">contados </w:t>
      </w:r>
      <w:r w:rsidRPr="00076B9A">
        <w:rPr>
          <w:rFonts w:eastAsia="Calibri"/>
          <w:sz w:val="16"/>
          <w:szCs w:val="16"/>
        </w:rPr>
        <w:t xml:space="preserve">após a realização da assembleia geral de Titulares </w:t>
      </w:r>
      <w:r w:rsidR="006929F1" w:rsidRPr="00076B9A">
        <w:rPr>
          <w:rFonts w:eastAsia="Calibri"/>
          <w:sz w:val="16"/>
          <w:szCs w:val="16"/>
        </w:rPr>
        <w:t>dos</w:t>
      </w:r>
      <w:r w:rsidRPr="00076B9A">
        <w:rPr>
          <w:rFonts w:eastAsia="Calibri"/>
          <w:sz w:val="16"/>
          <w:szCs w:val="16"/>
        </w:rPr>
        <w:t xml:space="preserve"> CRI, sendo que a formalização de tal aditamento deverá ser realizada anteriormente à alteração da destinação de recursos em questão.</w:t>
      </w:r>
      <w:bookmarkEnd w:id="57"/>
    </w:p>
    <w:p w14:paraId="7F31B184" w14:textId="01195FC4" w:rsidR="006D446C" w:rsidRPr="00076B9A" w:rsidRDefault="00036D36" w:rsidP="005345C4">
      <w:pPr>
        <w:pStyle w:val="Level3"/>
        <w:widowControl w:val="0"/>
        <w:spacing w:before="140" w:after="0"/>
        <w:rPr>
          <w:i/>
          <w:iCs/>
          <w:sz w:val="16"/>
          <w:szCs w:val="16"/>
        </w:rPr>
      </w:pPr>
      <w:bookmarkStart w:id="58" w:name="_Ref104327262"/>
      <w:r w:rsidRPr="00076B9A">
        <w:rPr>
          <w:sz w:val="16"/>
          <w:szCs w:val="16"/>
        </w:rPr>
        <w:t>Os contratos de locação (</w:t>
      </w:r>
      <w:r w:rsidR="000C68AF" w:rsidRPr="00076B9A">
        <w:rPr>
          <w:sz w:val="16"/>
          <w:szCs w:val="16"/>
        </w:rPr>
        <w:t>“</w:t>
      </w:r>
      <w:r w:rsidRPr="00F03116">
        <w:rPr>
          <w:bCs/>
          <w:sz w:val="16"/>
          <w:szCs w:val="16"/>
          <w:u w:val="single"/>
        </w:rPr>
        <w:t>Contratos de Locação</w:t>
      </w:r>
      <w:r w:rsidR="000C68AF" w:rsidRPr="00076B9A">
        <w:rPr>
          <w:sz w:val="16"/>
          <w:szCs w:val="16"/>
        </w:rPr>
        <w:t>“</w:t>
      </w:r>
      <w:r w:rsidRPr="00076B9A">
        <w:rPr>
          <w:sz w:val="16"/>
          <w:szCs w:val="16"/>
        </w:rPr>
        <w:t xml:space="preserve">) referentes às despesas de pagamento de aluguéis </w:t>
      </w:r>
      <w:r w:rsidRPr="00076B9A">
        <w:rPr>
          <w:sz w:val="16"/>
          <w:szCs w:val="16"/>
          <w:u w:val="single"/>
        </w:rPr>
        <w:t>que serão destinadas</w:t>
      </w:r>
      <w:r w:rsidRPr="00076B9A">
        <w:rPr>
          <w:sz w:val="16"/>
          <w:szCs w:val="16"/>
        </w:rPr>
        <w:t xml:space="preserve"> para os Empreendimentos </w:t>
      </w:r>
      <w:r w:rsidR="00F0619F">
        <w:rPr>
          <w:sz w:val="16"/>
          <w:szCs w:val="16"/>
        </w:rPr>
        <w:t>Destinação</w:t>
      </w:r>
      <w:r w:rsidRPr="00076B9A">
        <w:rPr>
          <w:sz w:val="16"/>
          <w:szCs w:val="16"/>
        </w:rPr>
        <w:t xml:space="preserve"> encontram-se descritos na</w:t>
      </w:r>
      <w:r w:rsidR="00DA6536" w:rsidRPr="00076B9A">
        <w:rPr>
          <w:sz w:val="16"/>
          <w:szCs w:val="16"/>
        </w:rPr>
        <w:t>s</w:t>
      </w:r>
      <w:r w:rsidRPr="00076B9A">
        <w:rPr>
          <w:sz w:val="16"/>
          <w:szCs w:val="16"/>
        </w:rPr>
        <w:t xml:space="preserve"> Tabela</w:t>
      </w:r>
      <w:r w:rsidR="00A51B52" w:rsidRPr="00076B9A">
        <w:rPr>
          <w:sz w:val="16"/>
          <w:szCs w:val="16"/>
        </w:rPr>
        <w:t>s</w:t>
      </w:r>
      <w:r w:rsidRPr="00076B9A">
        <w:rPr>
          <w:sz w:val="16"/>
          <w:szCs w:val="16"/>
        </w:rPr>
        <w:t xml:space="preserve"> </w:t>
      </w:r>
      <w:r w:rsidR="00F0619F">
        <w:rPr>
          <w:sz w:val="16"/>
          <w:szCs w:val="16"/>
        </w:rPr>
        <w:t>3</w:t>
      </w:r>
      <w:r w:rsidR="00DA6536" w:rsidRPr="00076B9A">
        <w:rPr>
          <w:sz w:val="16"/>
          <w:szCs w:val="16"/>
        </w:rPr>
        <w:t xml:space="preserve"> e </w:t>
      </w:r>
      <w:r w:rsidR="00F0619F">
        <w:rPr>
          <w:sz w:val="16"/>
          <w:szCs w:val="16"/>
        </w:rPr>
        <w:t>4</w:t>
      </w:r>
      <w:r w:rsidRPr="00076B9A">
        <w:rPr>
          <w:sz w:val="16"/>
          <w:szCs w:val="16"/>
        </w:rPr>
        <w:t xml:space="preserve"> do </w:t>
      </w:r>
      <w:r w:rsidRPr="00076B9A">
        <w:rPr>
          <w:b/>
          <w:bCs/>
          <w:sz w:val="16"/>
          <w:szCs w:val="16"/>
          <w:u w:val="single"/>
        </w:rPr>
        <w:t>Anexo I</w:t>
      </w:r>
      <w:r w:rsidRPr="00076B9A">
        <w:rPr>
          <w:sz w:val="16"/>
          <w:szCs w:val="16"/>
        </w:rPr>
        <w:t xml:space="preserve"> desta Escritura de Emissão de Debêntures, sendo certo que os montantes securitizados com base nos aluguéis decorrentes de tais Contratos de Locação se limitam ao valor e duração dos Contratos de Locação em vigor </w:t>
      </w:r>
      <w:r w:rsidRPr="00076B9A">
        <w:rPr>
          <w:sz w:val="16"/>
          <w:szCs w:val="16"/>
          <w:u w:val="single"/>
        </w:rPr>
        <w:t>não</w:t>
      </w:r>
      <w:r w:rsidRPr="00076B9A">
        <w:rPr>
          <w:sz w:val="16"/>
          <w:szCs w:val="16"/>
        </w:rPr>
        <w:t xml:space="preserve"> considerando valores referentes a potenciais aditamentos e/ou renovações dos Contratos de Locação ou, ainda, a estimativas de despesas referentes a contratos com outros locadores/imóveis, que </w:t>
      </w:r>
      <w:r w:rsidR="006C5340">
        <w:rPr>
          <w:sz w:val="16"/>
          <w:szCs w:val="16"/>
        </w:rPr>
        <w:t xml:space="preserve">foram ou </w:t>
      </w:r>
      <w:r w:rsidRPr="00076B9A">
        <w:rPr>
          <w:sz w:val="16"/>
          <w:szCs w:val="16"/>
        </w:rPr>
        <w:t>possam vir a ser firmados no futuro.</w:t>
      </w:r>
      <w:bookmarkEnd w:id="58"/>
      <w:r w:rsidR="006C5340">
        <w:rPr>
          <w:sz w:val="16"/>
          <w:szCs w:val="16"/>
        </w:rPr>
        <w:t xml:space="preserve"> </w:t>
      </w:r>
      <w:r w:rsidR="006C5340" w:rsidRPr="00A55EED">
        <w:rPr>
          <w:sz w:val="16"/>
          <w:szCs w:val="16"/>
        </w:rPr>
        <w:t xml:space="preserve">O disposto acima deverá ser igualmente observado aos novos </w:t>
      </w:r>
      <w:r w:rsidR="006C5340">
        <w:rPr>
          <w:sz w:val="16"/>
          <w:szCs w:val="16"/>
        </w:rPr>
        <w:t xml:space="preserve">imóveis </w:t>
      </w:r>
      <w:r w:rsidR="006C5340">
        <w:rPr>
          <w:rFonts w:eastAsia="Calibri"/>
          <w:sz w:val="16"/>
          <w:szCs w:val="16"/>
        </w:rPr>
        <w:t>objeto de novos Contratos de Locação</w:t>
      </w:r>
      <w:r w:rsidR="006C5340" w:rsidRPr="00076B9A">
        <w:rPr>
          <w:rFonts w:eastAsia="Calibri"/>
          <w:sz w:val="16"/>
          <w:szCs w:val="16"/>
        </w:rPr>
        <w:t xml:space="preserve"> </w:t>
      </w:r>
      <w:r w:rsidR="006C5340" w:rsidRPr="00A55EED">
        <w:rPr>
          <w:sz w:val="16"/>
          <w:szCs w:val="16"/>
        </w:rPr>
        <w:t>que</w:t>
      </w:r>
      <w:r w:rsidR="006C5340">
        <w:rPr>
          <w:sz w:val="16"/>
          <w:szCs w:val="16"/>
        </w:rPr>
        <w:t>,</w:t>
      </w:r>
      <w:r w:rsidR="006C5340" w:rsidRPr="00A55EED">
        <w:rPr>
          <w:sz w:val="16"/>
          <w:szCs w:val="16"/>
        </w:rPr>
        <w:t xml:space="preserve"> </w:t>
      </w:r>
      <w:r w:rsidR="006C5340">
        <w:rPr>
          <w:sz w:val="16"/>
          <w:szCs w:val="16"/>
        </w:rPr>
        <w:t>eventualmente,</w:t>
      </w:r>
      <w:r w:rsidR="006C5340" w:rsidRPr="00A55EED">
        <w:rPr>
          <w:sz w:val="16"/>
          <w:szCs w:val="16"/>
        </w:rPr>
        <w:t xml:space="preserve"> sejam objeto de inserção nos termos acima</w:t>
      </w:r>
      <w:r w:rsidR="006C5340">
        <w:rPr>
          <w:sz w:val="16"/>
          <w:szCs w:val="16"/>
        </w:rPr>
        <w:t>.</w:t>
      </w:r>
    </w:p>
    <w:p w14:paraId="30740EEE" w14:textId="2F14CDE0" w:rsidR="006D446C" w:rsidRPr="00076B9A" w:rsidRDefault="00042297" w:rsidP="005345C4">
      <w:pPr>
        <w:pStyle w:val="Level3"/>
        <w:widowControl w:val="0"/>
        <w:spacing w:before="140" w:after="0"/>
        <w:rPr>
          <w:sz w:val="16"/>
          <w:szCs w:val="16"/>
        </w:rPr>
      </w:pPr>
      <w:bookmarkStart w:id="59" w:name="_Ref104327958"/>
      <w:r w:rsidRPr="00076B9A">
        <w:rPr>
          <w:sz w:val="16"/>
          <w:szCs w:val="16"/>
        </w:rPr>
        <w:t xml:space="preserve">Para fins de esclarecimento quanto à destinação referente às despesas de pagamento de aluguéis </w:t>
      </w:r>
      <w:r w:rsidRPr="00076B9A">
        <w:rPr>
          <w:sz w:val="16"/>
          <w:szCs w:val="16"/>
          <w:u w:val="single"/>
        </w:rPr>
        <w:t>que serão destinadas</w:t>
      </w:r>
      <w:r w:rsidRPr="00076B9A">
        <w:rPr>
          <w:sz w:val="16"/>
          <w:szCs w:val="16"/>
        </w:rPr>
        <w:t xml:space="preserve"> para os Empreendimentos </w:t>
      </w:r>
      <w:r w:rsidR="00F0619F">
        <w:rPr>
          <w:sz w:val="16"/>
          <w:szCs w:val="16"/>
        </w:rPr>
        <w:t>Destinação</w:t>
      </w:r>
      <w:r w:rsidRPr="00076B9A">
        <w:rPr>
          <w:sz w:val="16"/>
          <w:szCs w:val="16"/>
        </w:rPr>
        <w:t>:</w:t>
      </w:r>
      <w:bookmarkEnd w:id="59"/>
    </w:p>
    <w:p w14:paraId="6F6D8013" w14:textId="61523FB5" w:rsidR="006D446C" w:rsidRPr="00076B9A" w:rsidRDefault="001F19EB" w:rsidP="00322AD8">
      <w:pPr>
        <w:pStyle w:val="Level4"/>
        <w:widowControl w:val="0"/>
        <w:numPr>
          <w:ilvl w:val="3"/>
          <w:numId w:val="10"/>
        </w:numPr>
        <w:tabs>
          <w:tab w:val="clear" w:pos="2041"/>
          <w:tab w:val="clear" w:pos="2722"/>
          <w:tab w:val="num" w:pos="1985"/>
        </w:tabs>
        <w:spacing w:before="140" w:after="0"/>
        <w:ind w:left="1985" w:hanging="624"/>
        <w:rPr>
          <w:rFonts w:cs="Arial"/>
          <w:sz w:val="16"/>
          <w:szCs w:val="16"/>
        </w:rPr>
      </w:pPr>
      <w:r w:rsidRPr="00076B9A">
        <w:rPr>
          <w:rFonts w:cs="Arial"/>
          <w:sz w:val="16"/>
          <w:szCs w:val="16"/>
        </w:rPr>
        <w:t xml:space="preserve">os Contratos de Locação </w:t>
      </w:r>
      <w:r w:rsidR="006C5340" w:rsidRPr="00A55EED">
        <w:rPr>
          <w:rFonts w:cs="Arial"/>
          <w:sz w:val="16"/>
          <w:szCs w:val="16"/>
        </w:rPr>
        <w:t xml:space="preserve">vigentes especificados na </w:t>
      </w:r>
      <w:r w:rsidR="006C5340" w:rsidRPr="00076B9A">
        <w:rPr>
          <w:rFonts w:eastAsia="Calibri"/>
          <w:sz w:val="16"/>
          <w:szCs w:val="16"/>
        </w:rPr>
        <w:t xml:space="preserve">Tabela 1 do </w:t>
      </w:r>
      <w:r w:rsidR="006C5340" w:rsidRPr="00076B9A">
        <w:rPr>
          <w:rFonts w:eastAsia="Calibri"/>
          <w:b/>
          <w:bCs/>
          <w:sz w:val="16"/>
          <w:szCs w:val="16"/>
          <w:u w:val="single"/>
        </w:rPr>
        <w:t>Anexo I</w:t>
      </w:r>
      <w:r w:rsidR="006C5340" w:rsidRPr="00076B9A">
        <w:rPr>
          <w:rFonts w:eastAsia="Calibri"/>
          <w:sz w:val="16"/>
          <w:szCs w:val="16"/>
        </w:rPr>
        <w:t xml:space="preserve"> à presente Escritura </w:t>
      </w:r>
      <w:r w:rsidR="006C5340" w:rsidRPr="00076B9A">
        <w:rPr>
          <w:sz w:val="16"/>
          <w:szCs w:val="16"/>
        </w:rPr>
        <w:t>de Emissão de Debêntures</w:t>
      </w:r>
      <w:r w:rsidRPr="00076B9A">
        <w:rPr>
          <w:rFonts w:cs="Arial"/>
          <w:sz w:val="16"/>
          <w:szCs w:val="16"/>
        </w:rPr>
        <w:t xml:space="preserve">. A Devedora poderá, </w:t>
      </w:r>
      <w:del w:id="60" w:author="Bianca Galdino" w:date="2022-10-19T13:40:00Z">
        <w:r w:rsidRPr="00076B9A" w:rsidDel="004F742C">
          <w:rPr>
            <w:rFonts w:cs="Arial"/>
            <w:sz w:val="16"/>
            <w:szCs w:val="16"/>
          </w:rPr>
          <w:delText xml:space="preserve">substituir </w:delText>
        </w:r>
      </w:del>
      <w:ins w:id="61" w:author="Bianca Galdino" w:date="2022-10-19T13:40:00Z">
        <w:r w:rsidR="004F742C">
          <w:rPr>
            <w:rFonts w:cs="Arial"/>
            <w:sz w:val="16"/>
            <w:szCs w:val="16"/>
          </w:rPr>
          <w:t>alterar</w:t>
        </w:r>
        <w:r w:rsidR="004F742C" w:rsidRPr="00076B9A">
          <w:rPr>
            <w:rFonts w:cs="Arial"/>
            <w:sz w:val="16"/>
            <w:szCs w:val="16"/>
          </w:rPr>
          <w:t xml:space="preserve"> </w:t>
        </w:r>
      </w:ins>
      <w:r w:rsidRPr="00076B9A">
        <w:rPr>
          <w:rFonts w:cs="Arial"/>
          <w:sz w:val="16"/>
          <w:szCs w:val="16"/>
        </w:rPr>
        <w:t xml:space="preserve">o </w:t>
      </w:r>
      <w:r w:rsidRPr="00904403">
        <w:rPr>
          <w:rFonts w:cs="Arial"/>
          <w:b/>
          <w:sz w:val="16"/>
          <w:szCs w:val="16"/>
          <w:u w:val="single"/>
        </w:rPr>
        <w:t>Anexo I</w:t>
      </w:r>
      <w:r w:rsidRPr="00076B9A">
        <w:rPr>
          <w:rFonts w:cs="Arial"/>
          <w:sz w:val="16"/>
          <w:szCs w:val="16"/>
        </w:rPr>
        <w:t xml:space="preserve"> </w:t>
      </w:r>
      <w:r w:rsidR="00003893">
        <w:rPr>
          <w:rFonts w:cs="Arial"/>
          <w:sz w:val="16"/>
          <w:szCs w:val="16"/>
        </w:rPr>
        <w:t>desta</w:t>
      </w:r>
      <w:r w:rsidRPr="00076B9A">
        <w:rPr>
          <w:rFonts w:cs="Arial"/>
          <w:sz w:val="16"/>
          <w:szCs w:val="16"/>
        </w:rPr>
        <w:t xml:space="preserve"> Escritura de Emissão de Debêntures para o fim de atualizar a identificação dos Empreendimentos </w:t>
      </w:r>
      <w:r w:rsidR="00F0619F">
        <w:rPr>
          <w:sz w:val="16"/>
          <w:szCs w:val="16"/>
        </w:rPr>
        <w:t>Destinação</w:t>
      </w:r>
      <w:r w:rsidRPr="00076B9A">
        <w:rPr>
          <w:rFonts w:cs="Arial"/>
          <w:sz w:val="16"/>
          <w:szCs w:val="16"/>
        </w:rPr>
        <w:t xml:space="preserve"> e dos Contratos de Locação, conforme o caso, mediante a celebração de aditamento à presente Escritura de Emissão de Debêntures, até a data de emissão das Debêntures e dos CRI sem necessidade de aprovação prévia do Debenturista, reunido em Assembleia Geral de Debenturista, ou de qualquer deliberação pela </w:t>
      </w:r>
      <w:proofErr w:type="spellStart"/>
      <w:r w:rsidRPr="00076B9A">
        <w:rPr>
          <w:rFonts w:cs="Arial"/>
          <w:sz w:val="16"/>
          <w:szCs w:val="16"/>
        </w:rPr>
        <w:t>Securitizadora</w:t>
      </w:r>
      <w:proofErr w:type="spellEnd"/>
      <w:r w:rsidRPr="00076B9A">
        <w:rPr>
          <w:rFonts w:cs="Arial"/>
          <w:sz w:val="16"/>
          <w:szCs w:val="16"/>
        </w:rPr>
        <w:t xml:space="preserve"> ou pelos Titulares dos CRI e/ou </w:t>
      </w:r>
      <w:r w:rsidRPr="00076B9A">
        <w:rPr>
          <w:rFonts w:cs="Arial"/>
          <w:sz w:val="16"/>
          <w:szCs w:val="16"/>
        </w:rPr>
        <w:lastRenderedPageBreak/>
        <w:t xml:space="preserve">de qualquer aprovação societária adicional pela Emissora, o qual será inscrito na </w:t>
      </w:r>
      <w:r w:rsidR="00A50052">
        <w:rPr>
          <w:rFonts w:cs="Arial"/>
          <w:sz w:val="16"/>
          <w:szCs w:val="16"/>
        </w:rPr>
        <w:t>JUCISRS</w:t>
      </w:r>
      <w:r w:rsidRPr="00076B9A">
        <w:rPr>
          <w:rFonts w:cs="Arial"/>
          <w:sz w:val="16"/>
          <w:szCs w:val="16"/>
        </w:rPr>
        <w:t>, nos termos da Cláusula </w:t>
      </w:r>
      <w:r w:rsidRPr="00076B9A">
        <w:rPr>
          <w:rFonts w:cs="Arial"/>
          <w:sz w:val="16"/>
          <w:szCs w:val="16"/>
        </w:rPr>
        <w:fldChar w:fldCharType="begin"/>
      </w:r>
      <w:r w:rsidRPr="00076B9A">
        <w:rPr>
          <w:rFonts w:cs="Arial"/>
          <w:sz w:val="16"/>
          <w:szCs w:val="16"/>
        </w:rPr>
        <w:instrText xml:space="preserve"> REF  _Ref86339115 \h \p \r  \* MERGEFORMAT </w:instrText>
      </w:r>
      <w:r w:rsidRPr="00076B9A">
        <w:rPr>
          <w:rFonts w:cs="Arial"/>
          <w:sz w:val="16"/>
          <w:szCs w:val="16"/>
        </w:rPr>
      </w:r>
      <w:r w:rsidRPr="00076B9A">
        <w:rPr>
          <w:rFonts w:cs="Arial"/>
          <w:sz w:val="16"/>
          <w:szCs w:val="16"/>
        </w:rPr>
        <w:fldChar w:fldCharType="separate"/>
      </w:r>
      <w:r w:rsidR="00EB0246">
        <w:rPr>
          <w:rFonts w:cs="Arial"/>
          <w:sz w:val="16"/>
          <w:szCs w:val="16"/>
        </w:rPr>
        <w:t>3.3.1 acima</w:t>
      </w:r>
      <w:r w:rsidRPr="00076B9A">
        <w:rPr>
          <w:rFonts w:cs="Arial"/>
          <w:sz w:val="16"/>
          <w:szCs w:val="16"/>
        </w:rPr>
        <w:fldChar w:fldCharType="end"/>
      </w:r>
      <w:r w:rsidR="00B24F2F">
        <w:rPr>
          <w:rFonts w:cs="Arial"/>
          <w:sz w:val="16"/>
          <w:szCs w:val="16"/>
        </w:rPr>
        <w:t>;</w:t>
      </w:r>
    </w:p>
    <w:p w14:paraId="56D73AE8" w14:textId="57D3677F" w:rsidR="006D446C" w:rsidRPr="00076B9A" w:rsidRDefault="00042297" w:rsidP="00957D0A">
      <w:pPr>
        <w:pStyle w:val="Level4"/>
        <w:widowControl w:val="0"/>
        <w:tabs>
          <w:tab w:val="clear" w:pos="2041"/>
          <w:tab w:val="clear" w:pos="2722"/>
          <w:tab w:val="num" w:pos="1985"/>
        </w:tabs>
        <w:spacing w:before="140" w:after="0"/>
        <w:ind w:left="1985" w:hanging="624"/>
        <w:rPr>
          <w:rFonts w:cs="Arial"/>
          <w:sz w:val="16"/>
          <w:szCs w:val="16"/>
        </w:rPr>
      </w:pPr>
      <w:r w:rsidRPr="00076B9A">
        <w:rPr>
          <w:rFonts w:cs="Arial"/>
          <w:sz w:val="16"/>
          <w:szCs w:val="16"/>
        </w:rPr>
        <w:t xml:space="preserve">conforme disposto na Cláusula </w:t>
      </w:r>
      <w:r w:rsidRPr="00076B9A">
        <w:rPr>
          <w:rFonts w:cs="Arial"/>
          <w:sz w:val="16"/>
          <w:szCs w:val="16"/>
        </w:rPr>
        <w:fldChar w:fldCharType="begin"/>
      </w:r>
      <w:r w:rsidRPr="00076B9A">
        <w:rPr>
          <w:rFonts w:cs="Arial"/>
          <w:sz w:val="16"/>
          <w:szCs w:val="16"/>
        </w:rPr>
        <w:instrText xml:space="preserve"> REF _Ref104327262 \r \h </w:instrText>
      </w:r>
      <w:r w:rsidR="00E675F6" w:rsidRPr="00076B9A">
        <w:rPr>
          <w:rFonts w:cs="Arial"/>
          <w:sz w:val="16"/>
          <w:szCs w:val="16"/>
        </w:rPr>
        <w:instrText xml:space="preserve"> \* MERGEFORMAT </w:instrText>
      </w:r>
      <w:r w:rsidRPr="00076B9A">
        <w:rPr>
          <w:rFonts w:cs="Arial"/>
          <w:sz w:val="16"/>
          <w:szCs w:val="16"/>
        </w:rPr>
      </w:r>
      <w:r w:rsidRPr="00076B9A">
        <w:rPr>
          <w:rFonts w:cs="Arial"/>
          <w:sz w:val="16"/>
          <w:szCs w:val="16"/>
        </w:rPr>
        <w:fldChar w:fldCharType="separate"/>
      </w:r>
      <w:r w:rsidR="00EB0246">
        <w:rPr>
          <w:rFonts w:cs="Arial"/>
          <w:sz w:val="16"/>
          <w:szCs w:val="16"/>
        </w:rPr>
        <w:t>6.1.9</w:t>
      </w:r>
      <w:r w:rsidRPr="00076B9A">
        <w:rPr>
          <w:rFonts w:cs="Arial"/>
          <w:sz w:val="16"/>
          <w:szCs w:val="16"/>
        </w:rPr>
        <w:fldChar w:fldCharType="end"/>
      </w:r>
      <w:r w:rsidRPr="00076B9A">
        <w:rPr>
          <w:rFonts w:cs="Arial"/>
          <w:sz w:val="16"/>
          <w:szCs w:val="16"/>
        </w:rPr>
        <w:t xml:space="preserve"> acima, os termos dos referidos Contratos de Locação estão especificados na</w:t>
      </w:r>
      <w:r w:rsidR="00DA6536" w:rsidRPr="00076B9A">
        <w:rPr>
          <w:rFonts w:cs="Arial"/>
          <w:sz w:val="16"/>
          <w:szCs w:val="16"/>
        </w:rPr>
        <w:t>s</w:t>
      </w:r>
      <w:r w:rsidRPr="00076B9A">
        <w:rPr>
          <w:rFonts w:cs="Arial"/>
          <w:sz w:val="16"/>
          <w:szCs w:val="16"/>
        </w:rPr>
        <w:t xml:space="preserve"> Tabela</w:t>
      </w:r>
      <w:r w:rsidR="00DA6536" w:rsidRPr="00076B9A">
        <w:rPr>
          <w:rFonts w:cs="Arial"/>
          <w:sz w:val="16"/>
          <w:szCs w:val="16"/>
        </w:rPr>
        <w:t>s</w:t>
      </w:r>
      <w:r w:rsidRPr="00076B9A">
        <w:rPr>
          <w:rFonts w:cs="Arial"/>
          <w:sz w:val="16"/>
          <w:szCs w:val="16"/>
        </w:rPr>
        <w:t xml:space="preserve"> </w:t>
      </w:r>
      <w:r w:rsidR="00F0619F">
        <w:rPr>
          <w:rFonts w:cs="Arial"/>
          <w:sz w:val="16"/>
          <w:szCs w:val="16"/>
        </w:rPr>
        <w:t>3</w:t>
      </w:r>
      <w:r w:rsidR="00DA6536" w:rsidRPr="00076B9A">
        <w:rPr>
          <w:rFonts w:cs="Arial"/>
          <w:sz w:val="16"/>
          <w:szCs w:val="16"/>
        </w:rPr>
        <w:t xml:space="preserve"> e </w:t>
      </w:r>
      <w:r w:rsidR="00F0619F">
        <w:rPr>
          <w:rFonts w:cs="Arial"/>
          <w:sz w:val="16"/>
          <w:szCs w:val="16"/>
        </w:rPr>
        <w:t>4</w:t>
      </w:r>
      <w:r w:rsidRPr="00076B9A">
        <w:rPr>
          <w:rFonts w:cs="Arial"/>
          <w:sz w:val="16"/>
          <w:szCs w:val="16"/>
        </w:rPr>
        <w:t xml:space="preserve"> do </w:t>
      </w:r>
      <w:r w:rsidRPr="00076B9A">
        <w:rPr>
          <w:rFonts w:cs="Arial"/>
          <w:b/>
          <w:bCs/>
          <w:sz w:val="16"/>
          <w:szCs w:val="16"/>
          <w:u w:val="single"/>
        </w:rPr>
        <w:t>Anexo I</w:t>
      </w:r>
      <w:r w:rsidRPr="00076B9A">
        <w:rPr>
          <w:rFonts w:cs="Arial"/>
          <w:sz w:val="16"/>
          <w:szCs w:val="16"/>
        </w:rPr>
        <w:t xml:space="preserve"> desta Escritura de Emissão de Debêntures, assim como constarão do Termo de Securitização, contendo, no mínimo, a identificação dos valores envolvidos, o detalhamento das despesas, a especificação individualizada dos Empreendimentos </w:t>
      </w:r>
      <w:r w:rsidR="00F0619F">
        <w:rPr>
          <w:sz w:val="16"/>
          <w:szCs w:val="16"/>
        </w:rPr>
        <w:t xml:space="preserve">Destinação </w:t>
      </w:r>
      <w:r w:rsidRPr="00076B9A">
        <w:rPr>
          <w:rFonts w:cs="Arial"/>
          <w:sz w:val="16"/>
          <w:szCs w:val="16"/>
        </w:rPr>
        <w:t>vinculados a cada Contrato de Locação (restando clar</w:t>
      </w:r>
      <w:r w:rsidR="00655718" w:rsidRPr="00076B9A">
        <w:rPr>
          <w:rFonts w:cs="Arial"/>
          <w:sz w:val="16"/>
          <w:szCs w:val="16"/>
        </w:rPr>
        <w:t>a</w:t>
      </w:r>
      <w:r w:rsidRPr="00076B9A">
        <w:rPr>
          <w:rFonts w:cs="Arial"/>
          <w:sz w:val="16"/>
          <w:szCs w:val="16"/>
        </w:rPr>
        <w:t xml:space="preserve"> a vinculação entre os Contratos de Locação e os respectivos Empreendimentos </w:t>
      </w:r>
      <w:r w:rsidR="00F0619F">
        <w:rPr>
          <w:sz w:val="16"/>
          <w:szCs w:val="16"/>
        </w:rPr>
        <w:t>Destinação</w:t>
      </w:r>
      <w:r w:rsidRPr="00076B9A">
        <w:rPr>
          <w:rFonts w:cs="Arial"/>
          <w:sz w:val="16"/>
          <w:szCs w:val="16"/>
        </w:rPr>
        <w:t>), e a equiparação entre despesa e lastro;</w:t>
      </w:r>
    </w:p>
    <w:p w14:paraId="19FBC69A" w14:textId="3D306211" w:rsidR="006D446C" w:rsidRDefault="00FA1CA3" w:rsidP="00957D0A">
      <w:pPr>
        <w:pStyle w:val="Level4"/>
        <w:widowControl w:val="0"/>
        <w:tabs>
          <w:tab w:val="clear" w:pos="2041"/>
          <w:tab w:val="clear" w:pos="2722"/>
          <w:tab w:val="num" w:pos="1985"/>
        </w:tabs>
        <w:spacing w:before="140" w:after="0"/>
        <w:ind w:left="1985" w:hanging="624"/>
        <w:rPr>
          <w:rFonts w:cs="Arial"/>
          <w:sz w:val="16"/>
          <w:szCs w:val="16"/>
        </w:rPr>
      </w:pPr>
      <w:r w:rsidRPr="00076B9A">
        <w:rPr>
          <w:rFonts w:cs="Arial"/>
          <w:sz w:val="16"/>
          <w:szCs w:val="16"/>
        </w:rPr>
        <w:t xml:space="preserve">as Debêntures representam Créditos Imobiliários devidos pela </w:t>
      </w:r>
      <w:r w:rsidR="00EE254F" w:rsidRPr="00076B9A">
        <w:rPr>
          <w:rFonts w:cs="Arial"/>
          <w:sz w:val="16"/>
          <w:szCs w:val="16"/>
        </w:rPr>
        <w:t xml:space="preserve">Emissora </w:t>
      </w:r>
      <w:r w:rsidRPr="00076B9A">
        <w:rPr>
          <w:rFonts w:cs="Arial"/>
          <w:sz w:val="16"/>
          <w:szCs w:val="16"/>
        </w:rPr>
        <w:t xml:space="preserve">independentemente de qualquer evento futuro, sendo certo que os montantes a serem destinados para pagamento dos aluguéis são limitados ao valor e à duração dos Contratos de Locação em vigor, não constando deles, nos termos da Cláusula </w:t>
      </w:r>
      <w:r w:rsidRPr="00076B9A">
        <w:rPr>
          <w:rFonts w:cs="Arial"/>
          <w:sz w:val="16"/>
          <w:szCs w:val="16"/>
        </w:rPr>
        <w:fldChar w:fldCharType="begin"/>
      </w:r>
      <w:r w:rsidRPr="00076B9A">
        <w:rPr>
          <w:rFonts w:cs="Arial"/>
          <w:sz w:val="16"/>
          <w:szCs w:val="16"/>
        </w:rPr>
        <w:instrText xml:space="preserve"> REF _Ref104327262 \r \h </w:instrText>
      </w:r>
      <w:r w:rsidR="00E675F6" w:rsidRPr="00076B9A">
        <w:rPr>
          <w:rFonts w:cs="Arial"/>
          <w:sz w:val="16"/>
          <w:szCs w:val="16"/>
        </w:rPr>
        <w:instrText xml:space="preserve"> \* MERGEFORMAT </w:instrText>
      </w:r>
      <w:r w:rsidRPr="00076B9A">
        <w:rPr>
          <w:rFonts w:cs="Arial"/>
          <w:sz w:val="16"/>
          <w:szCs w:val="16"/>
        </w:rPr>
      </w:r>
      <w:r w:rsidRPr="00076B9A">
        <w:rPr>
          <w:rFonts w:cs="Arial"/>
          <w:sz w:val="16"/>
          <w:szCs w:val="16"/>
        </w:rPr>
        <w:fldChar w:fldCharType="separate"/>
      </w:r>
      <w:r w:rsidR="00EB0246">
        <w:rPr>
          <w:rFonts w:cs="Arial"/>
          <w:sz w:val="16"/>
          <w:szCs w:val="16"/>
        </w:rPr>
        <w:t>6.1.9</w:t>
      </w:r>
      <w:r w:rsidRPr="00076B9A">
        <w:rPr>
          <w:rFonts w:cs="Arial"/>
          <w:sz w:val="16"/>
          <w:szCs w:val="16"/>
        </w:rPr>
        <w:fldChar w:fldCharType="end"/>
      </w:r>
      <w:r w:rsidRPr="00076B9A">
        <w:rPr>
          <w:rFonts w:cs="Arial"/>
          <w:sz w:val="16"/>
          <w:szCs w:val="16"/>
        </w:rPr>
        <w:t xml:space="preserve"> acima, valores referentes a potenciais aditamentos e/ou renovações destes contratos ou, ainda, a estimativas de despesas referentes a contratos com outros locadores/imóveis que possam vir a ser firmados no futuro</w:t>
      </w:r>
      <w:r w:rsidR="006C5340">
        <w:rPr>
          <w:rFonts w:cs="Arial"/>
          <w:sz w:val="16"/>
          <w:szCs w:val="16"/>
        </w:rPr>
        <w:t xml:space="preserve">. </w:t>
      </w:r>
      <w:r w:rsidR="006C5340" w:rsidRPr="00A55EED">
        <w:rPr>
          <w:rFonts w:cs="Arial"/>
          <w:sz w:val="16"/>
          <w:szCs w:val="16"/>
        </w:rPr>
        <w:t xml:space="preserve">Adicionalmente, em caso de inserção de novos Empreendimentos Destinação </w:t>
      </w:r>
      <w:r w:rsidR="006C5340">
        <w:rPr>
          <w:rFonts w:eastAsia="Calibri"/>
          <w:sz w:val="16"/>
          <w:szCs w:val="16"/>
        </w:rPr>
        <w:t>objeto de novos Contratos de Locação</w:t>
      </w:r>
      <w:r w:rsidR="006C5340" w:rsidRPr="00675A04">
        <w:rPr>
          <w:rFonts w:cs="Arial"/>
          <w:sz w:val="16"/>
          <w:szCs w:val="16"/>
        </w:rPr>
        <w:t xml:space="preserve"> </w:t>
      </w:r>
      <w:r w:rsidR="006C5340" w:rsidRPr="00A55EED">
        <w:rPr>
          <w:rFonts w:cs="Arial"/>
          <w:sz w:val="16"/>
          <w:szCs w:val="16"/>
        </w:rPr>
        <w:t xml:space="preserve">deverão observar a limitação do valor e à duração dos novos Contratos de Locação, não constando deles, nos termos da Cláusula </w:t>
      </w:r>
      <w:r w:rsidR="006C5340">
        <w:rPr>
          <w:rFonts w:cs="Arial"/>
          <w:sz w:val="16"/>
          <w:szCs w:val="16"/>
        </w:rPr>
        <w:t>6.1.</w:t>
      </w:r>
      <w:r w:rsidR="006C5340" w:rsidRPr="004F742C">
        <w:rPr>
          <w:rFonts w:cs="Arial"/>
          <w:sz w:val="16"/>
          <w:szCs w:val="16"/>
          <w:highlight w:val="green"/>
          <w:rPrChange w:id="62" w:author="Bianca Galdino" w:date="2022-10-19T13:42:00Z">
            <w:rPr>
              <w:rFonts w:cs="Arial"/>
              <w:sz w:val="16"/>
              <w:szCs w:val="16"/>
            </w:rPr>
          </w:rPrChange>
        </w:rPr>
        <w:t>11</w:t>
      </w:r>
      <w:r w:rsidR="006C5340" w:rsidRPr="00A55EED">
        <w:rPr>
          <w:rFonts w:cs="Arial"/>
          <w:sz w:val="16"/>
          <w:szCs w:val="16"/>
        </w:rPr>
        <w:t xml:space="preserve"> acima, valores referentes a potenciais aditamentos e/ou renovações destes contratos ou, ainda, a estimativas de despesas referentes a contratos com outros locadores/imóveis que possam vir a ser firmados no futuro</w:t>
      </w:r>
      <w:r w:rsidRPr="00076B9A">
        <w:rPr>
          <w:rFonts w:cs="Arial"/>
          <w:sz w:val="16"/>
          <w:szCs w:val="16"/>
        </w:rPr>
        <w:t>;</w:t>
      </w:r>
      <w:ins w:id="63" w:author="Bianca Galdino" w:date="2022-10-19T13:42:00Z">
        <w:r w:rsidR="004F742C">
          <w:rPr>
            <w:rFonts w:cs="Arial"/>
            <w:sz w:val="16"/>
            <w:szCs w:val="16"/>
          </w:rPr>
          <w:t xml:space="preserve"> [ajustar </w:t>
        </w:r>
        <w:proofErr w:type="spellStart"/>
        <w:proofErr w:type="gramStart"/>
        <w:r w:rsidR="004F742C">
          <w:rPr>
            <w:rFonts w:cs="Arial"/>
            <w:sz w:val="16"/>
            <w:szCs w:val="16"/>
          </w:rPr>
          <w:t>referencia</w:t>
        </w:r>
        <w:proofErr w:type="spellEnd"/>
        <w:proofErr w:type="gramEnd"/>
        <w:r w:rsidR="004F742C">
          <w:rPr>
            <w:rFonts w:cs="Arial"/>
            <w:sz w:val="16"/>
            <w:szCs w:val="16"/>
          </w:rPr>
          <w:t>]</w:t>
        </w:r>
      </w:ins>
    </w:p>
    <w:p w14:paraId="0732DFE7" w14:textId="77777777" w:rsidR="00EB6796" w:rsidRPr="00EB6796" w:rsidRDefault="00EB6796" w:rsidP="00EB6796">
      <w:pPr>
        <w:pStyle w:val="Level4"/>
        <w:widowControl w:val="0"/>
        <w:tabs>
          <w:tab w:val="clear" w:pos="2041"/>
          <w:tab w:val="clear" w:pos="2722"/>
          <w:tab w:val="num" w:pos="1985"/>
        </w:tabs>
        <w:spacing w:before="140" w:after="0"/>
        <w:ind w:left="1985" w:hanging="624"/>
        <w:rPr>
          <w:rFonts w:cs="Arial"/>
          <w:sz w:val="16"/>
          <w:szCs w:val="16"/>
        </w:rPr>
      </w:pPr>
      <w:bookmarkStart w:id="64" w:name="_Ref116985579"/>
      <w:r w:rsidRPr="00EB6796">
        <w:rPr>
          <w:rFonts w:cs="Arial"/>
          <w:sz w:val="16"/>
          <w:szCs w:val="16"/>
        </w:rPr>
        <w:t>os Contratos de Locação referente à Destinação Futura serão objeto de verificação pelo Agente Fiduciário dos CRI, ao qual deverão ser apresentados comprovantes de pagamentos e demais documentos que comprovem tais despesas; e</w:t>
      </w:r>
      <w:bookmarkEnd w:id="64"/>
    </w:p>
    <w:p w14:paraId="4A1DCF6A" w14:textId="64FE0BCD" w:rsidR="006D446C" w:rsidRDefault="00FA1CA3" w:rsidP="00D56E6C">
      <w:pPr>
        <w:pStyle w:val="Level4"/>
        <w:widowControl w:val="0"/>
        <w:tabs>
          <w:tab w:val="clear" w:pos="2041"/>
          <w:tab w:val="clear" w:pos="2722"/>
          <w:tab w:val="num" w:pos="1985"/>
        </w:tabs>
        <w:spacing w:before="140" w:after="0"/>
        <w:ind w:left="1985" w:hanging="624"/>
        <w:rPr>
          <w:rFonts w:cs="Arial"/>
          <w:sz w:val="16"/>
          <w:szCs w:val="16"/>
        </w:rPr>
      </w:pPr>
      <w:r w:rsidRPr="00076B9A">
        <w:rPr>
          <w:rFonts w:cs="Arial"/>
          <w:sz w:val="16"/>
          <w:szCs w:val="16"/>
        </w:rPr>
        <w:t xml:space="preserve">estão sendo estritamente observados os subitens </w:t>
      </w:r>
      <w:r w:rsidR="000C68AF" w:rsidRPr="00076B9A">
        <w:rPr>
          <w:rFonts w:cs="Arial"/>
          <w:sz w:val="16"/>
          <w:szCs w:val="16"/>
        </w:rPr>
        <w:t>“</w:t>
      </w:r>
      <w:r w:rsidR="00655718" w:rsidRPr="00076B9A">
        <w:rPr>
          <w:rFonts w:cs="Arial"/>
          <w:sz w:val="16"/>
          <w:szCs w:val="16"/>
        </w:rPr>
        <w:t>i</w:t>
      </w:r>
      <w:r w:rsidR="000C68AF" w:rsidRPr="00076B9A">
        <w:rPr>
          <w:rFonts w:cs="Arial"/>
          <w:sz w:val="16"/>
          <w:szCs w:val="16"/>
        </w:rPr>
        <w:t>”</w:t>
      </w:r>
      <w:r w:rsidRPr="00076B9A">
        <w:rPr>
          <w:rFonts w:cs="Arial"/>
          <w:sz w:val="16"/>
          <w:szCs w:val="16"/>
        </w:rPr>
        <w:t xml:space="preserve"> a </w:t>
      </w:r>
      <w:r w:rsidR="000C68AF" w:rsidRPr="00076B9A">
        <w:rPr>
          <w:rFonts w:cs="Arial"/>
          <w:sz w:val="16"/>
          <w:szCs w:val="16"/>
        </w:rPr>
        <w:t>“</w:t>
      </w:r>
      <w:proofErr w:type="spellStart"/>
      <w:r w:rsidR="00655718" w:rsidRPr="00076B9A">
        <w:rPr>
          <w:rFonts w:cs="Arial"/>
          <w:sz w:val="16"/>
          <w:szCs w:val="16"/>
        </w:rPr>
        <w:t>ix</w:t>
      </w:r>
      <w:proofErr w:type="spellEnd"/>
      <w:r w:rsidR="000C68AF" w:rsidRPr="00076B9A">
        <w:rPr>
          <w:rFonts w:cs="Arial"/>
          <w:sz w:val="16"/>
          <w:szCs w:val="16"/>
        </w:rPr>
        <w:t>”</w:t>
      </w:r>
      <w:r w:rsidRPr="00076B9A">
        <w:rPr>
          <w:rFonts w:cs="Arial"/>
          <w:sz w:val="16"/>
          <w:szCs w:val="16"/>
        </w:rPr>
        <w:t xml:space="preserve"> do item </w:t>
      </w:r>
      <w:r w:rsidR="00655718" w:rsidRPr="00076B9A">
        <w:rPr>
          <w:rFonts w:cs="Arial"/>
          <w:sz w:val="16"/>
          <w:szCs w:val="16"/>
        </w:rPr>
        <w:t xml:space="preserve">2.4.1 </w:t>
      </w:r>
      <w:r w:rsidRPr="00076B9A">
        <w:rPr>
          <w:rFonts w:cs="Arial"/>
          <w:sz w:val="16"/>
          <w:szCs w:val="16"/>
        </w:rPr>
        <w:t xml:space="preserve">do Ofício-Circular nº </w:t>
      </w:r>
      <w:r w:rsidR="00692753">
        <w:rPr>
          <w:rFonts w:cs="Arial"/>
          <w:sz w:val="16"/>
          <w:szCs w:val="16"/>
        </w:rPr>
        <w:t>0</w:t>
      </w:r>
      <w:r w:rsidRPr="00076B9A">
        <w:rPr>
          <w:rFonts w:cs="Arial"/>
          <w:sz w:val="16"/>
          <w:szCs w:val="16"/>
        </w:rPr>
        <w:t>1/2021-CVM/SRE, de 1º de março de 2021</w:t>
      </w:r>
      <w:r w:rsidR="00692753">
        <w:rPr>
          <w:rFonts w:cs="Arial"/>
          <w:sz w:val="16"/>
          <w:szCs w:val="16"/>
        </w:rPr>
        <w:t xml:space="preserve"> (“</w:t>
      </w:r>
      <w:r w:rsidR="00692753" w:rsidRPr="00904403">
        <w:rPr>
          <w:rFonts w:cs="Arial"/>
          <w:sz w:val="16"/>
          <w:szCs w:val="16"/>
          <w:u w:val="single"/>
        </w:rPr>
        <w:t>Ofício Circular nº 01/2021</w:t>
      </w:r>
      <w:r w:rsidR="00692753">
        <w:rPr>
          <w:rFonts w:cs="Arial"/>
          <w:sz w:val="16"/>
          <w:szCs w:val="16"/>
        </w:rPr>
        <w:t>”)</w:t>
      </w:r>
      <w:r w:rsidR="001F19EB" w:rsidRPr="00076B9A">
        <w:rPr>
          <w:rFonts w:cs="Arial"/>
          <w:sz w:val="16"/>
          <w:szCs w:val="16"/>
        </w:rPr>
        <w:t>.</w:t>
      </w:r>
    </w:p>
    <w:p w14:paraId="740D94DA" w14:textId="617194FB" w:rsidR="0098180A" w:rsidRPr="00E97271" w:rsidRDefault="0098180A" w:rsidP="00904403">
      <w:pPr>
        <w:pStyle w:val="Level2"/>
        <w:widowControl w:val="0"/>
        <w:spacing w:before="140" w:after="0"/>
        <w:rPr>
          <w:sz w:val="16"/>
          <w:szCs w:val="16"/>
        </w:rPr>
      </w:pPr>
      <w:bookmarkStart w:id="65" w:name="_Ref116067500"/>
      <w:r w:rsidRPr="00904403">
        <w:rPr>
          <w:sz w:val="16"/>
          <w:szCs w:val="16"/>
        </w:rPr>
        <w:t xml:space="preserve">Nos termos do Ofício Circular nº 01/2021, caso a Emissora deseje </w:t>
      </w:r>
      <w:del w:id="66" w:author="Bianca Galdino" w:date="2022-10-19T13:37:00Z">
        <w:r w:rsidRPr="00904403" w:rsidDel="004F742C">
          <w:rPr>
            <w:sz w:val="16"/>
            <w:szCs w:val="16"/>
          </w:rPr>
          <w:delText xml:space="preserve">substituir </w:delText>
        </w:r>
      </w:del>
      <w:ins w:id="67" w:author="Bianca Galdino" w:date="2022-10-19T13:37:00Z">
        <w:r w:rsidR="004F742C">
          <w:rPr>
            <w:sz w:val="16"/>
            <w:szCs w:val="16"/>
          </w:rPr>
          <w:t>incluir</w:t>
        </w:r>
        <w:r w:rsidR="004F742C" w:rsidRPr="00904403">
          <w:rPr>
            <w:sz w:val="16"/>
            <w:szCs w:val="16"/>
          </w:rPr>
          <w:t xml:space="preserve"> </w:t>
        </w:r>
        <w:r w:rsidR="004F742C">
          <w:rPr>
            <w:sz w:val="16"/>
            <w:szCs w:val="16"/>
          </w:rPr>
          <w:t>nov</w:t>
        </w:r>
      </w:ins>
      <w:r w:rsidRPr="00E97271">
        <w:rPr>
          <w:sz w:val="16"/>
          <w:szCs w:val="16"/>
        </w:rPr>
        <w:t xml:space="preserve">os </w:t>
      </w:r>
      <w:r w:rsidRPr="00904403">
        <w:rPr>
          <w:sz w:val="16"/>
          <w:szCs w:val="16"/>
        </w:rPr>
        <w:t>Contratos de Locação</w:t>
      </w:r>
      <w:r w:rsidRPr="00E97271">
        <w:rPr>
          <w:sz w:val="16"/>
          <w:szCs w:val="16"/>
        </w:rPr>
        <w:t xml:space="preserve"> constantes Tabelas 3 e 4 do </w:t>
      </w:r>
      <w:r w:rsidRPr="00E97271">
        <w:rPr>
          <w:b/>
          <w:bCs/>
          <w:sz w:val="16"/>
          <w:szCs w:val="16"/>
          <w:u w:val="single"/>
        </w:rPr>
        <w:t>Anexo I</w:t>
      </w:r>
      <w:r w:rsidRPr="00E97271">
        <w:rPr>
          <w:sz w:val="16"/>
          <w:szCs w:val="16"/>
        </w:rPr>
        <w:t xml:space="preserve"> desta Escritura de Emissão de Debêntures</w:t>
      </w:r>
      <w:r w:rsidRPr="00904403">
        <w:rPr>
          <w:sz w:val="16"/>
          <w:szCs w:val="16"/>
        </w:rPr>
        <w:t xml:space="preserve">, </w:t>
      </w:r>
      <w:ins w:id="68" w:author="Bianca Galdino" w:date="2022-10-19T13:37:00Z">
        <w:r w:rsidR="004F742C">
          <w:rPr>
            <w:sz w:val="16"/>
            <w:szCs w:val="16"/>
          </w:rPr>
          <w:t>para fins de complem</w:t>
        </w:r>
      </w:ins>
      <w:ins w:id="69" w:author="Bianca Galdino" w:date="2022-10-19T13:38:00Z">
        <w:r w:rsidR="004F742C">
          <w:rPr>
            <w:sz w:val="16"/>
            <w:szCs w:val="16"/>
          </w:rPr>
          <w:t>entação a</w:t>
        </w:r>
      </w:ins>
      <w:ins w:id="70" w:author="Bianca Galdino" w:date="2022-10-19T13:37:00Z">
        <w:r w:rsidR="004F742C">
          <w:rPr>
            <w:sz w:val="16"/>
            <w:szCs w:val="16"/>
          </w:rPr>
          <w:t xml:space="preserve">os </w:t>
        </w:r>
        <w:r w:rsidR="004F742C" w:rsidRPr="00904403">
          <w:rPr>
            <w:sz w:val="16"/>
            <w:szCs w:val="16"/>
          </w:rPr>
          <w:t>Contratos de Locação</w:t>
        </w:r>
        <w:r w:rsidR="004F742C" w:rsidRPr="00E97271">
          <w:rPr>
            <w:sz w:val="16"/>
            <w:szCs w:val="16"/>
          </w:rPr>
          <w:t xml:space="preserve"> </w:t>
        </w:r>
      </w:ins>
      <w:r w:rsidRPr="00904403">
        <w:rPr>
          <w:sz w:val="16"/>
          <w:szCs w:val="16"/>
        </w:rPr>
        <w:t xml:space="preserve">que tenham sido rescindidos, por novos contratos, tal </w:t>
      </w:r>
      <w:del w:id="71" w:author="Bianca Galdino" w:date="2022-10-19T13:38:00Z">
        <w:r w:rsidRPr="00904403" w:rsidDel="004F742C">
          <w:rPr>
            <w:sz w:val="16"/>
            <w:szCs w:val="16"/>
          </w:rPr>
          <w:delText xml:space="preserve">substituição </w:delText>
        </w:r>
      </w:del>
      <w:ins w:id="72" w:author="Bianca Galdino" w:date="2022-10-19T13:38:00Z">
        <w:r w:rsidR="004F742C">
          <w:rPr>
            <w:sz w:val="16"/>
            <w:szCs w:val="16"/>
          </w:rPr>
          <w:t>inclusão</w:t>
        </w:r>
        <w:r w:rsidR="004F742C" w:rsidRPr="00904403">
          <w:rPr>
            <w:sz w:val="16"/>
            <w:szCs w:val="16"/>
          </w:rPr>
          <w:t xml:space="preserve"> </w:t>
        </w:r>
      </w:ins>
      <w:r w:rsidRPr="00904403">
        <w:rPr>
          <w:sz w:val="16"/>
          <w:szCs w:val="16"/>
        </w:rPr>
        <w:t xml:space="preserve">deverá ser aprovada em </w:t>
      </w:r>
      <w:r w:rsidRPr="00E97271">
        <w:rPr>
          <w:sz w:val="16"/>
          <w:szCs w:val="16"/>
        </w:rPr>
        <w:t xml:space="preserve">assembleia de Titulares dos CRI, </w:t>
      </w:r>
      <w:r w:rsidRPr="00904403">
        <w:rPr>
          <w:sz w:val="16"/>
          <w:szCs w:val="16"/>
        </w:rPr>
        <w:t>observado o quórum previsto no Termo de Securitização.</w:t>
      </w:r>
      <w:bookmarkEnd w:id="65"/>
      <w:ins w:id="73" w:author="Bianca Galdino" w:date="2022-10-19T13:46:00Z">
        <w:r w:rsidR="004F742C">
          <w:rPr>
            <w:sz w:val="16"/>
            <w:szCs w:val="16"/>
          </w:rPr>
          <w:t xml:space="preserve"> </w:t>
        </w:r>
        <w:r w:rsidR="004F742C" w:rsidRPr="006313CC">
          <w:rPr>
            <w:sz w:val="16"/>
            <w:szCs w:val="16"/>
            <w:highlight w:val="green"/>
            <w:rPrChange w:id="74" w:author="Bianca Galdino" w:date="2022-10-19T13:48:00Z">
              <w:rPr>
                <w:sz w:val="16"/>
                <w:szCs w:val="16"/>
              </w:rPr>
            </w:rPrChange>
          </w:rPr>
          <w:t>[Nota OT: acreditamos que o termo não seja “substituição” pois o Ofício acima não trata de substituição e sim de i</w:t>
        </w:r>
      </w:ins>
      <w:ins w:id="75" w:author="Bianca Galdino" w:date="2022-10-19T13:47:00Z">
        <w:r w:rsidR="004F742C" w:rsidRPr="006313CC">
          <w:rPr>
            <w:sz w:val="16"/>
            <w:szCs w:val="16"/>
            <w:highlight w:val="green"/>
            <w:rPrChange w:id="76" w:author="Bianca Galdino" w:date="2022-10-19T13:48:00Z">
              <w:rPr>
                <w:sz w:val="16"/>
                <w:szCs w:val="16"/>
              </w:rPr>
            </w:rPrChange>
          </w:rPr>
          <w:t xml:space="preserve">nclusão de novos imóveis, até </w:t>
        </w:r>
        <w:proofErr w:type="spellStart"/>
        <w:r w:rsidR="004F742C" w:rsidRPr="006313CC">
          <w:rPr>
            <w:sz w:val="16"/>
            <w:szCs w:val="16"/>
            <w:highlight w:val="green"/>
            <w:rPrChange w:id="77" w:author="Bianca Galdino" w:date="2022-10-19T13:48:00Z">
              <w:rPr>
                <w:sz w:val="16"/>
                <w:szCs w:val="16"/>
              </w:rPr>
            </w:rPrChange>
          </w:rPr>
          <w:t>pq</w:t>
        </w:r>
        <w:proofErr w:type="spellEnd"/>
        <w:r w:rsidR="004F742C" w:rsidRPr="006313CC">
          <w:rPr>
            <w:sz w:val="16"/>
            <w:szCs w:val="16"/>
            <w:highlight w:val="green"/>
            <w:rPrChange w:id="78" w:author="Bianca Galdino" w:date="2022-10-19T13:48:00Z">
              <w:rPr>
                <w:sz w:val="16"/>
                <w:szCs w:val="16"/>
              </w:rPr>
            </w:rPrChange>
          </w:rPr>
          <w:t xml:space="preserve"> os Contratos de Locação até então listados, possivelmente já tomaram recursos da emissão à título de destinação, de forma que permanecem listados no cronograma, mesmo que </w:t>
        </w:r>
        <w:r w:rsidR="006313CC" w:rsidRPr="006313CC">
          <w:rPr>
            <w:sz w:val="16"/>
            <w:szCs w:val="16"/>
            <w:highlight w:val="green"/>
            <w:rPrChange w:id="79" w:author="Bianca Galdino" w:date="2022-10-19T13:48:00Z">
              <w:rPr>
                <w:sz w:val="16"/>
                <w:szCs w:val="16"/>
              </w:rPr>
            </w:rPrChange>
          </w:rPr>
          <w:t>sem destinação adicional até o final para tal contrato,</w:t>
        </w:r>
      </w:ins>
      <w:ins w:id="80" w:author="Bianca Galdino" w:date="2022-10-19T13:48:00Z">
        <w:r w:rsidR="006313CC" w:rsidRPr="006313CC">
          <w:rPr>
            <w:sz w:val="16"/>
            <w:szCs w:val="16"/>
            <w:highlight w:val="green"/>
            <w:rPrChange w:id="81" w:author="Bianca Galdino" w:date="2022-10-19T13:48:00Z">
              <w:rPr>
                <w:sz w:val="16"/>
                <w:szCs w:val="16"/>
              </w:rPr>
            </w:rPrChange>
          </w:rPr>
          <w:t xml:space="preserve"> mas constando apenas o percentual já destinado/tomado até então]</w:t>
        </w:r>
      </w:ins>
    </w:p>
    <w:p w14:paraId="7E7D8D48" w14:textId="5CFB68A0" w:rsidR="0098180A" w:rsidRPr="00904403" w:rsidRDefault="0098180A" w:rsidP="00904403">
      <w:pPr>
        <w:pStyle w:val="Level3"/>
        <w:widowControl w:val="0"/>
        <w:spacing w:before="140" w:after="0"/>
        <w:rPr>
          <w:sz w:val="16"/>
          <w:szCs w:val="16"/>
        </w:rPr>
      </w:pPr>
      <w:r w:rsidRPr="00904403">
        <w:rPr>
          <w:sz w:val="16"/>
          <w:szCs w:val="16"/>
        </w:rPr>
        <w:t xml:space="preserve">A intenção de </w:t>
      </w:r>
      <w:del w:id="82" w:author="Bianca Galdino" w:date="2022-10-19T13:38:00Z">
        <w:r w:rsidRPr="00904403" w:rsidDel="004F742C">
          <w:rPr>
            <w:sz w:val="16"/>
            <w:szCs w:val="16"/>
          </w:rPr>
          <w:delText xml:space="preserve">substituição </w:delText>
        </w:r>
      </w:del>
      <w:ins w:id="83" w:author="Bianca Galdino" w:date="2022-10-19T13:38:00Z">
        <w:r w:rsidR="004F742C">
          <w:rPr>
            <w:sz w:val="16"/>
            <w:szCs w:val="16"/>
          </w:rPr>
          <w:t>inclusão de novo</w:t>
        </w:r>
      </w:ins>
      <w:del w:id="84" w:author="Bianca Galdino" w:date="2022-10-19T13:38:00Z">
        <w:r w:rsidR="004F175C" w:rsidDel="004F742C">
          <w:rPr>
            <w:sz w:val="16"/>
            <w:szCs w:val="16"/>
          </w:rPr>
          <w:delText>dos</w:delText>
        </w:r>
      </w:del>
      <w:r w:rsidR="004F175C">
        <w:rPr>
          <w:sz w:val="16"/>
          <w:szCs w:val="16"/>
        </w:rPr>
        <w:t xml:space="preserve"> </w:t>
      </w:r>
      <w:r w:rsidR="004F175C" w:rsidRPr="00E90FCF">
        <w:rPr>
          <w:sz w:val="16"/>
          <w:szCs w:val="16"/>
        </w:rPr>
        <w:t>Contratos de Locação</w:t>
      </w:r>
      <w:r w:rsidRPr="00904403">
        <w:rPr>
          <w:sz w:val="16"/>
          <w:szCs w:val="16"/>
        </w:rPr>
        <w:t xml:space="preserve"> deverá ser informada </w:t>
      </w:r>
      <w:r w:rsidR="004F175C">
        <w:rPr>
          <w:sz w:val="16"/>
          <w:szCs w:val="16"/>
        </w:rPr>
        <w:t xml:space="preserve">ao </w:t>
      </w:r>
      <w:r w:rsidR="004F175C" w:rsidRPr="00CE481D">
        <w:rPr>
          <w:sz w:val="16"/>
          <w:szCs w:val="16"/>
        </w:rPr>
        <w:t>Debenturista</w:t>
      </w:r>
      <w:r w:rsidR="004F175C" w:rsidRPr="00E97271">
        <w:rPr>
          <w:sz w:val="16"/>
          <w:szCs w:val="16"/>
        </w:rPr>
        <w:t xml:space="preserve"> </w:t>
      </w:r>
      <w:r w:rsidRPr="00904403">
        <w:rPr>
          <w:sz w:val="16"/>
          <w:szCs w:val="16"/>
        </w:rPr>
        <w:t xml:space="preserve">e ao </w:t>
      </w:r>
      <w:r w:rsidR="004F175C" w:rsidRPr="00E97271">
        <w:rPr>
          <w:sz w:val="16"/>
          <w:szCs w:val="16"/>
        </w:rPr>
        <w:t xml:space="preserve">Agente Fiduciário </w:t>
      </w:r>
      <w:r w:rsidRPr="00904403">
        <w:rPr>
          <w:sz w:val="16"/>
          <w:szCs w:val="16"/>
        </w:rPr>
        <w:t xml:space="preserve">dos CRI por meio do envio de notificação pela Emissora na forma do </w:t>
      </w:r>
      <w:r w:rsidR="00010D7A" w:rsidRPr="00904403">
        <w:rPr>
          <w:b/>
          <w:sz w:val="16"/>
          <w:szCs w:val="16"/>
          <w:u w:val="single"/>
        </w:rPr>
        <w:t>Anexo </w:t>
      </w:r>
      <w:r w:rsidRPr="00904403">
        <w:rPr>
          <w:b/>
          <w:sz w:val="16"/>
          <w:szCs w:val="16"/>
          <w:u w:val="single"/>
        </w:rPr>
        <w:t>I</w:t>
      </w:r>
      <w:r w:rsidR="00010D7A" w:rsidRPr="00904403">
        <w:rPr>
          <w:b/>
          <w:sz w:val="16"/>
          <w:szCs w:val="16"/>
          <w:u w:val="single"/>
        </w:rPr>
        <w:t>V</w:t>
      </w:r>
      <w:r w:rsidR="004F175C" w:rsidRPr="00E97271">
        <w:rPr>
          <w:sz w:val="16"/>
          <w:szCs w:val="16"/>
        </w:rPr>
        <w:t xml:space="preserve"> desta </w:t>
      </w:r>
      <w:r w:rsidR="004F175C" w:rsidRPr="00E90FCF">
        <w:rPr>
          <w:sz w:val="16"/>
          <w:szCs w:val="16"/>
        </w:rPr>
        <w:t>Escritura de Emissão de Debêntures</w:t>
      </w:r>
      <w:r w:rsidRPr="00904403">
        <w:rPr>
          <w:sz w:val="16"/>
          <w:szCs w:val="16"/>
        </w:rPr>
        <w:t>.</w:t>
      </w:r>
    </w:p>
    <w:p w14:paraId="303988A7" w14:textId="24BE1E47" w:rsidR="0098180A" w:rsidRPr="00904403" w:rsidRDefault="0098180A" w:rsidP="00904403">
      <w:pPr>
        <w:pStyle w:val="Level3"/>
        <w:widowControl w:val="0"/>
        <w:spacing w:before="140" w:after="0"/>
        <w:rPr>
          <w:sz w:val="16"/>
          <w:szCs w:val="16"/>
        </w:rPr>
      </w:pPr>
      <w:r w:rsidRPr="00904403">
        <w:rPr>
          <w:sz w:val="16"/>
          <w:szCs w:val="16"/>
        </w:rPr>
        <w:t xml:space="preserve">Os </w:t>
      </w:r>
      <w:ins w:id="85" w:author="Bianca Galdino" w:date="2022-10-19T13:38:00Z">
        <w:r w:rsidR="004F742C">
          <w:rPr>
            <w:sz w:val="16"/>
            <w:szCs w:val="16"/>
          </w:rPr>
          <w:t xml:space="preserve">novos </w:t>
        </w:r>
      </w:ins>
      <w:r w:rsidRPr="00904403">
        <w:rPr>
          <w:sz w:val="16"/>
          <w:szCs w:val="16"/>
        </w:rPr>
        <w:t xml:space="preserve">Contratos de Locação </w:t>
      </w:r>
      <w:del w:id="86" w:author="Bianca Galdino" w:date="2022-10-19T13:38:00Z">
        <w:r w:rsidRPr="00904403" w:rsidDel="004F742C">
          <w:rPr>
            <w:sz w:val="16"/>
            <w:szCs w:val="16"/>
          </w:rPr>
          <w:delText xml:space="preserve">utilizados para substituição </w:delText>
        </w:r>
      </w:del>
      <w:r w:rsidRPr="00904403">
        <w:rPr>
          <w:sz w:val="16"/>
          <w:szCs w:val="16"/>
        </w:rPr>
        <w:t>deverão observar os seguintes critérios: (i) </w:t>
      </w:r>
      <w:del w:id="87" w:author="Bianca Galdino" w:date="2022-10-19T13:41:00Z">
        <w:r w:rsidRPr="00904403" w:rsidDel="004F742C">
          <w:rPr>
            <w:sz w:val="16"/>
            <w:szCs w:val="16"/>
          </w:rPr>
          <w:delText>ter valor nominal, ou seja, a soma dos pagamentos mensais remanescentes iguais ou superiores ao Contrato de Locação</w:delText>
        </w:r>
        <w:r w:rsidR="004F175C" w:rsidDel="004F742C">
          <w:rPr>
            <w:sz w:val="16"/>
            <w:szCs w:val="16"/>
          </w:rPr>
          <w:delText xml:space="preserve"> </w:delText>
        </w:r>
        <w:r w:rsidRPr="00904403" w:rsidDel="004F742C">
          <w:rPr>
            <w:sz w:val="16"/>
            <w:szCs w:val="16"/>
          </w:rPr>
          <w:delText>objeto da substituição</w:delText>
        </w:r>
      </w:del>
      <w:ins w:id="88" w:author="Bianca Galdino" w:date="2022-10-19T13:41:00Z">
        <w:r w:rsidR="004F742C" w:rsidRPr="00A55EED">
          <w:rPr>
            <w:sz w:val="16"/>
            <w:szCs w:val="16"/>
          </w:rPr>
          <w:t xml:space="preserve"> a limitação do valor e à duração dos novos Contratos de Locação, não constando deles, nos termos da Cláusula </w:t>
        </w:r>
      </w:ins>
      <w:ins w:id="89" w:author="Bianca Galdino" w:date="2022-10-19T13:42:00Z">
        <w:r w:rsidR="004F742C">
          <w:rPr>
            <w:sz w:val="16"/>
            <w:szCs w:val="16"/>
          </w:rPr>
          <w:t xml:space="preserve">6.1.10 </w:t>
        </w:r>
      </w:ins>
      <w:ins w:id="90" w:author="Bianca Galdino" w:date="2022-10-19T13:41:00Z">
        <w:r w:rsidR="004F742C" w:rsidRPr="00A55EED">
          <w:rPr>
            <w:sz w:val="16"/>
            <w:szCs w:val="16"/>
          </w:rPr>
          <w:t>acima, valores referentes a potenciais aditamentos e/ou renovações destes contratos ou, ainda, a estimativas de despesas referentes a contratos com outros locadores/imóveis que possam vir a ser firmados no futuro</w:t>
        </w:r>
      </w:ins>
      <w:r w:rsidRPr="00904403">
        <w:rPr>
          <w:sz w:val="16"/>
          <w:szCs w:val="16"/>
        </w:rPr>
        <w:t xml:space="preserve">; </w:t>
      </w:r>
      <w:r w:rsidR="004F175C">
        <w:rPr>
          <w:sz w:val="16"/>
          <w:szCs w:val="16"/>
        </w:rPr>
        <w:t xml:space="preserve">e </w:t>
      </w:r>
      <w:r w:rsidRPr="00904403">
        <w:rPr>
          <w:sz w:val="16"/>
          <w:szCs w:val="16"/>
        </w:rPr>
        <w:t>(</w:t>
      </w:r>
      <w:proofErr w:type="spellStart"/>
      <w:r w:rsidRPr="00904403">
        <w:rPr>
          <w:sz w:val="16"/>
          <w:szCs w:val="16"/>
        </w:rPr>
        <w:t>ii</w:t>
      </w:r>
      <w:proofErr w:type="spellEnd"/>
      <w:r w:rsidRPr="00904403">
        <w:rPr>
          <w:sz w:val="16"/>
          <w:szCs w:val="16"/>
        </w:rPr>
        <w:t>) estar vigente e ter sido firmado anteriormente à Data de Emissão</w:t>
      </w:r>
      <w:ins w:id="91" w:author="Bianca Galdino" w:date="2022-10-19T13:43:00Z">
        <w:r w:rsidR="004F742C">
          <w:rPr>
            <w:sz w:val="16"/>
            <w:szCs w:val="16"/>
          </w:rPr>
          <w:t xml:space="preserve"> caso essa condição ainda esteja vigente pelo órgão regulador ao tempo da inclusão, caso contrár</w:t>
        </w:r>
      </w:ins>
      <w:ins w:id="92" w:author="Bianca Galdino" w:date="2022-10-19T13:44:00Z">
        <w:r w:rsidR="004F742C">
          <w:rPr>
            <w:sz w:val="16"/>
            <w:szCs w:val="16"/>
          </w:rPr>
          <w:t>io, poderão ter sido firmados até a data do aditamento ao presente instrumento para fins de inclusão ou de outra forma que, por ventura, seja objeto de defin</w:t>
        </w:r>
      </w:ins>
      <w:ins w:id="93" w:author="Bianca Galdino" w:date="2022-10-19T13:45:00Z">
        <w:r w:rsidR="004F742C">
          <w:rPr>
            <w:sz w:val="16"/>
            <w:szCs w:val="16"/>
          </w:rPr>
          <w:t>i</w:t>
        </w:r>
      </w:ins>
      <w:ins w:id="94" w:author="Bianca Galdino" w:date="2022-10-19T13:44:00Z">
        <w:r w:rsidR="004F742C">
          <w:rPr>
            <w:sz w:val="16"/>
            <w:szCs w:val="16"/>
          </w:rPr>
          <w:t>ção pe</w:t>
        </w:r>
      </w:ins>
      <w:ins w:id="95" w:author="Bianca Galdino" w:date="2022-10-19T13:45:00Z">
        <w:r w:rsidR="004F742C">
          <w:rPr>
            <w:sz w:val="16"/>
            <w:szCs w:val="16"/>
          </w:rPr>
          <w:t>lo regulador ao mercado em geral</w:t>
        </w:r>
      </w:ins>
      <w:r w:rsidRPr="00904403">
        <w:rPr>
          <w:sz w:val="16"/>
          <w:szCs w:val="16"/>
        </w:rPr>
        <w:t>.</w:t>
      </w:r>
      <w:ins w:id="96" w:author="Bianca Galdino" w:date="2022-10-19T13:45:00Z">
        <w:r w:rsidR="004F742C">
          <w:rPr>
            <w:sz w:val="16"/>
            <w:szCs w:val="16"/>
          </w:rPr>
          <w:t xml:space="preserve"> </w:t>
        </w:r>
        <w:r w:rsidR="004F742C" w:rsidRPr="004F742C">
          <w:rPr>
            <w:sz w:val="16"/>
            <w:szCs w:val="16"/>
            <w:highlight w:val="green"/>
            <w:rPrChange w:id="97" w:author="Bianca Galdino" w:date="2022-10-19T13:46:00Z">
              <w:rPr>
                <w:sz w:val="16"/>
                <w:szCs w:val="16"/>
              </w:rPr>
            </w:rPrChange>
          </w:rPr>
          <w:t xml:space="preserve">[Nota OT: essa questão de ser firmado antes </w:t>
        </w:r>
        <w:r w:rsidR="004F742C" w:rsidRPr="004F742C">
          <w:rPr>
            <w:sz w:val="16"/>
            <w:szCs w:val="16"/>
            <w:highlight w:val="green"/>
            <w:rPrChange w:id="98" w:author="Bianca Galdino" w:date="2022-10-19T13:46:00Z">
              <w:rPr>
                <w:sz w:val="16"/>
                <w:szCs w:val="16"/>
              </w:rPr>
            </w:rPrChange>
          </w:rPr>
          <w:t>anteriormente à Data de Emissão</w:t>
        </w:r>
        <w:r w:rsidR="004F742C" w:rsidRPr="004F742C">
          <w:rPr>
            <w:sz w:val="16"/>
            <w:szCs w:val="16"/>
            <w:highlight w:val="green"/>
            <w:rPrChange w:id="99" w:author="Bianca Galdino" w:date="2022-10-19T13:46:00Z">
              <w:rPr>
                <w:sz w:val="16"/>
                <w:szCs w:val="16"/>
              </w:rPr>
            </w:rPrChange>
          </w:rPr>
          <w:t xml:space="preserve"> lá no aditamento está sob análise da CVM, </w:t>
        </w:r>
      </w:ins>
      <w:ins w:id="100" w:author="Bianca Galdino" w:date="2022-10-19T13:46:00Z">
        <w:r w:rsidR="004F742C" w:rsidRPr="004F742C">
          <w:rPr>
            <w:sz w:val="16"/>
            <w:szCs w:val="16"/>
            <w:highlight w:val="green"/>
            <w:rPrChange w:id="101" w:author="Bianca Galdino" w:date="2022-10-19T13:46:00Z">
              <w:rPr>
                <w:sz w:val="16"/>
                <w:szCs w:val="16"/>
              </w:rPr>
            </w:rPrChange>
          </w:rPr>
          <w:t xml:space="preserve">muito provável que </w:t>
        </w:r>
      </w:ins>
      <w:ins w:id="102" w:author="Bianca Galdino" w:date="2022-10-19T13:45:00Z">
        <w:r w:rsidR="004F742C" w:rsidRPr="004F742C">
          <w:rPr>
            <w:sz w:val="16"/>
            <w:szCs w:val="16"/>
            <w:highlight w:val="green"/>
            <w:rPrChange w:id="103" w:author="Bianca Galdino" w:date="2022-10-19T13:46:00Z">
              <w:rPr>
                <w:sz w:val="16"/>
                <w:szCs w:val="16"/>
              </w:rPr>
            </w:rPrChange>
          </w:rPr>
          <w:t>em breve teremos precedentes ou ofício desconsiderand</w:t>
        </w:r>
      </w:ins>
      <w:ins w:id="104" w:author="Bianca Galdino" w:date="2022-10-19T13:46:00Z">
        <w:r w:rsidR="004F742C" w:rsidRPr="004F742C">
          <w:rPr>
            <w:sz w:val="16"/>
            <w:szCs w:val="16"/>
            <w:highlight w:val="green"/>
            <w:rPrChange w:id="105" w:author="Bianca Galdino" w:date="2022-10-19T13:46:00Z">
              <w:rPr>
                <w:sz w:val="16"/>
                <w:szCs w:val="16"/>
              </w:rPr>
            </w:rPrChange>
          </w:rPr>
          <w:t>o essa condição]</w:t>
        </w:r>
      </w:ins>
    </w:p>
    <w:p w14:paraId="668E0B32" w14:textId="590F2179" w:rsidR="0098180A" w:rsidRPr="00904403" w:rsidRDefault="0098180A" w:rsidP="00904403">
      <w:pPr>
        <w:pStyle w:val="Level3"/>
        <w:widowControl w:val="0"/>
        <w:spacing w:before="140" w:after="0"/>
        <w:rPr>
          <w:sz w:val="16"/>
          <w:szCs w:val="16"/>
        </w:rPr>
      </w:pPr>
      <w:r w:rsidRPr="00904403">
        <w:rPr>
          <w:sz w:val="16"/>
          <w:szCs w:val="16"/>
        </w:rPr>
        <w:t xml:space="preserve">A </w:t>
      </w:r>
      <w:del w:id="106" w:author="Bianca Galdino" w:date="2022-10-19T13:46:00Z">
        <w:r w:rsidRPr="00904403" w:rsidDel="004F742C">
          <w:rPr>
            <w:sz w:val="16"/>
            <w:szCs w:val="16"/>
          </w:rPr>
          <w:delText xml:space="preserve">substituição </w:delText>
        </w:r>
      </w:del>
      <w:ins w:id="107" w:author="Bianca Galdino" w:date="2022-10-19T13:46:00Z">
        <w:r w:rsidR="004F742C">
          <w:rPr>
            <w:sz w:val="16"/>
            <w:szCs w:val="16"/>
          </w:rPr>
          <w:t>inclusão</w:t>
        </w:r>
        <w:r w:rsidR="004F742C" w:rsidRPr="00904403">
          <w:rPr>
            <w:sz w:val="16"/>
            <w:szCs w:val="16"/>
          </w:rPr>
          <w:t xml:space="preserve"> </w:t>
        </w:r>
      </w:ins>
      <w:r w:rsidRPr="00904403">
        <w:rPr>
          <w:sz w:val="16"/>
          <w:szCs w:val="16"/>
        </w:rPr>
        <w:t xml:space="preserve">dos Créditos Imobiliários prevista na Cláusula </w:t>
      </w:r>
      <w:r w:rsidR="004F175C">
        <w:rPr>
          <w:sz w:val="16"/>
          <w:szCs w:val="16"/>
        </w:rPr>
        <w:fldChar w:fldCharType="begin"/>
      </w:r>
      <w:r w:rsidR="004F175C">
        <w:rPr>
          <w:sz w:val="16"/>
          <w:szCs w:val="16"/>
        </w:rPr>
        <w:instrText xml:space="preserve"> REF _Ref116067500 \r \h </w:instrText>
      </w:r>
      <w:r w:rsidR="004F175C">
        <w:rPr>
          <w:sz w:val="16"/>
          <w:szCs w:val="16"/>
        </w:rPr>
      </w:r>
      <w:r w:rsidR="004F175C">
        <w:rPr>
          <w:sz w:val="16"/>
          <w:szCs w:val="16"/>
        </w:rPr>
        <w:fldChar w:fldCharType="separate"/>
      </w:r>
      <w:r w:rsidR="00EB0246">
        <w:rPr>
          <w:sz w:val="16"/>
          <w:szCs w:val="16"/>
        </w:rPr>
        <w:t>6.2</w:t>
      </w:r>
      <w:r w:rsidR="004F175C">
        <w:rPr>
          <w:sz w:val="16"/>
          <w:szCs w:val="16"/>
        </w:rPr>
        <w:fldChar w:fldCharType="end"/>
      </w:r>
      <w:r w:rsidR="004F175C">
        <w:rPr>
          <w:sz w:val="16"/>
          <w:szCs w:val="16"/>
        </w:rPr>
        <w:t xml:space="preserve"> </w:t>
      </w:r>
      <w:r w:rsidRPr="00904403">
        <w:rPr>
          <w:sz w:val="16"/>
          <w:szCs w:val="16"/>
        </w:rPr>
        <w:t xml:space="preserve">acima, será formalizada mediante a celebração de aditamento a esta </w:t>
      </w:r>
      <w:r w:rsidR="004F175C" w:rsidRPr="00E90FCF">
        <w:rPr>
          <w:sz w:val="16"/>
          <w:szCs w:val="16"/>
        </w:rPr>
        <w:t>Escritura de Emissão de Debêntures</w:t>
      </w:r>
      <w:r w:rsidRPr="00904403">
        <w:rPr>
          <w:sz w:val="16"/>
          <w:szCs w:val="16"/>
        </w:rPr>
        <w:t>, ao Termo de Securitização e aos demais Documentos da Operação, conforme aplicável.</w:t>
      </w:r>
    </w:p>
    <w:p w14:paraId="5A8AD393" w14:textId="2A33B9C2" w:rsidR="00823BCB" w:rsidRPr="00076B9A" w:rsidRDefault="00823BCB" w:rsidP="00957D0A">
      <w:pPr>
        <w:pStyle w:val="Level2"/>
        <w:widowControl w:val="0"/>
        <w:spacing w:before="140" w:after="0"/>
        <w:rPr>
          <w:rFonts w:eastAsia="Arial Unicode MS"/>
          <w:b/>
          <w:bCs/>
          <w:sz w:val="16"/>
          <w:szCs w:val="16"/>
        </w:rPr>
      </w:pPr>
      <w:bookmarkStart w:id="108" w:name="_Ref99372986"/>
      <w:bookmarkEnd w:id="49"/>
      <w:bookmarkEnd w:id="50"/>
      <w:r w:rsidRPr="00076B9A">
        <w:rPr>
          <w:rFonts w:eastAsia="Calibri"/>
          <w:sz w:val="16"/>
          <w:szCs w:val="16"/>
          <w:lang w:eastAsia="en-US"/>
        </w:rPr>
        <w:t xml:space="preserve">Tendo em vista que a presente Emissão faz parte da </w:t>
      </w:r>
      <w:r w:rsidR="00E363A5" w:rsidRPr="00076B9A">
        <w:rPr>
          <w:rFonts w:eastAsia="Calibri"/>
          <w:sz w:val="16"/>
          <w:szCs w:val="16"/>
          <w:lang w:eastAsia="en-US"/>
        </w:rPr>
        <w:t>operação de securitização</w:t>
      </w:r>
      <w:r w:rsidRPr="00076B9A">
        <w:rPr>
          <w:rFonts w:eastAsia="Calibri"/>
          <w:sz w:val="16"/>
          <w:szCs w:val="16"/>
          <w:lang w:eastAsia="en-US"/>
        </w:rPr>
        <w:t xml:space="preserve">, </w:t>
      </w:r>
      <w:r w:rsidRPr="00CE481D">
        <w:rPr>
          <w:sz w:val="16"/>
          <w:szCs w:val="16"/>
        </w:rPr>
        <w:t>a Emissora deverá prestar contas</w:t>
      </w:r>
      <w:r w:rsidRPr="00076B9A">
        <w:rPr>
          <w:sz w:val="16"/>
          <w:szCs w:val="16"/>
        </w:rPr>
        <w:t xml:space="preserve">, ao Agente Fiduciário dos CRI, sobre a </w:t>
      </w:r>
      <w:r w:rsidR="006C5340" w:rsidRPr="00076B9A">
        <w:rPr>
          <w:sz w:val="16"/>
          <w:szCs w:val="16"/>
        </w:rPr>
        <w:t>Destinação</w:t>
      </w:r>
      <w:r w:rsidR="006C5340">
        <w:rPr>
          <w:sz w:val="16"/>
          <w:szCs w:val="16"/>
        </w:rPr>
        <w:t xml:space="preserve"> Futura</w:t>
      </w:r>
      <w:r w:rsidR="006C5340" w:rsidRPr="00076B9A">
        <w:rPr>
          <w:sz w:val="16"/>
          <w:szCs w:val="16"/>
        </w:rPr>
        <w:t xml:space="preserve"> </w:t>
      </w:r>
      <w:r w:rsidRPr="00076B9A">
        <w:rPr>
          <w:sz w:val="16"/>
          <w:szCs w:val="16"/>
        </w:rPr>
        <w:t>dos recursos obtidos com a Emissão aplicados aos Empreendimentos Destinação</w:t>
      </w:r>
      <w:r w:rsidRPr="00076B9A">
        <w:rPr>
          <w:i/>
          <w:sz w:val="16"/>
          <w:szCs w:val="16"/>
        </w:rPr>
        <w:t>,</w:t>
      </w:r>
      <w:r w:rsidRPr="00076B9A">
        <w:rPr>
          <w:sz w:val="16"/>
          <w:szCs w:val="16"/>
        </w:rPr>
        <w:t xml:space="preserve"> conforme descrito na Cláusula </w:t>
      </w:r>
      <w:r w:rsidR="006E7E4F" w:rsidRPr="00076B9A">
        <w:rPr>
          <w:sz w:val="16"/>
          <w:szCs w:val="16"/>
        </w:rPr>
        <w:fldChar w:fldCharType="begin"/>
      </w:r>
      <w:r w:rsidR="006E7E4F" w:rsidRPr="00076B9A">
        <w:rPr>
          <w:sz w:val="16"/>
          <w:szCs w:val="16"/>
        </w:rPr>
        <w:instrText xml:space="preserve"> REF _Ref521340954 \r \h </w:instrText>
      </w:r>
      <w:r w:rsidR="007D24EB" w:rsidRPr="00076B9A">
        <w:rPr>
          <w:sz w:val="16"/>
          <w:szCs w:val="16"/>
        </w:rPr>
        <w:instrText xml:space="preserve"> \* MERGEFORMAT </w:instrText>
      </w:r>
      <w:r w:rsidR="006E7E4F" w:rsidRPr="00076B9A">
        <w:rPr>
          <w:sz w:val="16"/>
          <w:szCs w:val="16"/>
        </w:rPr>
      </w:r>
      <w:r w:rsidR="006E7E4F" w:rsidRPr="00076B9A">
        <w:rPr>
          <w:sz w:val="16"/>
          <w:szCs w:val="16"/>
        </w:rPr>
        <w:fldChar w:fldCharType="separate"/>
      </w:r>
      <w:r w:rsidR="00EB0246">
        <w:rPr>
          <w:sz w:val="16"/>
          <w:szCs w:val="16"/>
        </w:rPr>
        <w:t>6.1</w:t>
      </w:r>
      <w:r w:rsidR="006E7E4F" w:rsidRPr="00076B9A">
        <w:rPr>
          <w:sz w:val="16"/>
          <w:szCs w:val="16"/>
        </w:rPr>
        <w:fldChar w:fldCharType="end"/>
      </w:r>
      <w:r w:rsidR="006E7E4F" w:rsidRPr="00076B9A">
        <w:rPr>
          <w:sz w:val="16"/>
          <w:szCs w:val="16"/>
        </w:rPr>
        <w:t xml:space="preserve"> </w:t>
      </w:r>
      <w:r w:rsidRPr="00076B9A">
        <w:rPr>
          <w:sz w:val="16"/>
          <w:szCs w:val="16"/>
        </w:rPr>
        <w:t xml:space="preserve">acima, exclusivamente, por meio da apresentação de relatório de comprovação de aplicação dos recursos captados por meio das Debêntures, nos </w:t>
      </w:r>
      <w:r w:rsidRPr="00076B9A">
        <w:rPr>
          <w:sz w:val="16"/>
          <w:szCs w:val="16"/>
        </w:rPr>
        <w:lastRenderedPageBreak/>
        <w:t xml:space="preserve">termos do </w:t>
      </w:r>
      <w:r w:rsidR="00E0292D" w:rsidRPr="00076B9A">
        <w:rPr>
          <w:b/>
          <w:bCs/>
          <w:sz w:val="16"/>
          <w:szCs w:val="16"/>
          <w:u w:val="single"/>
        </w:rPr>
        <w:t>Anexo</w:t>
      </w:r>
      <w:r w:rsidR="00113216" w:rsidRPr="00076B9A">
        <w:rPr>
          <w:b/>
          <w:bCs/>
          <w:sz w:val="16"/>
          <w:szCs w:val="16"/>
          <w:u w:val="single"/>
        </w:rPr>
        <w:t> </w:t>
      </w:r>
      <w:r w:rsidR="00E0292D" w:rsidRPr="00076B9A">
        <w:rPr>
          <w:b/>
          <w:bCs/>
          <w:sz w:val="16"/>
          <w:szCs w:val="16"/>
          <w:u w:val="single"/>
        </w:rPr>
        <w:t>V</w:t>
      </w:r>
      <w:r w:rsidR="00E0292D" w:rsidRPr="00076B9A">
        <w:rPr>
          <w:sz w:val="16"/>
          <w:szCs w:val="16"/>
        </w:rPr>
        <w:t xml:space="preserve"> </w:t>
      </w:r>
      <w:r w:rsidRPr="00076B9A">
        <w:rPr>
          <w:sz w:val="16"/>
          <w:szCs w:val="16"/>
        </w:rPr>
        <w:t>a esta Escritura</w:t>
      </w:r>
      <w:r w:rsidR="00113216" w:rsidRPr="00076B9A">
        <w:rPr>
          <w:sz w:val="16"/>
          <w:szCs w:val="16"/>
        </w:rPr>
        <w:t xml:space="preserve"> de Emissão de Debêntures</w:t>
      </w:r>
      <w:r w:rsidRPr="00076B9A">
        <w:rPr>
          <w:sz w:val="16"/>
          <w:szCs w:val="16"/>
        </w:rPr>
        <w:t xml:space="preserve"> (</w:t>
      </w:r>
      <w:r w:rsidR="000C68AF" w:rsidRPr="00076B9A">
        <w:rPr>
          <w:sz w:val="16"/>
          <w:szCs w:val="16"/>
        </w:rPr>
        <w:t>“</w:t>
      </w:r>
      <w:r w:rsidRPr="00F03116">
        <w:rPr>
          <w:bCs/>
          <w:sz w:val="16"/>
          <w:szCs w:val="16"/>
          <w:u w:val="single"/>
        </w:rPr>
        <w:t>Relatório de Verificação</w:t>
      </w:r>
      <w:r w:rsidR="000C68AF" w:rsidRPr="00076B9A">
        <w:rPr>
          <w:sz w:val="16"/>
          <w:szCs w:val="16"/>
        </w:rPr>
        <w:t>”</w:t>
      </w:r>
      <w:r w:rsidRPr="00076B9A">
        <w:rPr>
          <w:sz w:val="16"/>
          <w:szCs w:val="16"/>
        </w:rPr>
        <w:t>), informando o valor total dos recursos oriundos da Emissão efetivamente destinado pela Emissora</w:t>
      </w:r>
      <w:r w:rsidR="006E7E4F" w:rsidRPr="00076B9A">
        <w:rPr>
          <w:rFonts w:eastAsia="Calibri"/>
          <w:sz w:val="16"/>
          <w:szCs w:val="16"/>
          <w:lang w:eastAsia="en-US"/>
        </w:rPr>
        <w:t xml:space="preserve"> </w:t>
      </w:r>
      <w:r w:rsidRPr="00076B9A">
        <w:rPr>
          <w:sz w:val="16"/>
          <w:szCs w:val="16"/>
        </w:rPr>
        <w:t xml:space="preserve">para cada um dos </w:t>
      </w:r>
      <w:r w:rsidR="006E7E4F" w:rsidRPr="00076B9A">
        <w:rPr>
          <w:sz w:val="16"/>
          <w:szCs w:val="16"/>
        </w:rPr>
        <w:t>Empreendimentos</w:t>
      </w:r>
      <w:r w:rsidRPr="00076B9A">
        <w:rPr>
          <w:sz w:val="16"/>
          <w:szCs w:val="16"/>
        </w:rPr>
        <w:t xml:space="preserve"> Destinação durante o Período de Verificação </w:t>
      </w:r>
      <w:r w:rsidR="00113216" w:rsidRPr="00076B9A">
        <w:rPr>
          <w:sz w:val="16"/>
          <w:szCs w:val="16"/>
        </w:rPr>
        <w:t>(conforme definido abaixo)</w:t>
      </w:r>
      <w:r w:rsidRPr="00076B9A">
        <w:rPr>
          <w:sz w:val="16"/>
          <w:szCs w:val="16"/>
        </w:rPr>
        <w:t xml:space="preserve"> imediatamente anterior à data do respectivo Relatório de Verificação, acompanhado, conforme o caso, </w:t>
      </w:r>
      <w:r w:rsidR="006C5340" w:rsidRPr="00A55EED">
        <w:rPr>
          <w:sz w:val="16"/>
          <w:szCs w:val="16"/>
        </w:rPr>
        <w:t>(i) dos Contratos de Locação vigentes do semestre anterior, objeto dos Imóveis para os quais os recursos foram alocados; (</w:t>
      </w:r>
      <w:proofErr w:type="spellStart"/>
      <w:r w:rsidR="006C5340" w:rsidRPr="00A55EED">
        <w:rPr>
          <w:sz w:val="16"/>
          <w:szCs w:val="16"/>
        </w:rPr>
        <w:t>ii</w:t>
      </w:r>
      <w:proofErr w:type="spellEnd"/>
      <w:r w:rsidR="006C5340" w:rsidRPr="00A55EED">
        <w:rPr>
          <w:sz w:val="16"/>
          <w:szCs w:val="16"/>
        </w:rPr>
        <w:t>) dos comprovantes dos pagamentos dos referidos Contratos de Locação que tenham sido destinadas</w:t>
      </w:r>
      <w:r w:rsidR="000E173C">
        <w:rPr>
          <w:sz w:val="16"/>
          <w:szCs w:val="16"/>
        </w:rPr>
        <w:t xml:space="preserve"> no semestre anterior; e (</w:t>
      </w:r>
      <w:proofErr w:type="spellStart"/>
      <w:r w:rsidR="000E173C">
        <w:rPr>
          <w:sz w:val="16"/>
          <w:szCs w:val="16"/>
        </w:rPr>
        <w:t>iii</w:t>
      </w:r>
      <w:proofErr w:type="spellEnd"/>
      <w:r w:rsidR="000E173C">
        <w:rPr>
          <w:sz w:val="16"/>
          <w:szCs w:val="16"/>
        </w:rPr>
        <w:t xml:space="preserve">) </w:t>
      </w:r>
      <w:r w:rsidR="006C5340" w:rsidRPr="00A55EED">
        <w:rPr>
          <w:sz w:val="16"/>
          <w:szCs w:val="16"/>
        </w:rPr>
        <w:t xml:space="preserve">em ambos os casos acima de cópia do(s) ato(s) societário(s) relativo(s) </w:t>
      </w:r>
      <w:r w:rsidR="006C5340" w:rsidRPr="00076B9A">
        <w:rPr>
          <w:sz w:val="16"/>
          <w:szCs w:val="16"/>
        </w:rPr>
        <w:t>aumento de capital das controladas e/ou subsidiárias; adiantamento para futuro aumento de capital – AFAC das controladas e/ou subsidiárias; mútuos para as subsidiárias; emissão de debêntures pelas controladas e/ou subsidiárias; ou qualquer outra forma permitida em lei</w:t>
      </w:r>
      <w:r w:rsidR="006C5340" w:rsidRPr="00A55EED">
        <w:rPr>
          <w:sz w:val="16"/>
          <w:szCs w:val="16"/>
        </w:rPr>
        <w:t xml:space="preserve">, </w:t>
      </w:r>
      <w:r w:rsidR="006C5340">
        <w:rPr>
          <w:sz w:val="16"/>
          <w:szCs w:val="16"/>
        </w:rPr>
        <w:t xml:space="preserve">e seus </w:t>
      </w:r>
      <w:r w:rsidR="006C5340" w:rsidRPr="00A55EED">
        <w:rPr>
          <w:sz w:val="16"/>
          <w:szCs w:val="16"/>
        </w:rPr>
        <w:t xml:space="preserve">respectivo(s) comprovante(s) de transferência dos recursos </w:t>
      </w:r>
      <w:r w:rsidR="006C5340">
        <w:rPr>
          <w:sz w:val="16"/>
          <w:szCs w:val="16"/>
        </w:rPr>
        <w:t>pela</w:t>
      </w:r>
      <w:r w:rsidR="006C5340" w:rsidRPr="00A55EED">
        <w:rPr>
          <w:sz w:val="16"/>
          <w:szCs w:val="16"/>
        </w:rPr>
        <w:t xml:space="preserve"> </w:t>
      </w:r>
      <w:r w:rsidR="00711F51">
        <w:rPr>
          <w:sz w:val="16"/>
          <w:szCs w:val="16"/>
        </w:rPr>
        <w:t xml:space="preserve">Emissora </w:t>
      </w:r>
      <w:r w:rsidR="006C5340" w:rsidRPr="00A55EED">
        <w:rPr>
          <w:sz w:val="16"/>
          <w:szCs w:val="16"/>
        </w:rPr>
        <w:t xml:space="preserve">às </w:t>
      </w:r>
      <w:r w:rsidR="006C5340">
        <w:rPr>
          <w:sz w:val="16"/>
          <w:szCs w:val="16"/>
        </w:rPr>
        <w:t>s</w:t>
      </w:r>
      <w:r w:rsidR="006C5340" w:rsidRPr="00A55EED">
        <w:rPr>
          <w:sz w:val="16"/>
          <w:szCs w:val="16"/>
        </w:rPr>
        <w:t xml:space="preserve">ubsidiárias, cópia das demonstrações financeiras e/ou balanços e extratos que demonstrem as transferências para tais </w:t>
      </w:r>
      <w:r w:rsidR="006C5340">
        <w:rPr>
          <w:sz w:val="16"/>
          <w:szCs w:val="16"/>
        </w:rPr>
        <w:t>s</w:t>
      </w:r>
      <w:r w:rsidR="006C5340" w:rsidRPr="00A55EED">
        <w:rPr>
          <w:sz w:val="16"/>
          <w:szCs w:val="16"/>
        </w:rPr>
        <w:t xml:space="preserve">ubsidiárias pela </w:t>
      </w:r>
      <w:r w:rsidR="00711F51">
        <w:rPr>
          <w:sz w:val="16"/>
          <w:szCs w:val="16"/>
        </w:rPr>
        <w:t xml:space="preserve">Emissora </w:t>
      </w:r>
      <w:r w:rsidRPr="00076B9A">
        <w:rPr>
          <w:sz w:val="16"/>
          <w:szCs w:val="16"/>
        </w:rPr>
        <w:t>e/ou outros documentos comprobatórios que o Agente Fiduciário dos CRI julgar necessários para acompanhamento da utilização dos recursos</w:t>
      </w:r>
      <w:r w:rsidR="001C23A3" w:rsidRPr="00076B9A">
        <w:rPr>
          <w:sz w:val="16"/>
          <w:szCs w:val="16"/>
        </w:rPr>
        <w:t xml:space="preserve"> (</w:t>
      </w:r>
      <w:r w:rsidR="000C68AF" w:rsidRPr="00076B9A">
        <w:rPr>
          <w:sz w:val="16"/>
          <w:szCs w:val="16"/>
        </w:rPr>
        <w:t>“</w:t>
      </w:r>
      <w:r w:rsidR="001C23A3" w:rsidRPr="00F03116">
        <w:rPr>
          <w:bCs/>
          <w:sz w:val="16"/>
          <w:szCs w:val="16"/>
          <w:u w:val="single"/>
        </w:rPr>
        <w:t>Documentos Comprobatórios</w:t>
      </w:r>
      <w:r w:rsidR="000C68AF" w:rsidRPr="00076B9A">
        <w:rPr>
          <w:sz w:val="16"/>
          <w:szCs w:val="16"/>
        </w:rPr>
        <w:t>”</w:t>
      </w:r>
      <w:r w:rsidR="001C23A3" w:rsidRPr="00076B9A">
        <w:rPr>
          <w:sz w:val="16"/>
          <w:szCs w:val="16"/>
        </w:rPr>
        <w:t>)</w:t>
      </w:r>
      <w:r w:rsidRPr="00076B9A">
        <w:rPr>
          <w:sz w:val="16"/>
          <w:szCs w:val="16"/>
        </w:rPr>
        <w:t xml:space="preserve">, na seguinte periodicidade: </w:t>
      </w:r>
      <w:r w:rsidRPr="00076B9A">
        <w:rPr>
          <w:b/>
          <w:bCs/>
          <w:sz w:val="16"/>
          <w:szCs w:val="16"/>
        </w:rPr>
        <w:t>(i</w:t>
      </w:r>
      <w:r w:rsidR="00D22DEB" w:rsidRPr="00076B9A">
        <w:rPr>
          <w:b/>
          <w:bCs/>
          <w:sz w:val="16"/>
          <w:szCs w:val="16"/>
        </w:rPr>
        <w:t>)</w:t>
      </w:r>
      <w:r w:rsidR="00D22DEB" w:rsidRPr="00076B9A">
        <w:rPr>
          <w:sz w:val="16"/>
          <w:szCs w:val="16"/>
        </w:rPr>
        <w:t> </w:t>
      </w:r>
      <w:r w:rsidR="006C5340">
        <w:rPr>
          <w:sz w:val="16"/>
          <w:szCs w:val="16"/>
        </w:rPr>
        <w:t>todo o dia 20 após o encerramento de</w:t>
      </w:r>
      <w:r w:rsidRPr="00076B9A">
        <w:rPr>
          <w:sz w:val="16"/>
          <w:szCs w:val="16"/>
        </w:rPr>
        <w:t xml:space="preserve"> </w:t>
      </w:r>
      <w:r w:rsidR="005B7E78">
        <w:rPr>
          <w:sz w:val="16"/>
          <w:szCs w:val="16"/>
        </w:rPr>
        <w:t xml:space="preserve">cada </w:t>
      </w:r>
      <w:r w:rsidR="006C5340">
        <w:rPr>
          <w:sz w:val="16"/>
          <w:szCs w:val="16"/>
        </w:rPr>
        <w:t xml:space="preserve">semestre fiscal após </w:t>
      </w:r>
      <w:r w:rsidRPr="00076B9A">
        <w:rPr>
          <w:sz w:val="16"/>
          <w:szCs w:val="16"/>
        </w:rPr>
        <w:t xml:space="preserve">a </w:t>
      </w:r>
      <w:r w:rsidR="00113216" w:rsidRPr="00076B9A">
        <w:rPr>
          <w:sz w:val="16"/>
          <w:szCs w:val="16"/>
        </w:rPr>
        <w:t>Primeira</w:t>
      </w:r>
      <w:r w:rsidRPr="00076B9A">
        <w:rPr>
          <w:sz w:val="16"/>
          <w:szCs w:val="16"/>
        </w:rPr>
        <w:t xml:space="preserve"> Data de Integralização </w:t>
      </w:r>
      <w:r w:rsidR="00113216" w:rsidRPr="00076B9A">
        <w:rPr>
          <w:sz w:val="16"/>
          <w:szCs w:val="16"/>
        </w:rPr>
        <w:t>(conforme definida abaixo)</w:t>
      </w:r>
      <w:r w:rsidRPr="00076B9A">
        <w:rPr>
          <w:sz w:val="16"/>
          <w:szCs w:val="16"/>
        </w:rPr>
        <w:t xml:space="preserve"> (</w:t>
      </w:r>
      <w:r w:rsidR="000C68AF" w:rsidRPr="00076B9A">
        <w:rPr>
          <w:sz w:val="16"/>
          <w:szCs w:val="16"/>
        </w:rPr>
        <w:t>“</w:t>
      </w:r>
      <w:r w:rsidRPr="00F03116">
        <w:rPr>
          <w:bCs/>
          <w:sz w:val="16"/>
          <w:szCs w:val="16"/>
          <w:u w:val="single"/>
        </w:rPr>
        <w:t>Período de Verificação</w:t>
      </w:r>
      <w:r w:rsidR="000C68AF" w:rsidRPr="00076B9A">
        <w:rPr>
          <w:sz w:val="16"/>
          <w:szCs w:val="16"/>
        </w:rPr>
        <w:t>”</w:t>
      </w:r>
      <w:r w:rsidRPr="00076B9A">
        <w:rPr>
          <w:sz w:val="16"/>
          <w:szCs w:val="16"/>
        </w:rPr>
        <w:t>)</w:t>
      </w:r>
      <w:r w:rsidR="005B7E78">
        <w:rPr>
          <w:sz w:val="16"/>
          <w:szCs w:val="16"/>
        </w:rPr>
        <w:t>, cujo primeiro relatório será devido em 20 de janeiro de 2023 e o segundo em 20 de julho de 2023 e os demais a cada semestre</w:t>
      </w:r>
      <w:r w:rsidRPr="00076B9A">
        <w:rPr>
          <w:sz w:val="16"/>
          <w:szCs w:val="16"/>
        </w:rPr>
        <w:t xml:space="preserve">, até </w:t>
      </w:r>
      <w:r w:rsidR="00113216" w:rsidRPr="00076B9A">
        <w:rPr>
          <w:rFonts w:eastAsia="Calibri"/>
          <w:sz w:val="16"/>
          <w:szCs w:val="16"/>
          <w:lang w:eastAsia="en-US"/>
        </w:rPr>
        <w:t xml:space="preserve">a Data de Vencimento </w:t>
      </w:r>
      <w:r w:rsidR="00113216" w:rsidRPr="00076B9A">
        <w:rPr>
          <w:rFonts w:eastAsia="Calibri"/>
          <w:sz w:val="16"/>
          <w:szCs w:val="16"/>
        </w:rPr>
        <w:t xml:space="preserve">e, consequentemente, </w:t>
      </w:r>
      <w:r w:rsidR="00113216" w:rsidRPr="00076B9A">
        <w:rPr>
          <w:rFonts w:eastAsia="Calibri"/>
          <w:sz w:val="16"/>
          <w:szCs w:val="16"/>
          <w:lang w:eastAsia="en-US"/>
        </w:rPr>
        <w:t xml:space="preserve">a </w:t>
      </w:r>
      <w:r w:rsidR="00113216" w:rsidRPr="00076B9A">
        <w:rPr>
          <w:sz w:val="16"/>
          <w:szCs w:val="16"/>
        </w:rPr>
        <w:t xml:space="preserve">data de vencimento final </w:t>
      </w:r>
      <w:r w:rsidR="00113216" w:rsidRPr="00076B9A">
        <w:rPr>
          <w:rFonts w:eastAsia="Arial Unicode MS"/>
          <w:sz w:val="16"/>
          <w:szCs w:val="16"/>
        </w:rPr>
        <w:t>dos CRI, a ser definida no Termo de Securitização</w:t>
      </w:r>
      <w:r w:rsidRPr="00076B9A">
        <w:rPr>
          <w:sz w:val="16"/>
          <w:szCs w:val="16"/>
        </w:rPr>
        <w:t>, ou até que se comprove a aplicação da totalidade dos recursos obtidos, o que ocorrer primeiro. No caso de vencimento (ordinário ou antecipado) das Debêntures ou nos casos de resgate previstos nesta Escritura</w:t>
      </w:r>
      <w:r w:rsidR="00113216" w:rsidRPr="00076B9A">
        <w:rPr>
          <w:sz w:val="16"/>
          <w:szCs w:val="16"/>
        </w:rPr>
        <w:t xml:space="preserve"> de Emissão de Debêntures</w:t>
      </w:r>
      <w:r w:rsidRPr="00076B9A">
        <w:rPr>
          <w:sz w:val="16"/>
          <w:szCs w:val="16"/>
        </w:rPr>
        <w:t xml:space="preserve">, as obrigações da Emissora e, eventualmente, do Agente Fiduciário dos CRI com relação à destinação de recursos perdurarão até o vencimento final dos CRI ou até que a destinação da totalidade dos recursos seja efetivada, o que ocorrer primeiro; e </w:t>
      </w:r>
      <w:r w:rsidRPr="00076B9A">
        <w:rPr>
          <w:b/>
          <w:bCs/>
          <w:sz w:val="16"/>
          <w:szCs w:val="16"/>
        </w:rPr>
        <w:t>(</w:t>
      </w:r>
      <w:proofErr w:type="spellStart"/>
      <w:r w:rsidRPr="00076B9A">
        <w:rPr>
          <w:b/>
          <w:bCs/>
          <w:sz w:val="16"/>
          <w:szCs w:val="16"/>
        </w:rPr>
        <w:t>ii</w:t>
      </w:r>
      <w:proofErr w:type="spellEnd"/>
      <w:r w:rsidR="00D22DEB" w:rsidRPr="00076B9A">
        <w:rPr>
          <w:b/>
          <w:bCs/>
          <w:sz w:val="16"/>
          <w:szCs w:val="16"/>
        </w:rPr>
        <w:t>)</w:t>
      </w:r>
      <w:r w:rsidR="00D22DEB" w:rsidRPr="00076B9A">
        <w:rPr>
          <w:sz w:val="16"/>
          <w:szCs w:val="16"/>
        </w:rPr>
        <w:t> </w:t>
      </w:r>
      <w:r w:rsidRPr="00076B9A">
        <w:rPr>
          <w:sz w:val="16"/>
          <w:szCs w:val="16"/>
        </w:rPr>
        <w:t xml:space="preserve">sempre que solicitado por escrito por Autoridades, pela </w:t>
      </w:r>
      <w:proofErr w:type="spellStart"/>
      <w:r w:rsidRPr="00076B9A">
        <w:rPr>
          <w:sz w:val="16"/>
          <w:szCs w:val="16"/>
        </w:rPr>
        <w:t>Securitizadora</w:t>
      </w:r>
      <w:proofErr w:type="spellEnd"/>
      <w:r w:rsidRPr="00076B9A">
        <w:rPr>
          <w:sz w:val="16"/>
          <w:szCs w:val="16"/>
        </w:rPr>
        <w:t xml:space="preserve"> ou pelo Agente Fiduciário dos CRI,</w:t>
      </w:r>
      <w:r w:rsidR="00A51B52" w:rsidRPr="00076B9A">
        <w:rPr>
          <w:sz w:val="16"/>
          <w:szCs w:val="16"/>
        </w:rPr>
        <w:t xml:space="preserve"> exclusivamente,</w:t>
      </w:r>
      <w:r w:rsidRPr="00076B9A">
        <w:rPr>
          <w:sz w:val="16"/>
          <w:szCs w:val="16"/>
        </w:rPr>
        <w:t xml:space="preserve"> </w:t>
      </w:r>
      <w:bookmarkStart w:id="109" w:name="_Hlk104885039"/>
      <w:r w:rsidRPr="00076B9A">
        <w:rPr>
          <w:sz w:val="16"/>
          <w:szCs w:val="16"/>
        </w:rPr>
        <w:t>para fins de atendimento às Normas e exigências de órgãos reguladores e fiscalizadores</w:t>
      </w:r>
      <w:bookmarkEnd w:id="109"/>
      <w:r w:rsidRPr="00076B9A">
        <w:rPr>
          <w:sz w:val="16"/>
          <w:szCs w:val="16"/>
        </w:rPr>
        <w:t>,</w:t>
      </w:r>
      <w:r w:rsidR="00A51B52" w:rsidRPr="00076B9A">
        <w:rPr>
          <w:sz w:val="16"/>
          <w:szCs w:val="16"/>
        </w:rPr>
        <w:t xml:space="preserve"> ou acompanhado de justificativa,</w:t>
      </w:r>
      <w:r w:rsidRPr="00076B9A">
        <w:rPr>
          <w:sz w:val="16"/>
          <w:szCs w:val="16"/>
        </w:rPr>
        <w:t xml:space="preserve"> a Emissora deverá encaminhar os documentos de comprovação em até 10 (dez) Dias Úteis </w:t>
      </w:r>
      <w:r w:rsidR="00433140" w:rsidRPr="00076B9A">
        <w:rPr>
          <w:sz w:val="16"/>
          <w:szCs w:val="16"/>
        </w:rPr>
        <w:t xml:space="preserve">contados </w:t>
      </w:r>
      <w:r w:rsidRPr="00076B9A">
        <w:rPr>
          <w:sz w:val="16"/>
          <w:szCs w:val="16"/>
        </w:rPr>
        <w:t xml:space="preserve">do recebimento da solicitação, ou em prazo menor, se assim solicitado por qualquer Autoridade ou determinado por Norma. Em qualquer caso aqui previsto, o Agente Fiduciário dos CRI e a </w:t>
      </w:r>
      <w:proofErr w:type="spellStart"/>
      <w:r w:rsidRPr="00076B9A">
        <w:rPr>
          <w:sz w:val="16"/>
          <w:szCs w:val="16"/>
        </w:rPr>
        <w:t>Securitizadora</w:t>
      </w:r>
      <w:proofErr w:type="spellEnd"/>
      <w:r w:rsidRPr="00076B9A">
        <w:rPr>
          <w:sz w:val="16"/>
          <w:szCs w:val="16"/>
        </w:rPr>
        <w:t xml:space="preserve"> deverão tratar todas e quaisquer informações recebidas nos termos deste item em caráter sigiloso (sem prejuízo de disponibilizar as informações para os Titulares do</w:t>
      </w:r>
      <w:r w:rsidR="0071328C" w:rsidRPr="00076B9A">
        <w:rPr>
          <w:sz w:val="16"/>
          <w:szCs w:val="16"/>
        </w:rPr>
        <w:t>s</w:t>
      </w:r>
      <w:r w:rsidRPr="00076B9A">
        <w:rPr>
          <w:sz w:val="16"/>
          <w:szCs w:val="16"/>
        </w:rPr>
        <w:t xml:space="preserve"> CRI e/ou Autoridades competentes, se solicitado), com o fim exclusivo de verificar o cumprimento da destinação de recursos aqui estabelecida.</w:t>
      </w:r>
      <w:bookmarkEnd w:id="108"/>
    </w:p>
    <w:p w14:paraId="1AE39788" w14:textId="77777777" w:rsidR="00823BCB" w:rsidRPr="00076B9A" w:rsidRDefault="00823BCB" w:rsidP="00957D0A">
      <w:pPr>
        <w:pStyle w:val="Level3"/>
        <w:widowControl w:val="0"/>
        <w:tabs>
          <w:tab w:val="clear" w:pos="1874"/>
        </w:tabs>
        <w:spacing w:before="140" w:after="0"/>
        <w:ind w:left="1360" w:hanging="680"/>
        <w:rPr>
          <w:rFonts w:eastAsia="Calibri"/>
          <w:sz w:val="16"/>
          <w:szCs w:val="16"/>
        </w:rPr>
      </w:pPr>
      <w:r w:rsidRPr="00076B9A">
        <w:rPr>
          <w:rFonts w:eastAsia="Arial Unicode MS"/>
          <w:sz w:val="16"/>
          <w:szCs w:val="16"/>
        </w:rPr>
        <w:t xml:space="preserve">O Agente Fiduciário dos CRI, no âmbito da </w:t>
      </w:r>
      <w:r w:rsidR="00E363A5" w:rsidRPr="00076B9A">
        <w:rPr>
          <w:rFonts w:eastAsia="Calibri"/>
          <w:sz w:val="16"/>
          <w:szCs w:val="16"/>
        </w:rPr>
        <w:t>operação de securitização</w:t>
      </w:r>
      <w:r w:rsidRPr="00076B9A">
        <w:rPr>
          <w:rFonts w:eastAsia="Arial Unicode MS"/>
          <w:sz w:val="16"/>
          <w:szCs w:val="16"/>
        </w:rPr>
        <w:t>, deverá verificar, semestralmente, ao longo do prazo de duração das Debêntures e dos CRI ou até a comprovação da aplicação integral dos recursos oriundos da Emissão, o que ocorrer primeiro, o efetivo direcionamento</w:t>
      </w:r>
      <w:r w:rsidRPr="00076B9A">
        <w:rPr>
          <w:rFonts w:eastAsia="Calibri"/>
          <w:sz w:val="16"/>
          <w:szCs w:val="16"/>
        </w:rPr>
        <w:t xml:space="preserve"> de todos os recursos obtidos por meio da presente Emissão na forma acima prevista, a partir, exclusivamente, do Relatório de Verificação</w:t>
      </w:r>
      <w:r w:rsidR="005B7E78">
        <w:rPr>
          <w:rFonts w:eastAsia="Calibri"/>
          <w:sz w:val="16"/>
          <w:szCs w:val="16"/>
        </w:rPr>
        <w:t xml:space="preserve"> e</w:t>
      </w:r>
      <w:r w:rsidRPr="00076B9A">
        <w:rPr>
          <w:rFonts w:eastAsia="Calibri"/>
          <w:sz w:val="16"/>
          <w:szCs w:val="16"/>
        </w:rPr>
        <w:t xml:space="preserve">, </w:t>
      </w:r>
      <w:r w:rsidR="005B7E78">
        <w:rPr>
          <w:rFonts w:eastAsia="Calibri"/>
          <w:sz w:val="16"/>
          <w:szCs w:val="16"/>
        </w:rPr>
        <w:t>dos Documentos Comprobatórios</w:t>
      </w:r>
      <w:r w:rsidRPr="00076B9A">
        <w:rPr>
          <w:rFonts w:eastAsia="Calibri"/>
          <w:sz w:val="16"/>
          <w:szCs w:val="16"/>
        </w:rPr>
        <w:t xml:space="preserve">. Adicionalmente, o Agente Fiduciário </w:t>
      </w:r>
      <w:r w:rsidR="0070003E" w:rsidRPr="00076B9A">
        <w:rPr>
          <w:sz w:val="16"/>
          <w:szCs w:val="16"/>
        </w:rPr>
        <w:t>dos CRI</w:t>
      </w:r>
      <w:r w:rsidR="0070003E" w:rsidRPr="00076B9A">
        <w:rPr>
          <w:rFonts w:eastAsia="Calibri"/>
          <w:sz w:val="16"/>
          <w:szCs w:val="16"/>
        </w:rPr>
        <w:t xml:space="preserve"> </w:t>
      </w:r>
      <w:r w:rsidRPr="00076B9A">
        <w:rPr>
          <w:rFonts w:eastAsia="Calibri"/>
          <w:sz w:val="16"/>
          <w:szCs w:val="16"/>
        </w:rPr>
        <w:t xml:space="preserve">deverá envidar os seus melhores esforços para obter os </w:t>
      </w:r>
      <w:r w:rsidR="001C23A3" w:rsidRPr="00076B9A">
        <w:rPr>
          <w:rFonts w:eastAsia="Calibri"/>
          <w:sz w:val="16"/>
          <w:szCs w:val="16"/>
        </w:rPr>
        <w:t>Documentos Comprobatórios</w:t>
      </w:r>
      <w:r w:rsidRPr="00076B9A">
        <w:rPr>
          <w:rFonts w:eastAsia="Calibri"/>
          <w:sz w:val="16"/>
          <w:szCs w:val="16"/>
        </w:rPr>
        <w:t xml:space="preserve"> que julgar necessários a fim de proceder com a verificação da destinação dos recursos da Oferta.</w:t>
      </w:r>
    </w:p>
    <w:p w14:paraId="2838E9D1" w14:textId="069DC0D7" w:rsidR="00823BCB" w:rsidRPr="00076B9A" w:rsidRDefault="00823BCB" w:rsidP="00957D0A">
      <w:pPr>
        <w:pStyle w:val="Level3"/>
        <w:widowControl w:val="0"/>
        <w:tabs>
          <w:tab w:val="clear" w:pos="1874"/>
        </w:tabs>
        <w:spacing w:before="140" w:after="0"/>
        <w:rPr>
          <w:rFonts w:eastAsia="Calibri"/>
          <w:sz w:val="16"/>
          <w:szCs w:val="16"/>
        </w:rPr>
      </w:pPr>
      <w:bookmarkStart w:id="110" w:name="_Ref68603236"/>
      <w:r w:rsidRPr="00076B9A">
        <w:rPr>
          <w:rFonts w:eastAsia="Calibri"/>
          <w:sz w:val="16"/>
          <w:szCs w:val="16"/>
        </w:rPr>
        <w:t>Uma vez atingido o valor da destinação dos recursos das Debêntures, que será verificado pelo Agente Fiduciário dos CRI, nos termos da Cláusula </w:t>
      </w:r>
      <w:r w:rsidRPr="00076B9A">
        <w:rPr>
          <w:rFonts w:eastAsia="Calibri"/>
          <w:sz w:val="16"/>
          <w:szCs w:val="16"/>
        </w:rPr>
        <w:fldChar w:fldCharType="begin"/>
      </w:r>
      <w:r w:rsidRPr="00076B9A">
        <w:rPr>
          <w:rFonts w:eastAsia="Calibri"/>
          <w:sz w:val="16"/>
          <w:szCs w:val="16"/>
        </w:rPr>
        <w:instrText xml:space="preserve"> REF _Ref99372986 \r \h </w:instrText>
      </w:r>
      <w:r w:rsidR="007D24EB" w:rsidRPr="00076B9A">
        <w:rPr>
          <w:rFonts w:eastAsia="Calibri"/>
          <w:sz w:val="16"/>
          <w:szCs w:val="16"/>
        </w:rPr>
        <w:instrText xml:space="preserve"> \* MERGEFORMAT </w:instrText>
      </w:r>
      <w:r w:rsidRPr="00076B9A">
        <w:rPr>
          <w:rFonts w:eastAsia="Calibri"/>
          <w:sz w:val="16"/>
          <w:szCs w:val="16"/>
        </w:rPr>
      </w:r>
      <w:r w:rsidRPr="00076B9A">
        <w:rPr>
          <w:rFonts w:eastAsia="Calibri"/>
          <w:sz w:val="16"/>
          <w:szCs w:val="16"/>
        </w:rPr>
        <w:fldChar w:fldCharType="separate"/>
      </w:r>
      <w:r w:rsidR="00EB0246">
        <w:rPr>
          <w:rFonts w:eastAsia="Calibri"/>
          <w:sz w:val="16"/>
          <w:szCs w:val="16"/>
        </w:rPr>
        <w:t>6.3</w:t>
      </w:r>
      <w:r w:rsidRPr="00076B9A">
        <w:rPr>
          <w:rFonts w:eastAsia="Calibri"/>
          <w:sz w:val="16"/>
          <w:szCs w:val="16"/>
        </w:rPr>
        <w:fldChar w:fldCharType="end"/>
      </w:r>
      <w:r w:rsidRPr="00076B9A">
        <w:rPr>
          <w:rFonts w:eastAsia="Calibri"/>
          <w:sz w:val="16"/>
          <w:szCs w:val="16"/>
        </w:rPr>
        <w:t xml:space="preserve"> e observados os critérios constantes do relatório cujo modelo consta como </w:t>
      </w:r>
      <w:r w:rsidR="00E0292D" w:rsidRPr="00076B9A">
        <w:rPr>
          <w:rFonts w:eastAsia="Calibri"/>
          <w:b/>
          <w:bCs/>
          <w:sz w:val="16"/>
          <w:szCs w:val="16"/>
          <w:u w:val="single"/>
        </w:rPr>
        <w:t>Anexo</w:t>
      </w:r>
      <w:r w:rsidR="0071328C" w:rsidRPr="00076B9A">
        <w:rPr>
          <w:rFonts w:eastAsia="Calibri"/>
          <w:b/>
          <w:bCs/>
          <w:sz w:val="16"/>
          <w:szCs w:val="16"/>
          <w:u w:val="single"/>
        </w:rPr>
        <w:t> </w:t>
      </w:r>
      <w:r w:rsidR="00E0292D" w:rsidRPr="00076B9A">
        <w:rPr>
          <w:rFonts w:eastAsia="Calibri"/>
          <w:b/>
          <w:bCs/>
          <w:sz w:val="16"/>
          <w:szCs w:val="16"/>
          <w:u w:val="single"/>
        </w:rPr>
        <w:t>V</w:t>
      </w:r>
      <w:r w:rsidRPr="00076B9A">
        <w:rPr>
          <w:rFonts w:eastAsia="Calibri"/>
          <w:sz w:val="16"/>
          <w:szCs w:val="16"/>
        </w:rPr>
        <w:t xml:space="preserve"> a esta Escritura</w:t>
      </w:r>
      <w:r w:rsidR="0071328C" w:rsidRPr="00076B9A">
        <w:rPr>
          <w:rFonts w:eastAsia="Calibri"/>
          <w:sz w:val="16"/>
          <w:szCs w:val="16"/>
        </w:rPr>
        <w:t xml:space="preserve"> de Emissão de Debêntures</w:t>
      </w:r>
      <w:r w:rsidRPr="00076B9A">
        <w:rPr>
          <w:rFonts w:eastAsia="Calibri"/>
          <w:sz w:val="16"/>
          <w:szCs w:val="16"/>
        </w:rPr>
        <w:t xml:space="preserve">, a Emissora e o Agente Fiduciário dos CRI, </w:t>
      </w:r>
      <w:r w:rsidRPr="00076B9A">
        <w:rPr>
          <w:rFonts w:eastAsia="Calibri"/>
          <w:bCs/>
          <w:sz w:val="16"/>
          <w:szCs w:val="16"/>
        </w:rPr>
        <w:t xml:space="preserve">no âmbito da </w:t>
      </w:r>
      <w:r w:rsidR="00E363A5" w:rsidRPr="00076B9A">
        <w:rPr>
          <w:rFonts w:eastAsia="Calibri"/>
          <w:sz w:val="16"/>
          <w:szCs w:val="16"/>
        </w:rPr>
        <w:t>operação de securitização</w:t>
      </w:r>
      <w:r w:rsidRPr="00076B9A">
        <w:rPr>
          <w:rFonts w:eastAsia="Calibri"/>
          <w:bCs/>
          <w:sz w:val="16"/>
          <w:szCs w:val="16"/>
        </w:rPr>
        <w:t xml:space="preserve">, </w:t>
      </w:r>
      <w:r w:rsidRPr="00076B9A">
        <w:rPr>
          <w:rFonts w:eastAsia="Calibri"/>
          <w:sz w:val="16"/>
          <w:szCs w:val="16"/>
        </w:rPr>
        <w:t>ficarão desobrigados com relação às comprovações de que trata a Cláusula </w:t>
      </w:r>
      <w:r w:rsidRPr="00076B9A">
        <w:rPr>
          <w:rFonts w:eastAsia="Calibri"/>
          <w:sz w:val="16"/>
          <w:szCs w:val="16"/>
        </w:rPr>
        <w:fldChar w:fldCharType="begin"/>
      </w:r>
      <w:r w:rsidRPr="00076B9A">
        <w:rPr>
          <w:rFonts w:eastAsia="Calibri"/>
          <w:sz w:val="16"/>
          <w:szCs w:val="16"/>
        </w:rPr>
        <w:instrText xml:space="preserve"> REF _Ref99372986 \r \h </w:instrText>
      </w:r>
      <w:r w:rsidR="007D24EB" w:rsidRPr="00076B9A">
        <w:rPr>
          <w:rFonts w:eastAsia="Calibri"/>
          <w:sz w:val="16"/>
          <w:szCs w:val="16"/>
        </w:rPr>
        <w:instrText xml:space="preserve"> \* MERGEFORMAT </w:instrText>
      </w:r>
      <w:r w:rsidRPr="00076B9A">
        <w:rPr>
          <w:rFonts w:eastAsia="Calibri"/>
          <w:sz w:val="16"/>
          <w:szCs w:val="16"/>
        </w:rPr>
      </w:r>
      <w:r w:rsidRPr="00076B9A">
        <w:rPr>
          <w:rFonts w:eastAsia="Calibri"/>
          <w:sz w:val="16"/>
          <w:szCs w:val="16"/>
        </w:rPr>
        <w:fldChar w:fldCharType="separate"/>
      </w:r>
      <w:r w:rsidR="00EB0246">
        <w:rPr>
          <w:rFonts w:eastAsia="Calibri"/>
          <w:sz w:val="16"/>
          <w:szCs w:val="16"/>
        </w:rPr>
        <w:t>6.3</w:t>
      </w:r>
      <w:r w:rsidRPr="00076B9A">
        <w:rPr>
          <w:rFonts w:eastAsia="Calibri"/>
          <w:sz w:val="16"/>
          <w:szCs w:val="16"/>
        </w:rPr>
        <w:fldChar w:fldCharType="end"/>
      </w:r>
      <w:r w:rsidRPr="00076B9A">
        <w:rPr>
          <w:rFonts w:eastAsia="Calibri"/>
          <w:sz w:val="16"/>
          <w:szCs w:val="16"/>
        </w:rPr>
        <w:t xml:space="preserve"> acima, exceto se em razão de determinação de Autoridades ou atendimento a Normas for necessária qualquer comprovação adicional.</w:t>
      </w:r>
      <w:bookmarkEnd w:id="110"/>
    </w:p>
    <w:p w14:paraId="2A6EAD40" w14:textId="77777777" w:rsidR="00C32307" w:rsidRPr="00076B9A" w:rsidRDefault="00752B68" w:rsidP="005345C4">
      <w:pPr>
        <w:pStyle w:val="Level3"/>
        <w:widowControl w:val="0"/>
        <w:tabs>
          <w:tab w:val="clear" w:pos="1874"/>
        </w:tabs>
        <w:spacing w:before="140" w:after="0"/>
        <w:rPr>
          <w:rFonts w:eastAsia="Calibri"/>
          <w:sz w:val="16"/>
          <w:szCs w:val="16"/>
        </w:rPr>
      </w:pPr>
      <w:r w:rsidRPr="00076B9A">
        <w:rPr>
          <w:sz w:val="16"/>
          <w:szCs w:val="16"/>
        </w:rPr>
        <w:t>Mediante o recebimento do Relatório de Verificação</w:t>
      </w:r>
      <w:r w:rsidR="006972DE" w:rsidRPr="00076B9A">
        <w:rPr>
          <w:sz w:val="16"/>
          <w:szCs w:val="16"/>
        </w:rPr>
        <w:t xml:space="preserve"> e dos Documentos Comprobatórios</w:t>
      </w:r>
      <w:r w:rsidRPr="00076B9A">
        <w:rPr>
          <w:sz w:val="16"/>
          <w:szCs w:val="16"/>
        </w:rPr>
        <w:t>, o Agente Fiduciário dos CRI será responsável por verificar, com base, exclusivamente, no mesmo, o cumprimento das obrigações de destinação dos recursos assumidas pela Emissora na forma acima prevista.</w:t>
      </w:r>
    </w:p>
    <w:p w14:paraId="72F93E2C" w14:textId="27AB6B04" w:rsidR="00C32307" w:rsidRPr="00076B9A" w:rsidRDefault="00C32307" w:rsidP="005345C4">
      <w:pPr>
        <w:pStyle w:val="Level3"/>
        <w:widowControl w:val="0"/>
        <w:tabs>
          <w:tab w:val="clear" w:pos="1874"/>
        </w:tabs>
        <w:spacing w:before="140" w:after="0"/>
        <w:rPr>
          <w:rFonts w:eastAsia="Calibri"/>
          <w:sz w:val="16"/>
          <w:szCs w:val="16"/>
        </w:rPr>
      </w:pPr>
      <w:r w:rsidRPr="00076B9A">
        <w:rPr>
          <w:sz w:val="16"/>
          <w:szCs w:val="16"/>
        </w:rPr>
        <w:t xml:space="preserve">Para os fins da presente Cláusula 5, fica certo e disposto que o Agente Fiduciário dos CRI não realizará diretamente o acompanhamento físico das </w:t>
      </w:r>
      <w:r w:rsidR="00050D74">
        <w:rPr>
          <w:sz w:val="16"/>
          <w:szCs w:val="16"/>
        </w:rPr>
        <w:t xml:space="preserve">locações </w:t>
      </w:r>
      <w:r w:rsidRPr="00076B9A">
        <w:rPr>
          <w:sz w:val="16"/>
          <w:szCs w:val="16"/>
        </w:rPr>
        <w:t xml:space="preserve">dos </w:t>
      </w:r>
      <w:r w:rsidR="00F0619F">
        <w:rPr>
          <w:sz w:val="16"/>
          <w:szCs w:val="16"/>
        </w:rPr>
        <w:t>Empreendimentos Destinação</w:t>
      </w:r>
      <w:r w:rsidRPr="00076B9A">
        <w:rPr>
          <w:sz w:val="16"/>
          <w:szCs w:val="16"/>
        </w:rPr>
        <w:t xml:space="preserve">, estando tal acompanhamento restrito ao envio, pela Emissora ao Agente Fiduciário dos CRI dos documentos previstos na presente Cláusula </w:t>
      </w:r>
      <w:r w:rsidR="00FE0803">
        <w:rPr>
          <w:sz w:val="16"/>
          <w:szCs w:val="16"/>
        </w:rPr>
        <w:t>6</w:t>
      </w:r>
      <w:r w:rsidRPr="00076B9A">
        <w:rPr>
          <w:sz w:val="16"/>
          <w:szCs w:val="16"/>
        </w:rPr>
        <w:t xml:space="preserve">. </w:t>
      </w:r>
    </w:p>
    <w:p w14:paraId="5ED31A97" w14:textId="77777777" w:rsidR="00752B68" w:rsidRPr="00D56E6C" w:rsidRDefault="004B30BC" w:rsidP="00D56E6C">
      <w:pPr>
        <w:pStyle w:val="Level3"/>
        <w:spacing w:before="140" w:after="0"/>
        <w:rPr>
          <w:sz w:val="16"/>
          <w:szCs w:val="16"/>
        </w:rPr>
      </w:pPr>
      <w:r w:rsidRPr="00076B9A">
        <w:rPr>
          <w:sz w:val="16"/>
          <w:szCs w:val="16"/>
        </w:rPr>
        <w:t xml:space="preserve">Sem prejuízo do dever de diligência, o Agente Fiduciário dos CRI assume que as informações e os documentos encaminhados pela Emissora para verificação da destinação de recursos descrita na presente Cláusula </w:t>
      </w:r>
      <w:r w:rsidR="00FE0803">
        <w:rPr>
          <w:sz w:val="16"/>
          <w:szCs w:val="16"/>
        </w:rPr>
        <w:t>6</w:t>
      </w:r>
      <w:r w:rsidRPr="00076B9A">
        <w:rPr>
          <w:sz w:val="16"/>
          <w:szCs w:val="16"/>
        </w:rPr>
        <w:t xml:space="preserve"> são verídicos e não foram objeto de fraude ou adulteração, não sendo o Agente Fiduciário dos CRI responsável por verificar a suficiência, validade, qualidade, veracidade ou completude das informações técnicas e financeiras constantes de tais documentos ou, ainda, em qualquer outro documento que lhe seja enviado com o fim de complementar, esclarecer, retificar ou ratificar as informações prestadas ou a serem prestadas.</w:t>
      </w:r>
    </w:p>
    <w:p w14:paraId="63AFEF64" w14:textId="0E1D62DD" w:rsidR="00D47DF0" w:rsidRPr="00076B9A" w:rsidRDefault="00823BCB" w:rsidP="00957D0A">
      <w:pPr>
        <w:pStyle w:val="Level2"/>
        <w:widowControl w:val="0"/>
        <w:spacing w:before="140" w:after="0"/>
        <w:rPr>
          <w:rFonts w:eastAsia="Calibri"/>
          <w:sz w:val="16"/>
          <w:szCs w:val="16"/>
        </w:rPr>
      </w:pPr>
      <w:bookmarkStart w:id="111" w:name="_Hlk12956820"/>
      <w:r w:rsidRPr="00076B9A">
        <w:rPr>
          <w:sz w:val="16"/>
          <w:szCs w:val="16"/>
        </w:rPr>
        <w:t xml:space="preserve">A Emissora se obriga, desde já, a destinar todo o valor relativo aos recursos decorrentes da Emissão na forma acima estabelecida independentemente da realização do resgate antecipado e/ou do vencimento antecipado das </w:t>
      </w:r>
      <w:r w:rsidRPr="00076B9A">
        <w:rPr>
          <w:sz w:val="16"/>
          <w:szCs w:val="16"/>
        </w:rPr>
        <w:lastRenderedPageBreak/>
        <w:t>Debêntures, nos termos desta Escritura</w:t>
      </w:r>
      <w:r w:rsidR="0071328C" w:rsidRPr="00076B9A">
        <w:rPr>
          <w:sz w:val="16"/>
          <w:szCs w:val="16"/>
        </w:rPr>
        <w:t xml:space="preserve"> de Emissão de Debêntures</w:t>
      </w:r>
      <w:r w:rsidRPr="00076B9A">
        <w:rPr>
          <w:sz w:val="16"/>
          <w:szCs w:val="16"/>
        </w:rPr>
        <w:t xml:space="preserve">, cabendo ao Agente Fiduciário dos CRI verificar </w:t>
      </w:r>
      <w:r w:rsidR="00C32307" w:rsidRPr="00076B9A">
        <w:rPr>
          <w:sz w:val="16"/>
          <w:szCs w:val="16"/>
        </w:rPr>
        <w:t>a destinaç</w:t>
      </w:r>
      <w:r w:rsidR="004B30BC" w:rsidRPr="00076B9A">
        <w:rPr>
          <w:sz w:val="16"/>
          <w:szCs w:val="16"/>
        </w:rPr>
        <w:t>ão</w:t>
      </w:r>
      <w:r w:rsidRPr="00076B9A">
        <w:rPr>
          <w:sz w:val="16"/>
          <w:szCs w:val="16"/>
        </w:rPr>
        <w:t xml:space="preserve"> de tais recursos, conforme estabelecidos nesta Cláusula</w:t>
      </w:r>
      <w:r w:rsidR="006E7E4F" w:rsidRPr="00076B9A">
        <w:rPr>
          <w:sz w:val="16"/>
          <w:szCs w:val="16"/>
        </w:rPr>
        <w:t xml:space="preserve"> </w:t>
      </w:r>
      <w:r w:rsidR="006E7E4F" w:rsidRPr="00076B9A">
        <w:rPr>
          <w:sz w:val="16"/>
          <w:szCs w:val="16"/>
        </w:rPr>
        <w:fldChar w:fldCharType="begin"/>
      </w:r>
      <w:r w:rsidR="006E7E4F" w:rsidRPr="00076B9A">
        <w:rPr>
          <w:sz w:val="16"/>
          <w:szCs w:val="16"/>
        </w:rPr>
        <w:instrText xml:space="preserve"> REF _Ref103689555 \r \h </w:instrText>
      </w:r>
      <w:r w:rsidR="007D24EB" w:rsidRPr="00076B9A">
        <w:rPr>
          <w:sz w:val="16"/>
          <w:szCs w:val="16"/>
        </w:rPr>
        <w:instrText xml:space="preserve"> \* MERGEFORMAT </w:instrText>
      </w:r>
      <w:r w:rsidR="006E7E4F" w:rsidRPr="00076B9A">
        <w:rPr>
          <w:sz w:val="16"/>
          <w:szCs w:val="16"/>
        </w:rPr>
      </w:r>
      <w:r w:rsidR="006E7E4F" w:rsidRPr="00076B9A">
        <w:rPr>
          <w:sz w:val="16"/>
          <w:szCs w:val="16"/>
        </w:rPr>
        <w:fldChar w:fldCharType="separate"/>
      </w:r>
      <w:r w:rsidR="00EB0246">
        <w:rPr>
          <w:sz w:val="16"/>
          <w:szCs w:val="16"/>
        </w:rPr>
        <w:t>6</w:t>
      </w:r>
      <w:r w:rsidR="006E7E4F" w:rsidRPr="00076B9A">
        <w:rPr>
          <w:sz w:val="16"/>
          <w:szCs w:val="16"/>
        </w:rPr>
        <w:fldChar w:fldCharType="end"/>
      </w:r>
      <w:r w:rsidRPr="00076B9A">
        <w:rPr>
          <w:sz w:val="16"/>
          <w:szCs w:val="16"/>
        </w:rPr>
        <w:t>.</w:t>
      </w:r>
      <w:bookmarkEnd w:id="111"/>
    </w:p>
    <w:p w14:paraId="6F7FB5AD" w14:textId="2E6E906D" w:rsidR="00823BCB" w:rsidRPr="00CE481D" w:rsidRDefault="00D47DF0" w:rsidP="00957D0A">
      <w:pPr>
        <w:pStyle w:val="Level2"/>
        <w:widowControl w:val="0"/>
        <w:spacing w:before="140" w:after="0"/>
        <w:rPr>
          <w:rFonts w:eastAsia="Calibri"/>
          <w:sz w:val="16"/>
          <w:szCs w:val="16"/>
        </w:rPr>
      </w:pPr>
      <w:r w:rsidRPr="00CE481D">
        <w:rPr>
          <w:sz w:val="16"/>
          <w:szCs w:val="16"/>
        </w:rPr>
        <w:t xml:space="preserve">A Emissora se obriga, em caráter irrevogável e irretratável, a indenizar o Debenturista, o Agente Fiduciário dos CRI e os Titulares dos CRI por todos e quaisquer prejuízos, danos, perdas, custos e/ou despesas (incluindo custas judiciais e honorários advocatícios) que vierem a, comprovadamente, incorrer em decorrência da utilização dos recursos oriundos das Debêntures de forma diversa da estabelecida nesta Cláusula </w:t>
      </w:r>
      <w:r w:rsidRPr="00CE481D">
        <w:rPr>
          <w:sz w:val="16"/>
          <w:szCs w:val="16"/>
        </w:rPr>
        <w:fldChar w:fldCharType="begin"/>
      </w:r>
      <w:r w:rsidRPr="00CE481D">
        <w:rPr>
          <w:sz w:val="16"/>
          <w:szCs w:val="16"/>
        </w:rPr>
        <w:instrText xml:space="preserve"> REF _Ref94014576 \r \h  \* MERGEFORMAT </w:instrText>
      </w:r>
      <w:r w:rsidRPr="00CE481D">
        <w:rPr>
          <w:sz w:val="16"/>
          <w:szCs w:val="16"/>
        </w:rPr>
      </w:r>
      <w:r w:rsidRPr="00CE481D">
        <w:rPr>
          <w:sz w:val="16"/>
          <w:szCs w:val="16"/>
        </w:rPr>
        <w:fldChar w:fldCharType="separate"/>
      </w:r>
      <w:r w:rsidR="00EB0246">
        <w:rPr>
          <w:sz w:val="16"/>
          <w:szCs w:val="16"/>
        </w:rPr>
        <w:t>6</w:t>
      </w:r>
      <w:r w:rsidRPr="00CE481D">
        <w:rPr>
          <w:sz w:val="16"/>
          <w:szCs w:val="16"/>
        </w:rPr>
        <w:fldChar w:fldCharType="end"/>
      </w:r>
      <w:r w:rsidRPr="00CE481D">
        <w:rPr>
          <w:sz w:val="16"/>
          <w:szCs w:val="16"/>
        </w:rPr>
        <w:t>.</w:t>
      </w:r>
    </w:p>
    <w:p w14:paraId="1169B2B3" w14:textId="49EB75BF" w:rsidR="006E33F5" w:rsidRPr="00CE481D" w:rsidRDefault="006E33F5" w:rsidP="00957D0A">
      <w:pPr>
        <w:pStyle w:val="Level2"/>
        <w:widowControl w:val="0"/>
        <w:spacing w:before="140" w:after="0"/>
        <w:rPr>
          <w:sz w:val="16"/>
          <w:szCs w:val="16"/>
        </w:rPr>
      </w:pPr>
      <w:r w:rsidRPr="00CE481D">
        <w:rPr>
          <w:sz w:val="16"/>
          <w:szCs w:val="16"/>
        </w:rPr>
        <w:t xml:space="preserve">A </w:t>
      </w:r>
      <w:r w:rsidR="00F75728" w:rsidRPr="00CE481D">
        <w:rPr>
          <w:sz w:val="16"/>
          <w:szCs w:val="16"/>
        </w:rPr>
        <w:t>Emissora</w:t>
      </w:r>
      <w:r w:rsidR="00A47BF4" w:rsidRPr="00CE481D">
        <w:rPr>
          <w:sz w:val="16"/>
          <w:szCs w:val="16"/>
        </w:rPr>
        <w:t xml:space="preserve"> </w:t>
      </w:r>
      <w:r w:rsidRPr="00CE481D">
        <w:rPr>
          <w:sz w:val="16"/>
          <w:szCs w:val="16"/>
        </w:rPr>
        <w:t>será a responsável pela custódia e guarda de todos e quaisquer documentos que comprovem a utilização dos recursos relativos às Debêntures, nos termos desta Cláusula</w:t>
      </w:r>
      <w:r w:rsidR="00A47BF4" w:rsidRPr="00CE481D">
        <w:rPr>
          <w:sz w:val="16"/>
          <w:szCs w:val="16"/>
        </w:rPr>
        <w:t xml:space="preserve"> </w:t>
      </w:r>
      <w:r w:rsidR="00A47BF4" w:rsidRPr="00CE481D">
        <w:rPr>
          <w:sz w:val="16"/>
          <w:szCs w:val="16"/>
        </w:rPr>
        <w:fldChar w:fldCharType="begin"/>
      </w:r>
      <w:r w:rsidR="00A47BF4" w:rsidRPr="00CE481D">
        <w:rPr>
          <w:sz w:val="16"/>
          <w:szCs w:val="16"/>
        </w:rPr>
        <w:instrText xml:space="preserve"> REF _Ref94014576 \r \h </w:instrText>
      </w:r>
      <w:r w:rsidR="00B55732" w:rsidRPr="00CE481D">
        <w:rPr>
          <w:sz w:val="16"/>
          <w:szCs w:val="16"/>
        </w:rPr>
        <w:instrText xml:space="preserve"> \* MERGEFORMAT </w:instrText>
      </w:r>
      <w:r w:rsidR="00A47BF4" w:rsidRPr="00CE481D">
        <w:rPr>
          <w:sz w:val="16"/>
          <w:szCs w:val="16"/>
        </w:rPr>
      </w:r>
      <w:r w:rsidR="00A47BF4" w:rsidRPr="00CE481D">
        <w:rPr>
          <w:sz w:val="16"/>
          <w:szCs w:val="16"/>
        </w:rPr>
        <w:fldChar w:fldCharType="separate"/>
      </w:r>
      <w:r w:rsidR="00EB0246">
        <w:rPr>
          <w:sz w:val="16"/>
          <w:szCs w:val="16"/>
        </w:rPr>
        <w:t>6</w:t>
      </w:r>
      <w:r w:rsidR="00A47BF4" w:rsidRPr="00CE481D">
        <w:rPr>
          <w:sz w:val="16"/>
          <w:szCs w:val="16"/>
        </w:rPr>
        <w:fldChar w:fldCharType="end"/>
      </w:r>
      <w:r w:rsidRPr="00CE481D">
        <w:rPr>
          <w:sz w:val="16"/>
          <w:szCs w:val="16"/>
        </w:rPr>
        <w:t>.</w:t>
      </w:r>
    </w:p>
    <w:p w14:paraId="1EF93274" w14:textId="3AC4A8CF" w:rsidR="00A47BF4" w:rsidRPr="00076B9A" w:rsidRDefault="000A6C19" w:rsidP="00957D0A">
      <w:pPr>
        <w:pStyle w:val="Level1"/>
        <w:keepNext w:val="0"/>
        <w:widowControl w:val="0"/>
        <w:spacing w:before="140" w:after="0"/>
        <w:rPr>
          <w:rFonts w:cs="Arial"/>
          <w:sz w:val="16"/>
          <w:szCs w:val="16"/>
        </w:rPr>
      </w:pPr>
      <w:bookmarkStart w:id="112" w:name="_Toc95903267"/>
      <w:bookmarkStart w:id="113" w:name="_Toc95931976"/>
      <w:bookmarkStart w:id="114" w:name="_Toc95903268"/>
      <w:bookmarkStart w:id="115" w:name="_Toc95931977"/>
      <w:bookmarkStart w:id="116" w:name="_Toc107507825"/>
      <w:bookmarkEnd w:id="41"/>
      <w:bookmarkEnd w:id="42"/>
      <w:bookmarkEnd w:id="46"/>
      <w:bookmarkEnd w:id="47"/>
      <w:bookmarkEnd w:id="48"/>
      <w:bookmarkEnd w:id="112"/>
      <w:bookmarkEnd w:id="113"/>
      <w:bookmarkEnd w:id="114"/>
      <w:bookmarkEnd w:id="115"/>
      <w:r w:rsidRPr="00076B9A">
        <w:rPr>
          <w:rFonts w:cs="Arial"/>
          <w:sz w:val="16"/>
          <w:szCs w:val="16"/>
        </w:rPr>
        <w:t>VINCULAÇÃO À OPERAÇÃO DE SECURITIZAÇÃO DE CRÉDITOS IMOBILIÁRIOS</w:t>
      </w:r>
      <w:bookmarkEnd w:id="116"/>
    </w:p>
    <w:p w14:paraId="5911532C" w14:textId="77777777" w:rsidR="000A6C19" w:rsidRPr="00076B9A" w:rsidRDefault="000A6C19" w:rsidP="00957D0A">
      <w:pPr>
        <w:pStyle w:val="Level2"/>
        <w:widowControl w:val="0"/>
        <w:spacing w:before="140" w:after="0"/>
        <w:rPr>
          <w:sz w:val="16"/>
          <w:szCs w:val="16"/>
        </w:rPr>
      </w:pPr>
      <w:bookmarkStart w:id="117" w:name="_Ref531012312"/>
      <w:bookmarkStart w:id="118" w:name="_Ref457921616"/>
      <w:bookmarkStart w:id="119" w:name="_Ref457477275"/>
      <w:r w:rsidRPr="00076B9A">
        <w:rPr>
          <w:sz w:val="16"/>
          <w:szCs w:val="16"/>
        </w:rPr>
        <w:t>As Debêntures serão subscritas exclusivamente pelo Debenturista, no âmbito da securitização dos recebíveis imobiliários relativos às Debêntures, para compor o lastro dos CRI, conforme estabelecido no Termo de Securitização</w:t>
      </w:r>
      <w:r w:rsidR="005E1B13" w:rsidRPr="00076B9A">
        <w:rPr>
          <w:sz w:val="16"/>
          <w:szCs w:val="16"/>
        </w:rPr>
        <w:t xml:space="preserve">, sendo os Créditos Imobiliários CDI lastro dos </w:t>
      </w:r>
      <w:r w:rsidR="00123EFC" w:rsidRPr="00076B9A">
        <w:rPr>
          <w:sz w:val="16"/>
          <w:szCs w:val="16"/>
        </w:rPr>
        <w:t xml:space="preserve">CRI </w:t>
      </w:r>
      <w:r w:rsidR="005E1B13" w:rsidRPr="00076B9A">
        <w:rPr>
          <w:sz w:val="16"/>
          <w:szCs w:val="16"/>
        </w:rPr>
        <w:t>CDI</w:t>
      </w:r>
      <w:r w:rsidR="0081746D">
        <w:rPr>
          <w:sz w:val="16"/>
          <w:szCs w:val="16"/>
        </w:rPr>
        <w:t xml:space="preserve"> e </w:t>
      </w:r>
      <w:r w:rsidR="00F03116">
        <w:rPr>
          <w:sz w:val="16"/>
          <w:szCs w:val="16"/>
        </w:rPr>
        <w:t>os Créditos Imobiliários IPCA lastro dos CRI IPCA</w:t>
      </w:r>
      <w:bookmarkEnd w:id="117"/>
      <w:r w:rsidR="00F03116">
        <w:rPr>
          <w:sz w:val="16"/>
          <w:szCs w:val="16"/>
        </w:rPr>
        <w:t>.</w:t>
      </w:r>
    </w:p>
    <w:p w14:paraId="08B0A052" w14:textId="77777777" w:rsidR="000A6C19" w:rsidRPr="00076B9A" w:rsidRDefault="000A6C19" w:rsidP="00957D0A">
      <w:pPr>
        <w:pStyle w:val="Level2"/>
        <w:widowControl w:val="0"/>
        <w:spacing w:before="140" w:after="0"/>
        <w:rPr>
          <w:sz w:val="16"/>
          <w:szCs w:val="16"/>
        </w:rPr>
      </w:pPr>
      <w:r w:rsidRPr="00076B9A">
        <w:rPr>
          <w:sz w:val="16"/>
          <w:szCs w:val="16"/>
        </w:rPr>
        <w:t>As Debêntures e os Créditos Imobiliários representados pela</w:t>
      </w:r>
      <w:r w:rsidR="005E1B13" w:rsidRPr="00076B9A">
        <w:rPr>
          <w:sz w:val="16"/>
          <w:szCs w:val="16"/>
        </w:rPr>
        <w:t>s</w:t>
      </w:r>
      <w:r w:rsidRPr="00076B9A">
        <w:rPr>
          <w:sz w:val="16"/>
          <w:szCs w:val="16"/>
        </w:rPr>
        <w:t xml:space="preserve"> CCI comporão o lastro dos CRI, a serem emitidos por meio de oferta pública com esforços restritos de distribuição, nos termos da Lei do Mercado de Valores Mobiliários, da Instrução CVM 476, da </w:t>
      </w:r>
      <w:r w:rsidR="00383453" w:rsidRPr="00076B9A">
        <w:rPr>
          <w:sz w:val="16"/>
          <w:szCs w:val="16"/>
        </w:rPr>
        <w:t>Resolução CVM 60</w:t>
      </w:r>
      <w:r w:rsidRPr="00076B9A">
        <w:rPr>
          <w:sz w:val="16"/>
          <w:szCs w:val="16"/>
        </w:rPr>
        <w:t xml:space="preserve"> e das demais disposições legais e regulamentares aplicáveis.</w:t>
      </w:r>
      <w:bookmarkEnd w:id="118"/>
    </w:p>
    <w:p w14:paraId="7B031B63" w14:textId="4A59A062" w:rsidR="000A6C19" w:rsidRPr="00076B9A" w:rsidRDefault="000A6C19" w:rsidP="00957D0A">
      <w:pPr>
        <w:pStyle w:val="Level2"/>
        <w:widowControl w:val="0"/>
        <w:spacing w:before="140" w:after="0"/>
        <w:rPr>
          <w:sz w:val="16"/>
          <w:szCs w:val="16"/>
        </w:rPr>
      </w:pPr>
      <w:r w:rsidRPr="00076B9A">
        <w:rPr>
          <w:sz w:val="16"/>
          <w:szCs w:val="16"/>
        </w:rPr>
        <w:t xml:space="preserve">A </w:t>
      </w:r>
      <w:r w:rsidR="00F75728" w:rsidRPr="00076B9A">
        <w:rPr>
          <w:sz w:val="16"/>
          <w:szCs w:val="16"/>
        </w:rPr>
        <w:t>Emissora</w:t>
      </w:r>
      <w:r w:rsidRPr="00076B9A">
        <w:rPr>
          <w:sz w:val="16"/>
          <w:szCs w:val="16"/>
        </w:rPr>
        <w:t xml:space="preserve"> obriga-se, de forma irrevogável e irretratável, a tomar todas as providências necessárias à viabilização da operação de securitização a que se refere a Cláusula</w:t>
      </w:r>
      <w:bookmarkEnd w:id="119"/>
      <w:r w:rsidRPr="00076B9A">
        <w:rPr>
          <w:sz w:val="16"/>
          <w:szCs w:val="16"/>
        </w:rPr>
        <w:t xml:space="preserve"> </w:t>
      </w:r>
      <w:r w:rsidR="007751BC" w:rsidRPr="00076B9A">
        <w:rPr>
          <w:sz w:val="16"/>
          <w:szCs w:val="16"/>
        </w:rPr>
        <w:fldChar w:fldCharType="begin"/>
      </w:r>
      <w:r w:rsidR="007751BC" w:rsidRPr="00076B9A">
        <w:rPr>
          <w:sz w:val="16"/>
          <w:szCs w:val="16"/>
        </w:rPr>
        <w:instrText xml:space="preserve"> REF  _Ref531012312 \h \p \r  \* MERGEFORMAT </w:instrText>
      </w:r>
      <w:r w:rsidR="007751BC" w:rsidRPr="00076B9A">
        <w:rPr>
          <w:sz w:val="16"/>
          <w:szCs w:val="16"/>
        </w:rPr>
      </w:r>
      <w:r w:rsidR="007751BC" w:rsidRPr="00076B9A">
        <w:rPr>
          <w:sz w:val="16"/>
          <w:szCs w:val="16"/>
        </w:rPr>
        <w:fldChar w:fldCharType="separate"/>
      </w:r>
      <w:r w:rsidR="00EB0246">
        <w:rPr>
          <w:sz w:val="16"/>
          <w:szCs w:val="16"/>
        </w:rPr>
        <w:t>7.1 acima</w:t>
      </w:r>
      <w:r w:rsidR="007751BC" w:rsidRPr="00076B9A">
        <w:rPr>
          <w:sz w:val="16"/>
          <w:szCs w:val="16"/>
        </w:rPr>
        <w:fldChar w:fldCharType="end"/>
      </w:r>
      <w:r w:rsidRPr="00076B9A">
        <w:rPr>
          <w:sz w:val="16"/>
          <w:szCs w:val="16"/>
        </w:rPr>
        <w:t>.</w:t>
      </w:r>
    </w:p>
    <w:p w14:paraId="413EAE9C" w14:textId="73F93C7B" w:rsidR="000A6C19" w:rsidRPr="00076B9A" w:rsidRDefault="000A6C19" w:rsidP="00957D0A">
      <w:pPr>
        <w:pStyle w:val="Level2"/>
        <w:widowControl w:val="0"/>
        <w:spacing w:before="140" w:after="0"/>
        <w:rPr>
          <w:sz w:val="16"/>
          <w:szCs w:val="16"/>
        </w:rPr>
      </w:pPr>
      <w:r w:rsidRPr="00076B9A">
        <w:rPr>
          <w:sz w:val="16"/>
          <w:szCs w:val="16"/>
        </w:rPr>
        <w:t>Em vista da vinculação a que se refere a Cláusula</w:t>
      </w:r>
      <w:r w:rsidR="00881265" w:rsidRPr="00076B9A">
        <w:rPr>
          <w:sz w:val="16"/>
          <w:szCs w:val="16"/>
        </w:rPr>
        <w:t xml:space="preserve"> </w:t>
      </w:r>
      <w:r w:rsidR="007751BC" w:rsidRPr="00076B9A">
        <w:rPr>
          <w:sz w:val="16"/>
          <w:szCs w:val="16"/>
        </w:rPr>
        <w:fldChar w:fldCharType="begin"/>
      </w:r>
      <w:r w:rsidR="007751BC" w:rsidRPr="00076B9A">
        <w:rPr>
          <w:sz w:val="16"/>
          <w:szCs w:val="16"/>
        </w:rPr>
        <w:instrText xml:space="preserve"> REF  _Ref531012312 \h \p \r  \* MERGEFORMAT </w:instrText>
      </w:r>
      <w:r w:rsidR="007751BC" w:rsidRPr="00076B9A">
        <w:rPr>
          <w:sz w:val="16"/>
          <w:szCs w:val="16"/>
        </w:rPr>
      </w:r>
      <w:r w:rsidR="007751BC" w:rsidRPr="00076B9A">
        <w:rPr>
          <w:sz w:val="16"/>
          <w:szCs w:val="16"/>
        </w:rPr>
        <w:fldChar w:fldCharType="separate"/>
      </w:r>
      <w:r w:rsidR="00EB0246">
        <w:rPr>
          <w:sz w:val="16"/>
          <w:szCs w:val="16"/>
        </w:rPr>
        <w:t>7.1 acima</w:t>
      </w:r>
      <w:r w:rsidR="007751BC" w:rsidRPr="00076B9A">
        <w:rPr>
          <w:sz w:val="16"/>
          <w:szCs w:val="16"/>
        </w:rPr>
        <w:fldChar w:fldCharType="end"/>
      </w:r>
      <w:r w:rsidRPr="00076B9A">
        <w:rPr>
          <w:sz w:val="16"/>
          <w:szCs w:val="16"/>
        </w:rPr>
        <w:t xml:space="preserve">, a </w:t>
      </w:r>
      <w:r w:rsidR="00F75728" w:rsidRPr="00076B9A">
        <w:rPr>
          <w:sz w:val="16"/>
          <w:szCs w:val="16"/>
        </w:rPr>
        <w:t>Emissora</w:t>
      </w:r>
      <w:r w:rsidRPr="00076B9A">
        <w:rPr>
          <w:sz w:val="16"/>
          <w:szCs w:val="16"/>
        </w:rPr>
        <w:t xml:space="preserve"> declara ter ciência e concorda que, uma vez ocorrida a </w:t>
      </w:r>
      <w:r w:rsidR="00FA7542" w:rsidRPr="00076B9A">
        <w:rPr>
          <w:sz w:val="16"/>
          <w:szCs w:val="16"/>
        </w:rPr>
        <w:t xml:space="preserve">subscrição </w:t>
      </w:r>
      <w:r w:rsidRPr="00076B9A">
        <w:rPr>
          <w:sz w:val="16"/>
          <w:szCs w:val="16"/>
        </w:rPr>
        <w:t>das Debêntures e dos Créditos Imobiliários representado</w:t>
      </w:r>
      <w:r w:rsidR="00FA7542" w:rsidRPr="00076B9A">
        <w:rPr>
          <w:sz w:val="16"/>
          <w:szCs w:val="16"/>
        </w:rPr>
        <w:t>s</w:t>
      </w:r>
      <w:r w:rsidRPr="00076B9A">
        <w:rPr>
          <w:sz w:val="16"/>
          <w:szCs w:val="16"/>
        </w:rPr>
        <w:t xml:space="preserve"> pela</w:t>
      </w:r>
      <w:r w:rsidR="00C67D0F" w:rsidRPr="00076B9A">
        <w:rPr>
          <w:sz w:val="16"/>
          <w:szCs w:val="16"/>
        </w:rPr>
        <w:t>s</w:t>
      </w:r>
      <w:r w:rsidRPr="00076B9A">
        <w:rPr>
          <w:sz w:val="16"/>
          <w:szCs w:val="16"/>
        </w:rPr>
        <w:t xml:space="preserve"> CCI, em razão do regime fiduciário a ser instituído pela </w:t>
      </w:r>
      <w:proofErr w:type="spellStart"/>
      <w:r w:rsidRPr="00076B9A">
        <w:rPr>
          <w:sz w:val="16"/>
          <w:szCs w:val="16"/>
        </w:rPr>
        <w:t>Securitizadora</w:t>
      </w:r>
      <w:proofErr w:type="spellEnd"/>
      <w:r w:rsidRPr="00076B9A">
        <w:rPr>
          <w:sz w:val="16"/>
          <w:szCs w:val="16"/>
        </w:rPr>
        <w:t>, na forma da Lei</w:t>
      </w:r>
      <w:r w:rsidR="00FA7542" w:rsidRPr="00076B9A">
        <w:rPr>
          <w:sz w:val="16"/>
          <w:szCs w:val="16"/>
        </w:rPr>
        <w:t xml:space="preserve"> </w:t>
      </w:r>
      <w:r w:rsidRPr="00076B9A">
        <w:rPr>
          <w:sz w:val="16"/>
          <w:szCs w:val="16"/>
        </w:rPr>
        <w:t>9.514</w:t>
      </w:r>
      <w:r w:rsidR="00260919" w:rsidRPr="00076B9A">
        <w:rPr>
          <w:sz w:val="16"/>
          <w:szCs w:val="16"/>
        </w:rPr>
        <w:t xml:space="preserve"> e do artigo 2</w:t>
      </w:r>
      <w:r w:rsidR="00F03116">
        <w:rPr>
          <w:sz w:val="16"/>
          <w:szCs w:val="16"/>
        </w:rPr>
        <w:t>5</w:t>
      </w:r>
      <w:r w:rsidR="00260919" w:rsidRPr="00076B9A">
        <w:rPr>
          <w:sz w:val="16"/>
          <w:szCs w:val="16"/>
        </w:rPr>
        <w:t xml:space="preserve"> e seguintes da </w:t>
      </w:r>
      <w:r w:rsidR="00F03116">
        <w:rPr>
          <w:sz w:val="16"/>
          <w:szCs w:val="16"/>
        </w:rPr>
        <w:t>Lei 14.430</w:t>
      </w:r>
      <w:r w:rsidRPr="00076B9A">
        <w:rPr>
          <w:sz w:val="16"/>
          <w:szCs w:val="16"/>
        </w:rPr>
        <w:t xml:space="preserve">, todos e quaisquer recursos devidos à </w:t>
      </w:r>
      <w:proofErr w:type="spellStart"/>
      <w:r w:rsidRPr="00076B9A">
        <w:rPr>
          <w:sz w:val="16"/>
          <w:szCs w:val="16"/>
        </w:rPr>
        <w:t>Securitizadora</w:t>
      </w:r>
      <w:proofErr w:type="spellEnd"/>
      <w:r w:rsidRPr="00076B9A">
        <w:rPr>
          <w:sz w:val="16"/>
          <w:szCs w:val="16"/>
        </w:rPr>
        <w:t>, em decorrência de sua titularidade das Debêntures e dos Créditos Imobiliários representados pela</w:t>
      </w:r>
      <w:r w:rsidR="00C67D0F" w:rsidRPr="00076B9A">
        <w:rPr>
          <w:sz w:val="16"/>
          <w:szCs w:val="16"/>
        </w:rPr>
        <w:t>s</w:t>
      </w:r>
      <w:r w:rsidRPr="00076B9A">
        <w:rPr>
          <w:sz w:val="16"/>
          <w:szCs w:val="16"/>
        </w:rPr>
        <w:t xml:space="preserve"> CCI, estarão expressamente vinculados aos pagamentos a serem realizados aos investidores dos CRI e não estarão sujeitos a qualquer tipo de compensação com obrigações do Debenturista.</w:t>
      </w:r>
    </w:p>
    <w:p w14:paraId="1CBD6413" w14:textId="77777777" w:rsidR="004C4D3D" w:rsidRPr="00076B9A" w:rsidRDefault="004C4D3D" w:rsidP="00957D0A">
      <w:pPr>
        <w:pStyle w:val="Level2"/>
        <w:widowControl w:val="0"/>
        <w:spacing w:before="140" w:after="0"/>
        <w:rPr>
          <w:b/>
          <w:bCs/>
          <w:sz w:val="16"/>
          <w:szCs w:val="16"/>
        </w:rPr>
      </w:pPr>
      <w:bookmarkStart w:id="120" w:name="_Ref105522652"/>
      <w:bookmarkStart w:id="121" w:name="_Hlk107241939"/>
      <w:r w:rsidRPr="00076B9A">
        <w:rPr>
          <w:b/>
          <w:bCs/>
          <w:sz w:val="16"/>
          <w:szCs w:val="16"/>
        </w:rPr>
        <w:t>Procedimento de Coleta de Intenções de Investimento</w:t>
      </w:r>
      <w:bookmarkEnd w:id="120"/>
    </w:p>
    <w:p w14:paraId="28B4F8BB" w14:textId="2DE8D988" w:rsidR="00C30A12" w:rsidRPr="00076B9A" w:rsidRDefault="004C4D3D" w:rsidP="00957D0A">
      <w:pPr>
        <w:pStyle w:val="Level3"/>
        <w:widowControl w:val="0"/>
        <w:tabs>
          <w:tab w:val="clear" w:pos="1874"/>
        </w:tabs>
        <w:spacing w:before="140" w:after="0"/>
        <w:rPr>
          <w:sz w:val="16"/>
          <w:szCs w:val="16"/>
        </w:rPr>
      </w:pPr>
      <w:bookmarkStart w:id="122" w:name="_Ref94095550"/>
      <w:bookmarkStart w:id="123" w:name="_Hlk94093433"/>
      <w:bookmarkEnd w:id="121"/>
      <w:r w:rsidRPr="00076B9A">
        <w:rPr>
          <w:sz w:val="16"/>
          <w:szCs w:val="16"/>
        </w:rPr>
        <w:t>No âmbito da oferta pública dos CRI, será adotado o procedimento de coleta de intenções de investimento dos potenciais investidores nos CRI, organizado pelo</w:t>
      </w:r>
      <w:r w:rsidR="00491F35" w:rsidRPr="00076B9A">
        <w:rPr>
          <w:sz w:val="16"/>
          <w:szCs w:val="16"/>
        </w:rPr>
        <w:t xml:space="preserve"> </w:t>
      </w:r>
      <w:r w:rsidR="00491F35" w:rsidRPr="00076B9A">
        <w:rPr>
          <w:rFonts w:eastAsiaTheme="majorEastAsia"/>
          <w:sz w:val="16"/>
          <w:szCs w:val="16"/>
        </w:rPr>
        <w:t>Coordenador Líder</w:t>
      </w:r>
      <w:r w:rsidRPr="00076B9A">
        <w:rPr>
          <w:sz w:val="16"/>
          <w:szCs w:val="16"/>
        </w:rPr>
        <w:t>, sem recebimento de reservas, sem lotes mínimos ou máximos, observado o disposto no artigo 3º da Instrução CVM 476, para definição</w:t>
      </w:r>
      <w:r w:rsidR="00C30A12" w:rsidRPr="00076B9A">
        <w:rPr>
          <w:sz w:val="16"/>
          <w:szCs w:val="16"/>
        </w:rPr>
        <w:t xml:space="preserve">: </w:t>
      </w:r>
      <w:r w:rsidR="00C30A12" w:rsidRPr="00076B9A">
        <w:rPr>
          <w:b/>
          <w:bCs/>
          <w:sz w:val="16"/>
          <w:szCs w:val="16"/>
        </w:rPr>
        <w:t>(i)</w:t>
      </w:r>
      <w:r w:rsidR="00C30A12" w:rsidRPr="00076B9A">
        <w:rPr>
          <w:sz w:val="16"/>
          <w:szCs w:val="16"/>
        </w:rPr>
        <w:t xml:space="preserve"> </w:t>
      </w:r>
      <w:bookmarkStart w:id="124" w:name="_Hlk80260285"/>
      <w:r w:rsidR="00C30A12" w:rsidRPr="00076B9A">
        <w:rPr>
          <w:sz w:val="16"/>
          <w:szCs w:val="16"/>
        </w:rPr>
        <w:t xml:space="preserve">do número de séries da emissão dos CRI, e, consequentemente, do número de séries da emissão das Debêntures, ressalvado que qualquer uma das séries das Debêntures poderá ser cancelada, conforme resultado do Procedimento de </w:t>
      </w:r>
      <w:proofErr w:type="spellStart"/>
      <w:r w:rsidR="00C30A12" w:rsidRPr="00076B9A">
        <w:rPr>
          <w:i/>
          <w:iCs/>
          <w:sz w:val="16"/>
          <w:szCs w:val="16"/>
        </w:rPr>
        <w:t>Bookbuilding</w:t>
      </w:r>
      <w:bookmarkEnd w:id="124"/>
      <w:proofErr w:type="spellEnd"/>
      <w:r w:rsidR="00C30A12" w:rsidRPr="00076B9A">
        <w:rPr>
          <w:sz w:val="16"/>
          <w:szCs w:val="16"/>
        </w:rPr>
        <w:t xml:space="preserve">; </w:t>
      </w:r>
      <w:r w:rsidR="00C30A12" w:rsidRPr="00076B9A">
        <w:rPr>
          <w:b/>
          <w:bCs/>
          <w:sz w:val="16"/>
          <w:szCs w:val="16"/>
        </w:rPr>
        <w:t>(</w:t>
      </w:r>
      <w:proofErr w:type="spellStart"/>
      <w:r w:rsidR="00C30A12" w:rsidRPr="00076B9A">
        <w:rPr>
          <w:b/>
          <w:bCs/>
          <w:sz w:val="16"/>
          <w:szCs w:val="16"/>
        </w:rPr>
        <w:t>ii</w:t>
      </w:r>
      <w:proofErr w:type="spellEnd"/>
      <w:r w:rsidR="00C30A12" w:rsidRPr="00076B9A">
        <w:rPr>
          <w:b/>
          <w:bCs/>
          <w:sz w:val="16"/>
          <w:szCs w:val="16"/>
        </w:rPr>
        <w:t>)</w:t>
      </w:r>
      <w:r w:rsidR="00C30A12" w:rsidRPr="00076B9A">
        <w:rPr>
          <w:sz w:val="16"/>
          <w:szCs w:val="16"/>
        </w:rPr>
        <w:t xml:space="preserve"> da quantidade de CRI a ser efetivamente emitida e alocada em cada série da emissão dos CRI e, consequentemente, da quantidade das Debêntures a ser emitida e alocada em cada uma das séries; e </w:t>
      </w:r>
      <w:r w:rsidR="00C30A12" w:rsidRPr="00076B9A">
        <w:rPr>
          <w:b/>
          <w:bCs/>
          <w:sz w:val="16"/>
          <w:szCs w:val="16"/>
        </w:rPr>
        <w:t>(</w:t>
      </w:r>
      <w:proofErr w:type="spellStart"/>
      <w:r w:rsidR="00A20E01" w:rsidRPr="00076B9A">
        <w:rPr>
          <w:b/>
          <w:bCs/>
          <w:sz w:val="16"/>
          <w:szCs w:val="16"/>
        </w:rPr>
        <w:t>iii</w:t>
      </w:r>
      <w:proofErr w:type="spellEnd"/>
      <w:r w:rsidR="00C30A12" w:rsidRPr="00076B9A">
        <w:rPr>
          <w:b/>
          <w:bCs/>
          <w:sz w:val="16"/>
          <w:szCs w:val="16"/>
        </w:rPr>
        <w:t>)</w:t>
      </w:r>
      <w:r w:rsidR="00C30A12" w:rsidRPr="00076B9A">
        <w:rPr>
          <w:sz w:val="16"/>
          <w:szCs w:val="16"/>
        </w:rPr>
        <w:t xml:space="preserve"> da taxa final de remuneração</w:t>
      </w:r>
      <w:r w:rsidR="006E243A" w:rsidRPr="00076B9A">
        <w:rPr>
          <w:sz w:val="16"/>
          <w:szCs w:val="16"/>
        </w:rPr>
        <w:t xml:space="preserve"> dos CRI</w:t>
      </w:r>
      <w:r w:rsidR="00C30A12" w:rsidRPr="00076B9A">
        <w:rPr>
          <w:sz w:val="16"/>
          <w:szCs w:val="16"/>
        </w:rPr>
        <w:t xml:space="preserve"> </w:t>
      </w:r>
      <w:r w:rsidR="00EC696C">
        <w:rPr>
          <w:sz w:val="16"/>
          <w:szCs w:val="16"/>
        </w:rPr>
        <w:t xml:space="preserve">IPCA </w:t>
      </w:r>
      <w:r w:rsidR="00C30A12" w:rsidRPr="00076B9A">
        <w:rPr>
          <w:sz w:val="16"/>
          <w:szCs w:val="16"/>
        </w:rPr>
        <w:t>e, consequentemente, da taxa final de Remuneração</w:t>
      </w:r>
      <w:r w:rsidR="00762807" w:rsidRPr="00076B9A">
        <w:rPr>
          <w:sz w:val="16"/>
          <w:szCs w:val="16"/>
        </w:rPr>
        <w:t xml:space="preserve"> d</w:t>
      </w:r>
      <w:r w:rsidR="006E243A" w:rsidRPr="00076B9A">
        <w:rPr>
          <w:sz w:val="16"/>
          <w:szCs w:val="16"/>
        </w:rPr>
        <w:t>a</w:t>
      </w:r>
      <w:r w:rsidR="00762807" w:rsidRPr="00076B9A">
        <w:rPr>
          <w:sz w:val="16"/>
          <w:szCs w:val="16"/>
        </w:rPr>
        <w:t>s Debêntures</w:t>
      </w:r>
      <w:r w:rsidR="00EC696C">
        <w:rPr>
          <w:sz w:val="16"/>
          <w:szCs w:val="16"/>
        </w:rPr>
        <w:t xml:space="preserve"> IPCA</w:t>
      </w:r>
      <w:r w:rsidRPr="00076B9A">
        <w:rPr>
          <w:sz w:val="16"/>
          <w:szCs w:val="16"/>
        </w:rPr>
        <w:t>, observado o</w:t>
      </w:r>
      <w:r w:rsidR="00762807" w:rsidRPr="00076B9A">
        <w:rPr>
          <w:sz w:val="16"/>
          <w:szCs w:val="16"/>
        </w:rPr>
        <w:t>s</w:t>
      </w:r>
      <w:r w:rsidRPr="00076B9A">
        <w:rPr>
          <w:sz w:val="16"/>
          <w:szCs w:val="16"/>
        </w:rPr>
        <w:t xml:space="preserve"> limite</w:t>
      </w:r>
      <w:r w:rsidR="00762807" w:rsidRPr="00076B9A">
        <w:rPr>
          <w:sz w:val="16"/>
          <w:szCs w:val="16"/>
        </w:rPr>
        <w:t>s</w:t>
      </w:r>
      <w:r w:rsidRPr="00076B9A">
        <w:rPr>
          <w:sz w:val="16"/>
          <w:szCs w:val="16"/>
        </w:rPr>
        <w:t xml:space="preserve"> previsto</w:t>
      </w:r>
      <w:r w:rsidR="00762807" w:rsidRPr="00076B9A">
        <w:rPr>
          <w:sz w:val="16"/>
          <w:szCs w:val="16"/>
        </w:rPr>
        <w:t>s</w:t>
      </w:r>
      <w:r w:rsidRPr="00076B9A">
        <w:rPr>
          <w:sz w:val="16"/>
          <w:szCs w:val="16"/>
        </w:rPr>
        <w:t xml:space="preserve"> na Cláusul</w:t>
      </w:r>
      <w:r w:rsidR="006E243A" w:rsidRPr="00076B9A">
        <w:rPr>
          <w:sz w:val="16"/>
          <w:szCs w:val="16"/>
        </w:rPr>
        <w:t xml:space="preserve">a </w:t>
      </w:r>
      <w:r w:rsidR="006E243A" w:rsidRPr="00076B9A">
        <w:rPr>
          <w:sz w:val="16"/>
          <w:szCs w:val="16"/>
        </w:rPr>
        <w:fldChar w:fldCharType="begin"/>
      </w:r>
      <w:r w:rsidR="006E243A" w:rsidRPr="00076B9A">
        <w:rPr>
          <w:sz w:val="16"/>
          <w:szCs w:val="16"/>
        </w:rPr>
        <w:instrText xml:space="preserve"> REF _Ref105421222 \r \h </w:instrText>
      </w:r>
      <w:r w:rsidR="001A1AE7" w:rsidRPr="00076B9A">
        <w:rPr>
          <w:sz w:val="16"/>
          <w:szCs w:val="16"/>
        </w:rPr>
        <w:instrText xml:space="preserve"> \* MERGEFORMAT </w:instrText>
      </w:r>
      <w:r w:rsidR="006E243A" w:rsidRPr="00076B9A">
        <w:rPr>
          <w:sz w:val="16"/>
          <w:szCs w:val="16"/>
        </w:rPr>
      </w:r>
      <w:r w:rsidR="006E243A" w:rsidRPr="00076B9A">
        <w:rPr>
          <w:sz w:val="16"/>
          <w:szCs w:val="16"/>
        </w:rPr>
        <w:fldChar w:fldCharType="separate"/>
      </w:r>
      <w:r w:rsidR="00EB0246">
        <w:rPr>
          <w:sz w:val="16"/>
          <w:szCs w:val="16"/>
        </w:rPr>
        <w:t>9.14</w:t>
      </w:r>
      <w:r w:rsidR="006E243A" w:rsidRPr="00076B9A">
        <w:rPr>
          <w:sz w:val="16"/>
          <w:szCs w:val="16"/>
        </w:rPr>
        <w:fldChar w:fldCharType="end"/>
      </w:r>
      <w:r w:rsidR="006E243A" w:rsidRPr="00076B9A">
        <w:rPr>
          <w:sz w:val="16"/>
          <w:szCs w:val="16"/>
        </w:rPr>
        <w:t xml:space="preserve"> abaixo</w:t>
      </w:r>
      <w:r w:rsidR="009E72F2" w:rsidRPr="00076B9A">
        <w:rPr>
          <w:sz w:val="16"/>
          <w:szCs w:val="16"/>
        </w:rPr>
        <w:t xml:space="preserve"> </w:t>
      </w:r>
      <w:r w:rsidRPr="00076B9A">
        <w:rPr>
          <w:sz w:val="16"/>
          <w:szCs w:val="16"/>
        </w:rPr>
        <w:t>(</w:t>
      </w:r>
      <w:r w:rsidR="000C68AF" w:rsidRPr="00076B9A">
        <w:rPr>
          <w:sz w:val="16"/>
          <w:szCs w:val="16"/>
        </w:rPr>
        <w:t>“</w:t>
      </w:r>
      <w:r w:rsidRPr="00F03116">
        <w:rPr>
          <w:bCs/>
          <w:i/>
          <w:iCs/>
          <w:sz w:val="16"/>
          <w:szCs w:val="16"/>
          <w:u w:val="single"/>
        </w:rPr>
        <w:t xml:space="preserve">Procedimento de </w:t>
      </w:r>
      <w:proofErr w:type="spellStart"/>
      <w:r w:rsidRPr="00F03116">
        <w:rPr>
          <w:bCs/>
          <w:i/>
          <w:iCs/>
          <w:sz w:val="16"/>
          <w:szCs w:val="16"/>
          <w:u w:val="single"/>
        </w:rPr>
        <w:t>Bookbuilding</w:t>
      </w:r>
      <w:proofErr w:type="spellEnd"/>
      <w:r w:rsidR="000C68AF" w:rsidRPr="00076B9A">
        <w:rPr>
          <w:sz w:val="16"/>
          <w:szCs w:val="16"/>
        </w:rPr>
        <w:t>”</w:t>
      </w:r>
      <w:r w:rsidRPr="00076B9A">
        <w:rPr>
          <w:sz w:val="16"/>
          <w:szCs w:val="16"/>
        </w:rPr>
        <w:t xml:space="preserve">). </w:t>
      </w:r>
      <w:r w:rsidR="009E72F2" w:rsidRPr="00076B9A">
        <w:rPr>
          <w:sz w:val="16"/>
          <w:szCs w:val="16"/>
        </w:rPr>
        <w:t xml:space="preserve">O resultado do Procedimento de </w:t>
      </w:r>
      <w:proofErr w:type="spellStart"/>
      <w:r w:rsidR="009E72F2" w:rsidRPr="00076B9A">
        <w:rPr>
          <w:i/>
          <w:sz w:val="16"/>
          <w:szCs w:val="16"/>
        </w:rPr>
        <w:t>Bookbuilding</w:t>
      </w:r>
      <w:proofErr w:type="spellEnd"/>
      <w:r w:rsidR="009E72F2" w:rsidRPr="00076B9A">
        <w:rPr>
          <w:sz w:val="16"/>
          <w:szCs w:val="16"/>
        </w:rPr>
        <w:t xml:space="preserve"> será ratificado por meio de aditamento a esta Escritura de Emissão</w:t>
      </w:r>
      <w:r w:rsidR="00550D82" w:rsidRPr="00076B9A">
        <w:rPr>
          <w:sz w:val="16"/>
          <w:szCs w:val="16"/>
        </w:rPr>
        <w:t xml:space="preserve"> de Debêntures</w:t>
      </w:r>
      <w:r w:rsidR="009E72F2" w:rsidRPr="00076B9A">
        <w:rPr>
          <w:sz w:val="16"/>
          <w:szCs w:val="16"/>
        </w:rPr>
        <w:t xml:space="preserve">, anteriormente à Primeira Data de Integralização e sem necessidade de nova aprovação societária pela Emissora, nos termos da RCA Emissora, de realização de Assembleia Geral de Debenturista ou de qualquer deliberação pela </w:t>
      </w:r>
      <w:proofErr w:type="spellStart"/>
      <w:r w:rsidR="009E72F2" w:rsidRPr="00076B9A">
        <w:rPr>
          <w:sz w:val="16"/>
          <w:szCs w:val="16"/>
        </w:rPr>
        <w:t>Securitizadora</w:t>
      </w:r>
      <w:proofErr w:type="spellEnd"/>
      <w:r w:rsidR="009E72F2" w:rsidRPr="00076B9A">
        <w:rPr>
          <w:sz w:val="16"/>
          <w:szCs w:val="16"/>
        </w:rPr>
        <w:t xml:space="preserve"> ou pelos Titulares dos </w:t>
      </w:r>
      <w:r w:rsidR="00E767C1" w:rsidRPr="00076B9A">
        <w:rPr>
          <w:sz w:val="16"/>
          <w:szCs w:val="16"/>
        </w:rPr>
        <w:t>CRI</w:t>
      </w:r>
      <w:r w:rsidR="009E72F2" w:rsidRPr="00076B9A">
        <w:rPr>
          <w:sz w:val="16"/>
          <w:szCs w:val="16"/>
        </w:rPr>
        <w:t xml:space="preserve">, observadas as formalidades descritas na Cláusula </w:t>
      </w:r>
      <w:r w:rsidR="00582F08" w:rsidRPr="00076B9A">
        <w:rPr>
          <w:sz w:val="16"/>
          <w:szCs w:val="16"/>
        </w:rPr>
        <w:fldChar w:fldCharType="begin"/>
      </w:r>
      <w:r w:rsidR="00582F08" w:rsidRPr="00076B9A">
        <w:rPr>
          <w:sz w:val="16"/>
          <w:szCs w:val="16"/>
        </w:rPr>
        <w:instrText xml:space="preserve"> REF  _Ref89435670 \h \p \r  \* MERGEFORMAT </w:instrText>
      </w:r>
      <w:r w:rsidR="00582F08" w:rsidRPr="00076B9A">
        <w:rPr>
          <w:sz w:val="16"/>
          <w:szCs w:val="16"/>
        </w:rPr>
      </w:r>
      <w:r w:rsidR="00582F08" w:rsidRPr="00076B9A">
        <w:rPr>
          <w:sz w:val="16"/>
          <w:szCs w:val="16"/>
        </w:rPr>
        <w:fldChar w:fldCharType="separate"/>
      </w:r>
      <w:r w:rsidR="00EB0246">
        <w:rPr>
          <w:sz w:val="16"/>
          <w:szCs w:val="16"/>
        </w:rPr>
        <w:t>3.3 acima</w:t>
      </w:r>
      <w:r w:rsidR="00582F08" w:rsidRPr="00076B9A">
        <w:rPr>
          <w:sz w:val="16"/>
          <w:szCs w:val="16"/>
        </w:rPr>
        <w:fldChar w:fldCharType="end"/>
      </w:r>
      <w:r w:rsidR="009E72F2" w:rsidRPr="00076B9A">
        <w:rPr>
          <w:sz w:val="16"/>
          <w:szCs w:val="16"/>
        </w:rPr>
        <w:t>.</w:t>
      </w:r>
      <w:bookmarkEnd w:id="122"/>
      <w:r w:rsidR="00C30A12" w:rsidRPr="00076B9A">
        <w:rPr>
          <w:sz w:val="16"/>
          <w:szCs w:val="16"/>
        </w:rPr>
        <w:t xml:space="preserve"> </w:t>
      </w:r>
    </w:p>
    <w:p w14:paraId="41B6F0E1" w14:textId="77777777" w:rsidR="00381825" w:rsidRPr="00076B9A" w:rsidRDefault="0008694C" w:rsidP="00957D0A">
      <w:pPr>
        <w:pStyle w:val="Level1"/>
        <w:keepNext w:val="0"/>
        <w:widowControl w:val="0"/>
        <w:spacing w:before="140" w:after="0"/>
        <w:rPr>
          <w:rFonts w:cs="Arial"/>
          <w:sz w:val="16"/>
          <w:szCs w:val="16"/>
        </w:rPr>
      </w:pPr>
      <w:bookmarkStart w:id="125" w:name="_Toc107507826"/>
      <w:bookmarkEnd w:id="123"/>
      <w:r w:rsidRPr="00076B9A">
        <w:rPr>
          <w:rFonts w:cs="Arial"/>
          <w:sz w:val="16"/>
          <w:szCs w:val="16"/>
        </w:rPr>
        <w:t>CARACTERÍSTICAS DA EMISSÃO</w:t>
      </w:r>
      <w:bookmarkEnd w:id="125"/>
    </w:p>
    <w:p w14:paraId="2243C480" w14:textId="77777777" w:rsidR="00381825" w:rsidRPr="00076B9A" w:rsidRDefault="001820E7" w:rsidP="00957D0A">
      <w:pPr>
        <w:pStyle w:val="Level2"/>
        <w:widowControl w:val="0"/>
        <w:spacing w:before="140" w:after="0"/>
        <w:rPr>
          <w:b/>
          <w:sz w:val="16"/>
          <w:szCs w:val="16"/>
        </w:rPr>
      </w:pPr>
      <w:r w:rsidRPr="00076B9A">
        <w:rPr>
          <w:b/>
          <w:sz w:val="16"/>
          <w:szCs w:val="16"/>
        </w:rPr>
        <w:t>Número da Emissão</w:t>
      </w:r>
    </w:p>
    <w:p w14:paraId="1CD63765" w14:textId="483409E8" w:rsidR="00381825" w:rsidRPr="00076B9A" w:rsidRDefault="001820E7" w:rsidP="00957D0A">
      <w:pPr>
        <w:pStyle w:val="Level3"/>
        <w:widowControl w:val="0"/>
        <w:tabs>
          <w:tab w:val="clear" w:pos="1874"/>
        </w:tabs>
        <w:spacing w:before="140" w:after="0"/>
        <w:rPr>
          <w:sz w:val="16"/>
          <w:szCs w:val="16"/>
        </w:rPr>
      </w:pPr>
      <w:r w:rsidRPr="00076B9A">
        <w:rPr>
          <w:sz w:val="16"/>
          <w:szCs w:val="16"/>
        </w:rPr>
        <w:t xml:space="preserve">A presente Emissão constitui a </w:t>
      </w:r>
      <w:r w:rsidR="00443C29">
        <w:rPr>
          <w:sz w:val="16"/>
          <w:szCs w:val="16"/>
        </w:rPr>
        <w:t>2</w:t>
      </w:r>
      <w:r w:rsidR="008E60EC" w:rsidRPr="00076B9A">
        <w:rPr>
          <w:sz w:val="16"/>
          <w:szCs w:val="16"/>
        </w:rPr>
        <w:t xml:space="preserve">ª </w:t>
      </w:r>
      <w:r w:rsidR="00443C29" w:rsidRPr="00076B9A">
        <w:rPr>
          <w:sz w:val="16"/>
          <w:szCs w:val="16"/>
        </w:rPr>
        <w:t>(</w:t>
      </w:r>
      <w:r w:rsidR="00443C29">
        <w:rPr>
          <w:sz w:val="16"/>
          <w:szCs w:val="16"/>
        </w:rPr>
        <w:t>segunda</w:t>
      </w:r>
      <w:r w:rsidR="00443C29" w:rsidRPr="00076B9A">
        <w:rPr>
          <w:sz w:val="16"/>
          <w:szCs w:val="16"/>
        </w:rPr>
        <w:t xml:space="preserve">) </w:t>
      </w:r>
      <w:r w:rsidRPr="00076B9A">
        <w:rPr>
          <w:sz w:val="16"/>
          <w:szCs w:val="16"/>
        </w:rPr>
        <w:t xml:space="preserve">emissão </w:t>
      </w:r>
      <w:r w:rsidR="00EE4A50">
        <w:rPr>
          <w:sz w:val="16"/>
          <w:szCs w:val="16"/>
        </w:rPr>
        <w:t xml:space="preserve">privada </w:t>
      </w:r>
      <w:r w:rsidRPr="00076B9A">
        <w:rPr>
          <w:sz w:val="16"/>
          <w:szCs w:val="16"/>
        </w:rPr>
        <w:t xml:space="preserve">de debêntures da </w:t>
      </w:r>
      <w:r w:rsidR="00F75728" w:rsidRPr="00076B9A">
        <w:rPr>
          <w:sz w:val="16"/>
          <w:szCs w:val="16"/>
        </w:rPr>
        <w:t>Emissora</w:t>
      </w:r>
      <w:r w:rsidRPr="00076B9A">
        <w:rPr>
          <w:sz w:val="16"/>
          <w:szCs w:val="16"/>
        </w:rPr>
        <w:t>.</w:t>
      </w:r>
    </w:p>
    <w:p w14:paraId="6117EFD0" w14:textId="77777777" w:rsidR="00381825" w:rsidRPr="00076B9A" w:rsidRDefault="001820E7" w:rsidP="00957D0A">
      <w:pPr>
        <w:pStyle w:val="Level2"/>
        <w:widowControl w:val="0"/>
        <w:spacing w:before="140" w:after="0"/>
        <w:rPr>
          <w:b/>
          <w:sz w:val="16"/>
          <w:szCs w:val="16"/>
        </w:rPr>
      </w:pPr>
      <w:r w:rsidRPr="00076B9A">
        <w:rPr>
          <w:b/>
          <w:sz w:val="16"/>
          <w:szCs w:val="16"/>
        </w:rPr>
        <w:t>Valor Total da Emissão</w:t>
      </w:r>
    </w:p>
    <w:p w14:paraId="6E57DB65" w14:textId="77777777" w:rsidR="00381825" w:rsidRPr="00076B9A" w:rsidRDefault="001820E7" w:rsidP="00957D0A">
      <w:pPr>
        <w:pStyle w:val="Level3"/>
        <w:widowControl w:val="0"/>
        <w:tabs>
          <w:tab w:val="clear" w:pos="1874"/>
        </w:tabs>
        <w:spacing w:before="140" w:after="0"/>
        <w:rPr>
          <w:sz w:val="16"/>
          <w:szCs w:val="16"/>
        </w:rPr>
      </w:pPr>
      <w:bookmarkStart w:id="126" w:name="_Ref94083622"/>
      <w:r w:rsidRPr="00076B9A">
        <w:rPr>
          <w:sz w:val="16"/>
          <w:szCs w:val="16"/>
        </w:rPr>
        <w:t xml:space="preserve">O valor total da Emissão </w:t>
      </w:r>
      <w:r w:rsidR="00923CC4" w:rsidRPr="00076B9A">
        <w:rPr>
          <w:sz w:val="16"/>
          <w:szCs w:val="16"/>
        </w:rPr>
        <w:t>é</w:t>
      </w:r>
      <w:r w:rsidRPr="00076B9A">
        <w:rPr>
          <w:sz w:val="16"/>
          <w:szCs w:val="16"/>
        </w:rPr>
        <w:t xml:space="preserve"> de </w:t>
      </w:r>
      <w:r w:rsidR="008E60EC" w:rsidRPr="00076B9A">
        <w:rPr>
          <w:sz w:val="16"/>
          <w:szCs w:val="16"/>
        </w:rPr>
        <w:t>R$</w:t>
      </w:r>
      <w:r w:rsidR="00E87D47">
        <w:rPr>
          <w:sz w:val="16"/>
          <w:szCs w:val="16"/>
        </w:rPr>
        <w:t> </w:t>
      </w:r>
      <w:r w:rsidR="0081746D">
        <w:rPr>
          <w:sz w:val="16"/>
          <w:szCs w:val="16"/>
        </w:rPr>
        <w:t>1</w:t>
      </w:r>
      <w:r w:rsidR="00F411CE" w:rsidRPr="00076B9A">
        <w:rPr>
          <w:sz w:val="16"/>
          <w:szCs w:val="16"/>
        </w:rPr>
        <w:t>0</w:t>
      </w:r>
      <w:r w:rsidR="008E60EC" w:rsidRPr="00076B9A">
        <w:rPr>
          <w:sz w:val="16"/>
          <w:szCs w:val="16"/>
        </w:rPr>
        <w:t>0.000.000,00 (</w:t>
      </w:r>
      <w:r w:rsidR="0081746D">
        <w:rPr>
          <w:sz w:val="16"/>
          <w:szCs w:val="16"/>
        </w:rPr>
        <w:t>cem</w:t>
      </w:r>
      <w:r w:rsidR="0081746D" w:rsidRPr="00076B9A">
        <w:rPr>
          <w:sz w:val="16"/>
          <w:szCs w:val="16"/>
        </w:rPr>
        <w:t xml:space="preserve"> </w:t>
      </w:r>
      <w:r w:rsidR="008E60EC" w:rsidRPr="00076B9A">
        <w:rPr>
          <w:sz w:val="16"/>
          <w:szCs w:val="16"/>
        </w:rPr>
        <w:t>milhões de reais)</w:t>
      </w:r>
      <w:r w:rsidRPr="00076B9A">
        <w:rPr>
          <w:sz w:val="16"/>
          <w:szCs w:val="16"/>
        </w:rPr>
        <w:t xml:space="preserve">, na Data de </w:t>
      </w:r>
      <w:r w:rsidR="000F0166" w:rsidRPr="00076B9A">
        <w:rPr>
          <w:sz w:val="16"/>
          <w:szCs w:val="16"/>
        </w:rPr>
        <w:t xml:space="preserve">Emissão </w:t>
      </w:r>
      <w:r w:rsidR="00240B02" w:rsidRPr="00076B9A">
        <w:rPr>
          <w:sz w:val="16"/>
          <w:szCs w:val="16"/>
        </w:rPr>
        <w:t>(</w:t>
      </w:r>
      <w:r w:rsidR="000C68AF" w:rsidRPr="00076B9A">
        <w:rPr>
          <w:sz w:val="16"/>
          <w:szCs w:val="16"/>
        </w:rPr>
        <w:t>“</w:t>
      </w:r>
      <w:r w:rsidR="00240B02" w:rsidRPr="00F03116">
        <w:rPr>
          <w:sz w:val="16"/>
          <w:szCs w:val="16"/>
          <w:u w:val="single"/>
        </w:rPr>
        <w:t>Valor Total da Emissão</w:t>
      </w:r>
      <w:r w:rsidR="000C68AF" w:rsidRPr="00076B9A">
        <w:rPr>
          <w:sz w:val="16"/>
          <w:szCs w:val="16"/>
        </w:rPr>
        <w:t>”</w:t>
      </w:r>
      <w:r w:rsidR="00240B02" w:rsidRPr="00076B9A">
        <w:rPr>
          <w:sz w:val="16"/>
          <w:szCs w:val="16"/>
        </w:rPr>
        <w:t>)</w:t>
      </w:r>
      <w:r w:rsidRPr="00076B9A">
        <w:rPr>
          <w:sz w:val="16"/>
          <w:szCs w:val="16"/>
        </w:rPr>
        <w:t>.</w:t>
      </w:r>
      <w:bookmarkEnd w:id="126"/>
    </w:p>
    <w:p w14:paraId="3B88B3EB" w14:textId="3EAD412C" w:rsidR="00684AAC" w:rsidRPr="00076B9A" w:rsidRDefault="00684AAC" w:rsidP="00957D0A">
      <w:pPr>
        <w:pStyle w:val="Level3"/>
        <w:widowControl w:val="0"/>
        <w:tabs>
          <w:tab w:val="clear" w:pos="1874"/>
        </w:tabs>
        <w:spacing w:before="140" w:after="0"/>
        <w:rPr>
          <w:sz w:val="16"/>
          <w:szCs w:val="16"/>
        </w:rPr>
      </w:pPr>
      <w:r w:rsidRPr="00076B9A">
        <w:rPr>
          <w:sz w:val="16"/>
          <w:szCs w:val="16"/>
        </w:rPr>
        <w:t>O montante total a ser alocado nas Debêntures CDI</w:t>
      </w:r>
      <w:r w:rsidR="0081746D">
        <w:rPr>
          <w:sz w:val="16"/>
          <w:szCs w:val="16"/>
        </w:rPr>
        <w:t xml:space="preserve"> e</w:t>
      </w:r>
      <w:r w:rsidR="00F03116">
        <w:rPr>
          <w:sz w:val="16"/>
          <w:szCs w:val="16"/>
        </w:rPr>
        <w:t xml:space="preserve"> nas Debêntures IPCA</w:t>
      </w:r>
      <w:r w:rsidR="0081746D">
        <w:rPr>
          <w:sz w:val="16"/>
          <w:szCs w:val="16"/>
        </w:rPr>
        <w:t xml:space="preserve">, </w:t>
      </w:r>
      <w:r w:rsidRPr="00076B9A">
        <w:rPr>
          <w:sz w:val="16"/>
          <w:szCs w:val="16"/>
        </w:rPr>
        <w:t xml:space="preserve">será definido após a conclusão do Procedimento de </w:t>
      </w:r>
      <w:proofErr w:type="spellStart"/>
      <w:r w:rsidRPr="00F03116">
        <w:rPr>
          <w:i/>
          <w:sz w:val="16"/>
          <w:szCs w:val="16"/>
        </w:rPr>
        <w:t>Bookbuilding</w:t>
      </w:r>
      <w:proofErr w:type="spellEnd"/>
      <w:r w:rsidRPr="00076B9A">
        <w:rPr>
          <w:sz w:val="16"/>
          <w:szCs w:val="16"/>
        </w:rPr>
        <w:t xml:space="preserve">, respeitada a quantidade total de Debêntures prevista na Cláusula </w:t>
      </w:r>
      <w:r w:rsidRPr="00076B9A">
        <w:rPr>
          <w:sz w:val="16"/>
          <w:szCs w:val="16"/>
        </w:rPr>
        <w:fldChar w:fldCharType="begin"/>
      </w:r>
      <w:r w:rsidRPr="00076B9A">
        <w:rPr>
          <w:sz w:val="16"/>
          <w:szCs w:val="16"/>
        </w:rPr>
        <w:instrText xml:space="preserve"> REF _Ref105418005 \r \h </w:instrText>
      </w:r>
      <w:r w:rsidR="00E675F6" w:rsidRPr="00076B9A">
        <w:rPr>
          <w:sz w:val="16"/>
          <w:szCs w:val="16"/>
        </w:rPr>
        <w:instrText xml:space="preserve"> \* MERGEFORMAT </w:instrText>
      </w:r>
      <w:r w:rsidRPr="00076B9A">
        <w:rPr>
          <w:sz w:val="16"/>
          <w:szCs w:val="16"/>
        </w:rPr>
      </w:r>
      <w:r w:rsidRPr="00076B9A">
        <w:rPr>
          <w:sz w:val="16"/>
          <w:szCs w:val="16"/>
        </w:rPr>
        <w:fldChar w:fldCharType="separate"/>
      </w:r>
      <w:r w:rsidR="00EB0246">
        <w:rPr>
          <w:sz w:val="16"/>
          <w:szCs w:val="16"/>
        </w:rPr>
        <w:t>9.10</w:t>
      </w:r>
      <w:r w:rsidRPr="00076B9A">
        <w:rPr>
          <w:sz w:val="16"/>
          <w:szCs w:val="16"/>
        </w:rPr>
        <w:fldChar w:fldCharType="end"/>
      </w:r>
      <w:r w:rsidRPr="00076B9A">
        <w:rPr>
          <w:sz w:val="16"/>
          <w:szCs w:val="16"/>
        </w:rPr>
        <w:t xml:space="preserve"> abaixo.</w:t>
      </w:r>
    </w:p>
    <w:p w14:paraId="066B0C86" w14:textId="72C25DEA" w:rsidR="00684AAC" w:rsidRPr="00076B9A" w:rsidRDefault="00684AAC" w:rsidP="00957D0A">
      <w:pPr>
        <w:pStyle w:val="Level3"/>
        <w:widowControl w:val="0"/>
        <w:tabs>
          <w:tab w:val="clear" w:pos="1874"/>
        </w:tabs>
        <w:spacing w:before="140" w:after="0"/>
        <w:rPr>
          <w:sz w:val="16"/>
          <w:szCs w:val="16"/>
        </w:rPr>
      </w:pPr>
      <w:bookmarkStart w:id="127" w:name="_Ref72962811"/>
      <w:r w:rsidRPr="00076B9A">
        <w:rPr>
          <w:sz w:val="16"/>
          <w:szCs w:val="16"/>
        </w:rPr>
        <w:t>Esta Escrit</w:t>
      </w:r>
      <w:r w:rsidR="00962419">
        <w:rPr>
          <w:sz w:val="16"/>
          <w:szCs w:val="16"/>
        </w:rPr>
        <w:t>ura</w:t>
      </w:r>
      <w:r w:rsidRPr="00076B9A">
        <w:rPr>
          <w:sz w:val="16"/>
          <w:szCs w:val="16"/>
        </w:rPr>
        <w:t xml:space="preserve"> de Emissão </w:t>
      </w:r>
      <w:r w:rsidR="00962419" w:rsidRPr="007F6E42">
        <w:rPr>
          <w:bCs/>
          <w:sz w:val="16"/>
          <w:szCs w:val="16"/>
        </w:rPr>
        <w:t>de Debêntures</w:t>
      </w:r>
      <w:r w:rsidR="00962419" w:rsidRPr="00076B9A">
        <w:rPr>
          <w:sz w:val="16"/>
          <w:szCs w:val="16"/>
        </w:rPr>
        <w:t xml:space="preserve"> </w:t>
      </w:r>
      <w:r w:rsidRPr="00076B9A">
        <w:rPr>
          <w:sz w:val="16"/>
          <w:szCs w:val="16"/>
        </w:rPr>
        <w:t xml:space="preserve">deverá ser aditada de maneira a refletir o montante total a ser </w:t>
      </w:r>
      <w:r w:rsidRPr="00076B9A">
        <w:rPr>
          <w:sz w:val="16"/>
          <w:szCs w:val="16"/>
        </w:rPr>
        <w:lastRenderedPageBreak/>
        <w:t xml:space="preserve">alocado nas </w:t>
      </w:r>
      <w:r w:rsidR="002C59EB" w:rsidRPr="00076B9A">
        <w:rPr>
          <w:sz w:val="16"/>
          <w:szCs w:val="16"/>
        </w:rPr>
        <w:t>Debêntures CDI</w:t>
      </w:r>
      <w:r w:rsidR="00F03116">
        <w:rPr>
          <w:sz w:val="16"/>
          <w:szCs w:val="16"/>
        </w:rPr>
        <w:t xml:space="preserve"> e</w:t>
      </w:r>
      <w:r w:rsidR="002C59EB" w:rsidRPr="00076B9A">
        <w:rPr>
          <w:sz w:val="16"/>
          <w:szCs w:val="16"/>
        </w:rPr>
        <w:t xml:space="preserve"> nas Debêntures IPCA</w:t>
      </w:r>
      <w:r w:rsidRPr="00076B9A">
        <w:rPr>
          <w:sz w:val="16"/>
          <w:szCs w:val="16"/>
        </w:rPr>
        <w:t>, mediant</w:t>
      </w:r>
      <w:r w:rsidR="00606A81">
        <w:rPr>
          <w:sz w:val="16"/>
          <w:szCs w:val="16"/>
        </w:rPr>
        <w:t>e a celebração de a</w:t>
      </w:r>
      <w:r w:rsidRPr="00076B9A">
        <w:rPr>
          <w:sz w:val="16"/>
          <w:szCs w:val="16"/>
        </w:rPr>
        <w:t xml:space="preserve">ditamento a esta Escritura de Emissão, a ser celebrado anteriormente à Primeira </w:t>
      </w:r>
      <w:r w:rsidR="002C59EB" w:rsidRPr="00076B9A">
        <w:rPr>
          <w:sz w:val="16"/>
          <w:szCs w:val="16"/>
        </w:rPr>
        <w:t xml:space="preserve">Data </w:t>
      </w:r>
      <w:r w:rsidRPr="00076B9A">
        <w:rPr>
          <w:sz w:val="16"/>
          <w:szCs w:val="16"/>
        </w:rPr>
        <w:t>Integralização</w:t>
      </w:r>
      <w:r w:rsidR="002C59EB" w:rsidRPr="00076B9A">
        <w:rPr>
          <w:sz w:val="16"/>
          <w:szCs w:val="16"/>
        </w:rPr>
        <w:t xml:space="preserve">, observadas as formalidades descritas na Cláusula </w:t>
      </w:r>
      <w:r w:rsidR="002C59EB" w:rsidRPr="00076B9A">
        <w:rPr>
          <w:sz w:val="16"/>
          <w:szCs w:val="16"/>
        </w:rPr>
        <w:fldChar w:fldCharType="begin"/>
      </w:r>
      <w:r w:rsidR="002C59EB" w:rsidRPr="00076B9A">
        <w:rPr>
          <w:sz w:val="16"/>
          <w:szCs w:val="16"/>
        </w:rPr>
        <w:instrText xml:space="preserve"> REF  _Ref89435670 \h \p \r  \* MERGEFORMAT </w:instrText>
      </w:r>
      <w:r w:rsidR="002C59EB" w:rsidRPr="00076B9A">
        <w:rPr>
          <w:sz w:val="16"/>
          <w:szCs w:val="16"/>
        </w:rPr>
      </w:r>
      <w:r w:rsidR="002C59EB" w:rsidRPr="00076B9A">
        <w:rPr>
          <w:sz w:val="16"/>
          <w:szCs w:val="16"/>
        </w:rPr>
        <w:fldChar w:fldCharType="separate"/>
      </w:r>
      <w:r w:rsidR="00EB0246">
        <w:rPr>
          <w:sz w:val="16"/>
          <w:szCs w:val="16"/>
        </w:rPr>
        <w:t>3.3 acima</w:t>
      </w:r>
      <w:r w:rsidR="002C59EB" w:rsidRPr="00076B9A">
        <w:rPr>
          <w:sz w:val="16"/>
          <w:szCs w:val="16"/>
        </w:rPr>
        <w:fldChar w:fldCharType="end"/>
      </w:r>
      <w:r w:rsidRPr="00076B9A">
        <w:rPr>
          <w:sz w:val="16"/>
          <w:szCs w:val="16"/>
        </w:rPr>
        <w:t xml:space="preserve">, </w:t>
      </w:r>
      <w:bookmarkEnd w:id="127"/>
      <w:r w:rsidR="002C59EB" w:rsidRPr="00076B9A">
        <w:rPr>
          <w:sz w:val="16"/>
          <w:szCs w:val="16"/>
        </w:rPr>
        <w:t xml:space="preserve">sem necessidade de aprovação prévia do Debenturista, reunido em Assembleia Geral de Debenturista, ou de qualquer deliberação pela </w:t>
      </w:r>
      <w:proofErr w:type="spellStart"/>
      <w:r w:rsidR="002C59EB" w:rsidRPr="00076B9A">
        <w:rPr>
          <w:sz w:val="16"/>
          <w:szCs w:val="16"/>
        </w:rPr>
        <w:t>Securitizadora</w:t>
      </w:r>
      <w:proofErr w:type="spellEnd"/>
      <w:r w:rsidR="002C59EB" w:rsidRPr="00076B9A">
        <w:rPr>
          <w:sz w:val="16"/>
          <w:szCs w:val="16"/>
        </w:rPr>
        <w:t xml:space="preserve"> ou pelos Titulares dos CRI e/ou de qualquer aprovação societária adicional pela Emissora.</w:t>
      </w:r>
    </w:p>
    <w:p w14:paraId="53CC3577" w14:textId="77777777" w:rsidR="00381825" w:rsidRPr="00076B9A" w:rsidRDefault="001820E7" w:rsidP="00957D0A">
      <w:pPr>
        <w:pStyle w:val="Level2"/>
        <w:widowControl w:val="0"/>
        <w:spacing w:before="140" w:after="0"/>
        <w:rPr>
          <w:b/>
          <w:sz w:val="16"/>
          <w:szCs w:val="16"/>
        </w:rPr>
      </w:pPr>
      <w:r w:rsidRPr="00076B9A">
        <w:rPr>
          <w:b/>
          <w:sz w:val="16"/>
          <w:szCs w:val="16"/>
        </w:rPr>
        <w:t>Número de Séries</w:t>
      </w:r>
    </w:p>
    <w:p w14:paraId="5C2BE654" w14:textId="77777777" w:rsidR="00381825" w:rsidRPr="00076B9A" w:rsidRDefault="00F57321" w:rsidP="00957D0A">
      <w:pPr>
        <w:pStyle w:val="Level3"/>
        <w:widowControl w:val="0"/>
        <w:tabs>
          <w:tab w:val="clear" w:pos="1874"/>
        </w:tabs>
        <w:spacing w:before="140" w:after="0"/>
        <w:rPr>
          <w:bCs/>
          <w:sz w:val="16"/>
          <w:szCs w:val="16"/>
        </w:rPr>
      </w:pPr>
      <w:bookmarkStart w:id="128" w:name="_Ref105418030"/>
      <w:r w:rsidRPr="00076B9A">
        <w:rPr>
          <w:sz w:val="16"/>
          <w:szCs w:val="16"/>
        </w:rPr>
        <w:t xml:space="preserve">A Emissão de Debêntures será realizada em até </w:t>
      </w:r>
      <w:r w:rsidR="0081746D">
        <w:rPr>
          <w:sz w:val="16"/>
          <w:szCs w:val="16"/>
        </w:rPr>
        <w:t>2</w:t>
      </w:r>
      <w:r w:rsidRPr="00076B9A">
        <w:rPr>
          <w:sz w:val="16"/>
          <w:szCs w:val="16"/>
        </w:rPr>
        <w:t xml:space="preserve"> (</w:t>
      </w:r>
      <w:r w:rsidR="0081746D">
        <w:rPr>
          <w:sz w:val="16"/>
          <w:szCs w:val="16"/>
        </w:rPr>
        <w:t>duas</w:t>
      </w:r>
      <w:r w:rsidRPr="00076B9A">
        <w:rPr>
          <w:sz w:val="16"/>
          <w:szCs w:val="16"/>
        </w:rPr>
        <w:t>) séries, no sistema de vasos comunicantes (</w:t>
      </w:r>
      <w:r w:rsidR="000C68AF" w:rsidRPr="00076B9A">
        <w:rPr>
          <w:sz w:val="16"/>
          <w:szCs w:val="16"/>
        </w:rPr>
        <w:t>“</w:t>
      </w:r>
      <w:r w:rsidRPr="00F03116">
        <w:rPr>
          <w:bCs/>
          <w:sz w:val="16"/>
          <w:szCs w:val="16"/>
          <w:u w:val="single"/>
        </w:rPr>
        <w:t>Sistema de Vasos Comunicantes</w:t>
      </w:r>
      <w:r w:rsidR="001E1D9D" w:rsidRPr="00076B9A">
        <w:rPr>
          <w:sz w:val="16"/>
          <w:szCs w:val="16"/>
        </w:rPr>
        <w:t>”</w:t>
      </w:r>
      <w:r w:rsidRPr="00076B9A">
        <w:rPr>
          <w:sz w:val="16"/>
          <w:szCs w:val="16"/>
        </w:rPr>
        <w:t xml:space="preserve">), de modo que a quantidade de séries das Debêntures a serem emitidas será definida após a conclusão do Procedimento de </w:t>
      </w:r>
      <w:proofErr w:type="spellStart"/>
      <w:r w:rsidRPr="00076B9A">
        <w:rPr>
          <w:i/>
          <w:sz w:val="16"/>
          <w:szCs w:val="16"/>
        </w:rPr>
        <w:t>Bookbuilding</w:t>
      </w:r>
      <w:proofErr w:type="spellEnd"/>
      <w:r w:rsidRPr="00076B9A">
        <w:rPr>
          <w:sz w:val="16"/>
          <w:szCs w:val="16"/>
        </w:rPr>
        <w:t xml:space="preserve">, ressalvado que qualquer uma das séries das Debêntures poderá ser cancelada, conforme resultado do Procedimento de </w:t>
      </w:r>
      <w:proofErr w:type="spellStart"/>
      <w:r w:rsidRPr="00076B9A">
        <w:rPr>
          <w:i/>
          <w:sz w:val="16"/>
          <w:szCs w:val="16"/>
        </w:rPr>
        <w:t>Bookbuilding</w:t>
      </w:r>
      <w:proofErr w:type="spellEnd"/>
      <w:r w:rsidR="001820E7" w:rsidRPr="00076B9A">
        <w:rPr>
          <w:bCs/>
          <w:sz w:val="16"/>
          <w:szCs w:val="16"/>
        </w:rPr>
        <w:t>.</w:t>
      </w:r>
      <w:bookmarkEnd w:id="128"/>
    </w:p>
    <w:p w14:paraId="1B300507" w14:textId="023E44EB" w:rsidR="00F57321" w:rsidRPr="00076B9A" w:rsidRDefault="00F57321" w:rsidP="00957D0A">
      <w:pPr>
        <w:pStyle w:val="Level3"/>
        <w:widowControl w:val="0"/>
        <w:tabs>
          <w:tab w:val="clear" w:pos="1874"/>
        </w:tabs>
        <w:spacing w:before="140" w:after="0"/>
        <w:rPr>
          <w:bCs/>
          <w:sz w:val="16"/>
          <w:szCs w:val="16"/>
        </w:rPr>
      </w:pPr>
      <w:r w:rsidRPr="00076B9A">
        <w:rPr>
          <w:sz w:val="16"/>
          <w:szCs w:val="16"/>
        </w:rPr>
        <w:t xml:space="preserve">De acordo com o Sistema de Vasos Comunicantes, a quantidade de Debêntures emitida em cada uma das séries deverá ser deduzida da quantidade a ser alocada na outra série, respeitada a quantidade total de Debêntures prevista na Cláusula </w:t>
      </w:r>
      <w:r w:rsidRPr="00076B9A">
        <w:rPr>
          <w:sz w:val="16"/>
          <w:szCs w:val="16"/>
        </w:rPr>
        <w:fldChar w:fldCharType="begin"/>
      </w:r>
      <w:r w:rsidRPr="00076B9A">
        <w:rPr>
          <w:sz w:val="16"/>
          <w:szCs w:val="16"/>
        </w:rPr>
        <w:instrText xml:space="preserve"> REF _Ref105418005 \r \h </w:instrText>
      </w:r>
      <w:r w:rsidR="00E675F6" w:rsidRPr="00076B9A">
        <w:rPr>
          <w:sz w:val="16"/>
          <w:szCs w:val="16"/>
        </w:rPr>
        <w:instrText xml:space="preserve"> \* MERGEFORMAT </w:instrText>
      </w:r>
      <w:r w:rsidRPr="00076B9A">
        <w:rPr>
          <w:sz w:val="16"/>
          <w:szCs w:val="16"/>
        </w:rPr>
      </w:r>
      <w:r w:rsidRPr="00076B9A">
        <w:rPr>
          <w:sz w:val="16"/>
          <w:szCs w:val="16"/>
        </w:rPr>
        <w:fldChar w:fldCharType="separate"/>
      </w:r>
      <w:r w:rsidR="00EB0246">
        <w:rPr>
          <w:sz w:val="16"/>
          <w:szCs w:val="16"/>
        </w:rPr>
        <w:t>9.10</w:t>
      </w:r>
      <w:r w:rsidRPr="00076B9A">
        <w:rPr>
          <w:sz w:val="16"/>
          <w:szCs w:val="16"/>
        </w:rPr>
        <w:fldChar w:fldCharType="end"/>
      </w:r>
      <w:r w:rsidRPr="00076B9A">
        <w:rPr>
          <w:sz w:val="16"/>
          <w:szCs w:val="16"/>
        </w:rPr>
        <w:t xml:space="preserve"> abaixo, de forma que a soma das Debêntures alocadas em cada uma das séries efetivamente emitida deverá corresponder à quantidade total de Debêntures objeto da Emissão. Observado o disposto na Cláusula </w:t>
      </w:r>
      <w:r w:rsidRPr="00076B9A">
        <w:rPr>
          <w:sz w:val="16"/>
          <w:szCs w:val="16"/>
        </w:rPr>
        <w:fldChar w:fldCharType="begin"/>
      </w:r>
      <w:r w:rsidRPr="00076B9A">
        <w:rPr>
          <w:sz w:val="16"/>
          <w:szCs w:val="16"/>
        </w:rPr>
        <w:instrText xml:space="preserve"> REF _Ref105418030 \r \h </w:instrText>
      </w:r>
      <w:r w:rsidR="00E675F6" w:rsidRPr="00076B9A">
        <w:rPr>
          <w:sz w:val="16"/>
          <w:szCs w:val="16"/>
        </w:rPr>
        <w:instrText xml:space="preserve"> \* MERGEFORMAT </w:instrText>
      </w:r>
      <w:r w:rsidRPr="00076B9A">
        <w:rPr>
          <w:sz w:val="16"/>
          <w:szCs w:val="16"/>
        </w:rPr>
      </w:r>
      <w:r w:rsidRPr="00076B9A">
        <w:rPr>
          <w:sz w:val="16"/>
          <w:szCs w:val="16"/>
        </w:rPr>
        <w:fldChar w:fldCharType="separate"/>
      </w:r>
      <w:r w:rsidR="00EB0246">
        <w:rPr>
          <w:sz w:val="16"/>
          <w:szCs w:val="16"/>
        </w:rPr>
        <w:t>8.3.1</w:t>
      </w:r>
      <w:r w:rsidRPr="00076B9A">
        <w:rPr>
          <w:sz w:val="16"/>
          <w:szCs w:val="16"/>
        </w:rPr>
        <w:fldChar w:fldCharType="end"/>
      </w:r>
      <w:r w:rsidRPr="00076B9A">
        <w:rPr>
          <w:sz w:val="16"/>
          <w:szCs w:val="16"/>
        </w:rPr>
        <w:t xml:space="preserve"> acima, as Debêntures serão alocadas entre as séries de forma a atender a demanda verificada no Procedimento de </w:t>
      </w:r>
      <w:proofErr w:type="spellStart"/>
      <w:r w:rsidRPr="00076B9A">
        <w:rPr>
          <w:i/>
          <w:sz w:val="16"/>
          <w:szCs w:val="16"/>
        </w:rPr>
        <w:t>Bookbuilding</w:t>
      </w:r>
      <w:proofErr w:type="spellEnd"/>
      <w:r w:rsidRPr="00076B9A">
        <w:rPr>
          <w:sz w:val="16"/>
          <w:szCs w:val="16"/>
        </w:rPr>
        <w:t xml:space="preserve"> e o interesse de alocação da </w:t>
      </w:r>
      <w:r w:rsidR="001768DF" w:rsidRPr="00076B9A">
        <w:rPr>
          <w:sz w:val="16"/>
          <w:szCs w:val="16"/>
        </w:rPr>
        <w:t>Emissora</w:t>
      </w:r>
      <w:r w:rsidRPr="00076B9A">
        <w:rPr>
          <w:sz w:val="16"/>
          <w:szCs w:val="16"/>
        </w:rPr>
        <w:t xml:space="preserve">, </w:t>
      </w:r>
      <w:r w:rsidR="000637D3" w:rsidRPr="00076B9A">
        <w:rPr>
          <w:sz w:val="16"/>
          <w:szCs w:val="16"/>
        </w:rPr>
        <w:t xml:space="preserve">não havendo montante mínimo para alocação em determinada série e </w:t>
      </w:r>
      <w:r w:rsidRPr="00076B9A">
        <w:rPr>
          <w:sz w:val="16"/>
          <w:szCs w:val="16"/>
        </w:rPr>
        <w:t>sendo certo que, uma vez observada a demanda verificada, deverá ser da Emissora a decisão sobre a alocação das Debêntures entre as diferentes séries</w:t>
      </w:r>
      <w:r w:rsidR="00071E8B" w:rsidRPr="00076B9A">
        <w:rPr>
          <w:sz w:val="16"/>
          <w:szCs w:val="16"/>
        </w:rPr>
        <w:t>, em comum acordo com o Coordenador Líder</w:t>
      </w:r>
      <w:r w:rsidRPr="00076B9A">
        <w:rPr>
          <w:sz w:val="16"/>
          <w:szCs w:val="16"/>
        </w:rPr>
        <w:t xml:space="preserve">. Observado que qualquer uma das séries poderá ser cancelada, nos termos acordados ao final do Procedimento de </w:t>
      </w:r>
      <w:proofErr w:type="spellStart"/>
      <w:r w:rsidRPr="00076B9A">
        <w:rPr>
          <w:i/>
          <w:sz w:val="16"/>
          <w:szCs w:val="16"/>
        </w:rPr>
        <w:t>Bookbuilding</w:t>
      </w:r>
      <w:proofErr w:type="spellEnd"/>
      <w:r w:rsidRPr="00076B9A">
        <w:rPr>
          <w:i/>
          <w:sz w:val="16"/>
          <w:szCs w:val="16"/>
        </w:rPr>
        <w:t>.</w:t>
      </w:r>
      <w:r w:rsidRPr="00076B9A">
        <w:rPr>
          <w:sz w:val="16"/>
          <w:szCs w:val="16"/>
        </w:rPr>
        <w:t xml:space="preserve"> A quantidade de Debêntures a ser alocada em cada série, ou até a inexistência de alocação em uma determinada série, será objeto de aditamento à presente Escritura de Emissão</w:t>
      </w:r>
      <w:r w:rsidR="00590E5E" w:rsidRPr="00076B9A">
        <w:rPr>
          <w:sz w:val="16"/>
          <w:szCs w:val="16"/>
        </w:rPr>
        <w:t xml:space="preserve"> de Debêntures</w:t>
      </w:r>
      <w:r w:rsidR="00D27794" w:rsidRPr="00076B9A">
        <w:rPr>
          <w:sz w:val="16"/>
          <w:szCs w:val="16"/>
        </w:rPr>
        <w:t xml:space="preserve"> a ser celebrado anteriormente à Primeira Data Integralização, observadas as formalidades descritas na Cláusula </w:t>
      </w:r>
      <w:r w:rsidR="00D27794" w:rsidRPr="00076B9A">
        <w:rPr>
          <w:sz w:val="16"/>
          <w:szCs w:val="16"/>
        </w:rPr>
        <w:fldChar w:fldCharType="begin"/>
      </w:r>
      <w:r w:rsidR="00D27794" w:rsidRPr="00076B9A">
        <w:rPr>
          <w:sz w:val="16"/>
          <w:szCs w:val="16"/>
        </w:rPr>
        <w:instrText xml:space="preserve"> REF  _Ref89435670 \h \p \r  \* MERGEFORMAT </w:instrText>
      </w:r>
      <w:r w:rsidR="00D27794" w:rsidRPr="00076B9A">
        <w:rPr>
          <w:sz w:val="16"/>
          <w:szCs w:val="16"/>
        </w:rPr>
      </w:r>
      <w:r w:rsidR="00D27794" w:rsidRPr="00076B9A">
        <w:rPr>
          <w:sz w:val="16"/>
          <w:szCs w:val="16"/>
        </w:rPr>
        <w:fldChar w:fldCharType="separate"/>
      </w:r>
      <w:r w:rsidR="00EB0246">
        <w:rPr>
          <w:sz w:val="16"/>
          <w:szCs w:val="16"/>
        </w:rPr>
        <w:t>3.3 acima</w:t>
      </w:r>
      <w:r w:rsidR="00D27794" w:rsidRPr="00076B9A">
        <w:rPr>
          <w:sz w:val="16"/>
          <w:szCs w:val="16"/>
        </w:rPr>
        <w:fldChar w:fldCharType="end"/>
      </w:r>
      <w:r w:rsidR="00D27794" w:rsidRPr="00076B9A">
        <w:rPr>
          <w:sz w:val="16"/>
          <w:szCs w:val="16"/>
        </w:rPr>
        <w:t xml:space="preserve">, sem necessidade de aprovação prévia do Debenturista, reunido em Assembleia Geral de Debenturista, ou de qualquer deliberação pela </w:t>
      </w:r>
      <w:proofErr w:type="spellStart"/>
      <w:r w:rsidR="00D27794" w:rsidRPr="00076B9A">
        <w:rPr>
          <w:sz w:val="16"/>
          <w:szCs w:val="16"/>
        </w:rPr>
        <w:t>Securitizadora</w:t>
      </w:r>
      <w:proofErr w:type="spellEnd"/>
      <w:r w:rsidR="00D27794" w:rsidRPr="00076B9A">
        <w:rPr>
          <w:sz w:val="16"/>
          <w:szCs w:val="16"/>
        </w:rPr>
        <w:t xml:space="preserve"> ou pelos Titulares dos CRI e/ou de qualquer aprovação societária adicional pela Emissora, observado o disposto na Cláusula </w:t>
      </w:r>
      <w:r w:rsidR="00D27794" w:rsidRPr="00076B9A">
        <w:rPr>
          <w:sz w:val="16"/>
          <w:szCs w:val="16"/>
        </w:rPr>
        <w:fldChar w:fldCharType="begin"/>
      </w:r>
      <w:r w:rsidR="00D27794" w:rsidRPr="00076B9A">
        <w:rPr>
          <w:sz w:val="16"/>
          <w:szCs w:val="16"/>
        </w:rPr>
        <w:instrText xml:space="preserve"> REF _Ref105522652 \r \h </w:instrText>
      </w:r>
      <w:r w:rsidR="00E675F6" w:rsidRPr="00076B9A">
        <w:rPr>
          <w:sz w:val="16"/>
          <w:szCs w:val="16"/>
        </w:rPr>
        <w:instrText xml:space="preserve"> \* MERGEFORMAT </w:instrText>
      </w:r>
      <w:r w:rsidR="00D27794" w:rsidRPr="00076B9A">
        <w:rPr>
          <w:sz w:val="16"/>
          <w:szCs w:val="16"/>
        </w:rPr>
      </w:r>
      <w:r w:rsidR="00D27794" w:rsidRPr="00076B9A">
        <w:rPr>
          <w:sz w:val="16"/>
          <w:szCs w:val="16"/>
        </w:rPr>
        <w:fldChar w:fldCharType="separate"/>
      </w:r>
      <w:r w:rsidR="00EB0246">
        <w:rPr>
          <w:sz w:val="16"/>
          <w:szCs w:val="16"/>
        </w:rPr>
        <w:t>7.5</w:t>
      </w:r>
      <w:r w:rsidR="00D27794" w:rsidRPr="00076B9A">
        <w:rPr>
          <w:sz w:val="16"/>
          <w:szCs w:val="16"/>
        </w:rPr>
        <w:fldChar w:fldCharType="end"/>
      </w:r>
      <w:r w:rsidR="00D27794" w:rsidRPr="00076B9A">
        <w:rPr>
          <w:sz w:val="16"/>
          <w:szCs w:val="16"/>
        </w:rPr>
        <w:t xml:space="preserve"> acima</w:t>
      </w:r>
      <w:r w:rsidRPr="00076B9A">
        <w:rPr>
          <w:sz w:val="16"/>
          <w:szCs w:val="16"/>
        </w:rPr>
        <w:t>.</w:t>
      </w:r>
    </w:p>
    <w:p w14:paraId="1C3D8F39" w14:textId="77777777" w:rsidR="000900A9" w:rsidRPr="00076B9A" w:rsidRDefault="000900A9" w:rsidP="00957D0A">
      <w:pPr>
        <w:pStyle w:val="Level3"/>
        <w:widowControl w:val="0"/>
        <w:tabs>
          <w:tab w:val="clear" w:pos="1874"/>
        </w:tabs>
        <w:spacing w:before="140" w:after="0"/>
        <w:rPr>
          <w:sz w:val="16"/>
          <w:szCs w:val="16"/>
        </w:rPr>
      </w:pPr>
      <w:r w:rsidRPr="00076B9A">
        <w:rPr>
          <w:sz w:val="16"/>
          <w:szCs w:val="16"/>
        </w:rPr>
        <w:t>Ressalvadas as referências expressas às Debêntures CDI</w:t>
      </w:r>
      <w:r w:rsidR="00F03116">
        <w:rPr>
          <w:sz w:val="16"/>
          <w:szCs w:val="16"/>
        </w:rPr>
        <w:t xml:space="preserve"> e</w:t>
      </w:r>
      <w:r w:rsidRPr="00076B9A">
        <w:rPr>
          <w:sz w:val="16"/>
          <w:szCs w:val="16"/>
        </w:rPr>
        <w:t xml:space="preserve"> às Debêntures IPCA, todas as referências às </w:t>
      </w:r>
      <w:r w:rsidR="000C68AF" w:rsidRPr="00076B9A">
        <w:rPr>
          <w:sz w:val="16"/>
          <w:szCs w:val="16"/>
        </w:rPr>
        <w:t>“</w:t>
      </w:r>
      <w:r w:rsidRPr="00F03116">
        <w:rPr>
          <w:bCs/>
          <w:sz w:val="16"/>
          <w:szCs w:val="16"/>
          <w:u w:val="single"/>
        </w:rPr>
        <w:t>Debêntures</w:t>
      </w:r>
      <w:r w:rsidR="000C68AF" w:rsidRPr="00076B9A">
        <w:rPr>
          <w:sz w:val="16"/>
          <w:szCs w:val="16"/>
        </w:rPr>
        <w:t>”</w:t>
      </w:r>
      <w:r w:rsidRPr="00076B9A">
        <w:rPr>
          <w:sz w:val="16"/>
          <w:szCs w:val="16"/>
        </w:rPr>
        <w:t xml:space="preserve"> devem ser entendidas como referências às Debêntures CDI</w:t>
      </w:r>
      <w:r w:rsidR="00F03116">
        <w:rPr>
          <w:sz w:val="16"/>
          <w:szCs w:val="16"/>
        </w:rPr>
        <w:t xml:space="preserve"> e </w:t>
      </w:r>
      <w:r w:rsidRPr="00076B9A">
        <w:rPr>
          <w:sz w:val="16"/>
          <w:szCs w:val="16"/>
        </w:rPr>
        <w:t>às Debêntures IPCA, em conjunto.</w:t>
      </w:r>
    </w:p>
    <w:p w14:paraId="00AC4199" w14:textId="77777777" w:rsidR="00381825" w:rsidRPr="00076B9A" w:rsidRDefault="00AA3D5A" w:rsidP="00957D0A">
      <w:pPr>
        <w:pStyle w:val="Level1"/>
        <w:keepNext w:val="0"/>
        <w:widowControl w:val="0"/>
        <w:spacing w:before="140" w:after="0"/>
        <w:rPr>
          <w:rFonts w:cs="Arial"/>
          <w:sz w:val="16"/>
          <w:szCs w:val="16"/>
        </w:rPr>
      </w:pPr>
      <w:bookmarkStart w:id="129" w:name="_Toc107507827"/>
      <w:r w:rsidRPr="00076B9A">
        <w:rPr>
          <w:rFonts w:cs="Arial"/>
          <w:sz w:val="16"/>
          <w:szCs w:val="16"/>
        </w:rPr>
        <w:t>CARACTERÍSTICAS GERAIS DAS DEBÊNTURES</w:t>
      </w:r>
      <w:bookmarkEnd w:id="129"/>
    </w:p>
    <w:p w14:paraId="6B5D2D6C" w14:textId="77777777" w:rsidR="00FC220A" w:rsidRPr="00076B9A" w:rsidRDefault="001820E7" w:rsidP="00957D0A">
      <w:pPr>
        <w:pStyle w:val="Level2"/>
        <w:widowControl w:val="0"/>
        <w:spacing w:before="140" w:after="0"/>
        <w:rPr>
          <w:b/>
          <w:sz w:val="16"/>
          <w:szCs w:val="16"/>
        </w:rPr>
      </w:pPr>
      <w:r w:rsidRPr="00076B9A">
        <w:rPr>
          <w:b/>
          <w:sz w:val="16"/>
          <w:szCs w:val="16"/>
        </w:rPr>
        <w:t>Data de Emissão</w:t>
      </w:r>
    </w:p>
    <w:p w14:paraId="70A473D4" w14:textId="77777777" w:rsidR="00381825" w:rsidRPr="00076B9A" w:rsidRDefault="001820E7" w:rsidP="00957D0A">
      <w:pPr>
        <w:pStyle w:val="Level3"/>
        <w:widowControl w:val="0"/>
        <w:tabs>
          <w:tab w:val="clear" w:pos="1874"/>
        </w:tabs>
        <w:spacing w:before="140" w:after="0"/>
        <w:rPr>
          <w:sz w:val="16"/>
          <w:szCs w:val="16"/>
        </w:rPr>
      </w:pPr>
      <w:bookmarkStart w:id="130" w:name="_Ref94079420"/>
      <w:r w:rsidRPr="00076B9A">
        <w:rPr>
          <w:sz w:val="16"/>
          <w:szCs w:val="16"/>
        </w:rPr>
        <w:t xml:space="preserve">Para todos os fins e efeitos legais, a data de emissão das Debêntures será </w:t>
      </w:r>
      <w:r w:rsidR="007D1951" w:rsidRPr="00076B9A">
        <w:rPr>
          <w:sz w:val="16"/>
          <w:szCs w:val="16"/>
        </w:rPr>
        <w:t xml:space="preserve">definida no aditamento à presente Escritura de Emissão, sem a necessidade de realização de Assembleia Geral de Debenturista, de assembleia geral de Titulares dos CRI e/ou de qualquer aprovação societária pela Emissora </w:t>
      </w:r>
      <w:r w:rsidR="006C47AC" w:rsidRPr="00076B9A">
        <w:rPr>
          <w:sz w:val="16"/>
          <w:szCs w:val="16"/>
        </w:rPr>
        <w:t>(</w:t>
      </w:r>
      <w:r w:rsidR="000C68AF" w:rsidRPr="00076B9A">
        <w:rPr>
          <w:sz w:val="16"/>
          <w:szCs w:val="16"/>
        </w:rPr>
        <w:t>“</w:t>
      </w:r>
      <w:r w:rsidRPr="00F03116">
        <w:rPr>
          <w:bCs/>
          <w:sz w:val="16"/>
          <w:szCs w:val="16"/>
          <w:u w:val="single"/>
        </w:rPr>
        <w:t>Data de Emissão</w:t>
      </w:r>
      <w:r w:rsidR="000C68AF" w:rsidRPr="00076B9A">
        <w:rPr>
          <w:sz w:val="16"/>
          <w:szCs w:val="16"/>
        </w:rPr>
        <w:t>”</w:t>
      </w:r>
      <w:r w:rsidRPr="00076B9A">
        <w:rPr>
          <w:sz w:val="16"/>
          <w:szCs w:val="16"/>
        </w:rPr>
        <w:t>).</w:t>
      </w:r>
      <w:bookmarkEnd w:id="130"/>
    </w:p>
    <w:p w14:paraId="6FFC9176" w14:textId="77777777" w:rsidR="00B033BC" w:rsidRPr="00076B9A" w:rsidRDefault="00B033BC" w:rsidP="00957D0A">
      <w:pPr>
        <w:pStyle w:val="Level2"/>
        <w:widowControl w:val="0"/>
        <w:spacing w:before="140" w:after="0"/>
        <w:rPr>
          <w:b/>
          <w:bCs/>
          <w:sz w:val="16"/>
          <w:szCs w:val="16"/>
        </w:rPr>
      </w:pPr>
      <w:bookmarkStart w:id="131" w:name="_Hlk87278810"/>
      <w:r w:rsidRPr="00076B9A">
        <w:rPr>
          <w:b/>
          <w:bCs/>
          <w:sz w:val="16"/>
          <w:szCs w:val="16"/>
        </w:rPr>
        <w:t>Data de Início da Rentabilidade</w:t>
      </w:r>
    </w:p>
    <w:p w14:paraId="4765490A" w14:textId="77777777" w:rsidR="00B033BC" w:rsidRPr="00076B9A" w:rsidRDefault="00B033BC" w:rsidP="00957D0A">
      <w:pPr>
        <w:pStyle w:val="Level3"/>
        <w:widowControl w:val="0"/>
        <w:spacing w:before="140" w:after="0"/>
        <w:rPr>
          <w:sz w:val="16"/>
          <w:szCs w:val="16"/>
        </w:rPr>
      </w:pPr>
      <w:r w:rsidRPr="00076B9A">
        <w:rPr>
          <w:sz w:val="16"/>
          <w:szCs w:val="16"/>
        </w:rPr>
        <w:t xml:space="preserve">Para todos os fins e efeitos legais, a data de início da rentabilidade </w:t>
      </w:r>
      <w:r w:rsidR="00493666" w:rsidRPr="00076B9A">
        <w:rPr>
          <w:sz w:val="16"/>
          <w:szCs w:val="16"/>
        </w:rPr>
        <w:t xml:space="preserve">de cada série </w:t>
      </w:r>
      <w:r w:rsidRPr="00076B9A">
        <w:rPr>
          <w:sz w:val="16"/>
          <w:szCs w:val="16"/>
        </w:rPr>
        <w:t>será a Primeira Data de Integralização</w:t>
      </w:r>
      <w:r w:rsidR="00493666" w:rsidRPr="00076B9A">
        <w:rPr>
          <w:sz w:val="16"/>
          <w:szCs w:val="16"/>
        </w:rPr>
        <w:t xml:space="preserve"> de cada série</w:t>
      </w:r>
      <w:r w:rsidRPr="00076B9A">
        <w:rPr>
          <w:sz w:val="16"/>
          <w:szCs w:val="16"/>
        </w:rPr>
        <w:t>.</w:t>
      </w:r>
    </w:p>
    <w:bookmarkEnd w:id="131"/>
    <w:p w14:paraId="13AFD123" w14:textId="77777777" w:rsidR="00592706" w:rsidRPr="00076B9A" w:rsidRDefault="001820E7" w:rsidP="00957D0A">
      <w:pPr>
        <w:pStyle w:val="Level2"/>
        <w:widowControl w:val="0"/>
        <w:spacing w:before="140" w:after="0"/>
        <w:rPr>
          <w:bCs/>
          <w:sz w:val="16"/>
          <w:szCs w:val="16"/>
        </w:rPr>
      </w:pPr>
      <w:r w:rsidRPr="00076B9A">
        <w:rPr>
          <w:b/>
          <w:sz w:val="16"/>
          <w:szCs w:val="16"/>
        </w:rPr>
        <w:t>Forma, Tipo e Comprovação de Titularidade</w:t>
      </w:r>
    </w:p>
    <w:p w14:paraId="5AF6F0A6"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As Debêntures serão emitidas sob a forma nominativa e escritural, sem emissão de cautelas ou certificados, sendo que, para todos os fins de direito, a titularidade das Debêntures será comprovada pelo</w:t>
      </w:r>
      <w:r w:rsidR="002A5BB4" w:rsidRPr="00076B9A">
        <w:rPr>
          <w:sz w:val="16"/>
          <w:szCs w:val="16"/>
        </w:rPr>
        <w:t xml:space="preserve"> registro das </w:t>
      </w:r>
      <w:r w:rsidR="00DA6DDB" w:rsidRPr="00076B9A">
        <w:rPr>
          <w:sz w:val="16"/>
          <w:szCs w:val="16"/>
        </w:rPr>
        <w:t>Debêntures</w:t>
      </w:r>
      <w:r w:rsidR="002A5BB4" w:rsidRPr="00076B9A">
        <w:rPr>
          <w:sz w:val="16"/>
          <w:szCs w:val="16"/>
        </w:rPr>
        <w:t xml:space="preserve"> no “</w:t>
      </w:r>
      <w:r w:rsidR="002A5BB4" w:rsidRPr="00076B9A">
        <w:rPr>
          <w:i/>
          <w:sz w:val="16"/>
          <w:szCs w:val="16"/>
        </w:rPr>
        <w:t>Livro de Registro de Debêntures Nominativas</w:t>
      </w:r>
      <w:r w:rsidR="002A5BB4" w:rsidRPr="00076B9A">
        <w:rPr>
          <w:sz w:val="16"/>
          <w:szCs w:val="16"/>
        </w:rPr>
        <w:t>”</w:t>
      </w:r>
      <w:r w:rsidRPr="00076B9A">
        <w:rPr>
          <w:sz w:val="16"/>
          <w:szCs w:val="16"/>
        </w:rPr>
        <w:t>.</w:t>
      </w:r>
    </w:p>
    <w:p w14:paraId="4E7AEE57" w14:textId="77777777" w:rsidR="00592706" w:rsidRPr="00076B9A" w:rsidRDefault="001820E7" w:rsidP="00957D0A">
      <w:pPr>
        <w:pStyle w:val="Level2"/>
        <w:widowControl w:val="0"/>
        <w:spacing w:before="140" w:after="0"/>
        <w:rPr>
          <w:b/>
          <w:sz w:val="16"/>
          <w:szCs w:val="16"/>
        </w:rPr>
      </w:pPr>
      <w:r w:rsidRPr="00076B9A">
        <w:rPr>
          <w:b/>
          <w:sz w:val="16"/>
          <w:szCs w:val="16"/>
        </w:rPr>
        <w:t>Conversibilidade</w:t>
      </w:r>
    </w:p>
    <w:p w14:paraId="5D1657DF"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 xml:space="preserve">As Debêntures serão simples, ou seja, não conversíveis em ações de emissão da </w:t>
      </w:r>
      <w:r w:rsidR="00F75728" w:rsidRPr="00076B9A">
        <w:rPr>
          <w:sz w:val="16"/>
          <w:szCs w:val="16"/>
        </w:rPr>
        <w:t>Emissora</w:t>
      </w:r>
      <w:r w:rsidRPr="00076B9A">
        <w:rPr>
          <w:sz w:val="16"/>
          <w:szCs w:val="16"/>
        </w:rPr>
        <w:t>.</w:t>
      </w:r>
    </w:p>
    <w:p w14:paraId="3D35DECD" w14:textId="77777777" w:rsidR="00592706" w:rsidRPr="00076B9A" w:rsidRDefault="001820E7" w:rsidP="00957D0A">
      <w:pPr>
        <w:pStyle w:val="Level2"/>
        <w:widowControl w:val="0"/>
        <w:spacing w:before="140" w:after="0"/>
        <w:rPr>
          <w:b/>
          <w:sz w:val="16"/>
          <w:szCs w:val="16"/>
        </w:rPr>
      </w:pPr>
      <w:r w:rsidRPr="00076B9A">
        <w:rPr>
          <w:b/>
          <w:sz w:val="16"/>
          <w:szCs w:val="16"/>
        </w:rPr>
        <w:t>Espécie</w:t>
      </w:r>
    </w:p>
    <w:p w14:paraId="56B141AD" w14:textId="77777777" w:rsidR="00381825" w:rsidRPr="003D795D" w:rsidRDefault="001820E7" w:rsidP="008F214E">
      <w:pPr>
        <w:pStyle w:val="Level3"/>
        <w:widowControl w:val="0"/>
        <w:tabs>
          <w:tab w:val="clear" w:pos="1874"/>
        </w:tabs>
        <w:spacing w:before="140" w:after="0"/>
        <w:rPr>
          <w:sz w:val="16"/>
          <w:szCs w:val="16"/>
        </w:rPr>
      </w:pPr>
      <w:r w:rsidRPr="003D795D">
        <w:rPr>
          <w:sz w:val="16"/>
          <w:szCs w:val="16"/>
        </w:rPr>
        <w:t xml:space="preserve">As Debêntures serão da espécie </w:t>
      </w:r>
      <w:r w:rsidR="008F214E" w:rsidRPr="003D795D">
        <w:rPr>
          <w:sz w:val="16"/>
          <w:szCs w:val="16"/>
        </w:rPr>
        <w:t>com garantia fidejussória</w:t>
      </w:r>
      <w:r w:rsidR="00EE7308" w:rsidRPr="003D795D">
        <w:rPr>
          <w:sz w:val="16"/>
          <w:szCs w:val="16"/>
        </w:rPr>
        <w:t xml:space="preserve">, nos termos do artigo 58, </w:t>
      </w:r>
      <w:r w:rsidR="00EE7308" w:rsidRPr="003D795D">
        <w:rPr>
          <w:i/>
          <w:iCs/>
          <w:sz w:val="16"/>
          <w:szCs w:val="16"/>
        </w:rPr>
        <w:t>caput</w:t>
      </w:r>
      <w:r w:rsidR="00EE7308" w:rsidRPr="003D795D">
        <w:rPr>
          <w:sz w:val="16"/>
          <w:szCs w:val="16"/>
        </w:rPr>
        <w:t>, da Lei das Sociedades por Ações</w:t>
      </w:r>
      <w:r w:rsidRPr="003D795D">
        <w:rPr>
          <w:sz w:val="16"/>
          <w:szCs w:val="16"/>
        </w:rPr>
        <w:t>.</w:t>
      </w:r>
    </w:p>
    <w:p w14:paraId="69317691" w14:textId="77777777" w:rsidR="00DC3D65" w:rsidRPr="003D795D" w:rsidRDefault="00DC3D65" w:rsidP="008F214E">
      <w:pPr>
        <w:pStyle w:val="Level2"/>
        <w:widowControl w:val="0"/>
        <w:spacing w:before="140" w:after="0"/>
        <w:rPr>
          <w:b/>
          <w:bCs/>
          <w:sz w:val="16"/>
          <w:szCs w:val="16"/>
        </w:rPr>
      </w:pPr>
      <w:r w:rsidRPr="003D795D">
        <w:rPr>
          <w:b/>
          <w:bCs/>
          <w:sz w:val="16"/>
          <w:szCs w:val="16"/>
        </w:rPr>
        <w:t>Fundo de Reserva</w:t>
      </w:r>
      <w:r w:rsidR="00CE481D">
        <w:rPr>
          <w:b/>
          <w:bCs/>
          <w:sz w:val="16"/>
          <w:szCs w:val="16"/>
        </w:rPr>
        <w:t xml:space="preserve"> e Fundo de Despesas</w:t>
      </w:r>
    </w:p>
    <w:p w14:paraId="299E8805" w14:textId="741AE7DC" w:rsidR="003D795D" w:rsidRPr="003D795D" w:rsidRDefault="00CE481D" w:rsidP="003D795D">
      <w:pPr>
        <w:pStyle w:val="Level3"/>
        <w:widowControl w:val="0"/>
        <w:tabs>
          <w:tab w:val="clear" w:pos="1874"/>
        </w:tabs>
        <w:spacing w:before="140" w:after="0"/>
        <w:rPr>
          <w:sz w:val="16"/>
          <w:szCs w:val="16"/>
          <w:lang w:bidi="th-TH"/>
        </w:rPr>
      </w:pPr>
      <w:bookmarkStart w:id="132" w:name="_Ref92899777"/>
      <w:r w:rsidRPr="00CE481D">
        <w:rPr>
          <w:sz w:val="16"/>
          <w:szCs w:val="16"/>
          <w:u w:val="single"/>
        </w:rPr>
        <w:t>Fundo de Reserva</w:t>
      </w:r>
      <w:r w:rsidRPr="00CE481D">
        <w:rPr>
          <w:sz w:val="16"/>
          <w:szCs w:val="16"/>
        </w:rPr>
        <w:t xml:space="preserve">: </w:t>
      </w:r>
      <w:r w:rsidR="003D795D" w:rsidRPr="00CE481D">
        <w:rPr>
          <w:sz w:val="16"/>
          <w:szCs w:val="16"/>
        </w:rPr>
        <w:t xml:space="preserve">A Emissora obriga-se a constituir, na Conta Centralizadora, o Fundo de Reserva, com recursos deduzidos, pela </w:t>
      </w:r>
      <w:proofErr w:type="spellStart"/>
      <w:r w:rsidR="003D795D" w:rsidRPr="00CE481D">
        <w:rPr>
          <w:sz w:val="16"/>
          <w:szCs w:val="16"/>
        </w:rPr>
        <w:t>Securitizadora</w:t>
      </w:r>
      <w:proofErr w:type="spellEnd"/>
      <w:r w:rsidR="003D795D" w:rsidRPr="00CE481D">
        <w:rPr>
          <w:sz w:val="16"/>
          <w:szCs w:val="16"/>
        </w:rPr>
        <w:t xml:space="preserve">, por conta e ordem da Emissora, até o montante </w:t>
      </w:r>
      <w:r w:rsidR="003D795D" w:rsidRPr="00CE481D">
        <w:rPr>
          <w:sz w:val="16"/>
          <w:szCs w:val="16"/>
        </w:rPr>
        <w:lastRenderedPageBreak/>
        <w:t>equivalente a</w:t>
      </w:r>
      <w:r w:rsidR="001E2DA4">
        <w:rPr>
          <w:sz w:val="16"/>
          <w:szCs w:val="16"/>
        </w:rPr>
        <w:t>o valor correspondente a</w:t>
      </w:r>
      <w:r w:rsidR="003D795D" w:rsidRPr="00CE481D">
        <w:rPr>
          <w:sz w:val="16"/>
          <w:szCs w:val="16"/>
        </w:rPr>
        <w:t xml:space="preserve"> 1 (um</w:t>
      </w:r>
      <w:r w:rsidR="001E2DA4">
        <w:rPr>
          <w:sz w:val="16"/>
          <w:szCs w:val="16"/>
        </w:rPr>
        <w:t>a</w:t>
      </w:r>
      <w:r w:rsidR="003D795D" w:rsidRPr="00CE481D">
        <w:rPr>
          <w:sz w:val="16"/>
          <w:szCs w:val="16"/>
        </w:rPr>
        <w:t xml:space="preserve">) </w:t>
      </w:r>
      <w:r w:rsidR="001E2DA4" w:rsidRPr="00692753">
        <w:rPr>
          <w:sz w:val="16"/>
          <w:szCs w:val="16"/>
        </w:rPr>
        <w:t>parcela</w:t>
      </w:r>
      <w:r w:rsidR="001E2DA4">
        <w:rPr>
          <w:sz w:val="16"/>
          <w:szCs w:val="16"/>
        </w:rPr>
        <w:t xml:space="preserve"> estimada</w:t>
      </w:r>
      <w:r w:rsidR="001E2DA4" w:rsidRPr="00692753">
        <w:rPr>
          <w:sz w:val="16"/>
          <w:szCs w:val="16"/>
        </w:rPr>
        <w:t xml:space="preserve"> </w:t>
      </w:r>
      <w:r w:rsidR="003D795D" w:rsidRPr="00692753">
        <w:rPr>
          <w:sz w:val="16"/>
          <w:szCs w:val="16"/>
        </w:rPr>
        <w:t>d</w:t>
      </w:r>
      <w:r w:rsidR="001E2DA4">
        <w:rPr>
          <w:sz w:val="16"/>
          <w:szCs w:val="16"/>
        </w:rPr>
        <w:t>a</w:t>
      </w:r>
      <w:r w:rsidR="003D795D" w:rsidRPr="00692753">
        <w:rPr>
          <w:sz w:val="16"/>
          <w:szCs w:val="16"/>
        </w:rPr>
        <w:t xml:space="preserve"> </w:t>
      </w:r>
      <w:r w:rsidR="001E2DA4" w:rsidRPr="00904403">
        <w:rPr>
          <w:bCs/>
          <w:sz w:val="16"/>
          <w:szCs w:val="16"/>
        </w:rPr>
        <w:t>Remuneração das Debêntures CDI</w:t>
      </w:r>
      <w:r w:rsidR="001E2DA4" w:rsidRPr="00692753" w:rsidDel="001E2DA4">
        <w:rPr>
          <w:sz w:val="16"/>
          <w:szCs w:val="16"/>
        </w:rPr>
        <w:t xml:space="preserve"> </w:t>
      </w:r>
      <w:r w:rsidR="001E2DA4" w:rsidRPr="00692753">
        <w:rPr>
          <w:sz w:val="16"/>
          <w:szCs w:val="16"/>
        </w:rPr>
        <w:t>e</w:t>
      </w:r>
      <w:r w:rsidR="001E2DA4">
        <w:rPr>
          <w:sz w:val="16"/>
          <w:szCs w:val="16"/>
        </w:rPr>
        <w:t>/ou</w:t>
      </w:r>
      <w:r w:rsidR="001E2DA4" w:rsidRPr="00692753">
        <w:rPr>
          <w:sz w:val="16"/>
          <w:szCs w:val="16"/>
        </w:rPr>
        <w:t xml:space="preserve"> </w:t>
      </w:r>
      <w:r w:rsidR="001E2DA4">
        <w:rPr>
          <w:sz w:val="16"/>
          <w:szCs w:val="16"/>
        </w:rPr>
        <w:t xml:space="preserve">da </w:t>
      </w:r>
      <w:r w:rsidR="001E2DA4" w:rsidRPr="00904403">
        <w:rPr>
          <w:bCs/>
          <w:sz w:val="16"/>
          <w:szCs w:val="16"/>
        </w:rPr>
        <w:t>Remuneração das Debêntures IPCA</w:t>
      </w:r>
      <w:r w:rsidR="001E2DA4">
        <w:rPr>
          <w:sz w:val="16"/>
          <w:szCs w:val="16"/>
        </w:rPr>
        <w:t xml:space="preserve"> </w:t>
      </w:r>
      <w:r w:rsidR="003D795D">
        <w:rPr>
          <w:sz w:val="16"/>
          <w:szCs w:val="16"/>
        </w:rPr>
        <w:t>(“</w:t>
      </w:r>
      <w:r w:rsidR="003D795D" w:rsidRPr="003D795D">
        <w:rPr>
          <w:sz w:val="16"/>
          <w:szCs w:val="16"/>
          <w:u w:val="single"/>
        </w:rPr>
        <w:t>Valor do Fundo de Reserva</w:t>
      </w:r>
      <w:r w:rsidR="003D795D">
        <w:rPr>
          <w:sz w:val="16"/>
          <w:szCs w:val="16"/>
        </w:rPr>
        <w:t>”)</w:t>
      </w:r>
      <w:r w:rsidR="003D795D" w:rsidRPr="003D795D">
        <w:rPr>
          <w:sz w:val="16"/>
          <w:szCs w:val="16"/>
        </w:rPr>
        <w:t xml:space="preserve">. Os recursos do Fundo de Reserva serão destinados a garantir eventual inadimplemento de obrigações pecuniárias por parte da </w:t>
      </w:r>
      <w:r w:rsidR="003D795D">
        <w:rPr>
          <w:sz w:val="16"/>
          <w:szCs w:val="16"/>
        </w:rPr>
        <w:t>Emissora</w:t>
      </w:r>
      <w:r w:rsidR="003D795D" w:rsidRPr="003D795D">
        <w:rPr>
          <w:sz w:val="16"/>
          <w:szCs w:val="16"/>
        </w:rPr>
        <w:t xml:space="preserve"> assumida nos Documentos da Operação, bem como para o pagamento de contingências imprevistas na Emissão dos CRI, a necessidade de alteração dos Documentos da Operação, gastos com publicações, realização das assembleias dos titulares dos CRI, honorários de advogados, custas, despesas, emolumentos, reembolso de despesas, inclusive para resguardar os titulares dos CRI e a </w:t>
      </w:r>
      <w:proofErr w:type="spellStart"/>
      <w:r w:rsidR="003D795D" w:rsidRPr="003D795D">
        <w:rPr>
          <w:sz w:val="16"/>
          <w:szCs w:val="16"/>
        </w:rPr>
        <w:t>Securitizadora</w:t>
      </w:r>
      <w:proofErr w:type="spellEnd"/>
      <w:r w:rsidR="003D795D" w:rsidRPr="003D795D">
        <w:rPr>
          <w:sz w:val="16"/>
          <w:szCs w:val="16"/>
        </w:rPr>
        <w:t xml:space="preserve">. Até o adimplemento da totalidade dos CRI, o saldo do Fundo de Reserva CRI, apurado mensalmente toda Data de Apuração, deverá corresponder sempre ao Valor do Fundo de Reserva. </w:t>
      </w:r>
      <w:r w:rsidR="003D795D">
        <w:rPr>
          <w:sz w:val="16"/>
          <w:szCs w:val="16"/>
        </w:rPr>
        <w:t>C</w:t>
      </w:r>
      <w:r w:rsidR="003D795D" w:rsidRPr="003D795D">
        <w:rPr>
          <w:sz w:val="16"/>
          <w:szCs w:val="16"/>
        </w:rPr>
        <w:t xml:space="preserve">aso o montante do Fundo de Reserva esteja inferior ao Valor do Fundo de Reserva, inclusive em caso de utilização para pagamento de qualquer das Obrigações Garantidas não adimplidas, a </w:t>
      </w:r>
      <w:proofErr w:type="spellStart"/>
      <w:r w:rsidR="003D795D">
        <w:rPr>
          <w:sz w:val="16"/>
          <w:szCs w:val="16"/>
        </w:rPr>
        <w:t>Securitizadora</w:t>
      </w:r>
      <w:proofErr w:type="spellEnd"/>
      <w:r w:rsidR="003D795D" w:rsidRPr="003D795D">
        <w:rPr>
          <w:sz w:val="16"/>
          <w:szCs w:val="16"/>
        </w:rPr>
        <w:t xml:space="preserve"> utilizará os valores oriundos dos </w:t>
      </w:r>
      <w:r w:rsidR="003D234E" w:rsidRPr="003D795D">
        <w:rPr>
          <w:sz w:val="16"/>
          <w:szCs w:val="16"/>
        </w:rPr>
        <w:t>direitos creditórios</w:t>
      </w:r>
      <w:r w:rsidR="003D795D" w:rsidRPr="003D795D">
        <w:rPr>
          <w:sz w:val="16"/>
          <w:szCs w:val="16"/>
        </w:rPr>
        <w:t xml:space="preserve"> para recomposição do Fundo de Reserva, sendo que caso não exista recursos suficientes para fazer essa recomposição </w:t>
      </w:r>
      <w:bookmarkStart w:id="133" w:name="_Hlk46312052"/>
      <w:r w:rsidR="003D795D" w:rsidRPr="003D795D">
        <w:rPr>
          <w:sz w:val="16"/>
          <w:szCs w:val="16"/>
        </w:rPr>
        <w:t xml:space="preserve">a </w:t>
      </w:r>
      <w:proofErr w:type="spellStart"/>
      <w:r w:rsidR="003D795D">
        <w:rPr>
          <w:sz w:val="16"/>
          <w:szCs w:val="16"/>
        </w:rPr>
        <w:t>Securitizadora</w:t>
      </w:r>
      <w:proofErr w:type="spellEnd"/>
      <w:r w:rsidR="003D795D" w:rsidRPr="003D795D">
        <w:rPr>
          <w:sz w:val="16"/>
          <w:szCs w:val="16"/>
        </w:rPr>
        <w:t xml:space="preserve"> deverá expedir notificação para a Emissora, que deverá providenciar a recomposição em até 10 (dez) Dias Úteis contados do recebimento de notificação para tanto.</w:t>
      </w:r>
      <w:bookmarkEnd w:id="132"/>
      <w:bookmarkEnd w:id="133"/>
    </w:p>
    <w:p w14:paraId="41D4FE82" w14:textId="72D0CB20" w:rsidR="00CE481D" w:rsidRDefault="00CE481D" w:rsidP="00CE481D">
      <w:pPr>
        <w:pStyle w:val="Level3"/>
        <w:widowControl w:val="0"/>
        <w:tabs>
          <w:tab w:val="clear" w:pos="1874"/>
        </w:tabs>
        <w:spacing w:before="140" w:after="0"/>
        <w:rPr>
          <w:sz w:val="16"/>
          <w:szCs w:val="16"/>
        </w:rPr>
      </w:pPr>
      <w:r w:rsidRPr="00CE481D">
        <w:rPr>
          <w:sz w:val="16"/>
          <w:szCs w:val="16"/>
          <w:u w:val="single"/>
        </w:rPr>
        <w:t>Fundo de Despesas</w:t>
      </w:r>
      <w:r w:rsidRPr="00CE481D">
        <w:rPr>
          <w:sz w:val="16"/>
          <w:szCs w:val="16"/>
        </w:rPr>
        <w:t>: Será re</w:t>
      </w:r>
      <w:r>
        <w:rPr>
          <w:sz w:val="16"/>
          <w:szCs w:val="16"/>
        </w:rPr>
        <w:t>tido do montante integralizado d</w:t>
      </w:r>
      <w:r w:rsidRPr="00CE481D">
        <w:rPr>
          <w:sz w:val="16"/>
          <w:szCs w:val="16"/>
        </w:rPr>
        <w:t xml:space="preserve">as </w:t>
      </w:r>
      <w:r>
        <w:rPr>
          <w:sz w:val="16"/>
          <w:szCs w:val="16"/>
        </w:rPr>
        <w:t xml:space="preserve">Debêntures </w:t>
      </w:r>
      <w:r w:rsidRPr="00CE481D">
        <w:rPr>
          <w:sz w:val="16"/>
          <w:szCs w:val="16"/>
        </w:rPr>
        <w:t>o montante de R$ </w:t>
      </w:r>
      <w:r w:rsidR="00C6246E">
        <w:rPr>
          <w:sz w:val="16"/>
          <w:szCs w:val="16"/>
        </w:rPr>
        <w:t>47.587,23</w:t>
      </w:r>
      <w:r w:rsidRPr="00CE481D">
        <w:rPr>
          <w:sz w:val="16"/>
          <w:szCs w:val="16"/>
        </w:rPr>
        <w:t xml:space="preserve"> (</w:t>
      </w:r>
      <w:r w:rsidR="00962419">
        <w:rPr>
          <w:sz w:val="16"/>
          <w:szCs w:val="16"/>
        </w:rPr>
        <w:t>quarenta e sete mil, quinhentos e oitenta e sete mil</w:t>
      </w:r>
      <w:r w:rsidRPr="00CE481D">
        <w:rPr>
          <w:sz w:val="16"/>
          <w:szCs w:val="16"/>
        </w:rPr>
        <w:t xml:space="preserve"> reais</w:t>
      </w:r>
      <w:r w:rsidR="00962419">
        <w:rPr>
          <w:sz w:val="16"/>
          <w:szCs w:val="16"/>
        </w:rPr>
        <w:t xml:space="preserve"> e vinte e três centavos</w:t>
      </w:r>
      <w:r w:rsidRPr="00CE481D">
        <w:rPr>
          <w:sz w:val="16"/>
          <w:szCs w:val="16"/>
        </w:rPr>
        <w:t>) para constituição de um fundo de despesas (“</w:t>
      </w:r>
      <w:r w:rsidRPr="00DD096D">
        <w:rPr>
          <w:sz w:val="16"/>
          <w:szCs w:val="16"/>
          <w:u w:val="single"/>
        </w:rPr>
        <w:t>Fundo de Despesas</w:t>
      </w:r>
      <w:r w:rsidRPr="00CE481D">
        <w:rPr>
          <w:sz w:val="16"/>
          <w:szCs w:val="16"/>
        </w:rPr>
        <w:t xml:space="preserve">”), </w:t>
      </w:r>
      <w:r>
        <w:rPr>
          <w:sz w:val="16"/>
          <w:szCs w:val="16"/>
        </w:rPr>
        <w:t xml:space="preserve">equivalente a 6 (seis) meses de despesas recorrentes do patrimônio separado dos CRI, </w:t>
      </w:r>
      <w:r w:rsidRPr="00CE481D">
        <w:rPr>
          <w:sz w:val="16"/>
          <w:szCs w:val="16"/>
        </w:rPr>
        <w:t>para o pagamento das Despesas, sendo que, caso o montante do Fundo de Despesas fique inferior a R$ </w:t>
      </w:r>
      <w:r w:rsidR="00C6246E">
        <w:rPr>
          <w:sz w:val="16"/>
          <w:szCs w:val="16"/>
        </w:rPr>
        <w:t>2</w:t>
      </w:r>
      <w:r w:rsidR="001E2DA4">
        <w:rPr>
          <w:sz w:val="16"/>
          <w:szCs w:val="16"/>
        </w:rPr>
        <w:t>5</w:t>
      </w:r>
      <w:r w:rsidR="00C6246E">
        <w:rPr>
          <w:sz w:val="16"/>
          <w:szCs w:val="16"/>
        </w:rPr>
        <w:t>.</w:t>
      </w:r>
      <w:r w:rsidR="001E2DA4">
        <w:rPr>
          <w:sz w:val="16"/>
          <w:szCs w:val="16"/>
        </w:rPr>
        <w:t>000</w:t>
      </w:r>
      <w:r w:rsidR="00C6246E">
        <w:rPr>
          <w:sz w:val="16"/>
          <w:szCs w:val="16"/>
        </w:rPr>
        <w:t>,</w:t>
      </w:r>
      <w:r w:rsidR="001E2DA4">
        <w:rPr>
          <w:sz w:val="16"/>
          <w:szCs w:val="16"/>
        </w:rPr>
        <w:t>00</w:t>
      </w:r>
      <w:r w:rsidRPr="00CE481D">
        <w:rPr>
          <w:sz w:val="16"/>
          <w:szCs w:val="16"/>
        </w:rPr>
        <w:t xml:space="preserve"> </w:t>
      </w:r>
      <w:r w:rsidR="00962419" w:rsidRPr="00CE481D">
        <w:rPr>
          <w:sz w:val="16"/>
          <w:szCs w:val="16"/>
        </w:rPr>
        <w:t>(</w:t>
      </w:r>
      <w:r w:rsidR="00962419">
        <w:rPr>
          <w:sz w:val="16"/>
          <w:szCs w:val="16"/>
        </w:rPr>
        <w:t xml:space="preserve">vinte e </w:t>
      </w:r>
      <w:r w:rsidR="001E2DA4">
        <w:rPr>
          <w:sz w:val="16"/>
          <w:szCs w:val="16"/>
        </w:rPr>
        <w:t xml:space="preserve">cinco </w:t>
      </w:r>
      <w:r w:rsidR="00962419">
        <w:rPr>
          <w:sz w:val="16"/>
          <w:szCs w:val="16"/>
        </w:rPr>
        <w:t>mil</w:t>
      </w:r>
      <w:r w:rsidR="00962419" w:rsidRPr="00CE481D">
        <w:rPr>
          <w:sz w:val="16"/>
          <w:szCs w:val="16"/>
        </w:rPr>
        <w:t xml:space="preserve"> </w:t>
      </w:r>
      <w:r w:rsidRPr="00CE481D">
        <w:rPr>
          <w:sz w:val="16"/>
          <w:szCs w:val="16"/>
        </w:rPr>
        <w:t>reais) (“</w:t>
      </w:r>
      <w:r w:rsidRPr="007F6E42">
        <w:rPr>
          <w:sz w:val="16"/>
          <w:szCs w:val="16"/>
          <w:u w:val="single"/>
        </w:rPr>
        <w:t>Valor Mínimo Fundo de Despesas</w:t>
      </w:r>
      <w:r w:rsidRPr="00CE481D">
        <w:rPr>
          <w:sz w:val="16"/>
          <w:szCs w:val="16"/>
        </w:rPr>
        <w:t xml:space="preserve">”), a </w:t>
      </w:r>
      <w:proofErr w:type="spellStart"/>
      <w:r w:rsidRPr="00CE481D">
        <w:rPr>
          <w:sz w:val="16"/>
          <w:szCs w:val="16"/>
        </w:rPr>
        <w:t>Securitizadora</w:t>
      </w:r>
      <w:proofErr w:type="spellEnd"/>
      <w:r w:rsidRPr="00CE481D">
        <w:rPr>
          <w:sz w:val="16"/>
          <w:szCs w:val="16"/>
        </w:rPr>
        <w:t xml:space="preserve"> deverá notificar a Emissora, para que esta que providencie a recomposição do referido fundo em até 5 (cinco) Dias Úteis contados do recebimento da notificação nesse sentido.</w:t>
      </w:r>
    </w:p>
    <w:p w14:paraId="2B58DC22" w14:textId="4F0D7C5E" w:rsidR="00CC5373" w:rsidRDefault="00CC5373" w:rsidP="00CE481D">
      <w:pPr>
        <w:pStyle w:val="Level3"/>
        <w:widowControl w:val="0"/>
        <w:tabs>
          <w:tab w:val="clear" w:pos="1874"/>
        </w:tabs>
        <w:spacing w:before="140" w:after="0"/>
        <w:rPr>
          <w:sz w:val="16"/>
          <w:szCs w:val="16"/>
        </w:rPr>
      </w:pPr>
      <w:r w:rsidRPr="00CC5373">
        <w:rPr>
          <w:sz w:val="16"/>
          <w:szCs w:val="16"/>
        </w:rPr>
        <w:t xml:space="preserve">Caso os recursos existentes no Fundo de Despesas sejam insuficientes e a </w:t>
      </w:r>
      <w:r>
        <w:rPr>
          <w:sz w:val="16"/>
          <w:szCs w:val="16"/>
        </w:rPr>
        <w:t>Emisso</w:t>
      </w:r>
      <w:r w:rsidRPr="00CC5373">
        <w:rPr>
          <w:sz w:val="16"/>
          <w:szCs w:val="16"/>
        </w:rPr>
        <w:t xml:space="preserve">ra não efetue diretamente tais pagamentos ou não realize a recomposição do Fundo de Despesas, nos termos previstos neste instrumento, tais Despesas deverão ser arcadas pela </w:t>
      </w:r>
      <w:proofErr w:type="spellStart"/>
      <w:r w:rsidRPr="00CC5373">
        <w:rPr>
          <w:sz w:val="16"/>
          <w:szCs w:val="16"/>
        </w:rPr>
        <w:t>Securitizadora</w:t>
      </w:r>
      <w:proofErr w:type="spellEnd"/>
      <w:r w:rsidRPr="00CC5373">
        <w:rPr>
          <w:sz w:val="16"/>
          <w:szCs w:val="16"/>
        </w:rPr>
        <w:t xml:space="preserve"> com os demais recursos integrantes do Patrimônio Separado. As Despesas que forem pagas pela </w:t>
      </w:r>
      <w:proofErr w:type="spellStart"/>
      <w:r w:rsidRPr="00CC5373">
        <w:rPr>
          <w:sz w:val="16"/>
          <w:szCs w:val="16"/>
        </w:rPr>
        <w:t>Securitizadora</w:t>
      </w:r>
      <w:proofErr w:type="spellEnd"/>
      <w:r w:rsidRPr="00CC5373">
        <w:rPr>
          <w:sz w:val="16"/>
          <w:szCs w:val="16"/>
        </w:rPr>
        <w:t xml:space="preserve"> com os recursos do Patrimônio Separado, serão reembolsadas pela </w:t>
      </w:r>
      <w:r>
        <w:rPr>
          <w:sz w:val="16"/>
          <w:szCs w:val="16"/>
        </w:rPr>
        <w:t>Emiss</w:t>
      </w:r>
      <w:r w:rsidRPr="00CC5373">
        <w:rPr>
          <w:sz w:val="16"/>
          <w:szCs w:val="16"/>
        </w:rPr>
        <w:t xml:space="preserve">ora no prazo de 5 (cinco) Dias Úteis, mediante a apresentação, pela </w:t>
      </w:r>
      <w:proofErr w:type="spellStart"/>
      <w:r w:rsidRPr="00CC5373">
        <w:rPr>
          <w:sz w:val="16"/>
          <w:szCs w:val="16"/>
        </w:rPr>
        <w:t>Securitizadora</w:t>
      </w:r>
      <w:proofErr w:type="spellEnd"/>
      <w:r w:rsidRPr="00CC5373">
        <w:rPr>
          <w:sz w:val="16"/>
          <w:szCs w:val="16"/>
        </w:rPr>
        <w:t>, de comunicação indicando as despesas incorridas, acompanhada dos recibos/notas fiscais correspondentes.</w:t>
      </w:r>
    </w:p>
    <w:p w14:paraId="788A4CF8" w14:textId="32A6EE64" w:rsidR="00CC5373" w:rsidRDefault="00CC5373" w:rsidP="00CE481D">
      <w:pPr>
        <w:pStyle w:val="Level3"/>
        <w:widowControl w:val="0"/>
        <w:tabs>
          <w:tab w:val="clear" w:pos="1874"/>
        </w:tabs>
        <w:spacing w:before="140" w:after="0"/>
        <w:rPr>
          <w:sz w:val="16"/>
          <w:szCs w:val="16"/>
        </w:rPr>
      </w:pPr>
      <w:r w:rsidRPr="00CC5373">
        <w:rPr>
          <w:sz w:val="16"/>
          <w:szCs w:val="16"/>
        </w:rPr>
        <w:t xml:space="preserve">Caso os recursos do Patrimônio Separado não sejam suficientes para arcar com as Despesas, a </w:t>
      </w:r>
      <w:proofErr w:type="spellStart"/>
      <w:r w:rsidRPr="00CC5373">
        <w:rPr>
          <w:sz w:val="16"/>
          <w:szCs w:val="16"/>
        </w:rPr>
        <w:t>Securitizadora</w:t>
      </w:r>
      <w:proofErr w:type="spellEnd"/>
      <w:r w:rsidRPr="00CC5373">
        <w:rPr>
          <w:sz w:val="16"/>
          <w:szCs w:val="16"/>
        </w:rPr>
        <w:t xml:space="preserve"> poderá solicitar aos Titulares de CRI que arquem com o referido pagamento mediante aporte de recursos no Patrimônio Separado, sendo certo que os Titulares dos CRI decidirão sobre tal(</w:t>
      </w:r>
      <w:proofErr w:type="spellStart"/>
      <w:r w:rsidRPr="00CC5373">
        <w:rPr>
          <w:sz w:val="16"/>
          <w:szCs w:val="16"/>
        </w:rPr>
        <w:t>is</w:t>
      </w:r>
      <w:proofErr w:type="spellEnd"/>
      <w:r w:rsidRPr="00CC5373">
        <w:rPr>
          <w:sz w:val="16"/>
          <w:szCs w:val="16"/>
        </w:rPr>
        <w:t>) pagamento(s), conforme deliberação na respectiva assembleia geral convocada para este fim.</w:t>
      </w:r>
    </w:p>
    <w:p w14:paraId="1ABC9AED" w14:textId="44886F26" w:rsidR="00CC5373" w:rsidRDefault="00CC5373" w:rsidP="00CE481D">
      <w:pPr>
        <w:pStyle w:val="Level3"/>
        <w:widowControl w:val="0"/>
        <w:tabs>
          <w:tab w:val="clear" w:pos="1874"/>
        </w:tabs>
        <w:spacing w:before="140" w:after="0"/>
        <w:rPr>
          <w:sz w:val="16"/>
          <w:szCs w:val="16"/>
        </w:rPr>
      </w:pPr>
      <w:r w:rsidRPr="00CC5373">
        <w:rPr>
          <w:sz w:val="16"/>
          <w:szCs w:val="16"/>
        </w:rPr>
        <w:t xml:space="preserve">Na hipótese da Cláusula acima, os Titulares de CRI reunidos em assembleia geral convocada com este fim, nos termos do Termo de Securitização, deverão deliberar sobre o aporte de recursos, de forma proporcional à quantidade de CRI detida por cada Titular de CRI, observado que, caso concordem com tal aporte, possuirão o direito de regresso contra a </w:t>
      </w:r>
      <w:r>
        <w:rPr>
          <w:sz w:val="16"/>
          <w:szCs w:val="16"/>
        </w:rPr>
        <w:t>Emisso</w:t>
      </w:r>
      <w:r w:rsidRPr="00CC5373">
        <w:rPr>
          <w:sz w:val="16"/>
          <w:szCs w:val="16"/>
        </w:rPr>
        <w:t>ra e preferência em caso de recebimento de créditos futuros pelo Patrimônio Separado dos CRI, objeto ou não de litígio. As Despesas que eventualmente não tenham sido quitadas na forma desta Cláusula serão acrescidas à dívida d</w:t>
      </w:r>
      <w:r w:rsidR="001E2DA4">
        <w:rPr>
          <w:sz w:val="16"/>
          <w:szCs w:val="16"/>
        </w:rPr>
        <w:t>o Patrimônio Separado mantido às expensas da</w:t>
      </w:r>
      <w:r w:rsidRPr="00CC5373">
        <w:rPr>
          <w:sz w:val="16"/>
          <w:szCs w:val="16"/>
        </w:rPr>
        <w:t xml:space="preserve"> </w:t>
      </w:r>
      <w:r>
        <w:rPr>
          <w:sz w:val="16"/>
          <w:szCs w:val="16"/>
        </w:rPr>
        <w:t>Emiss</w:t>
      </w:r>
      <w:r w:rsidRPr="00CC5373">
        <w:rPr>
          <w:sz w:val="16"/>
          <w:szCs w:val="16"/>
        </w:rPr>
        <w:t>ora no âmbito dos Créditos Imobiliários, e deverão ser pagas de acordo com a ordem de alocação de recursos prevista no Termo de Securitização.</w:t>
      </w:r>
    </w:p>
    <w:p w14:paraId="4354239A" w14:textId="52EEB6B5" w:rsidR="00CC5373" w:rsidRDefault="00CC5373" w:rsidP="00CE481D">
      <w:pPr>
        <w:pStyle w:val="Level3"/>
        <w:widowControl w:val="0"/>
        <w:tabs>
          <w:tab w:val="clear" w:pos="1874"/>
        </w:tabs>
        <w:spacing w:before="140" w:after="0"/>
        <w:rPr>
          <w:sz w:val="16"/>
          <w:szCs w:val="16"/>
        </w:rPr>
      </w:pPr>
      <w:r w:rsidRPr="00CC5373">
        <w:rPr>
          <w:sz w:val="16"/>
          <w:szCs w:val="16"/>
        </w:rPr>
        <w:t xml:space="preserve">Conforme previsto no Termo de Securitização, caso qualquer um dos Titulares de CRI não cumpra com eventual obrigação de realização de aportes de recursos no Patrimônio Separado, para custear eventuais despesas necessárias a salvaguardar seus interesses, a </w:t>
      </w:r>
      <w:proofErr w:type="spellStart"/>
      <w:r w:rsidRPr="00CC5373">
        <w:rPr>
          <w:sz w:val="16"/>
          <w:szCs w:val="16"/>
        </w:rPr>
        <w:t>Securitizadora</w:t>
      </w:r>
      <w:proofErr w:type="spellEnd"/>
      <w:r w:rsidRPr="00CC5373">
        <w:rPr>
          <w:sz w:val="16"/>
          <w:szCs w:val="16"/>
        </w:rPr>
        <w:t xml:space="preserve"> estará autorizada a realizar a compensação de eventual remuneração a que este Titular de CRI inadimplente tenha direito na qualidade de Titular de CRI da Emissão com os valores gastos pela </w:t>
      </w:r>
      <w:proofErr w:type="spellStart"/>
      <w:r w:rsidRPr="00CC5373">
        <w:rPr>
          <w:sz w:val="16"/>
          <w:szCs w:val="16"/>
        </w:rPr>
        <w:t>Securitizadora</w:t>
      </w:r>
      <w:proofErr w:type="spellEnd"/>
      <w:r w:rsidRPr="00CC5373">
        <w:rPr>
          <w:sz w:val="16"/>
          <w:szCs w:val="16"/>
        </w:rPr>
        <w:t xml:space="preserve"> com estas despesas.</w:t>
      </w:r>
    </w:p>
    <w:p w14:paraId="2944C24D" w14:textId="7C13100E" w:rsidR="00CC5373" w:rsidRPr="00CE481D" w:rsidRDefault="00CC5373" w:rsidP="00CE481D">
      <w:pPr>
        <w:pStyle w:val="Level3"/>
        <w:widowControl w:val="0"/>
        <w:tabs>
          <w:tab w:val="clear" w:pos="1874"/>
        </w:tabs>
        <w:spacing w:before="140" w:after="0"/>
        <w:rPr>
          <w:sz w:val="16"/>
          <w:szCs w:val="16"/>
        </w:rPr>
      </w:pPr>
      <w:r w:rsidRPr="00CC5373">
        <w:rPr>
          <w:sz w:val="16"/>
          <w:szCs w:val="16"/>
        </w:rPr>
        <w:t xml:space="preserve">Em nenhuma hipótese a </w:t>
      </w:r>
      <w:proofErr w:type="spellStart"/>
      <w:r w:rsidRPr="00CC5373">
        <w:rPr>
          <w:sz w:val="16"/>
          <w:szCs w:val="16"/>
        </w:rPr>
        <w:t>Securitizadora</w:t>
      </w:r>
      <w:proofErr w:type="spellEnd"/>
      <w:r w:rsidRPr="00CC5373">
        <w:rPr>
          <w:sz w:val="16"/>
          <w:szCs w:val="16"/>
        </w:rPr>
        <w:t xml:space="preserve"> incorrerá em antecipação de Despesas e/ou suportará Despesas com recursos próprios.</w:t>
      </w:r>
    </w:p>
    <w:p w14:paraId="2334A123" w14:textId="77777777" w:rsidR="003D795D" w:rsidRPr="003D795D" w:rsidRDefault="003D795D" w:rsidP="003D795D">
      <w:pPr>
        <w:pStyle w:val="Level3"/>
        <w:widowControl w:val="0"/>
        <w:tabs>
          <w:tab w:val="clear" w:pos="1874"/>
        </w:tabs>
        <w:spacing w:before="140" w:after="0"/>
        <w:rPr>
          <w:sz w:val="16"/>
          <w:szCs w:val="16"/>
          <w:lang w:eastAsia="pt-BR"/>
        </w:rPr>
      </w:pPr>
      <w:r w:rsidRPr="003D795D">
        <w:rPr>
          <w:sz w:val="16"/>
          <w:szCs w:val="16"/>
        </w:rPr>
        <w:t>Os recursos depositados no Fundo de Reserva</w:t>
      </w:r>
      <w:r w:rsidR="00DD096D">
        <w:rPr>
          <w:sz w:val="16"/>
          <w:szCs w:val="16"/>
        </w:rPr>
        <w:t xml:space="preserve"> e no Fundo de Despesas</w:t>
      </w:r>
      <w:r w:rsidRPr="003D795D">
        <w:rPr>
          <w:sz w:val="16"/>
          <w:szCs w:val="16"/>
        </w:rPr>
        <w:t xml:space="preserve"> serão aplicados nos seguintes investimentos: </w:t>
      </w:r>
      <w:r w:rsidRPr="003D795D">
        <w:rPr>
          <w:b/>
          <w:sz w:val="16"/>
          <w:szCs w:val="16"/>
        </w:rPr>
        <w:t>(a)</w:t>
      </w:r>
      <w:r w:rsidRPr="003D795D">
        <w:rPr>
          <w:sz w:val="16"/>
          <w:szCs w:val="16"/>
        </w:rPr>
        <w:t xml:space="preserve"> certificados de depósitos bancários com liquidez diária emitidos por instituições financeiras que tenham a classificação de risco no mínimo equivalente a </w:t>
      </w:r>
      <w:proofErr w:type="spellStart"/>
      <w:r w:rsidRPr="003D795D">
        <w:rPr>
          <w:sz w:val="16"/>
          <w:szCs w:val="16"/>
        </w:rPr>
        <w:t>A</w:t>
      </w:r>
      <w:proofErr w:type="spellEnd"/>
      <w:r w:rsidRPr="003D795D">
        <w:rPr>
          <w:sz w:val="16"/>
          <w:szCs w:val="16"/>
        </w:rPr>
        <w:t xml:space="preserve">- em escala nacional, atribuída pelas agências Standard &amp; </w:t>
      </w:r>
      <w:proofErr w:type="spellStart"/>
      <w:r w:rsidRPr="003D795D">
        <w:rPr>
          <w:sz w:val="16"/>
          <w:szCs w:val="16"/>
        </w:rPr>
        <w:t>Poor’s</w:t>
      </w:r>
      <w:proofErr w:type="spellEnd"/>
      <w:r w:rsidRPr="003D795D">
        <w:rPr>
          <w:sz w:val="16"/>
          <w:szCs w:val="16"/>
        </w:rPr>
        <w:t xml:space="preserve"> e/ou Fitch Ratings e/ou A3 pela Moody’s </w:t>
      </w:r>
      <w:proofErr w:type="spellStart"/>
      <w:r w:rsidRPr="003D795D">
        <w:rPr>
          <w:sz w:val="16"/>
          <w:szCs w:val="16"/>
        </w:rPr>
        <w:t>Investors</w:t>
      </w:r>
      <w:proofErr w:type="spellEnd"/>
      <w:r w:rsidRPr="003D795D">
        <w:rPr>
          <w:sz w:val="16"/>
          <w:szCs w:val="16"/>
        </w:rPr>
        <w:t xml:space="preserve"> Service, ou qualquer de suas representantes no País; </w:t>
      </w:r>
      <w:r w:rsidRPr="003D795D">
        <w:rPr>
          <w:b/>
          <w:sz w:val="16"/>
          <w:szCs w:val="16"/>
        </w:rPr>
        <w:t>(b)</w:t>
      </w:r>
      <w:r w:rsidRPr="003D795D">
        <w:rPr>
          <w:sz w:val="16"/>
          <w:szCs w:val="16"/>
        </w:rPr>
        <w:t xml:space="preserve"> quotas de emissão de fundos de investimento regulados pela Instrução CVM nº 555, de 17 de dezembro de 2014, conforme alterada, com liquidez diária; e/ou </w:t>
      </w:r>
      <w:r w:rsidRPr="003D795D">
        <w:rPr>
          <w:b/>
          <w:sz w:val="16"/>
          <w:szCs w:val="16"/>
        </w:rPr>
        <w:t>(c)</w:t>
      </w:r>
      <w:r w:rsidRPr="003D795D">
        <w:rPr>
          <w:sz w:val="16"/>
          <w:szCs w:val="16"/>
        </w:rPr>
        <w:t xml:space="preserve"> operações compromissadas, com liquidez diária, realizadas junto a qualquer instituições financeiras que tenham a classificação de risco no mínimo equivalente a </w:t>
      </w:r>
      <w:proofErr w:type="spellStart"/>
      <w:r w:rsidRPr="003D795D">
        <w:rPr>
          <w:sz w:val="16"/>
          <w:szCs w:val="16"/>
        </w:rPr>
        <w:t>A</w:t>
      </w:r>
      <w:proofErr w:type="spellEnd"/>
      <w:r w:rsidRPr="003D795D">
        <w:rPr>
          <w:sz w:val="16"/>
          <w:szCs w:val="16"/>
        </w:rPr>
        <w:t xml:space="preserve">- em escala nacional, atribuída pelas agências Standard &amp; </w:t>
      </w:r>
      <w:proofErr w:type="spellStart"/>
      <w:r w:rsidRPr="003D795D">
        <w:rPr>
          <w:sz w:val="16"/>
          <w:szCs w:val="16"/>
        </w:rPr>
        <w:t>Poor’s</w:t>
      </w:r>
      <w:proofErr w:type="spellEnd"/>
      <w:r w:rsidRPr="003D795D">
        <w:rPr>
          <w:sz w:val="16"/>
          <w:szCs w:val="16"/>
        </w:rPr>
        <w:t xml:space="preserve"> e/ou Fitch Ratings e/ou A3 pela Moody’s </w:t>
      </w:r>
      <w:proofErr w:type="spellStart"/>
      <w:r w:rsidRPr="003D795D">
        <w:rPr>
          <w:sz w:val="16"/>
          <w:szCs w:val="16"/>
        </w:rPr>
        <w:t>Investors</w:t>
      </w:r>
      <w:proofErr w:type="spellEnd"/>
      <w:r w:rsidRPr="003D795D">
        <w:rPr>
          <w:sz w:val="16"/>
          <w:szCs w:val="16"/>
        </w:rPr>
        <w:t xml:space="preserve"> Service, ou qualquer de </w:t>
      </w:r>
      <w:r w:rsidRPr="003D795D">
        <w:rPr>
          <w:sz w:val="16"/>
          <w:szCs w:val="16"/>
        </w:rPr>
        <w:lastRenderedPageBreak/>
        <w:t>suas representantes no País</w:t>
      </w:r>
      <w:r w:rsidRPr="003D795D" w:rsidDel="00E441DE">
        <w:rPr>
          <w:sz w:val="16"/>
          <w:szCs w:val="16"/>
        </w:rPr>
        <w:t xml:space="preserve"> </w:t>
      </w:r>
      <w:r w:rsidRPr="003D795D">
        <w:rPr>
          <w:sz w:val="16"/>
          <w:szCs w:val="16"/>
        </w:rPr>
        <w:t>(“</w:t>
      </w:r>
      <w:r w:rsidRPr="003D795D">
        <w:rPr>
          <w:sz w:val="16"/>
          <w:szCs w:val="16"/>
          <w:u w:val="single"/>
        </w:rPr>
        <w:t>Investimentos Permitidos</w:t>
      </w:r>
      <w:r w:rsidRPr="003D795D">
        <w:rPr>
          <w:sz w:val="16"/>
          <w:szCs w:val="16"/>
        </w:rPr>
        <w:t xml:space="preserve">”), sendo certo que a </w:t>
      </w:r>
      <w:proofErr w:type="spellStart"/>
      <w:r w:rsidRPr="003D795D">
        <w:rPr>
          <w:sz w:val="16"/>
          <w:szCs w:val="16"/>
        </w:rPr>
        <w:t>Securitizadora</w:t>
      </w:r>
      <w:proofErr w:type="spellEnd"/>
      <w:r w:rsidRPr="003D795D">
        <w:rPr>
          <w:sz w:val="16"/>
          <w:szCs w:val="16"/>
        </w:rPr>
        <w:t xml:space="preserve">,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w:t>
      </w:r>
      <w:r w:rsidRPr="003D795D">
        <w:rPr>
          <w:sz w:val="16"/>
          <w:szCs w:val="16"/>
          <w:lang w:bidi="th-TH"/>
        </w:rPr>
        <w:t>referidos</w:t>
      </w:r>
      <w:r w:rsidRPr="003D795D">
        <w:rPr>
          <w:sz w:val="16"/>
          <w:szCs w:val="16"/>
        </w:rPr>
        <w:t xml:space="preserve"> investimentos, ou quaisquer lucros cessantes inerentes a essas demoras, salvo aqueles decorrentes de dolo e/ou culpa grave da </w:t>
      </w:r>
      <w:proofErr w:type="spellStart"/>
      <w:r w:rsidRPr="003D795D">
        <w:rPr>
          <w:sz w:val="16"/>
          <w:szCs w:val="16"/>
        </w:rPr>
        <w:t>Securitizadora</w:t>
      </w:r>
      <w:proofErr w:type="spellEnd"/>
      <w:r w:rsidRPr="003D795D">
        <w:rPr>
          <w:sz w:val="16"/>
          <w:szCs w:val="16"/>
        </w:rPr>
        <w:t xml:space="preserve">, seus respectivos diretores, empregados ou agentes. Correrão por conta da Emissora todos e quaisquer tributos, impostos, taxas e contribuições incidentes sobre os Investimentos Permitidos. Todos os rendimentos e recursos transferidos pela </w:t>
      </w:r>
      <w:proofErr w:type="spellStart"/>
      <w:r w:rsidRPr="003D795D">
        <w:rPr>
          <w:sz w:val="16"/>
          <w:szCs w:val="16"/>
        </w:rPr>
        <w:t>Securitizadora</w:t>
      </w:r>
      <w:proofErr w:type="spellEnd"/>
      <w:r w:rsidRPr="003D795D">
        <w:rPr>
          <w:sz w:val="16"/>
          <w:szCs w:val="16"/>
        </w:rPr>
        <w:t xml:space="preserve"> à Emissora, serão realizados com os rendimentos livres de tributos, ressalvados os benefícios fiscais destes rendimentos à </w:t>
      </w:r>
      <w:proofErr w:type="spellStart"/>
      <w:r w:rsidRPr="003D795D">
        <w:rPr>
          <w:sz w:val="16"/>
          <w:szCs w:val="16"/>
        </w:rPr>
        <w:t>Securitizadora</w:t>
      </w:r>
      <w:proofErr w:type="spellEnd"/>
      <w:r w:rsidRPr="003D795D">
        <w:rPr>
          <w:sz w:val="16"/>
          <w:szCs w:val="16"/>
        </w:rPr>
        <w:t>.</w:t>
      </w:r>
    </w:p>
    <w:p w14:paraId="35168260" w14:textId="77777777" w:rsidR="003D795D" w:rsidRPr="003D795D" w:rsidRDefault="003D795D" w:rsidP="003D795D">
      <w:pPr>
        <w:pStyle w:val="Level3"/>
        <w:widowControl w:val="0"/>
        <w:tabs>
          <w:tab w:val="clear" w:pos="1874"/>
        </w:tabs>
        <w:spacing w:before="140" w:after="0"/>
        <w:rPr>
          <w:sz w:val="16"/>
          <w:szCs w:val="16"/>
        </w:rPr>
      </w:pPr>
      <w:r w:rsidRPr="003D795D">
        <w:rPr>
          <w:sz w:val="16"/>
          <w:szCs w:val="16"/>
        </w:rPr>
        <w:t xml:space="preserve">Uma vez cumpridas integralmente as Obrigações Garantidas e encerrado o patrimônio separado dos CRI, nos termos dos Documentos da Operação, a </w:t>
      </w:r>
      <w:proofErr w:type="spellStart"/>
      <w:r w:rsidRPr="003D795D">
        <w:rPr>
          <w:sz w:val="16"/>
          <w:szCs w:val="16"/>
        </w:rPr>
        <w:t>Securitizadora</w:t>
      </w:r>
      <w:proofErr w:type="spellEnd"/>
      <w:r w:rsidRPr="003D795D">
        <w:rPr>
          <w:sz w:val="16"/>
          <w:szCs w:val="16"/>
        </w:rPr>
        <w:t xml:space="preserve"> deverá encerrar o Fundo de Reserva</w:t>
      </w:r>
      <w:r w:rsidR="00DD096D">
        <w:rPr>
          <w:sz w:val="16"/>
          <w:szCs w:val="16"/>
        </w:rPr>
        <w:t xml:space="preserve"> e o Fundo de Despesas</w:t>
      </w:r>
      <w:r w:rsidRPr="003D795D">
        <w:rPr>
          <w:sz w:val="16"/>
          <w:szCs w:val="16"/>
        </w:rPr>
        <w:t>. Após o encerramento, se ainda existirem recursos no</w:t>
      </w:r>
      <w:r w:rsidR="00DD096D">
        <w:rPr>
          <w:sz w:val="16"/>
          <w:szCs w:val="16"/>
        </w:rPr>
        <w:t>s</w:t>
      </w:r>
      <w:r w:rsidRPr="003D795D">
        <w:rPr>
          <w:sz w:val="16"/>
          <w:szCs w:val="16"/>
        </w:rPr>
        <w:t xml:space="preserve"> referido</w:t>
      </w:r>
      <w:r w:rsidR="00DD096D">
        <w:rPr>
          <w:sz w:val="16"/>
          <w:szCs w:val="16"/>
        </w:rPr>
        <w:t>s</w:t>
      </w:r>
      <w:r w:rsidRPr="003D795D">
        <w:rPr>
          <w:sz w:val="16"/>
          <w:szCs w:val="16"/>
        </w:rPr>
        <w:t xml:space="preserve"> Fundo</w:t>
      </w:r>
      <w:r w:rsidR="00DD096D">
        <w:rPr>
          <w:sz w:val="16"/>
          <w:szCs w:val="16"/>
        </w:rPr>
        <w:t>s</w:t>
      </w:r>
      <w:r w:rsidRPr="003D795D">
        <w:rPr>
          <w:sz w:val="16"/>
          <w:szCs w:val="16"/>
        </w:rPr>
        <w:t xml:space="preserve">, estes serão devolvidos à Emissora, líquidos de tributos, por meio depósito na </w:t>
      </w:r>
      <w:r w:rsidR="003D234E" w:rsidRPr="002A2B37">
        <w:rPr>
          <w:sz w:val="16"/>
          <w:szCs w:val="16"/>
        </w:rPr>
        <w:t>Conta Livre Movimento</w:t>
      </w:r>
      <w:r w:rsidRPr="003D795D">
        <w:rPr>
          <w:sz w:val="16"/>
          <w:szCs w:val="16"/>
        </w:rPr>
        <w:t>, em até 10 (dez) Dias Úteis contados do referido encerramento.</w:t>
      </w:r>
    </w:p>
    <w:p w14:paraId="3B945B5E" w14:textId="77777777" w:rsidR="008F214E" w:rsidRPr="003D795D" w:rsidRDefault="008F214E" w:rsidP="008F214E">
      <w:pPr>
        <w:pStyle w:val="Level2"/>
        <w:widowControl w:val="0"/>
        <w:spacing w:before="140" w:after="0"/>
        <w:rPr>
          <w:b/>
          <w:bCs/>
          <w:sz w:val="16"/>
          <w:szCs w:val="16"/>
        </w:rPr>
      </w:pPr>
      <w:r w:rsidRPr="003D795D">
        <w:rPr>
          <w:b/>
          <w:bCs/>
          <w:sz w:val="16"/>
          <w:szCs w:val="16"/>
        </w:rPr>
        <w:t>Fiança</w:t>
      </w:r>
    </w:p>
    <w:p w14:paraId="4581EB5B" w14:textId="77777777" w:rsidR="002A2B37" w:rsidRPr="002A2B37" w:rsidRDefault="002A2B37" w:rsidP="002A2B37">
      <w:pPr>
        <w:pStyle w:val="Level3"/>
        <w:widowControl w:val="0"/>
        <w:tabs>
          <w:tab w:val="clear" w:pos="1874"/>
        </w:tabs>
        <w:spacing w:before="140" w:after="0"/>
        <w:rPr>
          <w:sz w:val="16"/>
          <w:szCs w:val="16"/>
          <w:lang w:bidi="th-TH"/>
        </w:rPr>
      </w:pPr>
      <w:r w:rsidRPr="003D795D">
        <w:rPr>
          <w:sz w:val="16"/>
          <w:szCs w:val="16"/>
        </w:rPr>
        <w:t xml:space="preserve">Para assegurar o fiel, integral e pontual cumprimento pela Emissora de quaisquer das obrigações principais, acessórias e/ou moratórias, presentes e/ou futuras, assumidas ou que venham a sê-lo, perante a Debenturista, nos termos </w:t>
      </w:r>
      <w:r w:rsidRPr="003D795D">
        <w:rPr>
          <w:sz w:val="16"/>
          <w:szCs w:val="16"/>
          <w:lang w:bidi="th-TH"/>
        </w:rPr>
        <w:t>desta</w:t>
      </w:r>
      <w:r w:rsidRPr="003D795D">
        <w:rPr>
          <w:sz w:val="16"/>
          <w:szCs w:val="16"/>
        </w:rPr>
        <w:t xml:space="preserve"> </w:t>
      </w:r>
      <w:r w:rsidRPr="003D795D">
        <w:rPr>
          <w:bCs/>
          <w:sz w:val="16"/>
          <w:szCs w:val="16"/>
        </w:rPr>
        <w:t>Escritura de Emissão de Debêntures</w:t>
      </w:r>
      <w:r w:rsidRPr="003D795D">
        <w:rPr>
          <w:sz w:val="16"/>
          <w:szCs w:val="16"/>
        </w:rPr>
        <w:t xml:space="preserve">, o que inclui, mas não se limita, ao pagamento das Debêntures, abrangendo o Valor Nominal Unitário Atualizado, Remuneração, incluindo o pagamento dos custos, comissões, encargos e despesas expressamente previstos nesta </w:t>
      </w:r>
      <w:r w:rsidRPr="003D795D">
        <w:rPr>
          <w:bCs/>
          <w:sz w:val="16"/>
          <w:szCs w:val="16"/>
        </w:rPr>
        <w:t>Escritura de Emissão de Debêntures</w:t>
      </w:r>
      <w:r w:rsidRPr="003D795D">
        <w:rPr>
          <w:sz w:val="16"/>
          <w:szCs w:val="16"/>
        </w:rPr>
        <w:t xml:space="preserve"> e a totalidade das obrigações acessórias, tais como, mas não se limitando a, encargos moratórios, multas, penalidades, despesas, custas, honorários extrajudiciais razoavelmente incorridos ou arbitrados em juízo, indenizações, comissões e demais encargos contratuais e legais previstos nesta </w:t>
      </w:r>
      <w:r w:rsidRPr="003D795D">
        <w:rPr>
          <w:bCs/>
          <w:sz w:val="16"/>
          <w:szCs w:val="16"/>
        </w:rPr>
        <w:t>Escritura de Emissão</w:t>
      </w:r>
      <w:r w:rsidRPr="002A2B37">
        <w:rPr>
          <w:bCs/>
          <w:sz w:val="16"/>
          <w:szCs w:val="16"/>
        </w:rPr>
        <w:t xml:space="preserve"> de Debêntures</w:t>
      </w:r>
      <w:r w:rsidRPr="002A2B37">
        <w:rPr>
          <w:sz w:val="16"/>
          <w:szCs w:val="16"/>
        </w:rPr>
        <w:t xml:space="preserve">, bem como todo e qualquer custo ou despesa razoável e comprovadamente incorrido pela </w:t>
      </w:r>
      <w:proofErr w:type="spellStart"/>
      <w:r w:rsidRPr="002A2B37">
        <w:rPr>
          <w:sz w:val="16"/>
          <w:szCs w:val="16"/>
        </w:rPr>
        <w:t>Securitizadora</w:t>
      </w:r>
      <w:proofErr w:type="spellEnd"/>
      <w:r w:rsidRPr="002A2B37">
        <w:rPr>
          <w:sz w:val="16"/>
          <w:szCs w:val="16"/>
        </w:rPr>
        <w:t xml:space="preserve"> em decorrência da emissão dos CRI, inclusive honorários e despesas dos prestadores de serviços, e em decorrência de processos, procedimentos e/ou outras medidas judiciais ou extrajudiciais necessários à salvaguarda dos direitos e prerrogativas dos direitos decorrentes desta </w:t>
      </w:r>
      <w:r w:rsidRPr="002A2B37">
        <w:rPr>
          <w:bCs/>
          <w:sz w:val="16"/>
          <w:szCs w:val="16"/>
        </w:rPr>
        <w:t>Escritura de Emissão de Debêntures</w:t>
      </w:r>
      <w:r w:rsidRPr="002A2B37">
        <w:rPr>
          <w:sz w:val="16"/>
          <w:szCs w:val="16"/>
        </w:rPr>
        <w:t xml:space="preserve">, devidamente comprovados </w:t>
      </w:r>
      <w:r w:rsidRPr="002A2B37">
        <w:rPr>
          <w:sz w:val="16"/>
          <w:szCs w:val="16"/>
          <w:lang w:bidi="th-TH"/>
        </w:rPr>
        <w:t>(“</w:t>
      </w:r>
      <w:r w:rsidRPr="002A2B37">
        <w:rPr>
          <w:sz w:val="16"/>
          <w:szCs w:val="16"/>
          <w:u w:val="single"/>
          <w:lang w:bidi="th-TH"/>
        </w:rPr>
        <w:t>Obrigações Garantidas</w:t>
      </w:r>
      <w:r w:rsidRPr="002A2B37">
        <w:rPr>
          <w:sz w:val="16"/>
          <w:szCs w:val="16"/>
          <w:lang w:bidi="th-TH"/>
        </w:rPr>
        <w:t xml:space="preserve">”), </w:t>
      </w:r>
      <w:r w:rsidRPr="00DE5852">
        <w:rPr>
          <w:sz w:val="16"/>
          <w:szCs w:val="16"/>
          <w:lang w:bidi="th-TH"/>
        </w:rPr>
        <w:t xml:space="preserve">os Fiadores comparecem à presente </w:t>
      </w:r>
      <w:r w:rsidRPr="00DE5852">
        <w:rPr>
          <w:bCs/>
          <w:sz w:val="16"/>
          <w:szCs w:val="16"/>
        </w:rPr>
        <w:t>Escritura de Emissão de Debêntures</w:t>
      </w:r>
      <w:r w:rsidRPr="00DE5852">
        <w:rPr>
          <w:sz w:val="16"/>
          <w:szCs w:val="16"/>
          <w:lang w:bidi="th-TH"/>
        </w:rPr>
        <w:t xml:space="preserve">, como Fiadores, principais pagadores e responsáveis solidariamente com a Emissora, de forma irrevogável e irretratável, solidários entre si, pelo pagamento pontual, quando devido (tanto na Data de Vencimento, quanto na hipótese de vencimento antecipado ou em qualquer outra, conforme previsto nesta </w:t>
      </w:r>
      <w:r w:rsidRPr="00DE5852">
        <w:rPr>
          <w:bCs/>
          <w:sz w:val="16"/>
          <w:szCs w:val="16"/>
        </w:rPr>
        <w:t>Escritura de Emissão de Debêntures</w:t>
      </w:r>
      <w:r w:rsidRPr="00DE5852">
        <w:rPr>
          <w:sz w:val="16"/>
          <w:szCs w:val="16"/>
          <w:lang w:bidi="th-TH"/>
        </w:rPr>
        <w:t>), das Obrigações Garantidas atualmente existentes ou que vierem a existir no âmbito dos Documentos da Operação (“</w:t>
      </w:r>
      <w:r w:rsidRPr="00DE5852">
        <w:rPr>
          <w:sz w:val="16"/>
          <w:szCs w:val="16"/>
          <w:u w:val="single"/>
          <w:lang w:bidi="th-TH"/>
        </w:rPr>
        <w:t>Fiança</w:t>
      </w:r>
      <w:r w:rsidRPr="00DE5852">
        <w:rPr>
          <w:sz w:val="16"/>
          <w:szCs w:val="16"/>
          <w:lang w:bidi="th-TH"/>
        </w:rPr>
        <w:t>”)</w:t>
      </w:r>
      <w:bookmarkStart w:id="134" w:name="_Ref355605629"/>
      <w:bookmarkStart w:id="135" w:name="_Ref352942102"/>
      <w:r w:rsidRPr="00DE5852">
        <w:rPr>
          <w:sz w:val="16"/>
          <w:szCs w:val="16"/>
          <w:lang w:bidi="th-TH"/>
        </w:rPr>
        <w:t>.</w:t>
      </w:r>
      <w:bookmarkEnd w:id="134"/>
    </w:p>
    <w:bookmarkEnd w:id="135"/>
    <w:p w14:paraId="242EE378" w14:textId="77777777" w:rsidR="002A2B37" w:rsidRPr="002A2B37" w:rsidRDefault="002A2B37" w:rsidP="002A2B37">
      <w:pPr>
        <w:pStyle w:val="Level3"/>
        <w:widowControl w:val="0"/>
        <w:tabs>
          <w:tab w:val="clear" w:pos="1874"/>
        </w:tabs>
        <w:spacing w:before="140" w:after="0"/>
        <w:ind w:left="1360" w:hanging="680"/>
        <w:rPr>
          <w:rFonts w:eastAsia="Arial Unicode MS"/>
          <w:sz w:val="16"/>
          <w:szCs w:val="16"/>
          <w:lang w:bidi="th-TH"/>
        </w:rPr>
      </w:pPr>
      <w:r w:rsidRPr="002A2B37">
        <w:rPr>
          <w:rFonts w:eastAsia="Arial Unicode MS"/>
          <w:sz w:val="16"/>
          <w:szCs w:val="16"/>
          <w:lang w:bidi="th-TH"/>
        </w:rPr>
        <w:t>Os Fiadores, neste ato (i) renunciam expressamente aos benefícios previstos nos artigos 333, parágrafo único, 364, 366, 368, 821, 824, 836, 827, 829, 8</w:t>
      </w:r>
      <w:r>
        <w:rPr>
          <w:rFonts w:eastAsia="Arial Unicode MS"/>
          <w:sz w:val="16"/>
          <w:szCs w:val="16"/>
          <w:lang w:bidi="th-TH"/>
        </w:rPr>
        <w:t>30, 834, 835, 837, 838 e 839 do Código Civil</w:t>
      </w:r>
      <w:r w:rsidRPr="002A2B37">
        <w:rPr>
          <w:rFonts w:eastAsia="Arial Unicode MS"/>
          <w:sz w:val="16"/>
          <w:szCs w:val="16"/>
          <w:lang w:bidi="th-TH"/>
        </w:rPr>
        <w:t xml:space="preserve">, assim como no </w:t>
      </w:r>
      <w:r>
        <w:rPr>
          <w:rFonts w:eastAsia="Arial Unicode MS"/>
          <w:sz w:val="16"/>
          <w:szCs w:val="16"/>
          <w:lang w:bidi="th-TH"/>
        </w:rPr>
        <w:t>artigo 130, II, e artigo 794 do Código de Processo Civil</w:t>
      </w:r>
      <w:r w:rsidRPr="002A2B37">
        <w:rPr>
          <w:rFonts w:eastAsia="Arial Unicode MS"/>
          <w:sz w:val="16"/>
          <w:szCs w:val="16"/>
          <w:lang w:bidi="th-TH"/>
        </w:rPr>
        <w:t>; (</w:t>
      </w:r>
      <w:proofErr w:type="spellStart"/>
      <w:r w:rsidRPr="002A2B37">
        <w:rPr>
          <w:rFonts w:eastAsia="Arial Unicode MS"/>
          <w:sz w:val="16"/>
          <w:szCs w:val="16"/>
          <w:lang w:bidi="th-TH"/>
        </w:rPr>
        <w:t>ii</w:t>
      </w:r>
      <w:proofErr w:type="spellEnd"/>
      <w:r w:rsidRPr="002A2B37">
        <w:rPr>
          <w:rFonts w:eastAsia="Arial Unicode MS"/>
          <w:sz w:val="16"/>
          <w:szCs w:val="16"/>
          <w:lang w:bidi="th-TH"/>
        </w:rPr>
        <w:t>) em razão da obrigação solidária, reconhecem que não lhes assiste o benefício de ordem; e (</w:t>
      </w:r>
      <w:proofErr w:type="spellStart"/>
      <w:r w:rsidRPr="002A2B37">
        <w:rPr>
          <w:rFonts w:eastAsia="Arial Unicode MS"/>
          <w:sz w:val="16"/>
          <w:szCs w:val="16"/>
          <w:lang w:bidi="th-TH"/>
        </w:rPr>
        <w:t>iii</w:t>
      </w:r>
      <w:proofErr w:type="spellEnd"/>
      <w:r w:rsidRPr="002A2B37">
        <w:rPr>
          <w:rFonts w:eastAsia="Arial Unicode MS"/>
          <w:sz w:val="16"/>
          <w:szCs w:val="16"/>
          <w:lang w:bidi="th-TH"/>
        </w:rPr>
        <w:t>) nomeiam a Emissora como legítima e eficaz procuradora para os fins de recebimento de qualquer notificação, comunicação ou citação em relação a eventual execução da fiança outorgada.</w:t>
      </w:r>
    </w:p>
    <w:p w14:paraId="35D92B2A" w14:textId="77777777" w:rsidR="002A2B37" w:rsidRPr="002A2B37" w:rsidRDefault="002A2B37" w:rsidP="002A2B37">
      <w:pPr>
        <w:pStyle w:val="Level3"/>
        <w:widowControl w:val="0"/>
        <w:tabs>
          <w:tab w:val="clear" w:pos="1874"/>
        </w:tabs>
        <w:spacing w:before="140" w:after="0"/>
        <w:rPr>
          <w:rFonts w:eastAsia="Arial Unicode MS"/>
          <w:sz w:val="16"/>
          <w:szCs w:val="16"/>
          <w:lang w:bidi="th-TH"/>
        </w:rPr>
      </w:pPr>
      <w:r w:rsidRPr="002A2B37">
        <w:rPr>
          <w:rFonts w:eastAsia="Arial Unicode MS"/>
          <w:sz w:val="16"/>
          <w:szCs w:val="16"/>
          <w:lang w:bidi="th-TH"/>
        </w:rPr>
        <w:t xml:space="preserve">Os Fiadores deverão cumprir todas as suas obrigações decorrentes desta Fiança no Brasil, no lugar indicado pela </w:t>
      </w:r>
      <w:proofErr w:type="spellStart"/>
      <w:r w:rsidRPr="002A2B37">
        <w:rPr>
          <w:rFonts w:eastAsia="Arial Unicode MS"/>
          <w:sz w:val="16"/>
          <w:szCs w:val="16"/>
          <w:lang w:bidi="th-TH"/>
        </w:rPr>
        <w:t>Securitizadora</w:t>
      </w:r>
      <w:proofErr w:type="spellEnd"/>
      <w:r w:rsidRPr="002A2B37">
        <w:rPr>
          <w:rFonts w:eastAsia="Arial Unicode MS"/>
          <w:sz w:val="16"/>
          <w:szCs w:val="16"/>
          <w:lang w:bidi="th-TH"/>
        </w:rPr>
        <w:t xml:space="preserve"> e conforme as instruções por ela dadas, em moeda corrente nacional, sem qualquer contestação ou compensação, líquidas de quaisquer taxas, impostos, despesas, retenções ou responsabilidades presentes ou futuras, e acrescidas dos encargos e despesas incidentes. As Obrigações </w:t>
      </w:r>
      <w:r w:rsidRPr="002A2B37">
        <w:rPr>
          <w:sz w:val="16"/>
          <w:szCs w:val="16"/>
        </w:rPr>
        <w:t>Garantidas</w:t>
      </w:r>
      <w:r w:rsidRPr="002A2B37">
        <w:rPr>
          <w:rFonts w:eastAsia="Arial Unicode MS"/>
          <w:sz w:val="16"/>
          <w:szCs w:val="16"/>
          <w:lang w:bidi="th-TH"/>
        </w:rPr>
        <w:t xml:space="preserve"> serão cumpridas pelos Fiadores, mesmo que o adimplemento destas não seja exigível da Emissora em razão da existência de procedimentos de falência, recuperação judicial ou extrajudicial ou procedimento similar envolvendo a Emissora e/ou qualquer dos Fiadores.</w:t>
      </w:r>
    </w:p>
    <w:p w14:paraId="6759C96A" w14:textId="77777777" w:rsidR="002A2B37" w:rsidRPr="002A2B37" w:rsidRDefault="002A2B37" w:rsidP="002A2B37">
      <w:pPr>
        <w:pStyle w:val="Level3"/>
        <w:widowControl w:val="0"/>
        <w:tabs>
          <w:tab w:val="clear" w:pos="1874"/>
        </w:tabs>
        <w:spacing w:before="140" w:after="0"/>
        <w:rPr>
          <w:rFonts w:eastAsia="Arial Unicode MS"/>
          <w:sz w:val="16"/>
          <w:szCs w:val="16"/>
          <w:lang w:bidi="th-TH"/>
        </w:rPr>
      </w:pPr>
      <w:r w:rsidRPr="002A2B37">
        <w:rPr>
          <w:rFonts w:eastAsia="Arial Unicode MS"/>
          <w:sz w:val="16"/>
          <w:szCs w:val="16"/>
          <w:lang w:bidi="th-TH"/>
        </w:rPr>
        <w:t xml:space="preserve">Os Fiadores poderão ser demandados até o integral cumprimento, de maneira válida e eficaz, da totalidade das </w:t>
      </w:r>
      <w:r w:rsidRPr="002A2B37">
        <w:rPr>
          <w:sz w:val="16"/>
          <w:szCs w:val="16"/>
        </w:rPr>
        <w:t>Obrigações</w:t>
      </w:r>
      <w:r w:rsidRPr="002A2B37">
        <w:rPr>
          <w:rFonts w:eastAsia="Arial Unicode MS"/>
          <w:sz w:val="16"/>
          <w:szCs w:val="16"/>
          <w:lang w:bidi="th-TH"/>
        </w:rPr>
        <w:t xml:space="preserve"> Garantidas.</w:t>
      </w:r>
    </w:p>
    <w:p w14:paraId="7A90DB92" w14:textId="77777777" w:rsidR="002A2B37" w:rsidRPr="002A2B37" w:rsidRDefault="002A2B37" w:rsidP="002A2B37">
      <w:pPr>
        <w:pStyle w:val="Level3"/>
        <w:widowControl w:val="0"/>
        <w:tabs>
          <w:tab w:val="clear" w:pos="1874"/>
        </w:tabs>
        <w:spacing w:before="140" w:after="0"/>
        <w:rPr>
          <w:rFonts w:eastAsia="Arial Unicode MS"/>
          <w:sz w:val="16"/>
          <w:szCs w:val="16"/>
          <w:lang w:bidi="th-TH"/>
        </w:rPr>
      </w:pPr>
      <w:r w:rsidRPr="002A2B37">
        <w:rPr>
          <w:rFonts w:eastAsia="Arial Unicode MS"/>
          <w:sz w:val="16"/>
          <w:szCs w:val="16"/>
          <w:lang w:bidi="th-TH"/>
        </w:rPr>
        <w:t xml:space="preserve">A presente Fiança extinguir-se-á automaticamente com o integral, total e final adimplemento, válido e eficaz, de </w:t>
      </w:r>
      <w:r w:rsidRPr="002A2B37">
        <w:rPr>
          <w:sz w:val="16"/>
          <w:szCs w:val="16"/>
        </w:rPr>
        <w:t>todas</w:t>
      </w:r>
      <w:r w:rsidRPr="002A2B37">
        <w:rPr>
          <w:rFonts w:eastAsia="Arial Unicode MS"/>
          <w:sz w:val="16"/>
          <w:szCs w:val="16"/>
          <w:lang w:bidi="th-TH"/>
        </w:rPr>
        <w:t xml:space="preserve"> as Obrigações Garantidas.</w:t>
      </w:r>
    </w:p>
    <w:p w14:paraId="224457BE" w14:textId="77777777" w:rsidR="002A2B37" w:rsidRPr="002A2B37" w:rsidRDefault="002A2B37" w:rsidP="002A2B37">
      <w:pPr>
        <w:pStyle w:val="Level3"/>
        <w:widowControl w:val="0"/>
        <w:tabs>
          <w:tab w:val="clear" w:pos="1874"/>
        </w:tabs>
        <w:spacing w:before="140" w:after="0"/>
        <w:rPr>
          <w:rFonts w:eastAsia="Arial Unicode MS"/>
          <w:sz w:val="16"/>
          <w:szCs w:val="16"/>
          <w:lang w:bidi="th-TH"/>
        </w:rPr>
      </w:pPr>
      <w:r w:rsidRPr="002A2B37">
        <w:rPr>
          <w:rFonts w:eastAsia="Arial Unicode MS"/>
          <w:sz w:val="16"/>
          <w:szCs w:val="16"/>
          <w:lang w:bidi="th-TH"/>
        </w:rPr>
        <w:t xml:space="preserve">Os Fiadores ficam obrigados a honrar a Fiança imediatamente, ou seja, a pagar todas as obrigações assumidas </w:t>
      </w:r>
      <w:r w:rsidRPr="002A2B37">
        <w:rPr>
          <w:sz w:val="16"/>
          <w:szCs w:val="16"/>
        </w:rPr>
        <w:t>pela</w:t>
      </w:r>
      <w:r w:rsidRPr="002A2B37">
        <w:rPr>
          <w:rFonts w:eastAsia="Arial Unicode MS"/>
          <w:sz w:val="16"/>
          <w:szCs w:val="16"/>
          <w:lang w:bidi="th-TH"/>
        </w:rPr>
        <w:t xml:space="preserve"> Emissora no âmbito da presente </w:t>
      </w:r>
      <w:r w:rsidRPr="002A2B37">
        <w:rPr>
          <w:bCs/>
          <w:sz w:val="16"/>
          <w:szCs w:val="16"/>
        </w:rPr>
        <w:t>Escritura de Emissão de Debêntures</w:t>
      </w:r>
      <w:r w:rsidRPr="002A2B37">
        <w:rPr>
          <w:sz w:val="16"/>
          <w:szCs w:val="16"/>
        </w:rPr>
        <w:t xml:space="preserve"> </w:t>
      </w:r>
      <w:r w:rsidRPr="002A2B37">
        <w:rPr>
          <w:rFonts w:eastAsia="Arial Unicode MS"/>
          <w:sz w:val="16"/>
          <w:szCs w:val="16"/>
          <w:lang w:bidi="th-TH"/>
        </w:rPr>
        <w:t>e demais Documentos da Operação na mesma data na qual as referidas obrigações deverão ser pagas pela Emissora.</w:t>
      </w:r>
    </w:p>
    <w:p w14:paraId="32E6D67C" w14:textId="77777777" w:rsidR="002A2B37" w:rsidRPr="002A2B37" w:rsidRDefault="002A2B37" w:rsidP="002A2B37">
      <w:pPr>
        <w:pStyle w:val="Level3"/>
        <w:widowControl w:val="0"/>
        <w:tabs>
          <w:tab w:val="clear" w:pos="1874"/>
        </w:tabs>
        <w:spacing w:before="140" w:after="0"/>
        <w:rPr>
          <w:rFonts w:eastAsia="Arial Unicode MS"/>
          <w:sz w:val="16"/>
          <w:szCs w:val="16"/>
          <w:lang w:bidi="th-TH"/>
        </w:rPr>
      </w:pPr>
      <w:r w:rsidRPr="002A2B37">
        <w:rPr>
          <w:rFonts w:eastAsia="Arial Unicode MS"/>
          <w:sz w:val="16"/>
          <w:szCs w:val="16"/>
          <w:lang w:bidi="th-TH"/>
        </w:rPr>
        <w:lastRenderedPageBreak/>
        <w:t>Os Fiadores sub-rogar-se-ão, em todos os direitos, ações, privilégios e garantias da Debenturista, em relação à dívida da Emissora, sendo que a sub-rogação somente será eficaz após a liquidação integral do valor dos CRI e das Obrigações Garantidas.</w:t>
      </w:r>
    </w:p>
    <w:p w14:paraId="5CBF314E" w14:textId="77777777" w:rsidR="002A2B37" w:rsidRPr="002A2B37" w:rsidRDefault="002A2B37" w:rsidP="002A2B37">
      <w:pPr>
        <w:pStyle w:val="Level3"/>
        <w:widowControl w:val="0"/>
        <w:tabs>
          <w:tab w:val="clear" w:pos="1874"/>
        </w:tabs>
        <w:spacing w:before="140" w:after="0"/>
        <w:rPr>
          <w:rFonts w:eastAsia="Arial Unicode MS"/>
          <w:sz w:val="16"/>
          <w:szCs w:val="16"/>
          <w:lang w:bidi="th-TH"/>
        </w:rPr>
      </w:pPr>
      <w:r w:rsidRPr="002A2B37">
        <w:rPr>
          <w:rFonts w:eastAsia="Arial Unicode MS"/>
          <w:sz w:val="16"/>
          <w:szCs w:val="16"/>
          <w:lang w:bidi="th-TH"/>
        </w:rPr>
        <w:t xml:space="preserve">Cada Fiador se compromete a não cobrar, receber ou de qualquer outra forma demandar, da Emissora ou dos outros Fiadores, o pagamento de qualquer valor pago à Debenturista em decorrência da Fiança aqui prestada, seja por sub-rogação ou a qualquer outro título, enquanto todas as importâncias que forem devidas à Debenturista não tenham sido integralmente pagas. Caso qualquer Fiador receba quaisquer pagamentos da Emissora em decorrência da Fiança prestada nas Debêntures, tal Fiador receberá referidos </w:t>
      </w:r>
      <w:r w:rsidRPr="002A2B37">
        <w:rPr>
          <w:sz w:val="16"/>
          <w:szCs w:val="16"/>
        </w:rPr>
        <w:t>valores</w:t>
      </w:r>
      <w:r w:rsidRPr="002A2B37">
        <w:rPr>
          <w:rFonts w:eastAsia="Arial Unicode MS"/>
          <w:sz w:val="16"/>
          <w:szCs w:val="16"/>
          <w:lang w:bidi="th-TH"/>
        </w:rPr>
        <w:t xml:space="preserve"> em caráter fiduciário e se compromete a, independentemente de qualquer notificação ou outra formalidade, transferir imediatamente à Debenturista, na </w:t>
      </w:r>
      <w:r w:rsidRPr="002A2B37">
        <w:rPr>
          <w:sz w:val="16"/>
          <w:szCs w:val="16"/>
        </w:rPr>
        <w:t>Conta Livre Movimento,</w:t>
      </w:r>
      <w:r w:rsidRPr="002A2B37">
        <w:rPr>
          <w:rFonts w:eastAsia="Arial Unicode MS"/>
          <w:sz w:val="16"/>
          <w:szCs w:val="16"/>
          <w:lang w:bidi="th-TH"/>
        </w:rPr>
        <w:t xml:space="preserve"> os recursos então recebidos, livres de quaisquer deduções ou retenções em decorrência de tributos, sejam impostos, taxas ou contribuições fiscais, sociais ou parafiscais.</w:t>
      </w:r>
    </w:p>
    <w:p w14:paraId="2DD36A82" w14:textId="77777777" w:rsidR="002A2B37" w:rsidRPr="002A2B37" w:rsidRDefault="002A2B37" w:rsidP="002A2B37">
      <w:pPr>
        <w:pStyle w:val="Level3"/>
        <w:widowControl w:val="0"/>
        <w:tabs>
          <w:tab w:val="clear" w:pos="1874"/>
        </w:tabs>
        <w:spacing w:before="140" w:after="0"/>
        <w:rPr>
          <w:rFonts w:eastAsia="Arial Unicode MS"/>
          <w:sz w:val="16"/>
          <w:szCs w:val="16"/>
          <w:lang w:bidi="th-TH"/>
        </w:rPr>
      </w:pPr>
      <w:r w:rsidRPr="002A2B37">
        <w:rPr>
          <w:rFonts w:eastAsia="Arial Unicode MS"/>
          <w:sz w:val="16"/>
          <w:szCs w:val="16"/>
          <w:lang w:bidi="th-TH"/>
        </w:rPr>
        <w:t xml:space="preserve">A Fiança ora </w:t>
      </w:r>
      <w:r w:rsidRPr="002A2B37">
        <w:rPr>
          <w:sz w:val="16"/>
          <w:szCs w:val="16"/>
        </w:rPr>
        <w:t>prestada</w:t>
      </w:r>
      <w:r w:rsidRPr="002A2B37">
        <w:rPr>
          <w:rFonts w:eastAsia="Arial Unicode MS"/>
          <w:sz w:val="16"/>
          <w:szCs w:val="16"/>
          <w:lang w:bidi="th-TH"/>
        </w:rPr>
        <w:t xml:space="preserve"> considera-se prestada a título oneroso, uma vez que os Fiadores pertencem ao mesmo grupo econômico da Devedora, de forma que possuem interesse econômico no resultado da operação, beneficiando-se indiretamente da mesma.</w:t>
      </w:r>
    </w:p>
    <w:p w14:paraId="22A9C9A8" w14:textId="77777777" w:rsidR="00592706" w:rsidRPr="002A2B37" w:rsidRDefault="001820E7" w:rsidP="008F214E">
      <w:pPr>
        <w:pStyle w:val="Level2"/>
        <w:widowControl w:val="0"/>
        <w:spacing w:before="140" w:after="0"/>
        <w:rPr>
          <w:b/>
          <w:bCs/>
          <w:sz w:val="16"/>
          <w:szCs w:val="16"/>
        </w:rPr>
      </w:pPr>
      <w:r w:rsidRPr="002A2B37">
        <w:rPr>
          <w:b/>
          <w:bCs/>
          <w:sz w:val="16"/>
          <w:szCs w:val="16"/>
        </w:rPr>
        <w:t xml:space="preserve">Prazo e Data de </w:t>
      </w:r>
      <w:r w:rsidRPr="002A2B37">
        <w:rPr>
          <w:b/>
          <w:sz w:val="16"/>
          <w:szCs w:val="16"/>
        </w:rPr>
        <w:t>Vencimento</w:t>
      </w:r>
    </w:p>
    <w:p w14:paraId="66A9EFFF" w14:textId="056B8A3E" w:rsidR="00381825" w:rsidRPr="002A2B37" w:rsidRDefault="002C0777" w:rsidP="002A2B37">
      <w:pPr>
        <w:pStyle w:val="Level3"/>
        <w:widowControl w:val="0"/>
        <w:tabs>
          <w:tab w:val="clear" w:pos="1874"/>
        </w:tabs>
        <w:spacing w:before="140" w:after="0"/>
        <w:rPr>
          <w:sz w:val="16"/>
          <w:szCs w:val="16"/>
        </w:rPr>
      </w:pPr>
      <w:bookmarkStart w:id="136" w:name="_Ref94079541"/>
      <w:r w:rsidRPr="002A2B37">
        <w:rPr>
          <w:sz w:val="16"/>
          <w:szCs w:val="16"/>
        </w:rPr>
        <w:t>Ressalvadas as hipóteses de resgate antecipado total das Debêntures ou de vencimento antecipado das obrigações decorrentes das Debêntures, nos termos previstos nesta Escritura de Emissão de Debêntures</w:t>
      </w:r>
      <w:r w:rsidR="00092E0E" w:rsidRPr="002A2B37">
        <w:rPr>
          <w:sz w:val="16"/>
          <w:szCs w:val="16"/>
        </w:rPr>
        <w:t xml:space="preserve"> </w:t>
      </w:r>
      <w:r w:rsidR="00092E0E" w:rsidRPr="002A2B37">
        <w:rPr>
          <w:b/>
          <w:bCs/>
          <w:sz w:val="16"/>
          <w:szCs w:val="16"/>
        </w:rPr>
        <w:t>(i)</w:t>
      </w:r>
      <w:r w:rsidR="00092E0E" w:rsidRPr="002A2B37">
        <w:rPr>
          <w:sz w:val="16"/>
          <w:szCs w:val="16"/>
        </w:rPr>
        <w:t xml:space="preserve"> </w:t>
      </w:r>
      <w:r w:rsidRPr="002A2B37">
        <w:rPr>
          <w:sz w:val="16"/>
          <w:szCs w:val="16"/>
        </w:rPr>
        <w:t xml:space="preserve">as </w:t>
      </w:r>
      <w:r w:rsidR="00092E0E" w:rsidRPr="002A2B37">
        <w:rPr>
          <w:sz w:val="16"/>
          <w:szCs w:val="16"/>
        </w:rPr>
        <w:t xml:space="preserve">Debêntures CDI </w:t>
      </w:r>
      <w:r w:rsidR="00B02EA3" w:rsidRPr="002A2B37">
        <w:rPr>
          <w:sz w:val="16"/>
          <w:szCs w:val="16"/>
        </w:rPr>
        <w:t xml:space="preserve">vencerão em </w:t>
      </w:r>
      <w:r w:rsidR="00044D0A">
        <w:rPr>
          <w:sz w:val="16"/>
          <w:szCs w:val="16"/>
        </w:rPr>
        <w:t>1</w:t>
      </w:r>
      <w:r w:rsidR="004C72C6">
        <w:rPr>
          <w:sz w:val="16"/>
          <w:szCs w:val="16"/>
        </w:rPr>
        <w:t>1</w:t>
      </w:r>
      <w:r w:rsidR="00044D0A">
        <w:rPr>
          <w:sz w:val="16"/>
          <w:szCs w:val="16"/>
        </w:rPr>
        <w:t xml:space="preserve"> de </w:t>
      </w:r>
      <w:r w:rsidR="004C72C6">
        <w:rPr>
          <w:sz w:val="16"/>
          <w:szCs w:val="16"/>
        </w:rPr>
        <w:t xml:space="preserve">outubro </w:t>
      </w:r>
      <w:r w:rsidR="00C6265E" w:rsidRPr="002A2B37">
        <w:rPr>
          <w:sz w:val="16"/>
          <w:szCs w:val="16"/>
        </w:rPr>
        <w:t xml:space="preserve">de 2028 </w:t>
      </w:r>
      <w:r w:rsidR="00092E0E" w:rsidRPr="002A2B37">
        <w:rPr>
          <w:sz w:val="16"/>
          <w:szCs w:val="16"/>
        </w:rPr>
        <w:t>(</w:t>
      </w:r>
      <w:r w:rsidR="000C68AF" w:rsidRPr="002A2B37">
        <w:rPr>
          <w:sz w:val="16"/>
          <w:szCs w:val="16"/>
        </w:rPr>
        <w:t>“</w:t>
      </w:r>
      <w:r w:rsidR="00092E0E" w:rsidRPr="002A2B37">
        <w:rPr>
          <w:bCs/>
          <w:sz w:val="16"/>
          <w:szCs w:val="16"/>
          <w:u w:val="single"/>
        </w:rPr>
        <w:t xml:space="preserve">Data de Vencimento das Debêntures </w:t>
      </w:r>
      <w:proofErr w:type="gramStart"/>
      <w:r w:rsidR="00092E0E" w:rsidRPr="002A2B37">
        <w:rPr>
          <w:bCs/>
          <w:sz w:val="16"/>
          <w:szCs w:val="16"/>
          <w:u w:val="single"/>
        </w:rPr>
        <w:t>CDI</w:t>
      </w:r>
      <w:r w:rsidR="000C68AF" w:rsidRPr="002A2B37">
        <w:rPr>
          <w:sz w:val="16"/>
          <w:szCs w:val="16"/>
        </w:rPr>
        <w:t>“</w:t>
      </w:r>
      <w:proofErr w:type="gramEnd"/>
      <w:r w:rsidR="00092E0E" w:rsidRPr="002A2B37">
        <w:rPr>
          <w:sz w:val="16"/>
          <w:szCs w:val="16"/>
        </w:rPr>
        <w:t xml:space="preserve">); </w:t>
      </w:r>
      <w:r w:rsidR="00092E0E" w:rsidRPr="002A2B37">
        <w:rPr>
          <w:b/>
          <w:bCs/>
          <w:sz w:val="16"/>
          <w:szCs w:val="16"/>
        </w:rPr>
        <w:t>(</w:t>
      </w:r>
      <w:proofErr w:type="spellStart"/>
      <w:r w:rsidR="00092E0E" w:rsidRPr="002A2B37">
        <w:rPr>
          <w:b/>
          <w:bCs/>
          <w:sz w:val="16"/>
          <w:szCs w:val="16"/>
        </w:rPr>
        <w:t>ii</w:t>
      </w:r>
      <w:proofErr w:type="spellEnd"/>
      <w:r w:rsidR="00092E0E" w:rsidRPr="002A2B37">
        <w:rPr>
          <w:b/>
          <w:bCs/>
          <w:sz w:val="16"/>
          <w:szCs w:val="16"/>
        </w:rPr>
        <w:t>)</w:t>
      </w:r>
      <w:r w:rsidR="00C6265E" w:rsidRPr="002A2B37">
        <w:rPr>
          <w:sz w:val="16"/>
          <w:szCs w:val="16"/>
        </w:rPr>
        <w:t> </w:t>
      </w:r>
      <w:r w:rsidR="0045550D" w:rsidRPr="002A2B37">
        <w:rPr>
          <w:sz w:val="16"/>
          <w:szCs w:val="16"/>
        </w:rPr>
        <w:t xml:space="preserve">as </w:t>
      </w:r>
      <w:r w:rsidR="00092E0E" w:rsidRPr="002A2B37">
        <w:rPr>
          <w:sz w:val="16"/>
          <w:szCs w:val="16"/>
        </w:rPr>
        <w:t xml:space="preserve">Debêntures IPCA </w:t>
      </w:r>
      <w:r w:rsidR="00B02EA3" w:rsidRPr="002A2B37">
        <w:rPr>
          <w:sz w:val="16"/>
          <w:szCs w:val="16"/>
        </w:rPr>
        <w:t xml:space="preserve">vencerão em </w:t>
      </w:r>
      <w:r w:rsidR="004C72C6">
        <w:rPr>
          <w:sz w:val="16"/>
          <w:szCs w:val="16"/>
        </w:rPr>
        <w:t xml:space="preserve">11 de outubro </w:t>
      </w:r>
      <w:r w:rsidR="00C6265E" w:rsidRPr="002A2B37">
        <w:rPr>
          <w:sz w:val="16"/>
          <w:szCs w:val="16"/>
        </w:rPr>
        <w:t xml:space="preserve">de 2028 </w:t>
      </w:r>
      <w:r w:rsidR="00092E0E" w:rsidRPr="002A2B37">
        <w:rPr>
          <w:sz w:val="16"/>
          <w:szCs w:val="16"/>
        </w:rPr>
        <w:t>(</w:t>
      </w:r>
      <w:r w:rsidR="000C68AF" w:rsidRPr="002A2B37">
        <w:rPr>
          <w:sz w:val="16"/>
          <w:szCs w:val="16"/>
        </w:rPr>
        <w:t>“</w:t>
      </w:r>
      <w:r w:rsidR="00092E0E" w:rsidRPr="002A2B37">
        <w:rPr>
          <w:bCs/>
          <w:sz w:val="16"/>
          <w:szCs w:val="16"/>
          <w:u w:val="single"/>
        </w:rPr>
        <w:t>Data de Vencimento das Debên</w:t>
      </w:r>
      <w:r w:rsidR="00C6265E" w:rsidRPr="002A2B37">
        <w:rPr>
          <w:bCs/>
          <w:sz w:val="16"/>
          <w:szCs w:val="16"/>
          <w:u w:val="single"/>
        </w:rPr>
        <w:t>tures IPCA</w:t>
      </w:r>
      <w:r w:rsidR="000C68AF" w:rsidRPr="002A2B37">
        <w:rPr>
          <w:sz w:val="16"/>
          <w:szCs w:val="16"/>
        </w:rPr>
        <w:t>”</w:t>
      </w:r>
      <w:r w:rsidR="00C6265E" w:rsidRPr="002A2B37">
        <w:rPr>
          <w:sz w:val="16"/>
          <w:szCs w:val="16"/>
        </w:rPr>
        <w:t xml:space="preserve">, e </w:t>
      </w:r>
      <w:r w:rsidR="00092E0E" w:rsidRPr="002A2B37">
        <w:rPr>
          <w:sz w:val="16"/>
          <w:szCs w:val="16"/>
        </w:rPr>
        <w:t>em conjunto</w:t>
      </w:r>
      <w:r w:rsidR="00C6265E" w:rsidRPr="002A2B37">
        <w:rPr>
          <w:sz w:val="16"/>
          <w:szCs w:val="16"/>
        </w:rPr>
        <w:t xml:space="preserve"> </w:t>
      </w:r>
      <w:r w:rsidR="00092E0E" w:rsidRPr="002A2B37">
        <w:rPr>
          <w:sz w:val="16"/>
          <w:szCs w:val="16"/>
        </w:rPr>
        <w:t xml:space="preserve">com a Data de Vencimento das Debêntures CDI, </w:t>
      </w:r>
      <w:r w:rsidR="000C68AF" w:rsidRPr="002A2B37">
        <w:rPr>
          <w:sz w:val="16"/>
          <w:szCs w:val="16"/>
        </w:rPr>
        <w:t>“</w:t>
      </w:r>
      <w:r w:rsidR="00092E0E" w:rsidRPr="002A2B37">
        <w:rPr>
          <w:bCs/>
          <w:sz w:val="16"/>
          <w:szCs w:val="16"/>
          <w:u w:val="single"/>
        </w:rPr>
        <w:t>Data de Vencimento das Debêntures</w:t>
      </w:r>
      <w:bookmarkEnd w:id="136"/>
      <w:r w:rsidR="00B02EA3" w:rsidRPr="002A2B37">
        <w:rPr>
          <w:sz w:val="16"/>
          <w:szCs w:val="16"/>
        </w:rPr>
        <w:t>”).</w:t>
      </w:r>
    </w:p>
    <w:p w14:paraId="2068EBCC" w14:textId="77777777" w:rsidR="00592706" w:rsidRPr="002A2B37" w:rsidRDefault="001820E7" w:rsidP="00957D0A">
      <w:pPr>
        <w:pStyle w:val="Level2"/>
        <w:widowControl w:val="0"/>
        <w:spacing w:before="140" w:after="0"/>
        <w:rPr>
          <w:b/>
          <w:sz w:val="16"/>
          <w:szCs w:val="16"/>
        </w:rPr>
      </w:pPr>
      <w:r w:rsidRPr="002A2B37">
        <w:rPr>
          <w:b/>
          <w:sz w:val="16"/>
          <w:szCs w:val="16"/>
        </w:rPr>
        <w:t>Valor Nominal Unitário</w:t>
      </w:r>
    </w:p>
    <w:p w14:paraId="742AA2A2" w14:textId="5E930AE0" w:rsidR="00381825" w:rsidRPr="00076B9A" w:rsidRDefault="001820E7" w:rsidP="00957D0A">
      <w:pPr>
        <w:pStyle w:val="Level3"/>
        <w:widowControl w:val="0"/>
        <w:tabs>
          <w:tab w:val="clear" w:pos="1874"/>
        </w:tabs>
        <w:spacing w:before="140" w:after="0"/>
        <w:rPr>
          <w:sz w:val="16"/>
          <w:szCs w:val="16"/>
        </w:rPr>
      </w:pPr>
      <w:bookmarkStart w:id="137" w:name="_Ref94083562"/>
      <w:r w:rsidRPr="002A2B37">
        <w:rPr>
          <w:sz w:val="16"/>
          <w:szCs w:val="16"/>
        </w:rPr>
        <w:t>O</w:t>
      </w:r>
      <w:r w:rsidRPr="00076B9A">
        <w:rPr>
          <w:sz w:val="16"/>
          <w:szCs w:val="16"/>
        </w:rPr>
        <w:t xml:space="preserve"> valor nominal unitário das Debêntures será de </w:t>
      </w:r>
      <w:r w:rsidR="009677FD" w:rsidRPr="00076B9A">
        <w:rPr>
          <w:sz w:val="16"/>
          <w:szCs w:val="16"/>
        </w:rPr>
        <w:t>R$</w:t>
      </w:r>
      <w:r w:rsidR="00044D0A">
        <w:rPr>
          <w:sz w:val="16"/>
          <w:szCs w:val="16"/>
        </w:rPr>
        <w:t> </w:t>
      </w:r>
      <w:r w:rsidR="009677FD" w:rsidRPr="00076B9A">
        <w:rPr>
          <w:sz w:val="16"/>
          <w:szCs w:val="16"/>
        </w:rPr>
        <w:t>1.000,00 (mil reais)</w:t>
      </w:r>
      <w:r w:rsidRPr="00076B9A">
        <w:rPr>
          <w:sz w:val="16"/>
          <w:szCs w:val="16"/>
        </w:rPr>
        <w:t>, na Data de Emissão</w:t>
      </w:r>
      <w:r w:rsidR="009677FD" w:rsidRPr="00076B9A">
        <w:rPr>
          <w:sz w:val="16"/>
          <w:szCs w:val="16"/>
        </w:rPr>
        <w:t xml:space="preserve"> </w:t>
      </w:r>
      <w:r w:rsidR="006C47AC" w:rsidRPr="00076B9A">
        <w:rPr>
          <w:sz w:val="16"/>
          <w:szCs w:val="16"/>
        </w:rPr>
        <w:t>(</w:t>
      </w:r>
      <w:r w:rsidR="000C68AF" w:rsidRPr="00076B9A">
        <w:rPr>
          <w:sz w:val="16"/>
          <w:szCs w:val="16"/>
        </w:rPr>
        <w:t>“</w:t>
      </w:r>
      <w:r w:rsidRPr="00C6265E">
        <w:rPr>
          <w:bCs/>
          <w:sz w:val="16"/>
          <w:szCs w:val="16"/>
          <w:u w:val="single"/>
        </w:rPr>
        <w:t>Valor Nominal Unitário</w:t>
      </w:r>
      <w:r w:rsidR="000C68AF" w:rsidRPr="00076B9A">
        <w:rPr>
          <w:sz w:val="16"/>
          <w:szCs w:val="16"/>
        </w:rPr>
        <w:t>”</w:t>
      </w:r>
      <w:r w:rsidRPr="00076B9A">
        <w:rPr>
          <w:sz w:val="16"/>
          <w:szCs w:val="16"/>
        </w:rPr>
        <w:t>).</w:t>
      </w:r>
      <w:bookmarkEnd w:id="137"/>
    </w:p>
    <w:p w14:paraId="22AE2387" w14:textId="77777777" w:rsidR="00592706" w:rsidRPr="00076B9A" w:rsidRDefault="001820E7" w:rsidP="00957D0A">
      <w:pPr>
        <w:pStyle w:val="Level2"/>
        <w:widowControl w:val="0"/>
        <w:spacing w:before="140" w:after="0"/>
        <w:rPr>
          <w:b/>
          <w:sz w:val="16"/>
          <w:szCs w:val="16"/>
        </w:rPr>
      </w:pPr>
      <w:bookmarkStart w:id="138" w:name="_Ref105418005"/>
      <w:r w:rsidRPr="00076B9A">
        <w:rPr>
          <w:b/>
          <w:sz w:val="16"/>
          <w:szCs w:val="16"/>
        </w:rPr>
        <w:t>Quantidade de Debêntures</w:t>
      </w:r>
      <w:bookmarkEnd w:id="138"/>
    </w:p>
    <w:p w14:paraId="0D95C37E" w14:textId="6059512B" w:rsidR="00622F5C" w:rsidRPr="00076B9A" w:rsidRDefault="00092E0E" w:rsidP="00957D0A">
      <w:pPr>
        <w:pStyle w:val="Level3"/>
        <w:widowControl w:val="0"/>
        <w:tabs>
          <w:tab w:val="clear" w:pos="1874"/>
        </w:tabs>
        <w:spacing w:before="140" w:after="0"/>
        <w:rPr>
          <w:sz w:val="16"/>
          <w:szCs w:val="16"/>
        </w:rPr>
      </w:pPr>
      <w:r w:rsidRPr="00076B9A">
        <w:rPr>
          <w:sz w:val="16"/>
          <w:szCs w:val="16"/>
        </w:rPr>
        <w:t xml:space="preserve">Serão emitidas </w:t>
      </w:r>
      <w:r w:rsidR="0081746D">
        <w:rPr>
          <w:sz w:val="16"/>
          <w:szCs w:val="16"/>
        </w:rPr>
        <w:t>1</w:t>
      </w:r>
      <w:r w:rsidR="00C17A60" w:rsidRPr="00076B9A">
        <w:rPr>
          <w:sz w:val="16"/>
          <w:szCs w:val="16"/>
        </w:rPr>
        <w:t>00.000 (</w:t>
      </w:r>
      <w:r w:rsidR="0081746D">
        <w:rPr>
          <w:sz w:val="16"/>
          <w:szCs w:val="16"/>
        </w:rPr>
        <w:t>cem</w:t>
      </w:r>
      <w:r w:rsidR="0081746D" w:rsidRPr="00076B9A">
        <w:rPr>
          <w:sz w:val="16"/>
          <w:szCs w:val="16"/>
        </w:rPr>
        <w:t xml:space="preserve"> </w:t>
      </w:r>
      <w:r w:rsidR="00C17A60" w:rsidRPr="00076B9A">
        <w:rPr>
          <w:sz w:val="16"/>
          <w:szCs w:val="16"/>
        </w:rPr>
        <w:t>mil)</w:t>
      </w:r>
      <w:r w:rsidR="00FD6654" w:rsidRPr="00076B9A">
        <w:rPr>
          <w:sz w:val="16"/>
          <w:szCs w:val="16"/>
        </w:rPr>
        <w:t xml:space="preserve"> </w:t>
      </w:r>
      <w:r w:rsidRPr="00076B9A">
        <w:rPr>
          <w:sz w:val="16"/>
          <w:szCs w:val="16"/>
        </w:rPr>
        <w:t>Debêntures</w:t>
      </w:r>
      <w:r w:rsidR="00622F5C" w:rsidRPr="00076B9A">
        <w:rPr>
          <w:sz w:val="16"/>
          <w:szCs w:val="16"/>
        </w:rPr>
        <w:t xml:space="preserve">, observado o disposto na Cláusula </w:t>
      </w:r>
      <w:r w:rsidR="00676483" w:rsidRPr="00076B9A">
        <w:rPr>
          <w:sz w:val="16"/>
          <w:szCs w:val="16"/>
        </w:rPr>
        <w:fldChar w:fldCharType="begin"/>
      </w:r>
      <w:r w:rsidR="00676483" w:rsidRPr="00076B9A">
        <w:rPr>
          <w:sz w:val="16"/>
          <w:szCs w:val="16"/>
        </w:rPr>
        <w:instrText xml:space="preserve"> REF _Ref105523950 \r \h </w:instrText>
      </w:r>
      <w:r w:rsidR="00E675F6" w:rsidRPr="00076B9A">
        <w:rPr>
          <w:sz w:val="16"/>
          <w:szCs w:val="16"/>
        </w:rPr>
        <w:instrText xml:space="preserve"> \* MERGEFORMAT </w:instrText>
      </w:r>
      <w:r w:rsidR="00676483" w:rsidRPr="00076B9A">
        <w:rPr>
          <w:sz w:val="16"/>
          <w:szCs w:val="16"/>
        </w:rPr>
      </w:r>
      <w:r w:rsidR="00676483" w:rsidRPr="00076B9A">
        <w:rPr>
          <w:sz w:val="16"/>
          <w:szCs w:val="16"/>
        </w:rPr>
        <w:fldChar w:fldCharType="separate"/>
      </w:r>
      <w:r w:rsidR="00EB0246">
        <w:rPr>
          <w:sz w:val="16"/>
          <w:szCs w:val="16"/>
        </w:rPr>
        <w:t>9.10.2</w:t>
      </w:r>
      <w:r w:rsidR="00676483" w:rsidRPr="00076B9A">
        <w:rPr>
          <w:sz w:val="16"/>
          <w:szCs w:val="16"/>
        </w:rPr>
        <w:fldChar w:fldCharType="end"/>
      </w:r>
      <w:r w:rsidR="00676483" w:rsidRPr="00076B9A">
        <w:rPr>
          <w:sz w:val="16"/>
          <w:szCs w:val="16"/>
        </w:rPr>
        <w:t xml:space="preserve"> abaixo</w:t>
      </w:r>
      <w:r w:rsidRPr="00076B9A">
        <w:rPr>
          <w:sz w:val="16"/>
          <w:szCs w:val="16"/>
        </w:rPr>
        <w:t xml:space="preserve">. </w:t>
      </w:r>
    </w:p>
    <w:p w14:paraId="45797D42" w14:textId="6243DD6A" w:rsidR="00381825" w:rsidRPr="00076B9A" w:rsidRDefault="00092E0E" w:rsidP="00957D0A">
      <w:pPr>
        <w:pStyle w:val="Level3"/>
        <w:widowControl w:val="0"/>
        <w:tabs>
          <w:tab w:val="clear" w:pos="1874"/>
        </w:tabs>
        <w:spacing w:before="140" w:after="0"/>
        <w:rPr>
          <w:sz w:val="16"/>
          <w:szCs w:val="16"/>
        </w:rPr>
      </w:pPr>
      <w:bookmarkStart w:id="139" w:name="_Ref105523950"/>
      <w:r w:rsidRPr="00076B9A">
        <w:rPr>
          <w:sz w:val="16"/>
          <w:szCs w:val="16"/>
        </w:rPr>
        <w:t>A quantidade final de Debêntures a ser emitida</w:t>
      </w:r>
      <w:r w:rsidR="00C17A60" w:rsidRPr="00076B9A">
        <w:rPr>
          <w:sz w:val="16"/>
          <w:szCs w:val="16"/>
        </w:rPr>
        <w:t xml:space="preserve"> em cada uma das séries</w:t>
      </w:r>
      <w:r w:rsidRPr="00076B9A">
        <w:rPr>
          <w:sz w:val="16"/>
          <w:szCs w:val="16"/>
        </w:rPr>
        <w:t xml:space="preserve"> será definida após a conclusão do Procedimento de </w:t>
      </w:r>
      <w:proofErr w:type="spellStart"/>
      <w:r w:rsidRPr="00076B9A">
        <w:rPr>
          <w:i/>
          <w:sz w:val="16"/>
          <w:szCs w:val="16"/>
        </w:rPr>
        <w:t>Bookbuilding</w:t>
      </w:r>
      <w:proofErr w:type="spellEnd"/>
      <w:r w:rsidRPr="00076B9A">
        <w:rPr>
          <w:i/>
          <w:sz w:val="16"/>
          <w:szCs w:val="16"/>
        </w:rPr>
        <w:t xml:space="preserve">, </w:t>
      </w:r>
      <w:r w:rsidR="00676483" w:rsidRPr="00076B9A">
        <w:rPr>
          <w:sz w:val="16"/>
          <w:szCs w:val="16"/>
        </w:rPr>
        <w:t xml:space="preserve">no Sistema de Vasos Comunicantes, </w:t>
      </w:r>
      <w:r w:rsidRPr="00076B9A">
        <w:rPr>
          <w:sz w:val="16"/>
          <w:szCs w:val="16"/>
        </w:rPr>
        <w:t>sendo certo que a presente cláusula será objeto de aditamento, ficando desde já as partes autorizadas e obrigadas a celebrar tal aditamento</w:t>
      </w:r>
      <w:r w:rsidR="00D27794" w:rsidRPr="00076B9A">
        <w:rPr>
          <w:sz w:val="16"/>
          <w:szCs w:val="16"/>
        </w:rPr>
        <w:t xml:space="preserve"> à presente Escritura de Emissão de Debêntures a ser celebrado anteriormente à Primeira Data Integralização, observadas as formalidades descritas na Cláusula </w:t>
      </w:r>
      <w:r w:rsidR="00D27794" w:rsidRPr="00076B9A">
        <w:rPr>
          <w:sz w:val="16"/>
          <w:szCs w:val="16"/>
        </w:rPr>
        <w:fldChar w:fldCharType="begin"/>
      </w:r>
      <w:r w:rsidR="00D27794" w:rsidRPr="00076B9A">
        <w:rPr>
          <w:sz w:val="16"/>
          <w:szCs w:val="16"/>
        </w:rPr>
        <w:instrText xml:space="preserve"> REF  _Ref89435670 \h \p \r  \* MERGEFORMAT </w:instrText>
      </w:r>
      <w:r w:rsidR="00D27794" w:rsidRPr="00076B9A">
        <w:rPr>
          <w:sz w:val="16"/>
          <w:szCs w:val="16"/>
        </w:rPr>
      </w:r>
      <w:r w:rsidR="00D27794" w:rsidRPr="00076B9A">
        <w:rPr>
          <w:sz w:val="16"/>
          <w:szCs w:val="16"/>
        </w:rPr>
        <w:fldChar w:fldCharType="separate"/>
      </w:r>
      <w:r w:rsidR="00EB0246">
        <w:rPr>
          <w:sz w:val="16"/>
          <w:szCs w:val="16"/>
        </w:rPr>
        <w:t>3.3 acima</w:t>
      </w:r>
      <w:r w:rsidR="00D27794" w:rsidRPr="00076B9A">
        <w:rPr>
          <w:sz w:val="16"/>
          <w:szCs w:val="16"/>
        </w:rPr>
        <w:fldChar w:fldCharType="end"/>
      </w:r>
      <w:r w:rsidR="00D27794" w:rsidRPr="00076B9A">
        <w:rPr>
          <w:sz w:val="16"/>
          <w:szCs w:val="16"/>
        </w:rPr>
        <w:t xml:space="preserve">, sem necessidade de aprovação prévia do Debenturista, reunido em Assembleia Geral de Debenturista, ou de qualquer deliberação pela </w:t>
      </w:r>
      <w:proofErr w:type="spellStart"/>
      <w:r w:rsidR="00D27794" w:rsidRPr="00076B9A">
        <w:rPr>
          <w:sz w:val="16"/>
          <w:szCs w:val="16"/>
        </w:rPr>
        <w:t>Securitizadora</w:t>
      </w:r>
      <w:proofErr w:type="spellEnd"/>
      <w:r w:rsidR="00D27794" w:rsidRPr="00076B9A">
        <w:rPr>
          <w:sz w:val="16"/>
          <w:szCs w:val="16"/>
        </w:rPr>
        <w:t xml:space="preserve"> ou pelos Titulares dos CRI e/ou de qualquer aprovação societária adicional pela Emissora, observado o disposto na Cláusula </w:t>
      </w:r>
      <w:r w:rsidR="00D27794" w:rsidRPr="00076B9A">
        <w:rPr>
          <w:sz w:val="16"/>
          <w:szCs w:val="16"/>
        </w:rPr>
        <w:fldChar w:fldCharType="begin"/>
      </w:r>
      <w:r w:rsidR="00D27794" w:rsidRPr="00076B9A">
        <w:rPr>
          <w:sz w:val="16"/>
          <w:szCs w:val="16"/>
        </w:rPr>
        <w:instrText xml:space="preserve"> REF _Ref105522652 \r \h </w:instrText>
      </w:r>
      <w:r w:rsidR="00E675F6" w:rsidRPr="00076B9A">
        <w:rPr>
          <w:sz w:val="16"/>
          <w:szCs w:val="16"/>
        </w:rPr>
        <w:instrText xml:space="preserve"> \* MERGEFORMAT </w:instrText>
      </w:r>
      <w:r w:rsidR="00D27794" w:rsidRPr="00076B9A">
        <w:rPr>
          <w:sz w:val="16"/>
          <w:szCs w:val="16"/>
        </w:rPr>
      </w:r>
      <w:r w:rsidR="00D27794" w:rsidRPr="00076B9A">
        <w:rPr>
          <w:sz w:val="16"/>
          <w:szCs w:val="16"/>
        </w:rPr>
        <w:fldChar w:fldCharType="separate"/>
      </w:r>
      <w:r w:rsidR="00EB0246">
        <w:rPr>
          <w:sz w:val="16"/>
          <w:szCs w:val="16"/>
        </w:rPr>
        <w:t>7.5</w:t>
      </w:r>
      <w:r w:rsidR="00D27794" w:rsidRPr="00076B9A">
        <w:rPr>
          <w:sz w:val="16"/>
          <w:szCs w:val="16"/>
        </w:rPr>
        <w:fldChar w:fldCharType="end"/>
      </w:r>
      <w:r w:rsidR="00D27794" w:rsidRPr="00076B9A">
        <w:rPr>
          <w:sz w:val="16"/>
          <w:szCs w:val="16"/>
        </w:rPr>
        <w:t xml:space="preserve"> acima</w:t>
      </w:r>
      <w:r w:rsidR="00C17A60" w:rsidRPr="00076B9A">
        <w:rPr>
          <w:sz w:val="16"/>
          <w:szCs w:val="16"/>
        </w:rPr>
        <w:t>.</w:t>
      </w:r>
      <w:bookmarkEnd w:id="139"/>
    </w:p>
    <w:p w14:paraId="60C72790" w14:textId="77777777" w:rsidR="00CE4110" w:rsidRPr="00076B9A" w:rsidRDefault="00CE4110" w:rsidP="00957D0A">
      <w:pPr>
        <w:pStyle w:val="Level2"/>
        <w:widowControl w:val="0"/>
        <w:spacing w:before="140" w:after="0"/>
        <w:rPr>
          <w:b/>
          <w:sz w:val="16"/>
          <w:szCs w:val="16"/>
        </w:rPr>
      </w:pPr>
      <w:r w:rsidRPr="00076B9A">
        <w:rPr>
          <w:b/>
          <w:sz w:val="16"/>
          <w:szCs w:val="16"/>
        </w:rPr>
        <w:t>Prazo de Subscrição</w:t>
      </w:r>
    </w:p>
    <w:p w14:paraId="5345B04E" w14:textId="59605CCA" w:rsidR="00CE4110" w:rsidRPr="00076B9A" w:rsidRDefault="00CE4110" w:rsidP="00957D0A">
      <w:pPr>
        <w:pStyle w:val="Level3"/>
        <w:widowControl w:val="0"/>
        <w:tabs>
          <w:tab w:val="clear" w:pos="1874"/>
        </w:tabs>
        <w:spacing w:before="140" w:after="0"/>
        <w:rPr>
          <w:sz w:val="16"/>
          <w:szCs w:val="16"/>
        </w:rPr>
      </w:pPr>
      <w:r w:rsidRPr="00076B9A">
        <w:rPr>
          <w:sz w:val="16"/>
          <w:szCs w:val="16"/>
        </w:rPr>
        <w:t xml:space="preserve">Respeitado o atendimento dos requisitos a que se refere a Cláusula </w:t>
      </w:r>
      <w:r w:rsidR="007E1F1B" w:rsidRPr="00076B9A">
        <w:rPr>
          <w:sz w:val="16"/>
          <w:szCs w:val="16"/>
        </w:rPr>
        <w:fldChar w:fldCharType="begin"/>
      </w:r>
      <w:r w:rsidR="007E1F1B" w:rsidRPr="00076B9A">
        <w:rPr>
          <w:sz w:val="16"/>
          <w:szCs w:val="16"/>
        </w:rPr>
        <w:instrText xml:space="preserve"> REF  _Ref86342004 \h \p \r  \* MERGEFORMAT </w:instrText>
      </w:r>
      <w:r w:rsidR="007E1F1B" w:rsidRPr="00076B9A">
        <w:rPr>
          <w:sz w:val="16"/>
          <w:szCs w:val="16"/>
        </w:rPr>
      </w:r>
      <w:r w:rsidR="007E1F1B" w:rsidRPr="00076B9A">
        <w:rPr>
          <w:sz w:val="16"/>
          <w:szCs w:val="16"/>
        </w:rPr>
        <w:fldChar w:fldCharType="separate"/>
      </w:r>
      <w:r w:rsidR="00EB0246">
        <w:rPr>
          <w:sz w:val="16"/>
          <w:szCs w:val="16"/>
        </w:rPr>
        <w:t>3 acima</w:t>
      </w:r>
      <w:r w:rsidR="007E1F1B" w:rsidRPr="00076B9A">
        <w:rPr>
          <w:sz w:val="16"/>
          <w:szCs w:val="16"/>
        </w:rPr>
        <w:fldChar w:fldCharType="end"/>
      </w:r>
      <w:r w:rsidRPr="00076B9A">
        <w:rPr>
          <w:sz w:val="16"/>
          <w:szCs w:val="16"/>
        </w:rPr>
        <w:t>, as Debêntures serão subscritas, a qualquer tempo, até a Data de Integralização.</w:t>
      </w:r>
    </w:p>
    <w:p w14:paraId="338976E1" w14:textId="77777777" w:rsidR="00592706" w:rsidRPr="00076B9A" w:rsidRDefault="001820E7" w:rsidP="00957D0A">
      <w:pPr>
        <w:pStyle w:val="Level2"/>
        <w:widowControl w:val="0"/>
        <w:spacing w:before="140" w:after="0"/>
        <w:rPr>
          <w:b/>
          <w:sz w:val="16"/>
          <w:szCs w:val="16"/>
        </w:rPr>
      </w:pPr>
      <w:r w:rsidRPr="00076B9A">
        <w:rPr>
          <w:b/>
          <w:sz w:val="16"/>
          <w:szCs w:val="16"/>
        </w:rPr>
        <w:t>Preço de Subscrição e Forma de Integralização</w:t>
      </w:r>
    </w:p>
    <w:p w14:paraId="3BA267B6" w14:textId="26E6B8E9" w:rsidR="00381825" w:rsidRPr="00076B9A" w:rsidRDefault="007D1951" w:rsidP="00957D0A">
      <w:pPr>
        <w:pStyle w:val="Level3"/>
        <w:widowControl w:val="0"/>
        <w:tabs>
          <w:tab w:val="clear" w:pos="1874"/>
        </w:tabs>
        <w:spacing w:before="140" w:after="0"/>
        <w:rPr>
          <w:sz w:val="16"/>
          <w:szCs w:val="16"/>
        </w:rPr>
      </w:pPr>
      <w:bookmarkStart w:id="140" w:name="_Ref94079459"/>
      <w:r w:rsidRPr="00076B9A">
        <w:rPr>
          <w:sz w:val="16"/>
          <w:szCs w:val="16"/>
        </w:rPr>
        <w:t xml:space="preserve">As Debêntures serão subscritas por meio da assinatura, pelo Debenturista, do boletim de subscrição das Debêntures, constante do </w:t>
      </w:r>
      <w:r w:rsidRPr="00076B9A">
        <w:rPr>
          <w:b/>
          <w:sz w:val="16"/>
          <w:szCs w:val="16"/>
          <w:u w:val="single"/>
        </w:rPr>
        <w:t>Anexo V</w:t>
      </w:r>
      <w:r w:rsidR="00010D7A">
        <w:rPr>
          <w:b/>
          <w:sz w:val="16"/>
          <w:szCs w:val="16"/>
          <w:u w:val="single"/>
        </w:rPr>
        <w:t>I</w:t>
      </w:r>
      <w:r w:rsidRPr="00076B9A">
        <w:rPr>
          <w:sz w:val="16"/>
          <w:szCs w:val="16"/>
        </w:rPr>
        <w:t xml:space="preserve"> a esta Escritura de Emissão de Debêntures</w:t>
      </w:r>
      <w:r w:rsidRPr="00076B9A">
        <w:rPr>
          <w:sz w:val="16"/>
          <w:szCs w:val="16"/>
          <w:lang w:eastAsia="pt-BR"/>
        </w:rPr>
        <w:t xml:space="preserve"> </w:t>
      </w:r>
      <w:r w:rsidRPr="00076B9A">
        <w:rPr>
          <w:sz w:val="16"/>
          <w:szCs w:val="16"/>
        </w:rPr>
        <w:t xml:space="preserve">respeitada as seguintes retenções: (a) o montante </w:t>
      </w:r>
      <w:r w:rsidRPr="00E30FAD">
        <w:rPr>
          <w:sz w:val="16"/>
          <w:szCs w:val="16"/>
        </w:rPr>
        <w:t xml:space="preserve">de </w:t>
      </w:r>
      <w:r w:rsidR="001E2DA4" w:rsidRPr="00692753">
        <w:rPr>
          <w:sz w:val="16"/>
          <w:szCs w:val="16"/>
        </w:rPr>
        <w:t>R$ </w:t>
      </w:r>
      <w:r w:rsidR="001E2DA4" w:rsidRPr="00904403">
        <w:rPr>
          <w:sz w:val="16"/>
          <w:szCs w:val="16"/>
        </w:rPr>
        <w:t>285.</w:t>
      </w:r>
      <w:r w:rsidR="00E01CBD">
        <w:rPr>
          <w:sz w:val="16"/>
          <w:szCs w:val="16"/>
        </w:rPr>
        <w:t>425</w:t>
      </w:r>
      <w:r w:rsidR="001E2DA4" w:rsidRPr="00904403">
        <w:rPr>
          <w:sz w:val="16"/>
          <w:szCs w:val="16"/>
        </w:rPr>
        <w:t>,</w:t>
      </w:r>
      <w:r w:rsidR="00E01CBD">
        <w:rPr>
          <w:sz w:val="16"/>
          <w:szCs w:val="16"/>
        </w:rPr>
        <w:t xml:space="preserve">94 </w:t>
      </w:r>
      <w:r w:rsidRPr="00E30FAD">
        <w:rPr>
          <w:sz w:val="16"/>
          <w:szCs w:val="16"/>
        </w:rPr>
        <w:t>(</w:t>
      </w:r>
      <w:r w:rsidR="001E2DA4">
        <w:rPr>
          <w:sz w:val="16"/>
          <w:szCs w:val="16"/>
        </w:rPr>
        <w:t xml:space="preserve">duzentos e oitenta e cinco mil, </w:t>
      </w:r>
      <w:r w:rsidR="00E01CBD">
        <w:rPr>
          <w:sz w:val="16"/>
          <w:szCs w:val="16"/>
        </w:rPr>
        <w:t xml:space="preserve">quatrocentos e vinte e cinco </w:t>
      </w:r>
      <w:r w:rsidR="001E2DA4">
        <w:rPr>
          <w:sz w:val="16"/>
          <w:szCs w:val="16"/>
        </w:rPr>
        <w:t xml:space="preserve">reais e </w:t>
      </w:r>
      <w:r w:rsidR="00E01CBD">
        <w:rPr>
          <w:sz w:val="16"/>
          <w:szCs w:val="16"/>
        </w:rPr>
        <w:t xml:space="preserve">noventa e quatro </w:t>
      </w:r>
      <w:r w:rsidR="001E2DA4">
        <w:rPr>
          <w:sz w:val="16"/>
          <w:szCs w:val="16"/>
        </w:rPr>
        <w:t>centavos</w:t>
      </w:r>
      <w:r w:rsidRPr="00E30FAD">
        <w:rPr>
          <w:sz w:val="16"/>
          <w:szCs w:val="16"/>
        </w:rPr>
        <w:t>), referente as Despesas Iniciais; (b) o montante de R$</w:t>
      </w:r>
      <w:r w:rsidR="001E2DA4">
        <w:rPr>
          <w:sz w:val="16"/>
          <w:szCs w:val="16"/>
        </w:rPr>
        <w:t> 25.000,00</w:t>
      </w:r>
      <w:r w:rsidR="00C6265E" w:rsidRPr="00E30FAD">
        <w:rPr>
          <w:sz w:val="16"/>
          <w:szCs w:val="16"/>
        </w:rPr>
        <w:t xml:space="preserve"> </w:t>
      </w:r>
      <w:r w:rsidR="001E2DA4" w:rsidRPr="00E30FAD">
        <w:rPr>
          <w:sz w:val="16"/>
          <w:szCs w:val="16"/>
        </w:rPr>
        <w:t>(</w:t>
      </w:r>
      <w:r w:rsidR="001E2DA4">
        <w:rPr>
          <w:sz w:val="16"/>
          <w:szCs w:val="16"/>
        </w:rPr>
        <w:t>vinte e cinco mil reais</w:t>
      </w:r>
      <w:r w:rsidR="001E2DA4" w:rsidRPr="00E30FAD">
        <w:rPr>
          <w:sz w:val="16"/>
          <w:szCs w:val="16"/>
        </w:rPr>
        <w:t xml:space="preserve">), </w:t>
      </w:r>
      <w:r w:rsidRPr="00E30FAD">
        <w:rPr>
          <w:sz w:val="16"/>
          <w:szCs w:val="16"/>
        </w:rPr>
        <w:t>referente ao Fundo de Despesas</w:t>
      </w:r>
      <w:r w:rsidR="00EA6DCE" w:rsidRPr="00E30FAD">
        <w:rPr>
          <w:sz w:val="16"/>
          <w:szCs w:val="16"/>
        </w:rPr>
        <w:t xml:space="preserve"> (conforme definido no Termo de Securitização)</w:t>
      </w:r>
      <w:r w:rsidR="00E01CBD">
        <w:rPr>
          <w:sz w:val="16"/>
          <w:szCs w:val="16"/>
        </w:rPr>
        <w:t>; e (c) </w:t>
      </w:r>
      <w:r w:rsidRPr="00E30FAD">
        <w:rPr>
          <w:sz w:val="16"/>
          <w:szCs w:val="16"/>
        </w:rPr>
        <w:t>eventual ágio e deságio na integralização dos</w:t>
      </w:r>
      <w:r w:rsidRPr="00076B9A">
        <w:rPr>
          <w:sz w:val="16"/>
          <w:szCs w:val="16"/>
        </w:rPr>
        <w:t xml:space="preserve"> CRI</w:t>
      </w:r>
      <w:r w:rsidR="00EA7B27" w:rsidRPr="00076B9A">
        <w:rPr>
          <w:sz w:val="16"/>
          <w:szCs w:val="16"/>
        </w:rPr>
        <w:t xml:space="preserve">. </w:t>
      </w:r>
      <w:r w:rsidR="00A45C49" w:rsidRPr="00076B9A">
        <w:rPr>
          <w:sz w:val="16"/>
          <w:szCs w:val="16"/>
        </w:rPr>
        <w:t xml:space="preserve">Desde que observado o atendimento de todas as Condições Precedentes (conforme definidas </w:t>
      </w:r>
      <w:r w:rsidR="000353F0">
        <w:rPr>
          <w:sz w:val="16"/>
          <w:szCs w:val="16"/>
        </w:rPr>
        <w:t xml:space="preserve">no presente Termo e </w:t>
      </w:r>
      <w:r w:rsidR="00A45C49" w:rsidRPr="00076B9A">
        <w:rPr>
          <w:sz w:val="16"/>
          <w:szCs w:val="16"/>
        </w:rPr>
        <w:t xml:space="preserve">no Contrato de Distribuição) </w:t>
      </w:r>
      <w:r w:rsidR="00F265C0" w:rsidRPr="00076B9A">
        <w:rPr>
          <w:sz w:val="16"/>
          <w:szCs w:val="16"/>
        </w:rPr>
        <w:t xml:space="preserve">e o recebimento, pela </w:t>
      </w:r>
      <w:proofErr w:type="spellStart"/>
      <w:r w:rsidR="00F265C0" w:rsidRPr="00076B9A">
        <w:rPr>
          <w:sz w:val="16"/>
          <w:szCs w:val="16"/>
        </w:rPr>
        <w:t>Securitizadora</w:t>
      </w:r>
      <w:proofErr w:type="spellEnd"/>
      <w:r w:rsidR="00F265C0" w:rsidRPr="00076B9A">
        <w:rPr>
          <w:sz w:val="16"/>
          <w:szCs w:val="16"/>
        </w:rPr>
        <w:t>, de 1 (uma) via física assinada de cada um dos Documentos da Operação, conforme aplicável</w:t>
      </w:r>
      <w:r w:rsidR="00A45C49" w:rsidRPr="00076B9A">
        <w:rPr>
          <w:sz w:val="16"/>
          <w:szCs w:val="16"/>
        </w:rPr>
        <w:t>, as</w:t>
      </w:r>
      <w:r w:rsidR="00D80031" w:rsidRPr="00076B9A">
        <w:rPr>
          <w:sz w:val="16"/>
          <w:szCs w:val="16"/>
        </w:rPr>
        <w:t xml:space="preserve"> Debêntures serão integralizadas à vista, em moeda corrente nacional, </w:t>
      </w:r>
      <w:r w:rsidR="00EA7B27" w:rsidRPr="00076B9A">
        <w:rPr>
          <w:sz w:val="16"/>
          <w:szCs w:val="16"/>
        </w:rPr>
        <w:t>na data de integralização dos CRI</w:t>
      </w:r>
      <w:r w:rsidR="00D80031" w:rsidRPr="00076B9A">
        <w:rPr>
          <w:sz w:val="16"/>
          <w:szCs w:val="16"/>
        </w:rPr>
        <w:t xml:space="preserve"> (</w:t>
      </w:r>
      <w:r w:rsidR="000C68AF" w:rsidRPr="00076B9A">
        <w:rPr>
          <w:sz w:val="16"/>
          <w:szCs w:val="16"/>
        </w:rPr>
        <w:t>“</w:t>
      </w:r>
      <w:r w:rsidR="00D80031" w:rsidRPr="00C6265E">
        <w:rPr>
          <w:bCs/>
          <w:sz w:val="16"/>
          <w:szCs w:val="16"/>
          <w:u w:val="single"/>
        </w:rPr>
        <w:t>Data de Integralização</w:t>
      </w:r>
      <w:r w:rsidR="000C68AF" w:rsidRPr="00076B9A">
        <w:rPr>
          <w:sz w:val="16"/>
          <w:szCs w:val="16"/>
        </w:rPr>
        <w:t>”</w:t>
      </w:r>
      <w:r w:rsidR="00D80031" w:rsidRPr="00076B9A">
        <w:rPr>
          <w:sz w:val="16"/>
          <w:szCs w:val="16"/>
        </w:rPr>
        <w:t>), pelo seu Valor Nominal Unitário na Primeira Data de Integralização</w:t>
      </w:r>
      <w:r w:rsidR="00193A43" w:rsidRPr="00076B9A">
        <w:rPr>
          <w:sz w:val="16"/>
          <w:szCs w:val="16"/>
        </w:rPr>
        <w:t xml:space="preserve"> de cada respectiva série</w:t>
      </w:r>
      <w:r w:rsidR="001820E7" w:rsidRPr="00076B9A">
        <w:rPr>
          <w:sz w:val="16"/>
          <w:szCs w:val="16"/>
        </w:rPr>
        <w:t xml:space="preserve">. </w:t>
      </w:r>
      <w:r w:rsidR="00D80031" w:rsidRPr="00076B9A">
        <w:rPr>
          <w:sz w:val="16"/>
          <w:szCs w:val="16"/>
        </w:rPr>
        <w:t>Caso ocorra integralização das Debêntures após a Primeira Data de Integralização, o preço de subscrição das Debêntures será o seu Valor Nominal Unitário</w:t>
      </w:r>
      <w:r w:rsidR="00C17A60" w:rsidRPr="00076B9A">
        <w:rPr>
          <w:sz w:val="16"/>
          <w:szCs w:val="16"/>
        </w:rPr>
        <w:t>, no caso das Debêntures CDI,</w:t>
      </w:r>
      <w:r w:rsidR="00D80031" w:rsidRPr="00076B9A">
        <w:rPr>
          <w:sz w:val="16"/>
          <w:szCs w:val="16"/>
        </w:rPr>
        <w:t xml:space="preserve"> </w:t>
      </w:r>
      <w:r w:rsidR="00C17A60" w:rsidRPr="00076B9A">
        <w:rPr>
          <w:sz w:val="16"/>
          <w:szCs w:val="16"/>
        </w:rPr>
        <w:t>ou o</w:t>
      </w:r>
      <w:r w:rsidR="005623C8" w:rsidRPr="00076B9A">
        <w:rPr>
          <w:sz w:val="16"/>
          <w:szCs w:val="16"/>
        </w:rPr>
        <w:t xml:space="preserve"> seu</w:t>
      </w:r>
      <w:r w:rsidR="00C17A60" w:rsidRPr="00076B9A">
        <w:rPr>
          <w:sz w:val="16"/>
          <w:szCs w:val="16"/>
        </w:rPr>
        <w:t xml:space="preserve"> Valor Nominal </w:t>
      </w:r>
      <w:r w:rsidR="00147B91" w:rsidRPr="00076B9A">
        <w:rPr>
          <w:sz w:val="16"/>
          <w:szCs w:val="16"/>
        </w:rPr>
        <w:t xml:space="preserve">Unitário </w:t>
      </w:r>
      <w:r w:rsidR="00C17A60" w:rsidRPr="00076B9A">
        <w:rPr>
          <w:sz w:val="16"/>
          <w:szCs w:val="16"/>
        </w:rPr>
        <w:t>Atualiza</w:t>
      </w:r>
      <w:r w:rsidR="00C6265E">
        <w:rPr>
          <w:sz w:val="16"/>
          <w:szCs w:val="16"/>
        </w:rPr>
        <w:t>do, no caso das Debêntures IPCA</w:t>
      </w:r>
      <w:r w:rsidR="00C17A60" w:rsidRPr="00076B9A">
        <w:rPr>
          <w:sz w:val="16"/>
          <w:szCs w:val="16"/>
        </w:rPr>
        <w:t xml:space="preserve">, </w:t>
      </w:r>
      <w:r w:rsidR="00D80031" w:rsidRPr="00076B9A">
        <w:rPr>
          <w:sz w:val="16"/>
          <w:szCs w:val="16"/>
        </w:rPr>
        <w:t xml:space="preserve">acrescido da Remuneração, calculada </w:t>
      </w:r>
      <w:r w:rsidR="00D80031" w:rsidRPr="00076B9A">
        <w:rPr>
          <w:i/>
          <w:sz w:val="16"/>
          <w:szCs w:val="16"/>
        </w:rPr>
        <w:t xml:space="preserve">pro rata </w:t>
      </w:r>
      <w:proofErr w:type="spellStart"/>
      <w:r w:rsidR="00D80031" w:rsidRPr="00076B9A">
        <w:rPr>
          <w:i/>
          <w:sz w:val="16"/>
          <w:szCs w:val="16"/>
        </w:rPr>
        <w:t>temporis</w:t>
      </w:r>
      <w:proofErr w:type="spellEnd"/>
      <w:r w:rsidR="00D80031" w:rsidRPr="00076B9A">
        <w:rPr>
          <w:sz w:val="16"/>
          <w:szCs w:val="16"/>
        </w:rPr>
        <w:t xml:space="preserve"> desde a Primeira Data de Integralização</w:t>
      </w:r>
      <w:r w:rsidR="00493666" w:rsidRPr="00076B9A">
        <w:rPr>
          <w:sz w:val="16"/>
          <w:szCs w:val="16"/>
        </w:rPr>
        <w:t xml:space="preserve"> da respectiva série</w:t>
      </w:r>
      <w:r w:rsidR="00D80031" w:rsidRPr="00076B9A" w:rsidDel="00690F04">
        <w:rPr>
          <w:sz w:val="16"/>
          <w:szCs w:val="16"/>
        </w:rPr>
        <w:t xml:space="preserve"> </w:t>
      </w:r>
      <w:r w:rsidR="00D80031" w:rsidRPr="00076B9A">
        <w:rPr>
          <w:sz w:val="16"/>
          <w:szCs w:val="16"/>
        </w:rPr>
        <w:t>até a data de sua efetiva integralização</w:t>
      </w:r>
      <w:r w:rsidR="00DA6DDB" w:rsidRPr="00076B9A">
        <w:rPr>
          <w:sz w:val="16"/>
          <w:szCs w:val="16"/>
        </w:rPr>
        <w:t xml:space="preserve"> (</w:t>
      </w:r>
      <w:r w:rsidR="000C68AF" w:rsidRPr="00076B9A">
        <w:rPr>
          <w:sz w:val="16"/>
          <w:szCs w:val="16"/>
        </w:rPr>
        <w:t>“</w:t>
      </w:r>
      <w:r w:rsidR="00DA6DDB" w:rsidRPr="00C6265E">
        <w:rPr>
          <w:bCs/>
          <w:sz w:val="16"/>
          <w:szCs w:val="16"/>
          <w:u w:val="single"/>
        </w:rPr>
        <w:t>Preço de Subscrição</w:t>
      </w:r>
      <w:r w:rsidR="000C68AF" w:rsidRPr="00076B9A">
        <w:rPr>
          <w:sz w:val="16"/>
          <w:szCs w:val="16"/>
        </w:rPr>
        <w:t>”</w:t>
      </w:r>
      <w:r w:rsidR="00DA6DDB" w:rsidRPr="00076B9A">
        <w:rPr>
          <w:sz w:val="16"/>
          <w:szCs w:val="16"/>
        </w:rPr>
        <w:t>)</w:t>
      </w:r>
      <w:r w:rsidR="001820E7" w:rsidRPr="00076B9A">
        <w:rPr>
          <w:sz w:val="16"/>
          <w:szCs w:val="16"/>
        </w:rPr>
        <w:t>.</w:t>
      </w:r>
      <w:bookmarkEnd w:id="140"/>
    </w:p>
    <w:p w14:paraId="60718004" w14:textId="77777777" w:rsidR="00D33711" w:rsidRPr="00076B9A" w:rsidRDefault="00D33711" w:rsidP="00957D0A">
      <w:pPr>
        <w:pStyle w:val="Level3"/>
        <w:widowControl w:val="0"/>
        <w:tabs>
          <w:tab w:val="clear" w:pos="1874"/>
        </w:tabs>
        <w:spacing w:before="140" w:after="0"/>
        <w:ind w:left="1360" w:hanging="680"/>
        <w:rPr>
          <w:rFonts w:eastAsiaTheme="majorEastAsia"/>
          <w:sz w:val="16"/>
          <w:szCs w:val="16"/>
        </w:rPr>
      </w:pPr>
      <w:bookmarkStart w:id="141" w:name="_Hlk107240154"/>
      <w:r w:rsidRPr="00076B9A">
        <w:rPr>
          <w:sz w:val="16"/>
          <w:szCs w:val="16"/>
        </w:rPr>
        <w:lastRenderedPageBreak/>
        <w:t xml:space="preserve">Para os fins desta </w:t>
      </w:r>
      <w:r w:rsidR="00A10EAD" w:rsidRPr="00076B9A">
        <w:rPr>
          <w:sz w:val="16"/>
          <w:szCs w:val="16"/>
        </w:rPr>
        <w:t>Escritura de Emissão de Debêntures</w:t>
      </w:r>
      <w:r w:rsidRPr="00076B9A">
        <w:rPr>
          <w:sz w:val="16"/>
          <w:szCs w:val="16"/>
        </w:rPr>
        <w:t xml:space="preserve">, considera-se </w:t>
      </w:r>
      <w:r w:rsidR="000C68AF" w:rsidRPr="00076B9A">
        <w:rPr>
          <w:sz w:val="16"/>
          <w:szCs w:val="16"/>
        </w:rPr>
        <w:t>“</w:t>
      </w:r>
      <w:r w:rsidRPr="002A2B37">
        <w:rPr>
          <w:sz w:val="16"/>
          <w:szCs w:val="16"/>
          <w:u w:val="single"/>
        </w:rPr>
        <w:t>Primeira Data de Integralização</w:t>
      </w:r>
      <w:r w:rsidR="000C68AF" w:rsidRPr="00076B9A">
        <w:rPr>
          <w:sz w:val="16"/>
          <w:szCs w:val="16"/>
        </w:rPr>
        <w:t>”</w:t>
      </w:r>
      <w:r w:rsidRPr="00076B9A">
        <w:rPr>
          <w:sz w:val="16"/>
          <w:szCs w:val="16"/>
        </w:rPr>
        <w:t xml:space="preserve"> a data em que ocorrerá a primeira integralização </w:t>
      </w:r>
      <w:r w:rsidR="00791455" w:rsidRPr="00076B9A">
        <w:rPr>
          <w:sz w:val="16"/>
          <w:szCs w:val="16"/>
        </w:rPr>
        <w:t xml:space="preserve">de cada uma das séries </w:t>
      </w:r>
      <w:r w:rsidRPr="00076B9A">
        <w:rPr>
          <w:sz w:val="16"/>
          <w:szCs w:val="16"/>
        </w:rPr>
        <w:t>das Debêntures</w:t>
      </w:r>
      <w:r w:rsidR="009C4279" w:rsidRPr="00076B9A">
        <w:rPr>
          <w:sz w:val="16"/>
          <w:szCs w:val="16"/>
        </w:rPr>
        <w:t xml:space="preserve">, que necessariamente corresponderá à </w:t>
      </w:r>
      <w:r w:rsidR="00E767C1" w:rsidRPr="00076B9A">
        <w:rPr>
          <w:sz w:val="16"/>
          <w:szCs w:val="16"/>
        </w:rPr>
        <w:t xml:space="preserve">primeira </w:t>
      </w:r>
      <w:r w:rsidR="009C4279" w:rsidRPr="00076B9A">
        <w:rPr>
          <w:sz w:val="16"/>
          <w:szCs w:val="16"/>
        </w:rPr>
        <w:t>data de integralização dos CRI</w:t>
      </w:r>
      <w:r w:rsidR="002A2B37">
        <w:rPr>
          <w:sz w:val="16"/>
          <w:szCs w:val="16"/>
        </w:rPr>
        <w:t xml:space="preserve"> CDI e dos </w:t>
      </w:r>
      <w:r w:rsidR="00791455" w:rsidRPr="00076B9A">
        <w:rPr>
          <w:sz w:val="16"/>
          <w:szCs w:val="16"/>
        </w:rPr>
        <w:t>CRI IPCA</w:t>
      </w:r>
      <w:r w:rsidRPr="00076B9A">
        <w:rPr>
          <w:sz w:val="16"/>
          <w:szCs w:val="16"/>
        </w:rPr>
        <w:t>.</w:t>
      </w:r>
      <w:r w:rsidR="00987B73" w:rsidRPr="00076B9A">
        <w:rPr>
          <w:sz w:val="16"/>
          <w:szCs w:val="16"/>
        </w:rPr>
        <w:t xml:space="preserve"> A integralização das </w:t>
      </w:r>
      <w:r w:rsidR="00FE5B5A" w:rsidRPr="00076B9A">
        <w:rPr>
          <w:sz w:val="16"/>
          <w:szCs w:val="16"/>
        </w:rPr>
        <w:t>Deb</w:t>
      </w:r>
      <w:r w:rsidR="00FE5B5A">
        <w:rPr>
          <w:sz w:val="16"/>
          <w:szCs w:val="16"/>
        </w:rPr>
        <w:t>ê</w:t>
      </w:r>
      <w:r w:rsidR="00FE5B5A" w:rsidRPr="00076B9A">
        <w:rPr>
          <w:sz w:val="16"/>
          <w:szCs w:val="16"/>
        </w:rPr>
        <w:t xml:space="preserve">ntures </w:t>
      </w:r>
      <w:r w:rsidR="00987B73" w:rsidRPr="00076B9A">
        <w:rPr>
          <w:sz w:val="16"/>
          <w:szCs w:val="16"/>
        </w:rPr>
        <w:t xml:space="preserve">será realizada pela </w:t>
      </w:r>
      <w:proofErr w:type="spellStart"/>
      <w:r w:rsidR="00987B73" w:rsidRPr="00076B9A">
        <w:rPr>
          <w:sz w:val="16"/>
          <w:szCs w:val="16"/>
        </w:rPr>
        <w:t>Securitizadora</w:t>
      </w:r>
      <w:proofErr w:type="spellEnd"/>
      <w:r w:rsidR="00987B73" w:rsidRPr="00076B9A">
        <w:rPr>
          <w:sz w:val="16"/>
          <w:szCs w:val="16"/>
        </w:rPr>
        <w:t>, na data do cumprimento de todas as Condições Precedentes incluindo a integralização dos CRI, caso estas sejam cumpridas até às 16:00 horas (inclusive). Na hipótese de serem cumpridas após as 16:00 horas a integralização das Debentures será realizada no Dia Útil imediatamente subsequente.</w:t>
      </w:r>
    </w:p>
    <w:p w14:paraId="10B6CE5F" w14:textId="2414AE3C" w:rsidR="009B0223" w:rsidRPr="000678F7" w:rsidRDefault="009B0223" w:rsidP="009B0223">
      <w:pPr>
        <w:pStyle w:val="Level3"/>
        <w:widowControl w:val="0"/>
        <w:tabs>
          <w:tab w:val="clear" w:pos="1874"/>
        </w:tabs>
        <w:spacing w:before="140" w:after="0"/>
        <w:ind w:left="1360" w:hanging="680"/>
        <w:rPr>
          <w:sz w:val="16"/>
          <w:szCs w:val="16"/>
        </w:rPr>
      </w:pPr>
      <w:bookmarkStart w:id="142" w:name="_Hlk107402681"/>
      <w:bookmarkEnd w:id="141"/>
      <w:r w:rsidRPr="000678F7">
        <w:rPr>
          <w:sz w:val="16"/>
          <w:szCs w:val="16"/>
        </w:rPr>
        <w:t>Os CR</w:t>
      </w:r>
      <w:r>
        <w:rPr>
          <w:sz w:val="16"/>
          <w:szCs w:val="16"/>
        </w:rPr>
        <w:t>I</w:t>
      </w:r>
      <w:r w:rsidRPr="000678F7">
        <w:rPr>
          <w:sz w:val="16"/>
          <w:szCs w:val="16"/>
        </w:rPr>
        <w:t xml:space="preserve"> serão integralizados à vista, em moeda corrente</w:t>
      </w:r>
      <w:r>
        <w:rPr>
          <w:sz w:val="16"/>
          <w:szCs w:val="16"/>
        </w:rPr>
        <w:t xml:space="preserve"> </w:t>
      </w:r>
      <w:r w:rsidRPr="000678F7">
        <w:rPr>
          <w:sz w:val="16"/>
          <w:szCs w:val="16"/>
        </w:rPr>
        <w:t>nacional, pelo seu Valor Nominal Unitário, se a integralização ocorrer em uma única</w:t>
      </w:r>
      <w:r>
        <w:rPr>
          <w:sz w:val="16"/>
          <w:szCs w:val="16"/>
        </w:rPr>
        <w:t xml:space="preserve"> </w:t>
      </w:r>
      <w:r w:rsidRPr="000678F7">
        <w:rPr>
          <w:sz w:val="16"/>
          <w:szCs w:val="16"/>
        </w:rPr>
        <w:t>data, na primeira Data de Integralização (conforme abaixo definido), sendo admitido,</w:t>
      </w:r>
      <w:r>
        <w:rPr>
          <w:sz w:val="16"/>
          <w:szCs w:val="16"/>
        </w:rPr>
        <w:t xml:space="preserve"> </w:t>
      </w:r>
      <w:r w:rsidRPr="000678F7">
        <w:rPr>
          <w:sz w:val="16"/>
          <w:szCs w:val="16"/>
        </w:rPr>
        <w:t>a critério e comum acordo dos Coordenadores e desde que não implique em alteração</w:t>
      </w:r>
      <w:r>
        <w:rPr>
          <w:sz w:val="16"/>
          <w:szCs w:val="16"/>
        </w:rPr>
        <w:t xml:space="preserve"> </w:t>
      </w:r>
      <w:r w:rsidRPr="000678F7">
        <w:rPr>
          <w:sz w:val="16"/>
          <w:szCs w:val="16"/>
        </w:rPr>
        <w:t>dos custos totais (</w:t>
      </w:r>
      <w:r w:rsidRPr="007F6E42">
        <w:rPr>
          <w:i/>
          <w:sz w:val="16"/>
          <w:szCs w:val="16"/>
        </w:rPr>
        <w:t xml:space="preserve">custo </w:t>
      </w:r>
      <w:proofErr w:type="spellStart"/>
      <w:r w:rsidRPr="007F6E42">
        <w:rPr>
          <w:i/>
          <w:sz w:val="16"/>
          <w:szCs w:val="16"/>
        </w:rPr>
        <w:t>all-in</w:t>
      </w:r>
      <w:proofErr w:type="spellEnd"/>
      <w:r w:rsidRPr="000678F7">
        <w:rPr>
          <w:sz w:val="16"/>
          <w:szCs w:val="16"/>
        </w:rPr>
        <w:t>) da Devedora, a subscrição com ágio ou deságio desde</w:t>
      </w:r>
      <w:r>
        <w:rPr>
          <w:sz w:val="16"/>
          <w:szCs w:val="16"/>
        </w:rPr>
        <w:t xml:space="preserve"> </w:t>
      </w:r>
      <w:r w:rsidRPr="000678F7">
        <w:rPr>
          <w:sz w:val="16"/>
          <w:szCs w:val="16"/>
        </w:rPr>
        <w:t>que tal ágio ou deságio seja considerado de forma igualitária para os CR</w:t>
      </w:r>
      <w:r>
        <w:rPr>
          <w:sz w:val="16"/>
          <w:szCs w:val="16"/>
        </w:rPr>
        <w:t>I</w:t>
      </w:r>
      <w:r w:rsidRPr="000678F7">
        <w:rPr>
          <w:sz w:val="16"/>
          <w:szCs w:val="16"/>
        </w:rPr>
        <w:t xml:space="preserve"> </w:t>
      </w:r>
      <w:r>
        <w:rPr>
          <w:sz w:val="16"/>
          <w:szCs w:val="16"/>
        </w:rPr>
        <w:t xml:space="preserve">DI </w:t>
      </w:r>
      <w:r w:rsidRPr="000678F7">
        <w:rPr>
          <w:sz w:val="16"/>
          <w:szCs w:val="16"/>
        </w:rPr>
        <w:t>e/ ou os CR</w:t>
      </w:r>
      <w:r>
        <w:rPr>
          <w:sz w:val="16"/>
          <w:szCs w:val="16"/>
        </w:rPr>
        <w:t>I IPCA</w:t>
      </w:r>
      <w:r w:rsidRPr="000678F7">
        <w:rPr>
          <w:sz w:val="16"/>
          <w:szCs w:val="16"/>
        </w:rPr>
        <w:t xml:space="preserve"> em cada Data de Integralização. A aplicação de deságio</w:t>
      </w:r>
      <w:r>
        <w:rPr>
          <w:sz w:val="16"/>
          <w:szCs w:val="16"/>
        </w:rPr>
        <w:t xml:space="preserve"> </w:t>
      </w:r>
      <w:r w:rsidRPr="000678F7">
        <w:rPr>
          <w:sz w:val="16"/>
          <w:szCs w:val="16"/>
        </w:rPr>
        <w:t>poderá afetar o comissionamento dos Coordenadores previsto neste Contrato, sendo</w:t>
      </w:r>
      <w:r>
        <w:rPr>
          <w:sz w:val="16"/>
          <w:szCs w:val="16"/>
        </w:rPr>
        <w:t xml:space="preserve"> </w:t>
      </w:r>
      <w:r w:rsidRPr="000678F7">
        <w:rPr>
          <w:sz w:val="16"/>
          <w:szCs w:val="16"/>
        </w:rPr>
        <w:t xml:space="preserve">certo </w:t>
      </w:r>
      <w:r w:rsidRPr="00BD7201">
        <w:rPr>
          <w:sz w:val="16"/>
          <w:szCs w:val="16"/>
        </w:rPr>
        <w:t>de que</w:t>
      </w:r>
      <w:r w:rsidRPr="000678F7">
        <w:rPr>
          <w:sz w:val="16"/>
          <w:szCs w:val="16"/>
        </w:rPr>
        <w:t xml:space="preserve"> não haverá alteração dos custos totais (</w:t>
      </w:r>
      <w:r w:rsidRPr="007F6E42">
        <w:rPr>
          <w:i/>
          <w:sz w:val="16"/>
          <w:szCs w:val="16"/>
        </w:rPr>
        <w:t xml:space="preserve">custo </w:t>
      </w:r>
      <w:proofErr w:type="spellStart"/>
      <w:r w:rsidRPr="007F6E42">
        <w:rPr>
          <w:i/>
          <w:sz w:val="16"/>
          <w:szCs w:val="16"/>
        </w:rPr>
        <w:t>all-in</w:t>
      </w:r>
      <w:proofErr w:type="spellEnd"/>
      <w:r w:rsidRPr="000678F7">
        <w:rPr>
          <w:sz w:val="16"/>
          <w:szCs w:val="16"/>
        </w:rPr>
        <w:t>) da Devedora</w:t>
      </w:r>
      <w:r>
        <w:rPr>
          <w:sz w:val="16"/>
          <w:szCs w:val="16"/>
        </w:rPr>
        <w:t xml:space="preserve"> </w:t>
      </w:r>
      <w:r w:rsidRPr="000678F7">
        <w:rPr>
          <w:sz w:val="16"/>
          <w:szCs w:val="16"/>
        </w:rPr>
        <w:t>estabelecidos neste Contrato.</w:t>
      </w:r>
    </w:p>
    <w:bookmarkEnd w:id="142"/>
    <w:p w14:paraId="74342433" w14:textId="1B6A3EE1" w:rsidR="003F0EC0" w:rsidRDefault="00E843F2" w:rsidP="00957D0A">
      <w:pPr>
        <w:pStyle w:val="Level3"/>
        <w:widowControl w:val="0"/>
        <w:tabs>
          <w:tab w:val="clear" w:pos="1874"/>
        </w:tabs>
        <w:spacing w:before="140" w:after="0"/>
        <w:rPr>
          <w:rFonts w:eastAsiaTheme="majorEastAsia"/>
          <w:sz w:val="16"/>
          <w:szCs w:val="16"/>
        </w:rPr>
      </w:pPr>
      <w:r w:rsidRPr="00076B9A">
        <w:rPr>
          <w:sz w:val="16"/>
          <w:szCs w:val="16"/>
        </w:rPr>
        <w:t xml:space="preserve">Os valores oriundos da integralização das Debêntures serão depositados </w:t>
      </w:r>
      <w:r w:rsidR="00914863" w:rsidRPr="00076B9A">
        <w:rPr>
          <w:sz w:val="16"/>
          <w:szCs w:val="16"/>
        </w:rPr>
        <w:t>em</w:t>
      </w:r>
      <w:r w:rsidRPr="00076B9A">
        <w:rPr>
          <w:sz w:val="16"/>
          <w:szCs w:val="16"/>
        </w:rPr>
        <w:t xml:space="preserve"> </w:t>
      </w:r>
      <w:bookmarkStart w:id="143" w:name="_Hlk67515900"/>
      <w:r w:rsidRPr="00076B9A">
        <w:rPr>
          <w:sz w:val="16"/>
          <w:szCs w:val="16"/>
        </w:rPr>
        <w:t>conta corrente de titularidade da Emissora</w:t>
      </w:r>
      <w:bookmarkEnd w:id="143"/>
      <w:r w:rsidR="00914863" w:rsidRPr="00076B9A">
        <w:rPr>
          <w:sz w:val="16"/>
          <w:szCs w:val="16"/>
        </w:rPr>
        <w:t xml:space="preserve">, a ser indicada no boletim de subscrição das Debêntures, na forma do </w:t>
      </w:r>
      <w:r w:rsidR="00914863" w:rsidRPr="00076B9A">
        <w:rPr>
          <w:b/>
          <w:bCs/>
          <w:sz w:val="16"/>
          <w:szCs w:val="16"/>
          <w:u w:val="single"/>
        </w:rPr>
        <w:t>Anexo </w:t>
      </w:r>
      <w:r w:rsidR="00121070" w:rsidRPr="00076B9A">
        <w:rPr>
          <w:b/>
          <w:bCs/>
          <w:sz w:val="16"/>
          <w:szCs w:val="16"/>
          <w:u w:val="single"/>
        </w:rPr>
        <w:t>V</w:t>
      </w:r>
      <w:r w:rsidR="00010D7A">
        <w:rPr>
          <w:b/>
          <w:bCs/>
          <w:sz w:val="16"/>
          <w:szCs w:val="16"/>
          <w:u w:val="single"/>
        </w:rPr>
        <w:t>I</w:t>
      </w:r>
      <w:r w:rsidR="00914863" w:rsidRPr="00076B9A">
        <w:rPr>
          <w:sz w:val="16"/>
          <w:szCs w:val="16"/>
        </w:rPr>
        <w:t xml:space="preserve"> a esta Escritura de Emissão de Debêntures</w:t>
      </w:r>
      <w:r w:rsidRPr="00076B9A">
        <w:rPr>
          <w:sz w:val="16"/>
          <w:szCs w:val="16"/>
        </w:rPr>
        <w:t>.</w:t>
      </w:r>
    </w:p>
    <w:p w14:paraId="0F5D9CDC" w14:textId="1EDAA5BD" w:rsidR="00FA49AE" w:rsidRPr="00076B9A" w:rsidRDefault="00FA49AE" w:rsidP="00957D0A">
      <w:pPr>
        <w:pStyle w:val="Level3"/>
        <w:widowControl w:val="0"/>
        <w:tabs>
          <w:tab w:val="clear" w:pos="1874"/>
        </w:tabs>
        <w:spacing w:before="140" w:after="0"/>
        <w:rPr>
          <w:rFonts w:eastAsiaTheme="majorEastAsia"/>
          <w:sz w:val="16"/>
          <w:szCs w:val="16"/>
        </w:rPr>
      </w:pPr>
      <w:r w:rsidRPr="000611B5">
        <w:rPr>
          <w:rFonts w:eastAsiaTheme="majorEastAsia"/>
          <w:sz w:val="16"/>
          <w:szCs w:val="16"/>
        </w:rPr>
        <w:t xml:space="preserve">Quanto ao Fundo de Despesas, este deverá ser recomposto pela Emissora, na </w:t>
      </w:r>
      <w:r w:rsidR="002A2B37" w:rsidRPr="000611B5">
        <w:rPr>
          <w:sz w:val="16"/>
          <w:szCs w:val="16"/>
        </w:rPr>
        <w:t>Conta Livre Movimento</w:t>
      </w:r>
      <w:r w:rsidRPr="000611B5">
        <w:rPr>
          <w:rFonts w:eastAsiaTheme="majorEastAsia"/>
          <w:sz w:val="16"/>
          <w:szCs w:val="16"/>
        </w:rPr>
        <w:t xml:space="preserve">, até o volume inicial de constituição, quanto atingir o montante mínimo de </w:t>
      </w:r>
      <w:r w:rsidR="002A2B37" w:rsidRPr="000611B5">
        <w:rPr>
          <w:sz w:val="16"/>
          <w:szCs w:val="16"/>
        </w:rPr>
        <w:t>R$</w:t>
      </w:r>
      <w:r w:rsidR="00C404C8">
        <w:rPr>
          <w:sz w:val="16"/>
          <w:szCs w:val="16"/>
        </w:rPr>
        <w:t> 25.000,00</w:t>
      </w:r>
      <w:r w:rsidR="002A2B37" w:rsidRPr="000611B5">
        <w:rPr>
          <w:sz w:val="16"/>
          <w:szCs w:val="16"/>
        </w:rPr>
        <w:t xml:space="preserve"> </w:t>
      </w:r>
      <w:r w:rsidR="00C404C8" w:rsidRPr="000611B5">
        <w:rPr>
          <w:sz w:val="16"/>
          <w:szCs w:val="16"/>
        </w:rPr>
        <w:t>(</w:t>
      </w:r>
      <w:r w:rsidR="00C404C8">
        <w:rPr>
          <w:sz w:val="16"/>
          <w:szCs w:val="16"/>
        </w:rPr>
        <w:t>vinte e cinco mil reais</w:t>
      </w:r>
      <w:r w:rsidR="00C404C8" w:rsidRPr="000611B5">
        <w:rPr>
          <w:sz w:val="16"/>
          <w:szCs w:val="16"/>
        </w:rPr>
        <w:t>)</w:t>
      </w:r>
      <w:r w:rsidR="00C404C8" w:rsidRPr="000611B5">
        <w:rPr>
          <w:rFonts w:eastAsiaTheme="majorEastAsia"/>
          <w:sz w:val="16"/>
          <w:szCs w:val="16"/>
        </w:rPr>
        <w:t xml:space="preserve">, </w:t>
      </w:r>
      <w:r w:rsidRPr="000611B5">
        <w:rPr>
          <w:rFonts w:eastAsiaTheme="majorEastAsia"/>
          <w:sz w:val="16"/>
          <w:szCs w:val="16"/>
        </w:rPr>
        <w:t>sendo que todos os comprovantes de pagamento dos prestadores, serão encaminhados a Emissora.</w:t>
      </w:r>
    </w:p>
    <w:p w14:paraId="15575FCB" w14:textId="47C24009" w:rsidR="00592706" w:rsidRPr="00076B9A" w:rsidRDefault="001820E7" w:rsidP="00957D0A">
      <w:pPr>
        <w:pStyle w:val="Level2"/>
        <w:widowControl w:val="0"/>
        <w:spacing w:before="140" w:after="0"/>
        <w:rPr>
          <w:b/>
          <w:sz w:val="16"/>
          <w:szCs w:val="16"/>
        </w:rPr>
      </w:pPr>
      <w:r w:rsidRPr="00076B9A">
        <w:rPr>
          <w:b/>
          <w:sz w:val="16"/>
          <w:szCs w:val="16"/>
        </w:rPr>
        <w:t>Atualização Monetária das Debêntures</w:t>
      </w:r>
    </w:p>
    <w:p w14:paraId="5402A73E"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O Valor Nominal Unitário</w:t>
      </w:r>
      <w:r w:rsidR="000B7C8A" w:rsidRPr="00076B9A">
        <w:rPr>
          <w:sz w:val="16"/>
          <w:szCs w:val="16"/>
        </w:rPr>
        <w:t xml:space="preserve"> </w:t>
      </w:r>
      <w:r w:rsidR="00355DDD" w:rsidRPr="00076B9A">
        <w:rPr>
          <w:sz w:val="16"/>
          <w:szCs w:val="16"/>
        </w:rPr>
        <w:t xml:space="preserve">ou o saldo do Valor Nominal Unitário </w:t>
      </w:r>
      <w:r w:rsidR="000B7C8A" w:rsidRPr="00076B9A">
        <w:rPr>
          <w:sz w:val="16"/>
          <w:szCs w:val="16"/>
        </w:rPr>
        <w:t>das Debêntures CDI</w:t>
      </w:r>
      <w:r w:rsidRPr="00076B9A">
        <w:rPr>
          <w:sz w:val="16"/>
          <w:szCs w:val="16"/>
        </w:rPr>
        <w:t xml:space="preserve"> não ser</w:t>
      </w:r>
      <w:r w:rsidR="000B7C8A" w:rsidRPr="00076B9A">
        <w:rPr>
          <w:sz w:val="16"/>
          <w:szCs w:val="16"/>
        </w:rPr>
        <w:t xml:space="preserve">á </w:t>
      </w:r>
      <w:r w:rsidRPr="00076B9A">
        <w:rPr>
          <w:sz w:val="16"/>
          <w:szCs w:val="16"/>
        </w:rPr>
        <w:t>atualizado</w:t>
      </w:r>
      <w:r w:rsidR="00195E14" w:rsidRPr="00076B9A">
        <w:rPr>
          <w:sz w:val="16"/>
          <w:szCs w:val="16"/>
        </w:rPr>
        <w:t xml:space="preserve"> </w:t>
      </w:r>
      <w:r w:rsidR="00C94D75" w:rsidRPr="00076B9A">
        <w:rPr>
          <w:sz w:val="16"/>
          <w:szCs w:val="16"/>
        </w:rPr>
        <w:t>monetariamente.</w:t>
      </w:r>
    </w:p>
    <w:p w14:paraId="04D6CDB8" w14:textId="77777777" w:rsidR="000B7C8A" w:rsidRPr="00076B9A" w:rsidRDefault="000B7C8A" w:rsidP="00957D0A">
      <w:pPr>
        <w:pStyle w:val="Level3"/>
        <w:widowControl w:val="0"/>
        <w:tabs>
          <w:tab w:val="clear" w:pos="1874"/>
        </w:tabs>
        <w:spacing w:before="140" w:after="0"/>
        <w:rPr>
          <w:sz w:val="16"/>
          <w:szCs w:val="16"/>
        </w:rPr>
      </w:pPr>
      <w:bookmarkStart w:id="144" w:name="_Ref105455299"/>
      <w:r w:rsidRPr="00076B9A">
        <w:rPr>
          <w:sz w:val="16"/>
          <w:szCs w:val="16"/>
        </w:rPr>
        <w:t>O Valor Nominal Unitário ou o saldo do Valor Nominal Unitário das Debêntures das Debêntures IPCA será atualizado</w:t>
      </w:r>
      <w:bookmarkStart w:id="145" w:name="_DV_C233"/>
      <w:r w:rsidRPr="00076B9A">
        <w:rPr>
          <w:sz w:val="16"/>
          <w:szCs w:val="16"/>
        </w:rPr>
        <w:t xml:space="preserve"> monetariamente</w:t>
      </w:r>
      <w:r w:rsidR="0023258C" w:rsidRPr="00076B9A">
        <w:rPr>
          <w:sz w:val="16"/>
          <w:szCs w:val="16"/>
        </w:rPr>
        <w:t xml:space="preserve"> mensalmente</w:t>
      </w:r>
      <w:r w:rsidRPr="00076B9A">
        <w:rPr>
          <w:sz w:val="16"/>
          <w:szCs w:val="16"/>
        </w:rPr>
        <w:t xml:space="preserve"> </w:t>
      </w:r>
      <w:bookmarkStart w:id="146" w:name="_DV_M248"/>
      <w:bookmarkEnd w:id="145"/>
      <w:bookmarkEnd w:id="146"/>
      <w:r w:rsidRPr="00076B9A">
        <w:rPr>
          <w:sz w:val="16"/>
          <w:szCs w:val="16"/>
        </w:rPr>
        <w:t>pela variação</w:t>
      </w:r>
      <w:r w:rsidR="000D5196">
        <w:rPr>
          <w:sz w:val="16"/>
          <w:szCs w:val="16"/>
        </w:rPr>
        <w:t xml:space="preserve"> positiva</w:t>
      </w:r>
      <w:r w:rsidRPr="00076B9A">
        <w:rPr>
          <w:sz w:val="16"/>
          <w:szCs w:val="16"/>
        </w:rPr>
        <w:t xml:space="preserve"> do IPCA, a partir da </w:t>
      </w:r>
      <w:r w:rsidR="00423C90" w:rsidRPr="00076B9A">
        <w:rPr>
          <w:sz w:val="16"/>
          <w:szCs w:val="16"/>
        </w:rPr>
        <w:t>P</w:t>
      </w:r>
      <w:r w:rsidRPr="00076B9A">
        <w:rPr>
          <w:sz w:val="16"/>
          <w:szCs w:val="16"/>
        </w:rPr>
        <w:t>rimeira Data de Integralização da</w:t>
      </w:r>
      <w:r w:rsidR="00457F6D" w:rsidRPr="00076B9A">
        <w:rPr>
          <w:sz w:val="16"/>
          <w:szCs w:val="16"/>
        </w:rPr>
        <w:t>s Debêntures IPCA</w:t>
      </w:r>
      <w:r w:rsidRPr="00076B9A">
        <w:rPr>
          <w:sz w:val="16"/>
          <w:szCs w:val="16"/>
        </w:rPr>
        <w:t xml:space="preserve">, </w:t>
      </w:r>
      <w:r w:rsidR="00172939">
        <w:rPr>
          <w:sz w:val="16"/>
          <w:szCs w:val="16"/>
        </w:rPr>
        <w:t xml:space="preserve">ou a Data de Aniversário imediatamente anterior, </w:t>
      </w:r>
      <w:r w:rsidRPr="00076B9A">
        <w:rPr>
          <w:sz w:val="16"/>
          <w:szCs w:val="16"/>
        </w:rPr>
        <w:t xml:space="preserve">inclusive, calculada de forma exponencial e </w:t>
      </w:r>
      <w:r w:rsidRPr="00076B9A">
        <w:rPr>
          <w:i/>
          <w:sz w:val="16"/>
          <w:szCs w:val="16"/>
        </w:rPr>
        <w:t xml:space="preserve">pro rata </w:t>
      </w:r>
      <w:proofErr w:type="spellStart"/>
      <w:r w:rsidRPr="00076B9A">
        <w:rPr>
          <w:i/>
          <w:sz w:val="16"/>
          <w:szCs w:val="16"/>
        </w:rPr>
        <w:t>temporis</w:t>
      </w:r>
      <w:proofErr w:type="spellEnd"/>
      <w:r w:rsidRPr="00076B9A">
        <w:rPr>
          <w:sz w:val="16"/>
          <w:szCs w:val="16"/>
        </w:rPr>
        <w:t xml:space="preserve"> por Dias Úteis, até a </w:t>
      </w:r>
      <w:r w:rsidR="00172939">
        <w:rPr>
          <w:sz w:val="16"/>
          <w:szCs w:val="16"/>
        </w:rPr>
        <w:t>próxima Data de Aniversário</w:t>
      </w:r>
      <w:r w:rsidRPr="00076B9A">
        <w:rPr>
          <w:sz w:val="16"/>
          <w:szCs w:val="16"/>
        </w:rPr>
        <w:t xml:space="preserve"> (</w:t>
      </w:r>
      <w:r w:rsidR="000C68AF" w:rsidRPr="00076B9A">
        <w:rPr>
          <w:sz w:val="16"/>
          <w:szCs w:val="16"/>
        </w:rPr>
        <w:t>“</w:t>
      </w:r>
      <w:r w:rsidRPr="00C6265E">
        <w:rPr>
          <w:sz w:val="16"/>
          <w:szCs w:val="16"/>
          <w:u w:val="single"/>
        </w:rPr>
        <w:t>Atualização Monetária</w:t>
      </w:r>
      <w:r w:rsidR="000C68AF" w:rsidRPr="00076B9A">
        <w:rPr>
          <w:sz w:val="16"/>
          <w:szCs w:val="16"/>
        </w:rPr>
        <w:t>”</w:t>
      </w:r>
      <w:r w:rsidRPr="00076B9A">
        <w:rPr>
          <w:sz w:val="16"/>
          <w:szCs w:val="16"/>
        </w:rPr>
        <w:t>), sendo que o produto da Atualização Monetária das Debêntures será incorporado automaticamente ao Valor Nominal Unitário das Debêntures IPCA ou ao saldo do Valor Nomin</w:t>
      </w:r>
      <w:r w:rsidR="00C6265E">
        <w:rPr>
          <w:sz w:val="16"/>
          <w:szCs w:val="16"/>
        </w:rPr>
        <w:t>al Unitário das Debêntures IPCA (</w:t>
      </w:r>
      <w:r w:rsidR="000C68AF" w:rsidRPr="00076B9A">
        <w:rPr>
          <w:sz w:val="16"/>
          <w:szCs w:val="16"/>
        </w:rPr>
        <w:t>“</w:t>
      </w:r>
      <w:r w:rsidRPr="00C6265E">
        <w:rPr>
          <w:sz w:val="16"/>
          <w:szCs w:val="16"/>
          <w:u w:val="single"/>
        </w:rPr>
        <w:t>Valor Nominal Unitário Atualizado</w:t>
      </w:r>
      <w:r w:rsidR="000C68AF" w:rsidRPr="00076B9A">
        <w:rPr>
          <w:sz w:val="16"/>
          <w:szCs w:val="16"/>
        </w:rPr>
        <w:t>”</w:t>
      </w:r>
      <w:r w:rsidRPr="00076B9A">
        <w:rPr>
          <w:sz w:val="16"/>
          <w:szCs w:val="16"/>
        </w:rPr>
        <w:t>). A Atualização Monetária será calculada de acordo com a seguinte fórmula:</w:t>
      </w:r>
      <w:bookmarkEnd w:id="144"/>
    </w:p>
    <w:p w14:paraId="3F9EB74D" w14:textId="77777777" w:rsidR="000B7C8A" w:rsidRPr="00076B9A" w:rsidRDefault="00FF5EF7" w:rsidP="005345C4">
      <w:pPr>
        <w:pStyle w:val="Level3"/>
        <w:widowControl w:val="0"/>
        <w:numPr>
          <w:ilvl w:val="0"/>
          <w:numId w:val="0"/>
        </w:numPr>
        <w:spacing w:before="140" w:after="0"/>
        <w:ind w:left="1361"/>
        <w:jc w:val="center"/>
        <w:rPr>
          <w:sz w:val="16"/>
          <w:szCs w:val="16"/>
        </w:rPr>
      </w:pPr>
      <m:oMathPara>
        <m:oMath>
          <m:sSub>
            <m:sSubPr>
              <m:ctrlPr>
                <w:rPr>
                  <w:rFonts w:ascii="Cambria Math" w:hAnsi="Cambria Math"/>
                  <w:i/>
                  <w:color w:val="000000"/>
                  <w:sz w:val="16"/>
                  <w:szCs w:val="16"/>
                </w:rPr>
              </m:ctrlPr>
            </m:sSubPr>
            <m:e>
              <m:r>
                <w:rPr>
                  <w:rFonts w:ascii="Cambria Math" w:hAnsi="Cambria Math"/>
                  <w:color w:val="000000"/>
                  <w:sz w:val="16"/>
                  <w:szCs w:val="16"/>
                </w:rPr>
                <m:t>VN</m:t>
              </m:r>
            </m:e>
            <m:sub>
              <m:r>
                <w:rPr>
                  <w:rFonts w:ascii="Cambria Math" w:hAnsi="Cambria Math"/>
                  <w:color w:val="000000"/>
                  <w:sz w:val="16"/>
                  <w:szCs w:val="16"/>
                </w:rPr>
                <m:t>a</m:t>
              </m:r>
            </m:sub>
          </m:sSub>
          <m:r>
            <w:rPr>
              <w:rFonts w:ascii="Cambria Math" w:hAnsi="Cambria Math"/>
              <w:color w:val="000000"/>
              <w:sz w:val="16"/>
              <w:szCs w:val="16"/>
            </w:rPr>
            <m:t>=</m:t>
          </m:r>
          <m:sSub>
            <m:sSubPr>
              <m:ctrlPr>
                <w:rPr>
                  <w:rFonts w:ascii="Cambria Math" w:hAnsi="Cambria Math"/>
                  <w:i/>
                  <w:color w:val="000000"/>
                  <w:sz w:val="16"/>
                  <w:szCs w:val="16"/>
                </w:rPr>
              </m:ctrlPr>
            </m:sSubPr>
            <m:e>
              <m:r>
                <w:rPr>
                  <w:rFonts w:ascii="Cambria Math" w:hAnsi="Cambria Math"/>
                  <w:color w:val="000000"/>
                  <w:sz w:val="16"/>
                  <w:szCs w:val="16"/>
                </w:rPr>
                <m:t>VN</m:t>
              </m:r>
            </m:e>
            <m:sub>
              <m:r>
                <w:rPr>
                  <w:rFonts w:ascii="Cambria Math" w:hAnsi="Cambria Math"/>
                  <w:color w:val="000000"/>
                  <w:sz w:val="16"/>
                  <w:szCs w:val="16"/>
                </w:rPr>
                <m:t>e</m:t>
              </m:r>
            </m:sub>
          </m:sSub>
          <m:r>
            <w:rPr>
              <w:rFonts w:ascii="Cambria Math" w:hAnsi="Cambria Math"/>
              <w:color w:val="000000"/>
              <w:sz w:val="16"/>
              <w:szCs w:val="16"/>
            </w:rPr>
            <m:t>×C</m:t>
          </m:r>
        </m:oMath>
      </m:oMathPara>
    </w:p>
    <w:p w14:paraId="46EAEC4C" w14:textId="77777777" w:rsidR="000B7C8A" w:rsidRPr="00076B9A" w:rsidRDefault="000B7C8A" w:rsidP="005345C4">
      <w:pPr>
        <w:pStyle w:val="Level3"/>
        <w:widowControl w:val="0"/>
        <w:numPr>
          <w:ilvl w:val="0"/>
          <w:numId w:val="0"/>
        </w:numPr>
        <w:spacing w:before="140" w:after="0"/>
        <w:ind w:left="1361"/>
        <w:rPr>
          <w:sz w:val="16"/>
          <w:szCs w:val="16"/>
        </w:rPr>
      </w:pPr>
      <w:r w:rsidRPr="00076B9A">
        <w:rPr>
          <w:sz w:val="16"/>
          <w:szCs w:val="16"/>
        </w:rPr>
        <w:t>onde:</w:t>
      </w:r>
    </w:p>
    <w:p w14:paraId="3D780BF5" w14:textId="77777777" w:rsidR="000B7C8A" w:rsidRPr="00076B9A" w:rsidRDefault="000B7C8A" w:rsidP="005345C4">
      <w:pPr>
        <w:pStyle w:val="Level3"/>
        <w:widowControl w:val="0"/>
        <w:numPr>
          <w:ilvl w:val="0"/>
          <w:numId w:val="0"/>
        </w:numPr>
        <w:spacing w:before="140" w:after="0"/>
        <w:ind w:left="1361"/>
        <w:rPr>
          <w:sz w:val="16"/>
          <w:szCs w:val="16"/>
        </w:rPr>
      </w:pPr>
      <w:bookmarkStart w:id="147" w:name="_DV_M118"/>
      <w:bookmarkEnd w:id="147"/>
      <w:proofErr w:type="spellStart"/>
      <w:r w:rsidRPr="00076B9A">
        <w:rPr>
          <w:b/>
          <w:sz w:val="16"/>
          <w:szCs w:val="16"/>
        </w:rPr>
        <w:t>VN</w:t>
      </w:r>
      <w:r w:rsidRPr="00076B9A">
        <w:rPr>
          <w:b/>
          <w:sz w:val="16"/>
          <w:szCs w:val="16"/>
          <w:vertAlign w:val="subscript"/>
        </w:rPr>
        <w:t>a</w:t>
      </w:r>
      <w:proofErr w:type="spellEnd"/>
      <w:r w:rsidRPr="00076B9A">
        <w:rPr>
          <w:sz w:val="16"/>
          <w:szCs w:val="16"/>
        </w:rPr>
        <w:t xml:space="preserve"> = Valor Nominal Unitário Atualizado das Debêntures</w:t>
      </w:r>
      <w:r w:rsidR="00355DDD" w:rsidRPr="00076B9A">
        <w:rPr>
          <w:sz w:val="16"/>
          <w:szCs w:val="16"/>
        </w:rPr>
        <w:t xml:space="preserve"> IPCA</w:t>
      </w:r>
      <w:r w:rsidR="00C6265E">
        <w:rPr>
          <w:sz w:val="16"/>
          <w:szCs w:val="16"/>
        </w:rPr>
        <w:t xml:space="preserve">, </w:t>
      </w:r>
      <w:r w:rsidRPr="00076B9A">
        <w:rPr>
          <w:sz w:val="16"/>
          <w:szCs w:val="16"/>
        </w:rPr>
        <w:t>calculado com 8 (oito) casas decimais, sem arredondamento;</w:t>
      </w:r>
    </w:p>
    <w:p w14:paraId="416F8282" w14:textId="77777777" w:rsidR="000B7C8A" w:rsidRPr="00076B9A" w:rsidRDefault="000B7C8A" w:rsidP="005345C4">
      <w:pPr>
        <w:pStyle w:val="Level3"/>
        <w:widowControl w:val="0"/>
        <w:numPr>
          <w:ilvl w:val="0"/>
          <w:numId w:val="0"/>
        </w:numPr>
        <w:spacing w:before="140" w:after="0"/>
        <w:ind w:left="1361"/>
        <w:rPr>
          <w:sz w:val="16"/>
          <w:szCs w:val="16"/>
        </w:rPr>
      </w:pPr>
      <w:bookmarkStart w:id="148" w:name="_DV_M119"/>
      <w:bookmarkEnd w:id="148"/>
      <w:proofErr w:type="spellStart"/>
      <w:r w:rsidRPr="00076B9A">
        <w:rPr>
          <w:b/>
          <w:sz w:val="16"/>
          <w:szCs w:val="16"/>
        </w:rPr>
        <w:t>VN</w:t>
      </w:r>
      <w:r w:rsidRPr="00076B9A">
        <w:rPr>
          <w:b/>
          <w:sz w:val="16"/>
          <w:szCs w:val="16"/>
          <w:vertAlign w:val="subscript"/>
        </w:rPr>
        <w:t>e</w:t>
      </w:r>
      <w:proofErr w:type="spellEnd"/>
      <w:r w:rsidRPr="00076B9A">
        <w:rPr>
          <w:sz w:val="16"/>
          <w:szCs w:val="16"/>
          <w:vertAlign w:val="subscript"/>
        </w:rPr>
        <w:t xml:space="preserve"> </w:t>
      </w:r>
      <w:r w:rsidRPr="00076B9A">
        <w:rPr>
          <w:sz w:val="16"/>
          <w:szCs w:val="16"/>
        </w:rPr>
        <w:t>= Valor Nominal Unitário ou saldo do Valor Nominal Unitário das Debêntures</w:t>
      </w:r>
      <w:r w:rsidR="00355DDD" w:rsidRPr="00076B9A">
        <w:rPr>
          <w:sz w:val="16"/>
          <w:szCs w:val="16"/>
        </w:rPr>
        <w:t xml:space="preserve"> IPCA</w:t>
      </w:r>
      <w:r w:rsidRPr="00076B9A">
        <w:rPr>
          <w:sz w:val="16"/>
          <w:szCs w:val="16"/>
        </w:rPr>
        <w:t>, calculado/informado com 8 (oito) casas decimais, sem arredondamento;</w:t>
      </w:r>
    </w:p>
    <w:p w14:paraId="6DEE7A28" w14:textId="77777777" w:rsidR="000B7C8A" w:rsidRPr="00076B9A" w:rsidRDefault="000B7C8A" w:rsidP="005345C4">
      <w:pPr>
        <w:pStyle w:val="Level3"/>
        <w:widowControl w:val="0"/>
        <w:numPr>
          <w:ilvl w:val="0"/>
          <w:numId w:val="0"/>
        </w:numPr>
        <w:spacing w:before="140" w:after="0"/>
        <w:ind w:left="1361"/>
        <w:rPr>
          <w:sz w:val="16"/>
          <w:szCs w:val="16"/>
        </w:rPr>
      </w:pPr>
      <w:bookmarkStart w:id="149" w:name="_DV_M120"/>
      <w:bookmarkEnd w:id="149"/>
      <w:r w:rsidRPr="00076B9A">
        <w:rPr>
          <w:b/>
          <w:sz w:val="16"/>
          <w:szCs w:val="16"/>
        </w:rPr>
        <w:t>C</w:t>
      </w:r>
      <w:r w:rsidRPr="00076B9A">
        <w:rPr>
          <w:sz w:val="16"/>
          <w:szCs w:val="16"/>
        </w:rPr>
        <w:t xml:space="preserve"> = Fator acumulado das variações mensais dos números-índice utilizados, calculado com 8 (oito) casas decimais, sem arredondamento, apurado da seguinte forma:</w:t>
      </w:r>
    </w:p>
    <w:p w14:paraId="70D154ED" w14:textId="77777777" w:rsidR="000B7C8A" w:rsidRPr="00076B9A" w:rsidRDefault="000B7C8A" w:rsidP="005345C4">
      <w:pPr>
        <w:pStyle w:val="Level3"/>
        <w:widowControl w:val="0"/>
        <w:numPr>
          <w:ilvl w:val="0"/>
          <w:numId w:val="0"/>
        </w:numPr>
        <w:spacing w:before="140" w:after="0"/>
        <w:ind w:left="1361"/>
        <w:rPr>
          <w:color w:val="000000"/>
          <w:sz w:val="16"/>
          <w:szCs w:val="16"/>
        </w:rPr>
      </w:pPr>
      <m:oMathPara>
        <m:oMathParaPr>
          <m:jc m:val="center"/>
        </m:oMathParaPr>
        <m:oMath>
          <m:r>
            <w:rPr>
              <w:rFonts w:ascii="Cambria Math" w:hAnsi="Cambria Math"/>
              <w:color w:val="000000"/>
              <w:sz w:val="16"/>
              <w:szCs w:val="16"/>
            </w:rPr>
            <m:t>C=</m:t>
          </m:r>
          <m:nary>
            <m:naryPr>
              <m:chr m:val="∏"/>
              <m:limLoc m:val="undOvr"/>
              <m:ctrlPr>
                <w:rPr>
                  <w:rFonts w:ascii="Cambria Math" w:hAnsi="Cambria Math"/>
                  <w:i/>
                  <w:color w:val="000000"/>
                  <w:sz w:val="16"/>
                  <w:szCs w:val="16"/>
                </w:rPr>
              </m:ctrlPr>
            </m:naryPr>
            <m:sub>
              <m:r>
                <w:rPr>
                  <w:rFonts w:ascii="Cambria Math" w:hAnsi="Cambria Math"/>
                  <w:color w:val="000000"/>
                  <w:sz w:val="16"/>
                  <w:szCs w:val="16"/>
                </w:rPr>
                <m:t>k=1</m:t>
              </m:r>
            </m:sub>
            <m:sup>
              <m:r>
                <w:rPr>
                  <w:rFonts w:ascii="Cambria Math" w:hAnsi="Cambria Math"/>
                  <w:color w:val="000000"/>
                  <w:sz w:val="16"/>
                  <w:szCs w:val="16"/>
                </w:rPr>
                <m:t>n</m:t>
              </m:r>
            </m:sup>
            <m:e>
              <m:d>
                <m:dPr>
                  <m:begChr m:val="["/>
                  <m:endChr m:val="]"/>
                  <m:ctrlPr>
                    <w:rPr>
                      <w:rFonts w:ascii="Cambria Math" w:hAnsi="Cambria Math"/>
                      <w:i/>
                      <w:color w:val="000000"/>
                      <w:sz w:val="16"/>
                      <w:szCs w:val="16"/>
                    </w:rPr>
                  </m:ctrlPr>
                </m:dPr>
                <m:e>
                  <m:sSup>
                    <m:sSupPr>
                      <m:ctrlPr>
                        <w:rPr>
                          <w:rFonts w:ascii="Cambria Math" w:hAnsi="Cambria Math"/>
                          <w:i/>
                          <w:color w:val="000000"/>
                          <w:sz w:val="16"/>
                          <w:szCs w:val="16"/>
                        </w:rPr>
                      </m:ctrlPr>
                    </m:sSupPr>
                    <m:e>
                      <m:d>
                        <m:dPr>
                          <m:ctrlPr>
                            <w:rPr>
                              <w:rFonts w:ascii="Cambria Math" w:hAnsi="Cambria Math"/>
                              <w:i/>
                              <w:color w:val="000000"/>
                              <w:sz w:val="16"/>
                              <w:szCs w:val="16"/>
                            </w:rPr>
                          </m:ctrlPr>
                        </m:dPr>
                        <m:e>
                          <m:f>
                            <m:fPr>
                              <m:ctrlPr>
                                <w:rPr>
                                  <w:rFonts w:ascii="Cambria Math" w:hAnsi="Cambria Math"/>
                                  <w:i/>
                                  <w:color w:val="000000"/>
                                  <w:sz w:val="16"/>
                                  <w:szCs w:val="16"/>
                                </w:rPr>
                              </m:ctrlPr>
                            </m:fPr>
                            <m:num>
                              <m:sSub>
                                <m:sSubPr>
                                  <m:ctrlPr>
                                    <w:rPr>
                                      <w:rFonts w:ascii="Cambria Math" w:hAnsi="Cambria Math"/>
                                      <w:i/>
                                      <w:color w:val="000000"/>
                                      <w:sz w:val="16"/>
                                      <w:szCs w:val="16"/>
                                    </w:rPr>
                                  </m:ctrlPr>
                                </m:sSubPr>
                                <m:e>
                                  <m:r>
                                    <w:rPr>
                                      <w:rFonts w:ascii="Cambria Math" w:hAnsi="Cambria Math"/>
                                      <w:color w:val="000000"/>
                                      <w:sz w:val="16"/>
                                      <w:szCs w:val="16"/>
                                    </w:rPr>
                                    <m:t>NI</m:t>
                                  </m:r>
                                </m:e>
                                <m:sub>
                                  <m:r>
                                    <w:rPr>
                                      <w:rFonts w:ascii="Cambria Math" w:hAnsi="Cambria Math"/>
                                      <w:color w:val="000000"/>
                                      <w:sz w:val="16"/>
                                      <w:szCs w:val="16"/>
                                    </w:rPr>
                                    <m:t>k</m:t>
                                  </m:r>
                                </m:sub>
                              </m:sSub>
                            </m:num>
                            <m:den>
                              <m:sSub>
                                <m:sSubPr>
                                  <m:ctrlPr>
                                    <w:rPr>
                                      <w:rFonts w:ascii="Cambria Math" w:hAnsi="Cambria Math"/>
                                      <w:i/>
                                      <w:color w:val="000000"/>
                                      <w:sz w:val="16"/>
                                      <w:szCs w:val="16"/>
                                    </w:rPr>
                                  </m:ctrlPr>
                                </m:sSubPr>
                                <m:e>
                                  <m:r>
                                    <w:rPr>
                                      <w:rFonts w:ascii="Cambria Math" w:hAnsi="Cambria Math"/>
                                      <w:color w:val="000000"/>
                                      <w:sz w:val="16"/>
                                      <w:szCs w:val="16"/>
                                    </w:rPr>
                                    <m:t>NI</m:t>
                                  </m:r>
                                </m:e>
                                <m:sub>
                                  <m:r>
                                    <w:rPr>
                                      <w:rFonts w:ascii="Cambria Math" w:hAnsi="Cambria Math"/>
                                      <w:color w:val="000000"/>
                                      <w:sz w:val="16"/>
                                      <w:szCs w:val="16"/>
                                    </w:rPr>
                                    <m:t>k-1</m:t>
                                  </m:r>
                                </m:sub>
                              </m:sSub>
                            </m:den>
                          </m:f>
                        </m:e>
                      </m:d>
                    </m:e>
                    <m:sup>
                      <m:f>
                        <m:fPr>
                          <m:ctrlPr>
                            <w:rPr>
                              <w:rFonts w:ascii="Cambria Math" w:hAnsi="Cambria Math"/>
                              <w:i/>
                              <w:color w:val="000000"/>
                              <w:sz w:val="16"/>
                              <w:szCs w:val="16"/>
                            </w:rPr>
                          </m:ctrlPr>
                        </m:fPr>
                        <m:num>
                          <m:r>
                            <w:rPr>
                              <w:rFonts w:ascii="Cambria Math" w:hAnsi="Cambria Math"/>
                              <w:color w:val="000000"/>
                              <w:sz w:val="16"/>
                              <w:szCs w:val="16"/>
                            </w:rPr>
                            <m:t>dup</m:t>
                          </m:r>
                        </m:num>
                        <m:den>
                          <m:r>
                            <w:rPr>
                              <w:rFonts w:ascii="Cambria Math" w:hAnsi="Cambria Math"/>
                              <w:color w:val="000000"/>
                              <w:sz w:val="16"/>
                              <w:szCs w:val="16"/>
                            </w:rPr>
                            <m:t>dut</m:t>
                          </m:r>
                        </m:den>
                      </m:f>
                    </m:sup>
                  </m:sSup>
                </m:e>
              </m:d>
            </m:e>
          </m:nary>
        </m:oMath>
      </m:oMathPara>
    </w:p>
    <w:p w14:paraId="29B406CE" w14:textId="77777777" w:rsidR="000B7C8A" w:rsidRPr="00076B9A" w:rsidRDefault="000B7C8A" w:rsidP="005345C4">
      <w:pPr>
        <w:pStyle w:val="Level3"/>
        <w:widowControl w:val="0"/>
        <w:numPr>
          <w:ilvl w:val="0"/>
          <w:numId w:val="0"/>
        </w:numPr>
        <w:spacing w:before="140" w:after="0"/>
        <w:ind w:left="1361"/>
        <w:rPr>
          <w:sz w:val="16"/>
          <w:szCs w:val="16"/>
        </w:rPr>
      </w:pPr>
      <w:r w:rsidRPr="00076B9A">
        <w:rPr>
          <w:sz w:val="16"/>
          <w:szCs w:val="16"/>
        </w:rPr>
        <w:t>onde:</w:t>
      </w:r>
    </w:p>
    <w:p w14:paraId="7A75C64D" w14:textId="77777777" w:rsidR="000B7C8A" w:rsidRPr="00076B9A" w:rsidRDefault="000B7C8A" w:rsidP="005345C4">
      <w:pPr>
        <w:pStyle w:val="Level3"/>
        <w:widowControl w:val="0"/>
        <w:numPr>
          <w:ilvl w:val="0"/>
          <w:numId w:val="0"/>
        </w:numPr>
        <w:spacing w:before="140" w:after="0"/>
        <w:ind w:left="1361"/>
        <w:rPr>
          <w:i/>
          <w:sz w:val="16"/>
          <w:szCs w:val="16"/>
        </w:rPr>
      </w:pPr>
      <w:bookmarkStart w:id="150" w:name="_DV_M121"/>
      <w:bookmarkEnd w:id="150"/>
      <w:r w:rsidRPr="00076B9A">
        <w:rPr>
          <w:b/>
          <w:sz w:val="16"/>
          <w:szCs w:val="16"/>
        </w:rPr>
        <w:t xml:space="preserve">k </w:t>
      </w:r>
      <w:r w:rsidRPr="00076B9A">
        <w:rPr>
          <w:i/>
          <w:sz w:val="16"/>
          <w:szCs w:val="16"/>
        </w:rPr>
        <w:t xml:space="preserve">= </w:t>
      </w:r>
      <w:r w:rsidRPr="00076B9A">
        <w:rPr>
          <w:sz w:val="16"/>
          <w:szCs w:val="16"/>
        </w:rPr>
        <w:t xml:space="preserve">número de ordem de </w:t>
      </w:r>
      <w:proofErr w:type="spellStart"/>
      <w:r w:rsidRPr="00076B9A">
        <w:rPr>
          <w:sz w:val="16"/>
          <w:szCs w:val="16"/>
        </w:rPr>
        <w:t>NI</w:t>
      </w:r>
      <w:r w:rsidRPr="00076B9A">
        <w:rPr>
          <w:sz w:val="16"/>
          <w:szCs w:val="16"/>
          <w:vertAlign w:val="subscript"/>
        </w:rPr>
        <w:t>k</w:t>
      </w:r>
      <w:proofErr w:type="spellEnd"/>
      <w:r w:rsidRPr="00076B9A">
        <w:rPr>
          <w:sz w:val="16"/>
          <w:szCs w:val="16"/>
        </w:rPr>
        <w:t>, variando de 1 até n</w:t>
      </w:r>
      <w:r w:rsidRPr="00076B9A">
        <w:rPr>
          <w:i/>
          <w:sz w:val="16"/>
          <w:szCs w:val="16"/>
        </w:rPr>
        <w:t>;</w:t>
      </w:r>
    </w:p>
    <w:p w14:paraId="13458464" w14:textId="77777777" w:rsidR="000B7C8A" w:rsidRPr="00076B9A" w:rsidRDefault="000B7C8A" w:rsidP="005345C4">
      <w:pPr>
        <w:pStyle w:val="Level3"/>
        <w:widowControl w:val="0"/>
        <w:numPr>
          <w:ilvl w:val="0"/>
          <w:numId w:val="0"/>
        </w:numPr>
        <w:spacing w:before="140" w:after="0"/>
        <w:ind w:left="1361"/>
        <w:rPr>
          <w:sz w:val="16"/>
          <w:szCs w:val="16"/>
        </w:rPr>
      </w:pPr>
      <w:r w:rsidRPr="00076B9A">
        <w:rPr>
          <w:b/>
          <w:sz w:val="16"/>
          <w:szCs w:val="16"/>
        </w:rPr>
        <w:t>n</w:t>
      </w:r>
      <w:r w:rsidRPr="00076B9A">
        <w:rPr>
          <w:sz w:val="16"/>
          <w:szCs w:val="16"/>
        </w:rPr>
        <w:t xml:space="preserve"> = número total de números – índice considerados na Atualização Monetária, sendo </w:t>
      </w:r>
      <w:r w:rsidR="000C68AF" w:rsidRPr="00076B9A">
        <w:rPr>
          <w:sz w:val="16"/>
          <w:szCs w:val="16"/>
        </w:rPr>
        <w:t>“</w:t>
      </w:r>
      <w:r w:rsidRPr="00076B9A">
        <w:rPr>
          <w:sz w:val="16"/>
          <w:szCs w:val="16"/>
        </w:rPr>
        <w:t>n</w:t>
      </w:r>
      <w:r w:rsidR="000C68AF" w:rsidRPr="00076B9A">
        <w:rPr>
          <w:sz w:val="16"/>
          <w:szCs w:val="16"/>
        </w:rPr>
        <w:t>”</w:t>
      </w:r>
      <w:r w:rsidRPr="00076B9A">
        <w:rPr>
          <w:sz w:val="16"/>
          <w:szCs w:val="16"/>
        </w:rPr>
        <w:t xml:space="preserve"> um número inteiro;</w:t>
      </w:r>
    </w:p>
    <w:p w14:paraId="6CF4B316" w14:textId="18FD3F54" w:rsidR="000B7C8A" w:rsidRPr="00076B9A" w:rsidRDefault="000B7C8A" w:rsidP="005345C4">
      <w:pPr>
        <w:pStyle w:val="Level3"/>
        <w:widowControl w:val="0"/>
        <w:numPr>
          <w:ilvl w:val="0"/>
          <w:numId w:val="0"/>
        </w:numPr>
        <w:spacing w:before="140" w:after="0"/>
        <w:ind w:left="1361"/>
        <w:rPr>
          <w:sz w:val="16"/>
          <w:szCs w:val="16"/>
        </w:rPr>
      </w:pPr>
      <w:proofErr w:type="spellStart"/>
      <w:r w:rsidRPr="00076B9A">
        <w:rPr>
          <w:b/>
          <w:sz w:val="16"/>
          <w:szCs w:val="16"/>
        </w:rPr>
        <w:t>NIk</w:t>
      </w:r>
      <w:proofErr w:type="spellEnd"/>
      <w:r w:rsidRPr="00076B9A">
        <w:rPr>
          <w:sz w:val="16"/>
          <w:szCs w:val="16"/>
        </w:rPr>
        <w:t xml:space="preserve"> =</w:t>
      </w:r>
      <w:r w:rsidRPr="00076B9A">
        <w:rPr>
          <w:sz w:val="16"/>
          <w:szCs w:val="16"/>
        </w:rPr>
        <w:tab/>
      </w:r>
      <w:bookmarkStart w:id="151" w:name="_Hlk112936147"/>
      <w:r w:rsidR="00C75AF1" w:rsidRPr="00E01647">
        <w:rPr>
          <w:sz w:val="16"/>
          <w:szCs w:val="16"/>
        </w:rPr>
        <w:t xml:space="preserve">número índice do IPCA divulgado no mês imediatamente anterior ao mês de atualização, ou seja, a título de exemplificação, na Data de Atualização do mês de julho, será utilizado o número índice do IPCA do mês de </w:t>
      </w:r>
      <w:r w:rsidR="009B0223">
        <w:rPr>
          <w:sz w:val="16"/>
          <w:szCs w:val="16"/>
        </w:rPr>
        <w:t>junho</w:t>
      </w:r>
      <w:r w:rsidR="00C75AF1" w:rsidRPr="00E01647">
        <w:rPr>
          <w:sz w:val="16"/>
          <w:szCs w:val="16"/>
        </w:rPr>
        <w:t>, divulgado no mês de ju</w:t>
      </w:r>
      <w:r w:rsidR="009B0223">
        <w:rPr>
          <w:sz w:val="16"/>
          <w:szCs w:val="16"/>
        </w:rPr>
        <w:t>l</w:t>
      </w:r>
      <w:r w:rsidR="00C75AF1" w:rsidRPr="00E01647">
        <w:rPr>
          <w:sz w:val="16"/>
          <w:szCs w:val="16"/>
        </w:rPr>
        <w:t>ho;</w:t>
      </w:r>
      <w:bookmarkEnd w:id="151"/>
    </w:p>
    <w:p w14:paraId="02874D21" w14:textId="3C6518E7" w:rsidR="000B7C8A" w:rsidRPr="00076B9A" w:rsidRDefault="000B7C8A" w:rsidP="005345C4">
      <w:pPr>
        <w:pStyle w:val="Level3"/>
        <w:widowControl w:val="0"/>
        <w:numPr>
          <w:ilvl w:val="0"/>
          <w:numId w:val="0"/>
        </w:numPr>
        <w:spacing w:before="140" w:after="0"/>
        <w:ind w:left="1361"/>
        <w:rPr>
          <w:sz w:val="16"/>
          <w:szCs w:val="16"/>
        </w:rPr>
      </w:pPr>
      <w:r w:rsidRPr="00076B9A">
        <w:rPr>
          <w:b/>
          <w:sz w:val="16"/>
          <w:szCs w:val="16"/>
        </w:rPr>
        <w:lastRenderedPageBreak/>
        <w:t>NI</w:t>
      </w:r>
      <w:r w:rsidRPr="00076B9A">
        <w:rPr>
          <w:b/>
          <w:sz w:val="16"/>
          <w:szCs w:val="16"/>
          <w:vertAlign w:val="subscript"/>
        </w:rPr>
        <w:t xml:space="preserve">k-1 </w:t>
      </w:r>
      <w:r w:rsidRPr="00076B9A">
        <w:rPr>
          <w:sz w:val="16"/>
          <w:szCs w:val="16"/>
        </w:rPr>
        <w:t xml:space="preserve">= valor do número-índice do mês anterior ao mês </w:t>
      </w:r>
      <w:r w:rsidR="000C68AF" w:rsidRPr="00076B9A">
        <w:rPr>
          <w:sz w:val="16"/>
          <w:szCs w:val="16"/>
        </w:rPr>
        <w:t>“</w:t>
      </w:r>
      <w:r w:rsidRPr="00076B9A">
        <w:rPr>
          <w:sz w:val="16"/>
          <w:szCs w:val="16"/>
        </w:rPr>
        <w:t>k</w:t>
      </w:r>
      <w:r w:rsidR="000C68AF" w:rsidRPr="00076B9A">
        <w:rPr>
          <w:sz w:val="16"/>
          <w:szCs w:val="16"/>
        </w:rPr>
        <w:t>”</w:t>
      </w:r>
      <w:r w:rsidRPr="00076B9A">
        <w:rPr>
          <w:sz w:val="16"/>
          <w:szCs w:val="16"/>
        </w:rPr>
        <w:t>;</w:t>
      </w:r>
    </w:p>
    <w:p w14:paraId="1BA6A177" w14:textId="77777777" w:rsidR="000B7C8A" w:rsidRPr="00076B9A" w:rsidRDefault="000B7C8A" w:rsidP="005345C4">
      <w:pPr>
        <w:pStyle w:val="Level3"/>
        <w:widowControl w:val="0"/>
        <w:numPr>
          <w:ilvl w:val="0"/>
          <w:numId w:val="0"/>
        </w:numPr>
        <w:spacing w:before="140" w:after="0"/>
        <w:ind w:left="1361"/>
        <w:rPr>
          <w:sz w:val="16"/>
          <w:szCs w:val="16"/>
        </w:rPr>
      </w:pPr>
      <w:proofErr w:type="spellStart"/>
      <w:r w:rsidRPr="00076B9A">
        <w:rPr>
          <w:b/>
          <w:sz w:val="16"/>
          <w:szCs w:val="16"/>
        </w:rPr>
        <w:t>dup</w:t>
      </w:r>
      <w:proofErr w:type="spellEnd"/>
      <w:r w:rsidRPr="00076B9A">
        <w:rPr>
          <w:sz w:val="16"/>
          <w:szCs w:val="16"/>
        </w:rPr>
        <w:t xml:space="preserve"> =</w:t>
      </w:r>
      <w:r w:rsidRPr="00076B9A">
        <w:rPr>
          <w:sz w:val="16"/>
          <w:szCs w:val="16"/>
        </w:rPr>
        <w:tab/>
        <w:t xml:space="preserve">número de Dias Úteis entre a </w:t>
      </w:r>
      <w:r w:rsidR="00423C90" w:rsidRPr="00076B9A">
        <w:rPr>
          <w:sz w:val="16"/>
          <w:szCs w:val="16"/>
        </w:rPr>
        <w:t>P</w:t>
      </w:r>
      <w:r w:rsidRPr="00076B9A">
        <w:rPr>
          <w:sz w:val="16"/>
          <w:szCs w:val="16"/>
        </w:rPr>
        <w:t xml:space="preserve">rimeira Data de Integralização </w:t>
      </w:r>
      <w:r w:rsidR="00772AF2" w:rsidRPr="00076B9A">
        <w:rPr>
          <w:sz w:val="16"/>
          <w:szCs w:val="16"/>
        </w:rPr>
        <w:t xml:space="preserve">das Debêntures IPCA </w:t>
      </w:r>
      <w:r w:rsidRPr="00076B9A">
        <w:rPr>
          <w:sz w:val="16"/>
          <w:szCs w:val="16"/>
        </w:rPr>
        <w:t>ou a Data de Aniversário imediatamente anterior, o que ocor</w:t>
      </w:r>
      <w:r w:rsidR="003D234E">
        <w:rPr>
          <w:sz w:val="16"/>
          <w:szCs w:val="16"/>
        </w:rPr>
        <w:t xml:space="preserve">rer por último (inclusive) e a </w:t>
      </w:r>
      <w:r w:rsidR="00172939">
        <w:rPr>
          <w:sz w:val="16"/>
          <w:szCs w:val="16"/>
        </w:rPr>
        <w:t>próxima Data de Aniversário,</w:t>
      </w:r>
      <w:r w:rsidRPr="00076B9A">
        <w:rPr>
          <w:sz w:val="16"/>
          <w:szCs w:val="16"/>
        </w:rPr>
        <w:t xml:space="preserve"> exclusive, limitado ao número total de Dias Úteis de vigência do número-índice, sendo </w:t>
      </w:r>
      <w:r w:rsidR="000C68AF" w:rsidRPr="00076B9A">
        <w:rPr>
          <w:sz w:val="16"/>
          <w:szCs w:val="16"/>
        </w:rPr>
        <w:t>“</w:t>
      </w:r>
      <w:proofErr w:type="spellStart"/>
      <w:r w:rsidRPr="00076B9A">
        <w:rPr>
          <w:sz w:val="16"/>
          <w:szCs w:val="16"/>
        </w:rPr>
        <w:t>dup</w:t>
      </w:r>
      <w:proofErr w:type="spellEnd"/>
      <w:r w:rsidR="000C68AF" w:rsidRPr="00076B9A">
        <w:rPr>
          <w:sz w:val="16"/>
          <w:szCs w:val="16"/>
        </w:rPr>
        <w:t>”</w:t>
      </w:r>
      <w:r w:rsidRPr="00076B9A">
        <w:rPr>
          <w:sz w:val="16"/>
          <w:szCs w:val="16"/>
        </w:rPr>
        <w:t xml:space="preserve"> um número inteiro</w:t>
      </w:r>
      <w:r w:rsidR="00436406" w:rsidRPr="00076B9A">
        <w:rPr>
          <w:sz w:val="16"/>
          <w:szCs w:val="16"/>
        </w:rPr>
        <w:t>, sendo que para a primeira Data de Aniversário deverá ser acrescido 2 (dois) Dias Úteis do primeiro período de atualização dos CRI</w:t>
      </w:r>
      <w:r w:rsidRPr="00076B9A">
        <w:rPr>
          <w:sz w:val="16"/>
          <w:szCs w:val="16"/>
        </w:rPr>
        <w:t xml:space="preserve">; e </w:t>
      </w:r>
    </w:p>
    <w:p w14:paraId="628D07BB" w14:textId="3B4BE352" w:rsidR="000B7C8A" w:rsidRPr="00076B9A" w:rsidRDefault="000B7C8A" w:rsidP="005345C4">
      <w:pPr>
        <w:pStyle w:val="Level3"/>
        <w:widowControl w:val="0"/>
        <w:numPr>
          <w:ilvl w:val="0"/>
          <w:numId w:val="0"/>
        </w:numPr>
        <w:spacing w:before="140" w:after="0"/>
        <w:ind w:left="1361"/>
        <w:rPr>
          <w:sz w:val="16"/>
          <w:szCs w:val="16"/>
        </w:rPr>
      </w:pPr>
      <w:proofErr w:type="spellStart"/>
      <w:r w:rsidRPr="00076B9A">
        <w:rPr>
          <w:b/>
          <w:sz w:val="16"/>
          <w:szCs w:val="16"/>
        </w:rPr>
        <w:t>dut</w:t>
      </w:r>
      <w:proofErr w:type="spellEnd"/>
      <w:r w:rsidRPr="00076B9A">
        <w:rPr>
          <w:b/>
          <w:sz w:val="16"/>
          <w:szCs w:val="16"/>
        </w:rPr>
        <w:t xml:space="preserve"> </w:t>
      </w:r>
      <w:r w:rsidRPr="00076B9A">
        <w:rPr>
          <w:sz w:val="16"/>
          <w:szCs w:val="16"/>
        </w:rPr>
        <w:t>=</w:t>
      </w:r>
      <w:r w:rsidRPr="00076B9A">
        <w:rPr>
          <w:sz w:val="16"/>
          <w:szCs w:val="16"/>
        </w:rPr>
        <w:tab/>
        <w:t xml:space="preserve">número de Dias Úteis contidos entre a última (inclusive) e próxima Data de Aniversário (exclusive), sendo </w:t>
      </w:r>
      <w:r w:rsidR="000C68AF" w:rsidRPr="00076B9A">
        <w:rPr>
          <w:sz w:val="16"/>
          <w:szCs w:val="16"/>
        </w:rPr>
        <w:t>“</w:t>
      </w:r>
      <w:proofErr w:type="spellStart"/>
      <w:r w:rsidRPr="00076B9A">
        <w:rPr>
          <w:sz w:val="16"/>
          <w:szCs w:val="16"/>
        </w:rPr>
        <w:t>dut</w:t>
      </w:r>
      <w:proofErr w:type="spellEnd"/>
      <w:r w:rsidR="000C68AF" w:rsidRPr="00076B9A">
        <w:rPr>
          <w:sz w:val="16"/>
          <w:szCs w:val="16"/>
        </w:rPr>
        <w:t>”</w:t>
      </w:r>
      <w:r w:rsidRPr="00076B9A">
        <w:rPr>
          <w:sz w:val="16"/>
          <w:szCs w:val="16"/>
        </w:rPr>
        <w:t xml:space="preserve"> um número inteiro</w:t>
      </w:r>
      <w:r w:rsidR="00987B73" w:rsidRPr="00076B9A">
        <w:rPr>
          <w:sz w:val="16"/>
          <w:szCs w:val="16"/>
        </w:rPr>
        <w:t>, sendo que para a primeira Data de Aniversário “</w:t>
      </w:r>
      <w:proofErr w:type="spellStart"/>
      <w:r w:rsidR="00987B73" w:rsidRPr="00076B9A">
        <w:rPr>
          <w:sz w:val="16"/>
          <w:szCs w:val="16"/>
        </w:rPr>
        <w:t>dut</w:t>
      </w:r>
      <w:proofErr w:type="spellEnd"/>
      <w:r w:rsidR="00987B73" w:rsidRPr="00076B9A">
        <w:rPr>
          <w:sz w:val="16"/>
          <w:szCs w:val="16"/>
        </w:rPr>
        <w:t xml:space="preserve">” será igual a </w:t>
      </w:r>
      <w:r w:rsidR="00C334C6">
        <w:rPr>
          <w:sz w:val="16"/>
          <w:szCs w:val="16"/>
        </w:rPr>
        <w:t>2</w:t>
      </w:r>
      <w:r w:rsidR="00A123A9">
        <w:rPr>
          <w:sz w:val="16"/>
          <w:szCs w:val="16"/>
        </w:rPr>
        <w:t>0</w:t>
      </w:r>
      <w:r w:rsidR="003D234E" w:rsidRPr="00076B9A">
        <w:rPr>
          <w:sz w:val="16"/>
          <w:szCs w:val="16"/>
        </w:rPr>
        <w:t xml:space="preserve"> </w:t>
      </w:r>
      <w:r w:rsidR="00987B73" w:rsidRPr="00076B9A">
        <w:rPr>
          <w:sz w:val="16"/>
          <w:szCs w:val="16"/>
        </w:rPr>
        <w:t>(</w:t>
      </w:r>
      <w:r w:rsidR="00C334C6">
        <w:rPr>
          <w:sz w:val="16"/>
          <w:szCs w:val="16"/>
        </w:rPr>
        <w:t>vinte</w:t>
      </w:r>
      <w:r w:rsidR="00987B73" w:rsidRPr="00076B9A">
        <w:rPr>
          <w:sz w:val="16"/>
          <w:szCs w:val="16"/>
        </w:rPr>
        <w:t>) Dias Úteis, sendo também “</w:t>
      </w:r>
      <w:proofErr w:type="spellStart"/>
      <w:r w:rsidR="00987B73" w:rsidRPr="00076B9A">
        <w:rPr>
          <w:sz w:val="16"/>
          <w:szCs w:val="16"/>
        </w:rPr>
        <w:t>dut</w:t>
      </w:r>
      <w:proofErr w:type="spellEnd"/>
      <w:r w:rsidR="00987B73" w:rsidRPr="00076B9A">
        <w:rPr>
          <w:sz w:val="16"/>
          <w:szCs w:val="16"/>
        </w:rPr>
        <w:t>” um número inteiro</w:t>
      </w:r>
      <w:r w:rsidR="002032AB" w:rsidRPr="00076B9A">
        <w:rPr>
          <w:sz w:val="16"/>
          <w:szCs w:val="16"/>
        </w:rPr>
        <w:t>.</w:t>
      </w:r>
    </w:p>
    <w:p w14:paraId="576E75F0" w14:textId="77777777" w:rsidR="000B7C8A" w:rsidRPr="00076B9A" w:rsidRDefault="000B7C8A" w:rsidP="005345C4">
      <w:pPr>
        <w:pStyle w:val="Level3"/>
        <w:widowControl w:val="0"/>
        <w:numPr>
          <w:ilvl w:val="0"/>
          <w:numId w:val="0"/>
        </w:numPr>
        <w:spacing w:before="140" w:after="0"/>
        <w:ind w:left="1361"/>
        <w:rPr>
          <w:sz w:val="16"/>
          <w:szCs w:val="16"/>
        </w:rPr>
      </w:pPr>
      <w:r w:rsidRPr="00076B9A">
        <w:rPr>
          <w:sz w:val="16"/>
          <w:szCs w:val="16"/>
        </w:rPr>
        <w:t>Sendo que:</w:t>
      </w:r>
    </w:p>
    <w:p w14:paraId="43AF4C55" w14:textId="77777777" w:rsidR="000B7C8A" w:rsidRPr="00076B9A" w:rsidRDefault="000B7C8A" w:rsidP="00436406">
      <w:pPr>
        <w:pStyle w:val="Level4"/>
        <w:widowControl w:val="0"/>
        <w:tabs>
          <w:tab w:val="clear" w:pos="2041"/>
          <w:tab w:val="clear" w:pos="2722"/>
          <w:tab w:val="num" w:pos="2127"/>
        </w:tabs>
        <w:spacing w:before="140" w:after="0"/>
        <w:ind w:left="2127" w:hanging="709"/>
        <w:rPr>
          <w:rFonts w:cs="Arial"/>
          <w:sz w:val="16"/>
          <w:szCs w:val="16"/>
        </w:rPr>
      </w:pPr>
      <w:r w:rsidRPr="00076B9A">
        <w:rPr>
          <w:rFonts w:cs="Arial"/>
          <w:sz w:val="16"/>
          <w:szCs w:val="16"/>
        </w:rPr>
        <w:t>o número-índice do IPCA deverá ser utilizado considerando-se idêntico número de casas decimais daquele divulgado pelo IBGE;</w:t>
      </w:r>
    </w:p>
    <w:p w14:paraId="3710320B" w14:textId="77777777" w:rsidR="000B7C8A" w:rsidRPr="00076B9A" w:rsidRDefault="000B7C8A">
      <w:pPr>
        <w:pStyle w:val="Level4"/>
        <w:widowControl w:val="0"/>
        <w:tabs>
          <w:tab w:val="clear" w:pos="2041"/>
          <w:tab w:val="clear" w:pos="2722"/>
          <w:tab w:val="num" w:pos="2127"/>
        </w:tabs>
        <w:spacing w:before="140" w:after="0"/>
        <w:ind w:left="2127" w:hanging="709"/>
        <w:rPr>
          <w:rFonts w:cs="Arial"/>
          <w:sz w:val="16"/>
          <w:szCs w:val="16"/>
        </w:rPr>
      </w:pPr>
      <w:r w:rsidRPr="00076B9A">
        <w:rPr>
          <w:rFonts w:cs="Arial"/>
          <w:sz w:val="16"/>
          <w:szCs w:val="16"/>
        </w:rPr>
        <w:t xml:space="preserve">a aplicação do IPCA incidirá no menor período permitido pela legislação em vigor, sem necessidade de qualquer formalidade; </w:t>
      </w:r>
    </w:p>
    <w:p w14:paraId="035CAFAF" w14:textId="77777777" w:rsidR="00436406" w:rsidRPr="00076B9A" w:rsidRDefault="00436406" w:rsidP="00436406">
      <w:pPr>
        <w:pStyle w:val="Level4"/>
        <w:widowControl w:val="0"/>
        <w:tabs>
          <w:tab w:val="clear" w:pos="2041"/>
          <w:tab w:val="clear" w:pos="2722"/>
          <w:tab w:val="num" w:pos="2127"/>
        </w:tabs>
        <w:spacing w:before="140" w:after="0"/>
        <w:ind w:left="2127" w:hanging="709"/>
        <w:rPr>
          <w:rFonts w:cs="Arial"/>
          <w:sz w:val="16"/>
          <w:szCs w:val="16"/>
        </w:rPr>
      </w:pPr>
      <w:r w:rsidRPr="00076B9A">
        <w:rPr>
          <w:rFonts w:cs="Arial"/>
          <w:sz w:val="16"/>
          <w:szCs w:val="16"/>
        </w:rPr>
        <w:t>considera-se como "</w:t>
      </w:r>
      <w:r w:rsidRPr="00C6265E">
        <w:rPr>
          <w:rFonts w:cs="Arial"/>
          <w:bCs/>
          <w:sz w:val="16"/>
          <w:szCs w:val="16"/>
          <w:u w:val="single"/>
        </w:rPr>
        <w:t>Data de Aniversário</w:t>
      </w:r>
      <w:r w:rsidRPr="00076B9A">
        <w:rPr>
          <w:rFonts w:cs="Arial"/>
          <w:sz w:val="16"/>
          <w:szCs w:val="16"/>
        </w:rPr>
        <w:t>" todo o segundo Dia Útil anterior a</w:t>
      </w:r>
      <w:r w:rsidR="00A14A7F" w:rsidRPr="00076B9A">
        <w:rPr>
          <w:rFonts w:cs="Arial"/>
          <w:sz w:val="16"/>
          <w:szCs w:val="16"/>
        </w:rPr>
        <w:t xml:space="preserve"> data de aniversário dos CR</w:t>
      </w:r>
      <w:r w:rsidR="00FA49AE">
        <w:rPr>
          <w:rFonts w:cs="Arial"/>
          <w:sz w:val="16"/>
          <w:szCs w:val="16"/>
        </w:rPr>
        <w:t>I</w:t>
      </w:r>
      <w:r w:rsidRPr="00076B9A">
        <w:rPr>
          <w:rFonts w:cs="Arial"/>
          <w:sz w:val="16"/>
          <w:szCs w:val="16"/>
        </w:rPr>
        <w:t xml:space="preserve">. Considera-se como mês da atualização o período mensal compreendido entre duas datas de aniversário consecutivas; </w:t>
      </w:r>
    </w:p>
    <w:p w14:paraId="15CC7E54" w14:textId="77777777" w:rsidR="000B7C8A" w:rsidRPr="00076B9A" w:rsidRDefault="000B7C8A" w:rsidP="00436406">
      <w:pPr>
        <w:pStyle w:val="Level4"/>
        <w:widowControl w:val="0"/>
        <w:tabs>
          <w:tab w:val="clear" w:pos="2041"/>
          <w:tab w:val="clear" w:pos="2722"/>
          <w:tab w:val="num" w:pos="2127"/>
        </w:tabs>
        <w:spacing w:before="140" w:after="0"/>
        <w:ind w:left="2127" w:hanging="709"/>
        <w:rPr>
          <w:rFonts w:cs="Arial"/>
          <w:sz w:val="16"/>
          <w:szCs w:val="16"/>
        </w:rPr>
      </w:pPr>
      <w:r w:rsidRPr="00076B9A">
        <w:rPr>
          <w:rFonts w:cs="Arial"/>
          <w:sz w:val="16"/>
          <w:szCs w:val="16"/>
        </w:rPr>
        <w:t xml:space="preserve">o fator resultante da expressão </w:t>
      </w:r>
      <m:oMath>
        <m:sSup>
          <m:sSupPr>
            <m:ctrlPr>
              <w:rPr>
                <w:rFonts w:ascii="Cambria Math" w:hAnsi="Cambria Math" w:cs="Arial"/>
                <w:i/>
                <w:color w:val="000000"/>
                <w:sz w:val="16"/>
                <w:szCs w:val="16"/>
              </w:rPr>
            </m:ctrlPr>
          </m:sSupPr>
          <m:e>
            <m:d>
              <m:dPr>
                <m:ctrlPr>
                  <w:rPr>
                    <w:rFonts w:ascii="Cambria Math" w:hAnsi="Cambria Math" w:cs="Arial"/>
                    <w:i/>
                    <w:color w:val="000000"/>
                    <w:sz w:val="16"/>
                    <w:szCs w:val="16"/>
                  </w:rPr>
                </m:ctrlPr>
              </m:dPr>
              <m:e>
                <m:f>
                  <m:fPr>
                    <m:ctrlPr>
                      <w:rPr>
                        <w:rFonts w:ascii="Cambria Math" w:hAnsi="Cambria Math" w:cs="Arial"/>
                        <w:i/>
                        <w:color w:val="000000"/>
                        <w:sz w:val="16"/>
                        <w:szCs w:val="16"/>
                      </w:rPr>
                    </m:ctrlPr>
                  </m:fPr>
                  <m:num>
                    <m:sSub>
                      <m:sSubPr>
                        <m:ctrlPr>
                          <w:rPr>
                            <w:rFonts w:ascii="Cambria Math" w:hAnsi="Cambria Math" w:cs="Arial"/>
                            <w:i/>
                            <w:color w:val="000000"/>
                            <w:sz w:val="16"/>
                            <w:szCs w:val="16"/>
                          </w:rPr>
                        </m:ctrlPr>
                      </m:sSubPr>
                      <m:e>
                        <m:r>
                          <w:rPr>
                            <w:rFonts w:ascii="Cambria Math" w:hAnsi="Cambria Math" w:cs="Arial"/>
                            <w:color w:val="000000"/>
                            <w:sz w:val="16"/>
                            <w:szCs w:val="16"/>
                          </w:rPr>
                          <m:t>NI</m:t>
                        </m:r>
                      </m:e>
                      <m:sub>
                        <m:r>
                          <w:rPr>
                            <w:rFonts w:ascii="Cambria Math" w:hAnsi="Cambria Math" w:cs="Arial"/>
                            <w:color w:val="000000"/>
                            <w:sz w:val="16"/>
                            <w:szCs w:val="16"/>
                          </w:rPr>
                          <m:t>k</m:t>
                        </m:r>
                      </m:sub>
                    </m:sSub>
                  </m:num>
                  <m:den>
                    <m:sSub>
                      <m:sSubPr>
                        <m:ctrlPr>
                          <w:rPr>
                            <w:rFonts w:ascii="Cambria Math" w:hAnsi="Cambria Math" w:cs="Arial"/>
                            <w:i/>
                            <w:color w:val="000000"/>
                            <w:sz w:val="16"/>
                            <w:szCs w:val="16"/>
                          </w:rPr>
                        </m:ctrlPr>
                      </m:sSubPr>
                      <m:e>
                        <m:r>
                          <w:rPr>
                            <w:rFonts w:ascii="Cambria Math" w:hAnsi="Cambria Math" w:cs="Arial"/>
                            <w:color w:val="000000"/>
                            <w:sz w:val="16"/>
                            <w:szCs w:val="16"/>
                          </w:rPr>
                          <m:t>NI</m:t>
                        </m:r>
                      </m:e>
                      <m:sub>
                        <m:r>
                          <w:rPr>
                            <w:rFonts w:ascii="Cambria Math" w:hAnsi="Cambria Math" w:cs="Arial"/>
                            <w:color w:val="000000"/>
                            <w:sz w:val="16"/>
                            <w:szCs w:val="16"/>
                          </w:rPr>
                          <m:t>k-1</m:t>
                        </m:r>
                      </m:sub>
                    </m:sSub>
                  </m:den>
                </m:f>
              </m:e>
            </m:d>
          </m:e>
          <m:sup>
            <m:f>
              <m:fPr>
                <m:ctrlPr>
                  <w:rPr>
                    <w:rFonts w:ascii="Cambria Math" w:hAnsi="Cambria Math" w:cs="Arial"/>
                    <w:i/>
                    <w:color w:val="000000"/>
                    <w:sz w:val="16"/>
                    <w:szCs w:val="16"/>
                  </w:rPr>
                </m:ctrlPr>
              </m:fPr>
              <m:num>
                <m:r>
                  <w:rPr>
                    <w:rFonts w:ascii="Cambria Math" w:hAnsi="Cambria Math" w:cs="Arial"/>
                    <w:color w:val="000000"/>
                    <w:sz w:val="16"/>
                    <w:szCs w:val="16"/>
                  </w:rPr>
                  <m:t>dup</m:t>
                </m:r>
              </m:num>
              <m:den>
                <m:r>
                  <w:rPr>
                    <w:rFonts w:ascii="Cambria Math" w:hAnsi="Cambria Math" w:cs="Arial"/>
                    <w:color w:val="000000"/>
                    <w:sz w:val="16"/>
                    <w:szCs w:val="16"/>
                  </w:rPr>
                  <m:t>dut</m:t>
                </m:r>
              </m:den>
            </m:f>
          </m:sup>
        </m:sSup>
      </m:oMath>
      <w:r w:rsidRPr="00076B9A">
        <w:rPr>
          <w:rFonts w:cs="Arial"/>
          <w:sz w:val="16"/>
          <w:szCs w:val="16"/>
        </w:rPr>
        <w:t xml:space="preserve"> é considerado com 8 (oito) casas decimais, sem arredondamento;</w:t>
      </w:r>
    </w:p>
    <w:p w14:paraId="6117275E" w14:textId="77777777" w:rsidR="000B7C8A" w:rsidRPr="00076B9A" w:rsidRDefault="000B7C8A" w:rsidP="00436406">
      <w:pPr>
        <w:pStyle w:val="Level4"/>
        <w:widowControl w:val="0"/>
        <w:tabs>
          <w:tab w:val="clear" w:pos="2041"/>
          <w:tab w:val="clear" w:pos="2722"/>
          <w:tab w:val="num" w:pos="2127"/>
        </w:tabs>
        <w:spacing w:before="140" w:after="0"/>
        <w:ind w:left="2127" w:hanging="709"/>
        <w:rPr>
          <w:rFonts w:cs="Arial"/>
          <w:sz w:val="16"/>
          <w:szCs w:val="16"/>
        </w:rPr>
      </w:pPr>
      <w:r w:rsidRPr="00076B9A">
        <w:rPr>
          <w:rFonts w:cs="Arial"/>
          <w:sz w:val="16"/>
          <w:szCs w:val="16"/>
        </w:rPr>
        <w:t xml:space="preserve">o </w:t>
      </w:r>
      <w:proofErr w:type="spellStart"/>
      <w:r w:rsidRPr="00076B9A">
        <w:rPr>
          <w:rFonts w:cs="Arial"/>
          <w:sz w:val="16"/>
          <w:szCs w:val="16"/>
        </w:rPr>
        <w:t>produtório</w:t>
      </w:r>
      <w:proofErr w:type="spellEnd"/>
      <w:r w:rsidRPr="00076B9A">
        <w:rPr>
          <w:rFonts w:cs="Arial"/>
          <w:sz w:val="16"/>
          <w:szCs w:val="16"/>
        </w:rPr>
        <w:t xml:space="preserve"> é executado a partir do fator mais recente, acrescentando-se, em seguida, os mais remotos. Os resultados intermediários são calculados com 16 (dezesseis) casas decimais, sem arredondamento; e</w:t>
      </w:r>
    </w:p>
    <w:p w14:paraId="504E2C98" w14:textId="77777777" w:rsidR="000B7C8A" w:rsidRPr="00076B9A" w:rsidRDefault="000B7C8A" w:rsidP="00436406">
      <w:pPr>
        <w:pStyle w:val="Level4"/>
        <w:widowControl w:val="0"/>
        <w:tabs>
          <w:tab w:val="clear" w:pos="2041"/>
          <w:tab w:val="clear" w:pos="2722"/>
          <w:tab w:val="num" w:pos="2127"/>
        </w:tabs>
        <w:spacing w:before="140" w:after="0"/>
        <w:ind w:left="2127" w:hanging="709"/>
        <w:rPr>
          <w:rFonts w:cs="Arial"/>
          <w:sz w:val="16"/>
          <w:szCs w:val="16"/>
        </w:rPr>
      </w:pPr>
      <w:r w:rsidRPr="00076B9A">
        <w:rPr>
          <w:rFonts w:cs="Arial"/>
          <w:sz w:val="16"/>
          <w:szCs w:val="16"/>
        </w:rPr>
        <w:t xml:space="preserve">os valores dos finais de semana ou feriados serão iguais ao valor do dia útil subsequente, apropriando o </w:t>
      </w:r>
      <w:r w:rsidR="000C68AF" w:rsidRPr="00076B9A">
        <w:rPr>
          <w:rFonts w:cs="Arial"/>
          <w:sz w:val="16"/>
          <w:szCs w:val="16"/>
        </w:rPr>
        <w:t>“</w:t>
      </w:r>
      <w:r w:rsidRPr="00076B9A">
        <w:rPr>
          <w:rFonts w:cs="Arial"/>
          <w:sz w:val="16"/>
          <w:szCs w:val="16"/>
        </w:rPr>
        <w:t>pro rata</w:t>
      </w:r>
      <w:r w:rsidR="000C68AF" w:rsidRPr="00076B9A">
        <w:rPr>
          <w:rFonts w:cs="Arial"/>
          <w:sz w:val="16"/>
          <w:szCs w:val="16"/>
        </w:rPr>
        <w:t>”</w:t>
      </w:r>
      <w:r w:rsidRPr="00076B9A">
        <w:rPr>
          <w:rFonts w:cs="Arial"/>
          <w:sz w:val="16"/>
          <w:szCs w:val="16"/>
        </w:rPr>
        <w:t xml:space="preserve"> do último Dia Útil anterior.</w:t>
      </w:r>
    </w:p>
    <w:p w14:paraId="6211AF30" w14:textId="77777777" w:rsidR="00987B73" w:rsidRPr="00076B9A" w:rsidRDefault="000B7C8A" w:rsidP="003D234E">
      <w:pPr>
        <w:pStyle w:val="Level3"/>
        <w:widowControl w:val="0"/>
        <w:numPr>
          <w:ilvl w:val="0"/>
          <w:numId w:val="0"/>
        </w:numPr>
        <w:spacing w:before="140" w:after="0"/>
        <w:ind w:left="1361"/>
        <w:rPr>
          <w:sz w:val="16"/>
          <w:szCs w:val="16"/>
        </w:rPr>
      </w:pPr>
      <w:r w:rsidRPr="00076B9A">
        <w:rPr>
          <w:sz w:val="16"/>
          <w:szCs w:val="16"/>
        </w:rPr>
        <w:t xml:space="preserve">Para fins de cálculo da Atualização Monetária, define-se </w:t>
      </w:r>
      <w:r w:rsidR="000C68AF" w:rsidRPr="00076B9A">
        <w:rPr>
          <w:sz w:val="16"/>
          <w:szCs w:val="16"/>
        </w:rPr>
        <w:t>“</w:t>
      </w:r>
      <w:r w:rsidRPr="00C6265E">
        <w:rPr>
          <w:bCs/>
          <w:sz w:val="16"/>
          <w:szCs w:val="16"/>
          <w:u w:val="single"/>
        </w:rPr>
        <w:t>Período de Capitalização</w:t>
      </w:r>
      <w:r w:rsidR="003151E5" w:rsidRPr="00C6265E">
        <w:rPr>
          <w:bCs/>
          <w:sz w:val="16"/>
          <w:szCs w:val="16"/>
          <w:u w:val="single"/>
        </w:rPr>
        <w:t xml:space="preserve"> Atualização Monetária</w:t>
      </w:r>
      <w:r w:rsidR="000C68AF" w:rsidRPr="00076B9A">
        <w:rPr>
          <w:sz w:val="16"/>
          <w:szCs w:val="16"/>
        </w:rPr>
        <w:t>”</w:t>
      </w:r>
      <w:r w:rsidRPr="00076B9A">
        <w:rPr>
          <w:sz w:val="16"/>
          <w:szCs w:val="16"/>
        </w:rPr>
        <w:t xml:space="preserve"> como o intervalo de tempo que se inicia </w:t>
      </w:r>
      <w:r w:rsidRPr="00076B9A">
        <w:rPr>
          <w:b/>
          <w:bCs/>
          <w:sz w:val="16"/>
          <w:szCs w:val="16"/>
        </w:rPr>
        <w:t>(i)</w:t>
      </w:r>
      <w:r w:rsidRPr="00076B9A">
        <w:rPr>
          <w:sz w:val="16"/>
          <w:szCs w:val="16"/>
        </w:rPr>
        <w:t xml:space="preserve"> na </w:t>
      </w:r>
      <w:r w:rsidR="00423C90" w:rsidRPr="00076B9A">
        <w:rPr>
          <w:sz w:val="16"/>
          <w:szCs w:val="16"/>
        </w:rPr>
        <w:t>P</w:t>
      </w:r>
      <w:r w:rsidRPr="00076B9A">
        <w:rPr>
          <w:sz w:val="16"/>
          <w:szCs w:val="16"/>
        </w:rPr>
        <w:t xml:space="preserve">rimeira Data de Integralização (inclusive) e termina na primeira </w:t>
      </w:r>
      <w:r w:rsidR="00B747B5">
        <w:rPr>
          <w:sz w:val="16"/>
          <w:szCs w:val="16"/>
        </w:rPr>
        <w:t>Data de Aniversário</w:t>
      </w:r>
      <w:r w:rsidRPr="00076B9A">
        <w:rPr>
          <w:sz w:val="16"/>
          <w:szCs w:val="16"/>
        </w:rPr>
        <w:t xml:space="preserve"> (exclusive), no caso do primeiro Período de Capitalização</w:t>
      </w:r>
      <w:r w:rsidR="003151E5" w:rsidRPr="00076B9A">
        <w:rPr>
          <w:sz w:val="16"/>
          <w:szCs w:val="16"/>
        </w:rPr>
        <w:t xml:space="preserve"> Atualização Monetária</w:t>
      </w:r>
      <w:r w:rsidRPr="00076B9A">
        <w:rPr>
          <w:sz w:val="16"/>
          <w:szCs w:val="16"/>
        </w:rPr>
        <w:t xml:space="preserve">, ou </w:t>
      </w:r>
      <w:r w:rsidRPr="00076B9A">
        <w:rPr>
          <w:b/>
          <w:bCs/>
          <w:sz w:val="16"/>
          <w:szCs w:val="16"/>
        </w:rPr>
        <w:t>(</w:t>
      </w:r>
      <w:proofErr w:type="spellStart"/>
      <w:r w:rsidRPr="00076B9A">
        <w:rPr>
          <w:b/>
          <w:bCs/>
          <w:sz w:val="16"/>
          <w:szCs w:val="16"/>
        </w:rPr>
        <w:t>ii</w:t>
      </w:r>
      <w:proofErr w:type="spellEnd"/>
      <w:r w:rsidRPr="00076B9A">
        <w:rPr>
          <w:b/>
          <w:bCs/>
          <w:sz w:val="16"/>
          <w:szCs w:val="16"/>
        </w:rPr>
        <w:t>)</w:t>
      </w:r>
      <w:r w:rsidRPr="00076B9A">
        <w:rPr>
          <w:sz w:val="16"/>
          <w:szCs w:val="16"/>
        </w:rPr>
        <w:t xml:space="preserve"> na últim</w:t>
      </w:r>
      <w:r w:rsidR="000C68AF" w:rsidRPr="00076B9A">
        <w:rPr>
          <w:sz w:val="16"/>
          <w:szCs w:val="16"/>
        </w:rPr>
        <w:t>a</w:t>
      </w:r>
      <w:r w:rsidRPr="00076B9A">
        <w:rPr>
          <w:sz w:val="16"/>
          <w:szCs w:val="16"/>
        </w:rPr>
        <w:t xml:space="preserve"> </w:t>
      </w:r>
      <w:r w:rsidR="000C68AF" w:rsidRPr="00076B9A">
        <w:rPr>
          <w:sz w:val="16"/>
          <w:szCs w:val="16"/>
        </w:rPr>
        <w:t xml:space="preserve">Data de </w:t>
      </w:r>
      <w:r w:rsidR="00B747B5">
        <w:rPr>
          <w:sz w:val="16"/>
          <w:szCs w:val="16"/>
        </w:rPr>
        <w:t>Aniversário</w:t>
      </w:r>
      <w:r w:rsidR="003D234E">
        <w:rPr>
          <w:sz w:val="16"/>
          <w:szCs w:val="16"/>
        </w:rPr>
        <w:t xml:space="preserve"> </w:t>
      </w:r>
      <w:r w:rsidRPr="00076B9A">
        <w:rPr>
          <w:sz w:val="16"/>
          <w:szCs w:val="16"/>
        </w:rPr>
        <w:t xml:space="preserve">(inclusive) e termina na próxima Data de </w:t>
      </w:r>
      <w:r w:rsidR="00B747B5">
        <w:rPr>
          <w:sz w:val="16"/>
          <w:szCs w:val="16"/>
        </w:rPr>
        <w:t>Aniversário</w:t>
      </w:r>
      <w:r w:rsidRPr="00076B9A">
        <w:rPr>
          <w:sz w:val="16"/>
          <w:szCs w:val="16"/>
        </w:rPr>
        <w:t xml:space="preserve"> (exclusive), no caso dos demais Períodos de Capitalização</w:t>
      </w:r>
      <w:r w:rsidR="003151E5" w:rsidRPr="00076B9A">
        <w:rPr>
          <w:sz w:val="16"/>
          <w:szCs w:val="16"/>
        </w:rPr>
        <w:t xml:space="preserve"> Atualização Monetária</w:t>
      </w:r>
      <w:r w:rsidRPr="00076B9A">
        <w:rPr>
          <w:sz w:val="16"/>
          <w:szCs w:val="16"/>
        </w:rPr>
        <w:t xml:space="preserve">. Cada Período de Capitalização </w:t>
      </w:r>
      <w:r w:rsidR="003151E5" w:rsidRPr="00076B9A">
        <w:rPr>
          <w:sz w:val="16"/>
          <w:szCs w:val="16"/>
        </w:rPr>
        <w:t xml:space="preserve">Atualização Monetária </w:t>
      </w:r>
      <w:r w:rsidRPr="00076B9A">
        <w:rPr>
          <w:sz w:val="16"/>
          <w:szCs w:val="16"/>
        </w:rPr>
        <w:t>sucede o anterior sem solução de continuidade, até a Data de Vencimento das Debêntures IPCA.</w:t>
      </w:r>
    </w:p>
    <w:p w14:paraId="5B7ABAD3" w14:textId="77777777" w:rsidR="004844FF" w:rsidRPr="003D234E" w:rsidRDefault="004844FF" w:rsidP="003D234E">
      <w:pPr>
        <w:pStyle w:val="Level3"/>
        <w:widowControl w:val="0"/>
        <w:numPr>
          <w:ilvl w:val="0"/>
          <w:numId w:val="0"/>
        </w:numPr>
        <w:spacing w:before="140" w:after="0"/>
        <w:ind w:left="1361"/>
        <w:rPr>
          <w:sz w:val="16"/>
          <w:szCs w:val="16"/>
        </w:rPr>
      </w:pPr>
      <w:bookmarkStart w:id="152" w:name="_DV_M122"/>
      <w:bookmarkStart w:id="153" w:name="_DV_M123"/>
      <w:bookmarkStart w:id="154" w:name="_DV_M124"/>
      <w:bookmarkStart w:id="155" w:name="_DV_M127"/>
      <w:bookmarkStart w:id="156" w:name="_DV_M128"/>
      <w:bookmarkStart w:id="157" w:name="_DV_M130"/>
      <w:bookmarkStart w:id="158" w:name="_Ref105420272"/>
      <w:bookmarkEnd w:id="152"/>
      <w:bookmarkEnd w:id="153"/>
      <w:bookmarkEnd w:id="154"/>
      <w:bookmarkEnd w:id="155"/>
      <w:bookmarkEnd w:id="156"/>
      <w:bookmarkEnd w:id="157"/>
      <w:r w:rsidRPr="003D234E">
        <w:rPr>
          <w:sz w:val="16"/>
          <w:szCs w:val="16"/>
        </w:rPr>
        <w:t xml:space="preserve">Se até a Data de Aniversário das Debêntures o </w:t>
      </w:r>
      <w:proofErr w:type="spellStart"/>
      <w:r w:rsidRPr="003D234E">
        <w:rPr>
          <w:sz w:val="16"/>
          <w:szCs w:val="16"/>
        </w:rPr>
        <w:t>NIk</w:t>
      </w:r>
      <w:proofErr w:type="spellEnd"/>
      <w:r w:rsidRPr="003D234E">
        <w:rPr>
          <w:sz w:val="16"/>
          <w:szCs w:val="16"/>
        </w:rPr>
        <w:t xml:space="preserve"> não houver sido divulgado, deverá ser utilizado em substituição a </w:t>
      </w:r>
      <w:proofErr w:type="spellStart"/>
      <w:r w:rsidRPr="003D234E">
        <w:rPr>
          <w:sz w:val="16"/>
          <w:szCs w:val="16"/>
        </w:rPr>
        <w:t>NIk</w:t>
      </w:r>
      <w:proofErr w:type="spellEnd"/>
      <w:r w:rsidRPr="003D234E">
        <w:rPr>
          <w:sz w:val="16"/>
          <w:szCs w:val="16"/>
        </w:rPr>
        <w:t xml:space="preserve"> na apuração do Fator “C” um número-índice projetado calculado com base na última projeção disponível divulgada pela ANBIMA (“</w:t>
      </w:r>
      <w:r w:rsidRPr="003D234E">
        <w:rPr>
          <w:sz w:val="16"/>
          <w:szCs w:val="16"/>
          <w:u w:val="single"/>
        </w:rPr>
        <w:t>Número Índice Projetado</w:t>
      </w:r>
      <w:r w:rsidRPr="003D234E">
        <w:rPr>
          <w:sz w:val="16"/>
          <w:szCs w:val="16"/>
        </w:rPr>
        <w:t>” e “</w:t>
      </w:r>
      <w:r w:rsidRPr="003D234E">
        <w:rPr>
          <w:sz w:val="16"/>
          <w:szCs w:val="16"/>
          <w:u w:val="single"/>
        </w:rPr>
        <w:t>Projeção</w:t>
      </w:r>
      <w:r w:rsidRPr="003D234E">
        <w:rPr>
          <w:sz w:val="16"/>
          <w:szCs w:val="16"/>
        </w:rPr>
        <w:t>”, respectivamente) da variação percentual do IPCA, mediante a aplicação da seguinte fórmula:</w:t>
      </w:r>
    </w:p>
    <w:bookmarkStart w:id="159" w:name="_Hlk52365228"/>
    <w:p w14:paraId="0E5E0A32" w14:textId="77777777" w:rsidR="004844FF" w:rsidRPr="003D234E" w:rsidRDefault="00FF5EF7" w:rsidP="003D234E">
      <w:pPr>
        <w:pStyle w:val="Level3"/>
        <w:widowControl w:val="0"/>
        <w:numPr>
          <w:ilvl w:val="0"/>
          <w:numId w:val="0"/>
        </w:numPr>
        <w:spacing w:before="140" w:after="0" w:line="312" w:lineRule="auto"/>
        <w:ind w:left="709"/>
        <w:outlineLvl w:val="9"/>
        <w:rPr>
          <w:sz w:val="16"/>
          <w:szCs w:val="16"/>
        </w:rPr>
      </w:pPr>
      <m:oMathPara>
        <m:oMath>
          <m:sSub>
            <m:sSubPr>
              <m:ctrlPr>
                <w:rPr>
                  <w:rFonts w:ascii="Cambria Math" w:hAnsi="Cambria Math"/>
                  <w:noProof/>
                  <w:sz w:val="18"/>
                  <w:szCs w:val="18"/>
                </w:rPr>
              </m:ctrlPr>
            </m:sSubPr>
            <m:e>
              <m:r>
                <w:rPr>
                  <w:rFonts w:ascii="Cambria Math" w:hAnsi="Cambria Math"/>
                  <w:noProof/>
                  <w:sz w:val="18"/>
                  <w:szCs w:val="18"/>
                </w:rPr>
                <m:t>NI</m:t>
              </m:r>
            </m:e>
            <m:sub>
              <m:r>
                <w:rPr>
                  <w:rFonts w:ascii="Cambria Math" w:hAnsi="Cambria Math"/>
                  <w:noProof/>
                  <w:sz w:val="18"/>
                  <w:szCs w:val="18"/>
                </w:rPr>
                <m:t>kp</m:t>
              </m:r>
            </m:sub>
          </m:sSub>
          <m:r>
            <m:rPr>
              <m:sty m:val="p"/>
            </m:rPr>
            <w:rPr>
              <w:rFonts w:ascii="Cambria Math" w:hAnsi="Cambria Math"/>
              <w:noProof/>
              <w:sz w:val="18"/>
              <w:szCs w:val="18"/>
            </w:rPr>
            <m:t>=</m:t>
          </m:r>
          <m:sSub>
            <m:sSubPr>
              <m:ctrlPr>
                <w:rPr>
                  <w:rFonts w:ascii="Cambria Math" w:hAnsi="Cambria Math"/>
                  <w:noProof/>
                  <w:sz w:val="18"/>
                  <w:szCs w:val="18"/>
                </w:rPr>
              </m:ctrlPr>
            </m:sSubPr>
            <m:e>
              <m:r>
                <w:rPr>
                  <w:rFonts w:ascii="Cambria Math" w:hAnsi="Cambria Math"/>
                  <w:noProof/>
                  <w:sz w:val="18"/>
                  <w:szCs w:val="18"/>
                </w:rPr>
                <m:t>NI</m:t>
              </m:r>
            </m:e>
            <m:sub>
              <m:r>
                <w:rPr>
                  <w:rFonts w:ascii="Cambria Math" w:hAnsi="Cambria Math"/>
                  <w:noProof/>
                  <w:sz w:val="18"/>
                  <w:szCs w:val="18"/>
                </w:rPr>
                <m:t>k</m:t>
              </m:r>
              <m:r>
                <m:rPr>
                  <m:sty m:val="p"/>
                </m:rPr>
                <w:rPr>
                  <w:rFonts w:ascii="Cambria Math" w:hAnsi="Cambria Math"/>
                  <w:noProof/>
                  <w:sz w:val="18"/>
                  <w:szCs w:val="18"/>
                </w:rPr>
                <m:t>-1</m:t>
              </m:r>
            </m:sub>
          </m:sSub>
          <m:r>
            <m:rPr>
              <m:sty m:val="p"/>
            </m:rPr>
            <w:rPr>
              <w:rFonts w:ascii="Cambria Math" w:hAnsi="Cambria Math"/>
              <w:noProof/>
              <w:sz w:val="18"/>
              <w:szCs w:val="18"/>
            </w:rPr>
            <m:t>×</m:t>
          </m:r>
          <m:d>
            <m:dPr>
              <m:ctrlPr>
                <w:rPr>
                  <w:rFonts w:ascii="Cambria Math" w:hAnsi="Cambria Math"/>
                  <w:noProof/>
                  <w:sz w:val="18"/>
                  <w:szCs w:val="18"/>
                </w:rPr>
              </m:ctrlPr>
            </m:dPr>
            <m:e>
              <m:r>
                <m:rPr>
                  <m:sty m:val="p"/>
                </m:rPr>
                <w:rPr>
                  <w:rFonts w:ascii="Cambria Math" w:hAnsi="Cambria Math"/>
                  <w:noProof/>
                  <w:sz w:val="18"/>
                  <w:szCs w:val="18"/>
                </w:rPr>
                <m:t>1+</m:t>
              </m:r>
              <m:r>
                <w:rPr>
                  <w:rFonts w:ascii="Cambria Math" w:hAnsi="Cambria Math"/>
                  <w:noProof/>
                  <w:sz w:val="18"/>
                  <w:szCs w:val="18"/>
                </w:rPr>
                <m:t>Proje</m:t>
              </m:r>
              <m:r>
                <m:rPr>
                  <m:sty m:val="p"/>
                </m:rPr>
                <w:rPr>
                  <w:rFonts w:ascii="Cambria Math" w:hAnsi="Cambria Math"/>
                  <w:noProof/>
                  <w:sz w:val="18"/>
                  <w:szCs w:val="18"/>
                </w:rPr>
                <m:t>çã</m:t>
              </m:r>
              <m:r>
                <w:rPr>
                  <w:rFonts w:ascii="Cambria Math" w:hAnsi="Cambria Math"/>
                  <w:noProof/>
                  <w:sz w:val="18"/>
                  <w:szCs w:val="18"/>
                </w:rPr>
                <m:t>o</m:t>
              </m:r>
            </m:e>
          </m:d>
        </m:oMath>
      </m:oMathPara>
      <w:bookmarkEnd w:id="159"/>
    </w:p>
    <w:p w14:paraId="48B9D5F6" w14:textId="77777777" w:rsidR="004844FF" w:rsidRPr="003D234E" w:rsidRDefault="004844FF" w:rsidP="003D234E">
      <w:pPr>
        <w:pStyle w:val="Level1"/>
        <w:widowControl w:val="0"/>
        <w:numPr>
          <w:ilvl w:val="0"/>
          <w:numId w:val="0"/>
        </w:numPr>
        <w:spacing w:before="140" w:after="0"/>
        <w:ind w:left="1361"/>
        <w:rPr>
          <w:rFonts w:cs="Arial"/>
          <w:sz w:val="16"/>
          <w:szCs w:val="16"/>
        </w:rPr>
      </w:pPr>
      <w:r w:rsidRPr="003D234E">
        <w:rPr>
          <w:rFonts w:cs="Arial"/>
          <w:b w:val="0"/>
          <w:bCs w:val="0"/>
          <w:sz w:val="16"/>
          <w:szCs w:val="16"/>
        </w:rPr>
        <w:t>Onde:</w:t>
      </w:r>
    </w:p>
    <w:p w14:paraId="1C52283E" w14:textId="77777777" w:rsidR="004844FF" w:rsidRPr="002C7D6B" w:rsidRDefault="004844FF" w:rsidP="003D234E">
      <w:pPr>
        <w:pStyle w:val="Level1"/>
        <w:widowControl w:val="0"/>
        <w:numPr>
          <w:ilvl w:val="0"/>
          <w:numId w:val="0"/>
        </w:numPr>
        <w:spacing w:before="140" w:after="0"/>
        <w:ind w:left="1361"/>
        <w:rPr>
          <w:rFonts w:cs="Arial"/>
          <w:sz w:val="16"/>
          <w:szCs w:val="16"/>
        </w:rPr>
      </w:pPr>
      <w:proofErr w:type="spellStart"/>
      <w:r w:rsidRPr="002C7D6B">
        <w:rPr>
          <w:rFonts w:cs="Arial"/>
          <w:b w:val="0"/>
          <w:bCs w:val="0"/>
          <w:sz w:val="16"/>
          <w:szCs w:val="16"/>
        </w:rPr>
        <w:t>NIkp</w:t>
      </w:r>
      <w:proofErr w:type="spellEnd"/>
      <w:r w:rsidRPr="002C7D6B">
        <w:rPr>
          <w:rFonts w:cs="Arial"/>
          <w:b w:val="0"/>
          <w:bCs w:val="0"/>
          <w:sz w:val="16"/>
          <w:szCs w:val="16"/>
        </w:rPr>
        <w:t xml:space="preserve"> = Número Índice Projetado do IPCA para o mês de atualização, calculado com 2 (duas) casas decimais, com arredondamento;</w:t>
      </w:r>
    </w:p>
    <w:p w14:paraId="16DE9F41" w14:textId="77777777" w:rsidR="004844FF" w:rsidRPr="002C7D6B" w:rsidRDefault="004844FF" w:rsidP="003D234E">
      <w:pPr>
        <w:pStyle w:val="Level1"/>
        <w:widowControl w:val="0"/>
        <w:numPr>
          <w:ilvl w:val="0"/>
          <w:numId w:val="0"/>
        </w:numPr>
        <w:spacing w:before="140" w:after="0"/>
        <w:ind w:left="1361"/>
        <w:rPr>
          <w:sz w:val="16"/>
          <w:szCs w:val="16"/>
        </w:rPr>
      </w:pPr>
      <w:r w:rsidRPr="002C7D6B">
        <w:rPr>
          <w:rFonts w:cs="Arial"/>
          <w:b w:val="0"/>
          <w:bCs w:val="0"/>
          <w:sz w:val="16"/>
          <w:szCs w:val="16"/>
        </w:rPr>
        <w:t>Projeção = variação percentual projetada pela ANBIMA referente ao mês de atualização;</w:t>
      </w:r>
    </w:p>
    <w:p w14:paraId="75903416" w14:textId="77777777" w:rsidR="004844FF" w:rsidRPr="003D234E" w:rsidRDefault="004844FF" w:rsidP="003D234E">
      <w:pPr>
        <w:pStyle w:val="Level1"/>
        <w:widowControl w:val="0"/>
        <w:numPr>
          <w:ilvl w:val="0"/>
          <w:numId w:val="0"/>
        </w:numPr>
        <w:spacing w:before="140" w:after="0"/>
        <w:ind w:left="1361"/>
        <w:rPr>
          <w:sz w:val="16"/>
          <w:szCs w:val="16"/>
        </w:rPr>
      </w:pPr>
      <w:r w:rsidRPr="002C7D6B">
        <w:rPr>
          <w:rFonts w:cs="Arial"/>
          <w:b w:val="0"/>
          <w:bCs w:val="0"/>
          <w:sz w:val="16"/>
          <w:szCs w:val="16"/>
        </w:rPr>
        <w:t xml:space="preserve">O Número Índice Projetado será utilizado, provisoriamente, enquanto não houver sido divulgado o número índice correspondente ao mês de atualização, não sendo, porém, devida nenhuma compensação entre a </w:t>
      </w:r>
      <w:r w:rsidR="00DF3CAD">
        <w:rPr>
          <w:rFonts w:cs="Arial"/>
          <w:b w:val="0"/>
          <w:bCs w:val="0"/>
          <w:sz w:val="16"/>
          <w:szCs w:val="16"/>
        </w:rPr>
        <w:t>Devedora</w:t>
      </w:r>
      <w:r w:rsidRPr="003D234E">
        <w:rPr>
          <w:rFonts w:cs="Arial"/>
          <w:b w:val="0"/>
          <w:bCs w:val="0"/>
          <w:sz w:val="16"/>
          <w:szCs w:val="16"/>
        </w:rPr>
        <w:t xml:space="preserve"> e o Debenturista quando da divulgação posterior do IPCA que seria aplicável; e</w:t>
      </w:r>
    </w:p>
    <w:p w14:paraId="382B2807" w14:textId="77777777" w:rsidR="004844FF" w:rsidRPr="003D234E" w:rsidRDefault="004844FF" w:rsidP="003D234E">
      <w:pPr>
        <w:pStyle w:val="Level1"/>
        <w:widowControl w:val="0"/>
        <w:numPr>
          <w:ilvl w:val="0"/>
          <w:numId w:val="0"/>
        </w:numPr>
        <w:spacing w:before="140" w:after="0"/>
        <w:ind w:left="1361"/>
        <w:rPr>
          <w:sz w:val="16"/>
          <w:szCs w:val="16"/>
        </w:rPr>
      </w:pPr>
      <w:r w:rsidRPr="003D234E">
        <w:rPr>
          <w:rFonts w:cs="Arial"/>
          <w:b w:val="0"/>
          <w:bCs w:val="0"/>
          <w:sz w:val="16"/>
          <w:szCs w:val="16"/>
        </w:rPr>
        <w:t xml:space="preserve">O número </w:t>
      </w:r>
      <w:proofErr w:type="gramStart"/>
      <w:r w:rsidRPr="003D234E">
        <w:rPr>
          <w:rFonts w:cs="Arial"/>
          <w:b w:val="0"/>
          <w:bCs w:val="0"/>
          <w:sz w:val="16"/>
          <w:szCs w:val="16"/>
        </w:rPr>
        <w:t>índice do IPCA, bem como as projeções de sua variação, deverão</w:t>
      </w:r>
      <w:proofErr w:type="gramEnd"/>
      <w:r w:rsidRPr="003D234E">
        <w:rPr>
          <w:rFonts w:cs="Arial"/>
          <w:b w:val="0"/>
          <w:bCs w:val="0"/>
          <w:sz w:val="16"/>
          <w:szCs w:val="16"/>
        </w:rPr>
        <w:t xml:space="preserve"> ser utilizados considerando idêntico o número de casas decimais divulgado pelo órgão responsável por seu cálculo/apuração.</w:t>
      </w:r>
    </w:p>
    <w:bookmarkEnd w:id="158"/>
    <w:p w14:paraId="6AAB6E14" w14:textId="77777777" w:rsidR="000B7C8A" w:rsidRPr="00076B9A" w:rsidRDefault="000B7C8A" w:rsidP="00957D0A">
      <w:pPr>
        <w:pStyle w:val="Level3"/>
        <w:widowControl w:val="0"/>
        <w:tabs>
          <w:tab w:val="clear" w:pos="1874"/>
        </w:tabs>
        <w:spacing w:before="140" w:after="0"/>
        <w:rPr>
          <w:sz w:val="16"/>
          <w:szCs w:val="16"/>
        </w:rPr>
      </w:pPr>
      <w:r w:rsidRPr="00076B9A">
        <w:rPr>
          <w:sz w:val="16"/>
          <w:szCs w:val="16"/>
        </w:rPr>
        <w:t>Na hipótese de extinção, limitação e/ou não divulgação do IPCA por mais de 10</w:t>
      </w:r>
      <w:r w:rsidR="00C6265E">
        <w:rPr>
          <w:sz w:val="16"/>
          <w:szCs w:val="16"/>
        </w:rPr>
        <w:t xml:space="preserve"> </w:t>
      </w:r>
      <w:r w:rsidRPr="00076B9A">
        <w:rPr>
          <w:sz w:val="16"/>
          <w:szCs w:val="16"/>
        </w:rPr>
        <w:t>(dez) Dias Úteis consecutivos após a data esperada para sua apuração e/ou divulgação, ou no caso de impossibilidade de aplicação do IPCA às Debêntures</w:t>
      </w:r>
      <w:r w:rsidR="00CE7BE9" w:rsidRPr="00076B9A">
        <w:rPr>
          <w:sz w:val="16"/>
          <w:szCs w:val="16"/>
        </w:rPr>
        <w:t xml:space="preserve"> IPCA </w:t>
      </w:r>
      <w:r w:rsidRPr="00076B9A">
        <w:rPr>
          <w:sz w:val="16"/>
          <w:szCs w:val="16"/>
        </w:rPr>
        <w:t>ou aos CRI</w:t>
      </w:r>
      <w:r w:rsidR="00CE7BE9" w:rsidRPr="00076B9A">
        <w:rPr>
          <w:sz w:val="16"/>
          <w:szCs w:val="16"/>
        </w:rPr>
        <w:t xml:space="preserve"> IPCA </w:t>
      </w:r>
      <w:r w:rsidRPr="00076B9A">
        <w:rPr>
          <w:sz w:val="16"/>
          <w:szCs w:val="16"/>
        </w:rPr>
        <w:t xml:space="preserve">por proibição legal ou judicial, será utilizada, </w:t>
      </w:r>
      <w:r w:rsidRPr="00076B9A">
        <w:rPr>
          <w:sz w:val="16"/>
          <w:szCs w:val="16"/>
        </w:rPr>
        <w:lastRenderedPageBreak/>
        <w:t>em sua substituição, o seu substituto legal. Na hipótese de (i) não haver um substituto legal para o IPCA ou (</w:t>
      </w:r>
      <w:proofErr w:type="spellStart"/>
      <w:r w:rsidRPr="00076B9A">
        <w:rPr>
          <w:sz w:val="16"/>
          <w:szCs w:val="16"/>
        </w:rPr>
        <w:t>ii</w:t>
      </w:r>
      <w:proofErr w:type="spellEnd"/>
      <w:r w:rsidRPr="00076B9A">
        <w:rPr>
          <w:sz w:val="16"/>
          <w:szCs w:val="16"/>
        </w:rPr>
        <w:t xml:space="preserve">) havendo um substituto legal para o IPCA, na hipótese de extinção, limitação e/ou não divulgação do substituto legal para o IPCA por mais de 10 (dez) Dias Úteis após a data esperada para sua apuração e/ou divulgação, ou no caso de impossibilidade de aplicação do substituto legal para o IPCA às </w:t>
      </w:r>
      <w:r w:rsidR="00D9467F" w:rsidRPr="00076B9A">
        <w:rPr>
          <w:sz w:val="16"/>
          <w:szCs w:val="16"/>
        </w:rPr>
        <w:t xml:space="preserve">Debêntures IPCA ou aos CRI IPCA </w:t>
      </w:r>
      <w:r w:rsidRPr="00076B9A">
        <w:rPr>
          <w:sz w:val="16"/>
          <w:szCs w:val="16"/>
        </w:rPr>
        <w:t xml:space="preserve">por proibição legal ou judicial, </w:t>
      </w:r>
      <w:r w:rsidR="00D9467F" w:rsidRPr="00076B9A">
        <w:rPr>
          <w:sz w:val="16"/>
          <w:szCs w:val="16"/>
        </w:rPr>
        <w:t xml:space="preserve">o Debenturista </w:t>
      </w:r>
      <w:r w:rsidRPr="00076B9A">
        <w:rPr>
          <w:sz w:val="16"/>
          <w:szCs w:val="16"/>
        </w:rPr>
        <w:t xml:space="preserve">deverá, no prazo de até 5 (cinco) </w:t>
      </w:r>
      <w:r w:rsidR="004D2CF5" w:rsidRPr="00076B9A">
        <w:rPr>
          <w:sz w:val="16"/>
          <w:szCs w:val="16"/>
        </w:rPr>
        <w:t xml:space="preserve">Dias Úteis </w:t>
      </w:r>
      <w:r w:rsidRPr="00076B9A">
        <w:rPr>
          <w:sz w:val="16"/>
          <w:szCs w:val="16"/>
        </w:rPr>
        <w:t>contados (i) do término do prazo de 10 (dez) Dias Úteis da data de extinção do substituto legal do IPCA ou da data da proibição legal ou judicial, conforme o caso, convocar assembleia geral de Debenturista</w:t>
      </w:r>
      <w:r w:rsidR="00903E0A" w:rsidRPr="00076B9A">
        <w:rPr>
          <w:sz w:val="16"/>
          <w:szCs w:val="16"/>
        </w:rPr>
        <w:t xml:space="preserve"> das Debêntures IPCA </w:t>
      </w:r>
      <w:r w:rsidRPr="00076B9A">
        <w:rPr>
          <w:sz w:val="16"/>
          <w:szCs w:val="16"/>
        </w:rPr>
        <w:t xml:space="preserve">para deliberar, em comum acordo com </w:t>
      </w:r>
      <w:r w:rsidR="004D2CF5" w:rsidRPr="00076B9A">
        <w:rPr>
          <w:sz w:val="16"/>
          <w:szCs w:val="16"/>
        </w:rPr>
        <w:t xml:space="preserve">a Emissora </w:t>
      </w:r>
      <w:r w:rsidRPr="00076B9A">
        <w:rPr>
          <w:sz w:val="16"/>
          <w:szCs w:val="16"/>
        </w:rPr>
        <w:t xml:space="preserve">e observada a legislação aplicável, sobre o novo parâmetro de remuneração das </w:t>
      </w:r>
      <w:r w:rsidR="00CE7BE9" w:rsidRPr="00076B9A">
        <w:rPr>
          <w:sz w:val="16"/>
          <w:szCs w:val="16"/>
        </w:rPr>
        <w:t xml:space="preserve">Debêntures IPCA ou dos CRI IPCA </w:t>
      </w:r>
      <w:r w:rsidRPr="00076B9A">
        <w:rPr>
          <w:sz w:val="16"/>
          <w:szCs w:val="16"/>
        </w:rPr>
        <w:t xml:space="preserve">a ser aplicado, que deverá ser aquele que melhor reflita as condições do mercado vigentes à época, observado que, por se tratar de operação estruturada para a Emissão dos CRI, a decisão do Debenturista deverá ser tomada única e exclusivamente conforme definido na assembleia geral </w:t>
      </w:r>
      <w:r w:rsidR="00903E0A" w:rsidRPr="00076B9A">
        <w:rPr>
          <w:sz w:val="16"/>
          <w:szCs w:val="16"/>
        </w:rPr>
        <w:t xml:space="preserve">de titulares dos CRI IPCA, </w:t>
      </w:r>
      <w:r w:rsidRPr="00076B9A">
        <w:rPr>
          <w:sz w:val="16"/>
          <w:szCs w:val="16"/>
        </w:rPr>
        <w:t>convocada para deliberar sobre o novo parâmetro de atualização monetária dos CRI</w:t>
      </w:r>
      <w:r w:rsidR="00CE7BE9" w:rsidRPr="00076B9A">
        <w:rPr>
          <w:sz w:val="16"/>
          <w:szCs w:val="16"/>
        </w:rPr>
        <w:t xml:space="preserve"> IPCA </w:t>
      </w:r>
      <w:r w:rsidRPr="00076B9A">
        <w:rPr>
          <w:sz w:val="16"/>
          <w:szCs w:val="16"/>
        </w:rPr>
        <w:t>a ser aplicado, e, consequentemente, o novo parâmetro de atualização monetária das Debêntures</w:t>
      </w:r>
      <w:r w:rsidR="00CE7BE9" w:rsidRPr="00076B9A">
        <w:rPr>
          <w:sz w:val="16"/>
          <w:szCs w:val="16"/>
        </w:rPr>
        <w:t xml:space="preserve"> IPCA </w:t>
      </w:r>
      <w:r w:rsidRPr="00076B9A">
        <w:rPr>
          <w:sz w:val="16"/>
          <w:szCs w:val="16"/>
        </w:rPr>
        <w:t xml:space="preserve">a ser aplicado. Até a deliberação desse novo parâmetro de atualização monetária </w:t>
      </w:r>
      <w:r w:rsidR="00CE7BE9" w:rsidRPr="00076B9A">
        <w:rPr>
          <w:sz w:val="16"/>
          <w:szCs w:val="16"/>
        </w:rPr>
        <w:t>das Debêntures IPCA</w:t>
      </w:r>
      <w:r w:rsidRPr="00076B9A">
        <w:rPr>
          <w:sz w:val="16"/>
          <w:szCs w:val="16"/>
        </w:rPr>
        <w:t xml:space="preserve">, quando do cálculo de quaisquer obrigações pecuniárias relativas às </w:t>
      </w:r>
      <w:r w:rsidR="00CE7BE9" w:rsidRPr="00076B9A">
        <w:rPr>
          <w:sz w:val="16"/>
          <w:szCs w:val="16"/>
        </w:rPr>
        <w:t xml:space="preserve">Debêntures IPCA </w:t>
      </w:r>
      <w:r w:rsidRPr="00076B9A">
        <w:rPr>
          <w:sz w:val="16"/>
          <w:szCs w:val="16"/>
        </w:rPr>
        <w:t>previstas nesta Escritura de Emissão</w:t>
      </w:r>
      <w:r w:rsidR="00590E5E" w:rsidRPr="00076B9A">
        <w:rPr>
          <w:sz w:val="16"/>
          <w:szCs w:val="16"/>
        </w:rPr>
        <w:t xml:space="preserve"> de Debêntures</w:t>
      </w:r>
      <w:r w:rsidRPr="00076B9A">
        <w:rPr>
          <w:sz w:val="16"/>
          <w:szCs w:val="16"/>
        </w:rPr>
        <w:t xml:space="preserve">, será utilizada a última variação disponível do IPCA divulgada oficialmente, não sendo devidas quaisquer compensações financeiras, multas ou penalidades entre a </w:t>
      </w:r>
      <w:r w:rsidR="00CE7BE9" w:rsidRPr="00076B9A">
        <w:rPr>
          <w:sz w:val="16"/>
          <w:szCs w:val="16"/>
        </w:rPr>
        <w:t>Emissora</w:t>
      </w:r>
      <w:r w:rsidRPr="00076B9A">
        <w:rPr>
          <w:sz w:val="16"/>
          <w:szCs w:val="16"/>
        </w:rPr>
        <w:t xml:space="preserve"> e o Debenturista quando da deliberação do novo parâmetro de Atualização Monetária</w:t>
      </w:r>
      <w:r w:rsidR="00EB29AD" w:rsidRPr="00076B9A">
        <w:rPr>
          <w:sz w:val="16"/>
          <w:szCs w:val="16"/>
        </w:rPr>
        <w:t>.</w:t>
      </w:r>
    </w:p>
    <w:p w14:paraId="4DAAF7CA" w14:textId="77777777" w:rsidR="00CE7BE9" w:rsidRPr="00076B9A" w:rsidRDefault="000B7C8A" w:rsidP="00957D0A">
      <w:pPr>
        <w:pStyle w:val="Level3"/>
        <w:widowControl w:val="0"/>
        <w:tabs>
          <w:tab w:val="clear" w:pos="1874"/>
        </w:tabs>
        <w:spacing w:before="140" w:after="0"/>
        <w:rPr>
          <w:sz w:val="16"/>
          <w:szCs w:val="16"/>
        </w:rPr>
      </w:pPr>
      <w:bookmarkStart w:id="160" w:name="_Ref113637234"/>
      <w:r w:rsidRPr="00076B9A">
        <w:rPr>
          <w:sz w:val="16"/>
          <w:szCs w:val="16"/>
        </w:rPr>
        <w:t>Caso o IPCA ou o substituto legal para o IPCA, conforme o caso, volte a ser divulgado antes da realização da assembleia geral de Debenturista</w:t>
      </w:r>
      <w:r w:rsidR="00903E0A" w:rsidRPr="00076B9A">
        <w:rPr>
          <w:sz w:val="16"/>
          <w:szCs w:val="16"/>
        </w:rPr>
        <w:t xml:space="preserve"> da respectiva série</w:t>
      </w:r>
      <w:r w:rsidRPr="00076B9A">
        <w:rPr>
          <w:sz w:val="16"/>
          <w:szCs w:val="16"/>
        </w:rPr>
        <w:t xml:space="preserve"> prevista acima, ressalvada a hipótese de sua inaplicabilidade por disposição legal ou determinação judicial, referida assembleia geral de Debenturista não será realizada, e o respectivo índice, a partir da data de sua divulgação, passará a ser novamente utilizado para o cálculo de quaisquer obrigações pecuniárias relativas às Debêntures</w:t>
      </w:r>
      <w:r w:rsidR="00CE7BE9" w:rsidRPr="00076B9A">
        <w:rPr>
          <w:sz w:val="16"/>
          <w:szCs w:val="16"/>
        </w:rPr>
        <w:t xml:space="preserve"> </w:t>
      </w:r>
      <w:r w:rsidRPr="00076B9A">
        <w:rPr>
          <w:sz w:val="16"/>
          <w:szCs w:val="16"/>
        </w:rPr>
        <w:t>previstas nesta Escritura de Emissão</w:t>
      </w:r>
      <w:r w:rsidR="00590E5E" w:rsidRPr="00076B9A">
        <w:rPr>
          <w:sz w:val="16"/>
          <w:szCs w:val="16"/>
        </w:rPr>
        <w:t xml:space="preserve"> de Debêntures</w:t>
      </w:r>
      <w:r w:rsidRPr="00076B9A">
        <w:rPr>
          <w:sz w:val="16"/>
          <w:szCs w:val="16"/>
        </w:rPr>
        <w:t>.</w:t>
      </w:r>
      <w:bookmarkEnd w:id="160"/>
    </w:p>
    <w:p w14:paraId="32F0EA42" w14:textId="56FEC395" w:rsidR="000B7C8A" w:rsidRPr="00076B9A" w:rsidRDefault="00CE7BE9" w:rsidP="00957D0A">
      <w:pPr>
        <w:pStyle w:val="Level3"/>
        <w:widowControl w:val="0"/>
        <w:tabs>
          <w:tab w:val="clear" w:pos="1874"/>
        </w:tabs>
        <w:spacing w:before="140" w:after="0"/>
        <w:rPr>
          <w:sz w:val="16"/>
          <w:szCs w:val="16"/>
        </w:rPr>
      </w:pPr>
      <w:r w:rsidRPr="00076B9A">
        <w:rPr>
          <w:sz w:val="16"/>
          <w:szCs w:val="16"/>
        </w:rPr>
        <w:t xml:space="preserve">Caso, na assembleia geral de Debenturista </w:t>
      </w:r>
      <w:r w:rsidR="00903E0A" w:rsidRPr="00076B9A">
        <w:rPr>
          <w:sz w:val="16"/>
          <w:szCs w:val="16"/>
        </w:rPr>
        <w:t xml:space="preserve">da respectiva série </w:t>
      </w:r>
      <w:r w:rsidRPr="00076B9A">
        <w:rPr>
          <w:sz w:val="16"/>
          <w:szCs w:val="16"/>
        </w:rPr>
        <w:t xml:space="preserve">prevista na Cláusula </w:t>
      </w:r>
      <w:r w:rsidR="003C501D">
        <w:rPr>
          <w:sz w:val="16"/>
          <w:szCs w:val="16"/>
        </w:rPr>
        <w:fldChar w:fldCharType="begin"/>
      </w:r>
      <w:r w:rsidR="003C501D">
        <w:rPr>
          <w:sz w:val="16"/>
          <w:szCs w:val="16"/>
        </w:rPr>
        <w:instrText xml:space="preserve"> REF _Ref113637234 \r \h </w:instrText>
      </w:r>
      <w:r w:rsidR="003C501D">
        <w:rPr>
          <w:sz w:val="16"/>
          <w:szCs w:val="16"/>
        </w:rPr>
      </w:r>
      <w:r w:rsidR="003C501D">
        <w:rPr>
          <w:sz w:val="16"/>
          <w:szCs w:val="16"/>
        </w:rPr>
        <w:fldChar w:fldCharType="separate"/>
      </w:r>
      <w:r w:rsidR="00EB0246">
        <w:rPr>
          <w:sz w:val="16"/>
          <w:szCs w:val="16"/>
        </w:rPr>
        <w:t>9.13.4</w:t>
      </w:r>
      <w:r w:rsidR="003C501D">
        <w:rPr>
          <w:sz w:val="16"/>
          <w:szCs w:val="16"/>
        </w:rPr>
        <w:fldChar w:fldCharType="end"/>
      </w:r>
      <w:r w:rsidR="003C501D">
        <w:rPr>
          <w:sz w:val="16"/>
          <w:szCs w:val="16"/>
        </w:rPr>
        <w:t xml:space="preserve"> </w:t>
      </w:r>
      <w:r w:rsidRPr="00076B9A">
        <w:rPr>
          <w:sz w:val="16"/>
          <w:szCs w:val="16"/>
        </w:rPr>
        <w:t xml:space="preserve">acima, não haja acordo sobre a nova Atualização Monetária das Debêntures entre a </w:t>
      </w:r>
      <w:r w:rsidR="001768DF" w:rsidRPr="00076B9A">
        <w:rPr>
          <w:sz w:val="16"/>
          <w:szCs w:val="16"/>
        </w:rPr>
        <w:t>Emissora</w:t>
      </w:r>
      <w:r w:rsidRPr="00076B9A">
        <w:rPr>
          <w:sz w:val="16"/>
          <w:szCs w:val="16"/>
        </w:rPr>
        <w:t xml:space="preserve"> e o Debenturista ou em caso de não instalação em segunda convocação, ou em caso de instalação em segunda convocação em que não haja quórum suficiente para deliberação, a </w:t>
      </w:r>
      <w:r w:rsidR="001768DF" w:rsidRPr="00076B9A">
        <w:rPr>
          <w:sz w:val="16"/>
          <w:szCs w:val="16"/>
        </w:rPr>
        <w:t>Emissora</w:t>
      </w:r>
      <w:r w:rsidRPr="00076B9A">
        <w:rPr>
          <w:sz w:val="16"/>
          <w:szCs w:val="16"/>
        </w:rPr>
        <w:t xml:space="preserve"> deverá resgatar a totalidade das Debêntures</w:t>
      </w:r>
      <w:r w:rsidR="0023258C" w:rsidRPr="00076B9A">
        <w:rPr>
          <w:sz w:val="16"/>
          <w:szCs w:val="16"/>
        </w:rPr>
        <w:t xml:space="preserve"> da respectiva série</w:t>
      </w:r>
      <w:r w:rsidRPr="00076B9A">
        <w:rPr>
          <w:sz w:val="16"/>
          <w:szCs w:val="16"/>
        </w:rPr>
        <w:t xml:space="preserve">, com seu consequente cancelamento, no prazo de 30 (trinta) dias contados da data da realização da assembleia geral de Debenturista </w:t>
      </w:r>
      <w:r w:rsidR="0023258C" w:rsidRPr="00076B9A">
        <w:rPr>
          <w:sz w:val="16"/>
          <w:szCs w:val="16"/>
        </w:rPr>
        <w:t xml:space="preserve">da respectiva série </w:t>
      </w:r>
      <w:r w:rsidRPr="00076B9A">
        <w:rPr>
          <w:sz w:val="16"/>
          <w:szCs w:val="16"/>
        </w:rPr>
        <w:t>prevista acima, ou da data em que a referida assembleia deveria ter ocorrido, ou na Data de Vencimento das Debêntures</w:t>
      </w:r>
      <w:r w:rsidR="00895F9C" w:rsidRPr="00076B9A">
        <w:rPr>
          <w:sz w:val="16"/>
          <w:szCs w:val="16"/>
        </w:rPr>
        <w:t xml:space="preserve"> IPCA</w:t>
      </w:r>
      <w:r w:rsidRPr="00076B9A">
        <w:rPr>
          <w:sz w:val="16"/>
          <w:szCs w:val="16"/>
        </w:rPr>
        <w:t>, o que ocorrer primeiro, pelo Valor Nominal Unitário Atualizado das Debêntures</w:t>
      </w:r>
      <w:r w:rsidR="00B62A6E" w:rsidRPr="00076B9A">
        <w:rPr>
          <w:sz w:val="16"/>
          <w:szCs w:val="16"/>
        </w:rPr>
        <w:t xml:space="preserve"> IPCA</w:t>
      </w:r>
      <w:r w:rsidRPr="00076B9A">
        <w:rPr>
          <w:sz w:val="16"/>
          <w:szCs w:val="16"/>
        </w:rPr>
        <w:t xml:space="preserve">, acrescido da Remuneração das Debêntures </w:t>
      </w:r>
      <w:r w:rsidR="00895F9C" w:rsidRPr="00076B9A">
        <w:rPr>
          <w:sz w:val="16"/>
          <w:szCs w:val="16"/>
        </w:rPr>
        <w:t>IPCA</w:t>
      </w:r>
      <w:r w:rsidRPr="00076B9A">
        <w:rPr>
          <w:sz w:val="16"/>
          <w:szCs w:val="16"/>
        </w:rPr>
        <w:t>, calculada</w:t>
      </w:r>
      <w:r w:rsidR="00895F9C" w:rsidRPr="00076B9A">
        <w:rPr>
          <w:sz w:val="16"/>
          <w:szCs w:val="16"/>
        </w:rPr>
        <w:t>s</w:t>
      </w:r>
      <w:r w:rsidRPr="00076B9A">
        <w:rPr>
          <w:sz w:val="16"/>
          <w:szCs w:val="16"/>
        </w:rPr>
        <w:t xml:space="preserve"> </w:t>
      </w:r>
      <w:r w:rsidRPr="00076B9A">
        <w:rPr>
          <w:i/>
          <w:iCs/>
          <w:sz w:val="16"/>
          <w:szCs w:val="16"/>
        </w:rPr>
        <w:t xml:space="preserve">pro rata </w:t>
      </w:r>
      <w:proofErr w:type="spellStart"/>
      <w:r w:rsidRPr="00076B9A">
        <w:rPr>
          <w:i/>
          <w:iCs/>
          <w:sz w:val="16"/>
          <w:szCs w:val="16"/>
        </w:rPr>
        <w:t>temporis</w:t>
      </w:r>
      <w:proofErr w:type="spellEnd"/>
      <w:r w:rsidRPr="00076B9A">
        <w:rPr>
          <w:sz w:val="16"/>
          <w:szCs w:val="16"/>
        </w:rPr>
        <w:t xml:space="preserve">, desde a </w:t>
      </w:r>
      <w:r w:rsidR="00423C90" w:rsidRPr="00076B9A">
        <w:rPr>
          <w:sz w:val="16"/>
          <w:szCs w:val="16"/>
        </w:rPr>
        <w:t>P</w:t>
      </w:r>
      <w:r w:rsidRPr="00076B9A">
        <w:rPr>
          <w:sz w:val="16"/>
          <w:szCs w:val="16"/>
        </w:rPr>
        <w:t xml:space="preserve">rimeira Data de Integralização ou </w:t>
      </w:r>
      <w:r w:rsidR="00895F9C" w:rsidRPr="00076B9A">
        <w:rPr>
          <w:sz w:val="16"/>
          <w:szCs w:val="16"/>
        </w:rPr>
        <w:t>d</w:t>
      </w:r>
      <w:r w:rsidRPr="00076B9A">
        <w:rPr>
          <w:sz w:val="16"/>
          <w:szCs w:val="16"/>
        </w:rPr>
        <w:t>a</w:t>
      </w:r>
      <w:r w:rsidR="00895F9C" w:rsidRPr="00076B9A">
        <w:rPr>
          <w:sz w:val="16"/>
          <w:szCs w:val="16"/>
        </w:rPr>
        <w:t xml:space="preserve"> respectiva</w:t>
      </w:r>
      <w:r w:rsidRPr="00076B9A">
        <w:rPr>
          <w:sz w:val="16"/>
          <w:szCs w:val="16"/>
        </w:rPr>
        <w:t xml:space="preserve"> Data de Pagamento de Remuneração das Debêntures imediatamente anterior, conforme o caso, até a data do efetivo pagamento, sem qualquer prêmio ou penalidade, caso em que, quando do cálculo de quaisquer obrigações pecuniárias relativas às </w:t>
      </w:r>
      <w:r w:rsidR="00191450" w:rsidRPr="00076B9A">
        <w:rPr>
          <w:sz w:val="16"/>
          <w:szCs w:val="16"/>
        </w:rPr>
        <w:t xml:space="preserve">Debêntures IPCA </w:t>
      </w:r>
      <w:r w:rsidRPr="00076B9A">
        <w:rPr>
          <w:sz w:val="16"/>
          <w:szCs w:val="16"/>
        </w:rPr>
        <w:t>previstas nesta Escritura de Emissão</w:t>
      </w:r>
      <w:r w:rsidR="00590E5E" w:rsidRPr="00076B9A">
        <w:rPr>
          <w:sz w:val="16"/>
          <w:szCs w:val="16"/>
        </w:rPr>
        <w:t xml:space="preserve"> de Debêntures</w:t>
      </w:r>
      <w:r w:rsidRPr="00076B9A">
        <w:rPr>
          <w:sz w:val="16"/>
          <w:szCs w:val="16"/>
        </w:rPr>
        <w:t>, será utilizado, para o cálculo, o último IPCA divulgado oficialmente.</w:t>
      </w:r>
    </w:p>
    <w:p w14:paraId="5F57B2B4" w14:textId="5BE3DA85" w:rsidR="00381825" w:rsidRPr="00076B9A" w:rsidRDefault="001820E7" w:rsidP="00957D0A">
      <w:pPr>
        <w:pStyle w:val="Level2"/>
        <w:widowControl w:val="0"/>
        <w:spacing w:before="140" w:after="0"/>
        <w:rPr>
          <w:b/>
          <w:sz w:val="16"/>
          <w:szCs w:val="16"/>
        </w:rPr>
      </w:pPr>
      <w:bookmarkStart w:id="161" w:name="_Ref105421222"/>
      <w:bookmarkStart w:id="162" w:name="_Hlk86403346"/>
      <w:r w:rsidRPr="00076B9A">
        <w:rPr>
          <w:b/>
          <w:sz w:val="16"/>
          <w:szCs w:val="16"/>
        </w:rPr>
        <w:t>Remuneração</w:t>
      </w:r>
      <w:bookmarkEnd w:id="161"/>
    </w:p>
    <w:p w14:paraId="426F7D3B" w14:textId="2C296C00" w:rsidR="00720D87" w:rsidRPr="00076B9A" w:rsidRDefault="006E243A" w:rsidP="00957D0A">
      <w:pPr>
        <w:pStyle w:val="Level3"/>
        <w:widowControl w:val="0"/>
        <w:spacing w:before="140" w:after="0"/>
        <w:rPr>
          <w:sz w:val="16"/>
          <w:szCs w:val="16"/>
        </w:rPr>
      </w:pPr>
      <w:bookmarkStart w:id="163" w:name="_Ref86332836"/>
      <w:r w:rsidRPr="00076B9A">
        <w:rPr>
          <w:i/>
          <w:iCs/>
          <w:sz w:val="16"/>
          <w:szCs w:val="16"/>
          <w:u w:val="single"/>
        </w:rPr>
        <w:t>Remuneração das Debêntures CDI</w:t>
      </w:r>
      <w:r w:rsidRPr="00076B9A">
        <w:rPr>
          <w:i/>
          <w:iCs/>
          <w:sz w:val="16"/>
          <w:szCs w:val="16"/>
        </w:rPr>
        <w:t>.</w:t>
      </w:r>
      <w:r w:rsidRPr="00076B9A">
        <w:rPr>
          <w:sz w:val="16"/>
          <w:szCs w:val="16"/>
        </w:rPr>
        <w:t xml:space="preserve"> </w:t>
      </w:r>
      <w:r w:rsidR="001820E7" w:rsidRPr="00076B9A">
        <w:rPr>
          <w:sz w:val="16"/>
          <w:szCs w:val="16"/>
        </w:rPr>
        <w:t>Sobre o</w:t>
      </w:r>
      <w:r w:rsidR="006C53FD" w:rsidRPr="00076B9A">
        <w:rPr>
          <w:sz w:val="16"/>
          <w:szCs w:val="16"/>
        </w:rPr>
        <w:t xml:space="preserve"> </w:t>
      </w:r>
      <w:r w:rsidR="00DA6DDB" w:rsidRPr="00076B9A">
        <w:rPr>
          <w:sz w:val="16"/>
          <w:szCs w:val="16"/>
        </w:rPr>
        <w:t>Valor Nominal Unitário ou o saldo do Valor Nominal Unitário</w:t>
      </w:r>
      <w:r w:rsidRPr="00076B9A">
        <w:rPr>
          <w:sz w:val="16"/>
          <w:szCs w:val="16"/>
        </w:rPr>
        <w:t xml:space="preserve"> das Debêntures CDI</w:t>
      </w:r>
      <w:r w:rsidR="00DA6DDB" w:rsidRPr="00076B9A">
        <w:rPr>
          <w:sz w:val="16"/>
          <w:szCs w:val="16"/>
        </w:rPr>
        <w:t xml:space="preserve">, conforme o caso, </w:t>
      </w:r>
      <w:r w:rsidR="001820E7" w:rsidRPr="00076B9A">
        <w:rPr>
          <w:sz w:val="16"/>
          <w:szCs w:val="16"/>
        </w:rPr>
        <w:t xml:space="preserve">incidirão juros remuneratórios correspondentes </w:t>
      </w:r>
      <w:r w:rsidR="001E3D21" w:rsidRPr="00076B9A">
        <w:rPr>
          <w:sz w:val="16"/>
          <w:szCs w:val="16"/>
        </w:rPr>
        <w:t xml:space="preserve">a </w:t>
      </w:r>
      <w:r w:rsidR="00183C51" w:rsidRPr="00076B9A">
        <w:rPr>
          <w:sz w:val="16"/>
          <w:szCs w:val="16"/>
        </w:rPr>
        <w:t xml:space="preserve">100% (cem por cento) da variação acumulada das taxas médias referenciais para depósitos interfinanceiros no Brasil </w:t>
      </w:r>
      <w:r w:rsidR="00D3715F" w:rsidRPr="00076B9A">
        <w:rPr>
          <w:sz w:val="16"/>
          <w:szCs w:val="16"/>
        </w:rPr>
        <w:t>–</w:t>
      </w:r>
      <w:r w:rsidR="00183C51" w:rsidRPr="00076B9A">
        <w:rPr>
          <w:sz w:val="16"/>
          <w:szCs w:val="16"/>
        </w:rPr>
        <w:t xml:space="preserve"> Certificados de Depósito Interfinanceiro – DI de um dia </w:t>
      </w:r>
      <w:r w:rsidR="00183C51" w:rsidRPr="00076B9A">
        <w:rPr>
          <w:i/>
          <w:iCs/>
          <w:sz w:val="16"/>
          <w:szCs w:val="16"/>
        </w:rPr>
        <w:t>over extra grupo</w:t>
      </w:r>
      <w:r w:rsidR="00183C51" w:rsidRPr="00076B9A">
        <w:rPr>
          <w:sz w:val="16"/>
          <w:szCs w:val="16"/>
        </w:rPr>
        <w:t xml:space="preserve"> apuradas e divulgadas pela B3 S.A. – Brasil, Bolsa, Balcão, no informativo diário disponível em sua página na </w:t>
      </w:r>
      <w:r w:rsidR="00CB4AB0" w:rsidRPr="00076B9A">
        <w:rPr>
          <w:i/>
          <w:iCs/>
          <w:sz w:val="16"/>
          <w:szCs w:val="16"/>
        </w:rPr>
        <w:t>i</w:t>
      </w:r>
      <w:r w:rsidR="00183C51" w:rsidRPr="00076B9A">
        <w:rPr>
          <w:i/>
          <w:iCs/>
          <w:sz w:val="16"/>
          <w:szCs w:val="16"/>
        </w:rPr>
        <w:t>nternet</w:t>
      </w:r>
      <w:r w:rsidR="00183C51" w:rsidRPr="00076B9A">
        <w:rPr>
          <w:sz w:val="16"/>
          <w:szCs w:val="16"/>
        </w:rPr>
        <w:t xml:space="preserve"> (</w:t>
      </w:r>
      <w:r w:rsidR="00133702" w:rsidRPr="00076B9A">
        <w:rPr>
          <w:sz w:val="16"/>
          <w:szCs w:val="16"/>
        </w:rPr>
        <w:t>http://www</w:t>
      </w:r>
      <w:r w:rsidR="00183C51" w:rsidRPr="00076B9A">
        <w:rPr>
          <w:sz w:val="16"/>
          <w:szCs w:val="16"/>
        </w:rPr>
        <w:t>.b3.com.br/</w:t>
      </w:r>
      <w:proofErr w:type="spellStart"/>
      <w:r w:rsidR="00183C51" w:rsidRPr="00076B9A">
        <w:rPr>
          <w:sz w:val="16"/>
          <w:szCs w:val="16"/>
        </w:rPr>
        <w:t>pt_br</w:t>
      </w:r>
      <w:proofErr w:type="spellEnd"/>
      <w:r w:rsidR="00183C51" w:rsidRPr="00076B9A">
        <w:rPr>
          <w:sz w:val="16"/>
          <w:szCs w:val="16"/>
        </w:rPr>
        <w:t>/) expressas na forma percentual e calculadas diariamente sob forma de capitalização composta, com base em um ano de 252 (duzentos e cinquenta e dois) Dias Úteis (</w:t>
      </w:r>
      <w:r w:rsidR="000C68AF" w:rsidRPr="00076B9A">
        <w:rPr>
          <w:sz w:val="16"/>
          <w:szCs w:val="16"/>
        </w:rPr>
        <w:t>“</w:t>
      </w:r>
      <w:r w:rsidR="00183C51" w:rsidRPr="00D109AB">
        <w:rPr>
          <w:bCs/>
          <w:sz w:val="16"/>
          <w:szCs w:val="16"/>
          <w:u w:val="single"/>
        </w:rPr>
        <w:t>Taxa DI</w:t>
      </w:r>
      <w:r w:rsidR="000C68AF" w:rsidRPr="00076B9A">
        <w:rPr>
          <w:sz w:val="16"/>
          <w:szCs w:val="16"/>
        </w:rPr>
        <w:t>”</w:t>
      </w:r>
      <w:r w:rsidR="00183C51" w:rsidRPr="00076B9A">
        <w:rPr>
          <w:sz w:val="16"/>
          <w:szCs w:val="16"/>
        </w:rPr>
        <w:t>), capitalizada exponencialmente, acrescida de sobretaxa (</w:t>
      </w:r>
      <w:r w:rsidR="00183C51" w:rsidRPr="00076B9A">
        <w:rPr>
          <w:i/>
          <w:iCs/>
          <w:sz w:val="16"/>
          <w:szCs w:val="16"/>
        </w:rPr>
        <w:t>spread</w:t>
      </w:r>
      <w:r w:rsidR="00183C51" w:rsidRPr="00076B9A">
        <w:rPr>
          <w:sz w:val="16"/>
          <w:szCs w:val="16"/>
        </w:rPr>
        <w:t xml:space="preserve">) de </w:t>
      </w:r>
      <w:bookmarkStart w:id="164" w:name="_Hlk92704366"/>
      <w:r w:rsidR="00842438">
        <w:rPr>
          <w:sz w:val="16"/>
          <w:szCs w:val="16"/>
        </w:rPr>
        <w:t>2,00</w:t>
      </w:r>
      <w:r w:rsidR="00A872D3" w:rsidRPr="00076B9A">
        <w:rPr>
          <w:sz w:val="16"/>
          <w:szCs w:val="16"/>
        </w:rPr>
        <w:t>% (</w:t>
      </w:r>
      <w:r w:rsidR="00842438">
        <w:rPr>
          <w:sz w:val="16"/>
          <w:szCs w:val="16"/>
        </w:rPr>
        <w:t>dois inteiros</w:t>
      </w:r>
      <w:r w:rsidR="00A872D3" w:rsidRPr="00076B9A">
        <w:rPr>
          <w:sz w:val="16"/>
          <w:szCs w:val="16"/>
        </w:rPr>
        <w:t xml:space="preserve"> por cento)</w:t>
      </w:r>
      <w:bookmarkEnd w:id="164"/>
      <w:r w:rsidR="00183C51" w:rsidRPr="00076B9A">
        <w:rPr>
          <w:sz w:val="16"/>
          <w:szCs w:val="16"/>
        </w:rPr>
        <w:t xml:space="preserve"> ao ano</w:t>
      </w:r>
      <w:r w:rsidR="000D42E0" w:rsidRPr="00076B9A">
        <w:rPr>
          <w:sz w:val="16"/>
          <w:szCs w:val="16"/>
        </w:rPr>
        <w:t xml:space="preserve">, </w:t>
      </w:r>
      <w:r w:rsidR="009B0E28" w:rsidRPr="00076B9A">
        <w:rPr>
          <w:sz w:val="16"/>
          <w:szCs w:val="16"/>
        </w:rPr>
        <w:t xml:space="preserve">com base em um ano de 252 (duzentos e cinquenta e dois) Dias </w:t>
      </w:r>
      <w:r w:rsidR="00AF24E1" w:rsidRPr="00076B9A">
        <w:rPr>
          <w:sz w:val="16"/>
          <w:szCs w:val="16"/>
        </w:rPr>
        <w:t xml:space="preserve">Úteis </w:t>
      </w:r>
      <w:r w:rsidR="00183C51" w:rsidRPr="00076B9A">
        <w:rPr>
          <w:sz w:val="16"/>
          <w:szCs w:val="16"/>
        </w:rPr>
        <w:t>(</w:t>
      </w:r>
      <w:r w:rsidR="000C68AF" w:rsidRPr="00076B9A">
        <w:rPr>
          <w:sz w:val="16"/>
          <w:szCs w:val="16"/>
        </w:rPr>
        <w:t>“</w:t>
      </w:r>
      <w:r w:rsidR="00183C51" w:rsidRPr="00D109AB">
        <w:rPr>
          <w:bCs/>
          <w:sz w:val="16"/>
          <w:szCs w:val="16"/>
          <w:u w:val="single"/>
        </w:rPr>
        <w:t>Remuneração</w:t>
      </w:r>
      <w:r w:rsidRPr="00D109AB">
        <w:rPr>
          <w:bCs/>
          <w:sz w:val="16"/>
          <w:szCs w:val="16"/>
          <w:u w:val="single"/>
        </w:rPr>
        <w:t xml:space="preserve"> </w:t>
      </w:r>
      <w:bookmarkStart w:id="165" w:name="_Hlk105421317"/>
      <w:r w:rsidRPr="00D109AB">
        <w:rPr>
          <w:bCs/>
          <w:sz w:val="16"/>
          <w:szCs w:val="16"/>
          <w:u w:val="single"/>
        </w:rPr>
        <w:t>das Debêntures CDI</w:t>
      </w:r>
      <w:bookmarkEnd w:id="165"/>
      <w:r w:rsidR="000C68AF" w:rsidRPr="00076B9A">
        <w:rPr>
          <w:sz w:val="16"/>
          <w:szCs w:val="16"/>
        </w:rPr>
        <w:t>”</w:t>
      </w:r>
      <w:r w:rsidR="00183C51" w:rsidRPr="00076B9A">
        <w:rPr>
          <w:sz w:val="16"/>
          <w:szCs w:val="16"/>
        </w:rPr>
        <w:t>)</w:t>
      </w:r>
      <w:r w:rsidR="00885F47" w:rsidRPr="00076B9A">
        <w:rPr>
          <w:sz w:val="16"/>
          <w:szCs w:val="16"/>
        </w:rPr>
        <w:t>.</w:t>
      </w:r>
      <w:bookmarkEnd w:id="163"/>
    </w:p>
    <w:p w14:paraId="4A24121B" w14:textId="77777777" w:rsidR="00381825" w:rsidRPr="00076B9A" w:rsidRDefault="001820E7" w:rsidP="005E5D51">
      <w:pPr>
        <w:pStyle w:val="Level3"/>
        <w:widowControl w:val="0"/>
        <w:tabs>
          <w:tab w:val="clear" w:pos="1874"/>
        </w:tabs>
        <w:spacing w:before="140" w:after="0"/>
        <w:rPr>
          <w:sz w:val="16"/>
          <w:szCs w:val="16"/>
        </w:rPr>
      </w:pPr>
      <w:bookmarkStart w:id="166" w:name="_Ref92702669"/>
      <w:r w:rsidRPr="00076B9A">
        <w:rPr>
          <w:sz w:val="16"/>
          <w:szCs w:val="16"/>
        </w:rPr>
        <w:t xml:space="preserve">A Remuneração </w:t>
      </w:r>
      <w:r w:rsidR="006D5CE4" w:rsidRPr="00076B9A">
        <w:rPr>
          <w:sz w:val="16"/>
          <w:szCs w:val="16"/>
        </w:rPr>
        <w:t xml:space="preserve">das Debêntures CDI </w:t>
      </w:r>
      <w:r w:rsidRPr="00076B9A">
        <w:rPr>
          <w:sz w:val="16"/>
          <w:szCs w:val="16"/>
        </w:rPr>
        <w:t xml:space="preserve">será calculada de forma exponencial e cumulativa </w:t>
      </w:r>
      <w:r w:rsidRPr="00076B9A">
        <w:rPr>
          <w:i/>
          <w:sz w:val="16"/>
          <w:szCs w:val="16"/>
        </w:rPr>
        <w:t xml:space="preserve">pro rata </w:t>
      </w:r>
      <w:proofErr w:type="spellStart"/>
      <w:r w:rsidRPr="00076B9A">
        <w:rPr>
          <w:i/>
          <w:sz w:val="16"/>
          <w:szCs w:val="16"/>
        </w:rPr>
        <w:t>temporis</w:t>
      </w:r>
      <w:proofErr w:type="spellEnd"/>
      <w:r w:rsidRPr="00076B9A">
        <w:rPr>
          <w:sz w:val="16"/>
          <w:szCs w:val="16"/>
        </w:rPr>
        <w:t xml:space="preserve"> por Dias Úteis decorridos, incidentes sobre o</w:t>
      </w:r>
      <w:r w:rsidR="006C53FD" w:rsidRPr="00076B9A">
        <w:rPr>
          <w:sz w:val="16"/>
          <w:szCs w:val="16"/>
        </w:rPr>
        <w:t xml:space="preserve"> </w:t>
      </w:r>
      <w:r w:rsidR="00DA6DDB" w:rsidRPr="00076B9A">
        <w:rPr>
          <w:sz w:val="16"/>
          <w:szCs w:val="16"/>
        </w:rPr>
        <w:t>Valor Nominal Unitário ou o saldo do Valor Nominal Unitário, conforme o caso</w:t>
      </w:r>
      <w:r w:rsidRPr="00076B9A">
        <w:rPr>
          <w:sz w:val="16"/>
          <w:szCs w:val="16"/>
        </w:rPr>
        <w:t xml:space="preserve">, desde a </w:t>
      </w:r>
      <w:r w:rsidR="00405399" w:rsidRPr="00076B9A">
        <w:rPr>
          <w:bCs/>
          <w:sz w:val="16"/>
          <w:szCs w:val="16"/>
        </w:rPr>
        <w:t>Primeira Data de Integralização</w:t>
      </w:r>
      <w:r w:rsidRPr="00076B9A">
        <w:rPr>
          <w:sz w:val="16"/>
          <w:szCs w:val="16"/>
        </w:rPr>
        <w:t xml:space="preserve"> </w:t>
      </w:r>
      <w:r w:rsidR="005B0B09" w:rsidRPr="00076B9A">
        <w:rPr>
          <w:sz w:val="16"/>
          <w:szCs w:val="16"/>
        </w:rPr>
        <w:t xml:space="preserve">das Debêntures CDI </w:t>
      </w:r>
      <w:r w:rsidR="00B73459" w:rsidRPr="00076B9A">
        <w:rPr>
          <w:sz w:val="16"/>
          <w:szCs w:val="16"/>
        </w:rPr>
        <w:t xml:space="preserve">ou da </w:t>
      </w:r>
      <w:r w:rsidR="00022ED9" w:rsidRPr="00076B9A">
        <w:rPr>
          <w:sz w:val="16"/>
          <w:szCs w:val="16"/>
        </w:rPr>
        <w:t>D</w:t>
      </w:r>
      <w:r w:rsidRPr="00076B9A">
        <w:rPr>
          <w:sz w:val="16"/>
          <w:szCs w:val="16"/>
        </w:rPr>
        <w:t xml:space="preserve">ata de </w:t>
      </w:r>
      <w:r w:rsidR="00022ED9" w:rsidRPr="00076B9A">
        <w:rPr>
          <w:sz w:val="16"/>
          <w:szCs w:val="16"/>
        </w:rPr>
        <w:t>P</w:t>
      </w:r>
      <w:r w:rsidRPr="00076B9A">
        <w:rPr>
          <w:sz w:val="16"/>
          <w:szCs w:val="16"/>
        </w:rPr>
        <w:t>agamento da Remuneração</w:t>
      </w:r>
      <w:r w:rsidR="006D5CE4" w:rsidRPr="00076B9A">
        <w:rPr>
          <w:sz w:val="16"/>
          <w:szCs w:val="16"/>
        </w:rPr>
        <w:t xml:space="preserve"> das Debêntures CDI</w:t>
      </w:r>
      <w:r w:rsidRPr="00076B9A">
        <w:rPr>
          <w:sz w:val="16"/>
          <w:szCs w:val="16"/>
        </w:rPr>
        <w:t xml:space="preserve"> </w:t>
      </w:r>
      <w:r w:rsidR="00B73459" w:rsidRPr="00076B9A">
        <w:rPr>
          <w:sz w:val="16"/>
          <w:szCs w:val="16"/>
        </w:rPr>
        <w:t xml:space="preserve">imediatamente anterior, conforme o caso, até a respectiva </w:t>
      </w:r>
      <w:r w:rsidR="006C53FD" w:rsidRPr="00076B9A">
        <w:rPr>
          <w:sz w:val="16"/>
          <w:szCs w:val="16"/>
        </w:rPr>
        <w:t>D</w:t>
      </w:r>
      <w:r w:rsidR="00B73459" w:rsidRPr="00076B9A">
        <w:rPr>
          <w:sz w:val="16"/>
          <w:szCs w:val="16"/>
        </w:rPr>
        <w:t xml:space="preserve">ata de </w:t>
      </w:r>
      <w:r w:rsidR="006C53FD" w:rsidRPr="00076B9A">
        <w:rPr>
          <w:sz w:val="16"/>
          <w:szCs w:val="16"/>
        </w:rPr>
        <w:t>P</w:t>
      </w:r>
      <w:r w:rsidR="00B73459" w:rsidRPr="00076B9A">
        <w:rPr>
          <w:sz w:val="16"/>
          <w:szCs w:val="16"/>
        </w:rPr>
        <w:t>agamento</w:t>
      </w:r>
      <w:r w:rsidR="006C53FD" w:rsidRPr="00076B9A">
        <w:rPr>
          <w:sz w:val="16"/>
          <w:szCs w:val="16"/>
        </w:rPr>
        <w:t xml:space="preserve"> da Remuneração</w:t>
      </w:r>
      <w:r w:rsidR="006D5CE4" w:rsidRPr="00076B9A">
        <w:rPr>
          <w:sz w:val="16"/>
          <w:szCs w:val="16"/>
        </w:rPr>
        <w:t xml:space="preserve"> das Debêntures CDI</w:t>
      </w:r>
      <w:r w:rsidR="006C53FD" w:rsidRPr="00076B9A">
        <w:rPr>
          <w:sz w:val="16"/>
          <w:szCs w:val="16"/>
        </w:rPr>
        <w:t xml:space="preserve"> imediatamente subsequente</w:t>
      </w:r>
      <w:r w:rsidRPr="00076B9A">
        <w:rPr>
          <w:sz w:val="16"/>
          <w:szCs w:val="16"/>
        </w:rPr>
        <w:t xml:space="preserve"> calculada de acordo com a seguinte fórmula:</w:t>
      </w:r>
      <w:bookmarkEnd w:id="166"/>
    </w:p>
    <w:p w14:paraId="64D76F32" w14:textId="77777777" w:rsidR="009A54C5" w:rsidRPr="00076B9A" w:rsidRDefault="009A54C5" w:rsidP="00957D0A">
      <w:pPr>
        <w:pStyle w:val="Body"/>
        <w:widowControl w:val="0"/>
        <w:spacing w:before="140" w:after="0"/>
        <w:ind w:left="1418"/>
        <w:jc w:val="center"/>
        <w:rPr>
          <w:sz w:val="16"/>
          <w:szCs w:val="16"/>
          <w:lang w:val="pt-BR"/>
        </w:rPr>
      </w:pPr>
      <w:r w:rsidRPr="00076B9A">
        <w:rPr>
          <w:sz w:val="16"/>
          <w:szCs w:val="16"/>
          <w:lang w:val="pt-BR"/>
        </w:rPr>
        <w:t xml:space="preserve">J = </w:t>
      </w:r>
      <w:proofErr w:type="spellStart"/>
      <w:r w:rsidRPr="00076B9A">
        <w:rPr>
          <w:sz w:val="16"/>
          <w:szCs w:val="16"/>
          <w:lang w:val="pt-BR"/>
        </w:rPr>
        <w:t>V</w:t>
      </w:r>
      <w:r w:rsidR="00D3715F" w:rsidRPr="00076B9A">
        <w:rPr>
          <w:sz w:val="16"/>
          <w:szCs w:val="16"/>
          <w:lang w:val="pt-BR"/>
        </w:rPr>
        <w:t>n</w:t>
      </w:r>
      <w:r w:rsidRPr="00076B9A">
        <w:rPr>
          <w:sz w:val="16"/>
          <w:szCs w:val="16"/>
          <w:lang w:val="pt-BR"/>
        </w:rPr>
        <w:t>e</w:t>
      </w:r>
      <w:proofErr w:type="spellEnd"/>
      <w:r w:rsidRPr="00076B9A">
        <w:rPr>
          <w:sz w:val="16"/>
          <w:szCs w:val="16"/>
          <w:lang w:val="pt-BR"/>
        </w:rPr>
        <w:t xml:space="preserve"> x (Fator Juros – 1)</w:t>
      </w:r>
    </w:p>
    <w:p w14:paraId="37D1C5C1" w14:textId="77777777" w:rsidR="009A54C5" w:rsidRPr="00076B9A" w:rsidRDefault="009A54C5" w:rsidP="00957D0A">
      <w:pPr>
        <w:pStyle w:val="Body"/>
        <w:widowControl w:val="0"/>
        <w:spacing w:before="140" w:after="0"/>
        <w:ind w:left="1418"/>
        <w:rPr>
          <w:rFonts w:eastAsia="SimSun"/>
          <w:sz w:val="16"/>
          <w:szCs w:val="16"/>
          <w:lang w:val="pt-BR" w:eastAsia="zh-CN"/>
        </w:rPr>
      </w:pPr>
      <w:r w:rsidRPr="00076B9A">
        <w:rPr>
          <w:rFonts w:eastAsia="SimSun"/>
          <w:sz w:val="16"/>
          <w:szCs w:val="16"/>
          <w:lang w:val="pt-BR" w:eastAsia="zh-CN"/>
        </w:rPr>
        <w:lastRenderedPageBreak/>
        <w:t>Onde:</w:t>
      </w:r>
    </w:p>
    <w:p w14:paraId="059C48DF" w14:textId="77777777" w:rsidR="009A54C5" w:rsidRPr="00076B9A" w:rsidRDefault="009A54C5" w:rsidP="00957D0A">
      <w:pPr>
        <w:pStyle w:val="Body"/>
        <w:widowControl w:val="0"/>
        <w:spacing w:before="140" w:after="0"/>
        <w:ind w:left="1418"/>
        <w:rPr>
          <w:rFonts w:eastAsia="SimSun"/>
          <w:sz w:val="16"/>
          <w:szCs w:val="16"/>
          <w:lang w:val="pt-BR" w:eastAsia="zh-CN"/>
        </w:rPr>
      </w:pPr>
      <w:r w:rsidRPr="00076B9A">
        <w:rPr>
          <w:rFonts w:eastAsia="SimSun"/>
          <w:b/>
          <w:bCs/>
          <w:i/>
          <w:iCs/>
          <w:sz w:val="16"/>
          <w:szCs w:val="16"/>
          <w:lang w:val="pt-BR" w:eastAsia="zh-CN"/>
        </w:rPr>
        <w:t>J</w:t>
      </w:r>
      <w:r w:rsidRPr="00076B9A">
        <w:rPr>
          <w:rFonts w:eastAsia="SimSun"/>
          <w:sz w:val="16"/>
          <w:szCs w:val="16"/>
          <w:lang w:val="pt-BR" w:eastAsia="zh-CN"/>
        </w:rPr>
        <w:t xml:space="preserve"> = valor unitário da Remuneração</w:t>
      </w:r>
      <w:r w:rsidR="006D5CE4" w:rsidRPr="00076B9A">
        <w:rPr>
          <w:rFonts w:eastAsia="SimSun"/>
          <w:sz w:val="16"/>
          <w:szCs w:val="16"/>
          <w:lang w:val="pt-BR" w:eastAsia="zh-CN"/>
        </w:rPr>
        <w:t xml:space="preserve"> das Debêntures CDI</w:t>
      </w:r>
      <w:r w:rsidRPr="00076B9A">
        <w:rPr>
          <w:rFonts w:eastAsia="SimSun"/>
          <w:sz w:val="16"/>
          <w:szCs w:val="16"/>
          <w:lang w:val="pt-BR" w:eastAsia="zh-CN"/>
        </w:rPr>
        <w:t xml:space="preserve"> relativa às Debêntures</w:t>
      </w:r>
      <w:r w:rsidR="006D5CE4" w:rsidRPr="00076B9A">
        <w:rPr>
          <w:rFonts w:eastAsia="SimSun"/>
          <w:sz w:val="16"/>
          <w:szCs w:val="16"/>
          <w:lang w:val="pt-BR" w:eastAsia="zh-CN"/>
        </w:rPr>
        <w:t xml:space="preserve"> CDI</w:t>
      </w:r>
      <w:r w:rsidRPr="00076B9A">
        <w:rPr>
          <w:rFonts w:eastAsia="SimSun"/>
          <w:sz w:val="16"/>
          <w:szCs w:val="16"/>
          <w:lang w:val="pt-BR" w:eastAsia="zh-CN"/>
        </w:rPr>
        <w:t xml:space="preserve"> devida ao final </w:t>
      </w:r>
      <w:r w:rsidR="007A2B4D" w:rsidRPr="00076B9A">
        <w:rPr>
          <w:rFonts w:eastAsia="SimSun"/>
          <w:sz w:val="16"/>
          <w:szCs w:val="16"/>
          <w:lang w:val="pt-BR" w:eastAsia="zh-CN"/>
        </w:rPr>
        <w:t>de cada</w:t>
      </w:r>
      <w:r w:rsidRPr="00076B9A">
        <w:rPr>
          <w:rFonts w:eastAsia="SimSun"/>
          <w:sz w:val="16"/>
          <w:szCs w:val="16"/>
          <w:lang w:val="pt-BR" w:eastAsia="zh-CN"/>
        </w:rPr>
        <w:t xml:space="preserve"> Período de Capitalização</w:t>
      </w:r>
      <w:r w:rsidR="003151E5" w:rsidRPr="00076B9A">
        <w:rPr>
          <w:rFonts w:eastAsia="SimSun"/>
          <w:sz w:val="16"/>
          <w:szCs w:val="16"/>
          <w:lang w:val="pt-BR" w:eastAsia="zh-CN"/>
        </w:rPr>
        <w:t xml:space="preserve"> Debêntures CDI</w:t>
      </w:r>
      <w:r w:rsidRPr="00076B9A">
        <w:rPr>
          <w:rFonts w:eastAsia="SimSun"/>
          <w:sz w:val="16"/>
          <w:szCs w:val="16"/>
          <w:lang w:val="pt-BR" w:eastAsia="zh-CN"/>
        </w:rPr>
        <w:t xml:space="preserve"> (conforme definido abaixo), calculado com 8 (oito) casas decimais sem arredondamento;</w:t>
      </w:r>
    </w:p>
    <w:p w14:paraId="57A438A0" w14:textId="77777777" w:rsidR="009A54C5" w:rsidRPr="00076B9A" w:rsidRDefault="009A54C5" w:rsidP="00957D0A">
      <w:pPr>
        <w:pStyle w:val="Body"/>
        <w:widowControl w:val="0"/>
        <w:spacing w:before="140" w:after="0"/>
        <w:ind w:left="1418"/>
        <w:rPr>
          <w:rFonts w:eastAsia="SimSun"/>
          <w:sz w:val="16"/>
          <w:szCs w:val="16"/>
          <w:lang w:val="pt-BR" w:eastAsia="zh-CN"/>
        </w:rPr>
      </w:pPr>
      <w:proofErr w:type="spellStart"/>
      <w:r w:rsidRPr="00076B9A">
        <w:rPr>
          <w:rFonts w:eastAsia="SimSun"/>
          <w:b/>
          <w:bCs/>
          <w:i/>
          <w:iCs/>
          <w:sz w:val="16"/>
          <w:szCs w:val="16"/>
          <w:lang w:val="pt-BR" w:eastAsia="zh-CN"/>
        </w:rPr>
        <w:t>V</w:t>
      </w:r>
      <w:r w:rsidR="00D3715F" w:rsidRPr="00076B9A">
        <w:rPr>
          <w:rFonts w:eastAsia="SimSun"/>
          <w:b/>
          <w:bCs/>
          <w:i/>
          <w:iCs/>
          <w:sz w:val="16"/>
          <w:szCs w:val="16"/>
          <w:lang w:val="pt-BR" w:eastAsia="zh-CN"/>
        </w:rPr>
        <w:t>n</w:t>
      </w:r>
      <w:r w:rsidRPr="00076B9A">
        <w:rPr>
          <w:rFonts w:eastAsia="SimSun"/>
          <w:b/>
          <w:bCs/>
          <w:i/>
          <w:iCs/>
          <w:sz w:val="16"/>
          <w:szCs w:val="16"/>
          <w:lang w:val="pt-BR" w:eastAsia="zh-CN"/>
        </w:rPr>
        <w:t>e</w:t>
      </w:r>
      <w:proofErr w:type="spellEnd"/>
      <w:r w:rsidRPr="00076B9A">
        <w:rPr>
          <w:rFonts w:eastAsia="SimSun"/>
          <w:sz w:val="16"/>
          <w:szCs w:val="16"/>
          <w:lang w:val="pt-BR" w:eastAsia="zh-CN"/>
        </w:rPr>
        <w:t xml:space="preserve"> = Valor Nominal Unitário ou saldo do Valor Nominal Unitário, conforme o caso, informado/calculado com 8 (oito) casas decimais, sem arredondamento; e</w:t>
      </w:r>
    </w:p>
    <w:p w14:paraId="521D3302" w14:textId="77777777" w:rsidR="009A54C5" w:rsidRPr="00076B9A" w:rsidRDefault="009A54C5" w:rsidP="00957D0A">
      <w:pPr>
        <w:pStyle w:val="Body"/>
        <w:widowControl w:val="0"/>
        <w:spacing w:before="140" w:after="0"/>
        <w:ind w:left="1418"/>
        <w:rPr>
          <w:rFonts w:eastAsia="SimSun"/>
          <w:sz w:val="16"/>
          <w:szCs w:val="16"/>
          <w:lang w:val="pt-BR" w:eastAsia="zh-CN"/>
        </w:rPr>
      </w:pPr>
      <w:proofErr w:type="spellStart"/>
      <w:r w:rsidRPr="00076B9A">
        <w:rPr>
          <w:rFonts w:eastAsia="SimSun"/>
          <w:b/>
          <w:bCs/>
          <w:i/>
          <w:iCs/>
          <w:sz w:val="16"/>
          <w:szCs w:val="16"/>
          <w:lang w:val="pt-BR" w:eastAsia="zh-CN"/>
        </w:rPr>
        <w:t>FatorJuros</w:t>
      </w:r>
      <w:proofErr w:type="spellEnd"/>
      <w:r w:rsidRPr="00076B9A">
        <w:rPr>
          <w:rFonts w:eastAsia="SimSun"/>
          <w:sz w:val="16"/>
          <w:szCs w:val="16"/>
          <w:lang w:val="pt-BR" w:eastAsia="zh-CN"/>
        </w:rPr>
        <w:t xml:space="preserve"> = fator de juros</w:t>
      </w:r>
      <w:r w:rsidR="007A2B4D" w:rsidRPr="00076B9A">
        <w:rPr>
          <w:rFonts w:eastAsia="SimSun"/>
          <w:sz w:val="16"/>
          <w:szCs w:val="16"/>
          <w:lang w:val="pt-BR" w:eastAsia="zh-CN"/>
        </w:rPr>
        <w:t xml:space="preserve"> composto</w:t>
      </w:r>
      <w:r w:rsidRPr="00076B9A">
        <w:rPr>
          <w:rFonts w:eastAsia="SimSun"/>
          <w:sz w:val="16"/>
          <w:szCs w:val="16"/>
          <w:lang w:val="pt-BR" w:eastAsia="zh-CN"/>
        </w:rPr>
        <w:t>, calculado com 9 (nove) casas decimais, com arredondamento, apurado de acordo com a seguinte fórmula:</w:t>
      </w:r>
    </w:p>
    <w:p w14:paraId="453AA83F" w14:textId="77777777" w:rsidR="009A54C5" w:rsidRPr="00076B9A" w:rsidRDefault="009A54C5" w:rsidP="00957D0A">
      <w:pPr>
        <w:pStyle w:val="Body"/>
        <w:widowControl w:val="0"/>
        <w:spacing w:before="140" w:after="0"/>
        <w:ind w:left="1418"/>
        <w:jc w:val="center"/>
        <w:rPr>
          <w:rFonts w:eastAsia="SimSun"/>
          <w:sz w:val="16"/>
          <w:szCs w:val="16"/>
          <w:lang w:val="pt-BR" w:eastAsia="zh-CN"/>
        </w:rPr>
      </w:pPr>
      <w:r w:rsidRPr="00076B9A">
        <w:rPr>
          <w:noProof/>
          <w:sz w:val="16"/>
          <w:szCs w:val="16"/>
          <w:lang w:val="pt-BR" w:eastAsia="pt-BR"/>
        </w:rPr>
        <w:drawing>
          <wp:inline distT="0" distB="0" distL="0" distR="0" wp14:anchorId="738DD9F8" wp14:editId="23F00392">
            <wp:extent cx="2470150" cy="190500"/>
            <wp:effectExtent l="0" t="0" r="0" b="0"/>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0150" cy="190500"/>
                    </a:xfrm>
                    <a:prstGeom prst="rect">
                      <a:avLst/>
                    </a:prstGeom>
                    <a:noFill/>
                    <a:ln>
                      <a:noFill/>
                    </a:ln>
                  </pic:spPr>
                </pic:pic>
              </a:graphicData>
            </a:graphic>
          </wp:inline>
        </w:drawing>
      </w:r>
    </w:p>
    <w:p w14:paraId="76554E87" w14:textId="77777777" w:rsidR="009A54C5" w:rsidRPr="00076B9A" w:rsidRDefault="009A54C5" w:rsidP="00957D0A">
      <w:pPr>
        <w:pStyle w:val="Body"/>
        <w:widowControl w:val="0"/>
        <w:spacing w:before="140" w:after="0"/>
        <w:ind w:left="1418"/>
        <w:rPr>
          <w:rFonts w:eastAsia="Calibri"/>
          <w:sz w:val="16"/>
          <w:szCs w:val="16"/>
          <w:lang w:val="pt-BR"/>
        </w:rPr>
      </w:pPr>
      <w:r w:rsidRPr="00076B9A">
        <w:rPr>
          <w:rFonts w:eastAsia="Calibri"/>
          <w:sz w:val="16"/>
          <w:szCs w:val="16"/>
          <w:lang w:val="pt-BR"/>
        </w:rPr>
        <w:t>Onde:</w:t>
      </w:r>
    </w:p>
    <w:p w14:paraId="41B2827C" w14:textId="77777777" w:rsidR="009A54C5" w:rsidRPr="00076B9A" w:rsidRDefault="009A54C5" w:rsidP="00957D0A">
      <w:pPr>
        <w:pStyle w:val="Body"/>
        <w:widowControl w:val="0"/>
        <w:spacing w:before="140" w:after="0"/>
        <w:ind w:left="1418"/>
        <w:rPr>
          <w:rFonts w:eastAsia="Calibri"/>
          <w:sz w:val="16"/>
          <w:szCs w:val="16"/>
          <w:lang w:val="pt-BR"/>
        </w:rPr>
      </w:pPr>
      <w:proofErr w:type="spellStart"/>
      <w:r w:rsidRPr="00076B9A">
        <w:rPr>
          <w:rFonts w:eastAsia="Calibri"/>
          <w:b/>
          <w:sz w:val="16"/>
          <w:szCs w:val="16"/>
          <w:lang w:val="pt-BR"/>
        </w:rPr>
        <w:t>FatorDI</w:t>
      </w:r>
      <w:proofErr w:type="spellEnd"/>
      <w:r w:rsidRPr="00076B9A">
        <w:rPr>
          <w:rFonts w:eastAsia="Calibri"/>
          <w:sz w:val="16"/>
          <w:szCs w:val="16"/>
          <w:lang w:val="pt-BR"/>
        </w:rPr>
        <w:t xml:space="preserve"> = </w:t>
      </w:r>
      <w:proofErr w:type="spellStart"/>
      <w:r w:rsidRPr="00076B9A">
        <w:rPr>
          <w:rFonts w:eastAsia="Calibri"/>
          <w:sz w:val="16"/>
          <w:szCs w:val="16"/>
          <w:lang w:val="pt-BR"/>
        </w:rPr>
        <w:t>produtório</w:t>
      </w:r>
      <w:proofErr w:type="spellEnd"/>
      <w:r w:rsidRPr="00076B9A">
        <w:rPr>
          <w:rFonts w:eastAsia="Calibri"/>
          <w:sz w:val="16"/>
          <w:szCs w:val="16"/>
          <w:lang w:val="pt-BR"/>
        </w:rPr>
        <w:t xml:space="preserve"> das </w:t>
      </w:r>
      <w:r w:rsidR="000E712A" w:rsidRPr="00076B9A">
        <w:rPr>
          <w:rFonts w:eastAsia="Calibri"/>
          <w:sz w:val="16"/>
          <w:szCs w:val="16"/>
          <w:lang w:val="pt-BR"/>
        </w:rPr>
        <w:t xml:space="preserve">Taxas </w:t>
      </w:r>
      <w:proofErr w:type="spellStart"/>
      <w:r w:rsidR="000E712A" w:rsidRPr="00076B9A">
        <w:rPr>
          <w:rFonts w:eastAsia="Calibri"/>
          <w:sz w:val="16"/>
          <w:szCs w:val="16"/>
          <w:lang w:val="pt-BR"/>
        </w:rPr>
        <w:t>D</w:t>
      </w:r>
      <w:r w:rsidR="00133702" w:rsidRPr="00076B9A">
        <w:rPr>
          <w:rFonts w:eastAsia="Calibri"/>
          <w:sz w:val="16"/>
          <w:szCs w:val="16"/>
          <w:lang w:val="pt-BR"/>
        </w:rPr>
        <w:t>i</w:t>
      </w:r>
      <w:r w:rsidR="000E712A" w:rsidRPr="00076B9A">
        <w:rPr>
          <w:rFonts w:eastAsia="Calibri"/>
          <w:sz w:val="16"/>
          <w:szCs w:val="16"/>
          <w:lang w:val="pt-BR"/>
        </w:rPr>
        <w:t>k</w:t>
      </w:r>
      <w:proofErr w:type="spellEnd"/>
      <w:r w:rsidRPr="00076B9A">
        <w:rPr>
          <w:rFonts w:eastAsia="Calibri"/>
          <w:sz w:val="16"/>
          <w:szCs w:val="16"/>
          <w:lang w:val="pt-BR"/>
        </w:rPr>
        <w:t>, desde a Primeira Data de Integralização</w:t>
      </w:r>
      <w:r w:rsidR="006D5CE4" w:rsidRPr="00076B9A">
        <w:rPr>
          <w:sz w:val="16"/>
          <w:szCs w:val="16"/>
          <w:lang w:val="pt-BR"/>
        </w:rPr>
        <w:t xml:space="preserve"> </w:t>
      </w:r>
      <w:r w:rsidR="006D5CE4" w:rsidRPr="00076B9A">
        <w:rPr>
          <w:rFonts w:eastAsia="Calibri"/>
          <w:sz w:val="16"/>
          <w:szCs w:val="16"/>
          <w:lang w:val="pt-BR"/>
        </w:rPr>
        <w:t>das Debêntures CDI</w:t>
      </w:r>
      <w:r w:rsidR="006D7F16" w:rsidRPr="00076B9A">
        <w:rPr>
          <w:rFonts w:eastAsia="Calibri"/>
          <w:sz w:val="16"/>
          <w:szCs w:val="16"/>
          <w:lang w:val="pt-BR"/>
        </w:rPr>
        <w:t xml:space="preserve"> ou Data de Pagamento da Remuneração</w:t>
      </w:r>
      <w:r w:rsidR="006D5CE4" w:rsidRPr="00076B9A">
        <w:rPr>
          <w:rFonts w:eastAsia="Calibri"/>
          <w:sz w:val="16"/>
          <w:szCs w:val="16"/>
          <w:lang w:val="pt-BR"/>
        </w:rPr>
        <w:t xml:space="preserve"> das Debêntures CDI</w:t>
      </w:r>
      <w:r w:rsidR="006D7F16" w:rsidRPr="00076B9A">
        <w:rPr>
          <w:rFonts w:eastAsia="Calibri"/>
          <w:sz w:val="16"/>
          <w:szCs w:val="16"/>
          <w:lang w:val="pt-BR"/>
        </w:rPr>
        <w:t xml:space="preserve"> imediatamente anterior, conforme o caso</w:t>
      </w:r>
      <w:r w:rsidRPr="00076B9A">
        <w:rPr>
          <w:rFonts w:eastAsia="Calibri"/>
          <w:sz w:val="16"/>
          <w:szCs w:val="16"/>
          <w:lang w:val="pt-BR"/>
        </w:rPr>
        <w:t>, inclusive, até a data de cálculo, exclusive, calculado com 8 (oito) casas decimais, com arredondamento, apurado da seguinte forma:</w:t>
      </w:r>
    </w:p>
    <w:p w14:paraId="7844A92F" w14:textId="77777777" w:rsidR="009A54C5" w:rsidRPr="00076B9A" w:rsidRDefault="009A54C5" w:rsidP="00957D0A">
      <w:pPr>
        <w:pStyle w:val="NormalWeb"/>
        <w:widowControl w:val="0"/>
        <w:spacing w:before="140" w:beforeAutospacing="0" w:after="0" w:afterAutospacing="0" w:line="290" w:lineRule="auto"/>
        <w:ind w:left="1418"/>
        <w:jc w:val="center"/>
        <w:rPr>
          <w:rFonts w:ascii="Arial" w:eastAsia="Calibri" w:hAnsi="Arial" w:cs="Arial"/>
          <w:i/>
          <w:sz w:val="16"/>
          <w:szCs w:val="16"/>
        </w:rPr>
      </w:pPr>
      <w:r w:rsidRPr="00076B9A">
        <w:rPr>
          <w:rFonts w:ascii="Arial" w:hAnsi="Arial" w:cs="Arial"/>
          <w:noProof/>
          <w:sz w:val="16"/>
          <w:szCs w:val="16"/>
        </w:rPr>
        <w:drawing>
          <wp:inline distT="0" distB="0" distL="0" distR="0" wp14:anchorId="49C5BC73" wp14:editId="41DB5B66">
            <wp:extent cx="1784985" cy="467995"/>
            <wp:effectExtent l="0" t="0" r="5715" b="8255"/>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3" cstate="print">
                      <a:extLst>
                        <a:ext uri="{28A0092B-C50C-407E-A947-70E740481C1C}">
                          <a14:useLocalDpi xmlns:a14="http://schemas.microsoft.com/office/drawing/2010/main" val="0"/>
                        </a:ext>
                      </a:extLst>
                    </a:blip>
                    <a:srcRect b="34506"/>
                    <a:stretch>
                      <a:fillRect/>
                    </a:stretch>
                  </pic:blipFill>
                  <pic:spPr bwMode="auto">
                    <a:xfrm>
                      <a:off x="0" y="0"/>
                      <a:ext cx="1784985" cy="467995"/>
                    </a:xfrm>
                    <a:prstGeom prst="rect">
                      <a:avLst/>
                    </a:prstGeom>
                    <a:noFill/>
                    <a:ln>
                      <a:noFill/>
                    </a:ln>
                  </pic:spPr>
                </pic:pic>
              </a:graphicData>
            </a:graphic>
          </wp:inline>
        </w:drawing>
      </w:r>
    </w:p>
    <w:p w14:paraId="7D1B5D9E" w14:textId="77777777" w:rsidR="009A54C5" w:rsidRPr="00076B9A" w:rsidRDefault="009A54C5" w:rsidP="00957D0A">
      <w:pPr>
        <w:pStyle w:val="Body"/>
        <w:widowControl w:val="0"/>
        <w:spacing w:before="140" w:after="0"/>
        <w:ind w:left="1418"/>
        <w:rPr>
          <w:rFonts w:eastAsia="SimSun"/>
          <w:sz w:val="16"/>
          <w:szCs w:val="16"/>
          <w:lang w:val="pt-BR" w:eastAsia="zh-CN"/>
        </w:rPr>
      </w:pPr>
      <w:r w:rsidRPr="00076B9A">
        <w:rPr>
          <w:rFonts w:eastAsia="SimSun"/>
          <w:sz w:val="16"/>
          <w:szCs w:val="16"/>
          <w:lang w:val="pt-BR" w:eastAsia="zh-CN"/>
        </w:rPr>
        <w:t>Onde:</w:t>
      </w:r>
    </w:p>
    <w:p w14:paraId="1DE365D2" w14:textId="77777777" w:rsidR="009A54C5" w:rsidRPr="00076B9A" w:rsidRDefault="009A54C5" w:rsidP="00957D0A">
      <w:pPr>
        <w:pStyle w:val="Body"/>
        <w:widowControl w:val="0"/>
        <w:spacing w:before="140" w:after="0"/>
        <w:ind w:left="1418"/>
        <w:rPr>
          <w:rFonts w:eastAsia="SimSun"/>
          <w:sz w:val="16"/>
          <w:szCs w:val="16"/>
          <w:lang w:val="pt-BR" w:eastAsia="zh-CN"/>
        </w:rPr>
      </w:pPr>
      <w:r w:rsidRPr="00076B9A">
        <w:rPr>
          <w:rFonts w:eastAsia="SimSun"/>
          <w:b/>
          <w:sz w:val="16"/>
          <w:szCs w:val="16"/>
          <w:lang w:val="pt-BR" w:eastAsia="zh-CN"/>
        </w:rPr>
        <w:t>k</w:t>
      </w:r>
      <w:r w:rsidRPr="00076B9A">
        <w:rPr>
          <w:rFonts w:eastAsia="SimSun"/>
          <w:sz w:val="16"/>
          <w:szCs w:val="16"/>
          <w:lang w:val="pt-BR" w:eastAsia="zh-CN"/>
        </w:rPr>
        <w:t xml:space="preserve"> = número de ordens das Taxas DI, variando de 1 (um) até </w:t>
      </w:r>
      <w:proofErr w:type="spellStart"/>
      <w:r w:rsidRPr="00076B9A">
        <w:rPr>
          <w:rFonts w:eastAsia="SimSun"/>
          <w:sz w:val="16"/>
          <w:szCs w:val="16"/>
          <w:lang w:val="pt-BR" w:eastAsia="zh-CN"/>
        </w:rPr>
        <w:t>nDI</w:t>
      </w:r>
      <w:proofErr w:type="spellEnd"/>
      <w:r w:rsidR="007A2B4D" w:rsidRPr="00076B9A">
        <w:rPr>
          <w:rFonts w:eastAsia="SimSun"/>
          <w:sz w:val="16"/>
          <w:szCs w:val="16"/>
          <w:lang w:val="pt-BR" w:eastAsia="zh-CN"/>
        </w:rPr>
        <w:t xml:space="preserve">, sendo </w:t>
      </w:r>
      <w:r w:rsidR="000C68AF" w:rsidRPr="00076B9A">
        <w:rPr>
          <w:rFonts w:eastAsia="SimSun"/>
          <w:sz w:val="16"/>
          <w:szCs w:val="16"/>
          <w:lang w:val="pt-BR" w:eastAsia="zh-CN"/>
        </w:rPr>
        <w:t>“</w:t>
      </w:r>
      <w:r w:rsidR="007A2B4D" w:rsidRPr="00076B9A">
        <w:rPr>
          <w:rFonts w:eastAsia="SimSun"/>
          <w:sz w:val="16"/>
          <w:szCs w:val="16"/>
          <w:lang w:val="pt-BR" w:eastAsia="zh-CN"/>
        </w:rPr>
        <w:t>k</w:t>
      </w:r>
      <w:r w:rsidR="000C68AF" w:rsidRPr="00076B9A">
        <w:rPr>
          <w:rFonts w:eastAsia="SimSun"/>
          <w:sz w:val="16"/>
          <w:szCs w:val="16"/>
          <w:lang w:val="pt-BR" w:eastAsia="zh-CN"/>
        </w:rPr>
        <w:t>”</w:t>
      </w:r>
      <w:r w:rsidR="007A2B4D" w:rsidRPr="00076B9A">
        <w:rPr>
          <w:rFonts w:eastAsia="SimSun"/>
          <w:sz w:val="16"/>
          <w:szCs w:val="16"/>
          <w:lang w:val="pt-BR" w:eastAsia="zh-CN"/>
        </w:rPr>
        <w:t xml:space="preserve"> um número inteiro</w:t>
      </w:r>
      <w:r w:rsidRPr="00076B9A">
        <w:rPr>
          <w:rFonts w:eastAsia="SimSun"/>
          <w:sz w:val="16"/>
          <w:szCs w:val="16"/>
          <w:lang w:val="pt-BR" w:eastAsia="zh-CN"/>
        </w:rPr>
        <w:t>;</w:t>
      </w:r>
    </w:p>
    <w:p w14:paraId="37C5E0A9" w14:textId="77777777" w:rsidR="009A54C5" w:rsidRPr="00076B9A" w:rsidRDefault="009A54C5" w:rsidP="00957D0A">
      <w:pPr>
        <w:pStyle w:val="Body"/>
        <w:widowControl w:val="0"/>
        <w:spacing w:before="140" w:after="0"/>
        <w:ind w:left="1418"/>
        <w:rPr>
          <w:rFonts w:eastAsia="SimSun"/>
          <w:sz w:val="16"/>
          <w:szCs w:val="16"/>
          <w:lang w:val="pt-BR" w:eastAsia="zh-CN"/>
        </w:rPr>
      </w:pPr>
      <w:proofErr w:type="spellStart"/>
      <w:r w:rsidRPr="00076B9A">
        <w:rPr>
          <w:rFonts w:eastAsia="SimSun"/>
          <w:b/>
          <w:sz w:val="16"/>
          <w:szCs w:val="16"/>
          <w:lang w:val="pt-BR" w:eastAsia="zh-CN"/>
        </w:rPr>
        <w:t>nDI</w:t>
      </w:r>
      <w:proofErr w:type="spellEnd"/>
      <w:r w:rsidRPr="00076B9A">
        <w:rPr>
          <w:rFonts w:eastAsia="SimSun"/>
          <w:sz w:val="16"/>
          <w:szCs w:val="16"/>
          <w:lang w:val="pt-BR" w:eastAsia="zh-CN"/>
        </w:rPr>
        <w:t xml:space="preserve"> = número total de Taxas DI, consideradas entre a Primeira Data de Integralização</w:t>
      </w:r>
      <w:r w:rsidR="006D5CE4" w:rsidRPr="00076B9A">
        <w:rPr>
          <w:sz w:val="16"/>
          <w:szCs w:val="16"/>
          <w:lang w:val="pt-BR"/>
        </w:rPr>
        <w:t xml:space="preserve"> </w:t>
      </w:r>
      <w:r w:rsidR="006D5CE4" w:rsidRPr="00076B9A">
        <w:rPr>
          <w:rFonts w:eastAsia="SimSun"/>
          <w:sz w:val="16"/>
          <w:szCs w:val="16"/>
          <w:lang w:val="pt-BR" w:eastAsia="zh-CN"/>
        </w:rPr>
        <w:t>das Debêntures CDI</w:t>
      </w:r>
      <w:r w:rsidR="006D7F16" w:rsidRPr="00076B9A">
        <w:rPr>
          <w:rFonts w:eastAsia="Calibri"/>
          <w:sz w:val="16"/>
          <w:szCs w:val="16"/>
          <w:lang w:val="pt-BR"/>
        </w:rPr>
        <w:t xml:space="preserve"> ou Data de Pagamento da Remuneração</w:t>
      </w:r>
      <w:r w:rsidR="006D5CE4" w:rsidRPr="00076B9A">
        <w:rPr>
          <w:sz w:val="16"/>
          <w:szCs w:val="16"/>
          <w:lang w:val="pt-BR"/>
        </w:rPr>
        <w:t xml:space="preserve"> das Debêntures CDI</w:t>
      </w:r>
      <w:r w:rsidR="006D7F16" w:rsidRPr="00076B9A">
        <w:rPr>
          <w:rFonts w:eastAsia="Calibri"/>
          <w:sz w:val="16"/>
          <w:szCs w:val="16"/>
          <w:lang w:val="pt-BR"/>
        </w:rPr>
        <w:t xml:space="preserve"> imediatamente anterior, conforme o caso,</w:t>
      </w:r>
      <w:r w:rsidRPr="00076B9A">
        <w:rPr>
          <w:rFonts w:eastAsia="SimSun"/>
          <w:sz w:val="16"/>
          <w:szCs w:val="16"/>
          <w:lang w:val="pt-BR" w:eastAsia="zh-CN"/>
        </w:rPr>
        <w:t xml:space="preserve"> e a data de cálculo, sendo </w:t>
      </w:r>
      <w:r w:rsidR="000C68AF" w:rsidRPr="00076B9A">
        <w:rPr>
          <w:rFonts w:eastAsia="SimSun"/>
          <w:sz w:val="16"/>
          <w:szCs w:val="16"/>
          <w:lang w:val="pt-BR" w:eastAsia="zh-CN"/>
        </w:rPr>
        <w:t>“</w:t>
      </w:r>
      <w:proofErr w:type="spellStart"/>
      <w:r w:rsidRPr="00076B9A">
        <w:rPr>
          <w:rFonts w:eastAsia="SimSun"/>
          <w:sz w:val="16"/>
          <w:szCs w:val="16"/>
          <w:lang w:val="pt-BR" w:eastAsia="zh-CN"/>
        </w:rPr>
        <w:t>nDI</w:t>
      </w:r>
      <w:proofErr w:type="spellEnd"/>
      <w:r w:rsidR="000C68AF" w:rsidRPr="00076B9A">
        <w:rPr>
          <w:rFonts w:eastAsia="SimSun"/>
          <w:sz w:val="16"/>
          <w:szCs w:val="16"/>
          <w:lang w:val="pt-BR" w:eastAsia="zh-CN"/>
        </w:rPr>
        <w:t>”</w:t>
      </w:r>
      <w:r w:rsidRPr="00076B9A">
        <w:rPr>
          <w:rFonts w:eastAsia="SimSun"/>
          <w:sz w:val="16"/>
          <w:szCs w:val="16"/>
          <w:lang w:val="pt-BR" w:eastAsia="zh-CN"/>
        </w:rPr>
        <w:t xml:space="preserve"> um número inteiro; e</w:t>
      </w:r>
    </w:p>
    <w:p w14:paraId="3D489627" w14:textId="77777777" w:rsidR="009A54C5" w:rsidRPr="00076B9A" w:rsidRDefault="009A54C5" w:rsidP="00957D0A">
      <w:pPr>
        <w:pStyle w:val="Body"/>
        <w:widowControl w:val="0"/>
        <w:spacing w:before="140" w:after="0"/>
        <w:ind w:left="1418"/>
        <w:rPr>
          <w:rFonts w:eastAsia="SimSun"/>
          <w:sz w:val="16"/>
          <w:szCs w:val="16"/>
          <w:lang w:val="pt-BR" w:eastAsia="zh-CN"/>
        </w:rPr>
      </w:pPr>
      <w:proofErr w:type="spellStart"/>
      <w:r w:rsidRPr="00076B9A">
        <w:rPr>
          <w:rFonts w:eastAsia="SimSun"/>
          <w:b/>
          <w:sz w:val="16"/>
          <w:szCs w:val="16"/>
          <w:lang w:val="pt-BR" w:eastAsia="zh-CN"/>
        </w:rPr>
        <w:t>TDI</w:t>
      </w:r>
      <w:r w:rsidRPr="00076B9A">
        <w:rPr>
          <w:rFonts w:eastAsia="SimSun"/>
          <w:b/>
          <w:sz w:val="16"/>
          <w:szCs w:val="16"/>
          <w:vertAlign w:val="subscript"/>
          <w:lang w:val="pt-BR" w:eastAsia="zh-CN"/>
        </w:rPr>
        <w:t>k</w:t>
      </w:r>
      <w:proofErr w:type="spellEnd"/>
      <w:r w:rsidRPr="00076B9A">
        <w:rPr>
          <w:rFonts w:eastAsia="SimSun"/>
          <w:sz w:val="16"/>
          <w:szCs w:val="16"/>
          <w:lang w:val="pt-BR" w:eastAsia="zh-CN"/>
        </w:rPr>
        <w:t xml:space="preserve"> = Taxa DI, de ordem </w:t>
      </w:r>
      <w:r w:rsidR="000C68AF" w:rsidRPr="00076B9A">
        <w:rPr>
          <w:rFonts w:eastAsia="SimSun"/>
          <w:sz w:val="16"/>
          <w:szCs w:val="16"/>
          <w:lang w:val="pt-BR" w:eastAsia="zh-CN"/>
        </w:rPr>
        <w:t>“</w:t>
      </w:r>
      <w:r w:rsidRPr="00076B9A">
        <w:rPr>
          <w:rFonts w:eastAsia="SimSun"/>
          <w:sz w:val="16"/>
          <w:szCs w:val="16"/>
          <w:lang w:val="pt-BR" w:eastAsia="zh-CN"/>
        </w:rPr>
        <w:t>k</w:t>
      </w:r>
      <w:r w:rsidR="000C68AF" w:rsidRPr="00076B9A">
        <w:rPr>
          <w:rFonts w:eastAsia="SimSun"/>
          <w:sz w:val="16"/>
          <w:szCs w:val="16"/>
          <w:lang w:val="pt-BR" w:eastAsia="zh-CN"/>
        </w:rPr>
        <w:t>”</w:t>
      </w:r>
      <w:r w:rsidRPr="00076B9A">
        <w:rPr>
          <w:rFonts w:eastAsia="SimSun"/>
          <w:sz w:val="16"/>
          <w:szCs w:val="16"/>
          <w:lang w:val="pt-BR" w:eastAsia="zh-CN"/>
        </w:rPr>
        <w:t xml:space="preserve">, expressa ao dia, calculada com 8 (oito) casas decimais, com arredondamento, </w:t>
      </w:r>
      <w:r w:rsidR="007A2B4D" w:rsidRPr="00076B9A">
        <w:rPr>
          <w:rFonts w:eastAsia="SimSun"/>
          <w:sz w:val="16"/>
          <w:szCs w:val="16"/>
          <w:lang w:val="pt-BR" w:eastAsia="zh-CN"/>
        </w:rPr>
        <w:t xml:space="preserve">na base 252 (duzentos e cinquenta e dois) Dias Úteis, </w:t>
      </w:r>
      <w:r w:rsidRPr="00076B9A">
        <w:rPr>
          <w:rFonts w:eastAsia="SimSun"/>
          <w:sz w:val="16"/>
          <w:szCs w:val="16"/>
          <w:lang w:val="pt-BR" w:eastAsia="zh-CN"/>
        </w:rPr>
        <w:t>apurada da seguinte forma:</w:t>
      </w:r>
    </w:p>
    <w:p w14:paraId="24B51915" w14:textId="77777777" w:rsidR="009A54C5" w:rsidRPr="00076B9A" w:rsidRDefault="009A54C5" w:rsidP="00957D0A">
      <w:pPr>
        <w:widowControl w:val="0"/>
        <w:spacing w:before="140" w:line="290" w:lineRule="auto"/>
        <w:ind w:left="1418"/>
        <w:jc w:val="center"/>
        <w:rPr>
          <w:rFonts w:eastAsia="SimSun" w:cs="Arial"/>
          <w:sz w:val="16"/>
          <w:szCs w:val="16"/>
          <w:lang w:eastAsia="zh-CN"/>
        </w:rPr>
      </w:pPr>
      <w:r w:rsidRPr="00076B9A">
        <w:rPr>
          <w:rFonts w:eastAsia="SimSun" w:cs="Arial"/>
          <w:noProof/>
          <w:sz w:val="16"/>
          <w:szCs w:val="16"/>
        </w:rPr>
        <w:drawing>
          <wp:inline distT="0" distB="0" distL="0" distR="0" wp14:anchorId="174E26CF" wp14:editId="2C338301">
            <wp:extent cx="1579880" cy="5562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9880" cy="556260"/>
                    </a:xfrm>
                    <a:prstGeom prst="rect">
                      <a:avLst/>
                    </a:prstGeom>
                    <a:noFill/>
                    <a:ln>
                      <a:noFill/>
                    </a:ln>
                  </pic:spPr>
                </pic:pic>
              </a:graphicData>
            </a:graphic>
          </wp:inline>
        </w:drawing>
      </w:r>
    </w:p>
    <w:p w14:paraId="528FF5F9" w14:textId="77777777" w:rsidR="009A54C5" w:rsidRPr="00076B9A" w:rsidRDefault="009A54C5" w:rsidP="00957D0A">
      <w:pPr>
        <w:pStyle w:val="Body"/>
        <w:widowControl w:val="0"/>
        <w:spacing w:before="140" w:after="0"/>
        <w:ind w:left="1418"/>
        <w:rPr>
          <w:rFonts w:eastAsia="SimSun"/>
          <w:sz w:val="16"/>
          <w:szCs w:val="16"/>
          <w:lang w:val="pt-BR" w:eastAsia="zh-CN"/>
        </w:rPr>
      </w:pPr>
      <w:r w:rsidRPr="00076B9A">
        <w:rPr>
          <w:rFonts w:eastAsia="SimSun"/>
          <w:sz w:val="16"/>
          <w:szCs w:val="16"/>
          <w:lang w:val="pt-BR" w:eastAsia="zh-CN"/>
        </w:rPr>
        <w:t>Onde:</w:t>
      </w:r>
    </w:p>
    <w:p w14:paraId="77DC25E6" w14:textId="77777777" w:rsidR="009A54C5" w:rsidRPr="00076B9A" w:rsidRDefault="009A54C5" w:rsidP="00957D0A">
      <w:pPr>
        <w:pStyle w:val="Body"/>
        <w:widowControl w:val="0"/>
        <w:spacing w:before="140" w:after="0"/>
        <w:ind w:left="1418"/>
        <w:rPr>
          <w:rFonts w:eastAsia="SimSun"/>
          <w:sz w:val="16"/>
          <w:szCs w:val="16"/>
          <w:lang w:val="pt-BR" w:eastAsia="zh-CN"/>
        </w:rPr>
      </w:pPr>
      <w:proofErr w:type="spellStart"/>
      <w:r w:rsidRPr="00076B9A">
        <w:rPr>
          <w:rFonts w:eastAsia="SimSun"/>
          <w:b/>
          <w:iCs/>
          <w:sz w:val="16"/>
          <w:szCs w:val="16"/>
          <w:lang w:val="pt-BR" w:eastAsia="zh-CN"/>
        </w:rPr>
        <w:t>DI</w:t>
      </w:r>
      <w:r w:rsidRPr="00076B9A">
        <w:rPr>
          <w:rFonts w:eastAsia="SimSun"/>
          <w:b/>
          <w:iCs/>
          <w:sz w:val="16"/>
          <w:szCs w:val="16"/>
          <w:vertAlign w:val="subscript"/>
          <w:lang w:val="pt-BR" w:eastAsia="zh-CN"/>
        </w:rPr>
        <w:t>k</w:t>
      </w:r>
      <w:proofErr w:type="spellEnd"/>
      <w:r w:rsidRPr="00076B9A">
        <w:rPr>
          <w:rFonts w:eastAsia="SimSun"/>
          <w:sz w:val="16"/>
          <w:szCs w:val="16"/>
          <w:lang w:val="pt-BR" w:eastAsia="zh-CN"/>
        </w:rPr>
        <w:t xml:space="preserve"> = Taxa DI divulgada pela </w:t>
      </w:r>
      <w:r w:rsidRPr="00076B9A">
        <w:rPr>
          <w:sz w:val="16"/>
          <w:szCs w:val="16"/>
          <w:lang w:val="pt-BR"/>
        </w:rPr>
        <w:t>B3</w:t>
      </w:r>
      <w:r w:rsidRPr="00076B9A">
        <w:rPr>
          <w:rFonts w:eastAsia="SimSun"/>
          <w:sz w:val="16"/>
          <w:szCs w:val="16"/>
          <w:lang w:val="pt-BR" w:eastAsia="zh-CN"/>
        </w:rPr>
        <w:t>, utilizada com 2 (duas) casas decimais.</w:t>
      </w:r>
    </w:p>
    <w:p w14:paraId="53A6DD98" w14:textId="77777777" w:rsidR="009A54C5" w:rsidRPr="00076B9A" w:rsidRDefault="009A54C5" w:rsidP="00957D0A">
      <w:pPr>
        <w:pStyle w:val="Body"/>
        <w:widowControl w:val="0"/>
        <w:spacing w:before="140" w:after="0"/>
        <w:ind w:left="1418"/>
        <w:rPr>
          <w:rFonts w:eastAsia="SimSun"/>
          <w:sz w:val="16"/>
          <w:szCs w:val="16"/>
          <w:lang w:val="pt-BR" w:eastAsia="zh-CN"/>
        </w:rPr>
      </w:pPr>
      <w:r w:rsidRPr="00076B9A">
        <w:rPr>
          <w:rFonts w:eastAsia="SimSun"/>
          <w:b/>
          <w:sz w:val="16"/>
          <w:szCs w:val="16"/>
          <w:lang w:val="pt-BR" w:eastAsia="zh-CN"/>
        </w:rPr>
        <w:t>Fator Spread</w:t>
      </w:r>
      <w:r w:rsidRPr="00076B9A">
        <w:rPr>
          <w:rFonts w:eastAsia="SimSun"/>
          <w:sz w:val="16"/>
          <w:szCs w:val="16"/>
          <w:lang w:val="pt-BR" w:eastAsia="zh-CN"/>
        </w:rPr>
        <w:t xml:space="preserve"> = Sobretaxa de juros fixos calculada com 9 (nove) casas decimais, com arredondamento, calculado conforme fórmula abaixo:</w:t>
      </w:r>
    </w:p>
    <w:p w14:paraId="438FDF91" w14:textId="77777777" w:rsidR="009A54C5" w:rsidRPr="00835267" w:rsidRDefault="00FD7856" w:rsidP="00957D0A">
      <w:pPr>
        <w:pStyle w:val="NormalWeb"/>
        <w:widowControl w:val="0"/>
        <w:spacing w:before="140" w:beforeAutospacing="0" w:after="0" w:afterAutospacing="0" w:line="290" w:lineRule="auto"/>
        <w:ind w:left="1418"/>
        <w:jc w:val="center"/>
        <w:rPr>
          <w:rFonts w:ascii="Arial" w:eastAsia="SimSun" w:hAnsi="Arial" w:cs="Arial"/>
          <w:sz w:val="16"/>
          <w:szCs w:val="16"/>
          <w:lang w:val="en-US" w:eastAsia="zh-CN"/>
        </w:rPr>
      </w:pPr>
      <w:proofErr w:type="spellStart"/>
      <m:oMathPara>
        <m:oMath>
          <m:r>
            <m:rPr>
              <m:nor/>
            </m:rPr>
            <w:rPr>
              <w:rFonts w:ascii="Arial" w:hAnsi="Arial" w:cs="Arial"/>
              <w:sz w:val="16"/>
              <w:szCs w:val="16"/>
              <w:lang w:val="en-US"/>
            </w:rPr>
            <m:t>FatorSpread</m:t>
          </m:r>
          <w:proofErr w:type="spellEnd"/>
          <m:r>
            <m:rPr>
              <m:sty m:val="p"/>
            </m:rPr>
            <w:rPr>
              <w:rFonts w:ascii="Cambria Math" w:hAnsi="Cambria Math" w:cs="Arial"/>
              <w:sz w:val="16"/>
              <w:szCs w:val="16"/>
              <w:lang w:val="en-US"/>
            </w:rPr>
            <m:t> = </m:t>
          </m:r>
          <m:sSup>
            <m:sSupPr>
              <m:ctrlPr>
                <w:rPr>
                  <w:rFonts w:ascii="Cambria Math" w:hAnsi="Cambria Math" w:cs="Arial"/>
                  <w:sz w:val="16"/>
                  <w:szCs w:val="16"/>
                </w:rPr>
              </m:ctrlPr>
            </m:sSupPr>
            <m:e>
              <m:d>
                <m:dPr>
                  <m:ctrlPr>
                    <w:rPr>
                      <w:rFonts w:ascii="Cambria Math" w:hAnsi="Cambria Math" w:cs="Arial"/>
                      <w:sz w:val="16"/>
                      <w:szCs w:val="16"/>
                    </w:rPr>
                  </m:ctrlPr>
                </m:dPr>
                <m:e>
                  <m:f>
                    <m:fPr>
                      <m:ctrlPr>
                        <w:rPr>
                          <w:rFonts w:ascii="Cambria Math" w:hAnsi="Cambria Math" w:cs="Arial"/>
                          <w:sz w:val="16"/>
                          <w:szCs w:val="16"/>
                        </w:rPr>
                      </m:ctrlPr>
                    </m:fPr>
                    <m:num>
                      <m:r>
                        <m:rPr>
                          <m:nor/>
                        </m:rPr>
                        <w:rPr>
                          <w:rFonts w:ascii="Arial" w:hAnsi="Arial" w:cs="Arial"/>
                          <w:sz w:val="16"/>
                          <w:szCs w:val="16"/>
                          <w:lang w:val="en-US"/>
                        </w:rPr>
                        <m:t>spread</m:t>
                      </m:r>
                    </m:num>
                    <m:den>
                      <m:r>
                        <m:rPr>
                          <m:nor/>
                        </m:rPr>
                        <w:rPr>
                          <w:rFonts w:ascii="Arial" w:hAnsi="Arial" w:cs="Arial"/>
                          <w:sz w:val="16"/>
                          <w:szCs w:val="16"/>
                          <w:lang w:val="en-US"/>
                        </w:rPr>
                        <m:t>100</m:t>
                      </m:r>
                    </m:den>
                  </m:f>
                  <m:r>
                    <m:rPr>
                      <m:sty m:val="p"/>
                    </m:rPr>
                    <w:rPr>
                      <w:rFonts w:ascii="Cambria Math" w:hAnsi="Cambria Math" w:cs="Arial"/>
                      <w:sz w:val="16"/>
                      <w:szCs w:val="16"/>
                      <w:lang w:val="en-US"/>
                    </w:rPr>
                    <m:t> + 1</m:t>
                  </m:r>
                </m:e>
              </m:d>
            </m:e>
            <m:sup>
              <m:f>
                <m:fPr>
                  <m:ctrlPr>
                    <w:rPr>
                      <w:rFonts w:ascii="Cambria Math" w:eastAsia="Times New Roman" w:hAnsi="Cambria Math" w:cs="Arial"/>
                      <w:i/>
                      <w:sz w:val="16"/>
                      <w:szCs w:val="16"/>
                    </w:rPr>
                  </m:ctrlPr>
                </m:fPr>
                <m:num>
                  <m:r>
                    <w:rPr>
                      <w:rFonts w:ascii="Cambria Math" w:hAnsi="Cambria Math" w:cs="Arial"/>
                      <w:sz w:val="16"/>
                      <w:szCs w:val="16"/>
                    </w:rPr>
                    <m:t>DP</m:t>
                  </m:r>
                </m:num>
                <m:den>
                  <m:r>
                    <w:rPr>
                      <w:rFonts w:ascii="Cambria Math" w:hAnsi="Cambria Math" w:cs="Arial"/>
                      <w:sz w:val="16"/>
                      <w:szCs w:val="16"/>
                      <w:lang w:val="en-US"/>
                    </w:rPr>
                    <m:t>252</m:t>
                  </m:r>
                </m:den>
              </m:f>
            </m:sup>
          </m:sSup>
          <m:r>
            <m:rPr>
              <m:sty m:val="p"/>
            </m:rPr>
            <w:rPr>
              <w:rFonts w:ascii="Cambria Math" w:hAnsi="Cambria Math" w:cs="Arial"/>
              <w:sz w:val="16"/>
              <w:szCs w:val="16"/>
              <w:lang w:val="en-US"/>
            </w:rPr>
            <m:t> </m:t>
          </m:r>
        </m:oMath>
      </m:oMathPara>
    </w:p>
    <w:p w14:paraId="0180A53B" w14:textId="77777777" w:rsidR="009A54C5" w:rsidRPr="009E41F4" w:rsidRDefault="009A54C5" w:rsidP="00957D0A">
      <w:pPr>
        <w:pStyle w:val="Body"/>
        <w:widowControl w:val="0"/>
        <w:spacing w:before="140" w:after="0"/>
        <w:ind w:left="1418"/>
        <w:rPr>
          <w:rFonts w:eastAsia="SimSun"/>
          <w:sz w:val="16"/>
          <w:szCs w:val="16"/>
          <w:lang w:val="en-US" w:eastAsia="zh-CN"/>
        </w:rPr>
      </w:pPr>
      <w:proofErr w:type="spellStart"/>
      <w:r w:rsidRPr="009E41F4">
        <w:rPr>
          <w:rFonts w:eastAsia="SimSun"/>
          <w:sz w:val="16"/>
          <w:szCs w:val="16"/>
          <w:lang w:val="en-US" w:eastAsia="zh-CN"/>
        </w:rPr>
        <w:t>Onde</w:t>
      </w:r>
      <w:proofErr w:type="spellEnd"/>
      <w:r w:rsidRPr="009E41F4">
        <w:rPr>
          <w:rFonts w:eastAsia="SimSun"/>
          <w:sz w:val="16"/>
          <w:szCs w:val="16"/>
          <w:lang w:val="en-US" w:eastAsia="zh-CN"/>
        </w:rPr>
        <w:t>:</w:t>
      </w:r>
    </w:p>
    <w:p w14:paraId="3F4F7CF5" w14:textId="5C0A76FE" w:rsidR="009A54C5" w:rsidRPr="009E41F4" w:rsidRDefault="009A54C5" w:rsidP="00957D0A">
      <w:pPr>
        <w:pStyle w:val="Body"/>
        <w:widowControl w:val="0"/>
        <w:spacing w:before="140" w:after="0"/>
        <w:ind w:left="1418"/>
        <w:rPr>
          <w:sz w:val="16"/>
          <w:szCs w:val="16"/>
          <w:lang w:val="en-US"/>
        </w:rPr>
      </w:pPr>
      <w:r w:rsidRPr="009E41F4">
        <w:rPr>
          <w:rFonts w:eastAsia="SimSun"/>
          <w:b/>
          <w:i/>
          <w:sz w:val="16"/>
          <w:szCs w:val="16"/>
          <w:lang w:val="en-US" w:eastAsia="zh-CN"/>
        </w:rPr>
        <w:t>Spread</w:t>
      </w:r>
      <w:r w:rsidRPr="009E41F4">
        <w:rPr>
          <w:rFonts w:eastAsia="SimSun"/>
          <w:sz w:val="16"/>
          <w:szCs w:val="16"/>
          <w:lang w:val="en-US" w:eastAsia="zh-CN"/>
        </w:rPr>
        <w:t xml:space="preserve"> = </w:t>
      </w:r>
      <w:proofErr w:type="gramStart"/>
      <w:r w:rsidR="00842438" w:rsidRPr="009E41F4">
        <w:rPr>
          <w:sz w:val="16"/>
          <w:szCs w:val="16"/>
          <w:lang w:val="en-US"/>
        </w:rPr>
        <w:t>2,00</w:t>
      </w:r>
      <w:r w:rsidRPr="009E41F4">
        <w:rPr>
          <w:sz w:val="16"/>
          <w:szCs w:val="16"/>
          <w:lang w:val="en-US"/>
        </w:rPr>
        <w:t>;</w:t>
      </w:r>
      <w:proofErr w:type="gramEnd"/>
      <w:r w:rsidRPr="009E41F4">
        <w:rPr>
          <w:sz w:val="16"/>
          <w:szCs w:val="16"/>
          <w:lang w:val="en-US"/>
        </w:rPr>
        <w:t xml:space="preserve"> e</w:t>
      </w:r>
    </w:p>
    <w:p w14:paraId="6779A981" w14:textId="77777777" w:rsidR="009A54C5" w:rsidRPr="00076B9A" w:rsidRDefault="009A54C5" w:rsidP="00957D0A">
      <w:pPr>
        <w:pStyle w:val="Body"/>
        <w:widowControl w:val="0"/>
        <w:spacing w:before="140" w:after="0"/>
        <w:ind w:left="1418"/>
        <w:rPr>
          <w:rFonts w:eastAsia="SimSun"/>
          <w:sz w:val="16"/>
          <w:szCs w:val="16"/>
          <w:lang w:val="pt-BR" w:eastAsia="zh-CN"/>
        </w:rPr>
      </w:pPr>
      <w:r w:rsidRPr="00076B9A">
        <w:rPr>
          <w:rFonts w:eastAsia="SimSun"/>
          <w:b/>
          <w:sz w:val="16"/>
          <w:szCs w:val="16"/>
          <w:lang w:val="pt-BR" w:eastAsia="zh-CN"/>
        </w:rPr>
        <w:t>DP</w:t>
      </w:r>
      <w:r w:rsidRPr="00076B9A">
        <w:rPr>
          <w:rFonts w:eastAsia="SimSun"/>
          <w:sz w:val="16"/>
          <w:szCs w:val="16"/>
          <w:lang w:val="pt-BR" w:eastAsia="zh-CN"/>
        </w:rPr>
        <w:t xml:space="preserve"> = número de Dias Úteis entre a Primeira Data de Integralização</w:t>
      </w:r>
      <w:r w:rsidR="006D5CE4" w:rsidRPr="00076B9A">
        <w:rPr>
          <w:sz w:val="16"/>
          <w:szCs w:val="16"/>
          <w:lang w:val="pt-BR"/>
        </w:rPr>
        <w:t xml:space="preserve"> </w:t>
      </w:r>
      <w:r w:rsidR="006D5CE4" w:rsidRPr="00076B9A">
        <w:rPr>
          <w:rFonts w:eastAsia="SimSun"/>
          <w:sz w:val="16"/>
          <w:szCs w:val="16"/>
          <w:lang w:val="pt-BR" w:eastAsia="zh-CN"/>
        </w:rPr>
        <w:t>das Debêntures CDI</w:t>
      </w:r>
      <w:r w:rsidRPr="00076B9A">
        <w:rPr>
          <w:rFonts w:eastAsia="SimSun"/>
          <w:sz w:val="16"/>
          <w:szCs w:val="16"/>
          <w:lang w:val="pt-BR" w:eastAsia="zh-CN"/>
        </w:rPr>
        <w:t xml:space="preserve"> </w:t>
      </w:r>
      <w:r w:rsidRPr="00076B9A">
        <w:rPr>
          <w:sz w:val="16"/>
          <w:szCs w:val="16"/>
          <w:lang w:val="pt-BR"/>
        </w:rPr>
        <w:t xml:space="preserve">ou na Data de Pagamento da Remuneração </w:t>
      </w:r>
      <w:r w:rsidR="006D5CE4" w:rsidRPr="00076B9A">
        <w:rPr>
          <w:sz w:val="16"/>
          <w:szCs w:val="16"/>
          <w:lang w:val="pt-BR"/>
        </w:rPr>
        <w:t xml:space="preserve">das Debêntures CDI </w:t>
      </w:r>
      <w:r w:rsidRPr="00076B9A">
        <w:rPr>
          <w:sz w:val="16"/>
          <w:szCs w:val="16"/>
          <w:lang w:val="pt-BR"/>
        </w:rPr>
        <w:t>imediatamente anterior, conforme o caso,</w:t>
      </w:r>
      <w:r w:rsidRPr="00076B9A">
        <w:rPr>
          <w:rFonts w:eastAsia="SimSun"/>
          <w:sz w:val="16"/>
          <w:szCs w:val="16"/>
          <w:lang w:val="pt-BR" w:eastAsia="zh-CN"/>
        </w:rPr>
        <w:t xml:space="preserve"> e a data do cálculo, sendo </w:t>
      </w:r>
      <w:r w:rsidR="000C68AF" w:rsidRPr="00076B9A">
        <w:rPr>
          <w:rFonts w:eastAsia="SimSun"/>
          <w:sz w:val="16"/>
          <w:szCs w:val="16"/>
          <w:lang w:val="pt-BR" w:eastAsia="zh-CN"/>
        </w:rPr>
        <w:t>“</w:t>
      </w:r>
      <w:r w:rsidRPr="00076B9A">
        <w:rPr>
          <w:rFonts w:eastAsia="SimSun"/>
          <w:sz w:val="16"/>
          <w:szCs w:val="16"/>
          <w:lang w:val="pt-BR" w:eastAsia="zh-CN"/>
        </w:rPr>
        <w:t>DP</w:t>
      </w:r>
      <w:r w:rsidR="000C68AF" w:rsidRPr="00076B9A">
        <w:rPr>
          <w:rFonts w:eastAsia="SimSun"/>
          <w:sz w:val="16"/>
          <w:szCs w:val="16"/>
          <w:lang w:val="pt-BR" w:eastAsia="zh-CN"/>
        </w:rPr>
        <w:t>”</w:t>
      </w:r>
      <w:r w:rsidRPr="00076B9A">
        <w:rPr>
          <w:rFonts w:eastAsia="SimSun"/>
          <w:sz w:val="16"/>
          <w:szCs w:val="16"/>
          <w:lang w:val="pt-BR" w:eastAsia="zh-CN"/>
        </w:rPr>
        <w:t xml:space="preserve"> um número inteiro.</w:t>
      </w:r>
    </w:p>
    <w:p w14:paraId="4168B1C0" w14:textId="77777777" w:rsidR="009A54C5" w:rsidRPr="00076B9A" w:rsidRDefault="009A54C5" w:rsidP="00957D0A">
      <w:pPr>
        <w:pStyle w:val="Body"/>
        <w:widowControl w:val="0"/>
        <w:spacing w:before="140" w:after="0"/>
        <w:ind w:left="1418"/>
        <w:rPr>
          <w:rFonts w:eastAsia="SimSun"/>
          <w:b/>
          <w:bCs/>
          <w:sz w:val="16"/>
          <w:szCs w:val="16"/>
          <w:lang w:val="pt-BR"/>
        </w:rPr>
      </w:pPr>
      <w:r w:rsidRPr="00076B9A">
        <w:rPr>
          <w:rFonts w:eastAsia="SimSun"/>
          <w:b/>
          <w:bCs/>
          <w:sz w:val="16"/>
          <w:szCs w:val="16"/>
          <w:lang w:val="pt-BR"/>
        </w:rPr>
        <w:t>Observações:</w:t>
      </w:r>
    </w:p>
    <w:p w14:paraId="6877DE33" w14:textId="77777777" w:rsidR="009A54C5" w:rsidRPr="00076B9A" w:rsidRDefault="009A54C5" w:rsidP="005345C4">
      <w:pPr>
        <w:pStyle w:val="Level4"/>
        <w:widowControl w:val="0"/>
        <w:tabs>
          <w:tab w:val="clear" w:pos="2041"/>
          <w:tab w:val="clear" w:pos="2722"/>
          <w:tab w:val="num" w:pos="2098"/>
        </w:tabs>
        <w:spacing w:before="140" w:after="0"/>
        <w:ind w:left="2098"/>
        <w:rPr>
          <w:rFonts w:eastAsia="SimSun" w:cs="Arial"/>
          <w:sz w:val="16"/>
          <w:szCs w:val="16"/>
        </w:rPr>
      </w:pPr>
      <w:r w:rsidRPr="00076B9A">
        <w:rPr>
          <w:rFonts w:cs="Arial"/>
          <w:sz w:val="16"/>
          <w:szCs w:val="16"/>
        </w:rPr>
        <w:t xml:space="preserve">o fator resultante da expressão (1 + </w:t>
      </w:r>
      <w:proofErr w:type="spellStart"/>
      <w:r w:rsidRPr="00076B9A">
        <w:rPr>
          <w:rFonts w:cs="Arial"/>
          <w:sz w:val="16"/>
          <w:szCs w:val="16"/>
        </w:rPr>
        <w:t>TDI</w:t>
      </w:r>
      <w:r w:rsidRPr="00076B9A">
        <w:rPr>
          <w:rFonts w:cs="Arial"/>
          <w:sz w:val="16"/>
          <w:szCs w:val="16"/>
          <w:vertAlign w:val="subscript"/>
        </w:rPr>
        <w:t>k</w:t>
      </w:r>
      <w:proofErr w:type="spellEnd"/>
      <w:r w:rsidRPr="00076B9A">
        <w:rPr>
          <w:rFonts w:cs="Arial"/>
          <w:sz w:val="16"/>
          <w:szCs w:val="16"/>
        </w:rPr>
        <w:t>) é considerado com 16 (dezesseis) casas decimais, sem arredondamento</w:t>
      </w:r>
      <w:r w:rsidRPr="00076B9A">
        <w:rPr>
          <w:rFonts w:eastAsia="SimSun" w:cs="Arial"/>
          <w:sz w:val="16"/>
          <w:szCs w:val="16"/>
        </w:rPr>
        <w:t>;</w:t>
      </w:r>
    </w:p>
    <w:p w14:paraId="5994475B" w14:textId="77777777" w:rsidR="009A54C5" w:rsidRPr="00076B9A" w:rsidRDefault="009A54C5" w:rsidP="005345C4">
      <w:pPr>
        <w:pStyle w:val="Level4"/>
        <w:widowControl w:val="0"/>
        <w:tabs>
          <w:tab w:val="clear" w:pos="2041"/>
          <w:tab w:val="clear" w:pos="2722"/>
          <w:tab w:val="num" w:pos="2098"/>
        </w:tabs>
        <w:spacing w:before="140" w:after="0"/>
        <w:ind w:left="2098"/>
        <w:rPr>
          <w:rFonts w:eastAsia="SimSun" w:cs="Arial"/>
          <w:sz w:val="16"/>
          <w:szCs w:val="16"/>
        </w:rPr>
      </w:pPr>
      <w:r w:rsidRPr="00076B9A">
        <w:rPr>
          <w:rFonts w:cs="Arial"/>
          <w:sz w:val="16"/>
          <w:szCs w:val="16"/>
        </w:rPr>
        <w:t xml:space="preserve">efetua-se o </w:t>
      </w:r>
      <w:proofErr w:type="spellStart"/>
      <w:r w:rsidRPr="00076B9A">
        <w:rPr>
          <w:rFonts w:cs="Arial"/>
          <w:sz w:val="16"/>
          <w:szCs w:val="16"/>
        </w:rPr>
        <w:t>produtório</w:t>
      </w:r>
      <w:proofErr w:type="spellEnd"/>
      <w:r w:rsidRPr="00076B9A">
        <w:rPr>
          <w:rFonts w:cs="Arial"/>
          <w:sz w:val="16"/>
          <w:szCs w:val="16"/>
        </w:rPr>
        <w:t xml:space="preserve"> dos fatores diários (1 + </w:t>
      </w:r>
      <w:proofErr w:type="spellStart"/>
      <w:r w:rsidRPr="00076B9A">
        <w:rPr>
          <w:rFonts w:cs="Arial"/>
          <w:sz w:val="16"/>
          <w:szCs w:val="16"/>
        </w:rPr>
        <w:t>TDI</w:t>
      </w:r>
      <w:r w:rsidRPr="00076B9A">
        <w:rPr>
          <w:rFonts w:cs="Arial"/>
          <w:sz w:val="16"/>
          <w:szCs w:val="16"/>
          <w:vertAlign w:val="subscript"/>
        </w:rPr>
        <w:t>k</w:t>
      </w:r>
      <w:proofErr w:type="spellEnd"/>
      <w:r w:rsidRPr="00076B9A">
        <w:rPr>
          <w:rFonts w:cs="Arial"/>
          <w:sz w:val="16"/>
          <w:szCs w:val="16"/>
        </w:rPr>
        <w:t>), sendo que a cada fator diário acumulado, trunca-se o resultado com 16 (dezesseis) casas decimais, aplicando-se o próximo fator diário, e assim por diante até o último considerado;</w:t>
      </w:r>
    </w:p>
    <w:p w14:paraId="28825F6D" w14:textId="77777777" w:rsidR="009A54C5" w:rsidRPr="00076B9A" w:rsidRDefault="009A54C5" w:rsidP="005345C4">
      <w:pPr>
        <w:pStyle w:val="Level4"/>
        <w:widowControl w:val="0"/>
        <w:tabs>
          <w:tab w:val="clear" w:pos="2041"/>
          <w:tab w:val="clear" w:pos="2722"/>
          <w:tab w:val="num" w:pos="2098"/>
        </w:tabs>
        <w:spacing w:before="140" w:after="0"/>
        <w:ind w:left="2098"/>
        <w:rPr>
          <w:rFonts w:eastAsia="SimSun" w:cs="Arial"/>
          <w:sz w:val="16"/>
          <w:szCs w:val="16"/>
        </w:rPr>
      </w:pPr>
      <w:r w:rsidRPr="00076B9A">
        <w:rPr>
          <w:rFonts w:eastAsia="SimSun" w:cs="Arial"/>
          <w:sz w:val="16"/>
          <w:szCs w:val="16"/>
        </w:rPr>
        <w:t xml:space="preserve">uma vez os fatores estando acumulados, considera-se o fator resultante </w:t>
      </w:r>
      <w:r w:rsidR="000C68AF" w:rsidRPr="00076B9A">
        <w:rPr>
          <w:rFonts w:eastAsia="SimSun" w:cs="Arial"/>
          <w:sz w:val="16"/>
          <w:szCs w:val="16"/>
        </w:rPr>
        <w:t>“</w:t>
      </w:r>
      <w:r w:rsidRPr="00076B9A">
        <w:rPr>
          <w:rFonts w:eastAsia="SimSun" w:cs="Arial"/>
          <w:sz w:val="16"/>
          <w:szCs w:val="16"/>
        </w:rPr>
        <w:t>Fator DI</w:t>
      </w:r>
      <w:r w:rsidR="000C68AF" w:rsidRPr="00076B9A">
        <w:rPr>
          <w:rFonts w:eastAsia="SimSun" w:cs="Arial"/>
          <w:sz w:val="16"/>
          <w:szCs w:val="16"/>
        </w:rPr>
        <w:t>”</w:t>
      </w:r>
      <w:r w:rsidRPr="00076B9A">
        <w:rPr>
          <w:rFonts w:eastAsia="SimSun" w:cs="Arial"/>
          <w:sz w:val="16"/>
          <w:szCs w:val="16"/>
        </w:rPr>
        <w:t xml:space="preserve"> com 8 (oito) </w:t>
      </w:r>
      <w:r w:rsidRPr="00076B9A">
        <w:rPr>
          <w:rFonts w:eastAsia="SimSun" w:cs="Arial"/>
          <w:sz w:val="16"/>
          <w:szCs w:val="16"/>
        </w:rPr>
        <w:lastRenderedPageBreak/>
        <w:t>casas decimais, com arredondamento;</w:t>
      </w:r>
    </w:p>
    <w:p w14:paraId="2C93AB9F" w14:textId="77777777" w:rsidR="009A54C5" w:rsidRPr="00076B9A" w:rsidRDefault="009A54C5" w:rsidP="005345C4">
      <w:pPr>
        <w:pStyle w:val="Level4"/>
        <w:widowControl w:val="0"/>
        <w:tabs>
          <w:tab w:val="clear" w:pos="2041"/>
          <w:tab w:val="clear" w:pos="2722"/>
          <w:tab w:val="num" w:pos="2098"/>
        </w:tabs>
        <w:spacing w:before="140" w:after="0"/>
        <w:ind w:left="2098"/>
        <w:rPr>
          <w:rFonts w:eastAsia="SimSun" w:cs="Arial"/>
          <w:sz w:val="16"/>
          <w:szCs w:val="16"/>
        </w:rPr>
      </w:pPr>
      <w:r w:rsidRPr="00076B9A">
        <w:rPr>
          <w:rFonts w:eastAsia="SimSun" w:cs="Arial"/>
          <w:sz w:val="16"/>
          <w:szCs w:val="16"/>
        </w:rPr>
        <w:t>o fator resultante da expressão (</w:t>
      </w:r>
      <w:proofErr w:type="spellStart"/>
      <w:r w:rsidRPr="00076B9A">
        <w:rPr>
          <w:rFonts w:eastAsia="SimSun" w:cs="Arial"/>
          <w:sz w:val="16"/>
          <w:szCs w:val="16"/>
        </w:rPr>
        <w:t>FatorDI</w:t>
      </w:r>
      <w:proofErr w:type="spellEnd"/>
      <w:r w:rsidRPr="00076B9A">
        <w:rPr>
          <w:rFonts w:eastAsia="SimSun" w:cs="Arial"/>
          <w:sz w:val="16"/>
          <w:szCs w:val="16"/>
        </w:rPr>
        <w:t xml:space="preserve"> x </w:t>
      </w:r>
      <w:proofErr w:type="spellStart"/>
      <w:r w:rsidRPr="00076B9A">
        <w:rPr>
          <w:rFonts w:eastAsia="SimSun" w:cs="Arial"/>
          <w:sz w:val="16"/>
          <w:szCs w:val="16"/>
        </w:rPr>
        <w:t>FatorSpread</w:t>
      </w:r>
      <w:proofErr w:type="spellEnd"/>
      <w:r w:rsidRPr="00076B9A">
        <w:rPr>
          <w:rFonts w:eastAsia="SimSun" w:cs="Arial"/>
          <w:sz w:val="16"/>
          <w:szCs w:val="16"/>
        </w:rPr>
        <w:t>) é considerado com 9 (nove) casas decimais, com arredondamento;</w:t>
      </w:r>
    </w:p>
    <w:p w14:paraId="382BB021" w14:textId="77777777" w:rsidR="009A54C5" w:rsidRPr="00076B9A" w:rsidRDefault="009A54C5" w:rsidP="005345C4">
      <w:pPr>
        <w:pStyle w:val="Level4"/>
        <w:widowControl w:val="0"/>
        <w:tabs>
          <w:tab w:val="clear" w:pos="2041"/>
          <w:tab w:val="clear" w:pos="2722"/>
          <w:tab w:val="num" w:pos="2098"/>
        </w:tabs>
        <w:spacing w:before="140" w:after="0"/>
        <w:ind w:left="2098"/>
        <w:rPr>
          <w:rFonts w:eastAsia="SimSun" w:cs="Arial"/>
          <w:sz w:val="16"/>
          <w:szCs w:val="16"/>
        </w:rPr>
      </w:pPr>
      <w:r w:rsidRPr="00076B9A">
        <w:rPr>
          <w:rFonts w:cs="Arial"/>
          <w:sz w:val="16"/>
          <w:szCs w:val="16"/>
        </w:rPr>
        <w:t>a Taxa DI</w:t>
      </w:r>
      <w:r w:rsidRPr="00076B9A">
        <w:rPr>
          <w:rFonts w:cs="Arial"/>
          <w:i/>
          <w:sz w:val="16"/>
          <w:szCs w:val="16"/>
        </w:rPr>
        <w:t xml:space="preserve"> </w:t>
      </w:r>
      <w:r w:rsidRPr="00076B9A">
        <w:rPr>
          <w:rFonts w:cs="Arial"/>
          <w:sz w:val="16"/>
          <w:szCs w:val="16"/>
        </w:rPr>
        <w:t>deverá ser utilizada considerando idêntico número de casas decimais divulgado pelo órgão responsável pelo seu cálculo, salvo quando expressamente indicado de outra forma</w:t>
      </w:r>
      <w:r w:rsidR="007A2B4D" w:rsidRPr="00076B9A">
        <w:rPr>
          <w:rFonts w:cs="Arial"/>
          <w:sz w:val="16"/>
          <w:szCs w:val="16"/>
        </w:rPr>
        <w:t>;</w:t>
      </w:r>
    </w:p>
    <w:p w14:paraId="7F10B2C2" w14:textId="77777777" w:rsidR="007A2B4D" w:rsidRPr="00076B9A" w:rsidRDefault="007A2B4D" w:rsidP="005345C4">
      <w:pPr>
        <w:pStyle w:val="Level4"/>
        <w:widowControl w:val="0"/>
        <w:tabs>
          <w:tab w:val="clear" w:pos="2041"/>
          <w:tab w:val="clear" w:pos="2722"/>
          <w:tab w:val="num" w:pos="2098"/>
        </w:tabs>
        <w:spacing w:before="140" w:after="0"/>
        <w:ind w:left="2098"/>
        <w:rPr>
          <w:rFonts w:eastAsia="SimSun" w:cs="Arial"/>
          <w:sz w:val="16"/>
          <w:szCs w:val="16"/>
        </w:rPr>
      </w:pPr>
      <w:r w:rsidRPr="00076B9A">
        <w:rPr>
          <w:rFonts w:cs="Arial"/>
          <w:sz w:val="16"/>
          <w:szCs w:val="16"/>
        </w:rPr>
        <w:t xml:space="preserve">para efeito de cálculo da </w:t>
      </w:r>
      <w:proofErr w:type="spellStart"/>
      <w:r w:rsidRPr="00076B9A">
        <w:rPr>
          <w:rFonts w:cs="Arial"/>
          <w:sz w:val="16"/>
          <w:szCs w:val="16"/>
        </w:rPr>
        <w:t>TDIk</w:t>
      </w:r>
      <w:proofErr w:type="spellEnd"/>
      <w:r w:rsidRPr="00076B9A">
        <w:rPr>
          <w:rFonts w:cs="Arial"/>
          <w:sz w:val="16"/>
          <w:szCs w:val="16"/>
        </w:rPr>
        <w:t xml:space="preserve">, será considerada a Taxa DI, divulgada com </w:t>
      </w:r>
      <w:r w:rsidR="004844FF">
        <w:rPr>
          <w:rFonts w:cs="Arial"/>
          <w:sz w:val="16"/>
          <w:szCs w:val="16"/>
        </w:rPr>
        <w:t>1</w:t>
      </w:r>
      <w:r w:rsidR="004844FF" w:rsidRPr="00076B9A">
        <w:rPr>
          <w:rFonts w:cs="Arial"/>
          <w:sz w:val="16"/>
          <w:szCs w:val="16"/>
        </w:rPr>
        <w:t xml:space="preserve"> </w:t>
      </w:r>
      <w:r w:rsidRPr="00076B9A">
        <w:rPr>
          <w:rFonts w:cs="Arial"/>
          <w:sz w:val="16"/>
          <w:szCs w:val="16"/>
        </w:rPr>
        <w:t>(</w:t>
      </w:r>
      <w:r w:rsidR="004844FF">
        <w:rPr>
          <w:rFonts w:cs="Arial"/>
          <w:sz w:val="16"/>
          <w:szCs w:val="16"/>
        </w:rPr>
        <w:t>um</w:t>
      </w:r>
      <w:r w:rsidRPr="00076B9A">
        <w:rPr>
          <w:rFonts w:cs="Arial"/>
          <w:sz w:val="16"/>
          <w:szCs w:val="16"/>
        </w:rPr>
        <w:t xml:space="preserve">) </w:t>
      </w:r>
      <w:r w:rsidR="004844FF">
        <w:rPr>
          <w:rFonts w:cs="Arial"/>
          <w:sz w:val="16"/>
          <w:szCs w:val="16"/>
        </w:rPr>
        <w:t xml:space="preserve">Dia Útil </w:t>
      </w:r>
      <w:r w:rsidRPr="00076B9A">
        <w:rPr>
          <w:rFonts w:cs="Arial"/>
          <w:sz w:val="16"/>
          <w:szCs w:val="16"/>
        </w:rPr>
        <w:t xml:space="preserve">de defasagem da data de cálculo. Para fins de exemplo, para cálculo da Remuneração no dia </w:t>
      </w:r>
      <w:r w:rsidR="005345C4" w:rsidRPr="00076B9A">
        <w:rPr>
          <w:rFonts w:cs="Arial"/>
          <w:sz w:val="16"/>
          <w:szCs w:val="16"/>
        </w:rPr>
        <w:t xml:space="preserve">13 </w:t>
      </w:r>
      <w:r w:rsidRPr="00076B9A">
        <w:rPr>
          <w:rFonts w:cs="Arial"/>
          <w:sz w:val="16"/>
          <w:szCs w:val="16"/>
        </w:rPr>
        <w:t>(</w:t>
      </w:r>
      <w:r w:rsidR="005345C4" w:rsidRPr="00076B9A">
        <w:rPr>
          <w:rFonts w:cs="Arial"/>
          <w:sz w:val="16"/>
          <w:szCs w:val="16"/>
        </w:rPr>
        <w:t>treze</w:t>
      </w:r>
      <w:r w:rsidRPr="00076B9A">
        <w:rPr>
          <w:rFonts w:cs="Arial"/>
          <w:sz w:val="16"/>
          <w:szCs w:val="16"/>
        </w:rPr>
        <w:t xml:space="preserve">), será considerada a Taxa DI divulgada no dia </w:t>
      </w:r>
      <w:r w:rsidR="004844FF">
        <w:rPr>
          <w:rFonts w:cs="Arial"/>
          <w:sz w:val="16"/>
          <w:szCs w:val="16"/>
        </w:rPr>
        <w:t>12</w:t>
      </w:r>
      <w:r w:rsidR="004844FF" w:rsidRPr="00076B9A">
        <w:rPr>
          <w:rFonts w:cs="Arial"/>
          <w:sz w:val="16"/>
          <w:szCs w:val="16"/>
        </w:rPr>
        <w:t xml:space="preserve"> </w:t>
      </w:r>
      <w:r w:rsidRPr="00076B9A">
        <w:rPr>
          <w:rFonts w:cs="Arial"/>
          <w:sz w:val="16"/>
          <w:szCs w:val="16"/>
        </w:rPr>
        <w:t>(</w:t>
      </w:r>
      <w:r w:rsidR="004844FF">
        <w:rPr>
          <w:rFonts w:cs="Arial"/>
          <w:sz w:val="16"/>
          <w:szCs w:val="16"/>
        </w:rPr>
        <w:t>doze</w:t>
      </w:r>
      <w:r w:rsidRPr="00076B9A">
        <w:rPr>
          <w:rFonts w:cs="Arial"/>
          <w:sz w:val="16"/>
          <w:szCs w:val="16"/>
        </w:rPr>
        <w:t>), considerando que os dias decorridos entre o dia</w:t>
      </w:r>
      <w:r w:rsidR="005345C4" w:rsidRPr="00076B9A">
        <w:rPr>
          <w:rFonts w:cs="Arial"/>
          <w:sz w:val="16"/>
          <w:szCs w:val="16"/>
        </w:rPr>
        <w:t xml:space="preserve"> </w:t>
      </w:r>
      <w:r w:rsidRPr="00076B9A">
        <w:rPr>
          <w:rFonts w:cs="Arial"/>
          <w:sz w:val="16"/>
          <w:szCs w:val="16"/>
        </w:rPr>
        <w:t>12 (doze)</w:t>
      </w:r>
      <w:r w:rsidR="005345C4" w:rsidRPr="00076B9A">
        <w:rPr>
          <w:rFonts w:cs="Arial"/>
          <w:sz w:val="16"/>
          <w:szCs w:val="16"/>
        </w:rPr>
        <w:t xml:space="preserve"> e</w:t>
      </w:r>
      <w:r w:rsidR="00A7787C" w:rsidRPr="00076B9A">
        <w:rPr>
          <w:rFonts w:cs="Arial"/>
          <w:sz w:val="16"/>
          <w:szCs w:val="16"/>
        </w:rPr>
        <w:t xml:space="preserve"> 13 (treze)</w:t>
      </w:r>
      <w:r w:rsidRPr="00076B9A">
        <w:rPr>
          <w:rFonts w:cs="Arial"/>
          <w:sz w:val="16"/>
          <w:szCs w:val="16"/>
        </w:rPr>
        <w:t xml:space="preserve"> são todos Dias Úteis; e</w:t>
      </w:r>
    </w:p>
    <w:p w14:paraId="3EA6B556" w14:textId="77777777" w:rsidR="007A2B4D" w:rsidRPr="00632B03" w:rsidRDefault="007A2B4D" w:rsidP="00632B03">
      <w:pPr>
        <w:pStyle w:val="Level4"/>
        <w:widowControl w:val="0"/>
        <w:tabs>
          <w:tab w:val="clear" w:pos="2041"/>
          <w:tab w:val="clear" w:pos="2722"/>
          <w:tab w:val="num" w:pos="2098"/>
        </w:tabs>
        <w:spacing w:before="140" w:after="0"/>
        <w:ind w:left="2098"/>
        <w:rPr>
          <w:rFonts w:eastAsia="SimSun" w:cs="Arial"/>
          <w:sz w:val="16"/>
          <w:szCs w:val="16"/>
        </w:rPr>
      </w:pPr>
      <w:r w:rsidRPr="00076B9A">
        <w:rPr>
          <w:rFonts w:cs="Arial"/>
          <w:sz w:val="16"/>
          <w:szCs w:val="16"/>
        </w:rPr>
        <w:t xml:space="preserve">exclusivamente para o primeiro Período de Capitalização deverá ser capitalizado ao </w:t>
      </w:r>
      <w:r w:rsidR="000C68AF" w:rsidRPr="00076B9A">
        <w:rPr>
          <w:rFonts w:cs="Arial"/>
          <w:sz w:val="16"/>
          <w:szCs w:val="16"/>
        </w:rPr>
        <w:t>“</w:t>
      </w:r>
      <w:r w:rsidRPr="00076B9A">
        <w:rPr>
          <w:rFonts w:cs="Arial"/>
          <w:sz w:val="16"/>
          <w:szCs w:val="16"/>
        </w:rPr>
        <w:t>Fator de Juros</w:t>
      </w:r>
      <w:r w:rsidR="000C68AF" w:rsidRPr="00076B9A">
        <w:rPr>
          <w:rFonts w:cs="Arial"/>
          <w:sz w:val="16"/>
          <w:szCs w:val="16"/>
        </w:rPr>
        <w:t>”</w:t>
      </w:r>
      <w:r w:rsidRPr="00076B9A">
        <w:rPr>
          <w:rFonts w:cs="Arial"/>
          <w:sz w:val="16"/>
          <w:szCs w:val="16"/>
        </w:rPr>
        <w:t xml:space="preserve"> um prêmio de remuneração equivalente ao </w:t>
      </w:r>
      <w:proofErr w:type="spellStart"/>
      <w:r w:rsidRPr="00076B9A">
        <w:rPr>
          <w:rFonts w:cs="Arial"/>
          <w:sz w:val="16"/>
          <w:szCs w:val="16"/>
        </w:rPr>
        <w:t>produtório</w:t>
      </w:r>
      <w:proofErr w:type="spellEnd"/>
      <w:r w:rsidRPr="00076B9A">
        <w:rPr>
          <w:rFonts w:cs="Arial"/>
          <w:sz w:val="16"/>
          <w:szCs w:val="16"/>
        </w:rPr>
        <w:t xml:space="preserve"> de </w:t>
      </w:r>
      <w:r w:rsidR="004131D4" w:rsidRPr="00076B9A">
        <w:rPr>
          <w:rFonts w:cs="Arial"/>
          <w:sz w:val="16"/>
          <w:szCs w:val="16"/>
        </w:rPr>
        <w:t>2</w:t>
      </w:r>
      <w:r w:rsidR="00FB6E0F" w:rsidRPr="00076B9A">
        <w:rPr>
          <w:rFonts w:cs="Arial"/>
          <w:sz w:val="16"/>
          <w:szCs w:val="16"/>
        </w:rPr>
        <w:t xml:space="preserve"> (</w:t>
      </w:r>
      <w:r w:rsidR="004131D4" w:rsidRPr="00076B9A">
        <w:rPr>
          <w:rFonts w:cs="Arial"/>
          <w:sz w:val="16"/>
          <w:szCs w:val="16"/>
        </w:rPr>
        <w:t>dois</w:t>
      </w:r>
      <w:r w:rsidR="00FB6E0F" w:rsidRPr="00076B9A">
        <w:rPr>
          <w:rFonts w:cs="Arial"/>
          <w:sz w:val="16"/>
          <w:szCs w:val="16"/>
        </w:rPr>
        <w:t>) Dia</w:t>
      </w:r>
      <w:r w:rsidR="005E5D51" w:rsidRPr="00076B9A">
        <w:rPr>
          <w:rFonts w:cs="Arial"/>
          <w:sz w:val="16"/>
          <w:szCs w:val="16"/>
        </w:rPr>
        <w:t>s</w:t>
      </w:r>
      <w:r w:rsidR="00FB6E0F" w:rsidRPr="00076B9A">
        <w:rPr>
          <w:rFonts w:cs="Arial"/>
          <w:sz w:val="16"/>
          <w:szCs w:val="16"/>
        </w:rPr>
        <w:t xml:space="preserve"> Út</w:t>
      </w:r>
      <w:r w:rsidR="005E5D51" w:rsidRPr="00076B9A">
        <w:rPr>
          <w:rFonts w:cs="Arial"/>
          <w:sz w:val="16"/>
          <w:szCs w:val="16"/>
        </w:rPr>
        <w:t>eis</w:t>
      </w:r>
      <w:r w:rsidR="00FB6E0F" w:rsidRPr="00076B9A">
        <w:rPr>
          <w:rFonts w:cs="Arial"/>
          <w:sz w:val="16"/>
          <w:szCs w:val="16"/>
        </w:rPr>
        <w:t xml:space="preserve"> </w:t>
      </w:r>
      <w:r w:rsidRPr="00076B9A">
        <w:rPr>
          <w:rFonts w:cs="Arial"/>
          <w:sz w:val="16"/>
          <w:szCs w:val="16"/>
        </w:rPr>
        <w:t xml:space="preserve">que antecede a </w:t>
      </w:r>
      <w:r w:rsidR="00423C90" w:rsidRPr="00076B9A">
        <w:rPr>
          <w:rFonts w:cs="Arial"/>
          <w:sz w:val="16"/>
          <w:szCs w:val="16"/>
        </w:rPr>
        <w:t>P</w:t>
      </w:r>
      <w:r w:rsidR="00645399" w:rsidRPr="00076B9A">
        <w:rPr>
          <w:rFonts w:cs="Arial"/>
          <w:sz w:val="16"/>
          <w:szCs w:val="16"/>
        </w:rPr>
        <w:t xml:space="preserve">rimeira </w:t>
      </w:r>
      <w:r w:rsidRPr="00076B9A">
        <w:rPr>
          <w:rFonts w:cs="Arial"/>
          <w:sz w:val="16"/>
          <w:szCs w:val="16"/>
        </w:rPr>
        <w:t xml:space="preserve">Data de Integralização </w:t>
      </w:r>
      <w:r w:rsidR="00B62A6E" w:rsidRPr="00076B9A">
        <w:rPr>
          <w:rFonts w:cs="Arial"/>
          <w:sz w:val="16"/>
          <w:szCs w:val="16"/>
        </w:rPr>
        <w:t>das Debêntures CDI</w:t>
      </w:r>
      <w:r w:rsidRPr="00076B9A">
        <w:rPr>
          <w:rFonts w:cs="Arial"/>
          <w:sz w:val="16"/>
          <w:szCs w:val="16"/>
        </w:rPr>
        <w:t xml:space="preserve"> dos recursos </w:t>
      </w:r>
      <w:r w:rsidRPr="00076B9A">
        <w:rPr>
          <w:rFonts w:cs="Arial"/>
          <w:i/>
          <w:iCs/>
          <w:sz w:val="16"/>
          <w:szCs w:val="16"/>
        </w:rPr>
        <w:t xml:space="preserve">pro rata </w:t>
      </w:r>
      <w:proofErr w:type="spellStart"/>
      <w:r w:rsidRPr="00076B9A">
        <w:rPr>
          <w:rFonts w:cs="Arial"/>
          <w:i/>
          <w:iCs/>
          <w:sz w:val="16"/>
          <w:szCs w:val="16"/>
        </w:rPr>
        <w:t>temporis</w:t>
      </w:r>
      <w:proofErr w:type="spellEnd"/>
      <w:r w:rsidRPr="00076B9A">
        <w:rPr>
          <w:rFonts w:cs="Arial"/>
          <w:sz w:val="16"/>
          <w:szCs w:val="16"/>
        </w:rPr>
        <w:t>, calculado conforme acima</w:t>
      </w:r>
      <w:r w:rsidR="00AC3ABE" w:rsidRPr="00076B9A">
        <w:rPr>
          <w:rFonts w:cs="Arial"/>
          <w:sz w:val="16"/>
          <w:szCs w:val="16"/>
        </w:rPr>
        <w:t>.</w:t>
      </w:r>
    </w:p>
    <w:p w14:paraId="1C877DA2" w14:textId="77777777" w:rsidR="00651E6C" w:rsidRPr="00076B9A" w:rsidRDefault="00651E6C" w:rsidP="00957D0A">
      <w:pPr>
        <w:pStyle w:val="Level3"/>
        <w:widowControl w:val="0"/>
        <w:tabs>
          <w:tab w:val="clear" w:pos="1874"/>
        </w:tabs>
        <w:spacing w:before="140" w:after="0"/>
        <w:ind w:left="1360" w:hanging="680"/>
        <w:rPr>
          <w:sz w:val="16"/>
          <w:szCs w:val="16"/>
        </w:rPr>
      </w:pPr>
      <w:bookmarkStart w:id="167" w:name="_Ref94082555"/>
      <w:bookmarkEnd w:id="162"/>
      <w:r w:rsidRPr="00076B9A">
        <w:rPr>
          <w:sz w:val="16"/>
          <w:szCs w:val="16"/>
        </w:rPr>
        <w:t xml:space="preserve">Define-se </w:t>
      </w:r>
      <w:r w:rsidR="000C68AF" w:rsidRPr="00076B9A">
        <w:rPr>
          <w:sz w:val="16"/>
          <w:szCs w:val="16"/>
        </w:rPr>
        <w:t>“</w:t>
      </w:r>
      <w:r w:rsidRPr="00D109AB">
        <w:rPr>
          <w:sz w:val="16"/>
          <w:szCs w:val="16"/>
          <w:u w:val="single"/>
        </w:rPr>
        <w:t>Período de Capitalização</w:t>
      </w:r>
      <w:r w:rsidR="006D5CE4" w:rsidRPr="00D109AB">
        <w:rPr>
          <w:bCs/>
          <w:sz w:val="16"/>
          <w:szCs w:val="16"/>
          <w:u w:val="single"/>
        </w:rPr>
        <w:t xml:space="preserve"> das Debêntures CDI</w:t>
      </w:r>
      <w:r w:rsidR="000C68AF" w:rsidRPr="00076B9A">
        <w:rPr>
          <w:sz w:val="16"/>
          <w:szCs w:val="16"/>
        </w:rPr>
        <w:t>”</w:t>
      </w:r>
      <w:r w:rsidRPr="00076B9A">
        <w:rPr>
          <w:sz w:val="16"/>
          <w:szCs w:val="16"/>
        </w:rPr>
        <w:t xml:space="preserve"> como sendo o intervalo de tempo que se inicia na Primeira Data de Integralização</w:t>
      </w:r>
      <w:r w:rsidR="006D5CE4" w:rsidRPr="00076B9A">
        <w:rPr>
          <w:sz w:val="16"/>
          <w:szCs w:val="16"/>
        </w:rPr>
        <w:t xml:space="preserve"> das Debêntures CDI</w:t>
      </w:r>
      <w:r w:rsidRPr="00076B9A">
        <w:rPr>
          <w:sz w:val="16"/>
          <w:szCs w:val="16"/>
        </w:rPr>
        <w:t xml:space="preserve"> (inclusive), no caso do primeiro Período de Capitalização</w:t>
      </w:r>
      <w:r w:rsidR="006D5CE4" w:rsidRPr="00076B9A">
        <w:rPr>
          <w:sz w:val="16"/>
          <w:szCs w:val="16"/>
        </w:rPr>
        <w:t xml:space="preserve"> das Debêntures CDI</w:t>
      </w:r>
      <w:r w:rsidRPr="00076B9A">
        <w:rPr>
          <w:sz w:val="16"/>
          <w:szCs w:val="16"/>
        </w:rPr>
        <w:t>, ou na Data de Pagamento da Remuneração</w:t>
      </w:r>
      <w:r w:rsidR="006D5CE4" w:rsidRPr="00076B9A">
        <w:rPr>
          <w:sz w:val="16"/>
          <w:szCs w:val="16"/>
        </w:rPr>
        <w:t xml:space="preserve"> das Debêntures CDI</w:t>
      </w:r>
      <w:r w:rsidRPr="00076B9A">
        <w:rPr>
          <w:sz w:val="16"/>
          <w:szCs w:val="16"/>
        </w:rPr>
        <w:t xml:space="preserve"> imediatamente anterior (inclusive), no caso dos demais Períodos de Capitalização</w:t>
      </w:r>
      <w:r w:rsidR="006D5CE4" w:rsidRPr="00076B9A">
        <w:rPr>
          <w:sz w:val="16"/>
          <w:szCs w:val="16"/>
        </w:rPr>
        <w:t xml:space="preserve"> das Debêntures CDI</w:t>
      </w:r>
      <w:r w:rsidRPr="00076B9A">
        <w:rPr>
          <w:sz w:val="16"/>
          <w:szCs w:val="16"/>
        </w:rPr>
        <w:t xml:space="preserve">, e termina na data prevista para o pagamento da Remuneração </w:t>
      </w:r>
      <w:r w:rsidR="006D5CE4" w:rsidRPr="00076B9A">
        <w:rPr>
          <w:sz w:val="16"/>
          <w:szCs w:val="16"/>
        </w:rPr>
        <w:t xml:space="preserve">das Debêntures CDI </w:t>
      </w:r>
      <w:r w:rsidRPr="00076B9A">
        <w:rPr>
          <w:sz w:val="16"/>
          <w:szCs w:val="16"/>
        </w:rPr>
        <w:t xml:space="preserve">correspondente ao período em questão (exclusive). Cada Período de Capitalização </w:t>
      </w:r>
      <w:r w:rsidR="006D5CE4" w:rsidRPr="00076B9A">
        <w:rPr>
          <w:sz w:val="16"/>
          <w:szCs w:val="16"/>
        </w:rPr>
        <w:t xml:space="preserve">das Debêntures CDI </w:t>
      </w:r>
      <w:r w:rsidRPr="00076B9A">
        <w:rPr>
          <w:sz w:val="16"/>
          <w:szCs w:val="16"/>
        </w:rPr>
        <w:t>sucede o anterior sem solução de continuidade, até a respectiva Data de Vencimento</w:t>
      </w:r>
      <w:r w:rsidR="006D5CE4" w:rsidRPr="00076B9A">
        <w:rPr>
          <w:sz w:val="16"/>
          <w:szCs w:val="16"/>
        </w:rPr>
        <w:t xml:space="preserve"> das Debêntures CDI</w:t>
      </w:r>
      <w:r w:rsidRPr="00076B9A">
        <w:rPr>
          <w:sz w:val="16"/>
          <w:szCs w:val="16"/>
        </w:rPr>
        <w:t>.</w:t>
      </w:r>
      <w:bookmarkEnd w:id="167"/>
    </w:p>
    <w:p w14:paraId="14EB7E14" w14:textId="77777777" w:rsidR="00D9467F" w:rsidRPr="00076B9A" w:rsidRDefault="00D9467F" w:rsidP="00957D0A">
      <w:pPr>
        <w:pStyle w:val="Level3"/>
        <w:widowControl w:val="0"/>
        <w:tabs>
          <w:tab w:val="clear" w:pos="1874"/>
        </w:tabs>
        <w:spacing w:before="140" w:after="0"/>
        <w:rPr>
          <w:sz w:val="16"/>
          <w:szCs w:val="16"/>
        </w:rPr>
      </w:pPr>
      <w:r w:rsidRPr="00076B9A">
        <w:rPr>
          <w:sz w:val="16"/>
          <w:szCs w:val="16"/>
        </w:rPr>
        <w:t>Se, quando do cálculo de quaisquer obrigações pecuniárias relativas às Debêntures CDI previstas nesta Escritura de Emissão de Debêntures, a Taxa DI não estiver disponível, será utilizado, para apuração da Remuneração das Debêntures CDI em sua substituição, o percentual correspondente ao último Taxa DI divulgada oficialmente até a data do cálculo, não sendo devidas quaisquer compensações financeiras, multas ou penalidades entre a Emissora e o Debenturista, quando da divulgação posterior da Taxa DI que seria aplicável.</w:t>
      </w:r>
    </w:p>
    <w:p w14:paraId="29509105" w14:textId="242835F8" w:rsidR="00D9467F" w:rsidRPr="00076B9A" w:rsidRDefault="00D9467F" w:rsidP="00957D0A">
      <w:pPr>
        <w:pStyle w:val="Level3"/>
        <w:widowControl w:val="0"/>
        <w:tabs>
          <w:tab w:val="clear" w:pos="1874"/>
        </w:tabs>
        <w:spacing w:before="140" w:after="0"/>
        <w:rPr>
          <w:sz w:val="16"/>
          <w:szCs w:val="16"/>
        </w:rPr>
      </w:pPr>
      <w:bookmarkStart w:id="168" w:name="_Ref105525806"/>
      <w:r w:rsidRPr="00076B9A">
        <w:rPr>
          <w:sz w:val="16"/>
          <w:szCs w:val="16"/>
        </w:rPr>
        <w:t>Na hipótese de extinção, limitação e/ou não divulgação da Taxa DI por mais de 10</w:t>
      </w:r>
      <w:r w:rsidR="00390A2A">
        <w:rPr>
          <w:sz w:val="16"/>
          <w:szCs w:val="16"/>
        </w:rPr>
        <w:t xml:space="preserve"> </w:t>
      </w:r>
      <w:r w:rsidRPr="00076B9A">
        <w:rPr>
          <w:sz w:val="16"/>
          <w:szCs w:val="16"/>
        </w:rPr>
        <w:t>(dez) Dias Úteis consecutivos após a data esperada para sua apuração e/ou divulgação, ou no caso de impossibilidade de aplicação da Taxa DI às Debêntures CDI ou aos CRI CDI por proibição legal ou judicial, será utilizada, em sua substituição, o seu substituto legal. Na hipótese de (i) não haver um substituto legal para a Taxa DI ou (</w:t>
      </w:r>
      <w:proofErr w:type="spellStart"/>
      <w:r w:rsidRPr="00076B9A">
        <w:rPr>
          <w:sz w:val="16"/>
          <w:szCs w:val="16"/>
        </w:rPr>
        <w:t>ii</w:t>
      </w:r>
      <w:proofErr w:type="spellEnd"/>
      <w:r w:rsidRPr="00076B9A">
        <w:rPr>
          <w:sz w:val="16"/>
          <w:szCs w:val="16"/>
        </w:rPr>
        <w:t xml:space="preserve">) havendo um substituto legal para a Taxa DI, na hipótese de extinção, limitação e/ou não divulgação do substituto legal para a Taxa DI por mais de 10 (dez) Dias Úteis após a data esperada para sua apuração e/ou divulgação, ou no caso de impossibilidade de aplicação do substituto legal para a Taxa DI às Debêntures CDI ou aos CRI CDI por proibição legal ou judicial, o Debenturista deverá, no prazo de até 5 (cinco) </w:t>
      </w:r>
      <w:r w:rsidR="004D2CF5" w:rsidRPr="00076B9A">
        <w:rPr>
          <w:sz w:val="16"/>
          <w:szCs w:val="16"/>
        </w:rPr>
        <w:t xml:space="preserve">Dias Úteis </w:t>
      </w:r>
      <w:r w:rsidRPr="00076B9A">
        <w:rPr>
          <w:sz w:val="16"/>
          <w:szCs w:val="16"/>
        </w:rPr>
        <w:t xml:space="preserve">contados (i) do término do prazo de 10 (dez) Dias Úteis da data de extinção do substituto legal da Taxa DI ou da data da proibição legal ou judicial, conforme o caso, convocar assembleia geral de Debenturista para deliberar, em comum acordo com </w:t>
      </w:r>
      <w:r w:rsidR="004D2CF5" w:rsidRPr="00076B9A">
        <w:rPr>
          <w:sz w:val="16"/>
          <w:szCs w:val="16"/>
        </w:rPr>
        <w:t>a Emissora</w:t>
      </w:r>
      <w:r w:rsidRPr="00076B9A">
        <w:rPr>
          <w:sz w:val="16"/>
          <w:szCs w:val="16"/>
        </w:rPr>
        <w:t xml:space="preserve"> e observada a legislação aplicável, sobre o novo parâmetro de remuneração das Debêntures </w:t>
      </w:r>
      <w:r w:rsidR="004D2CF5" w:rsidRPr="00076B9A">
        <w:rPr>
          <w:sz w:val="16"/>
          <w:szCs w:val="16"/>
        </w:rPr>
        <w:t>CDI</w:t>
      </w:r>
      <w:r w:rsidRPr="00076B9A">
        <w:rPr>
          <w:sz w:val="16"/>
          <w:szCs w:val="16"/>
        </w:rPr>
        <w:t xml:space="preserve"> ou dos CRI </w:t>
      </w:r>
      <w:r w:rsidR="004D2CF5" w:rsidRPr="00076B9A">
        <w:rPr>
          <w:sz w:val="16"/>
          <w:szCs w:val="16"/>
        </w:rPr>
        <w:t>CDI</w:t>
      </w:r>
      <w:r w:rsidRPr="00076B9A">
        <w:rPr>
          <w:sz w:val="16"/>
          <w:szCs w:val="16"/>
        </w:rPr>
        <w:t xml:space="preserve"> a ser aplicado, que deverá ser aquele que melhor reflita as condições do mercado vigentes à época, observado que, por se tratar de operação estruturada para a Emissão dos CRI, a decisão do Debenturista deverá ser tomada única e exclusivamente conforme definido na assembleia geral de titulares dos CRI, convocada para deliberar sobre o novo parâmetro de </w:t>
      </w:r>
      <w:r w:rsidR="004D2CF5" w:rsidRPr="00076B9A">
        <w:rPr>
          <w:sz w:val="16"/>
          <w:szCs w:val="16"/>
        </w:rPr>
        <w:t>remuneração</w:t>
      </w:r>
      <w:r w:rsidRPr="00076B9A">
        <w:rPr>
          <w:sz w:val="16"/>
          <w:szCs w:val="16"/>
        </w:rPr>
        <w:t xml:space="preserve"> dos CRI </w:t>
      </w:r>
      <w:r w:rsidR="004D2CF5" w:rsidRPr="00076B9A">
        <w:rPr>
          <w:sz w:val="16"/>
          <w:szCs w:val="16"/>
        </w:rPr>
        <w:t>CDI</w:t>
      </w:r>
      <w:r w:rsidRPr="00076B9A">
        <w:rPr>
          <w:sz w:val="16"/>
          <w:szCs w:val="16"/>
        </w:rPr>
        <w:t xml:space="preserve"> a ser aplicado, e, consequentemente, o novo parâmetro de </w:t>
      </w:r>
      <w:r w:rsidR="004D2CF5" w:rsidRPr="00076B9A">
        <w:rPr>
          <w:sz w:val="16"/>
          <w:szCs w:val="16"/>
        </w:rPr>
        <w:t>remuneração</w:t>
      </w:r>
      <w:r w:rsidRPr="00076B9A">
        <w:rPr>
          <w:sz w:val="16"/>
          <w:szCs w:val="16"/>
        </w:rPr>
        <w:t xml:space="preserve"> das Debêntures </w:t>
      </w:r>
      <w:r w:rsidR="004D2CF5" w:rsidRPr="00076B9A">
        <w:rPr>
          <w:sz w:val="16"/>
          <w:szCs w:val="16"/>
        </w:rPr>
        <w:t xml:space="preserve">CDI </w:t>
      </w:r>
      <w:r w:rsidRPr="00076B9A">
        <w:rPr>
          <w:sz w:val="16"/>
          <w:szCs w:val="16"/>
        </w:rPr>
        <w:t xml:space="preserve">a ser aplicado. Até a deliberação desse novo parâmetro de atualização monetária das Debêntures </w:t>
      </w:r>
      <w:r w:rsidR="004D2CF5" w:rsidRPr="00076B9A">
        <w:rPr>
          <w:sz w:val="16"/>
          <w:szCs w:val="16"/>
        </w:rPr>
        <w:t>CDI</w:t>
      </w:r>
      <w:r w:rsidRPr="00076B9A">
        <w:rPr>
          <w:sz w:val="16"/>
          <w:szCs w:val="16"/>
        </w:rPr>
        <w:t xml:space="preserve">, quando do cálculo de quaisquer obrigações pecuniárias relativas às Debêntures </w:t>
      </w:r>
      <w:r w:rsidR="004D2CF5" w:rsidRPr="00076B9A">
        <w:rPr>
          <w:sz w:val="16"/>
          <w:szCs w:val="16"/>
        </w:rPr>
        <w:t>CDI</w:t>
      </w:r>
      <w:r w:rsidRPr="00076B9A">
        <w:rPr>
          <w:sz w:val="16"/>
          <w:szCs w:val="16"/>
        </w:rPr>
        <w:t xml:space="preserve"> previstas nesta Escritura de Emissão de Debêntures, será utilizada a última variação disponível d</w:t>
      </w:r>
      <w:r w:rsidR="004D2CF5" w:rsidRPr="00076B9A">
        <w:rPr>
          <w:sz w:val="16"/>
          <w:szCs w:val="16"/>
        </w:rPr>
        <w:t>a</w:t>
      </w:r>
      <w:r w:rsidRPr="00076B9A">
        <w:rPr>
          <w:sz w:val="16"/>
          <w:szCs w:val="16"/>
        </w:rPr>
        <w:t xml:space="preserve"> </w:t>
      </w:r>
      <w:r w:rsidR="004D2CF5" w:rsidRPr="00076B9A">
        <w:rPr>
          <w:sz w:val="16"/>
          <w:szCs w:val="16"/>
        </w:rPr>
        <w:t>Taxa DI</w:t>
      </w:r>
      <w:r w:rsidRPr="00076B9A">
        <w:rPr>
          <w:sz w:val="16"/>
          <w:szCs w:val="16"/>
        </w:rPr>
        <w:t xml:space="preserve"> divulgada oficialmente, não sendo devidas quaisquer compensações financeiras, multas ou penalidades entre a Emissora e o Debenturista quando da deliberação do novo parâmetro de </w:t>
      </w:r>
      <w:r w:rsidR="004D2CF5" w:rsidRPr="00076B9A">
        <w:rPr>
          <w:sz w:val="16"/>
          <w:szCs w:val="16"/>
        </w:rPr>
        <w:t>Remuneração</w:t>
      </w:r>
      <w:r w:rsidRPr="00076B9A">
        <w:rPr>
          <w:sz w:val="16"/>
          <w:szCs w:val="16"/>
        </w:rPr>
        <w:t xml:space="preserve"> das Debêntures</w:t>
      </w:r>
      <w:r w:rsidR="004D2CF5" w:rsidRPr="00076B9A">
        <w:rPr>
          <w:sz w:val="16"/>
          <w:szCs w:val="16"/>
        </w:rPr>
        <w:t xml:space="preserve"> CDI</w:t>
      </w:r>
      <w:r w:rsidRPr="00076B9A">
        <w:rPr>
          <w:sz w:val="16"/>
          <w:szCs w:val="16"/>
        </w:rPr>
        <w:t>.</w:t>
      </w:r>
      <w:bookmarkEnd w:id="168"/>
    </w:p>
    <w:p w14:paraId="12D838CC" w14:textId="77777777" w:rsidR="00D9467F" w:rsidRPr="00076B9A" w:rsidRDefault="00D9467F" w:rsidP="00957D0A">
      <w:pPr>
        <w:pStyle w:val="Level3"/>
        <w:widowControl w:val="0"/>
        <w:tabs>
          <w:tab w:val="clear" w:pos="1874"/>
        </w:tabs>
        <w:spacing w:before="140" w:after="0"/>
        <w:rPr>
          <w:sz w:val="16"/>
          <w:szCs w:val="16"/>
        </w:rPr>
      </w:pPr>
      <w:r w:rsidRPr="00076B9A">
        <w:rPr>
          <w:sz w:val="16"/>
          <w:szCs w:val="16"/>
        </w:rPr>
        <w:t xml:space="preserve">Caso </w:t>
      </w:r>
      <w:r w:rsidR="004D2CF5" w:rsidRPr="00076B9A">
        <w:rPr>
          <w:sz w:val="16"/>
          <w:szCs w:val="16"/>
        </w:rPr>
        <w:t>a</w:t>
      </w:r>
      <w:r w:rsidRPr="00076B9A">
        <w:rPr>
          <w:sz w:val="16"/>
          <w:szCs w:val="16"/>
        </w:rPr>
        <w:t xml:space="preserve"> </w:t>
      </w:r>
      <w:r w:rsidR="004D2CF5" w:rsidRPr="00076B9A">
        <w:rPr>
          <w:sz w:val="16"/>
          <w:szCs w:val="16"/>
        </w:rPr>
        <w:t>Taxa DI</w:t>
      </w:r>
      <w:r w:rsidRPr="00076B9A">
        <w:rPr>
          <w:sz w:val="16"/>
          <w:szCs w:val="16"/>
        </w:rPr>
        <w:t xml:space="preserve"> ou o substituto legal para </w:t>
      </w:r>
      <w:r w:rsidR="004D2CF5" w:rsidRPr="00076B9A">
        <w:rPr>
          <w:sz w:val="16"/>
          <w:szCs w:val="16"/>
        </w:rPr>
        <w:t>a Taxa DI</w:t>
      </w:r>
      <w:r w:rsidRPr="00076B9A">
        <w:rPr>
          <w:sz w:val="16"/>
          <w:szCs w:val="16"/>
        </w:rPr>
        <w:t xml:space="preserve">, conforme o caso, volte a ser divulgado antes da realização da assembleia geral de Debenturista prevista acima, ressalvada a hipótese de sua inaplicabilidade por disposição legal ou determinação judicial, referida assembleia geral de Debenturista não será realizada, e o respectivo índice, a partir da data de sua divulgação, passará a ser novamente utilizado para o cálculo de quaisquer obrigações pecuniárias relativas às Debêntures </w:t>
      </w:r>
      <w:r w:rsidR="00191450" w:rsidRPr="00076B9A">
        <w:rPr>
          <w:sz w:val="16"/>
          <w:szCs w:val="16"/>
        </w:rPr>
        <w:t xml:space="preserve">CDI </w:t>
      </w:r>
      <w:r w:rsidRPr="00076B9A">
        <w:rPr>
          <w:sz w:val="16"/>
          <w:szCs w:val="16"/>
        </w:rPr>
        <w:t>previstas nesta Escritura de Emissão de Debêntures.</w:t>
      </w:r>
    </w:p>
    <w:p w14:paraId="0C07A4A2" w14:textId="11ED2107" w:rsidR="00D9467F" w:rsidRPr="00076B9A" w:rsidRDefault="00D9467F" w:rsidP="00957D0A">
      <w:pPr>
        <w:pStyle w:val="Level3"/>
        <w:widowControl w:val="0"/>
        <w:tabs>
          <w:tab w:val="clear" w:pos="1874"/>
        </w:tabs>
        <w:spacing w:before="140" w:after="0"/>
        <w:rPr>
          <w:sz w:val="16"/>
          <w:szCs w:val="16"/>
        </w:rPr>
      </w:pPr>
      <w:r w:rsidRPr="00076B9A">
        <w:rPr>
          <w:sz w:val="16"/>
          <w:szCs w:val="16"/>
        </w:rPr>
        <w:t>Caso, na assembleia geral de Debenturista</w:t>
      </w:r>
      <w:r w:rsidR="0023258C" w:rsidRPr="00076B9A">
        <w:rPr>
          <w:sz w:val="16"/>
          <w:szCs w:val="16"/>
        </w:rPr>
        <w:t xml:space="preserve"> da respectiva série</w:t>
      </w:r>
      <w:r w:rsidRPr="00076B9A">
        <w:rPr>
          <w:sz w:val="16"/>
          <w:szCs w:val="16"/>
        </w:rPr>
        <w:t xml:space="preserve"> prevista na Cláusula </w:t>
      </w:r>
      <w:r w:rsidR="00755136" w:rsidRPr="00076B9A">
        <w:rPr>
          <w:sz w:val="16"/>
          <w:szCs w:val="16"/>
        </w:rPr>
        <w:fldChar w:fldCharType="begin"/>
      </w:r>
      <w:r w:rsidR="00755136" w:rsidRPr="00076B9A">
        <w:rPr>
          <w:sz w:val="16"/>
          <w:szCs w:val="16"/>
        </w:rPr>
        <w:instrText xml:space="preserve"> REF _Ref105525806 \r \h </w:instrText>
      </w:r>
      <w:r w:rsidR="00E675F6" w:rsidRPr="00076B9A">
        <w:rPr>
          <w:sz w:val="16"/>
          <w:szCs w:val="16"/>
        </w:rPr>
        <w:instrText xml:space="preserve"> \* MERGEFORMAT </w:instrText>
      </w:r>
      <w:r w:rsidR="00755136" w:rsidRPr="00076B9A">
        <w:rPr>
          <w:sz w:val="16"/>
          <w:szCs w:val="16"/>
        </w:rPr>
      </w:r>
      <w:r w:rsidR="00755136" w:rsidRPr="00076B9A">
        <w:rPr>
          <w:sz w:val="16"/>
          <w:szCs w:val="16"/>
        </w:rPr>
        <w:fldChar w:fldCharType="separate"/>
      </w:r>
      <w:r w:rsidR="00EB0246">
        <w:rPr>
          <w:sz w:val="16"/>
          <w:szCs w:val="16"/>
        </w:rPr>
        <w:t>9.14.5</w:t>
      </w:r>
      <w:r w:rsidR="00755136" w:rsidRPr="00076B9A">
        <w:rPr>
          <w:sz w:val="16"/>
          <w:szCs w:val="16"/>
        </w:rPr>
        <w:fldChar w:fldCharType="end"/>
      </w:r>
      <w:r w:rsidRPr="00076B9A">
        <w:rPr>
          <w:sz w:val="16"/>
          <w:szCs w:val="16"/>
        </w:rPr>
        <w:t xml:space="preserve"> acima, não haja acordo sobre a nova </w:t>
      </w:r>
      <w:r w:rsidR="00191450" w:rsidRPr="00076B9A">
        <w:rPr>
          <w:sz w:val="16"/>
          <w:szCs w:val="16"/>
        </w:rPr>
        <w:t>Remuneração</w:t>
      </w:r>
      <w:r w:rsidRPr="00076B9A">
        <w:rPr>
          <w:sz w:val="16"/>
          <w:szCs w:val="16"/>
        </w:rPr>
        <w:t xml:space="preserve"> das Debêntures</w:t>
      </w:r>
      <w:r w:rsidR="00191450" w:rsidRPr="00076B9A">
        <w:rPr>
          <w:sz w:val="16"/>
          <w:szCs w:val="16"/>
        </w:rPr>
        <w:t xml:space="preserve"> CDI</w:t>
      </w:r>
      <w:r w:rsidRPr="00076B9A">
        <w:rPr>
          <w:sz w:val="16"/>
          <w:szCs w:val="16"/>
        </w:rPr>
        <w:t xml:space="preserve"> entre a Emissora e o Debenturista ou em </w:t>
      </w:r>
      <w:r w:rsidRPr="00076B9A">
        <w:rPr>
          <w:sz w:val="16"/>
          <w:szCs w:val="16"/>
        </w:rPr>
        <w:lastRenderedPageBreak/>
        <w:t>caso de não instalação em segunda convocação, ou em caso de instalação em segunda convocação em que não haja quórum suficiente para deliberação, a Emissora deverá resgatar a totalidade das Debêntures</w:t>
      </w:r>
      <w:r w:rsidR="0023258C" w:rsidRPr="00076B9A">
        <w:rPr>
          <w:sz w:val="16"/>
          <w:szCs w:val="16"/>
        </w:rPr>
        <w:t xml:space="preserve"> da respectiva série</w:t>
      </w:r>
      <w:r w:rsidRPr="00076B9A">
        <w:rPr>
          <w:sz w:val="16"/>
          <w:szCs w:val="16"/>
        </w:rPr>
        <w:t xml:space="preserve">, com seu consequente cancelamento, no prazo de 30 (trinta) dias contados da data da realização da assembleia geral de Debenturista </w:t>
      </w:r>
      <w:r w:rsidR="0023258C" w:rsidRPr="00076B9A">
        <w:rPr>
          <w:sz w:val="16"/>
          <w:szCs w:val="16"/>
        </w:rPr>
        <w:t xml:space="preserve">da respectiva série </w:t>
      </w:r>
      <w:r w:rsidRPr="00076B9A">
        <w:rPr>
          <w:sz w:val="16"/>
          <w:szCs w:val="16"/>
        </w:rPr>
        <w:t xml:space="preserve">prevista acima, ou da data em que a referida assembleia deveria ter ocorrido, ou na Data de Vencimento das Debêntures </w:t>
      </w:r>
      <w:r w:rsidR="00191450" w:rsidRPr="00076B9A">
        <w:rPr>
          <w:sz w:val="16"/>
          <w:szCs w:val="16"/>
        </w:rPr>
        <w:t>CDI</w:t>
      </w:r>
      <w:r w:rsidRPr="00076B9A">
        <w:rPr>
          <w:sz w:val="16"/>
          <w:szCs w:val="16"/>
        </w:rPr>
        <w:t xml:space="preserve">, o que ocorrer primeiro, pelo Valor Nominal Unitário </w:t>
      </w:r>
      <w:r w:rsidR="00191450" w:rsidRPr="00076B9A">
        <w:rPr>
          <w:sz w:val="16"/>
          <w:szCs w:val="16"/>
        </w:rPr>
        <w:t xml:space="preserve">ou saldo do Valor Nominal Unitário </w:t>
      </w:r>
      <w:r w:rsidRPr="00076B9A">
        <w:rPr>
          <w:sz w:val="16"/>
          <w:szCs w:val="16"/>
        </w:rPr>
        <w:t>das Debêntures</w:t>
      </w:r>
      <w:r w:rsidR="00191450" w:rsidRPr="00076B9A">
        <w:rPr>
          <w:sz w:val="16"/>
          <w:szCs w:val="16"/>
        </w:rPr>
        <w:t xml:space="preserve"> CDI</w:t>
      </w:r>
      <w:r w:rsidRPr="00076B9A">
        <w:rPr>
          <w:sz w:val="16"/>
          <w:szCs w:val="16"/>
        </w:rPr>
        <w:t xml:space="preserve">, acrescido da Remuneração das Debêntures </w:t>
      </w:r>
      <w:r w:rsidR="00191450" w:rsidRPr="00076B9A">
        <w:rPr>
          <w:sz w:val="16"/>
          <w:szCs w:val="16"/>
        </w:rPr>
        <w:t>CDI</w:t>
      </w:r>
      <w:r w:rsidRPr="00076B9A">
        <w:rPr>
          <w:sz w:val="16"/>
          <w:szCs w:val="16"/>
        </w:rPr>
        <w:t xml:space="preserve">, calculadas </w:t>
      </w:r>
      <w:r w:rsidRPr="00076B9A">
        <w:rPr>
          <w:i/>
          <w:iCs/>
          <w:sz w:val="16"/>
          <w:szCs w:val="16"/>
        </w:rPr>
        <w:t xml:space="preserve">pro rata </w:t>
      </w:r>
      <w:proofErr w:type="spellStart"/>
      <w:r w:rsidRPr="00076B9A">
        <w:rPr>
          <w:i/>
          <w:iCs/>
          <w:sz w:val="16"/>
          <w:szCs w:val="16"/>
        </w:rPr>
        <w:t>temporis</w:t>
      </w:r>
      <w:proofErr w:type="spellEnd"/>
      <w:r w:rsidRPr="00076B9A">
        <w:rPr>
          <w:sz w:val="16"/>
          <w:szCs w:val="16"/>
        </w:rPr>
        <w:t xml:space="preserve">, desde a Primeira Data de Integralização </w:t>
      </w:r>
      <w:r w:rsidR="00E70DE8" w:rsidRPr="00076B9A">
        <w:rPr>
          <w:sz w:val="16"/>
          <w:szCs w:val="16"/>
        </w:rPr>
        <w:t xml:space="preserve">das Debêntures CDI </w:t>
      </w:r>
      <w:r w:rsidRPr="00076B9A">
        <w:rPr>
          <w:sz w:val="16"/>
          <w:szCs w:val="16"/>
        </w:rPr>
        <w:t xml:space="preserve">ou da respectiva Data de Pagamento de Remuneração imediatamente anterior, conforme o caso, até a data do efetivo pagamento, sem qualquer prêmio ou penalidade, caso em que, quando do cálculo de quaisquer obrigações pecuniárias relativas às Debêntures </w:t>
      </w:r>
      <w:r w:rsidR="00191450" w:rsidRPr="00076B9A">
        <w:rPr>
          <w:sz w:val="16"/>
          <w:szCs w:val="16"/>
        </w:rPr>
        <w:t xml:space="preserve">CDI </w:t>
      </w:r>
      <w:r w:rsidRPr="00076B9A">
        <w:rPr>
          <w:sz w:val="16"/>
          <w:szCs w:val="16"/>
        </w:rPr>
        <w:t xml:space="preserve">previstas nesta Escritura de Emissão de Debêntures, será utilizado, para o cálculo, </w:t>
      </w:r>
      <w:r w:rsidR="00191450" w:rsidRPr="00076B9A">
        <w:rPr>
          <w:sz w:val="16"/>
          <w:szCs w:val="16"/>
        </w:rPr>
        <w:t>a</w:t>
      </w:r>
      <w:r w:rsidRPr="00076B9A">
        <w:rPr>
          <w:sz w:val="16"/>
          <w:szCs w:val="16"/>
        </w:rPr>
        <w:t xml:space="preserve"> últim</w:t>
      </w:r>
      <w:r w:rsidR="00191450" w:rsidRPr="00076B9A">
        <w:rPr>
          <w:sz w:val="16"/>
          <w:szCs w:val="16"/>
        </w:rPr>
        <w:t>a</w:t>
      </w:r>
      <w:r w:rsidRPr="00076B9A">
        <w:rPr>
          <w:sz w:val="16"/>
          <w:szCs w:val="16"/>
        </w:rPr>
        <w:t xml:space="preserve"> </w:t>
      </w:r>
      <w:r w:rsidR="00191450" w:rsidRPr="00076B9A">
        <w:rPr>
          <w:sz w:val="16"/>
          <w:szCs w:val="16"/>
        </w:rPr>
        <w:t>Taxa DI</w:t>
      </w:r>
      <w:r w:rsidRPr="00076B9A">
        <w:rPr>
          <w:sz w:val="16"/>
          <w:szCs w:val="16"/>
        </w:rPr>
        <w:t xml:space="preserve"> divulgado oficialmente.</w:t>
      </w:r>
    </w:p>
    <w:p w14:paraId="1C438903" w14:textId="4E89645D" w:rsidR="00191450" w:rsidRPr="00076B9A" w:rsidRDefault="00044AE3" w:rsidP="00957D0A">
      <w:pPr>
        <w:pStyle w:val="Level3"/>
        <w:widowControl w:val="0"/>
        <w:spacing w:before="140" w:after="0"/>
        <w:rPr>
          <w:sz w:val="16"/>
          <w:szCs w:val="16"/>
        </w:rPr>
      </w:pPr>
      <w:bookmarkStart w:id="169" w:name="_Hlk107240489"/>
      <w:bookmarkStart w:id="170" w:name="_Ref105455207"/>
      <w:r w:rsidRPr="00076B9A">
        <w:rPr>
          <w:i/>
          <w:iCs/>
          <w:sz w:val="16"/>
          <w:szCs w:val="16"/>
          <w:u w:val="single"/>
        </w:rPr>
        <w:t>Remuneração das Debêntures IPCA</w:t>
      </w:r>
      <w:r w:rsidRPr="00076B9A">
        <w:rPr>
          <w:sz w:val="16"/>
          <w:szCs w:val="16"/>
        </w:rPr>
        <w:t>. S</w:t>
      </w:r>
      <w:r w:rsidR="00FE76BB" w:rsidRPr="00076B9A">
        <w:rPr>
          <w:sz w:val="16"/>
          <w:szCs w:val="16"/>
        </w:rPr>
        <w:t>obre o Valor Nominal Unitário Atualizado das Debêntures</w:t>
      </w:r>
      <w:r w:rsidRPr="00076B9A">
        <w:rPr>
          <w:sz w:val="16"/>
          <w:szCs w:val="16"/>
        </w:rPr>
        <w:t xml:space="preserve"> IPCA </w:t>
      </w:r>
      <w:r w:rsidR="00FE76BB" w:rsidRPr="00076B9A">
        <w:rPr>
          <w:sz w:val="16"/>
          <w:szCs w:val="16"/>
        </w:rPr>
        <w:t xml:space="preserve">incidirão juros remuneratórios prefixados correspondentes a um determinado percentual, a ser definido de acordo com o Procedimento de </w:t>
      </w:r>
      <w:proofErr w:type="spellStart"/>
      <w:r w:rsidR="00FE76BB" w:rsidRPr="00076B9A">
        <w:rPr>
          <w:i/>
          <w:sz w:val="16"/>
          <w:szCs w:val="16"/>
        </w:rPr>
        <w:t>Bookbuilding</w:t>
      </w:r>
      <w:proofErr w:type="spellEnd"/>
      <w:r w:rsidR="00FE76BB" w:rsidRPr="00076B9A">
        <w:rPr>
          <w:sz w:val="16"/>
          <w:szCs w:val="16"/>
        </w:rPr>
        <w:t xml:space="preserve">, limitado à maior taxa entre: </w:t>
      </w:r>
      <w:r w:rsidR="00FE76BB" w:rsidRPr="00076B9A">
        <w:rPr>
          <w:b/>
          <w:bCs/>
          <w:sz w:val="16"/>
          <w:szCs w:val="16"/>
        </w:rPr>
        <w:t>(i)</w:t>
      </w:r>
      <w:r w:rsidR="00FE76BB" w:rsidRPr="00076B9A">
        <w:rPr>
          <w:sz w:val="16"/>
          <w:szCs w:val="16"/>
        </w:rPr>
        <w:t xml:space="preserve"> </w:t>
      </w:r>
      <w:r w:rsidR="00842438">
        <w:rPr>
          <w:sz w:val="16"/>
          <w:szCs w:val="16"/>
        </w:rPr>
        <w:t>7,6</w:t>
      </w:r>
      <w:r w:rsidR="00D109AB" w:rsidRPr="00076B9A">
        <w:rPr>
          <w:sz w:val="16"/>
          <w:szCs w:val="16"/>
        </w:rPr>
        <w:t>% (</w:t>
      </w:r>
      <w:r w:rsidR="00842438">
        <w:rPr>
          <w:sz w:val="16"/>
          <w:szCs w:val="16"/>
        </w:rPr>
        <w:t xml:space="preserve">sete inteiros e seis décimos </w:t>
      </w:r>
      <w:r w:rsidR="00D109AB" w:rsidRPr="00076B9A">
        <w:rPr>
          <w:sz w:val="16"/>
          <w:szCs w:val="16"/>
        </w:rPr>
        <w:t xml:space="preserve">por cento) ao ano, base 252 (duzentos e cinquenta e dois) Dias Úteis </w:t>
      </w:r>
      <w:r w:rsidR="00FE76BB" w:rsidRPr="00076B9A">
        <w:rPr>
          <w:sz w:val="16"/>
          <w:szCs w:val="16"/>
        </w:rPr>
        <w:t xml:space="preserve">ou </w:t>
      </w:r>
      <w:r w:rsidR="00FE76BB" w:rsidRPr="00076B9A">
        <w:rPr>
          <w:b/>
          <w:bCs/>
          <w:sz w:val="16"/>
          <w:szCs w:val="16"/>
        </w:rPr>
        <w:t>(</w:t>
      </w:r>
      <w:proofErr w:type="spellStart"/>
      <w:r w:rsidR="00FE76BB" w:rsidRPr="00076B9A">
        <w:rPr>
          <w:b/>
          <w:bCs/>
          <w:sz w:val="16"/>
          <w:szCs w:val="16"/>
        </w:rPr>
        <w:t>i</w:t>
      </w:r>
      <w:r w:rsidR="00191450" w:rsidRPr="00076B9A">
        <w:rPr>
          <w:b/>
          <w:bCs/>
          <w:sz w:val="16"/>
          <w:szCs w:val="16"/>
        </w:rPr>
        <w:t>i</w:t>
      </w:r>
      <w:proofErr w:type="spellEnd"/>
      <w:r w:rsidR="00FE76BB" w:rsidRPr="00076B9A">
        <w:rPr>
          <w:b/>
          <w:bCs/>
          <w:sz w:val="16"/>
          <w:szCs w:val="16"/>
        </w:rPr>
        <w:t>)</w:t>
      </w:r>
      <w:r w:rsidR="00FE76BB" w:rsidRPr="00D109AB">
        <w:rPr>
          <w:bCs/>
          <w:sz w:val="16"/>
          <w:szCs w:val="16"/>
        </w:rPr>
        <w:t xml:space="preserve"> </w:t>
      </w:r>
      <w:r w:rsidR="00842438">
        <w:rPr>
          <w:bCs/>
          <w:sz w:val="16"/>
          <w:szCs w:val="16"/>
        </w:rPr>
        <w:t>2,00</w:t>
      </w:r>
      <w:r w:rsidR="00D109AB" w:rsidRPr="00076B9A">
        <w:rPr>
          <w:sz w:val="16"/>
          <w:szCs w:val="16"/>
        </w:rPr>
        <w:t xml:space="preserve">% </w:t>
      </w:r>
      <w:r w:rsidR="00842438" w:rsidRPr="00076B9A">
        <w:rPr>
          <w:sz w:val="16"/>
          <w:szCs w:val="16"/>
        </w:rPr>
        <w:t>(</w:t>
      </w:r>
      <w:r w:rsidR="00842438">
        <w:rPr>
          <w:sz w:val="16"/>
          <w:szCs w:val="16"/>
        </w:rPr>
        <w:t>dois inteiros</w:t>
      </w:r>
      <w:r w:rsidR="00D109AB" w:rsidRPr="00076B9A">
        <w:rPr>
          <w:sz w:val="16"/>
          <w:szCs w:val="16"/>
        </w:rPr>
        <w:t xml:space="preserve"> por cento) ao ano, base 252 (duzentos e cinquenta e dois) Dias Úteis, acrescida exponencialmente da taxa interna de retorno do Tesouro IPCA+ com Juros Semestrais (NTN-B), com vencimento em </w:t>
      </w:r>
      <w:r w:rsidR="008432D8">
        <w:rPr>
          <w:sz w:val="16"/>
          <w:szCs w:val="16"/>
        </w:rPr>
        <w:t xml:space="preserve">15 </w:t>
      </w:r>
      <w:r w:rsidR="00D109AB" w:rsidRPr="00076B9A">
        <w:rPr>
          <w:sz w:val="16"/>
          <w:szCs w:val="16"/>
        </w:rPr>
        <w:t xml:space="preserve">de </w:t>
      </w:r>
      <w:r w:rsidR="008432D8">
        <w:rPr>
          <w:sz w:val="16"/>
          <w:szCs w:val="16"/>
        </w:rPr>
        <w:t xml:space="preserve">agosto </w:t>
      </w:r>
      <w:r w:rsidR="00D109AB" w:rsidRPr="00076B9A">
        <w:rPr>
          <w:sz w:val="16"/>
          <w:szCs w:val="16"/>
        </w:rPr>
        <w:t xml:space="preserve">de 2028, baseada na cotação indicativa divulgada pela ANBIMA em sua página na internet (http://www.anbima.com.br), a ser apurada no fechamento do Dia Útil imediatamente anterior à data de realização do Procedimento de </w:t>
      </w:r>
      <w:proofErr w:type="spellStart"/>
      <w:r w:rsidR="00D109AB" w:rsidRPr="00076B9A">
        <w:rPr>
          <w:i/>
          <w:sz w:val="16"/>
          <w:szCs w:val="16"/>
        </w:rPr>
        <w:t>Bookbuilding</w:t>
      </w:r>
      <w:proofErr w:type="spellEnd"/>
      <w:r w:rsidR="00D109AB" w:rsidRPr="00076B9A">
        <w:rPr>
          <w:sz w:val="16"/>
          <w:szCs w:val="16"/>
        </w:rPr>
        <w:t xml:space="preserve"> </w:t>
      </w:r>
      <w:r w:rsidR="00FE76BB" w:rsidRPr="00076B9A">
        <w:rPr>
          <w:sz w:val="16"/>
          <w:szCs w:val="16"/>
        </w:rPr>
        <w:t>(</w:t>
      </w:r>
      <w:r w:rsidR="000C68AF" w:rsidRPr="00076B9A">
        <w:rPr>
          <w:sz w:val="16"/>
          <w:szCs w:val="16"/>
        </w:rPr>
        <w:t>“</w:t>
      </w:r>
      <w:r w:rsidR="00FE76BB" w:rsidRPr="00D109AB">
        <w:rPr>
          <w:sz w:val="16"/>
          <w:szCs w:val="16"/>
          <w:u w:val="single"/>
        </w:rPr>
        <w:t>Remuneração das Debêntures IPCA</w:t>
      </w:r>
      <w:r w:rsidR="000C68AF" w:rsidRPr="00076B9A">
        <w:rPr>
          <w:sz w:val="16"/>
          <w:szCs w:val="16"/>
        </w:rPr>
        <w:t>”</w:t>
      </w:r>
      <w:r w:rsidR="00FE76BB" w:rsidRPr="00076B9A">
        <w:rPr>
          <w:sz w:val="16"/>
          <w:szCs w:val="16"/>
        </w:rPr>
        <w:t>)</w:t>
      </w:r>
      <w:r w:rsidR="00191450" w:rsidRPr="00076B9A">
        <w:rPr>
          <w:sz w:val="16"/>
          <w:szCs w:val="16"/>
        </w:rPr>
        <w:t>.</w:t>
      </w:r>
      <w:bookmarkEnd w:id="169"/>
    </w:p>
    <w:p w14:paraId="65EBE75E" w14:textId="07DC2DF6" w:rsidR="00FE76BB" w:rsidRPr="00076B9A" w:rsidRDefault="00191450" w:rsidP="00957D0A">
      <w:pPr>
        <w:pStyle w:val="Level3"/>
        <w:widowControl w:val="0"/>
        <w:spacing w:before="140" w:after="0"/>
        <w:rPr>
          <w:sz w:val="16"/>
          <w:szCs w:val="16"/>
        </w:rPr>
      </w:pPr>
      <w:bookmarkStart w:id="171" w:name="_Hlk107240644"/>
      <w:r w:rsidRPr="00076B9A">
        <w:rPr>
          <w:sz w:val="16"/>
          <w:szCs w:val="16"/>
        </w:rPr>
        <w:t xml:space="preserve">A </w:t>
      </w:r>
      <w:r w:rsidRPr="00076B9A">
        <w:rPr>
          <w:bCs/>
          <w:sz w:val="16"/>
          <w:szCs w:val="16"/>
        </w:rPr>
        <w:t xml:space="preserve">Remuneração das Debêntures IPCA </w:t>
      </w:r>
      <w:r w:rsidRPr="00076B9A">
        <w:rPr>
          <w:sz w:val="16"/>
          <w:szCs w:val="16"/>
        </w:rPr>
        <w:t xml:space="preserve">calculadas </w:t>
      </w:r>
      <w:r w:rsidR="00FE76BB" w:rsidRPr="00076B9A">
        <w:rPr>
          <w:sz w:val="16"/>
          <w:szCs w:val="16"/>
        </w:rPr>
        <w:t xml:space="preserve">de forma exponencial e cumulativa </w:t>
      </w:r>
      <w:r w:rsidR="00FE76BB" w:rsidRPr="00076B9A">
        <w:rPr>
          <w:i/>
          <w:sz w:val="16"/>
          <w:szCs w:val="16"/>
        </w:rPr>
        <w:t>pro</w:t>
      </w:r>
      <w:r w:rsidR="009B0223">
        <w:rPr>
          <w:i/>
          <w:sz w:val="16"/>
          <w:szCs w:val="16"/>
        </w:rPr>
        <w:t xml:space="preserve"> </w:t>
      </w:r>
      <w:r w:rsidR="00FE76BB" w:rsidRPr="00076B9A">
        <w:rPr>
          <w:i/>
          <w:sz w:val="16"/>
          <w:szCs w:val="16"/>
        </w:rPr>
        <w:t xml:space="preserve">rata </w:t>
      </w:r>
      <w:proofErr w:type="spellStart"/>
      <w:r w:rsidR="00FE76BB" w:rsidRPr="00076B9A">
        <w:rPr>
          <w:i/>
          <w:sz w:val="16"/>
          <w:szCs w:val="16"/>
        </w:rPr>
        <w:t>temporis</w:t>
      </w:r>
      <w:proofErr w:type="spellEnd"/>
      <w:r w:rsidR="00FE76BB" w:rsidRPr="00076B9A">
        <w:rPr>
          <w:sz w:val="16"/>
          <w:szCs w:val="16"/>
        </w:rPr>
        <w:t xml:space="preserve"> por Dias Úteis decorridos, desde a </w:t>
      </w:r>
      <w:r w:rsidR="00423C90" w:rsidRPr="00076B9A">
        <w:rPr>
          <w:sz w:val="16"/>
          <w:szCs w:val="16"/>
        </w:rPr>
        <w:t>P</w:t>
      </w:r>
      <w:r w:rsidR="00FE76BB" w:rsidRPr="00076B9A">
        <w:rPr>
          <w:sz w:val="16"/>
          <w:szCs w:val="16"/>
        </w:rPr>
        <w:t xml:space="preserve">rimeira Data de Integralização das </w:t>
      </w:r>
      <w:r w:rsidR="00013D63" w:rsidRPr="00076B9A">
        <w:rPr>
          <w:sz w:val="16"/>
          <w:szCs w:val="16"/>
        </w:rPr>
        <w:t xml:space="preserve">Debêntures IPCA </w:t>
      </w:r>
      <w:r w:rsidR="00FE76BB" w:rsidRPr="00076B9A">
        <w:rPr>
          <w:sz w:val="16"/>
          <w:szCs w:val="16"/>
        </w:rPr>
        <w:t xml:space="preserve">ou a Data de Pagamento da Remuneração </w:t>
      </w:r>
      <w:r w:rsidR="00013D63" w:rsidRPr="00076B9A">
        <w:rPr>
          <w:sz w:val="16"/>
          <w:szCs w:val="16"/>
        </w:rPr>
        <w:t xml:space="preserve">Debêntures IPCA </w:t>
      </w:r>
      <w:r w:rsidR="00FE76BB" w:rsidRPr="00076B9A">
        <w:rPr>
          <w:sz w:val="16"/>
          <w:szCs w:val="16"/>
        </w:rPr>
        <w:t>imediatamente anterior (inclusive), conforme aplicável, até a data do efetivo pagamento (exclusive)</w:t>
      </w:r>
      <w:r w:rsidRPr="00076B9A">
        <w:rPr>
          <w:sz w:val="16"/>
          <w:szCs w:val="16"/>
        </w:rPr>
        <w:t>, observada a</w:t>
      </w:r>
      <w:r w:rsidR="00FE76BB" w:rsidRPr="00076B9A">
        <w:rPr>
          <w:sz w:val="16"/>
          <w:szCs w:val="16"/>
        </w:rPr>
        <w:t xml:space="preserve"> fórmula abaixo:</w:t>
      </w:r>
      <w:bookmarkEnd w:id="170"/>
    </w:p>
    <w:p w14:paraId="2617F297" w14:textId="77777777" w:rsidR="00FE76BB" w:rsidRPr="00076B9A" w:rsidRDefault="005362A7" w:rsidP="005345C4">
      <w:pPr>
        <w:pStyle w:val="Level3"/>
        <w:widowControl w:val="0"/>
        <w:numPr>
          <w:ilvl w:val="0"/>
          <w:numId w:val="0"/>
        </w:numPr>
        <w:spacing w:before="140" w:after="0"/>
        <w:ind w:left="1361"/>
        <w:jc w:val="center"/>
        <w:rPr>
          <w:sz w:val="16"/>
          <w:szCs w:val="16"/>
        </w:rPr>
      </w:pPr>
      <w:bookmarkStart w:id="172" w:name="_Ref168463955"/>
      <w:bookmarkStart w:id="173" w:name="_Ref130611438"/>
      <w:bookmarkStart w:id="174" w:name="_Ref147895178"/>
      <w:bookmarkEnd w:id="171"/>
      <w:r w:rsidRPr="00076B9A">
        <w:rPr>
          <w:noProof/>
          <w:color w:val="000000"/>
          <w:sz w:val="16"/>
          <w:szCs w:val="16"/>
          <w:lang w:eastAsia="pt-BR"/>
        </w:rPr>
        <w:drawing>
          <wp:inline distT="0" distB="0" distL="0" distR="0" wp14:anchorId="4F3592DB" wp14:editId="554FBF10">
            <wp:extent cx="1682750" cy="241300"/>
            <wp:effectExtent l="0" t="0" r="0" b="6350"/>
            <wp:docPr id="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2750" cy="241300"/>
                    </a:xfrm>
                    <a:prstGeom prst="rect">
                      <a:avLst/>
                    </a:prstGeom>
                    <a:noFill/>
                    <a:ln>
                      <a:noFill/>
                    </a:ln>
                  </pic:spPr>
                </pic:pic>
              </a:graphicData>
            </a:graphic>
          </wp:inline>
        </w:drawing>
      </w:r>
    </w:p>
    <w:p w14:paraId="7FC264D7" w14:textId="77777777" w:rsidR="00FE76BB" w:rsidRPr="00076B9A" w:rsidRDefault="00FE76BB" w:rsidP="005345C4">
      <w:pPr>
        <w:widowControl w:val="0"/>
        <w:tabs>
          <w:tab w:val="left" w:pos="540"/>
        </w:tabs>
        <w:spacing w:before="140" w:line="290" w:lineRule="auto"/>
        <w:ind w:left="1418"/>
        <w:rPr>
          <w:rFonts w:cs="Arial"/>
          <w:sz w:val="16"/>
          <w:szCs w:val="16"/>
        </w:rPr>
      </w:pPr>
      <w:r w:rsidRPr="00076B9A">
        <w:rPr>
          <w:rFonts w:cs="Arial"/>
          <w:sz w:val="16"/>
          <w:szCs w:val="16"/>
        </w:rPr>
        <w:t>onde:</w:t>
      </w:r>
    </w:p>
    <w:p w14:paraId="5FA39213" w14:textId="77777777" w:rsidR="00FE76BB" w:rsidRPr="00076B9A" w:rsidRDefault="00FE76BB" w:rsidP="005345C4">
      <w:pPr>
        <w:widowControl w:val="0"/>
        <w:tabs>
          <w:tab w:val="left" w:pos="540"/>
        </w:tabs>
        <w:spacing w:before="140" w:line="290" w:lineRule="auto"/>
        <w:ind w:left="1418"/>
        <w:rPr>
          <w:rFonts w:cs="Arial"/>
          <w:sz w:val="16"/>
          <w:szCs w:val="16"/>
        </w:rPr>
      </w:pPr>
      <w:bookmarkStart w:id="175" w:name="_DV_C230"/>
      <w:r w:rsidRPr="00076B9A">
        <w:rPr>
          <w:rFonts w:cs="Arial"/>
          <w:b/>
          <w:sz w:val="16"/>
          <w:szCs w:val="16"/>
        </w:rPr>
        <w:t>J</w:t>
      </w:r>
      <w:r w:rsidRPr="00076B9A">
        <w:rPr>
          <w:rFonts w:cs="Arial"/>
          <w:b/>
          <w:sz w:val="16"/>
          <w:szCs w:val="16"/>
          <w:vertAlign w:val="subscript"/>
        </w:rPr>
        <w:t>i</w:t>
      </w:r>
      <w:r w:rsidRPr="00076B9A">
        <w:rPr>
          <w:rFonts w:cs="Arial"/>
          <w:sz w:val="16"/>
          <w:szCs w:val="16"/>
        </w:rPr>
        <w:t xml:space="preserve"> =</w:t>
      </w:r>
      <w:r w:rsidRPr="00076B9A">
        <w:rPr>
          <w:rFonts w:cs="Arial"/>
          <w:sz w:val="16"/>
          <w:szCs w:val="16"/>
        </w:rPr>
        <w:tab/>
        <w:t>valor</w:t>
      </w:r>
      <w:bookmarkStart w:id="176" w:name="_DV_M177"/>
      <w:bookmarkEnd w:id="175"/>
      <w:bookmarkEnd w:id="176"/>
      <w:r w:rsidRPr="00076B9A">
        <w:rPr>
          <w:rFonts w:cs="Arial"/>
          <w:sz w:val="16"/>
          <w:szCs w:val="16"/>
        </w:rPr>
        <w:t xml:space="preserve"> </w:t>
      </w:r>
      <w:bookmarkStart w:id="177" w:name="_DV_M179"/>
      <w:bookmarkEnd w:id="177"/>
      <w:r w:rsidRPr="00076B9A">
        <w:rPr>
          <w:rFonts w:cs="Arial"/>
          <w:sz w:val="16"/>
          <w:szCs w:val="16"/>
        </w:rPr>
        <w:t xml:space="preserve">unitário da Remuneração </w:t>
      </w:r>
      <w:bookmarkStart w:id="178" w:name="_DV_C236"/>
      <w:r w:rsidRPr="00076B9A">
        <w:rPr>
          <w:rFonts w:cs="Arial"/>
          <w:sz w:val="16"/>
          <w:szCs w:val="16"/>
        </w:rPr>
        <w:t xml:space="preserve">das </w:t>
      </w:r>
      <w:r w:rsidR="00013D63" w:rsidRPr="00076B9A">
        <w:rPr>
          <w:rFonts w:cs="Arial"/>
          <w:sz w:val="16"/>
          <w:szCs w:val="16"/>
        </w:rPr>
        <w:t xml:space="preserve">Debêntures IPCA </w:t>
      </w:r>
      <w:r w:rsidRPr="00076B9A">
        <w:rPr>
          <w:rFonts w:cs="Arial"/>
          <w:sz w:val="16"/>
          <w:szCs w:val="16"/>
        </w:rPr>
        <w:t>devida no</w:t>
      </w:r>
      <w:bookmarkStart w:id="179" w:name="_DV_M180"/>
      <w:bookmarkEnd w:id="178"/>
      <w:bookmarkEnd w:id="179"/>
      <w:r w:rsidRPr="00076B9A">
        <w:rPr>
          <w:rFonts w:cs="Arial"/>
          <w:sz w:val="16"/>
          <w:szCs w:val="16"/>
        </w:rPr>
        <w:t xml:space="preserve"> final do i-</w:t>
      </w:r>
      <w:proofErr w:type="spellStart"/>
      <w:r w:rsidRPr="00076B9A">
        <w:rPr>
          <w:rFonts w:cs="Arial"/>
          <w:sz w:val="16"/>
          <w:szCs w:val="16"/>
        </w:rPr>
        <w:t>ésimo</w:t>
      </w:r>
      <w:proofErr w:type="spellEnd"/>
      <w:r w:rsidRPr="00076B9A">
        <w:rPr>
          <w:rFonts w:cs="Arial"/>
          <w:sz w:val="16"/>
          <w:szCs w:val="16"/>
        </w:rPr>
        <w:t xml:space="preserve"> Período de Capitalização</w:t>
      </w:r>
      <w:bookmarkStart w:id="180" w:name="_DV_C237"/>
      <w:r w:rsidRPr="00076B9A">
        <w:rPr>
          <w:rFonts w:cs="Arial"/>
          <w:sz w:val="16"/>
          <w:szCs w:val="16"/>
        </w:rPr>
        <w:t>, calculado com 8 (oito) casas decimais sem arredondamento</w:t>
      </w:r>
      <w:bookmarkStart w:id="181" w:name="_DV_M181"/>
      <w:bookmarkEnd w:id="180"/>
      <w:bookmarkEnd w:id="181"/>
      <w:r w:rsidRPr="00076B9A">
        <w:rPr>
          <w:rFonts w:cs="Arial"/>
          <w:sz w:val="16"/>
          <w:szCs w:val="16"/>
        </w:rPr>
        <w:t>;</w:t>
      </w:r>
    </w:p>
    <w:p w14:paraId="2127DA6A" w14:textId="77777777" w:rsidR="00FE76BB" w:rsidRPr="00076B9A" w:rsidRDefault="00FE76BB" w:rsidP="005345C4">
      <w:pPr>
        <w:widowControl w:val="0"/>
        <w:tabs>
          <w:tab w:val="left" w:pos="540"/>
        </w:tabs>
        <w:spacing w:before="140" w:line="290" w:lineRule="auto"/>
        <w:ind w:left="1418"/>
        <w:rPr>
          <w:rFonts w:cs="Arial"/>
          <w:sz w:val="16"/>
          <w:szCs w:val="16"/>
        </w:rPr>
      </w:pPr>
      <w:proofErr w:type="spellStart"/>
      <w:r w:rsidRPr="00076B9A">
        <w:rPr>
          <w:rFonts w:cs="Arial"/>
          <w:b/>
          <w:sz w:val="16"/>
          <w:szCs w:val="16"/>
        </w:rPr>
        <w:t>VNa</w:t>
      </w:r>
      <w:proofErr w:type="spellEnd"/>
      <w:r w:rsidRPr="00076B9A">
        <w:rPr>
          <w:rFonts w:cs="Arial"/>
          <w:sz w:val="16"/>
          <w:szCs w:val="16"/>
        </w:rPr>
        <w:t xml:space="preserve"> =</w:t>
      </w:r>
      <w:r w:rsidRPr="00076B9A">
        <w:rPr>
          <w:rFonts w:cs="Arial"/>
          <w:sz w:val="16"/>
          <w:szCs w:val="16"/>
        </w:rPr>
        <w:tab/>
        <w:t>Valor Nominal Unitário Atualizado</w:t>
      </w:r>
      <w:bookmarkStart w:id="182" w:name="_DV_C240"/>
      <w:r w:rsidRPr="00076B9A">
        <w:rPr>
          <w:rFonts w:cs="Arial"/>
          <w:sz w:val="16"/>
          <w:szCs w:val="16"/>
        </w:rPr>
        <w:t xml:space="preserve"> </w:t>
      </w:r>
      <w:r w:rsidR="00013D63" w:rsidRPr="00076B9A">
        <w:rPr>
          <w:rFonts w:cs="Arial"/>
          <w:sz w:val="16"/>
          <w:szCs w:val="16"/>
        </w:rPr>
        <w:t>Debêntures IPCA</w:t>
      </w:r>
      <w:r w:rsidRPr="00076B9A">
        <w:rPr>
          <w:rFonts w:cs="Arial"/>
          <w:sz w:val="16"/>
          <w:szCs w:val="16"/>
        </w:rPr>
        <w:t>, calculado com 8 (oito) casas decimais, sem arredondamento</w:t>
      </w:r>
      <w:bookmarkEnd w:id="182"/>
      <w:r w:rsidRPr="00076B9A">
        <w:rPr>
          <w:rFonts w:cs="Arial"/>
          <w:sz w:val="16"/>
          <w:szCs w:val="16"/>
        </w:rPr>
        <w:t>;</w:t>
      </w:r>
    </w:p>
    <w:p w14:paraId="10F2E37C" w14:textId="77777777" w:rsidR="00FE76BB" w:rsidRPr="00076B9A" w:rsidRDefault="00FE76BB" w:rsidP="005345C4">
      <w:pPr>
        <w:widowControl w:val="0"/>
        <w:tabs>
          <w:tab w:val="left" w:pos="540"/>
        </w:tabs>
        <w:spacing w:before="140" w:line="290" w:lineRule="auto"/>
        <w:ind w:left="1418"/>
        <w:rPr>
          <w:rFonts w:cs="Arial"/>
          <w:sz w:val="16"/>
          <w:szCs w:val="16"/>
        </w:rPr>
      </w:pPr>
      <w:bookmarkStart w:id="183" w:name="_DV_C241"/>
      <w:r w:rsidRPr="00076B9A">
        <w:rPr>
          <w:rFonts w:cs="Arial"/>
          <w:b/>
          <w:sz w:val="16"/>
          <w:szCs w:val="16"/>
        </w:rPr>
        <w:t>Fator Juros</w:t>
      </w:r>
      <w:r w:rsidRPr="00076B9A">
        <w:rPr>
          <w:rFonts w:cs="Arial"/>
          <w:sz w:val="16"/>
          <w:szCs w:val="16"/>
        </w:rPr>
        <w:t xml:space="preserve"> = Fator de juros, calculado com 9 (nove) casas decimais, com arredondamento;</w:t>
      </w:r>
      <w:bookmarkEnd w:id="183"/>
    </w:p>
    <w:p w14:paraId="510DD0C1" w14:textId="77777777" w:rsidR="00FE76BB" w:rsidRPr="00076B9A" w:rsidRDefault="005362A7" w:rsidP="005345C4">
      <w:pPr>
        <w:widowControl w:val="0"/>
        <w:tabs>
          <w:tab w:val="left" w:pos="540"/>
        </w:tabs>
        <w:spacing w:before="140" w:line="290" w:lineRule="auto"/>
        <w:ind w:left="1418"/>
        <w:jc w:val="center"/>
        <w:rPr>
          <w:rFonts w:cs="Arial"/>
          <w:sz w:val="16"/>
          <w:szCs w:val="16"/>
        </w:rPr>
      </w:pPr>
      <w:r w:rsidRPr="00076B9A">
        <w:rPr>
          <w:rFonts w:cs="Arial"/>
          <w:noProof/>
          <w:color w:val="000000"/>
          <w:position w:val="-34"/>
          <w:sz w:val="16"/>
          <w:szCs w:val="16"/>
        </w:rPr>
        <w:drawing>
          <wp:inline distT="0" distB="0" distL="0" distR="0" wp14:anchorId="6F61AB0A" wp14:editId="10EBA3DC">
            <wp:extent cx="1708220" cy="460375"/>
            <wp:effectExtent l="0" t="0" r="6350" b="0"/>
            <wp:docPr id="10" name="Imagem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Shap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0997" cy="463818"/>
                    </a:xfrm>
                    <a:prstGeom prst="rect">
                      <a:avLst/>
                    </a:prstGeom>
                    <a:noFill/>
                    <a:ln>
                      <a:noFill/>
                    </a:ln>
                  </pic:spPr>
                </pic:pic>
              </a:graphicData>
            </a:graphic>
          </wp:inline>
        </w:drawing>
      </w:r>
    </w:p>
    <w:p w14:paraId="1A0E6B9C" w14:textId="77777777" w:rsidR="00FE76BB" w:rsidRPr="00076B9A" w:rsidRDefault="00FE76BB" w:rsidP="005345C4">
      <w:pPr>
        <w:widowControl w:val="0"/>
        <w:tabs>
          <w:tab w:val="left" w:pos="540"/>
        </w:tabs>
        <w:spacing w:before="140" w:line="290" w:lineRule="auto"/>
        <w:ind w:left="1418"/>
        <w:rPr>
          <w:rFonts w:cs="Arial"/>
          <w:sz w:val="16"/>
          <w:szCs w:val="16"/>
        </w:rPr>
      </w:pPr>
      <w:bookmarkStart w:id="184" w:name="_DV_C244"/>
      <w:r w:rsidRPr="00076B9A">
        <w:rPr>
          <w:rFonts w:cs="Arial"/>
          <w:sz w:val="16"/>
          <w:szCs w:val="16"/>
        </w:rPr>
        <w:t>onde</w:t>
      </w:r>
      <w:bookmarkEnd w:id="184"/>
      <w:r w:rsidRPr="00076B9A">
        <w:rPr>
          <w:rFonts w:cs="Arial"/>
          <w:sz w:val="16"/>
          <w:szCs w:val="16"/>
        </w:rPr>
        <w:t>:</w:t>
      </w:r>
    </w:p>
    <w:p w14:paraId="3642FDF0" w14:textId="77777777" w:rsidR="00FE76BB" w:rsidRPr="00076B9A" w:rsidRDefault="00FE76BB" w:rsidP="005345C4">
      <w:pPr>
        <w:widowControl w:val="0"/>
        <w:tabs>
          <w:tab w:val="left" w:pos="540"/>
        </w:tabs>
        <w:spacing w:before="140" w:line="290" w:lineRule="auto"/>
        <w:ind w:left="1418"/>
        <w:rPr>
          <w:rFonts w:cs="Arial"/>
          <w:b/>
          <w:sz w:val="16"/>
          <w:szCs w:val="16"/>
        </w:rPr>
      </w:pPr>
      <w:bookmarkStart w:id="185" w:name="_DV_C245"/>
    </w:p>
    <w:p w14:paraId="4314B7DB" w14:textId="77777777" w:rsidR="00FE76BB" w:rsidRPr="00076B9A" w:rsidRDefault="00FE76BB" w:rsidP="005345C4">
      <w:pPr>
        <w:widowControl w:val="0"/>
        <w:tabs>
          <w:tab w:val="left" w:pos="540"/>
        </w:tabs>
        <w:spacing w:before="140" w:line="290" w:lineRule="auto"/>
        <w:ind w:left="1418"/>
        <w:rPr>
          <w:rFonts w:cs="Arial"/>
          <w:sz w:val="16"/>
          <w:szCs w:val="16"/>
        </w:rPr>
      </w:pPr>
      <w:r w:rsidRPr="00076B9A">
        <w:rPr>
          <w:rFonts w:cs="Arial"/>
          <w:b/>
          <w:sz w:val="16"/>
          <w:szCs w:val="16"/>
        </w:rPr>
        <w:t>taxa</w:t>
      </w:r>
      <w:bookmarkEnd w:id="185"/>
      <w:r w:rsidRPr="00076B9A">
        <w:rPr>
          <w:rFonts w:cs="Arial"/>
          <w:sz w:val="16"/>
          <w:szCs w:val="16"/>
        </w:rPr>
        <w:t xml:space="preserve"> = </w:t>
      </w:r>
      <w:bookmarkStart w:id="186" w:name="_Hlk112162730"/>
      <w:r w:rsidRPr="00076B9A">
        <w:rPr>
          <w:rFonts w:cs="Arial"/>
          <w:sz w:val="16"/>
          <w:szCs w:val="16"/>
        </w:rPr>
        <w:t>determinada</w:t>
      </w:r>
      <w:r w:rsidRPr="00076B9A">
        <w:rPr>
          <w:rFonts w:cs="Arial"/>
          <w:color w:val="0000FF"/>
          <w:sz w:val="16"/>
          <w:szCs w:val="16"/>
        </w:rPr>
        <w:t xml:space="preserve"> </w:t>
      </w:r>
      <w:r w:rsidRPr="00076B9A">
        <w:rPr>
          <w:rFonts w:cs="Arial"/>
          <w:sz w:val="16"/>
          <w:szCs w:val="16"/>
        </w:rPr>
        <w:t xml:space="preserve">taxa de juros, a ser apurada no Procedimento de </w:t>
      </w:r>
      <w:proofErr w:type="spellStart"/>
      <w:r w:rsidRPr="00076B9A">
        <w:rPr>
          <w:rFonts w:cs="Arial"/>
          <w:i/>
          <w:sz w:val="16"/>
          <w:szCs w:val="16"/>
        </w:rPr>
        <w:t>Bookbuilding</w:t>
      </w:r>
      <w:proofErr w:type="spellEnd"/>
      <w:r w:rsidRPr="00076B9A">
        <w:rPr>
          <w:rFonts w:cs="Arial"/>
          <w:sz w:val="16"/>
          <w:szCs w:val="16"/>
        </w:rPr>
        <w:t>, na forma percentual ao ano, informada com 4 (quatro) casas decimais</w:t>
      </w:r>
      <w:bookmarkEnd w:id="186"/>
      <w:r w:rsidRPr="00076B9A">
        <w:rPr>
          <w:rFonts w:cs="Arial"/>
          <w:sz w:val="16"/>
          <w:szCs w:val="16"/>
        </w:rPr>
        <w:t>;</w:t>
      </w:r>
    </w:p>
    <w:p w14:paraId="0CDE13F8" w14:textId="77777777" w:rsidR="00FE76BB" w:rsidRPr="00076B9A" w:rsidRDefault="00FE76BB" w:rsidP="005345C4">
      <w:pPr>
        <w:pStyle w:val="Level3"/>
        <w:widowControl w:val="0"/>
        <w:numPr>
          <w:ilvl w:val="0"/>
          <w:numId w:val="0"/>
        </w:numPr>
        <w:spacing w:before="140" w:after="0"/>
        <w:ind w:left="1418"/>
        <w:rPr>
          <w:sz w:val="16"/>
          <w:szCs w:val="16"/>
        </w:rPr>
      </w:pPr>
      <w:bookmarkStart w:id="187" w:name="_DV_C252"/>
      <w:r w:rsidRPr="00076B9A">
        <w:rPr>
          <w:b/>
          <w:sz w:val="16"/>
          <w:szCs w:val="16"/>
        </w:rPr>
        <w:t>DP</w:t>
      </w:r>
      <w:r w:rsidRPr="00076B9A">
        <w:rPr>
          <w:sz w:val="16"/>
          <w:szCs w:val="16"/>
        </w:rPr>
        <w:t xml:space="preserve"> = é o número de Dias Úteis entre a </w:t>
      </w:r>
      <w:r w:rsidR="00423C90" w:rsidRPr="00076B9A">
        <w:rPr>
          <w:sz w:val="16"/>
          <w:szCs w:val="16"/>
        </w:rPr>
        <w:t>P</w:t>
      </w:r>
      <w:r w:rsidRPr="00076B9A">
        <w:rPr>
          <w:sz w:val="16"/>
          <w:szCs w:val="16"/>
        </w:rPr>
        <w:t xml:space="preserve">rimeira Data de Integralização </w:t>
      </w:r>
      <w:r w:rsidR="00013D63" w:rsidRPr="00076B9A">
        <w:rPr>
          <w:sz w:val="16"/>
          <w:szCs w:val="16"/>
        </w:rPr>
        <w:t xml:space="preserve">Debêntures IPCA </w:t>
      </w:r>
      <w:r w:rsidRPr="00076B9A">
        <w:rPr>
          <w:sz w:val="16"/>
          <w:szCs w:val="16"/>
        </w:rPr>
        <w:t xml:space="preserve">ou a última Data do Pagamento de Remuneração </w:t>
      </w:r>
      <w:r w:rsidR="00013D63" w:rsidRPr="00076B9A">
        <w:rPr>
          <w:sz w:val="16"/>
          <w:szCs w:val="16"/>
        </w:rPr>
        <w:t xml:space="preserve">Debêntures IPCA </w:t>
      </w:r>
      <w:r w:rsidRPr="00076B9A">
        <w:rPr>
          <w:sz w:val="16"/>
          <w:szCs w:val="16"/>
        </w:rPr>
        <w:t xml:space="preserve">(inclusive) e a data de cálculo (exclusive), sendo </w:t>
      </w:r>
      <w:r w:rsidR="000C68AF" w:rsidRPr="00076B9A">
        <w:rPr>
          <w:sz w:val="16"/>
          <w:szCs w:val="16"/>
        </w:rPr>
        <w:t>“</w:t>
      </w:r>
      <w:r w:rsidRPr="00076B9A">
        <w:rPr>
          <w:sz w:val="16"/>
          <w:szCs w:val="16"/>
        </w:rPr>
        <w:t>DP</w:t>
      </w:r>
      <w:r w:rsidR="000C68AF" w:rsidRPr="00076B9A">
        <w:rPr>
          <w:sz w:val="16"/>
          <w:szCs w:val="16"/>
        </w:rPr>
        <w:t>”</w:t>
      </w:r>
      <w:r w:rsidRPr="00076B9A">
        <w:rPr>
          <w:sz w:val="16"/>
          <w:szCs w:val="16"/>
        </w:rPr>
        <w:t xml:space="preserve"> um número inteiro</w:t>
      </w:r>
      <w:bookmarkEnd w:id="172"/>
      <w:bookmarkEnd w:id="173"/>
      <w:bookmarkEnd w:id="174"/>
      <w:r w:rsidR="005345C4" w:rsidRPr="00076B9A">
        <w:rPr>
          <w:sz w:val="16"/>
          <w:szCs w:val="16"/>
        </w:rPr>
        <w:t xml:space="preserve">, sendo que para </w:t>
      </w:r>
      <w:r w:rsidR="003E393E">
        <w:rPr>
          <w:sz w:val="16"/>
          <w:szCs w:val="16"/>
        </w:rPr>
        <w:t>a</w:t>
      </w:r>
      <w:r w:rsidR="005345C4" w:rsidRPr="00076B9A">
        <w:rPr>
          <w:sz w:val="16"/>
          <w:szCs w:val="16"/>
        </w:rPr>
        <w:t xml:space="preserve"> primeir</w:t>
      </w:r>
      <w:r w:rsidR="003E393E">
        <w:rPr>
          <w:sz w:val="16"/>
          <w:szCs w:val="16"/>
        </w:rPr>
        <w:t>a</w:t>
      </w:r>
      <w:r w:rsidR="005345C4" w:rsidRPr="00076B9A">
        <w:rPr>
          <w:sz w:val="16"/>
          <w:szCs w:val="16"/>
        </w:rPr>
        <w:t xml:space="preserve"> Data de Pagamento de Remuneração Debêntures IPCA deverá ser acrescido</w:t>
      </w:r>
      <w:r w:rsidR="003E393E">
        <w:rPr>
          <w:sz w:val="16"/>
          <w:szCs w:val="16"/>
        </w:rPr>
        <w:t xml:space="preserve"> um prêmio ao DP</w:t>
      </w:r>
      <w:r w:rsidR="00DF3CAD">
        <w:rPr>
          <w:sz w:val="16"/>
          <w:szCs w:val="16"/>
        </w:rPr>
        <w:t xml:space="preserve"> de</w:t>
      </w:r>
      <w:r w:rsidR="005345C4" w:rsidRPr="00076B9A">
        <w:rPr>
          <w:sz w:val="16"/>
          <w:szCs w:val="16"/>
        </w:rPr>
        <w:t xml:space="preserve"> 2 (dois) Dias</w:t>
      </w:r>
      <w:r w:rsidR="00DF3CAD">
        <w:rPr>
          <w:sz w:val="16"/>
          <w:szCs w:val="16"/>
        </w:rPr>
        <w:t xml:space="preserve"> Úteis</w:t>
      </w:r>
      <w:r w:rsidRPr="00076B9A">
        <w:rPr>
          <w:sz w:val="16"/>
          <w:szCs w:val="16"/>
        </w:rPr>
        <w:t>.</w:t>
      </w:r>
      <w:bookmarkEnd w:id="187"/>
    </w:p>
    <w:p w14:paraId="3EB0C88B" w14:textId="77777777" w:rsidR="00FE76BB" w:rsidRPr="00076B9A" w:rsidRDefault="00FE76BB" w:rsidP="00957D0A">
      <w:pPr>
        <w:pStyle w:val="Level3"/>
        <w:widowControl w:val="0"/>
        <w:spacing w:before="140" w:after="0"/>
        <w:rPr>
          <w:sz w:val="16"/>
          <w:szCs w:val="16"/>
        </w:rPr>
      </w:pPr>
      <w:r w:rsidRPr="00076B9A">
        <w:rPr>
          <w:sz w:val="16"/>
          <w:szCs w:val="16"/>
        </w:rPr>
        <w:t xml:space="preserve">A </w:t>
      </w:r>
      <w:r w:rsidRPr="00076B9A">
        <w:rPr>
          <w:iCs/>
          <w:sz w:val="16"/>
          <w:szCs w:val="16"/>
        </w:rPr>
        <w:t>Remuneração</w:t>
      </w:r>
      <w:r w:rsidRPr="00076B9A">
        <w:rPr>
          <w:sz w:val="16"/>
          <w:szCs w:val="16"/>
        </w:rPr>
        <w:t xml:space="preserve"> das Debêntures será ratificada por meio de aditamento a esta Escritura de Emissão</w:t>
      </w:r>
      <w:r w:rsidR="00590E5E" w:rsidRPr="00076B9A">
        <w:rPr>
          <w:sz w:val="16"/>
          <w:szCs w:val="16"/>
        </w:rPr>
        <w:t xml:space="preserve"> de Debêntures</w:t>
      </w:r>
      <w:r w:rsidRPr="00076B9A">
        <w:rPr>
          <w:sz w:val="16"/>
          <w:szCs w:val="16"/>
        </w:rPr>
        <w:t xml:space="preserve">, após a apuração no Procedimento de </w:t>
      </w:r>
      <w:proofErr w:type="spellStart"/>
      <w:r w:rsidRPr="00076B9A">
        <w:rPr>
          <w:i/>
          <w:sz w:val="16"/>
          <w:szCs w:val="16"/>
        </w:rPr>
        <w:t>Bookbuilding</w:t>
      </w:r>
      <w:proofErr w:type="spellEnd"/>
      <w:r w:rsidRPr="00076B9A">
        <w:rPr>
          <w:sz w:val="16"/>
          <w:szCs w:val="16"/>
        </w:rPr>
        <w:t xml:space="preserve">, independentemente de qualquer aprovação societária adicional da </w:t>
      </w:r>
      <w:r w:rsidR="001768DF" w:rsidRPr="00076B9A">
        <w:rPr>
          <w:sz w:val="16"/>
          <w:szCs w:val="16"/>
        </w:rPr>
        <w:t>Emissora</w:t>
      </w:r>
      <w:r w:rsidRPr="00076B9A">
        <w:rPr>
          <w:sz w:val="16"/>
          <w:szCs w:val="16"/>
        </w:rPr>
        <w:t xml:space="preserve"> ou de assembleia geral de Debenturista, observado o disposto na Cláusula 3.1.2 acima.</w:t>
      </w:r>
    </w:p>
    <w:p w14:paraId="1F0A3FDC" w14:textId="77777777" w:rsidR="00895F9C" w:rsidRPr="00076B9A" w:rsidRDefault="00895F9C" w:rsidP="00957D0A">
      <w:pPr>
        <w:pStyle w:val="Level3"/>
        <w:widowControl w:val="0"/>
        <w:spacing w:before="140" w:after="0"/>
        <w:rPr>
          <w:sz w:val="16"/>
          <w:szCs w:val="16"/>
        </w:rPr>
      </w:pPr>
      <w:r w:rsidRPr="00076B9A">
        <w:rPr>
          <w:sz w:val="16"/>
          <w:szCs w:val="16"/>
        </w:rPr>
        <w:t>Todas as referências à “</w:t>
      </w:r>
      <w:r w:rsidR="004374DC" w:rsidRPr="00D109AB">
        <w:rPr>
          <w:bCs/>
          <w:sz w:val="16"/>
          <w:szCs w:val="16"/>
          <w:u w:val="single"/>
        </w:rPr>
        <w:t>Remuneração das Debêntures</w:t>
      </w:r>
      <w:r w:rsidR="004374DC" w:rsidRPr="00D109AB">
        <w:rPr>
          <w:sz w:val="16"/>
          <w:szCs w:val="16"/>
        </w:rPr>
        <w:t xml:space="preserve">” </w:t>
      </w:r>
      <w:r w:rsidRPr="00D109AB">
        <w:rPr>
          <w:sz w:val="16"/>
          <w:szCs w:val="16"/>
        </w:rPr>
        <w:t>devem</w:t>
      </w:r>
      <w:r w:rsidRPr="00076B9A">
        <w:rPr>
          <w:sz w:val="16"/>
          <w:szCs w:val="16"/>
        </w:rPr>
        <w:t xml:space="preserve"> ser entendidas como referências à </w:t>
      </w:r>
      <w:r w:rsidR="00D109AB">
        <w:rPr>
          <w:sz w:val="16"/>
          <w:szCs w:val="16"/>
        </w:rPr>
        <w:t>Remuneração das Debêntures CDI e</w:t>
      </w:r>
      <w:r w:rsidR="004374DC" w:rsidRPr="00076B9A">
        <w:rPr>
          <w:sz w:val="16"/>
          <w:szCs w:val="16"/>
        </w:rPr>
        <w:t xml:space="preserve"> à Remuneração das Debêntures IPCA</w:t>
      </w:r>
      <w:r w:rsidRPr="00076B9A">
        <w:rPr>
          <w:sz w:val="16"/>
          <w:szCs w:val="16"/>
        </w:rPr>
        <w:t xml:space="preserve">, conforme aplicável. </w:t>
      </w:r>
    </w:p>
    <w:p w14:paraId="674099B6" w14:textId="77777777" w:rsidR="00381825" w:rsidRPr="00076B9A" w:rsidRDefault="001820E7" w:rsidP="00957D0A">
      <w:pPr>
        <w:pStyle w:val="Level2"/>
        <w:widowControl w:val="0"/>
        <w:spacing w:before="140" w:after="0"/>
        <w:rPr>
          <w:b/>
          <w:sz w:val="16"/>
          <w:szCs w:val="16"/>
        </w:rPr>
      </w:pPr>
      <w:bookmarkStart w:id="188" w:name="_Hlk107240837"/>
      <w:r w:rsidRPr="00076B9A" w:rsidDel="00FA55EA">
        <w:rPr>
          <w:b/>
          <w:sz w:val="16"/>
          <w:szCs w:val="16"/>
        </w:rPr>
        <w:t>Pagamento da Remuneração</w:t>
      </w:r>
    </w:p>
    <w:p w14:paraId="3455BD33" w14:textId="5D41AB2E" w:rsidR="003F6679" w:rsidRPr="00076B9A" w:rsidRDefault="00B033BC" w:rsidP="007F7107">
      <w:pPr>
        <w:pStyle w:val="Level3"/>
        <w:widowControl w:val="0"/>
        <w:spacing w:before="140" w:after="0"/>
        <w:rPr>
          <w:sz w:val="16"/>
          <w:szCs w:val="16"/>
        </w:rPr>
      </w:pPr>
      <w:bookmarkStart w:id="189" w:name="_Ref94079511"/>
      <w:bookmarkStart w:id="190" w:name="_Hlk107240859"/>
      <w:bookmarkEnd w:id="188"/>
      <w:r w:rsidRPr="00076B9A" w:rsidDel="00FA55EA">
        <w:rPr>
          <w:sz w:val="16"/>
          <w:szCs w:val="16"/>
        </w:rPr>
        <w:lastRenderedPageBreak/>
        <w:t xml:space="preserve">Sem prejuízo dos pagamentos em decorrência de eventual vencimento antecipado das obrigações decorrentes </w:t>
      </w:r>
      <w:r w:rsidRPr="00076B9A">
        <w:rPr>
          <w:sz w:val="16"/>
          <w:szCs w:val="16"/>
        </w:rPr>
        <w:t>das Debêntures</w:t>
      </w:r>
      <w:r w:rsidR="0079443B" w:rsidRPr="00076B9A">
        <w:rPr>
          <w:sz w:val="16"/>
          <w:szCs w:val="16"/>
        </w:rPr>
        <w:t xml:space="preserve"> ou </w:t>
      </w:r>
      <w:r w:rsidRPr="00076B9A">
        <w:rPr>
          <w:sz w:val="16"/>
          <w:szCs w:val="16"/>
        </w:rPr>
        <w:t xml:space="preserve">de eventual </w:t>
      </w:r>
      <w:r w:rsidR="007F4249" w:rsidRPr="00076B9A">
        <w:rPr>
          <w:sz w:val="16"/>
          <w:szCs w:val="16"/>
        </w:rPr>
        <w:t xml:space="preserve">resgate antecipado </w:t>
      </w:r>
      <w:r w:rsidR="00D15DEC" w:rsidRPr="00076B9A">
        <w:rPr>
          <w:sz w:val="16"/>
          <w:szCs w:val="16"/>
        </w:rPr>
        <w:t>das Debêntures</w:t>
      </w:r>
      <w:r w:rsidR="001820E7" w:rsidRPr="00076B9A" w:rsidDel="00FA55EA">
        <w:rPr>
          <w:sz w:val="16"/>
          <w:szCs w:val="16"/>
        </w:rPr>
        <w:t xml:space="preserve">, nos termos previstos nesta </w:t>
      </w:r>
      <w:r w:rsidR="00A10EAD" w:rsidRPr="00076B9A">
        <w:rPr>
          <w:sz w:val="16"/>
          <w:szCs w:val="16"/>
        </w:rPr>
        <w:t>Escritura de Emissão de Debêntures</w:t>
      </w:r>
      <w:r w:rsidR="001820E7" w:rsidRPr="00076B9A" w:rsidDel="00FA55EA">
        <w:rPr>
          <w:sz w:val="16"/>
          <w:szCs w:val="16"/>
        </w:rPr>
        <w:t>, a Remuneração</w:t>
      </w:r>
      <w:r w:rsidR="00F443AE" w:rsidRPr="00076B9A">
        <w:rPr>
          <w:sz w:val="16"/>
          <w:szCs w:val="16"/>
        </w:rPr>
        <w:t xml:space="preserve"> das Debêntures</w:t>
      </w:r>
      <w:r w:rsidR="001820E7" w:rsidRPr="00076B9A" w:rsidDel="00FA55EA">
        <w:rPr>
          <w:sz w:val="16"/>
          <w:szCs w:val="16"/>
        </w:rPr>
        <w:t xml:space="preserve"> será paga</w:t>
      </w:r>
      <w:r w:rsidR="00D15DEC" w:rsidRPr="00076B9A">
        <w:rPr>
          <w:sz w:val="16"/>
          <w:szCs w:val="16"/>
        </w:rPr>
        <w:t xml:space="preserve">, </w:t>
      </w:r>
      <w:r w:rsidR="00D33A13">
        <w:rPr>
          <w:sz w:val="16"/>
          <w:szCs w:val="16"/>
        </w:rPr>
        <w:t xml:space="preserve">semestralmente, </w:t>
      </w:r>
      <w:r w:rsidR="00841088" w:rsidRPr="00076B9A">
        <w:rPr>
          <w:sz w:val="16"/>
          <w:szCs w:val="16"/>
        </w:rPr>
        <w:t>conforme tabela abaixo</w:t>
      </w:r>
      <w:r w:rsidR="001820E7" w:rsidRPr="00076B9A" w:rsidDel="00FA55EA">
        <w:rPr>
          <w:sz w:val="16"/>
          <w:szCs w:val="16"/>
        </w:rPr>
        <w:t xml:space="preserve">, </w:t>
      </w:r>
      <w:r w:rsidR="00FB6E0F" w:rsidRPr="00076B9A" w:rsidDel="00FA55EA">
        <w:rPr>
          <w:sz w:val="16"/>
          <w:szCs w:val="16"/>
        </w:rPr>
        <w:t>sendo o primeiro pagamento devido em</w:t>
      </w:r>
      <w:r w:rsidR="005731CF" w:rsidRPr="00076B9A">
        <w:rPr>
          <w:sz w:val="16"/>
          <w:szCs w:val="16"/>
        </w:rPr>
        <w:t xml:space="preserve"> </w:t>
      </w:r>
      <w:r w:rsidR="00044D0A">
        <w:rPr>
          <w:sz w:val="16"/>
          <w:szCs w:val="16"/>
        </w:rPr>
        <w:t xml:space="preserve">13 de abril </w:t>
      </w:r>
      <w:r w:rsidR="00D33A13">
        <w:rPr>
          <w:sz w:val="16"/>
          <w:szCs w:val="16"/>
        </w:rPr>
        <w:t>de 2023</w:t>
      </w:r>
      <w:r w:rsidR="007F6B33" w:rsidRPr="00076B9A" w:rsidDel="00FA55EA">
        <w:rPr>
          <w:sz w:val="16"/>
          <w:szCs w:val="16"/>
        </w:rPr>
        <w:t xml:space="preserve">, </w:t>
      </w:r>
      <w:r w:rsidR="00FB6E0F" w:rsidRPr="00076B9A" w:rsidDel="00FA55EA">
        <w:rPr>
          <w:sz w:val="16"/>
          <w:szCs w:val="16"/>
        </w:rPr>
        <w:t>e os demais pagamentos devidos</w:t>
      </w:r>
      <w:r w:rsidR="00FB6E0F" w:rsidRPr="00076B9A">
        <w:rPr>
          <w:sz w:val="16"/>
          <w:szCs w:val="16"/>
        </w:rPr>
        <w:t xml:space="preserve"> nas Datas de Pagamento</w:t>
      </w:r>
      <w:r w:rsidR="00E4545B" w:rsidRPr="00076B9A">
        <w:rPr>
          <w:sz w:val="16"/>
          <w:szCs w:val="16"/>
        </w:rPr>
        <w:t xml:space="preserve"> da Remuneração</w:t>
      </w:r>
      <w:r w:rsidR="00FB6E0F" w:rsidRPr="00076B9A" w:rsidDel="00FA55EA">
        <w:rPr>
          <w:sz w:val="16"/>
          <w:szCs w:val="16"/>
        </w:rPr>
        <w:t>, até a</w:t>
      </w:r>
      <w:r w:rsidR="00D15DEC" w:rsidRPr="00076B9A">
        <w:rPr>
          <w:sz w:val="16"/>
          <w:szCs w:val="16"/>
        </w:rPr>
        <w:t xml:space="preserve"> respectiva</w:t>
      </w:r>
      <w:r w:rsidR="00FB6E0F" w:rsidRPr="00076B9A" w:rsidDel="00FA55EA">
        <w:rPr>
          <w:sz w:val="16"/>
          <w:szCs w:val="16"/>
        </w:rPr>
        <w:t xml:space="preserve"> Data de Vencimento</w:t>
      </w:r>
      <w:r w:rsidR="006A4C7D" w:rsidRPr="00076B9A">
        <w:rPr>
          <w:sz w:val="16"/>
          <w:szCs w:val="16"/>
        </w:rPr>
        <w:t>, de acordo com a tabela</w:t>
      </w:r>
      <w:r w:rsidR="00793F9F" w:rsidRPr="00076B9A">
        <w:rPr>
          <w:sz w:val="16"/>
          <w:szCs w:val="16"/>
        </w:rPr>
        <w:t xml:space="preserve"> prevista</w:t>
      </w:r>
      <w:r w:rsidR="006A4C7D" w:rsidRPr="00076B9A">
        <w:rPr>
          <w:sz w:val="16"/>
          <w:szCs w:val="16"/>
        </w:rPr>
        <w:t xml:space="preserve"> abaixo</w:t>
      </w:r>
      <w:r w:rsidR="001820E7" w:rsidRPr="00076B9A" w:rsidDel="00FA55EA">
        <w:rPr>
          <w:sz w:val="16"/>
          <w:szCs w:val="16"/>
        </w:rPr>
        <w:t xml:space="preserve"> </w:t>
      </w:r>
      <w:r w:rsidR="00234695" w:rsidRPr="00076B9A" w:rsidDel="00FA55EA">
        <w:rPr>
          <w:sz w:val="16"/>
          <w:szCs w:val="16"/>
        </w:rPr>
        <w:t xml:space="preserve">(cada uma dessas datas, uma </w:t>
      </w:r>
      <w:r w:rsidR="000C68AF" w:rsidRPr="00076B9A">
        <w:rPr>
          <w:sz w:val="16"/>
          <w:szCs w:val="16"/>
        </w:rPr>
        <w:t>“</w:t>
      </w:r>
      <w:r w:rsidR="00234695" w:rsidRPr="00D33A13" w:rsidDel="00FA55EA">
        <w:rPr>
          <w:sz w:val="16"/>
          <w:szCs w:val="16"/>
          <w:u w:val="single"/>
        </w:rPr>
        <w:t>Data de Pagamento da Remuneração</w:t>
      </w:r>
      <w:r w:rsidR="000C68AF" w:rsidRPr="00076B9A">
        <w:rPr>
          <w:sz w:val="16"/>
          <w:szCs w:val="16"/>
        </w:rPr>
        <w:t>”</w:t>
      </w:r>
      <w:r w:rsidR="00234695" w:rsidRPr="00076B9A" w:rsidDel="00FA55EA">
        <w:rPr>
          <w:sz w:val="16"/>
          <w:szCs w:val="16"/>
        </w:rPr>
        <w:t>)</w:t>
      </w:r>
      <w:r w:rsidR="006A4C7D" w:rsidRPr="00076B9A">
        <w:rPr>
          <w:sz w:val="16"/>
          <w:szCs w:val="16"/>
        </w:rPr>
        <w:t>:</w:t>
      </w:r>
      <w:bookmarkEnd w:id="189"/>
    </w:p>
    <w:tbl>
      <w:tblPr>
        <w:tblW w:w="7371"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1044"/>
        <w:gridCol w:w="6327"/>
      </w:tblGrid>
      <w:tr w:rsidR="00F443AE" w:rsidRPr="00076B9A" w14:paraId="4058284F" w14:textId="77777777" w:rsidTr="00F706B0">
        <w:tc>
          <w:tcPr>
            <w:tcW w:w="1044" w:type="dxa"/>
            <w:shd w:val="clear" w:color="auto" w:fill="858585"/>
            <w:vAlign w:val="center"/>
            <w:hideMark/>
          </w:tcPr>
          <w:bookmarkEnd w:id="190"/>
          <w:p w14:paraId="61C50235" w14:textId="77777777" w:rsidR="00F443AE" w:rsidRPr="00076B9A" w:rsidRDefault="00F443AE" w:rsidP="00904403">
            <w:pPr>
              <w:pStyle w:val="Body"/>
              <w:widowControl w:val="0"/>
              <w:spacing w:after="0"/>
              <w:ind w:left="-63"/>
              <w:jc w:val="center"/>
              <w:rPr>
                <w:b/>
                <w:color w:val="FFFFFF" w:themeColor="background1"/>
                <w:sz w:val="16"/>
                <w:szCs w:val="16"/>
                <w:lang w:val="pt-BR"/>
              </w:rPr>
            </w:pPr>
            <w:r w:rsidRPr="00076B9A">
              <w:rPr>
                <w:b/>
                <w:bCs/>
                <w:color w:val="FFFFFF" w:themeColor="background1"/>
                <w:sz w:val="16"/>
                <w:szCs w:val="16"/>
                <w:lang w:val="pt-BR"/>
              </w:rPr>
              <w:t>Parcela</w:t>
            </w:r>
          </w:p>
        </w:tc>
        <w:tc>
          <w:tcPr>
            <w:tcW w:w="6327" w:type="dxa"/>
            <w:shd w:val="clear" w:color="auto" w:fill="858585"/>
            <w:vAlign w:val="center"/>
            <w:hideMark/>
          </w:tcPr>
          <w:p w14:paraId="5DF2A2B0" w14:textId="77777777" w:rsidR="00F443AE" w:rsidRPr="00076B9A" w:rsidRDefault="00F443AE" w:rsidP="00904403">
            <w:pPr>
              <w:pStyle w:val="Body"/>
              <w:widowControl w:val="0"/>
              <w:spacing w:after="0"/>
              <w:jc w:val="center"/>
              <w:rPr>
                <w:b/>
                <w:bCs/>
                <w:color w:val="FFFFFF" w:themeColor="background1"/>
                <w:sz w:val="16"/>
                <w:szCs w:val="16"/>
                <w:lang w:val="pt-BR"/>
              </w:rPr>
            </w:pPr>
            <w:r w:rsidRPr="00076B9A">
              <w:rPr>
                <w:b/>
                <w:bCs/>
                <w:color w:val="FFFFFF" w:themeColor="background1"/>
                <w:sz w:val="16"/>
                <w:szCs w:val="16"/>
                <w:lang w:val="pt-BR"/>
              </w:rPr>
              <w:t xml:space="preserve">Datas de </w:t>
            </w:r>
            <w:r w:rsidRPr="00076B9A" w:rsidDel="00FA55EA">
              <w:rPr>
                <w:b/>
                <w:bCs/>
                <w:color w:val="FFFFFF" w:themeColor="background1"/>
                <w:sz w:val="16"/>
                <w:szCs w:val="16"/>
                <w:lang w:val="pt-BR"/>
              </w:rPr>
              <w:t>Pagamento da Remuneração</w:t>
            </w:r>
            <w:r w:rsidRPr="00076B9A">
              <w:rPr>
                <w:b/>
                <w:bCs/>
                <w:color w:val="FFFFFF" w:themeColor="background1"/>
                <w:sz w:val="16"/>
                <w:szCs w:val="16"/>
                <w:lang w:val="pt-BR"/>
              </w:rPr>
              <w:t xml:space="preserve"> das Debêntures CDI</w:t>
            </w:r>
          </w:p>
        </w:tc>
      </w:tr>
      <w:tr w:rsidR="00044D0A" w:rsidRPr="00076B9A" w14:paraId="1B175101" w14:textId="77777777" w:rsidTr="007F6E42">
        <w:tc>
          <w:tcPr>
            <w:tcW w:w="1044" w:type="dxa"/>
            <w:shd w:val="clear" w:color="auto" w:fill="auto"/>
            <w:noWrap/>
            <w:vAlign w:val="center"/>
          </w:tcPr>
          <w:p w14:paraId="34B80845" w14:textId="12F3A9D0" w:rsidR="00044D0A" w:rsidRPr="00044D0A" w:rsidRDefault="00044D0A" w:rsidP="00904403">
            <w:pPr>
              <w:pStyle w:val="Body"/>
              <w:widowControl w:val="0"/>
              <w:spacing w:after="0"/>
              <w:jc w:val="center"/>
              <w:rPr>
                <w:color w:val="000000"/>
                <w:sz w:val="16"/>
                <w:szCs w:val="16"/>
                <w:lang w:val="pt-BR"/>
              </w:rPr>
            </w:pPr>
            <w:bookmarkStart w:id="191" w:name="_Hlk107240938"/>
            <w:r w:rsidRPr="007F6E42">
              <w:rPr>
                <w:bCs/>
                <w:sz w:val="16"/>
                <w:szCs w:val="16"/>
              </w:rPr>
              <w:t>1ª</w:t>
            </w:r>
          </w:p>
        </w:tc>
        <w:tc>
          <w:tcPr>
            <w:tcW w:w="6327" w:type="dxa"/>
            <w:shd w:val="clear" w:color="auto" w:fill="auto"/>
            <w:noWrap/>
            <w:vAlign w:val="center"/>
          </w:tcPr>
          <w:p w14:paraId="1322049A" w14:textId="3C0612C0" w:rsidR="00044D0A" w:rsidRPr="007F6E42" w:rsidRDefault="00044D0A" w:rsidP="00904403">
            <w:pPr>
              <w:pStyle w:val="Body"/>
              <w:widowControl w:val="0"/>
              <w:spacing w:after="0"/>
              <w:jc w:val="center"/>
              <w:rPr>
                <w:color w:val="000000"/>
                <w:sz w:val="16"/>
                <w:szCs w:val="16"/>
                <w:lang w:val="pt-BR"/>
              </w:rPr>
            </w:pPr>
            <w:r w:rsidRPr="00044D0A">
              <w:rPr>
                <w:color w:val="000000"/>
                <w:sz w:val="16"/>
                <w:szCs w:val="16"/>
                <w:lang w:val="pt-BR"/>
              </w:rPr>
              <w:t>13/04/2023</w:t>
            </w:r>
          </w:p>
        </w:tc>
      </w:tr>
      <w:tr w:rsidR="00044D0A" w:rsidRPr="00076B9A" w14:paraId="26651824" w14:textId="77777777" w:rsidTr="00044D0A">
        <w:tc>
          <w:tcPr>
            <w:tcW w:w="1044" w:type="dxa"/>
            <w:shd w:val="clear" w:color="auto" w:fill="auto"/>
            <w:noWrap/>
            <w:vAlign w:val="center"/>
          </w:tcPr>
          <w:p w14:paraId="47AB6412" w14:textId="57CD5A10"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2ª</w:t>
            </w:r>
          </w:p>
        </w:tc>
        <w:tc>
          <w:tcPr>
            <w:tcW w:w="6327" w:type="dxa"/>
            <w:shd w:val="clear" w:color="auto" w:fill="auto"/>
            <w:noWrap/>
            <w:vAlign w:val="center"/>
          </w:tcPr>
          <w:p w14:paraId="152ACF72" w14:textId="7C04FC37" w:rsidR="00044D0A" w:rsidRPr="00044D0A" w:rsidRDefault="00044D0A" w:rsidP="00904403">
            <w:pPr>
              <w:pStyle w:val="Body"/>
              <w:widowControl w:val="0"/>
              <w:spacing w:after="0"/>
              <w:jc w:val="center"/>
              <w:rPr>
                <w:color w:val="000000"/>
                <w:sz w:val="16"/>
                <w:szCs w:val="16"/>
                <w:lang w:val="pt-BR"/>
              </w:rPr>
            </w:pPr>
            <w:r w:rsidRPr="006E20F3">
              <w:rPr>
                <w:color w:val="000000"/>
                <w:sz w:val="16"/>
                <w:szCs w:val="16"/>
                <w:lang w:val="pt-BR"/>
              </w:rPr>
              <w:t>11/10/2023</w:t>
            </w:r>
          </w:p>
        </w:tc>
      </w:tr>
      <w:tr w:rsidR="00044D0A" w:rsidRPr="00076B9A" w14:paraId="43EBFF1B" w14:textId="77777777" w:rsidTr="007F6E42">
        <w:tc>
          <w:tcPr>
            <w:tcW w:w="1044" w:type="dxa"/>
            <w:shd w:val="clear" w:color="auto" w:fill="auto"/>
            <w:noWrap/>
            <w:vAlign w:val="center"/>
          </w:tcPr>
          <w:p w14:paraId="688B4AA9" w14:textId="77777777"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3ª</w:t>
            </w:r>
          </w:p>
        </w:tc>
        <w:tc>
          <w:tcPr>
            <w:tcW w:w="6327" w:type="dxa"/>
            <w:shd w:val="clear" w:color="auto" w:fill="auto"/>
            <w:noWrap/>
            <w:vAlign w:val="center"/>
          </w:tcPr>
          <w:p w14:paraId="42BC112F" w14:textId="24787618" w:rsidR="00044D0A" w:rsidRPr="007F6E42" w:rsidRDefault="00044D0A" w:rsidP="00904403">
            <w:pPr>
              <w:pStyle w:val="Body"/>
              <w:widowControl w:val="0"/>
              <w:spacing w:after="0"/>
              <w:jc w:val="center"/>
              <w:rPr>
                <w:color w:val="000000"/>
                <w:sz w:val="16"/>
                <w:szCs w:val="16"/>
                <w:lang w:val="pt-BR"/>
              </w:rPr>
            </w:pPr>
            <w:r w:rsidRPr="007F6E42">
              <w:rPr>
                <w:color w:val="000000"/>
                <w:sz w:val="16"/>
                <w:szCs w:val="16"/>
                <w:lang w:val="pt-BR"/>
              </w:rPr>
              <w:t>11/04/2024</w:t>
            </w:r>
          </w:p>
        </w:tc>
      </w:tr>
      <w:tr w:rsidR="00044D0A" w:rsidRPr="00076B9A" w14:paraId="17D3C247" w14:textId="77777777" w:rsidTr="007F6E42">
        <w:tc>
          <w:tcPr>
            <w:tcW w:w="1044" w:type="dxa"/>
            <w:shd w:val="clear" w:color="auto" w:fill="auto"/>
            <w:noWrap/>
            <w:vAlign w:val="center"/>
          </w:tcPr>
          <w:p w14:paraId="4FA69024" w14:textId="77777777"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4ª</w:t>
            </w:r>
          </w:p>
        </w:tc>
        <w:tc>
          <w:tcPr>
            <w:tcW w:w="6327" w:type="dxa"/>
            <w:shd w:val="clear" w:color="auto" w:fill="auto"/>
            <w:noWrap/>
            <w:vAlign w:val="center"/>
          </w:tcPr>
          <w:p w14:paraId="43F48D0B" w14:textId="22517D90" w:rsidR="00044D0A" w:rsidRPr="007F6E42" w:rsidRDefault="00044D0A" w:rsidP="00904403">
            <w:pPr>
              <w:pStyle w:val="Body"/>
              <w:widowControl w:val="0"/>
              <w:spacing w:after="0"/>
              <w:jc w:val="center"/>
              <w:rPr>
                <w:color w:val="000000"/>
                <w:sz w:val="16"/>
                <w:szCs w:val="16"/>
                <w:lang w:val="pt-BR"/>
              </w:rPr>
            </w:pPr>
            <w:r w:rsidRPr="007F6E42">
              <w:rPr>
                <w:color w:val="000000"/>
                <w:sz w:val="16"/>
                <w:szCs w:val="16"/>
                <w:lang w:val="pt-BR"/>
              </w:rPr>
              <w:t>11/10/2024</w:t>
            </w:r>
          </w:p>
        </w:tc>
      </w:tr>
      <w:tr w:rsidR="00044D0A" w:rsidRPr="00076B9A" w14:paraId="35A88154" w14:textId="77777777" w:rsidTr="007F6E42">
        <w:tc>
          <w:tcPr>
            <w:tcW w:w="1044" w:type="dxa"/>
            <w:shd w:val="clear" w:color="auto" w:fill="auto"/>
            <w:noWrap/>
            <w:vAlign w:val="center"/>
          </w:tcPr>
          <w:p w14:paraId="31D0EB1F" w14:textId="77777777"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5ª</w:t>
            </w:r>
          </w:p>
        </w:tc>
        <w:tc>
          <w:tcPr>
            <w:tcW w:w="6327" w:type="dxa"/>
            <w:shd w:val="clear" w:color="auto" w:fill="auto"/>
            <w:noWrap/>
            <w:vAlign w:val="center"/>
          </w:tcPr>
          <w:p w14:paraId="36D8C91F" w14:textId="11CA1965" w:rsidR="00044D0A" w:rsidRPr="007F6E42" w:rsidRDefault="00044D0A" w:rsidP="00904403">
            <w:pPr>
              <w:pStyle w:val="Body"/>
              <w:widowControl w:val="0"/>
              <w:spacing w:after="0"/>
              <w:jc w:val="center"/>
              <w:rPr>
                <w:color w:val="000000"/>
                <w:sz w:val="16"/>
                <w:szCs w:val="16"/>
                <w:lang w:val="pt-BR"/>
              </w:rPr>
            </w:pPr>
            <w:r w:rsidRPr="007F6E42">
              <w:rPr>
                <w:color w:val="000000"/>
                <w:sz w:val="16"/>
                <w:szCs w:val="16"/>
                <w:lang w:val="pt-BR"/>
              </w:rPr>
              <w:t>11/04/2025</w:t>
            </w:r>
          </w:p>
        </w:tc>
      </w:tr>
      <w:tr w:rsidR="00044D0A" w:rsidRPr="00076B9A" w14:paraId="2912889B" w14:textId="77777777" w:rsidTr="007F6E42">
        <w:tc>
          <w:tcPr>
            <w:tcW w:w="1044" w:type="dxa"/>
            <w:shd w:val="clear" w:color="auto" w:fill="auto"/>
            <w:noWrap/>
            <w:vAlign w:val="center"/>
          </w:tcPr>
          <w:p w14:paraId="1C764FE8" w14:textId="77777777"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6ª</w:t>
            </w:r>
          </w:p>
        </w:tc>
        <w:tc>
          <w:tcPr>
            <w:tcW w:w="6327" w:type="dxa"/>
            <w:shd w:val="clear" w:color="auto" w:fill="auto"/>
            <w:noWrap/>
            <w:vAlign w:val="center"/>
          </w:tcPr>
          <w:p w14:paraId="01E42956" w14:textId="180F0431" w:rsidR="00044D0A" w:rsidRPr="007F6E42" w:rsidRDefault="00044D0A" w:rsidP="00904403">
            <w:pPr>
              <w:pStyle w:val="Body"/>
              <w:widowControl w:val="0"/>
              <w:spacing w:after="0"/>
              <w:jc w:val="center"/>
              <w:rPr>
                <w:color w:val="000000"/>
                <w:sz w:val="16"/>
                <w:szCs w:val="16"/>
                <w:lang w:val="pt-BR"/>
              </w:rPr>
            </w:pPr>
            <w:r w:rsidRPr="007F6E42">
              <w:rPr>
                <w:color w:val="000000"/>
                <w:sz w:val="16"/>
                <w:szCs w:val="16"/>
                <w:lang w:val="pt-BR"/>
              </w:rPr>
              <w:t>13/10/2025</w:t>
            </w:r>
          </w:p>
        </w:tc>
      </w:tr>
      <w:tr w:rsidR="00044D0A" w:rsidRPr="00076B9A" w14:paraId="6791C15D" w14:textId="77777777" w:rsidTr="007F6E42">
        <w:tc>
          <w:tcPr>
            <w:tcW w:w="1044" w:type="dxa"/>
            <w:shd w:val="clear" w:color="auto" w:fill="auto"/>
            <w:noWrap/>
            <w:vAlign w:val="center"/>
          </w:tcPr>
          <w:p w14:paraId="470F7D46" w14:textId="77777777"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7ª</w:t>
            </w:r>
          </w:p>
        </w:tc>
        <w:tc>
          <w:tcPr>
            <w:tcW w:w="6327" w:type="dxa"/>
            <w:shd w:val="clear" w:color="auto" w:fill="auto"/>
            <w:noWrap/>
            <w:vAlign w:val="center"/>
          </w:tcPr>
          <w:p w14:paraId="3845C48A" w14:textId="6FF39945" w:rsidR="00044D0A" w:rsidRPr="007F6E42" w:rsidRDefault="00044D0A" w:rsidP="00904403">
            <w:pPr>
              <w:pStyle w:val="Body"/>
              <w:widowControl w:val="0"/>
              <w:spacing w:after="0"/>
              <w:jc w:val="center"/>
              <w:rPr>
                <w:color w:val="000000"/>
                <w:sz w:val="16"/>
                <w:szCs w:val="16"/>
                <w:lang w:val="pt-BR"/>
              </w:rPr>
            </w:pPr>
            <w:r w:rsidRPr="007F6E42">
              <w:rPr>
                <w:color w:val="000000"/>
                <w:sz w:val="16"/>
                <w:szCs w:val="16"/>
                <w:lang w:val="pt-BR"/>
              </w:rPr>
              <w:t>13/04/2026</w:t>
            </w:r>
          </w:p>
        </w:tc>
      </w:tr>
      <w:tr w:rsidR="00044D0A" w:rsidRPr="00076B9A" w14:paraId="3E91FE10" w14:textId="77777777" w:rsidTr="007F6E42">
        <w:tc>
          <w:tcPr>
            <w:tcW w:w="1044" w:type="dxa"/>
            <w:shd w:val="clear" w:color="auto" w:fill="auto"/>
            <w:noWrap/>
            <w:vAlign w:val="center"/>
          </w:tcPr>
          <w:p w14:paraId="5DB407D1" w14:textId="77777777"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8ª</w:t>
            </w:r>
          </w:p>
        </w:tc>
        <w:tc>
          <w:tcPr>
            <w:tcW w:w="6327" w:type="dxa"/>
            <w:shd w:val="clear" w:color="auto" w:fill="auto"/>
            <w:noWrap/>
            <w:vAlign w:val="center"/>
          </w:tcPr>
          <w:p w14:paraId="5E9CC081" w14:textId="2C6278D5" w:rsidR="00044D0A" w:rsidRPr="007F6E42" w:rsidRDefault="00044D0A" w:rsidP="00904403">
            <w:pPr>
              <w:pStyle w:val="Body"/>
              <w:widowControl w:val="0"/>
              <w:spacing w:after="0"/>
              <w:jc w:val="center"/>
              <w:rPr>
                <w:color w:val="000000"/>
                <w:sz w:val="16"/>
                <w:szCs w:val="16"/>
                <w:lang w:val="pt-BR"/>
              </w:rPr>
            </w:pPr>
            <w:r w:rsidRPr="007F6E42">
              <w:rPr>
                <w:color w:val="000000"/>
                <w:sz w:val="16"/>
                <w:szCs w:val="16"/>
                <w:lang w:val="pt-BR"/>
              </w:rPr>
              <w:t>13/10/2026</w:t>
            </w:r>
          </w:p>
        </w:tc>
      </w:tr>
      <w:tr w:rsidR="00044D0A" w:rsidRPr="00076B9A" w14:paraId="63FBBEAF" w14:textId="77777777" w:rsidTr="007F6E42">
        <w:tc>
          <w:tcPr>
            <w:tcW w:w="1044" w:type="dxa"/>
            <w:shd w:val="clear" w:color="auto" w:fill="auto"/>
            <w:noWrap/>
            <w:vAlign w:val="center"/>
          </w:tcPr>
          <w:p w14:paraId="01CC868E" w14:textId="77777777"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9ª</w:t>
            </w:r>
          </w:p>
        </w:tc>
        <w:tc>
          <w:tcPr>
            <w:tcW w:w="6327" w:type="dxa"/>
            <w:shd w:val="clear" w:color="auto" w:fill="auto"/>
            <w:noWrap/>
            <w:vAlign w:val="center"/>
          </w:tcPr>
          <w:p w14:paraId="1E52A7CA" w14:textId="262E0B30" w:rsidR="00044D0A" w:rsidRPr="007F6E42" w:rsidRDefault="00044D0A" w:rsidP="00904403">
            <w:pPr>
              <w:pStyle w:val="Body"/>
              <w:widowControl w:val="0"/>
              <w:spacing w:after="0"/>
              <w:jc w:val="center"/>
              <w:rPr>
                <w:color w:val="000000"/>
                <w:sz w:val="16"/>
                <w:szCs w:val="16"/>
                <w:lang w:val="pt-BR"/>
              </w:rPr>
            </w:pPr>
            <w:r w:rsidRPr="007F6E42">
              <w:rPr>
                <w:color w:val="000000"/>
                <w:sz w:val="16"/>
                <w:szCs w:val="16"/>
                <w:lang w:val="pt-BR"/>
              </w:rPr>
              <w:t>13/04/2027</w:t>
            </w:r>
          </w:p>
        </w:tc>
      </w:tr>
      <w:tr w:rsidR="00044D0A" w:rsidRPr="00076B9A" w14:paraId="1B9873EC" w14:textId="77777777" w:rsidTr="007F6E42">
        <w:tc>
          <w:tcPr>
            <w:tcW w:w="1044" w:type="dxa"/>
            <w:shd w:val="clear" w:color="auto" w:fill="auto"/>
            <w:noWrap/>
            <w:vAlign w:val="center"/>
          </w:tcPr>
          <w:p w14:paraId="4BCF294C" w14:textId="77777777"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10ª</w:t>
            </w:r>
          </w:p>
        </w:tc>
        <w:tc>
          <w:tcPr>
            <w:tcW w:w="6327" w:type="dxa"/>
            <w:shd w:val="clear" w:color="auto" w:fill="auto"/>
            <w:noWrap/>
            <w:vAlign w:val="center"/>
          </w:tcPr>
          <w:p w14:paraId="65702DC3" w14:textId="04908C3A" w:rsidR="00044D0A" w:rsidRPr="007F6E42" w:rsidRDefault="00044D0A" w:rsidP="00904403">
            <w:pPr>
              <w:pStyle w:val="Body"/>
              <w:widowControl w:val="0"/>
              <w:spacing w:after="0"/>
              <w:jc w:val="center"/>
              <w:rPr>
                <w:color w:val="000000"/>
                <w:sz w:val="16"/>
                <w:szCs w:val="16"/>
                <w:lang w:val="pt-BR"/>
              </w:rPr>
            </w:pPr>
            <w:r w:rsidRPr="007F6E42">
              <w:rPr>
                <w:color w:val="000000"/>
                <w:sz w:val="16"/>
                <w:szCs w:val="16"/>
                <w:lang w:val="pt-BR"/>
              </w:rPr>
              <w:t>13/10/2027</w:t>
            </w:r>
          </w:p>
        </w:tc>
      </w:tr>
      <w:tr w:rsidR="004C72C6" w:rsidRPr="00076B9A" w14:paraId="3EEAA924" w14:textId="77777777" w:rsidTr="00044D0A">
        <w:tc>
          <w:tcPr>
            <w:tcW w:w="1044" w:type="dxa"/>
            <w:shd w:val="clear" w:color="auto" w:fill="auto"/>
            <w:noWrap/>
            <w:vAlign w:val="center"/>
          </w:tcPr>
          <w:p w14:paraId="0D5B1D87" w14:textId="202697D2" w:rsidR="004C72C6" w:rsidRPr="00076B9A" w:rsidRDefault="004C72C6" w:rsidP="00904403">
            <w:pPr>
              <w:pStyle w:val="Body"/>
              <w:widowControl w:val="0"/>
              <w:spacing w:after="0"/>
              <w:jc w:val="center"/>
              <w:rPr>
                <w:color w:val="000000"/>
                <w:sz w:val="16"/>
                <w:szCs w:val="16"/>
                <w:lang w:val="pt-BR"/>
              </w:rPr>
            </w:pPr>
            <w:r>
              <w:rPr>
                <w:color w:val="000000"/>
                <w:sz w:val="16"/>
                <w:szCs w:val="16"/>
                <w:lang w:val="pt-BR"/>
              </w:rPr>
              <w:t>11ª</w:t>
            </w:r>
          </w:p>
        </w:tc>
        <w:tc>
          <w:tcPr>
            <w:tcW w:w="6327" w:type="dxa"/>
            <w:shd w:val="clear" w:color="auto" w:fill="auto"/>
            <w:noWrap/>
            <w:vAlign w:val="center"/>
          </w:tcPr>
          <w:p w14:paraId="7B8881DB" w14:textId="039B087E" w:rsidR="004C72C6" w:rsidRPr="00044D0A" w:rsidRDefault="004C72C6" w:rsidP="00904403">
            <w:pPr>
              <w:pStyle w:val="Body"/>
              <w:widowControl w:val="0"/>
              <w:spacing w:after="0"/>
              <w:jc w:val="center"/>
              <w:rPr>
                <w:color w:val="000000"/>
                <w:sz w:val="16"/>
                <w:szCs w:val="16"/>
                <w:lang w:val="pt-BR"/>
              </w:rPr>
            </w:pPr>
            <w:r w:rsidRPr="00B24D12">
              <w:rPr>
                <w:color w:val="000000"/>
                <w:sz w:val="16"/>
                <w:szCs w:val="16"/>
                <w:lang w:val="pt-BR"/>
              </w:rPr>
              <w:t>12/04/2028</w:t>
            </w:r>
          </w:p>
        </w:tc>
      </w:tr>
      <w:tr w:rsidR="004C72C6" w:rsidRPr="00076B9A" w14:paraId="646AE371" w14:textId="77777777" w:rsidTr="007F6E42">
        <w:tc>
          <w:tcPr>
            <w:tcW w:w="1044" w:type="dxa"/>
            <w:shd w:val="clear" w:color="auto" w:fill="auto"/>
            <w:noWrap/>
            <w:vAlign w:val="center"/>
          </w:tcPr>
          <w:p w14:paraId="06CEAE51" w14:textId="386036F5" w:rsidR="004C72C6" w:rsidRPr="00076B9A" w:rsidRDefault="004C72C6" w:rsidP="00904403">
            <w:pPr>
              <w:pStyle w:val="Body"/>
              <w:widowControl w:val="0"/>
              <w:spacing w:after="0"/>
              <w:jc w:val="center"/>
              <w:rPr>
                <w:color w:val="000000"/>
                <w:sz w:val="16"/>
                <w:szCs w:val="16"/>
                <w:lang w:val="pt-BR"/>
              </w:rPr>
            </w:pPr>
            <w:r>
              <w:rPr>
                <w:color w:val="000000"/>
                <w:sz w:val="16"/>
                <w:szCs w:val="16"/>
                <w:lang w:val="pt-BR"/>
              </w:rPr>
              <w:t>12ª</w:t>
            </w:r>
          </w:p>
        </w:tc>
        <w:tc>
          <w:tcPr>
            <w:tcW w:w="6327" w:type="dxa"/>
            <w:shd w:val="clear" w:color="auto" w:fill="auto"/>
            <w:noWrap/>
            <w:vAlign w:val="center"/>
          </w:tcPr>
          <w:p w14:paraId="4202119F" w14:textId="6A4DA4CA" w:rsidR="004C72C6" w:rsidRPr="007F6E42" w:rsidRDefault="004C72C6" w:rsidP="00904403">
            <w:pPr>
              <w:pStyle w:val="Body"/>
              <w:widowControl w:val="0"/>
              <w:spacing w:after="0"/>
              <w:jc w:val="center"/>
              <w:rPr>
                <w:color w:val="000000"/>
                <w:sz w:val="16"/>
                <w:szCs w:val="16"/>
                <w:lang w:val="pt-BR"/>
              </w:rPr>
            </w:pPr>
            <w:r>
              <w:rPr>
                <w:color w:val="000000"/>
                <w:sz w:val="16"/>
                <w:szCs w:val="16"/>
                <w:lang w:val="pt-BR"/>
              </w:rPr>
              <w:t>11/10/2028</w:t>
            </w:r>
          </w:p>
        </w:tc>
      </w:tr>
    </w:tbl>
    <w:p w14:paraId="42A3F5A8" w14:textId="77777777" w:rsidR="007F7107" w:rsidRPr="00076B9A" w:rsidRDefault="007F7107" w:rsidP="007F7107">
      <w:pPr>
        <w:pStyle w:val="Level3"/>
        <w:widowControl w:val="0"/>
        <w:numPr>
          <w:ilvl w:val="0"/>
          <w:numId w:val="0"/>
        </w:numPr>
        <w:tabs>
          <w:tab w:val="clear" w:pos="1874"/>
        </w:tabs>
        <w:spacing w:before="140" w:after="0"/>
        <w:ind w:left="1361" w:hanging="681"/>
        <w:rPr>
          <w:sz w:val="16"/>
          <w:szCs w:val="16"/>
        </w:rPr>
      </w:pPr>
    </w:p>
    <w:tbl>
      <w:tblPr>
        <w:tblW w:w="7371"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1044"/>
        <w:gridCol w:w="6327"/>
      </w:tblGrid>
      <w:tr w:rsidR="007F7107" w:rsidRPr="00076B9A" w14:paraId="70F3C457" w14:textId="77777777" w:rsidTr="001D6904">
        <w:tc>
          <w:tcPr>
            <w:tcW w:w="1044" w:type="dxa"/>
            <w:shd w:val="clear" w:color="auto" w:fill="858585"/>
            <w:vAlign w:val="center"/>
            <w:hideMark/>
          </w:tcPr>
          <w:p w14:paraId="27140E77" w14:textId="77777777" w:rsidR="007F7107" w:rsidRPr="00076B9A" w:rsidRDefault="007F7107" w:rsidP="00904403">
            <w:pPr>
              <w:pStyle w:val="Body"/>
              <w:widowControl w:val="0"/>
              <w:spacing w:after="0"/>
              <w:ind w:left="-63"/>
              <w:jc w:val="center"/>
              <w:rPr>
                <w:b/>
                <w:color w:val="FFFFFF" w:themeColor="background1"/>
                <w:sz w:val="16"/>
                <w:szCs w:val="16"/>
                <w:lang w:val="pt-BR"/>
              </w:rPr>
            </w:pPr>
            <w:r w:rsidRPr="00076B9A">
              <w:rPr>
                <w:b/>
                <w:bCs/>
                <w:color w:val="FFFFFF" w:themeColor="background1"/>
                <w:sz w:val="16"/>
                <w:szCs w:val="16"/>
                <w:lang w:val="pt-BR"/>
              </w:rPr>
              <w:t>Parcela</w:t>
            </w:r>
          </w:p>
        </w:tc>
        <w:tc>
          <w:tcPr>
            <w:tcW w:w="6327" w:type="dxa"/>
            <w:shd w:val="clear" w:color="auto" w:fill="858585"/>
            <w:vAlign w:val="center"/>
            <w:hideMark/>
          </w:tcPr>
          <w:p w14:paraId="477BBC4E" w14:textId="77777777" w:rsidR="007F7107" w:rsidRPr="00076B9A" w:rsidRDefault="007F7107" w:rsidP="00904403">
            <w:pPr>
              <w:pStyle w:val="Body"/>
              <w:widowControl w:val="0"/>
              <w:spacing w:after="0"/>
              <w:jc w:val="center"/>
              <w:rPr>
                <w:b/>
                <w:bCs/>
                <w:color w:val="FFFFFF" w:themeColor="background1"/>
                <w:sz w:val="16"/>
                <w:szCs w:val="16"/>
                <w:lang w:val="pt-BR"/>
              </w:rPr>
            </w:pPr>
            <w:r w:rsidRPr="00076B9A">
              <w:rPr>
                <w:b/>
                <w:bCs/>
                <w:color w:val="FFFFFF" w:themeColor="background1"/>
                <w:sz w:val="16"/>
                <w:szCs w:val="16"/>
                <w:lang w:val="pt-BR"/>
              </w:rPr>
              <w:t xml:space="preserve">Datas de </w:t>
            </w:r>
            <w:r w:rsidRPr="00076B9A" w:rsidDel="00FA55EA">
              <w:rPr>
                <w:b/>
                <w:bCs/>
                <w:color w:val="FFFFFF" w:themeColor="background1"/>
                <w:sz w:val="16"/>
                <w:szCs w:val="16"/>
                <w:lang w:val="pt-BR"/>
              </w:rPr>
              <w:t>Pagamento da Remuneração</w:t>
            </w:r>
            <w:r w:rsidR="00D33A13">
              <w:rPr>
                <w:b/>
                <w:bCs/>
                <w:color w:val="FFFFFF" w:themeColor="background1"/>
                <w:sz w:val="16"/>
                <w:szCs w:val="16"/>
                <w:lang w:val="pt-BR"/>
              </w:rPr>
              <w:t xml:space="preserve"> das Debêntures IPCA</w:t>
            </w:r>
          </w:p>
        </w:tc>
      </w:tr>
      <w:tr w:rsidR="00044D0A" w:rsidRPr="00076B9A" w14:paraId="1C680239" w14:textId="77777777" w:rsidTr="007F6E42">
        <w:tc>
          <w:tcPr>
            <w:tcW w:w="1044" w:type="dxa"/>
            <w:shd w:val="clear" w:color="auto" w:fill="auto"/>
            <w:noWrap/>
            <w:vAlign w:val="center"/>
          </w:tcPr>
          <w:p w14:paraId="52C02CCC" w14:textId="3FB7C461" w:rsidR="00044D0A" w:rsidRPr="00076B9A" w:rsidRDefault="00044D0A" w:rsidP="00904403">
            <w:pPr>
              <w:pStyle w:val="Body"/>
              <w:widowControl w:val="0"/>
              <w:spacing w:after="0"/>
              <w:jc w:val="center"/>
              <w:rPr>
                <w:color w:val="000000"/>
                <w:sz w:val="16"/>
                <w:szCs w:val="16"/>
                <w:lang w:val="pt-BR"/>
              </w:rPr>
            </w:pPr>
            <w:r w:rsidRPr="006E20F3">
              <w:rPr>
                <w:bCs/>
                <w:sz w:val="16"/>
                <w:szCs w:val="16"/>
              </w:rPr>
              <w:t>1ª</w:t>
            </w:r>
          </w:p>
        </w:tc>
        <w:tc>
          <w:tcPr>
            <w:tcW w:w="6327" w:type="dxa"/>
            <w:shd w:val="clear" w:color="auto" w:fill="auto"/>
            <w:noWrap/>
            <w:vAlign w:val="center"/>
          </w:tcPr>
          <w:p w14:paraId="31837D3B" w14:textId="57EA36CF" w:rsidR="00044D0A" w:rsidRPr="00076B9A" w:rsidRDefault="00044D0A" w:rsidP="00904403">
            <w:pPr>
              <w:pStyle w:val="Body"/>
              <w:spacing w:after="0"/>
              <w:jc w:val="center"/>
              <w:rPr>
                <w:sz w:val="16"/>
                <w:szCs w:val="16"/>
                <w:lang w:val="pt-BR"/>
              </w:rPr>
            </w:pPr>
            <w:r w:rsidRPr="006E20F3">
              <w:rPr>
                <w:color w:val="000000"/>
                <w:sz w:val="16"/>
                <w:szCs w:val="16"/>
                <w:lang w:val="pt-BR"/>
              </w:rPr>
              <w:t>13/04/2023</w:t>
            </w:r>
          </w:p>
        </w:tc>
      </w:tr>
      <w:tr w:rsidR="00044D0A" w:rsidRPr="00076B9A" w14:paraId="05BDDDE2" w14:textId="77777777" w:rsidTr="007F6E42">
        <w:tc>
          <w:tcPr>
            <w:tcW w:w="1044" w:type="dxa"/>
            <w:shd w:val="clear" w:color="auto" w:fill="auto"/>
            <w:noWrap/>
            <w:vAlign w:val="center"/>
          </w:tcPr>
          <w:p w14:paraId="5D2A0A9D" w14:textId="4F45764B"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2ª</w:t>
            </w:r>
          </w:p>
        </w:tc>
        <w:tc>
          <w:tcPr>
            <w:tcW w:w="6327" w:type="dxa"/>
            <w:shd w:val="clear" w:color="auto" w:fill="auto"/>
            <w:noWrap/>
            <w:vAlign w:val="center"/>
          </w:tcPr>
          <w:p w14:paraId="30E614EF" w14:textId="0F12B2A8" w:rsidR="00044D0A" w:rsidRPr="00076B9A" w:rsidRDefault="00044D0A" w:rsidP="00904403">
            <w:pPr>
              <w:pStyle w:val="Body"/>
              <w:spacing w:after="0"/>
              <w:jc w:val="center"/>
              <w:rPr>
                <w:sz w:val="16"/>
                <w:szCs w:val="16"/>
                <w:lang w:val="pt-BR"/>
              </w:rPr>
            </w:pPr>
            <w:r w:rsidRPr="006E20F3">
              <w:rPr>
                <w:color w:val="000000"/>
                <w:sz w:val="16"/>
                <w:szCs w:val="16"/>
                <w:lang w:val="pt-BR"/>
              </w:rPr>
              <w:t>11/10/2023</w:t>
            </w:r>
          </w:p>
        </w:tc>
      </w:tr>
      <w:tr w:rsidR="00044D0A" w:rsidRPr="00076B9A" w14:paraId="20AF8781" w14:textId="77777777" w:rsidTr="007F6E42">
        <w:tc>
          <w:tcPr>
            <w:tcW w:w="1044" w:type="dxa"/>
            <w:shd w:val="clear" w:color="auto" w:fill="auto"/>
            <w:noWrap/>
            <w:vAlign w:val="center"/>
          </w:tcPr>
          <w:p w14:paraId="5FF5DE66" w14:textId="5B5C89AE"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3ª</w:t>
            </w:r>
          </w:p>
        </w:tc>
        <w:tc>
          <w:tcPr>
            <w:tcW w:w="6327" w:type="dxa"/>
            <w:shd w:val="clear" w:color="auto" w:fill="auto"/>
            <w:noWrap/>
            <w:vAlign w:val="center"/>
          </w:tcPr>
          <w:p w14:paraId="7661CAD7" w14:textId="6AF26FC5" w:rsidR="00044D0A" w:rsidRPr="00076B9A" w:rsidRDefault="00044D0A" w:rsidP="00904403">
            <w:pPr>
              <w:pStyle w:val="Body"/>
              <w:spacing w:after="0"/>
              <w:jc w:val="center"/>
              <w:rPr>
                <w:sz w:val="16"/>
                <w:szCs w:val="16"/>
                <w:lang w:val="pt-BR"/>
              </w:rPr>
            </w:pPr>
            <w:r w:rsidRPr="006E20F3">
              <w:rPr>
                <w:color w:val="000000"/>
                <w:sz w:val="16"/>
                <w:szCs w:val="16"/>
                <w:lang w:val="pt-BR"/>
              </w:rPr>
              <w:t>11/04/2024</w:t>
            </w:r>
          </w:p>
        </w:tc>
      </w:tr>
      <w:tr w:rsidR="00044D0A" w:rsidRPr="00076B9A" w14:paraId="5173543F" w14:textId="77777777" w:rsidTr="007F6E42">
        <w:tc>
          <w:tcPr>
            <w:tcW w:w="1044" w:type="dxa"/>
            <w:shd w:val="clear" w:color="auto" w:fill="auto"/>
            <w:noWrap/>
            <w:vAlign w:val="center"/>
          </w:tcPr>
          <w:p w14:paraId="08EE1AD6" w14:textId="71B6C762"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4ª</w:t>
            </w:r>
          </w:p>
        </w:tc>
        <w:tc>
          <w:tcPr>
            <w:tcW w:w="6327" w:type="dxa"/>
            <w:shd w:val="clear" w:color="auto" w:fill="auto"/>
            <w:noWrap/>
            <w:vAlign w:val="center"/>
          </w:tcPr>
          <w:p w14:paraId="31883559" w14:textId="6AC21704" w:rsidR="00044D0A" w:rsidRPr="00076B9A" w:rsidRDefault="00044D0A" w:rsidP="00904403">
            <w:pPr>
              <w:pStyle w:val="Body"/>
              <w:spacing w:after="0"/>
              <w:jc w:val="center"/>
              <w:rPr>
                <w:sz w:val="16"/>
                <w:szCs w:val="16"/>
                <w:lang w:val="pt-BR"/>
              </w:rPr>
            </w:pPr>
            <w:r w:rsidRPr="006E20F3">
              <w:rPr>
                <w:color w:val="000000"/>
                <w:sz w:val="16"/>
                <w:szCs w:val="16"/>
                <w:lang w:val="pt-BR"/>
              </w:rPr>
              <w:t>11/10/2024</w:t>
            </w:r>
          </w:p>
        </w:tc>
      </w:tr>
      <w:tr w:rsidR="00044D0A" w:rsidRPr="00076B9A" w14:paraId="7C0BE330" w14:textId="77777777" w:rsidTr="007F6E42">
        <w:tc>
          <w:tcPr>
            <w:tcW w:w="1044" w:type="dxa"/>
            <w:shd w:val="clear" w:color="auto" w:fill="auto"/>
            <w:noWrap/>
            <w:vAlign w:val="center"/>
          </w:tcPr>
          <w:p w14:paraId="5073E893" w14:textId="32F9D4AA"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5ª</w:t>
            </w:r>
          </w:p>
        </w:tc>
        <w:tc>
          <w:tcPr>
            <w:tcW w:w="6327" w:type="dxa"/>
            <w:shd w:val="clear" w:color="auto" w:fill="auto"/>
            <w:noWrap/>
            <w:vAlign w:val="center"/>
          </w:tcPr>
          <w:p w14:paraId="09AE3AA1" w14:textId="6A8D694A" w:rsidR="00044D0A" w:rsidRPr="00076B9A" w:rsidRDefault="00044D0A" w:rsidP="00904403">
            <w:pPr>
              <w:pStyle w:val="Body"/>
              <w:spacing w:after="0"/>
              <w:jc w:val="center"/>
              <w:rPr>
                <w:sz w:val="16"/>
                <w:szCs w:val="16"/>
                <w:lang w:val="pt-BR"/>
              </w:rPr>
            </w:pPr>
            <w:r w:rsidRPr="006E20F3">
              <w:rPr>
                <w:color w:val="000000"/>
                <w:sz w:val="16"/>
                <w:szCs w:val="16"/>
                <w:lang w:val="pt-BR"/>
              </w:rPr>
              <w:t>11/04/2025</w:t>
            </w:r>
          </w:p>
        </w:tc>
      </w:tr>
      <w:tr w:rsidR="00044D0A" w:rsidRPr="00076B9A" w14:paraId="32A1F9DE" w14:textId="77777777" w:rsidTr="007F6E42">
        <w:tc>
          <w:tcPr>
            <w:tcW w:w="1044" w:type="dxa"/>
            <w:shd w:val="clear" w:color="auto" w:fill="auto"/>
            <w:noWrap/>
            <w:vAlign w:val="center"/>
          </w:tcPr>
          <w:p w14:paraId="6F17AB2F" w14:textId="4E0D3B7C"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6ª</w:t>
            </w:r>
          </w:p>
        </w:tc>
        <w:tc>
          <w:tcPr>
            <w:tcW w:w="6327" w:type="dxa"/>
            <w:shd w:val="clear" w:color="auto" w:fill="auto"/>
            <w:noWrap/>
            <w:vAlign w:val="center"/>
          </w:tcPr>
          <w:p w14:paraId="7A0F28ED" w14:textId="150B5B95" w:rsidR="00044D0A" w:rsidRPr="00076B9A" w:rsidRDefault="00044D0A" w:rsidP="00904403">
            <w:pPr>
              <w:pStyle w:val="Body"/>
              <w:spacing w:after="0"/>
              <w:jc w:val="center"/>
              <w:rPr>
                <w:sz w:val="16"/>
                <w:szCs w:val="16"/>
                <w:lang w:val="pt-BR"/>
              </w:rPr>
            </w:pPr>
            <w:r w:rsidRPr="006E20F3">
              <w:rPr>
                <w:color w:val="000000"/>
                <w:sz w:val="16"/>
                <w:szCs w:val="16"/>
                <w:lang w:val="pt-BR"/>
              </w:rPr>
              <w:t>13/10/2025</w:t>
            </w:r>
          </w:p>
        </w:tc>
      </w:tr>
      <w:tr w:rsidR="00044D0A" w:rsidRPr="00076B9A" w14:paraId="6F5BF91D" w14:textId="77777777" w:rsidTr="007F6E42">
        <w:tc>
          <w:tcPr>
            <w:tcW w:w="1044" w:type="dxa"/>
            <w:shd w:val="clear" w:color="auto" w:fill="auto"/>
            <w:noWrap/>
            <w:vAlign w:val="center"/>
          </w:tcPr>
          <w:p w14:paraId="0AFB978A" w14:textId="6FC51002"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7ª</w:t>
            </w:r>
          </w:p>
        </w:tc>
        <w:tc>
          <w:tcPr>
            <w:tcW w:w="6327" w:type="dxa"/>
            <w:shd w:val="clear" w:color="auto" w:fill="auto"/>
            <w:noWrap/>
            <w:vAlign w:val="center"/>
          </w:tcPr>
          <w:p w14:paraId="70F12D19" w14:textId="6A79CB6B" w:rsidR="00044D0A" w:rsidRPr="00076B9A" w:rsidRDefault="00044D0A" w:rsidP="00904403">
            <w:pPr>
              <w:pStyle w:val="Body"/>
              <w:spacing w:after="0"/>
              <w:jc w:val="center"/>
              <w:rPr>
                <w:sz w:val="16"/>
                <w:szCs w:val="16"/>
                <w:lang w:val="pt-BR"/>
              </w:rPr>
            </w:pPr>
            <w:r w:rsidRPr="006E20F3">
              <w:rPr>
                <w:color w:val="000000"/>
                <w:sz w:val="16"/>
                <w:szCs w:val="16"/>
                <w:lang w:val="pt-BR"/>
              </w:rPr>
              <w:t>13/04/2026</w:t>
            </w:r>
          </w:p>
        </w:tc>
      </w:tr>
      <w:tr w:rsidR="00044D0A" w:rsidRPr="00076B9A" w14:paraId="7864B26F" w14:textId="77777777" w:rsidTr="007F6E42">
        <w:tc>
          <w:tcPr>
            <w:tcW w:w="1044" w:type="dxa"/>
            <w:shd w:val="clear" w:color="auto" w:fill="auto"/>
            <w:noWrap/>
            <w:vAlign w:val="center"/>
          </w:tcPr>
          <w:p w14:paraId="3670B011" w14:textId="5D7DC107"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8ª</w:t>
            </w:r>
          </w:p>
        </w:tc>
        <w:tc>
          <w:tcPr>
            <w:tcW w:w="6327" w:type="dxa"/>
            <w:shd w:val="clear" w:color="auto" w:fill="auto"/>
            <w:noWrap/>
            <w:vAlign w:val="center"/>
          </w:tcPr>
          <w:p w14:paraId="1C1F509F" w14:textId="74553685" w:rsidR="00044D0A" w:rsidRPr="00076B9A" w:rsidRDefault="00044D0A" w:rsidP="00904403">
            <w:pPr>
              <w:pStyle w:val="Body"/>
              <w:spacing w:after="0"/>
              <w:jc w:val="center"/>
              <w:rPr>
                <w:sz w:val="16"/>
                <w:szCs w:val="16"/>
                <w:lang w:val="pt-BR"/>
              </w:rPr>
            </w:pPr>
            <w:r w:rsidRPr="006E20F3">
              <w:rPr>
                <w:color w:val="000000"/>
                <w:sz w:val="16"/>
                <w:szCs w:val="16"/>
                <w:lang w:val="pt-BR"/>
              </w:rPr>
              <w:t>13/10/2026</w:t>
            </w:r>
          </w:p>
        </w:tc>
      </w:tr>
      <w:tr w:rsidR="00044D0A" w:rsidRPr="00076B9A" w14:paraId="76CB7143" w14:textId="77777777" w:rsidTr="007F6E42">
        <w:tc>
          <w:tcPr>
            <w:tcW w:w="1044" w:type="dxa"/>
            <w:shd w:val="clear" w:color="auto" w:fill="auto"/>
            <w:noWrap/>
            <w:vAlign w:val="center"/>
          </w:tcPr>
          <w:p w14:paraId="4A1E41E3" w14:textId="04199165"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9ª</w:t>
            </w:r>
          </w:p>
        </w:tc>
        <w:tc>
          <w:tcPr>
            <w:tcW w:w="6327" w:type="dxa"/>
            <w:shd w:val="clear" w:color="auto" w:fill="auto"/>
            <w:noWrap/>
            <w:vAlign w:val="center"/>
          </w:tcPr>
          <w:p w14:paraId="05D27B28" w14:textId="3AB03944" w:rsidR="00044D0A" w:rsidRPr="00076B9A" w:rsidRDefault="00044D0A" w:rsidP="00904403">
            <w:pPr>
              <w:pStyle w:val="Body"/>
              <w:spacing w:after="0"/>
              <w:jc w:val="center"/>
              <w:rPr>
                <w:sz w:val="16"/>
                <w:szCs w:val="16"/>
                <w:lang w:val="pt-BR"/>
              </w:rPr>
            </w:pPr>
            <w:r w:rsidRPr="006E20F3">
              <w:rPr>
                <w:color w:val="000000"/>
                <w:sz w:val="16"/>
                <w:szCs w:val="16"/>
                <w:lang w:val="pt-BR"/>
              </w:rPr>
              <w:t>13/04/2027</w:t>
            </w:r>
          </w:p>
        </w:tc>
      </w:tr>
      <w:tr w:rsidR="00044D0A" w:rsidRPr="00076B9A" w14:paraId="64488C95" w14:textId="77777777" w:rsidTr="007F6E42">
        <w:tc>
          <w:tcPr>
            <w:tcW w:w="1044" w:type="dxa"/>
            <w:shd w:val="clear" w:color="auto" w:fill="auto"/>
            <w:noWrap/>
            <w:vAlign w:val="center"/>
          </w:tcPr>
          <w:p w14:paraId="75C51F55" w14:textId="1591B50E" w:rsidR="00044D0A" w:rsidRPr="00076B9A" w:rsidRDefault="00044D0A" w:rsidP="00904403">
            <w:pPr>
              <w:pStyle w:val="Body"/>
              <w:widowControl w:val="0"/>
              <w:spacing w:after="0"/>
              <w:jc w:val="center"/>
              <w:rPr>
                <w:color w:val="000000"/>
                <w:sz w:val="16"/>
                <w:szCs w:val="16"/>
                <w:lang w:val="pt-BR"/>
              </w:rPr>
            </w:pPr>
            <w:r w:rsidRPr="00076B9A">
              <w:rPr>
                <w:color w:val="000000"/>
                <w:sz w:val="16"/>
                <w:szCs w:val="16"/>
                <w:lang w:val="pt-BR"/>
              </w:rPr>
              <w:t>10ª</w:t>
            </w:r>
          </w:p>
        </w:tc>
        <w:tc>
          <w:tcPr>
            <w:tcW w:w="6327" w:type="dxa"/>
            <w:shd w:val="clear" w:color="auto" w:fill="auto"/>
            <w:noWrap/>
            <w:vAlign w:val="center"/>
          </w:tcPr>
          <w:p w14:paraId="264FF3CB" w14:textId="7F4CD484" w:rsidR="00044D0A" w:rsidRPr="00076B9A" w:rsidRDefault="00044D0A" w:rsidP="00904403">
            <w:pPr>
              <w:pStyle w:val="Body"/>
              <w:spacing w:after="0"/>
              <w:jc w:val="center"/>
              <w:rPr>
                <w:sz w:val="16"/>
                <w:szCs w:val="16"/>
                <w:lang w:val="pt-BR"/>
              </w:rPr>
            </w:pPr>
            <w:r w:rsidRPr="006E20F3">
              <w:rPr>
                <w:color w:val="000000"/>
                <w:sz w:val="16"/>
                <w:szCs w:val="16"/>
                <w:lang w:val="pt-BR"/>
              </w:rPr>
              <w:t>13/10/2027</w:t>
            </w:r>
          </w:p>
        </w:tc>
      </w:tr>
      <w:tr w:rsidR="004C72C6" w:rsidRPr="00076B9A" w14:paraId="248FF4DE" w14:textId="77777777" w:rsidTr="003A4CD2">
        <w:tc>
          <w:tcPr>
            <w:tcW w:w="1044" w:type="dxa"/>
            <w:shd w:val="clear" w:color="auto" w:fill="auto"/>
            <w:noWrap/>
            <w:vAlign w:val="center"/>
          </w:tcPr>
          <w:p w14:paraId="55946D1F" w14:textId="5EE6DFA0" w:rsidR="004C72C6" w:rsidRPr="00076B9A" w:rsidRDefault="004C72C6" w:rsidP="00904403">
            <w:pPr>
              <w:pStyle w:val="Body"/>
              <w:widowControl w:val="0"/>
              <w:spacing w:after="0"/>
              <w:jc w:val="center"/>
              <w:rPr>
                <w:color w:val="000000"/>
                <w:sz w:val="16"/>
                <w:szCs w:val="16"/>
                <w:lang w:val="pt-BR"/>
              </w:rPr>
            </w:pPr>
            <w:r>
              <w:rPr>
                <w:color w:val="000000"/>
                <w:sz w:val="16"/>
                <w:szCs w:val="16"/>
                <w:lang w:val="pt-BR"/>
              </w:rPr>
              <w:t>11ª</w:t>
            </w:r>
          </w:p>
        </w:tc>
        <w:tc>
          <w:tcPr>
            <w:tcW w:w="6327" w:type="dxa"/>
            <w:shd w:val="clear" w:color="auto" w:fill="auto"/>
            <w:noWrap/>
            <w:vAlign w:val="center"/>
          </w:tcPr>
          <w:p w14:paraId="3A2B2750" w14:textId="5A1DD384" w:rsidR="004C72C6" w:rsidRPr="006E20F3" w:rsidRDefault="004C72C6" w:rsidP="00904403">
            <w:pPr>
              <w:pStyle w:val="Body"/>
              <w:spacing w:after="0"/>
              <w:jc w:val="center"/>
              <w:rPr>
                <w:color w:val="000000"/>
                <w:sz w:val="16"/>
                <w:szCs w:val="16"/>
                <w:lang w:val="pt-BR"/>
              </w:rPr>
            </w:pPr>
            <w:r w:rsidRPr="006E20F3">
              <w:rPr>
                <w:color w:val="000000"/>
                <w:sz w:val="16"/>
                <w:szCs w:val="16"/>
                <w:lang w:val="pt-BR"/>
              </w:rPr>
              <w:t>12/04/2028</w:t>
            </w:r>
          </w:p>
        </w:tc>
      </w:tr>
      <w:tr w:rsidR="004C72C6" w:rsidRPr="00076B9A" w14:paraId="610F2A87" w14:textId="77777777" w:rsidTr="007F6E42">
        <w:tc>
          <w:tcPr>
            <w:tcW w:w="1044" w:type="dxa"/>
            <w:shd w:val="clear" w:color="auto" w:fill="auto"/>
            <w:noWrap/>
            <w:vAlign w:val="center"/>
          </w:tcPr>
          <w:p w14:paraId="4E46282A" w14:textId="4181C5C9" w:rsidR="004C72C6" w:rsidRPr="00076B9A" w:rsidRDefault="004C72C6" w:rsidP="00904403">
            <w:pPr>
              <w:pStyle w:val="Body"/>
              <w:widowControl w:val="0"/>
              <w:spacing w:after="0"/>
              <w:jc w:val="center"/>
              <w:rPr>
                <w:color w:val="000000"/>
                <w:sz w:val="16"/>
                <w:szCs w:val="16"/>
                <w:lang w:val="pt-BR"/>
              </w:rPr>
            </w:pPr>
            <w:r>
              <w:rPr>
                <w:color w:val="000000"/>
                <w:sz w:val="16"/>
                <w:szCs w:val="16"/>
                <w:lang w:val="pt-BR"/>
              </w:rPr>
              <w:t>12ª</w:t>
            </w:r>
          </w:p>
        </w:tc>
        <w:tc>
          <w:tcPr>
            <w:tcW w:w="6327" w:type="dxa"/>
            <w:shd w:val="clear" w:color="auto" w:fill="auto"/>
            <w:noWrap/>
            <w:vAlign w:val="center"/>
          </w:tcPr>
          <w:p w14:paraId="747FACA5" w14:textId="00A13166" w:rsidR="004C72C6" w:rsidRPr="00076B9A" w:rsidRDefault="004C72C6" w:rsidP="00904403">
            <w:pPr>
              <w:pStyle w:val="Body"/>
              <w:spacing w:after="0"/>
              <w:jc w:val="center"/>
              <w:rPr>
                <w:sz w:val="16"/>
                <w:szCs w:val="16"/>
                <w:lang w:val="pt-BR"/>
              </w:rPr>
            </w:pPr>
            <w:r>
              <w:rPr>
                <w:color w:val="000000"/>
                <w:sz w:val="16"/>
                <w:szCs w:val="16"/>
                <w:lang w:val="pt-BR"/>
              </w:rPr>
              <w:t>11/10</w:t>
            </w:r>
            <w:r w:rsidRPr="006E20F3">
              <w:rPr>
                <w:color w:val="000000"/>
                <w:sz w:val="16"/>
                <w:szCs w:val="16"/>
                <w:lang w:val="pt-BR"/>
              </w:rPr>
              <w:t>/2028</w:t>
            </w:r>
          </w:p>
        </w:tc>
      </w:tr>
    </w:tbl>
    <w:p w14:paraId="4845FFB6" w14:textId="77777777" w:rsidR="00381825" w:rsidRPr="00076B9A" w:rsidRDefault="001820E7" w:rsidP="00957D0A">
      <w:pPr>
        <w:pStyle w:val="Level2"/>
        <w:widowControl w:val="0"/>
        <w:spacing w:before="140" w:after="0"/>
        <w:rPr>
          <w:b/>
          <w:sz w:val="16"/>
          <w:szCs w:val="16"/>
        </w:rPr>
      </w:pPr>
      <w:r w:rsidRPr="00076B9A">
        <w:rPr>
          <w:b/>
          <w:sz w:val="16"/>
          <w:szCs w:val="16"/>
        </w:rPr>
        <w:t>Amortização do Valor Nominal Unitário</w:t>
      </w:r>
    </w:p>
    <w:p w14:paraId="406FBEC3" w14:textId="1D8B1F02" w:rsidR="0050044E" w:rsidRDefault="00D15DEC" w:rsidP="00957D0A">
      <w:pPr>
        <w:pStyle w:val="Level3"/>
        <w:widowControl w:val="0"/>
        <w:tabs>
          <w:tab w:val="clear" w:pos="1874"/>
        </w:tabs>
        <w:spacing w:before="140" w:after="0"/>
        <w:rPr>
          <w:sz w:val="16"/>
          <w:szCs w:val="16"/>
        </w:rPr>
      </w:pPr>
      <w:bookmarkStart w:id="192" w:name="_Hlk107240968"/>
      <w:bookmarkEnd w:id="191"/>
      <w:r w:rsidRPr="00076B9A" w:rsidDel="00FA55EA">
        <w:rPr>
          <w:sz w:val="16"/>
          <w:szCs w:val="16"/>
        </w:rPr>
        <w:t xml:space="preserve">Sem prejuízo dos pagamentos em decorrência de eventual vencimento antecipado das obrigações decorrentes </w:t>
      </w:r>
      <w:r w:rsidRPr="00076B9A">
        <w:rPr>
          <w:sz w:val="16"/>
          <w:szCs w:val="16"/>
        </w:rPr>
        <w:t xml:space="preserve">das Debêntures </w:t>
      </w:r>
      <w:r w:rsidR="00AB78F8" w:rsidRPr="00076B9A">
        <w:rPr>
          <w:sz w:val="16"/>
          <w:szCs w:val="16"/>
        </w:rPr>
        <w:t xml:space="preserve">CDI </w:t>
      </w:r>
      <w:r w:rsidRPr="00076B9A">
        <w:rPr>
          <w:sz w:val="16"/>
          <w:szCs w:val="16"/>
        </w:rPr>
        <w:t>ou de eventual resgate antecipado das Debêntures CDI</w:t>
      </w:r>
      <w:r w:rsidRPr="00076B9A" w:rsidDel="00FA55EA">
        <w:rPr>
          <w:sz w:val="16"/>
          <w:szCs w:val="16"/>
        </w:rPr>
        <w:t xml:space="preserve">, nos termos previstos nesta </w:t>
      </w:r>
      <w:r w:rsidRPr="00076B9A">
        <w:rPr>
          <w:sz w:val="16"/>
          <w:szCs w:val="16"/>
        </w:rPr>
        <w:t>Escritura de Emissão de Debêntures</w:t>
      </w:r>
      <w:r w:rsidR="0050044E" w:rsidRPr="00076B9A">
        <w:rPr>
          <w:sz w:val="16"/>
          <w:szCs w:val="16"/>
        </w:rPr>
        <w:t>, o saldo do Valor Nominal Unitário</w:t>
      </w:r>
      <w:r w:rsidR="00C6057C" w:rsidRPr="00076B9A">
        <w:rPr>
          <w:sz w:val="16"/>
          <w:szCs w:val="16"/>
        </w:rPr>
        <w:t xml:space="preserve"> das Debêntures CDI </w:t>
      </w:r>
      <w:r w:rsidR="00370DBC" w:rsidRPr="00076B9A">
        <w:rPr>
          <w:sz w:val="16"/>
          <w:szCs w:val="16"/>
        </w:rPr>
        <w:t xml:space="preserve">será amortizado em </w:t>
      </w:r>
      <w:r w:rsidR="00370DBC">
        <w:rPr>
          <w:sz w:val="16"/>
          <w:szCs w:val="16"/>
        </w:rPr>
        <w:t>3</w:t>
      </w:r>
      <w:r w:rsidR="00370DBC" w:rsidRPr="00076B9A">
        <w:rPr>
          <w:sz w:val="16"/>
          <w:szCs w:val="16"/>
        </w:rPr>
        <w:t xml:space="preserve"> (</w:t>
      </w:r>
      <w:r w:rsidR="00370DBC">
        <w:rPr>
          <w:sz w:val="16"/>
          <w:szCs w:val="16"/>
        </w:rPr>
        <w:t>três</w:t>
      </w:r>
      <w:r w:rsidR="00370DBC" w:rsidRPr="00076B9A">
        <w:rPr>
          <w:sz w:val="16"/>
          <w:szCs w:val="16"/>
        </w:rPr>
        <w:t xml:space="preserve">) parcelas consecutivas, no </w:t>
      </w:r>
      <w:r w:rsidR="00370DBC">
        <w:rPr>
          <w:sz w:val="16"/>
          <w:szCs w:val="16"/>
        </w:rPr>
        <w:t>4º</w:t>
      </w:r>
      <w:r w:rsidR="00370DBC" w:rsidRPr="00076B9A">
        <w:rPr>
          <w:sz w:val="16"/>
          <w:szCs w:val="16"/>
        </w:rPr>
        <w:t xml:space="preserve"> (</w:t>
      </w:r>
      <w:r w:rsidR="00370DBC">
        <w:rPr>
          <w:sz w:val="16"/>
          <w:szCs w:val="16"/>
        </w:rPr>
        <w:t>quarto</w:t>
      </w:r>
      <w:r w:rsidR="00370DBC" w:rsidRPr="00076B9A">
        <w:rPr>
          <w:sz w:val="16"/>
          <w:szCs w:val="16"/>
        </w:rPr>
        <w:t>)</w:t>
      </w:r>
      <w:r w:rsidR="00370DBC">
        <w:rPr>
          <w:sz w:val="16"/>
          <w:szCs w:val="16"/>
        </w:rPr>
        <w:t>, 5º (quinto)</w:t>
      </w:r>
      <w:r w:rsidR="00370DBC" w:rsidRPr="00076B9A">
        <w:rPr>
          <w:sz w:val="16"/>
          <w:szCs w:val="16"/>
        </w:rPr>
        <w:t xml:space="preserve"> e no </w:t>
      </w:r>
      <w:r w:rsidR="00370DBC">
        <w:rPr>
          <w:sz w:val="16"/>
          <w:szCs w:val="16"/>
        </w:rPr>
        <w:t>6</w:t>
      </w:r>
      <w:r w:rsidR="00370DBC" w:rsidRPr="00076B9A">
        <w:rPr>
          <w:sz w:val="16"/>
          <w:szCs w:val="16"/>
        </w:rPr>
        <w:t>º (</w:t>
      </w:r>
      <w:r w:rsidR="00370DBC">
        <w:rPr>
          <w:sz w:val="16"/>
          <w:szCs w:val="16"/>
        </w:rPr>
        <w:t>sexto</w:t>
      </w:r>
      <w:r w:rsidR="00370DBC" w:rsidRPr="00076B9A">
        <w:rPr>
          <w:sz w:val="16"/>
          <w:szCs w:val="16"/>
        </w:rPr>
        <w:t xml:space="preserve">) anos, inclusive, contado da Data de Emissão, sendo a primeira amortização devida em </w:t>
      </w:r>
      <w:r w:rsidR="005113AD">
        <w:rPr>
          <w:sz w:val="16"/>
          <w:szCs w:val="16"/>
        </w:rPr>
        <w:t xml:space="preserve">13 de </w:t>
      </w:r>
      <w:r w:rsidR="004C72C6">
        <w:rPr>
          <w:sz w:val="16"/>
          <w:szCs w:val="16"/>
        </w:rPr>
        <w:t xml:space="preserve">outubro </w:t>
      </w:r>
      <w:r w:rsidR="00370DBC" w:rsidRPr="00076B9A">
        <w:rPr>
          <w:sz w:val="16"/>
          <w:szCs w:val="16"/>
        </w:rPr>
        <w:t>de 202</w:t>
      </w:r>
      <w:r w:rsidR="00370DBC">
        <w:rPr>
          <w:sz w:val="16"/>
          <w:szCs w:val="16"/>
        </w:rPr>
        <w:t>6</w:t>
      </w:r>
      <w:r w:rsidR="00370DBC" w:rsidRPr="00076B9A">
        <w:rPr>
          <w:sz w:val="16"/>
          <w:szCs w:val="16"/>
        </w:rPr>
        <w:t xml:space="preserve">, e a última amortização na Data de Vencimento das Debêntures </w:t>
      </w:r>
      <w:r w:rsidR="00370DBC">
        <w:rPr>
          <w:sz w:val="16"/>
          <w:szCs w:val="16"/>
        </w:rPr>
        <w:t>CDI</w:t>
      </w:r>
      <w:r w:rsidR="00370DBC" w:rsidRPr="00076B9A">
        <w:rPr>
          <w:sz w:val="16"/>
          <w:szCs w:val="16"/>
        </w:rPr>
        <w:t xml:space="preserve">, de acordo com a tabela abaixo </w:t>
      </w:r>
      <w:r w:rsidR="0050044E" w:rsidRPr="00076B9A">
        <w:rPr>
          <w:sz w:val="16"/>
          <w:szCs w:val="16"/>
        </w:rPr>
        <w:t>(</w:t>
      </w:r>
      <w:r w:rsidR="00370DBC">
        <w:rPr>
          <w:sz w:val="16"/>
          <w:szCs w:val="16"/>
        </w:rPr>
        <w:t xml:space="preserve">cada uma, uma </w:t>
      </w:r>
      <w:r w:rsidR="000C68AF" w:rsidRPr="00076B9A">
        <w:rPr>
          <w:sz w:val="16"/>
          <w:szCs w:val="16"/>
        </w:rPr>
        <w:t>“</w:t>
      </w:r>
      <w:r w:rsidR="0050044E" w:rsidRPr="00370DBC">
        <w:rPr>
          <w:sz w:val="16"/>
          <w:szCs w:val="16"/>
          <w:u w:val="single"/>
        </w:rPr>
        <w:t>Data de Amortização</w:t>
      </w:r>
      <w:r w:rsidR="00C6057C" w:rsidRPr="00370DBC">
        <w:rPr>
          <w:sz w:val="16"/>
          <w:szCs w:val="16"/>
          <w:u w:val="single"/>
        </w:rPr>
        <w:t xml:space="preserve"> das Debêntures CDI</w:t>
      </w:r>
      <w:r w:rsidR="000C68AF" w:rsidRPr="00076B9A">
        <w:rPr>
          <w:sz w:val="16"/>
          <w:szCs w:val="16"/>
        </w:rPr>
        <w:t>”</w:t>
      </w:r>
      <w:r w:rsidR="0050044E" w:rsidRPr="00076B9A">
        <w:rPr>
          <w:sz w:val="16"/>
          <w:szCs w:val="16"/>
        </w:rPr>
        <w:t>).</w:t>
      </w:r>
    </w:p>
    <w:tbl>
      <w:tblPr>
        <w:tblW w:w="0" w:type="auto"/>
        <w:tblInd w:w="1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1044"/>
        <w:gridCol w:w="3158"/>
        <w:gridCol w:w="3158"/>
      </w:tblGrid>
      <w:tr w:rsidR="00370DBC" w:rsidRPr="00076B9A" w14:paraId="10F3EF0F" w14:textId="77777777" w:rsidTr="002C3A3E">
        <w:tc>
          <w:tcPr>
            <w:tcW w:w="1044" w:type="dxa"/>
            <w:shd w:val="clear" w:color="auto" w:fill="858585"/>
            <w:vAlign w:val="center"/>
            <w:hideMark/>
          </w:tcPr>
          <w:p w14:paraId="19F609EC" w14:textId="77777777" w:rsidR="00370DBC" w:rsidRPr="00076B9A" w:rsidRDefault="00370DBC" w:rsidP="00904403">
            <w:pPr>
              <w:widowControl w:val="0"/>
              <w:spacing w:line="290" w:lineRule="auto"/>
              <w:jc w:val="center"/>
              <w:rPr>
                <w:rFonts w:cs="Arial"/>
                <w:b/>
                <w:color w:val="FFFFFF" w:themeColor="background1"/>
                <w:sz w:val="16"/>
                <w:szCs w:val="16"/>
              </w:rPr>
            </w:pPr>
            <w:r w:rsidRPr="00076B9A">
              <w:rPr>
                <w:rFonts w:cs="Arial"/>
                <w:b/>
                <w:color w:val="FFFFFF" w:themeColor="background1"/>
                <w:sz w:val="16"/>
                <w:szCs w:val="16"/>
              </w:rPr>
              <w:t>Parcela</w:t>
            </w:r>
          </w:p>
        </w:tc>
        <w:tc>
          <w:tcPr>
            <w:tcW w:w="3158" w:type="dxa"/>
            <w:shd w:val="clear" w:color="auto" w:fill="858585"/>
            <w:vAlign w:val="center"/>
            <w:hideMark/>
          </w:tcPr>
          <w:p w14:paraId="0EE7565D" w14:textId="77777777" w:rsidR="00370DBC" w:rsidRPr="00076B9A" w:rsidRDefault="00370DBC" w:rsidP="00904403">
            <w:pPr>
              <w:widowControl w:val="0"/>
              <w:spacing w:line="290" w:lineRule="auto"/>
              <w:jc w:val="center"/>
              <w:rPr>
                <w:rFonts w:cs="Arial"/>
                <w:b/>
                <w:color w:val="FFFFFF" w:themeColor="background1"/>
                <w:sz w:val="16"/>
                <w:szCs w:val="16"/>
              </w:rPr>
            </w:pPr>
            <w:r w:rsidRPr="00076B9A">
              <w:rPr>
                <w:rFonts w:cs="Arial"/>
                <w:b/>
                <w:color w:val="FFFFFF" w:themeColor="background1"/>
                <w:sz w:val="16"/>
                <w:szCs w:val="16"/>
              </w:rPr>
              <w:t xml:space="preserve">Datas de Amortização </w:t>
            </w:r>
            <w:r w:rsidR="00CF7E6D">
              <w:rPr>
                <w:rFonts w:cs="Arial"/>
                <w:b/>
                <w:color w:val="FFFFFF" w:themeColor="background1"/>
                <w:sz w:val="16"/>
                <w:szCs w:val="16"/>
              </w:rPr>
              <w:t>das Debêntures CDI</w:t>
            </w:r>
          </w:p>
        </w:tc>
        <w:tc>
          <w:tcPr>
            <w:tcW w:w="3158" w:type="dxa"/>
            <w:shd w:val="clear" w:color="auto" w:fill="858585"/>
            <w:vAlign w:val="center"/>
            <w:hideMark/>
          </w:tcPr>
          <w:p w14:paraId="5BE8E707" w14:textId="77777777" w:rsidR="00370DBC" w:rsidRPr="00076B9A" w:rsidRDefault="00370DBC" w:rsidP="00904403">
            <w:pPr>
              <w:widowControl w:val="0"/>
              <w:spacing w:line="290" w:lineRule="auto"/>
              <w:jc w:val="center"/>
              <w:rPr>
                <w:rFonts w:cs="Arial"/>
                <w:b/>
                <w:color w:val="FFFFFF" w:themeColor="background1"/>
                <w:sz w:val="16"/>
                <w:szCs w:val="16"/>
              </w:rPr>
            </w:pPr>
            <w:r w:rsidRPr="00076B9A">
              <w:rPr>
                <w:rFonts w:cs="Arial"/>
                <w:b/>
                <w:color w:val="FFFFFF" w:themeColor="background1"/>
                <w:sz w:val="16"/>
                <w:szCs w:val="16"/>
              </w:rPr>
              <w:t>Percentual Amortizado do Valor Nominal Unitário</w:t>
            </w:r>
            <w:r w:rsidR="00CF7E6D">
              <w:rPr>
                <w:rFonts w:cs="Arial"/>
                <w:b/>
                <w:color w:val="FFFFFF" w:themeColor="background1"/>
                <w:sz w:val="16"/>
                <w:szCs w:val="16"/>
              </w:rPr>
              <w:t xml:space="preserve"> Atualizado das Debêntures CDI</w:t>
            </w:r>
          </w:p>
        </w:tc>
      </w:tr>
      <w:tr w:rsidR="00370DBC" w:rsidRPr="00076B9A" w14:paraId="5EB0B3B2" w14:textId="77777777" w:rsidTr="002C3A3E">
        <w:tc>
          <w:tcPr>
            <w:tcW w:w="1044" w:type="dxa"/>
            <w:shd w:val="clear" w:color="auto" w:fill="auto"/>
            <w:noWrap/>
            <w:vAlign w:val="center"/>
          </w:tcPr>
          <w:p w14:paraId="7926BB0F" w14:textId="77777777" w:rsidR="00370DBC" w:rsidRPr="00076B9A" w:rsidRDefault="00370DBC" w:rsidP="00904403">
            <w:pPr>
              <w:widowControl w:val="0"/>
              <w:spacing w:line="290" w:lineRule="auto"/>
              <w:jc w:val="center"/>
              <w:rPr>
                <w:rFonts w:cs="Arial"/>
                <w:sz w:val="16"/>
                <w:szCs w:val="16"/>
              </w:rPr>
            </w:pPr>
            <w:r w:rsidRPr="00076B9A">
              <w:rPr>
                <w:rFonts w:cs="Arial"/>
                <w:sz w:val="16"/>
                <w:szCs w:val="16"/>
              </w:rPr>
              <w:t>1ª</w:t>
            </w:r>
          </w:p>
        </w:tc>
        <w:tc>
          <w:tcPr>
            <w:tcW w:w="3158" w:type="dxa"/>
            <w:shd w:val="clear" w:color="auto" w:fill="auto"/>
            <w:noWrap/>
          </w:tcPr>
          <w:p w14:paraId="5DE31985" w14:textId="39E532CB" w:rsidR="00370DBC" w:rsidRPr="00076B9A" w:rsidRDefault="004C72C6" w:rsidP="00904403">
            <w:pPr>
              <w:widowControl w:val="0"/>
              <w:spacing w:line="290" w:lineRule="auto"/>
              <w:jc w:val="center"/>
              <w:rPr>
                <w:rFonts w:cs="Arial"/>
                <w:sz w:val="16"/>
                <w:szCs w:val="16"/>
              </w:rPr>
            </w:pPr>
            <w:r>
              <w:rPr>
                <w:sz w:val="16"/>
                <w:szCs w:val="16"/>
              </w:rPr>
              <w:t xml:space="preserve">13 de outubro </w:t>
            </w:r>
            <w:r w:rsidR="00370DBC" w:rsidRPr="00076B9A">
              <w:rPr>
                <w:rFonts w:cs="Arial"/>
                <w:sz w:val="16"/>
                <w:szCs w:val="16"/>
              </w:rPr>
              <w:t>de 202</w:t>
            </w:r>
            <w:r w:rsidR="00370DBC">
              <w:rPr>
                <w:rFonts w:cs="Arial"/>
                <w:sz w:val="16"/>
                <w:szCs w:val="16"/>
              </w:rPr>
              <w:t>6</w:t>
            </w:r>
          </w:p>
        </w:tc>
        <w:tc>
          <w:tcPr>
            <w:tcW w:w="3158" w:type="dxa"/>
            <w:shd w:val="clear" w:color="auto" w:fill="auto"/>
            <w:noWrap/>
            <w:hideMark/>
          </w:tcPr>
          <w:p w14:paraId="6C56F2E2" w14:textId="3AF68263" w:rsidR="00370DBC" w:rsidRPr="00076B9A" w:rsidRDefault="00542EF9" w:rsidP="00904403">
            <w:pPr>
              <w:widowControl w:val="0"/>
              <w:spacing w:line="290" w:lineRule="auto"/>
              <w:jc w:val="center"/>
              <w:rPr>
                <w:rFonts w:cs="Arial"/>
                <w:sz w:val="16"/>
                <w:szCs w:val="16"/>
              </w:rPr>
            </w:pPr>
            <w:r>
              <w:rPr>
                <w:sz w:val="16"/>
                <w:szCs w:val="16"/>
              </w:rPr>
              <w:t>33,33</w:t>
            </w:r>
            <w:r w:rsidR="0076761C">
              <w:rPr>
                <w:sz w:val="16"/>
                <w:szCs w:val="16"/>
              </w:rPr>
              <w:t>33</w:t>
            </w:r>
            <w:r w:rsidR="00370DBC" w:rsidRPr="00076B9A">
              <w:rPr>
                <w:rFonts w:cs="Arial"/>
                <w:sz w:val="16"/>
                <w:szCs w:val="16"/>
              </w:rPr>
              <w:t>%</w:t>
            </w:r>
          </w:p>
        </w:tc>
      </w:tr>
      <w:tr w:rsidR="00370DBC" w:rsidRPr="00076B9A" w14:paraId="7137DDE7" w14:textId="77777777" w:rsidTr="002C3A3E">
        <w:tc>
          <w:tcPr>
            <w:tcW w:w="1044" w:type="dxa"/>
            <w:shd w:val="clear" w:color="auto" w:fill="auto"/>
            <w:noWrap/>
            <w:vAlign w:val="center"/>
          </w:tcPr>
          <w:p w14:paraId="3BEAAD93" w14:textId="77777777" w:rsidR="00370DBC" w:rsidRPr="00076B9A" w:rsidRDefault="00370DBC" w:rsidP="00904403">
            <w:pPr>
              <w:widowControl w:val="0"/>
              <w:spacing w:line="290" w:lineRule="auto"/>
              <w:jc w:val="center"/>
              <w:rPr>
                <w:rFonts w:cs="Arial"/>
                <w:sz w:val="16"/>
                <w:szCs w:val="16"/>
              </w:rPr>
            </w:pPr>
            <w:r w:rsidRPr="00076B9A">
              <w:rPr>
                <w:rFonts w:cs="Arial"/>
                <w:sz w:val="16"/>
                <w:szCs w:val="16"/>
              </w:rPr>
              <w:t>2ª</w:t>
            </w:r>
          </w:p>
        </w:tc>
        <w:tc>
          <w:tcPr>
            <w:tcW w:w="3158" w:type="dxa"/>
            <w:shd w:val="clear" w:color="auto" w:fill="auto"/>
            <w:noWrap/>
          </w:tcPr>
          <w:p w14:paraId="3511A82F" w14:textId="36DF40FE" w:rsidR="00370DBC" w:rsidRPr="00076B9A" w:rsidRDefault="00542EF9" w:rsidP="00904403">
            <w:pPr>
              <w:widowControl w:val="0"/>
              <w:spacing w:line="290" w:lineRule="auto"/>
              <w:jc w:val="center"/>
              <w:rPr>
                <w:rFonts w:cs="Arial"/>
                <w:sz w:val="16"/>
                <w:szCs w:val="16"/>
              </w:rPr>
            </w:pPr>
            <w:r>
              <w:rPr>
                <w:sz w:val="16"/>
                <w:szCs w:val="16"/>
              </w:rPr>
              <w:t>13</w:t>
            </w:r>
            <w:r w:rsidR="00370DBC">
              <w:rPr>
                <w:sz w:val="16"/>
                <w:szCs w:val="16"/>
              </w:rPr>
              <w:t xml:space="preserve"> </w:t>
            </w:r>
            <w:r w:rsidR="00370DBC" w:rsidRPr="00076B9A">
              <w:rPr>
                <w:rFonts w:cs="Arial"/>
                <w:sz w:val="16"/>
                <w:szCs w:val="16"/>
              </w:rPr>
              <w:t xml:space="preserve">de </w:t>
            </w:r>
            <w:r w:rsidR="004C72C6">
              <w:rPr>
                <w:sz w:val="16"/>
                <w:szCs w:val="16"/>
              </w:rPr>
              <w:t xml:space="preserve">outubro </w:t>
            </w:r>
            <w:r w:rsidR="00370DBC" w:rsidRPr="00076B9A">
              <w:rPr>
                <w:rFonts w:cs="Arial"/>
                <w:sz w:val="16"/>
                <w:szCs w:val="16"/>
              </w:rPr>
              <w:t>de 202</w:t>
            </w:r>
            <w:r w:rsidR="00370DBC">
              <w:rPr>
                <w:rFonts w:cs="Arial"/>
                <w:sz w:val="16"/>
                <w:szCs w:val="16"/>
              </w:rPr>
              <w:t>7</w:t>
            </w:r>
          </w:p>
        </w:tc>
        <w:tc>
          <w:tcPr>
            <w:tcW w:w="3158" w:type="dxa"/>
            <w:shd w:val="clear" w:color="auto" w:fill="auto"/>
            <w:noWrap/>
          </w:tcPr>
          <w:p w14:paraId="016DED5E" w14:textId="6DD8E165" w:rsidR="00370DBC" w:rsidRPr="00076B9A" w:rsidRDefault="00542EF9" w:rsidP="00904403">
            <w:pPr>
              <w:widowControl w:val="0"/>
              <w:spacing w:line="290" w:lineRule="auto"/>
              <w:jc w:val="center"/>
              <w:rPr>
                <w:rFonts w:cs="Arial"/>
                <w:sz w:val="16"/>
                <w:szCs w:val="16"/>
              </w:rPr>
            </w:pPr>
            <w:r>
              <w:rPr>
                <w:sz w:val="16"/>
                <w:szCs w:val="16"/>
              </w:rPr>
              <w:t>50,00</w:t>
            </w:r>
            <w:r w:rsidR="0076761C">
              <w:rPr>
                <w:sz w:val="16"/>
                <w:szCs w:val="16"/>
              </w:rPr>
              <w:t>00</w:t>
            </w:r>
            <w:r w:rsidR="00370DBC" w:rsidRPr="00076B9A">
              <w:rPr>
                <w:rFonts w:cs="Arial"/>
                <w:sz w:val="16"/>
                <w:szCs w:val="16"/>
              </w:rPr>
              <w:t>%</w:t>
            </w:r>
          </w:p>
        </w:tc>
      </w:tr>
      <w:tr w:rsidR="00370DBC" w:rsidRPr="00076B9A" w14:paraId="522FD021" w14:textId="77777777" w:rsidTr="002C3A3E">
        <w:tc>
          <w:tcPr>
            <w:tcW w:w="1044" w:type="dxa"/>
            <w:shd w:val="clear" w:color="auto" w:fill="auto"/>
            <w:noWrap/>
            <w:vAlign w:val="center"/>
          </w:tcPr>
          <w:p w14:paraId="0748CDF3" w14:textId="77777777" w:rsidR="00370DBC" w:rsidRPr="00076B9A" w:rsidRDefault="00370DBC" w:rsidP="00904403">
            <w:pPr>
              <w:widowControl w:val="0"/>
              <w:spacing w:line="290" w:lineRule="auto"/>
              <w:jc w:val="center"/>
              <w:rPr>
                <w:rFonts w:cs="Arial"/>
                <w:sz w:val="16"/>
                <w:szCs w:val="16"/>
              </w:rPr>
            </w:pPr>
            <w:r>
              <w:rPr>
                <w:rFonts w:cs="Arial"/>
                <w:sz w:val="16"/>
                <w:szCs w:val="16"/>
              </w:rPr>
              <w:t>3ª</w:t>
            </w:r>
          </w:p>
        </w:tc>
        <w:tc>
          <w:tcPr>
            <w:tcW w:w="3158" w:type="dxa"/>
            <w:shd w:val="clear" w:color="auto" w:fill="auto"/>
            <w:noWrap/>
          </w:tcPr>
          <w:p w14:paraId="0F119901" w14:textId="77777777" w:rsidR="00370DBC" w:rsidRPr="00076B9A" w:rsidRDefault="00370DBC" w:rsidP="00904403">
            <w:pPr>
              <w:widowControl w:val="0"/>
              <w:spacing w:line="290" w:lineRule="auto"/>
              <w:jc w:val="center"/>
              <w:rPr>
                <w:rFonts w:cs="Arial"/>
                <w:sz w:val="16"/>
                <w:szCs w:val="16"/>
              </w:rPr>
            </w:pPr>
            <w:r w:rsidRPr="00076B9A">
              <w:rPr>
                <w:rFonts w:cs="Arial"/>
                <w:sz w:val="16"/>
                <w:szCs w:val="16"/>
              </w:rPr>
              <w:t>Data de Vencimento</w:t>
            </w:r>
            <w:r>
              <w:rPr>
                <w:rFonts w:cs="Arial"/>
                <w:sz w:val="16"/>
                <w:szCs w:val="16"/>
              </w:rPr>
              <w:t xml:space="preserve"> das Debêntures CDI</w:t>
            </w:r>
          </w:p>
        </w:tc>
        <w:tc>
          <w:tcPr>
            <w:tcW w:w="3158" w:type="dxa"/>
            <w:shd w:val="clear" w:color="auto" w:fill="auto"/>
            <w:noWrap/>
          </w:tcPr>
          <w:p w14:paraId="312777E8" w14:textId="7F1BC95C" w:rsidR="00370DBC" w:rsidRPr="00076B9A" w:rsidRDefault="00542EF9" w:rsidP="00904403">
            <w:pPr>
              <w:widowControl w:val="0"/>
              <w:spacing w:line="290" w:lineRule="auto"/>
              <w:jc w:val="center"/>
              <w:rPr>
                <w:rFonts w:cs="Arial"/>
                <w:sz w:val="16"/>
                <w:szCs w:val="16"/>
              </w:rPr>
            </w:pPr>
            <w:r>
              <w:rPr>
                <w:sz w:val="16"/>
                <w:szCs w:val="16"/>
              </w:rPr>
              <w:t>100,00</w:t>
            </w:r>
            <w:r w:rsidR="0076761C">
              <w:rPr>
                <w:sz w:val="16"/>
                <w:szCs w:val="16"/>
              </w:rPr>
              <w:t>00</w:t>
            </w:r>
            <w:r w:rsidR="00370DBC">
              <w:rPr>
                <w:sz w:val="16"/>
                <w:szCs w:val="16"/>
              </w:rPr>
              <w:t>%</w:t>
            </w:r>
          </w:p>
        </w:tc>
      </w:tr>
    </w:tbl>
    <w:p w14:paraId="0F505B75" w14:textId="311092CA" w:rsidR="00381825" w:rsidRPr="00076B9A" w:rsidRDefault="00D15DEC" w:rsidP="00957D0A">
      <w:pPr>
        <w:pStyle w:val="Level3"/>
        <w:widowControl w:val="0"/>
        <w:tabs>
          <w:tab w:val="clear" w:pos="1874"/>
        </w:tabs>
        <w:spacing w:before="140" w:after="0"/>
        <w:rPr>
          <w:sz w:val="16"/>
          <w:szCs w:val="16"/>
        </w:rPr>
      </w:pPr>
      <w:bookmarkStart w:id="193" w:name="_Hlk107240998"/>
      <w:bookmarkEnd w:id="192"/>
      <w:r w:rsidRPr="00076B9A" w:rsidDel="00FA55EA">
        <w:rPr>
          <w:sz w:val="16"/>
          <w:szCs w:val="16"/>
        </w:rPr>
        <w:t xml:space="preserve">Sem prejuízo dos pagamentos em decorrência de eventual vencimento antecipado das obrigações decorrentes </w:t>
      </w:r>
      <w:r w:rsidRPr="00076B9A">
        <w:rPr>
          <w:sz w:val="16"/>
          <w:szCs w:val="16"/>
        </w:rPr>
        <w:t xml:space="preserve">das Debêntures IPCA ou de eventual resgate </w:t>
      </w:r>
      <w:r w:rsidR="00370DBC">
        <w:rPr>
          <w:sz w:val="16"/>
          <w:szCs w:val="16"/>
        </w:rPr>
        <w:t>antecipado das Debêntures IPCA</w:t>
      </w:r>
      <w:r w:rsidRPr="00076B9A" w:rsidDel="00FA55EA">
        <w:rPr>
          <w:sz w:val="16"/>
          <w:szCs w:val="16"/>
        </w:rPr>
        <w:t xml:space="preserve">, nos termos </w:t>
      </w:r>
      <w:r w:rsidRPr="00076B9A" w:rsidDel="00FA55EA">
        <w:rPr>
          <w:sz w:val="16"/>
          <w:szCs w:val="16"/>
        </w:rPr>
        <w:lastRenderedPageBreak/>
        <w:t xml:space="preserve">previstos nesta </w:t>
      </w:r>
      <w:r w:rsidRPr="00076B9A">
        <w:rPr>
          <w:sz w:val="16"/>
          <w:szCs w:val="16"/>
        </w:rPr>
        <w:t>Escritura de Emissão de Debêntures</w:t>
      </w:r>
      <w:r w:rsidR="001A096B" w:rsidRPr="00076B9A">
        <w:rPr>
          <w:sz w:val="16"/>
          <w:szCs w:val="16"/>
        </w:rPr>
        <w:t xml:space="preserve">, </w:t>
      </w:r>
      <w:r w:rsidR="001A4545" w:rsidRPr="00076B9A">
        <w:rPr>
          <w:sz w:val="16"/>
          <w:szCs w:val="16"/>
        </w:rPr>
        <w:t>o saldo do Valor Nominal Unitário</w:t>
      </w:r>
      <w:r w:rsidR="0050044E" w:rsidRPr="00076B9A">
        <w:rPr>
          <w:sz w:val="16"/>
          <w:szCs w:val="16"/>
        </w:rPr>
        <w:t xml:space="preserve"> Atualizado das Debêntures IPCA </w:t>
      </w:r>
      <w:r w:rsidR="001820E7" w:rsidRPr="00076B9A">
        <w:rPr>
          <w:sz w:val="16"/>
          <w:szCs w:val="16"/>
        </w:rPr>
        <w:t xml:space="preserve">será amortizado em </w:t>
      </w:r>
      <w:r w:rsidR="00370DBC">
        <w:rPr>
          <w:sz w:val="16"/>
          <w:szCs w:val="16"/>
        </w:rPr>
        <w:t>3</w:t>
      </w:r>
      <w:r w:rsidR="00AD00FF" w:rsidRPr="00076B9A">
        <w:rPr>
          <w:sz w:val="16"/>
          <w:szCs w:val="16"/>
        </w:rPr>
        <w:t xml:space="preserve"> </w:t>
      </w:r>
      <w:r w:rsidR="002757A9" w:rsidRPr="00076B9A">
        <w:rPr>
          <w:sz w:val="16"/>
          <w:szCs w:val="16"/>
        </w:rPr>
        <w:t>(</w:t>
      </w:r>
      <w:r w:rsidR="00370DBC">
        <w:rPr>
          <w:sz w:val="16"/>
          <w:szCs w:val="16"/>
        </w:rPr>
        <w:t>três</w:t>
      </w:r>
      <w:r w:rsidR="002757A9" w:rsidRPr="00076B9A">
        <w:rPr>
          <w:sz w:val="16"/>
          <w:szCs w:val="16"/>
        </w:rPr>
        <w:t>)</w:t>
      </w:r>
      <w:r w:rsidR="001820E7" w:rsidRPr="00076B9A">
        <w:rPr>
          <w:sz w:val="16"/>
          <w:szCs w:val="16"/>
        </w:rPr>
        <w:t xml:space="preserve"> parcelas consecutivas, </w:t>
      </w:r>
      <w:r w:rsidR="00370DBC" w:rsidRPr="00076B9A">
        <w:rPr>
          <w:sz w:val="16"/>
          <w:szCs w:val="16"/>
        </w:rPr>
        <w:t xml:space="preserve">no </w:t>
      </w:r>
      <w:r w:rsidR="00370DBC">
        <w:rPr>
          <w:sz w:val="16"/>
          <w:szCs w:val="16"/>
        </w:rPr>
        <w:t>4º</w:t>
      </w:r>
      <w:r w:rsidR="00370DBC" w:rsidRPr="00076B9A">
        <w:rPr>
          <w:sz w:val="16"/>
          <w:szCs w:val="16"/>
        </w:rPr>
        <w:t xml:space="preserve"> (</w:t>
      </w:r>
      <w:r w:rsidR="00370DBC">
        <w:rPr>
          <w:sz w:val="16"/>
          <w:szCs w:val="16"/>
        </w:rPr>
        <w:t>quarto</w:t>
      </w:r>
      <w:r w:rsidR="00370DBC" w:rsidRPr="00076B9A">
        <w:rPr>
          <w:sz w:val="16"/>
          <w:szCs w:val="16"/>
        </w:rPr>
        <w:t>)</w:t>
      </w:r>
      <w:r w:rsidR="00370DBC">
        <w:rPr>
          <w:sz w:val="16"/>
          <w:szCs w:val="16"/>
        </w:rPr>
        <w:t>, 5º (quinto)</w:t>
      </w:r>
      <w:r w:rsidR="00370DBC" w:rsidRPr="00076B9A">
        <w:rPr>
          <w:sz w:val="16"/>
          <w:szCs w:val="16"/>
        </w:rPr>
        <w:t xml:space="preserve"> e no </w:t>
      </w:r>
      <w:r w:rsidR="00370DBC">
        <w:rPr>
          <w:sz w:val="16"/>
          <w:szCs w:val="16"/>
        </w:rPr>
        <w:t>6</w:t>
      </w:r>
      <w:r w:rsidR="00370DBC" w:rsidRPr="00076B9A">
        <w:rPr>
          <w:sz w:val="16"/>
          <w:szCs w:val="16"/>
        </w:rPr>
        <w:t>º (</w:t>
      </w:r>
      <w:r w:rsidR="00370DBC">
        <w:rPr>
          <w:sz w:val="16"/>
          <w:szCs w:val="16"/>
        </w:rPr>
        <w:t>sexto</w:t>
      </w:r>
      <w:r w:rsidR="00370DBC" w:rsidRPr="00076B9A">
        <w:rPr>
          <w:sz w:val="16"/>
          <w:szCs w:val="16"/>
        </w:rPr>
        <w:t>) anos</w:t>
      </w:r>
      <w:r w:rsidR="001A4545" w:rsidRPr="00076B9A">
        <w:rPr>
          <w:sz w:val="16"/>
          <w:szCs w:val="16"/>
        </w:rPr>
        <w:t>, inclusive</w:t>
      </w:r>
      <w:r w:rsidR="002757A9" w:rsidRPr="00076B9A">
        <w:rPr>
          <w:sz w:val="16"/>
          <w:szCs w:val="16"/>
        </w:rPr>
        <w:t>,</w:t>
      </w:r>
      <w:r w:rsidR="00797362" w:rsidRPr="00076B9A">
        <w:rPr>
          <w:sz w:val="16"/>
          <w:szCs w:val="16"/>
        </w:rPr>
        <w:t xml:space="preserve"> contado da Data de Emissão, </w:t>
      </w:r>
      <w:r w:rsidR="00FB6E0F" w:rsidRPr="00076B9A">
        <w:rPr>
          <w:sz w:val="16"/>
          <w:szCs w:val="16"/>
        </w:rPr>
        <w:t>sendo a primeira amortização devida em</w:t>
      </w:r>
      <w:r w:rsidR="0050044E" w:rsidRPr="00076B9A">
        <w:rPr>
          <w:sz w:val="16"/>
          <w:szCs w:val="16"/>
        </w:rPr>
        <w:t xml:space="preserve"> </w:t>
      </w:r>
      <w:r w:rsidR="004C72C6">
        <w:rPr>
          <w:sz w:val="16"/>
          <w:szCs w:val="16"/>
        </w:rPr>
        <w:t xml:space="preserve">13 de outubro </w:t>
      </w:r>
      <w:r w:rsidR="00370DBC" w:rsidRPr="00076B9A">
        <w:rPr>
          <w:sz w:val="16"/>
          <w:szCs w:val="16"/>
        </w:rPr>
        <w:t>de 202</w:t>
      </w:r>
      <w:r w:rsidR="00370DBC">
        <w:rPr>
          <w:sz w:val="16"/>
          <w:szCs w:val="16"/>
        </w:rPr>
        <w:t>6</w:t>
      </w:r>
      <w:r w:rsidR="00FB6E0F" w:rsidRPr="00076B9A">
        <w:rPr>
          <w:sz w:val="16"/>
          <w:szCs w:val="16"/>
        </w:rPr>
        <w:t>, e a última amortização na Data de Vencimento</w:t>
      </w:r>
      <w:r w:rsidR="00370DBC">
        <w:rPr>
          <w:sz w:val="16"/>
          <w:szCs w:val="16"/>
        </w:rPr>
        <w:t xml:space="preserve"> das Debêntures IPCA</w:t>
      </w:r>
      <w:r w:rsidR="001820E7" w:rsidRPr="00076B9A">
        <w:rPr>
          <w:sz w:val="16"/>
          <w:szCs w:val="16"/>
        </w:rPr>
        <w:t>, de acordo com a tabela abaixo</w:t>
      </w:r>
      <w:r w:rsidR="00FC4F50" w:rsidRPr="00076B9A">
        <w:rPr>
          <w:sz w:val="16"/>
          <w:szCs w:val="16"/>
        </w:rPr>
        <w:t xml:space="preserve"> </w:t>
      </w:r>
      <w:r w:rsidR="006C47AC" w:rsidRPr="00076B9A">
        <w:rPr>
          <w:sz w:val="16"/>
          <w:szCs w:val="16"/>
        </w:rPr>
        <w:t>(</w:t>
      </w:r>
      <w:r w:rsidR="001820E7" w:rsidRPr="00076B9A">
        <w:rPr>
          <w:sz w:val="16"/>
          <w:szCs w:val="16"/>
        </w:rPr>
        <w:t xml:space="preserve">cada uma, uma </w:t>
      </w:r>
      <w:r w:rsidR="000C68AF" w:rsidRPr="00076B9A">
        <w:rPr>
          <w:sz w:val="16"/>
          <w:szCs w:val="16"/>
        </w:rPr>
        <w:t>“</w:t>
      </w:r>
      <w:r w:rsidR="001820E7" w:rsidRPr="00370DBC">
        <w:rPr>
          <w:sz w:val="16"/>
          <w:szCs w:val="16"/>
          <w:u w:val="single"/>
        </w:rPr>
        <w:t>Data de Amortização</w:t>
      </w:r>
      <w:r w:rsidR="00370DBC" w:rsidRPr="00370DBC">
        <w:rPr>
          <w:sz w:val="16"/>
          <w:szCs w:val="16"/>
          <w:u w:val="single"/>
        </w:rPr>
        <w:t xml:space="preserve"> das Debêntures IPCA</w:t>
      </w:r>
      <w:r w:rsidR="000C68AF" w:rsidRPr="00076B9A">
        <w:rPr>
          <w:sz w:val="16"/>
          <w:szCs w:val="16"/>
        </w:rPr>
        <w:t>”</w:t>
      </w:r>
      <w:r w:rsidR="001820E7" w:rsidRPr="00076B9A">
        <w:rPr>
          <w:sz w:val="16"/>
          <w:szCs w:val="16"/>
        </w:rPr>
        <w:t>)</w:t>
      </w:r>
      <w:r w:rsidR="00827524" w:rsidRPr="00076B9A">
        <w:rPr>
          <w:sz w:val="16"/>
          <w:szCs w:val="16"/>
        </w:rPr>
        <w:t>:</w:t>
      </w:r>
    </w:p>
    <w:tbl>
      <w:tblPr>
        <w:tblW w:w="0" w:type="auto"/>
        <w:tblInd w:w="1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1044"/>
        <w:gridCol w:w="3158"/>
        <w:gridCol w:w="3158"/>
      </w:tblGrid>
      <w:tr w:rsidR="0050044E" w:rsidRPr="00076B9A" w14:paraId="193D5DEF" w14:textId="77777777" w:rsidTr="00F706B0">
        <w:tc>
          <w:tcPr>
            <w:tcW w:w="1044" w:type="dxa"/>
            <w:shd w:val="clear" w:color="auto" w:fill="858585"/>
            <w:vAlign w:val="center"/>
            <w:hideMark/>
          </w:tcPr>
          <w:bookmarkEnd w:id="193"/>
          <w:p w14:paraId="18D14656" w14:textId="77777777" w:rsidR="0050044E" w:rsidRPr="00076B9A" w:rsidRDefault="0050044E" w:rsidP="00904403">
            <w:pPr>
              <w:widowControl w:val="0"/>
              <w:spacing w:line="290" w:lineRule="auto"/>
              <w:jc w:val="center"/>
              <w:rPr>
                <w:rFonts w:cs="Arial"/>
                <w:b/>
                <w:color w:val="FFFFFF" w:themeColor="background1"/>
                <w:sz w:val="16"/>
                <w:szCs w:val="16"/>
              </w:rPr>
            </w:pPr>
            <w:r w:rsidRPr="00076B9A">
              <w:rPr>
                <w:rFonts w:cs="Arial"/>
                <w:b/>
                <w:color w:val="FFFFFF" w:themeColor="background1"/>
                <w:sz w:val="16"/>
                <w:szCs w:val="16"/>
              </w:rPr>
              <w:t>Parcela</w:t>
            </w:r>
          </w:p>
        </w:tc>
        <w:tc>
          <w:tcPr>
            <w:tcW w:w="3158" w:type="dxa"/>
            <w:shd w:val="clear" w:color="auto" w:fill="858585"/>
            <w:vAlign w:val="center"/>
            <w:hideMark/>
          </w:tcPr>
          <w:p w14:paraId="2F8418E0" w14:textId="77777777" w:rsidR="0050044E" w:rsidRPr="00076B9A" w:rsidRDefault="0050044E" w:rsidP="00904403">
            <w:pPr>
              <w:widowControl w:val="0"/>
              <w:spacing w:line="290" w:lineRule="auto"/>
              <w:jc w:val="center"/>
              <w:rPr>
                <w:rFonts w:cs="Arial"/>
                <w:b/>
                <w:color w:val="FFFFFF" w:themeColor="background1"/>
                <w:sz w:val="16"/>
                <w:szCs w:val="16"/>
              </w:rPr>
            </w:pPr>
            <w:r w:rsidRPr="00076B9A">
              <w:rPr>
                <w:rFonts w:cs="Arial"/>
                <w:b/>
                <w:color w:val="FFFFFF" w:themeColor="background1"/>
                <w:sz w:val="16"/>
                <w:szCs w:val="16"/>
              </w:rPr>
              <w:t xml:space="preserve">Datas de Amortização </w:t>
            </w:r>
            <w:r w:rsidR="00CF7E6D">
              <w:rPr>
                <w:rFonts w:cs="Arial"/>
                <w:b/>
                <w:color w:val="FFFFFF" w:themeColor="background1"/>
                <w:sz w:val="16"/>
                <w:szCs w:val="16"/>
              </w:rPr>
              <w:t>das Debêntures IPCA</w:t>
            </w:r>
          </w:p>
        </w:tc>
        <w:tc>
          <w:tcPr>
            <w:tcW w:w="3158" w:type="dxa"/>
            <w:shd w:val="clear" w:color="auto" w:fill="858585"/>
            <w:vAlign w:val="center"/>
            <w:hideMark/>
          </w:tcPr>
          <w:p w14:paraId="79BB15B9" w14:textId="77777777" w:rsidR="0050044E" w:rsidRPr="00076B9A" w:rsidRDefault="0050044E" w:rsidP="00904403">
            <w:pPr>
              <w:widowControl w:val="0"/>
              <w:spacing w:line="290" w:lineRule="auto"/>
              <w:jc w:val="center"/>
              <w:rPr>
                <w:rFonts w:cs="Arial"/>
                <w:b/>
                <w:color w:val="FFFFFF" w:themeColor="background1"/>
                <w:sz w:val="16"/>
                <w:szCs w:val="16"/>
              </w:rPr>
            </w:pPr>
            <w:r w:rsidRPr="00076B9A">
              <w:rPr>
                <w:rFonts w:cs="Arial"/>
                <w:b/>
                <w:color w:val="FFFFFF" w:themeColor="background1"/>
                <w:sz w:val="16"/>
                <w:szCs w:val="16"/>
              </w:rPr>
              <w:t>Percentual Amortizado do Valor Nominal Unitário</w:t>
            </w:r>
            <w:r w:rsidR="00E413E7" w:rsidRPr="00076B9A">
              <w:rPr>
                <w:rFonts w:cs="Arial"/>
                <w:b/>
                <w:color w:val="FFFFFF" w:themeColor="background1"/>
                <w:sz w:val="16"/>
                <w:szCs w:val="16"/>
              </w:rPr>
              <w:t xml:space="preserve"> </w:t>
            </w:r>
            <w:r w:rsidR="00CF7E6D">
              <w:rPr>
                <w:rFonts w:cs="Arial"/>
                <w:b/>
                <w:color w:val="FFFFFF" w:themeColor="background1"/>
                <w:sz w:val="16"/>
                <w:szCs w:val="16"/>
              </w:rPr>
              <w:t>Atualizado das Debêntures IPCA</w:t>
            </w:r>
          </w:p>
        </w:tc>
      </w:tr>
      <w:tr w:rsidR="00044D0A" w:rsidRPr="00076B9A" w14:paraId="028B882C" w14:textId="77777777" w:rsidTr="00F706B0">
        <w:tc>
          <w:tcPr>
            <w:tcW w:w="1044" w:type="dxa"/>
            <w:shd w:val="clear" w:color="auto" w:fill="auto"/>
            <w:noWrap/>
            <w:vAlign w:val="center"/>
          </w:tcPr>
          <w:p w14:paraId="624959E3" w14:textId="77777777" w:rsidR="00044D0A" w:rsidRPr="00076B9A" w:rsidRDefault="00044D0A" w:rsidP="00904403">
            <w:pPr>
              <w:widowControl w:val="0"/>
              <w:spacing w:line="290" w:lineRule="auto"/>
              <w:jc w:val="center"/>
              <w:rPr>
                <w:rFonts w:cs="Arial"/>
                <w:sz w:val="16"/>
                <w:szCs w:val="16"/>
              </w:rPr>
            </w:pPr>
            <w:r w:rsidRPr="00076B9A">
              <w:rPr>
                <w:rFonts w:cs="Arial"/>
                <w:sz w:val="16"/>
                <w:szCs w:val="16"/>
              </w:rPr>
              <w:t>1ª</w:t>
            </w:r>
          </w:p>
        </w:tc>
        <w:tc>
          <w:tcPr>
            <w:tcW w:w="3158" w:type="dxa"/>
            <w:shd w:val="clear" w:color="auto" w:fill="auto"/>
            <w:noWrap/>
          </w:tcPr>
          <w:p w14:paraId="330A3EEB" w14:textId="07D7CCE5" w:rsidR="00044D0A" w:rsidRPr="00076B9A" w:rsidRDefault="004C72C6" w:rsidP="00904403">
            <w:pPr>
              <w:widowControl w:val="0"/>
              <w:spacing w:line="290" w:lineRule="auto"/>
              <w:jc w:val="center"/>
              <w:rPr>
                <w:rFonts w:cs="Arial"/>
                <w:sz w:val="16"/>
                <w:szCs w:val="16"/>
              </w:rPr>
            </w:pPr>
            <w:r>
              <w:rPr>
                <w:sz w:val="16"/>
                <w:szCs w:val="16"/>
              </w:rPr>
              <w:t xml:space="preserve">13 de outubro </w:t>
            </w:r>
            <w:r w:rsidR="00044D0A" w:rsidRPr="00076B9A">
              <w:rPr>
                <w:rFonts w:cs="Arial"/>
                <w:sz w:val="16"/>
                <w:szCs w:val="16"/>
              </w:rPr>
              <w:t>de 202</w:t>
            </w:r>
            <w:r w:rsidR="00044D0A">
              <w:rPr>
                <w:rFonts w:cs="Arial"/>
                <w:sz w:val="16"/>
                <w:szCs w:val="16"/>
              </w:rPr>
              <w:t>6</w:t>
            </w:r>
          </w:p>
        </w:tc>
        <w:tc>
          <w:tcPr>
            <w:tcW w:w="3158" w:type="dxa"/>
            <w:shd w:val="clear" w:color="auto" w:fill="auto"/>
            <w:noWrap/>
            <w:hideMark/>
          </w:tcPr>
          <w:p w14:paraId="2B1C94F7" w14:textId="630961E3" w:rsidR="00044D0A" w:rsidRPr="00076B9A" w:rsidRDefault="00044D0A" w:rsidP="00904403">
            <w:pPr>
              <w:widowControl w:val="0"/>
              <w:spacing w:line="290" w:lineRule="auto"/>
              <w:jc w:val="center"/>
              <w:rPr>
                <w:rFonts w:cs="Arial"/>
                <w:sz w:val="16"/>
                <w:szCs w:val="16"/>
              </w:rPr>
            </w:pPr>
            <w:r>
              <w:rPr>
                <w:sz w:val="16"/>
                <w:szCs w:val="16"/>
              </w:rPr>
              <w:t>33,33</w:t>
            </w:r>
            <w:r w:rsidRPr="00076B9A">
              <w:rPr>
                <w:rFonts w:cs="Arial"/>
                <w:sz w:val="16"/>
                <w:szCs w:val="16"/>
              </w:rPr>
              <w:t>%</w:t>
            </w:r>
          </w:p>
        </w:tc>
      </w:tr>
      <w:tr w:rsidR="00044D0A" w:rsidRPr="00076B9A" w14:paraId="4A0A3B1A" w14:textId="77777777" w:rsidTr="00F706B0">
        <w:tc>
          <w:tcPr>
            <w:tcW w:w="1044" w:type="dxa"/>
            <w:shd w:val="clear" w:color="auto" w:fill="auto"/>
            <w:noWrap/>
            <w:vAlign w:val="center"/>
          </w:tcPr>
          <w:p w14:paraId="3DF3BB8E" w14:textId="77777777" w:rsidR="00044D0A" w:rsidRPr="00076B9A" w:rsidRDefault="00044D0A" w:rsidP="00904403">
            <w:pPr>
              <w:widowControl w:val="0"/>
              <w:spacing w:line="290" w:lineRule="auto"/>
              <w:jc w:val="center"/>
              <w:rPr>
                <w:rFonts w:cs="Arial"/>
                <w:sz w:val="16"/>
                <w:szCs w:val="16"/>
              </w:rPr>
            </w:pPr>
            <w:r w:rsidRPr="00076B9A">
              <w:rPr>
                <w:rFonts w:cs="Arial"/>
                <w:sz w:val="16"/>
                <w:szCs w:val="16"/>
              </w:rPr>
              <w:t>2ª</w:t>
            </w:r>
          </w:p>
        </w:tc>
        <w:tc>
          <w:tcPr>
            <w:tcW w:w="3158" w:type="dxa"/>
            <w:shd w:val="clear" w:color="auto" w:fill="auto"/>
            <w:noWrap/>
          </w:tcPr>
          <w:p w14:paraId="4A6EF993" w14:textId="591AC6E0" w:rsidR="00044D0A" w:rsidRPr="00076B9A" w:rsidRDefault="004C72C6" w:rsidP="00904403">
            <w:pPr>
              <w:widowControl w:val="0"/>
              <w:spacing w:line="290" w:lineRule="auto"/>
              <w:jc w:val="center"/>
              <w:rPr>
                <w:rFonts w:cs="Arial"/>
                <w:sz w:val="16"/>
                <w:szCs w:val="16"/>
              </w:rPr>
            </w:pPr>
            <w:r>
              <w:rPr>
                <w:sz w:val="16"/>
                <w:szCs w:val="16"/>
              </w:rPr>
              <w:t xml:space="preserve">13 </w:t>
            </w:r>
            <w:r w:rsidRPr="00076B9A">
              <w:rPr>
                <w:rFonts w:cs="Arial"/>
                <w:sz w:val="16"/>
                <w:szCs w:val="16"/>
              </w:rPr>
              <w:t xml:space="preserve">de </w:t>
            </w:r>
            <w:r>
              <w:rPr>
                <w:sz w:val="16"/>
                <w:szCs w:val="16"/>
              </w:rPr>
              <w:t xml:space="preserve">outubro </w:t>
            </w:r>
            <w:r w:rsidR="00044D0A" w:rsidRPr="00076B9A">
              <w:rPr>
                <w:rFonts w:cs="Arial"/>
                <w:sz w:val="16"/>
                <w:szCs w:val="16"/>
              </w:rPr>
              <w:t>de 202</w:t>
            </w:r>
            <w:r w:rsidR="00044D0A">
              <w:rPr>
                <w:rFonts w:cs="Arial"/>
                <w:sz w:val="16"/>
                <w:szCs w:val="16"/>
              </w:rPr>
              <w:t>7</w:t>
            </w:r>
          </w:p>
        </w:tc>
        <w:tc>
          <w:tcPr>
            <w:tcW w:w="3158" w:type="dxa"/>
            <w:shd w:val="clear" w:color="auto" w:fill="auto"/>
            <w:noWrap/>
          </w:tcPr>
          <w:p w14:paraId="1E6955B8" w14:textId="1F38D59F" w:rsidR="00044D0A" w:rsidRPr="00076B9A" w:rsidRDefault="00044D0A" w:rsidP="00904403">
            <w:pPr>
              <w:widowControl w:val="0"/>
              <w:spacing w:line="290" w:lineRule="auto"/>
              <w:jc w:val="center"/>
              <w:rPr>
                <w:rFonts w:cs="Arial"/>
                <w:sz w:val="16"/>
                <w:szCs w:val="16"/>
              </w:rPr>
            </w:pPr>
            <w:r>
              <w:rPr>
                <w:sz w:val="16"/>
                <w:szCs w:val="16"/>
              </w:rPr>
              <w:t>50,00</w:t>
            </w:r>
            <w:r w:rsidRPr="00076B9A">
              <w:rPr>
                <w:rFonts w:cs="Arial"/>
                <w:sz w:val="16"/>
                <w:szCs w:val="16"/>
              </w:rPr>
              <w:t>%</w:t>
            </w:r>
          </w:p>
        </w:tc>
      </w:tr>
      <w:tr w:rsidR="0050044E" w:rsidRPr="00076B9A" w14:paraId="418E800F" w14:textId="77777777" w:rsidTr="00F706B0">
        <w:tc>
          <w:tcPr>
            <w:tcW w:w="1044" w:type="dxa"/>
            <w:shd w:val="clear" w:color="auto" w:fill="auto"/>
            <w:noWrap/>
            <w:vAlign w:val="center"/>
          </w:tcPr>
          <w:p w14:paraId="058A2453" w14:textId="77777777" w:rsidR="0050044E" w:rsidRPr="00076B9A" w:rsidRDefault="00370DBC" w:rsidP="00904403">
            <w:pPr>
              <w:widowControl w:val="0"/>
              <w:spacing w:line="290" w:lineRule="auto"/>
              <w:jc w:val="center"/>
              <w:rPr>
                <w:rFonts w:cs="Arial"/>
                <w:sz w:val="16"/>
                <w:szCs w:val="16"/>
              </w:rPr>
            </w:pPr>
            <w:r>
              <w:rPr>
                <w:rFonts w:cs="Arial"/>
                <w:sz w:val="16"/>
                <w:szCs w:val="16"/>
              </w:rPr>
              <w:t>3</w:t>
            </w:r>
            <w:r w:rsidR="0050044E" w:rsidRPr="00076B9A">
              <w:rPr>
                <w:rFonts w:cs="Arial"/>
                <w:sz w:val="16"/>
                <w:szCs w:val="16"/>
              </w:rPr>
              <w:t>ª</w:t>
            </w:r>
          </w:p>
        </w:tc>
        <w:tc>
          <w:tcPr>
            <w:tcW w:w="3158" w:type="dxa"/>
            <w:shd w:val="clear" w:color="auto" w:fill="auto"/>
            <w:noWrap/>
          </w:tcPr>
          <w:p w14:paraId="1FA02965" w14:textId="77777777" w:rsidR="0050044E" w:rsidRPr="00076B9A" w:rsidRDefault="0050044E" w:rsidP="00904403">
            <w:pPr>
              <w:widowControl w:val="0"/>
              <w:spacing w:line="290" w:lineRule="auto"/>
              <w:jc w:val="center"/>
              <w:rPr>
                <w:rFonts w:cs="Arial"/>
                <w:sz w:val="16"/>
                <w:szCs w:val="16"/>
              </w:rPr>
            </w:pPr>
            <w:r w:rsidRPr="00076B9A">
              <w:rPr>
                <w:rFonts w:cs="Arial"/>
                <w:sz w:val="16"/>
                <w:szCs w:val="16"/>
              </w:rPr>
              <w:t>Data de Vencimento</w:t>
            </w:r>
            <w:r w:rsidR="00370DBC">
              <w:rPr>
                <w:rFonts w:cs="Arial"/>
                <w:sz w:val="16"/>
                <w:szCs w:val="16"/>
              </w:rPr>
              <w:t xml:space="preserve"> das Debêntures IPCA</w:t>
            </w:r>
          </w:p>
        </w:tc>
        <w:tc>
          <w:tcPr>
            <w:tcW w:w="3158" w:type="dxa"/>
            <w:shd w:val="clear" w:color="auto" w:fill="auto"/>
            <w:noWrap/>
          </w:tcPr>
          <w:p w14:paraId="5E60C5BB" w14:textId="572296A5" w:rsidR="0050044E" w:rsidRPr="00076B9A" w:rsidRDefault="00542EF9" w:rsidP="00904403">
            <w:pPr>
              <w:widowControl w:val="0"/>
              <w:spacing w:line="290" w:lineRule="auto"/>
              <w:jc w:val="center"/>
              <w:rPr>
                <w:rFonts w:cs="Arial"/>
                <w:sz w:val="16"/>
                <w:szCs w:val="16"/>
              </w:rPr>
            </w:pPr>
            <w:r>
              <w:rPr>
                <w:sz w:val="16"/>
                <w:szCs w:val="16"/>
              </w:rPr>
              <w:t>100,00%</w:t>
            </w:r>
          </w:p>
        </w:tc>
      </w:tr>
    </w:tbl>
    <w:p w14:paraId="12D39339" w14:textId="77777777" w:rsidR="00950E21" w:rsidRPr="00076B9A" w:rsidRDefault="001820E7" w:rsidP="00957D0A">
      <w:pPr>
        <w:pStyle w:val="Level2"/>
        <w:widowControl w:val="0"/>
        <w:spacing w:before="140" w:after="0"/>
        <w:rPr>
          <w:sz w:val="16"/>
          <w:szCs w:val="16"/>
        </w:rPr>
      </w:pPr>
      <w:r w:rsidRPr="00076B9A">
        <w:rPr>
          <w:b/>
          <w:bCs/>
          <w:sz w:val="16"/>
          <w:szCs w:val="16"/>
        </w:rPr>
        <w:t>Local de Pagamento</w:t>
      </w:r>
    </w:p>
    <w:p w14:paraId="59C3A807" w14:textId="77777777" w:rsidR="00381825" w:rsidRPr="00076B9A" w:rsidRDefault="009B7BFD" w:rsidP="00957D0A">
      <w:pPr>
        <w:pStyle w:val="Level3"/>
        <w:widowControl w:val="0"/>
        <w:tabs>
          <w:tab w:val="clear" w:pos="1874"/>
        </w:tabs>
        <w:spacing w:before="140" w:after="0"/>
        <w:rPr>
          <w:sz w:val="16"/>
          <w:szCs w:val="16"/>
        </w:rPr>
      </w:pPr>
      <w:bookmarkStart w:id="194" w:name="_Ref94023284"/>
      <w:bookmarkStart w:id="195" w:name="_Hlk107241225"/>
      <w:r w:rsidRPr="00076B9A">
        <w:rPr>
          <w:sz w:val="16"/>
          <w:szCs w:val="16"/>
        </w:rPr>
        <w:t>Os pagamentos referentes às Debêntures e a quaisquer outros valores eventualmente devidos pela</w:t>
      </w:r>
      <w:r w:rsidR="005D4DA4" w:rsidRPr="00076B9A">
        <w:rPr>
          <w:sz w:val="16"/>
          <w:szCs w:val="16"/>
        </w:rPr>
        <w:t xml:space="preserve"> Emissora</w:t>
      </w:r>
      <w:r w:rsidRPr="00076B9A">
        <w:rPr>
          <w:sz w:val="16"/>
          <w:szCs w:val="16"/>
        </w:rPr>
        <w:t>, nos termos desta Escritura de Emissão de Debêntures, serão realizados pela</w:t>
      </w:r>
      <w:r w:rsidR="00BD259A" w:rsidRPr="00076B9A">
        <w:rPr>
          <w:sz w:val="16"/>
          <w:szCs w:val="16"/>
        </w:rPr>
        <w:t xml:space="preserve"> Emissora</w:t>
      </w:r>
      <w:r w:rsidRPr="00076B9A">
        <w:rPr>
          <w:sz w:val="16"/>
          <w:szCs w:val="16"/>
        </w:rPr>
        <w:t xml:space="preserve">, mediante crédito na Conta do Patrimônio Separado relativo aos CRI, o qual deverá ser realizado necessariamente </w:t>
      </w:r>
      <w:r w:rsidR="005B6913" w:rsidRPr="00076B9A">
        <w:rPr>
          <w:sz w:val="16"/>
          <w:szCs w:val="16"/>
        </w:rPr>
        <w:t xml:space="preserve">até </w:t>
      </w:r>
      <w:r w:rsidR="007F4471" w:rsidRPr="00076B9A">
        <w:rPr>
          <w:sz w:val="16"/>
          <w:szCs w:val="16"/>
        </w:rPr>
        <w:t>a</w:t>
      </w:r>
      <w:r w:rsidR="005B6913" w:rsidRPr="00076B9A">
        <w:rPr>
          <w:sz w:val="16"/>
          <w:szCs w:val="16"/>
        </w:rPr>
        <w:t>s 12:00</w:t>
      </w:r>
      <w:r w:rsidR="007F4471" w:rsidRPr="00076B9A">
        <w:rPr>
          <w:sz w:val="16"/>
          <w:szCs w:val="16"/>
        </w:rPr>
        <w:t xml:space="preserve"> (doze)</w:t>
      </w:r>
      <w:r w:rsidR="005B6913" w:rsidRPr="00076B9A">
        <w:rPr>
          <w:sz w:val="16"/>
          <w:szCs w:val="16"/>
        </w:rPr>
        <w:t xml:space="preserve"> horas </w:t>
      </w:r>
      <w:r w:rsidR="007F4471" w:rsidRPr="00076B9A">
        <w:rPr>
          <w:sz w:val="16"/>
          <w:szCs w:val="16"/>
        </w:rPr>
        <w:t>do Dia Útil</w:t>
      </w:r>
      <w:r w:rsidR="00C442E8" w:rsidRPr="00076B9A">
        <w:rPr>
          <w:sz w:val="16"/>
          <w:szCs w:val="16"/>
        </w:rPr>
        <w:t xml:space="preserve"> </w:t>
      </w:r>
      <w:r w:rsidR="00476652">
        <w:rPr>
          <w:sz w:val="16"/>
          <w:szCs w:val="16"/>
        </w:rPr>
        <w:t xml:space="preserve">correspondente </w:t>
      </w:r>
      <w:r w:rsidR="00C442E8" w:rsidRPr="00076B9A">
        <w:rPr>
          <w:sz w:val="16"/>
          <w:szCs w:val="16"/>
        </w:rPr>
        <w:t>às</w:t>
      </w:r>
      <w:r w:rsidR="007F4471" w:rsidRPr="00076B9A">
        <w:rPr>
          <w:sz w:val="16"/>
          <w:szCs w:val="16"/>
        </w:rPr>
        <w:t xml:space="preserve"> </w:t>
      </w:r>
      <w:r w:rsidRPr="00076B9A">
        <w:rPr>
          <w:sz w:val="16"/>
          <w:szCs w:val="16"/>
        </w:rPr>
        <w:t>datas de pagamento prevista nesta Escritura de Emissão de Debêntures</w:t>
      </w:r>
      <w:r w:rsidR="00BD259A" w:rsidRPr="00076B9A">
        <w:rPr>
          <w:sz w:val="16"/>
          <w:szCs w:val="16"/>
        </w:rPr>
        <w:t>.</w:t>
      </w:r>
      <w:bookmarkEnd w:id="194"/>
    </w:p>
    <w:bookmarkEnd w:id="195"/>
    <w:p w14:paraId="421208D5" w14:textId="3B9CCB8F" w:rsidR="005D4DA4" w:rsidRPr="00076B9A" w:rsidRDefault="005D4DA4" w:rsidP="00957D0A">
      <w:pPr>
        <w:pStyle w:val="Level3"/>
        <w:widowControl w:val="0"/>
        <w:tabs>
          <w:tab w:val="clear" w:pos="1874"/>
        </w:tabs>
        <w:spacing w:before="140" w:after="0"/>
        <w:ind w:left="1360" w:hanging="680"/>
        <w:rPr>
          <w:sz w:val="16"/>
          <w:szCs w:val="16"/>
        </w:rPr>
      </w:pPr>
      <w:r w:rsidRPr="00076B9A">
        <w:rPr>
          <w:sz w:val="16"/>
          <w:szCs w:val="16"/>
        </w:rPr>
        <w:t xml:space="preserve">O Debenturista poderá alterar as instruções de pagamento previstas na Cláusula </w:t>
      </w:r>
      <w:r w:rsidR="00257558" w:rsidRPr="00076B9A">
        <w:rPr>
          <w:sz w:val="16"/>
          <w:szCs w:val="16"/>
        </w:rPr>
        <w:fldChar w:fldCharType="begin"/>
      </w:r>
      <w:r w:rsidR="00257558" w:rsidRPr="00076B9A">
        <w:rPr>
          <w:sz w:val="16"/>
          <w:szCs w:val="16"/>
        </w:rPr>
        <w:instrText xml:space="preserve"> REF  _Ref94023284 \h \p \r  \* MERGEFORMAT </w:instrText>
      </w:r>
      <w:r w:rsidR="00257558" w:rsidRPr="00076B9A">
        <w:rPr>
          <w:sz w:val="16"/>
          <w:szCs w:val="16"/>
        </w:rPr>
      </w:r>
      <w:r w:rsidR="00257558" w:rsidRPr="00076B9A">
        <w:rPr>
          <w:sz w:val="16"/>
          <w:szCs w:val="16"/>
        </w:rPr>
        <w:fldChar w:fldCharType="separate"/>
      </w:r>
      <w:r w:rsidR="00EB0246">
        <w:rPr>
          <w:sz w:val="16"/>
          <w:szCs w:val="16"/>
        </w:rPr>
        <w:t>9.17.1 acima</w:t>
      </w:r>
      <w:r w:rsidR="00257558" w:rsidRPr="00076B9A">
        <w:rPr>
          <w:sz w:val="16"/>
          <w:szCs w:val="16"/>
        </w:rPr>
        <w:fldChar w:fldCharType="end"/>
      </w:r>
      <w:r w:rsidRPr="00076B9A">
        <w:rPr>
          <w:sz w:val="16"/>
          <w:szCs w:val="16"/>
        </w:rPr>
        <w:t xml:space="preserve">, informando à </w:t>
      </w:r>
      <w:r w:rsidR="00FA15AD" w:rsidRPr="00076B9A">
        <w:rPr>
          <w:sz w:val="16"/>
          <w:szCs w:val="16"/>
        </w:rPr>
        <w:t xml:space="preserve">Emissora </w:t>
      </w:r>
      <w:r w:rsidRPr="00076B9A">
        <w:rPr>
          <w:sz w:val="16"/>
          <w:szCs w:val="16"/>
        </w:rPr>
        <w:t>a nova conta corrente com, no mínimo, 5 (cinco) Dias Úteis de antecedência do respectivo pagamento.</w:t>
      </w:r>
    </w:p>
    <w:p w14:paraId="48E9A99F" w14:textId="77777777" w:rsidR="00BD259A" w:rsidRPr="00076B9A" w:rsidRDefault="00BD259A" w:rsidP="00957D0A">
      <w:pPr>
        <w:pStyle w:val="Level2"/>
        <w:widowControl w:val="0"/>
        <w:spacing w:before="140" w:after="0"/>
        <w:rPr>
          <w:sz w:val="16"/>
          <w:szCs w:val="16"/>
        </w:rPr>
      </w:pPr>
      <w:r w:rsidRPr="00076B9A">
        <w:rPr>
          <w:b/>
          <w:sz w:val="16"/>
          <w:szCs w:val="16"/>
        </w:rPr>
        <w:t>Direito ao Recebimento dos Pagamentos</w:t>
      </w:r>
    </w:p>
    <w:p w14:paraId="471D1539" w14:textId="77777777" w:rsidR="000D42E0" w:rsidRPr="00076B9A" w:rsidRDefault="00FA15AD" w:rsidP="00957D0A">
      <w:pPr>
        <w:pStyle w:val="Level3"/>
        <w:widowControl w:val="0"/>
        <w:tabs>
          <w:tab w:val="clear" w:pos="1874"/>
        </w:tabs>
        <w:spacing w:before="140" w:after="0"/>
        <w:rPr>
          <w:sz w:val="16"/>
          <w:szCs w:val="16"/>
        </w:rPr>
      </w:pPr>
      <w:r w:rsidRPr="00076B9A">
        <w:rPr>
          <w:sz w:val="16"/>
          <w:szCs w:val="16"/>
        </w:rPr>
        <w:t>Fará</w:t>
      </w:r>
      <w:r w:rsidR="009B0E28" w:rsidRPr="00076B9A">
        <w:rPr>
          <w:sz w:val="16"/>
          <w:szCs w:val="16"/>
        </w:rPr>
        <w:t xml:space="preserve"> jus ao recebimento de qualquer valor devido ao Debenturista nos termos desta </w:t>
      </w:r>
      <w:r w:rsidR="00A10EAD" w:rsidRPr="00076B9A">
        <w:rPr>
          <w:sz w:val="16"/>
          <w:szCs w:val="16"/>
        </w:rPr>
        <w:t>Escritura de Emissão de Debêntures</w:t>
      </w:r>
      <w:r w:rsidR="009B0E28" w:rsidRPr="00076B9A">
        <w:rPr>
          <w:sz w:val="16"/>
          <w:szCs w:val="16"/>
        </w:rPr>
        <w:t xml:space="preserve"> aquele que </w:t>
      </w:r>
      <w:proofErr w:type="gramStart"/>
      <w:r w:rsidR="009B0E28" w:rsidRPr="00076B9A">
        <w:rPr>
          <w:sz w:val="16"/>
          <w:szCs w:val="16"/>
        </w:rPr>
        <w:t>seja Debenturista</w:t>
      </w:r>
      <w:proofErr w:type="gramEnd"/>
      <w:r w:rsidR="009B0E28" w:rsidRPr="00076B9A">
        <w:rPr>
          <w:sz w:val="16"/>
          <w:szCs w:val="16"/>
        </w:rPr>
        <w:t xml:space="preserve"> ao final do Dia Útil imediatamente anterior à respectiva data do pagamento.</w:t>
      </w:r>
    </w:p>
    <w:p w14:paraId="41C40B17" w14:textId="77777777" w:rsidR="00950E21" w:rsidRPr="00076B9A" w:rsidRDefault="001820E7" w:rsidP="00957D0A">
      <w:pPr>
        <w:pStyle w:val="Level2"/>
        <w:widowControl w:val="0"/>
        <w:spacing w:before="140" w:after="0"/>
        <w:rPr>
          <w:b/>
          <w:bCs/>
          <w:sz w:val="16"/>
          <w:szCs w:val="16"/>
        </w:rPr>
      </w:pPr>
      <w:r w:rsidRPr="00076B9A">
        <w:rPr>
          <w:b/>
          <w:bCs/>
          <w:sz w:val="16"/>
          <w:szCs w:val="16"/>
        </w:rPr>
        <w:t>Prorrogação dos Prazos</w:t>
      </w:r>
    </w:p>
    <w:p w14:paraId="18EA53F7"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Considerar-se-ão prorrogados os prazos referentes ao pagamento de qualquer obrigação</w:t>
      </w:r>
      <w:r w:rsidR="002C0AE3" w:rsidRPr="00076B9A">
        <w:rPr>
          <w:sz w:val="16"/>
          <w:szCs w:val="16"/>
        </w:rPr>
        <w:t xml:space="preserve"> prevista nesta </w:t>
      </w:r>
      <w:r w:rsidR="00A10EAD" w:rsidRPr="00076B9A">
        <w:rPr>
          <w:sz w:val="16"/>
          <w:szCs w:val="16"/>
        </w:rPr>
        <w:t>Escritura de Emissão de Debêntures</w:t>
      </w:r>
      <w:r w:rsidRPr="00076B9A">
        <w:rPr>
          <w:sz w:val="16"/>
          <w:szCs w:val="16"/>
        </w:rPr>
        <w:t xml:space="preserve"> até o 1º</w:t>
      </w:r>
      <w:r w:rsidR="0081232A" w:rsidRPr="00076B9A">
        <w:rPr>
          <w:sz w:val="16"/>
          <w:szCs w:val="16"/>
        </w:rPr>
        <w:t xml:space="preserve"> </w:t>
      </w:r>
      <w:r w:rsidR="006C47AC" w:rsidRPr="00076B9A">
        <w:rPr>
          <w:sz w:val="16"/>
          <w:szCs w:val="16"/>
        </w:rPr>
        <w:t>(</w:t>
      </w:r>
      <w:r w:rsidRPr="00076B9A">
        <w:rPr>
          <w:sz w:val="16"/>
          <w:szCs w:val="16"/>
        </w:rPr>
        <w:t xml:space="preserve">primeiro) Dia Útil subsequente, </w:t>
      </w:r>
      <w:r w:rsidR="002D616F" w:rsidRPr="00076B9A">
        <w:rPr>
          <w:sz w:val="16"/>
          <w:szCs w:val="16"/>
        </w:rPr>
        <w:t>se a data do vencimento coincidir com dia que não seja Dia Útil, não sendo devido qualquer acréscimo aos valores a serem pagos.</w:t>
      </w:r>
    </w:p>
    <w:p w14:paraId="70A3DFB4" w14:textId="77777777" w:rsidR="00950E21" w:rsidRPr="00076B9A" w:rsidRDefault="001820E7" w:rsidP="00957D0A">
      <w:pPr>
        <w:pStyle w:val="Level2"/>
        <w:widowControl w:val="0"/>
        <w:spacing w:before="140" w:after="0"/>
        <w:rPr>
          <w:b/>
          <w:bCs/>
          <w:sz w:val="16"/>
          <w:szCs w:val="16"/>
        </w:rPr>
      </w:pPr>
      <w:bookmarkStart w:id="196" w:name="_Ref86341136"/>
      <w:bookmarkStart w:id="197" w:name="_Hlk107241662"/>
      <w:r w:rsidRPr="00076B9A">
        <w:rPr>
          <w:b/>
          <w:bCs/>
          <w:sz w:val="16"/>
          <w:szCs w:val="16"/>
        </w:rPr>
        <w:t>Encargos Moratórios</w:t>
      </w:r>
      <w:bookmarkEnd w:id="196"/>
    </w:p>
    <w:p w14:paraId="59C9E657" w14:textId="77777777" w:rsidR="00381825" w:rsidRPr="00076B9A" w:rsidRDefault="001E68B5" w:rsidP="00957D0A">
      <w:pPr>
        <w:pStyle w:val="Level3"/>
        <w:widowControl w:val="0"/>
        <w:tabs>
          <w:tab w:val="clear" w:pos="1874"/>
        </w:tabs>
        <w:spacing w:before="140" w:after="0"/>
        <w:rPr>
          <w:sz w:val="16"/>
          <w:szCs w:val="16"/>
        </w:rPr>
      </w:pPr>
      <w:bookmarkStart w:id="198" w:name="_Ref94080352"/>
      <w:bookmarkStart w:id="199" w:name="_Hlk107241688"/>
      <w:bookmarkEnd w:id="197"/>
      <w:r w:rsidRPr="00076B9A">
        <w:rPr>
          <w:sz w:val="16"/>
          <w:szCs w:val="16"/>
        </w:rPr>
        <w:t>O</w:t>
      </w:r>
      <w:r w:rsidR="001820E7" w:rsidRPr="00076B9A">
        <w:rPr>
          <w:sz w:val="16"/>
          <w:szCs w:val="16"/>
        </w:rPr>
        <w:t>correndo impontualidade no pagamento</w:t>
      </w:r>
      <w:r w:rsidR="002F10D0" w:rsidRPr="00076B9A">
        <w:rPr>
          <w:sz w:val="16"/>
          <w:szCs w:val="16"/>
        </w:rPr>
        <w:t>,</w:t>
      </w:r>
      <w:r w:rsidR="001820E7" w:rsidRPr="00076B9A">
        <w:rPr>
          <w:sz w:val="16"/>
          <w:szCs w:val="16"/>
        </w:rPr>
        <w:t xml:space="preserve"> pela </w:t>
      </w:r>
      <w:r w:rsidR="00F75728" w:rsidRPr="00076B9A">
        <w:rPr>
          <w:sz w:val="16"/>
          <w:szCs w:val="16"/>
        </w:rPr>
        <w:t>Emissora</w:t>
      </w:r>
      <w:r w:rsidR="002F10D0" w:rsidRPr="00076B9A">
        <w:rPr>
          <w:sz w:val="16"/>
          <w:szCs w:val="16"/>
        </w:rPr>
        <w:t>,</w:t>
      </w:r>
      <w:r w:rsidR="001820E7" w:rsidRPr="00076B9A">
        <w:rPr>
          <w:sz w:val="16"/>
          <w:szCs w:val="16"/>
        </w:rPr>
        <w:t xml:space="preserve"> de qualquer quantia devida ao Debenturista, os débitos em atraso vencidos e não pagos pela </w:t>
      </w:r>
      <w:r w:rsidR="00F75728" w:rsidRPr="00076B9A">
        <w:rPr>
          <w:sz w:val="16"/>
          <w:szCs w:val="16"/>
        </w:rPr>
        <w:t>Emissora</w:t>
      </w:r>
      <w:r w:rsidR="001820E7" w:rsidRPr="00076B9A">
        <w:rPr>
          <w:sz w:val="16"/>
          <w:szCs w:val="16"/>
        </w:rPr>
        <w:t xml:space="preserve"> ficarão sujeitos, independentemente de aviso, notificação ou interpelação judicial ou extrajudicial</w:t>
      </w:r>
      <w:r w:rsidRPr="00076B9A">
        <w:rPr>
          <w:sz w:val="16"/>
          <w:szCs w:val="16"/>
        </w:rPr>
        <w:t xml:space="preserve">, </w:t>
      </w:r>
      <w:r w:rsidRPr="00076B9A">
        <w:rPr>
          <w:b/>
          <w:bCs/>
          <w:sz w:val="16"/>
          <w:szCs w:val="16"/>
        </w:rPr>
        <w:t>(i</w:t>
      </w:r>
      <w:r w:rsidR="00FE3296" w:rsidRPr="00076B9A">
        <w:rPr>
          <w:b/>
          <w:bCs/>
          <w:sz w:val="16"/>
          <w:szCs w:val="16"/>
        </w:rPr>
        <w:t>)</w:t>
      </w:r>
      <w:r w:rsidR="00FE3296" w:rsidRPr="00076B9A">
        <w:rPr>
          <w:sz w:val="16"/>
          <w:szCs w:val="16"/>
        </w:rPr>
        <w:t> </w:t>
      </w:r>
      <w:r w:rsidR="005B7EF1" w:rsidRPr="00076B9A">
        <w:rPr>
          <w:sz w:val="16"/>
          <w:szCs w:val="16"/>
        </w:rPr>
        <w:t>à</w:t>
      </w:r>
      <w:r w:rsidR="00FB630F" w:rsidRPr="00076B9A">
        <w:rPr>
          <w:sz w:val="16"/>
          <w:szCs w:val="16"/>
        </w:rPr>
        <w:t xml:space="preserve"> Atualização Monetária, conforme aplicável, à</w:t>
      </w:r>
      <w:r w:rsidRPr="00076B9A">
        <w:rPr>
          <w:sz w:val="16"/>
          <w:szCs w:val="16"/>
        </w:rPr>
        <w:t xml:space="preserve"> respectiva Remuneração, calculada </w:t>
      </w:r>
      <w:r w:rsidRPr="00076B9A">
        <w:rPr>
          <w:i/>
          <w:sz w:val="16"/>
          <w:szCs w:val="16"/>
        </w:rPr>
        <w:t xml:space="preserve">pro rata </w:t>
      </w:r>
      <w:proofErr w:type="spellStart"/>
      <w:r w:rsidRPr="00076B9A">
        <w:rPr>
          <w:i/>
          <w:sz w:val="16"/>
          <w:szCs w:val="16"/>
        </w:rPr>
        <w:t>temporis</w:t>
      </w:r>
      <w:proofErr w:type="spellEnd"/>
      <w:r w:rsidRPr="00076B9A">
        <w:rPr>
          <w:sz w:val="16"/>
          <w:szCs w:val="16"/>
        </w:rPr>
        <w:t xml:space="preserve"> desde a data do respectivo inadimplemento até a data do efetivo pagamento</w:t>
      </w:r>
      <w:r w:rsidR="002F10D0" w:rsidRPr="00076B9A">
        <w:rPr>
          <w:sz w:val="16"/>
          <w:szCs w:val="16"/>
        </w:rPr>
        <w:t>;</w:t>
      </w:r>
      <w:r w:rsidRPr="00076B9A">
        <w:rPr>
          <w:sz w:val="16"/>
          <w:szCs w:val="16"/>
        </w:rPr>
        <w:t xml:space="preserve"> </w:t>
      </w:r>
      <w:r w:rsidRPr="00076B9A">
        <w:rPr>
          <w:b/>
          <w:bCs/>
          <w:sz w:val="16"/>
          <w:szCs w:val="16"/>
        </w:rPr>
        <w:t>(</w:t>
      </w:r>
      <w:proofErr w:type="spellStart"/>
      <w:r w:rsidRPr="00076B9A">
        <w:rPr>
          <w:b/>
          <w:bCs/>
          <w:sz w:val="16"/>
          <w:szCs w:val="16"/>
        </w:rPr>
        <w:t>ii</w:t>
      </w:r>
      <w:proofErr w:type="spellEnd"/>
      <w:r w:rsidRPr="00076B9A">
        <w:rPr>
          <w:b/>
          <w:bCs/>
          <w:sz w:val="16"/>
          <w:szCs w:val="16"/>
        </w:rPr>
        <w:t>)</w:t>
      </w:r>
      <w:r w:rsidR="0081232A" w:rsidRPr="00076B9A">
        <w:rPr>
          <w:sz w:val="16"/>
          <w:szCs w:val="16"/>
        </w:rPr>
        <w:t> </w:t>
      </w:r>
      <w:r w:rsidRPr="00076B9A">
        <w:rPr>
          <w:sz w:val="16"/>
          <w:szCs w:val="16"/>
        </w:rPr>
        <w:t xml:space="preserve">juros de mora de 1% (um por cento) ao mês, calculados </w:t>
      </w:r>
      <w:r w:rsidRPr="00076B9A">
        <w:rPr>
          <w:i/>
          <w:sz w:val="16"/>
          <w:szCs w:val="16"/>
        </w:rPr>
        <w:t xml:space="preserve">pro rata </w:t>
      </w:r>
      <w:proofErr w:type="spellStart"/>
      <w:r w:rsidRPr="00076B9A">
        <w:rPr>
          <w:i/>
          <w:sz w:val="16"/>
          <w:szCs w:val="16"/>
        </w:rPr>
        <w:t>temporis</w:t>
      </w:r>
      <w:proofErr w:type="spellEnd"/>
      <w:r w:rsidRPr="00076B9A">
        <w:rPr>
          <w:sz w:val="16"/>
          <w:szCs w:val="16"/>
        </w:rPr>
        <w:t xml:space="preserve"> desde a data de inadimplemento até a data do efetivo pagamento; e </w:t>
      </w:r>
      <w:r w:rsidRPr="00076B9A">
        <w:rPr>
          <w:b/>
          <w:bCs/>
          <w:sz w:val="16"/>
          <w:szCs w:val="16"/>
        </w:rPr>
        <w:t>(</w:t>
      </w:r>
      <w:proofErr w:type="spellStart"/>
      <w:r w:rsidRPr="00076B9A">
        <w:rPr>
          <w:b/>
          <w:bCs/>
          <w:sz w:val="16"/>
          <w:szCs w:val="16"/>
        </w:rPr>
        <w:t>iii</w:t>
      </w:r>
      <w:proofErr w:type="spellEnd"/>
      <w:r w:rsidR="00FE3296" w:rsidRPr="00076B9A">
        <w:rPr>
          <w:b/>
          <w:bCs/>
          <w:sz w:val="16"/>
          <w:szCs w:val="16"/>
        </w:rPr>
        <w:t>)</w:t>
      </w:r>
      <w:r w:rsidR="00FE3296" w:rsidRPr="00076B9A">
        <w:rPr>
          <w:sz w:val="16"/>
          <w:szCs w:val="16"/>
        </w:rPr>
        <w:t> </w:t>
      </w:r>
      <w:r w:rsidRPr="00076B9A">
        <w:rPr>
          <w:sz w:val="16"/>
          <w:szCs w:val="16"/>
        </w:rPr>
        <w:t>multa moratória de natureza não compensatória de 2% (dois por cento) (</w:t>
      </w:r>
      <w:r w:rsidR="000C68AF" w:rsidRPr="00076B9A">
        <w:rPr>
          <w:sz w:val="16"/>
          <w:szCs w:val="16"/>
        </w:rPr>
        <w:t>“</w:t>
      </w:r>
      <w:r w:rsidRPr="00370DBC">
        <w:rPr>
          <w:bCs/>
          <w:sz w:val="16"/>
          <w:szCs w:val="16"/>
          <w:u w:val="single"/>
        </w:rPr>
        <w:t>Encargos Moratórios</w:t>
      </w:r>
      <w:r w:rsidR="000C68AF" w:rsidRPr="00076B9A">
        <w:rPr>
          <w:sz w:val="16"/>
          <w:szCs w:val="16"/>
        </w:rPr>
        <w:t>”</w:t>
      </w:r>
      <w:r w:rsidRPr="00076B9A">
        <w:rPr>
          <w:sz w:val="16"/>
          <w:szCs w:val="16"/>
        </w:rPr>
        <w:t>)</w:t>
      </w:r>
      <w:r w:rsidR="001820E7" w:rsidRPr="00076B9A">
        <w:rPr>
          <w:sz w:val="16"/>
          <w:szCs w:val="16"/>
        </w:rPr>
        <w:t>.</w:t>
      </w:r>
      <w:bookmarkEnd w:id="198"/>
    </w:p>
    <w:bookmarkEnd w:id="199"/>
    <w:p w14:paraId="31966B74" w14:textId="77777777" w:rsidR="00CE4110" w:rsidRPr="00076B9A" w:rsidRDefault="00CE4110" w:rsidP="00957D0A">
      <w:pPr>
        <w:pStyle w:val="Level2"/>
        <w:widowControl w:val="0"/>
        <w:spacing w:before="140" w:after="0"/>
        <w:rPr>
          <w:b/>
          <w:bCs/>
          <w:sz w:val="16"/>
          <w:szCs w:val="16"/>
        </w:rPr>
      </w:pPr>
      <w:r w:rsidRPr="00076B9A">
        <w:rPr>
          <w:b/>
          <w:bCs/>
          <w:sz w:val="16"/>
          <w:szCs w:val="16"/>
        </w:rPr>
        <w:t>Direito de Preferência</w:t>
      </w:r>
    </w:p>
    <w:p w14:paraId="72A4FE6E" w14:textId="77777777" w:rsidR="00CE4110" w:rsidRPr="00076B9A" w:rsidRDefault="0062574D" w:rsidP="00957D0A">
      <w:pPr>
        <w:pStyle w:val="Level3"/>
        <w:widowControl w:val="0"/>
        <w:tabs>
          <w:tab w:val="clear" w:pos="1874"/>
        </w:tabs>
        <w:spacing w:before="140" w:after="0"/>
        <w:rPr>
          <w:sz w:val="16"/>
          <w:szCs w:val="16"/>
        </w:rPr>
      </w:pPr>
      <w:bookmarkStart w:id="200" w:name="_Hlk107241752"/>
      <w:r w:rsidRPr="00076B9A">
        <w:rPr>
          <w:sz w:val="16"/>
          <w:szCs w:val="16"/>
        </w:rPr>
        <w:t>Não haverá preferência para subscrição das Debêntures pelos atuais acionistas ou controladores diretos ou indiretos da Emissora.</w:t>
      </w:r>
    </w:p>
    <w:p w14:paraId="3EC1B221" w14:textId="77777777" w:rsidR="00950E21" w:rsidRPr="00076B9A" w:rsidRDefault="001820E7" w:rsidP="00957D0A">
      <w:pPr>
        <w:pStyle w:val="Level2"/>
        <w:widowControl w:val="0"/>
        <w:spacing w:before="140" w:after="0"/>
        <w:rPr>
          <w:b/>
          <w:bCs/>
          <w:sz w:val="16"/>
          <w:szCs w:val="16"/>
        </w:rPr>
      </w:pPr>
      <w:bookmarkStart w:id="201" w:name="_Hlk107241774"/>
      <w:bookmarkEnd w:id="200"/>
      <w:r w:rsidRPr="00076B9A">
        <w:rPr>
          <w:b/>
          <w:bCs/>
          <w:sz w:val="16"/>
          <w:szCs w:val="16"/>
        </w:rPr>
        <w:t>Repactuação</w:t>
      </w:r>
      <w:r w:rsidR="006549B3" w:rsidRPr="00076B9A">
        <w:rPr>
          <w:b/>
          <w:bCs/>
          <w:sz w:val="16"/>
          <w:szCs w:val="16"/>
        </w:rPr>
        <w:t xml:space="preserve"> Programada</w:t>
      </w:r>
    </w:p>
    <w:p w14:paraId="27DB72AF" w14:textId="77777777" w:rsidR="00381825" w:rsidRPr="00076B9A" w:rsidRDefault="001820E7" w:rsidP="00957D0A">
      <w:pPr>
        <w:pStyle w:val="Level3"/>
        <w:widowControl w:val="0"/>
        <w:tabs>
          <w:tab w:val="clear" w:pos="1874"/>
        </w:tabs>
        <w:spacing w:before="140" w:after="0"/>
        <w:rPr>
          <w:sz w:val="16"/>
          <w:szCs w:val="16"/>
        </w:rPr>
      </w:pPr>
      <w:bookmarkStart w:id="202" w:name="_Hlk107241785"/>
      <w:bookmarkEnd w:id="201"/>
      <w:r w:rsidRPr="00076B9A">
        <w:rPr>
          <w:sz w:val="16"/>
          <w:szCs w:val="16"/>
        </w:rPr>
        <w:t>As Debêntures não serão objeto de repactuação programada.</w:t>
      </w:r>
    </w:p>
    <w:p w14:paraId="28CB5D1F" w14:textId="77777777" w:rsidR="00950E21" w:rsidRPr="00076B9A" w:rsidRDefault="001820E7" w:rsidP="00957D0A">
      <w:pPr>
        <w:pStyle w:val="Level2"/>
        <w:widowControl w:val="0"/>
        <w:spacing w:before="140" w:after="0"/>
        <w:rPr>
          <w:b/>
          <w:bCs/>
          <w:sz w:val="16"/>
          <w:szCs w:val="16"/>
        </w:rPr>
      </w:pPr>
      <w:bookmarkStart w:id="203" w:name="_Ref86341097"/>
      <w:bookmarkEnd w:id="202"/>
      <w:r w:rsidRPr="00076B9A">
        <w:rPr>
          <w:b/>
          <w:bCs/>
          <w:sz w:val="16"/>
          <w:szCs w:val="16"/>
        </w:rPr>
        <w:t>Publicidade</w:t>
      </w:r>
      <w:bookmarkEnd w:id="203"/>
    </w:p>
    <w:p w14:paraId="1CC034EC" w14:textId="77777777" w:rsidR="00381825" w:rsidRPr="00076B9A" w:rsidRDefault="001820E7" w:rsidP="00957D0A">
      <w:pPr>
        <w:pStyle w:val="Level3"/>
        <w:widowControl w:val="0"/>
        <w:tabs>
          <w:tab w:val="clear" w:pos="1874"/>
        </w:tabs>
        <w:spacing w:before="140" w:after="0"/>
        <w:rPr>
          <w:sz w:val="16"/>
          <w:szCs w:val="16"/>
        </w:rPr>
      </w:pPr>
      <w:bookmarkStart w:id="204" w:name="_Ref86366072"/>
      <w:r w:rsidRPr="00076B9A">
        <w:rPr>
          <w:sz w:val="16"/>
          <w:szCs w:val="16"/>
        </w:rPr>
        <w:t xml:space="preserve">Todos os atos e decisões a serem tomados </w:t>
      </w:r>
      <w:r w:rsidR="007C4C9C" w:rsidRPr="00076B9A">
        <w:rPr>
          <w:sz w:val="16"/>
          <w:szCs w:val="16"/>
        </w:rPr>
        <w:t>em decorrência</w:t>
      </w:r>
      <w:r w:rsidRPr="00076B9A">
        <w:rPr>
          <w:sz w:val="16"/>
          <w:szCs w:val="16"/>
        </w:rPr>
        <w:t xml:space="preserve"> desta Emissão que, de qualquer forma, vierem a envolver </w:t>
      </w:r>
      <w:r w:rsidR="000637D3" w:rsidRPr="00076B9A">
        <w:rPr>
          <w:sz w:val="16"/>
          <w:szCs w:val="16"/>
        </w:rPr>
        <w:t xml:space="preserve">os </w:t>
      </w:r>
      <w:r w:rsidRPr="00076B9A">
        <w:rPr>
          <w:sz w:val="16"/>
          <w:szCs w:val="16"/>
        </w:rPr>
        <w:t>interesses do Debenturista, deverão ser obrigatoriamente com</w:t>
      </w:r>
      <w:r w:rsidR="00C94D75" w:rsidRPr="00076B9A">
        <w:rPr>
          <w:sz w:val="16"/>
          <w:szCs w:val="16"/>
        </w:rPr>
        <w:t xml:space="preserve">unicados na forma de avisos </w:t>
      </w:r>
      <w:r w:rsidR="009422B6" w:rsidRPr="00076B9A">
        <w:rPr>
          <w:sz w:val="16"/>
          <w:szCs w:val="16"/>
        </w:rPr>
        <w:t>no Jornal de Publicação da Emissora</w:t>
      </w:r>
      <w:r w:rsidR="008A11D8" w:rsidRPr="00076B9A">
        <w:rPr>
          <w:sz w:val="16"/>
          <w:szCs w:val="16"/>
        </w:rPr>
        <w:t xml:space="preserve"> </w:t>
      </w:r>
      <w:r w:rsidR="006C47AC" w:rsidRPr="00076B9A">
        <w:rPr>
          <w:sz w:val="16"/>
          <w:szCs w:val="16"/>
        </w:rPr>
        <w:t>(</w:t>
      </w:r>
      <w:r w:rsidR="000C68AF" w:rsidRPr="00076B9A">
        <w:rPr>
          <w:sz w:val="16"/>
          <w:szCs w:val="16"/>
        </w:rPr>
        <w:t>“</w:t>
      </w:r>
      <w:r w:rsidRPr="00370DBC">
        <w:rPr>
          <w:bCs/>
          <w:sz w:val="16"/>
          <w:szCs w:val="16"/>
          <w:u w:val="single"/>
        </w:rPr>
        <w:t>Aviso ao Debenturista</w:t>
      </w:r>
      <w:r w:rsidR="000C68AF" w:rsidRPr="00076B9A">
        <w:rPr>
          <w:sz w:val="16"/>
          <w:szCs w:val="16"/>
        </w:rPr>
        <w:t>”</w:t>
      </w:r>
      <w:r w:rsidRPr="00076B9A">
        <w:rPr>
          <w:sz w:val="16"/>
          <w:szCs w:val="16"/>
        </w:rPr>
        <w:t xml:space="preserve">), bem como na página da </w:t>
      </w:r>
      <w:r w:rsidR="00F75728" w:rsidRPr="00076B9A">
        <w:rPr>
          <w:sz w:val="16"/>
          <w:szCs w:val="16"/>
        </w:rPr>
        <w:t>Emissora</w:t>
      </w:r>
      <w:r w:rsidRPr="00076B9A">
        <w:rPr>
          <w:sz w:val="16"/>
          <w:szCs w:val="16"/>
        </w:rPr>
        <w:t xml:space="preserve"> na rede mundial de computadores</w:t>
      </w:r>
      <w:r w:rsidR="00B749A5" w:rsidRPr="00076B9A">
        <w:rPr>
          <w:sz w:val="16"/>
          <w:szCs w:val="16"/>
        </w:rPr>
        <w:t xml:space="preserve">, </w:t>
      </w:r>
      <w:r w:rsidRPr="00076B9A">
        <w:rPr>
          <w:sz w:val="16"/>
          <w:szCs w:val="16"/>
        </w:rPr>
        <w:t xml:space="preserve">observado o estabelecido no </w:t>
      </w:r>
      <w:r w:rsidR="00731C03" w:rsidRPr="00076B9A">
        <w:rPr>
          <w:sz w:val="16"/>
          <w:szCs w:val="16"/>
        </w:rPr>
        <w:t>artigo</w:t>
      </w:r>
      <w:r w:rsidR="00D031BE" w:rsidRPr="00076B9A">
        <w:rPr>
          <w:sz w:val="16"/>
          <w:szCs w:val="16"/>
        </w:rPr>
        <w:t xml:space="preserve"> </w:t>
      </w:r>
      <w:r w:rsidRPr="00076B9A">
        <w:rPr>
          <w:sz w:val="16"/>
          <w:szCs w:val="16"/>
        </w:rPr>
        <w:t>289 da Lei das Sociedades por Ações e as limitações</w:t>
      </w:r>
      <w:r w:rsidR="00C861C7" w:rsidRPr="00076B9A">
        <w:rPr>
          <w:sz w:val="16"/>
          <w:szCs w:val="16"/>
        </w:rPr>
        <w:t xml:space="preserve"> </w:t>
      </w:r>
      <w:r w:rsidRPr="00076B9A">
        <w:rPr>
          <w:sz w:val="16"/>
          <w:szCs w:val="16"/>
        </w:rPr>
        <w:t xml:space="preserve">impostas pela </w:t>
      </w:r>
      <w:r w:rsidR="003F4DD9" w:rsidRPr="00076B9A">
        <w:rPr>
          <w:sz w:val="16"/>
          <w:szCs w:val="16"/>
        </w:rPr>
        <w:t xml:space="preserve">Instrução CVM </w:t>
      </w:r>
      <w:r w:rsidR="00DE0BA0" w:rsidRPr="00076B9A">
        <w:rPr>
          <w:sz w:val="16"/>
          <w:szCs w:val="16"/>
        </w:rPr>
        <w:t>476</w:t>
      </w:r>
      <w:r w:rsidRPr="00076B9A">
        <w:rPr>
          <w:sz w:val="16"/>
          <w:szCs w:val="16"/>
        </w:rPr>
        <w:t xml:space="preserve"> em relação à publicidade da Oferta e os prazos legais, devendo a </w:t>
      </w:r>
      <w:r w:rsidR="00F75728" w:rsidRPr="00076B9A">
        <w:rPr>
          <w:sz w:val="16"/>
          <w:szCs w:val="16"/>
        </w:rPr>
        <w:t>Emissora</w:t>
      </w:r>
      <w:r w:rsidRPr="00076B9A">
        <w:rPr>
          <w:sz w:val="16"/>
          <w:szCs w:val="16"/>
        </w:rPr>
        <w:t xml:space="preserve"> comunicar </w:t>
      </w:r>
      <w:r w:rsidR="00AD4339" w:rsidRPr="00076B9A">
        <w:rPr>
          <w:sz w:val="16"/>
          <w:szCs w:val="16"/>
        </w:rPr>
        <w:t xml:space="preserve">o Debenturista e </w:t>
      </w:r>
      <w:r w:rsidRPr="00076B9A">
        <w:rPr>
          <w:sz w:val="16"/>
          <w:szCs w:val="16"/>
        </w:rPr>
        <w:t xml:space="preserve">o </w:t>
      </w:r>
      <w:r w:rsidR="000267A1" w:rsidRPr="00076B9A">
        <w:rPr>
          <w:sz w:val="16"/>
          <w:szCs w:val="16"/>
        </w:rPr>
        <w:t>Agente Fiduciário dos CRI</w:t>
      </w:r>
      <w:r w:rsidR="0073303B" w:rsidRPr="00076B9A">
        <w:rPr>
          <w:sz w:val="16"/>
          <w:szCs w:val="16"/>
        </w:rPr>
        <w:t xml:space="preserve"> </w:t>
      </w:r>
      <w:r w:rsidRPr="00076B9A">
        <w:rPr>
          <w:sz w:val="16"/>
          <w:szCs w:val="16"/>
        </w:rPr>
        <w:t xml:space="preserve">a respeito de qualquer publicação na data da sua realização, sendo certo que, caso a </w:t>
      </w:r>
      <w:r w:rsidR="00F75728" w:rsidRPr="00076B9A">
        <w:rPr>
          <w:sz w:val="16"/>
          <w:szCs w:val="16"/>
        </w:rPr>
        <w:t>Emissora</w:t>
      </w:r>
      <w:r w:rsidRPr="00076B9A">
        <w:rPr>
          <w:sz w:val="16"/>
          <w:szCs w:val="16"/>
        </w:rPr>
        <w:t xml:space="preserve"> altere </w:t>
      </w:r>
      <w:r w:rsidR="009422B6" w:rsidRPr="00076B9A">
        <w:rPr>
          <w:sz w:val="16"/>
          <w:szCs w:val="16"/>
        </w:rPr>
        <w:t>o Jornal de Publicação da Emissora</w:t>
      </w:r>
      <w:r w:rsidRPr="00076B9A">
        <w:rPr>
          <w:sz w:val="16"/>
          <w:szCs w:val="16"/>
        </w:rPr>
        <w:t xml:space="preserve"> após a Data de Emissão, deverá enviar notificação ao </w:t>
      </w:r>
      <w:r w:rsidR="00AD4339" w:rsidRPr="00076B9A">
        <w:rPr>
          <w:sz w:val="16"/>
          <w:szCs w:val="16"/>
        </w:rPr>
        <w:t xml:space="preserve">Debenturista e ao </w:t>
      </w:r>
      <w:r w:rsidR="000267A1" w:rsidRPr="00076B9A">
        <w:rPr>
          <w:sz w:val="16"/>
          <w:szCs w:val="16"/>
        </w:rPr>
        <w:t>Agente Fiduciário dos CRI</w:t>
      </w:r>
      <w:r w:rsidRPr="00076B9A">
        <w:rPr>
          <w:sz w:val="16"/>
          <w:szCs w:val="16"/>
        </w:rPr>
        <w:t xml:space="preserve"> informando o</w:t>
      </w:r>
      <w:r w:rsidR="009709E7" w:rsidRPr="00076B9A">
        <w:rPr>
          <w:sz w:val="16"/>
          <w:szCs w:val="16"/>
        </w:rPr>
        <w:t>(s)</w:t>
      </w:r>
      <w:r w:rsidRPr="00076B9A">
        <w:rPr>
          <w:sz w:val="16"/>
          <w:szCs w:val="16"/>
        </w:rPr>
        <w:t xml:space="preserve"> novo</w:t>
      </w:r>
      <w:r w:rsidR="009709E7" w:rsidRPr="00076B9A">
        <w:rPr>
          <w:sz w:val="16"/>
          <w:szCs w:val="16"/>
        </w:rPr>
        <w:t>(s)</w:t>
      </w:r>
      <w:r w:rsidRPr="00076B9A">
        <w:rPr>
          <w:sz w:val="16"/>
          <w:szCs w:val="16"/>
        </w:rPr>
        <w:t xml:space="preserve"> veículo</w:t>
      </w:r>
      <w:r w:rsidR="009709E7" w:rsidRPr="00076B9A">
        <w:rPr>
          <w:sz w:val="16"/>
          <w:szCs w:val="16"/>
        </w:rPr>
        <w:t>(s)</w:t>
      </w:r>
      <w:r w:rsidRPr="00076B9A">
        <w:rPr>
          <w:sz w:val="16"/>
          <w:szCs w:val="16"/>
        </w:rPr>
        <w:t xml:space="preserve"> para divulgação de suas informações.</w:t>
      </w:r>
      <w:bookmarkEnd w:id="204"/>
    </w:p>
    <w:p w14:paraId="14BB003A" w14:textId="77777777" w:rsidR="002A620B" w:rsidRPr="003C501D" w:rsidRDefault="00BF4060" w:rsidP="00957D0A">
      <w:pPr>
        <w:pStyle w:val="Level2"/>
        <w:widowControl w:val="0"/>
        <w:spacing w:before="140" w:after="0"/>
        <w:rPr>
          <w:sz w:val="16"/>
          <w:szCs w:val="16"/>
        </w:rPr>
      </w:pPr>
      <w:bookmarkStart w:id="205" w:name="_Ref94607078"/>
      <w:r w:rsidRPr="00076B9A">
        <w:rPr>
          <w:b/>
          <w:bCs/>
          <w:sz w:val="16"/>
          <w:szCs w:val="16"/>
        </w:rPr>
        <w:lastRenderedPageBreak/>
        <w:t>Tributos</w:t>
      </w:r>
    </w:p>
    <w:p w14:paraId="65047747" w14:textId="70AFAFEA" w:rsidR="00EA50B4" w:rsidRPr="00076B9A" w:rsidRDefault="00680F2C" w:rsidP="00957D0A">
      <w:pPr>
        <w:pStyle w:val="Level3"/>
        <w:widowControl w:val="0"/>
        <w:tabs>
          <w:tab w:val="clear" w:pos="1874"/>
        </w:tabs>
        <w:spacing w:before="140" w:after="0"/>
        <w:ind w:left="1360" w:hanging="680"/>
        <w:rPr>
          <w:sz w:val="16"/>
          <w:szCs w:val="16"/>
        </w:rPr>
      </w:pPr>
      <w:bookmarkStart w:id="206" w:name="_Ref95207353"/>
      <w:bookmarkEnd w:id="205"/>
      <w:r w:rsidRPr="003C501D">
        <w:rPr>
          <w:sz w:val="16"/>
          <w:szCs w:val="16"/>
        </w:rPr>
        <w:t>A Emissora será responsável pelo custo de todos os tributos (inclusive na fonte), incidentes, a qualquer momento, sobre os pagamentos, remuneração e reembolso devidos na forma desta Escritura de Emissão de Debêntures, inclusive após eventual transferência das Debêntures (</w:t>
      </w:r>
      <w:r w:rsidR="000C68AF" w:rsidRPr="003C501D">
        <w:rPr>
          <w:sz w:val="16"/>
          <w:szCs w:val="16"/>
        </w:rPr>
        <w:t>“</w:t>
      </w:r>
      <w:r w:rsidRPr="003C501D">
        <w:rPr>
          <w:sz w:val="16"/>
          <w:szCs w:val="16"/>
          <w:u w:val="single"/>
        </w:rPr>
        <w:t>Tributos</w:t>
      </w:r>
      <w:r w:rsidR="000C68AF" w:rsidRPr="003C501D">
        <w:rPr>
          <w:sz w:val="16"/>
          <w:szCs w:val="16"/>
        </w:rPr>
        <w:t>”</w:t>
      </w:r>
      <w:r w:rsidRPr="003C501D">
        <w:rPr>
          <w:sz w:val="16"/>
          <w:szCs w:val="16"/>
        </w:rPr>
        <w:t xml:space="preserve">), sem prejuízo do disposto na Cláusula </w:t>
      </w:r>
      <w:r w:rsidRPr="006F753F">
        <w:rPr>
          <w:sz w:val="16"/>
          <w:szCs w:val="16"/>
        </w:rPr>
        <w:fldChar w:fldCharType="begin"/>
      </w:r>
      <w:r w:rsidRPr="003C501D">
        <w:rPr>
          <w:sz w:val="16"/>
          <w:szCs w:val="16"/>
        </w:rPr>
        <w:instrText xml:space="preserve"> REF _Ref94082847 \r \h </w:instrText>
      </w:r>
      <w:r w:rsidR="000D421C" w:rsidRPr="003C501D">
        <w:rPr>
          <w:sz w:val="16"/>
          <w:szCs w:val="16"/>
        </w:rPr>
        <w:instrText xml:space="preserve"> \* MERGEFORMAT </w:instrText>
      </w:r>
      <w:r w:rsidRPr="006F753F">
        <w:rPr>
          <w:sz w:val="16"/>
          <w:szCs w:val="16"/>
        </w:rPr>
      </w:r>
      <w:r w:rsidRPr="006F753F">
        <w:rPr>
          <w:sz w:val="16"/>
          <w:szCs w:val="16"/>
        </w:rPr>
        <w:fldChar w:fldCharType="separate"/>
      </w:r>
      <w:r w:rsidR="00EB0246">
        <w:rPr>
          <w:sz w:val="16"/>
          <w:szCs w:val="16"/>
        </w:rPr>
        <w:t>10.2.1</w:t>
      </w:r>
      <w:r w:rsidRPr="006F753F">
        <w:rPr>
          <w:sz w:val="16"/>
          <w:szCs w:val="16"/>
        </w:rPr>
        <w:fldChar w:fldCharType="end"/>
      </w:r>
      <w:r w:rsidRPr="003C501D">
        <w:rPr>
          <w:sz w:val="16"/>
          <w:szCs w:val="16"/>
        </w:rPr>
        <w:t xml:space="preserve"> abaixo. Todos os Tributos que incidam sobre os pagamentos feitos pela Emissora em virtude das Debêntures serão suportados pela Emissora, de modo que referidos pagamentos devem ser acrescidos dos valores correspondentes a quaisquer Tributos que incidam sobre </w:t>
      </w:r>
      <w:proofErr w:type="gramStart"/>
      <w:r w:rsidRPr="003C501D">
        <w:rPr>
          <w:sz w:val="16"/>
          <w:szCs w:val="16"/>
        </w:rPr>
        <w:t>os mesmos</w:t>
      </w:r>
      <w:proofErr w:type="gramEnd"/>
      <w:r w:rsidRPr="003C501D">
        <w:rPr>
          <w:sz w:val="16"/>
          <w:szCs w:val="16"/>
        </w:rPr>
        <w:t>, de forma que o Debenturista sempre receba o valor programado líquido de Tributos ou qualquer forma de retenção. Caso qualquer órgão competente venha a exigir, mesmo que sob a legislação fiscal vigente, o recolhimento, pagamento e/ou retenção de quaisquer impostos, taxa, contribuições, ou quaisquer outros tributos federais, estaduais ou municipais sobre os pagamentos ou reembolso previstos nesta Escritura de Emissão de Debêntures, ou a legislação vigente venha a sofrer qualquer modificação ou, por quaisquer outros motivos, novos tributos venham a incidir sobre os pagamentos ou reembolso previstos nesta Escritura de Emissão de Debêntures, a Emissora será a responsável pelo integral recolhimento, pagamento e/ou retenção destes tributos. Nestas situações, a Emissora deverá acrescer a tais pagamentos valores adicionais de modo que o Debenturista receba os mesmos valores líquidos que seriam recebidos caso nenhuma retenção ou dedução fosse realizada.</w:t>
      </w:r>
      <w:bookmarkEnd w:id="206"/>
    </w:p>
    <w:p w14:paraId="7760C032" w14:textId="77777777" w:rsidR="007C5611" w:rsidRPr="00076B9A" w:rsidRDefault="00680F2C" w:rsidP="00957D0A">
      <w:pPr>
        <w:pStyle w:val="Level3"/>
        <w:widowControl w:val="0"/>
        <w:tabs>
          <w:tab w:val="clear" w:pos="1874"/>
        </w:tabs>
        <w:spacing w:before="140" w:after="0"/>
        <w:ind w:left="1360" w:hanging="680"/>
        <w:rPr>
          <w:sz w:val="16"/>
          <w:szCs w:val="16"/>
        </w:rPr>
      </w:pPr>
      <w:r w:rsidRPr="00076B9A">
        <w:rPr>
          <w:sz w:val="16"/>
          <w:szCs w:val="16"/>
        </w:rPr>
        <w:t xml:space="preserve">A Emissora </w:t>
      </w:r>
      <w:r w:rsidRPr="00C2515A">
        <w:rPr>
          <w:sz w:val="16"/>
          <w:szCs w:val="16"/>
        </w:rPr>
        <w:t xml:space="preserve">não será responsável </w:t>
      </w:r>
      <w:r w:rsidRPr="00076B9A">
        <w:rPr>
          <w:sz w:val="16"/>
          <w:szCs w:val="16"/>
        </w:rPr>
        <w:t xml:space="preserve">por toda e qualquer majoração ou cancelamento de isenção ou de imunidade tributária que venha a ocorrer com relação aos CRI, nos termos previstos nesta Cláusula, bem como não será responsável por eventuais atrasos ou falhas da </w:t>
      </w:r>
      <w:proofErr w:type="spellStart"/>
      <w:r w:rsidRPr="00076B9A">
        <w:rPr>
          <w:sz w:val="16"/>
          <w:szCs w:val="16"/>
        </w:rPr>
        <w:t>Securitizadora</w:t>
      </w:r>
      <w:proofErr w:type="spellEnd"/>
      <w:r w:rsidRPr="00076B9A">
        <w:rPr>
          <w:sz w:val="16"/>
          <w:szCs w:val="16"/>
        </w:rPr>
        <w:t xml:space="preserve"> no repasse de pagamentos efetuados para a </w:t>
      </w:r>
      <w:proofErr w:type="spellStart"/>
      <w:r w:rsidRPr="00076B9A">
        <w:rPr>
          <w:sz w:val="16"/>
          <w:szCs w:val="16"/>
        </w:rPr>
        <w:t>Securitizadora</w:t>
      </w:r>
      <w:proofErr w:type="spellEnd"/>
      <w:r w:rsidRPr="00076B9A">
        <w:rPr>
          <w:sz w:val="16"/>
          <w:szCs w:val="16"/>
        </w:rPr>
        <w:t xml:space="preserve"> e não repassado aos Titulares dos CRI. Os CRI lastreados nos Créditos Imobiliários decorrentes das Debêntures serão tributados de acordo com a legislação aplicável aos CRI.</w:t>
      </w:r>
    </w:p>
    <w:p w14:paraId="55BA4376" w14:textId="52A9BD10" w:rsidR="0087632C" w:rsidRPr="00076B9A" w:rsidRDefault="005B3831" w:rsidP="00957D0A">
      <w:pPr>
        <w:pStyle w:val="Level1"/>
        <w:keepNext w:val="0"/>
        <w:widowControl w:val="0"/>
        <w:spacing w:before="140" w:after="0"/>
        <w:rPr>
          <w:rFonts w:cs="Arial"/>
          <w:sz w:val="16"/>
          <w:szCs w:val="16"/>
        </w:rPr>
      </w:pPr>
      <w:bookmarkStart w:id="207" w:name="_Toc107507829"/>
      <w:r w:rsidRPr="00076B9A">
        <w:rPr>
          <w:rFonts w:cs="Arial"/>
          <w:sz w:val="16"/>
          <w:szCs w:val="16"/>
        </w:rPr>
        <w:t>RESGATE ANTECIPADO FACULTATIVO, OFERTA DE RESGATE ANTECIPADO</w:t>
      </w:r>
      <w:r w:rsidR="00777469" w:rsidRPr="00076B9A">
        <w:rPr>
          <w:rFonts w:cs="Arial"/>
          <w:sz w:val="16"/>
          <w:szCs w:val="16"/>
        </w:rPr>
        <w:t xml:space="preserve"> TOTAL</w:t>
      </w:r>
      <w:r w:rsidR="0079443B" w:rsidRPr="00076B9A">
        <w:rPr>
          <w:rFonts w:cs="Arial"/>
          <w:sz w:val="16"/>
          <w:szCs w:val="16"/>
        </w:rPr>
        <w:t>, AMORTIZAÇÃO EXTRAORDINÁRIA FACULTATIVA</w:t>
      </w:r>
      <w:r w:rsidR="00FE3A60">
        <w:rPr>
          <w:rFonts w:cs="Arial"/>
          <w:sz w:val="16"/>
          <w:szCs w:val="16"/>
        </w:rPr>
        <w:t xml:space="preserve">, </w:t>
      </w:r>
      <w:r w:rsidR="00FE3A60" w:rsidRPr="00076B9A">
        <w:rPr>
          <w:rFonts w:cs="Arial"/>
          <w:sz w:val="16"/>
          <w:szCs w:val="16"/>
        </w:rPr>
        <w:t xml:space="preserve">AMORTIZAÇÃO EXTRAORDINÁRIA </w:t>
      </w:r>
      <w:r w:rsidR="00FE3A60">
        <w:rPr>
          <w:rFonts w:cs="Arial"/>
          <w:sz w:val="16"/>
          <w:szCs w:val="16"/>
        </w:rPr>
        <w:t>OBRIGATÓRIA</w:t>
      </w:r>
      <w:r w:rsidR="00257523" w:rsidRPr="00076B9A">
        <w:rPr>
          <w:rFonts w:cs="Arial"/>
          <w:sz w:val="16"/>
          <w:szCs w:val="16"/>
        </w:rPr>
        <w:t xml:space="preserve"> E</w:t>
      </w:r>
      <w:r w:rsidR="0079443B" w:rsidRPr="00076B9A">
        <w:rPr>
          <w:rFonts w:cs="Arial"/>
          <w:sz w:val="16"/>
          <w:szCs w:val="16"/>
        </w:rPr>
        <w:t xml:space="preserve"> </w:t>
      </w:r>
      <w:r w:rsidRPr="00076B9A">
        <w:rPr>
          <w:rFonts w:cs="Arial"/>
          <w:sz w:val="16"/>
          <w:szCs w:val="16"/>
        </w:rPr>
        <w:t>AQUISIÇÃO FACULTATIVA</w:t>
      </w:r>
      <w:bookmarkEnd w:id="207"/>
    </w:p>
    <w:p w14:paraId="65BAE519" w14:textId="77777777" w:rsidR="00381825" w:rsidRPr="00076B9A" w:rsidRDefault="001820E7" w:rsidP="00957D0A">
      <w:pPr>
        <w:pStyle w:val="Level2"/>
        <w:widowControl w:val="0"/>
        <w:spacing w:before="140" w:after="0"/>
        <w:rPr>
          <w:b/>
          <w:sz w:val="16"/>
          <w:szCs w:val="16"/>
        </w:rPr>
      </w:pPr>
      <w:bookmarkStart w:id="208" w:name="_Ref94026998"/>
      <w:bookmarkStart w:id="209" w:name="_Hlk86391612"/>
      <w:bookmarkStart w:id="210" w:name="_Hlk96439671"/>
      <w:r w:rsidRPr="00076B9A">
        <w:rPr>
          <w:b/>
          <w:sz w:val="16"/>
          <w:szCs w:val="16"/>
        </w:rPr>
        <w:t>Resgate Antecipado Facultativo Total</w:t>
      </w:r>
      <w:r w:rsidR="007F6A59" w:rsidRPr="00076B9A">
        <w:rPr>
          <w:b/>
          <w:sz w:val="16"/>
          <w:szCs w:val="16"/>
        </w:rPr>
        <w:t xml:space="preserve"> </w:t>
      </w:r>
      <w:r w:rsidR="00B468F4" w:rsidRPr="00076B9A">
        <w:rPr>
          <w:b/>
          <w:sz w:val="16"/>
          <w:szCs w:val="16"/>
        </w:rPr>
        <w:t>Discricionário</w:t>
      </w:r>
      <w:bookmarkEnd w:id="208"/>
    </w:p>
    <w:p w14:paraId="4DF3EB1D" w14:textId="77777777" w:rsidR="009E1CC3" w:rsidRPr="00076B9A" w:rsidRDefault="00E47701" w:rsidP="00957D0A">
      <w:pPr>
        <w:pStyle w:val="Level3"/>
        <w:widowControl w:val="0"/>
        <w:tabs>
          <w:tab w:val="clear" w:pos="1874"/>
        </w:tabs>
        <w:spacing w:before="140" w:after="0"/>
        <w:rPr>
          <w:b/>
          <w:sz w:val="16"/>
          <w:szCs w:val="16"/>
        </w:rPr>
      </w:pPr>
      <w:r w:rsidRPr="00076B9A">
        <w:rPr>
          <w:sz w:val="16"/>
          <w:szCs w:val="16"/>
        </w:rPr>
        <w:t>As Debêntures não estão sujeitas a resgate antecipado facultativo, total ou parcial, a exclusivo critério da Emissora.</w:t>
      </w:r>
    </w:p>
    <w:p w14:paraId="218F9B1E" w14:textId="77777777" w:rsidR="00786136" w:rsidRPr="00076B9A" w:rsidRDefault="00786136" w:rsidP="00957D0A">
      <w:pPr>
        <w:pStyle w:val="Level2"/>
        <w:widowControl w:val="0"/>
        <w:spacing w:before="140" w:after="0"/>
        <w:rPr>
          <w:b/>
          <w:sz w:val="16"/>
          <w:szCs w:val="16"/>
        </w:rPr>
      </w:pPr>
      <w:bookmarkStart w:id="211" w:name="_Ref94646952"/>
      <w:bookmarkEnd w:id="209"/>
      <w:r w:rsidRPr="00076B9A">
        <w:rPr>
          <w:b/>
          <w:sz w:val="16"/>
          <w:szCs w:val="16"/>
        </w:rPr>
        <w:t>Resgate Antecipado Facultativo Total Tributos</w:t>
      </w:r>
      <w:bookmarkEnd w:id="211"/>
    </w:p>
    <w:p w14:paraId="1D3E90BD" w14:textId="195EB435" w:rsidR="00786136" w:rsidRPr="00076B9A" w:rsidRDefault="00EF6B54" w:rsidP="00957D0A">
      <w:pPr>
        <w:pStyle w:val="Level3"/>
        <w:widowControl w:val="0"/>
        <w:tabs>
          <w:tab w:val="clear" w:pos="1874"/>
        </w:tabs>
        <w:spacing w:before="140" w:after="0"/>
        <w:rPr>
          <w:sz w:val="16"/>
          <w:szCs w:val="16"/>
        </w:rPr>
      </w:pPr>
      <w:bookmarkStart w:id="212" w:name="_Ref94082847"/>
      <w:r w:rsidRPr="00076B9A">
        <w:rPr>
          <w:sz w:val="16"/>
          <w:szCs w:val="16"/>
        </w:rPr>
        <w:t>A</w:t>
      </w:r>
      <w:r w:rsidR="00786136" w:rsidRPr="00076B9A">
        <w:rPr>
          <w:spacing w:val="69"/>
          <w:sz w:val="16"/>
          <w:szCs w:val="16"/>
        </w:rPr>
        <w:t xml:space="preserve"> </w:t>
      </w:r>
      <w:r w:rsidR="00786136" w:rsidRPr="00076B9A">
        <w:rPr>
          <w:spacing w:val="-2"/>
          <w:sz w:val="16"/>
          <w:szCs w:val="16"/>
        </w:rPr>
        <w:t>Emissora</w:t>
      </w:r>
      <w:r w:rsidR="00786136" w:rsidRPr="00076B9A">
        <w:rPr>
          <w:spacing w:val="68"/>
          <w:sz w:val="16"/>
          <w:szCs w:val="16"/>
        </w:rPr>
        <w:t xml:space="preserve"> </w:t>
      </w:r>
      <w:r w:rsidR="00786136" w:rsidRPr="00076B9A">
        <w:rPr>
          <w:spacing w:val="2"/>
          <w:sz w:val="16"/>
          <w:szCs w:val="16"/>
        </w:rPr>
        <w:t>p</w:t>
      </w:r>
      <w:r w:rsidR="00786136" w:rsidRPr="00076B9A">
        <w:rPr>
          <w:spacing w:val="-1"/>
          <w:sz w:val="16"/>
          <w:szCs w:val="16"/>
        </w:rPr>
        <w:t>o</w:t>
      </w:r>
      <w:r w:rsidR="00786136" w:rsidRPr="00076B9A">
        <w:rPr>
          <w:sz w:val="16"/>
          <w:szCs w:val="16"/>
        </w:rPr>
        <w:t>d</w:t>
      </w:r>
      <w:r w:rsidR="00786136" w:rsidRPr="00076B9A">
        <w:rPr>
          <w:spacing w:val="1"/>
          <w:sz w:val="16"/>
          <w:szCs w:val="16"/>
        </w:rPr>
        <w:t>e</w:t>
      </w:r>
      <w:r w:rsidR="00786136" w:rsidRPr="00076B9A">
        <w:rPr>
          <w:spacing w:val="-1"/>
          <w:sz w:val="16"/>
          <w:szCs w:val="16"/>
        </w:rPr>
        <w:t>r</w:t>
      </w:r>
      <w:r w:rsidR="00786136" w:rsidRPr="00076B9A">
        <w:rPr>
          <w:sz w:val="16"/>
          <w:szCs w:val="16"/>
        </w:rPr>
        <w:t xml:space="preserve">á, </w:t>
      </w:r>
      <w:r w:rsidR="00786136" w:rsidRPr="00076B9A">
        <w:rPr>
          <w:rFonts w:eastAsia="MS Mincho"/>
          <w:sz w:val="16"/>
          <w:szCs w:val="16"/>
        </w:rPr>
        <w:t xml:space="preserve">independentemente da vontade do Debenturista, a qualquer momento, a partir da Data de Emissão, </w:t>
      </w:r>
      <w:r w:rsidR="00680F2C" w:rsidRPr="00076B9A">
        <w:rPr>
          <w:sz w:val="16"/>
          <w:szCs w:val="16"/>
        </w:rPr>
        <w:t>na eventual hipótese de acréscimo ou majoração de Tributos de responsabilidade da Emissora</w:t>
      </w:r>
      <w:r w:rsidR="00786136" w:rsidRPr="00076B9A">
        <w:rPr>
          <w:sz w:val="16"/>
          <w:szCs w:val="16"/>
        </w:rPr>
        <w:t xml:space="preserve">, nos termos da Cláusula </w:t>
      </w:r>
      <w:r w:rsidR="00AD4339" w:rsidRPr="00076B9A">
        <w:rPr>
          <w:sz w:val="16"/>
          <w:szCs w:val="16"/>
        </w:rPr>
        <w:fldChar w:fldCharType="begin"/>
      </w:r>
      <w:r w:rsidR="00AD4339" w:rsidRPr="00076B9A">
        <w:rPr>
          <w:sz w:val="16"/>
          <w:szCs w:val="16"/>
        </w:rPr>
        <w:instrText xml:space="preserve"> REF _Ref94607078 \r \h </w:instrText>
      </w:r>
      <w:r w:rsidR="000D421C" w:rsidRPr="00076B9A">
        <w:rPr>
          <w:sz w:val="16"/>
          <w:szCs w:val="16"/>
        </w:rPr>
        <w:instrText xml:space="preserve"> \* MERGEFORMAT </w:instrText>
      </w:r>
      <w:r w:rsidR="00AD4339" w:rsidRPr="00076B9A">
        <w:rPr>
          <w:sz w:val="16"/>
          <w:szCs w:val="16"/>
        </w:rPr>
      </w:r>
      <w:r w:rsidR="00AD4339" w:rsidRPr="00076B9A">
        <w:rPr>
          <w:sz w:val="16"/>
          <w:szCs w:val="16"/>
        </w:rPr>
        <w:fldChar w:fldCharType="separate"/>
      </w:r>
      <w:r w:rsidR="00EB0246">
        <w:rPr>
          <w:sz w:val="16"/>
          <w:szCs w:val="16"/>
        </w:rPr>
        <w:t>9.24</w:t>
      </w:r>
      <w:r w:rsidR="00AD4339" w:rsidRPr="00076B9A">
        <w:rPr>
          <w:sz w:val="16"/>
          <w:szCs w:val="16"/>
        </w:rPr>
        <w:fldChar w:fldCharType="end"/>
      </w:r>
      <w:r w:rsidR="00AD4339" w:rsidRPr="00076B9A">
        <w:rPr>
          <w:sz w:val="16"/>
          <w:szCs w:val="16"/>
        </w:rPr>
        <w:t xml:space="preserve"> acima</w:t>
      </w:r>
      <w:r w:rsidR="0062096B" w:rsidRPr="00076B9A">
        <w:rPr>
          <w:sz w:val="16"/>
          <w:szCs w:val="16"/>
        </w:rPr>
        <w:t xml:space="preserve">, </w:t>
      </w:r>
      <w:r w:rsidR="0062096B" w:rsidRPr="00076B9A">
        <w:rPr>
          <w:spacing w:val="-1"/>
          <w:sz w:val="16"/>
          <w:szCs w:val="16"/>
        </w:rPr>
        <w:t>r</w:t>
      </w:r>
      <w:r w:rsidR="0062096B" w:rsidRPr="00076B9A">
        <w:rPr>
          <w:spacing w:val="-2"/>
          <w:sz w:val="16"/>
          <w:szCs w:val="16"/>
        </w:rPr>
        <w:t>e</w:t>
      </w:r>
      <w:r w:rsidR="0062096B" w:rsidRPr="00076B9A">
        <w:rPr>
          <w:sz w:val="16"/>
          <w:szCs w:val="16"/>
        </w:rPr>
        <w:t>a</w:t>
      </w:r>
      <w:r w:rsidR="0062096B" w:rsidRPr="00076B9A">
        <w:rPr>
          <w:spacing w:val="3"/>
          <w:sz w:val="16"/>
          <w:szCs w:val="16"/>
        </w:rPr>
        <w:t>l</w:t>
      </w:r>
      <w:r w:rsidR="0062096B" w:rsidRPr="00076B9A">
        <w:rPr>
          <w:sz w:val="16"/>
          <w:szCs w:val="16"/>
        </w:rPr>
        <w:t>iza</w:t>
      </w:r>
      <w:r w:rsidR="0062096B" w:rsidRPr="00076B9A">
        <w:rPr>
          <w:spacing w:val="-1"/>
          <w:sz w:val="16"/>
          <w:szCs w:val="16"/>
        </w:rPr>
        <w:t>r</w:t>
      </w:r>
      <w:r w:rsidR="0062096B" w:rsidRPr="00076B9A">
        <w:rPr>
          <w:sz w:val="16"/>
          <w:szCs w:val="16"/>
        </w:rPr>
        <w:t xml:space="preserve"> o</w:t>
      </w:r>
      <w:r w:rsidR="0062096B" w:rsidRPr="00076B9A">
        <w:rPr>
          <w:spacing w:val="-24"/>
          <w:sz w:val="16"/>
          <w:szCs w:val="16"/>
        </w:rPr>
        <w:t xml:space="preserve"> </w:t>
      </w:r>
      <w:r w:rsidR="00E13546" w:rsidRPr="00076B9A">
        <w:rPr>
          <w:spacing w:val="1"/>
          <w:sz w:val="16"/>
          <w:szCs w:val="16"/>
        </w:rPr>
        <w:t>r</w:t>
      </w:r>
      <w:r w:rsidR="00E13546" w:rsidRPr="00076B9A">
        <w:rPr>
          <w:spacing w:val="-2"/>
          <w:sz w:val="16"/>
          <w:szCs w:val="16"/>
        </w:rPr>
        <w:t>e</w:t>
      </w:r>
      <w:r w:rsidR="00E13546" w:rsidRPr="00076B9A">
        <w:rPr>
          <w:sz w:val="16"/>
          <w:szCs w:val="16"/>
        </w:rPr>
        <w:t>sga</w:t>
      </w:r>
      <w:r w:rsidR="00E13546" w:rsidRPr="00076B9A">
        <w:rPr>
          <w:spacing w:val="3"/>
          <w:sz w:val="16"/>
          <w:szCs w:val="16"/>
        </w:rPr>
        <w:t>t</w:t>
      </w:r>
      <w:r w:rsidR="00E13546" w:rsidRPr="00076B9A">
        <w:rPr>
          <w:sz w:val="16"/>
          <w:szCs w:val="16"/>
        </w:rPr>
        <w:t>e</w:t>
      </w:r>
      <w:r w:rsidR="00E13546" w:rsidRPr="00076B9A">
        <w:rPr>
          <w:spacing w:val="-26"/>
          <w:sz w:val="16"/>
          <w:szCs w:val="16"/>
        </w:rPr>
        <w:t xml:space="preserve"> </w:t>
      </w:r>
      <w:r w:rsidR="00E13546" w:rsidRPr="00076B9A">
        <w:rPr>
          <w:sz w:val="16"/>
          <w:szCs w:val="16"/>
        </w:rPr>
        <w:t>a</w:t>
      </w:r>
      <w:r w:rsidR="00E13546" w:rsidRPr="00076B9A">
        <w:rPr>
          <w:spacing w:val="3"/>
          <w:sz w:val="16"/>
          <w:szCs w:val="16"/>
        </w:rPr>
        <w:t>n</w:t>
      </w:r>
      <w:r w:rsidR="00E13546" w:rsidRPr="00076B9A">
        <w:rPr>
          <w:sz w:val="16"/>
          <w:szCs w:val="16"/>
        </w:rPr>
        <w:t>t</w:t>
      </w:r>
      <w:r w:rsidR="00E13546" w:rsidRPr="00076B9A">
        <w:rPr>
          <w:spacing w:val="-2"/>
          <w:sz w:val="16"/>
          <w:szCs w:val="16"/>
        </w:rPr>
        <w:t>e</w:t>
      </w:r>
      <w:r w:rsidR="00E13546" w:rsidRPr="00076B9A">
        <w:rPr>
          <w:sz w:val="16"/>
          <w:szCs w:val="16"/>
        </w:rPr>
        <w:t>c</w:t>
      </w:r>
      <w:r w:rsidR="00E13546" w:rsidRPr="00076B9A">
        <w:rPr>
          <w:spacing w:val="2"/>
          <w:sz w:val="16"/>
          <w:szCs w:val="16"/>
        </w:rPr>
        <w:t>i</w:t>
      </w:r>
      <w:r w:rsidR="00E13546" w:rsidRPr="00076B9A">
        <w:rPr>
          <w:sz w:val="16"/>
          <w:szCs w:val="16"/>
        </w:rPr>
        <w:t>pado</w:t>
      </w:r>
      <w:r w:rsidR="00E13546" w:rsidRPr="00076B9A">
        <w:rPr>
          <w:spacing w:val="-26"/>
          <w:sz w:val="16"/>
          <w:szCs w:val="16"/>
        </w:rPr>
        <w:t xml:space="preserve"> </w:t>
      </w:r>
      <w:r w:rsidR="00E13546" w:rsidRPr="00076B9A">
        <w:rPr>
          <w:sz w:val="16"/>
          <w:szCs w:val="16"/>
        </w:rPr>
        <w:t>f</w:t>
      </w:r>
      <w:r w:rsidR="00E13546" w:rsidRPr="00076B9A">
        <w:rPr>
          <w:spacing w:val="2"/>
          <w:sz w:val="16"/>
          <w:szCs w:val="16"/>
        </w:rPr>
        <w:t>a</w:t>
      </w:r>
      <w:r w:rsidR="00E13546" w:rsidRPr="00076B9A">
        <w:rPr>
          <w:sz w:val="16"/>
          <w:szCs w:val="16"/>
        </w:rPr>
        <w:t>cu</w:t>
      </w:r>
      <w:r w:rsidR="00E13546" w:rsidRPr="00076B9A">
        <w:rPr>
          <w:spacing w:val="3"/>
          <w:sz w:val="16"/>
          <w:szCs w:val="16"/>
        </w:rPr>
        <w:t>l</w:t>
      </w:r>
      <w:r w:rsidR="00E13546" w:rsidRPr="00076B9A">
        <w:rPr>
          <w:sz w:val="16"/>
          <w:szCs w:val="16"/>
        </w:rPr>
        <w:t>ta</w:t>
      </w:r>
      <w:r w:rsidR="00E13546" w:rsidRPr="00076B9A">
        <w:rPr>
          <w:spacing w:val="-2"/>
          <w:sz w:val="16"/>
          <w:szCs w:val="16"/>
        </w:rPr>
        <w:t>t</w:t>
      </w:r>
      <w:r w:rsidR="00E13546" w:rsidRPr="00076B9A">
        <w:rPr>
          <w:spacing w:val="2"/>
          <w:sz w:val="16"/>
          <w:szCs w:val="16"/>
        </w:rPr>
        <w:t>i</w:t>
      </w:r>
      <w:r w:rsidR="00E13546" w:rsidRPr="00076B9A">
        <w:rPr>
          <w:sz w:val="16"/>
          <w:szCs w:val="16"/>
        </w:rPr>
        <w:t>vo</w:t>
      </w:r>
      <w:r w:rsidR="00E13546" w:rsidRPr="00076B9A">
        <w:rPr>
          <w:spacing w:val="-26"/>
          <w:sz w:val="16"/>
          <w:szCs w:val="16"/>
        </w:rPr>
        <w:t xml:space="preserve"> </w:t>
      </w:r>
      <w:r w:rsidR="00E13546" w:rsidRPr="00076B9A">
        <w:rPr>
          <w:sz w:val="16"/>
          <w:szCs w:val="16"/>
        </w:rPr>
        <w:t xml:space="preserve">da </w:t>
      </w:r>
      <w:r w:rsidR="00E13546" w:rsidRPr="00076B9A">
        <w:rPr>
          <w:sz w:val="16"/>
          <w:szCs w:val="16"/>
          <w:u w:val="single"/>
        </w:rPr>
        <w:t>totalidade</w:t>
      </w:r>
      <w:r w:rsidR="00E13546" w:rsidRPr="00076B9A">
        <w:rPr>
          <w:sz w:val="16"/>
          <w:szCs w:val="16"/>
        </w:rPr>
        <w:t xml:space="preserve"> das Debêntures de todas séries, em conjunto, ou de uma ou duas determinas séries, individualmente ou em conjunto </w:t>
      </w:r>
      <w:r w:rsidR="0062096B" w:rsidRPr="00076B9A">
        <w:rPr>
          <w:sz w:val="16"/>
          <w:szCs w:val="16"/>
        </w:rPr>
        <w:t>(</w:t>
      </w:r>
      <w:r w:rsidR="0062096B" w:rsidRPr="00076B9A">
        <w:rPr>
          <w:spacing w:val="1"/>
          <w:sz w:val="16"/>
          <w:szCs w:val="16"/>
        </w:rPr>
        <w:t>s</w:t>
      </w:r>
      <w:r w:rsidR="0062096B" w:rsidRPr="00076B9A">
        <w:rPr>
          <w:spacing w:val="-2"/>
          <w:sz w:val="16"/>
          <w:szCs w:val="16"/>
        </w:rPr>
        <w:t>e</w:t>
      </w:r>
      <w:r w:rsidR="0062096B" w:rsidRPr="00076B9A">
        <w:rPr>
          <w:spacing w:val="1"/>
          <w:sz w:val="16"/>
          <w:szCs w:val="16"/>
        </w:rPr>
        <w:t>n</w:t>
      </w:r>
      <w:r w:rsidR="0062096B" w:rsidRPr="00076B9A">
        <w:rPr>
          <w:sz w:val="16"/>
          <w:szCs w:val="16"/>
        </w:rPr>
        <w:t>do</w:t>
      </w:r>
      <w:r w:rsidR="0062096B" w:rsidRPr="00076B9A">
        <w:rPr>
          <w:spacing w:val="-24"/>
          <w:sz w:val="16"/>
          <w:szCs w:val="16"/>
        </w:rPr>
        <w:t xml:space="preserve"> </w:t>
      </w:r>
      <w:r w:rsidR="0062096B" w:rsidRPr="00076B9A">
        <w:rPr>
          <w:spacing w:val="1"/>
          <w:sz w:val="16"/>
          <w:szCs w:val="16"/>
        </w:rPr>
        <w:t>v</w:t>
      </w:r>
      <w:r w:rsidR="0062096B" w:rsidRPr="00076B9A">
        <w:rPr>
          <w:spacing w:val="-2"/>
          <w:sz w:val="16"/>
          <w:szCs w:val="16"/>
        </w:rPr>
        <w:t>e</w:t>
      </w:r>
      <w:r w:rsidR="0062096B" w:rsidRPr="00076B9A">
        <w:rPr>
          <w:sz w:val="16"/>
          <w:szCs w:val="16"/>
        </w:rPr>
        <w:t>dado</w:t>
      </w:r>
      <w:r w:rsidR="0062096B" w:rsidRPr="00076B9A">
        <w:rPr>
          <w:w w:val="99"/>
          <w:sz w:val="16"/>
          <w:szCs w:val="16"/>
        </w:rPr>
        <w:t xml:space="preserve"> </w:t>
      </w:r>
      <w:r w:rsidR="0062096B" w:rsidRPr="00076B9A">
        <w:rPr>
          <w:sz w:val="16"/>
          <w:szCs w:val="16"/>
        </w:rPr>
        <w:t>o</w:t>
      </w:r>
      <w:r w:rsidR="0062096B" w:rsidRPr="00076B9A">
        <w:rPr>
          <w:spacing w:val="40"/>
          <w:sz w:val="16"/>
          <w:szCs w:val="16"/>
        </w:rPr>
        <w:t xml:space="preserve"> </w:t>
      </w:r>
      <w:r w:rsidRPr="00076B9A">
        <w:rPr>
          <w:spacing w:val="1"/>
          <w:sz w:val="16"/>
          <w:szCs w:val="16"/>
        </w:rPr>
        <w:t>r</w:t>
      </w:r>
      <w:r w:rsidRPr="00076B9A">
        <w:rPr>
          <w:spacing w:val="-2"/>
          <w:sz w:val="16"/>
          <w:szCs w:val="16"/>
        </w:rPr>
        <w:t>e</w:t>
      </w:r>
      <w:r w:rsidRPr="00076B9A">
        <w:rPr>
          <w:sz w:val="16"/>
          <w:szCs w:val="16"/>
        </w:rPr>
        <w:t>sga</w:t>
      </w:r>
      <w:r w:rsidRPr="00076B9A">
        <w:rPr>
          <w:spacing w:val="1"/>
          <w:sz w:val="16"/>
          <w:szCs w:val="16"/>
        </w:rPr>
        <w:t>t</w:t>
      </w:r>
      <w:r w:rsidRPr="00076B9A">
        <w:rPr>
          <w:sz w:val="16"/>
          <w:szCs w:val="16"/>
        </w:rPr>
        <w:t>e</w:t>
      </w:r>
      <w:r w:rsidRPr="00076B9A">
        <w:rPr>
          <w:spacing w:val="40"/>
          <w:sz w:val="16"/>
          <w:szCs w:val="16"/>
        </w:rPr>
        <w:t xml:space="preserve"> </w:t>
      </w:r>
      <w:r w:rsidRPr="00076B9A">
        <w:rPr>
          <w:sz w:val="16"/>
          <w:szCs w:val="16"/>
        </w:rPr>
        <w:t>a</w:t>
      </w:r>
      <w:r w:rsidRPr="00076B9A">
        <w:rPr>
          <w:spacing w:val="1"/>
          <w:sz w:val="16"/>
          <w:szCs w:val="16"/>
        </w:rPr>
        <w:t>n</w:t>
      </w:r>
      <w:r w:rsidRPr="00076B9A">
        <w:rPr>
          <w:sz w:val="16"/>
          <w:szCs w:val="16"/>
        </w:rPr>
        <w:t>t</w:t>
      </w:r>
      <w:r w:rsidRPr="00076B9A">
        <w:rPr>
          <w:spacing w:val="1"/>
          <w:sz w:val="16"/>
          <w:szCs w:val="16"/>
        </w:rPr>
        <w:t>e</w:t>
      </w:r>
      <w:r w:rsidRPr="00076B9A">
        <w:rPr>
          <w:sz w:val="16"/>
          <w:szCs w:val="16"/>
        </w:rPr>
        <w:t>c</w:t>
      </w:r>
      <w:r w:rsidRPr="00076B9A">
        <w:rPr>
          <w:spacing w:val="2"/>
          <w:sz w:val="16"/>
          <w:szCs w:val="16"/>
        </w:rPr>
        <w:t>i</w:t>
      </w:r>
      <w:r w:rsidRPr="00076B9A">
        <w:rPr>
          <w:sz w:val="16"/>
          <w:szCs w:val="16"/>
        </w:rPr>
        <w:t>pado</w:t>
      </w:r>
      <w:r w:rsidRPr="00076B9A">
        <w:rPr>
          <w:spacing w:val="38"/>
          <w:sz w:val="16"/>
          <w:szCs w:val="16"/>
        </w:rPr>
        <w:t xml:space="preserve"> </w:t>
      </w:r>
      <w:r w:rsidRPr="00076B9A">
        <w:rPr>
          <w:spacing w:val="1"/>
          <w:sz w:val="16"/>
          <w:szCs w:val="16"/>
        </w:rPr>
        <w:t>f</w:t>
      </w:r>
      <w:r w:rsidRPr="00076B9A">
        <w:rPr>
          <w:sz w:val="16"/>
          <w:szCs w:val="16"/>
        </w:rPr>
        <w:t>acu</w:t>
      </w:r>
      <w:r w:rsidRPr="00076B9A">
        <w:rPr>
          <w:spacing w:val="2"/>
          <w:sz w:val="16"/>
          <w:szCs w:val="16"/>
        </w:rPr>
        <w:t>l</w:t>
      </w:r>
      <w:r w:rsidRPr="00076B9A">
        <w:rPr>
          <w:sz w:val="16"/>
          <w:szCs w:val="16"/>
        </w:rPr>
        <w:t>ta</w:t>
      </w:r>
      <w:r w:rsidRPr="00076B9A">
        <w:rPr>
          <w:spacing w:val="-2"/>
          <w:sz w:val="16"/>
          <w:szCs w:val="16"/>
        </w:rPr>
        <w:t>t</w:t>
      </w:r>
      <w:r w:rsidRPr="00076B9A">
        <w:rPr>
          <w:spacing w:val="2"/>
          <w:sz w:val="16"/>
          <w:szCs w:val="16"/>
        </w:rPr>
        <w:t>i</w:t>
      </w:r>
      <w:r w:rsidRPr="00076B9A">
        <w:rPr>
          <w:sz w:val="16"/>
          <w:szCs w:val="16"/>
        </w:rPr>
        <w:t>vo</w:t>
      </w:r>
      <w:r w:rsidRPr="00076B9A">
        <w:rPr>
          <w:spacing w:val="38"/>
          <w:sz w:val="16"/>
          <w:szCs w:val="16"/>
        </w:rPr>
        <w:t xml:space="preserve"> </w:t>
      </w:r>
      <w:r w:rsidRPr="00076B9A">
        <w:rPr>
          <w:sz w:val="16"/>
          <w:szCs w:val="16"/>
        </w:rPr>
        <w:t>pa</w:t>
      </w:r>
      <w:r w:rsidRPr="00076B9A">
        <w:rPr>
          <w:spacing w:val="4"/>
          <w:sz w:val="16"/>
          <w:szCs w:val="16"/>
        </w:rPr>
        <w:t>r</w:t>
      </w:r>
      <w:r w:rsidRPr="00076B9A">
        <w:rPr>
          <w:sz w:val="16"/>
          <w:szCs w:val="16"/>
        </w:rPr>
        <w:t>c</w:t>
      </w:r>
      <w:r w:rsidRPr="00076B9A">
        <w:rPr>
          <w:spacing w:val="2"/>
          <w:sz w:val="16"/>
          <w:szCs w:val="16"/>
        </w:rPr>
        <w:t>i</w:t>
      </w:r>
      <w:r w:rsidRPr="00076B9A">
        <w:rPr>
          <w:sz w:val="16"/>
          <w:szCs w:val="16"/>
        </w:rPr>
        <w:t>a</w:t>
      </w:r>
      <w:r w:rsidRPr="00076B9A">
        <w:rPr>
          <w:spacing w:val="3"/>
          <w:sz w:val="16"/>
          <w:szCs w:val="16"/>
        </w:rPr>
        <w:t>l</w:t>
      </w:r>
      <w:r w:rsidR="00CD4CF4" w:rsidRPr="00076B9A">
        <w:rPr>
          <w:spacing w:val="3"/>
          <w:sz w:val="16"/>
          <w:szCs w:val="16"/>
        </w:rPr>
        <w:t xml:space="preserve"> de uma série</w:t>
      </w:r>
      <w:r w:rsidR="0062096B" w:rsidRPr="00076B9A">
        <w:rPr>
          <w:sz w:val="16"/>
          <w:szCs w:val="16"/>
        </w:rPr>
        <w:t>),</w:t>
      </w:r>
      <w:r w:rsidR="0062096B" w:rsidRPr="00076B9A">
        <w:rPr>
          <w:spacing w:val="40"/>
          <w:sz w:val="16"/>
          <w:szCs w:val="16"/>
        </w:rPr>
        <w:t xml:space="preserve"> </w:t>
      </w:r>
      <w:r w:rsidR="0062096B" w:rsidRPr="00076B9A">
        <w:rPr>
          <w:sz w:val="16"/>
          <w:szCs w:val="16"/>
        </w:rPr>
        <w:t>com</w:t>
      </w:r>
      <w:r w:rsidR="0062096B" w:rsidRPr="00076B9A">
        <w:rPr>
          <w:spacing w:val="40"/>
          <w:sz w:val="16"/>
          <w:szCs w:val="16"/>
        </w:rPr>
        <w:t xml:space="preserve"> </w:t>
      </w:r>
      <w:r w:rsidR="0062096B" w:rsidRPr="00076B9A">
        <w:rPr>
          <w:sz w:val="16"/>
          <w:szCs w:val="16"/>
        </w:rPr>
        <w:t>o</w:t>
      </w:r>
      <w:r w:rsidR="0062096B" w:rsidRPr="00076B9A">
        <w:rPr>
          <w:spacing w:val="43"/>
          <w:sz w:val="16"/>
          <w:szCs w:val="16"/>
        </w:rPr>
        <w:t xml:space="preserve"> </w:t>
      </w:r>
      <w:r w:rsidR="0062096B" w:rsidRPr="00076B9A">
        <w:rPr>
          <w:sz w:val="16"/>
          <w:szCs w:val="16"/>
        </w:rPr>
        <w:t>c</w:t>
      </w:r>
      <w:r w:rsidR="0062096B" w:rsidRPr="00076B9A">
        <w:rPr>
          <w:spacing w:val="-2"/>
          <w:sz w:val="16"/>
          <w:szCs w:val="16"/>
        </w:rPr>
        <w:t>o</w:t>
      </w:r>
      <w:r w:rsidR="0062096B" w:rsidRPr="00076B9A">
        <w:rPr>
          <w:spacing w:val="1"/>
          <w:sz w:val="16"/>
          <w:szCs w:val="16"/>
        </w:rPr>
        <w:t>ns</w:t>
      </w:r>
      <w:r w:rsidR="0062096B" w:rsidRPr="00076B9A">
        <w:rPr>
          <w:spacing w:val="-2"/>
          <w:sz w:val="16"/>
          <w:szCs w:val="16"/>
        </w:rPr>
        <w:t>e</w:t>
      </w:r>
      <w:r w:rsidR="0062096B" w:rsidRPr="00076B9A">
        <w:rPr>
          <w:sz w:val="16"/>
          <w:szCs w:val="16"/>
        </w:rPr>
        <w:t>q</w:t>
      </w:r>
      <w:r w:rsidR="0062096B" w:rsidRPr="00076B9A">
        <w:rPr>
          <w:spacing w:val="1"/>
          <w:sz w:val="16"/>
          <w:szCs w:val="16"/>
        </w:rPr>
        <w:t>u</w:t>
      </w:r>
      <w:r w:rsidR="0062096B" w:rsidRPr="00076B9A">
        <w:rPr>
          <w:spacing w:val="-2"/>
          <w:sz w:val="16"/>
          <w:szCs w:val="16"/>
        </w:rPr>
        <w:t>e</w:t>
      </w:r>
      <w:r w:rsidR="0062096B" w:rsidRPr="00076B9A">
        <w:rPr>
          <w:spacing w:val="1"/>
          <w:sz w:val="16"/>
          <w:szCs w:val="16"/>
        </w:rPr>
        <w:t>n</w:t>
      </w:r>
      <w:r w:rsidR="0062096B" w:rsidRPr="00076B9A">
        <w:rPr>
          <w:sz w:val="16"/>
          <w:szCs w:val="16"/>
        </w:rPr>
        <w:t>te</w:t>
      </w:r>
      <w:r w:rsidR="0062096B" w:rsidRPr="00076B9A">
        <w:rPr>
          <w:spacing w:val="42"/>
          <w:sz w:val="16"/>
          <w:szCs w:val="16"/>
        </w:rPr>
        <w:t xml:space="preserve"> </w:t>
      </w:r>
      <w:r w:rsidR="0062096B" w:rsidRPr="00076B9A">
        <w:rPr>
          <w:sz w:val="16"/>
          <w:szCs w:val="16"/>
        </w:rPr>
        <w:t>can</w:t>
      </w:r>
      <w:r w:rsidR="0062096B" w:rsidRPr="00076B9A">
        <w:rPr>
          <w:spacing w:val="1"/>
          <w:sz w:val="16"/>
          <w:szCs w:val="16"/>
        </w:rPr>
        <w:t>c</w:t>
      </w:r>
      <w:r w:rsidR="0062096B" w:rsidRPr="00076B9A">
        <w:rPr>
          <w:spacing w:val="-2"/>
          <w:sz w:val="16"/>
          <w:szCs w:val="16"/>
        </w:rPr>
        <w:t>e</w:t>
      </w:r>
      <w:r w:rsidR="0062096B" w:rsidRPr="00076B9A">
        <w:rPr>
          <w:spacing w:val="2"/>
          <w:sz w:val="16"/>
          <w:szCs w:val="16"/>
        </w:rPr>
        <w:t>l</w:t>
      </w:r>
      <w:r w:rsidR="0062096B" w:rsidRPr="00076B9A">
        <w:rPr>
          <w:sz w:val="16"/>
          <w:szCs w:val="16"/>
        </w:rPr>
        <w:t>am</w:t>
      </w:r>
      <w:r w:rsidR="0062096B" w:rsidRPr="00076B9A">
        <w:rPr>
          <w:spacing w:val="-2"/>
          <w:sz w:val="16"/>
          <w:szCs w:val="16"/>
        </w:rPr>
        <w:t>e</w:t>
      </w:r>
      <w:r w:rsidR="0062096B" w:rsidRPr="00076B9A">
        <w:rPr>
          <w:spacing w:val="1"/>
          <w:sz w:val="16"/>
          <w:szCs w:val="16"/>
        </w:rPr>
        <w:t>n</w:t>
      </w:r>
      <w:r w:rsidR="0062096B" w:rsidRPr="00076B9A">
        <w:rPr>
          <w:sz w:val="16"/>
          <w:szCs w:val="16"/>
        </w:rPr>
        <w:t>to</w:t>
      </w:r>
      <w:r w:rsidR="0062096B" w:rsidRPr="00076B9A">
        <w:rPr>
          <w:spacing w:val="38"/>
          <w:sz w:val="16"/>
          <w:szCs w:val="16"/>
        </w:rPr>
        <w:t xml:space="preserve"> </w:t>
      </w:r>
      <w:r w:rsidR="0062096B" w:rsidRPr="00076B9A">
        <w:rPr>
          <w:spacing w:val="2"/>
          <w:sz w:val="16"/>
          <w:szCs w:val="16"/>
        </w:rPr>
        <w:t>d</w:t>
      </w:r>
      <w:r w:rsidR="0062096B" w:rsidRPr="00076B9A">
        <w:rPr>
          <w:sz w:val="16"/>
          <w:szCs w:val="16"/>
        </w:rPr>
        <w:t>e</w:t>
      </w:r>
      <w:r w:rsidR="0062096B" w:rsidRPr="00076B9A">
        <w:rPr>
          <w:spacing w:val="38"/>
          <w:sz w:val="16"/>
          <w:szCs w:val="16"/>
        </w:rPr>
        <w:t xml:space="preserve"> </w:t>
      </w:r>
      <w:r w:rsidR="0062096B" w:rsidRPr="00076B9A">
        <w:rPr>
          <w:sz w:val="16"/>
          <w:szCs w:val="16"/>
        </w:rPr>
        <w:t>ta</w:t>
      </w:r>
      <w:r w:rsidR="0062096B" w:rsidRPr="00076B9A">
        <w:rPr>
          <w:spacing w:val="3"/>
          <w:sz w:val="16"/>
          <w:szCs w:val="16"/>
        </w:rPr>
        <w:t>i</w:t>
      </w:r>
      <w:r w:rsidR="0062096B" w:rsidRPr="00076B9A">
        <w:rPr>
          <w:sz w:val="16"/>
          <w:szCs w:val="16"/>
        </w:rPr>
        <w:t>s</w:t>
      </w:r>
      <w:r w:rsidR="0062096B" w:rsidRPr="00076B9A">
        <w:rPr>
          <w:w w:val="99"/>
          <w:sz w:val="16"/>
          <w:szCs w:val="16"/>
        </w:rPr>
        <w:t xml:space="preserve"> </w:t>
      </w:r>
      <w:r w:rsidR="0062096B" w:rsidRPr="00076B9A">
        <w:rPr>
          <w:rFonts w:eastAsia="Verdana"/>
          <w:sz w:val="16"/>
          <w:szCs w:val="16"/>
        </w:rPr>
        <w:t>D</w:t>
      </w:r>
      <w:r w:rsidR="0062096B" w:rsidRPr="00076B9A">
        <w:rPr>
          <w:rFonts w:eastAsia="Verdana"/>
          <w:spacing w:val="-2"/>
          <w:sz w:val="16"/>
          <w:szCs w:val="16"/>
        </w:rPr>
        <w:t>e</w:t>
      </w:r>
      <w:r w:rsidR="0062096B" w:rsidRPr="00076B9A">
        <w:rPr>
          <w:rFonts w:eastAsia="Verdana"/>
          <w:sz w:val="16"/>
          <w:szCs w:val="16"/>
        </w:rPr>
        <w:t>b</w:t>
      </w:r>
      <w:r w:rsidR="0062096B" w:rsidRPr="00076B9A">
        <w:rPr>
          <w:rFonts w:eastAsia="Verdana"/>
          <w:spacing w:val="-2"/>
          <w:sz w:val="16"/>
          <w:szCs w:val="16"/>
        </w:rPr>
        <w:t>ê</w:t>
      </w:r>
      <w:r w:rsidR="0062096B" w:rsidRPr="00076B9A">
        <w:rPr>
          <w:rFonts w:eastAsia="Verdana"/>
          <w:spacing w:val="1"/>
          <w:sz w:val="16"/>
          <w:szCs w:val="16"/>
        </w:rPr>
        <w:t>n</w:t>
      </w:r>
      <w:r w:rsidR="0062096B" w:rsidRPr="00076B9A">
        <w:rPr>
          <w:rFonts w:eastAsia="Verdana"/>
          <w:sz w:val="16"/>
          <w:szCs w:val="16"/>
        </w:rPr>
        <w:t>t</w:t>
      </w:r>
      <w:r w:rsidR="0062096B" w:rsidRPr="00076B9A">
        <w:rPr>
          <w:rFonts w:eastAsia="Verdana"/>
          <w:spacing w:val="1"/>
          <w:sz w:val="16"/>
          <w:szCs w:val="16"/>
        </w:rPr>
        <w:t>ur</w:t>
      </w:r>
      <w:r w:rsidR="0062096B" w:rsidRPr="00076B9A">
        <w:rPr>
          <w:rFonts w:eastAsia="Verdana"/>
          <w:spacing w:val="-2"/>
          <w:sz w:val="16"/>
          <w:szCs w:val="16"/>
        </w:rPr>
        <w:t>e</w:t>
      </w:r>
      <w:r w:rsidR="0062096B" w:rsidRPr="00076B9A">
        <w:rPr>
          <w:rFonts w:eastAsia="Verdana"/>
          <w:sz w:val="16"/>
          <w:szCs w:val="16"/>
        </w:rPr>
        <w:t>s</w:t>
      </w:r>
      <w:r w:rsidR="0062096B" w:rsidRPr="00076B9A">
        <w:rPr>
          <w:rFonts w:eastAsia="Verdana"/>
          <w:spacing w:val="-15"/>
          <w:sz w:val="16"/>
          <w:szCs w:val="16"/>
        </w:rPr>
        <w:t xml:space="preserve"> </w:t>
      </w:r>
      <w:r w:rsidR="0062096B" w:rsidRPr="00076B9A">
        <w:rPr>
          <w:rFonts w:eastAsia="Verdana"/>
          <w:sz w:val="16"/>
          <w:szCs w:val="16"/>
        </w:rPr>
        <w:t>(</w:t>
      </w:r>
      <w:r w:rsidR="000C68AF" w:rsidRPr="00076B9A">
        <w:rPr>
          <w:rFonts w:eastAsia="Verdana"/>
          <w:sz w:val="16"/>
          <w:szCs w:val="16"/>
        </w:rPr>
        <w:t>“</w:t>
      </w:r>
      <w:r w:rsidR="0062096B" w:rsidRPr="00370DBC">
        <w:rPr>
          <w:sz w:val="16"/>
          <w:szCs w:val="16"/>
          <w:u w:val="single" w:color="000000"/>
        </w:rPr>
        <w:t>R</w:t>
      </w:r>
      <w:r w:rsidR="0062096B" w:rsidRPr="00370DBC">
        <w:rPr>
          <w:spacing w:val="1"/>
          <w:sz w:val="16"/>
          <w:szCs w:val="16"/>
          <w:u w:val="single" w:color="000000"/>
        </w:rPr>
        <w:t>e</w:t>
      </w:r>
      <w:r w:rsidR="0062096B" w:rsidRPr="00370DBC">
        <w:rPr>
          <w:sz w:val="16"/>
          <w:szCs w:val="16"/>
          <w:u w:val="single" w:color="000000"/>
        </w:rPr>
        <w:t>sga</w:t>
      </w:r>
      <w:r w:rsidR="0062096B" w:rsidRPr="00370DBC">
        <w:rPr>
          <w:spacing w:val="1"/>
          <w:sz w:val="16"/>
          <w:szCs w:val="16"/>
          <w:u w:val="single" w:color="000000"/>
        </w:rPr>
        <w:t>t</w:t>
      </w:r>
      <w:r w:rsidR="0062096B" w:rsidRPr="00370DBC">
        <w:rPr>
          <w:sz w:val="16"/>
          <w:szCs w:val="16"/>
          <w:u w:val="single" w:color="000000"/>
        </w:rPr>
        <w:t>e</w:t>
      </w:r>
      <w:r w:rsidR="0062096B" w:rsidRPr="00370DBC">
        <w:rPr>
          <w:spacing w:val="-15"/>
          <w:sz w:val="16"/>
          <w:szCs w:val="16"/>
          <w:u w:val="single" w:color="000000"/>
        </w:rPr>
        <w:t xml:space="preserve"> </w:t>
      </w:r>
      <w:r w:rsidR="0062096B" w:rsidRPr="00370DBC">
        <w:rPr>
          <w:spacing w:val="2"/>
          <w:sz w:val="16"/>
          <w:szCs w:val="16"/>
          <w:u w:val="single" w:color="000000"/>
        </w:rPr>
        <w:t>A</w:t>
      </w:r>
      <w:r w:rsidR="0062096B" w:rsidRPr="00370DBC">
        <w:rPr>
          <w:spacing w:val="1"/>
          <w:sz w:val="16"/>
          <w:szCs w:val="16"/>
          <w:u w:val="single" w:color="000000"/>
        </w:rPr>
        <w:t>n</w:t>
      </w:r>
      <w:r w:rsidR="0062096B" w:rsidRPr="00370DBC">
        <w:rPr>
          <w:sz w:val="16"/>
          <w:szCs w:val="16"/>
          <w:u w:val="single" w:color="000000"/>
        </w:rPr>
        <w:t>t</w:t>
      </w:r>
      <w:r w:rsidR="0062096B" w:rsidRPr="00370DBC">
        <w:rPr>
          <w:spacing w:val="-2"/>
          <w:sz w:val="16"/>
          <w:szCs w:val="16"/>
          <w:u w:val="single" w:color="000000"/>
        </w:rPr>
        <w:t>e</w:t>
      </w:r>
      <w:r w:rsidR="0062096B" w:rsidRPr="00370DBC">
        <w:rPr>
          <w:sz w:val="16"/>
          <w:szCs w:val="16"/>
          <w:u w:val="single" w:color="000000"/>
        </w:rPr>
        <w:t>c</w:t>
      </w:r>
      <w:r w:rsidR="0062096B" w:rsidRPr="00370DBC">
        <w:rPr>
          <w:spacing w:val="2"/>
          <w:sz w:val="16"/>
          <w:szCs w:val="16"/>
          <w:u w:val="single" w:color="000000"/>
        </w:rPr>
        <w:t>i</w:t>
      </w:r>
      <w:r w:rsidR="0062096B" w:rsidRPr="00370DBC">
        <w:rPr>
          <w:sz w:val="16"/>
          <w:szCs w:val="16"/>
          <w:u w:val="single" w:color="000000"/>
        </w:rPr>
        <w:t>pado</w:t>
      </w:r>
      <w:r w:rsidR="0062096B" w:rsidRPr="00370DBC">
        <w:rPr>
          <w:spacing w:val="-17"/>
          <w:sz w:val="16"/>
          <w:szCs w:val="16"/>
          <w:u w:val="single" w:color="000000"/>
        </w:rPr>
        <w:t xml:space="preserve"> </w:t>
      </w:r>
      <w:r w:rsidR="0062096B" w:rsidRPr="00370DBC">
        <w:rPr>
          <w:sz w:val="16"/>
          <w:szCs w:val="16"/>
          <w:u w:val="single" w:color="000000"/>
        </w:rPr>
        <w:t>Facu</w:t>
      </w:r>
      <w:r w:rsidR="0062096B" w:rsidRPr="00370DBC">
        <w:rPr>
          <w:spacing w:val="2"/>
          <w:sz w:val="16"/>
          <w:szCs w:val="16"/>
          <w:u w:val="single" w:color="000000"/>
        </w:rPr>
        <w:t>l</w:t>
      </w:r>
      <w:r w:rsidR="0062096B" w:rsidRPr="00370DBC">
        <w:rPr>
          <w:sz w:val="16"/>
          <w:szCs w:val="16"/>
          <w:u w:val="single" w:color="000000"/>
        </w:rPr>
        <w:t>ta</w:t>
      </w:r>
      <w:r w:rsidR="0062096B" w:rsidRPr="00370DBC">
        <w:rPr>
          <w:spacing w:val="-2"/>
          <w:sz w:val="16"/>
          <w:szCs w:val="16"/>
          <w:u w:val="single" w:color="000000"/>
        </w:rPr>
        <w:t>t</w:t>
      </w:r>
      <w:r w:rsidR="0062096B" w:rsidRPr="00370DBC">
        <w:rPr>
          <w:spacing w:val="2"/>
          <w:sz w:val="16"/>
          <w:szCs w:val="16"/>
          <w:u w:val="single" w:color="000000"/>
        </w:rPr>
        <w:t>i</w:t>
      </w:r>
      <w:r w:rsidR="0062096B" w:rsidRPr="00370DBC">
        <w:rPr>
          <w:sz w:val="16"/>
          <w:szCs w:val="16"/>
          <w:u w:val="single" w:color="000000"/>
        </w:rPr>
        <w:t>v</w:t>
      </w:r>
      <w:r w:rsidR="0062096B" w:rsidRPr="00370DBC">
        <w:rPr>
          <w:spacing w:val="2"/>
          <w:sz w:val="16"/>
          <w:szCs w:val="16"/>
          <w:u w:val="single" w:color="000000"/>
        </w:rPr>
        <w:t>o Total Tributos</w:t>
      </w:r>
      <w:r w:rsidR="000C68AF" w:rsidRPr="00076B9A">
        <w:rPr>
          <w:rFonts w:eastAsia="Verdana"/>
          <w:sz w:val="16"/>
          <w:szCs w:val="16"/>
        </w:rPr>
        <w:t>”</w:t>
      </w:r>
      <w:r w:rsidR="0062096B" w:rsidRPr="00076B9A">
        <w:rPr>
          <w:rFonts w:eastAsia="Verdana"/>
          <w:sz w:val="16"/>
          <w:szCs w:val="16"/>
        </w:rPr>
        <w:t>).</w:t>
      </w:r>
      <w:bookmarkEnd w:id="212"/>
    </w:p>
    <w:p w14:paraId="0443570A" w14:textId="77777777" w:rsidR="0062096B" w:rsidRPr="00076B9A" w:rsidRDefault="0062096B" w:rsidP="00957D0A">
      <w:pPr>
        <w:pStyle w:val="Level3"/>
        <w:widowControl w:val="0"/>
        <w:tabs>
          <w:tab w:val="clear" w:pos="1874"/>
        </w:tabs>
        <w:spacing w:before="140" w:after="0"/>
        <w:ind w:left="1360" w:hanging="680"/>
        <w:rPr>
          <w:sz w:val="16"/>
          <w:szCs w:val="16"/>
        </w:rPr>
      </w:pPr>
      <w:r w:rsidRPr="00076B9A">
        <w:rPr>
          <w:sz w:val="16"/>
          <w:szCs w:val="16"/>
        </w:rPr>
        <w:t>A</w:t>
      </w:r>
      <w:r w:rsidRPr="00076B9A">
        <w:rPr>
          <w:spacing w:val="45"/>
          <w:sz w:val="16"/>
          <w:szCs w:val="16"/>
        </w:rPr>
        <w:t xml:space="preserve"> </w:t>
      </w:r>
      <w:r w:rsidRPr="00076B9A">
        <w:rPr>
          <w:spacing w:val="-2"/>
          <w:sz w:val="16"/>
          <w:szCs w:val="16"/>
        </w:rPr>
        <w:t>Emissora</w:t>
      </w:r>
      <w:r w:rsidRPr="00076B9A">
        <w:rPr>
          <w:spacing w:val="45"/>
          <w:sz w:val="16"/>
          <w:szCs w:val="16"/>
        </w:rPr>
        <w:t xml:space="preserve"> </w:t>
      </w:r>
      <w:r w:rsidRPr="00076B9A">
        <w:rPr>
          <w:sz w:val="16"/>
          <w:szCs w:val="16"/>
        </w:rPr>
        <w:t>deverá comunicar o Debenturista sobre a realização de Resgate Antecipado Facultativo Total Tributos mediante comunicação escrita endereçada ao Debenturista, com cópia para o Agente Fiduciário dos CRI, com, no mínimo, 5</w:t>
      </w:r>
      <w:r w:rsidR="00623486" w:rsidRPr="00076B9A">
        <w:rPr>
          <w:sz w:val="16"/>
          <w:szCs w:val="16"/>
        </w:rPr>
        <w:t> </w:t>
      </w:r>
      <w:r w:rsidRPr="00076B9A">
        <w:rPr>
          <w:sz w:val="16"/>
          <w:szCs w:val="16"/>
        </w:rPr>
        <w:t>(cinco) Dias Úteis de antecedência da data do evento. Tal comunicado ao Debenturista deverá descrever os termos e condições do Resgate Antecipado Facultativo Total Tributos,</w:t>
      </w:r>
      <w:r w:rsidRPr="00076B9A">
        <w:rPr>
          <w:spacing w:val="6"/>
          <w:sz w:val="16"/>
          <w:szCs w:val="16"/>
        </w:rPr>
        <w:t xml:space="preserve"> </w:t>
      </w:r>
      <w:r w:rsidRPr="00076B9A">
        <w:rPr>
          <w:sz w:val="16"/>
          <w:szCs w:val="16"/>
        </w:rPr>
        <w:t>i</w:t>
      </w:r>
      <w:r w:rsidRPr="00076B9A">
        <w:rPr>
          <w:spacing w:val="1"/>
          <w:sz w:val="16"/>
          <w:szCs w:val="16"/>
        </w:rPr>
        <w:t>n</w:t>
      </w:r>
      <w:r w:rsidRPr="00076B9A">
        <w:rPr>
          <w:sz w:val="16"/>
          <w:szCs w:val="16"/>
        </w:rPr>
        <w:t>cl</w:t>
      </w:r>
      <w:r w:rsidRPr="00076B9A">
        <w:rPr>
          <w:spacing w:val="-2"/>
          <w:sz w:val="16"/>
          <w:szCs w:val="16"/>
        </w:rPr>
        <w:t>u</w:t>
      </w:r>
      <w:r w:rsidRPr="00076B9A">
        <w:rPr>
          <w:spacing w:val="2"/>
          <w:sz w:val="16"/>
          <w:szCs w:val="16"/>
        </w:rPr>
        <w:t>i</w:t>
      </w:r>
      <w:r w:rsidRPr="00076B9A">
        <w:rPr>
          <w:spacing w:val="1"/>
          <w:sz w:val="16"/>
          <w:szCs w:val="16"/>
        </w:rPr>
        <w:t>n</w:t>
      </w:r>
      <w:r w:rsidRPr="00076B9A">
        <w:rPr>
          <w:sz w:val="16"/>
          <w:szCs w:val="16"/>
        </w:rPr>
        <w:t>do</w:t>
      </w:r>
      <w:r w:rsidRPr="00076B9A">
        <w:rPr>
          <w:spacing w:val="7"/>
          <w:sz w:val="16"/>
          <w:szCs w:val="16"/>
        </w:rPr>
        <w:t xml:space="preserve"> </w:t>
      </w:r>
      <w:r w:rsidRPr="00076B9A">
        <w:rPr>
          <w:b/>
          <w:bCs/>
          <w:sz w:val="16"/>
          <w:szCs w:val="16"/>
        </w:rPr>
        <w:t>(i)</w:t>
      </w:r>
      <w:r w:rsidRPr="00076B9A">
        <w:rPr>
          <w:spacing w:val="-4"/>
          <w:sz w:val="16"/>
          <w:szCs w:val="16"/>
        </w:rPr>
        <w:t> </w:t>
      </w:r>
      <w:r w:rsidRPr="00076B9A">
        <w:rPr>
          <w:sz w:val="16"/>
          <w:szCs w:val="16"/>
        </w:rPr>
        <w:t>a</w:t>
      </w:r>
      <w:r w:rsidRPr="00076B9A">
        <w:rPr>
          <w:spacing w:val="8"/>
          <w:sz w:val="16"/>
          <w:szCs w:val="16"/>
        </w:rPr>
        <w:t xml:space="preserve"> </w:t>
      </w:r>
      <w:r w:rsidRPr="00076B9A">
        <w:rPr>
          <w:sz w:val="16"/>
          <w:szCs w:val="16"/>
        </w:rPr>
        <w:t>estimativa</w:t>
      </w:r>
      <w:r w:rsidRPr="00076B9A">
        <w:rPr>
          <w:spacing w:val="6"/>
          <w:sz w:val="16"/>
          <w:szCs w:val="16"/>
        </w:rPr>
        <w:t xml:space="preserve"> </w:t>
      </w:r>
      <w:r w:rsidRPr="00076B9A">
        <w:rPr>
          <w:sz w:val="16"/>
          <w:szCs w:val="16"/>
        </w:rPr>
        <w:t>do</w:t>
      </w:r>
      <w:r w:rsidRPr="00076B9A">
        <w:rPr>
          <w:spacing w:val="7"/>
          <w:sz w:val="16"/>
          <w:szCs w:val="16"/>
        </w:rPr>
        <w:t xml:space="preserve"> </w:t>
      </w:r>
      <w:r w:rsidRPr="00076B9A">
        <w:rPr>
          <w:sz w:val="16"/>
          <w:szCs w:val="16"/>
        </w:rPr>
        <w:t>Va</w:t>
      </w:r>
      <w:r w:rsidRPr="00076B9A">
        <w:rPr>
          <w:spacing w:val="2"/>
          <w:sz w:val="16"/>
          <w:szCs w:val="16"/>
        </w:rPr>
        <w:t>l</w:t>
      </w:r>
      <w:r w:rsidRPr="00076B9A">
        <w:rPr>
          <w:spacing w:val="-1"/>
          <w:sz w:val="16"/>
          <w:szCs w:val="16"/>
        </w:rPr>
        <w:t>o</w:t>
      </w:r>
      <w:r w:rsidRPr="00076B9A">
        <w:rPr>
          <w:sz w:val="16"/>
          <w:szCs w:val="16"/>
        </w:rPr>
        <w:t>r</w:t>
      </w:r>
      <w:r w:rsidRPr="00076B9A">
        <w:rPr>
          <w:spacing w:val="6"/>
          <w:sz w:val="16"/>
          <w:szCs w:val="16"/>
        </w:rPr>
        <w:t xml:space="preserve"> </w:t>
      </w:r>
      <w:r w:rsidRPr="00076B9A">
        <w:rPr>
          <w:spacing w:val="2"/>
          <w:sz w:val="16"/>
          <w:szCs w:val="16"/>
        </w:rPr>
        <w:t>d</w:t>
      </w:r>
      <w:r w:rsidRPr="00076B9A">
        <w:rPr>
          <w:sz w:val="16"/>
          <w:szCs w:val="16"/>
        </w:rPr>
        <w:t>o</w:t>
      </w:r>
      <w:r w:rsidRPr="00076B9A">
        <w:rPr>
          <w:spacing w:val="7"/>
          <w:sz w:val="16"/>
          <w:szCs w:val="16"/>
        </w:rPr>
        <w:t xml:space="preserve"> </w:t>
      </w:r>
      <w:r w:rsidRPr="00076B9A">
        <w:rPr>
          <w:sz w:val="16"/>
          <w:szCs w:val="16"/>
        </w:rPr>
        <w:t>R</w:t>
      </w:r>
      <w:r w:rsidRPr="00076B9A">
        <w:rPr>
          <w:spacing w:val="1"/>
          <w:sz w:val="16"/>
          <w:szCs w:val="16"/>
        </w:rPr>
        <w:t>e</w:t>
      </w:r>
      <w:r w:rsidRPr="00076B9A">
        <w:rPr>
          <w:sz w:val="16"/>
          <w:szCs w:val="16"/>
        </w:rPr>
        <w:t>sga</w:t>
      </w:r>
      <w:r w:rsidRPr="00076B9A">
        <w:rPr>
          <w:spacing w:val="1"/>
          <w:sz w:val="16"/>
          <w:szCs w:val="16"/>
        </w:rPr>
        <w:t>t</w:t>
      </w:r>
      <w:r w:rsidRPr="00076B9A">
        <w:rPr>
          <w:sz w:val="16"/>
          <w:szCs w:val="16"/>
        </w:rPr>
        <w:t>e</w:t>
      </w:r>
      <w:r w:rsidRPr="00076B9A">
        <w:rPr>
          <w:spacing w:val="5"/>
          <w:sz w:val="16"/>
          <w:szCs w:val="16"/>
        </w:rPr>
        <w:t xml:space="preserve"> </w:t>
      </w:r>
      <w:r w:rsidRPr="00076B9A">
        <w:rPr>
          <w:sz w:val="16"/>
          <w:szCs w:val="16"/>
        </w:rPr>
        <w:t>A</w:t>
      </w:r>
      <w:r w:rsidRPr="00076B9A">
        <w:rPr>
          <w:spacing w:val="1"/>
          <w:sz w:val="16"/>
          <w:szCs w:val="16"/>
        </w:rPr>
        <w:t>n</w:t>
      </w:r>
      <w:r w:rsidRPr="00076B9A">
        <w:rPr>
          <w:sz w:val="16"/>
          <w:szCs w:val="16"/>
        </w:rPr>
        <w:t>t</w:t>
      </w:r>
      <w:r w:rsidRPr="00076B9A">
        <w:rPr>
          <w:spacing w:val="1"/>
          <w:sz w:val="16"/>
          <w:szCs w:val="16"/>
        </w:rPr>
        <w:t>e</w:t>
      </w:r>
      <w:r w:rsidRPr="00076B9A">
        <w:rPr>
          <w:sz w:val="16"/>
          <w:szCs w:val="16"/>
        </w:rPr>
        <w:t>cipado</w:t>
      </w:r>
      <w:r w:rsidRPr="00076B9A">
        <w:rPr>
          <w:spacing w:val="7"/>
          <w:sz w:val="16"/>
          <w:szCs w:val="16"/>
        </w:rPr>
        <w:t xml:space="preserve"> </w:t>
      </w:r>
      <w:r w:rsidRPr="00076B9A">
        <w:rPr>
          <w:sz w:val="16"/>
          <w:szCs w:val="16"/>
        </w:rPr>
        <w:t>Facu</w:t>
      </w:r>
      <w:r w:rsidRPr="00076B9A">
        <w:rPr>
          <w:spacing w:val="2"/>
          <w:sz w:val="16"/>
          <w:szCs w:val="16"/>
        </w:rPr>
        <w:t>l</w:t>
      </w:r>
      <w:r w:rsidRPr="00076B9A">
        <w:rPr>
          <w:sz w:val="16"/>
          <w:szCs w:val="16"/>
        </w:rPr>
        <w:t>ta</w:t>
      </w:r>
      <w:r w:rsidRPr="00076B9A">
        <w:rPr>
          <w:spacing w:val="-2"/>
          <w:sz w:val="16"/>
          <w:szCs w:val="16"/>
        </w:rPr>
        <w:t>t</w:t>
      </w:r>
      <w:r w:rsidRPr="00076B9A">
        <w:rPr>
          <w:spacing w:val="2"/>
          <w:sz w:val="16"/>
          <w:szCs w:val="16"/>
        </w:rPr>
        <w:t>i</w:t>
      </w:r>
      <w:r w:rsidRPr="00076B9A">
        <w:rPr>
          <w:sz w:val="16"/>
          <w:szCs w:val="16"/>
        </w:rPr>
        <w:t>vo Total Tributos (</w:t>
      </w:r>
      <w:r w:rsidRPr="00076B9A">
        <w:rPr>
          <w:spacing w:val="-1"/>
          <w:sz w:val="16"/>
          <w:szCs w:val="16"/>
        </w:rPr>
        <w:t>conforme definido abaixo</w:t>
      </w:r>
      <w:r w:rsidRPr="00076B9A">
        <w:rPr>
          <w:sz w:val="16"/>
          <w:szCs w:val="16"/>
        </w:rPr>
        <w:t>);</w:t>
      </w:r>
      <w:r w:rsidRPr="00076B9A">
        <w:rPr>
          <w:spacing w:val="-9"/>
          <w:sz w:val="16"/>
          <w:szCs w:val="16"/>
        </w:rPr>
        <w:t xml:space="preserve"> </w:t>
      </w:r>
      <w:r w:rsidRPr="00076B9A">
        <w:rPr>
          <w:b/>
          <w:bCs/>
          <w:sz w:val="16"/>
          <w:szCs w:val="16"/>
        </w:rPr>
        <w:t>(</w:t>
      </w:r>
      <w:proofErr w:type="spellStart"/>
      <w:r w:rsidRPr="00076B9A">
        <w:rPr>
          <w:b/>
          <w:bCs/>
          <w:sz w:val="16"/>
          <w:szCs w:val="16"/>
        </w:rPr>
        <w:t>ii</w:t>
      </w:r>
      <w:proofErr w:type="spellEnd"/>
      <w:r w:rsidRPr="00076B9A">
        <w:rPr>
          <w:b/>
          <w:bCs/>
          <w:sz w:val="16"/>
          <w:szCs w:val="16"/>
        </w:rPr>
        <w:t>)</w:t>
      </w:r>
      <w:r w:rsidRPr="00076B9A">
        <w:rPr>
          <w:spacing w:val="-4"/>
          <w:sz w:val="16"/>
          <w:szCs w:val="16"/>
        </w:rPr>
        <w:t> </w:t>
      </w:r>
      <w:r w:rsidRPr="00076B9A">
        <w:rPr>
          <w:sz w:val="16"/>
          <w:szCs w:val="16"/>
        </w:rPr>
        <w:t>a</w:t>
      </w:r>
      <w:r w:rsidRPr="00076B9A">
        <w:rPr>
          <w:spacing w:val="-8"/>
          <w:sz w:val="16"/>
          <w:szCs w:val="16"/>
        </w:rPr>
        <w:t xml:space="preserve"> </w:t>
      </w:r>
      <w:r w:rsidRPr="00076B9A">
        <w:rPr>
          <w:sz w:val="16"/>
          <w:szCs w:val="16"/>
        </w:rPr>
        <w:t>data</w:t>
      </w:r>
      <w:r w:rsidRPr="00076B9A">
        <w:rPr>
          <w:spacing w:val="-8"/>
          <w:sz w:val="16"/>
          <w:szCs w:val="16"/>
        </w:rPr>
        <w:t xml:space="preserve"> </w:t>
      </w:r>
      <w:r w:rsidRPr="00076B9A">
        <w:rPr>
          <w:spacing w:val="-2"/>
          <w:sz w:val="16"/>
          <w:szCs w:val="16"/>
        </w:rPr>
        <w:t>e</w:t>
      </w:r>
      <w:r w:rsidRPr="00076B9A">
        <w:rPr>
          <w:spacing w:val="1"/>
          <w:sz w:val="16"/>
          <w:szCs w:val="16"/>
        </w:rPr>
        <w:t>f</w:t>
      </w:r>
      <w:r w:rsidRPr="00076B9A">
        <w:rPr>
          <w:spacing w:val="-2"/>
          <w:sz w:val="16"/>
          <w:szCs w:val="16"/>
        </w:rPr>
        <w:t>e</w:t>
      </w:r>
      <w:r w:rsidRPr="00076B9A">
        <w:rPr>
          <w:sz w:val="16"/>
          <w:szCs w:val="16"/>
        </w:rPr>
        <w:t>t</w:t>
      </w:r>
      <w:r w:rsidRPr="00076B9A">
        <w:rPr>
          <w:spacing w:val="2"/>
          <w:sz w:val="16"/>
          <w:szCs w:val="16"/>
        </w:rPr>
        <w:t>i</w:t>
      </w:r>
      <w:r w:rsidRPr="00076B9A">
        <w:rPr>
          <w:sz w:val="16"/>
          <w:szCs w:val="16"/>
        </w:rPr>
        <w:t>va</w:t>
      </w:r>
      <w:r w:rsidRPr="00076B9A">
        <w:rPr>
          <w:spacing w:val="-11"/>
          <w:sz w:val="16"/>
          <w:szCs w:val="16"/>
        </w:rPr>
        <w:t xml:space="preserve"> </w:t>
      </w:r>
      <w:r w:rsidRPr="00076B9A">
        <w:rPr>
          <w:sz w:val="16"/>
          <w:szCs w:val="16"/>
        </w:rPr>
        <w:t>pa</w:t>
      </w:r>
      <w:r w:rsidRPr="00076B9A">
        <w:rPr>
          <w:spacing w:val="-1"/>
          <w:sz w:val="16"/>
          <w:szCs w:val="16"/>
        </w:rPr>
        <w:t>r</w:t>
      </w:r>
      <w:r w:rsidRPr="00076B9A">
        <w:rPr>
          <w:sz w:val="16"/>
          <w:szCs w:val="16"/>
        </w:rPr>
        <w:t>a</w:t>
      </w:r>
      <w:r w:rsidRPr="00076B9A">
        <w:rPr>
          <w:spacing w:val="-7"/>
          <w:sz w:val="16"/>
          <w:szCs w:val="16"/>
        </w:rPr>
        <w:t xml:space="preserve"> </w:t>
      </w:r>
      <w:r w:rsidRPr="00076B9A">
        <w:rPr>
          <w:sz w:val="16"/>
          <w:szCs w:val="16"/>
        </w:rPr>
        <w:t>o</w:t>
      </w:r>
      <w:r w:rsidRPr="00076B9A">
        <w:rPr>
          <w:spacing w:val="-10"/>
          <w:sz w:val="16"/>
          <w:szCs w:val="16"/>
        </w:rPr>
        <w:t xml:space="preserve"> </w:t>
      </w:r>
      <w:r w:rsidRPr="00076B9A">
        <w:rPr>
          <w:sz w:val="16"/>
          <w:szCs w:val="16"/>
        </w:rPr>
        <w:t>R</w:t>
      </w:r>
      <w:r w:rsidRPr="00076B9A">
        <w:rPr>
          <w:spacing w:val="1"/>
          <w:sz w:val="16"/>
          <w:szCs w:val="16"/>
        </w:rPr>
        <w:t>e</w:t>
      </w:r>
      <w:r w:rsidRPr="00076B9A">
        <w:rPr>
          <w:sz w:val="16"/>
          <w:szCs w:val="16"/>
        </w:rPr>
        <w:t>sga</w:t>
      </w:r>
      <w:r w:rsidRPr="00076B9A">
        <w:rPr>
          <w:spacing w:val="1"/>
          <w:sz w:val="16"/>
          <w:szCs w:val="16"/>
        </w:rPr>
        <w:t>t</w:t>
      </w:r>
      <w:r w:rsidRPr="00076B9A">
        <w:rPr>
          <w:sz w:val="16"/>
          <w:szCs w:val="16"/>
        </w:rPr>
        <w:t>e</w:t>
      </w:r>
      <w:r w:rsidRPr="00076B9A">
        <w:rPr>
          <w:spacing w:val="-10"/>
          <w:sz w:val="16"/>
          <w:szCs w:val="16"/>
        </w:rPr>
        <w:t xml:space="preserve"> </w:t>
      </w:r>
      <w:r w:rsidRPr="00076B9A">
        <w:rPr>
          <w:sz w:val="16"/>
          <w:szCs w:val="16"/>
        </w:rPr>
        <w:t>A</w:t>
      </w:r>
      <w:r w:rsidRPr="00076B9A">
        <w:rPr>
          <w:spacing w:val="1"/>
          <w:sz w:val="16"/>
          <w:szCs w:val="16"/>
        </w:rPr>
        <w:t>n</w:t>
      </w:r>
      <w:r w:rsidRPr="00076B9A">
        <w:rPr>
          <w:sz w:val="16"/>
          <w:szCs w:val="16"/>
        </w:rPr>
        <w:t>t</w:t>
      </w:r>
      <w:r w:rsidRPr="00076B9A">
        <w:rPr>
          <w:spacing w:val="-2"/>
          <w:sz w:val="16"/>
          <w:szCs w:val="16"/>
        </w:rPr>
        <w:t>e</w:t>
      </w:r>
      <w:r w:rsidRPr="00076B9A">
        <w:rPr>
          <w:sz w:val="16"/>
          <w:szCs w:val="16"/>
        </w:rPr>
        <w:t>c</w:t>
      </w:r>
      <w:r w:rsidRPr="00076B9A">
        <w:rPr>
          <w:spacing w:val="2"/>
          <w:sz w:val="16"/>
          <w:szCs w:val="16"/>
        </w:rPr>
        <w:t>i</w:t>
      </w:r>
      <w:r w:rsidRPr="00076B9A">
        <w:rPr>
          <w:sz w:val="16"/>
          <w:szCs w:val="16"/>
        </w:rPr>
        <w:t>pado</w:t>
      </w:r>
      <w:r w:rsidRPr="00076B9A">
        <w:rPr>
          <w:spacing w:val="-11"/>
          <w:sz w:val="16"/>
          <w:szCs w:val="16"/>
        </w:rPr>
        <w:t xml:space="preserve"> </w:t>
      </w:r>
      <w:r w:rsidRPr="00076B9A">
        <w:rPr>
          <w:sz w:val="16"/>
          <w:szCs w:val="16"/>
        </w:rPr>
        <w:t>F</w:t>
      </w:r>
      <w:r w:rsidRPr="00076B9A">
        <w:rPr>
          <w:spacing w:val="2"/>
          <w:sz w:val="16"/>
          <w:szCs w:val="16"/>
        </w:rPr>
        <w:t>a</w:t>
      </w:r>
      <w:r w:rsidRPr="00076B9A">
        <w:rPr>
          <w:sz w:val="16"/>
          <w:szCs w:val="16"/>
        </w:rPr>
        <w:t>cu</w:t>
      </w:r>
      <w:r w:rsidRPr="00076B9A">
        <w:rPr>
          <w:spacing w:val="3"/>
          <w:sz w:val="16"/>
          <w:szCs w:val="16"/>
        </w:rPr>
        <w:t>l</w:t>
      </w:r>
      <w:r w:rsidRPr="00076B9A">
        <w:rPr>
          <w:sz w:val="16"/>
          <w:szCs w:val="16"/>
        </w:rPr>
        <w:t>ta</w:t>
      </w:r>
      <w:r w:rsidRPr="00076B9A">
        <w:rPr>
          <w:spacing w:val="-2"/>
          <w:sz w:val="16"/>
          <w:szCs w:val="16"/>
        </w:rPr>
        <w:t>t</w:t>
      </w:r>
      <w:r w:rsidRPr="00076B9A">
        <w:rPr>
          <w:spacing w:val="2"/>
          <w:sz w:val="16"/>
          <w:szCs w:val="16"/>
        </w:rPr>
        <w:t>i</w:t>
      </w:r>
      <w:r w:rsidRPr="00076B9A">
        <w:rPr>
          <w:sz w:val="16"/>
          <w:szCs w:val="16"/>
        </w:rPr>
        <w:t>v</w:t>
      </w:r>
      <w:r w:rsidRPr="00076B9A">
        <w:rPr>
          <w:spacing w:val="-2"/>
          <w:sz w:val="16"/>
          <w:szCs w:val="16"/>
        </w:rPr>
        <w:t>o Total Tributos, que deverá ser um Dia Útil</w:t>
      </w:r>
      <w:r w:rsidRPr="00076B9A">
        <w:rPr>
          <w:sz w:val="16"/>
          <w:szCs w:val="16"/>
        </w:rPr>
        <w:t>;</w:t>
      </w:r>
      <w:r w:rsidRPr="00076B9A">
        <w:rPr>
          <w:spacing w:val="-10"/>
          <w:sz w:val="16"/>
          <w:szCs w:val="16"/>
        </w:rPr>
        <w:t xml:space="preserve"> </w:t>
      </w:r>
      <w:r w:rsidRPr="00076B9A">
        <w:rPr>
          <w:sz w:val="16"/>
          <w:szCs w:val="16"/>
        </w:rPr>
        <w:t xml:space="preserve">e </w:t>
      </w:r>
      <w:r w:rsidRPr="00076B9A">
        <w:rPr>
          <w:b/>
          <w:bCs/>
          <w:sz w:val="16"/>
          <w:szCs w:val="16"/>
        </w:rPr>
        <w:t>(</w:t>
      </w:r>
      <w:proofErr w:type="spellStart"/>
      <w:r w:rsidRPr="00076B9A">
        <w:rPr>
          <w:b/>
          <w:bCs/>
          <w:sz w:val="16"/>
          <w:szCs w:val="16"/>
        </w:rPr>
        <w:t>iii</w:t>
      </w:r>
      <w:proofErr w:type="spellEnd"/>
      <w:r w:rsidRPr="00076B9A">
        <w:rPr>
          <w:b/>
          <w:bCs/>
          <w:sz w:val="16"/>
          <w:szCs w:val="16"/>
        </w:rPr>
        <w:t>)</w:t>
      </w:r>
      <w:r w:rsidRPr="00076B9A">
        <w:rPr>
          <w:spacing w:val="-5"/>
          <w:sz w:val="16"/>
          <w:szCs w:val="16"/>
        </w:rPr>
        <w:t> </w:t>
      </w:r>
      <w:r w:rsidRPr="00076B9A">
        <w:rPr>
          <w:sz w:val="16"/>
          <w:szCs w:val="16"/>
        </w:rPr>
        <w:t>d</w:t>
      </w:r>
      <w:r w:rsidRPr="00076B9A">
        <w:rPr>
          <w:spacing w:val="-2"/>
          <w:sz w:val="16"/>
          <w:szCs w:val="16"/>
        </w:rPr>
        <w:t>e</w:t>
      </w:r>
      <w:r w:rsidRPr="00076B9A">
        <w:rPr>
          <w:sz w:val="16"/>
          <w:szCs w:val="16"/>
        </w:rPr>
        <w:t>ma</w:t>
      </w:r>
      <w:r w:rsidRPr="00076B9A">
        <w:rPr>
          <w:spacing w:val="2"/>
          <w:sz w:val="16"/>
          <w:szCs w:val="16"/>
        </w:rPr>
        <w:t>i</w:t>
      </w:r>
      <w:r w:rsidRPr="00076B9A">
        <w:rPr>
          <w:sz w:val="16"/>
          <w:szCs w:val="16"/>
        </w:rPr>
        <w:t>s</w:t>
      </w:r>
      <w:r w:rsidRPr="00076B9A">
        <w:rPr>
          <w:spacing w:val="36"/>
          <w:sz w:val="16"/>
          <w:szCs w:val="16"/>
        </w:rPr>
        <w:t xml:space="preserve"> </w:t>
      </w:r>
      <w:r w:rsidRPr="00076B9A">
        <w:rPr>
          <w:spacing w:val="-2"/>
          <w:sz w:val="16"/>
          <w:szCs w:val="16"/>
        </w:rPr>
        <w:t>informações necessárias à operacionalização do Resgate Antecipado Facultativo Total Tributos</w:t>
      </w:r>
      <w:r w:rsidRPr="00076B9A">
        <w:rPr>
          <w:sz w:val="16"/>
          <w:szCs w:val="16"/>
        </w:rPr>
        <w:t>.</w:t>
      </w:r>
    </w:p>
    <w:p w14:paraId="266ECCD6" w14:textId="77777777" w:rsidR="00EF004E" w:rsidRPr="00076B9A" w:rsidRDefault="0062096B" w:rsidP="00957D0A">
      <w:pPr>
        <w:pStyle w:val="Level3"/>
        <w:widowControl w:val="0"/>
        <w:tabs>
          <w:tab w:val="clear" w:pos="1874"/>
        </w:tabs>
        <w:spacing w:before="140" w:after="0"/>
        <w:rPr>
          <w:sz w:val="16"/>
          <w:szCs w:val="16"/>
        </w:rPr>
      </w:pPr>
      <w:bookmarkStart w:id="213" w:name="_Ref94647175"/>
      <w:r w:rsidRPr="00076B9A">
        <w:rPr>
          <w:sz w:val="16"/>
          <w:szCs w:val="16"/>
        </w:rPr>
        <w:t>O</w:t>
      </w:r>
      <w:r w:rsidRPr="00076B9A">
        <w:rPr>
          <w:spacing w:val="5"/>
          <w:sz w:val="16"/>
          <w:szCs w:val="16"/>
        </w:rPr>
        <w:t xml:space="preserve"> </w:t>
      </w:r>
      <w:r w:rsidRPr="00076B9A">
        <w:rPr>
          <w:sz w:val="16"/>
          <w:szCs w:val="16"/>
        </w:rPr>
        <w:t>va</w:t>
      </w:r>
      <w:r w:rsidRPr="00076B9A">
        <w:rPr>
          <w:spacing w:val="2"/>
          <w:sz w:val="16"/>
          <w:szCs w:val="16"/>
        </w:rPr>
        <w:t>l</w:t>
      </w:r>
      <w:r w:rsidRPr="00076B9A">
        <w:rPr>
          <w:spacing w:val="-1"/>
          <w:sz w:val="16"/>
          <w:szCs w:val="16"/>
        </w:rPr>
        <w:t>o</w:t>
      </w:r>
      <w:r w:rsidRPr="00076B9A">
        <w:rPr>
          <w:sz w:val="16"/>
          <w:szCs w:val="16"/>
        </w:rPr>
        <w:t>r</w:t>
      </w:r>
      <w:r w:rsidRPr="00076B9A">
        <w:rPr>
          <w:spacing w:val="7"/>
          <w:sz w:val="16"/>
          <w:szCs w:val="16"/>
        </w:rPr>
        <w:t xml:space="preserve"> </w:t>
      </w:r>
      <w:r w:rsidRPr="00076B9A">
        <w:rPr>
          <w:sz w:val="16"/>
          <w:szCs w:val="16"/>
        </w:rPr>
        <w:t>a</w:t>
      </w:r>
      <w:r w:rsidRPr="00076B9A">
        <w:rPr>
          <w:spacing w:val="7"/>
          <w:sz w:val="16"/>
          <w:szCs w:val="16"/>
        </w:rPr>
        <w:t xml:space="preserve"> </w:t>
      </w:r>
      <w:r w:rsidRPr="00076B9A">
        <w:rPr>
          <w:spacing w:val="1"/>
          <w:sz w:val="16"/>
          <w:szCs w:val="16"/>
        </w:rPr>
        <w:t>s</w:t>
      </w:r>
      <w:r w:rsidRPr="00076B9A">
        <w:rPr>
          <w:spacing w:val="-2"/>
          <w:sz w:val="16"/>
          <w:szCs w:val="16"/>
        </w:rPr>
        <w:t>e</w:t>
      </w:r>
      <w:r w:rsidRPr="00076B9A">
        <w:rPr>
          <w:sz w:val="16"/>
          <w:szCs w:val="16"/>
        </w:rPr>
        <w:t>r</w:t>
      </w:r>
      <w:r w:rsidRPr="00076B9A">
        <w:rPr>
          <w:spacing w:val="7"/>
          <w:sz w:val="16"/>
          <w:szCs w:val="16"/>
        </w:rPr>
        <w:t xml:space="preserve"> </w:t>
      </w:r>
      <w:r w:rsidRPr="00076B9A">
        <w:rPr>
          <w:sz w:val="16"/>
          <w:szCs w:val="16"/>
        </w:rPr>
        <w:t>pago</w:t>
      </w:r>
      <w:r w:rsidRPr="00076B9A">
        <w:rPr>
          <w:spacing w:val="8"/>
          <w:sz w:val="16"/>
          <w:szCs w:val="16"/>
        </w:rPr>
        <w:t xml:space="preserve"> </w:t>
      </w:r>
      <w:r w:rsidRPr="00076B9A">
        <w:rPr>
          <w:spacing w:val="-2"/>
          <w:sz w:val="16"/>
          <w:szCs w:val="16"/>
        </w:rPr>
        <w:t>e</w:t>
      </w:r>
      <w:r w:rsidRPr="00076B9A">
        <w:rPr>
          <w:sz w:val="16"/>
          <w:szCs w:val="16"/>
        </w:rPr>
        <w:t>m</w:t>
      </w:r>
      <w:r w:rsidRPr="00076B9A">
        <w:rPr>
          <w:spacing w:val="9"/>
          <w:sz w:val="16"/>
          <w:szCs w:val="16"/>
        </w:rPr>
        <w:t xml:space="preserve"> </w:t>
      </w:r>
      <w:r w:rsidRPr="00076B9A">
        <w:rPr>
          <w:spacing w:val="-1"/>
          <w:sz w:val="16"/>
          <w:szCs w:val="16"/>
        </w:rPr>
        <w:t>r</w:t>
      </w:r>
      <w:r w:rsidRPr="00076B9A">
        <w:rPr>
          <w:spacing w:val="-2"/>
          <w:sz w:val="16"/>
          <w:szCs w:val="16"/>
        </w:rPr>
        <w:t>e</w:t>
      </w:r>
      <w:r w:rsidRPr="00076B9A">
        <w:rPr>
          <w:spacing w:val="2"/>
          <w:sz w:val="16"/>
          <w:szCs w:val="16"/>
        </w:rPr>
        <w:t>l</w:t>
      </w:r>
      <w:r w:rsidRPr="00076B9A">
        <w:rPr>
          <w:sz w:val="16"/>
          <w:szCs w:val="16"/>
        </w:rPr>
        <w:t>ação</w:t>
      </w:r>
      <w:r w:rsidRPr="00076B9A">
        <w:rPr>
          <w:spacing w:val="5"/>
          <w:sz w:val="16"/>
          <w:szCs w:val="16"/>
        </w:rPr>
        <w:t xml:space="preserve"> </w:t>
      </w:r>
      <w:r w:rsidRPr="00076B9A">
        <w:rPr>
          <w:sz w:val="16"/>
          <w:szCs w:val="16"/>
        </w:rPr>
        <w:t>a</w:t>
      </w:r>
      <w:r w:rsidRPr="00076B9A">
        <w:rPr>
          <w:spacing w:val="9"/>
          <w:sz w:val="16"/>
          <w:szCs w:val="16"/>
        </w:rPr>
        <w:t xml:space="preserve"> </w:t>
      </w:r>
      <w:r w:rsidRPr="00076B9A">
        <w:rPr>
          <w:sz w:val="16"/>
          <w:szCs w:val="16"/>
        </w:rPr>
        <w:t>cada</w:t>
      </w:r>
      <w:r w:rsidRPr="00076B9A">
        <w:rPr>
          <w:spacing w:val="6"/>
          <w:sz w:val="16"/>
          <w:szCs w:val="16"/>
        </w:rPr>
        <w:t xml:space="preserve"> </w:t>
      </w:r>
      <w:r w:rsidRPr="00076B9A">
        <w:rPr>
          <w:spacing w:val="1"/>
          <w:sz w:val="16"/>
          <w:szCs w:val="16"/>
        </w:rPr>
        <w:t>u</w:t>
      </w:r>
      <w:r w:rsidRPr="00076B9A">
        <w:rPr>
          <w:sz w:val="16"/>
          <w:szCs w:val="16"/>
        </w:rPr>
        <w:t>ma</w:t>
      </w:r>
      <w:r w:rsidRPr="00076B9A">
        <w:rPr>
          <w:spacing w:val="9"/>
          <w:sz w:val="16"/>
          <w:szCs w:val="16"/>
        </w:rPr>
        <w:t xml:space="preserve"> </w:t>
      </w:r>
      <w:r w:rsidRPr="00076B9A">
        <w:rPr>
          <w:sz w:val="16"/>
          <w:szCs w:val="16"/>
        </w:rPr>
        <w:t>das</w:t>
      </w:r>
      <w:r w:rsidRPr="00076B9A">
        <w:rPr>
          <w:spacing w:val="9"/>
          <w:sz w:val="16"/>
          <w:szCs w:val="16"/>
        </w:rPr>
        <w:t xml:space="preserve"> </w:t>
      </w:r>
      <w:r w:rsidRPr="00076B9A">
        <w:rPr>
          <w:sz w:val="16"/>
          <w:szCs w:val="16"/>
        </w:rPr>
        <w:t>D</w:t>
      </w:r>
      <w:r w:rsidRPr="00076B9A">
        <w:rPr>
          <w:spacing w:val="-2"/>
          <w:sz w:val="16"/>
          <w:szCs w:val="16"/>
        </w:rPr>
        <w:t>e</w:t>
      </w:r>
      <w:r w:rsidRPr="00076B9A">
        <w:rPr>
          <w:spacing w:val="2"/>
          <w:sz w:val="16"/>
          <w:szCs w:val="16"/>
        </w:rPr>
        <w:t>b</w:t>
      </w:r>
      <w:r w:rsidRPr="00076B9A">
        <w:rPr>
          <w:spacing w:val="-2"/>
          <w:sz w:val="16"/>
          <w:szCs w:val="16"/>
        </w:rPr>
        <w:t>ê</w:t>
      </w:r>
      <w:r w:rsidRPr="00076B9A">
        <w:rPr>
          <w:spacing w:val="1"/>
          <w:sz w:val="16"/>
          <w:szCs w:val="16"/>
        </w:rPr>
        <w:t>n</w:t>
      </w:r>
      <w:r w:rsidRPr="00076B9A">
        <w:rPr>
          <w:sz w:val="16"/>
          <w:szCs w:val="16"/>
        </w:rPr>
        <w:t>t</w:t>
      </w:r>
      <w:r w:rsidRPr="00076B9A">
        <w:rPr>
          <w:spacing w:val="1"/>
          <w:sz w:val="16"/>
          <w:szCs w:val="16"/>
        </w:rPr>
        <w:t>u</w:t>
      </w:r>
      <w:r w:rsidRPr="00076B9A">
        <w:rPr>
          <w:spacing w:val="-1"/>
          <w:sz w:val="16"/>
          <w:szCs w:val="16"/>
        </w:rPr>
        <w:t>r</w:t>
      </w:r>
      <w:r w:rsidRPr="00076B9A">
        <w:rPr>
          <w:spacing w:val="1"/>
          <w:sz w:val="16"/>
          <w:szCs w:val="16"/>
        </w:rPr>
        <w:t>e</w:t>
      </w:r>
      <w:r w:rsidRPr="00076B9A">
        <w:rPr>
          <w:sz w:val="16"/>
          <w:szCs w:val="16"/>
        </w:rPr>
        <w:t>s</w:t>
      </w:r>
      <w:r w:rsidRPr="00076B9A">
        <w:rPr>
          <w:spacing w:val="5"/>
          <w:sz w:val="16"/>
          <w:szCs w:val="16"/>
        </w:rPr>
        <w:t xml:space="preserve"> </w:t>
      </w:r>
      <w:r w:rsidRPr="00076B9A">
        <w:rPr>
          <w:spacing w:val="-1"/>
          <w:sz w:val="16"/>
          <w:szCs w:val="16"/>
        </w:rPr>
        <w:t>o</w:t>
      </w:r>
      <w:r w:rsidRPr="00076B9A">
        <w:rPr>
          <w:sz w:val="16"/>
          <w:szCs w:val="16"/>
        </w:rPr>
        <w:t>b</w:t>
      </w:r>
      <w:r w:rsidRPr="00076B9A">
        <w:rPr>
          <w:spacing w:val="3"/>
          <w:sz w:val="16"/>
          <w:szCs w:val="16"/>
        </w:rPr>
        <w:t>j</w:t>
      </w:r>
      <w:r w:rsidRPr="00076B9A">
        <w:rPr>
          <w:spacing w:val="-2"/>
          <w:sz w:val="16"/>
          <w:szCs w:val="16"/>
        </w:rPr>
        <w:t>e</w:t>
      </w:r>
      <w:r w:rsidRPr="00076B9A">
        <w:rPr>
          <w:sz w:val="16"/>
          <w:szCs w:val="16"/>
        </w:rPr>
        <w:t>to</w:t>
      </w:r>
      <w:r w:rsidRPr="00076B9A">
        <w:rPr>
          <w:spacing w:val="6"/>
          <w:sz w:val="16"/>
          <w:szCs w:val="16"/>
        </w:rPr>
        <w:t xml:space="preserve"> </w:t>
      </w:r>
      <w:r w:rsidRPr="00076B9A">
        <w:rPr>
          <w:spacing w:val="2"/>
          <w:sz w:val="16"/>
          <w:szCs w:val="16"/>
        </w:rPr>
        <w:t>d</w:t>
      </w:r>
      <w:r w:rsidRPr="00076B9A">
        <w:rPr>
          <w:sz w:val="16"/>
          <w:szCs w:val="16"/>
        </w:rPr>
        <w:t>o</w:t>
      </w:r>
      <w:r w:rsidRPr="00076B9A">
        <w:rPr>
          <w:spacing w:val="7"/>
          <w:sz w:val="16"/>
          <w:szCs w:val="16"/>
        </w:rPr>
        <w:t xml:space="preserve"> </w:t>
      </w:r>
      <w:r w:rsidRPr="00076B9A">
        <w:rPr>
          <w:sz w:val="16"/>
          <w:szCs w:val="16"/>
        </w:rPr>
        <w:t>R</w:t>
      </w:r>
      <w:r w:rsidRPr="00076B9A">
        <w:rPr>
          <w:spacing w:val="-2"/>
          <w:sz w:val="16"/>
          <w:szCs w:val="16"/>
        </w:rPr>
        <w:t>e</w:t>
      </w:r>
      <w:r w:rsidRPr="00076B9A">
        <w:rPr>
          <w:sz w:val="16"/>
          <w:szCs w:val="16"/>
        </w:rPr>
        <w:t>sga</w:t>
      </w:r>
      <w:r w:rsidRPr="00076B9A">
        <w:rPr>
          <w:spacing w:val="1"/>
          <w:sz w:val="16"/>
          <w:szCs w:val="16"/>
        </w:rPr>
        <w:t>t</w:t>
      </w:r>
      <w:r w:rsidRPr="00076B9A">
        <w:rPr>
          <w:sz w:val="16"/>
          <w:szCs w:val="16"/>
        </w:rPr>
        <w:t>e</w:t>
      </w:r>
      <w:r w:rsidRPr="00076B9A">
        <w:rPr>
          <w:w w:val="99"/>
          <w:sz w:val="16"/>
          <w:szCs w:val="16"/>
        </w:rPr>
        <w:t xml:space="preserve"> </w:t>
      </w:r>
      <w:r w:rsidRPr="00076B9A">
        <w:rPr>
          <w:sz w:val="16"/>
          <w:szCs w:val="16"/>
        </w:rPr>
        <w:t>A</w:t>
      </w:r>
      <w:r w:rsidRPr="00076B9A">
        <w:rPr>
          <w:spacing w:val="1"/>
          <w:sz w:val="16"/>
          <w:szCs w:val="16"/>
        </w:rPr>
        <w:t>n</w:t>
      </w:r>
      <w:r w:rsidRPr="00076B9A">
        <w:rPr>
          <w:sz w:val="16"/>
          <w:szCs w:val="16"/>
        </w:rPr>
        <w:t>t</w:t>
      </w:r>
      <w:r w:rsidRPr="00076B9A">
        <w:rPr>
          <w:spacing w:val="-2"/>
          <w:sz w:val="16"/>
          <w:szCs w:val="16"/>
        </w:rPr>
        <w:t>e</w:t>
      </w:r>
      <w:r w:rsidRPr="00076B9A">
        <w:rPr>
          <w:sz w:val="16"/>
          <w:szCs w:val="16"/>
        </w:rPr>
        <w:t>c</w:t>
      </w:r>
      <w:r w:rsidRPr="00076B9A">
        <w:rPr>
          <w:spacing w:val="2"/>
          <w:sz w:val="16"/>
          <w:szCs w:val="16"/>
        </w:rPr>
        <w:t>i</w:t>
      </w:r>
      <w:r w:rsidRPr="00076B9A">
        <w:rPr>
          <w:sz w:val="16"/>
          <w:szCs w:val="16"/>
        </w:rPr>
        <w:t>pado</w:t>
      </w:r>
      <w:r w:rsidRPr="00076B9A">
        <w:rPr>
          <w:spacing w:val="59"/>
          <w:sz w:val="16"/>
          <w:szCs w:val="16"/>
        </w:rPr>
        <w:t xml:space="preserve"> </w:t>
      </w:r>
      <w:r w:rsidRPr="00076B9A">
        <w:rPr>
          <w:sz w:val="16"/>
          <w:szCs w:val="16"/>
        </w:rPr>
        <w:t xml:space="preserve">Facultativo Total Tributos será </w:t>
      </w:r>
      <w:r w:rsidR="005931BB" w:rsidRPr="00076B9A">
        <w:rPr>
          <w:sz w:val="16"/>
          <w:szCs w:val="16"/>
        </w:rPr>
        <w:t>o Valor Nominal Unitário ou o saldo do Valor Nominal Unitário, no caso das Debêntures CDI, e o Valor Nominal Unitário Atualizado, no caso das Debêntures IPCA</w:t>
      </w:r>
      <w:r w:rsidRPr="00076B9A">
        <w:rPr>
          <w:spacing w:val="2"/>
          <w:sz w:val="16"/>
          <w:szCs w:val="16"/>
        </w:rPr>
        <w:t>,</w:t>
      </w:r>
      <w:r w:rsidRPr="00076B9A">
        <w:rPr>
          <w:spacing w:val="59"/>
          <w:sz w:val="16"/>
          <w:szCs w:val="16"/>
        </w:rPr>
        <w:t xml:space="preserve"> </w:t>
      </w:r>
      <w:r w:rsidRPr="00076B9A">
        <w:rPr>
          <w:sz w:val="16"/>
          <w:szCs w:val="16"/>
        </w:rPr>
        <w:t>ac</w:t>
      </w:r>
      <w:r w:rsidRPr="00076B9A">
        <w:rPr>
          <w:spacing w:val="-2"/>
          <w:sz w:val="16"/>
          <w:szCs w:val="16"/>
        </w:rPr>
        <w:t>r</w:t>
      </w:r>
      <w:r w:rsidRPr="00076B9A">
        <w:rPr>
          <w:spacing w:val="1"/>
          <w:sz w:val="16"/>
          <w:szCs w:val="16"/>
        </w:rPr>
        <w:t>e</w:t>
      </w:r>
      <w:r w:rsidRPr="00076B9A">
        <w:rPr>
          <w:sz w:val="16"/>
          <w:szCs w:val="16"/>
        </w:rPr>
        <w:t>s</w:t>
      </w:r>
      <w:r w:rsidRPr="00076B9A">
        <w:rPr>
          <w:spacing w:val="-2"/>
          <w:sz w:val="16"/>
          <w:szCs w:val="16"/>
        </w:rPr>
        <w:t>c</w:t>
      </w:r>
      <w:r w:rsidRPr="00076B9A">
        <w:rPr>
          <w:spacing w:val="2"/>
          <w:sz w:val="16"/>
          <w:szCs w:val="16"/>
        </w:rPr>
        <w:t>i</w:t>
      </w:r>
      <w:r w:rsidRPr="00076B9A">
        <w:rPr>
          <w:sz w:val="16"/>
          <w:szCs w:val="16"/>
        </w:rPr>
        <w:t>do</w:t>
      </w:r>
      <w:r w:rsidRPr="00076B9A">
        <w:rPr>
          <w:spacing w:val="60"/>
          <w:sz w:val="16"/>
          <w:szCs w:val="16"/>
        </w:rPr>
        <w:t xml:space="preserve"> </w:t>
      </w:r>
      <w:r w:rsidRPr="00076B9A">
        <w:rPr>
          <w:spacing w:val="2"/>
          <w:sz w:val="16"/>
          <w:szCs w:val="16"/>
        </w:rPr>
        <w:t>d</w:t>
      </w:r>
      <w:r w:rsidRPr="00076B9A">
        <w:rPr>
          <w:sz w:val="16"/>
          <w:szCs w:val="16"/>
        </w:rPr>
        <w:t>a</w:t>
      </w:r>
      <w:r w:rsidRPr="00076B9A">
        <w:rPr>
          <w:spacing w:val="60"/>
          <w:sz w:val="16"/>
          <w:szCs w:val="16"/>
        </w:rPr>
        <w:t xml:space="preserve"> </w:t>
      </w:r>
      <w:r w:rsidR="00BB070C" w:rsidRPr="00076B9A">
        <w:rPr>
          <w:spacing w:val="-2"/>
          <w:sz w:val="16"/>
          <w:szCs w:val="16"/>
        </w:rPr>
        <w:t>respectiva</w:t>
      </w:r>
      <w:r w:rsidR="00BB070C" w:rsidRPr="00076B9A">
        <w:rPr>
          <w:spacing w:val="60"/>
          <w:sz w:val="16"/>
          <w:szCs w:val="16"/>
        </w:rPr>
        <w:t xml:space="preserve"> </w:t>
      </w:r>
      <w:r w:rsidRPr="00076B9A">
        <w:rPr>
          <w:sz w:val="16"/>
          <w:szCs w:val="16"/>
        </w:rPr>
        <w:t>R</w:t>
      </w:r>
      <w:r w:rsidRPr="00076B9A">
        <w:rPr>
          <w:spacing w:val="-2"/>
          <w:sz w:val="16"/>
          <w:szCs w:val="16"/>
        </w:rPr>
        <w:t>e</w:t>
      </w:r>
      <w:r w:rsidRPr="00076B9A">
        <w:rPr>
          <w:sz w:val="16"/>
          <w:szCs w:val="16"/>
        </w:rPr>
        <w:t>m</w:t>
      </w:r>
      <w:r w:rsidRPr="00076B9A">
        <w:rPr>
          <w:spacing w:val="1"/>
          <w:sz w:val="16"/>
          <w:szCs w:val="16"/>
        </w:rPr>
        <w:t>un</w:t>
      </w:r>
      <w:r w:rsidRPr="00076B9A">
        <w:rPr>
          <w:spacing w:val="-2"/>
          <w:sz w:val="16"/>
          <w:szCs w:val="16"/>
        </w:rPr>
        <w:t>e</w:t>
      </w:r>
      <w:r w:rsidRPr="00076B9A">
        <w:rPr>
          <w:spacing w:val="-1"/>
          <w:sz w:val="16"/>
          <w:szCs w:val="16"/>
        </w:rPr>
        <w:t>r</w:t>
      </w:r>
      <w:r w:rsidRPr="00076B9A">
        <w:rPr>
          <w:spacing w:val="2"/>
          <w:sz w:val="16"/>
          <w:szCs w:val="16"/>
        </w:rPr>
        <w:t>a</w:t>
      </w:r>
      <w:r w:rsidRPr="00076B9A">
        <w:rPr>
          <w:sz w:val="16"/>
          <w:szCs w:val="16"/>
        </w:rPr>
        <w:t>çã</w:t>
      </w:r>
      <w:r w:rsidRPr="00076B9A">
        <w:rPr>
          <w:spacing w:val="1"/>
          <w:sz w:val="16"/>
          <w:szCs w:val="16"/>
        </w:rPr>
        <w:t>o</w:t>
      </w:r>
      <w:r w:rsidRPr="00076B9A">
        <w:rPr>
          <w:sz w:val="16"/>
          <w:szCs w:val="16"/>
        </w:rPr>
        <w:t>,</w:t>
      </w:r>
      <w:r w:rsidRPr="00076B9A">
        <w:rPr>
          <w:w w:val="99"/>
          <w:sz w:val="16"/>
          <w:szCs w:val="16"/>
        </w:rPr>
        <w:t xml:space="preserve"> </w:t>
      </w:r>
      <w:r w:rsidRPr="00076B9A">
        <w:rPr>
          <w:sz w:val="16"/>
          <w:szCs w:val="16"/>
        </w:rPr>
        <w:t>ca</w:t>
      </w:r>
      <w:r w:rsidRPr="00076B9A">
        <w:rPr>
          <w:spacing w:val="2"/>
          <w:sz w:val="16"/>
          <w:szCs w:val="16"/>
        </w:rPr>
        <w:t>l</w:t>
      </w:r>
      <w:r w:rsidRPr="00076B9A">
        <w:rPr>
          <w:sz w:val="16"/>
          <w:szCs w:val="16"/>
        </w:rPr>
        <w:t>c</w:t>
      </w:r>
      <w:r w:rsidRPr="00076B9A">
        <w:rPr>
          <w:spacing w:val="-2"/>
          <w:sz w:val="16"/>
          <w:szCs w:val="16"/>
        </w:rPr>
        <w:t>u</w:t>
      </w:r>
      <w:r w:rsidRPr="00076B9A">
        <w:rPr>
          <w:spacing w:val="2"/>
          <w:sz w:val="16"/>
          <w:szCs w:val="16"/>
        </w:rPr>
        <w:t>l</w:t>
      </w:r>
      <w:r w:rsidRPr="00076B9A">
        <w:rPr>
          <w:sz w:val="16"/>
          <w:szCs w:val="16"/>
        </w:rPr>
        <w:t>ada</w:t>
      </w:r>
      <w:r w:rsidRPr="00076B9A">
        <w:rPr>
          <w:spacing w:val="-4"/>
          <w:sz w:val="16"/>
          <w:szCs w:val="16"/>
        </w:rPr>
        <w:t xml:space="preserve"> </w:t>
      </w:r>
      <w:r w:rsidRPr="00076B9A">
        <w:rPr>
          <w:i/>
          <w:sz w:val="16"/>
          <w:szCs w:val="16"/>
        </w:rPr>
        <w:t>p</w:t>
      </w:r>
      <w:r w:rsidRPr="00076B9A">
        <w:rPr>
          <w:i/>
          <w:spacing w:val="-1"/>
          <w:sz w:val="16"/>
          <w:szCs w:val="16"/>
        </w:rPr>
        <w:t>r</w:t>
      </w:r>
      <w:r w:rsidRPr="00076B9A">
        <w:rPr>
          <w:i/>
          <w:sz w:val="16"/>
          <w:szCs w:val="16"/>
        </w:rPr>
        <w:t>o</w:t>
      </w:r>
      <w:r w:rsidRPr="00076B9A">
        <w:rPr>
          <w:i/>
          <w:spacing w:val="-5"/>
          <w:sz w:val="16"/>
          <w:szCs w:val="16"/>
        </w:rPr>
        <w:t xml:space="preserve"> </w:t>
      </w:r>
      <w:r w:rsidRPr="00076B9A">
        <w:rPr>
          <w:i/>
          <w:spacing w:val="-1"/>
          <w:sz w:val="16"/>
          <w:szCs w:val="16"/>
        </w:rPr>
        <w:t>r</w:t>
      </w:r>
      <w:r w:rsidRPr="00076B9A">
        <w:rPr>
          <w:i/>
          <w:sz w:val="16"/>
          <w:szCs w:val="16"/>
        </w:rPr>
        <w:t>ata</w:t>
      </w:r>
      <w:r w:rsidRPr="00076B9A">
        <w:rPr>
          <w:i/>
          <w:spacing w:val="-2"/>
          <w:sz w:val="16"/>
          <w:szCs w:val="16"/>
        </w:rPr>
        <w:t xml:space="preserve"> </w:t>
      </w:r>
      <w:proofErr w:type="spellStart"/>
      <w:r w:rsidRPr="00076B9A">
        <w:rPr>
          <w:i/>
          <w:sz w:val="16"/>
          <w:szCs w:val="16"/>
        </w:rPr>
        <w:t>t</w:t>
      </w:r>
      <w:r w:rsidRPr="00076B9A">
        <w:rPr>
          <w:i/>
          <w:spacing w:val="-2"/>
          <w:sz w:val="16"/>
          <w:szCs w:val="16"/>
        </w:rPr>
        <w:t>e</w:t>
      </w:r>
      <w:r w:rsidRPr="00076B9A">
        <w:rPr>
          <w:i/>
          <w:sz w:val="16"/>
          <w:szCs w:val="16"/>
        </w:rPr>
        <w:t>m</w:t>
      </w:r>
      <w:r w:rsidRPr="00076B9A">
        <w:rPr>
          <w:i/>
          <w:spacing w:val="3"/>
          <w:sz w:val="16"/>
          <w:szCs w:val="16"/>
        </w:rPr>
        <w:t>p</w:t>
      </w:r>
      <w:r w:rsidRPr="00076B9A">
        <w:rPr>
          <w:i/>
          <w:spacing w:val="-1"/>
          <w:sz w:val="16"/>
          <w:szCs w:val="16"/>
        </w:rPr>
        <w:t>or</w:t>
      </w:r>
      <w:r w:rsidRPr="00076B9A">
        <w:rPr>
          <w:i/>
          <w:sz w:val="16"/>
          <w:szCs w:val="16"/>
        </w:rPr>
        <w:t>is</w:t>
      </w:r>
      <w:proofErr w:type="spellEnd"/>
      <w:r w:rsidRPr="00076B9A">
        <w:rPr>
          <w:i/>
          <w:spacing w:val="-1"/>
          <w:sz w:val="16"/>
          <w:szCs w:val="16"/>
        </w:rPr>
        <w:t xml:space="preserve"> </w:t>
      </w:r>
      <w:r w:rsidRPr="00076B9A">
        <w:rPr>
          <w:sz w:val="16"/>
          <w:szCs w:val="16"/>
        </w:rPr>
        <w:t>d</w:t>
      </w:r>
      <w:r w:rsidRPr="00076B9A">
        <w:rPr>
          <w:spacing w:val="1"/>
          <w:sz w:val="16"/>
          <w:szCs w:val="16"/>
        </w:rPr>
        <w:t>e</w:t>
      </w:r>
      <w:r w:rsidRPr="00076B9A">
        <w:rPr>
          <w:sz w:val="16"/>
          <w:szCs w:val="16"/>
        </w:rPr>
        <w:t>sde</w:t>
      </w:r>
      <w:r w:rsidRPr="00076B9A">
        <w:rPr>
          <w:spacing w:val="-5"/>
          <w:sz w:val="16"/>
          <w:szCs w:val="16"/>
        </w:rPr>
        <w:t xml:space="preserve"> </w:t>
      </w:r>
      <w:r w:rsidRPr="00076B9A">
        <w:rPr>
          <w:sz w:val="16"/>
          <w:szCs w:val="16"/>
        </w:rPr>
        <w:t>a</w:t>
      </w:r>
      <w:r w:rsidRPr="00076B9A">
        <w:rPr>
          <w:spacing w:val="-2"/>
          <w:sz w:val="16"/>
          <w:szCs w:val="16"/>
        </w:rPr>
        <w:t xml:space="preserve"> Primeira Data de Integralização ou </w:t>
      </w:r>
      <w:r w:rsidRPr="00076B9A">
        <w:rPr>
          <w:spacing w:val="5"/>
          <w:sz w:val="16"/>
          <w:szCs w:val="16"/>
        </w:rPr>
        <w:t>D</w:t>
      </w:r>
      <w:r w:rsidRPr="00076B9A">
        <w:rPr>
          <w:sz w:val="16"/>
          <w:szCs w:val="16"/>
        </w:rPr>
        <w:t>ata</w:t>
      </w:r>
      <w:r w:rsidRPr="00076B9A">
        <w:rPr>
          <w:spacing w:val="-4"/>
          <w:sz w:val="16"/>
          <w:szCs w:val="16"/>
        </w:rPr>
        <w:t xml:space="preserve"> </w:t>
      </w:r>
      <w:r w:rsidRPr="00076B9A">
        <w:rPr>
          <w:spacing w:val="2"/>
          <w:sz w:val="16"/>
          <w:szCs w:val="16"/>
        </w:rPr>
        <w:t>d</w:t>
      </w:r>
      <w:r w:rsidRPr="00076B9A">
        <w:rPr>
          <w:sz w:val="16"/>
          <w:szCs w:val="16"/>
        </w:rPr>
        <w:t>e</w:t>
      </w:r>
      <w:r w:rsidRPr="00076B9A">
        <w:rPr>
          <w:spacing w:val="-5"/>
          <w:sz w:val="16"/>
          <w:szCs w:val="16"/>
        </w:rPr>
        <w:t xml:space="preserve"> </w:t>
      </w:r>
      <w:r w:rsidRPr="00076B9A">
        <w:rPr>
          <w:sz w:val="16"/>
          <w:szCs w:val="16"/>
        </w:rPr>
        <w:t>Pagam</w:t>
      </w:r>
      <w:r w:rsidRPr="00076B9A">
        <w:rPr>
          <w:spacing w:val="-2"/>
          <w:sz w:val="16"/>
          <w:szCs w:val="16"/>
        </w:rPr>
        <w:t>e</w:t>
      </w:r>
      <w:r w:rsidRPr="00076B9A">
        <w:rPr>
          <w:spacing w:val="1"/>
          <w:sz w:val="16"/>
          <w:szCs w:val="16"/>
        </w:rPr>
        <w:t>n</w:t>
      </w:r>
      <w:r w:rsidRPr="00076B9A">
        <w:rPr>
          <w:spacing w:val="2"/>
          <w:sz w:val="16"/>
          <w:szCs w:val="16"/>
        </w:rPr>
        <w:t>t</w:t>
      </w:r>
      <w:r w:rsidRPr="00076B9A">
        <w:rPr>
          <w:sz w:val="16"/>
          <w:szCs w:val="16"/>
        </w:rPr>
        <w:t>o</w:t>
      </w:r>
      <w:r w:rsidRPr="00076B9A">
        <w:rPr>
          <w:spacing w:val="-5"/>
          <w:sz w:val="16"/>
          <w:szCs w:val="16"/>
        </w:rPr>
        <w:t xml:space="preserve"> </w:t>
      </w:r>
      <w:r w:rsidRPr="00076B9A">
        <w:rPr>
          <w:sz w:val="16"/>
          <w:szCs w:val="16"/>
        </w:rPr>
        <w:t>de</w:t>
      </w:r>
      <w:r w:rsidRPr="00076B9A">
        <w:rPr>
          <w:w w:val="99"/>
          <w:sz w:val="16"/>
          <w:szCs w:val="16"/>
        </w:rPr>
        <w:t xml:space="preserve"> </w:t>
      </w:r>
      <w:r w:rsidRPr="00076B9A">
        <w:rPr>
          <w:sz w:val="16"/>
          <w:szCs w:val="16"/>
        </w:rPr>
        <w:t>R</w:t>
      </w:r>
      <w:r w:rsidRPr="00076B9A">
        <w:rPr>
          <w:spacing w:val="-2"/>
          <w:sz w:val="16"/>
          <w:szCs w:val="16"/>
        </w:rPr>
        <w:t>e</w:t>
      </w:r>
      <w:r w:rsidRPr="00076B9A">
        <w:rPr>
          <w:sz w:val="16"/>
          <w:szCs w:val="16"/>
        </w:rPr>
        <w:t>m</w:t>
      </w:r>
      <w:r w:rsidRPr="00076B9A">
        <w:rPr>
          <w:spacing w:val="1"/>
          <w:sz w:val="16"/>
          <w:szCs w:val="16"/>
        </w:rPr>
        <w:t>un</w:t>
      </w:r>
      <w:r w:rsidRPr="00076B9A">
        <w:rPr>
          <w:spacing w:val="-2"/>
          <w:sz w:val="16"/>
          <w:szCs w:val="16"/>
        </w:rPr>
        <w:t>e</w:t>
      </w:r>
      <w:r w:rsidRPr="00076B9A">
        <w:rPr>
          <w:spacing w:val="-1"/>
          <w:sz w:val="16"/>
          <w:szCs w:val="16"/>
        </w:rPr>
        <w:t>r</w:t>
      </w:r>
      <w:r w:rsidRPr="00076B9A">
        <w:rPr>
          <w:spacing w:val="2"/>
          <w:sz w:val="16"/>
          <w:szCs w:val="16"/>
        </w:rPr>
        <w:t>a</w:t>
      </w:r>
      <w:r w:rsidRPr="00076B9A">
        <w:rPr>
          <w:sz w:val="16"/>
          <w:szCs w:val="16"/>
        </w:rPr>
        <w:t>ção</w:t>
      </w:r>
      <w:r w:rsidR="005931BB" w:rsidRPr="00076B9A">
        <w:rPr>
          <w:sz w:val="16"/>
          <w:szCs w:val="16"/>
        </w:rPr>
        <w:t xml:space="preserve"> da respectiva série</w:t>
      </w:r>
      <w:r w:rsidRPr="00076B9A">
        <w:rPr>
          <w:spacing w:val="21"/>
          <w:sz w:val="16"/>
          <w:szCs w:val="16"/>
        </w:rPr>
        <w:t xml:space="preserve"> </w:t>
      </w:r>
      <w:r w:rsidRPr="00076B9A">
        <w:rPr>
          <w:spacing w:val="2"/>
          <w:sz w:val="16"/>
          <w:szCs w:val="16"/>
        </w:rPr>
        <w:t>i</w:t>
      </w:r>
      <w:r w:rsidRPr="00076B9A">
        <w:rPr>
          <w:sz w:val="16"/>
          <w:szCs w:val="16"/>
        </w:rPr>
        <w:t>med</w:t>
      </w:r>
      <w:r w:rsidRPr="00076B9A">
        <w:rPr>
          <w:spacing w:val="3"/>
          <w:sz w:val="16"/>
          <w:szCs w:val="16"/>
        </w:rPr>
        <w:t>i</w:t>
      </w:r>
      <w:r w:rsidRPr="00076B9A">
        <w:rPr>
          <w:sz w:val="16"/>
          <w:szCs w:val="16"/>
        </w:rPr>
        <w:t>at</w:t>
      </w:r>
      <w:r w:rsidRPr="00076B9A">
        <w:rPr>
          <w:spacing w:val="-3"/>
          <w:sz w:val="16"/>
          <w:szCs w:val="16"/>
        </w:rPr>
        <w:t>a</w:t>
      </w:r>
      <w:r w:rsidRPr="00076B9A">
        <w:rPr>
          <w:sz w:val="16"/>
          <w:szCs w:val="16"/>
        </w:rPr>
        <w:t>men</w:t>
      </w:r>
      <w:r w:rsidRPr="00076B9A">
        <w:rPr>
          <w:spacing w:val="1"/>
          <w:sz w:val="16"/>
          <w:szCs w:val="16"/>
        </w:rPr>
        <w:t>t</w:t>
      </w:r>
      <w:r w:rsidRPr="00076B9A">
        <w:rPr>
          <w:sz w:val="16"/>
          <w:szCs w:val="16"/>
        </w:rPr>
        <w:t>e</w:t>
      </w:r>
      <w:r w:rsidRPr="00076B9A">
        <w:rPr>
          <w:spacing w:val="21"/>
          <w:sz w:val="16"/>
          <w:szCs w:val="16"/>
        </w:rPr>
        <w:t xml:space="preserve"> </w:t>
      </w:r>
      <w:r w:rsidRPr="00076B9A">
        <w:rPr>
          <w:sz w:val="16"/>
          <w:szCs w:val="16"/>
        </w:rPr>
        <w:t>a</w:t>
      </w:r>
      <w:r w:rsidRPr="00076B9A">
        <w:rPr>
          <w:spacing w:val="1"/>
          <w:sz w:val="16"/>
          <w:szCs w:val="16"/>
        </w:rPr>
        <w:t>n</w:t>
      </w:r>
      <w:r w:rsidRPr="00076B9A">
        <w:rPr>
          <w:sz w:val="16"/>
          <w:szCs w:val="16"/>
        </w:rPr>
        <w:t>t</w:t>
      </w:r>
      <w:r w:rsidRPr="00076B9A">
        <w:rPr>
          <w:spacing w:val="1"/>
          <w:sz w:val="16"/>
          <w:szCs w:val="16"/>
        </w:rPr>
        <w:t>e</w:t>
      </w:r>
      <w:r w:rsidRPr="00076B9A">
        <w:rPr>
          <w:spacing w:val="-1"/>
          <w:sz w:val="16"/>
          <w:szCs w:val="16"/>
        </w:rPr>
        <w:t>r</w:t>
      </w:r>
      <w:r w:rsidRPr="00076B9A">
        <w:rPr>
          <w:spacing w:val="2"/>
          <w:sz w:val="16"/>
          <w:szCs w:val="16"/>
        </w:rPr>
        <w:t>i</w:t>
      </w:r>
      <w:r w:rsidRPr="00076B9A">
        <w:rPr>
          <w:spacing w:val="-1"/>
          <w:sz w:val="16"/>
          <w:szCs w:val="16"/>
        </w:rPr>
        <w:t xml:space="preserve">or, conforme o caso, </w:t>
      </w:r>
      <w:r w:rsidRPr="00076B9A">
        <w:rPr>
          <w:sz w:val="16"/>
          <w:szCs w:val="16"/>
        </w:rPr>
        <w:t>até</w:t>
      </w:r>
      <w:r w:rsidRPr="00076B9A">
        <w:rPr>
          <w:spacing w:val="22"/>
          <w:sz w:val="16"/>
          <w:szCs w:val="16"/>
        </w:rPr>
        <w:t xml:space="preserve"> </w:t>
      </w:r>
      <w:r w:rsidRPr="00076B9A">
        <w:rPr>
          <w:sz w:val="16"/>
          <w:szCs w:val="16"/>
        </w:rPr>
        <w:t>a</w:t>
      </w:r>
      <w:r w:rsidRPr="00076B9A">
        <w:rPr>
          <w:spacing w:val="22"/>
          <w:sz w:val="16"/>
          <w:szCs w:val="16"/>
        </w:rPr>
        <w:t xml:space="preserve"> </w:t>
      </w:r>
      <w:r w:rsidRPr="00076B9A">
        <w:rPr>
          <w:spacing w:val="2"/>
          <w:sz w:val="16"/>
          <w:szCs w:val="16"/>
        </w:rPr>
        <w:t>d</w:t>
      </w:r>
      <w:r w:rsidRPr="00076B9A">
        <w:rPr>
          <w:sz w:val="16"/>
          <w:szCs w:val="16"/>
        </w:rPr>
        <w:t>ata</w:t>
      </w:r>
      <w:r w:rsidRPr="00076B9A">
        <w:rPr>
          <w:spacing w:val="20"/>
          <w:sz w:val="16"/>
          <w:szCs w:val="16"/>
        </w:rPr>
        <w:t xml:space="preserve"> </w:t>
      </w:r>
      <w:r w:rsidRPr="00076B9A">
        <w:rPr>
          <w:sz w:val="16"/>
          <w:szCs w:val="16"/>
        </w:rPr>
        <w:t>do</w:t>
      </w:r>
      <w:r w:rsidRPr="00076B9A">
        <w:rPr>
          <w:spacing w:val="23"/>
          <w:sz w:val="16"/>
          <w:szCs w:val="16"/>
        </w:rPr>
        <w:t xml:space="preserve"> </w:t>
      </w:r>
      <w:r w:rsidRPr="00076B9A">
        <w:rPr>
          <w:spacing w:val="-2"/>
          <w:sz w:val="16"/>
          <w:szCs w:val="16"/>
        </w:rPr>
        <w:t>e</w:t>
      </w:r>
      <w:r w:rsidRPr="00076B9A">
        <w:rPr>
          <w:spacing w:val="1"/>
          <w:sz w:val="16"/>
          <w:szCs w:val="16"/>
        </w:rPr>
        <w:t>f</w:t>
      </w:r>
      <w:r w:rsidRPr="00076B9A">
        <w:rPr>
          <w:spacing w:val="-2"/>
          <w:sz w:val="16"/>
          <w:szCs w:val="16"/>
        </w:rPr>
        <w:t>e</w:t>
      </w:r>
      <w:r w:rsidRPr="00076B9A">
        <w:rPr>
          <w:sz w:val="16"/>
          <w:szCs w:val="16"/>
        </w:rPr>
        <w:t>t</w:t>
      </w:r>
      <w:r w:rsidRPr="00076B9A">
        <w:rPr>
          <w:spacing w:val="2"/>
          <w:sz w:val="16"/>
          <w:szCs w:val="16"/>
        </w:rPr>
        <w:t>i</w:t>
      </w:r>
      <w:r w:rsidRPr="00076B9A">
        <w:rPr>
          <w:sz w:val="16"/>
          <w:szCs w:val="16"/>
        </w:rPr>
        <w:t>vo</w:t>
      </w:r>
      <w:r w:rsidRPr="00076B9A">
        <w:rPr>
          <w:w w:val="99"/>
          <w:sz w:val="16"/>
          <w:szCs w:val="16"/>
        </w:rPr>
        <w:t xml:space="preserve"> </w:t>
      </w:r>
      <w:r w:rsidRPr="00076B9A">
        <w:rPr>
          <w:sz w:val="16"/>
          <w:szCs w:val="16"/>
        </w:rPr>
        <w:t>pagam</w:t>
      </w:r>
      <w:r w:rsidRPr="00076B9A">
        <w:rPr>
          <w:spacing w:val="-2"/>
          <w:sz w:val="16"/>
          <w:szCs w:val="16"/>
        </w:rPr>
        <w:t>e</w:t>
      </w:r>
      <w:r w:rsidRPr="00076B9A">
        <w:rPr>
          <w:spacing w:val="1"/>
          <w:sz w:val="16"/>
          <w:szCs w:val="16"/>
        </w:rPr>
        <w:t>n</w:t>
      </w:r>
      <w:r w:rsidRPr="00076B9A">
        <w:rPr>
          <w:sz w:val="16"/>
          <w:szCs w:val="16"/>
        </w:rPr>
        <w:t>t</w:t>
      </w:r>
      <w:r w:rsidRPr="00076B9A">
        <w:rPr>
          <w:spacing w:val="-1"/>
          <w:sz w:val="16"/>
          <w:szCs w:val="16"/>
        </w:rPr>
        <w:t>o</w:t>
      </w:r>
      <w:r w:rsidR="00216230" w:rsidRPr="00076B9A">
        <w:rPr>
          <w:sz w:val="16"/>
          <w:szCs w:val="16"/>
        </w:rPr>
        <w:t>, sem prejuízo do pagamento dos Encargos Moratórios e Despesas, quando for o caso, e de quaisquer outros valores eventualmente devidos pela Emissora nos termos desta Escritura de Emissão de Debêntures e/ou de qualquer dos demais Documentos da Operação</w:t>
      </w:r>
      <w:r w:rsidRPr="00076B9A">
        <w:rPr>
          <w:sz w:val="16"/>
          <w:szCs w:val="16"/>
        </w:rPr>
        <w:t>, caso aplicáveis (</w:t>
      </w:r>
      <w:r w:rsidR="000C68AF" w:rsidRPr="00076B9A">
        <w:rPr>
          <w:spacing w:val="4"/>
          <w:sz w:val="16"/>
          <w:szCs w:val="16"/>
        </w:rPr>
        <w:t>“</w:t>
      </w:r>
      <w:r w:rsidRPr="00370DBC">
        <w:rPr>
          <w:bCs/>
          <w:sz w:val="16"/>
          <w:szCs w:val="16"/>
          <w:u w:val="single" w:color="000000"/>
        </w:rPr>
        <w:t>Va</w:t>
      </w:r>
      <w:r w:rsidRPr="00370DBC">
        <w:rPr>
          <w:bCs/>
          <w:spacing w:val="2"/>
          <w:sz w:val="16"/>
          <w:szCs w:val="16"/>
          <w:u w:val="single" w:color="000000"/>
        </w:rPr>
        <w:t>l</w:t>
      </w:r>
      <w:r w:rsidRPr="00370DBC">
        <w:rPr>
          <w:bCs/>
          <w:spacing w:val="-1"/>
          <w:sz w:val="16"/>
          <w:szCs w:val="16"/>
          <w:u w:val="single" w:color="000000"/>
        </w:rPr>
        <w:t>o</w:t>
      </w:r>
      <w:r w:rsidRPr="00370DBC">
        <w:rPr>
          <w:bCs/>
          <w:sz w:val="16"/>
          <w:szCs w:val="16"/>
          <w:u w:val="single" w:color="000000"/>
        </w:rPr>
        <w:t>r</w:t>
      </w:r>
      <w:r w:rsidRPr="00370DBC">
        <w:rPr>
          <w:bCs/>
          <w:spacing w:val="42"/>
          <w:sz w:val="16"/>
          <w:szCs w:val="16"/>
          <w:u w:val="single" w:color="000000"/>
        </w:rPr>
        <w:t xml:space="preserve"> </w:t>
      </w:r>
      <w:r w:rsidRPr="00370DBC">
        <w:rPr>
          <w:bCs/>
          <w:sz w:val="16"/>
          <w:szCs w:val="16"/>
          <w:u w:val="single" w:color="000000"/>
        </w:rPr>
        <w:t>do</w:t>
      </w:r>
      <w:r w:rsidRPr="00370DBC">
        <w:rPr>
          <w:bCs/>
          <w:spacing w:val="43"/>
          <w:sz w:val="16"/>
          <w:szCs w:val="16"/>
          <w:u w:val="single" w:color="000000"/>
        </w:rPr>
        <w:t xml:space="preserve"> </w:t>
      </w:r>
      <w:r w:rsidRPr="00370DBC">
        <w:rPr>
          <w:bCs/>
          <w:sz w:val="16"/>
          <w:szCs w:val="16"/>
          <w:u w:val="single" w:color="000000"/>
        </w:rPr>
        <w:t>R</w:t>
      </w:r>
      <w:r w:rsidRPr="00370DBC">
        <w:rPr>
          <w:bCs/>
          <w:spacing w:val="1"/>
          <w:sz w:val="16"/>
          <w:szCs w:val="16"/>
          <w:u w:val="single" w:color="000000"/>
        </w:rPr>
        <w:t>e</w:t>
      </w:r>
      <w:r w:rsidRPr="00370DBC">
        <w:rPr>
          <w:bCs/>
          <w:sz w:val="16"/>
          <w:szCs w:val="16"/>
          <w:u w:val="single" w:color="000000"/>
        </w:rPr>
        <w:t>s</w:t>
      </w:r>
      <w:r w:rsidRPr="00370DBC">
        <w:rPr>
          <w:bCs/>
          <w:spacing w:val="2"/>
          <w:sz w:val="16"/>
          <w:szCs w:val="16"/>
          <w:u w:val="single" w:color="000000"/>
        </w:rPr>
        <w:t>g</w:t>
      </w:r>
      <w:r w:rsidRPr="00370DBC">
        <w:rPr>
          <w:bCs/>
          <w:sz w:val="16"/>
          <w:szCs w:val="16"/>
          <w:u w:val="single" w:color="000000"/>
        </w:rPr>
        <w:t>ate</w:t>
      </w:r>
      <w:r w:rsidRPr="00370DBC">
        <w:rPr>
          <w:bCs/>
          <w:spacing w:val="43"/>
          <w:sz w:val="16"/>
          <w:szCs w:val="16"/>
          <w:u w:val="single" w:color="000000"/>
        </w:rPr>
        <w:t xml:space="preserve"> </w:t>
      </w:r>
      <w:r w:rsidRPr="00370DBC">
        <w:rPr>
          <w:bCs/>
          <w:sz w:val="16"/>
          <w:szCs w:val="16"/>
          <w:u w:val="single" w:color="000000"/>
        </w:rPr>
        <w:t>A</w:t>
      </w:r>
      <w:r w:rsidRPr="00370DBC">
        <w:rPr>
          <w:bCs/>
          <w:spacing w:val="1"/>
          <w:sz w:val="16"/>
          <w:szCs w:val="16"/>
          <w:u w:val="single" w:color="000000"/>
        </w:rPr>
        <w:t>n</w:t>
      </w:r>
      <w:r w:rsidRPr="00370DBC">
        <w:rPr>
          <w:bCs/>
          <w:sz w:val="16"/>
          <w:szCs w:val="16"/>
          <w:u w:val="single" w:color="000000"/>
        </w:rPr>
        <w:t>t</w:t>
      </w:r>
      <w:r w:rsidRPr="00370DBC">
        <w:rPr>
          <w:bCs/>
          <w:spacing w:val="-2"/>
          <w:sz w:val="16"/>
          <w:szCs w:val="16"/>
          <w:u w:val="single" w:color="000000"/>
        </w:rPr>
        <w:t>e</w:t>
      </w:r>
      <w:r w:rsidRPr="00370DBC">
        <w:rPr>
          <w:bCs/>
          <w:sz w:val="16"/>
          <w:szCs w:val="16"/>
          <w:u w:val="single" w:color="000000"/>
        </w:rPr>
        <w:t>c</w:t>
      </w:r>
      <w:r w:rsidRPr="00370DBC">
        <w:rPr>
          <w:bCs/>
          <w:spacing w:val="2"/>
          <w:sz w:val="16"/>
          <w:szCs w:val="16"/>
          <w:u w:val="single" w:color="000000"/>
        </w:rPr>
        <w:t>i</w:t>
      </w:r>
      <w:r w:rsidRPr="00370DBC">
        <w:rPr>
          <w:bCs/>
          <w:sz w:val="16"/>
          <w:szCs w:val="16"/>
          <w:u w:val="single" w:color="000000"/>
        </w:rPr>
        <w:t>pado</w:t>
      </w:r>
      <w:r w:rsidRPr="00370DBC">
        <w:rPr>
          <w:bCs/>
          <w:w w:val="99"/>
          <w:sz w:val="16"/>
          <w:szCs w:val="16"/>
          <w:u w:val="single"/>
        </w:rPr>
        <w:t xml:space="preserve"> </w:t>
      </w:r>
      <w:r w:rsidRPr="00370DBC">
        <w:rPr>
          <w:bCs/>
          <w:sz w:val="16"/>
          <w:szCs w:val="16"/>
          <w:u w:val="single" w:color="000000"/>
        </w:rPr>
        <w:t>Facu</w:t>
      </w:r>
      <w:r w:rsidRPr="00370DBC">
        <w:rPr>
          <w:bCs/>
          <w:spacing w:val="2"/>
          <w:sz w:val="16"/>
          <w:szCs w:val="16"/>
          <w:u w:val="single" w:color="000000"/>
        </w:rPr>
        <w:t>l</w:t>
      </w:r>
      <w:r w:rsidRPr="00370DBC">
        <w:rPr>
          <w:bCs/>
          <w:sz w:val="16"/>
          <w:szCs w:val="16"/>
          <w:u w:val="single" w:color="000000"/>
        </w:rPr>
        <w:t>ta</w:t>
      </w:r>
      <w:r w:rsidRPr="00370DBC">
        <w:rPr>
          <w:bCs/>
          <w:spacing w:val="-2"/>
          <w:sz w:val="16"/>
          <w:szCs w:val="16"/>
          <w:u w:val="single" w:color="000000"/>
        </w:rPr>
        <w:t>t</w:t>
      </w:r>
      <w:r w:rsidRPr="00370DBC">
        <w:rPr>
          <w:bCs/>
          <w:spacing w:val="2"/>
          <w:sz w:val="16"/>
          <w:szCs w:val="16"/>
          <w:u w:val="single" w:color="000000"/>
        </w:rPr>
        <w:t>i</w:t>
      </w:r>
      <w:r w:rsidRPr="00370DBC">
        <w:rPr>
          <w:bCs/>
          <w:sz w:val="16"/>
          <w:szCs w:val="16"/>
          <w:u w:val="single" w:color="000000"/>
        </w:rPr>
        <w:t>v</w:t>
      </w:r>
      <w:r w:rsidRPr="00370DBC">
        <w:rPr>
          <w:bCs/>
          <w:spacing w:val="-1"/>
          <w:sz w:val="16"/>
          <w:szCs w:val="16"/>
          <w:u w:val="single" w:color="000000"/>
        </w:rPr>
        <w:t>o Total Tributos</w:t>
      </w:r>
      <w:r w:rsidR="000C68AF" w:rsidRPr="00076B9A">
        <w:rPr>
          <w:sz w:val="16"/>
          <w:szCs w:val="16"/>
        </w:rPr>
        <w:t>”</w:t>
      </w:r>
      <w:r w:rsidRPr="00076B9A">
        <w:rPr>
          <w:sz w:val="16"/>
          <w:szCs w:val="16"/>
        </w:rPr>
        <w:t>), e sem qualquer prêmio</w:t>
      </w:r>
      <w:r w:rsidR="00680F2C" w:rsidRPr="00076B9A">
        <w:rPr>
          <w:sz w:val="16"/>
          <w:szCs w:val="16"/>
        </w:rPr>
        <w:t>.</w:t>
      </w:r>
      <w:bookmarkEnd w:id="213"/>
    </w:p>
    <w:p w14:paraId="03B4FC0C" w14:textId="77777777" w:rsidR="0062096B" w:rsidRPr="00076B9A" w:rsidRDefault="0062096B" w:rsidP="00957D0A">
      <w:pPr>
        <w:pStyle w:val="Level3"/>
        <w:widowControl w:val="0"/>
        <w:tabs>
          <w:tab w:val="clear" w:pos="1874"/>
        </w:tabs>
        <w:spacing w:before="140" w:after="0"/>
        <w:rPr>
          <w:sz w:val="16"/>
          <w:szCs w:val="16"/>
        </w:rPr>
      </w:pPr>
      <w:r w:rsidRPr="00076B9A">
        <w:rPr>
          <w:sz w:val="16"/>
          <w:szCs w:val="16"/>
        </w:rPr>
        <w:t>O</w:t>
      </w:r>
      <w:r w:rsidRPr="00076B9A">
        <w:rPr>
          <w:spacing w:val="-4"/>
          <w:sz w:val="16"/>
          <w:szCs w:val="16"/>
        </w:rPr>
        <w:t xml:space="preserve"> </w:t>
      </w:r>
      <w:r w:rsidRPr="00076B9A">
        <w:rPr>
          <w:sz w:val="16"/>
          <w:szCs w:val="16"/>
        </w:rPr>
        <w:t>pagam</w:t>
      </w:r>
      <w:r w:rsidRPr="00076B9A">
        <w:rPr>
          <w:spacing w:val="-2"/>
          <w:sz w:val="16"/>
          <w:szCs w:val="16"/>
        </w:rPr>
        <w:t>e</w:t>
      </w:r>
      <w:r w:rsidRPr="00076B9A">
        <w:rPr>
          <w:sz w:val="16"/>
          <w:szCs w:val="16"/>
        </w:rPr>
        <w:t>nto</w:t>
      </w:r>
      <w:r w:rsidRPr="00076B9A">
        <w:rPr>
          <w:spacing w:val="-4"/>
          <w:sz w:val="16"/>
          <w:szCs w:val="16"/>
        </w:rPr>
        <w:t xml:space="preserve"> </w:t>
      </w:r>
      <w:r w:rsidRPr="00076B9A">
        <w:rPr>
          <w:spacing w:val="2"/>
          <w:sz w:val="16"/>
          <w:szCs w:val="16"/>
        </w:rPr>
        <w:t>d</w:t>
      </w:r>
      <w:r w:rsidRPr="00076B9A">
        <w:rPr>
          <w:sz w:val="16"/>
          <w:szCs w:val="16"/>
        </w:rPr>
        <w:t>o</w:t>
      </w:r>
      <w:r w:rsidRPr="00076B9A">
        <w:rPr>
          <w:spacing w:val="-4"/>
          <w:sz w:val="16"/>
          <w:szCs w:val="16"/>
        </w:rPr>
        <w:t xml:space="preserve"> </w:t>
      </w:r>
      <w:r w:rsidR="00295214" w:rsidRPr="00076B9A">
        <w:rPr>
          <w:spacing w:val="-4"/>
          <w:sz w:val="16"/>
          <w:szCs w:val="16"/>
        </w:rPr>
        <w:t xml:space="preserve">Valor do </w:t>
      </w:r>
      <w:r w:rsidRPr="00076B9A">
        <w:rPr>
          <w:sz w:val="16"/>
          <w:szCs w:val="16"/>
        </w:rPr>
        <w:t>Resgate</w:t>
      </w:r>
      <w:r w:rsidRPr="00076B9A">
        <w:rPr>
          <w:spacing w:val="-4"/>
          <w:sz w:val="16"/>
          <w:szCs w:val="16"/>
        </w:rPr>
        <w:t xml:space="preserve"> </w:t>
      </w:r>
      <w:r w:rsidRPr="00076B9A">
        <w:rPr>
          <w:sz w:val="16"/>
          <w:szCs w:val="16"/>
        </w:rPr>
        <w:t>Ant</w:t>
      </w:r>
      <w:r w:rsidRPr="00076B9A">
        <w:rPr>
          <w:spacing w:val="-2"/>
          <w:sz w:val="16"/>
          <w:szCs w:val="16"/>
        </w:rPr>
        <w:t>e</w:t>
      </w:r>
      <w:r w:rsidRPr="00076B9A">
        <w:rPr>
          <w:sz w:val="16"/>
          <w:szCs w:val="16"/>
        </w:rPr>
        <w:t>c</w:t>
      </w:r>
      <w:r w:rsidRPr="00076B9A">
        <w:rPr>
          <w:spacing w:val="2"/>
          <w:sz w:val="16"/>
          <w:szCs w:val="16"/>
        </w:rPr>
        <w:t>i</w:t>
      </w:r>
      <w:r w:rsidRPr="00076B9A">
        <w:rPr>
          <w:sz w:val="16"/>
          <w:szCs w:val="16"/>
        </w:rPr>
        <w:t>pado</w:t>
      </w:r>
      <w:r w:rsidRPr="00076B9A">
        <w:rPr>
          <w:spacing w:val="-4"/>
          <w:sz w:val="16"/>
          <w:szCs w:val="16"/>
        </w:rPr>
        <w:t xml:space="preserve"> Facultativo Total </w:t>
      </w:r>
      <w:r w:rsidR="00EA1E7B" w:rsidRPr="00076B9A">
        <w:rPr>
          <w:spacing w:val="-4"/>
          <w:sz w:val="16"/>
          <w:szCs w:val="16"/>
        </w:rPr>
        <w:t xml:space="preserve">Tributos </w:t>
      </w:r>
      <w:r w:rsidRPr="00076B9A">
        <w:rPr>
          <w:sz w:val="16"/>
          <w:szCs w:val="16"/>
        </w:rPr>
        <w:t>não</w:t>
      </w:r>
      <w:r w:rsidRPr="00076B9A">
        <w:rPr>
          <w:spacing w:val="-3"/>
          <w:sz w:val="16"/>
          <w:szCs w:val="16"/>
        </w:rPr>
        <w:t xml:space="preserve"> </w:t>
      </w:r>
      <w:r w:rsidRPr="00076B9A">
        <w:rPr>
          <w:sz w:val="16"/>
          <w:szCs w:val="16"/>
        </w:rPr>
        <w:t>p</w:t>
      </w:r>
      <w:r w:rsidRPr="00076B9A">
        <w:rPr>
          <w:spacing w:val="-1"/>
          <w:sz w:val="16"/>
          <w:szCs w:val="16"/>
        </w:rPr>
        <w:t>o</w:t>
      </w:r>
      <w:r w:rsidRPr="00076B9A">
        <w:rPr>
          <w:spacing w:val="2"/>
          <w:sz w:val="16"/>
          <w:szCs w:val="16"/>
        </w:rPr>
        <w:t>d</w:t>
      </w:r>
      <w:r w:rsidRPr="00076B9A">
        <w:rPr>
          <w:spacing w:val="-2"/>
          <w:sz w:val="16"/>
          <w:szCs w:val="16"/>
        </w:rPr>
        <w:t>e</w:t>
      </w:r>
      <w:r w:rsidRPr="00076B9A">
        <w:rPr>
          <w:sz w:val="16"/>
          <w:szCs w:val="16"/>
        </w:rPr>
        <w:t>rá</w:t>
      </w:r>
      <w:r w:rsidRPr="00076B9A">
        <w:rPr>
          <w:spacing w:val="-2"/>
          <w:sz w:val="16"/>
          <w:szCs w:val="16"/>
        </w:rPr>
        <w:t xml:space="preserve"> </w:t>
      </w:r>
      <w:r w:rsidRPr="00076B9A">
        <w:rPr>
          <w:spacing w:val="-1"/>
          <w:sz w:val="16"/>
          <w:szCs w:val="16"/>
        </w:rPr>
        <w:t>o</w:t>
      </w:r>
      <w:r w:rsidRPr="00076B9A">
        <w:rPr>
          <w:sz w:val="16"/>
          <w:szCs w:val="16"/>
        </w:rPr>
        <w:t>c</w:t>
      </w:r>
      <w:r w:rsidRPr="00076B9A">
        <w:rPr>
          <w:spacing w:val="-1"/>
          <w:sz w:val="16"/>
          <w:szCs w:val="16"/>
        </w:rPr>
        <w:t>o</w:t>
      </w:r>
      <w:r w:rsidRPr="00076B9A">
        <w:rPr>
          <w:sz w:val="16"/>
          <w:szCs w:val="16"/>
        </w:rPr>
        <w:t>r</w:t>
      </w:r>
      <w:r w:rsidRPr="00076B9A">
        <w:rPr>
          <w:spacing w:val="-1"/>
          <w:sz w:val="16"/>
          <w:szCs w:val="16"/>
        </w:rPr>
        <w:t>r</w:t>
      </w:r>
      <w:r w:rsidRPr="00076B9A">
        <w:rPr>
          <w:sz w:val="16"/>
          <w:szCs w:val="16"/>
        </w:rPr>
        <w:t>er</w:t>
      </w:r>
      <w:r w:rsidRPr="00076B9A">
        <w:rPr>
          <w:spacing w:val="-4"/>
          <w:sz w:val="16"/>
          <w:szCs w:val="16"/>
        </w:rPr>
        <w:t xml:space="preserve"> </w:t>
      </w:r>
      <w:r w:rsidRPr="00076B9A">
        <w:rPr>
          <w:spacing w:val="-2"/>
          <w:sz w:val="16"/>
          <w:szCs w:val="16"/>
        </w:rPr>
        <w:t>e</w:t>
      </w:r>
      <w:r w:rsidRPr="00076B9A">
        <w:rPr>
          <w:sz w:val="16"/>
          <w:szCs w:val="16"/>
        </w:rPr>
        <w:t>m</w:t>
      </w:r>
      <w:r w:rsidRPr="00076B9A">
        <w:rPr>
          <w:spacing w:val="-2"/>
          <w:sz w:val="16"/>
          <w:szCs w:val="16"/>
        </w:rPr>
        <w:t xml:space="preserve"> </w:t>
      </w:r>
      <w:r w:rsidRPr="00076B9A">
        <w:rPr>
          <w:sz w:val="16"/>
          <w:szCs w:val="16"/>
        </w:rPr>
        <w:t>data</w:t>
      </w:r>
      <w:r w:rsidRPr="00076B9A">
        <w:rPr>
          <w:spacing w:val="-2"/>
          <w:sz w:val="16"/>
          <w:szCs w:val="16"/>
        </w:rPr>
        <w:t xml:space="preserve"> </w:t>
      </w:r>
      <w:r w:rsidRPr="00076B9A">
        <w:rPr>
          <w:sz w:val="16"/>
          <w:szCs w:val="16"/>
        </w:rPr>
        <w:t>que</w:t>
      </w:r>
      <w:r w:rsidRPr="00076B9A">
        <w:rPr>
          <w:spacing w:val="-1"/>
          <w:sz w:val="16"/>
          <w:szCs w:val="16"/>
        </w:rPr>
        <w:t xml:space="preserve"> </w:t>
      </w:r>
      <w:r w:rsidRPr="00076B9A">
        <w:rPr>
          <w:sz w:val="16"/>
          <w:szCs w:val="16"/>
        </w:rPr>
        <w:t>c</w:t>
      </w:r>
      <w:r w:rsidRPr="00076B9A">
        <w:rPr>
          <w:spacing w:val="-1"/>
          <w:sz w:val="16"/>
          <w:szCs w:val="16"/>
        </w:rPr>
        <w:t>o</w:t>
      </w:r>
      <w:r w:rsidRPr="00076B9A">
        <w:rPr>
          <w:spacing w:val="2"/>
          <w:sz w:val="16"/>
          <w:szCs w:val="16"/>
        </w:rPr>
        <w:t>i</w:t>
      </w:r>
      <w:r w:rsidRPr="00076B9A">
        <w:rPr>
          <w:sz w:val="16"/>
          <w:szCs w:val="16"/>
        </w:rPr>
        <w:t>n</w:t>
      </w:r>
      <w:r w:rsidRPr="00076B9A">
        <w:rPr>
          <w:spacing w:val="-3"/>
          <w:sz w:val="16"/>
          <w:szCs w:val="16"/>
        </w:rPr>
        <w:t>c</w:t>
      </w:r>
      <w:r w:rsidRPr="00076B9A">
        <w:rPr>
          <w:spacing w:val="2"/>
          <w:sz w:val="16"/>
          <w:szCs w:val="16"/>
        </w:rPr>
        <w:t>i</w:t>
      </w:r>
      <w:r w:rsidRPr="00076B9A">
        <w:rPr>
          <w:sz w:val="16"/>
          <w:szCs w:val="16"/>
        </w:rPr>
        <w:t>da</w:t>
      </w:r>
      <w:r w:rsidRPr="00076B9A">
        <w:rPr>
          <w:w w:val="99"/>
          <w:sz w:val="16"/>
          <w:szCs w:val="16"/>
        </w:rPr>
        <w:t xml:space="preserve"> </w:t>
      </w:r>
      <w:r w:rsidRPr="00076B9A">
        <w:rPr>
          <w:sz w:val="16"/>
          <w:szCs w:val="16"/>
        </w:rPr>
        <w:t>c</w:t>
      </w:r>
      <w:r w:rsidRPr="00076B9A">
        <w:rPr>
          <w:spacing w:val="-2"/>
          <w:sz w:val="16"/>
          <w:szCs w:val="16"/>
        </w:rPr>
        <w:t>o</w:t>
      </w:r>
      <w:r w:rsidRPr="00076B9A">
        <w:rPr>
          <w:sz w:val="16"/>
          <w:szCs w:val="16"/>
        </w:rPr>
        <w:t>m</w:t>
      </w:r>
      <w:r w:rsidRPr="00076B9A">
        <w:rPr>
          <w:spacing w:val="19"/>
          <w:sz w:val="16"/>
          <w:szCs w:val="16"/>
        </w:rPr>
        <w:t xml:space="preserve"> </w:t>
      </w:r>
      <w:r w:rsidRPr="00076B9A">
        <w:rPr>
          <w:sz w:val="16"/>
          <w:szCs w:val="16"/>
        </w:rPr>
        <w:t>qua</w:t>
      </w:r>
      <w:r w:rsidRPr="00076B9A">
        <w:rPr>
          <w:spacing w:val="3"/>
          <w:sz w:val="16"/>
          <w:szCs w:val="16"/>
        </w:rPr>
        <w:t>l</w:t>
      </w:r>
      <w:r w:rsidRPr="00076B9A">
        <w:rPr>
          <w:sz w:val="16"/>
          <w:szCs w:val="16"/>
        </w:rPr>
        <w:t>qu</w:t>
      </w:r>
      <w:r w:rsidRPr="00076B9A">
        <w:rPr>
          <w:spacing w:val="-2"/>
          <w:sz w:val="16"/>
          <w:szCs w:val="16"/>
        </w:rPr>
        <w:t>e</w:t>
      </w:r>
      <w:r w:rsidRPr="00076B9A">
        <w:rPr>
          <w:sz w:val="16"/>
          <w:szCs w:val="16"/>
        </w:rPr>
        <w:t>r</w:t>
      </w:r>
      <w:r w:rsidRPr="00076B9A">
        <w:rPr>
          <w:spacing w:val="16"/>
          <w:sz w:val="16"/>
          <w:szCs w:val="16"/>
        </w:rPr>
        <w:t xml:space="preserve"> </w:t>
      </w:r>
      <w:r w:rsidRPr="00076B9A">
        <w:rPr>
          <w:sz w:val="16"/>
          <w:szCs w:val="16"/>
        </w:rPr>
        <w:t>data</w:t>
      </w:r>
      <w:r w:rsidRPr="00076B9A">
        <w:rPr>
          <w:spacing w:val="17"/>
          <w:sz w:val="16"/>
          <w:szCs w:val="16"/>
        </w:rPr>
        <w:t xml:space="preserve"> </w:t>
      </w:r>
      <w:r w:rsidRPr="00076B9A">
        <w:rPr>
          <w:sz w:val="16"/>
          <w:szCs w:val="16"/>
        </w:rPr>
        <w:t>de</w:t>
      </w:r>
      <w:r w:rsidRPr="00076B9A">
        <w:rPr>
          <w:spacing w:val="20"/>
          <w:sz w:val="16"/>
          <w:szCs w:val="16"/>
        </w:rPr>
        <w:t xml:space="preserve"> </w:t>
      </w:r>
      <w:r w:rsidRPr="00076B9A">
        <w:rPr>
          <w:sz w:val="16"/>
          <w:szCs w:val="16"/>
        </w:rPr>
        <w:t>pagam</w:t>
      </w:r>
      <w:r w:rsidRPr="00076B9A">
        <w:rPr>
          <w:spacing w:val="-2"/>
          <w:sz w:val="16"/>
          <w:szCs w:val="16"/>
        </w:rPr>
        <w:t>e</w:t>
      </w:r>
      <w:r w:rsidRPr="00076B9A">
        <w:rPr>
          <w:sz w:val="16"/>
          <w:szCs w:val="16"/>
        </w:rPr>
        <w:t>nto</w:t>
      </w:r>
      <w:r w:rsidRPr="00076B9A">
        <w:rPr>
          <w:spacing w:val="16"/>
          <w:sz w:val="16"/>
          <w:szCs w:val="16"/>
        </w:rPr>
        <w:t xml:space="preserve"> </w:t>
      </w:r>
      <w:r w:rsidRPr="00076B9A">
        <w:rPr>
          <w:spacing w:val="2"/>
          <w:sz w:val="16"/>
          <w:szCs w:val="16"/>
        </w:rPr>
        <w:t>d</w:t>
      </w:r>
      <w:r w:rsidRPr="00076B9A">
        <w:rPr>
          <w:sz w:val="16"/>
          <w:szCs w:val="16"/>
        </w:rPr>
        <w:t>o</w:t>
      </w:r>
      <w:r w:rsidRPr="00076B9A">
        <w:rPr>
          <w:spacing w:val="16"/>
          <w:sz w:val="16"/>
          <w:szCs w:val="16"/>
        </w:rPr>
        <w:t xml:space="preserve"> </w:t>
      </w:r>
      <w:r w:rsidRPr="00076B9A">
        <w:rPr>
          <w:sz w:val="16"/>
          <w:szCs w:val="16"/>
        </w:rPr>
        <w:t>Va</w:t>
      </w:r>
      <w:r w:rsidRPr="00076B9A">
        <w:rPr>
          <w:spacing w:val="2"/>
          <w:sz w:val="16"/>
          <w:szCs w:val="16"/>
        </w:rPr>
        <w:t>l</w:t>
      </w:r>
      <w:r w:rsidRPr="00076B9A">
        <w:rPr>
          <w:spacing w:val="-1"/>
          <w:sz w:val="16"/>
          <w:szCs w:val="16"/>
        </w:rPr>
        <w:t>o</w:t>
      </w:r>
      <w:r w:rsidRPr="00076B9A">
        <w:rPr>
          <w:sz w:val="16"/>
          <w:szCs w:val="16"/>
        </w:rPr>
        <w:t>r</w:t>
      </w:r>
      <w:r w:rsidRPr="00076B9A">
        <w:rPr>
          <w:spacing w:val="18"/>
          <w:sz w:val="16"/>
          <w:szCs w:val="16"/>
        </w:rPr>
        <w:t xml:space="preserve"> </w:t>
      </w:r>
      <w:r w:rsidRPr="00076B9A">
        <w:rPr>
          <w:spacing w:val="2"/>
          <w:sz w:val="16"/>
          <w:szCs w:val="16"/>
        </w:rPr>
        <w:t>N</w:t>
      </w:r>
      <w:r w:rsidRPr="00076B9A">
        <w:rPr>
          <w:sz w:val="16"/>
          <w:szCs w:val="16"/>
        </w:rPr>
        <w:t>om</w:t>
      </w:r>
      <w:r w:rsidRPr="00076B9A">
        <w:rPr>
          <w:spacing w:val="3"/>
          <w:sz w:val="16"/>
          <w:szCs w:val="16"/>
        </w:rPr>
        <w:t>i</w:t>
      </w:r>
      <w:r w:rsidRPr="00076B9A">
        <w:rPr>
          <w:sz w:val="16"/>
          <w:szCs w:val="16"/>
        </w:rPr>
        <w:t>n</w:t>
      </w:r>
      <w:r w:rsidRPr="00076B9A">
        <w:rPr>
          <w:spacing w:val="-3"/>
          <w:sz w:val="16"/>
          <w:szCs w:val="16"/>
        </w:rPr>
        <w:t>a</w:t>
      </w:r>
      <w:r w:rsidRPr="00076B9A">
        <w:rPr>
          <w:sz w:val="16"/>
          <w:szCs w:val="16"/>
        </w:rPr>
        <w:t>l</w:t>
      </w:r>
      <w:r w:rsidRPr="00076B9A">
        <w:rPr>
          <w:spacing w:val="26"/>
          <w:sz w:val="16"/>
          <w:szCs w:val="16"/>
        </w:rPr>
        <w:t xml:space="preserve"> </w:t>
      </w:r>
      <w:r w:rsidRPr="00076B9A">
        <w:rPr>
          <w:sz w:val="16"/>
          <w:szCs w:val="16"/>
        </w:rPr>
        <w:t>U</w:t>
      </w:r>
      <w:r w:rsidRPr="00076B9A">
        <w:rPr>
          <w:spacing w:val="-1"/>
          <w:sz w:val="16"/>
          <w:szCs w:val="16"/>
        </w:rPr>
        <w:t>n</w:t>
      </w:r>
      <w:r w:rsidRPr="00076B9A">
        <w:rPr>
          <w:spacing w:val="2"/>
          <w:sz w:val="16"/>
          <w:szCs w:val="16"/>
        </w:rPr>
        <w:t>i</w:t>
      </w:r>
      <w:r w:rsidRPr="00076B9A">
        <w:rPr>
          <w:sz w:val="16"/>
          <w:szCs w:val="16"/>
        </w:rPr>
        <w:t>tá</w:t>
      </w:r>
      <w:r w:rsidRPr="00076B9A">
        <w:rPr>
          <w:spacing w:val="-5"/>
          <w:sz w:val="16"/>
          <w:szCs w:val="16"/>
        </w:rPr>
        <w:t>r</w:t>
      </w:r>
      <w:r w:rsidRPr="00076B9A">
        <w:rPr>
          <w:spacing w:val="2"/>
          <w:sz w:val="16"/>
          <w:szCs w:val="16"/>
        </w:rPr>
        <w:t>i</w:t>
      </w:r>
      <w:r w:rsidRPr="00076B9A">
        <w:rPr>
          <w:sz w:val="16"/>
          <w:szCs w:val="16"/>
        </w:rPr>
        <w:t>o</w:t>
      </w:r>
      <w:r w:rsidRPr="00076B9A">
        <w:rPr>
          <w:spacing w:val="16"/>
          <w:sz w:val="16"/>
          <w:szCs w:val="16"/>
        </w:rPr>
        <w:t xml:space="preserve"> </w:t>
      </w:r>
      <w:r w:rsidRPr="00076B9A">
        <w:rPr>
          <w:sz w:val="16"/>
          <w:szCs w:val="16"/>
        </w:rPr>
        <w:t>das</w:t>
      </w:r>
      <w:r w:rsidRPr="00076B9A">
        <w:rPr>
          <w:spacing w:val="16"/>
          <w:sz w:val="16"/>
          <w:szCs w:val="16"/>
        </w:rPr>
        <w:t xml:space="preserve"> </w:t>
      </w:r>
      <w:r w:rsidRPr="00076B9A">
        <w:rPr>
          <w:spacing w:val="2"/>
          <w:sz w:val="16"/>
          <w:szCs w:val="16"/>
        </w:rPr>
        <w:t>D</w:t>
      </w:r>
      <w:r w:rsidRPr="00076B9A">
        <w:rPr>
          <w:spacing w:val="-2"/>
          <w:sz w:val="16"/>
          <w:szCs w:val="16"/>
        </w:rPr>
        <w:t>e</w:t>
      </w:r>
      <w:r w:rsidRPr="00076B9A">
        <w:rPr>
          <w:spacing w:val="2"/>
          <w:sz w:val="16"/>
          <w:szCs w:val="16"/>
        </w:rPr>
        <w:t>b</w:t>
      </w:r>
      <w:r w:rsidRPr="00076B9A">
        <w:rPr>
          <w:spacing w:val="-2"/>
          <w:sz w:val="16"/>
          <w:szCs w:val="16"/>
        </w:rPr>
        <w:t>ê</w:t>
      </w:r>
      <w:r w:rsidRPr="00076B9A">
        <w:rPr>
          <w:sz w:val="16"/>
          <w:szCs w:val="16"/>
        </w:rPr>
        <w:t>ntu</w:t>
      </w:r>
      <w:r w:rsidRPr="00076B9A">
        <w:rPr>
          <w:spacing w:val="-1"/>
          <w:sz w:val="16"/>
          <w:szCs w:val="16"/>
        </w:rPr>
        <w:t>r</w:t>
      </w:r>
      <w:r w:rsidRPr="00076B9A">
        <w:rPr>
          <w:sz w:val="16"/>
          <w:szCs w:val="16"/>
        </w:rPr>
        <w:t>es</w:t>
      </w:r>
      <w:r w:rsidRPr="00076B9A">
        <w:rPr>
          <w:spacing w:val="18"/>
          <w:sz w:val="16"/>
          <w:szCs w:val="16"/>
        </w:rPr>
        <w:t xml:space="preserve"> </w:t>
      </w:r>
      <w:r w:rsidRPr="00076B9A">
        <w:rPr>
          <w:spacing w:val="-2"/>
          <w:sz w:val="16"/>
          <w:szCs w:val="16"/>
        </w:rPr>
        <w:t>e</w:t>
      </w:r>
      <w:r w:rsidRPr="00076B9A">
        <w:rPr>
          <w:sz w:val="16"/>
          <w:szCs w:val="16"/>
        </w:rPr>
        <w:t>/</w:t>
      </w:r>
      <w:r w:rsidRPr="00076B9A">
        <w:rPr>
          <w:spacing w:val="-1"/>
          <w:sz w:val="16"/>
          <w:szCs w:val="16"/>
        </w:rPr>
        <w:t>o</w:t>
      </w:r>
      <w:r w:rsidRPr="00076B9A">
        <w:rPr>
          <w:sz w:val="16"/>
          <w:szCs w:val="16"/>
        </w:rPr>
        <w:t>u</w:t>
      </w:r>
      <w:r w:rsidRPr="00076B9A">
        <w:rPr>
          <w:spacing w:val="18"/>
          <w:sz w:val="16"/>
          <w:szCs w:val="16"/>
        </w:rPr>
        <w:t xml:space="preserve"> </w:t>
      </w:r>
      <w:r w:rsidRPr="00076B9A">
        <w:rPr>
          <w:sz w:val="16"/>
          <w:szCs w:val="16"/>
        </w:rPr>
        <w:t>da</w:t>
      </w:r>
      <w:r w:rsidRPr="00076B9A">
        <w:rPr>
          <w:w w:val="99"/>
          <w:sz w:val="16"/>
          <w:szCs w:val="16"/>
        </w:rPr>
        <w:t xml:space="preserve"> </w:t>
      </w:r>
      <w:r w:rsidRPr="00076B9A">
        <w:rPr>
          <w:sz w:val="16"/>
          <w:szCs w:val="16"/>
        </w:rPr>
        <w:t>R</w:t>
      </w:r>
      <w:r w:rsidRPr="00076B9A">
        <w:rPr>
          <w:spacing w:val="-2"/>
          <w:sz w:val="16"/>
          <w:szCs w:val="16"/>
        </w:rPr>
        <w:t>e</w:t>
      </w:r>
      <w:r w:rsidRPr="00076B9A">
        <w:rPr>
          <w:sz w:val="16"/>
          <w:szCs w:val="16"/>
        </w:rPr>
        <w:t>mun</w:t>
      </w:r>
      <w:r w:rsidRPr="00076B9A">
        <w:rPr>
          <w:spacing w:val="-2"/>
          <w:sz w:val="16"/>
          <w:szCs w:val="16"/>
        </w:rPr>
        <w:t>e</w:t>
      </w:r>
      <w:r w:rsidRPr="00076B9A">
        <w:rPr>
          <w:spacing w:val="-1"/>
          <w:sz w:val="16"/>
          <w:szCs w:val="16"/>
        </w:rPr>
        <w:t>r</w:t>
      </w:r>
      <w:r w:rsidRPr="00076B9A">
        <w:rPr>
          <w:spacing w:val="2"/>
          <w:sz w:val="16"/>
          <w:szCs w:val="16"/>
        </w:rPr>
        <w:t>a</w:t>
      </w:r>
      <w:r w:rsidRPr="00076B9A">
        <w:rPr>
          <w:sz w:val="16"/>
          <w:szCs w:val="16"/>
        </w:rPr>
        <w:t>ção, nos termos desta Escritura de Emissão de Debêntures, e deverá ser obrigatoriamente um Dia Útil.</w:t>
      </w:r>
    </w:p>
    <w:p w14:paraId="513604B7" w14:textId="77777777" w:rsidR="00EA1E7B" w:rsidRPr="00076B9A" w:rsidRDefault="00EA1E7B" w:rsidP="00957D0A">
      <w:pPr>
        <w:pStyle w:val="Level3"/>
        <w:widowControl w:val="0"/>
        <w:tabs>
          <w:tab w:val="clear" w:pos="1874"/>
        </w:tabs>
        <w:spacing w:before="140" w:after="0"/>
        <w:ind w:left="1360" w:hanging="680"/>
        <w:rPr>
          <w:sz w:val="16"/>
          <w:szCs w:val="16"/>
        </w:rPr>
      </w:pPr>
      <w:r w:rsidRPr="00076B9A">
        <w:rPr>
          <w:sz w:val="16"/>
          <w:szCs w:val="16"/>
        </w:rPr>
        <w:lastRenderedPageBreak/>
        <w:t>A</w:t>
      </w:r>
      <w:r w:rsidRPr="00076B9A">
        <w:rPr>
          <w:spacing w:val="12"/>
          <w:sz w:val="16"/>
          <w:szCs w:val="16"/>
        </w:rPr>
        <w:t xml:space="preserve"> </w:t>
      </w:r>
      <w:r w:rsidRPr="00076B9A">
        <w:rPr>
          <w:spacing w:val="-2"/>
          <w:sz w:val="16"/>
          <w:szCs w:val="16"/>
        </w:rPr>
        <w:t>Emissora</w:t>
      </w:r>
      <w:r w:rsidRPr="00076B9A">
        <w:rPr>
          <w:spacing w:val="11"/>
          <w:sz w:val="16"/>
          <w:szCs w:val="16"/>
        </w:rPr>
        <w:t xml:space="preserve"> </w:t>
      </w:r>
      <w:r w:rsidRPr="00076B9A">
        <w:rPr>
          <w:spacing w:val="2"/>
          <w:sz w:val="16"/>
          <w:szCs w:val="16"/>
        </w:rPr>
        <w:t>d</w:t>
      </w:r>
      <w:r w:rsidRPr="00076B9A">
        <w:rPr>
          <w:spacing w:val="-2"/>
          <w:sz w:val="16"/>
          <w:szCs w:val="16"/>
        </w:rPr>
        <w:t>e</w:t>
      </w:r>
      <w:r w:rsidRPr="00076B9A">
        <w:rPr>
          <w:spacing w:val="1"/>
          <w:sz w:val="16"/>
          <w:szCs w:val="16"/>
        </w:rPr>
        <w:t>v</w:t>
      </w:r>
      <w:r w:rsidRPr="00076B9A">
        <w:rPr>
          <w:spacing w:val="-2"/>
          <w:sz w:val="16"/>
          <w:szCs w:val="16"/>
        </w:rPr>
        <w:t>e</w:t>
      </w:r>
      <w:r w:rsidRPr="00076B9A">
        <w:rPr>
          <w:spacing w:val="-1"/>
          <w:sz w:val="16"/>
          <w:szCs w:val="16"/>
        </w:rPr>
        <w:t>r</w:t>
      </w:r>
      <w:r w:rsidRPr="00076B9A">
        <w:rPr>
          <w:sz w:val="16"/>
          <w:szCs w:val="16"/>
        </w:rPr>
        <w:t>á,</w:t>
      </w:r>
      <w:r w:rsidRPr="00076B9A">
        <w:rPr>
          <w:spacing w:val="14"/>
          <w:sz w:val="16"/>
          <w:szCs w:val="16"/>
        </w:rPr>
        <w:t xml:space="preserve"> </w:t>
      </w:r>
      <w:r w:rsidRPr="00076B9A">
        <w:rPr>
          <w:sz w:val="16"/>
          <w:szCs w:val="16"/>
        </w:rPr>
        <w:t>com</w:t>
      </w:r>
      <w:r w:rsidRPr="00076B9A">
        <w:rPr>
          <w:spacing w:val="12"/>
          <w:sz w:val="16"/>
          <w:szCs w:val="16"/>
        </w:rPr>
        <w:t xml:space="preserve"> </w:t>
      </w:r>
      <w:r w:rsidRPr="00076B9A">
        <w:rPr>
          <w:sz w:val="16"/>
          <w:szCs w:val="16"/>
        </w:rPr>
        <w:t>a</w:t>
      </w:r>
      <w:r w:rsidRPr="00076B9A">
        <w:rPr>
          <w:spacing w:val="1"/>
          <w:sz w:val="16"/>
          <w:szCs w:val="16"/>
        </w:rPr>
        <w:t>n</w:t>
      </w:r>
      <w:r w:rsidRPr="00076B9A">
        <w:rPr>
          <w:sz w:val="16"/>
          <w:szCs w:val="16"/>
        </w:rPr>
        <w:t>t</w:t>
      </w:r>
      <w:r w:rsidRPr="00076B9A">
        <w:rPr>
          <w:spacing w:val="-2"/>
          <w:sz w:val="16"/>
          <w:szCs w:val="16"/>
        </w:rPr>
        <w:t>e</w:t>
      </w:r>
      <w:r w:rsidRPr="00076B9A">
        <w:rPr>
          <w:sz w:val="16"/>
          <w:szCs w:val="16"/>
        </w:rPr>
        <w:t>c</w:t>
      </w:r>
      <w:r w:rsidRPr="00076B9A">
        <w:rPr>
          <w:spacing w:val="-2"/>
          <w:sz w:val="16"/>
          <w:szCs w:val="16"/>
        </w:rPr>
        <w:t>e</w:t>
      </w:r>
      <w:r w:rsidRPr="00076B9A">
        <w:rPr>
          <w:spacing w:val="2"/>
          <w:sz w:val="16"/>
          <w:szCs w:val="16"/>
        </w:rPr>
        <w:t>d</w:t>
      </w:r>
      <w:r w:rsidRPr="00076B9A">
        <w:rPr>
          <w:spacing w:val="-2"/>
          <w:sz w:val="16"/>
          <w:szCs w:val="16"/>
        </w:rPr>
        <w:t>ê</w:t>
      </w:r>
      <w:r w:rsidRPr="00076B9A">
        <w:rPr>
          <w:spacing w:val="1"/>
          <w:sz w:val="16"/>
          <w:szCs w:val="16"/>
        </w:rPr>
        <w:t>n</w:t>
      </w:r>
      <w:r w:rsidRPr="00076B9A">
        <w:rPr>
          <w:sz w:val="16"/>
          <w:szCs w:val="16"/>
        </w:rPr>
        <w:t>c</w:t>
      </w:r>
      <w:r w:rsidRPr="00076B9A">
        <w:rPr>
          <w:spacing w:val="2"/>
          <w:sz w:val="16"/>
          <w:szCs w:val="16"/>
        </w:rPr>
        <w:t>i</w:t>
      </w:r>
      <w:r w:rsidRPr="00076B9A">
        <w:rPr>
          <w:sz w:val="16"/>
          <w:szCs w:val="16"/>
        </w:rPr>
        <w:t>a</w:t>
      </w:r>
      <w:r w:rsidRPr="00076B9A">
        <w:rPr>
          <w:spacing w:val="11"/>
          <w:sz w:val="16"/>
          <w:szCs w:val="16"/>
        </w:rPr>
        <w:t xml:space="preserve"> </w:t>
      </w:r>
      <w:r w:rsidRPr="00076B9A">
        <w:rPr>
          <w:sz w:val="16"/>
          <w:szCs w:val="16"/>
        </w:rPr>
        <w:t>m</w:t>
      </w:r>
      <w:r w:rsidRPr="00076B9A">
        <w:rPr>
          <w:spacing w:val="1"/>
          <w:sz w:val="16"/>
          <w:szCs w:val="16"/>
        </w:rPr>
        <w:t>í</w:t>
      </w:r>
      <w:r w:rsidRPr="00076B9A">
        <w:rPr>
          <w:spacing w:val="-2"/>
          <w:sz w:val="16"/>
          <w:szCs w:val="16"/>
        </w:rPr>
        <w:t>n</w:t>
      </w:r>
      <w:r w:rsidRPr="00076B9A">
        <w:rPr>
          <w:spacing w:val="2"/>
          <w:sz w:val="16"/>
          <w:szCs w:val="16"/>
        </w:rPr>
        <w:t>i</w:t>
      </w:r>
      <w:r w:rsidRPr="00076B9A">
        <w:rPr>
          <w:spacing w:val="-2"/>
          <w:sz w:val="16"/>
          <w:szCs w:val="16"/>
        </w:rPr>
        <w:t>m</w:t>
      </w:r>
      <w:r w:rsidRPr="00076B9A">
        <w:rPr>
          <w:sz w:val="16"/>
          <w:szCs w:val="16"/>
        </w:rPr>
        <w:t>a</w:t>
      </w:r>
      <w:r w:rsidRPr="00076B9A">
        <w:rPr>
          <w:spacing w:val="11"/>
          <w:sz w:val="16"/>
          <w:szCs w:val="16"/>
        </w:rPr>
        <w:t xml:space="preserve"> </w:t>
      </w:r>
      <w:r w:rsidRPr="00076B9A">
        <w:rPr>
          <w:sz w:val="16"/>
          <w:szCs w:val="16"/>
        </w:rPr>
        <w:t>de</w:t>
      </w:r>
      <w:r w:rsidRPr="00076B9A">
        <w:rPr>
          <w:spacing w:val="11"/>
          <w:sz w:val="16"/>
          <w:szCs w:val="16"/>
        </w:rPr>
        <w:t xml:space="preserve"> </w:t>
      </w:r>
      <w:r w:rsidRPr="00076B9A">
        <w:rPr>
          <w:sz w:val="16"/>
          <w:szCs w:val="16"/>
        </w:rPr>
        <w:t>3</w:t>
      </w:r>
      <w:r w:rsidRPr="00076B9A">
        <w:rPr>
          <w:spacing w:val="1"/>
          <w:sz w:val="16"/>
          <w:szCs w:val="16"/>
        </w:rPr>
        <w:t xml:space="preserve"> </w:t>
      </w:r>
      <w:r w:rsidRPr="00076B9A">
        <w:rPr>
          <w:sz w:val="16"/>
          <w:szCs w:val="16"/>
        </w:rPr>
        <w:t>(t</w:t>
      </w:r>
      <w:r w:rsidRPr="00076B9A">
        <w:rPr>
          <w:spacing w:val="-1"/>
          <w:sz w:val="16"/>
          <w:szCs w:val="16"/>
        </w:rPr>
        <w:t>r</w:t>
      </w:r>
      <w:r w:rsidRPr="00076B9A">
        <w:rPr>
          <w:spacing w:val="1"/>
          <w:sz w:val="16"/>
          <w:szCs w:val="16"/>
        </w:rPr>
        <w:t>ê</w:t>
      </w:r>
      <w:r w:rsidRPr="00076B9A">
        <w:rPr>
          <w:sz w:val="16"/>
          <w:szCs w:val="16"/>
        </w:rPr>
        <w:t>s)</w:t>
      </w:r>
      <w:r w:rsidRPr="00076B9A">
        <w:rPr>
          <w:spacing w:val="11"/>
          <w:sz w:val="16"/>
          <w:szCs w:val="16"/>
        </w:rPr>
        <w:t xml:space="preserve"> </w:t>
      </w:r>
      <w:r w:rsidRPr="00076B9A">
        <w:rPr>
          <w:sz w:val="16"/>
          <w:szCs w:val="16"/>
        </w:rPr>
        <w:t>D</w:t>
      </w:r>
      <w:r w:rsidRPr="00076B9A">
        <w:rPr>
          <w:spacing w:val="2"/>
          <w:sz w:val="16"/>
          <w:szCs w:val="16"/>
        </w:rPr>
        <w:t>i</w:t>
      </w:r>
      <w:r w:rsidRPr="00076B9A">
        <w:rPr>
          <w:sz w:val="16"/>
          <w:szCs w:val="16"/>
        </w:rPr>
        <w:t>as</w:t>
      </w:r>
      <w:r w:rsidRPr="00076B9A">
        <w:rPr>
          <w:spacing w:val="11"/>
          <w:sz w:val="16"/>
          <w:szCs w:val="16"/>
        </w:rPr>
        <w:t xml:space="preserve"> </w:t>
      </w:r>
      <w:r w:rsidRPr="00076B9A">
        <w:rPr>
          <w:sz w:val="16"/>
          <w:szCs w:val="16"/>
        </w:rPr>
        <w:t>Ú</w:t>
      </w:r>
      <w:r w:rsidRPr="00076B9A">
        <w:rPr>
          <w:spacing w:val="1"/>
          <w:sz w:val="16"/>
          <w:szCs w:val="16"/>
        </w:rPr>
        <w:t>t</w:t>
      </w:r>
      <w:r w:rsidRPr="00076B9A">
        <w:rPr>
          <w:spacing w:val="-2"/>
          <w:sz w:val="16"/>
          <w:szCs w:val="16"/>
        </w:rPr>
        <w:t>e</w:t>
      </w:r>
      <w:r w:rsidRPr="00076B9A">
        <w:rPr>
          <w:spacing w:val="2"/>
          <w:sz w:val="16"/>
          <w:szCs w:val="16"/>
        </w:rPr>
        <w:t>i</w:t>
      </w:r>
      <w:r w:rsidRPr="00076B9A">
        <w:rPr>
          <w:sz w:val="16"/>
          <w:szCs w:val="16"/>
        </w:rPr>
        <w:t>s</w:t>
      </w:r>
      <w:r w:rsidRPr="00076B9A">
        <w:rPr>
          <w:spacing w:val="10"/>
          <w:sz w:val="16"/>
          <w:szCs w:val="16"/>
        </w:rPr>
        <w:t xml:space="preserve"> </w:t>
      </w:r>
      <w:r w:rsidRPr="00076B9A">
        <w:rPr>
          <w:sz w:val="16"/>
          <w:szCs w:val="16"/>
        </w:rPr>
        <w:t>da</w:t>
      </w:r>
      <w:r w:rsidRPr="00076B9A">
        <w:rPr>
          <w:w w:val="99"/>
          <w:sz w:val="16"/>
          <w:szCs w:val="16"/>
        </w:rPr>
        <w:t xml:space="preserve"> </w:t>
      </w:r>
      <w:r w:rsidRPr="00076B9A">
        <w:rPr>
          <w:spacing w:val="-1"/>
          <w:sz w:val="16"/>
          <w:szCs w:val="16"/>
        </w:rPr>
        <w:t>r</w:t>
      </w:r>
      <w:r w:rsidRPr="00076B9A">
        <w:rPr>
          <w:spacing w:val="1"/>
          <w:sz w:val="16"/>
          <w:szCs w:val="16"/>
        </w:rPr>
        <w:t>e</w:t>
      </w:r>
      <w:r w:rsidRPr="00076B9A">
        <w:rPr>
          <w:sz w:val="16"/>
          <w:szCs w:val="16"/>
        </w:rPr>
        <w:t>sp</w:t>
      </w:r>
      <w:r w:rsidRPr="00076B9A">
        <w:rPr>
          <w:spacing w:val="1"/>
          <w:sz w:val="16"/>
          <w:szCs w:val="16"/>
        </w:rPr>
        <w:t>e</w:t>
      </w:r>
      <w:r w:rsidRPr="00076B9A">
        <w:rPr>
          <w:sz w:val="16"/>
          <w:szCs w:val="16"/>
        </w:rPr>
        <w:t>ct</w:t>
      </w:r>
      <w:r w:rsidRPr="00076B9A">
        <w:rPr>
          <w:spacing w:val="2"/>
          <w:sz w:val="16"/>
          <w:szCs w:val="16"/>
        </w:rPr>
        <w:t>i</w:t>
      </w:r>
      <w:r w:rsidRPr="00076B9A">
        <w:rPr>
          <w:sz w:val="16"/>
          <w:szCs w:val="16"/>
        </w:rPr>
        <w:t>va</w:t>
      </w:r>
      <w:r w:rsidRPr="00076B9A">
        <w:rPr>
          <w:spacing w:val="-16"/>
          <w:sz w:val="16"/>
          <w:szCs w:val="16"/>
        </w:rPr>
        <w:t xml:space="preserve"> </w:t>
      </w:r>
      <w:r w:rsidRPr="00076B9A">
        <w:rPr>
          <w:sz w:val="16"/>
          <w:szCs w:val="16"/>
        </w:rPr>
        <w:t>data</w:t>
      </w:r>
      <w:r w:rsidRPr="00076B9A">
        <w:rPr>
          <w:spacing w:val="-15"/>
          <w:sz w:val="16"/>
          <w:szCs w:val="16"/>
        </w:rPr>
        <w:t xml:space="preserve"> </w:t>
      </w:r>
      <w:r w:rsidRPr="00076B9A">
        <w:rPr>
          <w:sz w:val="16"/>
          <w:szCs w:val="16"/>
        </w:rPr>
        <w:t>do</w:t>
      </w:r>
      <w:r w:rsidRPr="00076B9A">
        <w:rPr>
          <w:spacing w:val="-18"/>
          <w:sz w:val="16"/>
          <w:szCs w:val="16"/>
        </w:rPr>
        <w:t xml:space="preserve"> </w:t>
      </w:r>
      <w:r w:rsidRPr="00076B9A">
        <w:rPr>
          <w:sz w:val="16"/>
          <w:szCs w:val="16"/>
        </w:rPr>
        <w:t>R</w:t>
      </w:r>
      <w:r w:rsidRPr="00076B9A">
        <w:rPr>
          <w:spacing w:val="-2"/>
          <w:sz w:val="16"/>
          <w:szCs w:val="16"/>
        </w:rPr>
        <w:t>e</w:t>
      </w:r>
      <w:r w:rsidRPr="00076B9A">
        <w:rPr>
          <w:sz w:val="16"/>
          <w:szCs w:val="16"/>
        </w:rPr>
        <w:t>sga</w:t>
      </w:r>
      <w:r w:rsidRPr="00076B9A">
        <w:rPr>
          <w:spacing w:val="1"/>
          <w:sz w:val="16"/>
          <w:szCs w:val="16"/>
        </w:rPr>
        <w:t>t</w:t>
      </w:r>
      <w:r w:rsidRPr="00076B9A">
        <w:rPr>
          <w:sz w:val="16"/>
          <w:szCs w:val="16"/>
        </w:rPr>
        <w:t>e</w:t>
      </w:r>
      <w:r w:rsidRPr="00076B9A">
        <w:rPr>
          <w:spacing w:val="-17"/>
          <w:sz w:val="16"/>
          <w:szCs w:val="16"/>
        </w:rPr>
        <w:t xml:space="preserve"> </w:t>
      </w:r>
      <w:r w:rsidRPr="00076B9A">
        <w:rPr>
          <w:sz w:val="16"/>
          <w:szCs w:val="16"/>
        </w:rPr>
        <w:t>A</w:t>
      </w:r>
      <w:r w:rsidRPr="00076B9A">
        <w:rPr>
          <w:spacing w:val="1"/>
          <w:sz w:val="16"/>
          <w:szCs w:val="16"/>
        </w:rPr>
        <w:t>n</w:t>
      </w:r>
      <w:r w:rsidRPr="00076B9A">
        <w:rPr>
          <w:sz w:val="16"/>
          <w:szCs w:val="16"/>
        </w:rPr>
        <w:t>t</w:t>
      </w:r>
      <w:r w:rsidRPr="00076B9A">
        <w:rPr>
          <w:spacing w:val="-2"/>
          <w:sz w:val="16"/>
          <w:szCs w:val="16"/>
        </w:rPr>
        <w:t>e</w:t>
      </w:r>
      <w:r w:rsidRPr="00076B9A">
        <w:rPr>
          <w:sz w:val="16"/>
          <w:szCs w:val="16"/>
        </w:rPr>
        <w:t>c</w:t>
      </w:r>
      <w:r w:rsidRPr="00076B9A">
        <w:rPr>
          <w:spacing w:val="2"/>
          <w:sz w:val="16"/>
          <w:szCs w:val="16"/>
        </w:rPr>
        <w:t>i</w:t>
      </w:r>
      <w:r w:rsidRPr="00076B9A">
        <w:rPr>
          <w:sz w:val="16"/>
          <w:szCs w:val="16"/>
        </w:rPr>
        <w:t>pado</w:t>
      </w:r>
      <w:r w:rsidRPr="00076B9A">
        <w:rPr>
          <w:spacing w:val="-17"/>
          <w:sz w:val="16"/>
          <w:szCs w:val="16"/>
        </w:rPr>
        <w:t xml:space="preserve"> </w:t>
      </w:r>
      <w:r w:rsidRPr="00076B9A">
        <w:rPr>
          <w:sz w:val="16"/>
          <w:szCs w:val="16"/>
        </w:rPr>
        <w:t>Facu</w:t>
      </w:r>
      <w:r w:rsidRPr="00076B9A">
        <w:rPr>
          <w:spacing w:val="2"/>
          <w:sz w:val="16"/>
          <w:szCs w:val="16"/>
        </w:rPr>
        <w:t>l</w:t>
      </w:r>
      <w:r w:rsidRPr="00076B9A">
        <w:rPr>
          <w:sz w:val="16"/>
          <w:szCs w:val="16"/>
        </w:rPr>
        <w:t>ta</w:t>
      </w:r>
      <w:r w:rsidRPr="00076B9A">
        <w:rPr>
          <w:spacing w:val="-2"/>
          <w:sz w:val="16"/>
          <w:szCs w:val="16"/>
        </w:rPr>
        <w:t>t</w:t>
      </w:r>
      <w:r w:rsidRPr="00076B9A">
        <w:rPr>
          <w:sz w:val="16"/>
          <w:szCs w:val="16"/>
        </w:rPr>
        <w:t>iv</w:t>
      </w:r>
      <w:r w:rsidRPr="00076B9A">
        <w:rPr>
          <w:spacing w:val="-2"/>
          <w:sz w:val="16"/>
          <w:szCs w:val="16"/>
        </w:rPr>
        <w:t>o Total Tributos</w:t>
      </w:r>
      <w:r w:rsidRPr="00076B9A">
        <w:rPr>
          <w:sz w:val="16"/>
          <w:szCs w:val="16"/>
        </w:rPr>
        <w:t>,</w:t>
      </w:r>
      <w:r w:rsidRPr="00076B9A">
        <w:rPr>
          <w:spacing w:val="-16"/>
          <w:sz w:val="16"/>
          <w:szCs w:val="16"/>
        </w:rPr>
        <w:t xml:space="preserve"> </w:t>
      </w:r>
      <w:r w:rsidRPr="00076B9A">
        <w:rPr>
          <w:spacing w:val="1"/>
          <w:sz w:val="16"/>
          <w:szCs w:val="16"/>
        </w:rPr>
        <w:t>c</w:t>
      </w:r>
      <w:r w:rsidRPr="00076B9A">
        <w:rPr>
          <w:spacing w:val="-1"/>
          <w:sz w:val="16"/>
          <w:szCs w:val="16"/>
        </w:rPr>
        <w:t>o</w:t>
      </w:r>
      <w:r w:rsidRPr="00076B9A">
        <w:rPr>
          <w:sz w:val="16"/>
          <w:szCs w:val="16"/>
        </w:rPr>
        <w:t>m</w:t>
      </w:r>
      <w:r w:rsidRPr="00076B9A">
        <w:rPr>
          <w:spacing w:val="1"/>
          <w:sz w:val="16"/>
          <w:szCs w:val="16"/>
        </w:rPr>
        <w:t>un</w:t>
      </w:r>
      <w:r w:rsidRPr="00076B9A">
        <w:rPr>
          <w:spacing w:val="2"/>
          <w:sz w:val="16"/>
          <w:szCs w:val="16"/>
        </w:rPr>
        <w:t>i</w:t>
      </w:r>
      <w:r w:rsidRPr="00076B9A">
        <w:rPr>
          <w:sz w:val="16"/>
          <w:szCs w:val="16"/>
        </w:rPr>
        <w:t>car</w:t>
      </w:r>
      <w:r w:rsidRPr="00076B9A">
        <w:rPr>
          <w:spacing w:val="-17"/>
          <w:sz w:val="16"/>
          <w:szCs w:val="16"/>
        </w:rPr>
        <w:t xml:space="preserve"> </w:t>
      </w:r>
      <w:r w:rsidR="002A5BB4" w:rsidRPr="00076B9A">
        <w:rPr>
          <w:sz w:val="16"/>
          <w:szCs w:val="16"/>
        </w:rPr>
        <w:t xml:space="preserve">à </w:t>
      </w:r>
      <w:proofErr w:type="spellStart"/>
      <w:r w:rsidR="002A5BB4" w:rsidRPr="00076B9A">
        <w:rPr>
          <w:sz w:val="16"/>
          <w:szCs w:val="16"/>
        </w:rPr>
        <w:t>Securitizadora</w:t>
      </w:r>
      <w:proofErr w:type="spellEnd"/>
      <w:r w:rsidRPr="00076B9A">
        <w:rPr>
          <w:spacing w:val="-17"/>
          <w:sz w:val="16"/>
          <w:szCs w:val="16"/>
        </w:rPr>
        <w:t xml:space="preserve"> </w:t>
      </w:r>
      <w:r w:rsidRPr="00076B9A">
        <w:rPr>
          <w:sz w:val="16"/>
          <w:szCs w:val="16"/>
        </w:rPr>
        <w:t>a</w:t>
      </w:r>
      <w:r w:rsidRPr="00076B9A">
        <w:rPr>
          <w:spacing w:val="-8"/>
          <w:sz w:val="16"/>
          <w:szCs w:val="16"/>
        </w:rPr>
        <w:t xml:space="preserve"> </w:t>
      </w:r>
      <w:r w:rsidRPr="00076B9A">
        <w:rPr>
          <w:spacing w:val="1"/>
          <w:sz w:val="16"/>
          <w:szCs w:val="16"/>
        </w:rPr>
        <w:t>r</w:t>
      </w:r>
      <w:r w:rsidRPr="00076B9A">
        <w:rPr>
          <w:spacing w:val="-2"/>
          <w:sz w:val="16"/>
          <w:szCs w:val="16"/>
        </w:rPr>
        <w:t>e</w:t>
      </w:r>
      <w:r w:rsidRPr="00076B9A">
        <w:rPr>
          <w:sz w:val="16"/>
          <w:szCs w:val="16"/>
        </w:rPr>
        <w:t>s</w:t>
      </w:r>
      <w:r w:rsidRPr="00076B9A">
        <w:rPr>
          <w:spacing w:val="2"/>
          <w:sz w:val="16"/>
          <w:szCs w:val="16"/>
        </w:rPr>
        <w:t>p</w:t>
      </w:r>
      <w:r w:rsidRPr="00076B9A">
        <w:rPr>
          <w:spacing w:val="-2"/>
          <w:sz w:val="16"/>
          <w:szCs w:val="16"/>
        </w:rPr>
        <w:t>e</w:t>
      </w:r>
      <w:r w:rsidRPr="00076B9A">
        <w:rPr>
          <w:sz w:val="16"/>
          <w:szCs w:val="16"/>
        </w:rPr>
        <w:t>ct</w:t>
      </w:r>
      <w:r w:rsidRPr="00076B9A">
        <w:rPr>
          <w:spacing w:val="2"/>
          <w:sz w:val="16"/>
          <w:szCs w:val="16"/>
        </w:rPr>
        <w:t>i</w:t>
      </w:r>
      <w:r w:rsidRPr="00076B9A">
        <w:rPr>
          <w:sz w:val="16"/>
          <w:szCs w:val="16"/>
        </w:rPr>
        <w:t>va</w:t>
      </w:r>
      <w:r w:rsidRPr="00076B9A">
        <w:rPr>
          <w:spacing w:val="-8"/>
          <w:sz w:val="16"/>
          <w:szCs w:val="16"/>
        </w:rPr>
        <w:t xml:space="preserve"> </w:t>
      </w:r>
      <w:r w:rsidRPr="00076B9A">
        <w:rPr>
          <w:sz w:val="16"/>
          <w:szCs w:val="16"/>
        </w:rPr>
        <w:t>da</w:t>
      </w:r>
      <w:r w:rsidRPr="00076B9A">
        <w:rPr>
          <w:spacing w:val="1"/>
          <w:sz w:val="16"/>
          <w:szCs w:val="16"/>
        </w:rPr>
        <w:t>t</w:t>
      </w:r>
      <w:r w:rsidRPr="00076B9A">
        <w:rPr>
          <w:sz w:val="16"/>
          <w:szCs w:val="16"/>
        </w:rPr>
        <w:t>a</w:t>
      </w:r>
      <w:r w:rsidRPr="00076B9A">
        <w:rPr>
          <w:spacing w:val="-7"/>
          <w:sz w:val="16"/>
          <w:szCs w:val="16"/>
        </w:rPr>
        <w:t xml:space="preserve"> </w:t>
      </w:r>
      <w:r w:rsidRPr="00076B9A">
        <w:rPr>
          <w:sz w:val="16"/>
          <w:szCs w:val="16"/>
        </w:rPr>
        <w:t>do</w:t>
      </w:r>
      <w:r w:rsidRPr="00076B9A">
        <w:rPr>
          <w:spacing w:val="-9"/>
          <w:sz w:val="16"/>
          <w:szCs w:val="16"/>
        </w:rPr>
        <w:t xml:space="preserve"> </w:t>
      </w:r>
      <w:r w:rsidRPr="00076B9A">
        <w:rPr>
          <w:spacing w:val="2"/>
          <w:sz w:val="16"/>
          <w:szCs w:val="16"/>
        </w:rPr>
        <w:t>R</w:t>
      </w:r>
      <w:r w:rsidRPr="00076B9A">
        <w:rPr>
          <w:spacing w:val="-2"/>
          <w:sz w:val="16"/>
          <w:szCs w:val="16"/>
        </w:rPr>
        <w:t>e</w:t>
      </w:r>
      <w:r w:rsidRPr="00076B9A">
        <w:rPr>
          <w:sz w:val="16"/>
          <w:szCs w:val="16"/>
        </w:rPr>
        <w:t>sg</w:t>
      </w:r>
      <w:r w:rsidRPr="00076B9A">
        <w:rPr>
          <w:spacing w:val="2"/>
          <w:sz w:val="16"/>
          <w:szCs w:val="16"/>
        </w:rPr>
        <w:t>a</w:t>
      </w:r>
      <w:r w:rsidRPr="00076B9A">
        <w:rPr>
          <w:sz w:val="16"/>
          <w:szCs w:val="16"/>
        </w:rPr>
        <w:t>te</w:t>
      </w:r>
      <w:r w:rsidRPr="00076B9A">
        <w:rPr>
          <w:spacing w:val="-9"/>
          <w:sz w:val="16"/>
          <w:szCs w:val="16"/>
        </w:rPr>
        <w:t xml:space="preserve"> </w:t>
      </w:r>
      <w:r w:rsidRPr="00076B9A">
        <w:rPr>
          <w:sz w:val="16"/>
          <w:szCs w:val="16"/>
        </w:rPr>
        <w:t>A</w:t>
      </w:r>
      <w:r w:rsidRPr="00076B9A">
        <w:rPr>
          <w:spacing w:val="1"/>
          <w:sz w:val="16"/>
          <w:szCs w:val="16"/>
        </w:rPr>
        <w:t>n</w:t>
      </w:r>
      <w:r w:rsidRPr="00076B9A">
        <w:rPr>
          <w:sz w:val="16"/>
          <w:szCs w:val="16"/>
        </w:rPr>
        <w:t>t</w:t>
      </w:r>
      <w:r w:rsidRPr="00076B9A">
        <w:rPr>
          <w:spacing w:val="-2"/>
          <w:sz w:val="16"/>
          <w:szCs w:val="16"/>
        </w:rPr>
        <w:t>e</w:t>
      </w:r>
      <w:r w:rsidRPr="00076B9A">
        <w:rPr>
          <w:sz w:val="16"/>
          <w:szCs w:val="16"/>
        </w:rPr>
        <w:t>c</w:t>
      </w:r>
      <w:r w:rsidRPr="00076B9A">
        <w:rPr>
          <w:spacing w:val="2"/>
          <w:sz w:val="16"/>
          <w:szCs w:val="16"/>
        </w:rPr>
        <w:t>i</w:t>
      </w:r>
      <w:r w:rsidRPr="00076B9A">
        <w:rPr>
          <w:sz w:val="16"/>
          <w:szCs w:val="16"/>
        </w:rPr>
        <w:t>pado</w:t>
      </w:r>
      <w:r w:rsidRPr="00076B9A">
        <w:rPr>
          <w:spacing w:val="-8"/>
          <w:sz w:val="16"/>
          <w:szCs w:val="16"/>
        </w:rPr>
        <w:t xml:space="preserve"> </w:t>
      </w:r>
      <w:r w:rsidRPr="00076B9A">
        <w:rPr>
          <w:sz w:val="16"/>
          <w:szCs w:val="16"/>
        </w:rPr>
        <w:t>Facu</w:t>
      </w:r>
      <w:r w:rsidRPr="00076B9A">
        <w:rPr>
          <w:spacing w:val="2"/>
          <w:sz w:val="16"/>
          <w:szCs w:val="16"/>
        </w:rPr>
        <w:t>l</w:t>
      </w:r>
      <w:r w:rsidRPr="00076B9A">
        <w:rPr>
          <w:sz w:val="16"/>
          <w:szCs w:val="16"/>
        </w:rPr>
        <w:t>tat</w:t>
      </w:r>
      <w:r w:rsidRPr="00076B9A">
        <w:rPr>
          <w:spacing w:val="2"/>
          <w:sz w:val="16"/>
          <w:szCs w:val="16"/>
        </w:rPr>
        <w:t>i</w:t>
      </w:r>
      <w:r w:rsidRPr="00076B9A">
        <w:rPr>
          <w:spacing w:val="-3"/>
          <w:sz w:val="16"/>
          <w:szCs w:val="16"/>
        </w:rPr>
        <w:t>v</w:t>
      </w:r>
      <w:r w:rsidRPr="00076B9A">
        <w:rPr>
          <w:spacing w:val="-1"/>
          <w:sz w:val="16"/>
          <w:szCs w:val="16"/>
        </w:rPr>
        <w:t>o Total</w:t>
      </w:r>
      <w:r w:rsidR="007974FD" w:rsidRPr="00076B9A">
        <w:rPr>
          <w:spacing w:val="-1"/>
          <w:sz w:val="16"/>
          <w:szCs w:val="16"/>
        </w:rPr>
        <w:t xml:space="preserve"> Tributos</w:t>
      </w:r>
      <w:r w:rsidRPr="00076B9A">
        <w:rPr>
          <w:sz w:val="16"/>
          <w:szCs w:val="16"/>
        </w:rPr>
        <w:t>.</w:t>
      </w:r>
    </w:p>
    <w:p w14:paraId="205FCEB4" w14:textId="77777777" w:rsidR="007974FD" w:rsidRPr="00076B9A" w:rsidRDefault="0002703E" w:rsidP="00957D0A">
      <w:pPr>
        <w:pStyle w:val="Level3"/>
        <w:widowControl w:val="0"/>
        <w:tabs>
          <w:tab w:val="clear" w:pos="1874"/>
        </w:tabs>
        <w:spacing w:before="140" w:after="0"/>
        <w:rPr>
          <w:sz w:val="16"/>
          <w:szCs w:val="16"/>
        </w:rPr>
      </w:pPr>
      <w:bookmarkStart w:id="214" w:name="_Hlk96438380"/>
      <w:r w:rsidRPr="00076B9A">
        <w:rPr>
          <w:sz w:val="16"/>
          <w:szCs w:val="16"/>
        </w:rPr>
        <w:t xml:space="preserve">A Emissora deverá depositar na Conta do Patrimônio Separado, até as 12:00 (doze) horas do Dia Útil anterior à realização do </w:t>
      </w:r>
      <w:r w:rsidRPr="00076B9A">
        <w:rPr>
          <w:sz w:val="16"/>
          <w:szCs w:val="16"/>
          <w:u w:color="000000"/>
        </w:rPr>
        <w:t>R</w:t>
      </w:r>
      <w:r w:rsidRPr="00076B9A">
        <w:rPr>
          <w:spacing w:val="1"/>
          <w:sz w:val="16"/>
          <w:szCs w:val="16"/>
          <w:u w:color="000000"/>
        </w:rPr>
        <w:t>e</w:t>
      </w:r>
      <w:r w:rsidRPr="00076B9A">
        <w:rPr>
          <w:sz w:val="16"/>
          <w:szCs w:val="16"/>
          <w:u w:color="000000"/>
        </w:rPr>
        <w:t>sga</w:t>
      </w:r>
      <w:r w:rsidRPr="00076B9A">
        <w:rPr>
          <w:spacing w:val="1"/>
          <w:sz w:val="16"/>
          <w:szCs w:val="16"/>
          <w:u w:color="000000"/>
        </w:rPr>
        <w:t>t</w:t>
      </w:r>
      <w:r w:rsidRPr="00076B9A">
        <w:rPr>
          <w:sz w:val="16"/>
          <w:szCs w:val="16"/>
          <w:u w:color="000000"/>
        </w:rPr>
        <w:t>e</w:t>
      </w:r>
      <w:r w:rsidRPr="00076B9A">
        <w:rPr>
          <w:spacing w:val="-15"/>
          <w:sz w:val="16"/>
          <w:szCs w:val="16"/>
          <w:u w:color="000000"/>
        </w:rPr>
        <w:t xml:space="preserve"> </w:t>
      </w:r>
      <w:r w:rsidRPr="00076B9A">
        <w:rPr>
          <w:spacing w:val="2"/>
          <w:sz w:val="16"/>
          <w:szCs w:val="16"/>
          <w:u w:color="000000"/>
        </w:rPr>
        <w:t>A</w:t>
      </w:r>
      <w:r w:rsidRPr="00076B9A">
        <w:rPr>
          <w:spacing w:val="1"/>
          <w:sz w:val="16"/>
          <w:szCs w:val="16"/>
          <w:u w:color="000000"/>
        </w:rPr>
        <w:t>n</w:t>
      </w:r>
      <w:r w:rsidRPr="00076B9A">
        <w:rPr>
          <w:sz w:val="16"/>
          <w:szCs w:val="16"/>
          <w:u w:color="000000"/>
        </w:rPr>
        <w:t>t</w:t>
      </w:r>
      <w:r w:rsidRPr="00076B9A">
        <w:rPr>
          <w:spacing w:val="-2"/>
          <w:sz w:val="16"/>
          <w:szCs w:val="16"/>
          <w:u w:color="000000"/>
        </w:rPr>
        <w:t>e</w:t>
      </w:r>
      <w:r w:rsidRPr="00076B9A">
        <w:rPr>
          <w:sz w:val="16"/>
          <w:szCs w:val="16"/>
          <w:u w:color="000000"/>
        </w:rPr>
        <w:t>c</w:t>
      </w:r>
      <w:r w:rsidRPr="00076B9A">
        <w:rPr>
          <w:spacing w:val="2"/>
          <w:sz w:val="16"/>
          <w:szCs w:val="16"/>
          <w:u w:color="000000"/>
        </w:rPr>
        <w:t>i</w:t>
      </w:r>
      <w:r w:rsidRPr="00076B9A">
        <w:rPr>
          <w:sz w:val="16"/>
          <w:szCs w:val="16"/>
          <w:u w:color="000000"/>
        </w:rPr>
        <w:t>pado</w:t>
      </w:r>
      <w:r w:rsidRPr="00076B9A">
        <w:rPr>
          <w:spacing w:val="-17"/>
          <w:sz w:val="16"/>
          <w:szCs w:val="16"/>
          <w:u w:color="000000"/>
        </w:rPr>
        <w:t xml:space="preserve"> </w:t>
      </w:r>
      <w:r w:rsidRPr="00076B9A">
        <w:rPr>
          <w:sz w:val="16"/>
          <w:szCs w:val="16"/>
          <w:u w:color="000000"/>
        </w:rPr>
        <w:t>Facu</w:t>
      </w:r>
      <w:r w:rsidRPr="00076B9A">
        <w:rPr>
          <w:spacing w:val="2"/>
          <w:sz w:val="16"/>
          <w:szCs w:val="16"/>
          <w:u w:color="000000"/>
        </w:rPr>
        <w:t>l</w:t>
      </w:r>
      <w:r w:rsidRPr="00076B9A">
        <w:rPr>
          <w:sz w:val="16"/>
          <w:szCs w:val="16"/>
          <w:u w:color="000000"/>
        </w:rPr>
        <w:t>ta</w:t>
      </w:r>
      <w:r w:rsidRPr="00076B9A">
        <w:rPr>
          <w:spacing w:val="-2"/>
          <w:sz w:val="16"/>
          <w:szCs w:val="16"/>
          <w:u w:color="000000"/>
        </w:rPr>
        <w:t>t</w:t>
      </w:r>
      <w:r w:rsidRPr="00076B9A">
        <w:rPr>
          <w:spacing w:val="2"/>
          <w:sz w:val="16"/>
          <w:szCs w:val="16"/>
          <w:u w:color="000000"/>
        </w:rPr>
        <w:t>i</w:t>
      </w:r>
      <w:r w:rsidRPr="00076B9A">
        <w:rPr>
          <w:sz w:val="16"/>
          <w:szCs w:val="16"/>
          <w:u w:color="000000"/>
        </w:rPr>
        <w:t>v</w:t>
      </w:r>
      <w:r w:rsidRPr="00076B9A">
        <w:rPr>
          <w:spacing w:val="2"/>
          <w:sz w:val="16"/>
          <w:szCs w:val="16"/>
          <w:u w:color="000000"/>
        </w:rPr>
        <w:t>o Total Tributos</w:t>
      </w:r>
      <w:r w:rsidRPr="00076B9A">
        <w:rPr>
          <w:sz w:val="16"/>
          <w:szCs w:val="16"/>
        </w:rPr>
        <w:t>, o Valor do R</w:t>
      </w:r>
      <w:r w:rsidRPr="00076B9A">
        <w:rPr>
          <w:spacing w:val="-2"/>
          <w:sz w:val="16"/>
          <w:szCs w:val="16"/>
        </w:rPr>
        <w:t>e</w:t>
      </w:r>
      <w:r w:rsidRPr="00076B9A">
        <w:rPr>
          <w:sz w:val="16"/>
          <w:szCs w:val="16"/>
        </w:rPr>
        <w:t>sga</w:t>
      </w:r>
      <w:r w:rsidRPr="00076B9A">
        <w:rPr>
          <w:spacing w:val="1"/>
          <w:sz w:val="16"/>
          <w:szCs w:val="16"/>
        </w:rPr>
        <w:t>t</w:t>
      </w:r>
      <w:r w:rsidRPr="00076B9A">
        <w:rPr>
          <w:sz w:val="16"/>
          <w:szCs w:val="16"/>
        </w:rPr>
        <w:t>e</w:t>
      </w:r>
      <w:r w:rsidRPr="00076B9A">
        <w:rPr>
          <w:spacing w:val="-17"/>
          <w:sz w:val="16"/>
          <w:szCs w:val="16"/>
        </w:rPr>
        <w:t xml:space="preserve"> </w:t>
      </w:r>
      <w:r w:rsidRPr="00076B9A">
        <w:rPr>
          <w:sz w:val="16"/>
          <w:szCs w:val="16"/>
        </w:rPr>
        <w:t>A</w:t>
      </w:r>
      <w:r w:rsidRPr="00076B9A">
        <w:rPr>
          <w:spacing w:val="1"/>
          <w:sz w:val="16"/>
          <w:szCs w:val="16"/>
        </w:rPr>
        <w:t>n</w:t>
      </w:r>
      <w:r w:rsidRPr="00076B9A">
        <w:rPr>
          <w:sz w:val="16"/>
          <w:szCs w:val="16"/>
        </w:rPr>
        <w:t>t</w:t>
      </w:r>
      <w:r w:rsidRPr="00076B9A">
        <w:rPr>
          <w:spacing w:val="-2"/>
          <w:sz w:val="16"/>
          <w:szCs w:val="16"/>
        </w:rPr>
        <w:t>e</w:t>
      </w:r>
      <w:r w:rsidRPr="00076B9A">
        <w:rPr>
          <w:sz w:val="16"/>
          <w:szCs w:val="16"/>
        </w:rPr>
        <w:t>c</w:t>
      </w:r>
      <w:r w:rsidRPr="00076B9A">
        <w:rPr>
          <w:spacing w:val="2"/>
          <w:sz w:val="16"/>
          <w:szCs w:val="16"/>
        </w:rPr>
        <w:t>i</w:t>
      </w:r>
      <w:r w:rsidRPr="00076B9A">
        <w:rPr>
          <w:sz w:val="16"/>
          <w:szCs w:val="16"/>
        </w:rPr>
        <w:t>pado</w:t>
      </w:r>
      <w:r w:rsidRPr="00076B9A">
        <w:rPr>
          <w:spacing w:val="-17"/>
          <w:sz w:val="16"/>
          <w:szCs w:val="16"/>
        </w:rPr>
        <w:t xml:space="preserve"> </w:t>
      </w:r>
      <w:r w:rsidRPr="00076B9A">
        <w:rPr>
          <w:sz w:val="16"/>
          <w:szCs w:val="16"/>
        </w:rPr>
        <w:t>Facu</w:t>
      </w:r>
      <w:r w:rsidRPr="00076B9A">
        <w:rPr>
          <w:spacing w:val="2"/>
          <w:sz w:val="16"/>
          <w:szCs w:val="16"/>
        </w:rPr>
        <w:t>l</w:t>
      </w:r>
      <w:r w:rsidRPr="00076B9A">
        <w:rPr>
          <w:sz w:val="16"/>
          <w:szCs w:val="16"/>
        </w:rPr>
        <w:t>ta</w:t>
      </w:r>
      <w:r w:rsidRPr="00076B9A">
        <w:rPr>
          <w:spacing w:val="-2"/>
          <w:sz w:val="16"/>
          <w:szCs w:val="16"/>
        </w:rPr>
        <w:t>t</w:t>
      </w:r>
      <w:r w:rsidRPr="00076B9A">
        <w:rPr>
          <w:sz w:val="16"/>
          <w:szCs w:val="16"/>
        </w:rPr>
        <w:t>iv</w:t>
      </w:r>
      <w:r w:rsidRPr="00076B9A">
        <w:rPr>
          <w:spacing w:val="-2"/>
          <w:sz w:val="16"/>
          <w:szCs w:val="16"/>
        </w:rPr>
        <w:t>o Total Tributos</w:t>
      </w:r>
      <w:r w:rsidRPr="00076B9A">
        <w:rPr>
          <w:sz w:val="16"/>
          <w:szCs w:val="16"/>
        </w:rPr>
        <w:t>.</w:t>
      </w:r>
      <w:bookmarkEnd w:id="214"/>
    </w:p>
    <w:p w14:paraId="16898A4A" w14:textId="77777777" w:rsidR="00CD55EF" w:rsidRPr="00076B9A" w:rsidRDefault="00EE20E9" w:rsidP="00957D0A">
      <w:pPr>
        <w:pStyle w:val="Level2"/>
        <w:widowControl w:val="0"/>
        <w:spacing w:before="140" w:after="0"/>
        <w:rPr>
          <w:b/>
          <w:sz w:val="16"/>
          <w:szCs w:val="16"/>
        </w:rPr>
      </w:pPr>
      <w:r w:rsidRPr="00076B9A">
        <w:rPr>
          <w:b/>
          <w:sz w:val="16"/>
          <w:szCs w:val="16"/>
        </w:rPr>
        <w:t>Oferta de Resgate Antecipado</w:t>
      </w:r>
      <w:r w:rsidR="00777469" w:rsidRPr="00076B9A">
        <w:rPr>
          <w:b/>
          <w:sz w:val="16"/>
          <w:szCs w:val="16"/>
        </w:rPr>
        <w:t xml:space="preserve"> Total</w:t>
      </w:r>
    </w:p>
    <w:p w14:paraId="358AE385" w14:textId="77777777" w:rsidR="00381825" w:rsidRPr="00076B9A" w:rsidRDefault="00EE20E9" w:rsidP="00957D0A">
      <w:pPr>
        <w:pStyle w:val="Level3"/>
        <w:widowControl w:val="0"/>
        <w:tabs>
          <w:tab w:val="clear" w:pos="1874"/>
        </w:tabs>
        <w:spacing w:before="140" w:after="0"/>
        <w:rPr>
          <w:sz w:val="16"/>
          <w:szCs w:val="16"/>
        </w:rPr>
      </w:pPr>
      <w:bookmarkStart w:id="215" w:name="_Ref94084433"/>
      <w:r w:rsidRPr="00076B9A">
        <w:rPr>
          <w:sz w:val="16"/>
          <w:szCs w:val="16"/>
        </w:rPr>
        <w:t xml:space="preserve">A qualquer momento </w:t>
      </w:r>
      <w:r w:rsidR="002C1DB1" w:rsidRPr="00076B9A">
        <w:rPr>
          <w:sz w:val="16"/>
          <w:szCs w:val="16"/>
        </w:rPr>
        <w:t>a partir da Data de Emissão</w:t>
      </w:r>
      <w:r w:rsidR="00160088" w:rsidRPr="00076B9A">
        <w:rPr>
          <w:sz w:val="16"/>
          <w:szCs w:val="16"/>
        </w:rPr>
        <w:t xml:space="preserve"> e sem a necessidade de adesão de percentual mínimo das Debêntures em Circulação</w:t>
      </w:r>
      <w:r w:rsidR="00D31F32" w:rsidRPr="00076B9A">
        <w:rPr>
          <w:sz w:val="16"/>
          <w:szCs w:val="16"/>
        </w:rPr>
        <w:t>,</w:t>
      </w:r>
      <w:r w:rsidR="002C1DB1" w:rsidRPr="00076B9A">
        <w:rPr>
          <w:sz w:val="16"/>
          <w:szCs w:val="16"/>
        </w:rPr>
        <w:t xml:space="preserve"> </w:t>
      </w:r>
      <w:r w:rsidRPr="00076B9A">
        <w:rPr>
          <w:sz w:val="16"/>
          <w:szCs w:val="16"/>
        </w:rPr>
        <w:t xml:space="preserve">a </w:t>
      </w:r>
      <w:r w:rsidR="00F75728" w:rsidRPr="00076B9A">
        <w:rPr>
          <w:sz w:val="16"/>
          <w:szCs w:val="16"/>
        </w:rPr>
        <w:t>Emissora</w:t>
      </w:r>
      <w:r w:rsidRPr="00076B9A">
        <w:rPr>
          <w:sz w:val="16"/>
          <w:szCs w:val="16"/>
        </w:rPr>
        <w:t xml:space="preserve"> poderá realizar, a seu exclusivo critério, oferta de resgate antecipado total das Debêntures, endereçada </w:t>
      </w:r>
      <w:r w:rsidR="007974FD" w:rsidRPr="00076B9A">
        <w:rPr>
          <w:sz w:val="16"/>
          <w:szCs w:val="16"/>
        </w:rPr>
        <w:t>à totalidade dos titulares das Debêntures</w:t>
      </w:r>
      <w:r w:rsidRPr="00076B9A">
        <w:rPr>
          <w:sz w:val="16"/>
          <w:szCs w:val="16"/>
        </w:rPr>
        <w:t xml:space="preserve">, </w:t>
      </w:r>
      <w:r w:rsidR="007974FD" w:rsidRPr="00076B9A">
        <w:rPr>
          <w:sz w:val="16"/>
          <w:szCs w:val="16"/>
        </w:rPr>
        <w:t>de acordo com os</w:t>
      </w:r>
      <w:r w:rsidRPr="00076B9A">
        <w:rPr>
          <w:sz w:val="16"/>
          <w:szCs w:val="16"/>
        </w:rPr>
        <w:t xml:space="preserve"> termos da presente </w:t>
      </w:r>
      <w:r w:rsidR="00A10EAD" w:rsidRPr="00076B9A">
        <w:rPr>
          <w:sz w:val="16"/>
          <w:szCs w:val="16"/>
        </w:rPr>
        <w:t>Escritura de Emissão de Debêntures</w:t>
      </w:r>
      <w:r w:rsidRPr="00076B9A">
        <w:rPr>
          <w:sz w:val="16"/>
          <w:szCs w:val="16"/>
        </w:rPr>
        <w:t xml:space="preserve"> e da legislação aplicável, incluindo, </w:t>
      </w:r>
      <w:r w:rsidR="00D31F32" w:rsidRPr="00076B9A">
        <w:rPr>
          <w:sz w:val="16"/>
          <w:szCs w:val="16"/>
        </w:rPr>
        <w:t>mas sem limitação</w:t>
      </w:r>
      <w:r w:rsidRPr="00076B9A">
        <w:rPr>
          <w:sz w:val="16"/>
          <w:szCs w:val="16"/>
        </w:rPr>
        <w:t>, a Lei das Sociedades por Ações</w:t>
      </w:r>
      <w:r w:rsidR="0081232A" w:rsidRPr="00076B9A">
        <w:rPr>
          <w:sz w:val="16"/>
          <w:szCs w:val="16"/>
        </w:rPr>
        <w:t xml:space="preserve"> </w:t>
      </w:r>
      <w:r w:rsidRPr="00076B9A">
        <w:rPr>
          <w:sz w:val="16"/>
          <w:szCs w:val="16"/>
        </w:rPr>
        <w:t>(</w:t>
      </w:r>
      <w:r w:rsidR="000C68AF" w:rsidRPr="00076B9A">
        <w:rPr>
          <w:sz w:val="16"/>
          <w:szCs w:val="16"/>
        </w:rPr>
        <w:t>“</w:t>
      </w:r>
      <w:r w:rsidRPr="00370DBC">
        <w:rPr>
          <w:sz w:val="16"/>
          <w:szCs w:val="16"/>
          <w:u w:val="single"/>
        </w:rPr>
        <w:t>Oferta de Resgate Antecipado</w:t>
      </w:r>
      <w:r w:rsidR="00777469" w:rsidRPr="00370DBC">
        <w:rPr>
          <w:sz w:val="16"/>
          <w:szCs w:val="16"/>
          <w:u w:val="single"/>
        </w:rPr>
        <w:t xml:space="preserve"> Total</w:t>
      </w:r>
      <w:r w:rsidR="000C68AF" w:rsidRPr="00076B9A">
        <w:rPr>
          <w:sz w:val="16"/>
          <w:szCs w:val="16"/>
        </w:rPr>
        <w:t>”</w:t>
      </w:r>
      <w:r w:rsidRPr="00076B9A">
        <w:rPr>
          <w:sz w:val="16"/>
          <w:szCs w:val="16"/>
        </w:rPr>
        <w:t>)</w:t>
      </w:r>
      <w:r w:rsidR="002C0989" w:rsidRPr="00076B9A">
        <w:rPr>
          <w:sz w:val="16"/>
          <w:szCs w:val="16"/>
        </w:rPr>
        <w:t xml:space="preserve">, </w:t>
      </w:r>
      <w:bookmarkStart w:id="216" w:name="_Hlk95417716"/>
      <w:r w:rsidR="002C0989" w:rsidRPr="00076B9A">
        <w:rPr>
          <w:sz w:val="16"/>
          <w:szCs w:val="16"/>
        </w:rPr>
        <w:t xml:space="preserve">observado que todos os eventuais custos e despesas necessários para a efetiva realização da Oferta de Resgate Antecipado Total das Debêntures pela Emissora e, consequentemente, da oferta de resgate antecipado total dos CRI pela </w:t>
      </w:r>
      <w:proofErr w:type="spellStart"/>
      <w:r w:rsidR="002C0989" w:rsidRPr="00076B9A">
        <w:rPr>
          <w:sz w:val="16"/>
          <w:szCs w:val="16"/>
        </w:rPr>
        <w:t>Securitizadora</w:t>
      </w:r>
      <w:proofErr w:type="spellEnd"/>
      <w:r w:rsidR="002C0989" w:rsidRPr="00076B9A">
        <w:rPr>
          <w:sz w:val="16"/>
          <w:szCs w:val="16"/>
        </w:rPr>
        <w:t>, conforme aplicáveis, serão arcados diretamente, e de forma antecipada, pela Emissora, nos termos dest</w:t>
      </w:r>
      <w:bookmarkStart w:id="217" w:name="_Hlk95417625"/>
      <w:r w:rsidR="002C0989" w:rsidRPr="00076B9A">
        <w:rPr>
          <w:sz w:val="16"/>
          <w:szCs w:val="16"/>
        </w:rPr>
        <w:t>a Escritura de Emissão de Debêntures e do Termo de Securitização</w:t>
      </w:r>
      <w:bookmarkEnd w:id="216"/>
      <w:bookmarkEnd w:id="217"/>
      <w:r w:rsidRPr="00076B9A">
        <w:rPr>
          <w:sz w:val="16"/>
          <w:szCs w:val="16"/>
        </w:rPr>
        <w:t>.</w:t>
      </w:r>
      <w:bookmarkEnd w:id="215"/>
      <w:r w:rsidR="00FD0A96" w:rsidRPr="00076B9A">
        <w:rPr>
          <w:sz w:val="16"/>
          <w:szCs w:val="16"/>
        </w:rPr>
        <w:t xml:space="preserve"> </w:t>
      </w:r>
    </w:p>
    <w:p w14:paraId="2C47265B" w14:textId="131A79F0" w:rsidR="00381825" w:rsidRPr="00076B9A" w:rsidRDefault="00EE20E9" w:rsidP="00957D0A">
      <w:pPr>
        <w:pStyle w:val="Level3"/>
        <w:widowControl w:val="0"/>
        <w:tabs>
          <w:tab w:val="clear" w:pos="1874"/>
        </w:tabs>
        <w:spacing w:before="140" w:after="0"/>
        <w:rPr>
          <w:sz w:val="16"/>
          <w:szCs w:val="16"/>
        </w:rPr>
      </w:pPr>
      <w:bookmarkStart w:id="218" w:name="_Ref86341824"/>
      <w:r w:rsidRPr="00076B9A">
        <w:rPr>
          <w:sz w:val="16"/>
          <w:szCs w:val="16"/>
        </w:rPr>
        <w:t>A Oferta de Resgate Antecipado</w:t>
      </w:r>
      <w:r w:rsidR="00777469" w:rsidRPr="00076B9A">
        <w:rPr>
          <w:sz w:val="16"/>
          <w:szCs w:val="16"/>
        </w:rPr>
        <w:t xml:space="preserve"> Total</w:t>
      </w:r>
      <w:r w:rsidRPr="00076B9A">
        <w:rPr>
          <w:sz w:val="16"/>
          <w:szCs w:val="16"/>
        </w:rPr>
        <w:t xml:space="preserve"> deverá ser precedida de envio ao </w:t>
      </w:r>
      <w:r w:rsidR="002365B3" w:rsidRPr="00076B9A">
        <w:rPr>
          <w:sz w:val="16"/>
          <w:szCs w:val="16"/>
        </w:rPr>
        <w:t xml:space="preserve">Debenturista, com cópia ao </w:t>
      </w:r>
      <w:r w:rsidR="000267A1" w:rsidRPr="00076B9A">
        <w:rPr>
          <w:sz w:val="16"/>
          <w:szCs w:val="16"/>
        </w:rPr>
        <w:t>Agente Fiduciário dos CRI</w:t>
      </w:r>
      <w:r w:rsidR="002365B3" w:rsidRPr="00076B9A">
        <w:rPr>
          <w:sz w:val="16"/>
          <w:szCs w:val="16"/>
        </w:rPr>
        <w:t>,</w:t>
      </w:r>
      <w:r w:rsidRPr="00076B9A">
        <w:rPr>
          <w:sz w:val="16"/>
          <w:szCs w:val="16"/>
        </w:rPr>
        <w:t xml:space="preserve"> de </w:t>
      </w:r>
      <w:r w:rsidR="00F9755D" w:rsidRPr="00076B9A">
        <w:rPr>
          <w:sz w:val="16"/>
          <w:szCs w:val="16"/>
        </w:rPr>
        <w:t>aviso ao Debenturista publicado e divulgado pela Emissora, nos termos da Cláusula </w:t>
      </w:r>
      <w:r w:rsidR="00F9755D" w:rsidRPr="00076B9A">
        <w:rPr>
          <w:sz w:val="16"/>
          <w:szCs w:val="16"/>
        </w:rPr>
        <w:fldChar w:fldCharType="begin"/>
      </w:r>
      <w:r w:rsidR="00F9755D" w:rsidRPr="00076B9A">
        <w:rPr>
          <w:sz w:val="16"/>
          <w:szCs w:val="16"/>
        </w:rPr>
        <w:instrText xml:space="preserve"> REF _Ref86341097 \r \p \h </w:instrText>
      </w:r>
      <w:r w:rsidR="000D421C" w:rsidRPr="00076B9A">
        <w:rPr>
          <w:sz w:val="16"/>
          <w:szCs w:val="16"/>
        </w:rPr>
        <w:instrText xml:space="preserve"> \* MERGEFORMAT </w:instrText>
      </w:r>
      <w:r w:rsidR="00F9755D" w:rsidRPr="00076B9A">
        <w:rPr>
          <w:sz w:val="16"/>
          <w:szCs w:val="16"/>
        </w:rPr>
      </w:r>
      <w:r w:rsidR="00F9755D" w:rsidRPr="00076B9A">
        <w:rPr>
          <w:sz w:val="16"/>
          <w:szCs w:val="16"/>
        </w:rPr>
        <w:fldChar w:fldCharType="separate"/>
      </w:r>
      <w:r w:rsidR="00EB0246">
        <w:rPr>
          <w:sz w:val="16"/>
          <w:szCs w:val="16"/>
        </w:rPr>
        <w:t>9.23 acima</w:t>
      </w:r>
      <w:r w:rsidR="00F9755D" w:rsidRPr="00076B9A">
        <w:rPr>
          <w:sz w:val="16"/>
          <w:szCs w:val="16"/>
        </w:rPr>
        <w:fldChar w:fldCharType="end"/>
      </w:r>
      <w:r w:rsidR="00F9755D" w:rsidRPr="00076B9A">
        <w:rPr>
          <w:sz w:val="16"/>
          <w:szCs w:val="16"/>
        </w:rPr>
        <w:t xml:space="preserve"> ou de </w:t>
      </w:r>
      <w:r w:rsidRPr="00076B9A">
        <w:rPr>
          <w:sz w:val="16"/>
          <w:szCs w:val="16"/>
        </w:rPr>
        <w:t xml:space="preserve">notificação, devidamente assinada pelos representantes legais da </w:t>
      </w:r>
      <w:r w:rsidR="00F75728" w:rsidRPr="00076B9A">
        <w:rPr>
          <w:sz w:val="16"/>
          <w:szCs w:val="16"/>
        </w:rPr>
        <w:t>Emissora</w:t>
      </w:r>
      <w:r w:rsidRPr="00076B9A">
        <w:rPr>
          <w:sz w:val="16"/>
          <w:szCs w:val="16"/>
        </w:rPr>
        <w:t>, informando sobre a realização da Oferta de Resgate Antecipado</w:t>
      </w:r>
      <w:r w:rsidR="00777469" w:rsidRPr="00076B9A">
        <w:rPr>
          <w:sz w:val="16"/>
          <w:szCs w:val="16"/>
        </w:rPr>
        <w:t xml:space="preserve"> Total</w:t>
      </w:r>
      <w:r w:rsidR="00383686">
        <w:rPr>
          <w:sz w:val="16"/>
          <w:szCs w:val="16"/>
        </w:rPr>
        <w:t xml:space="preserve"> </w:t>
      </w:r>
      <w:r w:rsidRPr="00076B9A">
        <w:rPr>
          <w:sz w:val="16"/>
          <w:szCs w:val="16"/>
        </w:rPr>
        <w:t>(</w:t>
      </w:r>
      <w:r w:rsidR="000C68AF" w:rsidRPr="00076B9A">
        <w:rPr>
          <w:sz w:val="16"/>
          <w:szCs w:val="16"/>
        </w:rPr>
        <w:t>“</w:t>
      </w:r>
      <w:r w:rsidR="00653309" w:rsidRPr="00383686">
        <w:rPr>
          <w:sz w:val="16"/>
          <w:szCs w:val="16"/>
          <w:u w:val="single"/>
        </w:rPr>
        <w:t>Comunicado de Oferta de Resgate Antecipado Total</w:t>
      </w:r>
      <w:r w:rsidR="000C68AF" w:rsidRPr="00076B9A">
        <w:rPr>
          <w:sz w:val="16"/>
          <w:szCs w:val="16"/>
        </w:rPr>
        <w:t>”</w:t>
      </w:r>
      <w:r w:rsidRPr="00076B9A">
        <w:rPr>
          <w:sz w:val="16"/>
          <w:szCs w:val="16"/>
        </w:rPr>
        <w:t>), com antecedência mínima de 30 (trinta) dias contados da data programada para a efetiva realização do resgate.</w:t>
      </w:r>
      <w:bookmarkEnd w:id="218"/>
    </w:p>
    <w:p w14:paraId="40973E03" w14:textId="77777777" w:rsidR="00381825" w:rsidRPr="00076B9A" w:rsidRDefault="00EE20E9" w:rsidP="00957D0A">
      <w:pPr>
        <w:pStyle w:val="Level3"/>
        <w:widowControl w:val="0"/>
        <w:tabs>
          <w:tab w:val="clear" w:pos="1874"/>
        </w:tabs>
        <w:spacing w:before="140" w:after="0"/>
        <w:ind w:left="1360" w:hanging="680"/>
        <w:rPr>
          <w:sz w:val="16"/>
          <w:szCs w:val="16"/>
        </w:rPr>
      </w:pPr>
      <w:bookmarkStart w:id="219" w:name="_Ref94654912"/>
      <w:r w:rsidRPr="00076B9A">
        <w:rPr>
          <w:sz w:val="16"/>
          <w:szCs w:val="16"/>
        </w:rPr>
        <w:t xml:space="preserve">O </w:t>
      </w:r>
      <w:r w:rsidR="00653309" w:rsidRPr="00076B9A">
        <w:rPr>
          <w:bCs/>
          <w:sz w:val="16"/>
          <w:szCs w:val="16"/>
        </w:rPr>
        <w:t>Comunicado de Oferta de Resgate Antecipado Total</w:t>
      </w:r>
      <w:r w:rsidRPr="00076B9A">
        <w:rPr>
          <w:sz w:val="16"/>
          <w:szCs w:val="16"/>
        </w:rPr>
        <w:t xml:space="preserve"> deverá conter, no mínimo, as seguintes informações: </w:t>
      </w:r>
      <w:r w:rsidRPr="00076B9A">
        <w:rPr>
          <w:b/>
          <w:bCs/>
          <w:sz w:val="16"/>
          <w:szCs w:val="16"/>
        </w:rPr>
        <w:t>(i</w:t>
      </w:r>
      <w:r w:rsidR="00D0713B" w:rsidRPr="00076B9A">
        <w:rPr>
          <w:b/>
          <w:bCs/>
          <w:sz w:val="16"/>
          <w:szCs w:val="16"/>
        </w:rPr>
        <w:t>)</w:t>
      </w:r>
      <w:r w:rsidR="00D0713B" w:rsidRPr="00076B9A">
        <w:rPr>
          <w:sz w:val="16"/>
          <w:szCs w:val="16"/>
        </w:rPr>
        <w:t> </w:t>
      </w:r>
      <w:r w:rsidRPr="00076B9A">
        <w:rPr>
          <w:sz w:val="16"/>
          <w:szCs w:val="16"/>
        </w:rPr>
        <w:t>a data efetiva para o resgate das Debêntures e pagamento ao Debenturista</w:t>
      </w:r>
      <w:r w:rsidR="00973C9B" w:rsidRPr="00076B9A">
        <w:rPr>
          <w:sz w:val="16"/>
          <w:szCs w:val="16"/>
        </w:rPr>
        <w:t>, que deverá ser um Dia Útil</w:t>
      </w:r>
      <w:r w:rsidRPr="00076B9A">
        <w:rPr>
          <w:sz w:val="16"/>
          <w:szCs w:val="16"/>
        </w:rPr>
        <w:t xml:space="preserve">; </w:t>
      </w:r>
      <w:r w:rsidRPr="00076B9A">
        <w:rPr>
          <w:b/>
          <w:bCs/>
          <w:sz w:val="16"/>
          <w:szCs w:val="16"/>
        </w:rPr>
        <w:t>(</w:t>
      </w:r>
      <w:proofErr w:type="spellStart"/>
      <w:r w:rsidRPr="00076B9A">
        <w:rPr>
          <w:b/>
          <w:bCs/>
          <w:sz w:val="16"/>
          <w:szCs w:val="16"/>
        </w:rPr>
        <w:t>ii</w:t>
      </w:r>
      <w:proofErr w:type="spellEnd"/>
      <w:r w:rsidR="00D0713B" w:rsidRPr="00076B9A">
        <w:rPr>
          <w:b/>
          <w:bCs/>
          <w:sz w:val="16"/>
          <w:szCs w:val="16"/>
        </w:rPr>
        <w:t>)</w:t>
      </w:r>
      <w:r w:rsidR="00D0713B" w:rsidRPr="00076B9A">
        <w:rPr>
          <w:sz w:val="16"/>
          <w:szCs w:val="16"/>
        </w:rPr>
        <w:t> </w:t>
      </w:r>
      <w:r w:rsidRPr="00076B9A">
        <w:rPr>
          <w:sz w:val="16"/>
          <w:szCs w:val="16"/>
        </w:rPr>
        <w:t xml:space="preserve">o valor do prêmio devido ao Debenturista em face do resgate antecipado, caso haja, o qual não poderá ser negativo; </w:t>
      </w:r>
      <w:r w:rsidRPr="00076B9A">
        <w:rPr>
          <w:b/>
          <w:bCs/>
          <w:sz w:val="16"/>
          <w:szCs w:val="16"/>
        </w:rPr>
        <w:t>(</w:t>
      </w:r>
      <w:proofErr w:type="spellStart"/>
      <w:r w:rsidRPr="00076B9A">
        <w:rPr>
          <w:b/>
          <w:bCs/>
          <w:sz w:val="16"/>
          <w:szCs w:val="16"/>
        </w:rPr>
        <w:t>iii</w:t>
      </w:r>
      <w:proofErr w:type="spellEnd"/>
      <w:r w:rsidR="00D0713B" w:rsidRPr="00076B9A">
        <w:rPr>
          <w:b/>
          <w:bCs/>
          <w:sz w:val="16"/>
          <w:szCs w:val="16"/>
        </w:rPr>
        <w:t>)</w:t>
      </w:r>
      <w:r w:rsidR="00D0713B" w:rsidRPr="00076B9A">
        <w:rPr>
          <w:sz w:val="16"/>
          <w:szCs w:val="16"/>
        </w:rPr>
        <w:t> </w:t>
      </w:r>
      <w:r w:rsidRPr="00076B9A">
        <w:rPr>
          <w:sz w:val="16"/>
          <w:szCs w:val="16"/>
        </w:rPr>
        <w:t xml:space="preserve">a forma e prazo para manifestação do Debenturista </w:t>
      </w:r>
      <w:r w:rsidR="00014532" w:rsidRPr="00076B9A">
        <w:rPr>
          <w:sz w:val="16"/>
          <w:szCs w:val="16"/>
        </w:rPr>
        <w:t>sobre o número de Debêntures que aderirão à Oferta de Resgate Antecipado Total</w:t>
      </w:r>
      <w:r w:rsidRPr="00076B9A">
        <w:rPr>
          <w:sz w:val="16"/>
          <w:szCs w:val="16"/>
        </w:rPr>
        <w:t xml:space="preserve">, prazo este que </w:t>
      </w:r>
      <w:r w:rsidR="00D51B51" w:rsidRPr="00076B9A">
        <w:rPr>
          <w:sz w:val="16"/>
          <w:szCs w:val="16"/>
        </w:rPr>
        <w:t xml:space="preserve">será de </w:t>
      </w:r>
      <w:r w:rsidR="003649E5" w:rsidRPr="00076B9A">
        <w:rPr>
          <w:sz w:val="16"/>
          <w:szCs w:val="16"/>
        </w:rPr>
        <w:t>2</w:t>
      </w:r>
      <w:r w:rsidR="00D51B51" w:rsidRPr="00076B9A">
        <w:rPr>
          <w:sz w:val="16"/>
          <w:szCs w:val="16"/>
        </w:rPr>
        <w:t>0 (</w:t>
      </w:r>
      <w:r w:rsidR="003649E5" w:rsidRPr="00076B9A">
        <w:rPr>
          <w:sz w:val="16"/>
          <w:szCs w:val="16"/>
        </w:rPr>
        <w:t>vinte</w:t>
      </w:r>
      <w:r w:rsidRPr="00076B9A">
        <w:rPr>
          <w:sz w:val="16"/>
          <w:szCs w:val="16"/>
        </w:rPr>
        <w:t xml:space="preserve">) dias contados da publicação </w:t>
      </w:r>
      <w:r w:rsidR="000D22D2" w:rsidRPr="00076B9A">
        <w:rPr>
          <w:sz w:val="16"/>
          <w:szCs w:val="16"/>
        </w:rPr>
        <w:t xml:space="preserve">ou envio, conforme o caso, </w:t>
      </w:r>
      <w:r w:rsidRPr="00076B9A">
        <w:rPr>
          <w:sz w:val="16"/>
          <w:szCs w:val="16"/>
        </w:rPr>
        <w:t xml:space="preserve">do </w:t>
      </w:r>
      <w:r w:rsidR="004441A0" w:rsidRPr="00076B9A">
        <w:rPr>
          <w:sz w:val="16"/>
          <w:szCs w:val="16"/>
        </w:rPr>
        <w:t>edital de resgate antecipado dos CRI</w:t>
      </w:r>
      <w:r w:rsidRPr="00076B9A">
        <w:rPr>
          <w:sz w:val="16"/>
          <w:szCs w:val="16"/>
        </w:rPr>
        <w:t xml:space="preserve">; e </w:t>
      </w:r>
      <w:r w:rsidR="00056A00" w:rsidRPr="00076B9A">
        <w:rPr>
          <w:b/>
          <w:bCs/>
          <w:sz w:val="16"/>
          <w:szCs w:val="16"/>
        </w:rPr>
        <w:t>(</w:t>
      </w:r>
      <w:proofErr w:type="spellStart"/>
      <w:r w:rsidR="00056A00" w:rsidRPr="00076B9A">
        <w:rPr>
          <w:b/>
          <w:bCs/>
          <w:sz w:val="16"/>
          <w:szCs w:val="16"/>
        </w:rPr>
        <w:t>iv</w:t>
      </w:r>
      <w:proofErr w:type="spellEnd"/>
      <w:r w:rsidR="00056A00" w:rsidRPr="00076B9A">
        <w:rPr>
          <w:b/>
          <w:bCs/>
          <w:sz w:val="16"/>
          <w:szCs w:val="16"/>
        </w:rPr>
        <w:t>)</w:t>
      </w:r>
      <w:r w:rsidR="00D0713B" w:rsidRPr="00076B9A">
        <w:rPr>
          <w:sz w:val="16"/>
          <w:szCs w:val="16"/>
        </w:rPr>
        <w:t> </w:t>
      </w:r>
      <w:r w:rsidRPr="00076B9A">
        <w:rPr>
          <w:sz w:val="16"/>
          <w:szCs w:val="16"/>
        </w:rPr>
        <w:t>quaisquer outras informações necessárias à operacionalização do resgate antecipado e à tomada de decisão pelo Debenturista.</w:t>
      </w:r>
      <w:bookmarkEnd w:id="219"/>
    </w:p>
    <w:p w14:paraId="0532C179" w14:textId="77777777" w:rsidR="00381825" w:rsidRPr="00076B9A" w:rsidRDefault="00EE20E9" w:rsidP="00957D0A">
      <w:pPr>
        <w:pStyle w:val="Level3"/>
        <w:widowControl w:val="0"/>
        <w:tabs>
          <w:tab w:val="clear" w:pos="1874"/>
        </w:tabs>
        <w:spacing w:before="140" w:after="0"/>
        <w:ind w:left="1360" w:hanging="680"/>
        <w:rPr>
          <w:sz w:val="16"/>
          <w:szCs w:val="16"/>
        </w:rPr>
      </w:pPr>
      <w:r w:rsidRPr="00076B9A">
        <w:rPr>
          <w:sz w:val="16"/>
          <w:szCs w:val="16"/>
        </w:rPr>
        <w:t xml:space="preserve">Após </w:t>
      </w:r>
      <w:r w:rsidR="002365B3" w:rsidRPr="00076B9A">
        <w:rPr>
          <w:sz w:val="16"/>
          <w:szCs w:val="16"/>
        </w:rPr>
        <w:t>o envio</w:t>
      </w:r>
      <w:r w:rsidRPr="00076B9A">
        <w:rPr>
          <w:sz w:val="16"/>
          <w:szCs w:val="16"/>
        </w:rPr>
        <w:t xml:space="preserve"> do </w:t>
      </w:r>
      <w:r w:rsidR="00653309" w:rsidRPr="00076B9A">
        <w:rPr>
          <w:bCs/>
          <w:sz w:val="16"/>
          <w:szCs w:val="16"/>
        </w:rPr>
        <w:t>Comunicado de Oferta de Resgate Antecipado Total</w:t>
      </w:r>
      <w:r w:rsidRPr="00076B9A">
        <w:rPr>
          <w:sz w:val="16"/>
          <w:szCs w:val="16"/>
        </w:rPr>
        <w:t xml:space="preserve">, </w:t>
      </w:r>
      <w:r w:rsidR="00014532" w:rsidRPr="00076B9A">
        <w:rPr>
          <w:sz w:val="16"/>
          <w:szCs w:val="16"/>
        </w:rPr>
        <w:t>o Debenturista</w:t>
      </w:r>
      <w:r w:rsidRPr="00076B9A">
        <w:rPr>
          <w:sz w:val="16"/>
          <w:szCs w:val="16"/>
        </w:rPr>
        <w:t xml:space="preserve"> </w:t>
      </w:r>
      <w:r w:rsidR="00014532" w:rsidRPr="00076B9A">
        <w:rPr>
          <w:sz w:val="16"/>
          <w:szCs w:val="16"/>
        </w:rPr>
        <w:t>terá</w:t>
      </w:r>
      <w:r w:rsidRPr="00076B9A">
        <w:rPr>
          <w:sz w:val="16"/>
          <w:szCs w:val="16"/>
        </w:rPr>
        <w:t xml:space="preserve"> que se manifestar formalmente à </w:t>
      </w:r>
      <w:r w:rsidR="00F75728" w:rsidRPr="00076B9A">
        <w:rPr>
          <w:sz w:val="16"/>
          <w:szCs w:val="16"/>
        </w:rPr>
        <w:t>Emissora</w:t>
      </w:r>
      <w:r w:rsidR="00014532" w:rsidRPr="00076B9A">
        <w:rPr>
          <w:sz w:val="16"/>
          <w:szCs w:val="16"/>
        </w:rPr>
        <w:t xml:space="preserve"> </w:t>
      </w:r>
      <w:r w:rsidR="00295214" w:rsidRPr="00076B9A">
        <w:rPr>
          <w:sz w:val="16"/>
          <w:szCs w:val="16"/>
        </w:rPr>
        <w:t xml:space="preserve">sobre as Debêntures que serão objeto de resgate antecipado no âmbito da referida oferta, </w:t>
      </w:r>
      <w:r w:rsidR="004441A0" w:rsidRPr="00076B9A">
        <w:rPr>
          <w:sz w:val="16"/>
          <w:szCs w:val="16"/>
        </w:rPr>
        <w:t xml:space="preserve">a qual corresponderá à quantidade de CRI que tiver sido indicada por seus respectivos titulares em aceitação à oferta de resgate antecipado total dos CRI, no âmbito da oferta de resgate antecipado total dos CRI que for realizada pelo Debenturista como consequência da Oferta de Resgate Antecipado </w:t>
      </w:r>
      <w:r w:rsidR="000D22D2" w:rsidRPr="00076B9A">
        <w:rPr>
          <w:sz w:val="16"/>
          <w:szCs w:val="16"/>
        </w:rPr>
        <w:t>Total</w:t>
      </w:r>
      <w:r w:rsidRPr="00076B9A">
        <w:rPr>
          <w:sz w:val="16"/>
          <w:szCs w:val="16"/>
        </w:rPr>
        <w:t xml:space="preserve">, com cópia para o </w:t>
      </w:r>
      <w:r w:rsidR="000267A1" w:rsidRPr="00076B9A">
        <w:rPr>
          <w:sz w:val="16"/>
          <w:szCs w:val="16"/>
        </w:rPr>
        <w:t>Agente Fiduciário dos CRI</w:t>
      </w:r>
      <w:r w:rsidRPr="00076B9A">
        <w:rPr>
          <w:sz w:val="16"/>
          <w:szCs w:val="16"/>
        </w:rPr>
        <w:t xml:space="preserve">, e em conformidade com o disposto no </w:t>
      </w:r>
      <w:r w:rsidR="00653309" w:rsidRPr="00076B9A">
        <w:rPr>
          <w:bCs/>
          <w:sz w:val="16"/>
          <w:szCs w:val="16"/>
        </w:rPr>
        <w:t>Comunicado de Oferta de Resgate Antecipado Total</w:t>
      </w:r>
      <w:r w:rsidRPr="00076B9A">
        <w:rPr>
          <w:sz w:val="16"/>
          <w:szCs w:val="16"/>
        </w:rPr>
        <w:t>.</w:t>
      </w:r>
      <w:r w:rsidR="00653309" w:rsidRPr="00076B9A">
        <w:rPr>
          <w:sz w:val="16"/>
          <w:szCs w:val="16"/>
        </w:rPr>
        <w:t xml:space="preserve"> </w:t>
      </w:r>
    </w:p>
    <w:p w14:paraId="07350445" w14:textId="05BE1EFD" w:rsidR="00176E5C" w:rsidRPr="00076B9A" w:rsidRDefault="00176E5C" w:rsidP="00957D0A">
      <w:pPr>
        <w:pStyle w:val="Level3"/>
        <w:widowControl w:val="0"/>
        <w:tabs>
          <w:tab w:val="clear" w:pos="1874"/>
        </w:tabs>
        <w:spacing w:before="140" w:after="0"/>
        <w:ind w:left="1360" w:hanging="680"/>
        <w:rPr>
          <w:sz w:val="16"/>
          <w:szCs w:val="16"/>
        </w:rPr>
      </w:pPr>
      <w:r w:rsidRPr="00076B9A">
        <w:rPr>
          <w:sz w:val="16"/>
          <w:szCs w:val="16"/>
        </w:rPr>
        <w:t xml:space="preserve">A Emissora deverá, dentro de até 2 (dois) Dias Úteis </w:t>
      </w:r>
      <w:r w:rsidR="00433140" w:rsidRPr="00076B9A">
        <w:rPr>
          <w:sz w:val="16"/>
          <w:szCs w:val="16"/>
        </w:rPr>
        <w:t xml:space="preserve">contados </w:t>
      </w:r>
      <w:r w:rsidRPr="00076B9A">
        <w:rPr>
          <w:sz w:val="16"/>
          <w:szCs w:val="16"/>
        </w:rPr>
        <w:t>após o término do prazo de adesão à Oferta de Resgate Antecipado Total indicado no subitem (</w:t>
      </w:r>
      <w:proofErr w:type="spellStart"/>
      <w:r w:rsidRPr="00076B9A">
        <w:rPr>
          <w:sz w:val="16"/>
          <w:szCs w:val="16"/>
        </w:rPr>
        <w:t>iii</w:t>
      </w:r>
      <w:proofErr w:type="spellEnd"/>
      <w:r w:rsidRPr="00076B9A">
        <w:rPr>
          <w:sz w:val="16"/>
          <w:szCs w:val="16"/>
        </w:rPr>
        <w:t xml:space="preserve">) da Cláusula </w:t>
      </w:r>
      <w:r w:rsidRPr="00076B9A">
        <w:rPr>
          <w:sz w:val="16"/>
          <w:szCs w:val="16"/>
        </w:rPr>
        <w:fldChar w:fldCharType="begin"/>
      </w:r>
      <w:r w:rsidRPr="00076B9A">
        <w:rPr>
          <w:sz w:val="16"/>
          <w:szCs w:val="16"/>
        </w:rPr>
        <w:instrText xml:space="preserve"> REF _Ref94654912 \r \h </w:instrText>
      </w:r>
      <w:r w:rsidR="000D421C" w:rsidRPr="00076B9A">
        <w:rPr>
          <w:sz w:val="16"/>
          <w:szCs w:val="16"/>
        </w:rPr>
        <w:instrText xml:space="preserve"> \* MERGEFORMAT </w:instrText>
      </w:r>
      <w:r w:rsidRPr="00076B9A">
        <w:rPr>
          <w:sz w:val="16"/>
          <w:szCs w:val="16"/>
        </w:rPr>
      </w:r>
      <w:r w:rsidRPr="00076B9A">
        <w:rPr>
          <w:sz w:val="16"/>
          <w:szCs w:val="16"/>
        </w:rPr>
        <w:fldChar w:fldCharType="separate"/>
      </w:r>
      <w:r w:rsidR="00EB0246">
        <w:rPr>
          <w:sz w:val="16"/>
          <w:szCs w:val="16"/>
        </w:rPr>
        <w:t>10.3.3</w:t>
      </w:r>
      <w:r w:rsidRPr="00076B9A">
        <w:rPr>
          <w:sz w:val="16"/>
          <w:szCs w:val="16"/>
        </w:rPr>
        <w:fldChar w:fldCharType="end"/>
      </w:r>
      <w:r w:rsidRPr="00076B9A">
        <w:rPr>
          <w:sz w:val="16"/>
          <w:szCs w:val="16"/>
        </w:rPr>
        <w:t xml:space="preserve"> acima, confirmar ao Debenturista, com cópia para o Agente Fiduciário</w:t>
      </w:r>
      <w:r w:rsidR="0070003E" w:rsidRPr="00076B9A">
        <w:rPr>
          <w:sz w:val="16"/>
          <w:szCs w:val="16"/>
        </w:rPr>
        <w:t xml:space="preserve"> dos CRI</w:t>
      </w:r>
      <w:r w:rsidRPr="00076B9A">
        <w:rPr>
          <w:sz w:val="16"/>
          <w:szCs w:val="16"/>
        </w:rPr>
        <w:t>, a realização ou não do resgate antecipado, conforme os critérios estabelecidos no Comunicado de Oferta de Resgate Antecipado Total</w:t>
      </w:r>
      <w:r w:rsidR="00D908DC" w:rsidRPr="00076B9A">
        <w:rPr>
          <w:sz w:val="16"/>
          <w:szCs w:val="16"/>
        </w:rPr>
        <w:t>.</w:t>
      </w:r>
    </w:p>
    <w:p w14:paraId="17F17F38" w14:textId="77777777" w:rsidR="00381825" w:rsidRPr="00076B9A" w:rsidRDefault="00E725AF" w:rsidP="00957D0A">
      <w:pPr>
        <w:pStyle w:val="Level3"/>
        <w:widowControl w:val="0"/>
        <w:tabs>
          <w:tab w:val="clear" w:pos="1874"/>
        </w:tabs>
        <w:spacing w:before="140" w:after="0"/>
        <w:rPr>
          <w:sz w:val="16"/>
          <w:szCs w:val="16"/>
        </w:rPr>
      </w:pPr>
      <w:r w:rsidRPr="00076B9A">
        <w:rPr>
          <w:sz w:val="16"/>
          <w:szCs w:val="16"/>
        </w:rPr>
        <w:t>C</w:t>
      </w:r>
      <w:r w:rsidR="00176E5C" w:rsidRPr="00076B9A">
        <w:rPr>
          <w:sz w:val="16"/>
          <w:szCs w:val="16"/>
        </w:rPr>
        <w:t>aso a Emissora tenha confirmado a intenção de promover o resgate antecipado no âmbito da Oferta de Resgate Antecipado Total, o</w:t>
      </w:r>
      <w:r w:rsidR="002C1DB1" w:rsidRPr="00076B9A">
        <w:rPr>
          <w:sz w:val="16"/>
          <w:szCs w:val="16"/>
        </w:rPr>
        <w:t xml:space="preserve"> valor a ser pago ao Debenturista será </w:t>
      </w:r>
      <w:r w:rsidR="00014532" w:rsidRPr="00076B9A">
        <w:rPr>
          <w:sz w:val="16"/>
          <w:szCs w:val="16"/>
        </w:rPr>
        <w:t xml:space="preserve">proporcional às Debêntures que aderirem a Oferta de Resgate Antecipado Total e </w:t>
      </w:r>
      <w:r w:rsidR="002C1DB1" w:rsidRPr="00076B9A">
        <w:rPr>
          <w:sz w:val="16"/>
          <w:szCs w:val="16"/>
        </w:rPr>
        <w:t xml:space="preserve">equivalente </w:t>
      </w:r>
      <w:r w:rsidR="00A34430" w:rsidRPr="00076B9A">
        <w:rPr>
          <w:sz w:val="16"/>
          <w:szCs w:val="16"/>
        </w:rPr>
        <w:t>ao Valor Nominal Unitário</w:t>
      </w:r>
      <w:r w:rsidR="00BD4B8A" w:rsidRPr="00076B9A">
        <w:rPr>
          <w:sz w:val="16"/>
          <w:szCs w:val="16"/>
        </w:rPr>
        <w:t>, no caso das Debêntures CDI,</w:t>
      </w:r>
      <w:r w:rsidR="00A34430" w:rsidRPr="00076B9A">
        <w:rPr>
          <w:sz w:val="16"/>
          <w:szCs w:val="16"/>
        </w:rPr>
        <w:t xml:space="preserve"> ou </w:t>
      </w:r>
      <w:r w:rsidR="00BD4B8A" w:rsidRPr="00076B9A">
        <w:rPr>
          <w:sz w:val="16"/>
          <w:szCs w:val="16"/>
        </w:rPr>
        <w:t xml:space="preserve">ao </w:t>
      </w:r>
      <w:r w:rsidR="002C1DB1" w:rsidRPr="00076B9A">
        <w:rPr>
          <w:sz w:val="16"/>
          <w:szCs w:val="16"/>
        </w:rPr>
        <w:t>Valor Nominal Unitário</w:t>
      </w:r>
      <w:r w:rsidR="00BD4B8A" w:rsidRPr="00076B9A">
        <w:rPr>
          <w:sz w:val="16"/>
          <w:szCs w:val="16"/>
        </w:rPr>
        <w:t xml:space="preserve"> Atualizado</w:t>
      </w:r>
      <w:r w:rsidR="002C1DB1" w:rsidRPr="00076B9A">
        <w:rPr>
          <w:sz w:val="16"/>
          <w:szCs w:val="16"/>
        </w:rPr>
        <w:t>,</w:t>
      </w:r>
      <w:r w:rsidR="00BD4B8A" w:rsidRPr="00076B9A">
        <w:rPr>
          <w:sz w:val="16"/>
          <w:szCs w:val="16"/>
        </w:rPr>
        <w:t xml:space="preserve"> no caso das Debêntures IPCA</w:t>
      </w:r>
      <w:r w:rsidR="00A34430" w:rsidRPr="00076B9A">
        <w:rPr>
          <w:sz w:val="16"/>
          <w:szCs w:val="16"/>
        </w:rPr>
        <w:t xml:space="preserve">, </w:t>
      </w:r>
      <w:r w:rsidR="002C1DB1" w:rsidRPr="00076B9A">
        <w:rPr>
          <w:sz w:val="16"/>
          <w:szCs w:val="16"/>
        </w:rPr>
        <w:t xml:space="preserve">acrescido </w:t>
      </w:r>
      <w:r w:rsidR="002C1DB1" w:rsidRPr="00076B9A">
        <w:rPr>
          <w:b/>
          <w:bCs/>
          <w:sz w:val="16"/>
          <w:szCs w:val="16"/>
        </w:rPr>
        <w:t>(i</w:t>
      </w:r>
      <w:r w:rsidR="00D0713B" w:rsidRPr="00076B9A">
        <w:rPr>
          <w:b/>
          <w:bCs/>
          <w:sz w:val="16"/>
          <w:szCs w:val="16"/>
        </w:rPr>
        <w:t>)</w:t>
      </w:r>
      <w:r w:rsidR="00D0713B" w:rsidRPr="00076B9A">
        <w:rPr>
          <w:sz w:val="16"/>
          <w:szCs w:val="16"/>
        </w:rPr>
        <w:t> </w:t>
      </w:r>
      <w:r w:rsidR="002C1DB1" w:rsidRPr="00076B9A">
        <w:rPr>
          <w:sz w:val="16"/>
          <w:szCs w:val="16"/>
        </w:rPr>
        <w:t>da</w:t>
      </w:r>
      <w:r w:rsidR="00BD4B8A" w:rsidRPr="00076B9A">
        <w:rPr>
          <w:sz w:val="16"/>
          <w:szCs w:val="16"/>
        </w:rPr>
        <w:t xml:space="preserve"> respectiva</w:t>
      </w:r>
      <w:r w:rsidR="002C1DB1" w:rsidRPr="00076B9A">
        <w:rPr>
          <w:sz w:val="16"/>
          <w:szCs w:val="16"/>
        </w:rPr>
        <w:t xml:space="preserve"> Remuneração, calculada </w:t>
      </w:r>
      <w:r w:rsidR="002C1DB1" w:rsidRPr="00076B9A">
        <w:rPr>
          <w:i/>
          <w:sz w:val="16"/>
          <w:szCs w:val="16"/>
        </w:rPr>
        <w:t xml:space="preserve">pro rata </w:t>
      </w:r>
      <w:proofErr w:type="spellStart"/>
      <w:r w:rsidR="002C1DB1" w:rsidRPr="00076B9A">
        <w:rPr>
          <w:i/>
          <w:sz w:val="16"/>
          <w:szCs w:val="16"/>
        </w:rPr>
        <w:t>temporis</w:t>
      </w:r>
      <w:proofErr w:type="spellEnd"/>
      <w:r w:rsidR="002C1DB1" w:rsidRPr="00076B9A">
        <w:rPr>
          <w:sz w:val="16"/>
          <w:szCs w:val="16"/>
        </w:rPr>
        <w:t xml:space="preserve">, </w:t>
      </w:r>
      <w:r w:rsidR="00730D83" w:rsidRPr="00076B9A">
        <w:rPr>
          <w:bCs/>
          <w:sz w:val="16"/>
          <w:szCs w:val="16"/>
        </w:rPr>
        <w:t>desde a Primeira Data de Integralização ou a Data de Pagamento da Remuneração imediatamente anterior, conforme o caso, até a data do efetivo resgate,</w:t>
      </w:r>
      <w:r w:rsidR="00730D83" w:rsidRPr="00076B9A">
        <w:rPr>
          <w:sz w:val="16"/>
          <w:szCs w:val="16"/>
        </w:rPr>
        <w:t xml:space="preserve"> </w:t>
      </w:r>
      <w:r w:rsidR="002C1DB1" w:rsidRPr="00076B9A">
        <w:rPr>
          <w:sz w:val="16"/>
          <w:szCs w:val="16"/>
        </w:rPr>
        <w:t xml:space="preserve">e dos respectivos Encargos Moratórios, caso aplicáveis, e </w:t>
      </w:r>
      <w:r w:rsidR="002C1DB1" w:rsidRPr="00076B9A">
        <w:rPr>
          <w:b/>
          <w:bCs/>
          <w:sz w:val="16"/>
          <w:szCs w:val="16"/>
        </w:rPr>
        <w:t>(</w:t>
      </w:r>
      <w:proofErr w:type="spellStart"/>
      <w:r w:rsidR="002C1DB1" w:rsidRPr="00076B9A">
        <w:rPr>
          <w:b/>
          <w:bCs/>
          <w:sz w:val="16"/>
          <w:szCs w:val="16"/>
        </w:rPr>
        <w:t>ii</w:t>
      </w:r>
      <w:proofErr w:type="spellEnd"/>
      <w:r w:rsidR="00D0713B" w:rsidRPr="00076B9A">
        <w:rPr>
          <w:b/>
          <w:bCs/>
          <w:sz w:val="16"/>
          <w:szCs w:val="16"/>
        </w:rPr>
        <w:t>)</w:t>
      </w:r>
      <w:r w:rsidR="00D0713B" w:rsidRPr="00076B9A">
        <w:rPr>
          <w:sz w:val="16"/>
          <w:szCs w:val="16"/>
        </w:rPr>
        <w:t> </w:t>
      </w:r>
      <w:r w:rsidR="002C1DB1" w:rsidRPr="00076B9A">
        <w:rPr>
          <w:sz w:val="16"/>
          <w:szCs w:val="16"/>
        </w:rPr>
        <w:t xml:space="preserve">de eventual prêmio de resgate a ser oferecido ao Debenturista, a exclusivo critério da </w:t>
      </w:r>
      <w:r w:rsidR="00F75728" w:rsidRPr="00076B9A">
        <w:rPr>
          <w:sz w:val="16"/>
          <w:szCs w:val="16"/>
        </w:rPr>
        <w:t>Emissora</w:t>
      </w:r>
      <w:r w:rsidR="002C1DB1" w:rsidRPr="00076B9A">
        <w:rPr>
          <w:sz w:val="16"/>
          <w:szCs w:val="16"/>
        </w:rPr>
        <w:t>, o qual não poderá ser negativo</w:t>
      </w:r>
      <w:r w:rsidR="008C50E5" w:rsidRPr="00076B9A">
        <w:rPr>
          <w:sz w:val="16"/>
          <w:szCs w:val="16"/>
        </w:rPr>
        <w:t xml:space="preserve"> </w:t>
      </w:r>
      <w:r w:rsidR="002C1DB1" w:rsidRPr="00076B9A">
        <w:rPr>
          <w:sz w:val="16"/>
          <w:szCs w:val="16"/>
        </w:rPr>
        <w:t>(</w:t>
      </w:r>
      <w:r w:rsidR="000C68AF" w:rsidRPr="00076B9A">
        <w:rPr>
          <w:sz w:val="16"/>
          <w:szCs w:val="16"/>
        </w:rPr>
        <w:t>“</w:t>
      </w:r>
      <w:r w:rsidR="002C1DB1" w:rsidRPr="00383686">
        <w:rPr>
          <w:sz w:val="16"/>
          <w:szCs w:val="16"/>
          <w:u w:val="single"/>
        </w:rPr>
        <w:t>Preço de Oferta de Resgate</w:t>
      </w:r>
      <w:r w:rsidR="000C68AF" w:rsidRPr="00076B9A">
        <w:rPr>
          <w:sz w:val="16"/>
          <w:szCs w:val="16"/>
        </w:rPr>
        <w:t>”</w:t>
      </w:r>
      <w:r w:rsidR="002C1DB1" w:rsidRPr="00076B9A">
        <w:rPr>
          <w:sz w:val="16"/>
          <w:szCs w:val="16"/>
        </w:rPr>
        <w:t>).</w:t>
      </w:r>
    </w:p>
    <w:p w14:paraId="26AA4B02" w14:textId="77777777" w:rsidR="00381825" w:rsidRPr="00076B9A" w:rsidRDefault="007221C8" w:rsidP="00957D0A">
      <w:pPr>
        <w:pStyle w:val="Level3"/>
        <w:widowControl w:val="0"/>
        <w:tabs>
          <w:tab w:val="clear" w:pos="1874"/>
        </w:tabs>
        <w:spacing w:before="140" w:after="0"/>
        <w:ind w:left="1360" w:hanging="680"/>
        <w:rPr>
          <w:sz w:val="16"/>
          <w:szCs w:val="16"/>
        </w:rPr>
      </w:pPr>
      <w:r w:rsidRPr="00076B9A">
        <w:rPr>
          <w:sz w:val="16"/>
          <w:szCs w:val="16"/>
        </w:rPr>
        <w:t xml:space="preserve">A </w:t>
      </w:r>
      <w:r w:rsidR="0002703E" w:rsidRPr="00076B9A">
        <w:rPr>
          <w:sz w:val="16"/>
          <w:szCs w:val="16"/>
        </w:rPr>
        <w:t>Emissora</w:t>
      </w:r>
      <w:r w:rsidRPr="00076B9A">
        <w:rPr>
          <w:sz w:val="16"/>
          <w:szCs w:val="16"/>
        </w:rPr>
        <w:t xml:space="preserve"> deverá depositar na</w:t>
      </w:r>
      <w:r w:rsidR="00BD5DF7" w:rsidRPr="00076B9A">
        <w:rPr>
          <w:sz w:val="16"/>
          <w:szCs w:val="16"/>
        </w:rPr>
        <w:t xml:space="preserve"> </w:t>
      </w:r>
      <w:r w:rsidRPr="00076B9A">
        <w:rPr>
          <w:sz w:val="16"/>
          <w:szCs w:val="16"/>
        </w:rPr>
        <w:t>Conta do Patrimônio Separado, até as 12</w:t>
      </w:r>
      <w:r w:rsidR="0025761B" w:rsidRPr="00076B9A">
        <w:rPr>
          <w:sz w:val="16"/>
          <w:szCs w:val="16"/>
        </w:rPr>
        <w:t>h</w:t>
      </w:r>
      <w:r w:rsidRPr="00076B9A">
        <w:rPr>
          <w:sz w:val="16"/>
          <w:szCs w:val="16"/>
        </w:rPr>
        <w:t>00 (doze horas</w:t>
      </w:r>
      <w:r w:rsidR="0025761B" w:rsidRPr="00076B9A">
        <w:rPr>
          <w:sz w:val="16"/>
          <w:szCs w:val="16"/>
        </w:rPr>
        <w:t>)</w:t>
      </w:r>
      <w:r w:rsidRPr="00076B9A">
        <w:rPr>
          <w:sz w:val="16"/>
          <w:szCs w:val="16"/>
        </w:rPr>
        <w:t xml:space="preserve"> do Dia Útil anterior à realização do resgate antecipado das Debêntures, o montante necessário para realização do resgate antecipado dos CRI que aderirem à oferta de resgate antecipado dos CRI.</w:t>
      </w:r>
    </w:p>
    <w:p w14:paraId="6E0C4006" w14:textId="64FA1467" w:rsidR="00381825" w:rsidRPr="00076B9A" w:rsidRDefault="002C1DB1" w:rsidP="00957D0A">
      <w:pPr>
        <w:pStyle w:val="Level3"/>
        <w:widowControl w:val="0"/>
        <w:tabs>
          <w:tab w:val="clear" w:pos="1874"/>
        </w:tabs>
        <w:spacing w:before="140" w:after="0"/>
        <w:rPr>
          <w:sz w:val="16"/>
          <w:szCs w:val="16"/>
        </w:rPr>
      </w:pPr>
      <w:r w:rsidRPr="00076B9A">
        <w:rPr>
          <w:sz w:val="16"/>
          <w:szCs w:val="16"/>
        </w:rPr>
        <w:t xml:space="preserve">A </w:t>
      </w:r>
      <w:r w:rsidR="00F75728" w:rsidRPr="00076B9A">
        <w:rPr>
          <w:sz w:val="16"/>
          <w:szCs w:val="16"/>
        </w:rPr>
        <w:t>Emissora</w:t>
      </w:r>
      <w:r w:rsidRPr="00076B9A">
        <w:rPr>
          <w:sz w:val="16"/>
          <w:szCs w:val="16"/>
        </w:rPr>
        <w:t xml:space="preserve"> deverá comunicar a realização do resgate antecipado </w:t>
      </w:r>
      <w:r w:rsidR="002A497C" w:rsidRPr="00076B9A">
        <w:rPr>
          <w:sz w:val="16"/>
          <w:szCs w:val="16"/>
        </w:rPr>
        <w:t xml:space="preserve">à </w:t>
      </w:r>
      <w:proofErr w:type="spellStart"/>
      <w:r w:rsidR="002A497C" w:rsidRPr="00076B9A">
        <w:rPr>
          <w:sz w:val="16"/>
          <w:szCs w:val="16"/>
        </w:rPr>
        <w:t>Securitizadora</w:t>
      </w:r>
      <w:proofErr w:type="spellEnd"/>
      <w:r w:rsidR="00622536" w:rsidRPr="00076B9A">
        <w:rPr>
          <w:sz w:val="16"/>
          <w:szCs w:val="16"/>
        </w:rPr>
        <w:t xml:space="preserve"> </w:t>
      </w:r>
      <w:r w:rsidRPr="00076B9A">
        <w:rPr>
          <w:sz w:val="16"/>
          <w:szCs w:val="16"/>
        </w:rPr>
        <w:t xml:space="preserve">por meio de correspondência escrita, </w:t>
      </w:r>
      <w:r w:rsidR="00D51B51" w:rsidRPr="00076B9A">
        <w:rPr>
          <w:sz w:val="16"/>
          <w:szCs w:val="16"/>
        </w:rPr>
        <w:t>em conjunto com o</w:t>
      </w:r>
      <w:r w:rsidRPr="00076B9A">
        <w:rPr>
          <w:sz w:val="16"/>
          <w:szCs w:val="16"/>
        </w:rPr>
        <w:t xml:space="preserve"> </w:t>
      </w:r>
      <w:r w:rsidR="000267A1" w:rsidRPr="00076B9A">
        <w:rPr>
          <w:sz w:val="16"/>
          <w:szCs w:val="16"/>
        </w:rPr>
        <w:t>Agente Fiduciário dos CRI</w:t>
      </w:r>
      <w:r w:rsidRPr="00076B9A">
        <w:rPr>
          <w:sz w:val="16"/>
          <w:szCs w:val="16"/>
        </w:rPr>
        <w:t xml:space="preserve">, com no mínimo </w:t>
      </w:r>
      <w:r w:rsidR="00D51B51" w:rsidRPr="00076B9A">
        <w:rPr>
          <w:sz w:val="16"/>
          <w:szCs w:val="16"/>
        </w:rPr>
        <w:t>3</w:t>
      </w:r>
      <w:r w:rsidR="001011D4">
        <w:rPr>
          <w:sz w:val="16"/>
          <w:szCs w:val="16"/>
        </w:rPr>
        <w:t xml:space="preserve"> </w:t>
      </w:r>
      <w:r w:rsidRPr="00076B9A">
        <w:rPr>
          <w:sz w:val="16"/>
          <w:szCs w:val="16"/>
        </w:rPr>
        <w:t>(</w:t>
      </w:r>
      <w:r w:rsidR="00D51B51" w:rsidRPr="00076B9A">
        <w:rPr>
          <w:sz w:val="16"/>
          <w:szCs w:val="16"/>
        </w:rPr>
        <w:t>três</w:t>
      </w:r>
      <w:r w:rsidRPr="00076B9A">
        <w:rPr>
          <w:sz w:val="16"/>
          <w:szCs w:val="16"/>
        </w:rPr>
        <w:t>) Dias Úteis de antecedência contado da efetiva realização do resgate antecipado das Debêntures</w:t>
      </w:r>
      <w:r w:rsidR="003B6BE6" w:rsidRPr="00076B9A">
        <w:rPr>
          <w:sz w:val="16"/>
          <w:szCs w:val="16"/>
        </w:rPr>
        <w:t>.</w:t>
      </w:r>
    </w:p>
    <w:p w14:paraId="67011E23" w14:textId="77777777" w:rsidR="004E7D0E" w:rsidRPr="000C78F8" w:rsidRDefault="003B6BE6" w:rsidP="000C78F8">
      <w:pPr>
        <w:pStyle w:val="Level3"/>
        <w:widowControl w:val="0"/>
        <w:tabs>
          <w:tab w:val="clear" w:pos="1874"/>
        </w:tabs>
        <w:spacing w:before="140" w:after="0"/>
      </w:pPr>
      <w:r w:rsidRPr="00076B9A">
        <w:rPr>
          <w:sz w:val="16"/>
          <w:szCs w:val="16"/>
        </w:rPr>
        <w:lastRenderedPageBreak/>
        <w:t xml:space="preserve">As Debêntures resgatadas pela </w:t>
      </w:r>
      <w:r w:rsidR="00F75728" w:rsidRPr="00076B9A">
        <w:rPr>
          <w:sz w:val="16"/>
          <w:szCs w:val="16"/>
        </w:rPr>
        <w:t>Emissora</w:t>
      </w:r>
      <w:r w:rsidRPr="00076B9A">
        <w:rPr>
          <w:sz w:val="16"/>
          <w:szCs w:val="16"/>
        </w:rPr>
        <w:t xml:space="preserve"> nos termos aqui previstos deverão ser obrigatoriamente canceladas pela </w:t>
      </w:r>
      <w:r w:rsidR="00F75728" w:rsidRPr="00076B9A">
        <w:rPr>
          <w:sz w:val="16"/>
          <w:szCs w:val="16"/>
        </w:rPr>
        <w:t>Emissora</w:t>
      </w:r>
      <w:r w:rsidRPr="00076B9A">
        <w:rPr>
          <w:sz w:val="16"/>
          <w:szCs w:val="16"/>
        </w:rPr>
        <w:t>.</w:t>
      </w:r>
    </w:p>
    <w:p w14:paraId="30EE1D93" w14:textId="77777777" w:rsidR="00160088" w:rsidRPr="00076B9A" w:rsidRDefault="00160088" w:rsidP="00957D0A">
      <w:pPr>
        <w:pStyle w:val="Level2"/>
        <w:widowControl w:val="0"/>
        <w:spacing w:before="140" w:after="0"/>
        <w:rPr>
          <w:b/>
          <w:sz w:val="16"/>
          <w:szCs w:val="16"/>
        </w:rPr>
      </w:pPr>
      <w:bookmarkStart w:id="220" w:name="_Ref94078552"/>
      <w:r w:rsidRPr="00076B9A">
        <w:rPr>
          <w:b/>
          <w:sz w:val="16"/>
          <w:szCs w:val="16"/>
        </w:rPr>
        <w:t>Amortização Extraordinária Facultativa</w:t>
      </w:r>
      <w:bookmarkEnd w:id="220"/>
    </w:p>
    <w:p w14:paraId="39F169B8" w14:textId="77777777" w:rsidR="008C296B" w:rsidRPr="00076B9A" w:rsidRDefault="0079443B" w:rsidP="00957D0A">
      <w:pPr>
        <w:pStyle w:val="Level3"/>
        <w:widowControl w:val="0"/>
        <w:tabs>
          <w:tab w:val="clear" w:pos="1874"/>
        </w:tabs>
        <w:spacing w:before="140" w:after="0"/>
        <w:rPr>
          <w:sz w:val="16"/>
          <w:szCs w:val="16"/>
        </w:rPr>
      </w:pPr>
      <w:bookmarkStart w:id="221" w:name="_Ref94082687"/>
      <w:bookmarkStart w:id="222" w:name="_Hlk95212314"/>
      <w:r w:rsidRPr="00076B9A">
        <w:rPr>
          <w:sz w:val="16"/>
          <w:szCs w:val="16"/>
        </w:rPr>
        <w:t>A Emissora não poderá realizar a amortização extraordinária facultativa das Debêntures</w:t>
      </w:r>
      <w:bookmarkEnd w:id="221"/>
      <w:bookmarkEnd w:id="222"/>
      <w:r w:rsidRPr="00076B9A">
        <w:rPr>
          <w:sz w:val="16"/>
          <w:szCs w:val="16"/>
        </w:rPr>
        <w:t>.</w:t>
      </w:r>
    </w:p>
    <w:p w14:paraId="742890FD" w14:textId="44A37D85" w:rsidR="00FE3A60" w:rsidRDefault="00FE3A60" w:rsidP="00FE3A60">
      <w:pPr>
        <w:pStyle w:val="Level2"/>
        <w:widowControl w:val="0"/>
        <w:spacing w:before="140" w:after="0"/>
        <w:rPr>
          <w:b/>
          <w:sz w:val="16"/>
          <w:szCs w:val="16"/>
        </w:rPr>
      </w:pPr>
      <w:r w:rsidRPr="00076B9A">
        <w:rPr>
          <w:b/>
          <w:sz w:val="16"/>
          <w:szCs w:val="16"/>
        </w:rPr>
        <w:t xml:space="preserve">Amortização Extraordinária </w:t>
      </w:r>
      <w:r>
        <w:rPr>
          <w:b/>
          <w:sz w:val="16"/>
          <w:szCs w:val="16"/>
        </w:rPr>
        <w:t>Obrigatória</w:t>
      </w:r>
    </w:p>
    <w:p w14:paraId="57D249F3" w14:textId="046B348A" w:rsidR="00FE3A60" w:rsidRPr="00904403" w:rsidRDefault="00FE3A60" w:rsidP="00904403">
      <w:pPr>
        <w:pStyle w:val="Level3"/>
        <w:widowControl w:val="0"/>
        <w:tabs>
          <w:tab w:val="clear" w:pos="1874"/>
        </w:tabs>
        <w:spacing w:before="140" w:after="0"/>
        <w:rPr>
          <w:sz w:val="16"/>
          <w:szCs w:val="16"/>
        </w:rPr>
      </w:pPr>
      <w:r w:rsidRPr="00904403">
        <w:rPr>
          <w:sz w:val="16"/>
          <w:szCs w:val="16"/>
        </w:rPr>
        <w:t>Na</w:t>
      </w:r>
      <w:r w:rsidRPr="00010D7A">
        <w:rPr>
          <w:sz w:val="16"/>
          <w:szCs w:val="16"/>
        </w:rPr>
        <w:t xml:space="preserve"> hipótese de haver rescisão dos </w:t>
      </w:r>
      <w:r w:rsidRPr="00904403">
        <w:rPr>
          <w:sz w:val="16"/>
          <w:szCs w:val="16"/>
        </w:rPr>
        <w:t xml:space="preserve">Contratos de Locação e a Emissora não possuir novos </w:t>
      </w:r>
      <w:r w:rsidRPr="00E90FCF">
        <w:rPr>
          <w:sz w:val="16"/>
          <w:szCs w:val="16"/>
        </w:rPr>
        <w:t>Contratos de Locação</w:t>
      </w:r>
      <w:r w:rsidRPr="00010D7A">
        <w:rPr>
          <w:sz w:val="16"/>
          <w:szCs w:val="16"/>
        </w:rPr>
        <w:t xml:space="preserve"> </w:t>
      </w:r>
      <w:r w:rsidRPr="00904403">
        <w:rPr>
          <w:sz w:val="16"/>
          <w:szCs w:val="16"/>
        </w:rPr>
        <w:t xml:space="preserve">que atendam aos critérios legais e previstos na </w:t>
      </w:r>
      <w:r>
        <w:rPr>
          <w:sz w:val="16"/>
          <w:szCs w:val="16"/>
        </w:rPr>
        <w:t xml:space="preserve">Cláusula </w:t>
      </w:r>
      <w:r>
        <w:rPr>
          <w:sz w:val="16"/>
          <w:szCs w:val="16"/>
        </w:rPr>
        <w:fldChar w:fldCharType="begin"/>
      </w:r>
      <w:r>
        <w:rPr>
          <w:sz w:val="16"/>
          <w:szCs w:val="16"/>
        </w:rPr>
        <w:instrText xml:space="preserve"> REF _Ref116067500 \r \h </w:instrText>
      </w:r>
      <w:r>
        <w:rPr>
          <w:sz w:val="16"/>
          <w:szCs w:val="16"/>
        </w:rPr>
      </w:r>
      <w:r>
        <w:rPr>
          <w:sz w:val="16"/>
          <w:szCs w:val="16"/>
        </w:rPr>
        <w:fldChar w:fldCharType="separate"/>
      </w:r>
      <w:r w:rsidR="00EB0246">
        <w:rPr>
          <w:sz w:val="16"/>
          <w:szCs w:val="16"/>
        </w:rPr>
        <w:t>6.2</w:t>
      </w:r>
      <w:r>
        <w:rPr>
          <w:sz w:val="16"/>
          <w:szCs w:val="16"/>
        </w:rPr>
        <w:fldChar w:fldCharType="end"/>
      </w:r>
      <w:r>
        <w:rPr>
          <w:sz w:val="16"/>
          <w:szCs w:val="16"/>
        </w:rPr>
        <w:t xml:space="preserve"> da </w:t>
      </w:r>
      <w:r w:rsidRPr="00904403">
        <w:rPr>
          <w:sz w:val="16"/>
          <w:szCs w:val="16"/>
        </w:rPr>
        <w:t xml:space="preserve">presente </w:t>
      </w:r>
      <w:r w:rsidRPr="00076B9A">
        <w:rPr>
          <w:sz w:val="16"/>
          <w:szCs w:val="16"/>
        </w:rPr>
        <w:t xml:space="preserve">Escritura de Emissão de Debêntures </w:t>
      </w:r>
      <w:r w:rsidRPr="00904403">
        <w:rPr>
          <w:sz w:val="16"/>
          <w:szCs w:val="16"/>
        </w:rPr>
        <w:t xml:space="preserve">para </w:t>
      </w:r>
      <w:del w:id="223" w:author="Bianca Galdino" w:date="2022-10-19T13:49:00Z">
        <w:r w:rsidRPr="00904403" w:rsidDel="00FF5EF7">
          <w:rPr>
            <w:sz w:val="16"/>
            <w:szCs w:val="16"/>
          </w:rPr>
          <w:delText xml:space="preserve">substituir </w:delText>
        </w:r>
      </w:del>
      <w:ins w:id="224" w:author="Bianca Galdino" w:date="2022-10-19T13:49:00Z">
        <w:r w:rsidR="00FF5EF7">
          <w:rPr>
            <w:sz w:val="16"/>
            <w:szCs w:val="16"/>
          </w:rPr>
          <w:t>inclusão de novos</w:t>
        </w:r>
      </w:ins>
      <w:del w:id="225" w:author="Bianca Galdino" w:date="2022-10-19T13:49:00Z">
        <w:r w:rsidRPr="00904403" w:rsidDel="00FF5EF7">
          <w:rPr>
            <w:sz w:val="16"/>
            <w:szCs w:val="16"/>
          </w:rPr>
          <w:delText>os</w:delText>
        </w:r>
      </w:del>
      <w:r w:rsidRPr="00904403">
        <w:rPr>
          <w:sz w:val="16"/>
          <w:szCs w:val="16"/>
        </w:rPr>
        <w:t xml:space="preserve"> </w:t>
      </w:r>
      <w:r w:rsidRPr="00E90FCF">
        <w:rPr>
          <w:sz w:val="16"/>
          <w:szCs w:val="16"/>
        </w:rPr>
        <w:t xml:space="preserve">Contratos de Locação </w:t>
      </w:r>
      <w:ins w:id="226" w:author="Bianca Galdino" w:date="2022-10-19T13:49:00Z">
        <w:r w:rsidR="00FF5EF7">
          <w:rPr>
            <w:sz w:val="16"/>
            <w:szCs w:val="16"/>
          </w:rPr>
          <w:t>em r</w:t>
        </w:r>
      </w:ins>
      <w:ins w:id="227" w:author="Bianca Galdino" w:date="2022-10-19T13:50:00Z">
        <w:r w:rsidR="00FF5EF7">
          <w:rPr>
            <w:sz w:val="16"/>
            <w:szCs w:val="16"/>
          </w:rPr>
          <w:t>a</w:t>
        </w:r>
      </w:ins>
      <w:ins w:id="228" w:author="Bianca Galdino" w:date="2022-10-19T13:49:00Z">
        <w:r w:rsidR="00FF5EF7">
          <w:rPr>
            <w:sz w:val="16"/>
            <w:szCs w:val="16"/>
          </w:rPr>
          <w:t xml:space="preserve">zão dos </w:t>
        </w:r>
      </w:ins>
      <w:ins w:id="229" w:author="Bianca Galdino" w:date="2022-10-19T13:50:00Z">
        <w:r w:rsidR="00FF5EF7" w:rsidRPr="00E90FCF">
          <w:rPr>
            <w:sz w:val="16"/>
            <w:szCs w:val="16"/>
          </w:rPr>
          <w:t xml:space="preserve">Contratos de Locação </w:t>
        </w:r>
      </w:ins>
      <w:r w:rsidRPr="00904403">
        <w:rPr>
          <w:sz w:val="16"/>
          <w:szCs w:val="16"/>
        </w:rPr>
        <w:t>rescindidos, a Emissora deverá realizar a Amortização Extraordinári</w:t>
      </w:r>
      <w:r w:rsidRPr="00010D7A">
        <w:rPr>
          <w:sz w:val="16"/>
          <w:szCs w:val="16"/>
        </w:rPr>
        <w:t>a Obrigatória das Deb</w:t>
      </w:r>
      <w:r>
        <w:rPr>
          <w:sz w:val="16"/>
          <w:szCs w:val="16"/>
        </w:rPr>
        <w:t xml:space="preserve">êntures </w:t>
      </w:r>
      <w:r w:rsidRPr="00904403">
        <w:rPr>
          <w:sz w:val="16"/>
          <w:szCs w:val="16"/>
        </w:rPr>
        <w:t xml:space="preserve">em montante suficiente </w:t>
      </w:r>
      <w:ins w:id="230" w:author="Bianca Galdino" w:date="2022-10-19T13:50:00Z">
        <w:r w:rsidR="00FF5EF7">
          <w:rPr>
            <w:sz w:val="16"/>
            <w:szCs w:val="16"/>
          </w:rPr>
          <w:t>aos [</w:t>
        </w:r>
        <w:r w:rsidR="00FF5EF7" w:rsidRPr="00E90FCF">
          <w:rPr>
            <w:sz w:val="16"/>
            <w:szCs w:val="16"/>
          </w:rPr>
          <w:t xml:space="preserve">Contratos de Locação </w:t>
        </w:r>
        <w:r w:rsidR="00FF5EF7" w:rsidRPr="00904403">
          <w:rPr>
            <w:sz w:val="16"/>
            <w:szCs w:val="16"/>
          </w:rPr>
          <w:t>rescindidos</w:t>
        </w:r>
        <w:r w:rsidR="00FF5EF7">
          <w:rPr>
            <w:sz w:val="16"/>
            <w:szCs w:val="16"/>
          </w:rPr>
          <w:t xml:space="preserve">] </w:t>
        </w:r>
      </w:ins>
      <w:r w:rsidRPr="00904403">
        <w:rPr>
          <w:sz w:val="16"/>
          <w:szCs w:val="16"/>
        </w:rPr>
        <w:t xml:space="preserve">para que após a efetiva realização da Amortização Extraordinária Obrigatória, o saldo devedor das </w:t>
      </w:r>
      <w:r>
        <w:rPr>
          <w:sz w:val="16"/>
          <w:szCs w:val="16"/>
        </w:rPr>
        <w:t xml:space="preserve">Debêntures </w:t>
      </w:r>
      <w:r w:rsidRPr="00904403">
        <w:rPr>
          <w:sz w:val="16"/>
          <w:szCs w:val="16"/>
        </w:rPr>
        <w:t>volte a correspo</w:t>
      </w:r>
      <w:r w:rsidRPr="00010D7A">
        <w:rPr>
          <w:sz w:val="16"/>
          <w:szCs w:val="16"/>
        </w:rPr>
        <w:t>nder ao saldo devedor dos CRI (</w:t>
      </w:r>
      <w:r>
        <w:rPr>
          <w:sz w:val="16"/>
          <w:szCs w:val="16"/>
        </w:rPr>
        <w:t>“</w:t>
      </w:r>
      <w:r w:rsidRPr="00904403">
        <w:rPr>
          <w:sz w:val="16"/>
          <w:szCs w:val="16"/>
          <w:u w:val="single"/>
        </w:rPr>
        <w:t>Amortização Extraordinária Obrigatória</w:t>
      </w:r>
      <w:r>
        <w:rPr>
          <w:sz w:val="16"/>
          <w:szCs w:val="16"/>
        </w:rPr>
        <w:t>”</w:t>
      </w:r>
      <w:r w:rsidRPr="00904403">
        <w:rPr>
          <w:sz w:val="16"/>
          <w:szCs w:val="16"/>
        </w:rPr>
        <w:t>).</w:t>
      </w:r>
      <w:ins w:id="231" w:author="Bianca Galdino" w:date="2022-10-19T13:51:00Z">
        <w:r w:rsidR="00FF5EF7">
          <w:rPr>
            <w:sz w:val="16"/>
            <w:szCs w:val="16"/>
          </w:rPr>
          <w:t xml:space="preserve"> [nota </w:t>
        </w:r>
        <w:proofErr w:type="spellStart"/>
        <w:r w:rsidR="00FF5EF7">
          <w:rPr>
            <w:sz w:val="16"/>
            <w:szCs w:val="16"/>
          </w:rPr>
          <w:t>ot</w:t>
        </w:r>
        <w:proofErr w:type="spellEnd"/>
        <w:r w:rsidR="00FF5EF7">
          <w:rPr>
            <w:sz w:val="16"/>
            <w:szCs w:val="16"/>
          </w:rPr>
          <w:t>: seria isso?]</w:t>
        </w:r>
      </w:ins>
    </w:p>
    <w:p w14:paraId="7A2E719D" w14:textId="3BB42EE4" w:rsidR="00FE3A60" w:rsidRPr="00785E2D" w:rsidRDefault="00FE3A60" w:rsidP="00785E2D">
      <w:pPr>
        <w:pStyle w:val="Level3"/>
        <w:widowControl w:val="0"/>
        <w:tabs>
          <w:tab w:val="clear" w:pos="1874"/>
        </w:tabs>
        <w:spacing w:before="140" w:after="0"/>
        <w:rPr>
          <w:sz w:val="16"/>
          <w:szCs w:val="16"/>
        </w:rPr>
      </w:pPr>
      <w:bookmarkStart w:id="232" w:name="_Hlk116064238"/>
      <w:r w:rsidRPr="00904403">
        <w:rPr>
          <w:sz w:val="16"/>
          <w:szCs w:val="16"/>
        </w:rPr>
        <w:t>A Amortização Extraordinária Obrigatória será realizada media</w:t>
      </w:r>
      <w:r w:rsidR="00320E90" w:rsidRPr="00010D7A">
        <w:rPr>
          <w:sz w:val="16"/>
          <w:szCs w:val="16"/>
        </w:rPr>
        <w:t>nte o pagamento, na respectiva d</w:t>
      </w:r>
      <w:r w:rsidRPr="00904403">
        <w:rPr>
          <w:sz w:val="16"/>
          <w:szCs w:val="16"/>
        </w:rPr>
        <w:t xml:space="preserve">ata da Amortização Extraordinária Obrigatória do saldo do </w:t>
      </w:r>
      <w:r w:rsidRPr="00076B9A">
        <w:rPr>
          <w:sz w:val="16"/>
          <w:szCs w:val="16"/>
        </w:rPr>
        <w:t xml:space="preserve">ao Valor Nominal Unitário, no caso das Debêntures CDI, ou ao Valor Nominal Unitário Atualizado, no caso das Debêntures IPCA, acrescido </w:t>
      </w:r>
      <w:r w:rsidRPr="00076B9A">
        <w:rPr>
          <w:b/>
          <w:bCs/>
          <w:sz w:val="16"/>
          <w:szCs w:val="16"/>
        </w:rPr>
        <w:t>(i)</w:t>
      </w:r>
      <w:r w:rsidRPr="00076B9A">
        <w:rPr>
          <w:sz w:val="16"/>
          <w:szCs w:val="16"/>
        </w:rPr>
        <w:t xml:space="preserve"> da respectiva Remuneração, calculada </w:t>
      </w:r>
      <w:r w:rsidRPr="00076B9A">
        <w:rPr>
          <w:i/>
          <w:sz w:val="16"/>
          <w:szCs w:val="16"/>
        </w:rPr>
        <w:t xml:space="preserve">pro rata </w:t>
      </w:r>
      <w:proofErr w:type="spellStart"/>
      <w:r w:rsidRPr="00076B9A">
        <w:rPr>
          <w:i/>
          <w:sz w:val="16"/>
          <w:szCs w:val="16"/>
        </w:rPr>
        <w:t>temporis</w:t>
      </w:r>
      <w:proofErr w:type="spellEnd"/>
      <w:r w:rsidRPr="00076B9A">
        <w:rPr>
          <w:sz w:val="16"/>
          <w:szCs w:val="16"/>
        </w:rPr>
        <w:t xml:space="preserve">, </w:t>
      </w:r>
      <w:r w:rsidRPr="00076B9A">
        <w:rPr>
          <w:bCs/>
          <w:sz w:val="16"/>
          <w:szCs w:val="16"/>
        </w:rPr>
        <w:t>desde a Primeira Data de Integralização ou a Data de Pagamen</w:t>
      </w:r>
      <w:r w:rsidRPr="00785E2D">
        <w:rPr>
          <w:bCs/>
          <w:sz w:val="16"/>
          <w:szCs w:val="16"/>
        </w:rPr>
        <w:t>to da Remuneração imediatamente anterior, conforme o caso, até a data do efetivo resgate,</w:t>
      </w:r>
      <w:r w:rsidRPr="00785E2D">
        <w:rPr>
          <w:sz w:val="16"/>
          <w:szCs w:val="16"/>
        </w:rPr>
        <w:t xml:space="preserve"> e dos respectivos Encargos Moratórios, caso aplicáveis, proporcionalmente à quantidade das Debêntures que serão objeto da Amortização Extraordinária Obrigatória (“</w:t>
      </w:r>
      <w:r w:rsidRPr="00785E2D">
        <w:rPr>
          <w:sz w:val="16"/>
          <w:szCs w:val="16"/>
          <w:u w:val="single"/>
        </w:rPr>
        <w:t>Valor da Amortização Extraordinária Obrigatória</w:t>
      </w:r>
      <w:r w:rsidRPr="00785E2D">
        <w:rPr>
          <w:sz w:val="16"/>
          <w:szCs w:val="16"/>
        </w:rPr>
        <w:t>”).</w:t>
      </w:r>
      <w:bookmarkEnd w:id="232"/>
    </w:p>
    <w:p w14:paraId="03781301" w14:textId="2A1FB884" w:rsidR="00331F4C" w:rsidRPr="00785E2D" w:rsidRDefault="00320E90" w:rsidP="00785E2D">
      <w:pPr>
        <w:pStyle w:val="Level3"/>
        <w:widowControl w:val="0"/>
        <w:tabs>
          <w:tab w:val="clear" w:pos="1874"/>
        </w:tabs>
        <w:spacing w:before="140" w:after="0"/>
        <w:rPr>
          <w:sz w:val="16"/>
          <w:szCs w:val="16"/>
        </w:rPr>
      </w:pPr>
      <w:r w:rsidRPr="00785E2D">
        <w:rPr>
          <w:sz w:val="16"/>
          <w:szCs w:val="16"/>
        </w:rPr>
        <w:t>Por ocasião do Amortização Extraordinária Obrigatória</w:t>
      </w:r>
      <w:r w:rsidR="00107878" w:rsidRPr="00785E2D">
        <w:rPr>
          <w:sz w:val="16"/>
          <w:szCs w:val="16"/>
        </w:rPr>
        <w:t xml:space="preserve"> das Debêntures IPCA</w:t>
      </w:r>
      <w:r w:rsidRPr="00785E2D">
        <w:rPr>
          <w:sz w:val="16"/>
          <w:szCs w:val="16"/>
        </w:rPr>
        <w:t>, a Emissora deverá realizar o pagamento de prêmio, que incidirá sobre o Valor da Amortização Extraordinária Obrigatória, apenas para as Debêntures IPCA, da seguinte forma:</w:t>
      </w:r>
      <w:bookmarkStart w:id="233" w:name="_Ref531792666"/>
    </w:p>
    <w:p w14:paraId="14486A03" w14:textId="760D458A" w:rsidR="00331F4C" w:rsidRPr="00785E2D" w:rsidRDefault="00331F4C" w:rsidP="00785E2D">
      <w:pPr>
        <w:pStyle w:val="Level4"/>
        <w:spacing w:before="140" w:after="0"/>
        <w:rPr>
          <w:rFonts w:cs="Arial"/>
          <w:sz w:val="16"/>
          <w:szCs w:val="16"/>
        </w:rPr>
      </w:pPr>
      <w:r w:rsidRPr="00785E2D">
        <w:rPr>
          <w:rFonts w:cs="Arial"/>
          <w:sz w:val="16"/>
          <w:szCs w:val="16"/>
        </w:rPr>
        <w:t>valor presente da soma dos valores remanescentes de pagamento de amortização do Valor Nominal Unitário Atualizado das Debêntures IPCA e da Remuneração das Debêntures IPCA, utilizando como taxa de desconto a taxa interna de retorno após inflação do Título Público Tesouro IPCA+ com juros semestrais com vencimento em</w:t>
      </w:r>
      <w:r w:rsidR="00107878" w:rsidRPr="00785E2D">
        <w:rPr>
          <w:rFonts w:cs="Arial"/>
          <w:sz w:val="16"/>
          <w:szCs w:val="16"/>
        </w:rPr>
        <w:t xml:space="preserve"> 15</w:t>
      </w:r>
      <w:r w:rsidRPr="00785E2D">
        <w:rPr>
          <w:rFonts w:cs="Arial"/>
          <w:sz w:val="16"/>
          <w:szCs w:val="16"/>
        </w:rPr>
        <w:t xml:space="preserve"> de </w:t>
      </w:r>
      <w:r w:rsidR="00107878" w:rsidRPr="00785E2D">
        <w:rPr>
          <w:rFonts w:cs="Arial"/>
          <w:sz w:val="16"/>
          <w:szCs w:val="16"/>
        </w:rPr>
        <w:t>agosto</w:t>
      </w:r>
      <w:r w:rsidRPr="00785E2D">
        <w:rPr>
          <w:rFonts w:cs="Arial"/>
          <w:sz w:val="16"/>
          <w:szCs w:val="16"/>
        </w:rPr>
        <w:t xml:space="preserve"> de </w:t>
      </w:r>
      <w:r w:rsidR="00107878" w:rsidRPr="00785E2D">
        <w:rPr>
          <w:rFonts w:cs="Arial"/>
          <w:sz w:val="16"/>
          <w:szCs w:val="16"/>
        </w:rPr>
        <w:t>2028</w:t>
      </w:r>
      <w:r w:rsidRPr="00785E2D">
        <w:rPr>
          <w:rFonts w:cs="Arial"/>
          <w:sz w:val="16"/>
          <w:szCs w:val="16"/>
        </w:rPr>
        <w:t xml:space="preserve"> ("</w:t>
      </w:r>
      <w:r w:rsidRPr="00785E2D">
        <w:rPr>
          <w:rFonts w:cs="Arial"/>
          <w:sz w:val="16"/>
          <w:szCs w:val="16"/>
          <w:u w:val="single"/>
        </w:rPr>
        <w:t>NTNB</w:t>
      </w:r>
      <w:r w:rsidR="00107878" w:rsidRPr="00785E2D">
        <w:rPr>
          <w:rFonts w:cs="Arial"/>
          <w:sz w:val="16"/>
          <w:szCs w:val="16"/>
          <w:u w:val="single"/>
        </w:rPr>
        <w:t xml:space="preserve"> 28</w:t>
      </w:r>
      <w:r w:rsidRPr="00785E2D">
        <w:rPr>
          <w:rFonts w:cs="Arial"/>
          <w:sz w:val="16"/>
          <w:szCs w:val="16"/>
        </w:rPr>
        <w:t xml:space="preserve">"), ou, na sua ausência, Tesouro IPCA + com juros Semestrais, com </w:t>
      </w:r>
      <w:proofErr w:type="spellStart"/>
      <w:r w:rsidRPr="00785E2D">
        <w:rPr>
          <w:rFonts w:cs="Arial"/>
          <w:sz w:val="16"/>
          <w:szCs w:val="16"/>
        </w:rPr>
        <w:t>Duration</w:t>
      </w:r>
      <w:proofErr w:type="spellEnd"/>
      <w:r w:rsidRPr="00785E2D">
        <w:rPr>
          <w:rFonts w:cs="Arial"/>
          <w:sz w:val="16"/>
          <w:szCs w:val="16"/>
        </w:rPr>
        <w:t xml:space="preserve"> (conforme abaixo definida) aproximada equivalente à </w:t>
      </w:r>
      <w:proofErr w:type="spellStart"/>
      <w:r w:rsidRPr="00785E2D">
        <w:rPr>
          <w:rFonts w:cs="Arial"/>
          <w:sz w:val="16"/>
          <w:szCs w:val="16"/>
        </w:rPr>
        <w:t>Duration</w:t>
      </w:r>
      <w:proofErr w:type="spellEnd"/>
      <w:r w:rsidRPr="00785E2D">
        <w:rPr>
          <w:rFonts w:cs="Arial"/>
          <w:sz w:val="16"/>
          <w:szCs w:val="16"/>
        </w:rPr>
        <w:t xml:space="preserve"> remanescente das </w:t>
      </w:r>
      <w:r w:rsidR="00107878" w:rsidRPr="00785E2D">
        <w:rPr>
          <w:rFonts w:cs="Arial"/>
          <w:sz w:val="16"/>
          <w:szCs w:val="16"/>
        </w:rPr>
        <w:t xml:space="preserve">Debêntures IPCA </w:t>
      </w:r>
      <w:r w:rsidRPr="00785E2D">
        <w:rPr>
          <w:rFonts w:cs="Arial"/>
          <w:sz w:val="16"/>
          <w:szCs w:val="16"/>
        </w:rPr>
        <w:t>na data da recompra, conforme cotação indicativa divulgada pela ANBIMA em sua página na rede mundial de computadores (</w:t>
      </w:r>
      <w:proofErr w:type="spellStart"/>
      <w:r w:rsidRPr="00785E2D">
        <w:rPr>
          <w:rFonts w:cs="Arial"/>
          <w:sz w:val="16"/>
          <w:szCs w:val="16"/>
        </w:rPr>
        <w:t>htttp</w:t>
      </w:r>
      <w:proofErr w:type="spellEnd"/>
      <w:r w:rsidRPr="00785E2D">
        <w:rPr>
          <w:rFonts w:cs="Arial"/>
          <w:sz w:val="16"/>
          <w:szCs w:val="16"/>
        </w:rPr>
        <w:t xml:space="preserve">://www.anbima.com.br), apurada no Dia Útil imediatamente anterior à data da recompra, calculado conforme fórmula abaixo, acrescido do spread das Debêntures IPCA apurado no Procedimento de </w:t>
      </w:r>
      <w:proofErr w:type="spellStart"/>
      <w:r w:rsidRPr="00785E2D">
        <w:rPr>
          <w:rFonts w:cs="Arial"/>
          <w:i/>
          <w:sz w:val="16"/>
          <w:szCs w:val="16"/>
        </w:rPr>
        <w:t>Bookbuilding</w:t>
      </w:r>
      <w:proofErr w:type="spellEnd"/>
      <w:r w:rsidRPr="00785E2D">
        <w:rPr>
          <w:rFonts w:cs="Arial"/>
          <w:sz w:val="16"/>
          <w:szCs w:val="16"/>
        </w:rPr>
        <w:t xml:space="preserve">, decrescido do prêmio de recompra, conforme fórmula abaixo, e somado aos Encargos Moratórios: </w:t>
      </w:r>
      <w:bookmarkEnd w:id="233"/>
    </w:p>
    <w:p w14:paraId="5DFDA73B" w14:textId="77777777" w:rsidR="00331F4C" w:rsidRPr="00785E2D" w:rsidRDefault="00331F4C" w:rsidP="00785E2D">
      <w:pPr>
        <w:spacing w:before="140" w:line="290" w:lineRule="auto"/>
        <w:ind w:left="1224"/>
        <w:rPr>
          <w:rFonts w:cs="Arial"/>
          <w:bCs/>
          <w:sz w:val="16"/>
          <w:szCs w:val="16"/>
        </w:rPr>
      </w:pPr>
      <m:oMathPara>
        <m:oMath>
          <m:r>
            <w:rPr>
              <w:rFonts w:ascii="Cambria Math" w:hAnsi="Cambria Math" w:cs="Arial"/>
              <w:sz w:val="16"/>
              <w:szCs w:val="16"/>
              <w:lang w:val="pt-PT"/>
            </w:rPr>
            <m:t>VP</m:t>
          </m:r>
          <m:r>
            <m:rPr>
              <m:sty m:val="p"/>
            </m:rPr>
            <w:rPr>
              <w:rFonts w:ascii="Cambria Math" w:hAnsi="Cambria Math" w:cs="Arial"/>
              <w:sz w:val="16"/>
              <w:szCs w:val="16"/>
              <w:lang w:val="pt-PT"/>
            </w:rPr>
            <m:t>=</m:t>
          </m:r>
          <m:nary>
            <m:naryPr>
              <m:chr m:val="∑"/>
              <m:limLoc m:val="undOvr"/>
              <m:ctrlPr>
                <w:rPr>
                  <w:rFonts w:ascii="Cambria Math" w:hAnsi="Cambria Math" w:cs="Arial"/>
                  <w:bCs/>
                  <w:sz w:val="16"/>
                  <w:szCs w:val="16"/>
                  <w:lang w:val="pt-PT"/>
                </w:rPr>
              </m:ctrlPr>
            </m:naryPr>
            <m:sub>
              <m:r>
                <w:rPr>
                  <w:rFonts w:ascii="Cambria Math" w:hAnsi="Cambria Math" w:cs="Arial"/>
                  <w:sz w:val="16"/>
                  <w:szCs w:val="16"/>
                  <w:lang w:val="pt-PT"/>
                </w:rPr>
                <m:t>k</m:t>
              </m:r>
              <m:r>
                <m:rPr>
                  <m:sty m:val="p"/>
                </m:rPr>
                <w:rPr>
                  <w:rFonts w:ascii="Cambria Math" w:hAnsi="Cambria Math" w:cs="Arial"/>
                  <w:sz w:val="16"/>
                  <w:szCs w:val="16"/>
                  <w:lang w:val="pt-PT"/>
                </w:rPr>
                <m:t>=1</m:t>
              </m:r>
            </m:sub>
            <m:sup>
              <m:r>
                <w:rPr>
                  <w:rFonts w:ascii="Cambria Math" w:hAnsi="Cambria Math" w:cs="Arial"/>
                  <w:sz w:val="16"/>
                  <w:szCs w:val="16"/>
                  <w:lang w:val="pt-PT"/>
                </w:rPr>
                <m:t>n</m:t>
              </m:r>
            </m:sup>
            <m:e>
              <m:d>
                <m:dPr>
                  <m:ctrlPr>
                    <w:rPr>
                      <w:rFonts w:ascii="Cambria Math" w:hAnsi="Cambria Math" w:cs="Arial"/>
                      <w:bCs/>
                      <w:sz w:val="16"/>
                      <w:szCs w:val="16"/>
                      <w:lang w:val="pt-PT"/>
                    </w:rPr>
                  </m:ctrlPr>
                </m:dPr>
                <m:e>
                  <m:f>
                    <m:fPr>
                      <m:ctrlPr>
                        <w:rPr>
                          <w:rFonts w:ascii="Cambria Math" w:hAnsi="Cambria Math" w:cs="Arial"/>
                          <w:bCs/>
                          <w:sz w:val="16"/>
                          <w:szCs w:val="16"/>
                          <w:lang w:val="pt-PT"/>
                        </w:rPr>
                      </m:ctrlPr>
                    </m:fPr>
                    <m:num>
                      <m:sSub>
                        <m:sSubPr>
                          <m:ctrlPr>
                            <w:rPr>
                              <w:rFonts w:ascii="Cambria Math" w:hAnsi="Cambria Math" w:cs="Arial"/>
                              <w:bCs/>
                              <w:i/>
                              <w:sz w:val="16"/>
                              <w:szCs w:val="16"/>
                              <w:lang w:val="pt-PT"/>
                            </w:rPr>
                          </m:ctrlPr>
                        </m:sSubPr>
                        <m:e>
                          <m:r>
                            <w:rPr>
                              <w:rFonts w:ascii="Cambria Math" w:hAnsi="Cambria Math" w:cs="Arial"/>
                              <w:sz w:val="16"/>
                              <w:szCs w:val="16"/>
                              <w:lang w:val="pt-PT"/>
                            </w:rPr>
                            <m:t>VNE</m:t>
                          </m:r>
                        </m:e>
                        <m:sub>
                          <m:r>
                            <w:rPr>
                              <w:rFonts w:ascii="Cambria Math" w:hAnsi="Cambria Math" w:cs="Arial"/>
                              <w:sz w:val="16"/>
                              <w:szCs w:val="16"/>
                              <w:lang w:val="pt-PT"/>
                            </w:rPr>
                            <m:t>k</m:t>
                          </m:r>
                        </m:sub>
                      </m:sSub>
                    </m:num>
                    <m:den>
                      <m:sSub>
                        <m:sSubPr>
                          <m:ctrlPr>
                            <w:rPr>
                              <w:rFonts w:ascii="Cambria Math" w:hAnsi="Cambria Math" w:cs="Arial"/>
                              <w:bCs/>
                              <w:i/>
                              <w:sz w:val="16"/>
                              <w:szCs w:val="16"/>
                              <w:lang w:val="pt-PT"/>
                            </w:rPr>
                          </m:ctrlPr>
                        </m:sSubPr>
                        <m:e>
                          <m:r>
                            <w:rPr>
                              <w:rFonts w:ascii="Cambria Math" w:hAnsi="Cambria Math" w:cs="Arial"/>
                              <w:sz w:val="16"/>
                              <w:szCs w:val="16"/>
                              <w:lang w:val="pt-PT"/>
                            </w:rPr>
                            <m:t>FVP</m:t>
                          </m:r>
                        </m:e>
                        <m:sub>
                          <m:r>
                            <w:rPr>
                              <w:rFonts w:ascii="Cambria Math" w:hAnsi="Cambria Math" w:cs="Arial"/>
                              <w:sz w:val="16"/>
                              <w:szCs w:val="16"/>
                              <w:lang w:val="pt-PT"/>
                            </w:rPr>
                            <m:t>k</m:t>
                          </m:r>
                        </m:sub>
                      </m:sSub>
                    </m:den>
                  </m:f>
                  <m:r>
                    <m:rPr>
                      <m:sty m:val="p"/>
                    </m:rPr>
                    <w:rPr>
                      <w:rFonts w:ascii="Cambria Math" w:hAnsi="Cambria Math" w:cs="Arial"/>
                      <w:sz w:val="16"/>
                      <w:szCs w:val="16"/>
                      <w:lang w:val="pt-PT"/>
                    </w:rPr>
                    <m:t>×</m:t>
                  </m:r>
                  <m:r>
                    <w:rPr>
                      <w:rFonts w:ascii="Cambria Math" w:hAnsi="Cambria Math" w:cs="Arial"/>
                      <w:sz w:val="16"/>
                      <w:szCs w:val="16"/>
                      <w:lang w:val="pt-PT"/>
                    </w:rPr>
                    <m:t>C</m:t>
                  </m:r>
                </m:e>
              </m:d>
            </m:e>
          </m:nary>
        </m:oMath>
      </m:oMathPara>
    </w:p>
    <w:p w14:paraId="67057380" w14:textId="77777777" w:rsidR="00331F4C" w:rsidRPr="00785E2D" w:rsidRDefault="00331F4C" w:rsidP="00785E2D">
      <w:pPr>
        <w:pStyle w:val="Level4"/>
        <w:numPr>
          <w:ilvl w:val="0"/>
          <w:numId w:val="0"/>
        </w:numPr>
        <w:spacing w:before="140" w:after="0"/>
        <w:ind w:left="2041"/>
        <w:rPr>
          <w:rFonts w:cs="Arial"/>
          <w:sz w:val="16"/>
          <w:szCs w:val="16"/>
        </w:rPr>
      </w:pPr>
      <w:r w:rsidRPr="00785E2D">
        <w:rPr>
          <w:rFonts w:cs="Arial"/>
          <w:sz w:val="16"/>
          <w:szCs w:val="16"/>
        </w:rPr>
        <w:t>onde:</w:t>
      </w:r>
    </w:p>
    <w:p w14:paraId="6DA7E7F0" w14:textId="242C54A1" w:rsidR="00331F4C" w:rsidRPr="00785E2D" w:rsidRDefault="00331F4C" w:rsidP="00785E2D">
      <w:pPr>
        <w:pStyle w:val="Level4"/>
        <w:numPr>
          <w:ilvl w:val="0"/>
          <w:numId w:val="0"/>
        </w:numPr>
        <w:spacing w:before="140" w:after="0"/>
        <w:ind w:left="2041"/>
        <w:rPr>
          <w:rFonts w:cs="Arial"/>
          <w:sz w:val="16"/>
          <w:szCs w:val="16"/>
        </w:rPr>
      </w:pPr>
      <w:r w:rsidRPr="00785E2D">
        <w:rPr>
          <w:rFonts w:cs="Arial"/>
          <w:sz w:val="16"/>
          <w:szCs w:val="16"/>
        </w:rPr>
        <w:t xml:space="preserve">VP = somatório do valor presente dos valores de pagamento das </w:t>
      </w:r>
      <w:r w:rsidR="002E406C" w:rsidRPr="00785E2D">
        <w:rPr>
          <w:rFonts w:cs="Arial"/>
          <w:sz w:val="16"/>
          <w:szCs w:val="16"/>
        </w:rPr>
        <w:t>Debêntures</w:t>
      </w:r>
      <w:r w:rsidRPr="00785E2D">
        <w:rPr>
          <w:rFonts w:cs="Arial"/>
          <w:sz w:val="16"/>
          <w:szCs w:val="16"/>
        </w:rPr>
        <w:t xml:space="preserve"> IPCA;</w:t>
      </w:r>
    </w:p>
    <w:p w14:paraId="26599A63" w14:textId="402E2768" w:rsidR="00331F4C" w:rsidRPr="00785E2D" w:rsidRDefault="00331F4C" w:rsidP="00785E2D">
      <w:pPr>
        <w:pStyle w:val="Level4"/>
        <w:numPr>
          <w:ilvl w:val="0"/>
          <w:numId w:val="0"/>
        </w:numPr>
        <w:spacing w:before="140" w:after="0"/>
        <w:ind w:left="2041"/>
        <w:rPr>
          <w:rFonts w:cs="Arial"/>
          <w:sz w:val="16"/>
          <w:szCs w:val="16"/>
        </w:rPr>
      </w:pPr>
      <w:r w:rsidRPr="00785E2D">
        <w:rPr>
          <w:rFonts w:cs="Arial"/>
          <w:sz w:val="16"/>
          <w:szCs w:val="16"/>
        </w:rPr>
        <w:t xml:space="preserve">C = conforme definido na Cláusula 4.9.2 acima, apurado desde a Data de Início de Rentabilidade até a data da recompra. </w:t>
      </w:r>
      <w:bookmarkStart w:id="234" w:name="_Hlk114501907"/>
      <w:r w:rsidRPr="00785E2D">
        <w:rPr>
          <w:rFonts w:cs="Arial"/>
          <w:sz w:val="16"/>
          <w:szCs w:val="16"/>
        </w:rPr>
        <w:t>Para fins desta Letra Financeira "</w:t>
      </w:r>
      <w:r w:rsidRPr="00785E2D">
        <w:rPr>
          <w:rFonts w:cs="Arial"/>
          <w:sz w:val="16"/>
          <w:szCs w:val="16"/>
          <w:u w:val="single"/>
        </w:rPr>
        <w:t>Data de Início da Rentabilidade</w:t>
      </w:r>
      <w:r w:rsidRPr="00785E2D">
        <w:rPr>
          <w:rFonts w:cs="Arial"/>
          <w:sz w:val="16"/>
          <w:szCs w:val="16"/>
        </w:rPr>
        <w:t>" significa a data a partir da primeira Data de Integralização;</w:t>
      </w:r>
      <w:bookmarkEnd w:id="234"/>
    </w:p>
    <w:p w14:paraId="365D6EBF" w14:textId="59CEEFF0" w:rsidR="00331F4C" w:rsidRPr="00785E2D" w:rsidRDefault="00331F4C" w:rsidP="00785E2D">
      <w:pPr>
        <w:pStyle w:val="Level4"/>
        <w:numPr>
          <w:ilvl w:val="0"/>
          <w:numId w:val="0"/>
        </w:numPr>
        <w:spacing w:before="140" w:after="0"/>
        <w:ind w:left="2041"/>
        <w:rPr>
          <w:rFonts w:cs="Arial"/>
          <w:sz w:val="16"/>
          <w:szCs w:val="16"/>
        </w:rPr>
      </w:pPr>
      <w:proofErr w:type="spellStart"/>
      <w:r w:rsidRPr="00785E2D">
        <w:rPr>
          <w:rFonts w:cs="Arial"/>
          <w:sz w:val="16"/>
          <w:szCs w:val="16"/>
        </w:rPr>
        <w:t>VNE</w:t>
      </w:r>
      <w:r w:rsidRPr="00785E2D">
        <w:rPr>
          <w:rFonts w:cs="Arial"/>
          <w:sz w:val="16"/>
          <w:szCs w:val="16"/>
          <w:vertAlign w:val="subscript"/>
        </w:rPr>
        <w:t>k</w:t>
      </w:r>
      <w:proofErr w:type="spellEnd"/>
      <w:r w:rsidRPr="00785E2D">
        <w:rPr>
          <w:rFonts w:cs="Arial"/>
          <w:sz w:val="16"/>
          <w:szCs w:val="16"/>
        </w:rPr>
        <w:t xml:space="preserve"> = valor unitário de cada um dos k valores devidos das Debêntures IPCA, sendo o valor de cada parcela k equivalente ao pagamento da Remuneração e/ou à amortização do Valor Nominal Unitário Atualizado das Debêntures IPCA, referenciado à Data de Início de Rentabilidade, corrigidos monetariamente até a data</w:t>
      </w:r>
      <w:r w:rsidR="00DE7911">
        <w:rPr>
          <w:rFonts w:cs="Arial"/>
          <w:sz w:val="16"/>
          <w:szCs w:val="16"/>
        </w:rPr>
        <w:t xml:space="preserve"> de cálculo pelo fator C acima;</w:t>
      </w:r>
    </w:p>
    <w:p w14:paraId="5A5AD083" w14:textId="4F012A4E" w:rsidR="00331F4C" w:rsidRPr="00785E2D" w:rsidRDefault="00331F4C" w:rsidP="00785E2D">
      <w:pPr>
        <w:pStyle w:val="Level4"/>
        <w:numPr>
          <w:ilvl w:val="0"/>
          <w:numId w:val="0"/>
        </w:numPr>
        <w:spacing w:before="140" w:after="0"/>
        <w:ind w:left="2041"/>
        <w:rPr>
          <w:rFonts w:cs="Arial"/>
          <w:sz w:val="16"/>
          <w:szCs w:val="16"/>
        </w:rPr>
      </w:pPr>
      <w:r w:rsidRPr="00785E2D">
        <w:rPr>
          <w:rFonts w:cs="Arial"/>
          <w:sz w:val="16"/>
          <w:szCs w:val="16"/>
        </w:rPr>
        <w:t>n = número total de eventos de pagamento a serem realizados das Debêntures IPCA, sendo n um número inteiro;</w:t>
      </w:r>
    </w:p>
    <w:p w14:paraId="7653DDC2" w14:textId="77777777" w:rsidR="00331F4C" w:rsidRPr="00785E2D" w:rsidRDefault="00331F4C" w:rsidP="00785E2D">
      <w:pPr>
        <w:pStyle w:val="Level4"/>
        <w:numPr>
          <w:ilvl w:val="0"/>
          <w:numId w:val="0"/>
        </w:numPr>
        <w:spacing w:before="140" w:after="0"/>
        <w:ind w:left="2041"/>
        <w:rPr>
          <w:rFonts w:cs="Arial"/>
          <w:sz w:val="16"/>
          <w:szCs w:val="16"/>
        </w:rPr>
      </w:pPr>
      <w:proofErr w:type="spellStart"/>
      <w:r w:rsidRPr="00785E2D">
        <w:rPr>
          <w:rFonts w:cs="Arial"/>
          <w:sz w:val="16"/>
          <w:szCs w:val="16"/>
        </w:rPr>
        <w:t>FVP</w:t>
      </w:r>
      <w:r w:rsidRPr="00785E2D">
        <w:rPr>
          <w:rFonts w:cs="Arial"/>
          <w:sz w:val="16"/>
          <w:szCs w:val="16"/>
          <w:vertAlign w:val="subscript"/>
        </w:rPr>
        <w:t>k</w:t>
      </w:r>
      <w:proofErr w:type="spellEnd"/>
      <w:r w:rsidRPr="00785E2D">
        <w:rPr>
          <w:rFonts w:cs="Arial"/>
          <w:sz w:val="16"/>
          <w:szCs w:val="16"/>
        </w:rPr>
        <w:t xml:space="preserve"> = fator de valor presente, apurado conforme fórmula a seguir, calculado com 9 (nove) casas decimais, com arredondamento:</w:t>
      </w:r>
    </w:p>
    <w:bookmarkStart w:id="235" w:name="_Hlk114671945"/>
    <w:p w14:paraId="6B036C10" w14:textId="2B9CFDC8" w:rsidR="00331F4C" w:rsidRPr="00785E2D" w:rsidRDefault="00FF5EF7" w:rsidP="00785E2D">
      <w:pPr>
        <w:spacing w:before="140" w:line="290" w:lineRule="auto"/>
        <w:ind w:left="1224"/>
        <w:rPr>
          <w:rFonts w:cs="Arial"/>
          <w:sz w:val="16"/>
          <w:szCs w:val="16"/>
        </w:rPr>
      </w:pPr>
      <m:oMathPara>
        <m:oMath>
          <m:sSub>
            <m:sSubPr>
              <m:ctrlPr>
                <w:rPr>
                  <w:rFonts w:ascii="Cambria Math" w:hAnsi="Cambria Math" w:cs="Arial"/>
                  <w:i/>
                  <w:sz w:val="16"/>
                  <w:szCs w:val="16"/>
                </w:rPr>
              </m:ctrlPr>
            </m:sSubPr>
            <m:e>
              <m:r>
                <w:rPr>
                  <w:rFonts w:ascii="Cambria Math" w:hAnsi="Cambria Math" w:cs="Arial"/>
                  <w:sz w:val="16"/>
                  <w:szCs w:val="16"/>
                </w:rPr>
                <m:t>FVP</m:t>
              </m:r>
            </m:e>
            <m:sub>
              <m:r>
                <w:rPr>
                  <w:rFonts w:ascii="Cambria Math" w:hAnsi="Cambria Math" w:cs="Arial"/>
                  <w:sz w:val="16"/>
                  <w:szCs w:val="16"/>
                </w:rPr>
                <m:t>k</m:t>
              </m:r>
            </m:sub>
          </m:sSub>
          <m:r>
            <m:rPr>
              <m:sty m:val="p"/>
            </m:rPr>
            <w:rPr>
              <w:rFonts w:ascii="Cambria Math" w:hAnsi="Cambria Math" w:cs="Arial"/>
              <w:sz w:val="16"/>
              <w:szCs w:val="16"/>
            </w:rPr>
            <m:t>=</m:t>
          </m:r>
          <m:sSup>
            <m:sSupPr>
              <m:ctrlPr>
                <w:rPr>
                  <w:rFonts w:ascii="Cambria Math" w:hAnsi="Cambria Math" w:cs="Arial"/>
                  <w:bCs/>
                  <w:sz w:val="16"/>
                  <w:szCs w:val="16"/>
                </w:rPr>
              </m:ctrlPr>
            </m:sSupPr>
            <m:e>
              <m:d>
                <m:dPr>
                  <m:begChr m:val="["/>
                  <m:endChr m:val="]"/>
                  <m:ctrlPr>
                    <w:rPr>
                      <w:rFonts w:ascii="Cambria Math" w:hAnsi="Cambria Math" w:cs="Arial"/>
                      <w:sz w:val="16"/>
                      <w:szCs w:val="16"/>
                    </w:rPr>
                  </m:ctrlPr>
                </m:dPr>
                <m:e>
                  <m:r>
                    <m:rPr>
                      <m:sty m:val="p"/>
                    </m:rPr>
                    <w:rPr>
                      <w:rFonts w:ascii="Cambria Math" w:hAnsi="Cambria Math" w:cs="Arial"/>
                      <w:sz w:val="16"/>
                      <w:szCs w:val="16"/>
                    </w:rPr>
                    <m:t>(1+</m:t>
                  </m:r>
                  <m:r>
                    <w:rPr>
                      <w:rFonts w:ascii="Cambria Math" w:hAnsi="Cambria Math" w:cs="Arial"/>
                      <w:sz w:val="16"/>
                      <w:szCs w:val="16"/>
                    </w:rPr>
                    <m:t>NTNB 2028</m:t>
                  </m:r>
                  <m:r>
                    <m:rPr>
                      <m:sty m:val="p"/>
                    </m:rPr>
                    <w:rPr>
                      <w:rFonts w:ascii="Cambria Math" w:hAnsi="Cambria Math" w:cs="Arial"/>
                      <w:sz w:val="16"/>
                      <w:szCs w:val="16"/>
                    </w:rPr>
                    <m:t>)</m:t>
                  </m:r>
                </m:e>
              </m:d>
              <m:r>
                <w:rPr>
                  <w:rFonts w:ascii="Cambria Math" w:hAnsi="Cambria Math" w:cs="Arial"/>
                  <w:sz w:val="16"/>
                  <w:szCs w:val="16"/>
                </w:rPr>
                <m:t>^</m:t>
              </m:r>
            </m:e>
            <m:sup>
              <m:r>
                <w:rPr>
                  <w:rFonts w:ascii="Cambria Math" w:hAnsi="Cambria Math" w:cs="Arial"/>
                  <w:sz w:val="16"/>
                  <w:szCs w:val="16"/>
                </w:rPr>
                <m:t>(nk</m:t>
              </m:r>
              <m:r>
                <m:rPr>
                  <m:sty m:val="p"/>
                </m:rPr>
                <w:rPr>
                  <w:rFonts w:ascii="Cambria Math" w:hAnsi="Cambria Math" w:cs="Arial"/>
                  <w:sz w:val="16"/>
                  <w:szCs w:val="16"/>
                </w:rPr>
                <m:t>/252)</m:t>
              </m:r>
            </m:sup>
          </m:sSup>
        </m:oMath>
      </m:oMathPara>
    </w:p>
    <w:p w14:paraId="59A5603B" w14:textId="77777777" w:rsidR="00331F4C" w:rsidRPr="00785E2D" w:rsidRDefault="00331F4C" w:rsidP="00785E2D">
      <w:pPr>
        <w:pStyle w:val="Level4"/>
        <w:numPr>
          <w:ilvl w:val="0"/>
          <w:numId w:val="0"/>
        </w:numPr>
        <w:spacing w:before="140" w:after="0"/>
        <w:ind w:left="2041"/>
        <w:rPr>
          <w:rFonts w:cs="Arial"/>
          <w:sz w:val="16"/>
          <w:szCs w:val="16"/>
        </w:rPr>
      </w:pPr>
      <w:r w:rsidRPr="00785E2D">
        <w:rPr>
          <w:rFonts w:cs="Arial"/>
          <w:sz w:val="16"/>
          <w:szCs w:val="16"/>
        </w:rPr>
        <w:t>onde:</w:t>
      </w:r>
    </w:p>
    <w:p w14:paraId="45E8713D" w14:textId="77777777" w:rsidR="00331F4C" w:rsidRPr="00785E2D" w:rsidRDefault="00331F4C" w:rsidP="00785E2D">
      <w:pPr>
        <w:pStyle w:val="Level4"/>
        <w:numPr>
          <w:ilvl w:val="0"/>
          <w:numId w:val="0"/>
        </w:numPr>
        <w:spacing w:before="140" w:after="0"/>
        <w:ind w:left="2041"/>
        <w:rPr>
          <w:rFonts w:cs="Arial"/>
          <w:sz w:val="16"/>
          <w:szCs w:val="16"/>
        </w:rPr>
      </w:pPr>
      <w:proofErr w:type="spellStart"/>
      <w:r w:rsidRPr="00785E2D">
        <w:rPr>
          <w:rFonts w:cs="Arial"/>
          <w:sz w:val="16"/>
          <w:szCs w:val="16"/>
        </w:rPr>
        <w:lastRenderedPageBreak/>
        <w:t>nk</w:t>
      </w:r>
      <w:proofErr w:type="spellEnd"/>
      <w:r w:rsidRPr="00785E2D">
        <w:rPr>
          <w:rFonts w:cs="Arial"/>
          <w:sz w:val="16"/>
          <w:szCs w:val="16"/>
        </w:rPr>
        <w:t xml:space="preserve"> = número de Dias Úteis entre a data da recompra e a data de vencimento programada de cada parcela k vincenda.</w:t>
      </w:r>
      <w:bookmarkEnd w:id="235"/>
    </w:p>
    <w:p w14:paraId="6839B605" w14:textId="493A7B6A" w:rsidR="00107878" w:rsidRPr="00785E2D" w:rsidRDefault="00107878" w:rsidP="00785E2D">
      <w:pPr>
        <w:pStyle w:val="Level3"/>
        <w:widowControl w:val="0"/>
        <w:tabs>
          <w:tab w:val="clear" w:pos="1874"/>
        </w:tabs>
        <w:spacing w:before="140" w:after="0"/>
        <w:rPr>
          <w:sz w:val="16"/>
          <w:szCs w:val="16"/>
        </w:rPr>
      </w:pPr>
      <w:r w:rsidRPr="00785E2D">
        <w:rPr>
          <w:sz w:val="16"/>
          <w:szCs w:val="16"/>
        </w:rPr>
        <w:t>Por ocasião do Amortização Extraordinária Obrigatória das Debêntures CDI, a Emissora deverá realizar o pagamento de prêmio, que incidirá sobre o Valor da Amortização Extraordinária Obrigatória, apenas para as Debêntures CDI, da seguinte forma:</w:t>
      </w:r>
    </w:p>
    <w:p w14:paraId="2093427A" w14:textId="4A217355" w:rsidR="00107878" w:rsidRPr="00785E2D" w:rsidRDefault="00107878" w:rsidP="00785E2D">
      <w:pPr>
        <w:pStyle w:val="Level4"/>
        <w:spacing w:before="140" w:after="0"/>
        <w:rPr>
          <w:rFonts w:cs="Arial"/>
          <w:sz w:val="16"/>
          <w:szCs w:val="16"/>
        </w:rPr>
      </w:pPr>
      <w:bookmarkStart w:id="236" w:name="_Hlk98402281"/>
      <w:bookmarkStart w:id="237" w:name="_Hlk114149014"/>
      <w:r w:rsidRPr="00785E2D">
        <w:rPr>
          <w:rFonts w:cs="Arial"/>
          <w:sz w:val="16"/>
          <w:szCs w:val="16"/>
        </w:rPr>
        <w:t xml:space="preserve">O valor a ser pago à </w:t>
      </w:r>
      <w:proofErr w:type="spellStart"/>
      <w:r w:rsidRPr="00785E2D">
        <w:rPr>
          <w:rFonts w:cs="Arial"/>
          <w:sz w:val="16"/>
          <w:szCs w:val="16"/>
        </w:rPr>
        <w:t>Securitizadora</w:t>
      </w:r>
      <w:proofErr w:type="spellEnd"/>
      <w:r w:rsidRPr="00785E2D">
        <w:rPr>
          <w:rFonts w:cs="Arial"/>
          <w:sz w:val="16"/>
          <w:szCs w:val="16"/>
        </w:rPr>
        <w:t xml:space="preserve"> a título de </w:t>
      </w:r>
      <w:r w:rsidR="002E406C" w:rsidRPr="00785E2D">
        <w:rPr>
          <w:rFonts w:cs="Arial"/>
          <w:sz w:val="16"/>
          <w:szCs w:val="16"/>
        </w:rPr>
        <w:t xml:space="preserve">Amortização Extraordinária Obrigatória </w:t>
      </w:r>
      <w:r w:rsidRPr="00785E2D">
        <w:rPr>
          <w:rFonts w:cs="Arial"/>
          <w:sz w:val="16"/>
          <w:szCs w:val="16"/>
        </w:rPr>
        <w:t xml:space="preserve">das Debêntures CDI será equivalente ao Valor Nominal Unitário das </w:t>
      </w:r>
      <w:r w:rsidR="002E406C" w:rsidRPr="00785E2D">
        <w:rPr>
          <w:rFonts w:cs="Arial"/>
          <w:sz w:val="16"/>
          <w:szCs w:val="16"/>
        </w:rPr>
        <w:t xml:space="preserve">Debêntures CDI </w:t>
      </w:r>
      <w:r w:rsidRPr="00785E2D">
        <w:rPr>
          <w:rFonts w:cs="Arial"/>
          <w:sz w:val="16"/>
          <w:szCs w:val="16"/>
        </w:rPr>
        <w:t xml:space="preserve">acrescido </w:t>
      </w:r>
      <w:r w:rsidRPr="00785E2D">
        <w:rPr>
          <w:rFonts w:cs="Arial"/>
          <w:b/>
          <w:bCs/>
          <w:sz w:val="16"/>
          <w:szCs w:val="16"/>
        </w:rPr>
        <w:t>(i)</w:t>
      </w:r>
      <w:r w:rsidR="0036392D">
        <w:rPr>
          <w:rFonts w:cs="Arial"/>
          <w:sz w:val="16"/>
          <w:szCs w:val="16"/>
        </w:rPr>
        <w:t> </w:t>
      </w:r>
      <w:r w:rsidRPr="00785E2D">
        <w:rPr>
          <w:rFonts w:cs="Arial"/>
          <w:sz w:val="16"/>
          <w:szCs w:val="16"/>
        </w:rPr>
        <w:t xml:space="preserve">da Remuneração das Debêntures CDI, calculada </w:t>
      </w:r>
      <w:r w:rsidRPr="00785E2D">
        <w:rPr>
          <w:rFonts w:cs="Arial"/>
          <w:i/>
          <w:iCs/>
          <w:sz w:val="16"/>
          <w:szCs w:val="16"/>
        </w:rPr>
        <w:t xml:space="preserve">pro rata </w:t>
      </w:r>
      <w:proofErr w:type="spellStart"/>
      <w:r w:rsidRPr="00785E2D">
        <w:rPr>
          <w:rFonts w:cs="Arial"/>
          <w:i/>
          <w:iCs/>
          <w:sz w:val="16"/>
          <w:szCs w:val="16"/>
        </w:rPr>
        <w:t>temporis</w:t>
      </w:r>
      <w:proofErr w:type="spellEnd"/>
      <w:r w:rsidRPr="00785E2D">
        <w:rPr>
          <w:rFonts w:cs="Arial"/>
          <w:sz w:val="16"/>
          <w:szCs w:val="16"/>
        </w:rPr>
        <w:t xml:space="preserve"> desde a primeira Data de Integralização, ou desde a Data de Pagamento da Remuneração das Debêntures CDI imediatamente anterior, conforme o caso, até a data da </w:t>
      </w:r>
      <w:r w:rsidR="002E406C" w:rsidRPr="00785E2D">
        <w:rPr>
          <w:rFonts w:cs="Arial"/>
          <w:sz w:val="16"/>
          <w:szCs w:val="16"/>
        </w:rPr>
        <w:t xml:space="preserve">Amortização Extraordinária Obrigatória </w:t>
      </w:r>
      <w:r w:rsidRPr="00785E2D">
        <w:rPr>
          <w:rFonts w:cs="Arial"/>
          <w:sz w:val="16"/>
          <w:szCs w:val="16"/>
        </w:rPr>
        <w:t xml:space="preserve">das Debêntures CDI; </w:t>
      </w:r>
      <w:r w:rsidRPr="00785E2D">
        <w:rPr>
          <w:rFonts w:cs="Arial"/>
          <w:b/>
          <w:bCs/>
          <w:sz w:val="16"/>
          <w:szCs w:val="16"/>
        </w:rPr>
        <w:t>(</w:t>
      </w:r>
      <w:proofErr w:type="spellStart"/>
      <w:r w:rsidRPr="00785E2D">
        <w:rPr>
          <w:rFonts w:cs="Arial"/>
          <w:b/>
          <w:bCs/>
          <w:sz w:val="16"/>
          <w:szCs w:val="16"/>
        </w:rPr>
        <w:t>ii</w:t>
      </w:r>
      <w:proofErr w:type="spellEnd"/>
      <w:r w:rsidRPr="00785E2D">
        <w:rPr>
          <w:rFonts w:cs="Arial"/>
          <w:b/>
          <w:bCs/>
          <w:sz w:val="16"/>
          <w:szCs w:val="16"/>
        </w:rPr>
        <w:t>)</w:t>
      </w:r>
      <w:r w:rsidRPr="00785E2D">
        <w:rPr>
          <w:rFonts w:cs="Arial"/>
          <w:sz w:val="16"/>
          <w:szCs w:val="16"/>
        </w:rPr>
        <w:t xml:space="preserve"> dos Encargos Moratórios e de quaisquer obrigações pecuniárias e outros acréscimos referentes às Debêntures CDI, devidos e não pagos até a data da recompra, se houver; e </w:t>
      </w:r>
      <w:r w:rsidRPr="00785E2D">
        <w:rPr>
          <w:rFonts w:cs="Arial"/>
          <w:b/>
          <w:bCs/>
          <w:sz w:val="16"/>
          <w:szCs w:val="16"/>
        </w:rPr>
        <w:t>(</w:t>
      </w:r>
      <w:proofErr w:type="spellStart"/>
      <w:r w:rsidRPr="00785E2D">
        <w:rPr>
          <w:rFonts w:cs="Arial"/>
          <w:b/>
          <w:bCs/>
          <w:sz w:val="16"/>
          <w:szCs w:val="16"/>
        </w:rPr>
        <w:t>iii</w:t>
      </w:r>
      <w:proofErr w:type="spellEnd"/>
      <w:r w:rsidRPr="00785E2D">
        <w:rPr>
          <w:rFonts w:cs="Arial"/>
          <w:b/>
          <w:bCs/>
          <w:sz w:val="16"/>
          <w:szCs w:val="16"/>
        </w:rPr>
        <w:t>)</w:t>
      </w:r>
      <w:r w:rsidRPr="00785E2D">
        <w:rPr>
          <w:rFonts w:cs="Arial"/>
          <w:sz w:val="16"/>
          <w:szCs w:val="16"/>
        </w:rPr>
        <w:t xml:space="preserve"> </w:t>
      </w:r>
      <w:bookmarkStart w:id="238" w:name="_Hlk101795461"/>
      <w:r w:rsidRPr="00785E2D">
        <w:rPr>
          <w:rFonts w:cs="Arial"/>
          <w:sz w:val="16"/>
          <w:szCs w:val="16"/>
        </w:rPr>
        <w:t xml:space="preserve">de um prêmio ao ano equivalente a 2% (dois por cento), calculado </w:t>
      </w:r>
      <w:r w:rsidRPr="00785E2D">
        <w:rPr>
          <w:rFonts w:cs="Arial"/>
          <w:i/>
          <w:iCs/>
          <w:sz w:val="16"/>
          <w:szCs w:val="16"/>
        </w:rPr>
        <w:t xml:space="preserve">pro rata </w:t>
      </w:r>
      <w:proofErr w:type="spellStart"/>
      <w:r w:rsidRPr="00785E2D">
        <w:rPr>
          <w:rFonts w:cs="Arial"/>
          <w:i/>
          <w:iCs/>
          <w:sz w:val="16"/>
          <w:szCs w:val="16"/>
        </w:rPr>
        <w:t>temporis</w:t>
      </w:r>
      <w:proofErr w:type="spellEnd"/>
      <w:r w:rsidRPr="00785E2D">
        <w:rPr>
          <w:rFonts w:cs="Arial"/>
          <w:sz w:val="16"/>
          <w:szCs w:val="16"/>
        </w:rPr>
        <w:t xml:space="preserve">, base 252 (duzentos e cinquenta e dois) dias úteis, </w:t>
      </w:r>
      <w:bookmarkEnd w:id="238"/>
      <w:r w:rsidRPr="00785E2D">
        <w:rPr>
          <w:rFonts w:cs="Arial"/>
          <w:sz w:val="16"/>
          <w:szCs w:val="16"/>
        </w:rPr>
        <w:t xml:space="preserve">sobre o Valor Nominal Unitário das Debêntures CDI, multiplicado </w:t>
      </w:r>
      <w:r w:rsidRPr="00785E2D">
        <w:rPr>
          <w:rFonts w:cs="Arial"/>
          <w:iCs/>
          <w:sz w:val="16"/>
          <w:szCs w:val="16"/>
        </w:rPr>
        <w:t>pelo prazo remanescente,</w:t>
      </w:r>
      <w:r w:rsidRPr="00785E2D">
        <w:rPr>
          <w:rFonts w:cs="Arial"/>
          <w:sz w:val="16"/>
          <w:szCs w:val="16"/>
        </w:rPr>
        <w:t xml:space="preserve"> em anos, remanescente das </w:t>
      </w:r>
      <w:r w:rsidR="002E406C" w:rsidRPr="00785E2D">
        <w:rPr>
          <w:rFonts w:cs="Arial"/>
          <w:sz w:val="16"/>
          <w:szCs w:val="16"/>
        </w:rPr>
        <w:t>Debêntures CDI</w:t>
      </w:r>
      <w:r w:rsidRPr="00785E2D">
        <w:rPr>
          <w:rFonts w:cs="Arial"/>
          <w:sz w:val="16"/>
          <w:szCs w:val="16"/>
        </w:rPr>
        <w:t xml:space="preserve">, conforme fórmula abaixo </w:t>
      </w:r>
      <w:bookmarkEnd w:id="236"/>
      <w:r w:rsidRPr="00785E2D">
        <w:rPr>
          <w:rFonts w:cs="Arial"/>
          <w:sz w:val="16"/>
          <w:szCs w:val="16"/>
        </w:rPr>
        <w:t>("</w:t>
      </w:r>
      <w:r w:rsidRPr="00785E2D">
        <w:rPr>
          <w:rFonts w:cs="Arial"/>
          <w:sz w:val="16"/>
          <w:szCs w:val="16"/>
          <w:u w:val="single"/>
        </w:rPr>
        <w:t>Valor de Recompra das Debêntures CDI</w:t>
      </w:r>
      <w:r w:rsidRPr="00785E2D">
        <w:rPr>
          <w:rFonts w:cs="Arial"/>
          <w:sz w:val="16"/>
          <w:szCs w:val="16"/>
        </w:rPr>
        <w:t xml:space="preserve">"), o qual deverá ser pago pelo Devedor no prazo de até </w:t>
      </w:r>
      <w:r w:rsidR="00A12C1B">
        <w:rPr>
          <w:rFonts w:cs="Arial"/>
          <w:sz w:val="16"/>
          <w:szCs w:val="16"/>
        </w:rPr>
        <w:t xml:space="preserve">30 </w:t>
      </w:r>
      <w:r w:rsidRPr="00785E2D">
        <w:rPr>
          <w:rFonts w:cs="Arial"/>
          <w:sz w:val="16"/>
          <w:szCs w:val="16"/>
        </w:rPr>
        <w:t>(</w:t>
      </w:r>
      <w:r w:rsidR="00A12C1B">
        <w:rPr>
          <w:rFonts w:cs="Arial"/>
          <w:sz w:val="16"/>
          <w:szCs w:val="16"/>
        </w:rPr>
        <w:t>trinta</w:t>
      </w:r>
      <w:r w:rsidRPr="00785E2D">
        <w:rPr>
          <w:rFonts w:cs="Arial"/>
          <w:sz w:val="16"/>
          <w:szCs w:val="16"/>
        </w:rPr>
        <w:t xml:space="preserve">) Dias Úteis contados da data de comunicação do Devedor acerca da realização da </w:t>
      </w:r>
      <w:bookmarkEnd w:id="237"/>
      <w:r w:rsidR="002E406C" w:rsidRPr="00785E2D">
        <w:rPr>
          <w:rFonts w:cs="Arial"/>
          <w:sz w:val="16"/>
          <w:szCs w:val="16"/>
        </w:rPr>
        <w:t>Amortização Extraordinária Obrigatória</w:t>
      </w:r>
      <w:r w:rsidRPr="00785E2D">
        <w:rPr>
          <w:rFonts w:cs="Arial"/>
          <w:sz w:val="16"/>
          <w:szCs w:val="16"/>
        </w:rPr>
        <w:t xml:space="preserve">: </w:t>
      </w:r>
    </w:p>
    <w:p w14:paraId="1CAAA660" w14:textId="08F62447" w:rsidR="00107878" w:rsidRPr="00785E2D" w:rsidRDefault="00107878" w:rsidP="00785E2D">
      <w:pPr>
        <w:pStyle w:val="Level4"/>
        <w:numPr>
          <w:ilvl w:val="0"/>
          <w:numId w:val="0"/>
        </w:numPr>
        <w:spacing w:before="140" w:after="0"/>
        <w:ind w:left="2041"/>
        <w:rPr>
          <w:rFonts w:cs="Arial"/>
          <w:sz w:val="16"/>
          <w:szCs w:val="16"/>
        </w:rPr>
      </w:pPr>
      <m:oMathPara>
        <m:oMath>
          <m:r>
            <w:rPr>
              <w:rFonts w:ascii="Cambria Math" w:hAnsi="Cambria Math" w:cs="Arial"/>
              <w:sz w:val="16"/>
              <w:szCs w:val="16"/>
            </w:rPr>
            <m:t>P</m:t>
          </m:r>
          <m:r>
            <m:rPr>
              <m:sty m:val="p"/>
            </m:rPr>
            <w:rPr>
              <w:rFonts w:ascii="Cambria Math" w:hAnsi="Cambria Math" w:cs="Arial"/>
              <w:sz w:val="16"/>
              <w:szCs w:val="16"/>
            </w:rPr>
            <m:t xml:space="preserve">= </m:t>
          </m:r>
          <m:sSub>
            <m:sSubPr>
              <m:ctrlPr>
                <w:rPr>
                  <w:rFonts w:ascii="Cambria Math" w:hAnsi="Cambria Math" w:cs="Arial"/>
                  <w:sz w:val="16"/>
                  <w:szCs w:val="16"/>
                </w:rPr>
              </m:ctrlPr>
            </m:sSubPr>
            <m:e>
              <m:r>
                <w:rPr>
                  <w:rFonts w:ascii="Cambria Math" w:hAnsi="Cambria Math" w:cs="Arial"/>
                  <w:sz w:val="16"/>
                  <w:szCs w:val="16"/>
                </w:rPr>
                <m:t>VN</m:t>
              </m:r>
            </m:e>
            <m:sub>
              <m:r>
                <w:rPr>
                  <w:rFonts w:ascii="Cambria Math" w:hAnsi="Cambria Math" w:cs="Arial"/>
                  <w:sz w:val="16"/>
                  <w:szCs w:val="16"/>
                </w:rPr>
                <m:t>a</m:t>
              </m:r>
            </m:sub>
          </m:sSub>
          <m:r>
            <m:rPr>
              <m:sty m:val="p"/>
            </m:rPr>
            <w:rPr>
              <w:rFonts w:ascii="Cambria Math" w:hAnsi="Cambria Math" w:cs="Arial"/>
              <w:sz w:val="16"/>
              <w:szCs w:val="16"/>
            </w:rPr>
            <m:t xml:space="preserve"> </m:t>
          </m:r>
          <m:r>
            <w:rPr>
              <w:rFonts w:ascii="Cambria Math" w:hAnsi="Cambria Math" w:cs="Arial"/>
              <w:sz w:val="16"/>
              <w:szCs w:val="16"/>
            </w:rPr>
            <m:t>x</m:t>
          </m:r>
          <m:r>
            <m:rPr>
              <m:sty m:val="p"/>
            </m:rPr>
            <w:rPr>
              <w:rFonts w:ascii="Cambria Math" w:hAnsi="Cambria Math" w:cs="Arial"/>
              <w:sz w:val="16"/>
              <w:szCs w:val="16"/>
            </w:rPr>
            <m:t xml:space="preserve"> </m:t>
          </m:r>
          <m:sSup>
            <m:sSupPr>
              <m:ctrlPr>
                <w:rPr>
                  <w:rFonts w:ascii="Cambria Math" w:hAnsi="Cambria Math" w:cs="Arial"/>
                  <w:sz w:val="16"/>
                  <w:szCs w:val="16"/>
                </w:rPr>
              </m:ctrlPr>
            </m:sSupPr>
            <m:e>
              <m:d>
                <m:dPr>
                  <m:ctrlPr>
                    <w:rPr>
                      <w:rFonts w:ascii="Cambria Math" w:hAnsi="Cambria Math" w:cs="Arial"/>
                      <w:sz w:val="16"/>
                      <w:szCs w:val="16"/>
                    </w:rPr>
                  </m:ctrlPr>
                </m:dPr>
                <m:e>
                  <m:r>
                    <m:rPr>
                      <m:sty m:val="p"/>
                    </m:rPr>
                    <w:rPr>
                      <w:rFonts w:ascii="Cambria Math" w:hAnsi="Cambria Math" w:cs="Arial"/>
                      <w:sz w:val="16"/>
                      <w:szCs w:val="16"/>
                    </w:rPr>
                    <m:t>1+2%</m:t>
                  </m:r>
                </m:e>
              </m:d>
            </m:e>
            <m:sup>
              <m:r>
                <m:rPr>
                  <m:sty m:val="p"/>
                </m:rPr>
                <w:rPr>
                  <w:rFonts w:ascii="Cambria Math" w:hAnsi="Cambria Math" w:cs="Arial"/>
                  <w:sz w:val="16"/>
                  <w:szCs w:val="16"/>
                </w:rPr>
                <m:t>^(</m:t>
              </m:r>
              <m:r>
                <w:rPr>
                  <w:rFonts w:ascii="Cambria Math" w:hAnsi="Cambria Math" w:cs="Arial"/>
                  <w:sz w:val="16"/>
                  <w:szCs w:val="16"/>
                </w:rPr>
                <m:t>DU</m:t>
              </m:r>
              <m:r>
                <m:rPr>
                  <m:sty m:val="p"/>
                </m:rPr>
                <w:rPr>
                  <w:rFonts w:ascii="Cambria Math" w:hAnsi="Cambria Math" w:cs="Arial"/>
                  <w:sz w:val="16"/>
                  <w:szCs w:val="16"/>
                </w:rPr>
                <m:t>/252)</m:t>
              </m:r>
            </m:sup>
          </m:sSup>
        </m:oMath>
      </m:oMathPara>
    </w:p>
    <w:p w14:paraId="53F8C8C2" w14:textId="77777777" w:rsidR="00107878" w:rsidRPr="00785E2D" w:rsidRDefault="00107878" w:rsidP="00785E2D">
      <w:pPr>
        <w:pStyle w:val="Level4"/>
        <w:numPr>
          <w:ilvl w:val="0"/>
          <w:numId w:val="0"/>
        </w:numPr>
        <w:spacing w:before="140" w:after="0"/>
        <w:ind w:left="2041"/>
        <w:rPr>
          <w:rFonts w:cs="Arial"/>
          <w:sz w:val="16"/>
          <w:szCs w:val="16"/>
        </w:rPr>
      </w:pPr>
      <w:bookmarkStart w:id="239" w:name="_Hlk114498972"/>
      <w:r w:rsidRPr="00785E2D">
        <w:rPr>
          <w:rFonts w:cs="Arial"/>
          <w:sz w:val="16"/>
          <w:szCs w:val="16"/>
        </w:rPr>
        <w:t>onde:</w:t>
      </w:r>
    </w:p>
    <w:p w14:paraId="087A8982" w14:textId="04F85EF0" w:rsidR="00107878" w:rsidRPr="00785E2D" w:rsidRDefault="00107878" w:rsidP="00785E2D">
      <w:pPr>
        <w:pStyle w:val="Level4"/>
        <w:numPr>
          <w:ilvl w:val="0"/>
          <w:numId w:val="0"/>
        </w:numPr>
        <w:spacing w:before="140" w:after="0"/>
        <w:ind w:left="2041"/>
        <w:rPr>
          <w:rFonts w:cs="Arial"/>
          <w:sz w:val="16"/>
          <w:szCs w:val="16"/>
        </w:rPr>
      </w:pPr>
      <w:r w:rsidRPr="00785E2D">
        <w:rPr>
          <w:rFonts w:cs="Arial"/>
          <w:sz w:val="16"/>
          <w:szCs w:val="16"/>
        </w:rPr>
        <w:t xml:space="preserve">P = Valor de Recompra das </w:t>
      </w:r>
      <w:r w:rsidR="002E406C" w:rsidRPr="00785E2D">
        <w:rPr>
          <w:rFonts w:cs="Arial"/>
          <w:sz w:val="16"/>
          <w:szCs w:val="16"/>
        </w:rPr>
        <w:t>Debêntures CDI</w:t>
      </w:r>
      <w:r w:rsidRPr="00785E2D">
        <w:rPr>
          <w:rFonts w:cs="Arial"/>
          <w:sz w:val="16"/>
          <w:szCs w:val="16"/>
        </w:rPr>
        <w:t>; e</w:t>
      </w:r>
    </w:p>
    <w:p w14:paraId="15A7B3CE" w14:textId="40CA482D" w:rsidR="00107878" w:rsidRPr="00785E2D" w:rsidRDefault="00107878" w:rsidP="00785E2D">
      <w:pPr>
        <w:pStyle w:val="Level4"/>
        <w:numPr>
          <w:ilvl w:val="0"/>
          <w:numId w:val="0"/>
        </w:numPr>
        <w:spacing w:before="140" w:after="0"/>
        <w:ind w:left="2041"/>
        <w:rPr>
          <w:rFonts w:cs="Arial"/>
          <w:sz w:val="16"/>
          <w:szCs w:val="16"/>
        </w:rPr>
      </w:pPr>
      <w:r w:rsidRPr="00785E2D">
        <w:rPr>
          <w:rFonts w:cs="Arial"/>
          <w:sz w:val="16"/>
          <w:szCs w:val="16"/>
        </w:rPr>
        <w:t xml:space="preserve">DU = quantidade de dias úteis desde a data da efetiva </w:t>
      </w:r>
      <w:r w:rsidR="002E406C" w:rsidRPr="00785E2D">
        <w:rPr>
          <w:rFonts w:cs="Arial"/>
          <w:sz w:val="16"/>
          <w:szCs w:val="16"/>
        </w:rPr>
        <w:t xml:space="preserve">Amortização Extraordinária Obrigatória </w:t>
      </w:r>
      <w:r w:rsidRPr="00785E2D">
        <w:rPr>
          <w:rFonts w:cs="Arial"/>
          <w:sz w:val="16"/>
          <w:szCs w:val="16"/>
        </w:rPr>
        <w:t>das Debêntures CDI até a Data de Vencimento das Debêntures CDI.</w:t>
      </w:r>
    </w:p>
    <w:bookmarkEnd w:id="239"/>
    <w:p w14:paraId="7D717F19" w14:textId="77777777" w:rsidR="00381825" w:rsidRPr="00785E2D" w:rsidRDefault="001820E7" w:rsidP="00785E2D">
      <w:pPr>
        <w:pStyle w:val="Level2"/>
        <w:widowControl w:val="0"/>
        <w:spacing w:before="140" w:after="0"/>
        <w:rPr>
          <w:b/>
          <w:sz w:val="16"/>
          <w:szCs w:val="16"/>
        </w:rPr>
      </w:pPr>
      <w:r w:rsidRPr="00785E2D">
        <w:rPr>
          <w:b/>
          <w:sz w:val="16"/>
          <w:szCs w:val="16"/>
        </w:rPr>
        <w:t>Aquisição Facultativa</w:t>
      </w:r>
    </w:p>
    <w:p w14:paraId="0625D853" w14:textId="77777777" w:rsidR="00381825" w:rsidRPr="00076B9A" w:rsidRDefault="0055490B" w:rsidP="00785E2D">
      <w:pPr>
        <w:pStyle w:val="Level3"/>
        <w:widowControl w:val="0"/>
        <w:tabs>
          <w:tab w:val="clear" w:pos="1874"/>
        </w:tabs>
        <w:spacing w:before="140" w:after="0"/>
        <w:rPr>
          <w:sz w:val="16"/>
          <w:szCs w:val="16"/>
        </w:rPr>
      </w:pPr>
      <w:r w:rsidRPr="00785E2D">
        <w:rPr>
          <w:sz w:val="16"/>
          <w:szCs w:val="16"/>
        </w:rPr>
        <w:t xml:space="preserve">A </w:t>
      </w:r>
      <w:r w:rsidR="008145E7" w:rsidRPr="00785E2D">
        <w:rPr>
          <w:sz w:val="16"/>
          <w:szCs w:val="16"/>
        </w:rPr>
        <w:t>Emissora</w:t>
      </w:r>
      <w:r w:rsidRPr="00785E2D">
        <w:rPr>
          <w:sz w:val="16"/>
          <w:szCs w:val="16"/>
        </w:rPr>
        <w:t xml:space="preserve"> não poderá realizar a</w:t>
      </w:r>
      <w:r w:rsidRPr="00076B9A">
        <w:rPr>
          <w:sz w:val="16"/>
          <w:szCs w:val="16"/>
        </w:rPr>
        <w:t xml:space="preserve"> aquisição facultativa das Debêntures.</w:t>
      </w:r>
    </w:p>
    <w:p w14:paraId="74E88D8A" w14:textId="77777777" w:rsidR="002A1486" w:rsidRPr="00076B9A" w:rsidRDefault="002A1486" w:rsidP="00957D0A">
      <w:pPr>
        <w:pStyle w:val="Level2"/>
        <w:widowControl w:val="0"/>
        <w:spacing w:before="140" w:after="0"/>
        <w:rPr>
          <w:b/>
          <w:bCs/>
          <w:sz w:val="16"/>
          <w:szCs w:val="16"/>
        </w:rPr>
      </w:pPr>
      <w:bookmarkStart w:id="240" w:name="_Ref80173527"/>
      <w:r w:rsidRPr="00076B9A">
        <w:rPr>
          <w:b/>
          <w:bCs/>
          <w:sz w:val="16"/>
          <w:szCs w:val="16"/>
        </w:rPr>
        <w:t>Resgate Antecipado Facultativo Parcial</w:t>
      </w:r>
      <w:bookmarkEnd w:id="240"/>
    </w:p>
    <w:p w14:paraId="188AD97A" w14:textId="68ED92CD" w:rsidR="002A1486" w:rsidRPr="00076B9A" w:rsidRDefault="002A1486" w:rsidP="00957D0A">
      <w:pPr>
        <w:pStyle w:val="Level3"/>
        <w:widowControl w:val="0"/>
        <w:tabs>
          <w:tab w:val="clear" w:pos="1874"/>
        </w:tabs>
        <w:spacing w:before="140" w:after="0"/>
        <w:rPr>
          <w:sz w:val="16"/>
          <w:szCs w:val="16"/>
        </w:rPr>
      </w:pPr>
      <w:bookmarkStart w:id="241" w:name="_Ref94084602"/>
      <w:r w:rsidRPr="00076B9A">
        <w:rPr>
          <w:sz w:val="16"/>
          <w:szCs w:val="16"/>
        </w:rPr>
        <w:t>Não será permitido o resgate antecipado facultativo parcial</w:t>
      </w:r>
      <w:r w:rsidR="00826A9F" w:rsidRPr="00076B9A">
        <w:rPr>
          <w:sz w:val="16"/>
          <w:szCs w:val="16"/>
        </w:rPr>
        <w:t xml:space="preserve"> de determinada série</w:t>
      </w:r>
      <w:r w:rsidR="00FD0651" w:rsidRPr="00076B9A">
        <w:rPr>
          <w:sz w:val="16"/>
          <w:szCs w:val="16"/>
        </w:rPr>
        <w:t xml:space="preserve"> </w:t>
      </w:r>
      <w:r w:rsidRPr="00076B9A">
        <w:rPr>
          <w:sz w:val="16"/>
          <w:szCs w:val="16"/>
        </w:rPr>
        <w:t xml:space="preserve">das </w:t>
      </w:r>
      <w:r w:rsidR="00097C2B" w:rsidRPr="00076B9A">
        <w:rPr>
          <w:sz w:val="16"/>
          <w:szCs w:val="16"/>
        </w:rPr>
        <w:t>Debêntures</w:t>
      </w:r>
      <w:r w:rsidRPr="00076B9A">
        <w:rPr>
          <w:sz w:val="16"/>
          <w:szCs w:val="16"/>
        </w:rPr>
        <w:t>.</w:t>
      </w:r>
      <w:bookmarkEnd w:id="241"/>
    </w:p>
    <w:p w14:paraId="21C5D7FE" w14:textId="77777777" w:rsidR="00381825" w:rsidRPr="00076B9A" w:rsidRDefault="005B3831" w:rsidP="00694217">
      <w:pPr>
        <w:pStyle w:val="Level1"/>
        <w:rPr>
          <w:rFonts w:cs="Arial"/>
          <w:sz w:val="16"/>
          <w:szCs w:val="16"/>
        </w:rPr>
      </w:pPr>
      <w:bookmarkStart w:id="242" w:name="_Toc107507830"/>
      <w:bookmarkStart w:id="243" w:name="_Hlk95241314"/>
      <w:bookmarkEnd w:id="210"/>
      <w:r w:rsidRPr="00076B9A">
        <w:rPr>
          <w:rFonts w:cs="Arial"/>
          <w:sz w:val="16"/>
          <w:szCs w:val="16"/>
        </w:rPr>
        <w:t>VENCIMENTO ANTECIPADO</w:t>
      </w:r>
      <w:bookmarkEnd w:id="242"/>
    </w:p>
    <w:p w14:paraId="3DFBE75E" w14:textId="77777777" w:rsidR="00381825" w:rsidRPr="00076B9A" w:rsidRDefault="00B242B3" w:rsidP="00694217">
      <w:pPr>
        <w:pStyle w:val="Level2"/>
        <w:rPr>
          <w:sz w:val="16"/>
          <w:szCs w:val="16"/>
        </w:rPr>
      </w:pPr>
      <w:bookmarkStart w:id="244" w:name="_Ref86342185"/>
      <w:bookmarkStart w:id="245" w:name="_Ref94080941"/>
      <w:r w:rsidRPr="00076B9A">
        <w:rPr>
          <w:sz w:val="16"/>
          <w:szCs w:val="16"/>
        </w:rPr>
        <w:t>O</w:t>
      </w:r>
      <w:r w:rsidR="00963436" w:rsidRPr="00076B9A">
        <w:rPr>
          <w:sz w:val="16"/>
          <w:szCs w:val="16"/>
        </w:rPr>
        <w:t xml:space="preserve"> </w:t>
      </w:r>
      <w:r w:rsidR="0055490B" w:rsidRPr="00076B9A">
        <w:rPr>
          <w:sz w:val="16"/>
          <w:szCs w:val="16"/>
        </w:rPr>
        <w:t>Debenturista</w:t>
      </w:r>
      <w:r w:rsidR="00963436" w:rsidRPr="00076B9A">
        <w:rPr>
          <w:sz w:val="16"/>
          <w:szCs w:val="16"/>
        </w:rPr>
        <w:t xml:space="preserve"> deverá </w:t>
      </w:r>
      <w:r w:rsidR="005D7C23" w:rsidRPr="00076B9A">
        <w:rPr>
          <w:sz w:val="16"/>
          <w:szCs w:val="16"/>
        </w:rPr>
        <w:t>considerar</w:t>
      </w:r>
      <w:r w:rsidR="00963436" w:rsidRPr="00076B9A">
        <w:rPr>
          <w:sz w:val="16"/>
          <w:szCs w:val="16"/>
        </w:rPr>
        <w:t xml:space="preserve"> antecipada</w:t>
      </w:r>
      <w:r w:rsidR="009B36BB" w:rsidRPr="00076B9A">
        <w:rPr>
          <w:sz w:val="16"/>
          <w:szCs w:val="16"/>
        </w:rPr>
        <w:t xml:space="preserve"> e automaticamente </w:t>
      </w:r>
      <w:r w:rsidR="00963436" w:rsidRPr="00076B9A">
        <w:rPr>
          <w:sz w:val="16"/>
          <w:szCs w:val="16"/>
        </w:rPr>
        <w:t xml:space="preserve">vencidas todas as obrigações constantes desta </w:t>
      </w:r>
      <w:r w:rsidR="00A10EAD" w:rsidRPr="00076B9A">
        <w:rPr>
          <w:sz w:val="16"/>
          <w:szCs w:val="16"/>
        </w:rPr>
        <w:t>Escritura de Emissão de Debêntures</w:t>
      </w:r>
      <w:r w:rsidR="00963436" w:rsidRPr="00076B9A">
        <w:rPr>
          <w:sz w:val="16"/>
          <w:szCs w:val="16"/>
        </w:rPr>
        <w:t xml:space="preserve"> e exigir o imediato pagamento, pela </w:t>
      </w:r>
      <w:r w:rsidR="00F75728" w:rsidRPr="00076B9A">
        <w:rPr>
          <w:sz w:val="16"/>
          <w:szCs w:val="16"/>
        </w:rPr>
        <w:t>Emissora</w:t>
      </w:r>
      <w:r w:rsidR="00ED33AB">
        <w:rPr>
          <w:sz w:val="16"/>
          <w:szCs w:val="16"/>
        </w:rPr>
        <w:t xml:space="preserve"> e/ou pelos Fiadores</w:t>
      </w:r>
      <w:r w:rsidR="00963436" w:rsidRPr="00076B9A">
        <w:rPr>
          <w:sz w:val="16"/>
          <w:szCs w:val="16"/>
        </w:rPr>
        <w:t>, do Valor Nominal Unitário</w:t>
      </w:r>
      <w:r w:rsidR="00030A5A" w:rsidRPr="00076B9A">
        <w:rPr>
          <w:sz w:val="16"/>
          <w:szCs w:val="16"/>
        </w:rPr>
        <w:t>,</w:t>
      </w:r>
      <w:r w:rsidR="00963436" w:rsidRPr="00076B9A">
        <w:rPr>
          <w:sz w:val="16"/>
          <w:szCs w:val="16"/>
        </w:rPr>
        <w:t xml:space="preserve"> do saldo do Valor Nominal Unitário</w:t>
      </w:r>
      <w:r w:rsidR="005B0B09" w:rsidRPr="00076B9A">
        <w:rPr>
          <w:sz w:val="16"/>
          <w:szCs w:val="16"/>
        </w:rPr>
        <w:t xml:space="preserve"> ou do </w:t>
      </w:r>
      <w:r w:rsidR="00030A5A" w:rsidRPr="00076B9A">
        <w:rPr>
          <w:sz w:val="16"/>
          <w:szCs w:val="16"/>
        </w:rPr>
        <w:t>Valor Nominal Unitário Atualizado</w:t>
      </w:r>
      <w:r w:rsidR="00963436" w:rsidRPr="00076B9A">
        <w:rPr>
          <w:sz w:val="16"/>
          <w:szCs w:val="16"/>
        </w:rPr>
        <w:t xml:space="preserve">, conforme o caso, acrescido da Remuneração, calculada </w:t>
      </w:r>
      <w:r w:rsidR="00963436" w:rsidRPr="00076B9A">
        <w:rPr>
          <w:i/>
          <w:sz w:val="16"/>
          <w:szCs w:val="16"/>
        </w:rPr>
        <w:t xml:space="preserve">pro rata </w:t>
      </w:r>
      <w:proofErr w:type="spellStart"/>
      <w:r w:rsidR="00963436" w:rsidRPr="00076B9A">
        <w:rPr>
          <w:i/>
          <w:sz w:val="16"/>
          <w:szCs w:val="16"/>
        </w:rPr>
        <w:t>temporis</w:t>
      </w:r>
      <w:proofErr w:type="spellEnd"/>
      <w:r w:rsidR="00562EBE" w:rsidRPr="00076B9A">
        <w:rPr>
          <w:sz w:val="16"/>
          <w:szCs w:val="16"/>
        </w:rPr>
        <w:t xml:space="preserve"> d</w:t>
      </w:r>
      <w:r w:rsidR="00562EBE" w:rsidRPr="00076B9A">
        <w:rPr>
          <w:spacing w:val="1"/>
          <w:sz w:val="16"/>
          <w:szCs w:val="16"/>
        </w:rPr>
        <w:t>e</w:t>
      </w:r>
      <w:r w:rsidR="00562EBE" w:rsidRPr="00076B9A">
        <w:rPr>
          <w:sz w:val="16"/>
          <w:szCs w:val="16"/>
        </w:rPr>
        <w:t>sde</w:t>
      </w:r>
      <w:r w:rsidR="00562EBE" w:rsidRPr="00076B9A">
        <w:rPr>
          <w:spacing w:val="-5"/>
          <w:sz w:val="16"/>
          <w:szCs w:val="16"/>
        </w:rPr>
        <w:t xml:space="preserve"> </w:t>
      </w:r>
      <w:r w:rsidR="00562EBE" w:rsidRPr="00076B9A">
        <w:rPr>
          <w:sz w:val="16"/>
          <w:szCs w:val="16"/>
        </w:rPr>
        <w:t>a</w:t>
      </w:r>
      <w:r w:rsidR="00562EBE" w:rsidRPr="00076B9A">
        <w:rPr>
          <w:spacing w:val="-3"/>
          <w:sz w:val="16"/>
          <w:szCs w:val="16"/>
        </w:rPr>
        <w:t xml:space="preserve"> </w:t>
      </w:r>
      <w:r w:rsidR="00405399" w:rsidRPr="00076B9A">
        <w:rPr>
          <w:sz w:val="16"/>
          <w:szCs w:val="16"/>
        </w:rPr>
        <w:t>Primeira Data de Integralização</w:t>
      </w:r>
      <w:r w:rsidR="00562EBE" w:rsidRPr="00076B9A">
        <w:rPr>
          <w:spacing w:val="-5"/>
          <w:sz w:val="16"/>
          <w:szCs w:val="16"/>
        </w:rPr>
        <w:t xml:space="preserve"> </w:t>
      </w:r>
      <w:r w:rsidR="00562EBE" w:rsidRPr="00076B9A">
        <w:rPr>
          <w:spacing w:val="-1"/>
          <w:sz w:val="16"/>
          <w:szCs w:val="16"/>
        </w:rPr>
        <w:t>o</w:t>
      </w:r>
      <w:r w:rsidR="00562EBE" w:rsidRPr="00076B9A">
        <w:rPr>
          <w:sz w:val="16"/>
          <w:szCs w:val="16"/>
        </w:rPr>
        <w:t>u</w:t>
      </w:r>
      <w:r w:rsidR="00562EBE" w:rsidRPr="00076B9A">
        <w:rPr>
          <w:spacing w:val="-3"/>
          <w:sz w:val="16"/>
          <w:szCs w:val="16"/>
        </w:rPr>
        <w:t xml:space="preserve"> </w:t>
      </w:r>
      <w:r w:rsidR="00562EBE" w:rsidRPr="00076B9A">
        <w:rPr>
          <w:sz w:val="16"/>
          <w:szCs w:val="16"/>
        </w:rPr>
        <w:t>a</w:t>
      </w:r>
      <w:r w:rsidR="00562EBE" w:rsidRPr="00076B9A">
        <w:rPr>
          <w:spacing w:val="-5"/>
          <w:sz w:val="16"/>
          <w:szCs w:val="16"/>
        </w:rPr>
        <w:t xml:space="preserve"> </w:t>
      </w:r>
      <w:r w:rsidR="0018458B" w:rsidRPr="00076B9A">
        <w:rPr>
          <w:sz w:val="16"/>
          <w:szCs w:val="16"/>
        </w:rPr>
        <w:t>Data</w:t>
      </w:r>
      <w:r w:rsidR="0018458B" w:rsidRPr="00076B9A">
        <w:rPr>
          <w:spacing w:val="-4"/>
          <w:sz w:val="16"/>
          <w:szCs w:val="16"/>
        </w:rPr>
        <w:t xml:space="preserve"> </w:t>
      </w:r>
      <w:r w:rsidR="00562EBE" w:rsidRPr="00076B9A">
        <w:rPr>
          <w:spacing w:val="2"/>
          <w:sz w:val="16"/>
          <w:szCs w:val="16"/>
        </w:rPr>
        <w:t>d</w:t>
      </w:r>
      <w:r w:rsidR="00562EBE" w:rsidRPr="00076B9A">
        <w:rPr>
          <w:sz w:val="16"/>
          <w:szCs w:val="16"/>
        </w:rPr>
        <w:t>e</w:t>
      </w:r>
      <w:r w:rsidR="00562EBE" w:rsidRPr="00076B9A">
        <w:rPr>
          <w:spacing w:val="-5"/>
          <w:sz w:val="16"/>
          <w:szCs w:val="16"/>
        </w:rPr>
        <w:t xml:space="preserve"> </w:t>
      </w:r>
      <w:r w:rsidR="0018458B" w:rsidRPr="00076B9A">
        <w:rPr>
          <w:sz w:val="16"/>
          <w:szCs w:val="16"/>
        </w:rPr>
        <w:t>Pagam</w:t>
      </w:r>
      <w:r w:rsidR="0018458B" w:rsidRPr="00076B9A">
        <w:rPr>
          <w:spacing w:val="-2"/>
          <w:sz w:val="16"/>
          <w:szCs w:val="16"/>
        </w:rPr>
        <w:t>e</w:t>
      </w:r>
      <w:r w:rsidR="0018458B" w:rsidRPr="00076B9A">
        <w:rPr>
          <w:spacing w:val="1"/>
          <w:sz w:val="16"/>
          <w:szCs w:val="16"/>
        </w:rPr>
        <w:t>n</w:t>
      </w:r>
      <w:r w:rsidR="0018458B" w:rsidRPr="00076B9A">
        <w:rPr>
          <w:spacing w:val="2"/>
          <w:sz w:val="16"/>
          <w:szCs w:val="16"/>
        </w:rPr>
        <w:t>t</w:t>
      </w:r>
      <w:r w:rsidR="0018458B" w:rsidRPr="00076B9A">
        <w:rPr>
          <w:sz w:val="16"/>
          <w:szCs w:val="16"/>
        </w:rPr>
        <w:t>o</w:t>
      </w:r>
      <w:r w:rsidR="0018458B" w:rsidRPr="00076B9A">
        <w:rPr>
          <w:spacing w:val="-5"/>
          <w:sz w:val="16"/>
          <w:szCs w:val="16"/>
        </w:rPr>
        <w:t xml:space="preserve"> </w:t>
      </w:r>
      <w:r w:rsidR="00562EBE" w:rsidRPr="00076B9A">
        <w:rPr>
          <w:sz w:val="16"/>
          <w:szCs w:val="16"/>
        </w:rPr>
        <w:t>da</w:t>
      </w:r>
      <w:r w:rsidR="00562EBE" w:rsidRPr="00076B9A">
        <w:rPr>
          <w:w w:val="99"/>
          <w:sz w:val="16"/>
          <w:szCs w:val="16"/>
        </w:rPr>
        <w:t xml:space="preserve"> </w:t>
      </w:r>
      <w:r w:rsidR="00562EBE" w:rsidRPr="00076B9A">
        <w:rPr>
          <w:sz w:val="16"/>
          <w:szCs w:val="16"/>
        </w:rPr>
        <w:t>R</w:t>
      </w:r>
      <w:r w:rsidR="00562EBE" w:rsidRPr="00076B9A">
        <w:rPr>
          <w:spacing w:val="-2"/>
          <w:sz w:val="16"/>
          <w:szCs w:val="16"/>
        </w:rPr>
        <w:t>e</w:t>
      </w:r>
      <w:r w:rsidR="00562EBE" w:rsidRPr="00076B9A">
        <w:rPr>
          <w:sz w:val="16"/>
          <w:szCs w:val="16"/>
        </w:rPr>
        <w:t>m</w:t>
      </w:r>
      <w:r w:rsidR="00562EBE" w:rsidRPr="00076B9A">
        <w:rPr>
          <w:spacing w:val="1"/>
          <w:sz w:val="16"/>
          <w:szCs w:val="16"/>
        </w:rPr>
        <w:t>un</w:t>
      </w:r>
      <w:r w:rsidR="00562EBE" w:rsidRPr="00076B9A">
        <w:rPr>
          <w:spacing w:val="-2"/>
          <w:sz w:val="16"/>
          <w:szCs w:val="16"/>
        </w:rPr>
        <w:t>e</w:t>
      </w:r>
      <w:r w:rsidR="00562EBE" w:rsidRPr="00076B9A">
        <w:rPr>
          <w:spacing w:val="-1"/>
          <w:sz w:val="16"/>
          <w:szCs w:val="16"/>
        </w:rPr>
        <w:t>r</w:t>
      </w:r>
      <w:r w:rsidR="00562EBE" w:rsidRPr="00076B9A">
        <w:rPr>
          <w:spacing w:val="2"/>
          <w:sz w:val="16"/>
          <w:szCs w:val="16"/>
        </w:rPr>
        <w:t>a</w:t>
      </w:r>
      <w:r w:rsidR="00562EBE" w:rsidRPr="00076B9A">
        <w:rPr>
          <w:sz w:val="16"/>
          <w:szCs w:val="16"/>
        </w:rPr>
        <w:t>ção</w:t>
      </w:r>
      <w:r w:rsidR="00562EBE" w:rsidRPr="00076B9A">
        <w:rPr>
          <w:spacing w:val="21"/>
          <w:sz w:val="16"/>
          <w:szCs w:val="16"/>
        </w:rPr>
        <w:t xml:space="preserve"> </w:t>
      </w:r>
      <w:r w:rsidR="00562EBE" w:rsidRPr="00076B9A">
        <w:rPr>
          <w:spacing w:val="2"/>
          <w:sz w:val="16"/>
          <w:szCs w:val="16"/>
        </w:rPr>
        <w:t>i</w:t>
      </w:r>
      <w:r w:rsidR="00562EBE" w:rsidRPr="00076B9A">
        <w:rPr>
          <w:sz w:val="16"/>
          <w:szCs w:val="16"/>
        </w:rPr>
        <w:t>med</w:t>
      </w:r>
      <w:r w:rsidR="00562EBE" w:rsidRPr="00076B9A">
        <w:rPr>
          <w:spacing w:val="3"/>
          <w:sz w:val="16"/>
          <w:szCs w:val="16"/>
        </w:rPr>
        <w:t>i</w:t>
      </w:r>
      <w:r w:rsidR="00562EBE" w:rsidRPr="00076B9A">
        <w:rPr>
          <w:sz w:val="16"/>
          <w:szCs w:val="16"/>
        </w:rPr>
        <w:t>at</w:t>
      </w:r>
      <w:r w:rsidR="00562EBE" w:rsidRPr="00076B9A">
        <w:rPr>
          <w:spacing w:val="-3"/>
          <w:sz w:val="16"/>
          <w:szCs w:val="16"/>
        </w:rPr>
        <w:t>a</w:t>
      </w:r>
      <w:r w:rsidR="00562EBE" w:rsidRPr="00076B9A">
        <w:rPr>
          <w:sz w:val="16"/>
          <w:szCs w:val="16"/>
        </w:rPr>
        <w:t>men</w:t>
      </w:r>
      <w:r w:rsidR="00562EBE" w:rsidRPr="00076B9A">
        <w:rPr>
          <w:spacing w:val="1"/>
          <w:sz w:val="16"/>
          <w:szCs w:val="16"/>
        </w:rPr>
        <w:t>t</w:t>
      </w:r>
      <w:r w:rsidR="00562EBE" w:rsidRPr="00076B9A">
        <w:rPr>
          <w:sz w:val="16"/>
          <w:szCs w:val="16"/>
        </w:rPr>
        <w:t>e</w:t>
      </w:r>
      <w:r w:rsidR="00562EBE" w:rsidRPr="00076B9A">
        <w:rPr>
          <w:spacing w:val="21"/>
          <w:sz w:val="16"/>
          <w:szCs w:val="16"/>
        </w:rPr>
        <w:t xml:space="preserve"> </w:t>
      </w:r>
      <w:r w:rsidR="00562EBE" w:rsidRPr="00076B9A">
        <w:rPr>
          <w:sz w:val="16"/>
          <w:szCs w:val="16"/>
        </w:rPr>
        <w:t>a</w:t>
      </w:r>
      <w:r w:rsidR="00562EBE" w:rsidRPr="00076B9A">
        <w:rPr>
          <w:spacing w:val="1"/>
          <w:sz w:val="16"/>
          <w:szCs w:val="16"/>
        </w:rPr>
        <w:t>n</w:t>
      </w:r>
      <w:r w:rsidR="00562EBE" w:rsidRPr="00076B9A">
        <w:rPr>
          <w:sz w:val="16"/>
          <w:szCs w:val="16"/>
        </w:rPr>
        <w:t>t</w:t>
      </w:r>
      <w:r w:rsidR="00562EBE" w:rsidRPr="00076B9A">
        <w:rPr>
          <w:spacing w:val="1"/>
          <w:sz w:val="16"/>
          <w:szCs w:val="16"/>
        </w:rPr>
        <w:t>e</w:t>
      </w:r>
      <w:r w:rsidR="00562EBE" w:rsidRPr="00076B9A">
        <w:rPr>
          <w:spacing w:val="-1"/>
          <w:sz w:val="16"/>
          <w:szCs w:val="16"/>
        </w:rPr>
        <w:t>r</w:t>
      </w:r>
      <w:r w:rsidR="00562EBE" w:rsidRPr="00076B9A">
        <w:rPr>
          <w:spacing w:val="2"/>
          <w:sz w:val="16"/>
          <w:szCs w:val="16"/>
        </w:rPr>
        <w:t>i</w:t>
      </w:r>
      <w:r w:rsidR="00562EBE" w:rsidRPr="00076B9A">
        <w:rPr>
          <w:spacing w:val="-1"/>
          <w:sz w:val="16"/>
          <w:szCs w:val="16"/>
        </w:rPr>
        <w:t>or</w:t>
      </w:r>
      <w:r w:rsidR="00562EBE" w:rsidRPr="00076B9A">
        <w:rPr>
          <w:sz w:val="16"/>
          <w:szCs w:val="16"/>
        </w:rPr>
        <w:t>,</w:t>
      </w:r>
      <w:r w:rsidR="00562EBE" w:rsidRPr="00076B9A">
        <w:rPr>
          <w:spacing w:val="21"/>
          <w:sz w:val="16"/>
          <w:szCs w:val="16"/>
        </w:rPr>
        <w:t xml:space="preserve"> </w:t>
      </w:r>
      <w:r w:rsidR="00562EBE" w:rsidRPr="00076B9A">
        <w:rPr>
          <w:spacing w:val="1"/>
          <w:sz w:val="16"/>
          <w:szCs w:val="16"/>
        </w:rPr>
        <w:t>c</w:t>
      </w:r>
      <w:r w:rsidR="00562EBE" w:rsidRPr="00076B9A">
        <w:rPr>
          <w:spacing w:val="-1"/>
          <w:sz w:val="16"/>
          <w:szCs w:val="16"/>
        </w:rPr>
        <w:t>o</w:t>
      </w:r>
      <w:r w:rsidR="00562EBE" w:rsidRPr="00076B9A">
        <w:rPr>
          <w:spacing w:val="1"/>
          <w:sz w:val="16"/>
          <w:szCs w:val="16"/>
        </w:rPr>
        <w:t>n</w:t>
      </w:r>
      <w:r w:rsidR="00562EBE" w:rsidRPr="00076B9A">
        <w:rPr>
          <w:sz w:val="16"/>
          <w:szCs w:val="16"/>
        </w:rPr>
        <w:t>fo</w:t>
      </w:r>
      <w:r w:rsidR="00562EBE" w:rsidRPr="00076B9A">
        <w:rPr>
          <w:spacing w:val="-1"/>
          <w:sz w:val="16"/>
          <w:szCs w:val="16"/>
        </w:rPr>
        <w:t>r</w:t>
      </w:r>
      <w:r w:rsidR="00562EBE" w:rsidRPr="00076B9A">
        <w:rPr>
          <w:sz w:val="16"/>
          <w:szCs w:val="16"/>
        </w:rPr>
        <w:t>me</w:t>
      </w:r>
      <w:r w:rsidR="00562EBE" w:rsidRPr="00076B9A">
        <w:rPr>
          <w:spacing w:val="24"/>
          <w:sz w:val="16"/>
          <w:szCs w:val="16"/>
        </w:rPr>
        <w:t xml:space="preserve"> </w:t>
      </w:r>
      <w:r w:rsidR="00562EBE" w:rsidRPr="00076B9A">
        <w:rPr>
          <w:sz w:val="16"/>
          <w:szCs w:val="16"/>
        </w:rPr>
        <w:t>o</w:t>
      </w:r>
      <w:r w:rsidR="00562EBE" w:rsidRPr="00076B9A">
        <w:rPr>
          <w:spacing w:val="21"/>
          <w:sz w:val="16"/>
          <w:szCs w:val="16"/>
        </w:rPr>
        <w:t xml:space="preserve"> </w:t>
      </w:r>
      <w:r w:rsidR="00562EBE" w:rsidRPr="00076B9A">
        <w:rPr>
          <w:sz w:val="16"/>
          <w:szCs w:val="16"/>
        </w:rPr>
        <w:t>ca</w:t>
      </w:r>
      <w:r w:rsidR="00562EBE" w:rsidRPr="00076B9A">
        <w:rPr>
          <w:spacing w:val="1"/>
          <w:sz w:val="16"/>
          <w:szCs w:val="16"/>
        </w:rPr>
        <w:t>s</w:t>
      </w:r>
      <w:r w:rsidR="00562EBE" w:rsidRPr="00076B9A">
        <w:rPr>
          <w:spacing w:val="-1"/>
          <w:sz w:val="16"/>
          <w:szCs w:val="16"/>
        </w:rPr>
        <w:t>o,</w:t>
      </w:r>
      <w:r w:rsidR="00562EBE" w:rsidRPr="00076B9A">
        <w:rPr>
          <w:sz w:val="16"/>
          <w:szCs w:val="16"/>
        </w:rPr>
        <w:t xml:space="preserve"> </w:t>
      </w:r>
      <w:r w:rsidR="00963436" w:rsidRPr="00076B9A">
        <w:rPr>
          <w:sz w:val="16"/>
          <w:szCs w:val="16"/>
        </w:rPr>
        <w:t>até a data do efetivo pagamento, sem prejuízo do pagamento dos Encargos Moratórios</w:t>
      </w:r>
      <w:r w:rsidR="00633770" w:rsidRPr="00076B9A">
        <w:rPr>
          <w:sz w:val="16"/>
          <w:szCs w:val="16"/>
        </w:rPr>
        <w:t xml:space="preserve"> e Despesas</w:t>
      </w:r>
      <w:r w:rsidR="00963436" w:rsidRPr="00076B9A">
        <w:rPr>
          <w:sz w:val="16"/>
          <w:szCs w:val="16"/>
        </w:rPr>
        <w:t>, quando for o caso</w:t>
      </w:r>
      <w:r w:rsidR="0018458B" w:rsidRPr="00076B9A">
        <w:rPr>
          <w:sz w:val="16"/>
          <w:szCs w:val="16"/>
        </w:rPr>
        <w:t>,</w:t>
      </w:r>
      <w:r w:rsidR="00963436" w:rsidRPr="00076B9A">
        <w:rPr>
          <w:sz w:val="16"/>
          <w:szCs w:val="16"/>
        </w:rPr>
        <w:t xml:space="preserve"> e de quaisquer outros valores eventualmente devidos pela </w:t>
      </w:r>
      <w:r w:rsidR="00F75728" w:rsidRPr="00076B9A">
        <w:rPr>
          <w:sz w:val="16"/>
          <w:szCs w:val="16"/>
        </w:rPr>
        <w:t>Emissora</w:t>
      </w:r>
      <w:r w:rsidR="00963436" w:rsidRPr="00076B9A">
        <w:rPr>
          <w:sz w:val="16"/>
          <w:szCs w:val="16"/>
        </w:rPr>
        <w:t xml:space="preserve"> </w:t>
      </w:r>
      <w:r w:rsidR="00ED33AB">
        <w:rPr>
          <w:sz w:val="16"/>
          <w:szCs w:val="16"/>
        </w:rPr>
        <w:t>e/ou pelos Fiadores</w:t>
      </w:r>
      <w:r w:rsidR="00ED33AB" w:rsidRPr="00076B9A">
        <w:rPr>
          <w:sz w:val="16"/>
          <w:szCs w:val="16"/>
        </w:rPr>
        <w:t xml:space="preserve"> </w:t>
      </w:r>
      <w:r w:rsidR="00963436" w:rsidRPr="00076B9A">
        <w:rPr>
          <w:sz w:val="16"/>
          <w:szCs w:val="16"/>
        </w:rPr>
        <w:t xml:space="preserve">nos termos desta </w:t>
      </w:r>
      <w:r w:rsidR="00A10EAD" w:rsidRPr="00076B9A">
        <w:rPr>
          <w:sz w:val="16"/>
          <w:szCs w:val="16"/>
        </w:rPr>
        <w:t>Escritura de Emissão de Debêntures</w:t>
      </w:r>
      <w:r w:rsidR="00453AC1" w:rsidRPr="00076B9A">
        <w:rPr>
          <w:sz w:val="16"/>
          <w:szCs w:val="16"/>
        </w:rPr>
        <w:t xml:space="preserve"> e/ou de qualquer dos demais Documentos da Operação</w:t>
      </w:r>
      <w:r w:rsidR="00963436" w:rsidRPr="00076B9A">
        <w:rPr>
          <w:sz w:val="16"/>
          <w:szCs w:val="16"/>
        </w:rPr>
        <w:t>, independentemente de aviso, interpelação ou notificação, judicial ou extrajudicial</w:t>
      </w:r>
      <w:r w:rsidR="004C673F" w:rsidRPr="00076B9A">
        <w:rPr>
          <w:sz w:val="16"/>
          <w:szCs w:val="16"/>
        </w:rPr>
        <w:t>,</w:t>
      </w:r>
      <w:r w:rsidR="00963436" w:rsidRPr="00076B9A">
        <w:rPr>
          <w:sz w:val="16"/>
          <w:szCs w:val="16"/>
        </w:rPr>
        <w:t xml:space="preserve"> na ciência da ocorrência das seguintes hipóteses (</w:t>
      </w:r>
      <w:r w:rsidR="000C68AF" w:rsidRPr="00076B9A">
        <w:rPr>
          <w:sz w:val="16"/>
          <w:szCs w:val="16"/>
        </w:rPr>
        <w:t>“</w:t>
      </w:r>
      <w:r w:rsidR="009B36BB" w:rsidRPr="00383686">
        <w:rPr>
          <w:sz w:val="16"/>
          <w:szCs w:val="16"/>
          <w:u w:val="single"/>
        </w:rPr>
        <w:t>Hipóteses de Vencimento Antecipado Automático</w:t>
      </w:r>
      <w:r w:rsidR="000C68AF" w:rsidRPr="00076B9A">
        <w:rPr>
          <w:sz w:val="16"/>
          <w:szCs w:val="16"/>
        </w:rPr>
        <w:t>”</w:t>
      </w:r>
      <w:r w:rsidR="00963436" w:rsidRPr="00076B9A">
        <w:rPr>
          <w:sz w:val="16"/>
          <w:szCs w:val="16"/>
        </w:rPr>
        <w:t>):</w:t>
      </w:r>
      <w:bookmarkEnd w:id="244"/>
      <w:bookmarkEnd w:id="245"/>
    </w:p>
    <w:p w14:paraId="03E7CE8E" w14:textId="77777777" w:rsidR="00381825" w:rsidRPr="00076B9A" w:rsidRDefault="00DE21A7" w:rsidP="00694217">
      <w:pPr>
        <w:pStyle w:val="Level4"/>
        <w:tabs>
          <w:tab w:val="clear" w:pos="2041"/>
          <w:tab w:val="clear" w:pos="2722"/>
          <w:tab w:val="num" w:pos="1361"/>
        </w:tabs>
        <w:ind w:left="1360"/>
        <w:rPr>
          <w:rFonts w:cs="Arial"/>
          <w:sz w:val="16"/>
          <w:szCs w:val="16"/>
        </w:rPr>
      </w:pPr>
      <w:bookmarkStart w:id="246" w:name="_Ref7704998"/>
      <w:r w:rsidRPr="00076B9A">
        <w:rPr>
          <w:rFonts w:cs="Arial"/>
          <w:noProof/>
          <w:sz w:val="16"/>
          <w:szCs w:val="16"/>
        </w:rPr>
        <w:t>inadimplemento, pela Emissora</w:t>
      </w:r>
      <w:r w:rsidR="00ED33AB" w:rsidRPr="00ED33AB">
        <w:rPr>
          <w:sz w:val="16"/>
          <w:szCs w:val="16"/>
        </w:rPr>
        <w:t xml:space="preserve"> </w:t>
      </w:r>
      <w:r w:rsidR="00ED33AB">
        <w:rPr>
          <w:sz w:val="16"/>
          <w:szCs w:val="16"/>
        </w:rPr>
        <w:t>e/ou pelos Fiadores</w:t>
      </w:r>
      <w:r w:rsidRPr="00076B9A">
        <w:rPr>
          <w:rFonts w:cs="Arial"/>
          <w:noProof/>
          <w:sz w:val="16"/>
          <w:szCs w:val="16"/>
        </w:rPr>
        <w:t>, de qualquer obrigação pecuniária decorrente das Debêntures</w:t>
      </w:r>
      <w:r w:rsidRPr="00076B9A">
        <w:rPr>
          <w:rFonts w:cs="Arial"/>
          <w:sz w:val="16"/>
          <w:szCs w:val="16"/>
          <w:lang w:eastAsia="pt-BR"/>
        </w:rPr>
        <w:t xml:space="preserve"> </w:t>
      </w:r>
      <w:r w:rsidRPr="00076B9A">
        <w:rPr>
          <w:rFonts w:cs="Arial"/>
          <w:noProof/>
          <w:sz w:val="16"/>
          <w:szCs w:val="16"/>
        </w:rPr>
        <w:t xml:space="preserve">ou dos demais Documentos da Operação, não sanado no prazo de </w:t>
      </w:r>
      <w:r w:rsidRPr="00ED392B">
        <w:rPr>
          <w:rFonts w:cs="Arial"/>
          <w:noProof/>
          <w:sz w:val="16"/>
          <w:szCs w:val="16"/>
        </w:rPr>
        <w:t>até 1 (um) Dia Útil</w:t>
      </w:r>
      <w:r w:rsidRPr="00076B9A">
        <w:rPr>
          <w:rFonts w:cs="Arial"/>
          <w:noProof/>
          <w:sz w:val="16"/>
          <w:szCs w:val="16"/>
        </w:rPr>
        <w:t xml:space="preserve"> contado da data do respectivo vencimento</w:t>
      </w:r>
      <w:r w:rsidR="00FB23D2" w:rsidRPr="00076B9A">
        <w:rPr>
          <w:rFonts w:cs="Arial"/>
          <w:sz w:val="16"/>
          <w:szCs w:val="16"/>
        </w:rPr>
        <w:t>;</w:t>
      </w:r>
      <w:bookmarkEnd w:id="246"/>
    </w:p>
    <w:p w14:paraId="6EEBC30C" w14:textId="77777777" w:rsidR="00DE21A7" w:rsidRPr="00076B9A" w:rsidRDefault="00DE21A7" w:rsidP="00694217">
      <w:pPr>
        <w:pStyle w:val="Level4"/>
        <w:tabs>
          <w:tab w:val="clear" w:pos="2041"/>
          <w:tab w:val="clear" w:pos="2722"/>
          <w:tab w:val="num" w:pos="1361"/>
        </w:tabs>
        <w:ind w:left="1360"/>
        <w:rPr>
          <w:rFonts w:cs="Arial"/>
          <w:sz w:val="16"/>
          <w:szCs w:val="16"/>
        </w:rPr>
      </w:pPr>
      <w:r w:rsidRPr="00076B9A">
        <w:rPr>
          <w:rFonts w:cs="Arial"/>
          <w:noProof/>
          <w:sz w:val="16"/>
          <w:szCs w:val="16"/>
        </w:rPr>
        <w:t xml:space="preserve">transferência, promessa de transferência, cessão ou promessa de cessão, pela Emissora a terceiros, </w:t>
      </w:r>
      <w:r w:rsidRPr="00693F3C">
        <w:rPr>
          <w:rFonts w:cs="Arial"/>
          <w:noProof/>
          <w:sz w:val="16"/>
          <w:szCs w:val="16"/>
        </w:rPr>
        <w:t>de qualquer direito ou obrigação da Emissora</w:t>
      </w:r>
      <w:r w:rsidR="00F63D58" w:rsidRPr="00693F3C">
        <w:rPr>
          <w:rFonts w:cs="Arial"/>
          <w:noProof/>
          <w:sz w:val="16"/>
          <w:szCs w:val="16"/>
        </w:rPr>
        <w:t xml:space="preserve"> ou das Fiadoras</w:t>
      </w:r>
      <w:r w:rsidRPr="00693F3C">
        <w:rPr>
          <w:rFonts w:cs="Arial"/>
          <w:noProof/>
          <w:sz w:val="16"/>
          <w:szCs w:val="16"/>
        </w:rPr>
        <w:t>, conforme o caso, previsto n</w:t>
      </w:r>
      <w:r w:rsidR="003E6468" w:rsidRPr="00693F3C">
        <w:rPr>
          <w:rFonts w:cs="Arial"/>
          <w:noProof/>
          <w:sz w:val="16"/>
          <w:szCs w:val="16"/>
        </w:rPr>
        <w:t>esta Escritura</w:t>
      </w:r>
      <w:r w:rsidR="003E6468" w:rsidRPr="00076B9A">
        <w:rPr>
          <w:rFonts w:cs="Arial"/>
          <w:noProof/>
          <w:sz w:val="16"/>
          <w:szCs w:val="16"/>
        </w:rPr>
        <w:t xml:space="preserve"> de Emissão de Debêntures e nos demais Documentos da Operação de que seja parte</w:t>
      </w:r>
      <w:r w:rsidRPr="00076B9A">
        <w:rPr>
          <w:rFonts w:cs="Arial"/>
          <w:noProof/>
          <w:sz w:val="16"/>
          <w:szCs w:val="16"/>
        </w:rPr>
        <w:t>;</w:t>
      </w:r>
    </w:p>
    <w:p w14:paraId="65A69CAB" w14:textId="77777777" w:rsidR="00DE21A7" w:rsidRPr="00076B9A" w:rsidRDefault="00DE21A7" w:rsidP="00694217">
      <w:pPr>
        <w:pStyle w:val="Level4"/>
        <w:tabs>
          <w:tab w:val="clear" w:pos="2041"/>
          <w:tab w:val="clear" w:pos="2722"/>
          <w:tab w:val="num" w:pos="1361"/>
        </w:tabs>
        <w:ind w:left="1360"/>
        <w:rPr>
          <w:rFonts w:cs="Arial"/>
          <w:sz w:val="16"/>
          <w:szCs w:val="16"/>
        </w:rPr>
      </w:pPr>
      <w:r w:rsidRPr="00076B9A">
        <w:rPr>
          <w:rFonts w:cs="Arial"/>
          <w:noProof/>
          <w:sz w:val="16"/>
          <w:szCs w:val="16"/>
        </w:rPr>
        <w:t xml:space="preserve">se for verificada a invalidade, nulidade ou inexequibilidade </w:t>
      </w:r>
      <w:r w:rsidR="003E6468" w:rsidRPr="00076B9A">
        <w:rPr>
          <w:rFonts w:cs="Arial"/>
          <w:noProof/>
          <w:sz w:val="16"/>
          <w:szCs w:val="16"/>
        </w:rPr>
        <w:t>desta Escritura de Emissão de Debêntures</w:t>
      </w:r>
      <w:r w:rsidRPr="00076B9A">
        <w:rPr>
          <w:rFonts w:cs="Arial"/>
          <w:noProof/>
          <w:sz w:val="16"/>
          <w:szCs w:val="16"/>
        </w:rPr>
        <w:t>;</w:t>
      </w:r>
    </w:p>
    <w:p w14:paraId="43D528F5" w14:textId="77777777" w:rsidR="00DE21A7" w:rsidRPr="00076B9A" w:rsidRDefault="004A05D6" w:rsidP="00694217">
      <w:pPr>
        <w:pStyle w:val="Level4"/>
        <w:tabs>
          <w:tab w:val="clear" w:pos="2041"/>
          <w:tab w:val="clear" w:pos="2722"/>
          <w:tab w:val="num" w:pos="1361"/>
        </w:tabs>
        <w:ind w:left="1360"/>
        <w:rPr>
          <w:rFonts w:cs="Arial"/>
          <w:sz w:val="16"/>
          <w:szCs w:val="16"/>
        </w:rPr>
      </w:pPr>
      <w:r w:rsidRPr="00076B9A">
        <w:rPr>
          <w:rFonts w:cs="Arial"/>
          <w:noProof/>
          <w:sz w:val="16"/>
          <w:szCs w:val="16"/>
        </w:rPr>
        <w:t>decretação de falência da Emissora</w:t>
      </w:r>
      <w:r w:rsidR="00F63D58">
        <w:rPr>
          <w:rFonts w:cs="Arial"/>
          <w:noProof/>
          <w:sz w:val="16"/>
          <w:szCs w:val="16"/>
        </w:rPr>
        <w:t xml:space="preserve"> e/ou das Fiadoras</w:t>
      </w:r>
      <w:r w:rsidRPr="00076B9A">
        <w:rPr>
          <w:rFonts w:cs="Arial"/>
          <w:noProof/>
          <w:sz w:val="16"/>
          <w:szCs w:val="16"/>
        </w:rPr>
        <w:t xml:space="preserve"> e/ou suas respectivas sociedades controladas (conforme definição de controle prevista no artigo</w:t>
      </w:r>
      <w:r w:rsidR="00693F3C">
        <w:rPr>
          <w:rFonts w:cs="Arial"/>
          <w:noProof/>
          <w:sz w:val="16"/>
          <w:szCs w:val="16"/>
        </w:rPr>
        <w:t xml:space="preserve"> </w:t>
      </w:r>
      <w:r w:rsidRPr="00076B9A">
        <w:rPr>
          <w:rFonts w:cs="Arial"/>
          <w:noProof/>
          <w:sz w:val="16"/>
          <w:szCs w:val="16"/>
        </w:rPr>
        <w:t>116 da Lei das Sociedades por Ações) (“</w:t>
      </w:r>
      <w:r w:rsidRPr="00383686">
        <w:rPr>
          <w:rFonts w:cs="Arial"/>
          <w:noProof/>
          <w:sz w:val="16"/>
          <w:szCs w:val="16"/>
          <w:u w:val="single"/>
        </w:rPr>
        <w:t>Controladas</w:t>
      </w:r>
      <w:r w:rsidRPr="00076B9A">
        <w:rPr>
          <w:rFonts w:cs="Arial"/>
          <w:noProof/>
          <w:sz w:val="16"/>
          <w:szCs w:val="16"/>
        </w:rPr>
        <w:t>”) que represente, individualmente, montante igual ou superior a 2% (dois por cento) do patrimônio líquido da Emissora, apurado com base nas últimas demonstrações financeiras divulgadas pela Emissora (“</w:t>
      </w:r>
      <w:r w:rsidRPr="00383686">
        <w:rPr>
          <w:rFonts w:cs="Arial"/>
          <w:bCs/>
          <w:noProof/>
          <w:sz w:val="16"/>
          <w:szCs w:val="16"/>
          <w:u w:val="single"/>
        </w:rPr>
        <w:t>Controladas Relevantes</w:t>
      </w:r>
      <w:r w:rsidRPr="00076B9A">
        <w:rPr>
          <w:rFonts w:cs="Arial"/>
          <w:noProof/>
          <w:sz w:val="16"/>
          <w:szCs w:val="16"/>
        </w:rPr>
        <w:t xml:space="preserve">”); (b) pedido de autofalência pela Emissora </w:t>
      </w:r>
      <w:r w:rsidR="00F63D58">
        <w:rPr>
          <w:rFonts w:cs="Arial"/>
          <w:noProof/>
          <w:sz w:val="16"/>
          <w:szCs w:val="16"/>
        </w:rPr>
        <w:t>e/ou das Fiadoras</w:t>
      </w:r>
      <w:r w:rsidR="00F63D58" w:rsidRPr="00076B9A">
        <w:rPr>
          <w:rFonts w:cs="Arial"/>
          <w:noProof/>
          <w:sz w:val="16"/>
          <w:szCs w:val="16"/>
        </w:rPr>
        <w:t xml:space="preserve"> </w:t>
      </w:r>
      <w:r w:rsidRPr="00076B9A">
        <w:rPr>
          <w:rFonts w:cs="Arial"/>
          <w:noProof/>
          <w:sz w:val="16"/>
          <w:szCs w:val="16"/>
        </w:rPr>
        <w:t xml:space="preserve">e/ou suas Controladas Relevantes; (c) pedido de falência da Emissora </w:t>
      </w:r>
      <w:r w:rsidR="00F63D58">
        <w:rPr>
          <w:rFonts w:cs="Arial"/>
          <w:noProof/>
          <w:sz w:val="16"/>
          <w:szCs w:val="16"/>
        </w:rPr>
        <w:t>e/ou das Fiadoras</w:t>
      </w:r>
      <w:r w:rsidR="00F63D58" w:rsidRPr="00076B9A">
        <w:rPr>
          <w:rFonts w:cs="Arial"/>
          <w:noProof/>
          <w:sz w:val="16"/>
          <w:szCs w:val="16"/>
        </w:rPr>
        <w:t xml:space="preserve"> </w:t>
      </w:r>
      <w:r w:rsidRPr="00076B9A">
        <w:rPr>
          <w:rFonts w:cs="Arial"/>
          <w:noProof/>
          <w:sz w:val="16"/>
          <w:szCs w:val="16"/>
        </w:rPr>
        <w:t xml:space="preserve">e/ou suas Controladas </w:t>
      </w:r>
      <w:r w:rsidRPr="00076B9A">
        <w:rPr>
          <w:rFonts w:cs="Arial"/>
          <w:noProof/>
          <w:sz w:val="16"/>
          <w:szCs w:val="16"/>
        </w:rPr>
        <w:lastRenderedPageBreak/>
        <w:t xml:space="preserve">Relevantes, formulado por terceiros e não elidido no prazo legal; (d) pedido de recuperação judicial ou de recuperação extrajudicial da Emissora </w:t>
      </w:r>
      <w:r w:rsidR="00F63D58">
        <w:rPr>
          <w:rFonts w:cs="Arial"/>
          <w:noProof/>
          <w:sz w:val="16"/>
          <w:szCs w:val="16"/>
        </w:rPr>
        <w:t>e/ou das Fiadoras</w:t>
      </w:r>
      <w:r w:rsidR="00F63D58" w:rsidRPr="00076B9A">
        <w:rPr>
          <w:rFonts w:cs="Arial"/>
          <w:noProof/>
          <w:sz w:val="16"/>
          <w:szCs w:val="16"/>
        </w:rPr>
        <w:t xml:space="preserve"> </w:t>
      </w:r>
      <w:r w:rsidRPr="00076B9A">
        <w:rPr>
          <w:rFonts w:cs="Arial"/>
          <w:noProof/>
          <w:sz w:val="16"/>
          <w:szCs w:val="16"/>
        </w:rPr>
        <w:t xml:space="preserve">e/ou suas Controladas Relevantes, independentemente do deferimento do respectivo pedido; ou (e) liquidação, dissolução ou extinção da Emissora </w:t>
      </w:r>
      <w:r w:rsidR="00F63D58">
        <w:rPr>
          <w:rFonts w:cs="Arial"/>
          <w:noProof/>
          <w:sz w:val="16"/>
          <w:szCs w:val="16"/>
        </w:rPr>
        <w:t>e/ou das Fiadoras</w:t>
      </w:r>
      <w:r w:rsidR="00F63D58" w:rsidRPr="00076B9A">
        <w:rPr>
          <w:rFonts w:cs="Arial"/>
          <w:noProof/>
          <w:sz w:val="16"/>
          <w:szCs w:val="16"/>
        </w:rPr>
        <w:t xml:space="preserve"> </w:t>
      </w:r>
      <w:r w:rsidRPr="00076B9A">
        <w:rPr>
          <w:rFonts w:cs="Arial"/>
          <w:noProof/>
          <w:sz w:val="16"/>
          <w:szCs w:val="16"/>
        </w:rPr>
        <w:t>e/ou suas Controladas Relevantes, exceto, exclusivamente com relação a este subitem (e), no caso de extinção de Controlada Relevante em decorrência de qualquer forma de reorganização societária envolvendo exclusivamente sociedades integrantes do grupo econômico da Emissora</w:t>
      </w:r>
      <w:r w:rsidR="00F63D58" w:rsidRPr="00F63D58">
        <w:rPr>
          <w:rFonts w:cs="Arial"/>
          <w:noProof/>
          <w:sz w:val="16"/>
          <w:szCs w:val="16"/>
        </w:rPr>
        <w:t xml:space="preserve"> </w:t>
      </w:r>
      <w:r w:rsidR="00F63D58">
        <w:rPr>
          <w:rFonts w:cs="Arial"/>
          <w:noProof/>
          <w:sz w:val="16"/>
          <w:szCs w:val="16"/>
        </w:rPr>
        <w:t>e/ou das Fiadoras</w:t>
      </w:r>
      <w:r w:rsidR="00DE21A7" w:rsidRPr="00076B9A">
        <w:rPr>
          <w:rFonts w:cs="Arial"/>
          <w:noProof/>
          <w:sz w:val="16"/>
          <w:szCs w:val="16"/>
        </w:rPr>
        <w:t>;</w:t>
      </w:r>
    </w:p>
    <w:p w14:paraId="63911ADD" w14:textId="77777777" w:rsidR="00EC696C" w:rsidRPr="00EC696C" w:rsidRDefault="00EC696C" w:rsidP="00EC696C">
      <w:pPr>
        <w:pStyle w:val="Level4"/>
        <w:tabs>
          <w:tab w:val="clear" w:pos="2041"/>
          <w:tab w:val="clear" w:pos="2722"/>
          <w:tab w:val="num" w:pos="1361"/>
        </w:tabs>
        <w:ind w:left="1360"/>
        <w:rPr>
          <w:rFonts w:cs="Arial"/>
          <w:noProof/>
          <w:sz w:val="16"/>
          <w:szCs w:val="16"/>
        </w:rPr>
      </w:pPr>
      <w:r>
        <w:rPr>
          <w:rFonts w:cs="Arial"/>
          <w:noProof/>
          <w:sz w:val="16"/>
          <w:szCs w:val="16"/>
        </w:rPr>
        <w:t xml:space="preserve">se a Fiança (a) não for devidamente constituída e mantida </w:t>
      </w:r>
      <w:r w:rsidRPr="00EC696C">
        <w:rPr>
          <w:rFonts w:cs="Arial"/>
          <w:noProof/>
          <w:sz w:val="16"/>
          <w:szCs w:val="16"/>
        </w:rPr>
        <w:t>de forma válida, plena, eficaz e exequível; ou (b) de qualquer f</w:t>
      </w:r>
      <w:r>
        <w:rPr>
          <w:rFonts w:cs="Arial"/>
          <w:noProof/>
          <w:sz w:val="16"/>
          <w:szCs w:val="16"/>
        </w:rPr>
        <w:t>orma, deixar de existir ou for rescindida</w:t>
      </w:r>
      <w:r w:rsidRPr="00EC696C">
        <w:rPr>
          <w:rFonts w:cs="Arial"/>
          <w:noProof/>
          <w:sz w:val="16"/>
          <w:szCs w:val="16"/>
        </w:rPr>
        <w:t>;</w:t>
      </w:r>
    </w:p>
    <w:p w14:paraId="50C084A6" w14:textId="77777777" w:rsidR="00381825" w:rsidRPr="00076B9A" w:rsidRDefault="00963436" w:rsidP="00694217">
      <w:pPr>
        <w:pStyle w:val="Level4"/>
        <w:tabs>
          <w:tab w:val="clear" w:pos="2041"/>
          <w:tab w:val="clear" w:pos="2722"/>
          <w:tab w:val="num" w:pos="1361"/>
        </w:tabs>
        <w:ind w:left="1360"/>
        <w:rPr>
          <w:rFonts w:cs="Arial"/>
          <w:sz w:val="16"/>
          <w:szCs w:val="16"/>
        </w:rPr>
      </w:pPr>
      <w:r w:rsidRPr="00076B9A">
        <w:rPr>
          <w:rFonts w:cs="Arial"/>
          <w:sz w:val="16"/>
          <w:szCs w:val="16"/>
        </w:rPr>
        <w:t xml:space="preserve">transformação do tipo societário da </w:t>
      </w:r>
      <w:r w:rsidR="00F75728" w:rsidRPr="00076B9A">
        <w:rPr>
          <w:rFonts w:cs="Arial"/>
          <w:sz w:val="16"/>
          <w:szCs w:val="16"/>
        </w:rPr>
        <w:t>Emissora</w:t>
      </w:r>
      <w:r w:rsidRPr="00076B9A">
        <w:rPr>
          <w:rFonts w:cs="Arial"/>
          <w:w w:val="0"/>
          <w:sz w:val="16"/>
          <w:szCs w:val="16"/>
        </w:rPr>
        <w:t xml:space="preserve">, </w:t>
      </w:r>
      <w:r w:rsidR="0011438A" w:rsidRPr="00076B9A">
        <w:rPr>
          <w:rFonts w:cs="Arial"/>
          <w:w w:val="0"/>
          <w:sz w:val="16"/>
          <w:szCs w:val="16"/>
        </w:rPr>
        <w:t>nos termos dos artigos 220 a 222 da Lei das Sociedades por Ações</w:t>
      </w:r>
      <w:r w:rsidR="0011438A" w:rsidRPr="00076B9A">
        <w:rPr>
          <w:rFonts w:cs="Arial"/>
          <w:sz w:val="16"/>
          <w:szCs w:val="16"/>
        </w:rPr>
        <w:t>;</w:t>
      </w:r>
    </w:p>
    <w:p w14:paraId="04ADB185" w14:textId="77777777" w:rsidR="00DE21A7" w:rsidRPr="00076B9A" w:rsidRDefault="00DE21A7" w:rsidP="00694217">
      <w:pPr>
        <w:pStyle w:val="Level4"/>
        <w:tabs>
          <w:tab w:val="clear" w:pos="2041"/>
          <w:tab w:val="clear" w:pos="2722"/>
          <w:tab w:val="num" w:pos="1361"/>
        </w:tabs>
        <w:ind w:left="1360"/>
        <w:rPr>
          <w:rFonts w:cs="Arial"/>
          <w:sz w:val="16"/>
          <w:szCs w:val="16"/>
        </w:rPr>
      </w:pPr>
      <w:r w:rsidRPr="00076B9A">
        <w:rPr>
          <w:rFonts w:cs="Arial"/>
          <w:sz w:val="16"/>
          <w:szCs w:val="16"/>
        </w:rPr>
        <w:t>pagamento de dividendos em montante superior ao mínimo obrigatório</w:t>
      </w:r>
      <w:r w:rsidR="00617D53" w:rsidRPr="00076B9A">
        <w:rPr>
          <w:rFonts w:cs="Arial"/>
          <w:sz w:val="16"/>
          <w:szCs w:val="16"/>
        </w:rPr>
        <w:t xml:space="preserve"> previsto estatuto social da Emissora vigente na Data de Emissão</w:t>
      </w:r>
      <w:r w:rsidRPr="00076B9A">
        <w:rPr>
          <w:rFonts w:cs="Arial"/>
          <w:sz w:val="16"/>
          <w:szCs w:val="16"/>
        </w:rPr>
        <w:t xml:space="preserve">, juros sobre capital próprio ou qualquer outra forma de remessa de </w:t>
      </w:r>
      <w:r w:rsidRPr="00076B9A">
        <w:rPr>
          <w:rFonts w:cs="Arial"/>
          <w:noProof/>
          <w:sz w:val="16"/>
          <w:szCs w:val="16"/>
        </w:rPr>
        <w:t>recursos</w:t>
      </w:r>
      <w:r w:rsidRPr="00076B9A">
        <w:rPr>
          <w:rFonts w:cs="Arial"/>
          <w:sz w:val="16"/>
          <w:szCs w:val="16"/>
        </w:rPr>
        <w:t xml:space="preserve"> aos acionistas, caso haja qualquer inadimplemento pecuniário das Debêntures pela Emissora</w:t>
      </w:r>
      <w:r w:rsidR="00ED33AB">
        <w:rPr>
          <w:rFonts w:cs="Arial"/>
          <w:sz w:val="16"/>
          <w:szCs w:val="16"/>
        </w:rPr>
        <w:t xml:space="preserve"> e/ou </w:t>
      </w:r>
      <w:r w:rsidR="00ED33AB">
        <w:rPr>
          <w:sz w:val="16"/>
          <w:szCs w:val="16"/>
        </w:rPr>
        <w:t>pelos Fiadores</w:t>
      </w:r>
      <w:r w:rsidRPr="00076B9A">
        <w:rPr>
          <w:rFonts w:cs="Arial"/>
          <w:sz w:val="16"/>
          <w:szCs w:val="16"/>
        </w:rPr>
        <w:t>, nos termos desta Escritura de Emissão de Debêntures;</w:t>
      </w:r>
    </w:p>
    <w:p w14:paraId="167FED4C" w14:textId="00A7C9C6" w:rsidR="00CC7DAB" w:rsidRPr="00076B9A" w:rsidRDefault="00CC7DAB" w:rsidP="00CC7DAB">
      <w:pPr>
        <w:pStyle w:val="Level4"/>
        <w:tabs>
          <w:tab w:val="clear" w:pos="2041"/>
          <w:tab w:val="clear" w:pos="2722"/>
          <w:tab w:val="num" w:pos="1361"/>
        </w:tabs>
        <w:ind w:left="1360"/>
        <w:rPr>
          <w:rFonts w:cs="Arial"/>
          <w:sz w:val="16"/>
          <w:szCs w:val="16"/>
        </w:rPr>
      </w:pPr>
      <w:r w:rsidRPr="00076B9A">
        <w:rPr>
          <w:rFonts w:cs="Arial"/>
          <w:sz w:val="16"/>
          <w:szCs w:val="16"/>
        </w:rPr>
        <w:t>redução do capital social da Emissora sem observância do disposto no parágrafo 3º do artigo 174 da Lei das Sociedades por Ações, exceto se (a) para absorção de prejuízos; ou (b) se realizada no contexto de uma reorganização societária autorizada, conforme descrita na Cláusula </w:t>
      </w:r>
      <w:r w:rsidR="002C7D6B">
        <w:rPr>
          <w:rFonts w:cs="Arial"/>
          <w:sz w:val="16"/>
          <w:szCs w:val="16"/>
        </w:rPr>
        <w:t>11.1</w:t>
      </w:r>
      <w:r w:rsidR="002C7D6B">
        <w:rPr>
          <w:rFonts w:cs="Arial"/>
          <w:sz w:val="16"/>
          <w:szCs w:val="16"/>
        </w:rPr>
        <w:fldChar w:fldCharType="begin"/>
      </w:r>
      <w:r w:rsidR="002C7D6B">
        <w:rPr>
          <w:rFonts w:cs="Arial"/>
          <w:sz w:val="16"/>
          <w:szCs w:val="16"/>
        </w:rPr>
        <w:instrText xml:space="preserve"> REF _Ref112250953 \r \h </w:instrText>
      </w:r>
      <w:r w:rsidR="002C7D6B">
        <w:rPr>
          <w:rFonts w:cs="Arial"/>
          <w:sz w:val="16"/>
          <w:szCs w:val="16"/>
        </w:rPr>
      </w:r>
      <w:r w:rsidR="002C7D6B">
        <w:rPr>
          <w:rFonts w:cs="Arial"/>
          <w:sz w:val="16"/>
          <w:szCs w:val="16"/>
        </w:rPr>
        <w:fldChar w:fldCharType="separate"/>
      </w:r>
      <w:r w:rsidR="00EB0246">
        <w:rPr>
          <w:rFonts w:cs="Arial"/>
          <w:sz w:val="16"/>
          <w:szCs w:val="16"/>
        </w:rPr>
        <w:t>(</w:t>
      </w:r>
      <w:proofErr w:type="spellStart"/>
      <w:r w:rsidR="00EB0246">
        <w:rPr>
          <w:rFonts w:cs="Arial"/>
          <w:sz w:val="16"/>
          <w:szCs w:val="16"/>
        </w:rPr>
        <w:t>xiii</w:t>
      </w:r>
      <w:proofErr w:type="spellEnd"/>
      <w:r w:rsidR="00EB0246">
        <w:rPr>
          <w:rFonts w:cs="Arial"/>
          <w:sz w:val="16"/>
          <w:szCs w:val="16"/>
        </w:rPr>
        <w:t>)</w:t>
      </w:r>
      <w:r w:rsidR="002C7D6B">
        <w:rPr>
          <w:rFonts w:cs="Arial"/>
          <w:sz w:val="16"/>
          <w:szCs w:val="16"/>
        </w:rPr>
        <w:fldChar w:fldCharType="end"/>
      </w:r>
      <w:r w:rsidR="002C7D6B">
        <w:rPr>
          <w:rFonts w:cs="Arial"/>
          <w:sz w:val="16"/>
          <w:szCs w:val="16"/>
        </w:rPr>
        <w:t>;</w:t>
      </w:r>
    </w:p>
    <w:p w14:paraId="44BF3601" w14:textId="47F43F6D" w:rsidR="00BF004A" w:rsidRPr="00383686" w:rsidRDefault="00BF004A" w:rsidP="00694217">
      <w:pPr>
        <w:pStyle w:val="Level4"/>
        <w:tabs>
          <w:tab w:val="clear" w:pos="2041"/>
          <w:tab w:val="clear" w:pos="2722"/>
          <w:tab w:val="num" w:pos="1361"/>
        </w:tabs>
        <w:ind w:left="1360"/>
        <w:rPr>
          <w:rFonts w:cs="Arial"/>
          <w:b/>
          <w:sz w:val="16"/>
          <w:szCs w:val="16"/>
        </w:rPr>
      </w:pPr>
      <w:r w:rsidRPr="00076B9A">
        <w:rPr>
          <w:rFonts w:cs="Arial"/>
          <w:sz w:val="16"/>
          <w:szCs w:val="16"/>
        </w:rPr>
        <w:t>protestos de títulos contra a Emissora</w:t>
      </w:r>
      <w:r w:rsidR="00ED33AB">
        <w:rPr>
          <w:rFonts w:cs="Arial"/>
          <w:sz w:val="16"/>
          <w:szCs w:val="16"/>
        </w:rPr>
        <w:t>,</w:t>
      </w:r>
      <w:r w:rsidR="00ED33AB" w:rsidRPr="00ED33AB">
        <w:rPr>
          <w:sz w:val="16"/>
          <w:szCs w:val="16"/>
        </w:rPr>
        <w:t xml:space="preserve"> </w:t>
      </w:r>
      <w:r w:rsidR="00ED33AB">
        <w:rPr>
          <w:sz w:val="16"/>
          <w:szCs w:val="16"/>
        </w:rPr>
        <w:t>pelos Fiadores</w:t>
      </w:r>
      <w:r w:rsidR="00720D33" w:rsidRPr="00076B9A">
        <w:rPr>
          <w:rFonts w:cs="Arial"/>
          <w:sz w:val="16"/>
          <w:szCs w:val="16"/>
        </w:rPr>
        <w:t xml:space="preserve"> e/ou de suas Controladas Relevantes</w:t>
      </w:r>
      <w:r w:rsidRPr="00076B9A">
        <w:rPr>
          <w:rFonts w:cs="Arial"/>
          <w:sz w:val="16"/>
          <w:szCs w:val="16"/>
        </w:rPr>
        <w:t>, cujo valor, individual ou em conjunto, seja igual ou superior a R$</w:t>
      </w:r>
      <w:r w:rsidR="00693F3C">
        <w:rPr>
          <w:rFonts w:cs="Arial"/>
          <w:sz w:val="16"/>
          <w:szCs w:val="16"/>
        </w:rPr>
        <w:t> </w:t>
      </w:r>
      <w:r w:rsidR="001013E7">
        <w:rPr>
          <w:rFonts w:cs="Arial"/>
          <w:sz w:val="16"/>
          <w:szCs w:val="16"/>
        </w:rPr>
        <w:t>5.000.000,00</w:t>
      </w:r>
      <w:r w:rsidR="00383686">
        <w:rPr>
          <w:rFonts w:cs="Arial"/>
          <w:sz w:val="16"/>
          <w:szCs w:val="16"/>
        </w:rPr>
        <w:t xml:space="preserve"> </w:t>
      </w:r>
      <w:r w:rsidR="004E7D0E" w:rsidRPr="00076B9A">
        <w:rPr>
          <w:rFonts w:cs="Arial"/>
          <w:sz w:val="16"/>
          <w:szCs w:val="16"/>
        </w:rPr>
        <w:t>(</w:t>
      </w:r>
      <w:r w:rsidR="001013E7">
        <w:rPr>
          <w:rFonts w:cs="Arial"/>
          <w:sz w:val="16"/>
          <w:szCs w:val="16"/>
        </w:rPr>
        <w:t xml:space="preserve">cinco milhões de </w:t>
      </w:r>
      <w:r w:rsidRPr="00076B9A">
        <w:rPr>
          <w:rFonts w:cs="Arial"/>
          <w:sz w:val="16"/>
          <w:szCs w:val="16"/>
        </w:rPr>
        <w:t>reais) (ou seu equivalente em outras moedas), exceto se, no prazo de até 15 (quinze) Dias Úteis contados da data do respectivo protesto, tiver sido comprovado que (i) o protesto foi efetuado por erro ou má-fé de terceiro e tenha sido tomada medida judicial adequada para a anulação ou sustação de seus efeitos; (</w:t>
      </w:r>
      <w:proofErr w:type="spellStart"/>
      <w:r w:rsidRPr="00076B9A">
        <w:rPr>
          <w:rFonts w:cs="Arial"/>
          <w:sz w:val="16"/>
          <w:szCs w:val="16"/>
        </w:rPr>
        <w:t>ii</w:t>
      </w:r>
      <w:proofErr w:type="spellEnd"/>
      <w:r w:rsidRPr="00076B9A">
        <w:rPr>
          <w:rFonts w:cs="Arial"/>
          <w:sz w:val="16"/>
          <w:szCs w:val="16"/>
        </w:rPr>
        <w:t>) o protesto foi suspenso ou cancelado; ou (</w:t>
      </w:r>
      <w:proofErr w:type="spellStart"/>
      <w:r w:rsidRPr="00076B9A">
        <w:rPr>
          <w:rFonts w:cs="Arial"/>
          <w:sz w:val="16"/>
          <w:szCs w:val="16"/>
        </w:rPr>
        <w:t>iii</w:t>
      </w:r>
      <w:proofErr w:type="spellEnd"/>
      <w:r w:rsidRPr="00076B9A">
        <w:rPr>
          <w:rFonts w:cs="Arial"/>
          <w:sz w:val="16"/>
          <w:szCs w:val="16"/>
        </w:rPr>
        <w:t>) o valor do(s) título(s) protestado(s) foi garantido em juízo;</w:t>
      </w:r>
    </w:p>
    <w:p w14:paraId="7687A372" w14:textId="76E9DD50" w:rsidR="00BF004A" w:rsidRPr="00076B9A" w:rsidRDefault="00BF004A" w:rsidP="00694217">
      <w:pPr>
        <w:pStyle w:val="Level4"/>
        <w:tabs>
          <w:tab w:val="clear" w:pos="2041"/>
          <w:tab w:val="clear" w:pos="2722"/>
          <w:tab w:val="num" w:pos="1361"/>
        </w:tabs>
        <w:ind w:left="1360"/>
        <w:rPr>
          <w:rFonts w:cs="Arial"/>
          <w:sz w:val="16"/>
          <w:szCs w:val="16"/>
        </w:rPr>
      </w:pPr>
      <w:r w:rsidRPr="00076B9A">
        <w:rPr>
          <w:rFonts w:cs="Arial"/>
          <w:sz w:val="16"/>
          <w:szCs w:val="16"/>
        </w:rPr>
        <w:t>vencimento antecipado de qualquer dívida e/ou obrigações de natureza financeira da Emissora</w:t>
      </w:r>
      <w:r w:rsidR="00ED33AB">
        <w:rPr>
          <w:rFonts w:cs="Arial"/>
          <w:sz w:val="16"/>
          <w:szCs w:val="16"/>
        </w:rPr>
        <w:t xml:space="preserve">, </w:t>
      </w:r>
      <w:r w:rsidR="00ED33AB">
        <w:rPr>
          <w:sz w:val="16"/>
          <w:szCs w:val="16"/>
        </w:rPr>
        <w:t>pelos Fiadores</w:t>
      </w:r>
      <w:r w:rsidR="00720D33" w:rsidRPr="00076B9A">
        <w:rPr>
          <w:rFonts w:cs="Arial"/>
          <w:sz w:val="16"/>
          <w:szCs w:val="16"/>
        </w:rPr>
        <w:t xml:space="preserve"> e/ou de suas Controladas Relevantes</w:t>
      </w:r>
      <w:r w:rsidRPr="00076B9A">
        <w:rPr>
          <w:rFonts w:cs="Arial"/>
          <w:sz w:val="16"/>
          <w:szCs w:val="16"/>
        </w:rPr>
        <w:t xml:space="preserve">, cujo valor, individual ou agregado, seja igual ou superior a </w:t>
      </w:r>
      <w:r w:rsidR="001013E7" w:rsidRPr="00076B9A">
        <w:rPr>
          <w:rFonts w:cs="Arial"/>
          <w:sz w:val="16"/>
          <w:szCs w:val="16"/>
        </w:rPr>
        <w:t>R$</w:t>
      </w:r>
      <w:r w:rsidR="001013E7">
        <w:rPr>
          <w:rFonts w:cs="Arial"/>
          <w:sz w:val="16"/>
          <w:szCs w:val="16"/>
        </w:rPr>
        <w:t xml:space="preserve"> 5.000.000,00 </w:t>
      </w:r>
      <w:r w:rsidR="001013E7" w:rsidRPr="00076B9A">
        <w:rPr>
          <w:rFonts w:cs="Arial"/>
          <w:sz w:val="16"/>
          <w:szCs w:val="16"/>
        </w:rPr>
        <w:t>(</w:t>
      </w:r>
      <w:r w:rsidR="001013E7">
        <w:rPr>
          <w:rFonts w:cs="Arial"/>
          <w:sz w:val="16"/>
          <w:szCs w:val="16"/>
        </w:rPr>
        <w:t xml:space="preserve">cinco milhões de </w:t>
      </w:r>
      <w:r w:rsidR="001013E7" w:rsidRPr="00076B9A">
        <w:rPr>
          <w:rFonts w:cs="Arial"/>
          <w:sz w:val="16"/>
          <w:szCs w:val="16"/>
        </w:rPr>
        <w:t xml:space="preserve">reais) </w:t>
      </w:r>
      <w:r w:rsidRPr="00076B9A">
        <w:rPr>
          <w:rFonts w:cs="Arial"/>
          <w:sz w:val="16"/>
          <w:szCs w:val="16"/>
        </w:rPr>
        <w:t>(ou seu equivalente em outras moedas);</w:t>
      </w:r>
    </w:p>
    <w:p w14:paraId="4C963982" w14:textId="1AAAA61C" w:rsidR="00BF004A" w:rsidRPr="00076B9A" w:rsidRDefault="00BF004A" w:rsidP="00694217">
      <w:pPr>
        <w:pStyle w:val="Level4"/>
        <w:tabs>
          <w:tab w:val="clear" w:pos="2041"/>
          <w:tab w:val="clear" w:pos="2722"/>
          <w:tab w:val="num" w:pos="1361"/>
        </w:tabs>
        <w:ind w:left="1360"/>
        <w:rPr>
          <w:rFonts w:cs="Arial"/>
          <w:sz w:val="16"/>
          <w:szCs w:val="16"/>
        </w:rPr>
      </w:pPr>
      <w:r w:rsidRPr="00076B9A">
        <w:rPr>
          <w:rFonts w:cs="Arial"/>
          <w:sz w:val="16"/>
          <w:szCs w:val="16"/>
        </w:rPr>
        <w:t>inadimplemento, pela Emissora</w:t>
      </w:r>
      <w:r w:rsidR="00ED33AB">
        <w:rPr>
          <w:rFonts w:cs="Arial"/>
          <w:sz w:val="16"/>
          <w:szCs w:val="16"/>
        </w:rPr>
        <w:t xml:space="preserve">, </w:t>
      </w:r>
      <w:r w:rsidR="00ED33AB">
        <w:rPr>
          <w:sz w:val="16"/>
          <w:szCs w:val="16"/>
        </w:rPr>
        <w:t>pelos Fiadores</w:t>
      </w:r>
      <w:r w:rsidR="00720D33" w:rsidRPr="00076B9A">
        <w:rPr>
          <w:rFonts w:cs="Arial"/>
          <w:sz w:val="16"/>
          <w:szCs w:val="16"/>
        </w:rPr>
        <w:t xml:space="preserve"> e/ou de suas Controladas Relevantes</w:t>
      </w:r>
      <w:r w:rsidRPr="00076B9A">
        <w:rPr>
          <w:rFonts w:cs="Arial"/>
          <w:sz w:val="16"/>
          <w:szCs w:val="16"/>
        </w:rPr>
        <w:t xml:space="preserve">, de qualquer decisão ou sentença judicial </w:t>
      </w:r>
      <w:r w:rsidR="00720D33" w:rsidRPr="00076B9A">
        <w:rPr>
          <w:rFonts w:cs="Arial"/>
          <w:sz w:val="16"/>
          <w:szCs w:val="16"/>
        </w:rPr>
        <w:t xml:space="preserve">transitada em julgado ou de qualquer decisão ou sentença arbitral não sujeita a recurso </w:t>
      </w:r>
      <w:r w:rsidRPr="00076B9A">
        <w:rPr>
          <w:rFonts w:cs="Arial"/>
          <w:sz w:val="16"/>
          <w:szCs w:val="16"/>
        </w:rPr>
        <w:t xml:space="preserve">contra a Emissora </w:t>
      </w:r>
      <w:r w:rsidR="00720D33" w:rsidRPr="00076B9A">
        <w:rPr>
          <w:rFonts w:cs="Arial"/>
          <w:sz w:val="16"/>
          <w:szCs w:val="16"/>
        </w:rPr>
        <w:t xml:space="preserve">e/ou de suas Controladas Relevantes </w:t>
      </w:r>
      <w:r w:rsidRPr="00076B9A">
        <w:rPr>
          <w:rFonts w:cs="Arial"/>
          <w:sz w:val="16"/>
          <w:szCs w:val="16"/>
        </w:rPr>
        <w:t xml:space="preserve">cujo valor, individual ou em conjunto, seja igual ou superior a </w:t>
      </w:r>
      <w:r w:rsidR="001013E7" w:rsidRPr="00076B9A">
        <w:rPr>
          <w:rFonts w:cs="Arial"/>
          <w:sz w:val="16"/>
          <w:szCs w:val="16"/>
        </w:rPr>
        <w:t>R$</w:t>
      </w:r>
      <w:r w:rsidR="001013E7">
        <w:rPr>
          <w:rFonts w:cs="Arial"/>
          <w:sz w:val="16"/>
          <w:szCs w:val="16"/>
        </w:rPr>
        <w:t xml:space="preserve"> 5.000.000,00 </w:t>
      </w:r>
      <w:r w:rsidR="001013E7" w:rsidRPr="00076B9A">
        <w:rPr>
          <w:rFonts w:cs="Arial"/>
          <w:sz w:val="16"/>
          <w:szCs w:val="16"/>
        </w:rPr>
        <w:t>(</w:t>
      </w:r>
      <w:r w:rsidR="001013E7">
        <w:rPr>
          <w:rFonts w:cs="Arial"/>
          <w:sz w:val="16"/>
          <w:szCs w:val="16"/>
        </w:rPr>
        <w:t xml:space="preserve">cinco milhões de </w:t>
      </w:r>
      <w:r w:rsidR="001013E7" w:rsidRPr="00076B9A">
        <w:rPr>
          <w:rFonts w:cs="Arial"/>
          <w:sz w:val="16"/>
          <w:szCs w:val="16"/>
        </w:rPr>
        <w:t xml:space="preserve">reais) </w:t>
      </w:r>
      <w:r w:rsidRPr="00076B9A">
        <w:rPr>
          <w:rFonts w:cs="Arial"/>
          <w:sz w:val="16"/>
          <w:szCs w:val="16"/>
        </w:rPr>
        <w:t>(ou seu equivalente em outras moedas), não sanado no prazo de 15 (quinze) Dias Úteis contados da data estipulada para pagamento na respectiva decisão ou sentença,</w:t>
      </w:r>
      <w:r w:rsidRPr="00076B9A">
        <w:rPr>
          <w:rFonts w:cs="Arial"/>
          <w:w w:val="0"/>
          <w:sz w:val="16"/>
          <w:szCs w:val="16"/>
        </w:rPr>
        <w:t xml:space="preserve"> exceto se </w:t>
      </w:r>
      <w:r w:rsidRPr="00076B9A">
        <w:rPr>
          <w:rFonts w:cs="Arial"/>
          <w:sz w:val="16"/>
          <w:szCs w:val="16"/>
        </w:rPr>
        <w:t>a Emissora</w:t>
      </w:r>
      <w:r w:rsidR="00720D33" w:rsidRPr="00076B9A">
        <w:rPr>
          <w:rFonts w:cs="Arial"/>
          <w:sz w:val="16"/>
          <w:szCs w:val="16"/>
        </w:rPr>
        <w:t xml:space="preserve"> e/ou de suas Controladas Relevantes, conforme o caso</w:t>
      </w:r>
      <w:r w:rsidRPr="00076B9A">
        <w:rPr>
          <w:rFonts w:cs="Arial"/>
          <w:sz w:val="16"/>
          <w:szCs w:val="16"/>
        </w:rPr>
        <w:t>, apresente garantia em juízo do valor arbitrado na respectiva decisão ou sentença;</w:t>
      </w:r>
    </w:p>
    <w:p w14:paraId="3A291C0D" w14:textId="77777777" w:rsidR="00491E75" w:rsidRPr="00076B9A" w:rsidRDefault="00BF004A" w:rsidP="00694217">
      <w:pPr>
        <w:pStyle w:val="Level4"/>
        <w:tabs>
          <w:tab w:val="clear" w:pos="2041"/>
          <w:tab w:val="clear" w:pos="2722"/>
          <w:tab w:val="num" w:pos="1361"/>
        </w:tabs>
        <w:ind w:left="1360"/>
        <w:rPr>
          <w:rFonts w:cs="Arial"/>
          <w:sz w:val="16"/>
          <w:szCs w:val="16"/>
        </w:rPr>
      </w:pPr>
      <w:r w:rsidRPr="00076B9A">
        <w:rPr>
          <w:rFonts w:cs="Arial"/>
          <w:sz w:val="16"/>
          <w:szCs w:val="16"/>
        </w:rPr>
        <w:t>questio</w:t>
      </w:r>
      <w:r w:rsidR="00ED33AB">
        <w:rPr>
          <w:rFonts w:cs="Arial"/>
          <w:sz w:val="16"/>
          <w:szCs w:val="16"/>
        </w:rPr>
        <w:t xml:space="preserve">namento judicial, pela Emissora, </w:t>
      </w:r>
      <w:r w:rsidR="00ED33AB">
        <w:rPr>
          <w:sz w:val="16"/>
          <w:szCs w:val="16"/>
        </w:rPr>
        <w:t>pelos Fiadores</w:t>
      </w:r>
      <w:r w:rsidR="00ED33AB" w:rsidRPr="00076B9A">
        <w:rPr>
          <w:rFonts w:cs="Arial"/>
          <w:sz w:val="16"/>
          <w:szCs w:val="16"/>
        </w:rPr>
        <w:t xml:space="preserve"> </w:t>
      </w:r>
      <w:r w:rsidRPr="00076B9A">
        <w:rPr>
          <w:rFonts w:cs="Arial"/>
          <w:sz w:val="16"/>
          <w:szCs w:val="16"/>
        </w:rPr>
        <w:t xml:space="preserve">e/ou pelas suas </w:t>
      </w:r>
      <w:r w:rsidR="00820023" w:rsidRPr="00076B9A">
        <w:rPr>
          <w:rFonts w:cs="Arial"/>
          <w:sz w:val="16"/>
          <w:szCs w:val="16"/>
        </w:rPr>
        <w:t>controladas (conforme definição de controle prevista no artigo 116 da Lei das Sociedades por Ações) (“</w:t>
      </w:r>
      <w:r w:rsidR="00820023" w:rsidRPr="00383686">
        <w:rPr>
          <w:rFonts w:cs="Arial"/>
          <w:sz w:val="16"/>
          <w:szCs w:val="16"/>
          <w:u w:val="single"/>
        </w:rPr>
        <w:t>Controladas</w:t>
      </w:r>
      <w:r w:rsidR="00820023" w:rsidRPr="00076B9A">
        <w:rPr>
          <w:rFonts w:cs="Arial"/>
          <w:sz w:val="16"/>
          <w:szCs w:val="16"/>
        </w:rPr>
        <w:t>”)</w:t>
      </w:r>
      <w:r w:rsidRPr="00076B9A">
        <w:rPr>
          <w:rFonts w:cs="Arial"/>
          <w:sz w:val="16"/>
          <w:szCs w:val="16"/>
        </w:rPr>
        <w:t>, por qualquer controladora (conforme definição de controle prevista no artigo 116 da Lei das Sociedades por Ações) da Emissora (</w:t>
      </w:r>
      <w:r w:rsidR="000C68AF" w:rsidRPr="00076B9A">
        <w:rPr>
          <w:rFonts w:cs="Arial"/>
          <w:sz w:val="16"/>
          <w:szCs w:val="16"/>
        </w:rPr>
        <w:t>“</w:t>
      </w:r>
      <w:r w:rsidRPr="00383686">
        <w:rPr>
          <w:rFonts w:cs="Arial"/>
          <w:sz w:val="16"/>
          <w:szCs w:val="16"/>
          <w:u w:val="single"/>
        </w:rPr>
        <w:t>Controladora</w:t>
      </w:r>
      <w:r w:rsidR="000C68AF" w:rsidRPr="00076B9A">
        <w:rPr>
          <w:rFonts w:cs="Arial"/>
          <w:sz w:val="16"/>
          <w:szCs w:val="16"/>
        </w:rPr>
        <w:t>”</w:t>
      </w:r>
      <w:r w:rsidRPr="00076B9A">
        <w:rPr>
          <w:rFonts w:cs="Arial"/>
          <w:sz w:val="16"/>
          <w:szCs w:val="16"/>
        </w:rPr>
        <w:t>) e/ou por qualquer coligada da Emissora desta Escritura de Emissão</w:t>
      </w:r>
      <w:r w:rsidR="00590E5E" w:rsidRPr="00076B9A">
        <w:rPr>
          <w:rFonts w:cs="Arial"/>
          <w:sz w:val="16"/>
          <w:szCs w:val="16"/>
        </w:rPr>
        <w:t xml:space="preserve"> de Debêntures</w:t>
      </w:r>
      <w:r w:rsidR="000637D3" w:rsidRPr="00076B9A">
        <w:rPr>
          <w:rFonts w:cs="Arial"/>
          <w:sz w:val="16"/>
          <w:szCs w:val="16"/>
        </w:rPr>
        <w:t xml:space="preserve"> e/ou do Termo de Securitização</w:t>
      </w:r>
      <w:r w:rsidRPr="00076B9A">
        <w:rPr>
          <w:rFonts w:cs="Arial"/>
          <w:sz w:val="16"/>
          <w:szCs w:val="16"/>
        </w:rPr>
        <w:t>;</w:t>
      </w:r>
    </w:p>
    <w:p w14:paraId="5625E0CF" w14:textId="77777777" w:rsidR="00381825" w:rsidRDefault="00CC7DAB" w:rsidP="002C7D6B">
      <w:pPr>
        <w:pStyle w:val="Level4"/>
        <w:tabs>
          <w:tab w:val="clear" w:pos="2041"/>
          <w:tab w:val="clear" w:pos="2722"/>
          <w:tab w:val="num" w:pos="1361"/>
        </w:tabs>
        <w:ind w:left="1360"/>
        <w:rPr>
          <w:rFonts w:cs="Arial"/>
          <w:noProof/>
          <w:sz w:val="16"/>
          <w:szCs w:val="16"/>
        </w:rPr>
      </w:pPr>
      <w:bookmarkStart w:id="247" w:name="_Ref105529922"/>
      <w:bookmarkStart w:id="248" w:name="_Ref112250953"/>
      <w:r w:rsidRPr="00CC7DAB">
        <w:rPr>
          <w:rFonts w:cs="Arial"/>
          <w:sz w:val="16"/>
          <w:szCs w:val="16"/>
        </w:rPr>
        <w:t xml:space="preserve">qualquer fusão ou incorporação (inclusive incorporação de ações) da </w:t>
      </w:r>
      <w:r>
        <w:rPr>
          <w:rFonts w:cs="Arial"/>
          <w:sz w:val="16"/>
          <w:szCs w:val="16"/>
        </w:rPr>
        <w:t>Emissora e/ou dos Fiadores</w:t>
      </w:r>
      <w:r w:rsidRPr="00CC7DAB">
        <w:rPr>
          <w:rFonts w:cs="Arial"/>
          <w:sz w:val="16"/>
          <w:szCs w:val="16"/>
        </w:rPr>
        <w:t>, que implique alteração de Controle, exceto se (a) tal reorganização comprovadamente garanta, aos titulares dos CR</w:t>
      </w:r>
      <w:r w:rsidR="00C6626D">
        <w:rPr>
          <w:rFonts w:cs="Arial"/>
          <w:sz w:val="16"/>
          <w:szCs w:val="16"/>
        </w:rPr>
        <w:t>I</w:t>
      </w:r>
      <w:r w:rsidRPr="00CC7DAB">
        <w:rPr>
          <w:rFonts w:cs="Arial"/>
          <w:sz w:val="16"/>
          <w:szCs w:val="16"/>
        </w:rPr>
        <w:t xml:space="preserve">, o direito de resgate, pelo prazo de 6 (seis) meses a contar da data da publicação das atas das assembleias que deliberarem sobre os eventos indicados, ou (b) se tal reorganização for realizada entre a </w:t>
      </w:r>
      <w:r>
        <w:rPr>
          <w:rFonts w:cs="Arial"/>
          <w:sz w:val="16"/>
          <w:szCs w:val="16"/>
        </w:rPr>
        <w:t>Emissora</w:t>
      </w:r>
      <w:r w:rsidRPr="00CC7DAB">
        <w:rPr>
          <w:rFonts w:cs="Arial"/>
          <w:sz w:val="16"/>
          <w:szCs w:val="16"/>
        </w:rPr>
        <w:t xml:space="preserve"> e suas Controladas</w:t>
      </w:r>
      <w:bookmarkEnd w:id="247"/>
      <w:bookmarkEnd w:id="248"/>
      <w:r w:rsidR="002C7D6B">
        <w:rPr>
          <w:rFonts w:cs="Arial"/>
          <w:sz w:val="16"/>
          <w:szCs w:val="16"/>
        </w:rPr>
        <w:t>; e</w:t>
      </w:r>
    </w:p>
    <w:p w14:paraId="062E46FC" w14:textId="77777777" w:rsidR="002C7D6B" w:rsidRPr="002C7D6B" w:rsidRDefault="002C7D6B" w:rsidP="0066710A">
      <w:pPr>
        <w:pStyle w:val="Level4"/>
        <w:tabs>
          <w:tab w:val="clear" w:pos="2041"/>
          <w:tab w:val="clear" w:pos="2722"/>
          <w:tab w:val="num" w:pos="1361"/>
        </w:tabs>
        <w:ind w:left="1360"/>
        <w:rPr>
          <w:rFonts w:cs="Arial"/>
          <w:noProof/>
          <w:sz w:val="16"/>
          <w:szCs w:val="16"/>
        </w:rPr>
      </w:pPr>
      <w:r w:rsidRPr="002C7D6B">
        <w:rPr>
          <w:rFonts w:cs="Arial"/>
          <w:sz w:val="16"/>
          <w:szCs w:val="16"/>
        </w:rPr>
        <w:t>comprovação de que qualquer declaração prestada pela Emissora nesta Escritura de Emissão de Emissão ou nos Documentos da Operação de que seja parte, eram falsas, na data em que foram prestadas.</w:t>
      </w:r>
    </w:p>
    <w:p w14:paraId="3865E699" w14:textId="49CA9709" w:rsidR="00381825" w:rsidRPr="00615C70" w:rsidRDefault="00940BC3" w:rsidP="00EC663F">
      <w:pPr>
        <w:pStyle w:val="Level2"/>
        <w:rPr>
          <w:sz w:val="16"/>
          <w:szCs w:val="16"/>
        </w:rPr>
      </w:pPr>
      <w:bookmarkStart w:id="249" w:name="_Ref86342203"/>
      <w:bookmarkStart w:id="250" w:name="_Ref94035502"/>
      <w:r w:rsidRPr="00615C70">
        <w:rPr>
          <w:sz w:val="16"/>
          <w:szCs w:val="16"/>
        </w:rPr>
        <w:t xml:space="preserve">O </w:t>
      </w:r>
      <w:r w:rsidR="0007557C" w:rsidRPr="00615C70">
        <w:rPr>
          <w:sz w:val="16"/>
          <w:szCs w:val="16"/>
        </w:rPr>
        <w:t>Debenturista</w:t>
      </w:r>
      <w:r w:rsidRPr="00615C70">
        <w:rPr>
          <w:sz w:val="16"/>
          <w:szCs w:val="16"/>
        </w:rPr>
        <w:t xml:space="preserve"> deverá convocar, </w:t>
      </w:r>
      <w:r w:rsidR="00741FA0" w:rsidRPr="00615C70">
        <w:rPr>
          <w:sz w:val="16"/>
          <w:szCs w:val="16"/>
        </w:rPr>
        <w:t xml:space="preserve">ao tomar ciência da ocorrência de qualquer uma das Hipóteses de Vencimento Antecipado Não Automático (conforme </w:t>
      </w:r>
      <w:r w:rsidR="00EB5745" w:rsidRPr="00615C70">
        <w:rPr>
          <w:sz w:val="16"/>
          <w:szCs w:val="16"/>
        </w:rPr>
        <w:t>definidas</w:t>
      </w:r>
      <w:r w:rsidR="00741FA0" w:rsidRPr="00615C70">
        <w:rPr>
          <w:sz w:val="16"/>
          <w:szCs w:val="16"/>
        </w:rPr>
        <w:t xml:space="preserve"> abaixo), </w:t>
      </w:r>
      <w:r w:rsidRPr="00615C70">
        <w:rPr>
          <w:sz w:val="16"/>
          <w:szCs w:val="16"/>
        </w:rPr>
        <w:t xml:space="preserve">em até </w:t>
      </w:r>
      <w:r w:rsidR="00256EE7">
        <w:rPr>
          <w:sz w:val="16"/>
          <w:szCs w:val="16"/>
        </w:rPr>
        <w:t>3</w:t>
      </w:r>
      <w:r w:rsidRPr="00615C70">
        <w:rPr>
          <w:sz w:val="16"/>
          <w:szCs w:val="16"/>
        </w:rPr>
        <w:t xml:space="preserve"> (</w:t>
      </w:r>
      <w:r w:rsidR="00256EE7">
        <w:rPr>
          <w:sz w:val="16"/>
          <w:szCs w:val="16"/>
        </w:rPr>
        <w:t>três</w:t>
      </w:r>
      <w:r w:rsidRPr="00615C70">
        <w:rPr>
          <w:sz w:val="16"/>
          <w:szCs w:val="16"/>
        </w:rPr>
        <w:t xml:space="preserve">) Dias Úteis contados da data em que tomar ciência da ocorrência </w:t>
      </w:r>
      <w:r w:rsidR="00741FA0" w:rsidRPr="00615C70">
        <w:rPr>
          <w:sz w:val="16"/>
          <w:szCs w:val="16"/>
        </w:rPr>
        <w:t>da respectiva hipótese</w:t>
      </w:r>
      <w:r w:rsidRPr="00615C70">
        <w:rPr>
          <w:sz w:val="16"/>
          <w:szCs w:val="16"/>
        </w:rPr>
        <w:t xml:space="preserve">, Assembleia Geral de Debenturista de acordo com a </w:t>
      </w:r>
      <w:r w:rsidR="00215495" w:rsidRPr="00615C70">
        <w:rPr>
          <w:sz w:val="16"/>
          <w:szCs w:val="16"/>
        </w:rPr>
        <w:t>Cláusula </w:t>
      </w:r>
      <w:r w:rsidR="00215495" w:rsidRPr="00615C70">
        <w:rPr>
          <w:sz w:val="16"/>
          <w:szCs w:val="16"/>
        </w:rPr>
        <w:fldChar w:fldCharType="begin"/>
      </w:r>
      <w:r w:rsidR="00215495" w:rsidRPr="00615C70">
        <w:rPr>
          <w:sz w:val="16"/>
          <w:szCs w:val="16"/>
        </w:rPr>
        <w:instrText xml:space="preserve"> REF  _Ref86342252 \h \p \r  \* MERGEFORMAT </w:instrText>
      </w:r>
      <w:r w:rsidR="00215495" w:rsidRPr="00615C70">
        <w:rPr>
          <w:sz w:val="16"/>
          <w:szCs w:val="16"/>
        </w:rPr>
      </w:r>
      <w:r w:rsidR="00215495" w:rsidRPr="00615C70">
        <w:rPr>
          <w:sz w:val="16"/>
          <w:szCs w:val="16"/>
        </w:rPr>
        <w:fldChar w:fldCharType="separate"/>
      </w:r>
      <w:r w:rsidR="00EB0246">
        <w:rPr>
          <w:sz w:val="16"/>
          <w:szCs w:val="16"/>
        </w:rPr>
        <w:t>13 abaixo</w:t>
      </w:r>
      <w:r w:rsidR="00215495" w:rsidRPr="00615C70">
        <w:rPr>
          <w:sz w:val="16"/>
          <w:szCs w:val="16"/>
        </w:rPr>
        <w:fldChar w:fldCharType="end"/>
      </w:r>
      <w:r w:rsidRPr="00615C70">
        <w:rPr>
          <w:sz w:val="16"/>
          <w:szCs w:val="16"/>
        </w:rPr>
        <w:t xml:space="preserve">, para deliberar sobre a eventual </w:t>
      </w:r>
      <w:r w:rsidR="0067198E" w:rsidRPr="00615C70">
        <w:rPr>
          <w:sz w:val="16"/>
          <w:szCs w:val="16"/>
        </w:rPr>
        <w:t xml:space="preserve">não </w:t>
      </w:r>
      <w:r w:rsidRPr="00615C70">
        <w:rPr>
          <w:sz w:val="16"/>
          <w:szCs w:val="16"/>
        </w:rPr>
        <w:t xml:space="preserve">decretação do vencimento antecipado das Debêntures (cada um desses eventos, </w:t>
      </w:r>
      <w:r w:rsidR="000C68AF" w:rsidRPr="00615C70">
        <w:rPr>
          <w:sz w:val="16"/>
          <w:szCs w:val="16"/>
        </w:rPr>
        <w:t>“</w:t>
      </w:r>
      <w:r w:rsidRPr="00615C70">
        <w:rPr>
          <w:sz w:val="16"/>
          <w:szCs w:val="16"/>
          <w:u w:val="single"/>
        </w:rPr>
        <w:t>Hipóteses de Vencimento Antecipado Não Automático</w:t>
      </w:r>
      <w:r w:rsidR="000C68AF" w:rsidRPr="00615C70">
        <w:rPr>
          <w:sz w:val="16"/>
          <w:szCs w:val="16"/>
        </w:rPr>
        <w:t>”</w:t>
      </w:r>
      <w:r w:rsidRPr="00615C70">
        <w:rPr>
          <w:sz w:val="16"/>
          <w:szCs w:val="16"/>
        </w:rPr>
        <w:t xml:space="preserve"> e, em conjunto com as Hipóteses de Vencimento Antecipado Automáticos, </w:t>
      </w:r>
      <w:r w:rsidR="00EB5745" w:rsidRPr="00615C70">
        <w:rPr>
          <w:sz w:val="16"/>
          <w:szCs w:val="16"/>
        </w:rPr>
        <w:t xml:space="preserve">as </w:t>
      </w:r>
      <w:r w:rsidR="000C68AF" w:rsidRPr="00615C70">
        <w:rPr>
          <w:sz w:val="16"/>
          <w:szCs w:val="16"/>
        </w:rPr>
        <w:t>“</w:t>
      </w:r>
      <w:r w:rsidRPr="00615C70">
        <w:rPr>
          <w:sz w:val="16"/>
          <w:szCs w:val="16"/>
          <w:u w:val="single"/>
        </w:rPr>
        <w:t>Hipóteses de Vencimento Antecipado</w:t>
      </w:r>
      <w:r w:rsidR="000C68AF" w:rsidRPr="00615C70">
        <w:rPr>
          <w:sz w:val="16"/>
          <w:szCs w:val="16"/>
        </w:rPr>
        <w:t>”</w:t>
      </w:r>
      <w:r w:rsidRPr="00615C70">
        <w:rPr>
          <w:sz w:val="16"/>
          <w:szCs w:val="16"/>
        </w:rPr>
        <w:t>):</w:t>
      </w:r>
      <w:bookmarkEnd w:id="249"/>
      <w:bookmarkEnd w:id="250"/>
    </w:p>
    <w:p w14:paraId="384C4623" w14:textId="77777777" w:rsidR="00381825" w:rsidRPr="00746AE5" w:rsidRDefault="00746AE5" w:rsidP="00746AE5">
      <w:pPr>
        <w:pStyle w:val="Level4"/>
        <w:tabs>
          <w:tab w:val="clear" w:pos="2041"/>
          <w:tab w:val="clear" w:pos="2722"/>
          <w:tab w:val="num" w:pos="1361"/>
        </w:tabs>
        <w:ind w:left="1360"/>
        <w:rPr>
          <w:sz w:val="16"/>
          <w:szCs w:val="16"/>
        </w:rPr>
      </w:pPr>
      <w:r>
        <w:rPr>
          <w:sz w:val="16"/>
          <w:szCs w:val="16"/>
        </w:rPr>
        <w:lastRenderedPageBreak/>
        <w:t xml:space="preserve">mudança ou </w:t>
      </w:r>
      <w:r w:rsidR="006B69C2" w:rsidRPr="00746AE5">
        <w:rPr>
          <w:sz w:val="16"/>
          <w:szCs w:val="16"/>
        </w:rPr>
        <w:t xml:space="preserve">alteração do objeto social previsto no estatuto social da Emissora que </w:t>
      </w:r>
      <w:r w:rsidR="006B69C2" w:rsidRPr="00746AE5">
        <w:rPr>
          <w:rFonts w:cs="Arial"/>
          <w:sz w:val="16"/>
          <w:szCs w:val="16"/>
        </w:rPr>
        <w:t>modifique</w:t>
      </w:r>
      <w:r w:rsidR="00406456">
        <w:rPr>
          <w:rFonts w:cs="Arial"/>
          <w:sz w:val="16"/>
          <w:szCs w:val="16"/>
        </w:rPr>
        <w:t xml:space="preserve"> a principal atividade desenvolvida pela Emissora</w:t>
      </w:r>
      <w:r w:rsidRPr="00746AE5">
        <w:rPr>
          <w:sz w:val="16"/>
          <w:szCs w:val="16"/>
        </w:rPr>
        <w:t xml:space="preserve">, </w:t>
      </w:r>
      <w:r w:rsidRPr="00746AE5">
        <w:rPr>
          <w:rFonts w:cs="Arial"/>
          <w:sz w:val="16"/>
          <w:szCs w:val="16"/>
        </w:rPr>
        <w:t>ou que agregue novos negócios que possam representar desvios significativos e relevantes em relação à</w:t>
      </w:r>
      <w:r w:rsidR="00406456">
        <w:rPr>
          <w:rFonts w:cs="Arial"/>
          <w:sz w:val="16"/>
          <w:szCs w:val="16"/>
        </w:rPr>
        <w:t xml:space="preserve"> principal atividade desenvolvida pela Emissora</w:t>
      </w:r>
      <w:r>
        <w:rPr>
          <w:rFonts w:cs="Arial"/>
          <w:sz w:val="16"/>
          <w:szCs w:val="16"/>
        </w:rPr>
        <w:t>,</w:t>
      </w:r>
      <w:r w:rsidRPr="00746AE5">
        <w:rPr>
          <w:rFonts w:cs="Arial"/>
          <w:sz w:val="16"/>
          <w:szCs w:val="16"/>
        </w:rPr>
        <w:t xml:space="preserve"> </w:t>
      </w:r>
      <w:r w:rsidR="00BB5291" w:rsidRPr="00746AE5">
        <w:rPr>
          <w:sz w:val="16"/>
          <w:szCs w:val="16"/>
        </w:rPr>
        <w:t>exceto se previamente autorizado pelo Debenturista, conforme orientação dos titulares de CRI em Circulação em assembleia de Titulares dos CRI realizada, nos termos previstos no Termo de Securitização</w:t>
      </w:r>
      <w:r w:rsidR="00B56403" w:rsidRPr="00746AE5">
        <w:rPr>
          <w:sz w:val="16"/>
          <w:szCs w:val="16"/>
        </w:rPr>
        <w:t>;</w:t>
      </w:r>
      <w:r>
        <w:rPr>
          <w:sz w:val="16"/>
          <w:szCs w:val="16"/>
        </w:rPr>
        <w:t xml:space="preserve"> </w:t>
      </w:r>
    </w:p>
    <w:p w14:paraId="612B7C49" w14:textId="77777777" w:rsidR="00381825" w:rsidRPr="00076B9A" w:rsidRDefault="006B69C2" w:rsidP="00EC663F">
      <w:pPr>
        <w:pStyle w:val="Level4"/>
        <w:tabs>
          <w:tab w:val="clear" w:pos="2041"/>
          <w:tab w:val="clear" w:pos="2722"/>
          <w:tab w:val="num" w:pos="1361"/>
        </w:tabs>
        <w:ind w:left="1360"/>
        <w:rPr>
          <w:rFonts w:cs="Arial"/>
          <w:sz w:val="16"/>
          <w:szCs w:val="16"/>
        </w:rPr>
      </w:pPr>
      <w:r w:rsidRPr="00746AE5">
        <w:rPr>
          <w:rFonts w:cs="Arial"/>
          <w:sz w:val="16"/>
          <w:szCs w:val="16"/>
        </w:rPr>
        <w:t>inadimplemento, pela Emissora</w:t>
      </w:r>
      <w:r w:rsidR="00ED33AB" w:rsidRPr="00746AE5">
        <w:rPr>
          <w:rFonts w:cs="Arial"/>
          <w:sz w:val="16"/>
          <w:szCs w:val="16"/>
        </w:rPr>
        <w:t xml:space="preserve"> e/ou </w:t>
      </w:r>
      <w:r w:rsidR="00ED33AB" w:rsidRPr="00746AE5">
        <w:rPr>
          <w:sz w:val="16"/>
          <w:szCs w:val="16"/>
        </w:rPr>
        <w:t>pelos Fiadores</w:t>
      </w:r>
      <w:r w:rsidRPr="00746AE5">
        <w:rPr>
          <w:rFonts w:cs="Arial"/>
          <w:sz w:val="16"/>
          <w:szCs w:val="16"/>
        </w:rPr>
        <w:t xml:space="preserve">, de qualquer obrigação não pecuniária decorrente das Debêntures, não sanado no prazo de 10 (dez) Dias Úteis, contado do recebimento de notificação enviada pelo Agente Fiduciário </w:t>
      </w:r>
      <w:r w:rsidR="003A65F3" w:rsidRPr="00746AE5">
        <w:rPr>
          <w:rFonts w:cs="Arial"/>
          <w:sz w:val="16"/>
          <w:szCs w:val="16"/>
        </w:rPr>
        <w:t xml:space="preserve">dos CRI </w:t>
      </w:r>
      <w:r w:rsidRPr="00746AE5">
        <w:rPr>
          <w:rFonts w:cs="Arial"/>
          <w:sz w:val="16"/>
          <w:szCs w:val="16"/>
        </w:rPr>
        <w:t>neste sentido, sendo que esse</w:t>
      </w:r>
      <w:r w:rsidRPr="00076B9A">
        <w:rPr>
          <w:rFonts w:cs="Arial"/>
          <w:sz w:val="16"/>
          <w:szCs w:val="16"/>
        </w:rPr>
        <w:t xml:space="preserve"> prazo não se aplica às obrigações para as quais tenha sido estipulado prazo de cura específico, se houver</w:t>
      </w:r>
      <w:r w:rsidR="004A0708" w:rsidRPr="00076B9A">
        <w:rPr>
          <w:rFonts w:cs="Arial"/>
          <w:sz w:val="16"/>
          <w:szCs w:val="16"/>
        </w:rPr>
        <w:t>;</w:t>
      </w:r>
    </w:p>
    <w:p w14:paraId="5C4BF8F9" w14:textId="77777777" w:rsidR="006B69C2" w:rsidRPr="00076B9A" w:rsidRDefault="006B69C2" w:rsidP="00EC663F">
      <w:pPr>
        <w:pStyle w:val="Level4"/>
        <w:tabs>
          <w:tab w:val="clear" w:pos="2041"/>
          <w:tab w:val="clear" w:pos="2722"/>
          <w:tab w:val="num" w:pos="1361"/>
        </w:tabs>
        <w:ind w:left="1360"/>
        <w:rPr>
          <w:rFonts w:cs="Arial"/>
          <w:sz w:val="16"/>
          <w:szCs w:val="16"/>
        </w:rPr>
      </w:pPr>
      <w:r w:rsidRPr="00076B9A">
        <w:rPr>
          <w:rFonts w:cs="Arial"/>
          <w:sz w:val="16"/>
          <w:szCs w:val="16"/>
        </w:rPr>
        <w:t>comprovação de que qualquer declaração prestada pela Emissora nesta Escritura de Emissão ou nos Documentos da Operação</w:t>
      </w:r>
      <w:r w:rsidR="00BB5291" w:rsidRPr="00076B9A">
        <w:rPr>
          <w:rFonts w:cs="Arial"/>
          <w:sz w:val="16"/>
          <w:szCs w:val="16"/>
        </w:rPr>
        <w:t xml:space="preserve"> de que seja parte</w:t>
      </w:r>
      <w:r w:rsidRPr="00076B9A">
        <w:rPr>
          <w:rFonts w:cs="Arial"/>
          <w:sz w:val="16"/>
          <w:szCs w:val="16"/>
        </w:rPr>
        <w:t>, incorretas, na data em que foram prestadas;</w:t>
      </w:r>
    </w:p>
    <w:p w14:paraId="699B5D58" w14:textId="77777777" w:rsidR="00E71070" w:rsidRPr="00CC7DAB" w:rsidRDefault="00720D33" w:rsidP="00EC663F">
      <w:pPr>
        <w:pStyle w:val="Level4"/>
        <w:tabs>
          <w:tab w:val="clear" w:pos="2041"/>
          <w:tab w:val="clear" w:pos="2722"/>
          <w:tab w:val="num" w:pos="1361"/>
        </w:tabs>
        <w:ind w:left="1360"/>
        <w:rPr>
          <w:rFonts w:cs="Arial"/>
          <w:sz w:val="16"/>
          <w:szCs w:val="16"/>
        </w:rPr>
      </w:pPr>
      <w:r w:rsidRPr="00CC7DAB">
        <w:rPr>
          <w:rFonts w:cs="Arial"/>
          <w:sz w:val="16"/>
          <w:szCs w:val="16"/>
        </w:rPr>
        <w:t xml:space="preserve">alienação de ativos ou de participações societárias, direta ou indireta, pela Emissora e/ou suas Controladas Relevantes, dentro do mesmo exercício social, cujo valor, individual ou agregado, seja superior a </w:t>
      </w:r>
      <w:r w:rsidR="00CC7DAB">
        <w:rPr>
          <w:rFonts w:cs="Arial"/>
          <w:sz w:val="16"/>
          <w:szCs w:val="16"/>
        </w:rPr>
        <w:t>10</w:t>
      </w:r>
      <w:r w:rsidR="00CC7DAB" w:rsidRPr="00CC7DAB">
        <w:rPr>
          <w:rFonts w:cs="Arial"/>
          <w:sz w:val="16"/>
          <w:szCs w:val="16"/>
        </w:rPr>
        <w:t>% (</w:t>
      </w:r>
      <w:r w:rsidR="00CC7DAB">
        <w:rPr>
          <w:rFonts w:cs="Arial"/>
          <w:sz w:val="16"/>
          <w:szCs w:val="16"/>
        </w:rPr>
        <w:t xml:space="preserve">dez </w:t>
      </w:r>
      <w:r w:rsidRPr="00CC7DAB">
        <w:rPr>
          <w:rFonts w:cs="Arial"/>
          <w:sz w:val="16"/>
          <w:szCs w:val="16"/>
        </w:rPr>
        <w:t>por cento) da receita líquida dos últimos 12 (doze) meses da Emissora contados da alienação, apurado com base (i) nas suas últimas demonstrações financeiras consolidadas divulgadas, exceto se realizada (a) exclusivamente entre as sociedades dentro do g</w:t>
      </w:r>
      <w:r w:rsidR="00201CD9" w:rsidRPr="00CC7DAB">
        <w:rPr>
          <w:rFonts w:cs="Arial"/>
          <w:sz w:val="16"/>
          <w:szCs w:val="16"/>
        </w:rPr>
        <w:t>rupo econômico da Emissora; (b) </w:t>
      </w:r>
      <w:r w:rsidRPr="00CC7DAB">
        <w:rPr>
          <w:rFonts w:cs="Arial"/>
          <w:sz w:val="16"/>
          <w:szCs w:val="16"/>
        </w:rPr>
        <w:t>em cumprimento de determinações de órgãos reguladores e/ou obrigações contraídas perante referidos órgãos; ou (c) em decorrência de substituição de ativos para fins de manutenção e/ou reparação destes</w:t>
      </w:r>
      <w:r w:rsidR="00CC7DAB">
        <w:rPr>
          <w:rFonts w:cs="Arial"/>
          <w:sz w:val="16"/>
          <w:szCs w:val="16"/>
        </w:rPr>
        <w:t>;</w:t>
      </w:r>
    </w:p>
    <w:p w14:paraId="0858E099" w14:textId="02BE7253" w:rsidR="00CA13E3" w:rsidRPr="00076B9A" w:rsidRDefault="00CA13E3" w:rsidP="00EC663F">
      <w:pPr>
        <w:pStyle w:val="Level4"/>
        <w:tabs>
          <w:tab w:val="clear" w:pos="2041"/>
          <w:tab w:val="clear" w:pos="2722"/>
          <w:tab w:val="num" w:pos="1361"/>
        </w:tabs>
        <w:ind w:left="1360"/>
        <w:rPr>
          <w:rFonts w:cs="Arial"/>
          <w:sz w:val="16"/>
          <w:szCs w:val="16"/>
        </w:rPr>
      </w:pPr>
      <w:r w:rsidRPr="00076B9A">
        <w:rPr>
          <w:rFonts w:cs="Arial"/>
          <w:sz w:val="16"/>
          <w:szCs w:val="16"/>
        </w:rPr>
        <w:t>arresto, sequestro ou penhora de bens da Emissora</w:t>
      </w:r>
      <w:r w:rsidR="00ED33AB">
        <w:rPr>
          <w:rFonts w:cs="Arial"/>
          <w:sz w:val="16"/>
          <w:szCs w:val="16"/>
        </w:rPr>
        <w:t xml:space="preserve">, </w:t>
      </w:r>
      <w:r w:rsidR="00ED33AB">
        <w:rPr>
          <w:sz w:val="16"/>
          <w:szCs w:val="16"/>
        </w:rPr>
        <w:t>dos Fiadores</w:t>
      </w:r>
      <w:r w:rsidR="00B75E5C" w:rsidRPr="00076B9A">
        <w:rPr>
          <w:rFonts w:cs="Arial"/>
          <w:sz w:val="16"/>
          <w:szCs w:val="16"/>
        </w:rPr>
        <w:t xml:space="preserve"> e/ou suas Controladas Relevantes</w:t>
      </w:r>
      <w:r w:rsidRPr="00076B9A">
        <w:rPr>
          <w:rFonts w:cs="Arial"/>
          <w:sz w:val="16"/>
          <w:szCs w:val="16"/>
        </w:rPr>
        <w:t xml:space="preserve">, cujo valor, individual ou em conjunto, seja igual ou superior a </w:t>
      </w:r>
      <w:r w:rsidR="001013E7" w:rsidRPr="00076B9A">
        <w:rPr>
          <w:rFonts w:cs="Arial"/>
          <w:sz w:val="16"/>
          <w:szCs w:val="16"/>
        </w:rPr>
        <w:t>R$</w:t>
      </w:r>
      <w:r w:rsidR="001013E7">
        <w:rPr>
          <w:rFonts w:cs="Arial"/>
          <w:sz w:val="16"/>
          <w:szCs w:val="16"/>
        </w:rPr>
        <w:t xml:space="preserve"> 5.000.000,00 </w:t>
      </w:r>
      <w:r w:rsidR="001013E7" w:rsidRPr="00076B9A">
        <w:rPr>
          <w:rFonts w:cs="Arial"/>
          <w:sz w:val="16"/>
          <w:szCs w:val="16"/>
        </w:rPr>
        <w:t>(</w:t>
      </w:r>
      <w:r w:rsidR="001013E7">
        <w:rPr>
          <w:rFonts w:cs="Arial"/>
          <w:sz w:val="16"/>
          <w:szCs w:val="16"/>
        </w:rPr>
        <w:t xml:space="preserve">cinco milhões de </w:t>
      </w:r>
      <w:r w:rsidR="001013E7" w:rsidRPr="00076B9A">
        <w:rPr>
          <w:rFonts w:cs="Arial"/>
          <w:sz w:val="16"/>
          <w:szCs w:val="16"/>
        </w:rPr>
        <w:t xml:space="preserve">reais) </w:t>
      </w:r>
      <w:r w:rsidRPr="00076B9A">
        <w:rPr>
          <w:rFonts w:cs="Arial"/>
          <w:sz w:val="16"/>
          <w:szCs w:val="16"/>
        </w:rPr>
        <w:t>(ou seu equivalente em outras moedas), exceto se, no prazo de 15 (quinze) Dias Úteis contados da data do respectivo arresto, sequestro ou penhora, tiver sido comprovado que o arresto, o sequestro ou a penhora foi contestado;</w:t>
      </w:r>
    </w:p>
    <w:p w14:paraId="54AD0913" w14:textId="7E77545F" w:rsidR="00CA13E3" w:rsidRPr="00076B9A" w:rsidRDefault="00CA13E3" w:rsidP="00EC663F">
      <w:pPr>
        <w:pStyle w:val="Level4"/>
        <w:tabs>
          <w:tab w:val="clear" w:pos="2041"/>
          <w:tab w:val="clear" w:pos="2722"/>
          <w:tab w:val="num" w:pos="1361"/>
        </w:tabs>
        <w:ind w:left="1360"/>
        <w:rPr>
          <w:rFonts w:cs="Arial"/>
          <w:sz w:val="16"/>
          <w:szCs w:val="16"/>
        </w:rPr>
      </w:pPr>
      <w:r w:rsidRPr="00076B9A">
        <w:rPr>
          <w:rFonts w:cs="Arial"/>
          <w:sz w:val="16"/>
          <w:szCs w:val="16"/>
        </w:rPr>
        <w:t>desapropriação, confisco ou qualquer outro ato de qualquer entidade governamental de qualquer jurisdição que resulte na perda, pela Emissora</w:t>
      </w:r>
      <w:r w:rsidR="00B75E5C" w:rsidRPr="00076B9A">
        <w:rPr>
          <w:rFonts w:cs="Arial"/>
          <w:sz w:val="16"/>
          <w:szCs w:val="16"/>
        </w:rPr>
        <w:t xml:space="preserve"> e/ou suas Controladas Relevantes</w:t>
      </w:r>
      <w:r w:rsidRPr="00076B9A">
        <w:rPr>
          <w:rFonts w:cs="Arial"/>
          <w:sz w:val="16"/>
          <w:szCs w:val="16"/>
        </w:rPr>
        <w:t xml:space="preserve">, da propriedade e/ou da posse direta ou indireta de seus respectivos ativos em valor, individual ou agregado, igual ou superior a </w:t>
      </w:r>
      <w:r w:rsidR="001013E7" w:rsidRPr="00076B9A">
        <w:rPr>
          <w:rFonts w:cs="Arial"/>
          <w:sz w:val="16"/>
          <w:szCs w:val="16"/>
        </w:rPr>
        <w:t>R$</w:t>
      </w:r>
      <w:r w:rsidR="001013E7">
        <w:rPr>
          <w:rFonts w:cs="Arial"/>
          <w:sz w:val="16"/>
          <w:szCs w:val="16"/>
        </w:rPr>
        <w:t xml:space="preserve"> 5.000.000,00 </w:t>
      </w:r>
      <w:r w:rsidR="001013E7" w:rsidRPr="00076B9A">
        <w:rPr>
          <w:rFonts w:cs="Arial"/>
          <w:sz w:val="16"/>
          <w:szCs w:val="16"/>
        </w:rPr>
        <w:t>(</w:t>
      </w:r>
      <w:r w:rsidR="001013E7">
        <w:rPr>
          <w:rFonts w:cs="Arial"/>
          <w:sz w:val="16"/>
          <w:szCs w:val="16"/>
        </w:rPr>
        <w:t xml:space="preserve">cinco milhões de </w:t>
      </w:r>
      <w:r w:rsidR="001013E7" w:rsidRPr="00076B9A">
        <w:rPr>
          <w:rFonts w:cs="Arial"/>
          <w:sz w:val="16"/>
          <w:szCs w:val="16"/>
        </w:rPr>
        <w:t xml:space="preserve">reais) </w:t>
      </w:r>
      <w:r w:rsidRPr="00076B9A">
        <w:rPr>
          <w:rFonts w:cs="Arial"/>
          <w:sz w:val="16"/>
          <w:szCs w:val="16"/>
        </w:rPr>
        <w:t>(ou seu equivalente em outras moedas);</w:t>
      </w:r>
    </w:p>
    <w:p w14:paraId="0D420049" w14:textId="77777777" w:rsidR="00CA13E3" w:rsidRPr="00076B9A" w:rsidRDefault="00CA13E3" w:rsidP="00EC663F">
      <w:pPr>
        <w:pStyle w:val="Level4"/>
        <w:tabs>
          <w:tab w:val="clear" w:pos="2041"/>
          <w:tab w:val="clear" w:pos="2722"/>
          <w:tab w:val="num" w:pos="1361"/>
        </w:tabs>
        <w:ind w:left="1360"/>
        <w:rPr>
          <w:rFonts w:cs="Arial"/>
          <w:sz w:val="16"/>
          <w:szCs w:val="16"/>
        </w:rPr>
      </w:pPr>
      <w:r w:rsidRPr="00076B9A">
        <w:rPr>
          <w:rFonts w:cs="Arial"/>
          <w:sz w:val="16"/>
          <w:szCs w:val="16"/>
        </w:rPr>
        <w:t>não obtenção, renovação, cancelamento, revogação ou suspensão das autorizações, concessões, alvarás e licenças, necessárias para o regular exercício das atividades da Emissora</w:t>
      </w:r>
      <w:r w:rsidR="00B75E5C" w:rsidRPr="00076B9A">
        <w:rPr>
          <w:rFonts w:cs="Arial"/>
          <w:sz w:val="16"/>
          <w:szCs w:val="16"/>
        </w:rPr>
        <w:t xml:space="preserve"> e/ou suas Controladas Relevantes</w:t>
      </w:r>
      <w:r w:rsidRPr="00076B9A">
        <w:rPr>
          <w:rFonts w:cs="Arial"/>
          <w:sz w:val="16"/>
          <w:szCs w:val="16"/>
        </w:rPr>
        <w:t>, exceto no que se referir às licenças e/ou às aprovações (</w:t>
      </w:r>
      <w:r w:rsidR="00A0513C" w:rsidRPr="00076B9A">
        <w:rPr>
          <w:rFonts w:cs="Arial"/>
          <w:sz w:val="16"/>
          <w:szCs w:val="16"/>
        </w:rPr>
        <w:t>a</w:t>
      </w:r>
      <w:r w:rsidRPr="00076B9A">
        <w:rPr>
          <w:rFonts w:cs="Arial"/>
          <w:sz w:val="16"/>
          <w:szCs w:val="16"/>
        </w:rPr>
        <w:t>) em processo de renovação tempestiva; (</w:t>
      </w:r>
      <w:r w:rsidR="00A0513C" w:rsidRPr="00076B9A">
        <w:rPr>
          <w:rFonts w:cs="Arial"/>
          <w:sz w:val="16"/>
          <w:szCs w:val="16"/>
        </w:rPr>
        <w:t>b</w:t>
      </w:r>
      <w:r w:rsidRPr="00076B9A">
        <w:rPr>
          <w:rFonts w:cs="Arial"/>
          <w:sz w:val="16"/>
          <w:szCs w:val="16"/>
        </w:rPr>
        <w:t>) que estejam sendo discutidas pela Emissora</w:t>
      </w:r>
      <w:r w:rsidR="00B75E5C" w:rsidRPr="00076B9A">
        <w:rPr>
          <w:rFonts w:cs="Arial"/>
          <w:sz w:val="16"/>
          <w:szCs w:val="16"/>
        </w:rPr>
        <w:t xml:space="preserve"> e/ou suas Controladas Relevantes</w:t>
      </w:r>
      <w:r w:rsidRPr="00076B9A">
        <w:rPr>
          <w:rFonts w:cs="Arial"/>
          <w:sz w:val="16"/>
          <w:szCs w:val="16"/>
        </w:rPr>
        <w:t>, conforme o caso, nas esferas administrativa e/ou judicial, desde que tal questionamento tenha efeito suspensivo; ou (</w:t>
      </w:r>
      <w:r w:rsidR="00A0513C" w:rsidRPr="00076B9A">
        <w:rPr>
          <w:rFonts w:cs="Arial"/>
          <w:sz w:val="16"/>
          <w:szCs w:val="16"/>
        </w:rPr>
        <w:t>c</w:t>
      </w:r>
      <w:r w:rsidRPr="00076B9A">
        <w:rPr>
          <w:rFonts w:cs="Arial"/>
          <w:sz w:val="16"/>
          <w:szCs w:val="16"/>
        </w:rPr>
        <w:t>) cuja não obtenção ou manutenção não resulte em um Efeito Adverso Relevante;</w:t>
      </w:r>
    </w:p>
    <w:p w14:paraId="3811B6F4" w14:textId="7F5B1621" w:rsidR="00CA13E3" w:rsidRPr="00076B9A" w:rsidRDefault="001013E7" w:rsidP="00EC663F">
      <w:pPr>
        <w:pStyle w:val="Level4"/>
        <w:tabs>
          <w:tab w:val="clear" w:pos="2041"/>
          <w:tab w:val="clear" w:pos="2722"/>
          <w:tab w:val="num" w:pos="1361"/>
        </w:tabs>
        <w:ind w:left="1360"/>
        <w:rPr>
          <w:rFonts w:cs="Arial"/>
          <w:sz w:val="16"/>
          <w:szCs w:val="16"/>
        </w:rPr>
      </w:pPr>
      <w:r>
        <w:rPr>
          <w:rFonts w:cs="Arial"/>
          <w:sz w:val="16"/>
          <w:szCs w:val="16"/>
        </w:rPr>
        <w:t xml:space="preserve">não envio do relatório de Destinação dos Recursos em até 10 (dez) dias corridos, nos termos previstos na Cláusula </w:t>
      </w:r>
      <w:r w:rsidR="001011D4">
        <w:rPr>
          <w:rFonts w:cs="Arial"/>
          <w:sz w:val="16"/>
          <w:szCs w:val="16"/>
        </w:rPr>
        <w:t>6</w:t>
      </w:r>
      <w:r w:rsidR="00CA13E3" w:rsidRPr="00076B9A">
        <w:rPr>
          <w:rFonts w:cs="Arial"/>
          <w:sz w:val="16"/>
          <w:szCs w:val="16"/>
        </w:rPr>
        <w:t>;</w:t>
      </w:r>
    </w:p>
    <w:p w14:paraId="1AA47E97" w14:textId="4B74C184" w:rsidR="00C47D89" w:rsidRPr="00076B9A" w:rsidRDefault="00C47D89" w:rsidP="00EC663F">
      <w:pPr>
        <w:pStyle w:val="Level4"/>
        <w:tabs>
          <w:tab w:val="clear" w:pos="2041"/>
          <w:tab w:val="clear" w:pos="2722"/>
          <w:tab w:val="num" w:pos="1361"/>
        </w:tabs>
        <w:ind w:left="1360"/>
        <w:rPr>
          <w:rFonts w:cs="Arial"/>
          <w:sz w:val="16"/>
          <w:szCs w:val="16"/>
        </w:rPr>
      </w:pPr>
      <w:r w:rsidRPr="00076B9A">
        <w:rPr>
          <w:rFonts w:cs="Arial"/>
          <w:sz w:val="16"/>
          <w:szCs w:val="16"/>
        </w:rPr>
        <w:t>inadimplemento, observados os prazos de cura estabelecidos nos respectivos contratos ou, em caso de ausência dos referidos prazos de cura, no prazo de até 5 (cinco) Dias Úteis contados da data estipulada para pagamento, de qualquer dívida e/ou obrigações de natureza financeira da Emissora</w:t>
      </w:r>
      <w:r w:rsidR="00ED33AB">
        <w:rPr>
          <w:rFonts w:cs="Arial"/>
          <w:sz w:val="16"/>
          <w:szCs w:val="16"/>
        </w:rPr>
        <w:t>, seus Fiadores</w:t>
      </w:r>
      <w:r w:rsidR="00B75E5C" w:rsidRPr="00076B9A">
        <w:rPr>
          <w:rFonts w:cs="Arial"/>
          <w:sz w:val="16"/>
          <w:szCs w:val="16"/>
        </w:rPr>
        <w:t xml:space="preserve"> e/ou suas Controladas Relevantes</w:t>
      </w:r>
      <w:r w:rsidRPr="00076B9A">
        <w:rPr>
          <w:rFonts w:cs="Arial"/>
          <w:sz w:val="16"/>
          <w:szCs w:val="16"/>
        </w:rPr>
        <w:t xml:space="preserve">, cujo valor, individual ou agregado, seja igual ou superior a </w:t>
      </w:r>
      <w:r w:rsidR="001013E7" w:rsidRPr="00076B9A">
        <w:rPr>
          <w:rFonts w:cs="Arial"/>
          <w:sz w:val="16"/>
          <w:szCs w:val="16"/>
        </w:rPr>
        <w:t>R$</w:t>
      </w:r>
      <w:r w:rsidR="001013E7">
        <w:rPr>
          <w:rFonts w:cs="Arial"/>
          <w:sz w:val="16"/>
          <w:szCs w:val="16"/>
        </w:rPr>
        <w:t xml:space="preserve"> 5.000.000,00 </w:t>
      </w:r>
      <w:r w:rsidR="001013E7" w:rsidRPr="00076B9A">
        <w:rPr>
          <w:rFonts w:cs="Arial"/>
          <w:sz w:val="16"/>
          <w:szCs w:val="16"/>
        </w:rPr>
        <w:t>(</w:t>
      </w:r>
      <w:r w:rsidR="001013E7">
        <w:rPr>
          <w:rFonts w:cs="Arial"/>
          <w:sz w:val="16"/>
          <w:szCs w:val="16"/>
        </w:rPr>
        <w:t xml:space="preserve">cinco milhões de </w:t>
      </w:r>
      <w:r w:rsidR="001013E7" w:rsidRPr="00076B9A">
        <w:rPr>
          <w:rFonts w:cs="Arial"/>
          <w:sz w:val="16"/>
          <w:szCs w:val="16"/>
        </w:rPr>
        <w:t xml:space="preserve">reais) </w:t>
      </w:r>
      <w:r w:rsidRPr="00076B9A">
        <w:rPr>
          <w:rFonts w:cs="Arial"/>
          <w:sz w:val="16"/>
          <w:szCs w:val="16"/>
        </w:rPr>
        <w:t>(ou seu equivalente em outras moedas);</w:t>
      </w:r>
    </w:p>
    <w:p w14:paraId="3399396D" w14:textId="77777777" w:rsidR="00CA13E3" w:rsidRPr="00076B9A" w:rsidRDefault="00CA13E3" w:rsidP="00EC663F">
      <w:pPr>
        <w:pStyle w:val="Level4"/>
        <w:tabs>
          <w:tab w:val="clear" w:pos="2041"/>
          <w:tab w:val="clear" w:pos="2722"/>
          <w:tab w:val="num" w:pos="1361"/>
        </w:tabs>
        <w:ind w:left="1360"/>
        <w:rPr>
          <w:rFonts w:cs="Arial"/>
          <w:sz w:val="16"/>
          <w:szCs w:val="16"/>
        </w:rPr>
      </w:pPr>
      <w:r w:rsidRPr="00076B9A">
        <w:rPr>
          <w:rFonts w:cs="Arial"/>
          <w:sz w:val="16"/>
          <w:szCs w:val="16"/>
        </w:rPr>
        <w:t>existência contra a Emissora</w:t>
      </w:r>
      <w:r w:rsidR="00ED33AB">
        <w:rPr>
          <w:rFonts w:cs="Arial"/>
          <w:sz w:val="16"/>
          <w:szCs w:val="16"/>
        </w:rPr>
        <w:t xml:space="preserve"> e/ou os Fiadores</w:t>
      </w:r>
      <w:r w:rsidRPr="00076B9A">
        <w:rPr>
          <w:rFonts w:cs="Arial"/>
          <w:sz w:val="16"/>
          <w:szCs w:val="16"/>
        </w:rPr>
        <w:t xml:space="preserve"> de condenação judicial administrativa final ou arbitral, relacionados à atos que importem trabalho infantil, trabalho análogo ao escravo, ou proveito criminoso da prostituição;</w:t>
      </w:r>
      <w:r w:rsidR="00746AE5">
        <w:rPr>
          <w:rFonts w:cs="Arial"/>
          <w:sz w:val="16"/>
          <w:szCs w:val="16"/>
        </w:rPr>
        <w:t xml:space="preserve"> e</w:t>
      </w:r>
    </w:p>
    <w:p w14:paraId="183CEAE2" w14:textId="1A078249" w:rsidR="00CA13E3" w:rsidRPr="00076B9A" w:rsidRDefault="00EC663F" w:rsidP="00EC663F">
      <w:pPr>
        <w:pStyle w:val="Level4"/>
        <w:tabs>
          <w:tab w:val="clear" w:pos="2041"/>
          <w:tab w:val="clear" w:pos="2722"/>
          <w:tab w:val="num" w:pos="1361"/>
        </w:tabs>
        <w:ind w:left="1360"/>
        <w:rPr>
          <w:rFonts w:cs="Arial"/>
          <w:sz w:val="16"/>
          <w:szCs w:val="16"/>
        </w:rPr>
      </w:pPr>
      <w:bookmarkStart w:id="251" w:name="_Ref105453918"/>
      <w:r w:rsidRPr="0034390F">
        <w:rPr>
          <w:rFonts w:cs="Arial"/>
          <w:sz w:val="16"/>
          <w:szCs w:val="16"/>
        </w:rPr>
        <w:t>descum</w:t>
      </w:r>
      <w:r w:rsidRPr="00076B9A">
        <w:rPr>
          <w:rFonts w:cs="Arial"/>
          <w:sz w:val="16"/>
          <w:szCs w:val="16"/>
        </w:rPr>
        <w:t xml:space="preserve">primento do seguinte índice financeiro, o qual será apurado </w:t>
      </w:r>
      <w:r w:rsidR="00CC7DAB">
        <w:rPr>
          <w:rFonts w:cs="Arial"/>
          <w:sz w:val="16"/>
          <w:szCs w:val="16"/>
        </w:rPr>
        <w:t>anualmente</w:t>
      </w:r>
      <w:r w:rsidRPr="00076B9A">
        <w:rPr>
          <w:rFonts w:cs="Arial"/>
          <w:sz w:val="16"/>
          <w:szCs w:val="16"/>
        </w:rPr>
        <w:t xml:space="preserve">, com base nas </w:t>
      </w:r>
      <w:r w:rsidR="00CC7DAB">
        <w:rPr>
          <w:rFonts w:cs="Arial"/>
          <w:sz w:val="16"/>
          <w:szCs w:val="16"/>
        </w:rPr>
        <w:t xml:space="preserve">demonstrações financeiras auditadas </w:t>
      </w:r>
      <w:r w:rsidRPr="00076B9A">
        <w:rPr>
          <w:rFonts w:cs="Arial"/>
          <w:sz w:val="16"/>
          <w:szCs w:val="16"/>
        </w:rPr>
        <w:t xml:space="preserve">consolidadas da </w:t>
      </w:r>
      <w:r w:rsidR="00E94E35" w:rsidRPr="00076B9A">
        <w:rPr>
          <w:rFonts w:cs="Arial"/>
          <w:sz w:val="16"/>
          <w:szCs w:val="16"/>
        </w:rPr>
        <w:t>Emissora</w:t>
      </w:r>
      <w:r w:rsidRPr="00076B9A">
        <w:rPr>
          <w:rFonts w:cs="Arial"/>
          <w:sz w:val="16"/>
          <w:szCs w:val="16"/>
        </w:rPr>
        <w:t xml:space="preserve">, calculado pela </w:t>
      </w:r>
      <w:r w:rsidR="00E94E35" w:rsidRPr="00076B9A">
        <w:rPr>
          <w:rFonts w:cs="Arial"/>
          <w:sz w:val="16"/>
          <w:szCs w:val="16"/>
        </w:rPr>
        <w:t>Emissora</w:t>
      </w:r>
      <w:r w:rsidRPr="00076B9A">
        <w:rPr>
          <w:rFonts w:cs="Arial"/>
          <w:sz w:val="16"/>
          <w:szCs w:val="16"/>
        </w:rPr>
        <w:t xml:space="preserve"> </w:t>
      </w:r>
      <w:r w:rsidR="00CC7DAB">
        <w:rPr>
          <w:rFonts w:cs="Arial"/>
          <w:sz w:val="16"/>
          <w:szCs w:val="16"/>
        </w:rPr>
        <w:t xml:space="preserve">5 (cinco) Dias Úteis contatos da divulgação das demonstrações financeiras </w:t>
      </w:r>
      <w:r w:rsidRPr="00076B9A">
        <w:rPr>
          <w:rFonts w:cs="Arial"/>
          <w:sz w:val="16"/>
          <w:szCs w:val="16"/>
        </w:rPr>
        <w:t>e verificado pel</w:t>
      </w:r>
      <w:r w:rsidR="00D92129">
        <w:rPr>
          <w:rFonts w:cs="Arial"/>
          <w:sz w:val="16"/>
          <w:szCs w:val="16"/>
        </w:rPr>
        <w:t xml:space="preserve">a Debenturista </w:t>
      </w:r>
      <w:r w:rsidR="00CC7DAB">
        <w:rPr>
          <w:rFonts w:cs="Arial"/>
          <w:sz w:val="16"/>
          <w:szCs w:val="16"/>
        </w:rPr>
        <w:t>em até 3 (três) Dias Úteis contatos do recebimento</w:t>
      </w:r>
      <w:r w:rsidRPr="00076B9A">
        <w:rPr>
          <w:rFonts w:cs="Arial"/>
          <w:sz w:val="16"/>
          <w:szCs w:val="16"/>
        </w:rPr>
        <w:t xml:space="preserve">, </w:t>
      </w:r>
      <w:r w:rsidR="00CC7DAB">
        <w:rPr>
          <w:rFonts w:cs="Arial"/>
          <w:sz w:val="16"/>
          <w:szCs w:val="16"/>
        </w:rPr>
        <w:t>equivalente a</w:t>
      </w:r>
      <w:r w:rsidRPr="00076B9A">
        <w:rPr>
          <w:rFonts w:cs="Arial"/>
          <w:sz w:val="16"/>
          <w:szCs w:val="16"/>
        </w:rPr>
        <w:t xml:space="preserve"> razão entre Dívida </w:t>
      </w:r>
      <w:r w:rsidR="001013E7">
        <w:rPr>
          <w:rFonts w:cs="Arial"/>
          <w:sz w:val="16"/>
          <w:szCs w:val="16"/>
        </w:rPr>
        <w:t xml:space="preserve">Financeira </w:t>
      </w:r>
      <w:r w:rsidRPr="00076B9A">
        <w:rPr>
          <w:rFonts w:cs="Arial"/>
          <w:sz w:val="16"/>
          <w:szCs w:val="16"/>
        </w:rPr>
        <w:t xml:space="preserve">Líquida </w:t>
      </w:r>
      <w:r w:rsidR="001013E7">
        <w:rPr>
          <w:rFonts w:cs="Arial"/>
          <w:sz w:val="16"/>
          <w:szCs w:val="16"/>
        </w:rPr>
        <w:t xml:space="preserve">– Risco Sacado </w:t>
      </w:r>
      <w:r w:rsidRPr="00076B9A">
        <w:rPr>
          <w:rFonts w:cs="Arial"/>
          <w:sz w:val="16"/>
          <w:szCs w:val="16"/>
        </w:rPr>
        <w:t xml:space="preserve">e EBITDA menor ou igual a </w:t>
      </w:r>
      <w:r w:rsidR="001013E7">
        <w:rPr>
          <w:rFonts w:cs="Arial"/>
          <w:sz w:val="16"/>
          <w:szCs w:val="16"/>
        </w:rPr>
        <w:t>3,5</w:t>
      </w:r>
      <w:proofErr w:type="gramStart"/>
      <w:r w:rsidRPr="00076B9A">
        <w:rPr>
          <w:rFonts w:cs="Arial"/>
          <w:sz w:val="16"/>
          <w:szCs w:val="16"/>
        </w:rPr>
        <w:t>x</w:t>
      </w:r>
      <w:r w:rsidR="001013E7">
        <w:rPr>
          <w:rFonts w:cs="Arial"/>
          <w:sz w:val="16"/>
          <w:szCs w:val="16"/>
        </w:rPr>
        <w:t>. .</w:t>
      </w:r>
      <w:proofErr w:type="gramEnd"/>
      <w:r w:rsidR="001013E7">
        <w:rPr>
          <w:rFonts w:cs="Arial"/>
          <w:sz w:val="16"/>
          <w:szCs w:val="16"/>
        </w:rPr>
        <w:t xml:space="preserve"> Caso a Emissora realize novas emissões de dívida ou contraia qualquer outro tipo de endividamento que contenha restrição de Dívida Financeira Líquida – com Risco Sacado / EBITDA menor do que 3,5x, o índice financeiro a ser observado nesta emissão passa a ser, a partir da data de celebração ou contratação do instrumento de dívida, automaticamente </w:t>
      </w:r>
      <w:r w:rsidR="001013E7" w:rsidRPr="00BB3CF7">
        <w:rPr>
          <w:rFonts w:cs="Arial"/>
          <w:sz w:val="16"/>
          <w:szCs w:val="16"/>
        </w:rPr>
        <w:t>e sem a</w:t>
      </w:r>
      <w:r w:rsidR="001013E7">
        <w:rPr>
          <w:rFonts w:cs="Arial"/>
          <w:sz w:val="16"/>
          <w:szCs w:val="16"/>
        </w:rPr>
        <w:t xml:space="preserve"> </w:t>
      </w:r>
      <w:r w:rsidR="001013E7" w:rsidRPr="00BB3CF7">
        <w:rPr>
          <w:rFonts w:cs="Arial"/>
          <w:sz w:val="16"/>
          <w:szCs w:val="16"/>
        </w:rPr>
        <w:t>necessidade de aditamento da presente escritura</w:t>
      </w:r>
      <w:r w:rsidR="001013E7">
        <w:rPr>
          <w:rFonts w:cs="Arial"/>
          <w:sz w:val="16"/>
          <w:szCs w:val="16"/>
        </w:rPr>
        <w:t xml:space="preserve">, considerado como menor ou igual ao menor dos índices Financeiros que a Emissora disponha nos demais instrumentos de dívida a serem contratados, devendo a Emitente notificar, em até 30 (trinta) dias contados da celebração do instrumento de dívida </w:t>
      </w:r>
      <w:r w:rsidR="001013E7">
        <w:rPr>
          <w:rFonts w:cs="Arial"/>
          <w:sz w:val="16"/>
          <w:szCs w:val="16"/>
        </w:rPr>
        <w:lastRenderedPageBreak/>
        <w:t>cujo índice financeiro seja menor do que valor acima,</w:t>
      </w:r>
      <w:r w:rsidR="00CC7DAB">
        <w:rPr>
          <w:rFonts w:cs="Arial"/>
          <w:sz w:val="16"/>
          <w:szCs w:val="16"/>
        </w:rPr>
        <w:t xml:space="preserve"> sendo a primeira verificação relativo à demonstração financeira auditada encerrada em 31 de dezembro de 2022;</w:t>
      </w:r>
      <w:r w:rsidRPr="00076B9A">
        <w:rPr>
          <w:rFonts w:cs="Arial"/>
          <w:sz w:val="16"/>
          <w:szCs w:val="16"/>
        </w:rPr>
        <w:t xml:space="preserve"> (“</w:t>
      </w:r>
      <w:r w:rsidRPr="00201CD9">
        <w:rPr>
          <w:rFonts w:cs="Arial"/>
          <w:bCs/>
          <w:sz w:val="16"/>
          <w:szCs w:val="16"/>
          <w:u w:val="single"/>
        </w:rPr>
        <w:t>Índice Financeiro</w:t>
      </w:r>
      <w:r w:rsidRPr="00076B9A">
        <w:rPr>
          <w:rFonts w:cs="Arial"/>
          <w:sz w:val="16"/>
          <w:szCs w:val="16"/>
        </w:rPr>
        <w:t>”):</w:t>
      </w:r>
      <w:bookmarkEnd w:id="251"/>
    </w:p>
    <w:p w14:paraId="740BA33C" w14:textId="2D1DD767" w:rsidR="00CA13E3" w:rsidRPr="00076B9A" w:rsidRDefault="00CA13E3" w:rsidP="00EC663F">
      <w:pPr>
        <w:pStyle w:val="Level4"/>
        <w:numPr>
          <w:ilvl w:val="0"/>
          <w:numId w:val="0"/>
        </w:numPr>
        <w:tabs>
          <w:tab w:val="clear" w:pos="2722"/>
        </w:tabs>
        <w:ind w:left="1361"/>
        <w:rPr>
          <w:rFonts w:cs="Arial"/>
          <w:sz w:val="16"/>
          <w:szCs w:val="16"/>
        </w:rPr>
      </w:pPr>
      <w:r w:rsidRPr="00076B9A">
        <w:rPr>
          <w:rFonts w:cs="Arial"/>
          <w:sz w:val="16"/>
          <w:szCs w:val="16"/>
        </w:rPr>
        <w:t>Sendo:</w:t>
      </w:r>
    </w:p>
    <w:p w14:paraId="7D822B68" w14:textId="19CF073F" w:rsidR="00EC663F" w:rsidRPr="00076B9A" w:rsidRDefault="00EC663F" w:rsidP="00EC663F">
      <w:pPr>
        <w:pStyle w:val="Level4"/>
        <w:numPr>
          <w:ilvl w:val="0"/>
          <w:numId w:val="0"/>
        </w:numPr>
        <w:ind w:left="1361"/>
        <w:rPr>
          <w:rFonts w:cs="Arial"/>
          <w:sz w:val="16"/>
          <w:szCs w:val="16"/>
        </w:rPr>
      </w:pPr>
      <w:r w:rsidRPr="00076B9A">
        <w:rPr>
          <w:rFonts w:cs="Arial"/>
          <w:sz w:val="16"/>
          <w:szCs w:val="16"/>
        </w:rPr>
        <w:t>“</w:t>
      </w:r>
      <w:bookmarkStart w:id="252" w:name="_Hlk116035087"/>
      <w:r w:rsidR="001013E7" w:rsidRPr="00B32EC3">
        <w:rPr>
          <w:rFonts w:cs="Arial"/>
          <w:b/>
          <w:bCs/>
          <w:sz w:val="16"/>
          <w:szCs w:val="16"/>
        </w:rPr>
        <w:t>Dívida Financeira Líquida – com Risco Sacado</w:t>
      </w:r>
      <w:r w:rsidR="001013E7" w:rsidRPr="000678F7">
        <w:rPr>
          <w:rFonts w:cs="Arial"/>
          <w:sz w:val="16"/>
          <w:szCs w:val="16"/>
        </w:rPr>
        <w:t>”: significa, em determinada data, o resultado de: (+) dívidas relativas a empréstimos e financiamentos com instituições financeiras; (+) títulos e valores mobiliários representativos de dívida; (+/-) saldo líquido de operações de derivativos; (-) disponibilidades de caixa, títulos públicos, aplicações financeiras e equivalentes; (+) valores de cessão de crédito com regresso</w:t>
      </w:r>
      <w:bookmarkEnd w:id="252"/>
      <w:r w:rsidRPr="00076B9A">
        <w:rPr>
          <w:rFonts w:cs="Arial"/>
          <w:sz w:val="16"/>
          <w:szCs w:val="16"/>
        </w:rPr>
        <w:t>;</w:t>
      </w:r>
    </w:p>
    <w:p w14:paraId="05C8234E" w14:textId="423FEB36" w:rsidR="00EC663F" w:rsidRPr="00076B9A" w:rsidRDefault="00EC663F" w:rsidP="00EC663F">
      <w:pPr>
        <w:pStyle w:val="Level4"/>
        <w:numPr>
          <w:ilvl w:val="0"/>
          <w:numId w:val="0"/>
        </w:numPr>
        <w:ind w:left="1361"/>
        <w:rPr>
          <w:rFonts w:cs="Arial"/>
          <w:sz w:val="16"/>
          <w:szCs w:val="16"/>
        </w:rPr>
      </w:pPr>
      <w:r w:rsidRPr="00076B9A">
        <w:rPr>
          <w:rFonts w:cs="Arial"/>
          <w:sz w:val="16"/>
          <w:szCs w:val="16"/>
        </w:rPr>
        <w:t>“</w:t>
      </w:r>
      <w:r w:rsidR="001013E7" w:rsidRPr="00DC2434">
        <w:rPr>
          <w:rFonts w:cs="Arial"/>
          <w:b/>
          <w:bCs/>
          <w:sz w:val="16"/>
          <w:szCs w:val="16"/>
        </w:rPr>
        <w:t>EBITDA</w:t>
      </w:r>
      <w:r w:rsidR="001013E7" w:rsidRPr="00DC2434">
        <w:rPr>
          <w:rFonts w:cs="Arial"/>
          <w:sz w:val="16"/>
          <w:szCs w:val="16"/>
        </w:rPr>
        <w:t>”</w:t>
      </w:r>
      <w:r w:rsidR="001013E7">
        <w:rPr>
          <w:rFonts w:cs="Arial"/>
          <w:sz w:val="16"/>
          <w:szCs w:val="16"/>
        </w:rPr>
        <w:t xml:space="preserve">: </w:t>
      </w:r>
      <w:r w:rsidR="001013E7" w:rsidRPr="001013E7">
        <w:rPr>
          <w:rFonts w:cs="Arial"/>
          <w:sz w:val="16"/>
          <w:szCs w:val="16"/>
        </w:rPr>
        <w:t xml:space="preserve">significa, </w:t>
      </w:r>
      <w:r w:rsidR="001013E7" w:rsidRPr="007F6E42">
        <w:rPr>
          <w:rFonts w:cs="Arial"/>
          <w:iCs/>
          <w:sz w:val="16"/>
          <w:szCs w:val="16"/>
        </w:rPr>
        <w:t xml:space="preserve">lucros antes de juros, impostos, depreciação, amortização </w:t>
      </w:r>
      <w:r w:rsidR="00A603B3">
        <w:rPr>
          <w:rFonts w:cs="Arial"/>
          <w:iCs/>
          <w:sz w:val="16"/>
          <w:szCs w:val="16"/>
        </w:rPr>
        <w:t xml:space="preserve">(inclusive as originadas de arrendamento mercantil) </w:t>
      </w:r>
      <w:r w:rsidR="001013E7" w:rsidRPr="007F6E42">
        <w:rPr>
          <w:rFonts w:cs="Arial"/>
          <w:iCs/>
          <w:sz w:val="16"/>
          <w:szCs w:val="16"/>
        </w:rPr>
        <w:t>e receitas/despesas não operacionais e não recorrentes, tendo por base as demonstrações financeiras consolidadas e auditadas da Emitente</w:t>
      </w:r>
      <w:r w:rsidR="00E94E35" w:rsidRPr="00076B9A">
        <w:rPr>
          <w:rFonts w:cs="Arial"/>
          <w:sz w:val="16"/>
          <w:szCs w:val="16"/>
        </w:rPr>
        <w:t>;</w:t>
      </w:r>
    </w:p>
    <w:p w14:paraId="69FF17D0" w14:textId="7883C449" w:rsidR="00E620FB" w:rsidRPr="00076B9A" w:rsidRDefault="00E620FB" w:rsidP="00957D0A">
      <w:pPr>
        <w:pStyle w:val="Level2"/>
        <w:widowControl w:val="0"/>
        <w:spacing w:before="140" w:after="0"/>
        <w:rPr>
          <w:sz w:val="16"/>
          <w:szCs w:val="16"/>
        </w:rPr>
      </w:pPr>
      <w:bookmarkStart w:id="253" w:name="_DV_M228"/>
      <w:bookmarkStart w:id="254" w:name="_Ref459041337"/>
      <w:bookmarkStart w:id="255" w:name="_Ref107219541"/>
      <w:bookmarkStart w:id="256" w:name="_Ref86835774"/>
      <w:bookmarkStart w:id="257" w:name="_Ref86940068"/>
      <w:bookmarkEnd w:id="243"/>
      <w:bookmarkEnd w:id="253"/>
      <w:r w:rsidRPr="00076B9A">
        <w:rPr>
          <w:sz w:val="16"/>
          <w:szCs w:val="16"/>
        </w:rPr>
        <w:t xml:space="preserve">Ocorrendo qualquer </w:t>
      </w:r>
      <w:r w:rsidR="0084034A" w:rsidRPr="00076B9A">
        <w:rPr>
          <w:sz w:val="16"/>
          <w:szCs w:val="16"/>
        </w:rPr>
        <w:t>das Hipóteses de Vencimento Antecipado Não Automático</w:t>
      </w:r>
      <w:r w:rsidRPr="00076B9A">
        <w:rPr>
          <w:sz w:val="16"/>
          <w:szCs w:val="16"/>
        </w:rPr>
        <w:t xml:space="preserve"> previst</w:t>
      </w:r>
      <w:r w:rsidR="00B34690" w:rsidRPr="00076B9A">
        <w:rPr>
          <w:sz w:val="16"/>
          <w:szCs w:val="16"/>
        </w:rPr>
        <w:t>a</w:t>
      </w:r>
      <w:r w:rsidRPr="00076B9A">
        <w:rPr>
          <w:sz w:val="16"/>
          <w:szCs w:val="16"/>
        </w:rPr>
        <w:t xml:space="preserve">s na Cláusula </w:t>
      </w:r>
      <w:r w:rsidR="00814B58" w:rsidRPr="00076B9A">
        <w:rPr>
          <w:sz w:val="16"/>
          <w:szCs w:val="16"/>
        </w:rPr>
        <w:fldChar w:fldCharType="begin"/>
      </w:r>
      <w:r w:rsidR="00814B58" w:rsidRPr="00076B9A">
        <w:rPr>
          <w:sz w:val="16"/>
          <w:szCs w:val="16"/>
        </w:rPr>
        <w:instrText xml:space="preserve"> REF  _Ref94035502 \h \p \r  \* MERGEFORMAT </w:instrText>
      </w:r>
      <w:r w:rsidR="00814B58" w:rsidRPr="00076B9A">
        <w:rPr>
          <w:sz w:val="16"/>
          <w:szCs w:val="16"/>
        </w:rPr>
      </w:r>
      <w:r w:rsidR="00814B58" w:rsidRPr="00076B9A">
        <w:rPr>
          <w:sz w:val="16"/>
          <w:szCs w:val="16"/>
        </w:rPr>
        <w:fldChar w:fldCharType="separate"/>
      </w:r>
      <w:r w:rsidR="00EB0246">
        <w:rPr>
          <w:sz w:val="16"/>
          <w:szCs w:val="16"/>
        </w:rPr>
        <w:t>11.2 acima</w:t>
      </w:r>
      <w:r w:rsidR="00814B58" w:rsidRPr="00076B9A">
        <w:rPr>
          <w:sz w:val="16"/>
          <w:szCs w:val="16"/>
        </w:rPr>
        <w:fldChar w:fldCharType="end"/>
      </w:r>
      <w:r w:rsidR="00B34690" w:rsidRPr="00076B9A">
        <w:rPr>
          <w:sz w:val="16"/>
          <w:szCs w:val="16"/>
        </w:rPr>
        <w:t xml:space="preserve"> </w:t>
      </w:r>
      <w:r w:rsidRPr="00076B9A">
        <w:rPr>
          <w:sz w:val="16"/>
          <w:szCs w:val="16"/>
        </w:rPr>
        <w:t xml:space="preserve">(observados os respectivos prazos de cura, se houver), </w:t>
      </w:r>
      <w:bookmarkEnd w:id="254"/>
      <w:r w:rsidR="00B34690" w:rsidRPr="00076B9A">
        <w:rPr>
          <w:sz w:val="16"/>
          <w:szCs w:val="16"/>
        </w:rPr>
        <w:t xml:space="preserve">o Debenturista </w:t>
      </w:r>
      <w:r w:rsidRPr="00076B9A">
        <w:rPr>
          <w:sz w:val="16"/>
          <w:szCs w:val="16"/>
        </w:rPr>
        <w:t xml:space="preserve">deverá convocar, no prazo de até </w:t>
      </w:r>
      <w:r w:rsidR="00256EE7">
        <w:rPr>
          <w:sz w:val="16"/>
          <w:szCs w:val="16"/>
        </w:rPr>
        <w:t>3</w:t>
      </w:r>
      <w:r w:rsidR="00814B58" w:rsidRPr="00076B9A">
        <w:rPr>
          <w:sz w:val="16"/>
          <w:szCs w:val="16"/>
        </w:rPr>
        <w:t xml:space="preserve"> </w:t>
      </w:r>
      <w:r w:rsidRPr="00076B9A">
        <w:rPr>
          <w:sz w:val="16"/>
          <w:szCs w:val="16"/>
        </w:rPr>
        <w:t>(</w:t>
      </w:r>
      <w:r w:rsidR="00256EE7">
        <w:rPr>
          <w:sz w:val="16"/>
          <w:szCs w:val="16"/>
        </w:rPr>
        <w:t>três</w:t>
      </w:r>
      <w:r w:rsidRPr="00076B9A">
        <w:rPr>
          <w:sz w:val="16"/>
          <w:szCs w:val="16"/>
        </w:rPr>
        <w:t>) Dias Úteis contados da data em que tomar conhecimento de sua ocorrência, assembleia geral de Titulares d</w:t>
      </w:r>
      <w:r w:rsidR="00B34690" w:rsidRPr="00076B9A">
        <w:rPr>
          <w:sz w:val="16"/>
          <w:szCs w:val="16"/>
        </w:rPr>
        <w:t xml:space="preserve">os </w:t>
      </w:r>
      <w:r w:rsidRPr="00076B9A">
        <w:rPr>
          <w:sz w:val="16"/>
          <w:szCs w:val="16"/>
        </w:rPr>
        <w:t>CR</w:t>
      </w:r>
      <w:r w:rsidR="00B34690" w:rsidRPr="00076B9A">
        <w:rPr>
          <w:sz w:val="16"/>
          <w:szCs w:val="16"/>
        </w:rPr>
        <w:t>I</w:t>
      </w:r>
      <w:r w:rsidRPr="00076B9A">
        <w:rPr>
          <w:sz w:val="16"/>
          <w:szCs w:val="16"/>
        </w:rPr>
        <w:t xml:space="preserve"> (observado o disposto na Cláusula </w:t>
      </w:r>
      <w:r w:rsidR="00814B58" w:rsidRPr="00076B9A">
        <w:rPr>
          <w:sz w:val="16"/>
          <w:szCs w:val="16"/>
        </w:rPr>
        <w:fldChar w:fldCharType="begin"/>
      </w:r>
      <w:r w:rsidR="00814B58" w:rsidRPr="00076B9A">
        <w:rPr>
          <w:sz w:val="16"/>
          <w:szCs w:val="16"/>
        </w:rPr>
        <w:instrText xml:space="preserve"> REF  _Ref86342070 \h \p \r  \* MERGEFORMAT </w:instrText>
      </w:r>
      <w:r w:rsidR="00814B58" w:rsidRPr="00076B9A">
        <w:rPr>
          <w:sz w:val="16"/>
          <w:szCs w:val="16"/>
        </w:rPr>
      </w:r>
      <w:r w:rsidR="00814B58" w:rsidRPr="00076B9A">
        <w:rPr>
          <w:sz w:val="16"/>
          <w:szCs w:val="16"/>
        </w:rPr>
        <w:fldChar w:fldCharType="separate"/>
      </w:r>
      <w:r w:rsidR="00EB0246">
        <w:rPr>
          <w:sz w:val="16"/>
          <w:szCs w:val="16"/>
        </w:rPr>
        <w:t>13 abaixo</w:t>
      </w:r>
      <w:r w:rsidR="00814B58" w:rsidRPr="00076B9A">
        <w:rPr>
          <w:sz w:val="16"/>
          <w:szCs w:val="16"/>
        </w:rPr>
        <w:fldChar w:fldCharType="end"/>
      </w:r>
      <w:r w:rsidR="00B34690" w:rsidRPr="00076B9A">
        <w:rPr>
          <w:sz w:val="16"/>
          <w:szCs w:val="16"/>
        </w:rPr>
        <w:t xml:space="preserve"> </w:t>
      </w:r>
      <w:r w:rsidRPr="00076B9A">
        <w:rPr>
          <w:sz w:val="16"/>
          <w:szCs w:val="16"/>
        </w:rPr>
        <w:t>e conforme disposto no Termo de Securitização) para que seja deliberada a orientação a ser tomada pel</w:t>
      </w:r>
      <w:r w:rsidR="00B34690" w:rsidRPr="00076B9A">
        <w:rPr>
          <w:sz w:val="16"/>
          <w:szCs w:val="16"/>
        </w:rPr>
        <w:t>o</w:t>
      </w:r>
      <w:r w:rsidRPr="00076B9A">
        <w:rPr>
          <w:sz w:val="16"/>
          <w:szCs w:val="16"/>
        </w:rPr>
        <w:t xml:space="preserve"> </w:t>
      </w:r>
      <w:r w:rsidR="00B34690" w:rsidRPr="00076B9A">
        <w:rPr>
          <w:sz w:val="16"/>
          <w:szCs w:val="16"/>
        </w:rPr>
        <w:t xml:space="preserve">Debenturista </w:t>
      </w:r>
      <w:r w:rsidRPr="00076B9A">
        <w:rPr>
          <w:sz w:val="16"/>
          <w:szCs w:val="16"/>
        </w:rPr>
        <w:t xml:space="preserve">em relação </w:t>
      </w:r>
      <w:r w:rsidR="00B34690" w:rsidRPr="00076B9A">
        <w:rPr>
          <w:sz w:val="16"/>
          <w:szCs w:val="16"/>
        </w:rPr>
        <w:t xml:space="preserve">à </w:t>
      </w:r>
      <w:r w:rsidRPr="00076B9A">
        <w:rPr>
          <w:sz w:val="16"/>
          <w:szCs w:val="16"/>
        </w:rPr>
        <w:t>eventual decretação de vencimento antecipado das obrigações decorrentes desta Escritura de Emissão</w:t>
      </w:r>
      <w:r w:rsidR="00B34690" w:rsidRPr="00076B9A">
        <w:rPr>
          <w:sz w:val="16"/>
          <w:szCs w:val="16"/>
        </w:rPr>
        <w:t xml:space="preserve"> de Debêntures</w:t>
      </w:r>
      <w:r w:rsidRPr="00076B9A">
        <w:rPr>
          <w:sz w:val="16"/>
          <w:szCs w:val="16"/>
        </w:rPr>
        <w:t>. Se, na referida assembleia geral de Titulares d</w:t>
      </w:r>
      <w:r w:rsidR="00B34690" w:rsidRPr="00076B9A">
        <w:rPr>
          <w:sz w:val="16"/>
          <w:szCs w:val="16"/>
        </w:rPr>
        <w:t>os CRI</w:t>
      </w:r>
      <w:r w:rsidRPr="00076B9A">
        <w:rPr>
          <w:sz w:val="16"/>
          <w:szCs w:val="16"/>
        </w:rPr>
        <w:t>, os Titulares d</w:t>
      </w:r>
      <w:r w:rsidR="00B34690" w:rsidRPr="00076B9A">
        <w:rPr>
          <w:sz w:val="16"/>
          <w:szCs w:val="16"/>
        </w:rPr>
        <w:t>os</w:t>
      </w:r>
      <w:r w:rsidRPr="00076B9A">
        <w:rPr>
          <w:sz w:val="16"/>
          <w:szCs w:val="16"/>
        </w:rPr>
        <w:t xml:space="preserve"> CR</w:t>
      </w:r>
      <w:r w:rsidR="00B34690" w:rsidRPr="00076B9A">
        <w:rPr>
          <w:sz w:val="16"/>
          <w:szCs w:val="16"/>
        </w:rPr>
        <w:t xml:space="preserve">I </w:t>
      </w:r>
      <w:r w:rsidRPr="00076B9A">
        <w:rPr>
          <w:sz w:val="16"/>
          <w:szCs w:val="16"/>
        </w:rPr>
        <w:t xml:space="preserve">decidirem por não considerar o vencimento antecipado das obrigações decorrentes das Debêntures, </w:t>
      </w:r>
      <w:r w:rsidR="006B484E" w:rsidRPr="00076B9A">
        <w:rPr>
          <w:sz w:val="16"/>
          <w:szCs w:val="16"/>
        </w:rPr>
        <w:t xml:space="preserve">observado o quórum de deliberação previsto </w:t>
      </w:r>
      <w:r w:rsidR="00EB29AD" w:rsidRPr="00076B9A">
        <w:rPr>
          <w:sz w:val="16"/>
          <w:szCs w:val="16"/>
        </w:rPr>
        <w:t xml:space="preserve">na Cláusula </w:t>
      </w:r>
      <w:r w:rsidR="00EB29AD" w:rsidRPr="00076B9A">
        <w:rPr>
          <w:sz w:val="16"/>
          <w:szCs w:val="16"/>
        </w:rPr>
        <w:fldChar w:fldCharType="begin"/>
      </w:r>
      <w:r w:rsidR="00EB29AD" w:rsidRPr="00076B9A">
        <w:rPr>
          <w:sz w:val="16"/>
          <w:szCs w:val="16"/>
        </w:rPr>
        <w:instrText xml:space="preserve"> REF  _Ref86342070 \h \p \r  \* MERGEFORMAT </w:instrText>
      </w:r>
      <w:r w:rsidR="00EB29AD" w:rsidRPr="00076B9A">
        <w:rPr>
          <w:sz w:val="16"/>
          <w:szCs w:val="16"/>
        </w:rPr>
      </w:r>
      <w:r w:rsidR="00EB29AD" w:rsidRPr="00076B9A">
        <w:rPr>
          <w:sz w:val="16"/>
          <w:szCs w:val="16"/>
        </w:rPr>
        <w:fldChar w:fldCharType="separate"/>
      </w:r>
      <w:r w:rsidR="00EB0246">
        <w:rPr>
          <w:sz w:val="16"/>
          <w:szCs w:val="16"/>
        </w:rPr>
        <w:t>13 abaixo</w:t>
      </w:r>
      <w:r w:rsidR="00EB29AD" w:rsidRPr="00076B9A">
        <w:rPr>
          <w:sz w:val="16"/>
          <w:szCs w:val="16"/>
        </w:rPr>
        <w:fldChar w:fldCharType="end"/>
      </w:r>
      <w:r w:rsidR="006B484E" w:rsidRPr="00076B9A">
        <w:rPr>
          <w:sz w:val="16"/>
          <w:szCs w:val="16"/>
        </w:rPr>
        <w:t xml:space="preserve">, </w:t>
      </w:r>
      <w:r w:rsidRPr="00076B9A">
        <w:rPr>
          <w:sz w:val="16"/>
          <w:szCs w:val="16"/>
        </w:rPr>
        <w:t xml:space="preserve">a </w:t>
      </w:r>
      <w:proofErr w:type="spellStart"/>
      <w:r w:rsidRPr="00076B9A">
        <w:rPr>
          <w:sz w:val="16"/>
          <w:szCs w:val="16"/>
        </w:rPr>
        <w:t>Securitizadora</w:t>
      </w:r>
      <w:proofErr w:type="spellEnd"/>
      <w:r w:rsidRPr="00076B9A">
        <w:rPr>
          <w:sz w:val="16"/>
          <w:szCs w:val="16"/>
        </w:rPr>
        <w:t>, na qualidade de Debenturista</w:t>
      </w:r>
      <w:r w:rsidR="00B34690" w:rsidRPr="00076B9A">
        <w:rPr>
          <w:sz w:val="16"/>
          <w:szCs w:val="16"/>
        </w:rPr>
        <w:t xml:space="preserve">, </w:t>
      </w:r>
      <w:r w:rsidRPr="00076B9A">
        <w:rPr>
          <w:sz w:val="16"/>
          <w:szCs w:val="16"/>
        </w:rPr>
        <w:t xml:space="preserve">não deverá declarar o vencimento antecipado das obrigações decorrentes das Debêntures. Em qualquer outra hipótese, incluindo, sem limitação, </w:t>
      </w:r>
      <w:r w:rsidR="00B34690" w:rsidRPr="00076B9A">
        <w:rPr>
          <w:sz w:val="16"/>
          <w:szCs w:val="16"/>
        </w:rPr>
        <w:t xml:space="preserve">em caso de </w:t>
      </w:r>
      <w:r w:rsidR="00453AC1" w:rsidRPr="00076B9A">
        <w:rPr>
          <w:b/>
          <w:bCs/>
          <w:sz w:val="16"/>
          <w:szCs w:val="16"/>
        </w:rPr>
        <w:t>(i</w:t>
      </w:r>
      <w:r w:rsidR="00814B58" w:rsidRPr="00076B9A">
        <w:rPr>
          <w:b/>
          <w:bCs/>
          <w:sz w:val="16"/>
          <w:szCs w:val="16"/>
        </w:rPr>
        <w:t>)</w:t>
      </w:r>
      <w:r w:rsidR="00814B58" w:rsidRPr="00076B9A">
        <w:rPr>
          <w:sz w:val="16"/>
          <w:szCs w:val="16"/>
        </w:rPr>
        <w:t> </w:t>
      </w:r>
      <w:r w:rsidR="00B34690" w:rsidRPr="00076B9A">
        <w:rPr>
          <w:sz w:val="16"/>
          <w:szCs w:val="16"/>
        </w:rPr>
        <w:t xml:space="preserve">não instalação, em segunda convocação, da referida assembleia geral de Titulares dos CRI ou, ainda que instalada, não for obtido quórum de deliberação, em primeira e em segunda convocação; ou </w:t>
      </w:r>
      <w:r w:rsidR="00B34690" w:rsidRPr="00076B9A">
        <w:rPr>
          <w:b/>
          <w:bCs/>
          <w:sz w:val="16"/>
          <w:szCs w:val="16"/>
        </w:rPr>
        <w:t>(</w:t>
      </w:r>
      <w:proofErr w:type="spellStart"/>
      <w:r w:rsidR="00B34690" w:rsidRPr="00076B9A">
        <w:rPr>
          <w:b/>
          <w:bCs/>
          <w:sz w:val="16"/>
          <w:szCs w:val="16"/>
        </w:rPr>
        <w:t>ii</w:t>
      </w:r>
      <w:proofErr w:type="spellEnd"/>
      <w:r w:rsidR="00814B58" w:rsidRPr="00076B9A">
        <w:rPr>
          <w:b/>
          <w:bCs/>
          <w:sz w:val="16"/>
          <w:szCs w:val="16"/>
        </w:rPr>
        <w:t>)</w:t>
      </w:r>
      <w:r w:rsidR="00814B58" w:rsidRPr="00076B9A">
        <w:rPr>
          <w:sz w:val="16"/>
          <w:szCs w:val="16"/>
        </w:rPr>
        <w:t> </w:t>
      </w:r>
      <w:bookmarkStart w:id="258" w:name="_Hlk104805642"/>
      <w:r w:rsidR="0059165F" w:rsidRPr="00076B9A">
        <w:rPr>
          <w:sz w:val="16"/>
          <w:szCs w:val="16"/>
        </w:rPr>
        <w:t>não ser aprovado o exercício da faculdade de não considerar o vencimento antecipado das obrigações decorrentes das Debêntures prevista nesta Cláusula</w:t>
      </w:r>
      <w:bookmarkEnd w:id="258"/>
      <w:r w:rsidRPr="00076B9A">
        <w:rPr>
          <w:sz w:val="16"/>
          <w:szCs w:val="16"/>
        </w:rPr>
        <w:t xml:space="preserve">, a </w:t>
      </w:r>
      <w:proofErr w:type="spellStart"/>
      <w:r w:rsidRPr="00076B9A">
        <w:rPr>
          <w:sz w:val="16"/>
          <w:szCs w:val="16"/>
        </w:rPr>
        <w:t>Securitizadora</w:t>
      </w:r>
      <w:proofErr w:type="spellEnd"/>
      <w:r w:rsidRPr="00076B9A">
        <w:rPr>
          <w:sz w:val="16"/>
          <w:szCs w:val="16"/>
        </w:rPr>
        <w:t>, na qualidade de Debenturista, deverá, imediatamente, declarar o vencimento antecipado das obrigações decorrentes das Debêntures</w:t>
      </w:r>
      <w:r w:rsidR="00B34690" w:rsidRPr="00076B9A">
        <w:rPr>
          <w:sz w:val="16"/>
          <w:szCs w:val="16"/>
        </w:rPr>
        <w:t>.</w:t>
      </w:r>
      <w:bookmarkEnd w:id="255"/>
    </w:p>
    <w:p w14:paraId="7A417467" w14:textId="20B280D7" w:rsidR="00381825" w:rsidRPr="00076B9A" w:rsidRDefault="0011438A" w:rsidP="00957D0A">
      <w:pPr>
        <w:pStyle w:val="Level2"/>
        <w:widowControl w:val="0"/>
        <w:spacing w:before="140" w:after="0"/>
        <w:rPr>
          <w:sz w:val="16"/>
          <w:szCs w:val="16"/>
        </w:rPr>
      </w:pPr>
      <w:bookmarkStart w:id="259" w:name="_Ref95761206"/>
      <w:r w:rsidRPr="00076B9A">
        <w:rPr>
          <w:sz w:val="16"/>
          <w:szCs w:val="16"/>
        </w:rPr>
        <w:t xml:space="preserve">Na Assembleia Geral de Debenturista de que trata </w:t>
      </w:r>
      <w:r w:rsidR="00A02AAE" w:rsidRPr="00076B9A">
        <w:rPr>
          <w:sz w:val="16"/>
          <w:szCs w:val="16"/>
        </w:rPr>
        <w:t xml:space="preserve">a </w:t>
      </w:r>
      <w:r w:rsidR="000139DA" w:rsidRPr="00076B9A">
        <w:rPr>
          <w:sz w:val="16"/>
          <w:szCs w:val="16"/>
        </w:rPr>
        <w:t>Cláusula </w:t>
      </w:r>
      <w:r w:rsidR="000139DA" w:rsidRPr="00076B9A">
        <w:rPr>
          <w:sz w:val="16"/>
          <w:szCs w:val="16"/>
        </w:rPr>
        <w:fldChar w:fldCharType="begin"/>
      </w:r>
      <w:r w:rsidR="000139DA" w:rsidRPr="00076B9A">
        <w:rPr>
          <w:sz w:val="16"/>
          <w:szCs w:val="16"/>
        </w:rPr>
        <w:instrText xml:space="preserve"> REF  _Ref86342203 \h \p \r  \* MERGEFORMAT </w:instrText>
      </w:r>
      <w:r w:rsidR="000139DA" w:rsidRPr="00076B9A">
        <w:rPr>
          <w:sz w:val="16"/>
          <w:szCs w:val="16"/>
        </w:rPr>
      </w:r>
      <w:r w:rsidR="000139DA" w:rsidRPr="00076B9A">
        <w:rPr>
          <w:sz w:val="16"/>
          <w:szCs w:val="16"/>
        </w:rPr>
        <w:fldChar w:fldCharType="separate"/>
      </w:r>
      <w:r w:rsidR="00EB0246">
        <w:rPr>
          <w:sz w:val="16"/>
          <w:szCs w:val="16"/>
        </w:rPr>
        <w:t>11.2 acima</w:t>
      </w:r>
      <w:r w:rsidR="000139DA" w:rsidRPr="00076B9A">
        <w:rPr>
          <w:sz w:val="16"/>
          <w:szCs w:val="16"/>
        </w:rPr>
        <w:fldChar w:fldCharType="end"/>
      </w:r>
      <w:r w:rsidRPr="00076B9A">
        <w:rPr>
          <w:sz w:val="16"/>
          <w:szCs w:val="16"/>
        </w:rPr>
        <w:t xml:space="preserve">, </w:t>
      </w:r>
      <w:r w:rsidR="00B94AD7" w:rsidRPr="00076B9A">
        <w:rPr>
          <w:sz w:val="16"/>
          <w:szCs w:val="16"/>
        </w:rPr>
        <w:t xml:space="preserve">o Debenturista, conforme orientação </w:t>
      </w:r>
      <w:r w:rsidR="00406347" w:rsidRPr="00076B9A">
        <w:rPr>
          <w:sz w:val="16"/>
          <w:szCs w:val="16"/>
        </w:rPr>
        <w:t>d</w:t>
      </w:r>
      <w:r w:rsidR="00D51AD5" w:rsidRPr="00076B9A">
        <w:rPr>
          <w:sz w:val="16"/>
          <w:szCs w:val="16"/>
        </w:rPr>
        <w:t>os titulares dos CRI</w:t>
      </w:r>
      <w:r w:rsidR="00B94AD7" w:rsidRPr="00076B9A">
        <w:rPr>
          <w:sz w:val="16"/>
          <w:szCs w:val="16"/>
        </w:rPr>
        <w:t>, nos termos previstos no Termo de Securitização e observado o disposto nesta Escritura de Emissão</w:t>
      </w:r>
      <w:r w:rsidR="00D51AD5" w:rsidRPr="00076B9A">
        <w:rPr>
          <w:sz w:val="16"/>
          <w:szCs w:val="16"/>
        </w:rPr>
        <w:t xml:space="preserve"> de Debêntures</w:t>
      </w:r>
      <w:r w:rsidR="00B94AD7" w:rsidRPr="00076B9A">
        <w:rPr>
          <w:sz w:val="16"/>
          <w:szCs w:val="16"/>
        </w:rPr>
        <w:t>,</w:t>
      </w:r>
      <w:r w:rsidRPr="00076B9A">
        <w:rPr>
          <w:sz w:val="16"/>
          <w:szCs w:val="16"/>
        </w:rPr>
        <w:t xml:space="preserve"> </w:t>
      </w:r>
      <w:r w:rsidR="00B94AD7" w:rsidRPr="00076B9A">
        <w:rPr>
          <w:sz w:val="16"/>
          <w:szCs w:val="16"/>
        </w:rPr>
        <w:t>poder</w:t>
      </w:r>
      <w:r w:rsidR="00D51AD5" w:rsidRPr="00076B9A">
        <w:rPr>
          <w:sz w:val="16"/>
          <w:szCs w:val="16"/>
        </w:rPr>
        <w:t>ão</w:t>
      </w:r>
      <w:r w:rsidRPr="00076B9A">
        <w:rPr>
          <w:sz w:val="16"/>
          <w:szCs w:val="16"/>
        </w:rPr>
        <w:t xml:space="preserve"> decidir por </w:t>
      </w:r>
      <w:r w:rsidR="003F3415" w:rsidRPr="00076B9A">
        <w:rPr>
          <w:sz w:val="16"/>
          <w:szCs w:val="16"/>
        </w:rPr>
        <w:t xml:space="preserve">não </w:t>
      </w:r>
      <w:r w:rsidRPr="00076B9A">
        <w:rPr>
          <w:sz w:val="16"/>
          <w:szCs w:val="16"/>
        </w:rPr>
        <w:t>declarar o vencimento antecipado das obrigações decorrentes das Debêntures, sendo certo que tal decisão terá caráter irrevogável e irretratável</w:t>
      </w:r>
      <w:r w:rsidR="00DC1191" w:rsidRPr="00076B9A">
        <w:rPr>
          <w:sz w:val="16"/>
          <w:szCs w:val="16"/>
        </w:rPr>
        <w:t>.</w:t>
      </w:r>
      <w:bookmarkEnd w:id="256"/>
      <w:bookmarkEnd w:id="257"/>
      <w:bookmarkEnd w:id="259"/>
    </w:p>
    <w:p w14:paraId="3C1B9E8F" w14:textId="77777777" w:rsidR="00381825" w:rsidRPr="00076B9A" w:rsidRDefault="001820E7" w:rsidP="00957D0A">
      <w:pPr>
        <w:pStyle w:val="Level2"/>
        <w:widowControl w:val="0"/>
        <w:spacing w:before="140" w:after="0"/>
        <w:rPr>
          <w:bCs/>
          <w:smallCaps/>
          <w:sz w:val="16"/>
          <w:szCs w:val="16"/>
        </w:rPr>
      </w:pPr>
      <w:r w:rsidRPr="00076B9A">
        <w:rPr>
          <w:sz w:val="16"/>
          <w:szCs w:val="16"/>
        </w:rPr>
        <w:t>Em caso do vencimento antecipado das obrigações decorre</w:t>
      </w:r>
      <w:r w:rsidR="00A02AAE" w:rsidRPr="00076B9A">
        <w:rPr>
          <w:sz w:val="16"/>
          <w:szCs w:val="16"/>
        </w:rPr>
        <w:t xml:space="preserve">ntes das Debêntures, a </w:t>
      </w:r>
      <w:r w:rsidR="00F75728" w:rsidRPr="00076B9A">
        <w:rPr>
          <w:sz w:val="16"/>
          <w:szCs w:val="16"/>
        </w:rPr>
        <w:t>Emissora</w:t>
      </w:r>
      <w:r w:rsidRPr="00076B9A">
        <w:rPr>
          <w:sz w:val="16"/>
          <w:szCs w:val="16"/>
        </w:rPr>
        <w:t xml:space="preserve"> obriga-se a</w:t>
      </w:r>
      <w:r w:rsidR="00A163ED" w:rsidRPr="00076B9A">
        <w:rPr>
          <w:sz w:val="16"/>
          <w:szCs w:val="16"/>
        </w:rPr>
        <w:t xml:space="preserve"> realizar o pagamento da </w:t>
      </w:r>
      <w:r w:rsidRPr="00076B9A">
        <w:rPr>
          <w:sz w:val="16"/>
          <w:szCs w:val="16"/>
        </w:rPr>
        <w:t>totalidade das Debêntures, pelo Valor Nominal Unitário,</w:t>
      </w:r>
      <w:r w:rsidR="00D51AD5" w:rsidRPr="00076B9A">
        <w:rPr>
          <w:sz w:val="16"/>
          <w:szCs w:val="16"/>
        </w:rPr>
        <w:t xml:space="preserve"> no caso das Debêntures CDI, e pelo Valor Nominal Unitário Atualizado, no caso das Debêntures IPCA</w:t>
      </w:r>
      <w:r w:rsidRPr="00076B9A">
        <w:rPr>
          <w:sz w:val="16"/>
          <w:szCs w:val="16"/>
        </w:rPr>
        <w:t xml:space="preserve">, acrescido da </w:t>
      </w:r>
      <w:r w:rsidR="00411B9F" w:rsidRPr="00076B9A">
        <w:rPr>
          <w:sz w:val="16"/>
          <w:szCs w:val="16"/>
        </w:rPr>
        <w:t xml:space="preserve">respectiva </w:t>
      </w:r>
      <w:r w:rsidRPr="00076B9A">
        <w:rPr>
          <w:sz w:val="16"/>
          <w:szCs w:val="16"/>
        </w:rPr>
        <w:t xml:space="preserve">Remuneração, calculada </w:t>
      </w:r>
      <w:r w:rsidRPr="00076B9A">
        <w:rPr>
          <w:i/>
          <w:sz w:val="16"/>
          <w:szCs w:val="16"/>
        </w:rPr>
        <w:t xml:space="preserve">pro rata </w:t>
      </w:r>
      <w:proofErr w:type="spellStart"/>
      <w:r w:rsidRPr="00076B9A">
        <w:rPr>
          <w:i/>
          <w:sz w:val="16"/>
          <w:szCs w:val="16"/>
        </w:rPr>
        <w:t>temporis</w:t>
      </w:r>
      <w:proofErr w:type="spellEnd"/>
      <w:r w:rsidRPr="00076B9A">
        <w:rPr>
          <w:sz w:val="16"/>
          <w:szCs w:val="16"/>
        </w:rPr>
        <w:t xml:space="preserve">, desde </w:t>
      </w:r>
      <w:r w:rsidR="00981703" w:rsidRPr="00076B9A">
        <w:rPr>
          <w:sz w:val="16"/>
          <w:szCs w:val="16"/>
        </w:rPr>
        <w:t>a</w:t>
      </w:r>
      <w:r w:rsidRPr="00076B9A">
        <w:rPr>
          <w:sz w:val="16"/>
          <w:szCs w:val="16"/>
        </w:rPr>
        <w:t xml:space="preserve"> </w:t>
      </w:r>
      <w:r w:rsidR="00405399" w:rsidRPr="00076B9A">
        <w:rPr>
          <w:sz w:val="16"/>
          <w:szCs w:val="16"/>
        </w:rPr>
        <w:t>Primeira Data de Integralização</w:t>
      </w:r>
      <w:r w:rsidR="00EE1FCB" w:rsidRPr="00076B9A">
        <w:rPr>
          <w:sz w:val="16"/>
          <w:szCs w:val="16"/>
        </w:rPr>
        <w:t xml:space="preserve"> ou </w:t>
      </w:r>
      <w:r w:rsidR="007F397A" w:rsidRPr="00076B9A">
        <w:rPr>
          <w:sz w:val="16"/>
          <w:szCs w:val="16"/>
        </w:rPr>
        <w:t xml:space="preserve">a </w:t>
      </w:r>
      <w:r w:rsidRPr="00076B9A">
        <w:rPr>
          <w:sz w:val="16"/>
          <w:szCs w:val="16"/>
        </w:rPr>
        <w:t>Data de Pagamento da Remuneração</w:t>
      </w:r>
      <w:r w:rsidR="00550888" w:rsidRPr="00076B9A">
        <w:rPr>
          <w:sz w:val="16"/>
          <w:szCs w:val="16"/>
        </w:rPr>
        <w:t xml:space="preserve"> imediatamente anterior</w:t>
      </w:r>
      <w:r w:rsidRPr="00076B9A">
        <w:rPr>
          <w:sz w:val="16"/>
          <w:szCs w:val="16"/>
        </w:rPr>
        <w:t>, o que ocorrer por último, até a data do efetivo resgate, sem prejuízo do pagamento dos Encargos Moratórios</w:t>
      </w:r>
      <w:r w:rsidR="00633770" w:rsidRPr="00076B9A">
        <w:rPr>
          <w:sz w:val="16"/>
          <w:szCs w:val="16"/>
        </w:rPr>
        <w:t xml:space="preserve"> e Despesas</w:t>
      </w:r>
      <w:r w:rsidRPr="00076B9A">
        <w:rPr>
          <w:sz w:val="16"/>
          <w:szCs w:val="16"/>
        </w:rPr>
        <w:t xml:space="preserve">, quando for o caso, e de quaisquer outros valores eventualmente devidos pela </w:t>
      </w:r>
      <w:r w:rsidR="00F75728" w:rsidRPr="00076B9A">
        <w:rPr>
          <w:sz w:val="16"/>
          <w:szCs w:val="16"/>
        </w:rPr>
        <w:t>Emissora</w:t>
      </w:r>
      <w:r w:rsidRPr="00076B9A">
        <w:rPr>
          <w:sz w:val="16"/>
          <w:szCs w:val="16"/>
        </w:rPr>
        <w:t xml:space="preserve"> nos termos desta </w:t>
      </w:r>
      <w:r w:rsidR="00A10EAD" w:rsidRPr="00076B9A">
        <w:rPr>
          <w:sz w:val="16"/>
          <w:szCs w:val="16"/>
        </w:rPr>
        <w:t>Escritura de Emissão de Debêntures</w:t>
      </w:r>
      <w:r w:rsidR="00453AC1" w:rsidRPr="00076B9A">
        <w:rPr>
          <w:sz w:val="16"/>
          <w:szCs w:val="16"/>
        </w:rPr>
        <w:t xml:space="preserve"> e/ou de qualquer dos demais Documentos da Operação</w:t>
      </w:r>
      <w:r w:rsidR="00562EBE" w:rsidRPr="00076B9A">
        <w:rPr>
          <w:sz w:val="16"/>
          <w:szCs w:val="16"/>
        </w:rPr>
        <w:t xml:space="preserve">, </w:t>
      </w:r>
      <w:r w:rsidRPr="00076B9A">
        <w:rPr>
          <w:sz w:val="16"/>
          <w:szCs w:val="16"/>
        </w:rPr>
        <w:t xml:space="preserve">em até </w:t>
      </w:r>
      <w:r w:rsidR="00814B58" w:rsidRPr="00076B9A">
        <w:rPr>
          <w:sz w:val="16"/>
          <w:szCs w:val="16"/>
        </w:rPr>
        <w:t xml:space="preserve">2 </w:t>
      </w:r>
      <w:r w:rsidR="000D1858" w:rsidRPr="00076B9A">
        <w:rPr>
          <w:sz w:val="16"/>
          <w:szCs w:val="16"/>
        </w:rPr>
        <w:t xml:space="preserve">(dois) </w:t>
      </w:r>
      <w:r w:rsidRPr="00076B9A">
        <w:rPr>
          <w:sz w:val="16"/>
          <w:szCs w:val="16"/>
        </w:rPr>
        <w:t>Dia</w:t>
      </w:r>
      <w:r w:rsidR="00981703" w:rsidRPr="00076B9A">
        <w:rPr>
          <w:sz w:val="16"/>
          <w:szCs w:val="16"/>
        </w:rPr>
        <w:t>s Út</w:t>
      </w:r>
      <w:r w:rsidRPr="00076B9A">
        <w:rPr>
          <w:sz w:val="16"/>
          <w:szCs w:val="16"/>
        </w:rPr>
        <w:t xml:space="preserve">eis contados da data em que </w:t>
      </w:r>
      <w:r w:rsidR="00E8582B" w:rsidRPr="00076B9A">
        <w:rPr>
          <w:sz w:val="16"/>
          <w:szCs w:val="16"/>
        </w:rPr>
        <w:t>ocorrer</w:t>
      </w:r>
      <w:r w:rsidRPr="00076B9A">
        <w:rPr>
          <w:sz w:val="16"/>
          <w:szCs w:val="16"/>
        </w:rPr>
        <w:t xml:space="preserve"> o vencimento antecipado das obrigações decorrentes das Debêntures, sob pena de, em não o fazendo, ficar obrigada, ainda, ao pagamento dos Encargos Moratórios.</w:t>
      </w:r>
      <w:r w:rsidR="00D51B51" w:rsidRPr="00076B9A">
        <w:rPr>
          <w:sz w:val="16"/>
          <w:szCs w:val="16"/>
        </w:rPr>
        <w:t xml:space="preserve"> </w:t>
      </w:r>
      <w:r w:rsidR="00827023" w:rsidRPr="00076B9A">
        <w:rPr>
          <w:sz w:val="16"/>
          <w:szCs w:val="16"/>
        </w:rPr>
        <w:t xml:space="preserve">Os pagamentos mencionados nesta Cláusula serão devidos pela </w:t>
      </w:r>
      <w:r w:rsidR="00F75728" w:rsidRPr="00076B9A">
        <w:rPr>
          <w:sz w:val="16"/>
          <w:szCs w:val="16"/>
        </w:rPr>
        <w:t>Emissora</w:t>
      </w:r>
      <w:r w:rsidR="00827023" w:rsidRPr="00076B9A">
        <w:rPr>
          <w:sz w:val="16"/>
          <w:szCs w:val="16"/>
        </w:rPr>
        <w:t xml:space="preserve"> no prazo acima previsto, podendo o Debenturista e/ou o </w:t>
      </w:r>
      <w:r w:rsidR="000267A1" w:rsidRPr="00076B9A">
        <w:rPr>
          <w:sz w:val="16"/>
          <w:szCs w:val="16"/>
        </w:rPr>
        <w:t>Agente Fiduciário dos CRI</w:t>
      </w:r>
      <w:r w:rsidR="00827023" w:rsidRPr="00076B9A">
        <w:rPr>
          <w:sz w:val="16"/>
          <w:szCs w:val="16"/>
        </w:rPr>
        <w:t xml:space="preserve"> adotar todas as medidas necessárias para a satisfação do crédito, independentemente de qualquer prazo operacional necessário para o resgate das Debêntures.</w:t>
      </w:r>
    </w:p>
    <w:p w14:paraId="0A9EB9A1" w14:textId="77777777" w:rsidR="00381825" w:rsidRPr="00076B9A" w:rsidRDefault="00981703" w:rsidP="00957D0A">
      <w:pPr>
        <w:pStyle w:val="Level2"/>
        <w:widowControl w:val="0"/>
        <w:spacing w:before="140" w:after="0"/>
        <w:rPr>
          <w:sz w:val="16"/>
          <w:szCs w:val="16"/>
        </w:rPr>
      </w:pPr>
      <w:r w:rsidRPr="00076B9A">
        <w:rPr>
          <w:sz w:val="16"/>
          <w:szCs w:val="16"/>
        </w:rPr>
        <w:t xml:space="preserve">Uma vez vencidas antecipadamente as Debêntures, </w:t>
      </w:r>
      <w:r w:rsidR="002225B3" w:rsidRPr="00076B9A">
        <w:rPr>
          <w:sz w:val="16"/>
          <w:szCs w:val="16"/>
        </w:rPr>
        <w:t>o Debenturista ou o Agente Fiduciário dos CRI, caso o Debenturista não o faça,</w:t>
      </w:r>
      <w:r w:rsidRPr="00076B9A">
        <w:rPr>
          <w:sz w:val="16"/>
          <w:szCs w:val="16"/>
        </w:rPr>
        <w:t xml:space="preserve"> deverá enviar notificação em até 1 (um) Dia Útil à </w:t>
      </w:r>
      <w:r w:rsidR="00F75728" w:rsidRPr="00076B9A">
        <w:rPr>
          <w:sz w:val="16"/>
          <w:szCs w:val="16"/>
        </w:rPr>
        <w:t>Emissora</w:t>
      </w:r>
      <w:r w:rsidR="00453AC1" w:rsidRPr="00076B9A">
        <w:rPr>
          <w:sz w:val="16"/>
          <w:szCs w:val="16"/>
        </w:rPr>
        <w:t xml:space="preserve">, com cópia </w:t>
      </w:r>
      <w:r w:rsidR="008949F9" w:rsidRPr="00076B9A">
        <w:rPr>
          <w:sz w:val="16"/>
          <w:szCs w:val="16"/>
        </w:rPr>
        <w:t>ao</w:t>
      </w:r>
      <w:r w:rsidR="00453AC1" w:rsidRPr="00076B9A">
        <w:rPr>
          <w:sz w:val="16"/>
          <w:szCs w:val="16"/>
        </w:rPr>
        <w:t xml:space="preserve"> Debenturista</w:t>
      </w:r>
      <w:r w:rsidR="00A21331" w:rsidRPr="00076B9A">
        <w:rPr>
          <w:sz w:val="16"/>
          <w:szCs w:val="16"/>
        </w:rPr>
        <w:t xml:space="preserve"> e ao Agente Fiduciário dos CRI, conforme aplicável</w:t>
      </w:r>
      <w:r w:rsidRPr="00076B9A">
        <w:rPr>
          <w:sz w:val="16"/>
          <w:szCs w:val="16"/>
        </w:rPr>
        <w:t>.</w:t>
      </w:r>
    </w:p>
    <w:p w14:paraId="06441BA0" w14:textId="015E50CB" w:rsidR="00381825" w:rsidRPr="00076B9A" w:rsidRDefault="005F76E9" w:rsidP="00957D0A">
      <w:pPr>
        <w:pStyle w:val="Level2"/>
        <w:widowControl w:val="0"/>
        <w:spacing w:before="140" w:after="0"/>
        <w:rPr>
          <w:sz w:val="16"/>
          <w:szCs w:val="16"/>
        </w:rPr>
      </w:pPr>
      <w:r w:rsidRPr="00076B9A">
        <w:rPr>
          <w:sz w:val="16"/>
          <w:szCs w:val="16"/>
        </w:rPr>
        <w:t xml:space="preserve">Para fins </w:t>
      </w:r>
      <w:r w:rsidR="00D9401D" w:rsidRPr="00076B9A">
        <w:rPr>
          <w:sz w:val="16"/>
          <w:szCs w:val="16"/>
        </w:rPr>
        <w:t xml:space="preserve">da </w:t>
      </w:r>
      <w:r w:rsidR="000F0166" w:rsidRPr="00076B9A">
        <w:rPr>
          <w:sz w:val="16"/>
          <w:szCs w:val="16"/>
        </w:rPr>
        <w:t>Cláusula </w:t>
      </w:r>
      <w:r w:rsidR="00814B58" w:rsidRPr="00076B9A">
        <w:rPr>
          <w:sz w:val="16"/>
          <w:szCs w:val="16"/>
        </w:rPr>
        <w:fldChar w:fldCharType="begin"/>
      </w:r>
      <w:r w:rsidR="00814B58" w:rsidRPr="00076B9A">
        <w:rPr>
          <w:sz w:val="16"/>
          <w:szCs w:val="16"/>
        </w:rPr>
        <w:instrText xml:space="preserve"> REF _Ref7704998 \w \p \h </w:instrText>
      </w:r>
      <w:r w:rsidR="000D421C" w:rsidRPr="00076B9A">
        <w:rPr>
          <w:sz w:val="16"/>
          <w:szCs w:val="16"/>
        </w:rPr>
        <w:instrText xml:space="preserve"> \* MERGEFORMAT </w:instrText>
      </w:r>
      <w:r w:rsidR="00814B58" w:rsidRPr="00076B9A">
        <w:rPr>
          <w:sz w:val="16"/>
          <w:szCs w:val="16"/>
        </w:rPr>
      </w:r>
      <w:r w:rsidR="00814B58" w:rsidRPr="00076B9A">
        <w:rPr>
          <w:sz w:val="16"/>
          <w:szCs w:val="16"/>
        </w:rPr>
        <w:fldChar w:fldCharType="separate"/>
      </w:r>
      <w:r w:rsidR="00EB0246">
        <w:rPr>
          <w:sz w:val="16"/>
          <w:szCs w:val="16"/>
        </w:rPr>
        <w:t>11.1(i) acima</w:t>
      </w:r>
      <w:r w:rsidR="00814B58" w:rsidRPr="00076B9A">
        <w:rPr>
          <w:sz w:val="16"/>
          <w:szCs w:val="16"/>
        </w:rPr>
        <w:fldChar w:fldCharType="end"/>
      </w:r>
      <w:r w:rsidRPr="00076B9A">
        <w:rPr>
          <w:sz w:val="16"/>
          <w:szCs w:val="16"/>
        </w:rPr>
        <w:t>, será considerado como decretação de falência</w:t>
      </w:r>
      <w:r w:rsidR="00021DEB" w:rsidRPr="00076B9A">
        <w:rPr>
          <w:sz w:val="16"/>
          <w:szCs w:val="16"/>
        </w:rPr>
        <w:t xml:space="preserve"> ou</w:t>
      </w:r>
      <w:r w:rsidRPr="00076B9A">
        <w:rPr>
          <w:sz w:val="16"/>
          <w:szCs w:val="16"/>
        </w:rPr>
        <w:t xml:space="preserve"> recuperação judicial </w:t>
      </w:r>
      <w:r w:rsidR="00021DEB" w:rsidRPr="00076B9A">
        <w:rPr>
          <w:sz w:val="16"/>
          <w:szCs w:val="16"/>
        </w:rPr>
        <w:t xml:space="preserve">ou extrajudicial </w:t>
      </w:r>
      <w:r w:rsidRPr="00076B9A">
        <w:rPr>
          <w:sz w:val="16"/>
          <w:szCs w:val="16"/>
        </w:rPr>
        <w:t>qualquer procedimento análogo previsto na legislação que venha a substituir ou complementar a atual legislação aplicável a falências, recuperação judicial e extrajudicial.</w:t>
      </w:r>
    </w:p>
    <w:p w14:paraId="7DE47D32" w14:textId="77777777" w:rsidR="00D22853" w:rsidRPr="00076B9A" w:rsidRDefault="00077944" w:rsidP="00957D0A">
      <w:pPr>
        <w:pStyle w:val="Level1"/>
        <w:keepNext w:val="0"/>
        <w:widowControl w:val="0"/>
        <w:spacing w:before="140" w:after="0"/>
        <w:rPr>
          <w:rFonts w:cs="Arial"/>
          <w:sz w:val="16"/>
          <w:szCs w:val="16"/>
        </w:rPr>
      </w:pPr>
      <w:bookmarkStart w:id="260" w:name="_Toc107507831"/>
      <w:r w:rsidRPr="00076B9A">
        <w:rPr>
          <w:rFonts w:cs="Arial"/>
          <w:sz w:val="16"/>
          <w:szCs w:val="16"/>
        </w:rPr>
        <w:t>OBRIGAÇÕES ADICIONAIS DA EMISSORA</w:t>
      </w:r>
      <w:bookmarkEnd w:id="260"/>
      <w:r w:rsidR="00ED33AB">
        <w:rPr>
          <w:rFonts w:cs="Arial"/>
          <w:sz w:val="16"/>
          <w:szCs w:val="16"/>
        </w:rPr>
        <w:t xml:space="preserve"> E DOS FIADORES</w:t>
      </w:r>
    </w:p>
    <w:p w14:paraId="41A3F095" w14:textId="77777777" w:rsidR="00381825" w:rsidRPr="00076B9A" w:rsidRDefault="001820E7" w:rsidP="00957D0A">
      <w:pPr>
        <w:pStyle w:val="Level2"/>
        <w:widowControl w:val="0"/>
        <w:spacing w:before="140" w:after="0"/>
        <w:rPr>
          <w:sz w:val="16"/>
          <w:szCs w:val="16"/>
        </w:rPr>
      </w:pPr>
      <w:bookmarkStart w:id="261" w:name="_Ref86338437"/>
      <w:r w:rsidRPr="00076B9A">
        <w:rPr>
          <w:sz w:val="16"/>
          <w:szCs w:val="16"/>
        </w:rPr>
        <w:t xml:space="preserve">Sem prejuízo das demais obrigações previstas nesta </w:t>
      </w:r>
      <w:r w:rsidR="00A10EAD" w:rsidRPr="00076B9A">
        <w:rPr>
          <w:sz w:val="16"/>
          <w:szCs w:val="16"/>
        </w:rPr>
        <w:t>Escritura de Emissão de Debêntures</w:t>
      </w:r>
      <w:r w:rsidR="003C5799" w:rsidRPr="00076B9A">
        <w:rPr>
          <w:sz w:val="16"/>
          <w:szCs w:val="16"/>
        </w:rPr>
        <w:t>, nos demais Documentos da Operação</w:t>
      </w:r>
      <w:r w:rsidR="00595BB5" w:rsidRPr="00076B9A">
        <w:rPr>
          <w:sz w:val="16"/>
          <w:szCs w:val="16"/>
        </w:rPr>
        <w:t xml:space="preserve"> </w:t>
      </w:r>
      <w:r w:rsidRPr="00076B9A">
        <w:rPr>
          <w:sz w:val="16"/>
          <w:szCs w:val="16"/>
        </w:rPr>
        <w:t xml:space="preserve">e na legislação e regulamentação aplicáveis, enquanto o saldo devedor das Debêntures não for integralmente pago, a </w:t>
      </w:r>
      <w:r w:rsidR="00F75728" w:rsidRPr="00076B9A">
        <w:rPr>
          <w:sz w:val="16"/>
          <w:szCs w:val="16"/>
        </w:rPr>
        <w:t>Emissora</w:t>
      </w:r>
      <w:r w:rsidRPr="00076B9A">
        <w:rPr>
          <w:sz w:val="16"/>
          <w:szCs w:val="16"/>
        </w:rPr>
        <w:t xml:space="preserve"> </w:t>
      </w:r>
      <w:r w:rsidR="00ED33AB">
        <w:rPr>
          <w:sz w:val="16"/>
          <w:szCs w:val="16"/>
        </w:rPr>
        <w:t xml:space="preserve">e os Fiadores </w:t>
      </w:r>
      <w:r w:rsidRPr="00076B9A">
        <w:rPr>
          <w:sz w:val="16"/>
          <w:szCs w:val="16"/>
        </w:rPr>
        <w:t>obriga</w:t>
      </w:r>
      <w:r w:rsidR="00ED33AB">
        <w:rPr>
          <w:sz w:val="16"/>
          <w:szCs w:val="16"/>
        </w:rPr>
        <w:t>m</w:t>
      </w:r>
      <w:r w:rsidRPr="00076B9A">
        <w:rPr>
          <w:sz w:val="16"/>
          <w:szCs w:val="16"/>
        </w:rPr>
        <w:t>-se, ainda, a:</w:t>
      </w:r>
      <w:bookmarkEnd w:id="261"/>
    </w:p>
    <w:p w14:paraId="49516310" w14:textId="77777777" w:rsidR="00381825" w:rsidRPr="00076B9A" w:rsidRDefault="002365B3" w:rsidP="00957D0A">
      <w:pPr>
        <w:pStyle w:val="Level4"/>
        <w:widowControl w:val="0"/>
        <w:tabs>
          <w:tab w:val="clear" w:pos="2041"/>
          <w:tab w:val="clear" w:pos="2722"/>
          <w:tab w:val="num" w:pos="1361"/>
        </w:tabs>
        <w:spacing w:before="140" w:after="0"/>
        <w:ind w:left="1360"/>
        <w:rPr>
          <w:rFonts w:eastAsia="Arial Unicode MS" w:cs="Arial"/>
          <w:w w:val="0"/>
          <w:sz w:val="16"/>
          <w:szCs w:val="16"/>
        </w:rPr>
      </w:pPr>
      <w:proofErr w:type="spellStart"/>
      <w:r w:rsidRPr="00076B9A">
        <w:rPr>
          <w:rFonts w:eastAsia="Arial Unicode MS" w:cs="Arial"/>
          <w:w w:val="0"/>
          <w:sz w:val="16"/>
          <w:szCs w:val="16"/>
        </w:rPr>
        <w:t>fornecer</w:t>
      </w:r>
      <w:proofErr w:type="spellEnd"/>
      <w:r w:rsidRPr="00076B9A">
        <w:rPr>
          <w:rFonts w:eastAsia="Arial Unicode MS" w:cs="Arial"/>
          <w:w w:val="0"/>
          <w:sz w:val="16"/>
          <w:szCs w:val="16"/>
        </w:rPr>
        <w:t xml:space="preserve"> ao Debenturista, com cópia para o Agente Fiduciário dos CRI</w:t>
      </w:r>
      <w:r w:rsidR="00EB1AAF" w:rsidRPr="00076B9A">
        <w:rPr>
          <w:rFonts w:eastAsia="Arial Unicode MS" w:cs="Arial"/>
          <w:w w:val="0"/>
          <w:sz w:val="16"/>
          <w:szCs w:val="16"/>
        </w:rPr>
        <w:t>:</w:t>
      </w:r>
    </w:p>
    <w:p w14:paraId="52523BF8" w14:textId="77777777" w:rsidR="00381825" w:rsidRPr="00076B9A" w:rsidRDefault="00E92750" w:rsidP="00957D0A">
      <w:pPr>
        <w:pStyle w:val="Level5"/>
        <w:widowControl w:val="0"/>
        <w:tabs>
          <w:tab w:val="clear" w:pos="2721"/>
          <w:tab w:val="clear" w:pos="3289"/>
          <w:tab w:val="num" w:pos="2041"/>
        </w:tabs>
        <w:spacing w:before="140" w:after="0"/>
        <w:ind w:left="2041"/>
        <w:rPr>
          <w:rFonts w:eastAsia="Arial Unicode MS" w:cs="Arial"/>
          <w:w w:val="0"/>
          <w:sz w:val="16"/>
          <w:szCs w:val="16"/>
        </w:rPr>
      </w:pPr>
      <w:r w:rsidRPr="00076B9A">
        <w:rPr>
          <w:rFonts w:cs="Arial"/>
          <w:sz w:val="16"/>
          <w:szCs w:val="16"/>
        </w:rPr>
        <w:t xml:space="preserve">em até 05 (cinco) dias contados após o prazo de </w:t>
      </w:r>
      <w:r w:rsidRPr="009B647C">
        <w:rPr>
          <w:rFonts w:cs="Arial"/>
          <w:sz w:val="16"/>
          <w:szCs w:val="16"/>
        </w:rPr>
        <w:t>90 (noventa) dias do término de cada exercício</w:t>
      </w:r>
      <w:r w:rsidRPr="00076B9A">
        <w:rPr>
          <w:rFonts w:cs="Arial"/>
          <w:sz w:val="16"/>
          <w:szCs w:val="16"/>
        </w:rPr>
        <w:t xml:space="preserve"> </w:t>
      </w:r>
      <w:r w:rsidRPr="00076B9A">
        <w:rPr>
          <w:rFonts w:cs="Arial"/>
          <w:sz w:val="16"/>
          <w:szCs w:val="16"/>
        </w:rPr>
        <w:lastRenderedPageBreak/>
        <w:t>social ou contados de sua data de divulgação, o que ocorrer primeiro, (a) cópia de suas demonstrações financeiras completas relativas ao respectivo exercício social, acompanhadas do relatório da administração e do parecer dos auditores independentes;</w:t>
      </w:r>
      <w:r w:rsidR="003B3D61" w:rsidRPr="00076B9A">
        <w:rPr>
          <w:rFonts w:cs="Arial"/>
          <w:sz w:val="16"/>
          <w:szCs w:val="16"/>
        </w:rPr>
        <w:t xml:space="preserve"> e</w:t>
      </w:r>
      <w:r w:rsidRPr="00076B9A">
        <w:rPr>
          <w:rFonts w:cs="Arial"/>
          <w:sz w:val="16"/>
          <w:szCs w:val="16"/>
        </w:rPr>
        <w:t xml:space="preserve"> (b) declaração de representante legal da Emissora com poderes comprovadamente para tanto atestando o cumprimento das disposições desta Escritura de Emissão</w:t>
      </w:r>
      <w:r w:rsidR="00590E5E" w:rsidRPr="00076B9A">
        <w:rPr>
          <w:rFonts w:cs="Arial"/>
          <w:sz w:val="16"/>
          <w:szCs w:val="16"/>
        </w:rPr>
        <w:t xml:space="preserve"> de Debêntures</w:t>
      </w:r>
      <w:r w:rsidRPr="00076B9A">
        <w:rPr>
          <w:rFonts w:cs="Arial"/>
          <w:sz w:val="16"/>
          <w:szCs w:val="16"/>
        </w:rPr>
        <w:t>; e (c) relatório contendo memória de cálculo detalhada para acompanhamento do Índice Financeiro, compreendendo as contas abertas de todas as rubricas necessárias para a obtenção final de tal Índice Financeiro, atestando a sua efetiva legalidade, legitimidade, exigibilidade, validade, ausência de vícios, suficiência de informações e veracidade, sob pena de impossibilidade de verificação e conferência pel</w:t>
      </w:r>
      <w:r w:rsidR="007B22EC" w:rsidRPr="00076B9A">
        <w:rPr>
          <w:rFonts w:cs="Arial"/>
          <w:sz w:val="16"/>
          <w:szCs w:val="16"/>
        </w:rPr>
        <w:t>a Debenturista</w:t>
      </w:r>
      <w:r w:rsidRPr="00076B9A">
        <w:rPr>
          <w:rFonts w:cs="Arial"/>
          <w:sz w:val="16"/>
          <w:szCs w:val="16"/>
        </w:rPr>
        <w:t xml:space="preserve">, podendo </w:t>
      </w:r>
      <w:r w:rsidR="007B22EC" w:rsidRPr="00076B9A">
        <w:rPr>
          <w:rFonts w:cs="Arial"/>
          <w:sz w:val="16"/>
          <w:szCs w:val="16"/>
        </w:rPr>
        <w:t>a</w:t>
      </w:r>
      <w:r w:rsidRPr="00076B9A">
        <w:rPr>
          <w:rFonts w:cs="Arial"/>
          <w:sz w:val="16"/>
          <w:szCs w:val="16"/>
        </w:rPr>
        <w:t xml:space="preserve"> </w:t>
      </w:r>
      <w:r w:rsidR="007B22EC" w:rsidRPr="00076B9A">
        <w:rPr>
          <w:rFonts w:cs="Arial"/>
          <w:sz w:val="16"/>
          <w:szCs w:val="16"/>
        </w:rPr>
        <w:t>Debenturista</w:t>
      </w:r>
      <w:r w:rsidRPr="00076B9A">
        <w:rPr>
          <w:rFonts w:cs="Arial"/>
          <w:sz w:val="16"/>
          <w:szCs w:val="16"/>
        </w:rPr>
        <w:t xml:space="preserve"> solicitar à Emissora esclarecimentos adicionais que se façam necessários</w:t>
      </w:r>
      <w:r w:rsidR="00EB1AAF" w:rsidRPr="00076B9A">
        <w:rPr>
          <w:rFonts w:eastAsia="Arial Unicode MS" w:cs="Arial"/>
          <w:w w:val="0"/>
          <w:sz w:val="16"/>
          <w:szCs w:val="16"/>
        </w:rPr>
        <w:t>;</w:t>
      </w:r>
    </w:p>
    <w:p w14:paraId="37D38D29" w14:textId="77777777" w:rsidR="00381825" w:rsidRPr="00076B9A" w:rsidRDefault="00E92750" w:rsidP="00957D0A">
      <w:pPr>
        <w:pStyle w:val="Level5"/>
        <w:widowControl w:val="0"/>
        <w:tabs>
          <w:tab w:val="clear" w:pos="2721"/>
          <w:tab w:val="clear" w:pos="3289"/>
          <w:tab w:val="num" w:pos="2041"/>
        </w:tabs>
        <w:spacing w:before="140" w:after="0"/>
        <w:ind w:left="2040"/>
        <w:rPr>
          <w:rFonts w:eastAsia="Arial Unicode MS" w:cs="Arial"/>
          <w:w w:val="0"/>
          <w:sz w:val="16"/>
          <w:szCs w:val="16"/>
        </w:rPr>
      </w:pPr>
      <w:r w:rsidRPr="00076B9A">
        <w:rPr>
          <w:rFonts w:cs="Arial"/>
          <w:sz w:val="16"/>
          <w:szCs w:val="16"/>
        </w:rPr>
        <w:t xml:space="preserve">em até 05 (cinco) Dias Úteis contados do prazo de </w:t>
      </w:r>
      <w:r w:rsidR="0076418C">
        <w:rPr>
          <w:rFonts w:cs="Arial"/>
          <w:sz w:val="16"/>
          <w:szCs w:val="16"/>
        </w:rPr>
        <w:t>30</w:t>
      </w:r>
      <w:r w:rsidR="0076418C" w:rsidRPr="00076B9A">
        <w:rPr>
          <w:rFonts w:cs="Arial"/>
          <w:sz w:val="16"/>
          <w:szCs w:val="16"/>
        </w:rPr>
        <w:t xml:space="preserve"> </w:t>
      </w:r>
      <w:r w:rsidRPr="00076B9A">
        <w:rPr>
          <w:rFonts w:cs="Arial"/>
          <w:sz w:val="16"/>
          <w:szCs w:val="16"/>
        </w:rPr>
        <w:t>(</w:t>
      </w:r>
      <w:r w:rsidR="0076418C">
        <w:rPr>
          <w:rFonts w:cs="Arial"/>
          <w:sz w:val="16"/>
          <w:szCs w:val="16"/>
        </w:rPr>
        <w:t>trinta</w:t>
      </w:r>
      <w:r w:rsidRPr="00076B9A">
        <w:rPr>
          <w:rFonts w:cs="Arial"/>
          <w:sz w:val="16"/>
          <w:szCs w:val="16"/>
        </w:rPr>
        <w:t>) dias após o término dos 3 (três) primeiros trimestres de cada exercício social ou contados a partir da data de sua efetiva divulgação, o que ocorrer primeiro, (1) cópia d</w:t>
      </w:r>
      <w:r w:rsidR="009B647C">
        <w:rPr>
          <w:rFonts w:cs="Arial"/>
          <w:sz w:val="16"/>
          <w:szCs w:val="16"/>
        </w:rPr>
        <w:t xml:space="preserve">o balancete </w:t>
      </w:r>
      <w:r w:rsidRPr="00076B9A">
        <w:rPr>
          <w:rFonts w:cs="Arial"/>
          <w:sz w:val="16"/>
          <w:szCs w:val="16"/>
        </w:rPr>
        <w:t>trimestra</w:t>
      </w:r>
      <w:r w:rsidR="009B647C">
        <w:rPr>
          <w:rFonts w:cs="Arial"/>
          <w:sz w:val="16"/>
          <w:szCs w:val="16"/>
        </w:rPr>
        <w:t>l</w:t>
      </w:r>
      <w:r w:rsidRPr="00076B9A">
        <w:rPr>
          <w:rFonts w:cs="Arial"/>
          <w:sz w:val="16"/>
          <w:szCs w:val="16"/>
        </w:rPr>
        <w:t xml:space="preserve"> </w:t>
      </w:r>
      <w:r w:rsidR="009B647C">
        <w:rPr>
          <w:rFonts w:cs="Arial"/>
          <w:sz w:val="16"/>
          <w:szCs w:val="16"/>
        </w:rPr>
        <w:t>assinado pelo contador</w:t>
      </w:r>
      <w:r w:rsidRPr="00076B9A">
        <w:rPr>
          <w:rFonts w:cs="Arial"/>
          <w:sz w:val="16"/>
          <w:szCs w:val="16"/>
        </w:rPr>
        <w:t>; e (2) cópia do relatório específico de apuração do Índice Financeiro elaborado pela Emissora, contendo a memória de cálculo compreendendo todas as rubricas necessárias para sua obtenção, sob pena de impossibilidade de acompanhamento pel</w:t>
      </w:r>
      <w:r w:rsidR="007B22EC" w:rsidRPr="00076B9A">
        <w:rPr>
          <w:rFonts w:cs="Arial"/>
          <w:sz w:val="16"/>
          <w:szCs w:val="16"/>
        </w:rPr>
        <w:t>a Debenturista</w:t>
      </w:r>
      <w:r w:rsidRPr="00076B9A">
        <w:rPr>
          <w:rFonts w:cs="Arial"/>
          <w:sz w:val="16"/>
          <w:szCs w:val="16"/>
        </w:rPr>
        <w:t>, podendo este solicitar à Emissora todos os eventuais esclarecimentos adicionais que se façam necessários</w:t>
      </w:r>
      <w:r w:rsidR="004636C4" w:rsidRPr="00076B9A">
        <w:rPr>
          <w:rFonts w:eastAsia="Arial Unicode MS" w:cs="Arial"/>
          <w:w w:val="0"/>
          <w:sz w:val="16"/>
          <w:szCs w:val="16"/>
        </w:rPr>
        <w:t>;</w:t>
      </w:r>
    </w:p>
    <w:p w14:paraId="49DB1F3B" w14:textId="77777777" w:rsidR="00381825" w:rsidRPr="00076B9A" w:rsidRDefault="00EB1AAF" w:rsidP="00957D0A">
      <w:pPr>
        <w:pStyle w:val="Level5"/>
        <w:widowControl w:val="0"/>
        <w:tabs>
          <w:tab w:val="clear" w:pos="2721"/>
          <w:tab w:val="clear" w:pos="3289"/>
          <w:tab w:val="num" w:pos="2041"/>
        </w:tabs>
        <w:spacing w:before="140" w:after="0"/>
        <w:ind w:left="2040"/>
        <w:rPr>
          <w:rFonts w:eastAsia="Arial Unicode MS" w:cs="Arial"/>
          <w:w w:val="0"/>
          <w:sz w:val="16"/>
          <w:szCs w:val="16"/>
        </w:rPr>
      </w:pPr>
      <w:r w:rsidRPr="00076B9A">
        <w:rPr>
          <w:rFonts w:eastAsia="Arial Unicode MS" w:cs="Arial"/>
          <w:w w:val="0"/>
          <w:sz w:val="16"/>
          <w:szCs w:val="16"/>
        </w:rPr>
        <w:t xml:space="preserve">cópia das informações pertinentes à </w:t>
      </w:r>
      <w:r w:rsidR="00A463D7" w:rsidRPr="00076B9A">
        <w:rPr>
          <w:rFonts w:eastAsia="Arial Unicode MS" w:cs="Arial"/>
          <w:bCs/>
          <w:w w:val="0"/>
          <w:sz w:val="16"/>
          <w:szCs w:val="16"/>
        </w:rPr>
        <w:t xml:space="preserve">Resolução </w:t>
      </w:r>
      <w:r w:rsidR="00A463D7" w:rsidRPr="00076B9A">
        <w:rPr>
          <w:rFonts w:eastAsia="Arial Unicode MS" w:cs="Arial"/>
          <w:w w:val="0"/>
          <w:sz w:val="16"/>
          <w:szCs w:val="16"/>
        </w:rPr>
        <w:t>CVM 80</w:t>
      </w:r>
      <w:r w:rsidRPr="00076B9A">
        <w:rPr>
          <w:rFonts w:eastAsia="Arial Unicode MS" w:cs="Arial"/>
          <w:w w:val="0"/>
          <w:sz w:val="16"/>
          <w:szCs w:val="16"/>
        </w:rPr>
        <w:t xml:space="preserve">, </w:t>
      </w:r>
      <w:r w:rsidR="007B22EC" w:rsidRPr="00076B9A">
        <w:rPr>
          <w:rFonts w:eastAsia="Arial Unicode MS" w:cs="Arial"/>
          <w:w w:val="0"/>
          <w:sz w:val="16"/>
          <w:szCs w:val="16"/>
        </w:rPr>
        <w:t xml:space="preserve">que, de alguma forma, envolvam interesse do Debenturista e/ou dos Titulares dos CRI, </w:t>
      </w:r>
      <w:r w:rsidRPr="00076B9A">
        <w:rPr>
          <w:rFonts w:eastAsia="Arial Unicode MS" w:cs="Arial"/>
          <w:w w:val="0"/>
          <w:sz w:val="16"/>
          <w:szCs w:val="16"/>
        </w:rPr>
        <w:t>nos prazos ali previstos ou, se não houver, prazo determinado neste normativo, em até 5 (cinco) Dias Úteis da data em que forem realizados;</w:t>
      </w:r>
    </w:p>
    <w:p w14:paraId="764A0341" w14:textId="77777777" w:rsidR="00381825" w:rsidRPr="00076B9A" w:rsidRDefault="00F82771" w:rsidP="00957D0A">
      <w:pPr>
        <w:pStyle w:val="Level5"/>
        <w:widowControl w:val="0"/>
        <w:tabs>
          <w:tab w:val="clear" w:pos="2721"/>
          <w:tab w:val="clear" w:pos="3289"/>
          <w:tab w:val="num" w:pos="2041"/>
        </w:tabs>
        <w:spacing w:before="140" w:after="0"/>
        <w:ind w:left="2041"/>
        <w:rPr>
          <w:rFonts w:eastAsia="Arial Unicode MS" w:cs="Arial"/>
          <w:w w:val="0"/>
          <w:sz w:val="16"/>
          <w:szCs w:val="16"/>
        </w:rPr>
      </w:pPr>
      <w:r w:rsidRPr="00076B9A">
        <w:rPr>
          <w:rFonts w:eastAsia="Arial Unicode MS" w:cs="Arial"/>
          <w:w w:val="0"/>
          <w:sz w:val="16"/>
          <w:szCs w:val="16"/>
        </w:rPr>
        <w:t xml:space="preserve">cópia dos avisos ao </w:t>
      </w:r>
      <w:r w:rsidR="00FD65BE" w:rsidRPr="00076B9A">
        <w:rPr>
          <w:rFonts w:eastAsia="Arial Unicode MS" w:cs="Arial"/>
          <w:w w:val="0"/>
          <w:sz w:val="16"/>
          <w:szCs w:val="16"/>
        </w:rPr>
        <w:t>debenturista</w:t>
      </w:r>
      <w:r w:rsidRPr="00076B9A">
        <w:rPr>
          <w:rFonts w:eastAsia="Arial Unicode MS" w:cs="Arial"/>
          <w:w w:val="0"/>
          <w:sz w:val="16"/>
          <w:szCs w:val="16"/>
        </w:rPr>
        <w:t>, fatos relevantes, que, de alguma forma, envolvam interesse do Debenturista</w:t>
      </w:r>
      <w:r w:rsidR="00FD65BE" w:rsidRPr="00076B9A">
        <w:rPr>
          <w:rFonts w:eastAsia="Arial Unicode MS" w:cs="Arial"/>
          <w:w w:val="0"/>
          <w:sz w:val="16"/>
          <w:szCs w:val="16"/>
        </w:rPr>
        <w:t xml:space="preserve"> e/ou dos Titulares dos CRI</w:t>
      </w:r>
      <w:r w:rsidRPr="00076B9A">
        <w:rPr>
          <w:rFonts w:eastAsia="Arial Unicode MS" w:cs="Arial"/>
          <w:w w:val="0"/>
          <w:sz w:val="16"/>
          <w:szCs w:val="16"/>
        </w:rPr>
        <w:t xml:space="preserve">, nos mesmos prazos previstos na </w:t>
      </w:r>
      <w:r w:rsidR="00A7030E" w:rsidRPr="00076B9A">
        <w:rPr>
          <w:rFonts w:eastAsia="Arial Unicode MS" w:cs="Arial"/>
          <w:w w:val="0"/>
          <w:sz w:val="16"/>
          <w:szCs w:val="16"/>
        </w:rPr>
        <w:t>Resolução CVM 80</w:t>
      </w:r>
      <w:r w:rsidRPr="00076B9A">
        <w:rPr>
          <w:rFonts w:eastAsia="Arial Unicode MS" w:cs="Arial"/>
          <w:w w:val="0"/>
          <w:sz w:val="16"/>
          <w:szCs w:val="16"/>
        </w:rPr>
        <w:t xml:space="preserve"> ou normativo que venha a </w:t>
      </w:r>
      <w:proofErr w:type="gramStart"/>
      <w:r w:rsidR="00CB0550" w:rsidRPr="00076B9A">
        <w:rPr>
          <w:rFonts w:eastAsia="Arial Unicode MS" w:cs="Arial"/>
          <w:w w:val="0"/>
          <w:sz w:val="16"/>
          <w:szCs w:val="16"/>
        </w:rPr>
        <w:t>substitu</w:t>
      </w:r>
      <w:r w:rsidR="003818F1" w:rsidRPr="00076B9A">
        <w:rPr>
          <w:rFonts w:eastAsia="Arial Unicode MS" w:cs="Arial"/>
          <w:w w:val="0"/>
          <w:sz w:val="16"/>
          <w:szCs w:val="16"/>
        </w:rPr>
        <w:t>í</w:t>
      </w:r>
      <w:r w:rsidR="00CB0550" w:rsidRPr="00076B9A">
        <w:rPr>
          <w:rFonts w:eastAsia="Arial Unicode MS" w:cs="Arial"/>
          <w:w w:val="0"/>
          <w:sz w:val="16"/>
          <w:szCs w:val="16"/>
        </w:rPr>
        <w:t>-la</w:t>
      </w:r>
      <w:proofErr w:type="gramEnd"/>
      <w:r w:rsidRPr="00076B9A">
        <w:rPr>
          <w:rFonts w:eastAsia="Arial Unicode MS" w:cs="Arial"/>
          <w:w w:val="0"/>
          <w:sz w:val="16"/>
          <w:szCs w:val="16"/>
        </w:rPr>
        <w:t>, ou, se ali não previstos, até 3 (três) Dias Úteis após sua publicação ou, se não forem publicados, da data em que forem realizados</w:t>
      </w:r>
      <w:r w:rsidR="00EB1AAF" w:rsidRPr="00076B9A">
        <w:rPr>
          <w:rFonts w:eastAsia="Arial Unicode MS" w:cs="Arial"/>
          <w:w w:val="0"/>
          <w:sz w:val="16"/>
          <w:szCs w:val="16"/>
        </w:rPr>
        <w:t>;</w:t>
      </w:r>
    </w:p>
    <w:p w14:paraId="106BD93D" w14:textId="77777777" w:rsidR="00F15778" w:rsidRPr="00076B9A" w:rsidRDefault="00F15778" w:rsidP="00957D0A">
      <w:pPr>
        <w:pStyle w:val="Level5"/>
        <w:widowControl w:val="0"/>
        <w:tabs>
          <w:tab w:val="clear" w:pos="2721"/>
          <w:tab w:val="clear" w:pos="3289"/>
          <w:tab w:val="num" w:pos="2041"/>
        </w:tabs>
        <w:spacing w:before="140" w:after="0"/>
        <w:ind w:left="2040"/>
        <w:rPr>
          <w:rFonts w:eastAsia="Arial Unicode MS" w:cs="Arial"/>
          <w:w w:val="0"/>
          <w:sz w:val="16"/>
          <w:szCs w:val="16"/>
        </w:rPr>
      </w:pPr>
      <w:r w:rsidRPr="00076B9A">
        <w:rPr>
          <w:rFonts w:eastAsia="Arial Unicode MS" w:cs="Arial"/>
          <w:w w:val="0"/>
          <w:sz w:val="16"/>
          <w:szCs w:val="16"/>
        </w:rPr>
        <w:t>cópia de atas de Assembleias Gerais, que, de alguma forma, envolvam interesse do Debenturista</w:t>
      </w:r>
      <w:r w:rsidR="00FD65BE" w:rsidRPr="00076B9A">
        <w:rPr>
          <w:rFonts w:eastAsia="Arial Unicode MS" w:cs="Arial"/>
          <w:w w:val="0"/>
          <w:sz w:val="16"/>
          <w:szCs w:val="16"/>
        </w:rPr>
        <w:t xml:space="preserve"> e/ou dos Titulares dos CRI</w:t>
      </w:r>
      <w:r w:rsidRPr="00076B9A">
        <w:rPr>
          <w:rFonts w:eastAsia="Arial Unicode MS" w:cs="Arial"/>
          <w:w w:val="0"/>
          <w:sz w:val="16"/>
          <w:szCs w:val="16"/>
        </w:rPr>
        <w:t xml:space="preserve">, arquivadas na </w:t>
      </w:r>
      <w:r w:rsidR="00A50052">
        <w:rPr>
          <w:rFonts w:cs="Arial"/>
          <w:sz w:val="16"/>
          <w:szCs w:val="16"/>
        </w:rPr>
        <w:t>JUCISRS</w:t>
      </w:r>
      <w:r w:rsidRPr="00076B9A">
        <w:rPr>
          <w:rFonts w:eastAsia="Arial Unicode MS" w:cs="Arial"/>
          <w:w w:val="0"/>
          <w:sz w:val="16"/>
          <w:szCs w:val="16"/>
        </w:rPr>
        <w:t>, até 15 (quinze) Dias Úteis após sua publicação ou, se não forem publicados, da data em que forem realizados</w:t>
      </w:r>
      <w:r w:rsidRPr="00076B9A">
        <w:rPr>
          <w:rFonts w:cs="Arial"/>
          <w:sz w:val="16"/>
          <w:szCs w:val="16"/>
        </w:rPr>
        <w:t>;</w:t>
      </w:r>
    </w:p>
    <w:p w14:paraId="1479C01F" w14:textId="77777777" w:rsidR="00381825" w:rsidRPr="00076B9A" w:rsidRDefault="00EB1AAF" w:rsidP="00957D0A">
      <w:pPr>
        <w:pStyle w:val="Level5"/>
        <w:widowControl w:val="0"/>
        <w:tabs>
          <w:tab w:val="clear" w:pos="2721"/>
          <w:tab w:val="clear" w:pos="3289"/>
          <w:tab w:val="num" w:pos="2041"/>
        </w:tabs>
        <w:spacing w:before="140" w:after="0"/>
        <w:ind w:left="2040"/>
        <w:rPr>
          <w:rFonts w:eastAsia="Arial Unicode MS" w:cs="Arial"/>
          <w:w w:val="0"/>
          <w:sz w:val="16"/>
          <w:szCs w:val="16"/>
        </w:rPr>
      </w:pPr>
      <w:r w:rsidRPr="00076B9A">
        <w:rPr>
          <w:rFonts w:eastAsia="Arial Unicode MS" w:cs="Arial"/>
          <w:w w:val="0"/>
          <w:sz w:val="16"/>
          <w:szCs w:val="16"/>
        </w:rPr>
        <w:t>e</w:t>
      </w:r>
      <w:r w:rsidR="00460857" w:rsidRPr="00076B9A">
        <w:rPr>
          <w:rFonts w:eastAsia="Arial Unicode MS" w:cs="Arial"/>
          <w:w w:val="0"/>
          <w:sz w:val="16"/>
          <w:szCs w:val="16"/>
        </w:rPr>
        <w:t xml:space="preserve">m até </w:t>
      </w:r>
      <w:r w:rsidR="00E92750" w:rsidRPr="00076B9A">
        <w:rPr>
          <w:rFonts w:eastAsia="Arial Unicode MS" w:cs="Arial"/>
          <w:w w:val="0"/>
          <w:sz w:val="16"/>
          <w:szCs w:val="16"/>
        </w:rPr>
        <w:t>10</w:t>
      </w:r>
      <w:r w:rsidR="002C4DDF" w:rsidRPr="00076B9A">
        <w:rPr>
          <w:rFonts w:eastAsia="Arial Unicode MS" w:cs="Arial"/>
          <w:w w:val="0"/>
          <w:sz w:val="16"/>
          <w:szCs w:val="16"/>
        </w:rPr>
        <w:t xml:space="preserve"> (</w:t>
      </w:r>
      <w:r w:rsidR="00E92750" w:rsidRPr="00076B9A">
        <w:rPr>
          <w:rFonts w:eastAsia="Arial Unicode MS" w:cs="Arial"/>
          <w:w w:val="0"/>
          <w:sz w:val="16"/>
          <w:szCs w:val="16"/>
        </w:rPr>
        <w:t>dez</w:t>
      </w:r>
      <w:r w:rsidRPr="00076B9A">
        <w:rPr>
          <w:rFonts w:eastAsia="Arial Unicode MS" w:cs="Arial"/>
          <w:w w:val="0"/>
          <w:sz w:val="16"/>
          <w:szCs w:val="16"/>
        </w:rPr>
        <w:t xml:space="preserve">) Dias Úteis da data de solicitação, </w:t>
      </w:r>
      <w:r w:rsidR="00550888" w:rsidRPr="00076B9A">
        <w:rPr>
          <w:rFonts w:eastAsia="Arial Unicode MS" w:cs="Arial"/>
          <w:w w:val="0"/>
          <w:sz w:val="16"/>
          <w:szCs w:val="16"/>
        </w:rPr>
        <w:t xml:space="preserve">ou em prazo inferior, se assim determinado por autoridade competente, </w:t>
      </w:r>
      <w:r w:rsidRPr="00076B9A">
        <w:rPr>
          <w:rFonts w:eastAsia="Arial Unicode MS" w:cs="Arial"/>
          <w:w w:val="0"/>
          <w:sz w:val="16"/>
          <w:szCs w:val="16"/>
        </w:rPr>
        <w:t xml:space="preserve">qualquer informação </w:t>
      </w:r>
      <w:r w:rsidR="008674C0" w:rsidRPr="00076B9A">
        <w:rPr>
          <w:rFonts w:eastAsia="Arial Unicode MS" w:cs="Arial"/>
          <w:w w:val="0"/>
          <w:sz w:val="16"/>
          <w:szCs w:val="16"/>
        </w:rPr>
        <w:t>sobre</w:t>
      </w:r>
      <w:r w:rsidRPr="00076B9A">
        <w:rPr>
          <w:rFonts w:eastAsia="Arial Unicode MS" w:cs="Arial"/>
          <w:w w:val="0"/>
          <w:sz w:val="16"/>
          <w:szCs w:val="16"/>
        </w:rPr>
        <w:t xml:space="preserve"> a presente Emissão </w:t>
      </w:r>
      <w:r w:rsidR="00FD65BE" w:rsidRPr="00076B9A">
        <w:rPr>
          <w:rFonts w:eastAsia="Arial Unicode MS" w:cs="Arial"/>
          <w:w w:val="0"/>
          <w:sz w:val="16"/>
          <w:szCs w:val="16"/>
        </w:rPr>
        <w:t xml:space="preserve">de Debêntures ou sobre a emissão dos CRI </w:t>
      </w:r>
      <w:r w:rsidRPr="00076B9A">
        <w:rPr>
          <w:rFonts w:eastAsia="Arial Unicode MS" w:cs="Arial"/>
          <w:w w:val="0"/>
          <w:sz w:val="16"/>
          <w:szCs w:val="16"/>
        </w:rPr>
        <w:t>que lhe venha a ser solicitada, por escrito, pel</w:t>
      </w:r>
      <w:r w:rsidR="007B22EC" w:rsidRPr="00076B9A">
        <w:rPr>
          <w:rFonts w:eastAsia="Arial Unicode MS" w:cs="Arial"/>
          <w:w w:val="0"/>
          <w:sz w:val="16"/>
          <w:szCs w:val="16"/>
        </w:rPr>
        <w:t>a Debenturista e /ou pel</w:t>
      </w:r>
      <w:r w:rsidRPr="00076B9A">
        <w:rPr>
          <w:rFonts w:eastAsia="Arial Unicode MS" w:cs="Arial"/>
          <w:w w:val="0"/>
          <w:sz w:val="16"/>
          <w:szCs w:val="16"/>
        </w:rPr>
        <w:t xml:space="preserve">o </w:t>
      </w:r>
      <w:r w:rsidR="000267A1" w:rsidRPr="00076B9A">
        <w:rPr>
          <w:rFonts w:eastAsia="Arial Unicode MS" w:cs="Arial"/>
          <w:w w:val="0"/>
          <w:sz w:val="16"/>
          <w:szCs w:val="16"/>
        </w:rPr>
        <w:t>Agente Fiduciário dos CRI</w:t>
      </w:r>
      <w:r w:rsidRPr="00076B9A">
        <w:rPr>
          <w:rFonts w:eastAsia="Arial Unicode MS" w:cs="Arial"/>
          <w:w w:val="0"/>
          <w:sz w:val="16"/>
          <w:szCs w:val="16"/>
        </w:rPr>
        <w:t>;</w:t>
      </w:r>
    </w:p>
    <w:p w14:paraId="1DCC1944" w14:textId="77777777" w:rsidR="00381825" w:rsidRPr="00076B9A" w:rsidRDefault="00EB1AAF" w:rsidP="00957D0A">
      <w:pPr>
        <w:pStyle w:val="Level5"/>
        <w:widowControl w:val="0"/>
        <w:tabs>
          <w:tab w:val="clear" w:pos="2721"/>
          <w:tab w:val="clear" w:pos="3289"/>
          <w:tab w:val="num" w:pos="2041"/>
        </w:tabs>
        <w:spacing w:before="140" w:after="0"/>
        <w:ind w:left="2040"/>
        <w:rPr>
          <w:rFonts w:eastAsia="Arial Unicode MS" w:cs="Arial"/>
          <w:w w:val="0"/>
          <w:sz w:val="16"/>
          <w:szCs w:val="16"/>
        </w:rPr>
      </w:pPr>
      <w:r w:rsidRPr="00076B9A">
        <w:rPr>
          <w:rFonts w:eastAsia="Arial Unicode MS" w:cs="Arial"/>
          <w:w w:val="0"/>
          <w:sz w:val="16"/>
          <w:szCs w:val="16"/>
        </w:rPr>
        <w:t xml:space="preserve">caso solicitados, os comprovantes de cumprimento de suas obrigações pecuniárias previstas nesta </w:t>
      </w:r>
      <w:r w:rsidR="00A10EAD" w:rsidRPr="00076B9A">
        <w:rPr>
          <w:rFonts w:eastAsia="Arial Unicode MS" w:cs="Arial"/>
          <w:w w:val="0"/>
          <w:sz w:val="16"/>
          <w:szCs w:val="16"/>
        </w:rPr>
        <w:t>Escritura de Emissão de Debêntures</w:t>
      </w:r>
      <w:r w:rsidR="00FD65BE" w:rsidRPr="00076B9A">
        <w:rPr>
          <w:rFonts w:eastAsia="Arial Unicode MS" w:cs="Arial"/>
          <w:w w:val="0"/>
          <w:sz w:val="16"/>
          <w:szCs w:val="16"/>
        </w:rPr>
        <w:t xml:space="preserve"> e nos demais Documentos da Operação, conforme aplicável</w:t>
      </w:r>
      <w:r w:rsidRPr="00076B9A">
        <w:rPr>
          <w:rFonts w:eastAsia="Arial Unicode MS" w:cs="Arial"/>
          <w:w w:val="0"/>
          <w:sz w:val="16"/>
          <w:szCs w:val="16"/>
        </w:rPr>
        <w:t xml:space="preserve">, no prazo de até </w:t>
      </w:r>
      <w:r w:rsidR="00E92750" w:rsidRPr="00076B9A">
        <w:rPr>
          <w:rFonts w:eastAsia="Arial Unicode MS" w:cs="Arial"/>
          <w:w w:val="0"/>
          <w:sz w:val="16"/>
          <w:szCs w:val="16"/>
        </w:rPr>
        <w:t xml:space="preserve">10 </w:t>
      </w:r>
      <w:r w:rsidR="00D51B51" w:rsidRPr="00076B9A">
        <w:rPr>
          <w:rFonts w:eastAsia="Arial Unicode MS" w:cs="Arial"/>
          <w:w w:val="0"/>
          <w:sz w:val="16"/>
          <w:szCs w:val="16"/>
        </w:rPr>
        <w:t>(</w:t>
      </w:r>
      <w:r w:rsidR="00E92750" w:rsidRPr="00076B9A">
        <w:rPr>
          <w:rFonts w:eastAsia="Arial Unicode MS" w:cs="Arial"/>
          <w:w w:val="0"/>
          <w:sz w:val="16"/>
          <w:szCs w:val="16"/>
        </w:rPr>
        <w:t>dez</w:t>
      </w:r>
      <w:r w:rsidR="00D51B51" w:rsidRPr="00076B9A">
        <w:rPr>
          <w:rFonts w:eastAsia="Arial Unicode MS" w:cs="Arial"/>
          <w:w w:val="0"/>
          <w:sz w:val="16"/>
          <w:szCs w:val="16"/>
        </w:rPr>
        <w:t>) Dia</w:t>
      </w:r>
      <w:r w:rsidR="005712C6" w:rsidRPr="00076B9A">
        <w:rPr>
          <w:rFonts w:eastAsia="Arial Unicode MS" w:cs="Arial"/>
          <w:w w:val="0"/>
          <w:sz w:val="16"/>
          <w:szCs w:val="16"/>
        </w:rPr>
        <w:t>s</w:t>
      </w:r>
      <w:r w:rsidR="00D51B51" w:rsidRPr="00076B9A">
        <w:rPr>
          <w:rFonts w:eastAsia="Arial Unicode MS" w:cs="Arial"/>
          <w:w w:val="0"/>
          <w:sz w:val="16"/>
          <w:szCs w:val="16"/>
        </w:rPr>
        <w:t xml:space="preserve"> </w:t>
      </w:r>
      <w:r w:rsidR="005712C6" w:rsidRPr="00076B9A">
        <w:rPr>
          <w:rFonts w:eastAsia="Arial Unicode MS" w:cs="Arial"/>
          <w:w w:val="0"/>
          <w:sz w:val="16"/>
          <w:szCs w:val="16"/>
        </w:rPr>
        <w:t xml:space="preserve">Úteis </w:t>
      </w:r>
      <w:r w:rsidRPr="00076B9A">
        <w:rPr>
          <w:rFonts w:eastAsia="Arial Unicode MS" w:cs="Arial"/>
          <w:w w:val="0"/>
          <w:sz w:val="16"/>
          <w:szCs w:val="16"/>
        </w:rPr>
        <w:t xml:space="preserve">contado da respectiva data de solicitação do </w:t>
      </w:r>
      <w:bookmarkStart w:id="262" w:name="_Hlk94607557"/>
      <w:r w:rsidR="002365B3" w:rsidRPr="00076B9A">
        <w:rPr>
          <w:rFonts w:eastAsia="Arial Unicode MS" w:cs="Arial"/>
          <w:w w:val="0"/>
          <w:sz w:val="16"/>
          <w:szCs w:val="16"/>
        </w:rPr>
        <w:t>Debenturista e/ou do</w:t>
      </w:r>
      <w:bookmarkEnd w:id="262"/>
      <w:r w:rsidR="002365B3" w:rsidRPr="00076B9A">
        <w:rPr>
          <w:rFonts w:eastAsia="Arial Unicode MS" w:cs="Arial"/>
          <w:w w:val="0"/>
          <w:sz w:val="16"/>
          <w:szCs w:val="16"/>
        </w:rPr>
        <w:t xml:space="preserve"> </w:t>
      </w:r>
      <w:r w:rsidR="000267A1" w:rsidRPr="00076B9A">
        <w:rPr>
          <w:rFonts w:eastAsia="Arial Unicode MS" w:cs="Arial"/>
          <w:w w:val="0"/>
          <w:sz w:val="16"/>
          <w:szCs w:val="16"/>
        </w:rPr>
        <w:t>Agente Fiduciário dos CRI</w:t>
      </w:r>
      <w:r w:rsidRPr="00076B9A">
        <w:rPr>
          <w:rFonts w:eastAsia="Arial Unicode MS" w:cs="Arial"/>
          <w:w w:val="0"/>
          <w:sz w:val="16"/>
          <w:szCs w:val="16"/>
        </w:rPr>
        <w:t xml:space="preserve"> neste sentido;</w:t>
      </w:r>
    </w:p>
    <w:p w14:paraId="39F1FB6D" w14:textId="77777777" w:rsidR="00381825" w:rsidRPr="00076B9A" w:rsidRDefault="00EB1AAF" w:rsidP="00957D0A">
      <w:pPr>
        <w:pStyle w:val="Level5"/>
        <w:widowControl w:val="0"/>
        <w:tabs>
          <w:tab w:val="clear" w:pos="2721"/>
          <w:tab w:val="clear" w:pos="3289"/>
          <w:tab w:val="num" w:pos="2041"/>
        </w:tabs>
        <w:spacing w:before="140" w:after="0"/>
        <w:ind w:left="2040"/>
        <w:rPr>
          <w:rFonts w:eastAsia="Arial Unicode MS" w:cs="Arial"/>
          <w:w w:val="0"/>
          <w:sz w:val="16"/>
          <w:szCs w:val="16"/>
        </w:rPr>
      </w:pPr>
      <w:r w:rsidRPr="00076B9A">
        <w:rPr>
          <w:rFonts w:eastAsia="Arial Unicode MS" w:cs="Arial"/>
          <w:w w:val="0"/>
          <w:sz w:val="16"/>
          <w:szCs w:val="16"/>
        </w:rPr>
        <w:t xml:space="preserve">informações a respeito da ocorrência de qualquer </w:t>
      </w:r>
      <w:r w:rsidR="00AC2F9E" w:rsidRPr="00076B9A">
        <w:rPr>
          <w:rFonts w:eastAsia="Arial Unicode MS" w:cs="Arial"/>
          <w:w w:val="0"/>
          <w:sz w:val="16"/>
          <w:szCs w:val="16"/>
        </w:rPr>
        <w:t>das Hipóteses de Vencimento Antecipado</w:t>
      </w:r>
      <w:r w:rsidRPr="00076B9A">
        <w:rPr>
          <w:rFonts w:eastAsia="Arial Unicode MS" w:cs="Arial"/>
          <w:w w:val="0"/>
          <w:sz w:val="16"/>
          <w:szCs w:val="16"/>
        </w:rPr>
        <w:t xml:space="preserve"> </w:t>
      </w:r>
      <w:r w:rsidR="00611068">
        <w:rPr>
          <w:rFonts w:eastAsia="Arial Unicode MS" w:cs="Arial"/>
          <w:w w:val="0"/>
          <w:sz w:val="16"/>
          <w:szCs w:val="16"/>
        </w:rPr>
        <w:t>imediatamente após a ciência</w:t>
      </w:r>
      <w:r w:rsidR="00FB23D2" w:rsidRPr="00076B9A">
        <w:rPr>
          <w:rFonts w:eastAsia="Arial Unicode MS" w:cs="Arial"/>
          <w:w w:val="0"/>
          <w:sz w:val="16"/>
          <w:szCs w:val="16"/>
        </w:rPr>
        <w:t xml:space="preserve"> </w:t>
      </w:r>
      <w:r w:rsidR="00071AA4" w:rsidRPr="00076B9A">
        <w:rPr>
          <w:rFonts w:eastAsia="Arial Unicode MS" w:cs="Arial"/>
          <w:w w:val="0"/>
          <w:sz w:val="16"/>
          <w:szCs w:val="16"/>
        </w:rPr>
        <w:t>d</w:t>
      </w:r>
      <w:r w:rsidR="00611068">
        <w:rPr>
          <w:rFonts w:eastAsia="Arial Unicode MS" w:cs="Arial"/>
          <w:w w:val="0"/>
          <w:sz w:val="16"/>
          <w:szCs w:val="16"/>
        </w:rPr>
        <w:t>e</w:t>
      </w:r>
      <w:r w:rsidRPr="00076B9A">
        <w:rPr>
          <w:rFonts w:eastAsia="Arial Unicode MS" w:cs="Arial"/>
          <w:w w:val="0"/>
          <w:sz w:val="16"/>
          <w:szCs w:val="16"/>
        </w:rPr>
        <w:t xml:space="preserve"> sua ocorrência. Essas informações deverão vir acompanhadas de um relatório da </w:t>
      </w:r>
      <w:r w:rsidR="00F75728" w:rsidRPr="00076B9A">
        <w:rPr>
          <w:rFonts w:eastAsia="Arial Unicode MS" w:cs="Arial"/>
          <w:w w:val="0"/>
          <w:sz w:val="16"/>
          <w:szCs w:val="16"/>
        </w:rPr>
        <w:t>Emissora</w:t>
      </w:r>
      <w:r w:rsidRPr="00076B9A">
        <w:rPr>
          <w:rFonts w:eastAsia="Arial Unicode MS" w:cs="Arial"/>
          <w:w w:val="0"/>
          <w:sz w:val="16"/>
          <w:szCs w:val="16"/>
        </w:rPr>
        <w:t xml:space="preserve"> contendo a descrição da ocorrência e das medidas que a </w:t>
      </w:r>
      <w:r w:rsidR="00F75728" w:rsidRPr="00076B9A">
        <w:rPr>
          <w:rFonts w:eastAsia="Arial Unicode MS" w:cs="Arial"/>
          <w:w w:val="0"/>
          <w:sz w:val="16"/>
          <w:szCs w:val="16"/>
        </w:rPr>
        <w:t>Emissora</w:t>
      </w:r>
      <w:r w:rsidRPr="00076B9A">
        <w:rPr>
          <w:rFonts w:eastAsia="Arial Unicode MS" w:cs="Arial"/>
          <w:w w:val="0"/>
          <w:sz w:val="16"/>
          <w:szCs w:val="16"/>
        </w:rPr>
        <w:t xml:space="preserve"> pretende tomar com relação a tal ocorrência. Caso essas informações decorram de evento, ato ou fato que enseje a publicação de fato relevante pela </w:t>
      </w:r>
      <w:r w:rsidR="00F75728" w:rsidRPr="00076B9A">
        <w:rPr>
          <w:rFonts w:eastAsia="Arial Unicode MS" w:cs="Arial"/>
          <w:w w:val="0"/>
          <w:sz w:val="16"/>
          <w:szCs w:val="16"/>
        </w:rPr>
        <w:t>Emissora</w:t>
      </w:r>
      <w:r w:rsidRPr="00076B9A">
        <w:rPr>
          <w:rFonts w:eastAsia="Arial Unicode MS" w:cs="Arial"/>
          <w:w w:val="0"/>
          <w:sz w:val="16"/>
          <w:szCs w:val="16"/>
        </w:rPr>
        <w:t>, nos termos da</w:t>
      </w:r>
      <w:r w:rsidR="0068142B" w:rsidRPr="00076B9A">
        <w:rPr>
          <w:rFonts w:eastAsia="Arial Unicode MS" w:cs="Arial"/>
          <w:w w:val="0"/>
          <w:sz w:val="16"/>
          <w:szCs w:val="16"/>
        </w:rPr>
        <w:t xml:space="preserve"> </w:t>
      </w:r>
      <w:r w:rsidR="008C25CD" w:rsidRPr="00076B9A">
        <w:rPr>
          <w:rFonts w:eastAsia="Arial Unicode MS" w:cs="Arial"/>
          <w:bCs/>
          <w:w w:val="0"/>
          <w:sz w:val="16"/>
          <w:szCs w:val="16"/>
        </w:rPr>
        <w:t>Resolução CVM 44</w:t>
      </w:r>
      <w:r w:rsidRPr="00076B9A">
        <w:rPr>
          <w:rFonts w:eastAsia="Arial Unicode MS" w:cs="Arial"/>
          <w:w w:val="0"/>
          <w:sz w:val="16"/>
          <w:szCs w:val="16"/>
        </w:rPr>
        <w:t xml:space="preserve">, a divulgação de tal evento, ato ou fato ao </w:t>
      </w:r>
      <w:r w:rsidR="006270AC" w:rsidRPr="00076B9A">
        <w:rPr>
          <w:rFonts w:eastAsia="Arial Unicode MS" w:cs="Arial"/>
          <w:w w:val="0"/>
          <w:sz w:val="16"/>
          <w:szCs w:val="16"/>
        </w:rPr>
        <w:t xml:space="preserve">Debenturista e ao </w:t>
      </w:r>
      <w:r w:rsidR="000267A1" w:rsidRPr="00076B9A">
        <w:rPr>
          <w:rFonts w:eastAsia="Arial Unicode MS" w:cs="Arial"/>
          <w:w w:val="0"/>
          <w:sz w:val="16"/>
          <w:szCs w:val="16"/>
        </w:rPr>
        <w:t>Agente Fiduciário dos CRI</w:t>
      </w:r>
      <w:r w:rsidRPr="00076B9A">
        <w:rPr>
          <w:rFonts w:eastAsia="Arial Unicode MS" w:cs="Arial"/>
          <w:w w:val="0"/>
          <w:sz w:val="16"/>
          <w:szCs w:val="16"/>
        </w:rPr>
        <w:t xml:space="preserve"> deverá ocorrer concomitantemente à sua divulgação ao mercado, nos termos da </w:t>
      </w:r>
      <w:r w:rsidR="00BF1724" w:rsidRPr="00076B9A">
        <w:rPr>
          <w:rFonts w:eastAsia="Arial Unicode MS" w:cs="Arial"/>
          <w:w w:val="0"/>
          <w:sz w:val="16"/>
          <w:szCs w:val="16"/>
        </w:rPr>
        <w:t>Resolução CVM 44</w:t>
      </w:r>
      <w:r w:rsidRPr="00076B9A">
        <w:rPr>
          <w:rFonts w:eastAsia="Arial Unicode MS" w:cs="Arial"/>
          <w:w w:val="0"/>
          <w:sz w:val="16"/>
          <w:szCs w:val="16"/>
        </w:rPr>
        <w:t>, observado o prazo máximo aqui previsto;</w:t>
      </w:r>
    </w:p>
    <w:p w14:paraId="13476782" w14:textId="77777777" w:rsidR="00381825" w:rsidRPr="00076B9A" w:rsidRDefault="00496C50" w:rsidP="00957D0A">
      <w:pPr>
        <w:pStyle w:val="Level5"/>
        <w:widowControl w:val="0"/>
        <w:tabs>
          <w:tab w:val="clear" w:pos="2721"/>
          <w:tab w:val="clear" w:pos="3289"/>
          <w:tab w:val="num" w:pos="2041"/>
        </w:tabs>
        <w:spacing w:before="140" w:after="0"/>
        <w:ind w:left="2040"/>
        <w:rPr>
          <w:rFonts w:eastAsia="Arial Unicode MS" w:cs="Arial"/>
          <w:w w:val="0"/>
          <w:sz w:val="16"/>
          <w:szCs w:val="16"/>
        </w:rPr>
      </w:pPr>
      <w:r w:rsidRPr="00076B9A">
        <w:rPr>
          <w:rFonts w:cs="Arial"/>
          <w:sz w:val="16"/>
          <w:szCs w:val="16"/>
        </w:rPr>
        <w:t>imediatamente após seu recebimento, cópia de qualquer correspondência ou notificação judicial recebida pela Emissora que possa resultar em qualquer Efeito Adverso Relevante</w:t>
      </w:r>
      <w:r w:rsidR="00EB1AAF" w:rsidRPr="00076B9A">
        <w:rPr>
          <w:rFonts w:eastAsia="Arial Unicode MS" w:cs="Arial"/>
          <w:w w:val="0"/>
          <w:sz w:val="16"/>
          <w:szCs w:val="16"/>
        </w:rPr>
        <w:t>;</w:t>
      </w:r>
      <w:r w:rsidR="00E07DA2" w:rsidRPr="00076B9A">
        <w:rPr>
          <w:rFonts w:eastAsia="Arial Unicode MS" w:cs="Arial"/>
          <w:w w:val="0"/>
          <w:sz w:val="16"/>
          <w:szCs w:val="16"/>
        </w:rPr>
        <w:t xml:space="preserve"> e</w:t>
      </w:r>
    </w:p>
    <w:p w14:paraId="355A90B6" w14:textId="77777777" w:rsidR="00381825" w:rsidRPr="00076B9A" w:rsidRDefault="00496C50" w:rsidP="00957D0A">
      <w:pPr>
        <w:pStyle w:val="Level5"/>
        <w:widowControl w:val="0"/>
        <w:tabs>
          <w:tab w:val="clear" w:pos="2721"/>
          <w:tab w:val="clear" w:pos="3289"/>
          <w:tab w:val="num" w:pos="2041"/>
        </w:tabs>
        <w:spacing w:before="140" w:after="0"/>
        <w:ind w:left="2040"/>
        <w:rPr>
          <w:rFonts w:cs="Arial"/>
          <w:sz w:val="16"/>
          <w:szCs w:val="16"/>
        </w:rPr>
      </w:pPr>
      <w:r w:rsidRPr="00076B9A">
        <w:rPr>
          <w:rFonts w:cs="Arial"/>
          <w:sz w:val="16"/>
          <w:szCs w:val="16"/>
        </w:rPr>
        <w:t xml:space="preserve">em até 10 (dez) Dias Úteis, enviar </w:t>
      </w:r>
      <w:r w:rsidR="00E07DA2" w:rsidRPr="00076B9A">
        <w:rPr>
          <w:rFonts w:cs="Arial"/>
          <w:sz w:val="16"/>
          <w:szCs w:val="16"/>
        </w:rPr>
        <w:t xml:space="preserve">1 (uma) via original ou 1 (uma) via eletrônica (PDF), contendo a chancela digital da </w:t>
      </w:r>
      <w:r w:rsidR="00A50052">
        <w:rPr>
          <w:rFonts w:cs="Arial"/>
          <w:sz w:val="16"/>
          <w:szCs w:val="16"/>
        </w:rPr>
        <w:t>JUCISRS</w:t>
      </w:r>
      <w:r w:rsidR="00E07DA2" w:rsidRPr="00076B9A">
        <w:rPr>
          <w:rFonts w:cs="Arial"/>
          <w:sz w:val="16"/>
          <w:szCs w:val="16"/>
        </w:rPr>
        <w:t>, caso aplicável,</w:t>
      </w:r>
      <w:r w:rsidR="00E07DA2" w:rsidRPr="00076B9A" w:rsidDel="00E07DA2">
        <w:rPr>
          <w:rFonts w:cs="Arial"/>
          <w:sz w:val="16"/>
          <w:szCs w:val="16"/>
        </w:rPr>
        <w:t xml:space="preserve"> </w:t>
      </w:r>
      <w:r w:rsidR="00CF5A9D" w:rsidRPr="00076B9A">
        <w:rPr>
          <w:rFonts w:cs="Arial"/>
          <w:sz w:val="16"/>
          <w:szCs w:val="16"/>
        </w:rPr>
        <w:t>das Assembleia</w:t>
      </w:r>
      <w:r w:rsidR="00B665F4" w:rsidRPr="00076B9A">
        <w:rPr>
          <w:rFonts w:cs="Arial"/>
          <w:sz w:val="16"/>
          <w:szCs w:val="16"/>
        </w:rPr>
        <w:t>s</w:t>
      </w:r>
      <w:r w:rsidR="00CF5A9D" w:rsidRPr="00076B9A">
        <w:rPr>
          <w:rFonts w:cs="Arial"/>
          <w:sz w:val="16"/>
          <w:szCs w:val="16"/>
        </w:rPr>
        <w:t xml:space="preserve"> Gera</w:t>
      </w:r>
      <w:r w:rsidR="00B665F4" w:rsidRPr="00076B9A">
        <w:rPr>
          <w:rFonts w:cs="Arial"/>
          <w:sz w:val="16"/>
          <w:szCs w:val="16"/>
        </w:rPr>
        <w:t>is</w:t>
      </w:r>
      <w:r w:rsidR="00CF5A9D" w:rsidRPr="00076B9A">
        <w:rPr>
          <w:rFonts w:cs="Arial"/>
          <w:sz w:val="16"/>
          <w:szCs w:val="16"/>
        </w:rPr>
        <w:t xml:space="preserve"> de Debenturista (conforme definida</w:t>
      </w:r>
      <w:r w:rsidR="00B665F4" w:rsidRPr="00076B9A">
        <w:rPr>
          <w:rFonts w:cs="Arial"/>
          <w:sz w:val="16"/>
          <w:szCs w:val="16"/>
        </w:rPr>
        <w:t>s</w:t>
      </w:r>
      <w:r w:rsidR="00CF5A9D" w:rsidRPr="00076B9A">
        <w:rPr>
          <w:rFonts w:cs="Arial"/>
          <w:sz w:val="16"/>
          <w:szCs w:val="16"/>
        </w:rPr>
        <w:t xml:space="preserve"> abaixo)</w:t>
      </w:r>
      <w:r w:rsidR="009F0130" w:rsidRPr="00076B9A">
        <w:rPr>
          <w:rFonts w:cs="Arial"/>
          <w:sz w:val="16"/>
          <w:szCs w:val="16"/>
        </w:rPr>
        <w:t xml:space="preserve"> que integrem a Emissão</w:t>
      </w:r>
      <w:r w:rsidR="00E07DA2" w:rsidRPr="00076B9A">
        <w:rPr>
          <w:rFonts w:cs="Arial"/>
          <w:sz w:val="16"/>
          <w:szCs w:val="16"/>
        </w:rPr>
        <w:t xml:space="preserve">, arquivadas na </w:t>
      </w:r>
      <w:r w:rsidR="00A50052">
        <w:rPr>
          <w:rFonts w:cs="Arial"/>
          <w:sz w:val="16"/>
          <w:szCs w:val="16"/>
        </w:rPr>
        <w:t>JUCISRS</w:t>
      </w:r>
      <w:r w:rsidR="009F0130" w:rsidRPr="00076B9A">
        <w:rPr>
          <w:rFonts w:cs="Arial"/>
          <w:sz w:val="16"/>
          <w:szCs w:val="16"/>
        </w:rPr>
        <w:t>.</w:t>
      </w:r>
    </w:p>
    <w:p w14:paraId="6E6E6F94" w14:textId="77777777" w:rsidR="007951F2" w:rsidRPr="00076B9A" w:rsidRDefault="007951F2" w:rsidP="00957D0A">
      <w:pPr>
        <w:pStyle w:val="Level4"/>
        <w:widowControl w:val="0"/>
        <w:tabs>
          <w:tab w:val="clear" w:pos="2041"/>
          <w:tab w:val="clear" w:pos="2722"/>
          <w:tab w:val="num" w:pos="1361"/>
        </w:tabs>
        <w:spacing w:before="140" w:after="0"/>
        <w:ind w:left="1360"/>
        <w:rPr>
          <w:rFonts w:eastAsia="Arial Unicode MS" w:cs="Arial"/>
          <w:w w:val="0"/>
          <w:sz w:val="16"/>
          <w:szCs w:val="16"/>
        </w:rPr>
      </w:pPr>
      <w:bookmarkStart w:id="263" w:name="_Ref7706182"/>
      <w:r w:rsidRPr="00076B9A">
        <w:rPr>
          <w:rFonts w:cs="Arial"/>
          <w:sz w:val="16"/>
          <w:szCs w:val="16"/>
        </w:rPr>
        <w:t>manter seus bens e ativos devidamente segurados, conforme práticas correntes da Emissora</w:t>
      </w:r>
      <w:r w:rsidR="00ED33AB">
        <w:rPr>
          <w:rFonts w:cs="Arial"/>
          <w:sz w:val="16"/>
          <w:szCs w:val="16"/>
        </w:rPr>
        <w:t xml:space="preserve"> e ou dos Fiadores</w:t>
      </w:r>
      <w:r w:rsidRPr="00076B9A">
        <w:rPr>
          <w:rFonts w:cs="Arial"/>
          <w:sz w:val="16"/>
          <w:szCs w:val="16"/>
        </w:rPr>
        <w:t>;</w:t>
      </w:r>
    </w:p>
    <w:p w14:paraId="1DBB7C53" w14:textId="77777777" w:rsidR="00381825" w:rsidRPr="00076B9A" w:rsidRDefault="00EE5237"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cs="Arial"/>
          <w:sz w:val="16"/>
          <w:szCs w:val="16"/>
        </w:rPr>
        <w:t>obter e manter válidas, vigentes e regulares as outorgas, alvarás e/ou as licenças e/ou aprovações necessárias, inclusive ambientais, exigidos nos termos da legislação e regulamentação brasileiras para o desenvolvimento regular das atividades da Emissora</w:t>
      </w:r>
      <w:r w:rsidR="00ED33AB">
        <w:rPr>
          <w:rFonts w:cs="Arial"/>
          <w:sz w:val="16"/>
          <w:szCs w:val="16"/>
        </w:rPr>
        <w:t xml:space="preserve"> e/ou dos Fiadores</w:t>
      </w:r>
      <w:r w:rsidRPr="00076B9A">
        <w:rPr>
          <w:rFonts w:cs="Arial"/>
          <w:sz w:val="16"/>
          <w:szCs w:val="16"/>
        </w:rPr>
        <w:t xml:space="preserve">, exceto no que se referir às </w:t>
      </w:r>
      <w:r w:rsidRPr="00076B9A">
        <w:rPr>
          <w:rFonts w:cs="Arial"/>
          <w:sz w:val="16"/>
          <w:szCs w:val="16"/>
        </w:rPr>
        <w:lastRenderedPageBreak/>
        <w:t>licenças e/ou às aprovações (i) em processo de renovação tempestiva; (</w:t>
      </w:r>
      <w:proofErr w:type="spellStart"/>
      <w:r w:rsidRPr="00076B9A">
        <w:rPr>
          <w:rFonts w:cs="Arial"/>
          <w:sz w:val="16"/>
          <w:szCs w:val="16"/>
        </w:rPr>
        <w:t>ii</w:t>
      </w:r>
      <w:proofErr w:type="spellEnd"/>
      <w:r w:rsidRPr="00076B9A">
        <w:rPr>
          <w:rFonts w:cs="Arial"/>
          <w:sz w:val="16"/>
          <w:szCs w:val="16"/>
        </w:rPr>
        <w:t>) que estejam sendo discutidas pela Emissora</w:t>
      </w:r>
      <w:r w:rsidR="00ED33AB">
        <w:rPr>
          <w:rFonts w:cs="Arial"/>
          <w:sz w:val="16"/>
          <w:szCs w:val="16"/>
        </w:rPr>
        <w:t xml:space="preserve"> e/ou pelos Fiadores</w:t>
      </w:r>
      <w:r w:rsidRPr="00076B9A">
        <w:rPr>
          <w:rFonts w:cs="Arial"/>
          <w:sz w:val="16"/>
          <w:szCs w:val="16"/>
        </w:rPr>
        <w:t>, conforme o caso, nas esferas administrativa e/ou judicial, desde que tal questionamento tenha efeito suspensivo; ou (</w:t>
      </w:r>
      <w:proofErr w:type="spellStart"/>
      <w:r w:rsidRPr="00076B9A">
        <w:rPr>
          <w:rFonts w:cs="Arial"/>
          <w:sz w:val="16"/>
          <w:szCs w:val="16"/>
        </w:rPr>
        <w:t>iii</w:t>
      </w:r>
      <w:proofErr w:type="spellEnd"/>
      <w:r w:rsidRPr="00076B9A">
        <w:rPr>
          <w:rFonts w:cs="Arial"/>
          <w:sz w:val="16"/>
          <w:szCs w:val="16"/>
        </w:rPr>
        <w:t>) cuja não obtenção ou manutenção não resulte em um Efeito Adverso Relevante</w:t>
      </w:r>
      <w:r w:rsidR="00EB1AAF" w:rsidRPr="00076B9A">
        <w:rPr>
          <w:rFonts w:eastAsia="Arial Unicode MS" w:cs="Arial"/>
          <w:w w:val="0"/>
          <w:sz w:val="16"/>
          <w:szCs w:val="16"/>
        </w:rPr>
        <w:t>;</w:t>
      </w:r>
      <w:bookmarkEnd w:id="263"/>
    </w:p>
    <w:p w14:paraId="3C9D43DC" w14:textId="77777777" w:rsidR="00EE5237" w:rsidRPr="00076B9A" w:rsidRDefault="00BA342B"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cs="Arial"/>
          <w:sz w:val="16"/>
          <w:szCs w:val="16"/>
        </w:rPr>
        <w:t xml:space="preserve">contratar e manter contratados, às suas expensas, durante </w:t>
      </w:r>
      <w:r w:rsidRPr="00076B9A">
        <w:rPr>
          <w:rFonts w:eastAsia="Arial Unicode MS" w:cs="Arial"/>
          <w:w w:val="0"/>
          <w:sz w:val="16"/>
          <w:szCs w:val="16"/>
        </w:rPr>
        <w:t>t</w:t>
      </w:r>
      <w:r w:rsidRPr="00076B9A">
        <w:rPr>
          <w:rFonts w:cs="Arial"/>
          <w:sz w:val="16"/>
          <w:szCs w:val="16"/>
        </w:rPr>
        <w:t xml:space="preserve">odo o prazo de vigência das Debêntures e dos CRI, os prestadores de serviços inerentes às obrigações previstas nesta Escritura de Emissão de Debêntures e nos demais Documentos da Operação, incluindo, mas sem limitação, agência classificadora de risco, o </w:t>
      </w:r>
      <w:proofErr w:type="spellStart"/>
      <w:r w:rsidR="002A497C" w:rsidRPr="00076B9A">
        <w:rPr>
          <w:rFonts w:cs="Arial"/>
          <w:sz w:val="16"/>
          <w:szCs w:val="16"/>
        </w:rPr>
        <w:t>e</w:t>
      </w:r>
      <w:r w:rsidRPr="00076B9A">
        <w:rPr>
          <w:rFonts w:cs="Arial"/>
          <w:sz w:val="16"/>
          <w:szCs w:val="16"/>
        </w:rPr>
        <w:t>scriturador</w:t>
      </w:r>
      <w:proofErr w:type="spellEnd"/>
      <w:r w:rsidR="005E5D51" w:rsidRPr="00076B9A">
        <w:rPr>
          <w:rFonts w:cs="Arial"/>
          <w:sz w:val="16"/>
          <w:szCs w:val="16"/>
        </w:rPr>
        <w:t xml:space="preserve"> dos CRI</w:t>
      </w:r>
      <w:r w:rsidRPr="00076B9A">
        <w:rPr>
          <w:rFonts w:cs="Arial"/>
          <w:sz w:val="16"/>
          <w:szCs w:val="16"/>
        </w:rPr>
        <w:t xml:space="preserve">, o </w:t>
      </w:r>
      <w:r w:rsidR="002A497C" w:rsidRPr="00076B9A">
        <w:rPr>
          <w:rFonts w:cs="Arial"/>
          <w:sz w:val="16"/>
          <w:szCs w:val="16"/>
        </w:rPr>
        <w:t>banco liquidante</w:t>
      </w:r>
      <w:r w:rsidR="005E5D51" w:rsidRPr="00076B9A">
        <w:rPr>
          <w:rFonts w:cs="Arial"/>
          <w:sz w:val="16"/>
          <w:szCs w:val="16"/>
        </w:rPr>
        <w:t xml:space="preserve"> </w:t>
      </w:r>
      <w:proofErr w:type="spellStart"/>
      <w:r w:rsidR="005E5D51" w:rsidRPr="00076B9A">
        <w:rPr>
          <w:rFonts w:cs="Arial"/>
          <w:sz w:val="16"/>
          <w:szCs w:val="16"/>
        </w:rPr>
        <w:t>dos</w:t>
      </w:r>
      <w:proofErr w:type="spellEnd"/>
      <w:r w:rsidR="005E5D51" w:rsidRPr="00076B9A">
        <w:rPr>
          <w:rFonts w:cs="Arial"/>
          <w:sz w:val="16"/>
          <w:szCs w:val="16"/>
        </w:rPr>
        <w:t xml:space="preserve"> CRI</w:t>
      </w:r>
      <w:r w:rsidRPr="00076B9A">
        <w:rPr>
          <w:rFonts w:cs="Arial"/>
          <w:sz w:val="16"/>
          <w:szCs w:val="16"/>
        </w:rPr>
        <w:t>, o Agente Fiduciário dos CRI, o ambiente de negociação das dos CRI no mercado secundário, bem como todas e quaisquer outras providências necessárias para a manutenção das Debêntures e dos CRI</w:t>
      </w:r>
      <w:r w:rsidR="00EE5237" w:rsidRPr="00076B9A">
        <w:rPr>
          <w:rFonts w:cs="Arial"/>
          <w:sz w:val="16"/>
          <w:szCs w:val="16"/>
        </w:rPr>
        <w:t>;</w:t>
      </w:r>
    </w:p>
    <w:p w14:paraId="7841223D" w14:textId="77777777" w:rsidR="00EE5237" w:rsidRPr="00076B9A" w:rsidRDefault="00EE5237"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cs="Arial"/>
          <w:sz w:val="16"/>
          <w:szCs w:val="16"/>
        </w:rPr>
        <w:t xml:space="preserve">manter-se adimplente com relação a todos os tributos, taxas e/ou contribuições decorrentes da Oferta, exceto </w:t>
      </w:r>
      <w:proofErr w:type="gramStart"/>
      <w:r w:rsidRPr="00076B9A">
        <w:rPr>
          <w:rFonts w:cs="Arial"/>
          <w:sz w:val="16"/>
          <w:szCs w:val="16"/>
        </w:rPr>
        <w:t>aqueles objeto</w:t>
      </w:r>
      <w:proofErr w:type="gramEnd"/>
      <w:r w:rsidRPr="00076B9A">
        <w:rPr>
          <w:rFonts w:cs="Arial"/>
          <w:sz w:val="16"/>
          <w:szCs w:val="16"/>
        </w:rPr>
        <w:t xml:space="preserve"> de discussão nas esferas administrativa e/ou judicial </w:t>
      </w:r>
      <w:bookmarkStart w:id="264" w:name="_Hlk75787911"/>
      <w:r w:rsidRPr="00076B9A">
        <w:rPr>
          <w:rFonts w:cs="Arial"/>
          <w:sz w:val="16"/>
          <w:szCs w:val="16"/>
        </w:rPr>
        <w:t>e que, em razão de tal discussão, tenham sua aplicabilidade comprovadamente suspensa</w:t>
      </w:r>
      <w:bookmarkEnd w:id="264"/>
      <w:r w:rsidRPr="00076B9A">
        <w:rPr>
          <w:rFonts w:cs="Arial"/>
          <w:sz w:val="16"/>
          <w:szCs w:val="16"/>
        </w:rPr>
        <w:t>;</w:t>
      </w:r>
    </w:p>
    <w:p w14:paraId="75CB7DC3" w14:textId="77777777" w:rsidR="00BA342B" w:rsidRPr="00076B9A" w:rsidRDefault="00BA342B"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eastAsia="Arial Unicode MS" w:cs="Arial"/>
          <w:w w:val="0"/>
          <w:sz w:val="16"/>
          <w:szCs w:val="16"/>
        </w:rPr>
        <w:t>pagar nos seus respectivos vencimentos, de acordo com os termos estabelecidos pela legislação em vigor, todas as suas respectivas obrigações e responsabilidades (inclusive todas as obrigações de natureza tributária, trabalhista, ambiental e previdenciária), exceto por aquelas (i) que venham a ser discutidas nas esferas administrativa e/ou judicial e que, em razão de tal discussão, tenham sua aplicabilidade comprovadamente suspensa; ou (</w:t>
      </w:r>
      <w:proofErr w:type="spellStart"/>
      <w:r w:rsidRPr="00076B9A">
        <w:rPr>
          <w:rFonts w:eastAsia="Arial Unicode MS" w:cs="Arial"/>
          <w:w w:val="0"/>
          <w:sz w:val="16"/>
          <w:szCs w:val="16"/>
        </w:rPr>
        <w:t>ii</w:t>
      </w:r>
      <w:proofErr w:type="spellEnd"/>
      <w:r w:rsidRPr="00076B9A">
        <w:rPr>
          <w:rFonts w:eastAsia="Arial Unicode MS" w:cs="Arial"/>
          <w:w w:val="0"/>
          <w:sz w:val="16"/>
          <w:szCs w:val="16"/>
        </w:rPr>
        <w:t>) cujo descumprimento não resulte em um Efeito Adverso Relevante;</w:t>
      </w:r>
    </w:p>
    <w:p w14:paraId="1AA48892" w14:textId="4500692C" w:rsidR="00381825" w:rsidRPr="00076B9A" w:rsidRDefault="00EB1AAF"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eastAsia="Arial Unicode MS" w:cs="Arial"/>
          <w:w w:val="0"/>
          <w:sz w:val="16"/>
          <w:szCs w:val="16"/>
        </w:rPr>
        <w:t xml:space="preserve">convocar Assembleia Geral de Debenturista para deliberar sobre qualquer das matérias </w:t>
      </w:r>
      <w:r w:rsidR="00AD4C3D" w:rsidRPr="00076B9A">
        <w:rPr>
          <w:rFonts w:eastAsia="Arial Unicode MS" w:cs="Arial"/>
          <w:w w:val="0"/>
          <w:sz w:val="16"/>
          <w:szCs w:val="16"/>
        </w:rPr>
        <w:t>previstas n</w:t>
      </w:r>
      <w:r w:rsidRPr="00076B9A">
        <w:rPr>
          <w:rFonts w:eastAsia="Arial Unicode MS" w:cs="Arial"/>
          <w:w w:val="0"/>
          <w:sz w:val="16"/>
          <w:szCs w:val="16"/>
        </w:rPr>
        <w:t>a presente Emissão</w:t>
      </w:r>
      <w:r w:rsidR="0076411F" w:rsidRPr="00076B9A">
        <w:rPr>
          <w:rFonts w:eastAsia="Arial Unicode MS" w:cs="Arial"/>
          <w:w w:val="0"/>
          <w:sz w:val="16"/>
          <w:szCs w:val="16"/>
        </w:rPr>
        <w:t xml:space="preserve"> de Debêntures ou na emissão dos CRI, conforme aplicável</w:t>
      </w:r>
      <w:r w:rsidRPr="00076B9A">
        <w:rPr>
          <w:rFonts w:eastAsia="Arial Unicode MS" w:cs="Arial"/>
          <w:w w:val="0"/>
          <w:sz w:val="16"/>
          <w:szCs w:val="16"/>
        </w:rPr>
        <w:t xml:space="preserve">, nos termos da Cláusula </w:t>
      </w:r>
      <w:r w:rsidR="00033F67" w:rsidRPr="00076B9A">
        <w:rPr>
          <w:rFonts w:eastAsia="Arial Unicode MS" w:cs="Arial"/>
          <w:w w:val="0"/>
          <w:sz w:val="16"/>
          <w:szCs w:val="16"/>
        </w:rPr>
        <w:fldChar w:fldCharType="begin"/>
      </w:r>
      <w:r w:rsidR="00033F67" w:rsidRPr="00076B9A">
        <w:rPr>
          <w:rFonts w:eastAsia="Arial Unicode MS" w:cs="Arial"/>
          <w:w w:val="0"/>
          <w:sz w:val="16"/>
          <w:szCs w:val="16"/>
        </w:rPr>
        <w:instrText xml:space="preserve"> REF _Ref86342130 \r \h </w:instrText>
      </w:r>
      <w:r w:rsidR="005D0348" w:rsidRPr="00076B9A">
        <w:rPr>
          <w:rFonts w:eastAsia="Arial Unicode MS" w:cs="Arial"/>
          <w:w w:val="0"/>
          <w:sz w:val="16"/>
          <w:szCs w:val="16"/>
        </w:rPr>
        <w:instrText xml:space="preserve"> \* MERGEFORMAT </w:instrText>
      </w:r>
      <w:r w:rsidR="00033F67" w:rsidRPr="00076B9A">
        <w:rPr>
          <w:rFonts w:eastAsia="Arial Unicode MS" w:cs="Arial"/>
          <w:w w:val="0"/>
          <w:sz w:val="16"/>
          <w:szCs w:val="16"/>
        </w:rPr>
      </w:r>
      <w:r w:rsidR="00033F67" w:rsidRPr="00076B9A">
        <w:rPr>
          <w:rFonts w:eastAsia="Arial Unicode MS" w:cs="Arial"/>
          <w:w w:val="0"/>
          <w:sz w:val="16"/>
          <w:szCs w:val="16"/>
        </w:rPr>
        <w:fldChar w:fldCharType="separate"/>
      </w:r>
      <w:r w:rsidR="00EB0246">
        <w:rPr>
          <w:rFonts w:eastAsia="Arial Unicode MS" w:cs="Arial"/>
          <w:w w:val="0"/>
          <w:sz w:val="16"/>
          <w:szCs w:val="16"/>
        </w:rPr>
        <w:t>13</w:t>
      </w:r>
      <w:r w:rsidR="00033F67" w:rsidRPr="00076B9A">
        <w:rPr>
          <w:rFonts w:eastAsia="Arial Unicode MS" w:cs="Arial"/>
          <w:w w:val="0"/>
          <w:sz w:val="16"/>
          <w:szCs w:val="16"/>
        </w:rPr>
        <w:fldChar w:fldCharType="end"/>
      </w:r>
      <w:r w:rsidR="00777EE8" w:rsidRPr="00076B9A">
        <w:rPr>
          <w:rFonts w:eastAsia="Arial Unicode MS" w:cs="Arial"/>
          <w:w w:val="0"/>
          <w:sz w:val="16"/>
          <w:szCs w:val="16"/>
        </w:rPr>
        <w:t xml:space="preserve"> </w:t>
      </w:r>
      <w:r w:rsidRPr="00076B9A">
        <w:rPr>
          <w:rFonts w:eastAsia="Arial Unicode MS" w:cs="Arial"/>
          <w:w w:val="0"/>
          <w:sz w:val="16"/>
          <w:szCs w:val="16"/>
        </w:rPr>
        <w:t xml:space="preserve">desta </w:t>
      </w:r>
      <w:r w:rsidR="00A10EAD" w:rsidRPr="00076B9A">
        <w:rPr>
          <w:rFonts w:eastAsia="Arial Unicode MS" w:cs="Arial"/>
          <w:w w:val="0"/>
          <w:sz w:val="16"/>
          <w:szCs w:val="16"/>
        </w:rPr>
        <w:t>Escritura de Emissão de Debêntures</w:t>
      </w:r>
      <w:r w:rsidRPr="00076B9A">
        <w:rPr>
          <w:rFonts w:eastAsia="Arial Unicode MS" w:cs="Arial"/>
          <w:w w:val="0"/>
          <w:sz w:val="16"/>
          <w:szCs w:val="16"/>
        </w:rPr>
        <w:t xml:space="preserve">, caso o </w:t>
      </w:r>
      <w:r w:rsidR="0076411F" w:rsidRPr="00076B9A">
        <w:rPr>
          <w:rFonts w:eastAsia="Arial Unicode MS" w:cs="Arial"/>
          <w:w w:val="0"/>
          <w:sz w:val="16"/>
          <w:szCs w:val="16"/>
        </w:rPr>
        <w:t xml:space="preserve">Debenturista, </w:t>
      </w:r>
      <w:r w:rsidR="00822F77" w:rsidRPr="00076B9A">
        <w:rPr>
          <w:rFonts w:eastAsia="Arial Unicode MS" w:cs="Arial"/>
          <w:w w:val="0"/>
          <w:sz w:val="16"/>
          <w:szCs w:val="16"/>
        </w:rPr>
        <w:t>devendo fazer,</w:t>
      </w:r>
      <w:r w:rsidRPr="00076B9A">
        <w:rPr>
          <w:rFonts w:eastAsia="Arial Unicode MS" w:cs="Arial"/>
          <w:w w:val="0"/>
          <w:sz w:val="16"/>
          <w:szCs w:val="16"/>
        </w:rPr>
        <w:t xml:space="preserve"> não o faça;</w:t>
      </w:r>
    </w:p>
    <w:p w14:paraId="3517FDB7" w14:textId="77777777" w:rsidR="00BA342B" w:rsidRPr="00076B9A" w:rsidRDefault="00BA342B"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eastAsia="Arial Unicode MS" w:cs="Arial"/>
          <w:w w:val="0"/>
          <w:sz w:val="16"/>
          <w:szCs w:val="16"/>
        </w:rPr>
        <w:t xml:space="preserve">comparecer às Assembleias Gerais de Debenturista sempre que solicitado e convocado nos prazos previstos nesta Escritura de Emissão de Debêntures, </w:t>
      </w:r>
      <w:r w:rsidRPr="00076B9A">
        <w:rPr>
          <w:rFonts w:cs="Arial"/>
          <w:sz w:val="16"/>
          <w:szCs w:val="16"/>
        </w:rPr>
        <w:t>observado, ainda, o disposto no Termo de Securitização em relação às assembleias gerais de Titulares dos CRI;</w:t>
      </w:r>
    </w:p>
    <w:p w14:paraId="746D238E" w14:textId="77777777" w:rsidR="00BA342B" w:rsidRPr="00076B9A" w:rsidRDefault="00BA342B"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cs="Arial"/>
          <w:sz w:val="16"/>
          <w:szCs w:val="16"/>
        </w:rPr>
        <w:t>efetuar, no prazo de até 10 (dez) Dias Úteis o pagamento de todas as despesas comprovadas pelo Agente Fiduciário dos CRI, que venham a ser necessárias para proteger os direitos e interesses do Debenturista ou para realizar seus créditos, inclusive honorários advocatícios e outras despesas e custos incorridos em virtude da cobrança de qualquer quantia devida ao Debenturista nos termos desta Escritura de Emissão de Debêntures;</w:t>
      </w:r>
    </w:p>
    <w:p w14:paraId="19F9E2C5" w14:textId="77777777" w:rsidR="00BA342B" w:rsidRPr="00076B9A" w:rsidRDefault="00BA342B"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cs="Arial"/>
          <w:sz w:val="16"/>
          <w:szCs w:val="16"/>
        </w:rPr>
        <w:t>tomar todas as medidas e arcar com todos os custos (i) decorrentes da distribuição das Debêntures e dos CRI, incluindo todos os custos relativos ao seu depósito na B3; (</w:t>
      </w:r>
      <w:proofErr w:type="spellStart"/>
      <w:r w:rsidRPr="00076B9A">
        <w:rPr>
          <w:rFonts w:cs="Arial"/>
          <w:sz w:val="16"/>
          <w:szCs w:val="16"/>
        </w:rPr>
        <w:t>ii</w:t>
      </w:r>
      <w:proofErr w:type="spellEnd"/>
      <w:r w:rsidRPr="00076B9A">
        <w:rPr>
          <w:rFonts w:cs="Arial"/>
          <w:sz w:val="16"/>
          <w:szCs w:val="16"/>
        </w:rPr>
        <w:t>) de registro e de publicação dos atos necessários à Emissão, tais como esta Escritura de Emissão de Debêntures, seus eventuais aditamentos e os atos societários da Emissora</w:t>
      </w:r>
      <w:r w:rsidR="00ED33AB">
        <w:rPr>
          <w:rFonts w:cs="Arial"/>
          <w:sz w:val="16"/>
          <w:szCs w:val="16"/>
        </w:rPr>
        <w:t xml:space="preserve"> e/ou dos Fiadores</w:t>
      </w:r>
      <w:r w:rsidRPr="00076B9A">
        <w:rPr>
          <w:rFonts w:cs="Arial"/>
          <w:sz w:val="16"/>
          <w:szCs w:val="16"/>
        </w:rPr>
        <w:t>; e (</w:t>
      </w:r>
      <w:proofErr w:type="spellStart"/>
      <w:r w:rsidRPr="00076B9A">
        <w:rPr>
          <w:rFonts w:cs="Arial"/>
          <w:sz w:val="16"/>
          <w:szCs w:val="16"/>
        </w:rPr>
        <w:t>iii</w:t>
      </w:r>
      <w:proofErr w:type="spellEnd"/>
      <w:r w:rsidRPr="00076B9A">
        <w:rPr>
          <w:rFonts w:cs="Arial"/>
          <w:sz w:val="16"/>
          <w:szCs w:val="16"/>
        </w:rPr>
        <w:t xml:space="preserve">) de contratação do Agente Fiduciário dos CRI, do </w:t>
      </w:r>
      <w:r w:rsidR="002A497C" w:rsidRPr="00076B9A">
        <w:rPr>
          <w:rFonts w:cs="Arial"/>
          <w:sz w:val="16"/>
          <w:szCs w:val="16"/>
        </w:rPr>
        <w:t xml:space="preserve">banco liquidante e do </w:t>
      </w:r>
      <w:proofErr w:type="spellStart"/>
      <w:r w:rsidR="002A497C" w:rsidRPr="00076B9A">
        <w:rPr>
          <w:rFonts w:cs="Arial"/>
          <w:sz w:val="16"/>
          <w:szCs w:val="16"/>
        </w:rPr>
        <w:t>escriturador</w:t>
      </w:r>
      <w:proofErr w:type="spellEnd"/>
      <w:r w:rsidR="005E5D51" w:rsidRPr="00076B9A">
        <w:rPr>
          <w:rFonts w:cs="Arial"/>
          <w:sz w:val="16"/>
          <w:szCs w:val="16"/>
        </w:rPr>
        <w:t xml:space="preserve"> dos CRI</w:t>
      </w:r>
      <w:r w:rsidRPr="00076B9A">
        <w:rPr>
          <w:rFonts w:cs="Arial"/>
          <w:sz w:val="16"/>
          <w:szCs w:val="16"/>
        </w:rPr>
        <w:t>;</w:t>
      </w:r>
    </w:p>
    <w:p w14:paraId="227D4D80" w14:textId="77777777" w:rsidR="00381825" w:rsidRPr="00076B9A" w:rsidRDefault="00EB1AAF"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 xml:space="preserve">manter a sua contabilidade atualizada e efetuar os respectivos registros de acordo com os princípios contábeis geralmente aceitos no Brasil, </w:t>
      </w:r>
      <w:r w:rsidR="00380D9D" w:rsidRPr="00076B9A">
        <w:rPr>
          <w:rFonts w:eastAsia="Arial Unicode MS" w:cs="Arial"/>
          <w:w w:val="0"/>
          <w:sz w:val="16"/>
          <w:szCs w:val="16"/>
        </w:rPr>
        <w:t>com a Lei das Sociedades por Ações e com as regras da CVM,</w:t>
      </w:r>
      <w:r w:rsidR="00380D9D" w:rsidRPr="00076B9A">
        <w:rPr>
          <w:rFonts w:cs="Arial"/>
          <w:sz w:val="16"/>
          <w:szCs w:val="16"/>
        </w:rPr>
        <w:t xml:space="preserve"> </w:t>
      </w:r>
      <w:r w:rsidRPr="00076B9A">
        <w:rPr>
          <w:rFonts w:cs="Arial"/>
          <w:sz w:val="16"/>
          <w:szCs w:val="16"/>
        </w:rPr>
        <w:t xml:space="preserve">e </w:t>
      </w:r>
      <w:r w:rsidR="00923473" w:rsidRPr="00076B9A">
        <w:rPr>
          <w:rFonts w:cs="Arial"/>
          <w:sz w:val="16"/>
          <w:szCs w:val="16"/>
        </w:rPr>
        <w:t xml:space="preserve">enviar ou </w:t>
      </w:r>
      <w:r w:rsidRPr="00076B9A">
        <w:rPr>
          <w:rFonts w:cs="Arial"/>
          <w:sz w:val="16"/>
          <w:szCs w:val="16"/>
        </w:rPr>
        <w:t xml:space="preserve">permitir que representantes do </w:t>
      </w:r>
      <w:r w:rsidR="00F65AD6" w:rsidRPr="00076B9A">
        <w:rPr>
          <w:rFonts w:cs="Arial"/>
          <w:sz w:val="16"/>
          <w:szCs w:val="16"/>
        </w:rPr>
        <w:t xml:space="preserve">Debenturista e do </w:t>
      </w:r>
      <w:r w:rsidR="000267A1" w:rsidRPr="00076B9A">
        <w:rPr>
          <w:rFonts w:cs="Arial"/>
          <w:sz w:val="16"/>
          <w:szCs w:val="16"/>
        </w:rPr>
        <w:t>Agente Fiduciário dos CRI</w:t>
      </w:r>
      <w:r w:rsidRPr="00076B9A">
        <w:rPr>
          <w:rFonts w:cs="Arial"/>
          <w:sz w:val="16"/>
          <w:szCs w:val="16"/>
        </w:rPr>
        <w:t xml:space="preserve"> (ou de auditor independente por este contratado, a expensas da </w:t>
      </w:r>
      <w:r w:rsidR="00F75728" w:rsidRPr="00076B9A">
        <w:rPr>
          <w:rFonts w:cs="Arial"/>
          <w:sz w:val="16"/>
          <w:szCs w:val="16"/>
        </w:rPr>
        <w:t>Emissora</w:t>
      </w:r>
      <w:r w:rsidRPr="00076B9A">
        <w:rPr>
          <w:rFonts w:cs="Arial"/>
          <w:sz w:val="16"/>
          <w:szCs w:val="16"/>
        </w:rPr>
        <w:t>) tenha acesso</w:t>
      </w:r>
      <w:r w:rsidR="00923473" w:rsidRPr="00076B9A">
        <w:rPr>
          <w:rFonts w:cs="Arial"/>
          <w:sz w:val="16"/>
          <w:szCs w:val="16"/>
        </w:rPr>
        <w:t xml:space="preserve"> a,</w:t>
      </w:r>
      <w:r w:rsidRPr="00076B9A">
        <w:rPr>
          <w:rFonts w:cs="Arial"/>
          <w:sz w:val="16"/>
          <w:szCs w:val="16"/>
        </w:rPr>
        <w:t xml:space="preserve"> </w:t>
      </w:r>
      <w:r w:rsidR="001C528A" w:rsidRPr="00076B9A">
        <w:rPr>
          <w:rFonts w:cs="Arial"/>
          <w:sz w:val="16"/>
          <w:szCs w:val="16"/>
        </w:rPr>
        <w:t>mediante solicitação fundamentada</w:t>
      </w:r>
      <w:r w:rsidR="00923473" w:rsidRPr="00076B9A">
        <w:rPr>
          <w:rFonts w:cs="Arial"/>
          <w:sz w:val="16"/>
          <w:szCs w:val="16"/>
        </w:rPr>
        <w:t>,</w:t>
      </w:r>
      <w:r w:rsidRPr="00076B9A">
        <w:rPr>
          <w:rFonts w:cs="Arial"/>
          <w:sz w:val="16"/>
          <w:szCs w:val="16"/>
        </w:rPr>
        <w:t xml:space="preserve"> </w:t>
      </w:r>
      <w:r w:rsidRPr="00076B9A">
        <w:rPr>
          <w:rFonts w:cs="Arial"/>
          <w:b/>
          <w:bCs/>
          <w:sz w:val="16"/>
          <w:szCs w:val="16"/>
        </w:rPr>
        <w:t>(</w:t>
      </w:r>
      <w:r w:rsidR="009E4F80" w:rsidRPr="00076B9A">
        <w:rPr>
          <w:rFonts w:cs="Arial"/>
          <w:b/>
          <w:bCs/>
          <w:sz w:val="16"/>
          <w:szCs w:val="16"/>
        </w:rPr>
        <w:t>a</w:t>
      </w:r>
      <w:r w:rsidR="00210C0B" w:rsidRPr="00076B9A">
        <w:rPr>
          <w:rFonts w:cs="Arial"/>
          <w:b/>
          <w:bCs/>
          <w:sz w:val="16"/>
          <w:szCs w:val="16"/>
        </w:rPr>
        <w:t>)</w:t>
      </w:r>
      <w:r w:rsidR="00210C0B" w:rsidRPr="00076B9A">
        <w:rPr>
          <w:rFonts w:cs="Arial"/>
          <w:sz w:val="16"/>
          <w:szCs w:val="16"/>
        </w:rPr>
        <w:t> </w:t>
      </w:r>
      <w:r w:rsidRPr="00076B9A">
        <w:rPr>
          <w:rFonts w:cs="Arial"/>
          <w:sz w:val="16"/>
          <w:szCs w:val="16"/>
        </w:rPr>
        <w:t xml:space="preserve">todo e qualquer relatório do auditor independente entregue à </w:t>
      </w:r>
      <w:r w:rsidR="00F75728" w:rsidRPr="00076B9A">
        <w:rPr>
          <w:rFonts w:cs="Arial"/>
          <w:sz w:val="16"/>
          <w:szCs w:val="16"/>
        </w:rPr>
        <w:t>Emissora</w:t>
      </w:r>
      <w:r w:rsidRPr="00076B9A">
        <w:rPr>
          <w:rFonts w:cs="Arial"/>
          <w:sz w:val="16"/>
          <w:szCs w:val="16"/>
        </w:rPr>
        <w:t xml:space="preserve"> referente às suas demonstrações financeiras; e </w:t>
      </w:r>
      <w:r w:rsidRPr="00076B9A">
        <w:rPr>
          <w:rFonts w:cs="Arial"/>
          <w:b/>
          <w:bCs/>
          <w:sz w:val="16"/>
          <w:szCs w:val="16"/>
        </w:rPr>
        <w:t>(</w:t>
      </w:r>
      <w:r w:rsidR="009E4F80" w:rsidRPr="00076B9A">
        <w:rPr>
          <w:rFonts w:cs="Arial"/>
          <w:b/>
          <w:bCs/>
          <w:sz w:val="16"/>
          <w:szCs w:val="16"/>
        </w:rPr>
        <w:t>b</w:t>
      </w:r>
      <w:r w:rsidR="00210C0B" w:rsidRPr="00076B9A">
        <w:rPr>
          <w:rFonts w:cs="Arial"/>
          <w:b/>
          <w:bCs/>
          <w:sz w:val="16"/>
          <w:szCs w:val="16"/>
        </w:rPr>
        <w:t>)</w:t>
      </w:r>
      <w:r w:rsidR="00210C0B" w:rsidRPr="00076B9A">
        <w:rPr>
          <w:rFonts w:cs="Arial"/>
          <w:sz w:val="16"/>
          <w:szCs w:val="16"/>
        </w:rPr>
        <w:t> </w:t>
      </w:r>
      <w:r w:rsidRPr="00076B9A">
        <w:rPr>
          <w:rFonts w:cs="Arial"/>
          <w:sz w:val="16"/>
          <w:szCs w:val="16"/>
        </w:rPr>
        <w:t xml:space="preserve">livros e aos demais registros contábeis da </w:t>
      </w:r>
      <w:r w:rsidR="00F75728" w:rsidRPr="00076B9A">
        <w:rPr>
          <w:rFonts w:cs="Arial"/>
          <w:sz w:val="16"/>
          <w:szCs w:val="16"/>
        </w:rPr>
        <w:t>Emissora</w:t>
      </w:r>
      <w:r w:rsidRPr="00076B9A">
        <w:rPr>
          <w:rFonts w:cs="Arial"/>
          <w:sz w:val="16"/>
          <w:szCs w:val="16"/>
        </w:rPr>
        <w:t xml:space="preserve">, quando deliberado pela Assembleia Geral de Debenturista, </w:t>
      </w:r>
      <w:r w:rsidR="00923473" w:rsidRPr="00076B9A">
        <w:rPr>
          <w:rFonts w:cs="Arial"/>
          <w:sz w:val="16"/>
          <w:szCs w:val="16"/>
        </w:rPr>
        <w:t xml:space="preserve">em qualquer hipótese, </w:t>
      </w:r>
      <w:r w:rsidRPr="00076B9A">
        <w:rPr>
          <w:rFonts w:cs="Arial"/>
          <w:sz w:val="16"/>
          <w:szCs w:val="16"/>
        </w:rPr>
        <w:t>desde que estes tenham se tornado públicos;</w:t>
      </w:r>
    </w:p>
    <w:p w14:paraId="3C12E83D" w14:textId="269BF5A2" w:rsidR="00DD719D" w:rsidRPr="00076B9A" w:rsidRDefault="00DD719D"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 xml:space="preserve">não praticar qualquer ato em desacordo com o estatuto social, o que inclui, mas não se limita a realizar operações fora de seu objeto social, conforme descrito na Cláusula </w:t>
      </w:r>
      <w:r w:rsidRPr="00076B9A">
        <w:rPr>
          <w:rFonts w:cs="Arial"/>
          <w:sz w:val="16"/>
          <w:szCs w:val="16"/>
        </w:rPr>
        <w:fldChar w:fldCharType="begin"/>
      </w:r>
      <w:r w:rsidRPr="00076B9A">
        <w:rPr>
          <w:rFonts w:cs="Arial"/>
          <w:sz w:val="16"/>
          <w:szCs w:val="16"/>
        </w:rPr>
        <w:instrText xml:space="preserve"> REF _Ref86430069 \r \h </w:instrText>
      </w:r>
      <w:r w:rsidR="00311D9E" w:rsidRPr="00076B9A">
        <w:rPr>
          <w:rFonts w:cs="Arial"/>
          <w:sz w:val="16"/>
          <w:szCs w:val="16"/>
        </w:rPr>
        <w:instrText xml:space="preserve"> \* MERGEFORMAT </w:instrText>
      </w:r>
      <w:r w:rsidRPr="00076B9A">
        <w:rPr>
          <w:rFonts w:cs="Arial"/>
          <w:sz w:val="16"/>
          <w:szCs w:val="16"/>
        </w:rPr>
      </w:r>
      <w:r w:rsidRPr="00076B9A">
        <w:rPr>
          <w:rFonts w:cs="Arial"/>
          <w:sz w:val="16"/>
          <w:szCs w:val="16"/>
        </w:rPr>
        <w:fldChar w:fldCharType="separate"/>
      </w:r>
      <w:r w:rsidR="00EB0246">
        <w:rPr>
          <w:rFonts w:cs="Arial"/>
          <w:sz w:val="16"/>
          <w:szCs w:val="16"/>
        </w:rPr>
        <w:t>4</w:t>
      </w:r>
      <w:r w:rsidRPr="00076B9A">
        <w:rPr>
          <w:rFonts w:cs="Arial"/>
          <w:sz w:val="16"/>
          <w:szCs w:val="16"/>
        </w:rPr>
        <w:fldChar w:fldCharType="end"/>
      </w:r>
      <w:r w:rsidRPr="00076B9A">
        <w:rPr>
          <w:rFonts w:cs="Arial"/>
          <w:sz w:val="16"/>
          <w:szCs w:val="16"/>
        </w:rPr>
        <w:t xml:space="preserve"> acima, em especial os que possam, direta</w:t>
      </w:r>
      <w:r w:rsidR="00C23C3F">
        <w:rPr>
          <w:rFonts w:cs="Arial"/>
          <w:sz w:val="16"/>
          <w:szCs w:val="16"/>
        </w:rPr>
        <w:t>mente</w:t>
      </w:r>
      <w:r w:rsidRPr="00076B9A">
        <w:rPr>
          <w:rFonts w:cs="Arial"/>
          <w:sz w:val="16"/>
          <w:szCs w:val="16"/>
        </w:rPr>
        <w:t>, comprometer o pontual e integral cumprimento das obrigações assumidas perante o</w:t>
      </w:r>
      <w:r w:rsidR="0062456E" w:rsidRPr="00076B9A">
        <w:rPr>
          <w:rFonts w:cs="Arial"/>
          <w:sz w:val="16"/>
          <w:szCs w:val="16"/>
        </w:rPr>
        <w:t xml:space="preserve"> </w:t>
      </w:r>
      <w:r w:rsidRPr="00076B9A">
        <w:rPr>
          <w:rFonts w:cs="Arial"/>
          <w:sz w:val="16"/>
          <w:szCs w:val="16"/>
        </w:rPr>
        <w:t>Debenturista, nos termos desta Escritura de Emissão de Debêntures</w:t>
      </w:r>
      <w:r w:rsidR="00DF4086">
        <w:rPr>
          <w:rFonts w:cs="Arial"/>
          <w:sz w:val="16"/>
          <w:szCs w:val="16"/>
        </w:rPr>
        <w:t>;</w:t>
      </w:r>
    </w:p>
    <w:p w14:paraId="3C64439A" w14:textId="77777777" w:rsidR="00CC5823" w:rsidRPr="00076B9A" w:rsidRDefault="00CC5823"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obter e manter em pleno vigor, todas as autorizações e aprovações necessárias para permitir o cumprimento, pela Emissora, das obrigações previstas nesta Escritura de Emissão de Debêntures, ou para assegurar a legalidade, validade e exequibilidade dessas obrigações</w:t>
      </w:r>
      <w:r w:rsidR="00BB1539">
        <w:rPr>
          <w:rFonts w:cs="Arial"/>
          <w:sz w:val="16"/>
          <w:szCs w:val="16"/>
        </w:rPr>
        <w:t xml:space="preserve">, </w:t>
      </w:r>
      <w:r w:rsidR="00551ECB">
        <w:rPr>
          <w:rFonts w:cs="Arial"/>
          <w:sz w:val="16"/>
          <w:szCs w:val="16"/>
        </w:rPr>
        <w:t xml:space="preserve">exceto em relação as autorizações e aprovações </w:t>
      </w:r>
      <w:r w:rsidR="00BB1539" w:rsidRPr="00076B9A">
        <w:rPr>
          <w:rFonts w:eastAsia="Arial Unicode MS" w:cs="Arial"/>
          <w:w w:val="0"/>
          <w:sz w:val="16"/>
          <w:szCs w:val="16"/>
        </w:rPr>
        <w:t>cujo descumprimento não resulte em um Efeito Adverso Relevante</w:t>
      </w:r>
      <w:r w:rsidR="00DF4086">
        <w:rPr>
          <w:rFonts w:eastAsia="Arial Unicode MS" w:cs="Arial"/>
          <w:w w:val="0"/>
          <w:sz w:val="16"/>
          <w:szCs w:val="16"/>
        </w:rPr>
        <w:t>;</w:t>
      </w:r>
    </w:p>
    <w:p w14:paraId="6D8243CF" w14:textId="77777777" w:rsidR="00DD719D" w:rsidRPr="00076B9A" w:rsidRDefault="00DD719D"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cumprir todas as normas e regulamentos relacionados à Emissão e à Oferta, incluindo, mas não se limitando às normas e regulamentos da CVM e da B3, inclusive mediante envio de documentos, prestando, ainda, as informações que lhe forem solicitadas;</w:t>
      </w:r>
    </w:p>
    <w:p w14:paraId="39704660" w14:textId="77777777" w:rsidR="00DD719D" w:rsidRPr="00076B9A" w:rsidRDefault="00DD719D"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lastRenderedPageBreak/>
        <w:t>cumprir as leis, regulamentos, normas administrativas e determinações dos órgãos governamentais, autarquias ou tribunais, aplicáveis à condução de seus negócios,</w:t>
      </w:r>
      <w:r w:rsidR="00080BD1" w:rsidRPr="00076B9A">
        <w:rPr>
          <w:rFonts w:cs="Arial"/>
          <w:sz w:val="16"/>
          <w:szCs w:val="16"/>
        </w:rPr>
        <w:t xml:space="preserve"> incluindo a Resolução CVM 60, </w:t>
      </w:r>
      <w:r w:rsidRPr="00076B9A">
        <w:rPr>
          <w:rFonts w:cs="Arial"/>
          <w:sz w:val="16"/>
          <w:szCs w:val="16"/>
        </w:rPr>
        <w:t>exceto por aquelas (i) discutidas nas esferas administrativa e/ou judicial e que, em razão de tal discussão, tenham sua aplicabilidade comprovadamente suspensa; ou (</w:t>
      </w:r>
      <w:proofErr w:type="spellStart"/>
      <w:r w:rsidRPr="00076B9A">
        <w:rPr>
          <w:rFonts w:cs="Arial"/>
          <w:sz w:val="16"/>
          <w:szCs w:val="16"/>
        </w:rPr>
        <w:t>ii</w:t>
      </w:r>
      <w:proofErr w:type="spellEnd"/>
      <w:r w:rsidRPr="00076B9A">
        <w:rPr>
          <w:rFonts w:cs="Arial"/>
          <w:sz w:val="16"/>
          <w:szCs w:val="16"/>
        </w:rPr>
        <w:t>) cujo descumprimento não resulte em um Efeito Adverso Relevante;</w:t>
      </w:r>
    </w:p>
    <w:p w14:paraId="23489330" w14:textId="77777777" w:rsidR="00DD719D" w:rsidRPr="00076B9A" w:rsidRDefault="00DD719D"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cumprir</w:t>
      </w:r>
      <w:r w:rsidR="00C442E8" w:rsidRPr="00076B9A">
        <w:rPr>
          <w:rFonts w:cs="Arial"/>
          <w:sz w:val="16"/>
          <w:szCs w:val="16"/>
        </w:rPr>
        <w:t>,</w:t>
      </w:r>
      <w:r w:rsidR="00681E58" w:rsidRPr="00076B9A">
        <w:rPr>
          <w:rFonts w:cs="Arial"/>
          <w:sz w:val="16"/>
          <w:szCs w:val="16"/>
        </w:rPr>
        <w:t xml:space="preserve"> e fazer com que as suas</w:t>
      </w:r>
      <w:r w:rsidRPr="00076B9A">
        <w:rPr>
          <w:rFonts w:cs="Arial"/>
          <w:sz w:val="16"/>
          <w:szCs w:val="16"/>
        </w:rPr>
        <w:t xml:space="preserve"> </w:t>
      </w:r>
      <w:r w:rsidR="00C442E8" w:rsidRPr="00076B9A">
        <w:rPr>
          <w:rFonts w:cs="Arial"/>
          <w:sz w:val="16"/>
          <w:szCs w:val="16"/>
        </w:rPr>
        <w:t>C</w:t>
      </w:r>
      <w:r w:rsidR="00681E58" w:rsidRPr="00076B9A">
        <w:rPr>
          <w:rFonts w:cs="Arial"/>
          <w:sz w:val="16"/>
          <w:szCs w:val="16"/>
        </w:rPr>
        <w:t>ontroladas cumpram</w:t>
      </w:r>
      <w:r w:rsidR="00C442E8" w:rsidRPr="00076B9A">
        <w:rPr>
          <w:rFonts w:cs="Arial"/>
          <w:sz w:val="16"/>
          <w:szCs w:val="16"/>
        </w:rPr>
        <w:t>,</w:t>
      </w:r>
      <w:r w:rsidR="00681E58" w:rsidRPr="00076B9A">
        <w:rPr>
          <w:rFonts w:cs="Arial"/>
          <w:sz w:val="16"/>
          <w:szCs w:val="16"/>
        </w:rPr>
        <w:t xml:space="preserve"> </w:t>
      </w:r>
      <w:r w:rsidRPr="00076B9A">
        <w:rPr>
          <w:rFonts w:cs="Arial"/>
          <w:sz w:val="16"/>
          <w:szCs w:val="16"/>
        </w:rPr>
        <w:t>a legislação pertinente à Política Nacional do Meio Ambiente e Resoluções do CONAMA – Conselho Nacional do Meio Ambiente, bem como legislação e regulamentação ambiental necessárias à operação das atividades da Emissora, procedendo todas as diligências exigidas por lei para suas atividades econômicas, preservando o meio ambiente e atendendo às determinações dos Órgãos Municipais, Estaduais e Federais que, subsidiariamente, venham a legislar ou regulamentar as normas ambientais, bem como adotando as medidas e ações preventivas ou reparatórias, destinadas a evitar e corrigir eventuais danos ao meio ambiente e a seus trabalhadores decorrentes das atividades descritas em seu objeto social, exceto aquelas (i) discutidas pela Emissora, conforme o caso, nas esferas administrativa e/ou judicial e que, em razão de tal discussão, tenham sua aplicabilidade comprovadamente suspensa; ou (</w:t>
      </w:r>
      <w:proofErr w:type="spellStart"/>
      <w:r w:rsidRPr="00076B9A">
        <w:rPr>
          <w:rFonts w:cs="Arial"/>
          <w:sz w:val="16"/>
          <w:szCs w:val="16"/>
        </w:rPr>
        <w:t>ii</w:t>
      </w:r>
      <w:proofErr w:type="spellEnd"/>
      <w:r w:rsidRPr="00076B9A">
        <w:rPr>
          <w:rFonts w:cs="Arial"/>
          <w:sz w:val="16"/>
          <w:szCs w:val="16"/>
        </w:rPr>
        <w:t>) cujo descumprimento não resulte em um Efeito Adverso Relevante;</w:t>
      </w:r>
    </w:p>
    <w:p w14:paraId="324368C3" w14:textId="77777777" w:rsidR="00DD719D" w:rsidRPr="00076B9A" w:rsidRDefault="00DD719D"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cumprir</w:t>
      </w:r>
      <w:r w:rsidR="00C442E8" w:rsidRPr="00076B9A">
        <w:rPr>
          <w:rFonts w:cs="Arial"/>
          <w:sz w:val="16"/>
          <w:szCs w:val="16"/>
        </w:rPr>
        <w:t>,</w:t>
      </w:r>
      <w:r w:rsidRPr="00076B9A">
        <w:rPr>
          <w:rFonts w:cs="Arial"/>
          <w:sz w:val="16"/>
          <w:szCs w:val="16"/>
        </w:rPr>
        <w:t xml:space="preserve"> </w:t>
      </w:r>
      <w:r w:rsidR="00B20786" w:rsidRPr="00076B9A">
        <w:rPr>
          <w:rFonts w:cs="Arial"/>
          <w:sz w:val="16"/>
          <w:szCs w:val="16"/>
        </w:rPr>
        <w:t xml:space="preserve">e fazer com que as suas </w:t>
      </w:r>
      <w:r w:rsidR="00C442E8" w:rsidRPr="00076B9A">
        <w:rPr>
          <w:rFonts w:cs="Arial"/>
          <w:sz w:val="16"/>
          <w:szCs w:val="16"/>
        </w:rPr>
        <w:t>C</w:t>
      </w:r>
      <w:r w:rsidR="00B20786" w:rsidRPr="00076B9A">
        <w:rPr>
          <w:rFonts w:cs="Arial"/>
          <w:sz w:val="16"/>
          <w:szCs w:val="16"/>
        </w:rPr>
        <w:t>ontroladas cumpram</w:t>
      </w:r>
      <w:r w:rsidR="00C442E8" w:rsidRPr="00076B9A">
        <w:rPr>
          <w:rFonts w:cs="Arial"/>
          <w:sz w:val="16"/>
          <w:szCs w:val="16"/>
        </w:rPr>
        <w:t>,</w:t>
      </w:r>
      <w:r w:rsidR="00B20786" w:rsidRPr="00076B9A">
        <w:rPr>
          <w:rFonts w:cs="Arial"/>
          <w:sz w:val="16"/>
          <w:szCs w:val="16"/>
        </w:rPr>
        <w:t xml:space="preserve"> </w:t>
      </w:r>
      <w:r w:rsidRPr="00076B9A">
        <w:rPr>
          <w:rFonts w:cs="Arial"/>
          <w:sz w:val="16"/>
          <w:szCs w:val="16"/>
        </w:rPr>
        <w:t>a legislação relativa a não utilização de mão de obra infantil e/ou em condições análogas às de escravo;</w:t>
      </w:r>
    </w:p>
    <w:p w14:paraId="5F16CFE3" w14:textId="38BB605B" w:rsidR="00DD719D" w:rsidRPr="00076B9A" w:rsidRDefault="00DD719D"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 xml:space="preserve">cumprir a destinação dos recursos captados por meio da Emissão, nos termos da Cláusula </w:t>
      </w:r>
      <w:r w:rsidRPr="00076B9A">
        <w:rPr>
          <w:rFonts w:cs="Arial"/>
          <w:sz w:val="16"/>
          <w:szCs w:val="16"/>
        </w:rPr>
        <w:fldChar w:fldCharType="begin"/>
      </w:r>
      <w:r w:rsidRPr="00076B9A">
        <w:rPr>
          <w:rFonts w:cs="Arial"/>
          <w:sz w:val="16"/>
          <w:szCs w:val="16"/>
        </w:rPr>
        <w:instrText xml:space="preserve"> REF _Ref86430045 \r \h </w:instrText>
      </w:r>
      <w:r w:rsidR="00311D9E" w:rsidRPr="00076B9A">
        <w:rPr>
          <w:rFonts w:cs="Arial"/>
          <w:sz w:val="16"/>
          <w:szCs w:val="16"/>
        </w:rPr>
        <w:instrText xml:space="preserve"> \* MERGEFORMAT </w:instrText>
      </w:r>
      <w:r w:rsidRPr="00076B9A">
        <w:rPr>
          <w:rFonts w:cs="Arial"/>
          <w:sz w:val="16"/>
          <w:szCs w:val="16"/>
        </w:rPr>
      </w:r>
      <w:r w:rsidRPr="00076B9A">
        <w:rPr>
          <w:rFonts w:cs="Arial"/>
          <w:sz w:val="16"/>
          <w:szCs w:val="16"/>
        </w:rPr>
        <w:fldChar w:fldCharType="separate"/>
      </w:r>
      <w:r w:rsidR="00EB0246">
        <w:rPr>
          <w:rFonts w:cs="Arial"/>
          <w:sz w:val="16"/>
          <w:szCs w:val="16"/>
        </w:rPr>
        <w:t>6</w:t>
      </w:r>
      <w:r w:rsidRPr="00076B9A">
        <w:rPr>
          <w:rFonts w:cs="Arial"/>
          <w:sz w:val="16"/>
          <w:szCs w:val="16"/>
        </w:rPr>
        <w:fldChar w:fldCharType="end"/>
      </w:r>
      <w:r w:rsidRPr="00076B9A">
        <w:rPr>
          <w:rFonts w:cs="Arial"/>
          <w:sz w:val="16"/>
          <w:szCs w:val="16"/>
        </w:rPr>
        <w:t xml:space="preserve"> acima;</w:t>
      </w:r>
    </w:p>
    <w:p w14:paraId="09322982" w14:textId="77777777" w:rsidR="007951F2" w:rsidRPr="00076B9A" w:rsidRDefault="007951F2"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cumprir e fazer com que suas Controladas e coligadas (conforme definição de coligada prevista no artigo 243 da Lei das Sociedades por Ações) (</w:t>
      </w:r>
      <w:r w:rsidR="000C68AF" w:rsidRPr="00076B9A">
        <w:rPr>
          <w:rFonts w:cs="Arial"/>
          <w:sz w:val="16"/>
          <w:szCs w:val="16"/>
        </w:rPr>
        <w:t>“</w:t>
      </w:r>
      <w:r w:rsidRPr="004D3106">
        <w:rPr>
          <w:rFonts w:cs="Arial"/>
          <w:bCs/>
          <w:sz w:val="16"/>
          <w:szCs w:val="16"/>
          <w:u w:val="single"/>
        </w:rPr>
        <w:t>Coligadas</w:t>
      </w:r>
      <w:r w:rsidR="000C68AF" w:rsidRPr="00076B9A">
        <w:rPr>
          <w:rFonts w:cs="Arial"/>
          <w:sz w:val="16"/>
          <w:szCs w:val="16"/>
        </w:rPr>
        <w:t>”</w:t>
      </w:r>
      <w:r w:rsidRPr="00076B9A">
        <w:rPr>
          <w:rFonts w:cs="Arial"/>
          <w:sz w:val="16"/>
          <w:szCs w:val="16"/>
        </w:rPr>
        <w:t>), seus conselheiros, diretores e empregados, no estrito exercício das respectivas funções, cumpram, as Leis Anticorrupção, para tanto (i) mantendo políticas e procedimentos internos que asseguram integral cumprimento de tais normas; (</w:t>
      </w:r>
      <w:proofErr w:type="spellStart"/>
      <w:r w:rsidRPr="00076B9A">
        <w:rPr>
          <w:rFonts w:cs="Arial"/>
          <w:sz w:val="16"/>
          <w:szCs w:val="16"/>
        </w:rPr>
        <w:t>ii</w:t>
      </w:r>
      <w:proofErr w:type="spellEnd"/>
      <w:r w:rsidRPr="00076B9A">
        <w:rPr>
          <w:rFonts w:cs="Arial"/>
          <w:sz w:val="16"/>
          <w:szCs w:val="16"/>
        </w:rPr>
        <w:t>) dando pleno conhecimento de tais normas a todos os profissionais com quem venham a se relacionar, previamente ao início de sua atuação no âmbito da Emissão; (</w:t>
      </w:r>
      <w:proofErr w:type="spellStart"/>
      <w:r w:rsidRPr="00076B9A">
        <w:rPr>
          <w:rFonts w:cs="Arial"/>
          <w:sz w:val="16"/>
          <w:szCs w:val="16"/>
        </w:rPr>
        <w:t>iii</w:t>
      </w:r>
      <w:proofErr w:type="spellEnd"/>
      <w:r w:rsidRPr="00076B9A">
        <w:rPr>
          <w:rFonts w:cs="Arial"/>
          <w:sz w:val="16"/>
          <w:szCs w:val="16"/>
        </w:rPr>
        <w:t>) se abstendo de praticar atos de corrupção e de agir de forma lesiva à administração pública, nacional e estrangeira, no seu interesse ou para seu benefício, exclusivo ou não; e (</w:t>
      </w:r>
      <w:proofErr w:type="spellStart"/>
      <w:r w:rsidRPr="00076B9A">
        <w:rPr>
          <w:rFonts w:cs="Arial"/>
          <w:sz w:val="16"/>
          <w:szCs w:val="16"/>
        </w:rPr>
        <w:t>iv</w:t>
      </w:r>
      <w:proofErr w:type="spellEnd"/>
      <w:r w:rsidRPr="00076B9A">
        <w:rPr>
          <w:rFonts w:cs="Arial"/>
          <w:sz w:val="16"/>
          <w:szCs w:val="16"/>
        </w:rPr>
        <w:t xml:space="preserve">) comunicando imediatamente </w:t>
      </w:r>
      <w:r w:rsidR="00B628F7" w:rsidRPr="00076B9A">
        <w:rPr>
          <w:rFonts w:cs="Arial"/>
          <w:sz w:val="16"/>
          <w:szCs w:val="16"/>
        </w:rPr>
        <w:t xml:space="preserve">à </w:t>
      </w:r>
      <w:r w:rsidR="00127B5A" w:rsidRPr="00076B9A">
        <w:rPr>
          <w:rFonts w:cs="Arial"/>
          <w:sz w:val="16"/>
          <w:szCs w:val="16"/>
        </w:rPr>
        <w:t xml:space="preserve">Debenturista, </w:t>
      </w:r>
      <w:r w:rsidR="00B628F7" w:rsidRPr="00076B9A">
        <w:rPr>
          <w:rFonts w:cs="Arial"/>
          <w:sz w:val="16"/>
          <w:szCs w:val="16"/>
        </w:rPr>
        <w:t>com cópia a</w:t>
      </w:r>
      <w:r w:rsidR="00127B5A" w:rsidRPr="00076B9A">
        <w:rPr>
          <w:rFonts w:cs="Arial"/>
          <w:sz w:val="16"/>
          <w:szCs w:val="16"/>
        </w:rPr>
        <w:t>o Agente Fiduciário dos CRI</w:t>
      </w:r>
      <w:r w:rsidRPr="00076B9A">
        <w:rPr>
          <w:rFonts w:cs="Arial"/>
          <w:sz w:val="16"/>
          <w:szCs w:val="16"/>
        </w:rPr>
        <w:t>, caso tenham conhecimento de qualquer ato ou fato que viole aludidas normas;</w:t>
      </w:r>
    </w:p>
    <w:p w14:paraId="646F253C" w14:textId="77777777" w:rsidR="007951F2" w:rsidRPr="00076B9A" w:rsidRDefault="007951F2"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assegurar que os recursos líquidos obtidos com a Emissão e a Oferta não sejam empregados pela Emissora, seus diretores e membros do conselho de administração, no estrito exercício das respectivas funções de administradores da Emissora (i) para o pagamento de contribuições, presentes ou atividades de entretenimento ilegais ou qualquer outra despesa ilegal relativa a atividade política; (</w:t>
      </w:r>
      <w:proofErr w:type="spellStart"/>
      <w:r w:rsidRPr="00076B9A">
        <w:rPr>
          <w:rFonts w:cs="Arial"/>
          <w:sz w:val="16"/>
          <w:szCs w:val="16"/>
        </w:rPr>
        <w:t>ii</w:t>
      </w:r>
      <w:proofErr w:type="spellEnd"/>
      <w:r w:rsidRPr="00076B9A">
        <w:rPr>
          <w:rFonts w:cs="Arial"/>
          <w:sz w:val="16"/>
          <w:szCs w:val="16"/>
        </w:rPr>
        <w:t>) para o pagamento ilegal, direto ou indireto, a empregados ou funcionários públicos, partidos políticos, políticos ou candidatos políticos (incluindo seus familiares), nacionais ou estrangeiros; (</w:t>
      </w:r>
      <w:proofErr w:type="spellStart"/>
      <w:r w:rsidRPr="00076B9A">
        <w:rPr>
          <w:rFonts w:cs="Arial"/>
          <w:sz w:val="16"/>
          <w:szCs w:val="16"/>
        </w:rPr>
        <w:t>iii</w:t>
      </w:r>
      <w:proofErr w:type="spellEnd"/>
      <w:r w:rsidRPr="00076B9A">
        <w:rPr>
          <w:rFonts w:cs="Arial"/>
          <w:sz w:val="16"/>
          <w:szCs w:val="16"/>
        </w:rPr>
        <w:t xml:space="preserve">) em ação destinada a facilitar uma oferta, pagamento ou promessa ilegal de pagar, bem como ter aprovado ou aprovar o pagamento, a doação de dinheiro, propriedade, presente ou qualquer outro bem de valor, direta ou indiretamente, para qualquer </w:t>
      </w:r>
      <w:r w:rsidR="000C68AF" w:rsidRPr="00076B9A">
        <w:rPr>
          <w:rFonts w:cs="Arial"/>
          <w:sz w:val="16"/>
          <w:szCs w:val="16"/>
        </w:rPr>
        <w:t>“</w:t>
      </w:r>
      <w:r w:rsidRPr="00076B9A">
        <w:rPr>
          <w:rFonts w:cs="Arial"/>
          <w:sz w:val="16"/>
          <w:szCs w:val="16"/>
        </w:rPr>
        <w:t>oficial do governo</w:t>
      </w:r>
      <w:r w:rsidR="000C68AF" w:rsidRPr="00076B9A">
        <w:rPr>
          <w:rFonts w:cs="Arial"/>
          <w:sz w:val="16"/>
          <w:szCs w:val="16"/>
        </w:rPr>
        <w:t>”</w:t>
      </w:r>
      <w:r w:rsidRPr="00076B9A">
        <w:rPr>
          <w:rFonts w:cs="Arial"/>
          <w:sz w:val="16"/>
          <w:szCs w:val="16"/>
        </w:rPr>
        <w:t xml:space="preserve">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w:t>
      </w:r>
      <w:r w:rsidR="004D3106">
        <w:rPr>
          <w:rFonts w:cs="Arial"/>
          <w:sz w:val="16"/>
          <w:szCs w:val="16"/>
        </w:rPr>
        <w:t>violação da lei aplicável; (</w:t>
      </w:r>
      <w:proofErr w:type="spellStart"/>
      <w:r w:rsidR="004D3106">
        <w:rPr>
          <w:rFonts w:cs="Arial"/>
          <w:sz w:val="16"/>
          <w:szCs w:val="16"/>
        </w:rPr>
        <w:t>iv</w:t>
      </w:r>
      <w:proofErr w:type="spellEnd"/>
      <w:r w:rsidR="004D3106">
        <w:rPr>
          <w:rFonts w:cs="Arial"/>
          <w:sz w:val="16"/>
          <w:szCs w:val="16"/>
        </w:rPr>
        <w:t>) </w:t>
      </w:r>
      <w:r w:rsidRPr="00076B9A">
        <w:rPr>
          <w:rFonts w:cs="Arial"/>
          <w:sz w:val="16"/>
          <w:szCs w:val="16"/>
        </w:rPr>
        <w:t>em quaisquer atos para obter ou manter qualquer negócio, transação ou vantagem comercial indevida; (v) em qualquer pagamento ou tomar qualquer ação que viole qualquer Lei Anticorrupção; ou (vi) em um ato de corrupção, pagamento de propina ou qualquer outro valor ilegal, bem como influenciado o pagamento de qualquer valor indevido;</w:t>
      </w:r>
    </w:p>
    <w:p w14:paraId="16F453CE" w14:textId="77777777" w:rsidR="007951F2" w:rsidRPr="00076B9A" w:rsidRDefault="007951F2"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implantar e, uma vez implantada, executar e observar políticas e procedimentos destinados a assegurar a observância por seus respectivos conselheiros, diretores e empregados, no estrito exercício das respectivas funções, das Leis Anticorrupção aplicáveis;</w:t>
      </w:r>
      <w:r w:rsidR="00127B5A" w:rsidRPr="00076B9A">
        <w:rPr>
          <w:rFonts w:cs="Arial"/>
          <w:sz w:val="16"/>
          <w:szCs w:val="16"/>
        </w:rPr>
        <w:t xml:space="preserve"> e</w:t>
      </w:r>
    </w:p>
    <w:p w14:paraId="363FB39E" w14:textId="77777777" w:rsidR="007951F2" w:rsidRPr="00076B9A" w:rsidRDefault="007951F2"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 xml:space="preserve">informar, por escrito ao </w:t>
      </w:r>
      <w:r w:rsidR="00127B5A" w:rsidRPr="00076B9A">
        <w:rPr>
          <w:rFonts w:cs="Arial"/>
          <w:sz w:val="16"/>
          <w:szCs w:val="16"/>
        </w:rPr>
        <w:t xml:space="preserve">Debenturista, </w:t>
      </w:r>
      <w:r w:rsidR="00B628F7" w:rsidRPr="00076B9A">
        <w:rPr>
          <w:rFonts w:cs="Arial"/>
          <w:sz w:val="16"/>
          <w:szCs w:val="16"/>
        </w:rPr>
        <w:t>com cópia a</w:t>
      </w:r>
      <w:r w:rsidR="00127B5A" w:rsidRPr="00076B9A">
        <w:rPr>
          <w:rFonts w:cs="Arial"/>
          <w:sz w:val="16"/>
          <w:szCs w:val="16"/>
        </w:rPr>
        <w:t>o Agente Fiduciário dos CRI</w:t>
      </w:r>
      <w:r w:rsidRPr="00076B9A">
        <w:rPr>
          <w:rFonts w:cs="Arial"/>
          <w:sz w:val="16"/>
          <w:szCs w:val="16"/>
        </w:rPr>
        <w:t>, em até 5</w:t>
      </w:r>
      <w:r w:rsidR="00A12B7E">
        <w:rPr>
          <w:rFonts w:cs="Arial"/>
          <w:sz w:val="16"/>
          <w:szCs w:val="16"/>
        </w:rPr>
        <w:t xml:space="preserve"> </w:t>
      </w:r>
      <w:r w:rsidRPr="00076B9A">
        <w:rPr>
          <w:rFonts w:cs="Arial"/>
          <w:sz w:val="16"/>
          <w:szCs w:val="16"/>
        </w:rPr>
        <w:t>(cinco) Dias Úteis contados da ciência, pela Emissora, sobre a violação das Leis Anticorrupção pela Emissora e por seus administradores e empregados, exceto quando o dever de sigilo e confidencialidade estiver prescrito em leis e regulamentação aplicáveis</w:t>
      </w:r>
      <w:r w:rsidR="00127B5A" w:rsidRPr="00076B9A">
        <w:rPr>
          <w:rFonts w:cs="Arial"/>
          <w:sz w:val="16"/>
          <w:szCs w:val="16"/>
        </w:rPr>
        <w:t>.</w:t>
      </w:r>
    </w:p>
    <w:p w14:paraId="44DA8D90" w14:textId="77777777" w:rsidR="00381825" w:rsidRPr="00076B9A" w:rsidRDefault="009B768D" w:rsidP="00957D0A">
      <w:pPr>
        <w:pStyle w:val="Level1"/>
        <w:keepNext w:val="0"/>
        <w:widowControl w:val="0"/>
        <w:spacing w:before="140" w:after="0"/>
        <w:rPr>
          <w:rFonts w:cs="Arial"/>
          <w:sz w:val="16"/>
          <w:szCs w:val="16"/>
        </w:rPr>
      </w:pPr>
      <w:bookmarkStart w:id="265" w:name="_Ref86342070"/>
      <w:bookmarkStart w:id="266" w:name="_Ref86342130"/>
      <w:bookmarkStart w:id="267" w:name="_Ref86342252"/>
      <w:bookmarkStart w:id="268" w:name="_Ref103689915"/>
      <w:bookmarkStart w:id="269" w:name="_Toc107507832"/>
      <w:r w:rsidRPr="00076B9A">
        <w:rPr>
          <w:rFonts w:cs="Arial"/>
          <w:sz w:val="16"/>
          <w:szCs w:val="16"/>
        </w:rPr>
        <w:t>ASSEMBLEIA GERAL DE DEBENTURISTA</w:t>
      </w:r>
      <w:bookmarkEnd w:id="265"/>
      <w:bookmarkEnd w:id="266"/>
      <w:bookmarkEnd w:id="267"/>
      <w:bookmarkEnd w:id="268"/>
      <w:bookmarkEnd w:id="269"/>
    </w:p>
    <w:p w14:paraId="0F75AD00" w14:textId="77777777" w:rsidR="00381825" w:rsidRPr="00076B9A" w:rsidRDefault="001820E7" w:rsidP="00957D0A">
      <w:pPr>
        <w:pStyle w:val="Level2"/>
        <w:widowControl w:val="0"/>
        <w:spacing w:before="140" w:after="0"/>
        <w:rPr>
          <w:sz w:val="16"/>
          <w:szCs w:val="16"/>
        </w:rPr>
      </w:pPr>
      <w:r w:rsidRPr="00076B9A">
        <w:rPr>
          <w:sz w:val="16"/>
          <w:szCs w:val="16"/>
        </w:rPr>
        <w:t xml:space="preserve">O Debenturista </w:t>
      </w:r>
      <w:r w:rsidR="00D14E89" w:rsidRPr="00076B9A">
        <w:rPr>
          <w:sz w:val="16"/>
          <w:szCs w:val="16"/>
        </w:rPr>
        <w:t>poderá</w:t>
      </w:r>
      <w:r w:rsidRPr="00076B9A">
        <w:rPr>
          <w:sz w:val="16"/>
          <w:szCs w:val="16"/>
        </w:rPr>
        <w:t xml:space="preserve">, a qualquer tempo, reunir-se em assembleia geral, de acordo com o disposto no </w:t>
      </w:r>
      <w:r w:rsidR="00731C03" w:rsidRPr="00076B9A">
        <w:rPr>
          <w:sz w:val="16"/>
          <w:szCs w:val="16"/>
        </w:rPr>
        <w:t>artigo</w:t>
      </w:r>
      <w:r w:rsidR="009B768D" w:rsidRPr="00076B9A">
        <w:rPr>
          <w:sz w:val="16"/>
          <w:szCs w:val="16"/>
        </w:rPr>
        <w:t xml:space="preserve"> </w:t>
      </w:r>
      <w:r w:rsidRPr="00076B9A">
        <w:rPr>
          <w:sz w:val="16"/>
          <w:szCs w:val="16"/>
        </w:rPr>
        <w:t xml:space="preserve">71 da Lei das Sociedades por Ações, </w:t>
      </w:r>
      <w:r w:rsidR="00C442E8" w:rsidRPr="00076B9A">
        <w:rPr>
          <w:sz w:val="16"/>
          <w:szCs w:val="16"/>
        </w:rPr>
        <w:t xml:space="preserve">que poderá ser conjunta ou individualizada por série das Debêntures, </w:t>
      </w:r>
      <w:r w:rsidRPr="00076B9A">
        <w:rPr>
          <w:sz w:val="16"/>
          <w:szCs w:val="16"/>
        </w:rPr>
        <w:t>a fim de deliberar</w:t>
      </w:r>
      <w:r w:rsidR="00DD3AB4" w:rsidRPr="00076B9A">
        <w:rPr>
          <w:sz w:val="16"/>
          <w:szCs w:val="16"/>
        </w:rPr>
        <w:t xml:space="preserve"> </w:t>
      </w:r>
      <w:r w:rsidRPr="00076B9A">
        <w:rPr>
          <w:sz w:val="16"/>
          <w:szCs w:val="16"/>
        </w:rPr>
        <w:t xml:space="preserve">sobre matéria de interesse </w:t>
      </w:r>
      <w:r w:rsidR="002833AF" w:rsidRPr="00076B9A">
        <w:rPr>
          <w:sz w:val="16"/>
          <w:szCs w:val="16"/>
        </w:rPr>
        <w:t>do Debenturista</w:t>
      </w:r>
      <w:r w:rsidR="00C442E8" w:rsidRPr="00076B9A">
        <w:rPr>
          <w:sz w:val="16"/>
          <w:szCs w:val="16"/>
        </w:rPr>
        <w:t xml:space="preserve"> das respectivas séries, conforme o caso</w:t>
      </w:r>
      <w:r w:rsidR="00210C0B" w:rsidRPr="00076B9A">
        <w:rPr>
          <w:sz w:val="16"/>
          <w:szCs w:val="16"/>
        </w:rPr>
        <w:t xml:space="preserve"> </w:t>
      </w:r>
      <w:r w:rsidR="006C47AC" w:rsidRPr="00076B9A">
        <w:rPr>
          <w:sz w:val="16"/>
          <w:szCs w:val="16"/>
        </w:rPr>
        <w:t>(</w:t>
      </w:r>
      <w:r w:rsidR="000C68AF" w:rsidRPr="00076B9A">
        <w:rPr>
          <w:sz w:val="16"/>
          <w:szCs w:val="16"/>
        </w:rPr>
        <w:t>“</w:t>
      </w:r>
      <w:r w:rsidRPr="004D3106">
        <w:rPr>
          <w:sz w:val="16"/>
          <w:szCs w:val="16"/>
          <w:u w:val="single"/>
        </w:rPr>
        <w:t>Assembleia Geral de Debenturista</w:t>
      </w:r>
      <w:r w:rsidR="000C68AF" w:rsidRPr="00076B9A">
        <w:rPr>
          <w:sz w:val="16"/>
          <w:szCs w:val="16"/>
        </w:rPr>
        <w:t>”</w:t>
      </w:r>
      <w:r w:rsidRPr="00076B9A">
        <w:rPr>
          <w:sz w:val="16"/>
          <w:szCs w:val="16"/>
        </w:rPr>
        <w:t>).</w:t>
      </w:r>
    </w:p>
    <w:p w14:paraId="307A8AC1" w14:textId="77777777" w:rsidR="00BB295B" w:rsidRPr="00076B9A" w:rsidRDefault="00BB295B" w:rsidP="005345C4">
      <w:pPr>
        <w:pStyle w:val="Level4"/>
        <w:tabs>
          <w:tab w:val="clear" w:pos="2041"/>
          <w:tab w:val="clear" w:pos="2722"/>
          <w:tab w:val="num" w:pos="1361"/>
        </w:tabs>
        <w:spacing w:before="140" w:after="0"/>
        <w:ind w:left="1360"/>
        <w:rPr>
          <w:rFonts w:cs="Arial"/>
          <w:sz w:val="16"/>
          <w:szCs w:val="16"/>
        </w:rPr>
      </w:pPr>
      <w:r w:rsidRPr="00076B9A">
        <w:rPr>
          <w:rFonts w:cs="Arial"/>
          <w:sz w:val="16"/>
          <w:szCs w:val="16"/>
        </w:rPr>
        <w:lastRenderedPageBreak/>
        <w:t>quando a matéria a ser deliberada referir a interesses específicos de cada uma das séries das Debêntures, quais sejam (a) alteração das características das respectivas séries; e (b) demais assuntos específicos de cada uma das séries, então a respectiva Assembleia Geral de Debenturista das Debêntures CDI ou Assembleia Geral de Debenturista das Debêntures IPCA, será realizada separadamente, computando-se em separado os respectivos quóruns de convocação, instalação e deliberação;</w:t>
      </w:r>
      <w:r w:rsidR="00957D0A" w:rsidRPr="00076B9A">
        <w:rPr>
          <w:rFonts w:cs="Arial"/>
          <w:sz w:val="16"/>
          <w:szCs w:val="16"/>
        </w:rPr>
        <w:t xml:space="preserve"> e</w:t>
      </w:r>
    </w:p>
    <w:p w14:paraId="6829D8F7" w14:textId="77777777" w:rsidR="00BB295B" w:rsidRPr="00076B9A" w:rsidRDefault="00BB295B" w:rsidP="005345C4">
      <w:pPr>
        <w:pStyle w:val="Level4"/>
        <w:tabs>
          <w:tab w:val="clear" w:pos="2041"/>
          <w:tab w:val="clear" w:pos="2722"/>
          <w:tab w:val="num" w:pos="1361"/>
        </w:tabs>
        <w:spacing w:before="140" w:after="0"/>
        <w:ind w:left="1360"/>
        <w:rPr>
          <w:rFonts w:cs="Arial"/>
          <w:sz w:val="16"/>
          <w:szCs w:val="16"/>
        </w:rPr>
      </w:pPr>
      <w:r w:rsidRPr="00076B9A">
        <w:rPr>
          <w:rFonts w:cs="Arial"/>
          <w:sz w:val="16"/>
          <w:szCs w:val="16"/>
        </w:rPr>
        <w:t xml:space="preserve">quando a matéria a ser deliberada abranger interesses de todas as séries, os Debenturistas, a qualquer tempo, reunir-se-ão em assembleia geral conjunta, a fim de deliberarem sobre matéria de interesse da comunhão dos Debenturistas de todas as séries. Para fins de apuração dos quóruns, deverão ser consideradas as Debêntures em Circulação </w:t>
      </w:r>
      <w:r w:rsidR="00957D0A" w:rsidRPr="00076B9A">
        <w:rPr>
          <w:rFonts w:cs="Arial"/>
          <w:sz w:val="16"/>
          <w:szCs w:val="16"/>
        </w:rPr>
        <w:t>de cada uma das séries,</w:t>
      </w:r>
      <w:r w:rsidRPr="00076B9A">
        <w:rPr>
          <w:rFonts w:cs="Arial"/>
          <w:sz w:val="16"/>
          <w:szCs w:val="16"/>
        </w:rPr>
        <w:t xml:space="preserve"> separadamente.</w:t>
      </w:r>
    </w:p>
    <w:p w14:paraId="2875672E"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Aplica-se à Assembleia Geral de Debenturista, no que couber, o disposto na Lei das Sociedades por Ações sobre assembleia geral de acionistas.</w:t>
      </w:r>
    </w:p>
    <w:p w14:paraId="3B041552" w14:textId="77777777" w:rsidR="00957D0A" w:rsidRPr="00076B9A" w:rsidRDefault="00957D0A" w:rsidP="005345C4">
      <w:pPr>
        <w:pStyle w:val="Level2"/>
        <w:spacing w:before="140" w:after="0"/>
        <w:rPr>
          <w:sz w:val="16"/>
          <w:szCs w:val="16"/>
        </w:rPr>
      </w:pPr>
      <w:bookmarkStart w:id="270" w:name="_Ref86339159"/>
      <w:r w:rsidRPr="00076B9A">
        <w:rPr>
          <w:sz w:val="16"/>
          <w:szCs w:val="16"/>
        </w:rPr>
        <w:t xml:space="preserve">A Assembleia Geral de Debenturista, conjunta ou de cada uma das séries de Debêntures, poderá ser realizada de forma presencial, parcial ou exclusivamente digital, em todos os casos sendo considerada como realizada no local da sede da Emissora, observando o previsto na Resolução CVM </w:t>
      </w:r>
      <w:r w:rsidR="00CF7E6D">
        <w:rPr>
          <w:sz w:val="16"/>
          <w:szCs w:val="16"/>
        </w:rPr>
        <w:t>81</w:t>
      </w:r>
      <w:r w:rsidRPr="00076B9A">
        <w:rPr>
          <w:sz w:val="16"/>
          <w:szCs w:val="16"/>
        </w:rPr>
        <w:t>.</w:t>
      </w:r>
    </w:p>
    <w:p w14:paraId="26B2BAD0" w14:textId="5FFE9A36" w:rsidR="00D14E89" w:rsidRPr="00076B9A" w:rsidRDefault="002833AF" w:rsidP="00957D0A">
      <w:pPr>
        <w:pStyle w:val="Level2"/>
        <w:widowControl w:val="0"/>
        <w:spacing w:before="140" w:after="0"/>
        <w:rPr>
          <w:b/>
          <w:sz w:val="16"/>
          <w:szCs w:val="16"/>
        </w:rPr>
      </w:pPr>
      <w:r w:rsidRPr="00076B9A">
        <w:rPr>
          <w:sz w:val="16"/>
          <w:szCs w:val="16"/>
        </w:rPr>
        <w:t xml:space="preserve">Após a emissão dos CRI, somente após orientação da assembleia geral de Titulares dos CRI, a </w:t>
      </w:r>
      <w:proofErr w:type="spellStart"/>
      <w:r w:rsidRPr="00076B9A">
        <w:rPr>
          <w:sz w:val="16"/>
          <w:szCs w:val="16"/>
        </w:rPr>
        <w:t>Securitizadora</w:t>
      </w:r>
      <w:proofErr w:type="spellEnd"/>
      <w:r w:rsidRPr="00076B9A">
        <w:rPr>
          <w:sz w:val="16"/>
          <w:szCs w:val="16"/>
        </w:rPr>
        <w:t xml:space="preserve">, na qualidade de Debenturista, poderá exercer seu direito e deverá se manifestar conforme lhe for orientado. Caso </w:t>
      </w:r>
      <w:r w:rsidRPr="00076B9A">
        <w:rPr>
          <w:b/>
          <w:bCs/>
          <w:sz w:val="16"/>
          <w:szCs w:val="16"/>
        </w:rPr>
        <w:t>(i)</w:t>
      </w:r>
      <w:r w:rsidRPr="00076B9A">
        <w:rPr>
          <w:sz w:val="16"/>
          <w:szCs w:val="16"/>
        </w:rPr>
        <w:t xml:space="preserve"> a respectiva assembleia geral de Titulares dos CRI não seja instalada; ou </w:t>
      </w:r>
      <w:r w:rsidRPr="00076B9A">
        <w:rPr>
          <w:b/>
          <w:bCs/>
          <w:sz w:val="16"/>
          <w:szCs w:val="16"/>
        </w:rPr>
        <w:t>(</w:t>
      </w:r>
      <w:proofErr w:type="spellStart"/>
      <w:r w:rsidRPr="00076B9A">
        <w:rPr>
          <w:b/>
          <w:bCs/>
          <w:sz w:val="16"/>
          <w:szCs w:val="16"/>
        </w:rPr>
        <w:t>ii</w:t>
      </w:r>
      <w:proofErr w:type="spellEnd"/>
      <w:r w:rsidRPr="00076B9A">
        <w:rPr>
          <w:b/>
          <w:bCs/>
          <w:sz w:val="16"/>
          <w:szCs w:val="16"/>
        </w:rPr>
        <w:t>)</w:t>
      </w:r>
      <w:r w:rsidRPr="00076B9A">
        <w:rPr>
          <w:sz w:val="16"/>
          <w:szCs w:val="16"/>
        </w:rPr>
        <w:t xml:space="preserve"> ainda que instalada a assembleia geral de Titulares dos CRI, não haja quórum para deliberação da matéria em questão, a </w:t>
      </w:r>
      <w:proofErr w:type="spellStart"/>
      <w:r w:rsidRPr="00076B9A">
        <w:rPr>
          <w:sz w:val="16"/>
          <w:szCs w:val="16"/>
        </w:rPr>
        <w:t>Securitizadora</w:t>
      </w:r>
      <w:proofErr w:type="spellEnd"/>
      <w:r w:rsidRPr="00076B9A">
        <w:rPr>
          <w:sz w:val="16"/>
          <w:szCs w:val="16"/>
        </w:rPr>
        <w:t xml:space="preserve">, na qualidade de Debenturista, deverá permanecer silente quanto ao exercício do direito em questão, sendo certo que o seu silêncio não será interpretado como negligência em relação aos direitos dos Titulares dos CRI, não podendo ser imputada à </w:t>
      </w:r>
      <w:proofErr w:type="spellStart"/>
      <w:r w:rsidRPr="00076B9A">
        <w:rPr>
          <w:sz w:val="16"/>
          <w:szCs w:val="16"/>
        </w:rPr>
        <w:t>Securitizadora</w:t>
      </w:r>
      <w:proofErr w:type="spellEnd"/>
      <w:r w:rsidRPr="00076B9A">
        <w:rPr>
          <w:sz w:val="16"/>
          <w:szCs w:val="16"/>
        </w:rPr>
        <w:t>, na qualidade de Debenturista, qualquer responsabilização decorrente da ausência de manifestação</w:t>
      </w:r>
      <w:r w:rsidR="00996ADC" w:rsidRPr="00076B9A">
        <w:rPr>
          <w:sz w:val="16"/>
          <w:szCs w:val="16"/>
        </w:rPr>
        <w:t xml:space="preserve">, exceto no caso previsto na Cláusula </w:t>
      </w:r>
      <w:r w:rsidR="00996ADC" w:rsidRPr="00076B9A">
        <w:rPr>
          <w:sz w:val="16"/>
          <w:szCs w:val="16"/>
        </w:rPr>
        <w:fldChar w:fldCharType="begin"/>
      </w:r>
      <w:r w:rsidR="00996ADC" w:rsidRPr="00076B9A">
        <w:rPr>
          <w:sz w:val="16"/>
          <w:szCs w:val="16"/>
        </w:rPr>
        <w:instrText xml:space="preserve"> REF _Ref107219541 \r \h </w:instrText>
      </w:r>
      <w:r w:rsidR="00311D9E" w:rsidRPr="00076B9A">
        <w:rPr>
          <w:sz w:val="16"/>
          <w:szCs w:val="16"/>
        </w:rPr>
        <w:instrText xml:space="preserve"> \* MERGEFORMAT </w:instrText>
      </w:r>
      <w:r w:rsidR="00996ADC" w:rsidRPr="00076B9A">
        <w:rPr>
          <w:sz w:val="16"/>
          <w:szCs w:val="16"/>
        </w:rPr>
      </w:r>
      <w:r w:rsidR="00996ADC" w:rsidRPr="00076B9A">
        <w:rPr>
          <w:sz w:val="16"/>
          <w:szCs w:val="16"/>
        </w:rPr>
        <w:fldChar w:fldCharType="separate"/>
      </w:r>
      <w:r w:rsidR="00EB0246">
        <w:rPr>
          <w:sz w:val="16"/>
          <w:szCs w:val="16"/>
        </w:rPr>
        <w:t>11.3</w:t>
      </w:r>
      <w:r w:rsidR="00996ADC" w:rsidRPr="00076B9A">
        <w:rPr>
          <w:sz w:val="16"/>
          <w:szCs w:val="16"/>
        </w:rPr>
        <w:fldChar w:fldCharType="end"/>
      </w:r>
      <w:r w:rsidR="00996ADC" w:rsidRPr="00076B9A">
        <w:rPr>
          <w:sz w:val="16"/>
          <w:szCs w:val="16"/>
        </w:rPr>
        <w:t xml:space="preserve"> acima</w:t>
      </w:r>
      <w:r w:rsidRPr="00076B9A">
        <w:rPr>
          <w:sz w:val="16"/>
          <w:szCs w:val="16"/>
        </w:rPr>
        <w:t>.</w:t>
      </w:r>
    </w:p>
    <w:p w14:paraId="31B5971A" w14:textId="5E719964" w:rsidR="00381825" w:rsidRPr="00076B9A" w:rsidRDefault="001820E7" w:rsidP="00957D0A">
      <w:pPr>
        <w:pStyle w:val="Level2"/>
        <w:widowControl w:val="0"/>
        <w:spacing w:before="140" w:after="0"/>
        <w:rPr>
          <w:b/>
          <w:sz w:val="16"/>
          <w:szCs w:val="16"/>
        </w:rPr>
      </w:pPr>
      <w:r w:rsidRPr="00076B9A">
        <w:rPr>
          <w:b/>
          <w:sz w:val="16"/>
          <w:szCs w:val="16"/>
        </w:rPr>
        <w:t>Convocação e Instalação</w:t>
      </w:r>
      <w:bookmarkEnd w:id="270"/>
    </w:p>
    <w:p w14:paraId="1E729C9C"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A Assembleia Geral de Debenturista</w:t>
      </w:r>
      <w:r w:rsidR="002505AF" w:rsidRPr="00076B9A">
        <w:rPr>
          <w:sz w:val="16"/>
          <w:szCs w:val="16"/>
        </w:rPr>
        <w:t>, conjunta ou de cada uma das séries de Debêntures,</w:t>
      </w:r>
      <w:r w:rsidRPr="00076B9A">
        <w:rPr>
          <w:sz w:val="16"/>
          <w:szCs w:val="16"/>
        </w:rPr>
        <w:t xml:space="preserve"> pode ser convocada pela </w:t>
      </w:r>
      <w:r w:rsidR="00F75728" w:rsidRPr="00076B9A">
        <w:rPr>
          <w:sz w:val="16"/>
          <w:szCs w:val="16"/>
        </w:rPr>
        <w:t>Emissora</w:t>
      </w:r>
      <w:r w:rsidRPr="00076B9A">
        <w:rPr>
          <w:sz w:val="16"/>
          <w:szCs w:val="16"/>
        </w:rPr>
        <w:t xml:space="preserve"> </w:t>
      </w:r>
      <w:r w:rsidR="002833AF" w:rsidRPr="00076B9A">
        <w:rPr>
          <w:sz w:val="16"/>
          <w:szCs w:val="16"/>
        </w:rPr>
        <w:t>ou pelo Debenturista</w:t>
      </w:r>
      <w:r w:rsidRPr="00076B9A">
        <w:rPr>
          <w:sz w:val="16"/>
          <w:szCs w:val="16"/>
        </w:rPr>
        <w:t>.</w:t>
      </w:r>
    </w:p>
    <w:p w14:paraId="2DEED02F" w14:textId="77777777" w:rsidR="00381825" w:rsidRPr="00076B9A" w:rsidRDefault="005362A7" w:rsidP="00957D0A">
      <w:pPr>
        <w:pStyle w:val="Level3"/>
        <w:widowControl w:val="0"/>
        <w:tabs>
          <w:tab w:val="clear" w:pos="1874"/>
        </w:tabs>
        <w:spacing w:before="140" w:after="0"/>
        <w:rPr>
          <w:sz w:val="16"/>
          <w:szCs w:val="16"/>
        </w:rPr>
      </w:pPr>
      <w:bookmarkStart w:id="271" w:name="_Ref94041926"/>
      <w:r w:rsidRPr="000A0A49">
        <w:rPr>
          <w:sz w:val="16"/>
          <w:szCs w:val="16"/>
        </w:rPr>
        <w:t xml:space="preserve">A convocação da Assembleia Geral de Debenturistas deverá ser realizada nos termos da Cláusula </w:t>
      </w:r>
      <w:r>
        <w:rPr>
          <w:sz w:val="16"/>
          <w:szCs w:val="16"/>
        </w:rPr>
        <w:t>13</w:t>
      </w:r>
      <w:r w:rsidRPr="000A0A49">
        <w:rPr>
          <w:sz w:val="16"/>
          <w:szCs w:val="16"/>
        </w:rPr>
        <w:t>.</w:t>
      </w:r>
      <w:r>
        <w:rPr>
          <w:sz w:val="16"/>
          <w:szCs w:val="16"/>
        </w:rPr>
        <w:t>4</w:t>
      </w:r>
      <w:r w:rsidRPr="000A0A49">
        <w:rPr>
          <w:sz w:val="16"/>
          <w:szCs w:val="16"/>
        </w:rPr>
        <w:t xml:space="preserve"> acima, respeitadas as regras relacionadas à publicação de anúncio de assembleias gerais constante da Lei das Sociedades por Ações, qual seja, no prazo de 20 (vinte) dias a contar da referida publicação, em primeira convocação, e no prazo de 10 (dez) dias, em segunda convocação, de acordo com a regulamentação aplicável e com esta Escritura de Emissão. Fica dispensada a convocação no caso da presença da Debenturista.</w:t>
      </w:r>
      <w:bookmarkEnd w:id="271"/>
    </w:p>
    <w:p w14:paraId="3DB567CD"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 xml:space="preserve">Independentemente das formalidades previstas na legislação aplicável e nesta </w:t>
      </w:r>
      <w:r w:rsidR="00A10EAD" w:rsidRPr="00076B9A">
        <w:rPr>
          <w:sz w:val="16"/>
          <w:szCs w:val="16"/>
        </w:rPr>
        <w:t>Escritura de Emissão de Debêntures</w:t>
      </w:r>
      <w:r w:rsidRPr="00076B9A">
        <w:rPr>
          <w:sz w:val="16"/>
          <w:szCs w:val="16"/>
        </w:rPr>
        <w:t>, será considerada regular a Assembleia Geral de Debenturista</w:t>
      </w:r>
      <w:r w:rsidR="002505AF" w:rsidRPr="00076B9A">
        <w:rPr>
          <w:sz w:val="16"/>
          <w:szCs w:val="16"/>
        </w:rPr>
        <w:t xml:space="preserve">, conjunta ou de cada uma das séries de Debêntures, </w:t>
      </w:r>
      <w:r w:rsidRPr="00076B9A">
        <w:rPr>
          <w:sz w:val="16"/>
          <w:szCs w:val="16"/>
        </w:rPr>
        <w:t xml:space="preserve">a que </w:t>
      </w:r>
      <w:r w:rsidR="000E3D66" w:rsidRPr="00076B9A">
        <w:rPr>
          <w:sz w:val="16"/>
          <w:szCs w:val="16"/>
        </w:rPr>
        <w:t>comparecer o Debenturista</w:t>
      </w:r>
      <w:r w:rsidRPr="00076B9A">
        <w:rPr>
          <w:sz w:val="16"/>
          <w:szCs w:val="16"/>
        </w:rPr>
        <w:t>.</w:t>
      </w:r>
    </w:p>
    <w:p w14:paraId="735BFD4F" w14:textId="77777777" w:rsidR="00381825" w:rsidRPr="00076B9A" w:rsidRDefault="006159D4" w:rsidP="00957D0A">
      <w:pPr>
        <w:pStyle w:val="Level3"/>
        <w:widowControl w:val="0"/>
        <w:tabs>
          <w:tab w:val="clear" w:pos="1874"/>
        </w:tabs>
        <w:spacing w:before="140" w:after="0"/>
        <w:rPr>
          <w:sz w:val="16"/>
          <w:szCs w:val="16"/>
        </w:rPr>
      </w:pPr>
      <w:r w:rsidRPr="00076B9A">
        <w:rPr>
          <w:sz w:val="16"/>
          <w:szCs w:val="16"/>
        </w:rPr>
        <w:t>As Assembleias Gerais de Debenturista</w:t>
      </w:r>
      <w:r w:rsidR="002505AF" w:rsidRPr="00076B9A">
        <w:rPr>
          <w:sz w:val="16"/>
          <w:szCs w:val="16"/>
        </w:rPr>
        <w:t xml:space="preserve">, conjunta ou de cada uma das séries de Debêntures, </w:t>
      </w:r>
      <w:r w:rsidRPr="00076B9A">
        <w:rPr>
          <w:sz w:val="16"/>
          <w:szCs w:val="16"/>
        </w:rPr>
        <w:t>instalar-se-ão com a presença do Debenturista</w:t>
      </w:r>
      <w:r w:rsidR="00675F4A" w:rsidRPr="00076B9A">
        <w:rPr>
          <w:sz w:val="16"/>
          <w:szCs w:val="16"/>
        </w:rPr>
        <w:t>.</w:t>
      </w:r>
    </w:p>
    <w:p w14:paraId="2B11B7BC" w14:textId="77777777" w:rsidR="00381825" w:rsidRPr="00076B9A" w:rsidRDefault="001820E7" w:rsidP="00957D0A">
      <w:pPr>
        <w:pStyle w:val="Level2"/>
        <w:widowControl w:val="0"/>
        <w:spacing w:before="140" w:after="0"/>
        <w:rPr>
          <w:b/>
          <w:sz w:val="16"/>
          <w:szCs w:val="16"/>
        </w:rPr>
      </w:pPr>
      <w:r w:rsidRPr="00076B9A">
        <w:rPr>
          <w:b/>
          <w:sz w:val="16"/>
          <w:szCs w:val="16"/>
        </w:rPr>
        <w:t>Mesa Diretora</w:t>
      </w:r>
    </w:p>
    <w:p w14:paraId="61C280D6"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 xml:space="preserve">A presidência e a secretaria das Assembleias Gerais de Debenturista caberão </w:t>
      </w:r>
      <w:r w:rsidR="00150622" w:rsidRPr="00076B9A">
        <w:rPr>
          <w:sz w:val="16"/>
          <w:szCs w:val="16"/>
        </w:rPr>
        <w:t xml:space="preserve">aos </w:t>
      </w:r>
      <w:r w:rsidRPr="00076B9A">
        <w:rPr>
          <w:sz w:val="16"/>
          <w:szCs w:val="16"/>
        </w:rPr>
        <w:t>representantes eleitos pelo Debenturista.</w:t>
      </w:r>
    </w:p>
    <w:p w14:paraId="7DD56DE7" w14:textId="77777777" w:rsidR="00381825" w:rsidRPr="00076B9A" w:rsidRDefault="001820E7" w:rsidP="00957D0A">
      <w:pPr>
        <w:pStyle w:val="Level2"/>
        <w:widowControl w:val="0"/>
        <w:spacing w:before="140" w:after="0"/>
        <w:rPr>
          <w:b/>
          <w:sz w:val="16"/>
          <w:szCs w:val="16"/>
        </w:rPr>
      </w:pPr>
      <w:r w:rsidRPr="00076B9A">
        <w:rPr>
          <w:b/>
          <w:sz w:val="16"/>
          <w:szCs w:val="16"/>
        </w:rPr>
        <w:t>Quórum de Deliberação</w:t>
      </w:r>
    </w:p>
    <w:p w14:paraId="7FE620CA"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Nas deliberaçõ</w:t>
      </w:r>
      <w:r w:rsidR="0011438A" w:rsidRPr="00076B9A">
        <w:rPr>
          <w:sz w:val="16"/>
          <w:szCs w:val="16"/>
        </w:rPr>
        <w:t>es das Assembleias Gerais de Debenturista,</w:t>
      </w:r>
      <w:r w:rsidR="002505AF" w:rsidRPr="00076B9A">
        <w:rPr>
          <w:sz w:val="16"/>
          <w:szCs w:val="16"/>
        </w:rPr>
        <w:t xml:space="preserve"> conjunta ou de cada uma das séries de Debêntures,</w:t>
      </w:r>
      <w:r w:rsidR="0011438A" w:rsidRPr="00076B9A">
        <w:rPr>
          <w:sz w:val="16"/>
          <w:szCs w:val="16"/>
        </w:rPr>
        <w:t xml:space="preserve"> a cada </w:t>
      </w:r>
      <w:r w:rsidR="000E3D66" w:rsidRPr="00076B9A">
        <w:rPr>
          <w:sz w:val="16"/>
          <w:szCs w:val="16"/>
        </w:rPr>
        <w:t xml:space="preserve">uma das </w:t>
      </w:r>
      <w:r w:rsidR="0011438A" w:rsidRPr="00076B9A">
        <w:rPr>
          <w:sz w:val="16"/>
          <w:szCs w:val="16"/>
        </w:rPr>
        <w:t>Debênture</w:t>
      </w:r>
      <w:r w:rsidR="00F17D79" w:rsidRPr="00076B9A">
        <w:rPr>
          <w:sz w:val="16"/>
          <w:szCs w:val="16"/>
        </w:rPr>
        <w:t>s</w:t>
      </w:r>
      <w:r w:rsidR="0011438A" w:rsidRPr="00076B9A">
        <w:rPr>
          <w:sz w:val="16"/>
          <w:szCs w:val="16"/>
        </w:rPr>
        <w:t xml:space="preserve"> em Circulação caberá um voto</w:t>
      </w:r>
      <w:r w:rsidRPr="00076B9A">
        <w:rPr>
          <w:sz w:val="16"/>
          <w:szCs w:val="16"/>
        </w:rPr>
        <w:t xml:space="preserve">, admitida a constituição de mandatário, </w:t>
      </w:r>
      <w:proofErr w:type="gramStart"/>
      <w:r w:rsidR="000E3D66" w:rsidRPr="00076B9A">
        <w:rPr>
          <w:sz w:val="16"/>
          <w:szCs w:val="16"/>
        </w:rPr>
        <w:t>Debenturista</w:t>
      </w:r>
      <w:proofErr w:type="gramEnd"/>
      <w:r w:rsidRPr="00076B9A">
        <w:rPr>
          <w:sz w:val="16"/>
          <w:szCs w:val="16"/>
        </w:rPr>
        <w:t xml:space="preserve"> ou não.</w:t>
      </w:r>
    </w:p>
    <w:p w14:paraId="3A84D88C" w14:textId="10A0696F" w:rsidR="00381825" w:rsidRPr="00076B9A" w:rsidRDefault="001820E7" w:rsidP="00957D0A">
      <w:pPr>
        <w:pStyle w:val="Level3"/>
        <w:widowControl w:val="0"/>
        <w:tabs>
          <w:tab w:val="clear" w:pos="1874"/>
        </w:tabs>
        <w:spacing w:before="140" w:after="0"/>
        <w:rPr>
          <w:sz w:val="16"/>
          <w:szCs w:val="16"/>
        </w:rPr>
      </w:pPr>
      <w:r w:rsidRPr="00076B9A">
        <w:rPr>
          <w:sz w:val="16"/>
          <w:szCs w:val="16"/>
        </w:rPr>
        <w:t xml:space="preserve">Sem prejuízo dos quóruns específicos estabelecidos nesta </w:t>
      </w:r>
      <w:r w:rsidR="00A10EAD" w:rsidRPr="00076B9A">
        <w:rPr>
          <w:sz w:val="16"/>
          <w:szCs w:val="16"/>
        </w:rPr>
        <w:t>Escritura de Emissão de Debêntures</w:t>
      </w:r>
      <w:r w:rsidRPr="00076B9A">
        <w:rPr>
          <w:sz w:val="16"/>
          <w:szCs w:val="16"/>
        </w:rPr>
        <w:t xml:space="preserve"> e na legislação aplicável, as deliberações das Assembleias Gerais de Debenturista</w:t>
      </w:r>
      <w:r w:rsidR="002505AF" w:rsidRPr="00076B9A">
        <w:rPr>
          <w:sz w:val="16"/>
          <w:szCs w:val="16"/>
        </w:rPr>
        <w:t xml:space="preserve">, conjunta ou de cada uma das séries de Debêntures, </w:t>
      </w:r>
      <w:r w:rsidRPr="00076B9A">
        <w:rPr>
          <w:sz w:val="16"/>
          <w:szCs w:val="16"/>
        </w:rPr>
        <w:t xml:space="preserve">dependerão da aprovação </w:t>
      </w:r>
      <w:r w:rsidR="00B94AD7" w:rsidRPr="00076B9A">
        <w:rPr>
          <w:sz w:val="16"/>
          <w:szCs w:val="16"/>
        </w:rPr>
        <w:t xml:space="preserve">do Debenturista, conforme orientação </w:t>
      </w:r>
      <w:r w:rsidR="00F06086" w:rsidRPr="00076B9A">
        <w:rPr>
          <w:sz w:val="16"/>
          <w:szCs w:val="16"/>
        </w:rPr>
        <w:t>dos titulares de CRI presentes na assembleia de Titulares do</w:t>
      </w:r>
      <w:r w:rsidR="0051140B" w:rsidRPr="00076B9A">
        <w:rPr>
          <w:sz w:val="16"/>
          <w:szCs w:val="16"/>
        </w:rPr>
        <w:t>s CRI</w:t>
      </w:r>
      <w:r w:rsidR="00B94AD7" w:rsidRPr="00076B9A">
        <w:rPr>
          <w:sz w:val="16"/>
          <w:szCs w:val="16"/>
        </w:rPr>
        <w:t>, nos termos previstos no Termo de Securitização e observado o disposto nesta Escritura de Emissão</w:t>
      </w:r>
      <w:r w:rsidR="00590E5E" w:rsidRPr="00076B9A">
        <w:rPr>
          <w:sz w:val="16"/>
          <w:szCs w:val="16"/>
        </w:rPr>
        <w:t xml:space="preserve"> de Debêntures</w:t>
      </w:r>
      <w:r w:rsidR="00B91E37" w:rsidRPr="00076B9A">
        <w:rPr>
          <w:sz w:val="16"/>
          <w:szCs w:val="16"/>
        </w:rPr>
        <w:t>.</w:t>
      </w:r>
    </w:p>
    <w:p w14:paraId="157453BF" w14:textId="77777777" w:rsidR="00381825" w:rsidRPr="00076B9A" w:rsidRDefault="00675851" w:rsidP="00957D0A">
      <w:pPr>
        <w:pStyle w:val="Level3"/>
        <w:widowControl w:val="0"/>
        <w:tabs>
          <w:tab w:val="clear" w:pos="1874"/>
        </w:tabs>
        <w:spacing w:before="140" w:after="0"/>
        <w:rPr>
          <w:sz w:val="16"/>
          <w:szCs w:val="16"/>
        </w:rPr>
      </w:pPr>
      <w:r w:rsidRPr="00076B9A">
        <w:rPr>
          <w:sz w:val="16"/>
          <w:szCs w:val="16"/>
        </w:rPr>
        <w:t xml:space="preserve">Será obrigatória a presença dos representantes legais da </w:t>
      </w:r>
      <w:r w:rsidR="00F75728" w:rsidRPr="00076B9A">
        <w:rPr>
          <w:sz w:val="16"/>
          <w:szCs w:val="16"/>
        </w:rPr>
        <w:t>Emissora</w:t>
      </w:r>
      <w:r w:rsidRPr="00076B9A">
        <w:rPr>
          <w:sz w:val="16"/>
          <w:szCs w:val="16"/>
        </w:rPr>
        <w:t xml:space="preserve"> nas Assembleias Gerais de Debenturista</w:t>
      </w:r>
      <w:r w:rsidR="002505AF" w:rsidRPr="00076B9A">
        <w:rPr>
          <w:sz w:val="16"/>
          <w:szCs w:val="16"/>
        </w:rPr>
        <w:t xml:space="preserve">, conjunta ou de cada uma das séries de Debêntures, </w:t>
      </w:r>
      <w:r w:rsidRPr="00076B9A">
        <w:rPr>
          <w:sz w:val="16"/>
          <w:szCs w:val="16"/>
        </w:rPr>
        <w:t xml:space="preserve">convocadas pela </w:t>
      </w:r>
      <w:r w:rsidR="00F75728" w:rsidRPr="00076B9A">
        <w:rPr>
          <w:sz w:val="16"/>
          <w:szCs w:val="16"/>
        </w:rPr>
        <w:t>Emissora</w:t>
      </w:r>
      <w:r w:rsidRPr="00076B9A">
        <w:rPr>
          <w:sz w:val="16"/>
          <w:szCs w:val="16"/>
        </w:rPr>
        <w:t xml:space="preserve">, </w:t>
      </w:r>
      <w:r w:rsidR="00210C0B" w:rsidRPr="00076B9A">
        <w:rPr>
          <w:sz w:val="16"/>
          <w:szCs w:val="16"/>
        </w:rPr>
        <w:t>enquanto</w:t>
      </w:r>
      <w:r w:rsidRPr="00076B9A">
        <w:rPr>
          <w:sz w:val="16"/>
          <w:szCs w:val="16"/>
        </w:rPr>
        <w:t xml:space="preserve"> nas assembleias convocadas pelo </w:t>
      </w:r>
      <w:r w:rsidRPr="00076B9A">
        <w:rPr>
          <w:rFonts w:eastAsia="Arial Unicode MS"/>
          <w:sz w:val="16"/>
          <w:szCs w:val="16"/>
        </w:rPr>
        <w:t xml:space="preserve">Debenturista, a presença dos representantes legais da </w:t>
      </w:r>
      <w:r w:rsidR="00F75728" w:rsidRPr="00076B9A">
        <w:rPr>
          <w:rFonts w:eastAsia="Arial Unicode MS"/>
          <w:sz w:val="16"/>
          <w:szCs w:val="16"/>
        </w:rPr>
        <w:t>Emissora</w:t>
      </w:r>
      <w:r w:rsidRPr="00076B9A">
        <w:rPr>
          <w:rFonts w:eastAsia="Arial Unicode MS"/>
          <w:sz w:val="16"/>
          <w:szCs w:val="16"/>
        </w:rPr>
        <w:t xml:space="preserve"> será </w:t>
      </w:r>
      <w:r w:rsidRPr="00076B9A">
        <w:rPr>
          <w:rFonts w:eastAsia="Arial Unicode MS"/>
          <w:sz w:val="16"/>
          <w:szCs w:val="16"/>
        </w:rPr>
        <w:lastRenderedPageBreak/>
        <w:t>facultativa, a não ser quando ela seja solicitada pelo Debenturista, conforme o caso, hipótese em que será obrigatória.</w:t>
      </w:r>
    </w:p>
    <w:p w14:paraId="2ABD748B" w14:textId="74F98EE1" w:rsidR="00381825" w:rsidRPr="00076B9A" w:rsidRDefault="001820E7" w:rsidP="00957D0A">
      <w:pPr>
        <w:pStyle w:val="Level3"/>
        <w:widowControl w:val="0"/>
        <w:tabs>
          <w:tab w:val="clear" w:pos="1874"/>
        </w:tabs>
        <w:spacing w:before="140" w:after="0"/>
        <w:rPr>
          <w:sz w:val="16"/>
          <w:szCs w:val="16"/>
        </w:rPr>
      </w:pPr>
      <w:r w:rsidRPr="00076B9A">
        <w:rPr>
          <w:sz w:val="16"/>
          <w:szCs w:val="16"/>
        </w:rPr>
        <w:t xml:space="preserve">As deliberações tomadas pelo Debenturista, em Assembleias Gerais de Debenturista, no âmbito de sua competência legal, observados os quóruns </w:t>
      </w:r>
      <w:r w:rsidR="00150622" w:rsidRPr="00076B9A">
        <w:rPr>
          <w:sz w:val="16"/>
          <w:szCs w:val="16"/>
        </w:rPr>
        <w:t xml:space="preserve">desta </w:t>
      </w:r>
      <w:r w:rsidR="00A10EAD" w:rsidRPr="00076B9A">
        <w:rPr>
          <w:sz w:val="16"/>
          <w:szCs w:val="16"/>
        </w:rPr>
        <w:t>Escritura de Emissão de Debêntures</w:t>
      </w:r>
      <w:r w:rsidRPr="00076B9A">
        <w:rPr>
          <w:sz w:val="16"/>
          <w:szCs w:val="16"/>
        </w:rPr>
        <w:t xml:space="preserve">, vincularão a </w:t>
      </w:r>
      <w:r w:rsidR="00F75728" w:rsidRPr="00076B9A">
        <w:rPr>
          <w:sz w:val="16"/>
          <w:szCs w:val="16"/>
        </w:rPr>
        <w:t>Emissora</w:t>
      </w:r>
      <w:r w:rsidRPr="00076B9A">
        <w:rPr>
          <w:sz w:val="16"/>
          <w:szCs w:val="16"/>
        </w:rPr>
        <w:t>.</w:t>
      </w:r>
    </w:p>
    <w:p w14:paraId="412CCE24" w14:textId="77777777" w:rsidR="00381825" w:rsidRPr="00076B9A" w:rsidRDefault="00FE0211" w:rsidP="00957D0A">
      <w:pPr>
        <w:pStyle w:val="Level1"/>
        <w:keepNext w:val="0"/>
        <w:widowControl w:val="0"/>
        <w:spacing w:before="140" w:after="0"/>
        <w:rPr>
          <w:rFonts w:cs="Arial"/>
          <w:sz w:val="16"/>
          <w:szCs w:val="16"/>
        </w:rPr>
      </w:pPr>
      <w:bookmarkStart w:id="272" w:name="_Ref92703594"/>
      <w:bookmarkStart w:id="273" w:name="_Toc107507833"/>
      <w:r w:rsidRPr="00076B9A">
        <w:rPr>
          <w:rFonts w:cs="Arial"/>
          <w:sz w:val="16"/>
          <w:szCs w:val="16"/>
        </w:rPr>
        <w:t>DECLARAÇÕES E GARANTIAS DA EMISSORA</w:t>
      </w:r>
      <w:bookmarkEnd w:id="272"/>
      <w:bookmarkEnd w:id="273"/>
      <w:r w:rsidR="00ED33AB">
        <w:rPr>
          <w:rFonts w:cs="Arial"/>
          <w:sz w:val="16"/>
          <w:szCs w:val="16"/>
        </w:rPr>
        <w:t xml:space="preserve"> E DOS FIADORES</w:t>
      </w:r>
    </w:p>
    <w:p w14:paraId="6EED0627" w14:textId="77777777" w:rsidR="00381825" w:rsidRPr="00076B9A" w:rsidRDefault="008C3004" w:rsidP="00957D0A">
      <w:pPr>
        <w:pStyle w:val="Level2"/>
        <w:widowControl w:val="0"/>
        <w:spacing w:before="140" w:after="0"/>
        <w:rPr>
          <w:sz w:val="16"/>
          <w:szCs w:val="16"/>
        </w:rPr>
      </w:pPr>
      <w:bookmarkStart w:id="274" w:name="_Ref86341963"/>
      <w:r w:rsidRPr="00076B9A">
        <w:rPr>
          <w:sz w:val="16"/>
          <w:szCs w:val="16"/>
        </w:rPr>
        <w:t>Sem prejuízo das demais declarações prestadas nesta Escritura de Emissão de Debêntures e nos Documentos da Operação, a</w:t>
      </w:r>
      <w:r w:rsidR="008679A5" w:rsidRPr="00076B9A">
        <w:rPr>
          <w:sz w:val="16"/>
          <w:szCs w:val="16"/>
        </w:rPr>
        <w:t xml:space="preserve"> </w:t>
      </w:r>
      <w:r w:rsidR="00F75728" w:rsidRPr="00076B9A">
        <w:rPr>
          <w:sz w:val="16"/>
          <w:szCs w:val="16"/>
        </w:rPr>
        <w:t>Emissora</w:t>
      </w:r>
      <w:r w:rsidR="001820E7" w:rsidRPr="00076B9A">
        <w:rPr>
          <w:sz w:val="16"/>
          <w:szCs w:val="16"/>
        </w:rPr>
        <w:t xml:space="preserve"> </w:t>
      </w:r>
      <w:r w:rsidR="00FB7AE6">
        <w:rPr>
          <w:sz w:val="16"/>
          <w:szCs w:val="16"/>
        </w:rPr>
        <w:t xml:space="preserve">e os Fiadores </w:t>
      </w:r>
      <w:r w:rsidR="001820E7" w:rsidRPr="00076B9A">
        <w:rPr>
          <w:sz w:val="16"/>
          <w:szCs w:val="16"/>
        </w:rPr>
        <w:t>declara</w:t>
      </w:r>
      <w:r w:rsidR="00FB7AE6">
        <w:rPr>
          <w:sz w:val="16"/>
          <w:szCs w:val="16"/>
        </w:rPr>
        <w:t>m</w:t>
      </w:r>
      <w:r w:rsidR="001820E7" w:rsidRPr="00076B9A">
        <w:rPr>
          <w:sz w:val="16"/>
          <w:szCs w:val="16"/>
        </w:rPr>
        <w:t xml:space="preserve"> e garante</w:t>
      </w:r>
      <w:r w:rsidR="00FB7AE6">
        <w:rPr>
          <w:sz w:val="16"/>
          <w:szCs w:val="16"/>
        </w:rPr>
        <w:t>m</w:t>
      </w:r>
      <w:r w:rsidR="001820E7" w:rsidRPr="00076B9A">
        <w:rPr>
          <w:sz w:val="16"/>
          <w:szCs w:val="16"/>
        </w:rPr>
        <w:t xml:space="preserve">, na data da assinatura desta </w:t>
      </w:r>
      <w:r w:rsidR="00A10EAD" w:rsidRPr="00076B9A">
        <w:rPr>
          <w:sz w:val="16"/>
          <w:szCs w:val="16"/>
        </w:rPr>
        <w:t>Escritura de Emissão de Debêntures</w:t>
      </w:r>
      <w:r w:rsidR="001820E7" w:rsidRPr="00076B9A">
        <w:rPr>
          <w:sz w:val="16"/>
          <w:szCs w:val="16"/>
        </w:rPr>
        <w:t>, que:</w:t>
      </w:r>
      <w:bookmarkEnd w:id="274"/>
    </w:p>
    <w:p w14:paraId="16120686" w14:textId="55FBF15C" w:rsidR="00381825" w:rsidRPr="00076B9A" w:rsidRDefault="000D368F"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Pr>
          <w:rFonts w:cs="Arial"/>
          <w:sz w:val="16"/>
          <w:szCs w:val="16"/>
        </w:rPr>
        <w:t>compõem</w:t>
      </w:r>
      <w:r w:rsidR="00E02A29">
        <w:rPr>
          <w:rFonts w:cs="Arial"/>
          <w:sz w:val="16"/>
          <w:szCs w:val="16"/>
        </w:rPr>
        <w:t xml:space="preserve">-se de </w:t>
      </w:r>
      <w:r w:rsidR="00B1328D" w:rsidRPr="00076B9A">
        <w:rPr>
          <w:rFonts w:cs="Arial"/>
          <w:sz w:val="16"/>
          <w:szCs w:val="16"/>
        </w:rPr>
        <w:t>sociedade devidamente organizada, constituída e existente sob a forma de sociedade por ações de acordo com as leis brasileiras e está devidamente autorizada a conduzir os seus negócios, com plenos poderes para deter, possuir e operar seus bens</w:t>
      </w:r>
      <w:r w:rsidR="0090298E">
        <w:rPr>
          <w:rFonts w:cs="Arial"/>
          <w:sz w:val="16"/>
          <w:szCs w:val="16"/>
        </w:rPr>
        <w:t>;</w:t>
      </w:r>
    </w:p>
    <w:p w14:paraId="4C90FC00" w14:textId="77777777" w:rsidR="00B1328D" w:rsidRPr="00076B9A" w:rsidRDefault="00B1328D"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cs="Arial"/>
          <w:sz w:val="16"/>
          <w:szCs w:val="16"/>
        </w:rPr>
        <w:t xml:space="preserve">os representantes legais que assinam esta Escritura de Emissão </w:t>
      </w:r>
      <w:r w:rsidR="00590E5E" w:rsidRPr="00076B9A">
        <w:rPr>
          <w:rFonts w:cs="Arial"/>
          <w:sz w:val="16"/>
          <w:szCs w:val="16"/>
        </w:rPr>
        <w:t xml:space="preserve">de Debêntures </w:t>
      </w:r>
      <w:r w:rsidRPr="00076B9A">
        <w:rPr>
          <w:rFonts w:cs="Arial"/>
          <w:sz w:val="16"/>
          <w:szCs w:val="16"/>
        </w:rPr>
        <w:t>têm poderes estatutários e/ou delegados para assumir, em seu nome, as obrigações ora estabelecidas e, sendo mandatários, tiveram os poderes legitimamente outorgados, estando os respectivos mandatos em pleno vigor;</w:t>
      </w:r>
    </w:p>
    <w:p w14:paraId="7120641D" w14:textId="77777777" w:rsidR="00B1328D" w:rsidRPr="00076B9A" w:rsidRDefault="00B1328D"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cs="Arial"/>
          <w:sz w:val="16"/>
          <w:szCs w:val="16"/>
        </w:rPr>
        <w:t>a celebração e o cumprimento de suas obrigações previstas nesta Escritura de Emissão</w:t>
      </w:r>
      <w:r w:rsidR="00590E5E" w:rsidRPr="00076B9A">
        <w:rPr>
          <w:rFonts w:cs="Arial"/>
          <w:sz w:val="16"/>
          <w:szCs w:val="16"/>
        </w:rPr>
        <w:t xml:space="preserve"> de Debêntures</w:t>
      </w:r>
      <w:r w:rsidRPr="00076B9A">
        <w:rPr>
          <w:rFonts w:cs="Arial"/>
          <w:sz w:val="16"/>
          <w:szCs w:val="16"/>
        </w:rPr>
        <w:t xml:space="preserve"> não infringem ou contrariam (i) quaisquer contratos ou documentos nos quais a Emissora</w:t>
      </w:r>
      <w:r w:rsidR="00FB7AE6">
        <w:rPr>
          <w:rFonts w:cs="Arial"/>
          <w:sz w:val="16"/>
          <w:szCs w:val="16"/>
        </w:rPr>
        <w:t xml:space="preserve"> e/ou os Fiadores</w:t>
      </w:r>
      <w:r w:rsidRPr="00076B9A">
        <w:rPr>
          <w:rFonts w:cs="Arial"/>
          <w:sz w:val="16"/>
          <w:szCs w:val="16"/>
        </w:rPr>
        <w:t xml:space="preserve"> seja</w:t>
      </w:r>
      <w:r w:rsidR="00FB7AE6">
        <w:rPr>
          <w:rFonts w:cs="Arial"/>
          <w:sz w:val="16"/>
          <w:szCs w:val="16"/>
        </w:rPr>
        <w:t>m</w:t>
      </w:r>
      <w:r w:rsidRPr="00076B9A">
        <w:rPr>
          <w:rFonts w:cs="Arial"/>
          <w:sz w:val="16"/>
          <w:szCs w:val="16"/>
        </w:rPr>
        <w:t xml:space="preserve"> parte ou pelos quais quaisquer de seus bens e propriedades estejam vinc</w:t>
      </w:r>
      <w:r w:rsidR="00CF7E6D">
        <w:rPr>
          <w:rFonts w:cs="Arial"/>
          <w:sz w:val="16"/>
          <w:szCs w:val="16"/>
        </w:rPr>
        <w:t>ulados, nem irá resultar em (a) </w:t>
      </w:r>
      <w:r w:rsidRPr="00076B9A">
        <w:rPr>
          <w:rFonts w:cs="Arial"/>
          <w:sz w:val="16"/>
          <w:szCs w:val="16"/>
        </w:rPr>
        <w:t>vencimento antecipado de qualquer obrigação estabelecida em qualquer destes contratos ou instrumentos; (b) criação de qualquer ônus sobre qualquer ativo ou bem da Emissora</w:t>
      </w:r>
      <w:r w:rsidR="00FB7AE6">
        <w:rPr>
          <w:rFonts w:cs="Arial"/>
          <w:sz w:val="16"/>
          <w:szCs w:val="16"/>
        </w:rPr>
        <w:t xml:space="preserve"> e/ou os Fiadores</w:t>
      </w:r>
      <w:r w:rsidRPr="00076B9A">
        <w:rPr>
          <w:rFonts w:cs="Arial"/>
          <w:sz w:val="16"/>
          <w:szCs w:val="16"/>
        </w:rPr>
        <w:t>, ou (c) rescisão de qualquer desses contratos ou instrumentos; (</w:t>
      </w:r>
      <w:proofErr w:type="spellStart"/>
      <w:r w:rsidRPr="00076B9A">
        <w:rPr>
          <w:rFonts w:cs="Arial"/>
          <w:sz w:val="16"/>
          <w:szCs w:val="16"/>
        </w:rPr>
        <w:t>ii</w:t>
      </w:r>
      <w:proofErr w:type="spellEnd"/>
      <w:r w:rsidRPr="00076B9A">
        <w:rPr>
          <w:rFonts w:cs="Arial"/>
          <w:sz w:val="16"/>
          <w:szCs w:val="16"/>
        </w:rPr>
        <w:t xml:space="preserve">) qualquer lei, decreto ou regulamento a que a Emissora </w:t>
      </w:r>
      <w:r w:rsidR="00FB7AE6">
        <w:rPr>
          <w:rFonts w:cs="Arial"/>
          <w:sz w:val="16"/>
          <w:szCs w:val="16"/>
        </w:rPr>
        <w:t>e/ou os Fiadores</w:t>
      </w:r>
      <w:r w:rsidR="00FB7AE6" w:rsidRPr="00076B9A">
        <w:rPr>
          <w:rFonts w:cs="Arial"/>
          <w:sz w:val="16"/>
          <w:szCs w:val="16"/>
        </w:rPr>
        <w:t xml:space="preserve"> </w:t>
      </w:r>
      <w:r w:rsidRPr="00076B9A">
        <w:rPr>
          <w:rFonts w:cs="Arial"/>
          <w:sz w:val="16"/>
          <w:szCs w:val="16"/>
        </w:rPr>
        <w:t>ou quaisquer de seus bens e propriedades estejam sujeitos; ou (</w:t>
      </w:r>
      <w:proofErr w:type="spellStart"/>
      <w:r w:rsidRPr="00076B9A">
        <w:rPr>
          <w:rFonts w:cs="Arial"/>
          <w:sz w:val="16"/>
          <w:szCs w:val="16"/>
        </w:rPr>
        <w:t>iii</w:t>
      </w:r>
      <w:proofErr w:type="spellEnd"/>
      <w:r w:rsidRPr="00076B9A">
        <w:rPr>
          <w:rFonts w:cs="Arial"/>
          <w:sz w:val="16"/>
          <w:szCs w:val="16"/>
        </w:rPr>
        <w:t>) qualquer ordem, decisão ou sentença administrativa, judicial ou arbitral que afete a Emissora</w:t>
      </w:r>
      <w:r w:rsidR="00FB7AE6">
        <w:rPr>
          <w:rFonts w:cs="Arial"/>
          <w:sz w:val="16"/>
          <w:szCs w:val="16"/>
        </w:rPr>
        <w:t xml:space="preserve"> e/ou os Fiadores</w:t>
      </w:r>
      <w:r w:rsidRPr="00076B9A">
        <w:rPr>
          <w:rFonts w:cs="Arial"/>
          <w:sz w:val="16"/>
          <w:szCs w:val="16"/>
        </w:rPr>
        <w:t xml:space="preserve"> ou quaisquer de seus bens e propriedades;</w:t>
      </w:r>
    </w:p>
    <w:p w14:paraId="02AD9DC2" w14:textId="24EB397D" w:rsidR="00B1328D" w:rsidRPr="00076B9A" w:rsidRDefault="000426FD"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cs="Arial"/>
          <w:sz w:val="16"/>
          <w:szCs w:val="16"/>
        </w:rPr>
        <w:t>est</w:t>
      </w:r>
      <w:r>
        <w:rPr>
          <w:rFonts w:cs="Arial"/>
          <w:sz w:val="16"/>
          <w:szCs w:val="16"/>
        </w:rPr>
        <w:t>ão</w:t>
      </w:r>
      <w:r w:rsidRPr="00076B9A">
        <w:rPr>
          <w:rFonts w:cs="Arial"/>
          <w:sz w:val="16"/>
          <w:szCs w:val="16"/>
        </w:rPr>
        <w:t xml:space="preserve"> </w:t>
      </w:r>
      <w:r w:rsidR="00B1328D" w:rsidRPr="00076B9A">
        <w:rPr>
          <w:rFonts w:cs="Arial"/>
          <w:sz w:val="16"/>
          <w:szCs w:val="16"/>
        </w:rPr>
        <w:t xml:space="preserve">devidamente </w:t>
      </w:r>
      <w:r w:rsidRPr="00076B9A">
        <w:rPr>
          <w:rFonts w:cs="Arial"/>
          <w:sz w:val="16"/>
          <w:szCs w:val="16"/>
        </w:rPr>
        <w:t>autorizad</w:t>
      </w:r>
      <w:r>
        <w:rPr>
          <w:rFonts w:cs="Arial"/>
          <w:sz w:val="16"/>
          <w:szCs w:val="16"/>
        </w:rPr>
        <w:t>os</w:t>
      </w:r>
      <w:r w:rsidRPr="00076B9A">
        <w:rPr>
          <w:rFonts w:cs="Arial"/>
          <w:sz w:val="16"/>
          <w:szCs w:val="16"/>
        </w:rPr>
        <w:t xml:space="preserve"> </w:t>
      </w:r>
      <w:r w:rsidR="00B1328D" w:rsidRPr="00076B9A">
        <w:rPr>
          <w:rFonts w:cs="Arial"/>
          <w:sz w:val="16"/>
          <w:szCs w:val="16"/>
        </w:rPr>
        <w:t>e obt</w:t>
      </w:r>
      <w:r>
        <w:rPr>
          <w:rFonts w:cs="Arial"/>
          <w:sz w:val="16"/>
          <w:szCs w:val="16"/>
        </w:rPr>
        <w:t>iveram</w:t>
      </w:r>
      <w:r w:rsidR="00B1328D" w:rsidRPr="00076B9A">
        <w:rPr>
          <w:rFonts w:cs="Arial"/>
          <w:sz w:val="16"/>
          <w:szCs w:val="16"/>
        </w:rPr>
        <w:t xml:space="preserve"> todas as licenças e as autorizações, inclusive, conforme aplicável, legais, societárias, regulatórias e de terceiros, incluindo, mas não se limitando, de credores, necessárias à celebração desta Escritura de Emissão</w:t>
      </w:r>
      <w:r w:rsidR="00590E5E" w:rsidRPr="00076B9A">
        <w:rPr>
          <w:rFonts w:cs="Arial"/>
          <w:sz w:val="16"/>
          <w:szCs w:val="16"/>
        </w:rPr>
        <w:t xml:space="preserve"> de Debêntures</w:t>
      </w:r>
      <w:r w:rsidR="00B1328D" w:rsidRPr="00076B9A">
        <w:rPr>
          <w:rFonts w:cs="Arial"/>
          <w:sz w:val="16"/>
          <w:szCs w:val="16"/>
        </w:rPr>
        <w:t xml:space="preserve"> e dos demais </w:t>
      </w:r>
      <w:r w:rsidR="002465DF" w:rsidRPr="00076B9A">
        <w:rPr>
          <w:rFonts w:cs="Arial"/>
          <w:sz w:val="16"/>
          <w:szCs w:val="16"/>
        </w:rPr>
        <w:t>Documentos</w:t>
      </w:r>
      <w:r w:rsidR="00B1328D" w:rsidRPr="00076B9A">
        <w:rPr>
          <w:rFonts w:cs="Arial"/>
          <w:sz w:val="16"/>
          <w:szCs w:val="16"/>
        </w:rPr>
        <w:t xml:space="preserve"> da </w:t>
      </w:r>
      <w:r w:rsidR="002465DF" w:rsidRPr="00076B9A">
        <w:rPr>
          <w:rFonts w:cs="Arial"/>
          <w:sz w:val="16"/>
          <w:szCs w:val="16"/>
        </w:rPr>
        <w:t>Operação</w:t>
      </w:r>
      <w:r w:rsidR="00B1328D" w:rsidRPr="00076B9A">
        <w:rPr>
          <w:rFonts w:cs="Arial"/>
          <w:sz w:val="16"/>
          <w:szCs w:val="16"/>
        </w:rPr>
        <w:t xml:space="preserve">, </w:t>
      </w:r>
      <w:r w:rsidR="00B1328D" w:rsidRPr="00076B9A">
        <w:rPr>
          <w:rFonts w:eastAsia="Arial Unicode MS" w:cs="Arial"/>
          <w:w w:val="0"/>
          <w:sz w:val="16"/>
          <w:szCs w:val="16"/>
        </w:rPr>
        <w:t>à participação da emissão dos CRI e ao cumprimento de suas obrigações aqui e ali previstas;</w:t>
      </w:r>
    </w:p>
    <w:p w14:paraId="5989BA45" w14:textId="3CF206DA" w:rsidR="00B1328D" w:rsidRPr="00076B9A" w:rsidRDefault="002465DF"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cs="Arial"/>
          <w:sz w:val="16"/>
          <w:szCs w:val="16"/>
        </w:rPr>
        <w:t>cumpre</w:t>
      </w:r>
      <w:r w:rsidR="000426FD">
        <w:rPr>
          <w:rFonts w:cs="Arial"/>
          <w:sz w:val="16"/>
          <w:szCs w:val="16"/>
        </w:rPr>
        <w:t>m</w:t>
      </w:r>
      <w:r w:rsidR="00382E22" w:rsidRPr="00076B9A">
        <w:rPr>
          <w:rFonts w:cs="Arial"/>
          <w:sz w:val="16"/>
          <w:szCs w:val="16"/>
        </w:rPr>
        <w:t>, assim como suas Controladas,</w:t>
      </w:r>
      <w:r w:rsidRPr="00076B9A">
        <w:rPr>
          <w:rFonts w:cs="Arial"/>
          <w:sz w:val="16"/>
          <w:szCs w:val="16"/>
        </w:rPr>
        <w:t xml:space="preserve"> as leis, regulamentos, normas administrativas e determinações dos órgãos governamentais, autarquias ou tribunais aplicáveis à condução de seus negócios e regular execução das suas atividades, exceto por aquelas (i) discutidas nas esferas administrativa e/ou judicial e que, em razão de tal discussão, tenham sua aplicabilidade comprovadamente suspensa; (</w:t>
      </w:r>
      <w:proofErr w:type="spellStart"/>
      <w:r w:rsidRPr="00076B9A">
        <w:rPr>
          <w:rFonts w:cs="Arial"/>
          <w:sz w:val="16"/>
          <w:szCs w:val="16"/>
        </w:rPr>
        <w:t>ii</w:t>
      </w:r>
      <w:proofErr w:type="spellEnd"/>
      <w:r w:rsidRPr="00076B9A">
        <w:rPr>
          <w:rFonts w:cs="Arial"/>
          <w:sz w:val="16"/>
          <w:szCs w:val="16"/>
        </w:rPr>
        <w:t>) cujo descumprimento não resulte em um Efeito Adverso Relevante</w:t>
      </w:r>
      <w:r w:rsidR="00F16FE6">
        <w:rPr>
          <w:rFonts w:cs="Arial"/>
          <w:sz w:val="16"/>
          <w:szCs w:val="16"/>
        </w:rPr>
        <w:t>; ou (</w:t>
      </w:r>
      <w:proofErr w:type="spellStart"/>
      <w:r w:rsidR="00F16FE6">
        <w:rPr>
          <w:rFonts w:cs="Arial"/>
          <w:sz w:val="16"/>
          <w:szCs w:val="16"/>
        </w:rPr>
        <w:t>iii</w:t>
      </w:r>
      <w:proofErr w:type="spellEnd"/>
      <w:r w:rsidR="00F16FE6">
        <w:rPr>
          <w:rFonts w:cs="Arial"/>
          <w:sz w:val="16"/>
          <w:szCs w:val="16"/>
        </w:rPr>
        <w:t xml:space="preserve">) </w:t>
      </w:r>
      <w:r w:rsidR="00F16FE6" w:rsidRPr="0089143D">
        <w:rPr>
          <w:rFonts w:cs="Arial"/>
          <w:sz w:val="16"/>
          <w:szCs w:val="16"/>
        </w:rPr>
        <w:t>Processo de Apuração de Responsabilidade (“</w:t>
      </w:r>
      <w:r w:rsidR="00F16FE6" w:rsidRPr="0089143D">
        <w:rPr>
          <w:rFonts w:cs="Arial"/>
          <w:sz w:val="16"/>
          <w:szCs w:val="16"/>
          <w:u w:val="single"/>
        </w:rPr>
        <w:t>PAR</w:t>
      </w:r>
      <w:r w:rsidR="00F16FE6" w:rsidRPr="0089143D">
        <w:rPr>
          <w:rFonts w:cs="Arial"/>
          <w:sz w:val="16"/>
          <w:szCs w:val="16"/>
        </w:rPr>
        <w:t>”) nº 00190.101841/2022-67, instaurado com fundamento no Decreto nº 8.420 de 18 de março de 2015</w:t>
      </w:r>
      <w:r w:rsidR="00F16FE6">
        <w:rPr>
          <w:rFonts w:cs="Arial"/>
          <w:sz w:val="16"/>
          <w:szCs w:val="16"/>
        </w:rPr>
        <w:t xml:space="preserve">, revogado pelo </w:t>
      </w:r>
      <w:r w:rsidR="00F16FE6" w:rsidRPr="00076B9A">
        <w:rPr>
          <w:noProof/>
          <w:sz w:val="16"/>
          <w:szCs w:val="16"/>
        </w:rPr>
        <w:t xml:space="preserve">Decreto nº </w:t>
      </w:r>
      <w:r w:rsidR="00F16FE6">
        <w:rPr>
          <w:noProof/>
          <w:sz w:val="16"/>
          <w:szCs w:val="16"/>
        </w:rPr>
        <w:t>11.129</w:t>
      </w:r>
      <w:r w:rsidR="00F16FE6" w:rsidRPr="00076B9A">
        <w:rPr>
          <w:noProof/>
          <w:sz w:val="16"/>
          <w:szCs w:val="16"/>
        </w:rPr>
        <w:t xml:space="preserve">, de </w:t>
      </w:r>
      <w:r w:rsidR="00F16FE6">
        <w:rPr>
          <w:noProof/>
          <w:sz w:val="16"/>
          <w:szCs w:val="16"/>
        </w:rPr>
        <w:t>11 de julho de 2022</w:t>
      </w:r>
      <w:r w:rsidR="00F16FE6" w:rsidRPr="00076B9A">
        <w:rPr>
          <w:noProof/>
          <w:sz w:val="16"/>
          <w:szCs w:val="16"/>
        </w:rPr>
        <w:t>, conforme em vigor</w:t>
      </w:r>
      <w:r w:rsidR="00F16FE6">
        <w:rPr>
          <w:rFonts w:cs="Arial"/>
          <w:sz w:val="16"/>
          <w:szCs w:val="16"/>
        </w:rPr>
        <w:t xml:space="preserve">, </w:t>
      </w:r>
      <w:r w:rsidR="00F16FE6" w:rsidRPr="0089143D">
        <w:rPr>
          <w:rFonts w:cs="Arial"/>
          <w:sz w:val="16"/>
          <w:szCs w:val="16"/>
        </w:rPr>
        <w:t>junto à Controladoria Geral da União (“</w:t>
      </w:r>
      <w:r w:rsidR="00F16FE6" w:rsidRPr="0089143D">
        <w:rPr>
          <w:rFonts w:cs="Arial"/>
          <w:sz w:val="16"/>
          <w:szCs w:val="16"/>
          <w:u w:val="single"/>
        </w:rPr>
        <w:t>CGU</w:t>
      </w:r>
      <w:r w:rsidR="00F16FE6" w:rsidRPr="0089143D">
        <w:rPr>
          <w:rFonts w:cs="Arial"/>
          <w:sz w:val="16"/>
          <w:szCs w:val="16"/>
        </w:rPr>
        <w:t>”)</w:t>
      </w:r>
      <w:r w:rsidR="00F16FE6">
        <w:rPr>
          <w:rFonts w:cs="Arial"/>
          <w:sz w:val="16"/>
          <w:szCs w:val="16"/>
        </w:rPr>
        <w:t xml:space="preserve"> em face da</w:t>
      </w:r>
      <w:r w:rsidR="00F16FE6" w:rsidRPr="0089143D">
        <w:rPr>
          <w:rFonts w:cs="Arial"/>
          <w:sz w:val="16"/>
          <w:szCs w:val="16"/>
        </w:rPr>
        <w:t xml:space="preserve"> Emissora, o</w:t>
      </w:r>
      <w:r w:rsidR="00F16FE6">
        <w:rPr>
          <w:rFonts w:cs="Arial"/>
          <w:sz w:val="16"/>
          <w:szCs w:val="16"/>
        </w:rPr>
        <w:t xml:space="preserve"> qual devidamente </w:t>
      </w:r>
      <w:proofErr w:type="spellStart"/>
      <w:r w:rsidR="00F16FE6">
        <w:rPr>
          <w:rFonts w:cs="Arial"/>
          <w:sz w:val="16"/>
          <w:szCs w:val="16"/>
        </w:rPr>
        <w:t>informado</w:t>
      </w:r>
      <w:proofErr w:type="spellEnd"/>
      <w:r w:rsidR="00F16FE6">
        <w:rPr>
          <w:rFonts w:cs="Arial"/>
          <w:sz w:val="16"/>
          <w:szCs w:val="16"/>
        </w:rPr>
        <w:t xml:space="preserve"> no âmbito da </w:t>
      </w:r>
      <w:proofErr w:type="spellStart"/>
      <w:r w:rsidR="00F16FE6" w:rsidRPr="009C4002">
        <w:rPr>
          <w:rFonts w:cs="Arial"/>
          <w:i/>
          <w:sz w:val="16"/>
          <w:szCs w:val="16"/>
        </w:rPr>
        <w:t>due</w:t>
      </w:r>
      <w:proofErr w:type="spellEnd"/>
      <w:r w:rsidR="00F16FE6" w:rsidRPr="009C4002">
        <w:rPr>
          <w:rFonts w:cs="Arial"/>
          <w:i/>
          <w:sz w:val="16"/>
          <w:szCs w:val="16"/>
        </w:rPr>
        <w:t xml:space="preserve"> </w:t>
      </w:r>
      <w:proofErr w:type="spellStart"/>
      <w:r w:rsidR="00F16FE6" w:rsidRPr="009C4002">
        <w:rPr>
          <w:rFonts w:cs="Arial"/>
          <w:i/>
          <w:sz w:val="16"/>
          <w:szCs w:val="16"/>
        </w:rPr>
        <w:t>diligence</w:t>
      </w:r>
      <w:proofErr w:type="spellEnd"/>
      <w:r w:rsidRPr="00076B9A">
        <w:rPr>
          <w:rFonts w:cs="Arial"/>
          <w:sz w:val="16"/>
          <w:szCs w:val="16"/>
        </w:rPr>
        <w:t>;</w:t>
      </w:r>
    </w:p>
    <w:p w14:paraId="13BBDC03" w14:textId="53FBA1E1" w:rsidR="002465DF" w:rsidRPr="00076B9A" w:rsidRDefault="000426FD"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cs="Arial"/>
          <w:sz w:val="16"/>
          <w:szCs w:val="16"/>
        </w:rPr>
        <w:t>cumprir</w:t>
      </w:r>
      <w:r>
        <w:rPr>
          <w:rFonts w:cs="Arial"/>
          <w:sz w:val="16"/>
          <w:szCs w:val="16"/>
        </w:rPr>
        <w:t>ão</w:t>
      </w:r>
      <w:r w:rsidRPr="00076B9A">
        <w:rPr>
          <w:rFonts w:cs="Arial"/>
          <w:sz w:val="16"/>
          <w:szCs w:val="16"/>
        </w:rPr>
        <w:t xml:space="preserve"> </w:t>
      </w:r>
      <w:r w:rsidR="002465DF" w:rsidRPr="00076B9A">
        <w:rPr>
          <w:rFonts w:cs="Arial"/>
          <w:sz w:val="16"/>
          <w:szCs w:val="16"/>
        </w:rPr>
        <w:t xml:space="preserve">todas as obrigações assumidas nos termos desta Escritura de Emissão de Debêntures e nos Documentos da Operação, </w:t>
      </w:r>
      <w:r w:rsidR="0067315F" w:rsidRPr="00076B9A">
        <w:rPr>
          <w:rFonts w:cs="Arial"/>
          <w:sz w:val="16"/>
          <w:szCs w:val="16"/>
        </w:rPr>
        <w:t>incluindo,</w:t>
      </w:r>
      <w:r w:rsidR="002465DF" w:rsidRPr="00076B9A">
        <w:rPr>
          <w:rFonts w:cs="Arial"/>
          <w:sz w:val="16"/>
          <w:szCs w:val="16"/>
        </w:rPr>
        <w:t xml:space="preserve"> mas não se limitando</w:t>
      </w:r>
      <w:r w:rsidR="0067315F">
        <w:rPr>
          <w:rFonts w:cs="Arial"/>
          <w:sz w:val="16"/>
          <w:szCs w:val="16"/>
        </w:rPr>
        <w:t>,</w:t>
      </w:r>
      <w:r w:rsidR="002465DF" w:rsidRPr="00076B9A">
        <w:rPr>
          <w:rFonts w:cs="Arial"/>
          <w:sz w:val="16"/>
          <w:szCs w:val="16"/>
        </w:rPr>
        <w:t xml:space="preserve"> à obrigação de destinar os recursos obtidos com a Emissão aos fins previstos na Cláusula </w:t>
      </w:r>
      <w:r w:rsidR="002465DF" w:rsidRPr="00076B9A">
        <w:rPr>
          <w:rFonts w:cs="Arial"/>
          <w:sz w:val="16"/>
          <w:szCs w:val="16"/>
        </w:rPr>
        <w:fldChar w:fldCharType="begin"/>
      </w:r>
      <w:r w:rsidR="002465DF" w:rsidRPr="00076B9A">
        <w:rPr>
          <w:rFonts w:cs="Arial"/>
          <w:sz w:val="16"/>
          <w:szCs w:val="16"/>
        </w:rPr>
        <w:instrText xml:space="preserve"> REF _Ref86430045 \r \h </w:instrText>
      </w:r>
      <w:r w:rsidR="001768DF" w:rsidRPr="00076B9A">
        <w:rPr>
          <w:rFonts w:cs="Arial"/>
          <w:sz w:val="16"/>
          <w:szCs w:val="16"/>
        </w:rPr>
        <w:instrText xml:space="preserve"> \* MERGEFORMAT </w:instrText>
      </w:r>
      <w:r w:rsidR="002465DF" w:rsidRPr="00076B9A">
        <w:rPr>
          <w:rFonts w:cs="Arial"/>
          <w:sz w:val="16"/>
          <w:szCs w:val="16"/>
        </w:rPr>
      </w:r>
      <w:r w:rsidR="002465DF" w:rsidRPr="00076B9A">
        <w:rPr>
          <w:rFonts w:cs="Arial"/>
          <w:sz w:val="16"/>
          <w:szCs w:val="16"/>
        </w:rPr>
        <w:fldChar w:fldCharType="separate"/>
      </w:r>
      <w:r w:rsidR="00EB0246">
        <w:rPr>
          <w:rFonts w:cs="Arial"/>
          <w:sz w:val="16"/>
          <w:szCs w:val="16"/>
        </w:rPr>
        <w:t>6</w:t>
      </w:r>
      <w:r w:rsidR="002465DF" w:rsidRPr="00076B9A">
        <w:rPr>
          <w:rFonts w:cs="Arial"/>
          <w:sz w:val="16"/>
          <w:szCs w:val="16"/>
        </w:rPr>
        <w:fldChar w:fldCharType="end"/>
      </w:r>
      <w:r w:rsidR="002465DF" w:rsidRPr="00076B9A">
        <w:rPr>
          <w:rFonts w:cs="Arial"/>
          <w:sz w:val="16"/>
          <w:szCs w:val="16"/>
        </w:rPr>
        <w:t xml:space="preserve"> desta Escritura de Emissão de Debêntures;</w:t>
      </w:r>
    </w:p>
    <w:p w14:paraId="28F41BA2" w14:textId="77777777" w:rsidR="002465DF" w:rsidRPr="00076B9A" w:rsidRDefault="000426FD"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eastAsia="Arial Unicode MS" w:cs="Arial"/>
          <w:w w:val="0"/>
          <w:sz w:val="16"/>
          <w:szCs w:val="16"/>
        </w:rPr>
        <w:t>t</w:t>
      </w:r>
      <w:r>
        <w:rPr>
          <w:rFonts w:eastAsia="Arial Unicode MS" w:cs="Arial"/>
          <w:w w:val="0"/>
          <w:sz w:val="16"/>
          <w:szCs w:val="16"/>
        </w:rPr>
        <w:t>ê</w:t>
      </w:r>
      <w:r w:rsidRPr="00076B9A">
        <w:rPr>
          <w:rFonts w:eastAsia="Arial Unicode MS" w:cs="Arial"/>
          <w:w w:val="0"/>
          <w:sz w:val="16"/>
          <w:szCs w:val="16"/>
        </w:rPr>
        <w:t xml:space="preserve">m </w:t>
      </w:r>
      <w:r w:rsidR="002465DF" w:rsidRPr="00076B9A">
        <w:rPr>
          <w:rFonts w:eastAsia="Arial Unicode MS" w:cs="Arial"/>
          <w:w w:val="0"/>
          <w:sz w:val="16"/>
          <w:szCs w:val="16"/>
        </w:rPr>
        <w:t>plena ciência e concorda</w:t>
      </w:r>
      <w:r>
        <w:rPr>
          <w:rFonts w:eastAsia="Arial Unicode MS" w:cs="Arial"/>
          <w:w w:val="0"/>
          <w:sz w:val="16"/>
          <w:szCs w:val="16"/>
        </w:rPr>
        <w:t>m</w:t>
      </w:r>
      <w:r w:rsidR="002465DF" w:rsidRPr="00076B9A">
        <w:rPr>
          <w:rFonts w:eastAsia="Arial Unicode MS" w:cs="Arial"/>
          <w:w w:val="0"/>
          <w:sz w:val="16"/>
          <w:szCs w:val="16"/>
        </w:rPr>
        <w:t xml:space="preserve"> integralmente com a forma de divulgação e apuração da Taxa DI, divulgada pela B3, e que a forma de cálculo da Remuneração das Debêntures CDI foi acordada por livre vontade entre a Emissora, o Debenturista, o Agente Fiduciário dos CRI e o Coordenador Líder, em observância ao princípio da boa-fé;</w:t>
      </w:r>
    </w:p>
    <w:p w14:paraId="37D4E6B3" w14:textId="77777777" w:rsidR="001768DF" w:rsidRPr="00076B9A" w:rsidRDefault="000426FD"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cs="Arial"/>
          <w:sz w:val="16"/>
          <w:szCs w:val="16"/>
        </w:rPr>
        <w:t>t</w:t>
      </w:r>
      <w:r>
        <w:rPr>
          <w:rFonts w:cs="Arial"/>
          <w:sz w:val="16"/>
          <w:szCs w:val="16"/>
        </w:rPr>
        <w:t>ê</w:t>
      </w:r>
      <w:r w:rsidRPr="00076B9A">
        <w:rPr>
          <w:rFonts w:cs="Arial"/>
          <w:sz w:val="16"/>
          <w:szCs w:val="16"/>
        </w:rPr>
        <w:t xml:space="preserve">m </w:t>
      </w:r>
      <w:r w:rsidR="001768DF" w:rsidRPr="00076B9A">
        <w:rPr>
          <w:rFonts w:cs="Arial"/>
          <w:sz w:val="16"/>
          <w:szCs w:val="16"/>
        </w:rPr>
        <w:t>plena ciência e concorda</w:t>
      </w:r>
      <w:r>
        <w:rPr>
          <w:rFonts w:cs="Arial"/>
          <w:sz w:val="16"/>
          <w:szCs w:val="16"/>
        </w:rPr>
        <w:t>m</w:t>
      </w:r>
      <w:r w:rsidR="001768DF" w:rsidRPr="00076B9A">
        <w:rPr>
          <w:rFonts w:cs="Arial"/>
          <w:sz w:val="16"/>
          <w:szCs w:val="16"/>
        </w:rPr>
        <w:t xml:space="preserve"> integralmente com a forma de divulgação e apuração do IPCA, e com a forma de cálculo </w:t>
      </w:r>
      <w:r w:rsidR="001768DF" w:rsidRPr="000D368F">
        <w:rPr>
          <w:rFonts w:cs="Arial"/>
          <w:sz w:val="16"/>
          <w:szCs w:val="16"/>
        </w:rPr>
        <w:t xml:space="preserve">da Atualização Monetária </w:t>
      </w:r>
      <w:r w:rsidR="001768DF" w:rsidRPr="00076B9A">
        <w:rPr>
          <w:rFonts w:cs="Arial"/>
          <w:sz w:val="16"/>
          <w:szCs w:val="16"/>
        </w:rPr>
        <w:t xml:space="preserve">e da Remuneração das Debêntures IPCA foi acordada por livre vontade da </w:t>
      </w:r>
      <w:r w:rsidR="001768DF" w:rsidRPr="00076B9A">
        <w:rPr>
          <w:rFonts w:eastAsia="Arial Unicode MS" w:cs="Arial"/>
          <w:w w:val="0"/>
          <w:sz w:val="16"/>
          <w:szCs w:val="16"/>
        </w:rPr>
        <w:t>a Emissora, o Debenturista, o Agente Fiduciário dos CRI e o Coordenador Líder, em observância ao princípio da boa-fé</w:t>
      </w:r>
      <w:r w:rsidR="001768DF" w:rsidRPr="00076B9A">
        <w:rPr>
          <w:rFonts w:cs="Arial"/>
          <w:sz w:val="16"/>
          <w:szCs w:val="16"/>
        </w:rPr>
        <w:t>;</w:t>
      </w:r>
    </w:p>
    <w:p w14:paraId="7DA33A7D" w14:textId="4DDD7FB0" w:rsidR="002465DF" w:rsidRPr="00076B9A" w:rsidRDefault="002465DF"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não há qua</w:t>
      </w:r>
      <w:r w:rsidR="00FB7AE6">
        <w:rPr>
          <w:rFonts w:cs="Arial"/>
          <w:sz w:val="16"/>
          <w:szCs w:val="16"/>
        </w:rPr>
        <w:t>lquer ligação entre a Emissora, os Fiadores,</w:t>
      </w:r>
      <w:r w:rsidR="00FB7AE6" w:rsidRPr="00076B9A">
        <w:rPr>
          <w:rFonts w:cs="Arial"/>
          <w:sz w:val="16"/>
          <w:szCs w:val="16"/>
        </w:rPr>
        <w:t xml:space="preserve"> </w:t>
      </w:r>
      <w:r w:rsidRPr="00076B9A">
        <w:rPr>
          <w:rFonts w:cs="Arial"/>
          <w:sz w:val="16"/>
          <w:szCs w:val="16"/>
        </w:rPr>
        <w:t>o Debenturista e o Agente Fiduciário dos CRI, que impeça o Agente Fiduciário dos CRI de exercer plenamente suas funções;</w:t>
      </w:r>
    </w:p>
    <w:p w14:paraId="7A07C8F7" w14:textId="77777777" w:rsidR="002465DF" w:rsidRPr="00076B9A" w:rsidRDefault="000426FD"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est</w:t>
      </w:r>
      <w:r>
        <w:rPr>
          <w:rFonts w:cs="Arial"/>
          <w:sz w:val="16"/>
          <w:szCs w:val="16"/>
        </w:rPr>
        <w:t>ão</w:t>
      </w:r>
      <w:r w:rsidRPr="00076B9A">
        <w:rPr>
          <w:rFonts w:cs="Arial"/>
          <w:sz w:val="16"/>
          <w:szCs w:val="16"/>
        </w:rPr>
        <w:t xml:space="preserve"> </w:t>
      </w:r>
      <w:r w:rsidR="002465DF" w:rsidRPr="00076B9A">
        <w:rPr>
          <w:rFonts w:cs="Arial"/>
          <w:sz w:val="16"/>
          <w:szCs w:val="16"/>
        </w:rPr>
        <w:t>observando e cumprindo,</w:t>
      </w:r>
      <w:r w:rsidR="008740BF" w:rsidRPr="00076B9A">
        <w:rPr>
          <w:rFonts w:cs="Arial"/>
          <w:sz w:val="16"/>
          <w:szCs w:val="16"/>
        </w:rPr>
        <w:t xml:space="preserve"> em todos os seus aspectos relevantes</w:t>
      </w:r>
      <w:r w:rsidR="002465DF" w:rsidRPr="00076B9A">
        <w:rPr>
          <w:rFonts w:cs="Arial"/>
          <w:sz w:val="16"/>
          <w:szCs w:val="16"/>
        </w:rPr>
        <w:t xml:space="preserve"> seu estatuto social ou quaisquer obrigações e/ou condições contidas em contratos, acordos, hipotecas, escrituras, empréstimos, contratos de crédito, notas promissórias, contratos de arrendamento mercantil ou outros contratos ou instrumentos dos quais seja</w:t>
      </w:r>
      <w:r>
        <w:rPr>
          <w:rFonts w:cs="Arial"/>
          <w:sz w:val="16"/>
          <w:szCs w:val="16"/>
        </w:rPr>
        <w:t>m</w:t>
      </w:r>
      <w:r w:rsidR="002465DF" w:rsidRPr="00076B9A">
        <w:rPr>
          <w:rFonts w:cs="Arial"/>
          <w:sz w:val="16"/>
          <w:szCs w:val="16"/>
        </w:rPr>
        <w:t xml:space="preserve"> parte ou possa</w:t>
      </w:r>
      <w:r>
        <w:rPr>
          <w:rFonts w:cs="Arial"/>
          <w:sz w:val="16"/>
          <w:szCs w:val="16"/>
        </w:rPr>
        <w:t>m</w:t>
      </w:r>
      <w:r w:rsidR="002465DF" w:rsidRPr="00076B9A">
        <w:rPr>
          <w:rFonts w:cs="Arial"/>
          <w:sz w:val="16"/>
          <w:szCs w:val="16"/>
        </w:rPr>
        <w:t xml:space="preserve"> estar </w:t>
      </w:r>
      <w:r w:rsidRPr="00076B9A">
        <w:rPr>
          <w:rFonts w:cs="Arial"/>
          <w:sz w:val="16"/>
          <w:szCs w:val="16"/>
        </w:rPr>
        <w:t>obrigad</w:t>
      </w:r>
      <w:r>
        <w:rPr>
          <w:rFonts w:cs="Arial"/>
          <w:sz w:val="16"/>
          <w:szCs w:val="16"/>
        </w:rPr>
        <w:t>os</w:t>
      </w:r>
      <w:r w:rsidR="002465DF" w:rsidRPr="00076B9A">
        <w:rPr>
          <w:rFonts w:cs="Arial"/>
          <w:sz w:val="16"/>
          <w:szCs w:val="16"/>
        </w:rPr>
        <w:t>;</w:t>
      </w:r>
    </w:p>
    <w:p w14:paraId="17B599CE" w14:textId="77777777" w:rsidR="002465DF" w:rsidRPr="00076B9A" w:rsidRDefault="002465DF"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lastRenderedPageBreak/>
        <w:t>todas as declarações e garantias relacionadas à Emissora</w:t>
      </w:r>
      <w:r w:rsidR="00FB7AE6">
        <w:rPr>
          <w:rFonts w:cs="Arial"/>
          <w:sz w:val="16"/>
          <w:szCs w:val="16"/>
        </w:rPr>
        <w:t xml:space="preserve"> e ou aos Fiadores</w:t>
      </w:r>
      <w:r w:rsidRPr="00076B9A">
        <w:rPr>
          <w:rFonts w:cs="Arial"/>
          <w:sz w:val="16"/>
          <w:szCs w:val="16"/>
        </w:rPr>
        <w:t>, que constam desta Escritura de Emissão de Debêntures e nos Documentos da Operação, são, na data de assinatura desta Escritura de Emissão de Debêntures e dos Documentos da Operação, verdadeiras, corretas, consistentes e suficientes em todos os seus aspectos relevantes;</w:t>
      </w:r>
    </w:p>
    <w:p w14:paraId="2CDA20DF" w14:textId="4BE3B978" w:rsidR="002465DF" w:rsidRPr="00076B9A" w:rsidRDefault="002465DF"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Emissora </w:t>
      </w:r>
      <w:r w:rsidR="00FB7AE6">
        <w:rPr>
          <w:rFonts w:cs="Arial"/>
          <w:sz w:val="16"/>
          <w:szCs w:val="16"/>
        </w:rPr>
        <w:t>e/ou pelos Fiadores</w:t>
      </w:r>
      <w:r w:rsidR="00FB7AE6" w:rsidRPr="00076B9A">
        <w:rPr>
          <w:rFonts w:cs="Arial"/>
          <w:sz w:val="16"/>
          <w:szCs w:val="16"/>
        </w:rPr>
        <w:t xml:space="preserve"> </w:t>
      </w:r>
      <w:r w:rsidRPr="00076B9A">
        <w:rPr>
          <w:rFonts w:cs="Arial"/>
          <w:sz w:val="16"/>
          <w:szCs w:val="16"/>
        </w:rPr>
        <w:t>de suas obrigações nos termos desta Escritura de Emissão</w:t>
      </w:r>
      <w:r w:rsidR="00137693" w:rsidRPr="00076B9A">
        <w:rPr>
          <w:rFonts w:cs="Arial"/>
          <w:sz w:val="16"/>
          <w:szCs w:val="16"/>
        </w:rPr>
        <w:t xml:space="preserve"> de Debêntures</w:t>
      </w:r>
      <w:r w:rsidRPr="00076B9A">
        <w:rPr>
          <w:rFonts w:cs="Arial"/>
          <w:sz w:val="16"/>
          <w:szCs w:val="16"/>
        </w:rPr>
        <w:t xml:space="preserve">, ou para a realização da Emissão, da Oferta, exceto: (i) pelo arquivamento da ata de </w:t>
      </w:r>
      <w:r w:rsidR="00BC6B91">
        <w:rPr>
          <w:rFonts w:cs="Arial"/>
          <w:sz w:val="16"/>
          <w:szCs w:val="16"/>
        </w:rPr>
        <w:t>AGE</w:t>
      </w:r>
      <w:r w:rsidR="00BC6B91" w:rsidRPr="00076B9A">
        <w:rPr>
          <w:rFonts w:cs="Arial"/>
          <w:sz w:val="16"/>
          <w:szCs w:val="16"/>
        </w:rPr>
        <w:t xml:space="preserve"> </w:t>
      </w:r>
      <w:r w:rsidRPr="00076B9A">
        <w:rPr>
          <w:rFonts w:cs="Arial"/>
          <w:sz w:val="16"/>
          <w:szCs w:val="16"/>
        </w:rPr>
        <w:t>Emissora; (</w:t>
      </w:r>
      <w:proofErr w:type="spellStart"/>
      <w:r w:rsidRPr="00076B9A">
        <w:rPr>
          <w:rFonts w:cs="Arial"/>
          <w:sz w:val="16"/>
          <w:szCs w:val="16"/>
        </w:rPr>
        <w:t>ii</w:t>
      </w:r>
      <w:proofErr w:type="spellEnd"/>
      <w:r w:rsidRPr="00076B9A">
        <w:rPr>
          <w:rFonts w:cs="Arial"/>
          <w:sz w:val="16"/>
          <w:szCs w:val="16"/>
        </w:rPr>
        <w:t>) pela inscrição desta Escritura de Emissão</w:t>
      </w:r>
      <w:r w:rsidR="001768DF" w:rsidRPr="00076B9A">
        <w:rPr>
          <w:rFonts w:cs="Arial"/>
          <w:sz w:val="16"/>
          <w:szCs w:val="16"/>
        </w:rPr>
        <w:t xml:space="preserve"> de Debêntures</w:t>
      </w:r>
      <w:r w:rsidRPr="00076B9A">
        <w:rPr>
          <w:rFonts w:cs="Arial"/>
          <w:sz w:val="16"/>
          <w:szCs w:val="16"/>
        </w:rPr>
        <w:t xml:space="preserve">, e seus eventuais aditamentos, na </w:t>
      </w:r>
      <w:r w:rsidR="00A50052">
        <w:rPr>
          <w:rFonts w:cs="Arial"/>
          <w:sz w:val="16"/>
          <w:szCs w:val="16"/>
        </w:rPr>
        <w:t>JUCISRS</w:t>
      </w:r>
      <w:r w:rsidRPr="00076B9A">
        <w:rPr>
          <w:rFonts w:cs="Arial"/>
          <w:sz w:val="16"/>
          <w:szCs w:val="16"/>
        </w:rPr>
        <w:t>;</w:t>
      </w:r>
      <w:r w:rsidR="001768DF" w:rsidRPr="00076B9A">
        <w:rPr>
          <w:rFonts w:cs="Arial"/>
          <w:sz w:val="16"/>
          <w:szCs w:val="16"/>
        </w:rPr>
        <w:t xml:space="preserve"> e</w:t>
      </w:r>
      <w:r w:rsidR="00E60BE1">
        <w:rPr>
          <w:rFonts w:cs="Arial"/>
          <w:sz w:val="16"/>
          <w:szCs w:val="16"/>
        </w:rPr>
        <w:t xml:space="preserve"> (</w:t>
      </w:r>
      <w:proofErr w:type="spellStart"/>
      <w:r w:rsidR="00E60BE1">
        <w:rPr>
          <w:rFonts w:cs="Arial"/>
          <w:sz w:val="16"/>
          <w:szCs w:val="16"/>
        </w:rPr>
        <w:t>iii</w:t>
      </w:r>
      <w:proofErr w:type="spellEnd"/>
      <w:r w:rsidR="00E60BE1">
        <w:rPr>
          <w:rFonts w:cs="Arial"/>
          <w:sz w:val="16"/>
          <w:szCs w:val="16"/>
        </w:rPr>
        <w:t>) </w:t>
      </w:r>
      <w:r w:rsidRPr="00076B9A">
        <w:rPr>
          <w:rFonts w:cs="Arial"/>
          <w:sz w:val="16"/>
          <w:szCs w:val="16"/>
        </w:rPr>
        <w:t xml:space="preserve">pela publicação da ata de </w:t>
      </w:r>
      <w:r w:rsidR="000426FD">
        <w:rPr>
          <w:rFonts w:cs="Arial"/>
          <w:sz w:val="16"/>
          <w:szCs w:val="16"/>
        </w:rPr>
        <w:t>AGE</w:t>
      </w:r>
      <w:r w:rsidR="000426FD" w:rsidRPr="00076B9A">
        <w:rPr>
          <w:rFonts w:cs="Arial"/>
          <w:sz w:val="16"/>
          <w:szCs w:val="16"/>
        </w:rPr>
        <w:t xml:space="preserve"> </w:t>
      </w:r>
      <w:r w:rsidR="000426FD">
        <w:rPr>
          <w:rFonts w:cs="Arial"/>
          <w:sz w:val="16"/>
          <w:szCs w:val="16"/>
        </w:rPr>
        <w:t>conforme a legislação em vigor</w:t>
      </w:r>
      <w:r w:rsidRPr="00076B9A">
        <w:rPr>
          <w:rFonts w:cs="Arial"/>
          <w:sz w:val="16"/>
          <w:szCs w:val="16"/>
        </w:rPr>
        <w:t>;</w:t>
      </w:r>
    </w:p>
    <w:p w14:paraId="472BC4DB" w14:textId="20245197" w:rsidR="002465DF" w:rsidRPr="00076B9A" w:rsidRDefault="002465DF"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as demonstrações financeiras da Emissora, referentes ao exercício social encerrado em 31 de dezembro de 202</w:t>
      </w:r>
      <w:r w:rsidR="00946570" w:rsidRPr="00076B9A">
        <w:rPr>
          <w:rFonts w:cs="Arial"/>
          <w:sz w:val="16"/>
          <w:szCs w:val="16"/>
        </w:rPr>
        <w:t>1</w:t>
      </w:r>
      <w:r w:rsidRPr="00076B9A">
        <w:rPr>
          <w:rFonts w:cs="Arial"/>
          <w:sz w:val="16"/>
          <w:szCs w:val="16"/>
        </w:rPr>
        <w:t xml:space="preserve">, representam corretamente as posições patrimonial e financeiras da Emissora naquelas datas e para aqueles </w:t>
      </w:r>
      <w:r w:rsidRPr="00FC1942">
        <w:rPr>
          <w:rFonts w:cs="Arial"/>
          <w:sz w:val="16"/>
          <w:szCs w:val="16"/>
        </w:rPr>
        <w:t xml:space="preserve">períodos e foram devidamente elaboradas em conformidade com as práticas contábeis adotadas no Brasil e refletem corretamente os seus ativos, passivos e contingências da Emissora de forma consolidada, e desde a data das informações financeiras mais recentes, não houve nenhum impacto adverso relevante na situação financeira e nos resultados operacionais em questão, não houve qualquer operação relevante fora do curso normal de seus negócios da Emissora, e não houve qualquer </w:t>
      </w:r>
      <w:r w:rsidRPr="00904403">
        <w:rPr>
          <w:rFonts w:cs="Arial"/>
          <w:sz w:val="16"/>
          <w:szCs w:val="16"/>
        </w:rPr>
        <w:t>aumento substancial</w:t>
      </w:r>
      <w:r w:rsidRPr="00FC1942">
        <w:rPr>
          <w:rFonts w:cs="Arial"/>
          <w:sz w:val="16"/>
          <w:szCs w:val="16"/>
        </w:rPr>
        <w:t xml:space="preserve"> do endividamento</w:t>
      </w:r>
      <w:r w:rsidRPr="00076B9A">
        <w:rPr>
          <w:rFonts w:cs="Arial"/>
          <w:sz w:val="16"/>
          <w:szCs w:val="16"/>
        </w:rPr>
        <w:t xml:space="preserve"> da Emissora;</w:t>
      </w:r>
    </w:p>
    <w:p w14:paraId="752BE816" w14:textId="7A4F0DCD" w:rsidR="002465DF" w:rsidRPr="00076B9A" w:rsidRDefault="002465DF"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w:t>
      </w:r>
      <w:r w:rsidR="00946570" w:rsidRPr="00076B9A">
        <w:rPr>
          <w:rFonts w:cs="Arial"/>
          <w:sz w:val="16"/>
          <w:szCs w:val="16"/>
        </w:rPr>
        <w:t>a</w:t>
      </w:r>
      <w:r w:rsidRPr="00076B9A">
        <w:rPr>
          <w:rFonts w:cs="Arial"/>
          <w:sz w:val="16"/>
          <w:szCs w:val="16"/>
        </w:rPr>
        <w:t>) os documentos e as informações fornecidos por ocasião da Oferta incluindo, mas não se limitando, àquelas contidas nesta Escritura de Emissão</w:t>
      </w:r>
      <w:r w:rsidR="00946570" w:rsidRPr="00076B9A">
        <w:rPr>
          <w:rFonts w:cs="Arial"/>
          <w:sz w:val="16"/>
          <w:szCs w:val="16"/>
        </w:rPr>
        <w:t xml:space="preserve"> de Debêntures</w:t>
      </w:r>
      <w:r w:rsidRPr="00076B9A">
        <w:rPr>
          <w:rFonts w:cs="Arial"/>
          <w:sz w:val="16"/>
          <w:szCs w:val="16"/>
        </w:rPr>
        <w:t>, são verdadeiras, consistentes, completas corretas e suficientes, permitindo aos Investidores da Oferta uma tomada de decisão fundamentada a respeito da Oferta, e (</w:t>
      </w:r>
      <w:r w:rsidR="00946570" w:rsidRPr="00076B9A">
        <w:rPr>
          <w:rFonts w:cs="Arial"/>
          <w:sz w:val="16"/>
          <w:szCs w:val="16"/>
        </w:rPr>
        <w:t>b</w:t>
      </w:r>
      <w:r w:rsidRPr="00076B9A">
        <w:rPr>
          <w:rFonts w:cs="Arial"/>
          <w:sz w:val="16"/>
          <w:szCs w:val="16"/>
        </w:rPr>
        <w:t xml:space="preserve">) não </w:t>
      </w:r>
      <w:r w:rsidR="00951CED" w:rsidRPr="00076B9A">
        <w:rPr>
          <w:rFonts w:cs="Arial"/>
          <w:sz w:val="16"/>
          <w:szCs w:val="16"/>
        </w:rPr>
        <w:t>t</w:t>
      </w:r>
      <w:r w:rsidR="00951CED">
        <w:rPr>
          <w:rFonts w:cs="Arial"/>
          <w:sz w:val="16"/>
          <w:szCs w:val="16"/>
        </w:rPr>
        <w:t>ê</w:t>
      </w:r>
      <w:r w:rsidR="00951CED" w:rsidRPr="00076B9A">
        <w:rPr>
          <w:rFonts w:cs="Arial"/>
          <w:sz w:val="16"/>
          <w:szCs w:val="16"/>
        </w:rPr>
        <w:t xml:space="preserve">m </w:t>
      </w:r>
      <w:r w:rsidRPr="00076B9A">
        <w:rPr>
          <w:rFonts w:cs="Arial"/>
          <w:sz w:val="16"/>
          <w:szCs w:val="16"/>
        </w:rPr>
        <w:t>conhecimento de informações que não aquelas mencionadas no item (</w:t>
      </w:r>
      <w:r w:rsidR="00946570" w:rsidRPr="00076B9A">
        <w:rPr>
          <w:rFonts w:cs="Arial"/>
          <w:sz w:val="16"/>
          <w:szCs w:val="16"/>
        </w:rPr>
        <w:t>a</w:t>
      </w:r>
      <w:r w:rsidRPr="00076B9A">
        <w:rPr>
          <w:rFonts w:cs="Arial"/>
          <w:sz w:val="16"/>
          <w:szCs w:val="16"/>
        </w:rPr>
        <w:t>) acima e conforme constem dos documentos da Oferta disponibilizados até esta data (1) cuja omissão faça com que qualquer informação do material de divulgação da Oferta, comunicados ao mercado e dos fatos relevantes seja falsa, inconsistente, incorreta e/ou insuficiente</w:t>
      </w:r>
      <w:r w:rsidR="00946570" w:rsidRPr="00076B9A">
        <w:rPr>
          <w:rFonts w:cs="Arial"/>
          <w:sz w:val="16"/>
          <w:szCs w:val="16"/>
        </w:rPr>
        <w:t>,</w:t>
      </w:r>
      <w:r w:rsidRPr="00076B9A">
        <w:rPr>
          <w:rFonts w:cs="Arial"/>
          <w:sz w:val="16"/>
          <w:szCs w:val="16"/>
        </w:rPr>
        <w:t xml:space="preserve"> e/ou (2) que possam resultar em um Efeito Adverso Relevante;</w:t>
      </w:r>
    </w:p>
    <w:p w14:paraId="30738EBA" w14:textId="45D1702D" w:rsidR="002465DF" w:rsidRPr="00076B9A" w:rsidRDefault="00951CED"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est</w:t>
      </w:r>
      <w:r>
        <w:rPr>
          <w:rFonts w:cs="Arial"/>
          <w:sz w:val="16"/>
          <w:szCs w:val="16"/>
        </w:rPr>
        <w:t>ão</w:t>
      </w:r>
      <w:r w:rsidRPr="00076B9A">
        <w:rPr>
          <w:rFonts w:cs="Arial"/>
          <w:sz w:val="16"/>
          <w:szCs w:val="16"/>
        </w:rPr>
        <w:t xml:space="preserve"> </w:t>
      </w:r>
      <w:r w:rsidR="002465DF" w:rsidRPr="00076B9A">
        <w:rPr>
          <w:rFonts w:cs="Arial"/>
          <w:sz w:val="16"/>
          <w:szCs w:val="16"/>
        </w:rPr>
        <w:t>adimplente</w:t>
      </w:r>
      <w:r>
        <w:rPr>
          <w:rFonts w:cs="Arial"/>
          <w:sz w:val="16"/>
          <w:szCs w:val="16"/>
        </w:rPr>
        <w:t>s</w:t>
      </w:r>
      <w:r w:rsidR="002465DF" w:rsidRPr="00076B9A">
        <w:rPr>
          <w:rFonts w:cs="Arial"/>
          <w:sz w:val="16"/>
          <w:szCs w:val="16"/>
        </w:rPr>
        <w:t xml:space="preserve"> com todas as obrigações assumidas nos termos desta Escritura de Emissão</w:t>
      </w:r>
      <w:r w:rsidR="00946570" w:rsidRPr="00076B9A">
        <w:rPr>
          <w:rFonts w:cs="Arial"/>
          <w:sz w:val="16"/>
          <w:szCs w:val="16"/>
        </w:rPr>
        <w:t xml:space="preserve"> de Debêntures</w:t>
      </w:r>
      <w:r w:rsidR="002465DF" w:rsidRPr="00076B9A">
        <w:rPr>
          <w:rFonts w:cs="Arial"/>
          <w:sz w:val="16"/>
          <w:szCs w:val="16"/>
        </w:rPr>
        <w:t xml:space="preserve"> e não ocorreu ou está em curso qualquer </w:t>
      </w:r>
      <w:r w:rsidR="00946570" w:rsidRPr="00076B9A">
        <w:rPr>
          <w:rFonts w:cs="Arial"/>
          <w:sz w:val="16"/>
          <w:szCs w:val="16"/>
        </w:rPr>
        <w:t>Hipótese</w:t>
      </w:r>
      <w:r w:rsidR="002465DF" w:rsidRPr="00076B9A">
        <w:rPr>
          <w:rFonts w:cs="Arial"/>
          <w:sz w:val="16"/>
          <w:szCs w:val="16"/>
        </w:rPr>
        <w:t xml:space="preserve"> de Vencimento Antecipado;</w:t>
      </w:r>
    </w:p>
    <w:p w14:paraId="5C373D6D" w14:textId="0EC94E2F" w:rsidR="002465DF" w:rsidRPr="00076B9A" w:rsidRDefault="002465DF"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esta Escritura de Emissão</w:t>
      </w:r>
      <w:r w:rsidR="00946570" w:rsidRPr="00076B9A">
        <w:rPr>
          <w:rFonts w:cs="Arial"/>
          <w:sz w:val="16"/>
          <w:szCs w:val="16"/>
        </w:rPr>
        <w:t xml:space="preserve"> de Debêntures</w:t>
      </w:r>
      <w:r w:rsidRPr="00076B9A">
        <w:rPr>
          <w:rFonts w:cs="Arial"/>
          <w:sz w:val="16"/>
          <w:szCs w:val="16"/>
        </w:rPr>
        <w:t xml:space="preserve"> e as obrigações aqui previstas constituem obrigações lícitas, válidas, vinculantes e eficazes da Emissora, exequíveis de acordo com os seus termos e condições, com força de título executivo extrajudicial nos termos do artigo 784, I e III do Código de Processo Civil;</w:t>
      </w:r>
    </w:p>
    <w:p w14:paraId="4E3C5FDB" w14:textId="77777777" w:rsidR="00946570" w:rsidRPr="00076B9A" w:rsidRDefault="00946570" w:rsidP="00957D0A">
      <w:pPr>
        <w:pStyle w:val="Level4"/>
        <w:widowControl w:val="0"/>
        <w:tabs>
          <w:tab w:val="clear" w:pos="2041"/>
          <w:tab w:val="clear" w:pos="2722"/>
          <w:tab w:val="num" w:pos="1361"/>
        </w:tabs>
        <w:spacing w:before="140" w:after="0"/>
        <w:ind w:left="1360"/>
        <w:rPr>
          <w:rFonts w:cs="Arial"/>
          <w:sz w:val="16"/>
          <w:szCs w:val="16"/>
        </w:rPr>
      </w:pPr>
      <w:r w:rsidRPr="00076B9A">
        <w:rPr>
          <w:rFonts w:cs="Arial"/>
          <w:sz w:val="16"/>
          <w:szCs w:val="16"/>
        </w:rPr>
        <w:t>as obrigações aqui assumidas não serão afetadas por atos ou omissões que possam exonerá-</w:t>
      </w:r>
      <w:r w:rsidRPr="00076B9A">
        <w:rPr>
          <w:rFonts w:cs="Arial"/>
          <w:sz w:val="16"/>
          <w:szCs w:val="16"/>
          <w:lang w:eastAsia="pt-BR"/>
        </w:rPr>
        <w:t>las</w:t>
      </w:r>
      <w:r w:rsidRPr="00076B9A">
        <w:rPr>
          <w:rFonts w:cs="Arial"/>
          <w:sz w:val="16"/>
          <w:szCs w:val="16"/>
        </w:rPr>
        <w:t xml:space="preserve"> de suas obrigações ou afetá-</w:t>
      </w:r>
      <w:r w:rsidRPr="00076B9A">
        <w:rPr>
          <w:rFonts w:cs="Arial"/>
          <w:sz w:val="16"/>
          <w:szCs w:val="16"/>
          <w:lang w:eastAsia="pt-BR"/>
        </w:rPr>
        <w:t>las</w:t>
      </w:r>
      <w:r w:rsidRPr="00076B9A">
        <w:rPr>
          <w:rFonts w:cs="Arial"/>
          <w:sz w:val="16"/>
          <w:szCs w:val="16"/>
        </w:rPr>
        <w:t xml:space="preserve">, incluindo, mas não se limitando, aos seguintes: (i) qualquer extensão de prazo ou acordo entre o Debenturista e a </w:t>
      </w:r>
      <w:r w:rsidRPr="00076B9A">
        <w:rPr>
          <w:rFonts w:cs="Arial"/>
          <w:sz w:val="16"/>
          <w:szCs w:val="16"/>
          <w:lang w:eastAsia="pt-BR"/>
        </w:rPr>
        <w:t>Emissora</w:t>
      </w:r>
      <w:r w:rsidRPr="00076B9A">
        <w:rPr>
          <w:rFonts w:cs="Arial"/>
          <w:sz w:val="16"/>
          <w:szCs w:val="16"/>
        </w:rPr>
        <w:t>; (</w:t>
      </w:r>
      <w:proofErr w:type="spellStart"/>
      <w:r w:rsidRPr="00076B9A">
        <w:rPr>
          <w:rFonts w:cs="Arial"/>
          <w:sz w:val="16"/>
          <w:szCs w:val="16"/>
        </w:rPr>
        <w:t>ii</w:t>
      </w:r>
      <w:proofErr w:type="spellEnd"/>
      <w:r w:rsidRPr="00076B9A">
        <w:rPr>
          <w:rFonts w:cs="Arial"/>
          <w:sz w:val="16"/>
          <w:szCs w:val="16"/>
        </w:rPr>
        <w:t>) qualquer novação ou não exercício de qualquer direito do Debenturista contra a Emissora; ou (</w:t>
      </w:r>
      <w:proofErr w:type="spellStart"/>
      <w:r w:rsidRPr="00076B9A">
        <w:rPr>
          <w:rFonts w:cs="Arial"/>
          <w:sz w:val="16"/>
          <w:szCs w:val="16"/>
        </w:rPr>
        <w:t>iii</w:t>
      </w:r>
      <w:proofErr w:type="spellEnd"/>
      <w:r w:rsidRPr="00076B9A">
        <w:rPr>
          <w:rFonts w:cs="Arial"/>
          <w:sz w:val="16"/>
          <w:szCs w:val="16"/>
        </w:rPr>
        <w:t>) qualquer limitação ou incapacidade da Emissora, inclusive pedido de recupe</w:t>
      </w:r>
      <w:r w:rsidR="00E60BE1">
        <w:rPr>
          <w:rFonts w:cs="Arial"/>
          <w:sz w:val="16"/>
          <w:szCs w:val="16"/>
        </w:rPr>
        <w:t>ração extrajudicial ou judicial;</w:t>
      </w:r>
    </w:p>
    <w:p w14:paraId="7D36258D" w14:textId="77777777" w:rsidR="00544B4E" w:rsidRPr="00076B9A" w:rsidRDefault="00544B4E" w:rsidP="00957D0A">
      <w:pPr>
        <w:pStyle w:val="Level4"/>
        <w:widowControl w:val="0"/>
        <w:tabs>
          <w:tab w:val="clear" w:pos="2041"/>
          <w:tab w:val="clear" w:pos="2722"/>
          <w:tab w:val="num" w:pos="1361"/>
        </w:tabs>
        <w:spacing w:before="140" w:after="0"/>
        <w:ind w:left="1360"/>
        <w:rPr>
          <w:rFonts w:eastAsia="Arial Unicode MS" w:cs="Arial"/>
          <w:w w:val="0"/>
          <w:sz w:val="16"/>
          <w:szCs w:val="16"/>
        </w:rPr>
      </w:pPr>
      <w:bookmarkStart w:id="275" w:name="_Ref7710000"/>
      <w:r w:rsidRPr="00076B9A">
        <w:rPr>
          <w:rFonts w:eastAsia="Arial Unicode MS" w:cs="Arial"/>
          <w:w w:val="0"/>
          <w:sz w:val="16"/>
          <w:szCs w:val="16"/>
        </w:rPr>
        <w:t xml:space="preserve">as informações fornecidas pela </w:t>
      </w:r>
      <w:r w:rsidR="00F75728" w:rsidRPr="00076B9A">
        <w:rPr>
          <w:rFonts w:eastAsia="Arial Unicode MS" w:cs="Arial"/>
          <w:w w:val="0"/>
          <w:sz w:val="16"/>
          <w:szCs w:val="16"/>
        </w:rPr>
        <w:t>Emissora</w:t>
      </w:r>
      <w:r w:rsidRPr="00076B9A">
        <w:rPr>
          <w:rFonts w:eastAsia="Arial Unicode MS" w:cs="Arial"/>
          <w:w w:val="0"/>
          <w:sz w:val="16"/>
          <w:szCs w:val="16"/>
        </w:rPr>
        <w:t xml:space="preserve"> aos </w:t>
      </w:r>
      <w:r w:rsidR="006C3578" w:rsidRPr="00076B9A">
        <w:rPr>
          <w:rFonts w:eastAsia="Arial Unicode MS" w:cs="Arial"/>
          <w:w w:val="0"/>
          <w:sz w:val="16"/>
          <w:szCs w:val="16"/>
        </w:rPr>
        <w:t>Investidores Profissionais</w:t>
      </w:r>
      <w:r w:rsidR="003D37AB" w:rsidRPr="00076B9A">
        <w:rPr>
          <w:rFonts w:eastAsia="Arial Unicode MS" w:cs="Arial"/>
          <w:w w:val="0"/>
          <w:sz w:val="16"/>
          <w:szCs w:val="16"/>
        </w:rPr>
        <w:t xml:space="preserve"> </w:t>
      </w:r>
      <w:r w:rsidRPr="00076B9A">
        <w:rPr>
          <w:rFonts w:eastAsia="Arial Unicode MS" w:cs="Arial"/>
          <w:w w:val="0"/>
          <w:sz w:val="16"/>
          <w:szCs w:val="16"/>
        </w:rPr>
        <w:t xml:space="preserve">no contexto da Oferta </w:t>
      </w:r>
      <w:r w:rsidR="00650935" w:rsidRPr="00076B9A">
        <w:rPr>
          <w:rFonts w:eastAsia="Arial Unicode MS" w:cs="Arial"/>
          <w:w w:val="0"/>
          <w:sz w:val="16"/>
          <w:szCs w:val="16"/>
        </w:rPr>
        <w:t xml:space="preserve">dos CRI </w:t>
      </w:r>
      <w:r w:rsidRPr="00076B9A">
        <w:rPr>
          <w:rFonts w:eastAsia="Arial Unicode MS" w:cs="Arial"/>
          <w:w w:val="0"/>
          <w:sz w:val="16"/>
          <w:szCs w:val="16"/>
        </w:rPr>
        <w:t xml:space="preserve">são verdadeiras, consistentes, corretas e suficientes, permitindo aos </w:t>
      </w:r>
      <w:r w:rsidR="006C3578" w:rsidRPr="00076B9A">
        <w:rPr>
          <w:rFonts w:eastAsia="Arial Unicode MS" w:cs="Arial"/>
          <w:w w:val="0"/>
          <w:sz w:val="16"/>
          <w:szCs w:val="16"/>
        </w:rPr>
        <w:t>Investidores Profissionais</w:t>
      </w:r>
      <w:r w:rsidR="003D37AB" w:rsidRPr="00076B9A">
        <w:rPr>
          <w:rFonts w:eastAsia="Arial Unicode MS" w:cs="Arial"/>
          <w:w w:val="0"/>
          <w:sz w:val="16"/>
          <w:szCs w:val="16"/>
        </w:rPr>
        <w:t xml:space="preserve"> </w:t>
      </w:r>
      <w:r w:rsidRPr="00076B9A">
        <w:rPr>
          <w:rFonts w:eastAsia="Arial Unicode MS" w:cs="Arial"/>
          <w:w w:val="0"/>
          <w:sz w:val="16"/>
          <w:szCs w:val="16"/>
        </w:rPr>
        <w:t>uma tomada de decisão fundamentada a respeito da Oferta;</w:t>
      </w:r>
    </w:p>
    <w:bookmarkEnd w:id="275"/>
    <w:p w14:paraId="214B9FFD" w14:textId="35E4CFEF" w:rsidR="00650935" w:rsidRPr="00076B9A" w:rsidRDefault="00E731B8"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cs="Arial"/>
          <w:sz w:val="16"/>
          <w:szCs w:val="16"/>
        </w:rPr>
        <w:t>não</w:t>
      </w:r>
      <w:r w:rsidR="00F00F77" w:rsidRPr="00076B9A">
        <w:rPr>
          <w:rFonts w:cs="Arial"/>
          <w:sz w:val="16"/>
          <w:szCs w:val="16"/>
        </w:rPr>
        <w:t xml:space="preserve"> há</w:t>
      </w:r>
      <w:r w:rsidRPr="00076B9A">
        <w:rPr>
          <w:rFonts w:cs="Arial"/>
          <w:sz w:val="16"/>
          <w:szCs w:val="16"/>
        </w:rPr>
        <w:t xml:space="preserve"> questionamentos envolvendo os Empreendimentos </w:t>
      </w:r>
      <w:r w:rsidR="00F0619F">
        <w:rPr>
          <w:sz w:val="16"/>
          <w:szCs w:val="16"/>
        </w:rPr>
        <w:t xml:space="preserve">Destinação </w:t>
      </w:r>
      <w:r w:rsidRPr="00076B9A">
        <w:rPr>
          <w:rFonts w:cs="Arial"/>
          <w:sz w:val="16"/>
          <w:szCs w:val="16"/>
        </w:rPr>
        <w:t>relacionad</w:t>
      </w:r>
      <w:r w:rsidR="00F00F77" w:rsidRPr="00076B9A">
        <w:rPr>
          <w:rFonts w:cs="Arial"/>
          <w:sz w:val="16"/>
          <w:szCs w:val="16"/>
        </w:rPr>
        <w:t>o</w:t>
      </w:r>
      <w:r w:rsidRPr="00076B9A">
        <w:rPr>
          <w:rFonts w:cs="Arial"/>
          <w:sz w:val="16"/>
          <w:szCs w:val="16"/>
        </w:rPr>
        <w:t xml:space="preserve">s a </w:t>
      </w:r>
      <w:r w:rsidRPr="00076B9A">
        <w:rPr>
          <w:rFonts w:cs="Arial"/>
          <w:b/>
          <w:bCs/>
          <w:sz w:val="16"/>
          <w:szCs w:val="16"/>
        </w:rPr>
        <w:t>(a)</w:t>
      </w:r>
      <w:r w:rsidRPr="00076B9A">
        <w:rPr>
          <w:rFonts w:cs="Arial"/>
          <w:sz w:val="16"/>
          <w:szCs w:val="16"/>
        </w:rPr>
        <w:t xml:space="preserve"> despejos de resíduos no ar e na água; </w:t>
      </w:r>
      <w:r w:rsidRPr="00076B9A">
        <w:rPr>
          <w:rFonts w:cs="Arial"/>
          <w:b/>
          <w:bCs/>
          <w:sz w:val="16"/>
          <w:szCs w:val="16"/>
        </w:rPr>
        <w:t>(b)</w:t>
      </w:r>
      <w:r w:rsidRPr="00076B9A">
        <w:rPr>
          <w:rFonts w:cs="Arial"/>
          <w:sz w:val="16"/>
          <w:szCs w:val="16"/>
        </w:rPr>
        <w:t xml:space="preserve"> despejo, produção, fabricação e arrecadação de qualquer substância perigosa ou com potencial para contaminação; </w:t>
      </w:r>
      <w:r w:rsidRPr="00076B9A">
        <w:rPr>
          <w:rFonts w:cs="Arial"/>
          <w:b/>
          <w:bCs/>
          <w:sz w:val="16"/>
          <w:szCs w:val="16"/>
        </w:rPr>
        <w:t>(c)</w:t>
      </w:r>
      <w:r w:rsidRPr="00076B9A">
        <w:rPr>
          <w:rFonts w:cs="Arial"/>
          <w:sz w:val="16"/>
          <w:szCs w:val="16"/>
        </w:rPr>
        <w:t xml:space="preserve"> conservação, preservação ou proteção do ambiente natural ou dos organismos vivos; e </w:t>
      </w:r>
      <w:r w:rsidRPr="00076B9A">
        <w:rPr>
          <w:rFonts w:cs="Arial"/>
          <w:b/>
          <w:bCs/>
          <w:sz w:val="16"/>
          <w:szCs w:val="16"/>
        </w:rPr>
        <w:t>(d)</w:t>
      </w:r>
      <w:r w:rsidRPr="00076B9A">
        <w:rPr>
          <w:rFonts w:cs="Arial"/>
          <w:sz w:val="16"/>
          <w:szCs w:val="16"/>
        </w:rPr>
        <w:t xml:space="preserve"> localização em terras de ocupação indígena ou quilombola; e, na ocorrência e procedência de tais questionamentos, envidará seus melhores esforços para devidamente sanear tais questionamentos sem que os Empreendimentos </w:t>
      </w:r>
      <w:r w:rsidR="00F0619F">
        <w:rPr>
          <w:sz w:val="16"/>
          <w:szCs w:val="16"/>
        </w:rPr>
        <w:t>Destinação</w:t>
      </w:r>
      <w:r w:rsidRPr="00076B9A">
        <w:rPr>
          <w:rFonts w:cs="Arial"/>
          <w:sz w:val="16"/>
          <w:szCs w:val="16"/>
        </w:rPr>
        <w:t xml:space="preserve"> de sua propriedade, de qualquer forma, sejam afetados, bem como arcará integralmente com todos os custos e despesas relacionados, incluindo custos de investigação, de limpeza, com consultores, de defesa, com ressarcimentos de danos ambientais, multas ou penalidades</w:t>
      </w:r>
      <w:r w:rsidR="00650935" w:rsidRPr="00076B9A">
        <w:rPr>
          <w:rFonts w:cs="Arial"/>
          <w:sz w:val="16"/>
          <w:szCs w:val="16"/>
        </w:rPr>
        <w:t>;</w:t>
      </w:r>
    </w:p>
    <w:p w14:paraId="6D4579DC" w14:textId="6078D7BC" w:rsidR="00650935" w:rsidRPr="00076B9A" w:rsidRDefault="004F532F"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076B9A">
        <w:rPr>
          <w:rFonts w:cs="Arial"/>
          <w:sz w:val="16"/>
          <w:szCs w:val="16"/>
        </w:rPr>
        <w:t xml:space="preserve">não </w:t>
      </w:r>
      <w:r w:rsidR="009518F4" w:rsidRPr="00076B9A">
        <w:rPr>
          <w:rFonts w:cs="Arial"/>
          <w:sz w:val="16"/>
          <w:szCs w:val="16"/>
        </w:rPr>
        <w:t>t</w:t>
      </w:r>
      <w:r w:rsidR="009518F4">
        <w:rPr>
          <w:rFonts w:cs="Arial"/>
          <w:sz w:val="16"/>
          <w:szCs w:val="16"/>
        </w:rPr>
        <w:t>ê</w:t>
      </w:r>
      <w:r w:rsidR="009518F4" w:rsidRPr="00076B9A">
        <w:rPr>
          <w:rFonts w:cs="Arial"/>
          <w:sz w:val="16"/>
          <w:szCs w:val="16"/>
        </w:rPr>
        <w:t xml:space="preserve">m </w:t>
      </w:r>
      <w:r w:rsidRPr="00076B9A">
        <w:rPr>
          <w:rFonts w:cs="Arial"/>
          <w:sz w:val="16"/>
          <w:szCs w:val="16"/>
        </w:rPr>
        <w:t xml:space="preserve">conhecimento de qualquer descumprimento relevante relativo à legislação aplicável aos Empreendimentos </w:t>
      </w:r>
      <w:r w:rsidR="00F0619F">
        <w:rPr>
          <w:sz w:val="16"/>
          <w:szCs w:val="16"/>
        </w:rPr>
        <w:t>Destinação</w:t>
      </w:r>
      <w:r w:rsidRPr="00076B9A">
        <w:rPr>
          <w:rFonts w:cs="Arial"/>
          <w:sz w:val="16"/>
          <w:szCs w:val="16"/>
        </w:rPr>
        <w:t xml:space="preserve"> de sua propriedade, incluindo a de natureza ambiental, e de qualquer inadequação dos Empreendimentos </w:t>
      </w:r>
      <w:r w:rsidR="00F0619F">
        <w:rPr>
          <w:sz w:val="16"/>
          <w:szCs w:val="16"/>
        </w:rPr>
        <w:t>Destinação</w:t>
      </w:r>
      <w:r w:rsidRPr="00076B9A">
        <w:rPr>
          <w:rFonts w:cs="Arial"/>
          <w:sz w:val="16"/>
          <w:szCs w:val="16"/>
        </w:rPr>
        <w:t xml:space="preserve"> de sua propriedade às normas de uso e ocupação do solo, incluindo restrições relacionadas a zoneamento, parcelamento de solo, preservação do patrimônio arqueológico e histórico, restrição de atividades devido a inserção em área de preservação ambiental ou área de preservação permanente</w:t>
      </w:r>
      <w:r w:rsidR="00650935" w:rsidRPr="00076B9A">
        <w:rPr>
          <w:rFonts w:cs="Arial"/>
          <w:sz w:val="16"/>
          <w:szCs w:val="16"/>
        </w:rPr>
        <w:t>;</w:t>
      </w:r>
    </w:p>
    <w:p w14:paraId="1D60DBAB" w14:textId="77777777" w:rsidR="000637D3" w:rsidRPr="00E60BE1" w:rsidRDefault="006A1145" w:rsidP="00957D0A">
      <w:pPr>
        <w:pStyle w:val="Level4"/>
        <w:widowControl w:val="0"/>
        <w:tabs>
          <w:tab w:val="clear" w:pos="2041"/>
          <w:tab w:val="clear" w:pos="2722"/>
          <w:tab w:val="num" w:pos="1361"/>
        </w:tabs>
        <w:spacing w:before="140" w:after="0"/>
        <w:ind w:left="1360"/>
        <w:rPr>
          <w:rFonts w:eastAsia="Arial Unicode MS" w:cs="Arial"/>
          <w:bCs/>
          <w:w w:val="0"/>
          <w:sz w:val="16"/>
          <w:szCs w:val="16"/>
        </w:rPr>
      </w:pPr>
      <w:r w:rsidRPr="00076B9A">
        <w:rPr>
          <w:rFonts w:cs="Arial"/>
          <w:sz w:val="16"/>
          <w:szCs w:val="16"/>
        </w:rPr>
        <w:t xml:space="preserve">os Créditos Imobiliários e os valores obtidos por meio das Debêntures destinam-se única e </w:t>
      </w:r>
      <w:r w:rsidRPr="00076B9A">
        <w:rPr>
          <w:rFonts w:cs="Arial"/>
          <w:sz w:val="16"/>
          <w:szCs w:val="16"/>
        </w:rPr>
        <w:lastRenderedPageBreak/>
        <w:t xml:space="preserve">exclusivamente a compor o lastro </w:t>
      </w:r>
      <w:r w:rsidRPr="00E60BE1">
        <w:rPr>
          <w:rFonts w:cs="Arial"/>
          <w:sz w:val="16"/>
          <w:szCs w:val="16"/>
        </w:rPr>
        <w:t xml:space="preserve">para a emissão dos CRI e serão mantidos no </w:t>
      </w:r>
      <w:r w:rsidR="004F131D" w:rsidRPr="00E60BE1">
        <w:rPr>
          <w:rFonts w:cs="Arial"/>
          <w:sz w:val="16"/>
          <w:szCs w:val="16"/>
        </w:rPr>
        <w:t xml:space="preserve">patrimônio separado </w:t>
      </w:r>
      <w:r w:rsidRPr="00E60BE1">
        <w:rPr>
          <w:rFonts w:cs="Arial"/>
          <w:sz w:val="16"/>
          <w:szCs w:val="16"/>
        </w:rPr>
        <w:t>até a liquidação integral dos CRI</w:t>
      </w:r>
      <w:r w:rsidRPr="00E60BE1">
        <w:rPr>
          <w:rFonts w:cs="Arial"/>
          <w:bCs/>
          <w:sz w:val="16"/>
          <w:szCs w:val="16"/>
        </w:rPr>
        <w:t>;</w:t>
      </w:r>
    </w:p>
    <w:p w14:paraId="27D7F495" w14:textId="77777777" w:rsidR="00381825" w:rsidRPr="00076B9A" w:rsidRDefault="009518F4" w:rsidP="00957D0A">
      <w:pPr>
        <w:pStyle w:val="Level4"/>
        <w:widowControl w:val="0"/>
        <w:tabs>
          <w:tab w:val="clear" w:pos="2041"/>
          <w:tab w:val="clear" w:pos="2722"/>
          <w:tab w:val="num" w:pos="1361"/>
        </w:tabs>
        <w:spacing w:before="140" w:after="0"/>
        <w:ind w:left="1360"/>
        <w:rPr>
          <w:rFonts w:eastAsia="Arial Unicode MS" w:cs="Arial"/>
          <w:w w:val="0"/>
          <w:sz w:val="16"/>
          <w:szCs w:val="16"/>
        </w:rPr>
      </w:pPr>
      <w:r w:rsidRPr="00E60BE1">
        <w:rPr>
          <w:rFonts w:eastAsia="Arial Unicode MS" w:cs="Arial"/>
          <w:w w:val="0"/>
          <w:sz w:val="16"/>
          <w:szCs w:val="16"/>
        </w:rPr>
        <w:t>est</w:t>
      </w:r>
      <w:r>
        <w:rPr>
          <w:rFonts w:eastAsia="Arial Unicode MS" w:cs="Arial"/>
          <w:w w:val="0"/>
          <w:sz w:val="16"/>
          <w:szCs w:val="16"/>
        </w:rPr>
        <w:t>ão</w:t>
      </w:r>
      <w:r w:rsidRPr="00E60BE1">
        <w:rPr>
          <w:rFonts w:eastAsia="Arial Unicode MS" w:cs="Arial"/>
          <w:w w:val="0"/>
          <w:sz w:val="16"/>
          <w:szCs w:val="16"/>
        </w:rPr>
        <w:t xml:space="preserve"> </w:t>
      </w:r>
      <w:r w:rsidR="00C202E3" w:rsidRPr="00E60BE1">
        <w:rPr>
          <w:rFonts w:eastAsia="Arial Unicode MS" w:cs="Arial"/>
          <w:w w:val="0"/>
          <w:sz w:val="16"/>
          <w:szCs w:val="16"/>
        </w:rPr>
        <w:t>ciente</w:t>
      </w:r>
      <w:r>
        <w:rPr>
          <w:rFonts w:eastAsia="Arial Unicode MS" w:cs="Arial"/>
          <w:w w:val="0"/>
          <w:sz w:val="16"/>
          <w:szCs w:val="16"/>
        </w:rPr>
        <w:t>s</w:t>
      </w:r>
      <w:r w:rsidR="00C202E3" w:rsidRPr="00E60BE1">
        <w:rPr>
          <w:rFonts w:eastAsia="Arial Unicode MS" w:cs="Arial"/>
          <w:w w:val="0"/>
          <w:sz w:val="16"/>
          <w:szCs w:val="16"/>
        </w:rPr>
        <w:t xml:space="preserve"> de que as Debêntures</w:t>
      </w:r>
      <w:r w:rsidR="00C202E3" w:rsidRPr="00076B9A">
        <w:rPr>
          <w:rFonts w:eastAsia="Arial Unicode MS" w:cs="Arial"/>
          <w:w w:val="0"/>
          <w:sz w:val="16"/>
          <w:szCs w:val="16"/>
        </w:rPr>
        <w:t xml:space="preserve"> constituirão lastro da operação de securitização que envolverá a emissão dos CRI, a ser disciplinada pelo Termo de Securitização, nos termos da Lei 9.514</w:t>
      </w:r>
      <w:r w:rsidR="00260919" w:rsidRPr="00076B9A">
        <w:rPr>
          <w:rFonts w:eastAsia="Arial Unicode MS" w:cs="Arial"/>
          <w:w w:val="0"/>
          <w:sz w:val="16"/>
          <w:szCs w:val="16"/>
        </w:rPr>
        <w:t xml:space="preserve">, da </w:t>
      </w:r>
      <w:r w:rsidR="00CF7E6D">
        <w:rPr>
          <w:rFonts w:cs="Arial"/>
          <w:sz w:val="16"/>
          <w:szCs w:val="16"/>
        </w:rPr>
        <w:t>Lei 14.430</w:t>
      </w:r>
      <w:r w:rsidR="00C202E3" w:rsidRPr="00076B9A">
        <w:rPr>
          <w:rFonts w:eastAsia="Arial Unicode MS" w:cs="Arial"/>
          <w:w w:val="0"/>
          <w:sz w:val="16"/>
          <w:szCs w:val="16"/>
        </w:rPr>
        <w:t xml:space="preserve">, da </w:t>
      </w:r>
      <w:r w:rsidR="007A626B" w:rsidRPr="00076B9A">
        <w:rPr>
          <w:rFonts w:cs="Arial"/>
          <w:sz w:val="16"/>
          <w:szCs w:val="16"/>
        </w:rPr>
        <w:t xml:space="preserve">Resolução CVM 60 </w:t>
      </w:r>
      <w:r w:rsidR="00C202E3" w:rsidRPr="00076B9A">
        <w:rPr>
          <w:rFonts w:eastAsia="Arial Unicode MS" w:cs="Arial"/>
          <w:w w:val="0"/>
          <w:sz w:val="16"/>
          <w:szCs w:val="16"/>
        </w:rPr>
        <w:t xml:space="preserve">e da Instrução CVM </w:t>
      </w:r>
      <w:r w:rsidR="006C3578" w:rsidRPr="00076B9A">
        <w:rPr>
          <w:rFonts w:eastAsia="Arial Unicode MS" w:cs="Arial"/>
          <w:w w:val="0"/>
          <w:sz w:val="16"/>
          <w:szCs w:val="16"/>
        </w:rPr>
        <w:t>476</w:t>
      </w:r>
      <w:r w:rsidR="00C202E3" w:rsidRPr="00076B9A">
        <w:rPr>
          <w:rFonts w:eastAsia="Arial Unicode MS" w:cs="Arial"/>
          <w:w w:val="0"/>
          <w:sz w:val="16"/>
          <w:szCs w:val="16"/>
        </w:rPr>
        <w:t xml:space="preserve"> e que será objeto da Oferta. Neste sentido, </w:t>
      </w:r>
      <w:r w:rsidRPr="00076B9A">
        <w:rPr>
          <w:rFonts w:eastAsia="Arial Unicode MS" w:cs="Arial"/>
          <w:w w:val="0"/>
          <w:sz w:val="16"/>
          <w:szCs w:val="16"/>
        </w:rPr>
        <w:t>t</w:t>
      </w:r>
      <w:r>
        <w:rPr>
          <w:rFonts w:eastAsia="Arial Unicode MS" w:cs="Arial"/>
          <w:w w:val="0"/>
          <w:sz w:val="16"/>
          <w:szCs w:val="16"/>
        </w:rPr>
        <w:t>ê</w:t>
      </w:r>
      <w:r w:rsidRPr="00076B9A">
        <w:rPr>
          <w:rFonts w:eastAsia="Arial Unicode MS" w:cs="Arial"/>
          <w:w w:val="0"/>
          <w:sz w:val="16"/>
          <w:szCs w:val="16"/>
        </w:rPr>
        <w:t xml:space="preserve">m </w:t>
      </w:r>
      <w:r w:rsidR="00C202E3" w:rsidRPr="00076B9A">
        <w:rPr>
          <w:rFonts w:eastAsia="Arial Unicode MS" w:cs="Arial"/>
          <w:w w:val="0"/>
          <w:sz w:val="16"/>
          <w:szCs w:val="16"/>
        </w:rPr>
        <w:t>ciência e concorda</w:t>
      </w:r>
      <w:r>
        <w:rPr>
          <w:rFonts w:eastAsia="Arial Unicode MS" w:cs="Arial"/>
          <w:w w:val="0"/>
          <w:sz w:val="16"/>
          <w:szCs w:val="16"/>
        </w:rPr>
        <w:t>m</w:t>
      </w:r>
      <w:r w:rsidR="00C202E3" w:rsidRPr="00076B9A">
        <w:rPr>
          <w:rFonts w:eastAsia="Arial Unicode MS" w:cs="Arial"/>
          <w:w w:val="0"/>
          <w:sz w:val="16"/>
          <w:szCs w:val="16"/>
        </w:rPr>
        <w:t xml:space="preserve"> que, uma vez ocorrida a subscrição das Debêntures pela </w:t>
      </w:r>
      <w:proofErr w:type="spellStart"/>
      <w:r w:rsidR="00C202E3" w:rsidRPr="00076B9A">
        <w:rPr>
          <w:rFonts w:eastAsia="Arial Unicode MS" w:cs="Arial"/>
          <w:w w:val="0"/>
          <w:sz w:val="16"/>
          <w:szCs w:val="16"/>
        </w:rPr>
        <w:t>Securitizadora</w:t>
      </w:r>
      <w:proofErr w:type="spellEnd"/>
      <w:r w:rsidR="00C202E3" w:rsidRPr="00076B9A">
        <w:rPr>
          <w:rFonts w:eastAsia="Arial Unicode MS" w:cs="Arial"/>
          <w:w w:val="0"/>
          <w:sz w:val="16"/>
          <w:szCs w:val="16"/>
        </w:rPr>
        <w:t xml:space="preserve">, em razão do regime fiduciário a ser instituído pela </w:t>
      </w:r>
      <w:proofErr w:type="spellStart"/>
      <w:r w:rsidR="00C202E3" w:rsidRPr="00076B9A">
        <w:rPr>
          <w:rFonts w:eastAsia="Arial Unicode MS" w:cs="Arial"/>
          <w:w w:val="0"/>
          <w:sz w:val="16"/>
          <w:szCs w:val="16"/>
        </w:rPr>
        <w:t>Securitizadora</w:t>
      </w:r>
      <w:proofErr w:type="spellEnd"/>
      <w:r w:rsidR="00C202E3" w:rsidRPr="00076B9A">
        <w:rPr>
          <w:rFonts w:eastAsia="Arial Unicode MS" w:cs="Arial"/>
          <w:w w:val="0"/>
          <w:sz w:val="16"/>
          <w:szCs w:val="16"/>
        </w:rPr>
        <w:t>, na forma da Lei 9.514</w:t>
      </w:r>
      <w:r w:rsidR="00260919" w:rsidRPr="00076B9A">
        <w:rPr>
          <w:rFonts w:eastAsia="Arial Unicode MS" w:cs="Arial"/>
          <w:w w:val="0"/>
          <w:sz w:val="16"/>
          <w:szCs w:val="16"/>
        </w:rPr>
        <w:t xml:space="preserve"> e dos artigos 2</w:t>
      </w:r>
      <w:r w:rsidR="00CF7E6D">
        <w:rPr>
          <w:rFonts w:eastAsia="Arial Unicode MS" w:cs="Arial"/>
          <w:w w:val="0"/>
          <w:sz w:val="16"/>
          <w:szCs w:val="16"/>
        </w:rPr>
        <w:t>5</w:t>
      </w:r>
      <w:r w:rsidR="00260919" w:rsidRPr="00076B9A">
        <w:rPr>
          <w:rFonts w:eastAsia="Arial Unicode MS" w:cs="Arial"/>
          <w:w w:val="0"/>
          <w:sz w:val="16"/>
          <w:szCs w:val="16"/>
        </w:rPr>
        <w:t xml:space="preserve"> e seguintes da </w:t>
      </w:r>
      <w:r w:rsidR="00CF7E6D">
        <w:rPr>
          <w:rFonts w:cs="Arial"/>
          <w:sz w:val="16"/>
          <w:szCs w:val="16"/>
        </w:rPr>
        <w:t>Lei 14.430</w:t>
      </w:r>
      <w:r w:rsidR="00C202E3" w:rsidRPr="00076B9A">
        <w:rPr>
          <w:rFonts w:eastAsia="Arial Unicode MS" w:cs="Arial"/>
          <w:w w:val="0"/>
          <w:sz w:val="16"/>
          <w:szCs w:val="16"/>
        </w:rPr>
        <w:t xml:space="preserve">, todos e quaisquer recursos devidos à </w:t>
      </w:r>
      <w:proofErr w:type="spellStart"/>
      <w:r w:rsidR="00C202E3" w:rsidRPr="00076B9A">
        <w:rPr>
          <w:rFonts w:eastAsia="Arial Unicode MS" w:cs="Arial"/>
          <w:w w:val="0"/>
          <w:sz w:val="16"/>
          <w:szCs w:val="16"/>
        </w:rPr>
        <w:t>Securitizadora</w:t>
      </w:r>
      <w:proofErr w:type="spellEnd"/>
      <w:r w:rsidR="00C202E3" w:rsidRPr="00076B9A">
        <w:rPr>
          <w:rFonts w:eastAsia="Arial Unicode MS" w:cs="Arial"/>
          <w:w w:val="0"/>
          <w:sz w:val="16"/>
          <w:szCs w:val="16"/>
        </w:rPr>
        <w:t>, em decorrência de sua titularidade das Debêntures, estarão expressamente vinculados aos pagamentos a serem realizados aos titulares de CRI e não estarão sujeitos a qualquer tipo de compensação co</w:t>
      </w:r>
      <w:r w:rsidR="00ED33AB">
        <w:rPr>
          <w:rFonts w:eastAsia="Arial Unicode MS" w:cs="Arial"/>
          <w:w w:val="0"/>
          <w:sz w:val="16"/>
          <w:szCs w:val="16"/>
        </w:rPr>
        <w:t xml:space="preserve">m obrigações da </w:t>
      </w:r>
      <w:proofErr w:type="spellStart"/>
      <w:r w:rsidR="00ED33AB">
        <w:rPr>
          <w:rFonts w:eastAsia="Arial Unicode MS" w:cs="Arial"/>
          <w:w w:val="0"/>
          <w:sz w:val="16"/>
          <w:szCs w:val="16"/>
        </w:rPr>
        <w:t>Securitizadora</w:t>
      </w:r>
      <w:proofErr w:type="spellEnd"/>
      <w:r w:rsidR="00ED33AB">
        <w:rPr>
          <w:rFonts w:eastAsia="Arial Unicode MS" w:cs="Arial"/>
          <w:w w:val="0"/>
          <w:sz w:val="16"/>
          <w:szCs w:val="16"/>
        </w:rPr>
        <w:t>;</w:t>
      </w:r>
    </w:p>
    <w:p w14:paraId="6FCAB1C2" w14:textId="77777777" w:rsidR="00ED33AB" w:rsidRPr="00ED33AB" w:rsidRDefault="00ED33AB" w:rsidP="00ED33AB">
      <w:pPr>
        <w:pStyle w:val="Level4"/>
        <w:widowControl w:val="0"/>
        <w:tabs>
          <w:tab w:val="clear" w:pos="2041"/>
          <w:tab w:val="clear" w:pos="2722"/>
          <w:tab w:val="num" w:pos="1361"/>
        </w:tabs>
        <w:spacing w:before="140" w:after="0"/>
        <w:ind w:left="1360"/>
        <w:rPr>
          <w:rFonts w:cs="Arial"/>
          <w:sz w:val="16"/>
          <w:szCs w:val="16"/>
        </w:rPr>
      </w:pPr>
      <w:r w:rsidRPr="00ED33AB">
        <w:rPr>
          <w:rFonts w:cs="Arial"/>
          <w:sz w:val="16"/>
          <w:szCs w:val="16"/>
        </w:rPr>
        <w:t xml:space="preserve">em relação aos Fiadores, a celebração da presente </w:t>
      </w:r>
      <w:r>
        <w:rPr>
          <w:rFonts w:cs="Arial"/>
          <w:sz w:val="16"/>
          <w:szCs w:val="16"/>
        </w:rPr>
        <w:t xml:space="preserve">Escritura de Emissão de Debêntures </w:t>
      </w:r>
      <w:r w:rsidRPr="00ED33AB">
        <w:rPr>
          <w:rFonts w:cs="Arial"/>
          <w:sz w:val="16"/>
          <w:szCs w:val="16"/>
        </w:rPr>
        <w:t xml:space="preserve">e a Fiança não ocasionam e não poderão ocasionar o vencimento antecipado de contratos financeiros celebrados pelos Fiadores e vigentes, de forma que não há necessidade de pedidos de anuência ou </w:t>
      </w:r>
      <w:proofErr w:type="spellStart"/>
      <w:r w:rsidRPr="00ED33AB">
        <w:rPr>
          <w:rFonts w:cs="Arial"/>
          <w:i/>
          <w:sz w:val="16"/>
          <w:szCs w:val="16"/>
        </w:rPr>
        <w:t>waivers</w:t>
      </w:r>
      <w:proofErr w:type="spellEnd"/>
      <w:r w:rsidRPr="00ED33AB">
        <w:rPr>
          <w:rFonts w:cs="Arial"/>
          <w:sz w:val="16"/>
          <w:szCs w:val="16"/>
        </w:rPr>
        <w:t xml:space="preserve"> a terceiros para a celebração da presente </w:t>
      </w:r>
      <w:r>
        <w:rPr>
          <w:rFonts w:cs="Arial"/>
          <w:sz w:val="16"/>
          <w:szCs w:val="16"/>
        </w:rPr>
        <w:t xml:space="preserve">Escritura de Emissão de Debêntures </w:t>
      </w:r>
      <w:r w:rsidRPr="00ED33AB">
        <w:rPr>
          <w:rFonts w:cs="Arial"/>
          <w:sz w:val="16"/>
          <w:szCs w:val="16"/>
        </w:rPr>
        <w:t>e da Fiança.</w:t>
      </w:r>
    </w:p>
    <w:p w14:paraId="4E126140" w14:textId="77777777" w:rsidR="00381825" w:rsidRPr="00076B9A" w:rsidRDefault="001820E7" w:rsidP="00957D0A">
      <w:pPr>
        <w:pStyle w:val="Level2"/>
        <w:widowControl w:val="0"/>
        <w:spacing w:before="140" w:after="0"/>
        <w:rPr>
          <w:sz w:val="16"/>
          <w:szCs w:val="16"/>
        </w:rPr>
      </w:pPr>
      <w:r w:rsidRPr="00076B9A">
        <w:rPr>
          <w:sz w:val="16"/>
          <w:szCs w:val="16"/>
        </w:rPr>
        <w:t xml:space="preserve">A </w:t>
      </w:r>
      <w:r w:rsidR="00F75728" w:rsidRPr="00076B9A">
        <w:rPr>
          <w:sz w:val="16"/>
          <w:szCs w:val="16"/>
        </w:rPr>
        <w:t>Emissora</w:t>
      </w:r>
      <w:r w:rsidRPr="00076B9A">
        <w:rPr>
          <w:sz w:val="16"/>
          <w:szCs w:val="16"/>
        </w:rPr>
        <w:t xml:space="preserve"> declara, ainda,</w:t>
      </w:r>
      <w:r w:rsidR="00E20D6C" w:rsidRPr="00076B9A">
        <w:rPr>
          <w:sz w:val="16"/>
          <w:szCs w:val="16"/>
        </w:rPr>
        <w:t xml:space="preserve"> </w:t>
      </w:r>
      <w:r w:rsidR="006C47AC" w:rsidRPr="00076B9A">
        <w:rPr>
          <w:b/>
          <w:bCs/>
          <w:sz w:val="16"/>
          <w:szCs w:val="16"/>
        </w:rPr>
        <w:t>(</w:t>
      </w:r>
      <w:r w:rsidRPr="00076B9A">
        <w:rPr>
          <w:b/>
          <w:bCs/>
          <w:sz w:val="16"/>
          <w:szCs w:val="16"/>
        </w:rPr>
        <w:t>i</w:t>
      </w:r>
      <w:r w:rsidR="003D4BDB" w:rsidRPr="00076B9A">
        <w:rPr>
          <w:b/>
          <w:bCs/>
          <w:sz w:val="16"/>
          <w:szCs w:val="16"/>
        </w:rPr>
        <w:t>)</w:t>
      </w:r>
      <w:r w:rsidR="003D4BDB" w:rsidRPr="00076B9A">
        <w:rPr>
          <w:sz w:val="16"/>
          <w:szCs w:val="16"/>
        </w:rPr>
        <w:t> </w:t>
      </w:r>
      <w:r w:rsidRPr="00076B9A">
        <w:rPr>
          <w:sz w:val="16"/>
          <w:szCs w:val="16"/>
        </w:rPr>
        <w:t xml:space="preserve">que cumprirá todas as determinações </w:t>
      </w:r>
      <w:r w:rsidR="001D1180">
        <w:rPr>
          <w:sz w:val="16"/>
          <w:szCs w:val="16"/>
        </w:rPr>
        <w:t xml:space="preserve">legalmente exigíveis </w:t>
      </w:r>
      <w:r w:rsidRPr="00076B9A">
        <w:rPr>
          <w:sz w:val="16"/>
          <w:szCs w:val="16"/>
        </w:rPr>
        <w:t xml:space="preserve">do </w:t>
      </w:r>
      <w:r w:rsidR="00DC32B8" w:rsidRPr="00076B9A">
        <w:rPr>
          <w:sz w:val="16"/>
          <w:szCs w:val="16"/>
        </w:rPr>
        <w:t>Debenturista</w:t>
      </w:r>
      <w:r w:rsidR="001D1180">
        <w:rPr>
          <w:sz w:val="16"/>
          <w:szCs w:val="16"/>
        </w:rPr>
        <w:t xml:space="preserve"> por ocasião desta operação exclusivamente</w:t>
      </w:r>
      <w:r w:rsidRPr="00076B9A">
        <w:rPr>
          <w:sz w:val="16"/>
          <w:szCs w:val="16"/>
        </w:rPr>
        <w:t>; e</w:t>
      </w:r>
      <w:r w:rsidR="004A7FE4" w:rsidRPr="00076B9A">
        <w:rPr>
          <w:sz w:val="16"/>
          <w:szCs w:val="16"/>
        </w:rPr>
        <w:t xml:space="preserve"> </w:t>
      </w:r>
      <w:r w:rsidR="00DC32B8" w:rsidRPr="00076B9A">
        <w:rPr>
          <w:b/>
          <w:bCs/>
          <w:sz w:val="16"/>
          <w:szCs w:val="16"/>
        </w:rPr>
        <w:t>(</w:t>
      </w:r>
      <w:proofErr w:type="spellStart"/>
      <w:r w:rsidR="00DC32B8" w:rsidRPr="00076B9A">
        <w:rPr>
          <w:b/>
          <w:bCs/>
          <w:sz w:val="16"/>
          <w:szCs w:val="16"/>
        </w:rPr>
        <w:t>ii</w:t>
      </w:r>
      <w:proofErr w:type="spellEnd"/>
      <w:r w:rsidR="00DC32B8" w:rsidRPr="00076B9A">
        <w:rPr>
          <w:b/>
          <w:bCs/>
          <w:sz w:val="16"/>
          <w:szCs w:val="16"/>
        </w:rPr>
        <w:t>)</w:t>
      </w:r>
      <w:r w:rsidR="003D4BDB" w:rsidRPr="00076B9A">
        <w:rPr>
          <w:sz w:val="16"/>
          <w:szCs w:val="16"/>
        </w:rPr>
        <w:t> </w:t>
      </w:r>
      <w:r w:rsidRPr="00076B9A">
        <w:rPr>
          <w:sz w:val="16"/>
          <w:szCs w:val="16"/>
        </w:rPr>
        <w:t>não existir nenhum</w:t>
      </w:r>
      <w:r w:rsidR="001D1180">
        <w:rPr>
          <w:sz w:val="16"/>
          <w:szCs w:val="16"/>
        </w:rPr>
        <w:t>a ocorrência</w:t>
      </w:r>
      <w:r w:rsidR="009B6C8B">
        <w:rPr>
          <w:sz w:val="16"/>
          <w:szCs w:val="16"/>
        </w:rPr>
        <w:t xml:space="preserve"> </w:t>
      </w:r>
      <w:r w:rsidRPr="00076B9A">
        <w:rPr>
          <w:sz w:val="16"/>
          <w:szCs w:val="16"/>
        </w:rPr>
        <w:t>legal contratual ou acordo de acionistas que impeça a presente Emissão</w:t>
      </w:r>
      <w:r w:rsidR="00801DC9" w:rsidRPr="00076B9A">
        <w:rPr>
          <w:sz w:val="16"/>
          <w:szCs w:val="16"/>
        </w:rPr>
        <w:t xml:space="preserve"> de Debêntures</w:t>
      </w:r>
      <w:r w:rsidRPr="00076B9A">
        <w:rPr>
          <w:sz w:val="16"/>
          <w:szCs w:val="16"/>
        </w:rPr>
        <w:t>.</w:t>
      </w:r>
    </w:p>
    <w:p w14:paraId="3229C52B" w14:textId="3AA8CDF0" w:rsidR="00381825" w:rsidRPr="00076B9A" w:rsidRDefault="001820E7" w:rsidP="00957D0A">
      <w:pPr>
        <w:pStyle w:val="Level2"/>
        <w:widowControl w:val="0"/>
        <w:spacing w:before="140" w:after="0"/>
        <w:rPr>
          <w:sz w:val="16"/>
          <w:szCs w:val="16"/>
        </w:rPr>
      </w:pPr>
      <w:bookmarkStart w:id="276" w:name="_Ref86338159"/>
      <w:r w:rsidRPr="00076B9A">
        <w:rPr>
          <w:sz w:val="16"/>
          <w:szCs w:val="16"/>
        </w:rPr>
        <w:t xml:space="preserve">A </w:t>
      </w:r>
      <w:r w:rsidR="00F75728" w:rsidRPr="00076B9A">
        <w:rPr>
          <w:sz w:val="16"/>
          <w:szCs w:val="16"/>
        </w:rPr>
        <w:t>Emissora</w:t>
      </w:r>
      <w:r w:rsidRPr="00076B9A">
        <w:rPr>
          <w:sz w:val="16"/>
          <w:szCs w:val="16"/>
        </w:rPr>
        <w:t xml:space="preserve"> obriga-se, de forma irrevogável e irretratável, a indenizar </w:t>
      </w:r>
      <w:r w:rsidR="008949F9" w:rsidRPr="00076B9A">
        <w:rPr>
          <w:sz w:val="16"/>
          <w:szCs w:val="16"/>
        </w:rPr>
        <w:t>o</w:t>
      </w:r>
      <w:r w:rsidR="00662048" w:rsidRPr="00076B9A">
        <w:rPr>
          <w:sz w:val="16"/>
          <w:szCs w:val="16"/>
        </w:rPr>
        <w:t xml:space="preserve"> Debenturista</w:t>
      </w:r>
      <w:r w:rsidR="00801DC9" w:rsidRPr="00076B9A">
        <w:rPr>
          <w:sz w:val="16"/>
          <w:szCs w:val="16"/>
        </w:rPr>
        <w:t>,</w:t>
      </w:r>
      <w:r w:rsidRPr="00076B9A">
        <w:rPr>
          <w:sz w:val="16"/>
          <w:szCs w:val="16"/>
        </w:rPr>
        <w:t xml:space="preserve"> o </w:t>
      </w:r>
      <w:r w:rsidR="000267A1" w:rsidRPr="00076B9A">
        <w:rPr>
          <w:sz w:val="16"/>
          <w:szCs w:val="16"/>
        </w:rPr>
        <w:t>Agente Fiduciário dos CRI</w:t>
      </w:r>
      <w:r w:rsidRPr="00076B9A">
        <w:rPr>
          <w:sz w:val="16"/>
          <w:szCs w:val="16"/>
        </w:rPr>
        <w:t xml:space="preserve"> </w:t>
      </w:r>
      <w:r w:rsidR="00801DC9" w:rsidRPr="00076B9A">
        <w:rPr>
          <w:sz w:val="16"/>
          <w:szCs w:val="16"/>
        </w:rPr>
        <w:t xml:space="preserve">e os Titulares dos CRI </w:t>
      </w:r>
      <w:r w:rsidRPr="00076B9A">
        <w:rPr>
          <w:sz w:val="16"/>
          <w:szCs w:val="16"/>
        </w:rPr>
        <w:t>por todos e quaisquer prejuízos, danos, perdas, custos e/ou despesas</w:t>
      </w:r>
      <w:r w:rsidR="00E20D6C" w:rsidRPr="00076B9A">
        <w:rPr>
          <w:sz w:val="16"/>
          <w:szCs w:val="16"/>
        </w:rPr>
        <w:t xml:space="preserve"> </w:t>
      </w:r>
      <w:r w:rsidR="006C47AC" w:rsidRPr="00076B9A">
        <w:rPr>
          <w:sz w:val="16"/>
          <w:szCs w:val="16"/>
        </w:rPr>
        <w:t>(</w:t>
      </w:r>
      <w:r w:rsidRPr="00076B9A">
        <w:rPr>
          <w:sz w:val="16"/>
          <w:szCs w:val="16"/>
        </w:rPr>
        <w:t>incluindo custas judiciais e honorários advocatícios) incorridos pelo Debenturista</w:t>
      </w:r>
      <w:r w:rsidR="00801DC9" w:rsidRPr="00076B9A">
        <w:rPr>
          <w:sz w:val="16"/>
          <w:szCs w:val="16"/>
        </w:rPr>
        <w:t>,</w:t>
      </w:r>
      <w:r w:rsidRPr="00076B9A">
        <w:rPr>
          <w:sz w:val="16"/>
          <w:szCs w:val="16"/>
        </w:rPr>
        <w:t xml:space="preserve"> pelo </w:t>
      </w:r>
      <w:r w:rsidR="000267A1" w:rsidRPr="00076B9A">
        <w:rPr>
          <w:sz w:val="16"/>
          <w:szCs w:val="16"/>
        </w:rPr>
        <w:t>Agente Fiduciário dos CRI</w:t>
      </w:r>
      <w:r w:rsidR="00801DC9" w:rsidRPr="00076B9A">
        <w:rPr>
          <w:sz w:val="16"/>
          <w:szCs w:val="16"/>
        </w:rPr>
        <w:t xml:space="preserve"> e/ou pelos Titulares dos CRI</w:t>
      </w:r>
      <w:r w:rsidRPr="00076B9A">
        <w:rPr>
          <w:sz w:val="16"/>
          <w:szCs w:val="16"/>
        </w:rPr>
        <w:t xml:space="preserve"> em razão da inveracidade ou incorreção de quaisquer das declara</w:t>
      </w:r>
      <w:r w:rsidR="00890836" w:rsidRPr="00076B9A">
        <w:rPr>
          <w:sz w:val="16"/>
          <w:szCs w:val="16"/>
        </w:rPr>
        <w:t>ções prestadas por ela</w:t>
      </w:r>
      <w:r w:rsidRPr="00076B9A">
        <w:rPr>
          <w:sz w:val="16"/>
          <w:szCs w:val="16"/>
        </w:rPr>
        <w:t xml:space="preserve">, nos termos da </w:t>
      </w:r>
      <w:r w:rsidR="00076E1C" w:rsidRPr="00076B9A">
        <w:rPr>
          <w:sz w:val="16"/>
          <w:szCs w:val="16"/>
        </w:rPr>
        <w:t>Cláusula </w:t>
      </w:r>
      <w:r w:rsidR="003D4BDB" w:rsidRPr="00076B9A">
        <w:rPr>
          <w:sz w:val="16"/>
          <w:szCs w:val="16"/>
        </w:rPr>
        <w:fldChar w:fldCharType="begin"/>
      </w:r>
      <w:r w:rsidR="003D4BDB" w:rsidRPr="00076B9A">
        <w:rPr>
          <w:sz w:val="16"/>
          <w:szCs w:val="16"/>
        </w:rPr>
        <w:instrText xml:space="preserve"> REF  _Ref86341963 \h \p \r  \* MERGEFORMAT </w:instrText>
      </w:r>
      <w:r w:rsidR="003D4BDB" w:rsidRPr="00076B9A">
        <w:rPr>
          <w:sz w:val="16"/>
          <w:szCs w:val="16"/>
        </w:rPr>
      </w:r>
      <w:r w:rsidR="003D4BDB" w:rsidRPr="00076B9A">
        <w:rPr>
          <w:sz w:val="16"/>
          <w:szCs w:val="16"/>
        </w:rPr>
        <w:fldChar w:fldCharType="separate"/>
      </w:r>
      <w:r w:rsidR="00EB0246">
        <w:rPr>
          <w:sz w:val="16"/>
          <w:szCs w:val="16"/>
        </w:rPr>
        <w:t>14.1 acima</w:t>
      </w:r>
      <w:r w:rsidR="003D4BDB" w:rsidRPr="00076B9A">
        <w:rPr>
          <w:sz w:val="16"/>
          <w:szCs w:val="16"/>
        </w:rPr>
        <w:fldChar w:fldCharType="end"/>
      </w:r>
      <w:r w:rsidRPr="00076B9A">
        <w:rPr>
          <w:sz w:val="16"/>
          <w:szCs w:val="16"/>
        </w:rPr>
        <w:t>.</w:t>
      </w:r>
      <w:bookmarkEnd w:id="276"/>
    </w:p>
    <w:p w14:paraId="077DD233" w14:textId="50A7D217" w:rsidR="00801DC9" w:rsidRPr="00076B9A" w:rsidRDefault="00801DC9" w:rsidP="00B746F6">
      <w:pPr>
        <w:pStyle w:val="Level1"/>
        <w:rPr>
          <w:rFonts w:cs="Arial"/>
          <w:sz w:val="16"/>
          <w:szCs w:val="16"/>
        </w:rPr>
      </w:pPr>
      <w:bookmarkStart w:id="277" w:name="_Toc107507834"/>
      <w:bookmarkStart w:id="278" w:name="_Ref92703577"/>
      <w:r w:rsidRPr="00076B9A">
        <w:rPr>
          <w:rFonts w:cs="Arial"/>
          <w:sz w:val="16"/>
          <w:szCs w:val="16"/>
        </w:rPr>
        <w:t>DESPESAS</w:t>
      </w:r>
      <w:bookmarkEnd w:id="277"/>
    </w:p>
    <w:p w14:paraId="00F59E43" w14:textId="76B88963" w:rsidR="006F4C09" w:rsidRPr="00076B9A" w:rsidRDefault="007D1951" w:rsidP="007F6E42">
      <w:pPr>
        <w:pStyle w:val="Level2"/>
        <w:widowControl w:val="0"/>
        <w:spacing w:before="140" w:after="0"/>
        <w:rPr>
          <w:sz w:val="16"/>
          <w:szCs w:val="16"/>
        </w:rPr>
      </w:pPr>
      <w:bookmarkStart w:id="279" w:name="_Hlk95376594"/>
      <w:r w:rsidRPr="00076B9A">
        <w:rPr>
          <w:sz w:val="16"/>
          <w:szCs w:val="16"/>
        </w:rPr>
        <w:t>Sem prejuízo do disposto nesta Escritura de Emissão de Debêntures e no Termo de Securitização, as Despesas Iniciais serão retidas da integralização dos CRI e as despesas recorrentes</w:t>
      </w:r>
      <w:r w:rsidR="00D04B7A">
        <w:rPr>
          <w:sz w:val="16"/>
          <w:szCs w:val="16"/>
        </w:rPr>
        <w:t xml:space="preserve">, listadas no </w:t>
      </w:r>
      <w:r w:rsidR="00D04B7A" w:rsidRPr="007F6E42">
        <w:rPr>
          <w:b/>
          <w:bCs/>
          <w:sz w:val="16"/>
          <w:szCs w:val="16"/>
          <w:u w:val="single"/>
        </w:rPr>
        <w:t>Anexo VI</w:t>
      </w:r>
      <w:r w:rsidR="00010D7A">
        <w:rPr>
          <w:b/>
          <w:bCs/>
          <w:sz w:val="16"/>
          <w:szCs w:val="16"/>
          <w:u w:val="single"/>
        </w:rPr>
        <w:t>I</w:t>
      </w:r>
      <w:r w:rsidR="00D04B7A" w:rsidRPr="007F6E42">
        <w:rPr>
          <w:b/>
          <w:bCs/>
          <w:sz w:val="16"/>
          <w:szCs w:val="16"/>
          <w:u w:val="single"/>
        </w:rPr>
        <w:t>I</w:t>
      </w:r>
      <w:r w:rsidR="00D04B7A">
        <w:rPr>
          <w:sz w:val="16"/>
          <w:szCs w:val="16"/>
        </w:rPr>
        <w:t>,</w:t>
      </w:r>
      <w:r w:rsidRPr="00076B9A">
        <w:rPr>
          <w:sz w:val="16"/>
          <w:szCs w:val="16"/>
        </w:rPr>
        <w:t xml:space="preserve"> de manutenção das Debêntures e dos CRI são de responsabilidade da Emissora e serão arcadas</w:t>
      </w:r>
      <w:r w:rsidR="00F7718E">
        <w:rPr>
          <w:sz w:val="16"/>
          <w:szCs w:val="16"/>
        </w:rPr>
        <w:t>,</w:t>
      </w:r>
      <w:r w:rsidRPr="00076B9A">
        <w:rPr>
          <w:sz w:val="16"/>
          <w:szCs w:val="16"/>
        </w:rPr>
        <w:t xml:space="preserve"> com</w:t>
      </w:r>
      <w:r w:rsidR="005D711A" w:rsidRPr="00076B9A">
        <w:rPr>
          <w:sz w:val="16"/>
          <w:szCs w:val="16"/>
        </w:rPr>
        <w:t>, exclusiv</w:t>
      </w:r>
      <w:r w:rsidR="00F7718E">
        <w:rPr>
          <w:sz w:val="16"/>
          <w:szCs w:val="16"/>
        </w:rPr>
        <w:t>idade</w:t>
      </w:r>
      <w:r w:rsidR="005D711A" w:rsidRPr="00076B9A">
        <w:rPr>
          <w:sz w:val="16"/>
          <w:szCs w:val="16"/>
        </w:rPr>
        <w:t>, mediante a utilização de recursos do Fundo de Despesa</w:t>
      </w:r>
      <w:r w:rsidR="00EA6DCE" w:rsidRPr="00076B9A">
        <w:rPr>
          <w:sz w:val="16"/>
          <w:szCs w:val="16"/>
        </w:rPr>
        <w:t xml:space="preserve"> (conforme definido no Termo de Securitização)</w:t>
      </w:r>
      <w:r w:rsidR="005D711A" w:rsidRPr="00076B9A">
        <w:rPr>
          <w:sz w:val="16"/>
          <w:szCs w:val="16"/>
        </w:rPr>
        <w:t>, desde que comprovadas</w:t>
      </w:r>
      <w:r w:rsidR="006F4C09" w:rsidRPr="00076B9A">
        <w:rPr>
          <w:sz w:val="16"/>
          <w:szCs w:val="16"/>
        </w:rPr>
        <w:t xml:space="preserve"> (em conjunto, </w:t>
      </w:r>
      <w:r w:rsidR="000C68AF" w:rsidRPr="00076B9A">
        <w:rPr>
          <w:sz w:val="16"/>
          <w:szCs w:val="16"/>
        </w:rPr>
        <w:t>“</w:t>
      </w:r>
      <w:r w:rsidR="006F4C09" w:rsidRPr="00E60BE1">
        <w:rPr>
          <w:bCs/>
          <w:sz w:val="16"/>
          <w:szCs w:val="16"/>
          <w:u w:val="single"/>
        </w:rPr>
        <w:t>Despesas</w:t>
      </w:r>
      <w:r w:rsidR="000C68AF" w:rsidRPr="00076B9A">
        <w:rPr>
          <w:sz w:val="16"/>
          <w:szCs w:val="16"/>
        </w:rPr>
        <w:t>”</w:t>
      </w:r>
      <w:r w:rsidR="006F4C09" w:rsidRPr="00076B9A">
        <w:rPr>
          <w:sz w:val="16"/>
          <w:szCs w:val="16"/>
        </w:rPr>
        <w:t>)</w:t>
      </w:r>
      <w:r w:rsidR="005D711A" w:rsidRPr="00076B9A">
        <w:rPr>
          <w:rFonts w:eastAsia="Cambria"/>
          <w:sz w:val="16"/>
          <w:szCs w:val="16"/>
        </w:rPr>
        <w:t xml:space="preserve"> </w:t>
      </w:r>
      <w:r w:rsidR="005D711A" w:rsidRPr="00076B9A">
        <w:rPr>
          <w:sz w:val="16"/>
          <w:szCs w:val="16"/>
        </w:rPr>
        <w:t xml:space="preserve">e, as Despesas </w:t>
      </w:r>
      <w:r w:rsidR="005D711A" w:rsidRPr="00076B9A">
        <w:rPr>
          <w:i/>
          <w:iCs/>
          <w:sz w:val="16"/>
          <w:szCs w:val="16"/>
        </w:rPr>
        <w:t>flat</w:t>
      </w:r>
      <w:r w:rsidR="005D711A" w:rsidRPr="00076B9A">
        <w:rPr>
          <w:sz w:val="16"/>
          <w:szCs w:val="16"/>
        </w:rPr>
        <w:t xml:space="preserve"> listadas no </w:t>
      </w:r>
      <w:r w:rsidR="005D711A" w:rsidRPr="00076B9A">
        <w:rPr>
          <w:b/>
          <w:bCs/>
          <w:sz w:val="16"/>
          <w:szCs w:val="16"/>
          <w:u w:val="single"/>
        </w:rPr>
        <w:t>Anexo</w:t>
      </w:r>
      <w:r w:rsidR="007A4C3D" w:rsidRPr="00076B9A">
        <w:rPr>
          <w:b/>
          <w:bCs/>
          <w:sz w:val="16"/>
          <w:szCs w:val="16"/>
          <w:u w:val="single"/>
        </w:rPr>
        <w:t xml:space="preserve"> V</w:t>
      </w:r>
      <w:r w:rsidR="00010D7A">
        <w:rPr>
          <w:b/>
          <w:bCs/>
          <w:sz w:val="16"/>
          <w:szCs w:val="16"/>
          <w:u w:val="single"/>
        </w:rPr>
        <w:t>I</w:t>
      </w:r>
      <w:r w:rsidR="007A4C3D" w:rsidRPr="00076B9A">
        <w:rPr>
          <w:b/>
          <w:bCs/>
          <w:sz w:val="16"/>
          <w:szCs w:val="16"/>
          <w:u w:val="single"/>
        </w:rPr>
        <w:t>I</w:t>
      </w:r>
      <w:r w:rsidR="007A4C3D" w:rsidRPr="00076B9A">
        <w:rPr>
          <w:sz w:val="16"/>
          <w:szCs w:val="16"/>
        </w:rPr>
        <w:t xml:space="preserve"> </w:t>
      </w:r>
      <w:r w:rsidR="005D711A" w:rsidRPr="00076B9A">
        <w:rPr>
          <w:sz w:val="16"/>
          <w:szCs w:val="16"/>
        </w:rPr>
        <w:t>serão retidos do valor de integralização dos CRI</w:t>
      </w:r>
      <w:r w:rsidR="006F4C09" w:rsidRPr="00076B9A">
        <w:rPr>
          <w:sz w:val="16"/>
          <w:szCs w:val="16"/>
        </w:rPr>
        <w:t>:</w:t>
      </w:r>
    </w:p>
    <w:p w14:paraId="69C51880"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todos os emolumentos e declarações de custódia da B3, da CVM e da ANBIMA, conforme aplicáveis, relativos tanto à CCI quanto aos CRI;</w:t>
      </w:r>
    </w:p>
    <w:p w14:paraId="4949CE20"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a remuneração, nos seguintes termos:</w:t>
      </w:r>
    </w:p>
    <w:p w14:paraId="2F758EF2" w14:textId="77777777" w:rsidR="006F4C09" w:rsidRPr="00E60BE1" w:rsidRDefault="009F700B" w:rsidP="007F6E42">
      <w:pPr>
        <w:pStyle w:val="Level5"/>
        <w:widowControl w:val="0"/>
        <w:spacing w:before="140" w:after="0"/>
        <w:ind w:left="2041"/>
        <w:rPr>
          <w:rFonts w:cs="Arial"/>
          <w:sz w:val="16"/>
          <w:szCs w:val="16"/>
        </w:rPr>
      </w:pPr>
      <w:r w:rsidRPr="00E60BE1">
        <w:rPr>
          <w:rFonts w:cs="Arial"/>
          <w:sz w:val="16"/>
          <w:szCs w:val="16"/>
        </w:rPr>
        <w:t xml:space="preserve">da </w:t>
      </w:r>
      <w:r w:rsidR="00E60BE1" w:rsidRPr="00E60BE1">
        <w:rPr>
          <w:b/>
          <w:sz w:val="16"/>
          <w:szCs w:val="16"/>
        </w:rPr>
        <w:t>OPEA SECURITIZADORA S.A.</w:t>
      </w:r>
      <w:r w:rsidRPr="00E60BE1">
        <w:rPr>
          <w:rFonts w:cs="Arial"/>
          <w:sz w:val="16"/>
          <w:szCs w:val="16"/>
        </w:rPr>
        <w:t xml:space="preserve">, descrita no CNPJ/ME nº </w:t>
      </w:r>
      <w:r w:rsidR="00E60BE1" w:rsidRPr="00E60BE1">
        <w:rPr>
          <w:bCs/>
          <w:sz w:val="16"/>
          <w:szCs w:val="16"/>
        </w:rPr>
        <w:t>02.773.542/0001-22</w:t>
      </w:r>
      <w:r w:rsidR="00E60BE1" w:rsidRPr="00E60BE1">
        <w:rPr>
          <w:rFonts w:cs="Arial"/>
          <w:sz w:val="16"/>
          <w:szCs w:val="16"/>
        </w:rPr>
        <w:t xml:space="preserve"> </w:t>
      </w:r>
      <w:r w:rsidRPr="00E60BE1">
        <w:rPr>
          <w:rFonts w:cs="Arial"/>
          <w:sz w:val="16"/>
          <w:szCs w:val="16"/>
        </w:rPr>
        <w:t>pela emissão dos CRI, no valor único de R$</w:t>
      </w:r>
      <w:r w:rsidR="005362A7">
        <w:rPr>
          <w:rFonts w:cs="Arial"/>
          <w:sz w:val="16"/>
          <w:szCs w:val="16"/>
        </w:rPr>
        <w:t> 30.000,00</w:t>
      </w:r>
      <w:r w:rsidR="00E60BE1" w:rsidRPr="00E60BE1">
        <w:rPr>
          <w:rFonts w:cs="Arial"/>
          <w:sz w:val="16"/>
          <w:szCs w:val="16"/>
        </w:rPr>
        <w:t xml:space="preserve"> </w:t>
      </w:r>
      <w:r w:rsidR="005362A7" w:rsidRPr="00E60BE1">
        <w:rPr>
          <w:rFonts w:cs="Arial"/>
          <w:sz w:val="16"/>
          <w:szCs w:val="16"/>
        </w:rPr>
        <w:t>(</w:t>
      </w:r>
      <w:r w:rsidR="005362A7">
        <w:rPr>
          <w:rFonts w:cs="Arial"/>
          <w:sz w:val="16"/>
          <w:szCs w:val="16"/>
        </w:rPr>
        <w:t xml:space="preserve">trinta mil </w:t>
      </w:r>
      <w:r w:rsidR="000778C7" w:rsidRPr="00E60BE1">
        <w:rPr>
          <w:rFonts w:cs="Arial"/>
          <w:sz w:val="16"/>
          <w:szCs w:val="16"/>
        </w:rPr>
        <w:t>reais</w:t>
      </w:r>
      <w:r w:rsidRPr="00E60BE1">
        <w:rPr>
          <w:rFonts w:cs="Arial"/>
          <w:sz w:val="16"/>
          <w:szCs w:val="16"/>
        </w:rPr>
        <w:t>), a ser paga até o 1º (primeiro) Dia Útil contado da Primeira Data de Integralização</w:t>
      </w:r>
      <w:r w:rsidR="006F4C09" w:rsidRPr="00E60BE1">
        <w:rPr>
          <w:rFonts w:cs="Arial"/>
          <w:sz w:val="16"/>
          <w:szCs w:val="16"/>
        </w:rPr>
        <w:t>;</w:t>
      </w:r>
    </w:p>
    <w:p w14:paraId="4BF9B447" w14:textId="77777777" w:rsidR="006F4C09" w:rsidRPr="00076B9A" w:rsidRDefault="009F700B" w:rsidP="007F6E42">
      <w:pPr>
        <w:pStyle w:val="Level5"/>
        <w:widowControl w:val="0"/>
        <w:spacing w:before="140" w:after="0"/>
        <w:ind w:left="2041"/>
        <w:rPr>
          <w:rFonts w:cs="Arial"/>
          <w:sz w:val="16"/>
          <w:szCs w:val="16"/>
        </w:rPr>
      </w:pPr>
      <w:r w:rsidRPr="00AA735A">
        <w:rPr>
          <w:rFonts w:cs="Arial"/>
          <w:sz w:val="16"/>
          <w:szCs w:val="16"/>
        </w:rPr>
        <w:t xml:space="preserve">da </w:t>
      </w:r>
      <w:proofErr w:type="spellStart"/>
      <w:r w:rsidRPr="00AA735A">
        <w:rPr>
          <w:rFonts w:cs="Arial"/>
          <w:sz w:val="16"/>
          <w:szCs w:val="16"/>
        </w:rPr>
        <w:t>Securitizadora</w:t>
      </w:r>
      <w:proofErr w:type="spellEnd"/>
      <w:r w:rsidRPr="00AA735A">
        <w:rPr>
          <w:rFonts w:cs="Arial"/>
          <w:sz w:val="16"/>
          <w:szCs w:val="16"/>
        </w:rPr>
        <w:t xml:space="preserve"> </w:t>
      </w:r>
      <w:r w:rsidR="006F4C09" w:rsidRPr="00AA735A">
        <w:rPr>
          <w:rFonts w:cs="Arial"/>
          <w:sz w:val="16"/>
          <w:szCs w:val="16"/>
        </w:rPr>
        <w:t>pela administração d</w:t>
      </w:r>
      <w:r w:rsidR="004F131D" w:rsidRPr="00AA735A">
        <w:rPr>
          <w:rFonts w:cs="Arial"/>
          <w:sz w:val="16"/>
          <w:szCs w:val="16"/>
        </w:rPr>
        <w:t>o</w:t>
      </w:r>
      <w:r w:rsidR="00AA530A" w:rsidRPr="00AA735A">
        <w:rPr>
          <w:rFonts w:cs="Arial"/>
          <w:sz w:val="16"/>
          <w:szCs w:val="16"/>
        </w:rPr>
        <w:t xml:space="preserve"> </w:t>
      </w:r>
      <w:r w:rsidR="006F4C09" w:rsidRPr="00AA735A">
        <w:rPr>
          <w:rFonts w:cs="Arial"/>
          <w:sz w:val="16"/>
          <w:szCs w:val="16"/>
        </w:rPr>
        <w:t>patrimônio separado, no valor mensal de R$</w:t>
      </w:r>
      <w:r w:rsidR="005362A7" w:rsidRPr="00AA735A">
        <w:rPr>
          <w:rFonts w:cs="Arial"/>
          <w:sz w:val="16"/>
          <w:szCs w:val="16"/>
        </w:rPr>
        <w:t> 3.200,00</w:t>
      </w:r>
      <w:r w:rsidR="000778C7" w:rsidRPr="00AA735A">
        <w:rPr>
          <w:rFonts w:cs="Arial"/>
          <w:sz w:val="16"/>
          <w:szCs w:val="16"/>
        </w:rPr>
        <w:t xml:space="preserve"> (</w:t>
      </w:r>
      <w:r w:rsidR="005362A7" w:rsidRPr="00AA735A">
        <w:rPr>
          <w:rFonts w:cs="Arial"/>
          <w:sz w:val="16"/>
          <w:szCs w:val="16"/>
        </w:rPr>
        <w:t xml:space="preserve">três mil e duzentos </w:t>
      </w:r>
      <w:r w:rsidR="00E60BE1" w:rsidRPr="00AA735A">
        <w:rPr>
          <w:rFonts w:cs="Arial"/>
          <w:sz w:val="16"/>
          <w:szCs w:val="16"/>
        </w:rPr>
        <w:t>reais</w:t>
      </w:r>
      <w:r w:rsidR="000778C7" w:rsidRPr="00AA735A">
        <w:rPr>
          <w:rFonts w:cs="Arial"/>
          <w:sz w:val="16"/>
          <w:szCs w:val="16"/>
        </w:rPr>
        <w:t>)</w:t>
      </w:r>
      <w:r w:rsidR="006F4C09" w:rsidRPr="00AA735A">
        <w:rPr>
          <w:rFonts w:cs="Arial"/>
          <w:sz w:val="16"/>
          <w:szCs w:val="16"/>
        </w:rPr>
        <w:t xml:space="preserve">, devendo a primeira parcela ser paga até o 1º (primeiro) Dia Útil contado da </w:t>
      </w:r>
      <w:r w:rsidR="003552FE" w:rsidRPr="00AA735A">
        <w:rPr>
          <w:rFonts w:cs="Arial"/>
          <w:sz w:val="16"/>
          <w:szCs w:val="16"/>
        </w:rPr>
        <w:t>P</w:t>
      </w:r>
      <w:r w:rsidR="00C311A2" w:rsidRPr="00AA735A">
        <w:rPr>
          <w:rFonts w:cs="Arial"/>
          <w:sz w:val="16"/>
          <w:szCs w:val="16"/>
        </w:rPr>
        <w:t xml:space="preserve">rimeira </w:t>
      </w:r>
      <w:r w:rsidR="00E42024" w:rsidRPr="00AA735A">
        <w:rPr>
          <w:rFonts w:cs="Arial"/>
          <w:sz w:val="16"/>
          <w:szCs w:val="16"/>
        </w:rPr>
        <w:t>Data de Integralização</w:t>
      </w:r>
      <w:r w:rsidR="006F4C09" w:rsidRPr="00AA735A">
        <w:rPr>
          <w:rFonts w:cs="Arial"/>
          <w:sz w:val="16"/>
          <w:szCs w:val="16"/>
        </w:rPr>
        <w:t xml:space="preserve">, e as demais </w:t>
      </w:r>
      <w:r w:rsidR="006F4C09" w:rsidRPr="00076B9A">
        <w:rPr>
          <w:rFonts w:cs="Arial"/>
          <w:sz w:val="16"/>
          <w:szCs w:val="16"/>
        </w:rPr>
        <w:t xml:space="preserve">pagas mensalmente nas mesmas datas dos meses subsequentes, </w:t>
      </w:r>
      <w:r w:rsidRPr="00076B9A">
        <w:rPr>
          <w:rFonts w:cs="Arial"/>
          <w:sz w:val="16"/>
          <w:szCs w:val="16"/>
        </w:rPr>
        <w:t xml:space="preserve">até o resgate total dos CRI. A </w:t>
      </w:r>
      <w:proofErr w:type="spellStart"/>
      <w:r w:rsidRPr="00076B9A">
        <w:rPr>
          <w:rFonts w:cs="Arial"/>
          <w:sz w:val="16"/>
          <w:szCs w:val="16"/>
        </w:rPr>
        <w:t>Securitizadora</w:t>
      </w:r>
      <w:proofErr w:type="spellEnd"/>
      <w:r w:rsidRPr="00076B9A">
        <w:rPr>
          <w:rFonts w:cs="Arial"/>
          <w:sz w:val="16"/>
          <w:szCs w:val="16"/>
        </w:rPr>
        <w:t xml:space="preserve"> administrará ordinariamente o </w:t>
      </w:r>
      <w:r w:rsidR="004F131D" w:rsidRPr="00076B9A">
        <w:rPr>
          <w:rFonts w:cs="Arial"/>
          <w:sz w:val="16"/>
          <w:szCs w:val="16"/>
        </w:rPr>
        <w:t>patrimônio separado</w:t>
      </w:r>
      <w:r w:rsidRPr="00076B9A">
        <w:rPr>
          <w:rFonts w:cs="Arial"/>
          <w:sz w:val="16"/>
          <w:szCs w:val="16"/>
        </w:rPr>
        <w:t xml:space="preserve">, promovendo as diligências necessárias à manutenção de sua regularidade, notadamente a dos fluxos de recebimento dos Créditos Imobiliários e de pagamento da Amortização do principal, Remuneração e eventuais Encargos Moratórios (se aplicável) dos CRI aos titulares dos CRI, observado que eventuais resultados financeiros pela administração ordinária do fluxo recorrente dos Créditos Imobiliários poderá ser utilizado a favor da </w:t>
      </w:r>
      <w:proofErr w:type="spellStart"/>
      <w:r w:rsidRPr="00076B9A">
        <w:rPr>
          <w:rFonts w:cs="Arial"/>
          <w:sz w:val="16"/>
          <w:szCs w:val="16"/>
        </w:rPr>
        <w:t>Securitizadora</w:t>
      </w:r>
      <w:proofErr w:type="spellEnd"/>
      <w:r w:rsidRPr="00076B9A">
        <w:rPr>
          <w:rFonts w:cs="Arial"/>
          <w:sz w:val="16"/>
          <w:szCs w:val="16"/>
        </w:rPr>
        <w:t xml:space="preserve"> na qualidade de titular dos Créditos Imobiliários</w:t>
      </w:r>
      <w:r w:rsidR="006F4C09" w:rsidRPr="00076B9A">
        <w:rPr>
          <w:rFonts w:cs="Arial"/>
          <w:sz w:val="16"/>
          <w:szCs w:val="16"/>
        </w:rPr>
        <w:t>;</w:t>
      </w:r>
    </w:p>
    <w:p w14:paraId="4585E3E1" w14:textId="77777777" w:rsidR="006F4C09" w:rsidRPr="00076B9A" w:rsidRDefault="006F4C09" w:rsidP="007F6E42">
      <w:pPr>
        <w:pStyle w:val="Level5"/>
        <w:widowControl w:val="0"/>
        <w:spacing w:before="140" w:after="0"/>
        <w:ind w:left="2041"/>
        <w:rPr>
          <w:rFonts w:cs="Arial"/>
          <w:sz w:val="16"/>
          <w:szCs w:val="16"/>
        </w:rPr>
      </w:pPr>
      <w:r w:rsidRPr="00076B9A">
        <w:rPr>
          <w:rFonts w:cs="Arial"/>
          <w:sz w:val="16"/>
          <w:szCs w:val="16"/>
        </w:rPr>
        <w:t xml:space="preserve">as despesas referidas nas alíneas (a) </w:t>
      </w:r>
      <w:r w:rsidR="00575BB5" w:rsidRPr="00076B9A">
        <w:rPr>
          <w:rFonts w:cs="Arial"/>
          <w:sz w:val="16"/>
          <w:szCs w:val="16"/>
        </w:rPr>
        <w:t xml:space="preserve">e </w:t>
      </w:r>
      <w:r w:rsidRPr="00076B9A">
        <w:rPr>
          <w:rFonts w:cs="Arial"/>
          <w:sz w:val="16"/>
          <w:szCs w:val="16"/>
        </w:rPr>
        <w:t xml:space="preserve">(b) acima serão acrescidas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w:t>
      </w:r>
      <w:proofErr w:type="spellStart"/>
      <w:r w:rsidRPr="00076B9A">
        <w:rPr>
          <w:rFonts w:cs="Arial"/>
          <w:sz w:val="16"/>
          <w:szCs w:val="16"/>
        </w:rPr>
        <w:t>Securitizadora</w:t>
      </w:r>
      <w:proofErr w:type="spellEnd"/>
      <w:r w:rsidRPr="00076B9A">
        <w:rPr>
          <w:rFonts w:cs="Arial"/>
          <w:sz w:val="16"/>
          <w:szCs w:val="16"/>
        </w:rPr>
        <w:t>, conforme o caso, nas alíquotas vigentes na data de cada pagamento; e</w:t>
      </w:r>
    </w:p>
    <w:p w14:paraId="3C8411A5" w14:textId="77777777" w:rsidR="006F4C09" w:rsidRPr="00AA735A" w:rsidRDefault="006F4C09" w:rsidP="007F6E42">
      <w:pPr>
        <w:pStyle w:val="Level5"/>
        <w:widowControl w:val="0"/>
        <w:spacing w:before="140" w:after="0"/>
        <w:ind w:left="2041"/>
        <w:rPr>
          <w:rFonts w:cs="Arial"/>
          <w:sz w:val="16"/>
          <w:szCs w:val="16"/>
        </w:rPr>
      </w:pPr>
      <w:r w:rsidRPr="00AA735A">
        <w:rPr>
          <w:rFonts w:cs="Arial"/>
          <w:sz w:val="16"/>
          <w:szCs w:val="16"/>
        </w:rPr>
        <w:t xml:space="preserve">o valor devido no âmbito da alínea (b) acima será atualizado anualmente pela variação acumulada do IPCA, ou na falta deste, ou, ainda, na impossibilidade de sua utilização, pelo índice que vier a substituí-lo, calculadas </w:t>
      </w:r>
      <w:r w:rsidRPr="00AA735A">
        <w:rPr>
          <w:rFonts w:cs="Arial"/>
          <w:i/>
          <w:iCs/>
          <w:sz w:val="16"/>
          <w:szCs w:val="16"/>
        </w:rPr>
        <w:t>pro rata die</w:t>
      </w:r>
      <w:r w:rsidRPr="00AA735A">
        <w:rPr>
          <w:rFonts w:cs="Arial"/>
          <w:sz w:val="16"/>
          <w:szCs w:val="16"/>
        </w:rPr>
        <w:t xml:space="preserve">, se necessário, a partir da primeira data </w:t>
      </w:r>
      <w:r w:rsidRPr="00AA735A">
        <w:rPr>
          <w:rFonts w:cs="Arial"/>
          <w:sz w:val="16"/>
          <w:szCs w:val="16"/>
        </w:rPr>
        <w:lastRenderedPageBreak/>
        <w:t>de pagamento.</w:t>
      </w:r>
    </w:p>
    <w:p w14:paraId="31A5B7CA"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remuneração, a ser paga à Instituição Custodiante (conforme definido no Termo de Securitização), nos seguintes termos:</w:t>
      </w:r>
    </w:p>
    <w:p w14:paraId="3D8899D9" w14:textId="77777777" w:rsidR="006F4C09" w:rsidRPr="00076B9A" w:rsidRDefault="006F4C09" w:rsidP="007F6E42">
      <w:pPr>
        <w:pStyle w:val="Level5"/>
        <w:widowControl w:val="0"/>
        <w:spacing w:before="140" w:after="0"/>
        <w:ind w:left="2041"/>
        <w:rPr>
          <w:rFonts w:cs="Arial"/>
          <w:sz w:val="16"/>
          <w:szCs w:val="16"/>
        </w:rPr>
      </w:pPr>
      <w:r w:rsidRPr="00076B9A">
        <w:rPr>
          <w:rFonts w:cs="Arial"/>
          <w:sz w:val="16"/>
          <w:szCs w:val="16"/>
        </w:rPr>
        <w:t>pela implantação e registro da</w:t>
      </w:r>
      <w:r w:rsidR="008D07E6" w:rsidRPr="00076B9A">
        <w:rPr>
          <w:rFonts w:cs="Arial"/>
          <w:sz w:val="16"/>
          <w:szCs w:val="16"/>
        </w:rPr>
        <w:t>s</w:t>
      </w:r>
      <w:r w:rsidRPr="00076B9A">
        <w:rPr>
          <w:rFonts w:cs="Arial"/>
          <w:sz w:val="16"/>
          <w:szCs w:val="16"/>
        </w:rPr>
        <w:t xml:space="preserve"> CCI no sistema da B3, será devida parcela única no valor de </w:t>
      </w:r>
      <w:r w:rsidR="00E60BE1" w:rsidRPr="00E60BE1">
        <w:rPr>
          <w:rFonts w:cs="Arial"/>
          <w:sz w:val="16"/>
          <w:szCs w:val="16"/>
        </w:rPr>
        <w:t>R$</w:t>
      </w:r>
      <w:r w:rsidR="007425A1">
        <w:rPr>
          <w:rFonts w:cs="Arial"/>
          <w:sz w:val="16"/>
          <w:szCs w:val="16"/>
        </w:rPr>
        <w:t> 13.000,00</w:t>
      </w:r>
      <w:r w:rsidR="00E60BE1" w:rsidRPr="00E60BE1">
        <w:rPr>
          <w:rFonts w:cs="Arial"/>
          <w:sz w:val="16"/>
          <w:szCs w:val="16"/>
        </w:rPr>
        <w:t xml:space="preserve"> </w:t>
      </w:r>
      <w:r w:rsidR="007425A1" w:rsidRPr="00E60BE1">
        <w:rPr>
          <w:rFonts w:cs="Arial"/>
          <w:sz w:val="16"/>
          <w:szCs w:val="16"/>
        </w:rPr>
        <w:t>(</w:t>
      </w:r>
      <w:r w:rsidR="007425A1">
        <w:rPr>
          <w:rFonts w:cs="Arial"/>
          <w:sz w:val="16"/>
          <w:szCs w:val="16"/>
        </w:rPr>
        <w:t xml:space="preserve">treze mil </w:t>
      </w:r>
      <w:r w:rsidR="00E60BE1" w:rsidRPr="00E60BE1">
        <w:rPr>
          <w:rFonts w:cs="Arial"/>
          <w:sz w:val="16"/>
          <w:szCs w:val="16"/>
        </w:rPr>
        <w:t>reais)</w:t>
      </w:r>
      <w:r w:rsidRPr="00076B9A">
        <w:rPr>
          <w:rFonts w:cs="Arial"/>
          <w:sz w:val="16"/>
          <w:szCs w:val="16"/>
        </w:rPr>
        <w:t xml:space="preserve">, </w:t>
      </w:r>
      <w:r w:rsidR="00E512F2" w:rsidRPr="00076B9A">
        <w:rPr>
          <w:rFonts w:cs="Arial"/>
          <w:sz w:val="16"/>
          <w:szCs w:val="16"/>
        </w:rPr>
        <w:t xml:space="preserve">compreendendo o valor de </w:t>
      </w:r>
      <w:r w:rsidR="00E60BE1" w:rsidRPr="00E60BE1">
        <w:rPr>
          <w:rFonts w:cs="Arial"/>
          <w:sz w:val="16"/>
          <w:szCs w:val="16"/>
        </w:rPr>
        <w:t>R$</w:t>
      </w:r>
      <w:r w:rsidR="007425A1">
        <w:rPr>
          <w:rFonts w:cs="Arial"/>
          <w:sz w:val="16"/>
          <w:szCs w:val="16"/>
        </w:rPr>
        <w:t> 5.000,00</w:t>
      </w:r>
      <w:r w:rsidR="00E60BE1" w:rsidRPr="00E60BE1">
        <w:rPr>
          <w:rFonts w:cs="Arial"/>
          <w:sz w:val="16"/>
          <w:szCs w:val="16"/>
        </w:rPr>
        <w:t xml:space="preserve"> </w:t>
      </w:r>
      <w:r w:rsidR="007425A1" w:rsidRPr="00E60BE1">
        <w:rPr>
          <w:rFonts w:cs="Arial"/>
          <w:sz w:val="16"/>
          <w:szCs w:val="16"/>
        </w:rPr>
        <w:t>(</w:t>
      </w:r>
      <w:r w:rsidR="007425A1">
        <w:rPr>
          <w:rFonts w:cs="Arial"/>
          <w:sz w:val="16"/>
          <w:szCs w:val="16"/>
        </w:rPr>
        <w:t xml:space="preserve">cinco mil </w:t>
      </w:r>
      <w:r w:rsidR="00E60BE1" w:rsidRPr="00E60BE1">
        <w:rPr>
          <w:rFonts w:cs="Arial"/>
          <w:sz w:val="16"/>
          <w:szCs w:val="16"/>
        </w:rPr>
        <w:t>reais)</w:t>
      </w:r>
      <w:r w:rsidR="007425A1">
        <w:rPr>
          <w:rFonts w:cs="Arial"/>
          <w:sz w:val="16"/>
          <w:szCs w:val="16"/>
        </w:rPr>
        <w:t xml:space="preserve"> por CCI</w:t>
      </w:r>
      <w:r w:rsidR="00E512F2" w:rsidRPr="00076B9A">
        <w:rPr>
          <w:rFonts w:cs="Arial"/>
          <w:sz w:val="16"/>
          <w:szCs w:val="16"/>
        </w:rPr>
        <w:t xml:space="preserve">, referente ao registro das CCI na B3/implantação do lastro, e </w:t>
      </w:r>
      <w:r w:rsidR="00E60BE1" w:rsidRPr="00E60BE1">
        <w:rPr>
          <w:rFonts w:cs="Arial"/>
          <w:sz w:val="16"/>
          <w:szCs w:val="16"/>
        </w:rPr>
        <w:t>R$</w:t>
      </w:r>
      <w:r w:rsidR="007425A1">
        <w:rPr>
          <w:rFonts w:cs="Arial"/>
          <w:sz w:val="16"/>
          <w:szCs w:val="16"/>
        </w:rPr>
        <w:t> 8.000,00</w:t>
      </w:r>
      <w:r w:rsidR="00E60BE1" w:rsidRPr="00E60BE1">
        <w:rPr>
          <w:rFonts w:cs="Arial"/>
          <w:sz w:val="16"/>
          <w:szCs w:val="16"/>
        </w:rPr>
        <w:t xml:space="preserve"> </w:t>
      </w:r>
      <w:r w:rsidR="007425A1" w:rsidRPr="00E60BE1">
        <w:rPr>
          <w:rFonts w:cs="Arial"/>
          <w:sz w:val="16"/>
          <w:szCs w:val="16"/>
        </w:rPr>
        <w:t>(</w:t>
      </w:r>
      <w:r w:rsidR="007425A1">
        <w:rPr>
          <w:rFonts w:cs="Arial"/>
          <w:sz w:val="16"/>
          <w:szCs w:val="16"/>
        </w:rPr>
        <w:t xml:space="preserve">oito mil </w:t>
      </w:r>
      <w:r w:rsidR="00E60BE1" w:rsidRPr="00E60BE1">
        <w:rPr>
          <w:rFonts w:cs="Arial"/>
          <w:sz w:val="16"/>
          <w:szCs w:val="16"/>
        </w:rPr>
        <w:t>reais)</w:t>
      </w:r>
      <w:r w:rsidR="00E512F2" w:rsidRPr="00076B9A">
        <w:rPr>
          <w:rFonts w:cs="Arial"/>
          <w:sz w:val="16"/>
          <w:szCs w:val="16"/>
        </w:rPr>
        <w:t xml:space="preserve">, referente à primeira parcela da remuneração da custódia do lastro, </w:t>
      </w:r>
      <w:r w:rsidRPr="00076B9A">
        <w:rPr>
          <w:rFonts w:cs="Arial"/>
          <w:sz w:val="16"/>
          <w:szCs w:val="16"/>
        </w:rPr>
        <w:t xml:space="preserve">a ser pago até o 5º (quinto) Dia Útil contado da </w:t>
      </w:r>
      <w:r w:rsidR="003552FE" w:rsidRPr="00076B9A">
        <w:rPr>
          <w:rFonts w:cs="Arial"/>
          <w:sz w:val="16"/>
          <w:szCs w:val="16"/>
        </w:rPr>
        <w:t>P</w:t>
      </w:r>
      <w:r w:rsidRPr="00076B9A">
        <w:rPr>
          <w:rFonts w:cs="Arial"/>
          <w:sz w:val="16"/>
          <w:szCs w:val="16"/>
        </w:rPr>
        <w:t>rimeira Data de Integralização;</w:t>
      </w:r>
    </w:p>
    <w:p w14:paraId="3C82EF07" w14:textId="77777777" w:rsidR="006F4C09" w:rsidRPr="00AA735A" w:rsidRDefault="006F4C09" w:rsidP="007F6E42">
      <w:pPr>
        <w:pStyle w:val="Level5"/>
        <w:widowControl w:val="0"/>
        <w:spacing w:before="140" w:after="0"/>
        <w:ind w:left="2041"/>
        <w:rPr>
          <w:rFonts w:cs="Arial"/>
          <w:sz w:val="16"/>
          <w:szCs w:val="16"/>
        </w:rPr>
      </w:pPr>
      <w:r w:rsidRPr="00AA735A">
        <w:rPr>
          <w:rFonts w:cs="Arial"/>
          <w:sz w:val="16"/>
          <w:szCs w:val="16"/>
        </w:rPr>
        <w:t xml:space="preserve">pela prestação de serviços de Instituição Custodiante, serão devidas parcelas anuais de </w:t>
      </w:r>
      <w:r w:rsidR="00E60BE1" w:rsidRPr="00AA735A">
        <w:rPr>
          <w:rFonts w:cs="Arial"/>
          <w:sz w:val="16"/>
          <w:szCs w:val="16"/>
        </w:rPr>
        <w:t>R$</w:t>
      </w:r>
      <w:r w:rsidR="007425A1" w:rsidRPr="00AA735A">
        <w:rPr>
          <w:rFonts w:cs="Arial"/>
          <w:sz w:val="16"/>
          <w:szCs w:val="16"/>
        </w:rPr>
        <w:t> 8.000,00</w:t>
      </w:r>
      <w:r w:rsidR="00E60BE1" w:rsidRPr="00AA735A">
        <w:rPr>
          <w:rFonts w:cs="Arial"/>
          <w:sz w:val="16"/>
          <w:szCs w:val="16"/>
        </w:rPr>
        <w:t xml:space="preserve"> </w:t>
      </w:r>
      <w:r w:rsidR="007425A1" w:rsidRPr="00AA735A">
        <w:rPr>
          <w:rFonts w:cs="Arial"/>
          <w:sz w:val="16"/>
          <w:szCs w:val="16"/>
        </w:rPr>
        <w:t xml:space="preserve">(oito mil </w:t>
      </w:r>
      <w:r w:rsidR="00E60BE1" w:rsidRPr="00AA735A">
        <w:rPr>
          <w:rFonts w:cs="Arial"/>
          <w:sz w:val="16"/>
          <w:szCs w:val="16"/>
        </w:rPr>
        <w:t>reais)</w:t>
      </w:r>
      <w:r w:rsidRPr="00AA735A">
        <w:rPr>
          <w:rFonts w:cs="Arial"/>
          <w:sz w:val="16"/>
          <w:szCs w:val="16"/>
        </w:rPr>
        <w:t xml:space="preserve">, sendo o primeiro pagamento devido até o 5º (quinto) Dia útil contado da </w:t>
      </w:r>
      <w:r w:rsidR="003552FE" w:rsidRPr="00AA735A">
        <w:rPr>
          <w:rFonts w:cs="Arial"/>
          <w:sz w:val="16"/>
          <w:szCs w:val="16"/>
        </w:rPr>
        <w:t>P</w:t>
      </w:r>
      <w:r w:rsidRPr="00AA735A">
        <w:rPr>
          <w:rFonts w:cs="Arial"/>
          <w:sz w:val="16"/>
          <w:szCs w:val="16"/>
        </w:rPr>
        <w:t>rimeira Data de integralização</w:t>
      </w:r>
      <w:r w:rsidR="007425A1" w:rsidRPr="00AA735A">
        <w:rPr>
          <w:rFonts w:cs="Arial"/>
          <w:sz w:val="16"/>
          <w:szCs w:val="16"/>
        </w:rPr>
        <w:t xml:space="preserve"> e os demais nos mesmos dias dos anos subsequentes</w:t>
      </w:r>
      <w:r w:rsidRPr="00AA735A">
        <w:rPr>
          <w:rFonts w:cs="Arial"/>
          <w:sz w:val="16"/>
          <w:szCs w:val="16"/>
        </w:rPr>
        <w:t>;</w:t>
      </w:r>
    </w:p>
    <w:p w14:paraId="0618A72E" w14:textId="77777777" w:rsidR="00401F81" w:rsidRPr="00076B9A" w:rsidRDefault="006F4C09" w:rsidP="007F6E42">
      <w:pPr>
        <w:pStyle w:val="Level5"/>
        <w:widowControl w:val="0"/>
        <w:spacing w:before="140" w:after="0"/>
        <w:ind w:left="2041"/>
        <w:rPr>
          <w:rFonts w:cs="Arial"/>
          <w:sz w:val="16"/>
          <w:szCs w:val="16"/>
        </w:rPr>
      </w:pPr>
      <w:r w:rsidRPr="00076B9A">
        <w:rPr>
          <w:rFonts w:cs="Arial"/>
          <w:sz w:val="16"/>
          <w:szCs w:val="16"/>
        </w:rPr>
        <w:t>os valores devidos no âmbito das alíneas (a) e (b) acima serão acrescidos dos seguintes tributos: Imposto Sobre Serviços de Qualquer Natureza – ISS, Contribuição ao Programa de Integração Social – PIS, Contribuição para Financiamento da Seguridade Social – COFINS, CSLL (Contribuição Social sobre o Lucro Líquido), IRRF (Imposto de Renda Retido na Fonte) e quaisquer outros tributos que venham a incidir sobre a remuneração, sendo que os valores referidos no item (</w:t>
      </w:r>
      <w:r w:rsidR="00FC119B" w:rsidRPr="00076B9A">
        <w:rPr>
          <w:rFonts w:cs="Arial"/>
          <w:sz w:val="16"/>
          <w:szCs w:val="16"/>
        </w:rPr>
        <w:t>b</w:t>
      </w:r>
      <w:r w:rsidRPr="00076B9A">
        <w:rPr>
          <w:rFonts w:cs="Arial"/>
          <w:sz w:val="16"/>
          <w:szCs w:val="16"/>
        </w:rPr>
        <w:t xml:space="preserve">) acima serão reajustados anualmente pela variação acumulada positiva do IPCA, ou na falta deste, ou ainda na impossibilidade de sua utilização, pelo índice que vier a substituí-lo, a partir da data do primeiro pagamento, calculadas </w:t>
      </w:r>
      <w:r w:rsidRPr="00076B9A">
        <w:rPr>
          <w:rFonts w:cs="Arial"/>
          <w:i/>
          <w:iCs/>
          <w:sz w:val="16"/>
          <w:szCs w:val="16"/>
        </w:rPr>
        <w:t>pro rata die</w:t>
      </w:r>
      <w:r w:rsidRPr="00076B9A">
        <w:rPr>
          <w:rFonts w:cs="Arial"/>
          <w:sz w:val="16"/>
          <w:szCs w:val="16"/>
        </w:rPr>
        <w:t>, se necessário</w:t>
      </w:r>
      <w:r w:rsidR="008E0875" w:rsidRPr="00076B9A">
        <w:rPr>
          <w:rFonts w:cs="Arial"/>
          <w:sz w:val="16"/>
          <w:szCs w:val="16"/>
        </w:rPr>
        <w:t>; e</w:t>
      </w:r>
    </w:p>
    <w:p w14:paraId="7AD235B2" w14:textId="77777777" w:rsidR="00031A07" w:rsidRPr="00076B9A" w:rsidRDefault="00031A07" w:rsidP="007F6E42">
      <w:pPr>
        <w:pStyle w:val="Level5"/>
        <w:widowControl w:val="0"/>
        <w:spacing w:before="140" w:after="0"/>
        <w:ind w:left="2041"/>
        <w:rPr>
          <w:rFonts w:cs="Arial"/>
          <w:sz w:val="16"/>
          <w:szCs w:val="16"/>
        </w:rPr>
      </w:pPr>
      <w:r w:rsidRPr="00076B9A">
        <w:rPr>
          <w:rFonts w:cs="Arial"/>
          <w:sz w:val="16"/>
          <w:szCs w:val="16"/>
        </w:rPr>
        <w:t xml:space="preserve">as parcelas citadas neste item poderão ser faturadas por qualquer empresa do grupo econômico, incluindo, mas não se limitando, a </w:t>
      </w:r>
      <w:proofErr w:type="spellStart"/>
      <w:r w:rsidRPr="00076B9A">
        <w:rPr>
          <w:rFonts w:cs="Arial"/>
          <w:sz w:val="16"/>
          <w:szCs w:val="16"/>
        </w:rPr>
        <w:t>Vórtx</w:t>
      </w:r>
      <w:proofErr w:type="spellEnd"/>
      <w:r w:rsidRPr="00076B9A">
        <w:rPr>
          <w:rFonts w:cs="Arial"/>
          <w:sz w:val="16"/>
          <w:szCs w:val="16"/>
        </w:rPr>
        <w:t xml:space="preserve"> Serviços Fiduciários Ltda., inscrita no CNPJ</w:t>
      </w:r>
      <w:r w:rsidR="00E60BE1">
        <w:rPr>
          <w:rFonts w:cs="Arial"/>
          <w:sz w:val="16"/>
          <w:szCs w:val="16"/>
        </w:rPr>
        <w:t>/ME</w:t>
      </w:r>
      <w:r w:rsidRPr="00076B9A">
        <w:rPr>
          <w:rFonts w:cs="Arial"/>
          <w:sz w:val="16"/>
          <w:szCs w:val="16"/>
        </w:rPr>
        <w:t xml:space="preserve"> nº 17.595.680/0001-36;</w:t>
      </w:r>
    </w:p>
    <w:p w14:paraId="6D62F163" w14:textId="67880702" w:rsidR="006F4C09" w:rsidRPr="00076B9A" w:rsidRDefault="006F4C09" w:rsidP="007F6E42">
      <w:pPr>
        <w:pStyle w:val="Level4"/>
        <w:widowControl w:val="0"/>
        <w:spacing w:before="140" w:after="0"/>
        <w:ind w:left="1360"/>
        <w:rPr>
          <w:rFonts w:cs="Arial"/>
          <w:sz w:val="16"/>
          <w:szCs w:val="16"/>
        </w:rPr>
      </w:pPr>
      <w:bookmarkStart w:id="280" w:name="_Ref105152103"/>
      <w:r w:rsidRPr="00076B9A">
        <w:rPr>
          <w:rFonts w:cs="Arial"/>
          <w:sz w:val="16"/>
          <w:szCs w:val="16"/>
        </w:rPr>
        <w:t>remuneração a ser paga a</w:t>
      </w:r>
      <w:r w:rsidR="00E42024" w:rsidRPr="00076B9A">
        <w:rPr>
          <w:rFonts w:cs="Arial"/>
          <w:sz w:val="16"/>
          <w:szCs w:val="16"/>
        </w:rPr>
        <w:t>o</w:t>
      </w:r>
      <w:r w:rsidRPr="00076B9A">
        <w:rPr>
          <w:rFonts w:cs="Arial"/>
          <w:sz w:val="16"/>
          <w:szCs w:val="16"/>
        </w:rPr>
        <w:t xml:space="preserve"> Agente Fiduciário dos CRI:</w:t>
      </w:r>
      <w:bookmarkEnd w:id="280"/>
    </w:p>
    <w:p w14:paraId="07D34965" w14:textId="37E5F972" w:rsidR="006F4C09" w:rsidRPr="00076B9A" w:rsidRDefault="005D054E" w:rsidP="007F6E42">
      <w:pPr>
        <w:pStyle w:val="Level5"/>
        <w:widowControl w:val="0"/>
        <w:spacing w:before="140" w:after="0"/>
        <w:ind w:left="2041"/>
        <w:rPr>
          <w:rFonts w:cs="Arial"/>
          <w:sz w:val="16"/>
          <w:szCs w:val="16"/>
        </w:rPr>
      </w:pPr>
      <w:bookmarkStart w:id="281" w:name="_Hlk107340721"/>
      <w:r w:rsidRPr="00076B9A">
        <w:rPr>
          <w:rFonts w:cs="Arial"/>
          <w:sz w:val="16"/>
          <w:szCs w:val="16"/>
        </w:rPr>
        <w:t xml:space="preserve">pela prestação de serviços de Agente Fiduciário dos CRI serão devidas </w:t>
      </w:r>
      <w:r w:rsidRPr="00076B9A">
        <w:rPr>
          <w:rFonts w:cs="Arial"/>
          <w:b/>
          <w:bCs/>
          <w:sz w:val="16"/>
          <w:szCs w:val="16"/>
        </w:rPr>
        <w:t>(</w:t>
      </w:r>
      <w:r w:rsidR="00601520" w:rsidRPr="00076B9A">
        <w:rPr>
          <w:rFonts w:cs="Arial"/>
          <w:b/>
          <w:bCs/>
          <w:sz w:val="16"/>
          <w:szCs w:val="16"/>
        </w:rPr>
        <w:t>I</w:t>
      </w:r>
      <w:r w:rsidRPr="00076B9A">
        <w:rPr>
          <w:rFonts w:cs="Arial"/>
          <w:b/>
          <w:bCs/>
          <w:sz w:val="16"/>
          <w:szCs w:val="16"/>
        </w:rPr>
        <w:t>)</w:t>
      </w:r>
      <w:r w:rsidRPr="00076B9A">
        <w:rPr>
          <w:rFonts w:cs="Arial"/>
          <w:sz w:val="16"/>
          <w:szCs w:val="16"/>
        </w:rPr>
        <w:t xml:space="preserve"> </w:t>
      </w:r>
      <w:r w:rsidR="00B24F2F" w:rsidRPr="005F0E45">
        <w:rPr>
          <w:rFonts w:cs="Arial"/>
          <w:sz w:val="16"/>
          <w:szCs w:val="16"/>
        </w:rPr>
        <w:t xml:space="preserve">parcelas trimestrais no valor de </w:t>
      </w:r>
      <w:r w:rsidR="00B24F2F">
        <w:rPr>
          <w:rFonts w:cs="Arial"/>
          <w:sz w:val="16"/>
          <w:szCs w:val="16"/>
        </w:rPr>
        <w:t>R$ </w:t>
      </w:r>
      <w:r w:rsidR="00B24F2F" w:rsidRPr="005F0E45">
        <w:rPr>
          <w:rFonts w:cs="Arial"/>
          <w:sz w:val="16"/>
          <w:szCs w:val="16"/>
        </w:rPr>
        <w:t>3.750,00 (três setecentos e cinquenta reais), cujo valor anual corresponde</w:t>
      </w:r>
      <w:r w:rsidR="00B24F2F" w:rsidRPr="00076B9A" w:rsidDel="005F0E45">
        <w:rPr>
          <w:rFonts w:cs="Arial"/>
          <w:sz w:val="16"/>
          <w:szCs w:val="16"/>
        </w:rPr>
        <w:t xml:space="preserve"> </w:t>
      </w:r>
      <w:r w:rsidR="00B24F2F" w:rsidRPr="00076B9A">
        <w:rPr>
          <w:rFonts w:cs="Arial"/>
          <w:sz w:val="16"/>
          <w:szCs w:val="16"/>
        </w:rPr>
        <w:t>de</w:t>
      </w:r>
      <w:r w:rsidR="00B24F2F" w:rsidRPr="005F0E45">
        <w:rPr>
          <w:rFonts w:cs="Arial"/>
          <w:sz w:val="16"/>
          <w:szCs w:val="16"/>
        </w:rPr>
        <w:t xml:space="preserve"> </w:t>
      </w:r>
      <w:r w:rsidR="00B24F2F">
        <w:rPr>
          <w:rFonts w:cs="Arial"/>
          <w:sz w:val="16"/>
          <w:szCs w:val="16"/>
        </w:rPr>
        <w:t>R$ 15.000,00 (quinze mil reais)</w:t>
      </w:r>
      <w:r w:rsidRPr="00076B9A">
        <w:rPr>
          <w:rFonts w:cs="Arial"/>
          <w:sz w:val="16"/>
          <w:szCs w:val="16"/>
        </w:rPr>
        <w:t xml:space="preserve">, sendo o primeiro pagamento devido até o 5º (quinto) Dia Útil contado da Primeira Data de Integralização, e os seguintes no mesmo dia dos </w:t>
      </w:r>
      <w:r w:rsidR="00B24F2F">
        <w:rPr>
          <w:rFonts w:cs="Arial"/>
          <w:sz w:val="16"/>
          <w:szCs w:val="16"/>
        </w:rPr>
        <w:t xml:space="preserve">trimestres </w:t>
      </w:r>
      <w:r w:rsidRPr="00076B9A">
        <w:rPr>
          <w:rFonts w:cs="Arial"/>
          <w:sz w:val="16"/>
          <w:szCs w:val="16"/>
        </w:rPr>
        <w:t xml:space="preserve">subsequentes, calculadas </w:t>
      </w:r>
      <w:r w:rsidRPr="00076B9A">
        <w:rPr>
          <w:rFonts w:cs="Arial"/>
          <w:i/>
          <w:iCs/>
          <w:sz w:val="16"/>
          <w:szCs w:val="16"/>
        </w:rPr>
        <w:t>pro rata die</w:t>
      </w:r>
      <w:r w:rsidRPr="00076B9A">
        <w:rPr>
          <w:rFonts w:cs="Arial"/>
          <w:sz w:val="16"/>
          <w:szCs w:val="16"/>
        </w:rPr>
        <w:t>, se necessário</w:t>
      </w:r>
      <w:r w:rsidR="00D12E96">
        <w:rPr>
          <w:rFonts w:cs="Arial"/>
          <w:sz w:val="16"/>
          <w:szCs w:val="16"/>
        </w:rPr>
        <w:t xml:space="preserve">, </w:t>
      </w:r>
      <w:r w:rsidR="00D12E96" w:rsidRPr="00D12E96">
        <w:rPr>
          <w:rFonts w:cs="Arial"/>
          <w:b/>
          <w:bCs/>
          <w:sz w:val="16"/>
          <w:szCs w:val="16"/>
        </w:rPr>
        <w:t>(II)</w:t>
      </w:r>
      <w:r w:rsidR="00D12E96">
        <w:rPr>
          <w:rFonts w:cs="Arial"/>
          <w:sz w:val="16"/>
          <w:szCs w:val="16"/>
        </w:rPr>
        <w:t xml:space="preserve"> </w:t>
      </w:r>
      <w:r w:rsidR="00D12E96" w:rsidRPr="00D12E96">
        <w:rPr>
          <w:rFonts w:cs="Arial"/>
          <w:sz w:val="16"/>
          <w:szCs w:val="16"/>
        </w:rPr>
        <w:t xml:space="preserve">parcela </w:t>
      </w:r>
      <w:r w:rsidR="00C37C30">
        <w:rPr>
          <w:rFonts w:cs="Arial"/>
          <w:sz w:val="16"/>
          <w:szCs w:val="16"/>
        </w:rPr>
        <w:t xml:space="preserve">única no valor de </w:t>
      </w:r>
      <w:r w:rsidR="00B24F2F" w:rsidRPr="00E60BE1">
        <w:rPr>
          <w:rFonts w:cs="Arial"/>
          <w:sz w:val="16"/>
          <w:szCs w:val="16"/>
        </w:rPr>
        <w:t>R$</w:t>
      </w:r>
      <w:r w:rsidR="00B24F2F">
        <w:rPr>
          <w:rFonts w:cs="Arial"/>
          <w:sz w:val="16"/>
          <w:szCs w:val="16"/>
        </w:rPr>
        <w:t> 10.000,00</w:t>
      </w:r>
      <w:r w:rsidR="00B24F2F" w:rsidRPr="00E60BE1">
        <w:rPr>
          <w:rFonts w:cs="Arial"/>
          <w:sz w:val="16"/>
          <w:szCs w:val="16"/>
        </w:rPr>
        <w:t xml:space="preserve"> (</w:t>
      </w:r>
      <w:r w:rsidR="00B24F2F">
        <w:rPr>
          <w:rFonts w:cs="Arial"/>
          <w:sz w:val="16"/>
          <w:szCs w:val="16"/>
        </w:rPr>
        <w:t xml:space="preserve">dez mil </w:t>
      </w:r>
      <w:r w:rsidR="00B24F2F" w:rsidRPr="00E60BE1">
        <w:rPr>
          <w:rFonts w:cs="Arial"/>
          <w:sz w:val="16"/>
          <w:szCs w:val="16"/>
        </w:rPr>
        <w:t>reais)</w:t>
      </w:r>
      <w:r w:rsidR="00B24F2F">
        <w:rPr>
          <w:rFonts w:cs="Arial"/>
          <w:sz w:val="16"/>
          <w:szCs w:val="16"/>
        </w:rPr>
        <w:t xml:space="preserve">pela implantação </w:t>
      </w:r>
      <w:r w:rsidR="00B24F2F" w:rsidRPr="005F0E45">
        <w:rPr>
          <w:rFonts w:cs="Arial"/>
          <w:sz w:val="16"/>
          <w:szCs w:val="16"/>
        </w:rPr>
        <w:t>e verificação do Reembolso da destinação de recursos</w:t>
      </w:r>
      <w:r w:rsidR="006F4C09" w:rsidRPr="00076B9A">
        <w:rPr>
          <w:rFonts w:cs="Arial"/>
          <w:sz w:val="16"/>
          <w:szCs w:val="16"/>
        </w:rPr>
        <w:t>;</w:t>
      </w:r>
    </w:p>
    <w:p w14:paraId="4FB366DB" w14:textId="586313F8" w:rsidR="001F7580" w:rsidRPr="00076B9A" w:rsidRDefault="00385517" w:rsidP="007F6E42">
      <w:pPr>
        <w:pStyle w:val="Level5"/>
        <w:widowControl w:val="0"/>
        <w:spacing w:before="140" w:after="0"/>
        <w:ind w:left="2041"/>
        <w:rPr>
          <w:rFonts w:cs="Arial"/>
          <w:sz w:val="16"/>
          <w:szCs w:val="16"/>
        </w:rPr>
      </w:pPr>
      <w:r w:rsidRPr="00076B9A">
        <w:rPr>
          <w:rFonts w:cs="Arial"/>
          <w:sz w:val="16"/>
          <w:szCs w:val="16"/>
        </w:rPr>
        <w:t xml:space="preserve">a parcela </w:t>
      </w:r>
      <w:r w:rsidR="00B24F2F">
        <w:rPr>
          <w:rFonts w:cs="Arial"/>
          <w:sz w:val="16"/>
          <w:szCs w:val="16"/>
        </w:rPr>
        <w:t>do item “</w:t>
      </w:r>
      <w:proofErr w:type="spellStart"/>
      <w:r w:rsidR="00B24F2F">
        <w:rPr>
          <w:rFonts w:cs="Arial"/>
          <w:sz w:val="16"/>
          <w:szCs w:val="16"/>
        </w:rPr>
        <w:t>ii</w:t>
      </w:r>
      <w:proofErr w:type="spellEnd"/>
      <w:r w:rsidR="00B24F2F">
        <w:rPr>
          <w:rFonts w:cs="Arial"/>
          <w:sz w:val="16"/>
          <w:szCs w:val="16"/>
        </w:rPr>
        <w:t xml:space="preserve">” acima </w:t>
      </w:r>
      <w:r w:rsidRPr="00076B9A">
        <w:rPr>
          <w:rFonts w:cs="Arial"/>
          <w:sz w:val="16"/>
          <w:szCs w:val="16"/>
        </w:rPr>
        <w:t xml:space="preserve">será devida ainda que a operação não seja integralizada, a título de estruturação e implantação. </w:t>
      </w:r>
      <w:bookmarkStart w:id="282" w:name="_Hlk99550396"/>
      <w:r w:rsidR="00B24F2F" w:rsidRPr="004637DA">
        <w:rPr>
          <w:rFonts w:cs="Arial"/>
          <w:sz w:val="16"/>
          <w:szCs w:val="16"/>
        </w:rPr>
        <w:t xml:space="preserve">A remuneração acima não inclui a eventual assunção do Patrimônio Separado dos CRI. Nas operações de securitização em que a constituição do lastro se der pela correta destinação de recursos pela Devedora, em razão das obrigações legais impostas ao Agente Fiduciário dos CRI, em caso de possibilidade de resgate ou vencimento antecipado do título, permanecem exigíveis as obrigações da Devedora e do Agente Fiduciário dos CRI até o vencimento original dos CRI ou até que a destinação da totalidade dos recursos decorrentes da emissão seja efetivada e comprovada. Desta forma fica contratado e desde já ajustado que a Devedora assumirá a integral responsabilidade financeira pelos honorários do Agente Fiduciário dos CRI até a integral comprovação da </w:t>
      </w:r>
      <w:r w:rsidR="00B24F2F" w:rsidRPr="00B24F2F">
        <w:rPr>
          <w:rFonts w:cs="Arial"/>
          <w:sz w:val="16"/>
          <w:szCs w:val="16"/>
        </w:rPr>
        <w:t>destinação dos recursos</w:t>
      </w:r>
      <w:bookmarkEnd w:id="282"/>
      <w:r w:rsidR="00B24F2F" w:rsidRPr="00B24F2F">
        <w:rPr>
          <w:rFonts w:cs="Arial"/>
          <w:sz w:val="16"/>
          <w:szCs w:val="16"/>
        </w:rPr>
        <w:t>.</w:t>
      </w:r>
      <w:r w:rsidR="00B24F2F" w:rsidRPr="007F6E42">
        <w:rPr>
          <w:rFonts w:cs="Arial"/>
          <w:sz w:val="16"/>
          <w:szCs w:val="16"/>
        </w:rPr>
        <w:t xml:space="preserve"> </w:t>
      </w:r>
      <w:r w:rsidRPr="00B24F2F">
        <w:rPr>
          <w:rFonts w:cs="Arial"/>
          <w:sz w:val="16"/>
          <w:szCs w:val="16"/>
        </w:rPr>
        <w:t>A remuneração será devida mesmo após o vencimento final dos CRI, caso</w:t>
      </w:r>
      <w:r w:rsidRPr="00076B9A">
        <w:rPr>
          <w:rFonts w:cs="Arial"/>
          <w:sz w:val="16"/>
          <w:szCs w:val="16"/>
        </w:rPr>
        <w:t xml:space="preserve"> o Agente Fiduciário dos CRI ainda esteja exercendo atividades inerentes à sua função em relação à emissão, remuneração essa que será calculada </w:t>
      </w:r>
      <w:r w:rsidRPr="00076B9A">
        <w:rPr>
          <w:rFonts w:cs="Arial"/>
          <w:i/>
          <w:iCs/>
          <w:sz w:val="16"/>
          <w:szCs w:val="16"/>
        </w:rPr>
        <w:t>pro rata die</w:t>
      </w:r>
      <w:r w:rsidRPr="00076B9A">
        <w:rPr>
          <w:rFonts w:cs="Arial"/>
          <w:sz w:val="16"/>
          <w:szCs w:val="16"/>
        </w:rPr>
        <w:t>;</w:t>
      </w:r>
    </w:p>
    <w:p w14:paraId="064A4BA5" w14:textId="70C5DDE1" w:rsidR="00B24F2F" w:rsidRPr="00076B9A" w:rsidRDefault="00B24F2F" w:rsidP="007F6E42">
      <w:pPr>
        <w:pStyle w:val="Level5"/>
        <w:widowControl w:val="0"/>
        <w:spacing w:before="140" w:after="0"/>
        <w:ind w:left="2041"/>
        <w:rPr>
          <w:rFonts w:cs="Arial"/>
          <w:sz w:val="16"/>
          <w:szCs w:val="16"/>
        </w:rPr>
      </w:pPr>
      <w:bookmarkStart w:id="283" w:name="_Hlk96419646"/>
      <w:r>
        <w:rPr>
          <w:rFonts w:cs="Arial"/>
          <w:sz w:val="16"/>
          <w:szCs w:val="16"/>
        </w:rPr>
        <w:t>e</w:t>
      </w:r>
      <w:r w:rsidRPr="0006417B">
        <w:rPr>
          <w:rFonts w:cs="Arial"/>
          <w:sz w:val="16"/>
          <w:szCs w:val="16"/>
        </w:rPr>
        <w:t xml:space="preserve">m caso de necessidade de realização de Assembleia Geral, ou celebração de aditamentos ou instrumentos legais relacionados à Emissão, será devida ao Agente Fiduciário uma remuneração adicional equivalente </w:t>
      </w:r>
      <w:proofErr w:type="gramStart"/>
      <w:r w:rsidRPr="0006417B">
        <w:rPr>
          <w:rFonts w:cs="Arial"/>
          <w:sz w:val="16"/>
          <w:szCs w:val="16"/>
        </w:rPr>
        <w:t>à</w:t>
      </w:r>
      <w:proofErr w:type="gramEnd"/>
      <w:r w:rsidRPr="0006417B">
        <w:rPr>
          <w:rFonts w:cs="Arial"/>
          <w:sz w:val="16"/>
          <w:szCs w:val="16"/>
        </w:rPr>
        <w:t xml:space="preserve"> R$ 600,00 (seiscentos reais) por homem-hora dedicado às atividades relacionadas à Emissão, a ser paga no prazo de 5 (cinco) dias após a entrega, pelo Agente Fiduciário, à Emissora do relatório de horas. Para fins de conceito de Assembleia Geral, engloba-se todas as atividades relacionadas à assembleia e não somente a análise da minuta e participação presencial ou virtual </w:t>
      </w:r>
      <w:proofErr w:type="gramStart"/>
      <w:r w:rsidRPr="0006417B">
        <w:rPr>
          <w:rFonts w:cs="Arial"/>
          <w:sz w:val="16"/>
          <w:szCs w:val="16"/>
        </w:rPr>
        <w:t>da mesma</w:t>
      </w:r>
      <w:proofErr w:type="gramEnd"/>
      <w:r w:rsidRPr="0006417B">
        <w:rPr>
          <w:rFonts w:cs="Arial"/>
          <w:sz w:val="16"/>
          <w:szCs w:val="16"/>
        </w:rPr>
        <w:t>. Assim, nessas atividades, incluem-se, mas não se limitam a (i) análise de edital; (</w:t>
      </w:r>
      <w:proofErr w:type="spellStart"/>
      <w:r w:rsidRPr="0006417B">
        <w:rPr>
          <w:rFonts w:cs="Arial"/>
          <w:sz w:val="16"/>
          <w:szCs w:val="16"/>
        </w:rPr>
        <w:t>ii</w:t>
      </w:r>
      <w:proofErr w:type="spellEnd"/>
      <w:r w:rsidRPr="0006417B">
        <w:rPr>
          <w:rFonts w:cs="Arial"/>
          <w:sz w:val="16"/>
          <w:szCs w:val="16"/>
        </w:rPr>
        <w:t xml:space="preserve">) participação em </w:t>
      </w:r>
      <w:proofErr w:type="spellStart"/>
      <w:r w:rsidRPr="0006417B">
        <w:rPr>
          <w:rFonts w:cs="Arial"/>
          <w:sz w:val="16"/>
          <w:szCs w:val="16"/>
        </w:rPr>
        <w:t>calls</w:t>
      </w:r>
      <w:proofErr w:type="spellEnd"/>
      <w:r w:rsidRPr="0006417B">
        <w:rPr>
          <w:rFonts w:cs="Arial"/>
          <w:sz w:val="16"/>
          <w:szCs w:val="16"/>
        </w:rPr>
        <w:t xml:space="preserve"> ou reuniões; (</w:t>
      </w:r>
      <w:proofErr w:type="spellStart"/>
      <w:r w:rsidRPr="0006417B">
        <w:rPr>
          <w:rFonts w:cs="Arial"/>
          <w:sz w:val="16"/>
          <w:szCs w:val="16"/>
        </w:rPr>
        <w:t>iii</w:t>
      </w:r>
      <w:proofErr w:type="spellEnd"/>
      <w:r w:rsidRPr="0006417B">
        <w:rPr>
          <w:rFonts w:cs="Arial"/>
          <w:sz w:val="16"/>
          <w:szCs w:val="16"/>
        </w:rPr>
        <w:t>) conferência de quórum de forma prévia a assembleia; (</w:t>
      </w:r>
      <w:proofErr w:type="spellStart"/>
      <w:r w:rsidRPr="0006417B">
        <w:rPr>
          <w:rFonts w:cs="Arial"/>
          <w:sz w:val="16"/>
          <w:szCs w:val="16"/>
        </w:rPr>
        <w:t>iv</w:t>
      </w:r>
      <w:proofErr w:type="spellEnd"/>
      <w:r w:rsidRPr="0006417B">
        <w:rPr>
          <w:rFonts w:cs="Arial"/>
          <w:sz w:val="16"/>
          <w:szCs w:val="16"/>
        </w:rPr>
        <w:t xml:space="preserve">) conferência de procuração de forma prévia a assembleia; e (v) aditivos e contratos decorrentes da assembleia. Para fins de esclarecimento, “relatório de horas” é o material a ser enviado pelo Agente Fiduciário com a indicação da tarefa realizada (por exemplo, análise de determinado documento ou participação em reunião), do </w:t>
      </w:r>
      <w:r w:rsidRPr="0006417B">
        <w:rPr>
          <w:rFonts w:cs="Arial"/>
          <w:sz w:val="16"/>
          <w:szCs w:val="16"/>
        </w:rPr>
        <w:lastRenderedPageBreak/>
        <w:t>colaborador do Agente Fiduciário, do tempo empregado na funç</w:t>
      </w:r>
      <w:r>
        <w:rPr>
          <w:rFonts w:cs="Arial"/>
          <w:sz w:val="16"/>
          <w:szCs w:val="16"/>
        </w:rPr>
        <w:t>ão e do valor relativo ao tempo;</w:t>
      </w:r>
    </w:p>
    <w:p w14:paraId="307DBE1F" w14:textId="1FBB8EB7" w:rsidR="006F4C09" w:rsidRPr="00076B9A" w:rsidRDefault="0064342F" w:rsidP="007F6E42">
      <w:pPr>
        <w:pStyle w:val="Level5"/>
        <w:widowControl w:val="0"/>
        <w:spacing w:before="140" w:after="0"/>
        <w:ind w:left="2041"/>
        <w:rPr>
          <w:rFonts w:cs="Arial"/>
          <w:sz w:val="16"/>
          <w:szCs w:val="16"/>
        </w:rPr>
      </w:pPr>
      <w:r w:rsidRPr="00076B9A">
        <w:rPr>
          <w:rFonts w:cs="Arial"/>
          <w:sz w:val="16"/>
          <w:szCs w:val="16"/>
        </w:rPr>
        <w:t xml:space="preserve">as parcelas citadas nas alíneas (a) </w:t>
      </w:r>
      <w:r w:rsidR="00B24F2F">
        <w:rPr>
          <w:rFonts w:cs="Arial"/>
          <w:sz w:val="16"/>
          <w:szCs w:val="16"/>
        </w:rPr>
        <w:t>a</w:t>
      </w:r>
      <w:r w:rsidRPr="00076B9A">
        <w:rPr>
          <w:rFonts w:cs="Arial"/>
          <w:sz w:val="16"/>
          <w:szCs w:val="16"/>
        </w:rPr>
        <w:t xml:space="preserve"> (</w:t>
      </w:r>
      <w:r w:rsidR="00B24F2F">
        <w:rPr>
          <w:rFonts w:cs="Arial"/>
          <w:sz w:val="16"/>
          <w:szCs w:val="16"/>
        </w:rPr>
        <w:t>c</w:t>
      </w:r>
      <w:r w:rsidRPr="00076B9A">
        <w:rPr>
          <w:rFonts w:cs="Arial"/>
          <w:sz w:val="16"/>
          <w:szCs w:val="16"/>
        </w:rPr>
        <w:t>) acima</w:t>
      </w:r>
      <w:r w:rsidR="006F4C09" w:rsidRPr="00076B9A">
        <w:rPr>
          <w:rFonts w:cs="Arial"/>
          <w:sz w:val="16"/>
          <w:szCs w:val="16"/>
        </w:rPr>
        <w:t xml:space="preserve"> serão reajustadas pela variação positiva acumulada do IPCA, ou na falta deste, ou ainda na impossibilidade de sua utilização, pelo índice que vier a substituí-lo, a partir da data do primeiro pagamento, até as datas de pagamento seguintes, calculadas </w:t>
      </w:r>
      <w:r w:rsidR="006F4C09" w:rsidRPr="00076B9A">
        <w:rPr>
          <w:rFonts w:cs="Arial"/>
          <w:i/>
          <w:iCs/>
          <w:sz w:val="16"/>
          <w:szCs w:val="16"/>
        </w:rPr>
        <w:t>pro rata die</w:t>
      </w:r>
      <w:r w:rsidR="006F4C09" w:rsidRPr="00076B9A">
        <w:rPr>
          <w:rFonts w:cs="Arial"/>
          <w:sz w:val="16"/>
          <w:szCs w:val="16"/>
        </w:rPr>
        <w:t>, se necessário e caso aplicável</w:t>
      </w:r>
      <w:bookmarkEnd w:id="283"/>
      <w:r w:rsidR="006F4C09" w:rsidRPr="00076B9A">
        <w:rPr>
          <w:rFonts w:cs="Arial"/>
          <w:sz w:val="16"/>
          <w:szCs w:val="16"/>
        </w:rPr>
        <w:t>;</w:t>
      </w:r>
    </w:p>
    <w:p w14:paraId="62F36794" w14:textId="77777777" w:rsidR="003741D3" w:rsidRPr="00076B9A" w:rsidRDefault="006F4C09" w:rsidP="007F6E42">
      <w:pPr>
        <w:pStyle w:val="Level5"/>
        <w:widowControl w:val="0"/>
        <w:spacing w:before="140" w:after="0"/>
        <w:ind w:left="2041"/>
        <w:rPr>
          <w:rFonts w:cs="Arial"/>
          <w:sz w:val="16"/>
          <w:szCs w:val="16"/>
        </w:rPr>
      </w:pPr>
      <w:r w:rsidRPr="00076B9A">
        <w:rPr>
          <w:rFonts w:cs="Arial"/>
          <w:sz w:val="16"/>
          <w:szCs w:val="16"/>
        </w:rPr>
        <w:t xml:space="preserve">os valores devidos no âmbito das alíneas (a) </w:t>
      </w:r>
      <w:r w:rsidR="007E7EF2" w:rsidRPr="00076B9A">
        <w:rPr>
          <w:rFonts w:cs="Arial"/>
          <w:sz w:val="16"/>
          <w:szCs w:val="16"/>
        </w:rPr>
        <w:t xml:space="preserve">e </w:t>
      </w:r>
      <w:r w:rsidRPr="00076B9A">
        <w:rPr>
          <w:rFonts w:cs="Arial"/>
          <w:sz w:val="16"/>
          <w:szCs w:val="16"/>
        </w:rPr>
        <w:t>(b)</w:t>
      </w:r>
      <w:r w:rsidR="006432A9" w:rsidRPr="00076B9A">
        <w:rPr>
          <w:rFonts w:cs="Arial"/>
          <w:sz w:val="16"/>
          <w:szCs w:val="16"/>
        </w:rPr>
        <w:t xml:space="preserve"> </w:t>
      </w:r>
      <w:r w:rsidRPr="00076B9A">
        <w:rPr>
          <w:rFonts w:cs="Arial"/>
          <w:sz w:val="16"/>
          <w:szCs w:val="16"/>
        </w:rPr>
        <w:t>acima serão acrescidos dos seguintes tributos: Imposto Sobre Serviços de Qualquer Natureza – ISS, Contribuição ao Programa de Integração Social – PIS, Contribuição para Financiamento da Seguridade Social – COFINS, CSLL (Contribuição Social sobre o Lucro Líquido), IRRF (Imposto de Renda Retido na Fonte) e quaisquer outros tributos que venham a incidir sobre a remuneração</w:t>
      </w:r>
      <w:r w:rsidR="00285FC5" w:rsidRPr="00076B9A">
        <w:rPr>
          <w:rFonts w:cs="Arial"/>
          <w:sz w:val="16"/>
          <w:szCs w:val="16"/>
        </w:rPr>
        <w:t xml:space="preserve"> do Agente Fiduciário dos CRI nas alíquotas vigentes nas data de cada pagamento</w:t>
      </w:r>
      <w:r w:rsidR="001F4597" w:rsidRPr="00076B9A">
        <w:rPr>
          <w:rFonts w:cs="Arial"/>
          <w:sz w:val="16"/>
          <w:szCs w:val="16"/>
        </w:rPr>
        <w:t>;</w:t>
      </w:r>
    </w:p>
    <w:p w14:paraId="2ED97B13" w14:textId="77777777" w:rsidR="00385517" w:rsidRPr="00076B9A" w:rsidRDefault="005D054E" w:rsidP="007F6E42">
      <w:pPr>
        <w:pStyle w:val="Level5"/>
        <w:widowControl w:val="0"/>
        <w:spacing w:before="140" w:after="0"/>
        <w:ind w:left="2041"/>
        <w:rPr>
          <w:rFonts w:cs="Arial"/>
          <w:i/>
          <w:iCs/>
          <w:sz w:val="16"/>
          <w:szCs w:val="16"/>
        </w:rPr>
      </w:pPr>
      <w:r w:rsidRPr="00076B9A">
        <w:rPr>
          <w:rFonts w:cs="Arial"/>
          <w:sz w:val="16"/>
          <w:szCs w:val="16"/>
        </w:rPr>
        <w:t>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pelo IPCA, incidente desde a data da inadimplência até a data do efetivo pagamento, calculado</w:t>
      </w:r>
      <w:r w:rsidRPr="00076B9A">
        <w:rPr>
          <w:rFonts w:cs="Arial"/>
          <w:i/>
          <w:iCs/>
          <w:sz w:val="16"/>
          <w:szCs w:val="16"/>
        </w:rPr>
        <w:t xml:space="preserve"> pro rata die</w:t>
      </w:r>
      <w:r w:rsidR="00285FC5" w:rsidRPr="00076B9A">
        <w:rPr>
          <w:rFonts w:cs="Arial"/>
          <w:sz w:val="16"/>
          <w:szCs w:val="16"/>
        </w:rPr>
        <w:t>;</w:t>
      </w:r>
    </w:p>
    <w:p w14:paraId="6853475D" w14:textId="24561612" w:rsidR="00285FC5" w:rsidRPr="00076B9A" w:rsidRDefault="00385517" w:rsidP="007F6E42">
      <w:pPr>
        <w:pStyle w:val="Level5"/>
        <w:widowControl w:val="0"/>
        <w:spacing w:before="140" w:after="0"/>
        <w:ind w:left="2041"/>
        <w:rPr>
          <w:rFonts w:cs="Arial"/>
          <w:i/>
          <w:iCs/>
          <w:sz w:val="16"/>
          <w:szCs w:val="16"/>
        </w:rPr>
      </w:pPr>
      <w:r w:rsidRPr="00076B9A">
        <w:rPr>
          <w:rFonts w:cs="Arial"/>
          <w:sz w:val="16"/>
          <w:szCs w:val="16"/>
        </w:rPr>
        <w:t xml:space="preserve">caso ocorra o resgate antecipado dos CRI, nos termos previstos nos Documentos da Operação ou caso ocorra o vencimento antecipado dos CRI, e não tenha sido comprovada a destinação da totalidade dos recursos captados, observado o </w:t>
      </w:r>
      <w:r w:rsidR="00692753" w:rsidRPr="00154E93">
        <w:rPr>
          <w:rFonts w:cs="Arial"/>
          <w:sz w:val="16"/>
          <w:szCs w:val="16"/>
          <w:u w:val="single"/>
        </w:rPr>
        <w:t>Ofício Circular nº 01/2021</w:t>
      </w:r>
      <w:r w:rsidRPr="00076B9A">
        <w:rPr>
          <w:rFonts w:cs="Arial"/>
          <w:sz w:val="16"/>
          <w:szCs w:val="16"/>
        </w:rPr>
        <w:t xml:space="preserve">, a Emissora continuará </w:t>
      </w:r>
      <w:r w:rsidR="00285FC5" w:rsidRPr="00076B9A">
        <w:rPr>
          <w:rFonts w:cs="Arial"/>
          <w:sz w:val="16"/>
          <w:szCs w:val="16"/>
        </w:rPr>
        <w:t>responsável pelo pagamento ao Agente Fiduciário dos CRI da parcela prevista à título de verificação da destinação dos recursos;</w:t>
      </w:r>
    </w:p>
    <w:p w14:paraId="5DE5B537" w14:textId="77777777" w:rsidR="00285FC5" w:rsidRPr="00076B9A" w:rsidRDefault="00285FC5" w:rsidP="007F6E42">
      <w:pPr>
        <w:pStyle w:val="Level5"/>
        <w:widowControl w:val="0"/>
        <w:spacing w:before="140" w:after="0"/>
        <w:ind w:left="2041"/>
        <w:rPr>
          <w:rFonts w:cs="Arial"/>
          <w:sz w:val="16"/>
          <w:szCs w:val="16"/>
        </w:rPr>
      </w:pPr>
      <w:r w:rsidRPr="00076B9A">
        <w:rPr>
          <w:rFonts w:cs="Arial"/>
          <w:sz w:val="16"/>
          <w:szCs w:val="16"/>
        </w:rPr>
        <w:t>a remuneração do Agente Fiduciário dos CRI não inclui despesas consideradas necessárias ao exercício da função de agente fiduciário durante a implantação e vigência do serviço, as quais serão cobertas pela Debenturista</w:t>
      </w:r>
      <w:r w:rsidR="00905C4D">
        <w:rPr>
          <w:rFonts w:cs="Arial"/>
          <w:sz w:val="16"/>
          <w:szCs w:val="16"/>
        </w:rPr>
        <w:t xml:space="preserve"> com os recursos do Patrimônio Separado</w:t>
      </w:r>
      <w:r w:rsidRPr="00076B9A">
        <w:rPr>
          <w:rFonts w:cs="Arial"/>
          <w:sz w:val="16"/>
          <w:szCs w:val="16"/>
        </w:rPr>
        <w:t xml:space="preserve">, mediante pagamento das respectivas cobranças acompanhadas dos respectivos comprovantes, e posteriormente reembolsadas pela Emissora, emitidas diretamente em nome da Debenturista ou mediante reembolso, após, sempre que possível, prévia aprovação, quais sejam: publicações em geral, notificações, extração de certidões, despesas cartorárias, fotocópias, digitalizações, envio de documentos, viagens, alimentação e estadias, despesas com especialistas, tais como auditoria e/ou fiscalização, entre outros, ou assessoria legal ao(s) titular(es) do(s) CRI; </w:t>
      </w:r>
      <w:r w:rsidR="00314B35" w:rsidRPr="00076B9A">
        <w:rPr>
          <w:rFonts w:cs="Arial"/>
          <w:sz w:val="16"/>
          <w:szCs w:val="16"/>
        </w:rPr>
        <w:t>e</w:t>
      </w:r>
    </w:p>
    <w:p w14:paraId="5065F78A" w14:textId="77777777" w:rsidR="003741D3" w:rsidRPr="00076B9A" w:rsidRDefault="00285FC5" w:rsidP="007F6E42">
      <w:pPr>
        <w:pStyle w:val="Level5"/>
        <w:widowControl w:val="0"/>
        <w:spacing w:before="140" w:after="0"/>
        <w:ind w:left="2041"/>
        <w:rPr>
          <w:rFonts w:cs="Arial"/>
          <w:sz w:val="16"/>
          <w:szCs w:val="16"/>
        </w:rPr>
      </w:pPr>
      <w:r w:rsidRPr="00076B9A">
        <w:rPr>
          <w:rFonts w:cs="Arial"/>
          <w:sz w:val="16"/>
          <w:szCs w:val="16"/>
        </w:rPr>
        <w:t xml:space="preserve">todas as despesas decorrentes de procedimentos legais, inclusive as administrativas, em que o Agente Fiduciário dos CRI venha a incorrer para resguardar os interesses do(s) titular(es) do(s) CRI e deverão ser, sempre que possível, previamente aprovadas e adiantadas pelo(s) titular(es) do(s) CRI, posteriormente, conforme previsto em lei, ressarcidas pela Debenturista e reembolsadas pela </w:t>
      </w:r>
      <w:r w:rsidR="00E94E35" w:rsidRPr="00076B9A">
        <w:rPr>
          <w:rFonts w:cs="Arial"/>
          <w:sz w:val="16"/>
          <w:szCs w:val="16"/>
        </w:rPr>
        <w:t>Emissora</w:t>
      </w:r>
      <w:r w:rsidRPr="00076B9A">
        <w:rPr>
          <w:rFonts w:cs="Arial"/>
          <w:sz w:val="16"/>
          <w:szCs w:val="16"/>
        </w:rPr>
        <w:t>. Tais despesas a serem adiantadas pelo(s) titular(es) do(s) CRI, correspondem a depósitos, custas e taxas judiciárias nas ações propostas pelo Agente Fiduciário dos CRI, enquanto representante da comunhão do(s) titular(es) do(s) CRI. Os honorários de sucumbência em ações judiciais serão igualmente suportados pelos (s) titular(es) do(s) CRI, bem como a remuneração do Agente Fiduciário dos CRI na hipótese de a Debenturista permanecer em inadimplência com relação ao pagamento desta por um período superior a 30 (trinta) dias, podendo o Agente Fiduciário dos CRI solicitar garantia do(s) titular(es) do(s) CRI para cobertura do risco de sucumbência</w:t>
      </w:r>
      <w:r w:rsidR="003741D3" w:rsidRPr="00076B9A">
        <w:rPr>
          <w:rFonts w:cs="Arial"/>
          <w:i/>
          <w:iCs/>
          <w:sz w:val="16"/>
          <w:szCs w:val="16"/>
        </w:rPr>
        <w:t>.</w:t>
      </w:r>
    </w:p>
    <w:bookmarkEnd w:id="281"/>
    <w:p w14:paraId="72D64CEF" w14:textId="4434AA1F" w:rsidR="006F4C09" w:rsidRPr="00AA735A" w:rsidRDefault="006F4C09" w:rsidP="007F6E42">
      <w:pPr>
        <w:pStyle w:val="Level4"/>
        <w:widowControl w:val="0"/>
        <w:spacing w:before="140" w:after="0"/>
        <w:ind w:left="1360"/>
        <w:rPr>
          <w:rFonts w:cs="Arial"/>
          <w:sz w:val="16"/>
          <w:szCs w:val="16"/>
        </w:rPr>
      </w:pPr>
      <w:r w:rsidRPr="00AA735A">
        <w:rPr>
          <w:rFonts w:cs="Arial"/>
          <w:sz w:val="16"/>
          <w:szCs w:val="16"/>
        </w:rPr>
        <w:t xml:space="preserve">remuneração </w:t>
      </w:r>
      <w:r w:rsidR="00F209AE" w:rsidRPr="00AA735A">
        <w:rPr>
          <w:rFonts w:cs="Arial"/>
          <w:sz w:val="16"/>
          <w:szCs w:val="16"/>
        </w:rPr>
        <w:t xml:space="preserve">do </w:t>
      </w:r>
      <w:proofErr w:type="spellStart"/>
      <w:r w:rsidR="002A497C" w:rsidRPr="00AA735A">
        <w:rPr>
          <w:rFonts w:cs="Arial"/>
          <w:sz w:val="16"/>
          <w:szCs w:val="16"/>
        </w:rPr>
        <w:t>escriturador</w:t>
      </w:r>
      <w:proofErr w:type="spellEnd"/>
      <w:r w:rsidR="002A497C" w:rsidRPr="00AA735A">
        <w:rPr>
          <w:rFonts w:cs="Arial"/>
          <w:sz w:val="16"/>
          <w:szCs w:val="16"/>
        </w:rPr>
        <w:t xml:space="preserve"> </w:t>
      </w:r>
      <w:r w:rsidR="00F209AE" w:rsidRPr="00AA735A">
        <w:rPr>
          <w:rFonts w:cs="Arial"/>
          <w:sz w:val="16"/>
          <w:szCs w:val="16"/>
        </w:rPr>
        <w:t xml:space="preserve">dos CRI e </w:t>
      </w:r>
      <w:r w:rsidR="002A497C" w:rsidRPr="00AA735A">
        <w:rPr>
          <w:rFonts w:cs="Arial"/>
          <w:sz w:val="16"/>
          <w:szCs w:val="16"/>
        </w:rPr>
        <w:t xml:space="preserve">banco liquidante </w:t>
      </w:r>
      <w:proofErr w:type="spellStart"/>
      <w:r w:rsidR="00F209AE" w:rsidRPr="00AA735A">
        <w:rPr>
          <w:rFonts w:cs="Arial"/>
          <w:sz w:val="16"/>
          <w:szCs w:val="16"/>
        </w:rPr>
        <w:t>dos</w:t>
      </w:r>
      <w:proofErr w:type="spellEnd"/>
      <w:r w:rsidR="00F209AE" w:rsidRPr="00AA735A">
        <w:rPr>
          <w:rFonts w:cs="Arial"/>
          <w:sz w:val="16"/>
          <w:szCs w:val="16"/>
        </w:rPr>
        <w:t xml:space="preserve"> CRI (conforme definidos no Termo de Securitização)</w:t>
      </w:r>
      <w:r w:rsidR="00123F82" w:rsidRPr="00AA735A">
        <w:rPr>
          <w:rFonts w:cs="Arial"/>
          <w:sz w:val="16"/>
          <w:szCs w:val="16"/>
        </w:rPr>
        <w:t xml:space="preserve">, </w:t>
      </w:r>
      <w:r w:rsidRPr="00AA735A">
        <w:rPr>
          <w:rFonts w:cs="Arial"/>
          <w:sz w:val="16"/>
          <w:szCs w:val="16"/>
        </w:rPr>
        <w:t xml:space="preserve">no montante equivalente a </w:t>
      </w:r>
      <w:r w:rsidR="00E60BE1" w:rsidRPr="00AA735A">
        <w:rPr>
          <w:rFonts w:cs="Arial"/>
          <w:sz w:val="16"/>
          <w:szCs w:val="16"/>
        </w:rPr>
        <w:t>R$</w:t>
      </w:r>
      <w:r w:rsidR="00C37C30" w:rsidRPr="00AA735A">
        <w:rPr>
          <w:rFonts w:cs="Arial"/>
          <w:sz w:val="16"/>
          <w:szCs w:val="16"/>
        </w:rPr>
        <w:t> 600,00</w:t>
      </w:r>
      <w:r w:rsidR="00E60BE1" w:rsidRPr="00AA735A">
        <w:rPr>
          <w:rFonts w:cs="Arial"/>
          <w:sz w:val="16"/>
          <w:szCs w:val="16"/>
        </w:rPr>
        <w:t xml:space="preserve"> </w:t>
      </w:r>
      <w:r w:rsidR="00C37C30" w:rsidRPr="00AA735A">
        <w:rPr>
          <w:rFonts w:cs="Arial"/>
          <w:sz w:val="16"/>
          <w:szCs w:val="16"/>
        </w:rPr>
        <w:t xml:space="preserve">(seiscentos </w:t>
      </w:r>
      <w:r w:rsidR="00E60BE1" w:rsidRPr="00AA735A">
        <w:rPr>
          <w:rFonts w:cs="Arial"/>
          <w:sz w:val="16"/>
          <w:szCs w:val="16"/>
        </w:rPr>
        <w:t>reais)</w:t>
      </w:r>
      <w:r w:rsidRPr="00AA735A">
        <w:rPr>
          <w:rFonts w:cs="Arial"/>
          <w:sz w:val="16"/>
          <w:szCs w:val="16"/>
        </w:rPr>
        <w:t xml:space="preserve">, em parcelas mensais, devendo a primeira parcela ser paga até o </w:t>
      </w:r>
      <w:r w:rsidR="00D869B1" w:rsidRPr="00AA735A">
        <w:rPr>
          <w:rFonts w:cs="Arial"/>
          <w:sz w:val="16"/>
          <w:szCs w:val="16"/>
        </w:rPr>
        <w:t>5</w:t>
      </w:r>
      <w:r w:rsidRPr="00AA735A">
        <w:rPr>
          <w:rFonts w:cs="Arial"/>
          <w:sz w:val="16"/>
          <w:szCs w:val="16"/>
        </w:rPr>
        <w:t>º (</w:t>
      </w:r>
      <w:r w:rsidR="00D869B1" w:rsidRPr="00AA735A">
        <w:rPr>
          <w:rFonts w:cs="Arial"/>
          <w:sz w:val="16"/>
          <w:szCs w:val="16"/>
        </w:rPr>
        <w:t>quinto</w:t>
      </w:r>
      <w:r w:rsidRPr="00AA735A">
        <w:rPr>
          <w:rFonts w:cs="Arial"/>
          <w:sz w:val="16"/>
          <w:szCs w:val="16"/>
        </w:rPr>
        <w:t xml:space="preserve">) Dia Útil contado da </w:t>
      </w:r>
      <w:r w:rsidR="003552FE" w:rsidRPr="00AA735A">
        <w:rPr>
          <w:rFonts w:cs="Arial"/>
          <w:sz w:val="16"/>
          <w:szCs w:val="16"/>
        </w:rPr>
        <w:t>P</w:t>
      </w:r>
      <w:r w:rsidRPr="00AA735A">
        <w:rPr>
          <w:rFonts w:cs="Arial"/>
          <w:sz w:val="16"/>
          <w:szCs w:val="16"/>
        </w:rPr>
        <w:t xml:space="preserve">rimeira Data de Integralização, e as demais pagas nas mesmas datas dos meses subsequentes, até o resgate total dos CRI. As parcelas serão corrigidas anualmente a partir da data do primeiro pagamento pela variação acumulada do IPCA ou na falta deste, ou, ainda, na impossibilidade de sua utilização, pelo índice que vier a substituí-lo, calculadas </w:t>
      </w:r>
      <w:r w:rsidRPr="00AA735A">
        <w:rPr>
          <w:rFonts w:cs="Arial"/>
          <w:i/>
          <w:iCs/>
          <w:sz w:val="16"/>
          <w:szCs w:val="16"/>
        </w:rPr>
        <w:t>pro rata die</w:t>
      </w:r>
      <w:r w:rsidRPr="00AA735A">
        <w:rPr>
          <w:rFonts w:cs="Arial"/>
          <w:sz w:val="16"/>
          <w:szCs w:val="16"/>
        </w:rPr>
        <w:t>, se necessário. O valor das referidas parcelas será acrescido dos respectivos tributos incidentes;</w:t>
      </w:r>
      <w:r w:rsidR="009B6C8B" w:rsidRPr="00AA735A">
        <w:rPr>
          <w:rFonts w:cs="Arial"/>
          <w:sz w:val="16"/>
          <w:szCs w:val="16"/>
        </w:rPr>
        <w:t xml:space="preserve"> </w:t>
      </w:r>
    </w:p>
    <w:p w14:paraId="22526AEE" w14:textId="77777777" w:rsidR="006F4C09" w:rsidRPr="00076B9A" w:rsidRDefault="006F4C09" w:rsidP="007F6E42">
      <w:pPr>
        <w:pStyle w:val="Level4"/>
        <w:widowControl w:val="0"/>
        <w:spacing w:before="140" w:after="0"/>
        <w:ind w:left="1360"/>
        <w:rPr>
          <w:rFonts w:cs="Arial"/>
          <w:sz w:val="16"/>
          <w:szCs w:val="16"/>
        </w:rPr>
      </w:pPr>
      <w:bookmarkStart w:id="284" w:name="_Hlk95412394"/>
      <w:r w:rsidRPr="00AA735A">
        <w:rPr>
          <w:rFonts w:cs="Arial"/>
          <w:sz w:val="16"/>
          <w:szCs w:val="16"/>
        </w:rPr>
        <w:t xml:space="preserve">remuneração do auditor independente responsável pela auditoria </w:t>
      </w:r>
      <w:r w:rsidR="004F131D" w:rsidRPr="00AA735A">
        <w:rPr>
          <w:rFonts w:cs="Arial"/>
          <w:sz w:val="16"/>
          <w:szCs w:val="16"/>
        </w:rPr>
        <w:t>do</w:t>
      </w:r>
      <w:r w:rsidR="00AA530A" w:rsidRPr="00AA735A">
        <w:rPr>
          <w:rFonts w:cs="Arial"/>
          <w:sz w:val="16"/>
          <w:szCs w:val="16"/>
        </w:rPr>
        <w:t xml:space="preserve"> </w:t>
      </w:r>
      <w:r w:rsidR="00511668" w:rsidRPr="00AA735A">
        <w:rPr>
          <w:rFonts w:cs="Arial"/>
          <w:sz w:val="16"/>
          <w:szCs w:val="16"/>
        </w:rPr>
        <w:t>p</w:t>
      </w:r>
      <w:r w:rsidRPr="00AA735A">
        <w:rPr>
          <w:rFonts w:cs="Arial"/>
          <w:sz w:val="16"/>
          <w:szCs w:val="16"/>
        </w:rPr>
        <w:t xml:space="preserve">atrimônio </w:t>
      </w:r>
      <w:r w:rsidR="00511668" w:rsidRPr="00AA735A">
        <w:rPr>
          <w:rFonts w:cs="Arial"/>
          <w:sz w:val="16"/>
          <w:szCs w:val="16"/>
        </w:rPr>
        <w:t>s</w:t>
      </w:r>
      <w:r w:rsidRPr="00AA735A">
        <w:rPr>
          <w:rFonts w:cs="Arial"/>
          <w:sz w:val="16"/>
          <w:szCs w:val="16"/>
        </w:rPr>
        <w:t xml:space="preserve">eparado, no valor inicial de </w:t>
      </w:r>
      <w:r w:rsidR="00E60BE1" w:rsidRPr="00AA735A">
        <w:rPr>
          <w:rFonts w:cs="Arial"/>
          <w:sz w:val="16"/>
          <w:szCs w:val="16"/>
        </w:rPr>
        <w:t>R$</w:t>
      </w:r>
      <w:r w:rsidR="00C37C30" w:rsidRPr="00AA735A">
        <w:rPr>
          <w:rFonts w:cs="Arial"/>
          <w:sz w:val="16"/>
          <w:szCs w:val="16"/>
        </w:rPr>
        <w:t> 3.200,00</w:t>
      </w:r>
      <w:r w:rsidR="00E60BE1" w:rsidRPr="00AA735A">
        <w:rPr>
          <w:rFonts w:cs="Arial"/>
          <w:sz w:val="16"/>
          <w:szCs w:val="16"/>
        </w:rPr>
        <w:t xml:space="preserve"> </w:t>
      </w:r>
      <w:r w:rsidR="00C37C30" w:rsidRPr="00AA735A">
        <w:rPr>
          <w:rFonts w:cs="Arial"/>
          <w:sz w:val="16"/>
          <w:szCs w:val="16"/>
        </w:rPr>
        <w:t xml:space="preserve">(três mil e duzentos </w:t>
      </w:r>
      <w:r w:rsidR="00E60BE1" w:rsidRPr="00AA735A">
        <w:rPr>
          <w:rFonts w:cs="Arial"/>
          <w:sz w:val="16"/>
          <w:szCs w:val="16"/>
        </w:rPr>
        <w:t xml:space="preserve">reais) </w:t>
      </w:r>
      <w:r w:rsidRPr="00AA735A">
        <w:rPr>
          <w:rFonts w:cs="Arial"/>
          <w:sz w:val="16"/>
          <w:szCs w:val="16"/>
        </w:rPr>
        <w:t>por ano por cada auditoria a ser realizada. Estas despesas serão pagas, de forma antecipada à realização</w:t>
      </w:r>
      <w:r w:rsidRPr="00076B9A">
        <w:rPr>
          <w:rFonts w:cs="Arial"/>
          <w:sz w:val="16"/>
          <w:szCs w:val="16"/>
        </w:rPr>
        <w:t xml:space="preserve"> da auditoria, sendo o primeiro pagamento devido em até </w:t>
      </w:r>
      <w:r w:rsidR="00D869B1" w:rsidRPr="00076B9A">
        <w:rPr>
          <w:rFonts w:cs="Arial"/>
          <w:sz w:val="16"/>
          <w:szCs w:val="16"/>
        </w:rPr>
        <w:t xml:space="preserve">5º </w:t>
      </w:r>
      <w:r w:rsidRPr="00076B9A">
        <w:rPr>
          <w:rFonts w:cs="Arial"/>
          <w:sz w:val="16"/>
          <w:szCs w:val="16"/>
        </w:rPr>
        <w:t>(</w:t>
      </w:r>
      <w:r w:rsidR="00D869B1" w:rsidRPr="00076B9A">
        <w:rPr>
          <w:rFonts w:cs="Arial"/>
          <w:sz w:val="16"/>
          <w:szCs w:val="16"/>
        </w:rPr>
        <w:t>quinto</w:t>
      </w:r>
      <w:r w:rsidR="006678A2" w:rsidRPr="00076B9A">
        <w:rPr>
          <w:rFonts w:cs="Arial"/>
          <w:sz w:val="16"/>
          <w:szCs w:val="16"/>
        </w:rPr>
        <w:t>)</w:t>
      </w:r>
      <w:r w:rsidRPr="00076B9A">
        <w:rPr>
          <w:rFonts w:cs="Arial"/>
          <w:sz w:val="16"/>
          <w:szCs w:val="16"/>
        </w:rPr>
        <w:t xml:space="preserve"> Dia Útil contado da data da primeira integralização dos CRI e os demais sempre no 10º (décimo) Dia Útil do mês de março de cada ano, até a integral liquidação dos CRI. A referida despesa será corrigida a partir do primeiro pagamento pela variação do IPCA ou na falta deste, ou ainda, na </w:t>
      </w:r>
      <w:r w:rsidRPr="00076B9A">
        <w:rPr>
          <w:rFonts w:cs="Arial"/>
          <w:sz w:val="16"/>
          <w:szCs w:val="16"/>
        </w:rPr>
        <w:lastRenderedPageBreak/>
        <w:t xml:space="preserve">impossibilidade de sua utilização, pelo índice que vier substituí-lo, calculadas </w:t>
      </w:r>
      <w:r w:rsidRPr="00076B9A">
        <w:rPr>
          <w:rFonts w:cs="Arial"/>
          <w:i/>
          <w:iCs/>
          <w:sz w:val="16"/>
          <w:szCs w:val="16"/>
        </w:rPr>
        <w:t>pro rata die</w:t>
      </w:r>
      <w:r w:rsidRPr="00076B9A">
        <w:rPr>
          <w:rFonts w:cs="Arial"/>
          <w:sz w:val="16"/>
          <w:szCs w:val="16"/>
        </w:rPr>
        <w:t xml:space="preserve">, se necessário, e será acrescida dos seguintes impostos: ISS, CSLL, PIS, COFINS, IRRF e quaisquer outros tributos que venham a incidir sobre a remuneração do auditor independente e terceiros envolvidos na elaboração das demonstrações contábeis do </w:t>
      </w:r>
      <w:r w:rsidR="004F131D" w:rsidRPr="00076B9A">
        <w:rPr>
          <w:rFonts w:cs="Arial"/>
          <w:sz w:val="16"/>
          <w:szCs w:val="16"/>
        </w:rPr>
        <w:t xml:space="preserve">patrimônio separado </w:t>
      </w:r>
      <w:r w:rsidR="00511668" w:rsidRPr="00076B9A">
        <w:rPr>
          <w:rFonts w:cs="Arial"/>
          <w:sz w:val="16"/>
          <w:szCs w:val="16"/>
        </w:rPr>
        <w:t>dos CRI</w:t>
      </w:r>
      <w:r w:rsidRPr="00076B9A">
        <w:rPr>
          <w:rFonts w:cs="Arial"/>
          <w:sz w:val="16"/>
          <w:szCs w:val="16"/>
        </w:rPr>
        <w:t>, nas alíquotas vigentes na data de cada pagamento;</w:t>
      </w:r>
      <w:bookmarkEnd w:id="284"/>
    </w:p>
    <w:p w14:paraId="4EDCFAE9" w14:textId="2709BBD1" w:rsidR="007D1951" w:rsidRPr="00076B9A" w:rsidRDefault="007D1951" w:rsidP="007F6E42">
      <w:pPr>
        <w:pStyle w:val="Level4"/>
        <w:widowControl w:val="0"/>
        <w:spacing w:before="140" w:after="0"/>
        <w:ind w:left="1360"/>
        <w:rPr>
          <w:rFonts w:cs="Arial"/>
          <w:sz w:val="16"/>
          <w:szCs w:val="16"/>
        </w:rPr>
      </w:pPr>
      <w:r w:rsidRPr="00076B9A">
        <w:rPr>
          <w:rFonts w:cs="Arial"/>
          <w:sz w:val="16"/>
          <w:szCs w:val="16"/>
        </w:rPr>
        <w:t xml:space="preserve">remuneração do assessor legal da </w:t>
      </w:r>
      <w:r w:rsidR="00C37C30">
        <w:rPr>
          <w:rFonts w:cs="Arial"/>
          <w:sz w:val="16"/>
          <w:szCs w:val="16"/>
        </w:rPr>
        <w:t>operação</w:t>
      </w:r>
      <w:r w:rsidRPr="00076B9A">
        <w:rPr>
          <w:rFonts w:cs="Arial"/>
          <w:sz w:val="16"/>
          <w:szCs w:val="16"/>
        </w:rPr>
        <w:t xml:space="preserve">, no valor inicial de </w:t>
      </w:r>
      <w:r w:rsidR="00E60BE1" w:rsidRPr="00E60BE1">
        <w:rPr>
          <w:rFonts w:cs="Arial"/>
          <w:sz w:val="16"/>
          <w:szCs w:val="16"/>
        </w:rPr>
        <w:t>R$</w:t>
      </w:r>
      <w:r w:rsidR="00011276">
        <w:rPr>
          <w:rFonts w:cs="Arial"/>
          <w:sz w:val="16"/>
          <w:szCs w:val="16"/>
        </w:rPr>
        <w:t> </w:t>
      </w:r>
      <w:r w:rsidR="0050461A">
        <w:rPr>
          <w:rFonts w:cs="Arial"/>
          <w:sz w:val="16"/>
          <w:szCs w:val="16"/>
        </w:rPr>
        <w:t>130.000,00</w:t>
      </w:r>
      <w:r w:rsidR="00E60BE1" w:rsidRPr="00E60BE1">
        <w:rPr>
          <w:rFonts w:cs="Arial"/>
          <w:sz w:val="16"/>
          <w:szCs w:val="16"/>
        </w:rPr>
        <w:t xml:space="preserve"> (</w:t>
      </w:r>
      <w:r w:rsidR="0050461A">
        <w:rPr>
          <w:rFonts w:cs="Arial"/>
          <w:sz w:val="16"/>
          <w:szCs w:val="16"/>
        </w:rPr>
        <w:t>cento e trinta mil</w:t>
      </w:r>
      <w:r w:rsidR="00E60BE1">
        <w:rPr>
          <w:rFonts w:cs="Arial"/>
          <w:sz w:val="16"/>
          <w:szCs w:val="16"/>
        </w:rPr>
        <w:t xml:space="preserve"> </w:t>
      </w:r>
      <w:r w:rsidR="00E60BE1" w:rsidRPr="00E60BE1">
        <w:rPr>
          <w:rFonts w:cs="Arial"/>
          <w:sz w:val="16"/>
          <w:szCs w:val="16"/>
        </w:rPr>
        <w:t>reais)</w:t>
      </w:r>
      <w:r w:rsidRPr="00076B9A">
        <w:rPr>
          <w:rFonts w:cs="Arial"/>
          <w:sz w:val="16"/>
          <w:szCs w:val="16"/>
        </w:rPr>
        <w:t>;</w:t>
      </w:r>
    </w:p>
    <w:p w14:paraId="0E929D4E" w14:textId="77777777" w:rsidR="000C16A4" w:rsidRPr="00076B9A" w:rsidRDefault="000C16A4" w:rsidP="007F6E42">
      <w:pPr>
        <w:pStyle w:val="Level4"/>
        <w:widowControl w:val="0"/>
        <w:spacing w:before="140" w:after="0"/>
        <w:ind w:left="1360"/>
        <w:rPr>
          <w:rFonts w:cs="Arial"/>
          <w:sz w:val="16"/>
          <w:szCs w:val="16"/>
        </w:rPr>
      </w:pPr>
      <w:bookmarkStart w:id="285" w:name="_Hlk95416472"/>
      <w:bookmarkStart w:id="286" w:name="_Hlk95416466"/>
      <w:r w:rsidRPr="00076B9A">
        <w:rPr>
          <w:rFonts w:cs="Arial"/>
          <w:sz w:val="16"/>
          <w:szCs w:val="16"/>
        </w:rPr>
        <w:t>a taxa de fiscalização dos mercados de títulos e valores mobiliários de que trata da Lei nº 7.940, de 20 de dezembro de 1989, conforme em vigor;</w:t>
      </w:r>
      <w:bookmarkEnd w:id="285"/>
    </w:p>
    <w:bookmarkEnd w:id="286"/>
    <w:p w14:paraId="29A978F4"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 xml:space="preserve">a taxa ANBIMA, conforme tabela ANBIMA, </w:t>
      </w:r>
      <w:bookmarkStart w:id="287" w:name="_Hlk96421375"/>
      <w:r w:rsidR="00F254EF" w:rsidRPr="00076B9A">
        <w:rPr>
          <w:rFonts w:cs="Arial"/>
          <w:sz w:val="16"/>
          <w:szCs w:val="16"/>
        </w:rPr>
        <w:t xml:space="preserve">a serem pagos pela Emissora diretamente na </w:t>
      </w:r>
      <w:bookmarkEnd w:id="287"/>
      <w:r w:rsidR="00490A03" w:rsidRPr="00076B9A">
        <w:rPr>
          <w:rFonts w:cs="Arial"/>
          <w:bCs/>
          <w:sz w:val="16"/>
          <w:szCs w:val="16"/>
        </w:rPr>
        <w:t>Conta do Patrimônio Separado</w:t>
      </w:r>
      <w:r w:rsidRPr="00076B9A">
        <w:rPr>
          <w:rFonts w:cs="Arial"/>
          <w:bCs/>
          <w:sz w:val="16"/>
          <w:szCs w:val="16"/>
        </w:rPr>
        <w:t>;</w:t>
      </w:r>
    </w:p>
    <w:p w14:paraId="6591E448"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todas as despesas razoavelmente incorridas e devidamente comprovadas pelo Agente Fiduciário dos CRI e/ou pel</w:t>
      </w:r>
      <w:r w:rsidR="008949F9" w:rsidRPr="00076B9A">
        <w:rPr>
          <w:rFonts w:cs="Arial"/>
          <w:sz w:val="16"/>
          <w:szCs w:val="16"/>
        </w:rPr>
        <w:t>o</w:t>
      </w:r>
      <w:r w:rsidRPr="00076B9A">
        <w:rPr>
          <w:rFonts w:cs="Arial"/>
          <w:sz w:val="16"/>
          <w:szCs w:val="16"/>
        </w:rPr>
        <w:t xml:space="preserve"> Debenturista que sejam necessárias para proteger os direitos e interesses dos Titulares de CRI ou para realização dos seus créditos;</w:t>
      </w:r>
    </w:p>
    <w:p w14:paraId="28EF8E7A"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despesas relativas à publicação de quaisquer avisos exigidos pela CVM no âmbito da emissão dos CRI;</w:t>
      </w:r>
    </w:p>
    <w:p w14:paraId="09399C84"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 xml:space="preserve">despesas relativas à abertura e manutenção da </w:t>
      </w:r>
      <w:r w:rsidR="003443E5" w:rsidRPr="00076B9A">
        <w:rPr>
          <w:rFonts w:cs="Arial"/>
          <w:sz w:val="16"/>
          <w:szCs w:val="16"/>
        </w:rPr>
        <w:t xml:space="preserve">Conta do Patrimônio Separado </w:t>
      </w:r>
      <w:r w:rsidRPr="00076B9A">
        <w:rPr>
          <w:rFonts w:cs="Arial"/>
          <w:sz w:val="16"/>
          <w:szCs w:val="16"/>
        </w:rPr>
        <w:t>e custos relacionados à</w:t>
      </w:r>
      <w:r w:rsidR="003443E5" w:rsidRPr="00076B9A">
        <w:rPr>
          <w:rFonts w:cs="Arial"/>
          <w:sz w:val="16"/>
          <w:szCs w:val="16"/>
        </w:rPr>
        <w:t xml:space="preserve"> assembleia geral dos Titulares dos CRI</w:t>
      </w:r>
      <w:r w:rsidRPr="00076B9A">
        <w:rPr>
          <w:rFonts w:cs="Arial"/>
          <w:sz w:val="16"/>
          <w:szCs w:val="16"/>
        </w:rPr>
        <w:t>;</w:t>
      </w:r>
    </w:p>
    <w:p w14:paraId="02361E4B"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 xml:space="preserve">averbações, tributos, prenotações e registros em cartórios de registro de imóveis e títulos e documentos, bem como em juntas comerciais, quando for o caso, assim como quaisquer despesas relativas a eventuais alterações nos </w:t>
      </w:r>
      <w:r w:rsidR="00675815" w:rsidRPr="00076B9A">
        <w:rPr>
          <w:rFonts w:cs="Arial"/>
          <w:sz w:val="16"/>
          <w:szCs w:val="16"/>
        </w:rPr>
        <w:t>D</w:t>
      </w:r>
      <w:r w:rsidRPr="00076B9A">
        <w:rPr>
          <w:rFonts w:cs="Arial"/>
          <w:sz w:val="16"/>
          <w:szCs w:val="16"/>
        </w:rPr>
        <w:t xml:space="preserve">ocumentos da </w:t>
      </w:r>
      <w:r w:rsidR="00675815" w:rsidRPr="00076B9A">
        <w:rPr>
          <w:rFonts w:cs="Arial"/>
          <w:sz w:val="16"/>
          <w:szCs w:val="16"/>
        </w:rPr>
        <w:t>O</w:t>
      </w:r>
      <w:r w:rsidRPr="00076B9A">
        <w:rPr>
          <w:rFonts w:cs="Arial"/>
          <w:sz w:val="16"/>
          <w:szCs w:val="16"/>
        </w:rPr>
        <w:t xml:space="preserve">peração e os custos relacionados à </w:t>
      </w:r>
      <w:r w:rsidR="00D654C7" w:rsidRPr="00076B9A">
        <w:rPr>
          <w:rFonts w:cs="Arial"/>
          <w:sz w:val="16"/>
          <w:szCs w:val="16"/>
        </w:rPr>
        <w:t>Assembleia de Titulares dos CRI</w:t>
      </w:r>
      <w:r w:rsidRPr="00076B9A">
        <w:rPr>
          <w:rFonts w:cs="Arial"/>
          <w:sz w:val="16"/>
          <w:szCs w:val="16"/>
        </w:rPr>
        <w:t xml:space="preserve">, conforme previsto no Termos de Securitização, cabendo a critério da </w:t>
      </w:r>
      <w:proofErr w:type="spellStart"/>
      <w:r w:rsidRPr="00076B9A">
        <w:rPr>
          <w:rFonts w:cs="Arial"/>
          <w:sz w:val="16"/>
          <w:szCs w:val="16"/>
        </w:rPr>
        <w:t>Securitizadora</w:t>
      </w:r>
      <w:proofErr w:type="spellEnd"/>
      <w:r w:rsidRPr="00076B9A">
        <w:rPr>
          <w:rFonts w:cs="Arial"/>
          <w:sz w:val="16"/>
          <w:szCs w:val="16"/>
        </w:rPr>
        <w:t xml:space="preserve"> contratar advogados para a execução de atividades necessárias, realizando o pagamento com os recursos do </w:t>
      </w:r>
      <w:r w:rsidR="004F131D" w:rsidRPr="00076B9A">
        <w:rPr>
          <w:rFonts w:cs="Arial"/>
          <w:sz w:val="16"/>
          <w:szCs w:val="16"/>
        </w:rPr>
        <w:t xml:space="preserve">patrimônio separado </w:t>
      </w:r>
      <w:r w:rsidRPr="00076B9A">
        <w:rPr>
          <w:rFonts w:cs="Arial"/>
          <w:sz w:val="16"/>
          <w:szCs w:val="16"/>
        </w:rPr>
        <w:t>dos CRI;</w:t>
      </w:r>
    </w:p>
    <w:p w14:paraId="7134C868"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despesas com a gestão, cobrança, realização e administração do patrimônio separado, outras despesas indispensáveis à administração do</w:t>
      </w:r>
      <w:r w:rsidR="002D2B2D" w:rsidRPr="00076B9A">
        <w:rPr>
          <w:rFonts w:cs="Arial"/>
          <w:sz w:val="16"/>
          <w:szCs w:val="16"/>
        </w:rPr>
        <w:t>s</w:t>
      </w:r>
      <w:r w:rsidRPr="00076B9A">
        <w:rPr>
          <w:rFonts w:cs="Arial"/>
          <w:sz w:val="16"/>
          <w:szCs w:val="16"/>
        </w:rPr>
        <w:t xml:space="preserve"> Crédito</w:t>
      </w:r>
      <w:r w:rsidR="002D2B2D" w:rsidRPr="00076B9A">
        <w:rPr>
          <w:rFonts w:cs="Arial"/>
          <w:sz w:val="16"/>
          <w:szCs w:val="16"/>
        </w:rPr>
        <w:t>s</w:t>
      </w:r>
      <w:r w:rsidRPr="00076B9A">
        <w:rPr>
          <w:rFonts w:cs="Arial"/>
          <w:sz w:val="16"/>
          <w:szCs w:val="16"/>
        </w:rPr>
        <w:t xml:space="preserve"> Imobiliário</w:t>
      </w:r>
      <w:r w:rsidR="002D2B2D" w:rsidRPr="00076B9A">
        <w:rPr>
          <w:rFonts w:cs="Arial"/>
          <w:sz w:val="16"/>
          <w:szCs w:val="16"/>
        </w:rPr>
        <w:t>s</w:t>
      </w:r>
      <w:r w:rsidRPr="00076B9A">
        <w:rPr>
          <w:rFonts w:cs="Arial"/>
          <w:sz w:val="16"/>
          <w:szCs w:val="16"/>
        </w:rPr>
        <w:t xml:space="preserve">, exclusivamente na hipótese de liquidação </w:t>
      </w:r>
      <w:r w:rsidR="004F131D" w:rsidRPr="00076B9A">
        <w:rPr>
          <w:rFonts w:cs="Arial"/>
          <w:sz w:val="16"/>
          <w:szCs w:val="16"/>
        </w:rPr>
        <w:t>do patrimônio separado</w:t>
      </w:r>
      <w:r w:rsidRPr="00076B9A">
        <w:rPr>
          <w:rFonts w:cs="Arial"/>
          <w:sz w:val="16"/>
          <w:szCs w:val="16"/>
        </w:rPr>
        <w:t>, inclusive referentes à sua transferência, na hipótese de o Agente Fiduciário dos CRI assumir a sua administração;</w:t>
      </w:r>
    </w:p>
    <w:p w14:paraId="10F94196"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 xml:space="preserve">despesas com as publicações eventualmente necessárias nos termos dos </w:t>
      </w:r>
      <w:r w:rsidR="002D2B2D" w:rsidRPr="00076B9A">
        <w:rPr>
          <w:rFonts w:cs="Arial"/>
          <w:sz w:val="16"/>
          <w:szCs w:val="16"/>
        </w:rPr>
        <w:t>D</w:t>
      </w:r>
      <w:r w:rsidRPr="00076B9A">
        <w:rPr>
          <w:rFonts w:cs="Arial"/>
          <w:sz w:val="16"/>
          <w:szCs w:val="16"/>
        </w:rPr>
        <w:t xml:space="preserve">ocumentos da </w:t>
      </w:r>
      <w:r w:rsidR="002D2B2D" w:rsidRPr="00076B9A">
        <w:rPr>
          <w:rFonts w:cs="Arial"/>
          <w:sz w:val="16"/>
          <w:szCs w:val="16"/>
        </w:rPr>
        <w:t>O</w:t>
      </w:r>
      <w:r w:rsidRPr="00076B9A">
        <w:rPr>
          <w:rFonts w:cs="Arial"/>
          <w:sz w:val="16"/>
          <w:szCs w:val="16"/>
        </w:rPr>
        <w:t>peração;</w:t>
      </w:r>
    </w:p>
    <w:p w14:paraId="4555CF04"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 xml:space="preserve">custos diretos comprovados, através da apresentação dos respectivos recibos, relacionados à </w:t>
      </w:r>
      <w:r w:rsidR="007D720C" w:rsidRPr="00076B9A">
        <w:rPr>
          <w:rFonts w:cs="Arial"/>
          <w:sz w:val="16"/>
          <w:szCs w:val="16"/>
        </w:rPr>
        <w:t xml:space="preserve">Assembleia de Titulares dos CRI </w:t>
      </w:r>
      <w:r w:rsidRPr="00076B9A">
        <w:rPr>
          <w:rFonts w:cs="Arial"/>
          <w:sz w:val="16"/>
          <w:szCs w:val="16"/>
        </w:rPr>
        <w:t>(conforme definida no Termo de Securitização);</w:t>
      </w:r>
    </w:p>
    <w:p w14:paraId="07F396C9"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as eventuais despesas, depósitos e custas judiciais decorrentes da sucumbência em ações judiciais;</w:t>
      </w:r>
    </w:p>
    <w:p w14:paraId="26EC57B1" w14:textId="16B350B8"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 xml:space="preserve">despesas com gestão, cobrança, realização e administração </w:t>
      </w:r>
      <w:r w:rsidR="004F131D" w:rsidRPr="00076B9A">
        <w:rPr>
          <w:rFonts w:cs="Arial"/>
          <w:sz w:val="16"/>
          <w:szCs w:val="16"/>
        </w:rPr>
        <w:t>do patrimônio separado</w:t>
      </w:r>
      <w:r w:rsidRPr="00076B9A">
        <w:rPr>
          <w:rFonts w:cs="Arial"/>
          <w:sz w:val="16"/>
          <w:szCs w:val="16"/>
        </w:rPr>
        <w:t xml:space="preserve"> dos CRI e outras despesas indispensáveis à administração do</w:t>
      </w:r>
      <w:r w:rsidR="007D720C" w:rsidRPr="00076B9A">
        <w:rPr>
          <w:rFonts w:cs="Arial"/>
          <w:sz w:val="16"/>
          <w:szCs w:val="16"/>
        </w:rPr>
        <w:t>s</w:t>
      </w:r>
      <w:r w:rsidRPr="00076B9A">
        <w:rPr>
          <w:rFonts w:cs="Arial"/>
          <w:sz w:val="16"/>
          <w:szCs w:val="16"/>
        </w:rPr>
        <w:t xml:space="preserve"> Crédito</w:t>
      </w:r>
      <w:r w:rsidR="007D720C" w:rsidRPr="00076B9A">
        <w:rPr>
          <w:rFonts w:cs="Arial"/>
          <w:sz w:val="16"/>
          <w:szCs w:val="16"/>
        </w:rPr>
        <w:t>s</w:t>
      </w:r>
      <w:r w:rsidRPr="00076B9A">
        <w:rPr>
          <w:rFonts w:cs="Arial"/>
          <w:sz w:val="16"/>
          <w:szCs w:val="16"/>
        </w:rPr>
        <w:t xml:space="preserve"> Imobiliário</w:t>
      </w:r>
      <w:r w:rsidR="007D720C" w:rsidRPr="00076B9A">
        <w:rPr>
          <w:rFonts w:cs="Arial"/>
          <w:sz w:val="16"/>
          <w:szCs w:val="16"/>
        </w:rPr>
        <w:t>s</w:t>
      </w:r>
      <w:r w:rsidRPr="00076B9A">
        <w:rPr>
          <w:rFonts w:cs="Arial"/>
          <w:sz w:val="16"/>
          <w:szCs w:val="16"/>
        </w:rPr>
        <w:t xml:space="preserve">, incluindo </w:t>
      </w:r>
      <w:r w:rsidRPr="00076B9A">
        <w:rPr>
          <w:rFonts w:cs="Arial"/>
          <w:b/>
          <w:bCs/>
          <w:sz w:val="16"/>
          <w:szCs w:val="16"/>
        </w:rPr>
        <w:t>(</w:t>
      </w:r>
      <w:r w:rsidR="007D720C" w:rsidRPr="00076B9A">
        <w:rPr>
          <w:rFonts w:cs="Arial"/>
          <w:b/>
          <w:bCs/>
          <w:sz w:val="16"/>
          <w:szCs w:val="16"/>
        </w:rPr>
        <w:t>a</w:t>
      </w:r>
      <w:r w:rsidRPr="00076B9A">
        <w:rPr>
          <w:rFonts w:cs="Arial"/>
          <w:b/>
          <w:bCs/>
          <w:sz w:val="16"/>
          <w:szCs w:val="16"/>
        </w:rPr>
        <w:t>)</w:t>
      </w:r>
      <w:r w:rsidRPr="00076B9A">
        <w:rPr>
          <w:rFonts w:cs="Arial"/>
          <w:sz w:val="16"/>
          <w:szCs w:val="16"/>
        </w:rPr>
        <w:t xml:space="preserve"> a remuneração dos prestadores de serviços</w:t>
      </w:r>
      <w:r w:rsidR="007D720C" w:rsidRPr="00076B9A">
        <w:rPr>
          <w:rFonts w:cs="Arial"/>
          <w:sz w:val="16"/>
          <w:szCs w:val="16"/>
        </w:rPr>
        <w:t>;</w:t>
      </w:r>
      <w:r w:rsidRPr="00076B9A">
        <w:rPr>
          <w:rFonts w:cs="Arial"/>
          <w:sz w:val="16"/>
          <w:szCs w:val="16"/>
        </w:rPr>
        <w:t xml:space="preserve"> </w:t>
      </w:r>
      <w:r w:rsidRPr="00076B9A">
        <w:rPr>
          <w:rFonts w:cs="Arial"/>
          <w:b/>
          <w:bCs/>
          <w:sz w:val="16"/>
          <w:szCs w:val="16"/>
        </w:rPr>
        <w:t>(</w:t>
      </w:r>
      <w:r w:rsidR="007D720C" w:rsidRPr="00076B9A">
        <w:rPr>
          <w:rFonts w:cs="Arial"/>
          <w:b/>
          <w:bCs/>
          <w:sz w:val="16"/>
          <w:szCs w:val="16"/>
        </w:rPr>
        <w:t>b</w:t>
      </w:r>
      <w:r w:rsidRPr="00076B9A">
        <w:rPr>
          <w:rFonts w:cs="Arial"/>
          <w:b/>
          <w:bCs/>
          <w:sz w:val="16"/>
          <w:szCs w:val="16"/>
        </w:rPr>
        <w:t>)</w:t>
      </w:r>
      <w:r w:rsidRPr="00076B9A">
        <w:rPr>
          <w:rFonts w:cs="Arial"/>
          <w:sz w:val="16"/>
          <w:szCs w:val="16"/>
        </w:rPr>
        <w:t xml:space="preserve"> as despesas com sistema de processamento de dados</w:t>
      </w:r>
      <w:r w:rsidR="007D720C" w:rsidRPr="00076B9A">
        <w:rPr>
          <w:rFonts w:cs="Arial"/>
          <w:sz w:val="16"/>
          <w:szCs w:val="16"/>
        </w:rPr>
        <w:t>;</w:t>
      </w:r>
      <w:r w:rsidRPr="00076B9A">
        <w:rPr>
          <w:rFonts w:cs="Arial"/>
          <w:sz w:val="16"/>
          <w:szCs w:val="16"/>
        </w:rPr>
        <w:t xml:space="preserve"> </w:t>
      </w:r>
      <w:r w:rsidRPr="00076B9A">
        <w:rPr>
          <w:rFonts w:cs="Arial"/>
          <w:b/>
          <w:bCs/>
          <w:sz w:val="16"/>
          <w:szCs w:val="16"/>
        </w:rPr>
        <w:t>(</w:t>
      </w:r>
      <w:r w:rsidR="007D720C" w:rsidRPr="00076B9A">
        <w:rPr>
          <w:rFonts w:cs="Arial"/>
          <w:b/>
          <w:bCs/>
          <w:sz w:val="16"/>
          <w:szCs w:val="16"/>
        </w:rPr>
        <w:t>c</w:t>
      </w:r>
      <w:r w:rsidRPr="00076B9A">
        <w:rPr>
          <w:rFonts w:cs="Arial"/>
          <w:b/>
          <w:bCs/>
          <w:sz w:val="16"/>
          <w:szCs w:val="16"/>
        </w:rPr>
        <w:t>)</w:t>
      </w:r>
      <w:r w:rsidRPr="00076B9A">
        <w:rPr>
          <w:rFonts w:cs="Arial"/>
          <w:sz w:val="16"/>
          <w:szCs w:val="16"/>
        </w:rPr>
        <w:t xml:space="preserve"> as despesas cartorárias com autenticações, reconhecimento de firmas, emissões de certidões, registros de atos em cartórios e emolumentos em geral</w:t>
      </w:r>
      <w:r w:rsidR="007D720C" w:rsidRPr="00076B9A">
        <w:rPr>
          <w:rFonts w:cs="Arial"/>
          <w:sz w:val="16"/>
          <w:szCs w:val="16"/>
        </w:rPr>
        <w:t>;</w:t>
      </w:r>
      <w:r w:rsidRPr="00076B9A">
        <w:rPr>
          <w:rFonts w:cs="Arial"/>
          <w:sz w:val="16"/>
          <w:szCs w:val="16"/>
        </w:rPr>
        <w:t xml:space="preserve"> </w:t>
      </w:r>
      <w:r w:rsidRPr="00076B9A">
        <w:rPr>
          <w:rFonts w:cs="Arial"/>
          <w:b/>
          <w:bCs/>
          <w:sz w:val="16"/>
          <w:szCs w:val="16"/>
        </w:rPr>
        <w:t>(</w:t>
      </w:r>
      <w:r w:rsidR="007D720C" w:rsidRPr="00076B9A">
        <w:rPr>
          <w:rFonts w:cs="Arial"/>
          <w:b/>
          <w:bCs/>
          <w:sz w:val="16"/>
          <w:szCs w:val="16"/>
        </w:rPr>
        <w:t>d</w:t>
      </w:r>
      <w:r w:rsidRPr="00076B9A">
        <w:rPr>
          <w:rFonts w:cs="Arial"/>
          <w:b/>
          <w:bCs/>
          <w:sz w:val="16"/>
          <w:szCs w:val="16"/>
        </w:rPr>
        <w:t>)</w:t>
      </w:r>
      <w:r w:rsidRPr="00076B9A">
        <w:rPr>
          <w:rFonts w:cs="Arial"/>
          <w:sz w:val="16"/>
          <w:szCs w:val="16"/>
        </w:rPr>
        <w:t xml:space="preserve"> as despesas com cópias, impressões, expedições de documentos e envio de correspondências</w:t>
      </w:r>
      <w:r w:rsidR="007D720C" w:rsidRPr="00076B9A">
        <w:rPr>
          <w:rFonts w:cs="Arial"/>
          <w:sz w:val="16"/>
          <w:szCs w:val="16"/>
        </w:rPr>
        <w:t>;</w:t>
      </w:r>
      <w:r w:rsidRPr="00076B9A">
        <w:rPr>
          <w:rFonts w:cs="Arial"/>
          <w:sz w:val="16"/>
          <w:szCs w:val="16"/>
        </w:rPr>
        <w:t xml:space="preserve"> </w:t>
      </w:r>
      <w:r w:rsidRPr="00076B9A">
        <w:rPr>
          <w:rFonts w:cs="Arial"/>
          <w:b/>
          <w:bCs/>
          <w:sz w:val="16"/>
          <w:szCs w:val="16"/>
        </w:rPr>
        <w:t>(</w:t>
      </w:r>
      <w:r w:rsidR="007D720C" w:rsidRPr="00076B9A">
        <w:rPr>
          <w:rFonts w:cs="Arial"/>
          <w:b/>
          <w:bCs/>
          <w:sz w:val="16"/>
          <w:szCs w:val="16"/>
        </w:rPr>
        <w:t>e</w:t>
      </w:r>
      <w:r w:rsidRPr="00076B9A">
        <w:rPr>
          <w:rFonts w:cs="Arial"/>
          <w:b/>
          <w:bCs/>
          <w:sz w:val="16"/>
          <w:szCs w:val="16"/>
        </w:rPr>
        <w:t>)</w:t>
      </w:r>
      <w:r w:rsidRPr="00076B9A">
        <w:rPr>
          <w:rFonts w:cs="Arial"/>
          <w:sz w:val="16"/>
          <w:szCs w:val="16"/>
        </w:rPr>
        <w:t xml:space="preserve"> as despesas com publicações de balanços, relatórios e informações periódicas</w:t>
      </w:r>
      <w:r w:rsidR="007D720C" w:rsidRPr="00076B9A">
        <w:rPr>
          <w:rFonts w:cs="Arial"/>
          <w:sz w:val="16"/>
          <w:szCs w:val="16"/>
        </w:rPr>
        <w:t>;</w:t>
      </w:r>
      <w:r w:rsidRPr="00076B9A">
        <w:rPr>
          <w:rFonts w:cs="Arial"/>
          <w:sz w:val="16"/>
          <w:szCs w:val="16"/>
        </w:rPr>
        <w:t xml:space="preserve"> </w:t>
      </w:r>
      <w:r w:rsidRPr="00076B9A">
        <w:rPr>
          <w:rFonts w:cs="Arial"/>
          <w:b/>
          <w:bCs/>
          <w:sz w:val="16"/>
          <w:szCs w:val="16"/>
        </w:rPr>
        <w:t>(</w:t>
      </w:r>
      <w:r w:rsidR="007D720C" w:rsidRPr="00076B9A">
        <w:rPr>
          <w:rFonts w:cs="Arial"/>
          <w:b/>
          <w:bCs/>
          <w:sz w:val="16"/>
          <w:szCs w:val="16"/>
        </w:rPr>
        <w:t>f</w:t>
      </w:r>
      <w:r w:rsidRPr="00076B9A">
        <w:rPr>
          <w:rFonts w:cs="Arial"/>
          <w:b/>
          <w:bCs/>
          <w:sz w:val="16"/>
          <w:szCs w:val="16"/>
        </w:rPr>
        <w:t>)</w:t>
      </w:r>
      <w:r w:rsidRPr="00076B9A">
        <w:rPr>
          <w:rFonts w:cs="Arial"/>
          <w:sz w:val="16"/>
          <w:szCs w:val="16"/>
        </w:rPr>
        <w:t xml:space="preserve"> as despesas com empresas especializadas em cobrança, leiloeiros e comissões de corretoras imobiliárias, e </w:t>
      </w:r>
      <w:r w:rsidRPr="00076B9A">
        <w:rPr>
          <w:rFonts w:cs="Arial"/>
          <w:b/>
          <w:bCs/>
          <w:sz w:val="16"/>
          <w:szCs w:val="16"/>
        </w:rPr>
        <w:t>(</w:t>
      </w:r>
      <w:r w:rsidR="007D720C" w:rsidRPr="00076B9A">
        <w:rPr>
          <w:rFonts w:cs="Arial"/>
          <w:b/>
          <w:bCs/>
          <w:sz w:val="16"/>
          <w:szCs w:val="16"/>
        </w:rPr>
        <w:t>g</w:t>
      </w:r>
      <w:r w:rsidRPr="00076B9A">
        <w:rPr>
          <w:rFonts w:cs="Arial"/>
          <w:b/>
          <w:bCs/>
          <w:sz w:val="16"/>
          <w:szCs w:val="16"/>
        </w:rPr>
        <w:t>)</w:t>
      </w:r>
      <w:r w:rsidRPr="00076B9A">
        <w:rPr>
          <w:rFonts w:cs="Arial"/>
          <w:sz w:val="16"/>
          <w:szCs w:val="16"/>
        </w:rPr>
        <w:t xml:space="preserve"> quaisquer outras despesas diretas relacionadas à administração dos Créditos Imobiliários e </w:t>
      </w:r>
      <w:r w:rsidR="004F131D" w:rsidRPr="00076B9A">
        <w:rPr>
          <w:rFonts w:cs="Arial"/>
          <w:sz w:val="16"/>
          <w:szCs w:val="16"/>
        </w:rPr>
        <w:t xml:space="preserve">do patrimônio separado </w:t>
      </w:r>
      <w:r w:rsidRPr="00076B9A">
        <w:rPr>
          <w:rFonts w:cs="Arial"/>
          <w:sz w:val="16"/>
          <w:szCs w:val="16"/>
        </w:rPr>
        <w:t>dos CRI, inclusive as referentes à sua transferência para outra companh</w:t>
      </w:r>
      <w:r w:rsidR="0045086B">
        <w:rPr>
          <w:rFonts w:cs="Arial"/>
          <w:sz w:val="16"/>
          <w:szCs w:val="16"/>
        </w:rPr>
        <w:t xml:space="preserve">ia </w:t>
      </w:r>
      <w:proofErr w:type="spellStart"/>
      <w:r w:rsidR="0045086B">
        <w:rPr>
          <w:rFonts w:cs="Arial"/>
          <w:sz w:val="16"/>
          <w:szCs w:val="16"/>
        </w:rPr>
        <w:t>s</w:t>
      </w:r>
      <w:r w:rsidR="00D04B7A">
        <w:rPr>
          <w:rFonts w:cs="Arial"/>
          <w:sz w:val="16"/>
          <w:szCs w:val="16"/>
        </w:rPr>
        <w:t>ecuritizadora</w:t>
      </w:r>
      <w:proofErr w:type="spellEnd"/>
      <w:r w:rsidRPr="00076B9A">
        <w:rPr>
          <w:rFonts w:cs="Arial"/>
          <w:sz w:val="16"/>
          <w:szCs w:val="16"/>
        </w:rPr>
        <w:t xml:space="preserve"> de créditos imobiliários, na hipótese de o Agente Fiduciário dos CRI vir a assumir a sua administração, nos termos previstos no Termo de Securitização;</w:t>
      </w:r>
    </w:p>
    <w:p w14:paraId="53ECDD64"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os honorários, despesas e custos de terceiros especialistas, advogados, auditores ou fiscais relacionados com procedimentos legais incorridos para resguardar os interesses dos Titulares d</w:t>
      </w:r>
      <w:r w:rsidR="00721DFE" w:rsidRPr="00076B9A">
        <w:rPr>
          <w:rFonts w:cs="Arial"/>
          <w:sz w:val="16"/>
          <w:szCs w:val="16"/>
        </w:rPr>
        <w:t>os</w:t>
      </w:r>
      <w:r w:rsidRPr="00076B9A">
        <w:rPr>
          <w:rFonts w:cs="Arial"/>
          <w:sz w:val="16"/>
          <w:szCs w:val="16"/>
        </w:rPr>
        <w:t xml:space="preserve"> CRI, na defesa de eventuais processos administrativos, arbitrais e/ou judiciais propostos contra o</w:t>
      </w:r>
      <w:r w:rsidR="00AC3762" w:rsidRPr="00076B9A">
        <w:rPr>
          <w:rFonts w:cs="Arial"/>
          <w:sz w:val="16"/>
          <w:szCs w:val="16"/>
        </w:rPr>
        <w:t>s</w:t>
      </w:r>
      <w:r w:rsidRPr="00076B9A">
        <w:rPr>
          <w:rFonts w:cs="Arial"/>
          <w:sz w:val="16"/>
          <w:szCs w:val="16"/>
        </w:rPr>
        <w:t xml:space="preserve"> patrimônio</w:t>
      </w:r>
      <w:r w:rsidR="00AC3762" w:rsidRPr="00076B9A">
        <w:rPr>
          <w:rFonts w:cs="Arial"/>
          <w:sz w:val="16"/>
          <w:szCs w:val="16"/>
        </w:rPr>
        <w:t>s</w:t>
      </w:r>
      <w:r w:rsidRPr="00076B9A">
        <w:rPr>
          <w:rFonts w:cs="Arial"/>
          <w:sz w:val="16"/>
          <w:szCs w:val="16"/>
        </w:rPr>
        <w:t xml:space="preserve"> separado</w:t>
      </w:r>
      <w:r w:rsidR="00AC3762" w:rsidRPr="00076B9A">
        <w:rPr>
          <w:rFonts w:cs="Arial"/>
          <w:sz w:val="16"/>
          <w:szCs w:val="16"/>
        </w:rPr>
        <w:t>s</w:t>
      </w:r>
      <w:r w:rsidRPr="00076B9A">
        <w:rPr>
          <w:rFonts w:cs="Arial"/>
          <w:sz w:val="16"/>
          <w:szCs w:val="16"/>
        </w:rPr>
        <w:t xml:space="preserve"> dos CRI ou, ainda, realização</w:t>
      </w:r>
      <w:r w:rsidR="004F131D" w:rsidRPr="00076B9A">
        <w:rPr>
          <w:rFonts w:cs="Arial"/>
          <w:sz w:val="16"/>
          <w:szCs w:val="16"/>
        </w:rPr>
        <w:t xml:space="preserve"> do patrimônio separado dos CRI</w:t>
      </w:r>
      <w:r w:rsidRPr="00076B9A">
        <w:rPr>
          <w:rFonts w:cs="Arial"/>
          <w:sz w:val="16"/>
          <w:szCs w:val="16"/>
        </w:rPr>
        <w:t>;</w:t>
      </w:r>
    </w:p>
    <w:p w14:paraId="40F63918"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as eventuais despesas, depósitos e custas judiciais decorrentes da sucumbência em ações judiciais ajuizadas com a finalidade de resguarda</w:t>
      </w:r>
      <w:r w:rsidR="00721DFE" w:rsidRPr="00076B9A">
        <w:rPr>
          <w:rFonts w:cs="Arial"/>
          <w:sz w:val="16"/>
          <w:szCs w:val="16"/>
        </w:rPr>
        <w:t>r</w:t>
      </w:r>
      <w:r w:rsidRPr="00076B9A">
        <w:rPr>
          <w:rFonts w:cs="Arial"/>
          <w:sz w:val="16"/>
          <w:szCs w:val="16"/>
        </w:rPr>
        <w:t xml:space="preserve"> os interesses dos Titulares d</w:t>
      </w:r>
      <w:r w:rsidR="00721DFE" w:rsidRPr="00076B9A">
        <w:rPr>
          <w:rFonts w:cs="Arial"/>
          <w:sz w:val="16"/>
          <w:szCs w:val="16"/>
        </w:rPr>
        <w:t>os</w:t>
      </w:r>
      <w:r w:rsidRPr="00076B9A">
        <w:rPr>
          <w:rFonts w:cs="Arial"/>
          <w:sz w:val="16"/>
          <w:szCs w:val="16"/>
        </w:rPr>
        <w:t xml:space="preserve"> CRI e a realização dos créditos </w:t>
      </w:r>
      <w:r w:rsidR="004F131D" w:rsidRPr="00076B9A">
        <w:rPr>
          <w:rFonts w:cs="Arial"/>
          <w:sz w:val="16"/>
          <w:szCs w:val="16"/>
        </w:rPr>
        <w:t xml:space="preserve">do patrimônio separado </w:t>
      </w:r>
      <w:r w:rsidRPr="00076B9A">
        <w:rPr>
          <w:rFonts w:cs="Arial"/>
          <w:sz w:val="16"/>
          <w:szCs w:val="16"/>
        </w:rPr>
        <w:t>dos CRI;</w:t>
      </w:r>
    </w:p>
    <w:p w14:paraId="40F9198C"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despesas com registros e movimentação perante instituições autorizadas à prestação de serviços de liquidação e custódia, escrituração, câmaras de compensação e liquidação, juntas comerciais e cartórios de registro de títulos e documentos, conforme ocaso, documentação societária relacionada aos CRI, à Escritura de Emissão</w:t>
      </w:r>
      <w:r w:rsidR="0070003E" w:rsidRPr="00076B9A">
        <w:rPr>
          <w:rFonts w:cs="Arial"/>
          <w:sz w:val="16"/>
          <w:szCs w:val="16"/>
        </w:rPr>
        <w:t xml:space="preserve"> de Debêntures</w:t>
      </w:r>
      <w:r w:rsidRPr="00076B9A">
        <w:rPr>
          <w:rFonts w:cs="Arial"/>
          <w:sz w:val="16"/>
          <w:szCs w:val="16"/>
        </w:rPr>
        <w:t xml:space="preserve">, ao Termo de Securitização e aos demais </w:t>
      </w:r>
      <w:r w:rsidR="00675815" w:rsidRPr="00076B9A">
        <w:rPr>
          <w:rFonts w:cs="Arial"/>
          <w:sz w:val="16"/>
          <w:szCs w:val="16"/>
        </w:rPr>
        <w:t>D</w:t>
      </w:r>
      <w:r w:rsidRPr="00076B9A">
        <w:rPr>
          <w:rFonts w:cs="Arial"/>
          <w:sz w:val="16"/>
          <w:szCs w:val="16"/>
        </w:rPr>
        <w:t xml:space="preserve">ocumentos da </w:t>
      </w:r>
      <w:r w:rsidR="00675815" w:rsidRPr="00076B9A">
        <w:rPr>
          <w:rFonts w:cs="Arial"/>
          <w:sz w:val="16"/>
          <w:szCs w:val="16"/>
        </w:rPr>
        <w:lastRenderedPageBreak/>
        <w:t>O</w:t>
      </w:r>
      <w:r w:rsidRPr="00076B9A">
        <w:rPr>
          <w:rFonts w:cs="Arial"/>
          <w:sz w:val="16"/>
          <w:szCs w:val="16"/>
        </w:rPr>
        <w:t>peração, bem como de seus eventuais aditamentos;</w:t>
      </w:r>
    </w:p>
    <w:p w14:paraId="2F55E2CE"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 xml:space="preserve">as perdas e danos, diretos e comprovados, obrigações ou despesas razoáveis, direta e comprovadas, incluindo taxas e honorários advocatícios arbitrados pelo juiz, resultantes da </w:t>
      </w:r>
      <w:r w:rsidR="006906D3" w:rsidRPr="00076B9A">
        <w:rPr>
          <w:rFonts w:cs="Arial"/>
          <w:sz w:val="16"/>
          <w:szCs w:val="16"/>
        </w:rPr>
        <w:t>e</w:t>
      </w:r>
      <w:r w:rsidRPr="00076B9A">
        <w:rPr>
          <w:rFonts w:cs="Arial"/>
          <w:sz w:val="16"/>
          <w:szCs w:val="16"/>
        </w:rPr>
        <w:t>missão</w:t>
      </w:r>
      <w:r w:rsidR="006906D3" w:rsidRPr="00076B9A">
        <w:rPr>
          <w:rFonts w:cs="Arial"/>
          <w:sz w:val="16"/>
          <w:szCs w:val="16"/>
        </w:rPr>
        <w:t xml:space="preserve"> dos CRI</w:t>
      </w:r>
      <w:r w:rsidRPr="00076B9A">
        <w:rPr>
          <w:rFonts w:cs="Arial"/>
          <w:sz w:val="16"/>
          <w:szCs w:val="16"/>
        </w:rPr>
        <w:t>, exceto se tais perdas, danos, obrigações ou despesas forem resultantes de inadimplemento, dolo ou culpa por parte d</w:t>
      </w:r>
      <w:r w:rsidR="008949F9" w:rsidRPr="00076B9A">
        <w:rPr>
          <w:rFonts w:cs="Arial"/>
          <w:sz w:val="16"/>
          <w:szCs w:val="16"/>
        </w:rPr>
        <w:t>o</w:t>
      </w:r>
      <w:r w:rsidRPr="00076B9A">
        <w:rPr>
          <w:rFonts w:cs="Arial"/>
          <w:sz w:val="16"/>
          <w:szCs w:val="16"/>
        </w:rPr>
        <w:t xml:space="preserve"> Debenturista ou de seus administradores, empregados, consultores e agentes, conforme vier a ser determinado em decisão judicial transitada em julgado; e</w:t>
      </w:r>
    </w:p>
    <w:p w14:paraId="0CEAD59A" w14:textId="77777777" w:rsidR="006F4C09" w:rsidRPr="00076B9A" w:rsidRDefault="006F4C09" w:rsidP="007F6E42">
      <w:pPr>
        <w:pStyle w:val="Level4"/>
        <w:widowControl w:val="0"/>
        <w:spacing w:before="140" w:after="0"/>
        <w:ind w:left="1360"/>
        <w:rPr>
          <w:rFonts w:cs="Arial"/>
          <w:sz w:val="16"/>
          <w:szCs w:val="16"/>
        </w:rPr>
      </w:pPr>
      <w:r w:rsidRPr="00076B9A">
        <w:rPr>
          <w:rFonts w:cs="Arial"/>
          <w:sz w:val="16"/>
          <w:szCs w:val="16"/>
        </w:rPr>
        <w:t xml:space="preserve">quaisquer tributos ou encargos, presentes e futuros, que sejam imputados por lei à </w:t>
      </w:r>
      <w:proofErr w:type="spellStart"/>
      <w:r w:rsidRPr="00076B9A">
        <w:rPr>
          <w:rFonts w:cs="Arial"/>
          <w:sz w:val="16"/>
          <w:szCs w:val="16"/>
        </w:rPr>
        <w:t>Securitizadora</w:t>
      </w:r>
      <w:proofErr w:type="spellEnd"/>
      <w:r w:rsidRPr="00076B9A">
        <w:rPr>
          <w:rFonts w:cs="Arial"/>
          <w:sz w:val="16"/>
          <w:szCs w:val="16"/>
        </w:rPr>
        <w:t xml:space="preserve"> e/ou ao</w:t>
      </w:r>
      <w:r w:rsidR="00AC3762" w:rsidRPr="00076B9A">
        <w:rPr>
          <w:rFonts w:cs="Arial"/>
          <w:sz w:val="16"/>
          <w:szCs w:val="16"/>
        </w:rPr>
        <w:t>s</w:t>
      </w:r>
      <w:r w:rsidRPr="00076B9A">
        <w:rPr>
          <w:rFonts w:cs="Arial"/>
          <w:sz w:val="16"/>
          <w:szCs w:val="16"/>
        </w:rPr>
        <w:t xml:space="preserve"> patrimônio</w:t>
      </w:r>
      <w:r w:rsidR="00AC3762" w:rsidRPr="00076B9A">
        <w:rPr>
          <w:rFonts w:cs="Arial"/>
          <w:sz w:val="16"/>
          <w:szCs w:val="16"/>
        </w:rPr>
        <w:t>s</w:t>
      </w:r>
      <w:r w:rsidRPr="00076B9A">
        <w:rPr>
          <w:rFonts w:cs="Arial"/>
          <w:sz w:val="16"/>
          <w:szCs w:val="16"/>
        </w:rPr>
        <w:t xml:space="preserve"> separado</w:t>
      </w:r>
      <w:r w:rsidR="00AC3762" w:rsidRPr="00076B9A">
        <w:rPr>
          <w:rFonts w:cs="Arial"/>
          <w:sz w:val="16"/>
          <w:szCs w:val="16"/>
        </w:rPr>
        <w:t>s</w:t>
      </w:r>
      <w:r w:rsidRPr="00076B9A">
        <w:rPr>
          <w:rFonts w:cs="Arial"/>
          <w:sz w:val="16"/>
          <w:szCs w:val="16"/>
        </w:rPr>
        <w:t xml:space="preserve"> dos CRI e que possam afetar adversamente o cumprimento, pela </w:t>
      </w:r>
      <w:proofErr w:type="spellStart"/>
      <w:r w:rsidRPr="00076B9A">
        <w:rPr>
          <w:rFonts w:cs="Arial"/>
          <w:sz w:val="16"/>
          <w:szCs w:val="16"/>
        </w:rPr>
        <w:t>Securitizadora</w:t>
      </w:r>
      <w:proofErr w:type="spellEnd"/>
      <w:r w:rsidRPr="00076B9A">
        <w:rPr>
          <w:rFonts w:cs="Arial"/>
          <w:sz w:val="16"/>
          <w:szCs w:val="16"/>
        </w:rPr>
        <w:t>, de suas obrigações assumidas no Termo de Securitização.</w:t>
      </w:r>
    </w:p>
    <w:p w14:paraId="2811237A" w14:textId="018E9639" w:rsidR="006F4C09" w:rsidRPr="00076B9A" w:rsidRDefault="006F4C09" w:rsidP="007F6E42">
      <w:pPr>
        <w:pStyle w:val="Level2"/>
        <w:widowControl w:val="0"/>
        <w:spacing w:before="140" w:after="0"/>
        <w:rPr>
          <w:sz w:val="16"/>
          <w:szCs w:val="16"/>
        </w:rPr>
      </w:pPr>
      <w:bookmarkStart w:id="288" w:name="_Ref95384173"/>
      <w:r w:rsidRPr="00076B9A">
        <w:rPr>
          <w:sz w:val="16"/>
          <w:szCs w:val="16"/>
        </w:rPr>
        <w:t xml:space="preserve">As Despesas serão pagas pela Emissora em até 5 (cinco) </w:t>
      </w:r>
      <w:r w:rsidR="008731F6" w:rsidRPr="00076B9A">
        <w:rPr>
          <w:sz w:val="16"/>
          <w:szCs w:val="16"/>
        </w:rPr>
        <w:t>D</w:t>
      </w:r>
      <w:r w:rsidRPr="00076B9A">
        <w:rPr>
          <w:sz w:val="16"/>
          <w:szCs w:val="16"/>
        </w:rPr>
        <w:t>ias Úteis contados da notificação encaminhada pel</w:t>
      </w:r>
      <w:r w:rsidR="008949F9" w:rsidRPr="00076B9A">
        <w:rPr>
          <w:sz w:val="16"/>
          <w:szCs w:val="16"/>
        </w:rPr>
        <w:t>o</w:t>
      </w:r>
      <w:r w:rsidRPr="00076B9A">
        <w:rPr>
          <w:sz w:val="16"/>
          <w:szCs w:val="16"/>
        </w:rPr>
        <w:t xml:space="preserve"> Debenturista neste sentido. Caso a Emissora não efetue o pagamento das despesas, estas deverão ser arcadas com eventuais recursos disponíveis no</w:t>
      </w:r>
      <w:r w:rsidR="003E1C95" w:rsidRPr="00076B9A">
        <w:rPr>
          <w:sz w:val="16"/>
          <w:szCs w:val="16"/>
        </w:rPr>
        <w:t>s</w:t>
      </w:r>
      <w:r w:rsidRPr="00076B9A">
        <w:rPr>
          <w:sz w:val="16"/>
          <w:szCs w:val="16"/>
        </w:rPr>
        <w:t xml:space="preserve"> patrimônio</w:t>
      </w:r>
      <w:r w:rsidR="003E1C95" w:rsidRPr="00076B9A">
        <w:rPr>
          <w:sz w:val="16"/>
          <w:szCs w:val="16"/>
        </w:rPr>
        <w:t>s</w:t>
      </w:r>
      <w:r w:rsidRPr="00076B9A">
        <w:rPr>
          <w:sz w:val="16"/>
          <w:szCs w:val="16"/>
        </w:rPr>
        <w:t xml:space="preserve"> separado</w:t>
      </w:r>
      <w:r w:rsidR="003E1C95" w:rsidRPr="00076B9A">
        <w:rPr>
          <w:sz w:val="16"/>
          <w:szCs w:val="16"/>
        </w:rPr>
        <w:t>s</w:t>
      </w:r>
      <w:r w:rsidRPr="00076B9A">
        <w:rPr>
          <w:sz w:val="16"/>
          <w:szCs w:val="16"/>
        </w:rPr>
        <w:t xml:space="preserve"> dos CRI, devendo ser reembolsado pela Emissora </w:t>
      </w:r>
      <w:r w:rsidR="008949F9" w:rsidRPr="00076B9A">
        <w:rPr>
          <w:sz w:val="16"/>
          <w:szCs w:val="16"/>
        </w:rPr>
        <w:t>ao</w:t>
      </w:r>
      <w:r w:rsidRPr="00076B9A">
        <w:rPr>
          <w:sz w:val="16"/>
          <w:szCs w:val="16"/>
        </w:rPr>
        <w:t xml:space="preserve"> Debenturista no prazo de 5 (cinco) Dias Úteis, mediante a apresentação, pel</w:t>
      </w:r>
      <w:r w:rsidR="008949F9" w:rsidRPr="00076B9A">
        <w:rPr>
          <w:sz w:val="16"/>
          <w:szCs w:val="16"/>
        </w:rPr>
        <w:t>o</w:t>
      </w:r>
      <w:r w:rsidRPr="00076B9A">
        <w:rPr>
          <w:sz w:val="16"/>
          <w:szCs w:val="16"/>
        </w:rPr>
        <w:t xml:space="preserve"> Debenturista, de comunicação indicando as despesas incorridas, acompanhada dos recibos/notas fiscais correspondentes. Caso os recursos do</w:t>
      </w:r>
      <w:r w:rsidR="003E1C95" w:rsidRPr="00076B9A">
        <w:rPr>
          <w:sz w:val="16"/>
          <w:szCs w:val="16"/>
        </w:rPr>
        <w:t>s</w:t>
      </w:r>
      <w:r w:rsidRPr="00076B9A">
        <w:rPr>
          <w:sz w:val="16"/>
          <w:szCs w:val="16"/>
        </w:rPr>
        <w:t xml:space="preserve"> patrimônio</w:t>
      </w:r>
      <w:r w:rsidR="003E1C95" w:rsidRPr="00076B9A">
        <w:rPr>
          <w:sz w:val="16"/>
          <w:szCs w:val="16"/>
        </w:rPr>
        <w:t>s</w:t>
      </w:r>
      <w:r w:rsidRPr="00076B9A">
        <w:rPr>
          <w:sz w:val="16"/>
          <w:szCs w:val="16"/>
        </w:rPr>
        <w:t xml:space="preserve"> separado</w:t>
      </w:r>
      <w:r w:rsidR="003E1C95" w:rsidRPr="00076B9A">
        <w:rPr>
          <w:sz w:val="16"/>
          <w:szCs w:val="16"/>
        </w:rPr>
        <w:t>s</w:t>
      </w:r>
      <w:r w:rsidRPr="00076B9A">
        <w:rPr>
          <w:sz w:val="16"/>
          <w:szCs w:val="16"/>
        </w:rPr>
        <w:t xml:space="preserve"> dos CRI não sejam suficientes para arcar com as Despesas, </w:t>
      </w:r>
      <w:r w:rsidR="008949F9" w:rsidRPr="00076B9A">
        <w:rPr>
          <w:sz w:val="16"/>
          <w:szCs w:val="16"/>
        </w:rPr>
        <w:t>o</w:t>
      </w:r>
      <w:r w:rsidRPr="00076B9A">
        <w:rPr>
          <w:sz w:val="16"/>
          <w:szCs w:val="16"/>
        </w:rPr>
        <w:t xml:space="preserve"> Debenturista e/ou qualquer prestador de serviços no âmbito da emissão dos CRI, conforme o caso, poderão cobrar tal pagamento da Emissora com as penalidades previstas na Cláusula</w:t>
      </w:r>
      <w:r w:rsidR="00511668" w:rsidRPr="00076B9A">
        <w:rPr>
          <w:sz w:val="16"/>
          <w:szCs w:val="16"/>
        </w:rPr>
        <w:t xml:space="preserve"> </w:t>
      </w:r>
      <w:r w:rsidR="00C37C30">
        <w:rPr>
          <w:sz w:val="16"/>
          <w:szCs w:val="16"/>
        </w:rPr>
        <w:fldChar w:fldCharType="begin"/>
      </w:r>
      <w:r w:rsidR="00C37C30">
        <w:rPr>
          <w:sz w:val="16"/>
          <w:szCs w:val="16"/>
        </w:rPr>
        <w:instrText xml:space="preserve"> REF _Ref95382868 \r \h </w:instrText>
      </w:r>
      <w:r w:rsidR="00C37C30">
        <w:rPr>
          <w:sz w:val="16"/>
          <w:szCs w:val="16"/>
        </w:rPr>
      </w:r>
      <w:r w:rsidR="00C37C30">
        <w:rPr>
          <w:sz w:val="16"/>
          <w:szCs w:val="16"/>
        </w:rPr>
        <w:fldChar w:fldCharType="separate"/>
      </w:r>
      <w:r w:rsidR="00EB0246">
        <w:rPr>
          <w:sz w:val="16"/>
          <w:szCs w:val="16"/>
        </w:rPr>
        <w:t>15.4</w:t>
      </w:r>
      <w:r w:rsidR="00C37C30">
        <w:rPr>
          <w:sz w:val="16"/>
          <w:szCs w:val="16"/>
        </w:rPr>
        <w:fldChar w:fldCharType="end"/>
      </w:r>
      <w:r w:rsidR="00C37C30">
        <w:rPr>
          <w:sz w:val="16"/>
          <w:szCs w:val="16"/>
        </w:rPr>
        <w:t xml:space="preserve"> </w:t>
      </w:r>
      <w:r w:rsidRPr="00076B9A">
        <w:rPr>
          <w:sz w:val="16"/>
          <w:szCs w:val="16"/>
        </w:rPr>
        <w:t xml:space="preserve">abaixo, ou somente se a Emissora não efetuar tal pagamento com as penalidades previstas </w:t>
      </w:r>
      <w:r w:rsidR="00511668" w:rsidRPr="00076B9A">
        <w:rPr>
          <w:sz w:val="16"/>
          <w:szCs w:val="16"/>
        </w:rPr>
        <w:t xml:space="preserve">na Cláusula </w:t>
      </w:r>
      <w:r w:rsidR="00C37C30">
        <w:rPr>
          <w:sz w:val="16"/>
          <w:szCs w:val="16"/>
        </w:rPr>
        <w:fldChar w:fldCharType="begin"/>
      </w:r>
      <w:r w:rsidR="00C37C30">
        <w:rPr>
          <w:sz w:val="16"/>
          <w:szCs w:val="16"/>
        </w:rPr>
        <w:instrText xml:space="preserve"> REF _Ref95382868 \r \h </w:instrText>
      </w:r>
      <w:r w:rsidR="00C37C30">
        <w:rPr>
          <w:sz w:val="16"/>
          <w:szCs w:val="16"/>
        </w:rPr>
      </w:r>
      <w:r w:rsidR="00C37C30">
        <w:rPr>
          <w:sz w:val="16"/>
          <w:szCs w:val="16"/>
        </w:rPr>
        <w:fldChar w:fldCharType="separate"/>
      </w:r>
      <w:r w:rsidR="00EB0246">
        <w:rPr>
          <w:sz w:val="16"/>
          <w:szCs w:val="16"/>
        </w:rPr>
        <w:t>15.4</w:t>
      </w:r>
      <w:r w:rsidR="00C37C30">
        <w:rPr>
          <w:sz w:val="16"/>
          <w:szCs w:val="16"/>
        </w:rPr>
        <w:fldChar w:fldCharType="end"/>
      </w:r>
      <w:r w:rsidR="00C37C30">
        <w:rPr>
          <w:sz w:val="16"/>
          <w:szCs w:val="16"/>
        </w:rPr>
        <w:t xml:space="preserve"> </w:t>
      </w:r>
      <w:r w:rsidR="00511668" w:rsidRPr="00076B9A">
        <w:rPr>
          <w:sz w:val="16"/>
          <w:szCs w:val="16"/>
        </w:rPr>
        <w:t>abaixo</w:t>
      </w:r>
      <w:r w:rsidRPr="00076B9A">
        <w:rPr>
          <w:sz w:val="16"/>
          <w:szCs w:val="16"/>
        </w:rPr>
        <w:t>, e os recursos do</w:t>
      </w:r>
      <w:r w:rsidR="00AC3762" w:rsidRPr="00076B9A">
        <w:rPr>
          <w:sz w:val="16"/>
          <w:szCs w:val="16"/>
        </w:rPr>
        <w:t>s</w:t>
      </w:r>
      <w:r w:rsidRPr="00076B9A">
        <w:rPr>
          <w:sz w:val="16"/>
          <w:szCs w:val="16"/>
        </w:rPr>
        <w:t xml:space="preserve"> patrimônio</w:t>
      </w:r>
      <w:r w:rsidR="00AC3762" w:rsidRPr="00076B9A">
        <w:rPr>
          <w:sz w:val="16"/>
          <w:szCs w:val="16"/>
        </w:rPr>
        <w:t>s</w:t>
      </w:r>
      <w:r w:rsidRPr="00076B9A">
        <w:rPr>
          <w:sz w:val="16"/>
          <w:szCs w:val="16"/>
        </w:rPr>
        <w:t xml:space="preserve"> separado</w:t>
      </w:r>
      <w:r w:rsidR="00AC3762" w:rsidRPr="00076B9A">
        <w:rPr>
          <w:sz w:val="16"/>
          <w:szCs w:val="16"/>
        </w:rPr>
        <w:t>s</w:t>
      </w:r>
      <w:r w:rsidRPr="00076B9A">
        <w:rPr>
          <w:sz w:val="16"/>
          <w:szCs w:val="16"/>
        </w:rPr>
        <w:t xml:space="preserve"> dos CRI não sejam suficientes, </w:t>
      </w:r>
      <w:r w:rsidR="008949F9" w:rsidRPr="00076B9A">
        <w:rPr>
          <w:sz w:val="16"/>
          <w:szCs w:val="16"/>
        </w:rPr>
        <w:t>o</w:t>
      </w:r>
      <w:r w:rsidRPr="00076B9A">
        <w:rPr>
          <w:sz w:val="16"/>
          <w:szCs w:val="16"/>
        </w:rPr>
        <w:t xml:space="preserve"> Debenturista e/ou qualquer prestador de serviços no âmbito da emissão dos CRI, conforme o caso, poderão solicitar aos Titulares de CRI que arquem com o referido pagamento mediante aporte de recursos no</w:t>
      </w:r>
      <w:r w:rsidR="00AC3762" w:rsidRPr="00076B9A">
        <w:rPr>
          <w:sz w:val="16"/>
          <w:szCs w:val="16"/>
        </w:rPr>
        <w:t>s</w:t>
      </w:r>
      <w:r w:rsidR="00511668" w:rsidRPr="00076B9A">
        <w:rPr>
          <w:sz w:val="16"/>
          <w:szCs w:val="16"/>
        </w:rPr>
        <w:t xml:space="preserve"> patrimônio</w:t>
      </w:r>
      <w:r w:rsidR="00AC3762" w:rsidRPr="00076B9A">
        <w:rPr>
          <w:sz w:val="16"/>
          <w:szCs w:val="16"/>
        </w:rPr>
        <w:t>s</w:t>
      </w:r>
      <w:r w:rsidR="00511668" w:rsidRPr="00076B9A">
        <w:rPr>
          <w:sz w:val="16"/>
          <w:szCs w:val="16"/>
        </w:rPr>
        <w:t xml:space="preserve"> separado</w:t>
      </w:r>
      <w:r w:rsidR="00AC3762" w:rsidRPr="00076B9A">
        <w:rPr>
          <w:sz w:val="16"/>
          <w:szCs w:val="16"/>
        </w:rPr>
        <w:t>s</w:t>
      </w:r>
      <w:r w:rsidR="00511668" w:rsidRPr="00076B9A">
        <w:rPr>
          <w:sz w:val="16"/>
          <w:szCs w:val="16"/>
        </w:rPr>
        <w:t xml:space="preserve"> dos CRI</w:t>
      </w:r>
      <w:r w:rsidRPr="00076B9A">
        <w:rPr>
          <w:sz w:val="16"/>
          <w:szCs w:val="16"/>
        </w:rPr>
        <w:t>.</w:t>
      </w:r>
      <w:bookmarkEnd w:id="288"/>
    </w:p>
    <w:p w14:paraId="348AD171" w14:textId="77777777" w:rsidR="006F4C09" w:rsidRPr="00076B9A" w:rsidRDefault="006F4C09" w:rsidP="007F6E42">
      <w:pPr>
        <w:pStyle w:val="Level2"/>
        <w:widowControl w:val="0"/>
        <w:spacing w:before="140" w:after="0"/>
        <w:rPr>
          <w:sz w:val="16"/>
          <w:szCs w:val="16"/>
        </w:rPr>
      </w:pPr>
      <w:r w:rsidRPr="00076B9A">
        <w:rPr>
          <w:sz w:val="16"/>
          <w:szCs w:val="16"/>
        </w:rPr>
        <w:t>Caso qualquer um dos Titulares dos CRI não cumpra com as obrigações de aporte e não haja recursos suficientes no</w:t>
      </w:r>
      <w:r w:rsidR="003E1C95" w:rsidRPr="00076B9A">
        <w:rPr>
          <w:sz w:val="16"/>
          <w:szCs w:val="16"/>
        </w:rPr>
        <w:t>s</w:t>
      </w:r>
      <w:r w:rsidRPr="00076B9A">
        <w:rPr>
          <w:sz w:val="16"/>
          <w:szCs w:val="16"/>
        </w:rPr>
        <w:t xml:space="preserve"> </w:t>
      </w:r>
      <w:r w:rsidR="00511668" w:rsidRPr="00076B9A">
        <w:rPr>
          <w:sz w:val="16"/>
          <w:szCs w:val="16"/>
        </w:rPr>
        <w:t>p</w:t>
      </w:r>
      <w:r w:rsidRPr="00076B9A">
        <w:rPr>
          <w:sz w:val="16"/>
          <w:szCs w:val="16"/>
        </w:rPr>
        <w:t>atrimônio</w:t>
      </w:r>
      <w:r w:rsidR="003E1C95" w:rsidRPr="00076B9A">
        <w:rPr>
          <w:sz w:val="16"/>
          <w:szCs w:val="16"/>
        </w:rPr>
        <w:t>s</w:t>
      </w:r>
      <w:r w:rsidRPr="00076B9A">
        <w:rPr>
          <w:sz w:val="16"/>
          <w:szCs w:val="16"/>
        </w:rPr>
        <w:t xml:space="preserve"> </w:t>
      </w:r>
      <w:r w:rsidR="00511668" w:rsidRPr="00076B9A">
        <w:rPr>
          <w:sz w:val="16"/>
          <w:szCs w:val="16"/>
        </w:rPr>
        <w:t>s</w:t>
      </w:r>
      <w:r w:rsidRPr="00076B9A">
        <w:rPr>
          <w:sz w:val="16"/>
          <w:szCs w:val="16"/>
        </w:rPr>
        <w:t>eparado</w:t>
      </w:r>
      <w:r w:rsidR="003E1C95" w:rsidRPr="00076B9A">
        <w:rPr>
          <w:sz w:val="16"/>
          <w:szCs w:val="16"/>
        </w:rPr>
        <w:t>s</w:t>
      </w:r>
      <w:r w:rsidRPr="00076B9A">
        <w:rPr>
          <w:sz w:val="16"/>
          <w:szCs w:val="16"/>
        </w:rPr>
        <w:t xml:space="preserve"> </w:t>
      </w:r>
      <w:r w:rsidR="00511668" w:rsidRPr="00076B9A">
        <w:rPr>
          <w:sz w:val="16"/>
          <w:szCs w:val="16"/>
        </w:rPr>
        <w:t xml:space="preserve">dos CRI </w:t>
      </w:r>
      <w:r w:rsidRPr="00076B9A">
        <w:rPr>
          <w:sz w:val="16"/>
          <w:szCs w:val="16"/>
        </w:rPr>
        <w:t xml:space="preserve">para fazer frente a tal obrigação, </w:t>
      </w:r>
      <w:r w:rsidR="008949F9" w:rsidRPr="00076B9A">
        <w:rPr>
          <w:sz w:val="16"/>
          <w:szCs w:val="16"/>
        </w:rPr>
        <w:t xml:space="preserve">o </w:t>
      </w:r>
      <w:r w:rsidRPr="00076B9A">
        <w:rPr>
          <w:sz w:val="16"/>
          <w:szCs w:val="16"/>
        </w:rPr>
        <w:t xml:space="preserve">Debenturista estará autorizada a realizar a compensação de eventual </w:t>
      </w:r>
      <w:r w:rsidR="00CB523D" w:rsidRPr="00076B9A">
        <w:rPr>
          <w:sz w:val="16"/>
          <w:szCs w:val="16"/>
        </w:rPr>
        <w:t>r</w:t>
      </w:r>
      <w:r w:rsidRPr="00076B9A">
        <w:rPr>
          <w:sz w:val="16"/>
          <w:szCs w:val="16"/>
        </w:rPr>
        <w:t xml:space="preserve">emuneração e/ou </w:t>
      </w:r>
      <w:r w:rsidR="00CB523D" w:rsidRPr="00076B9A">
        <w:rPr>
          <w:sz w:val="16"/>
          <w:szCs w:val="16"/>
        </w:rPr>
        <w:t>a</w:t>
      </w:r>
      <w:r w:rsidRPr="00076B9A">
        <w:rPr>
          <w:sz w:val="16"/>
          <w:szCs w:val="16"/>
        </w:rPr>
        <w:t xml:space="preserve">mortização a que este </w:t>
      </w:r>
      <w:r w:rsidR="00FF149B" w:rsidRPr="00076B9A">
        <w:rPr>
          <w:sz w:val="16"/>
          <w:szCs w:val="16"/>
        </w:rPr>
        <w:t xml:space="preserve">Titular dos CRI </w:t>
      </w:r>
      <w:r w:rsidRPr="00076B9A">
        <w:rPr>
          <w:sz w:val="16"/>
          <w:szCs w:val="16"/>
        </w:rPr>
        <w:t>inadimplente tenha direito com os valores gastos pel</w:t>
      </w:r>
      <w:r w:rsidR="008949F9" w:rsidRPr="00076B9A">
        <w:rPr>
          <w:sz w:val="16"/>
          <w:szCs w:val="16"/>
        </w:rPr>
        <w:t>o</w:t>
      </w:r>
      <w:r w:rsidRPr="00076B9A">
        <w:rPr>
          <w:sz w:val="16"/>
          <w:szCs w:val="16"/>
        </w:rPr>
        <w:t xml:space="preserve"> Debenturista e/ou pelos demais titulares de CRI adimplentes com estas despesas. Em caso de aporte, os Titulares d</w:t>
      </w:r>
      <w:r w:rsidR="00CB523D" w:rsidRPr="00076B9A">
        <w:rPr>
          <w:sz w:val="16"/>
          <w:szCs w:val="16"/>
        </w:rPr>
        <w:t>os</w:t>
      </w:r>
      <w:r w:rsidRPr="00076B9A">
        <w:rPr>
          <w:sz w:val="16"/>
          <w:szCs w:val="16"/>
        </w:rPr>
        <w:t xml:space="preserve"> CRI possuirão o direito de regresso contra a Emissora. As Despesas que eventualmente não tenham sido quitadas serão acrescidas à dívida da Emissora no âmbito dos </w:t>
      </w:r>
      <w:r w:rsidR="00CB523D" w:rsidRPr="00076B9A">
        <w:rPr>
          <w:sz w:val="16"/>
          <w:szCs w:val="16"/>
        </w:rPr>
        <w:t>C</w:t>
      </w:r>
      <w:r w:rsidRPr="00076B9A">
        <w:rPr>
          <w:sz w:val="16"/>
          <w:szCs w:val="16"/>
        </w:rPr>
        <w:t xml:space="preserve">réditos </w:t>
      </w:r>
      <w:r w:rsidR="00CB523D" w:rsidRPr="00076B9A">
        <w:rPr>
          <w:sz w:val="16"/>
          <w:szCs w:val="16"/>
        </w:rPr>
        <w:t>I</w:t>
      </w:r>
      <w:r w:rsidRPr="00076B9A">
        <w:rPr>
          <w:sz w:val="16"/>
          <w:szCs w:val="16"/>
        </w:rPr>
        <w:t>mobiliários representados pela</w:t>
      </w:r>
      <w:r w:rsidR="00EA5905" w:rsidRPr="00076B9A">
        <w:rPr>
          <w:sz w:val="16"/>
          <w:szCs w:val="16"/>
        </w:rPr>
        <w:t>s</w:t>
      </w:r>
      <w:r w:rsidRPr="00076B9A">
        <w:rPr>
          <w:sz w:val="16"/>
          <w:szCs w:val="16"/>
        </w:rPr>
        <w:t xml:space="preserve"> CCI, e deverão ser pagos de acordo com a ordem de alocação de recursos prevista no Termo de Securitização.</w:t>
      </w:r>
    </w:p>
    <w:p w14:paraId="4C91B8E3" w14:textId="77777777" w:rsidR="006F4C09" w:rsidRPr="00076B9A" w:rsidRDefault="006F4C09" w:rsidP="007F6E42">
      <w:pPr>
        <w:pStyle w:val="Level2"/>
        <w:widowControl w:val="0"/>
        <w:spacing w:before="140" w:after="0"/>
        <w:rPr>
          <w:sz w:val="16"/>
          <w:szCs w:val="16"/>
        </w:rPr>
      </w:pPr>
      <w:bookmarkStart w:id="289" w:name="_Ref95382868"/>
      <w:r w:rsidRPr="00076B9A">
        <w:rPr>
          <w:sz w:val="16"/>
          <w:szCs w:val="16"/>
        </w:rPr>
        <w:t xml:space="preserve">No caso de inadimplemento no pagamento de qualquer das Despesas pela Emissora, sobre todos e quaisquer valores em atraso, incidirão </w:t>
      </w:r>
      <w:r w:rsidRPr="00076B9A">
        <w:rPr>
          <w:b/>
          <w:bCs/>
          <w:sz w:val="16"/>
          <w:szCs w:val="16"/>
        </w:rPr>
        <w:t>(i)</w:t>
      </w:r>
      <w:r w:rsidRPr="00076B9A">
        <w:rPr>
          <w:sz w:val="16"/>
          <w:szCs w:val="16"/>
        </w:rPr>
        <w:t xml:space="preserve"> juros de mora de 1% (um por cento) ao mês, calculados </w:t>
      </w:r>
      <w:r w:rsidRPr="00076B9A">
        <w:rPr>
          <w:i/>
          <w:iCs/>
          <w:sz w:val="16"/>
          <w:szCs w:val="16"/>
        </w:rPr>
        <w:t xml:space="preserve">pro rata </w:t>
      </w:r>
      <w:proofErr w:type="spellStart"/>
      <w:r w:rsidRPr="00076B9A">
        <w:rPr>
          <w:i/>
          <w:iCs/>
          <w:sz w:val="16"/>
          <w:szCs w:val="16"/>
        </w:rPr>
        <w:t>temporis</w:t>
      </w:r>
      <w:proofErr w:type="spellEnd"/>
      <w:r w:rsidRPr="00076B9A">
        <w:rPr>
          <w:sz w:val="16"/>
          <w:szCs w:val="16"/>
        </w:rPr>
        <w:t xml:space="preserve"> desde a data de inadimplemento até a data do efetivo pagamento; </w:t>
      </w:r>
      <w:r w:rsidRPr="00076B9A">
        <w:rPr>
          <w:b/>
          <w:bCs/>
          <w:sz w:val="16"/>
          <w:szCs w:val="16"/>
        </w:rPr>
        <w:t>(</w:t>
      </w:r>
      <w:proofErr w:type="spellStart"/>
      <w:r w:rsidRPr="00076B9A">
        <w:rPr>
          <w:b/>
          <w:bCs/>
          <w:sz w:val="16"/>
          <w:szCs w:val="16"/>
        </w:rPr>
        <w:t>ii</w:t>
      </w:r>
      <w:proofErr w:type="spellEnd"/>
      <w:r w:rsidRPr="00076B9A">
        <w:rPr>
          <w:b/>
          <w:bCs/>
          <w:sz w:val="16"/>
          <w:szCs w:val="16"/>
        </w:rPr>
        <w:t>)</w:t>
      </w:r>
      <w:r w:rsidRPr="00076B9A">
        <w:rPr>
          <w:sz w:val="16"/>
          <w:szCs w:val="16"/>
        </w:rPr>
        <w:t xml:space="preserve"> multa moratória de natureza não compensatória de 2% (dois por cento); e </w:t>
      </w:r>
      <w:r w:rsidRPr="00076B9A">
        <w:rPr>
          <w:b/>
          <w:bCs/>
          <w:sz w:val="16"/>
          <w:szCs w:val="16"/>
        </w:rPr>
        <w:t>(</w:t>
      </w:r>
      <w:proofErr w:type="spellStart"/>
      <w:r w:rsidRPr="00076B9A">
        <w:rPr>
          <w:b/>
          <w:bCs/>
          <w:sz w:val="16"/>
          <w:szCs w:val="16"/>
        </w:rPr>
        <w:t>iii</w:t>
      </w:r>
      <w:proofErr w:type="spellEnd"/>
      <w:r w:rsidRPr="00076B9A">
        <w:rPr>
          <w:b/>
          <w:bCs/>
          <w:sz w:val="16"/>
          <w:szCs w:val="16"/>
        </w:rPr>
        <w:t>)</w:t>
      </w:r>
      <w:r w:rsidRPr="00076B9A">
        <w:rPr>
          <w:sz w:val="16"/>
          <w:szCs w:val="16"/>
        </w:rPr>
        <w:t xml:space="preserve"> atualização monetária pelo IPCA, calculada </w:t>
      </w:r>
      <w:r w:rsidRPr="00076B9A">
        <w:rPr>
          <w:i/>
          <w:iCs/>
          <w:sz w:val="16"/>
          <w:szCs w:val="16"/>
        </w:rPr>
        <w:t xml:space="preserve">pro rata </w:t>
      </w:r>
      <w:proofErr w:type="spellStart"/>
      <w:r w:rsidRPr="00076B9A">
        <w:rPr>
          <w:i/>
          <w:iCs/>
          <w:sz w:val="16"/>
          <w:szCs w:val="16"/>
        </w:rPr>
        <w:t>temporis</w:t>
      </w:r>
      <w:proofErr w:type="spellEnd"/>
      <w:r w:rsidRPr="00076B9A">
        <w:rPr>
          <w:sz w:val="16"/>
          <w:szCs w:val="16"/>
        </w:rPr>
        <w:t xml:space="preserve"> desde a data de inadimplemento até a data do respectivo pagamento.</w:t>
      </w:r>
      <w:bookmarkEnd w:id="289"/>
    </w:p>
    <w:p w14:paraId="0D6EB855" w14:textId="77777777" w:rsidR="006F4C09" w:rsidRPr="00076B9A" w:rsidRDefault="006F4C09" w:rsidP="007F6E42">
      <w:pPr>
        <w:pStyle w:val="Level2"/>
        <w:widowControl w:val="0"/>
        <w:spacing w:before="140" w:after="0"/>
        <w:rPr>
          <w:sz w:val="16"/>
          <w:szCs w:val="16"/>
        </w:rPr>
      </w:pPr>
      <w:r w:rsidRPr="00076B9A">
        <w:rPr>
          <w:sz w:val="16"/>
          <w:szCs w:val="16"/>
        </w:rPr>
        <w:t xml:space="preserve">Quaisquer despesas recorrentes não mencionadas acima, e relacionadas à Emissão e à Oferta, serão arcadas nos termos das </w:t>
      </w:r>
      <w:r w:rsidR="00CB523D" w:rsidRPr="00076B9A">
        <w:rPr>
          <w:sz w:val="16"/>
          <w:szCs w:val="16"/>
        </w:rPr>
        <w:t>C</w:t>
      </w:r>
      <w:r w:rsidRPr="00076B9A">
        <w:rPr>
          <w:sz w:val="16"/>
          <w:szCs w:val="16"/>
        </w:rPr>
        <w:t>láusulas acima, inclusive as seguintes despesas razoavelmente incorridas ou a incorrer e devidamente comprovadas pel</w:t>
      </w:r>
      <w:r w:rsidR="008949F9" w:rsidRPr="00076B9A">
        <w:rPr>
          <w:sz w:val="16"/>
          <w:szCs w:val="16"/>
        </w:rPr>
        <w:t>o</w:t>
      </w:r>
      <w:r w:rsidRPr="00076B9A">
        <w:rPr>
          <w:sz w:val="16"/>
          <w:szCs w:val="16"/>
        </w:rPr>
        <w:t xml:space="preserve"> Debenturista, necessárias ao exercício pleno de sua função, em benefício dos Titulares dos CRI </w:t>
      </w:r>
      <w:r w:rsidRPr="00076B9A">
        <w:rPr>
          <w:b/>
          <w:bCs/>
          <w:sz w:val="16"/>
          <w:szCs w:val="16"/>
        </w:rPr>
        <w:t>(i)</w:t>
      </w:r>
      <w:r w:rsidRPr="00076B9A">
        <w:rPr>
          <w:sz w:val="16"/>
          <w:szCs w:val="16"/>
        </w:rPr>
        <w:t xml:space="preserve"> 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 </w:t>
      </w:r>
      <w:r w:rsidR="000C68AF" w:rsidRPr="00076B9A">
        <w:rPr>
          <w:sz w:val="16"/>
          <w:szCs w:val="16"/>
        </w:rPr>
        <w:t>“</w:t>
      </w:r>
      <w:r w:rsidR="00CB523D" w:rsidRPr="00076B9A">
        <w:rPr>
          <w:sz w:val="16"/>
          <w:szCs w:val="16"/>
        </w:rPr>
        <w:t>(</w:t>
      </w:r>
      <w:r w:rsidRPr="00076B9A">
        <w:rPr>
          <w:sz w:val="16"/>
          <w:szCs w:val="16"/>
        </w:rPr>
        <w:t>i</w:t>
      </w:r>
      <w:r w:rsidR="00CB523D" w:rsidRPr="00076B9A">
        <w:rPr>
          <w:sz w:val="16"/>
          <w:szCs w:val="16"/>
        </w:rPr>
        <w:t>)</w:t>
      </w:r>
      <w:r w:rsidR="000C68AF" w:rsidRPr="00076B9A">
        <w:rPr>
          <w:sz w:val="16"/>
          <w:szCs w:val="16"/>
        </w:rPr>
        <w:t>”</w:t>
      </w:r>
      <w:r w:rsidRPr="00076B9A">
        <w:rPr>
          <w:sz w:val="16"/>
          <w:szCs w:val="16"/>
        </w:rPr>
        <w:t xml:space="preserve">; </w:t>
      </w:r>
      <w:r w:rsidRPr="00076B9A">
        <w:rPr>
          <w:b/>
          <w:bCs/>
          <w:sz w:val="16"/>
          <w:szCs w:val="16"/>
        </w:rPr>
        <w:t>(</w:t>
      </w:r>
      <w:proofErr w:type="spellStart"/>
      <w:r w:rsidRPr="00076B9A">
        <w:rPr>
          <w:b/>
          <w:bCs/>
          <w:sz w:val="16"/>
          <w:szCs w:val="16"/>
        </w:rPr>
        <w:t>ii</w:t>
      </w:r>
      <w:proofErr w:type="spellEnd"/>
      <w:r w:rsidRPr="00076B9A">
        <w:rPr>
          <w:b/>
          <w:bCs/>
          <w:sz w:val="16"/>
          <w:szCs w:val="16"/>
        </w:rPr>
        <w:t>)</w:t>
      </w:r>
      <w:r w:rsidR="00CB523D" w:rsidRPr="00076B9A">
        <w:rPr>
          <w:sz w:val="16"/>
          <w:szCs w:val="16"/>
        </w:rPr>
        <w:t> </w:t>
      </w:r>
      <w:r w:rsidRPr="00076B9A">
        <w:rPr>
          <w:sz w:val="16"/>
          <w:szCs w:val="16"/>
        </w:rPr>
        <w:t xml:space="preserve">contratação de prestadores de serviços não determinados nos </w:t>
      </w:r>
      <w:r w:rsidR="00675815" w:rsidRPr="00076B9A">
        <w:rPr>
          <w:sz w:val="16"/>
          <w:szCs w:val="16"/>
        </w:rPr>
        <w:t>D</w:t>
      </w:r>
      <w:r w:rsidRPr="00076B9A">
        <w:rPr>
          <w:sz w:val="16"/>
          <w:szCs w:val="16"/>
        </w:rPr>
        <w:t xml:space="preserve">ocumentos da </w:t>
      </w:r>
      <w:r w:rsidR="00675815" w:rsidRPr="00076B9A">
        <w:rPr>
          <w:sz w:val="16"/>
          <w:szCs w:val="16"/>
        </w:rPr>
        <w:t>O</w:t>
      </w:r>
      <w:r w:rsidRPr="00076B9A">
        <w:rPr>
          <w:sz w:val="16"/>
          <w:szCs w:val="16"/>
        </w:rPr>
        <w:t xml:space="preserve">peração, inclusive assessores legais, agentes de auditoria, fiscalização e/ou cobrança; e </w:t>
      </w:r>
      <w:r w:rsidRPr="00076B9A">
        <w:rPr>
          <w:b/>
          <w:bCs/>
          <w:sz w:val="16"/>
          <w:szCs w:val="16"/>
        </w:rPr>
        <w:t>(</w:t>
      </w:r>
      <w:proofErr w:type="spellStart"/>
      <w:r w:rsidRPr="00076B9A">
        <w:rPr>
          <w:b/>
          <w:bCs/>
          <w:sz w:val="16"/>
          <w:szCs w:val="16"/>
        </w:rPr>
        <w:t>iii</w:t>
      </w:r>
      <w:proofErr w:type="spellEnd"/>
      <w:r w:rsidRPr="00076B9A">
        <w:rPr>
          <w:b/>
          <w:bCs/>
          <w:sz w:val="16"/>
          <w:szCs w:val="16"/>
        </w:rPr>
        <w:t>)</w:t>
      </w:r>
      <w:r w:rsidRPr="00076B9A">
        <w:rPr>
          <w:sz w:val="16"/>
          <w:szCs w:val="16"/>
        </w:rPr>
        <w:t xml:space="preserve"> publicações em jornais e outros meios de comunicação, locação de imóvel, contratação de colaboradores, bem como quaisquer outras despesas necessárias para realização de </w:t>
      </w:r>
      <w:r w:rsidR="00E3670E" w:rsidRPr="00076B9A">
        <w:rPr>
          <w:sz w:val="16"/>
          <w:szCs w:val="16"/>
        </w:rPr>
        <w:t>a</w:t>
      </w:r>
      <w:r w:rsidRPr="00076B9A">
        <w:rPr>
          <w:sz w:val="16"/>
          <w:szCs w:val="16"/>
        </w:rPr>
        <w:t xml:space="preserve">ssembleias </w:t>
      </w:r>
      <w:r w:rsidR="00E3670E" w:rsidRPr="00076B9A">
        <w:rPr>
          <w:sz w:val="16"/>
          <w:szCs w:val="16"/>
        </w:rPr>
        <w:t>g</w:t>
      </w:r>
      <w:r w:rsidRPr="00076B9A">
        <w:rPr>
          <w:sz w:val="16"/>
          <w:szCs w:val="16"/>
        </w:rPr>
        <w:t>erais</w:t>
      </w:r>
      <w:r w:rsidR="00E60BE1">
        <w:rPr>
          <w:sz w:val="16"/>
          <w:szCs w:val="16"/>
        </w:rPr>
        <w:t xml:space="preserve"> dos Titulares dos CRI </w:t>
      </w:r>
      <w:r w:rsidRPr="00076B9A">
        <w:rPr>
          <w:sz w:val="16"/>
          <w:szCs w:val="16"/>
        </w:rPr>
        <w:t>(</w:t>
      </w:r>
      <w:r w:rsidR="000C68AF" w:rsidRPr="00076B9A">
        <w:rPr>
          <w:sz w:val="16"/>
          <w:szCs w:val="16"/>
        </w:rPr>
        <w:t>“</w:t>
      </w:r>
      <w:r w:rsidRPr="00E60BE1">
        <w:rPr>
          <w:bCs/>
          <w:sz w:val="16"/>
          <w:szCs w:val="16"/>
          <w:u w:val="single"/>
        </w:rPr>
        <w:t>Despesas Extraordinárias</w:t>
      </w:r>
      <w:r w:rsidR="000C68AF" w:rsidRPr="00076B9A">
        <w:rPr>
          <w:sz w:val="16"/>
          <w:szCs w:val="16"/>
        </w:rPr>
        <w:t>”</w:t>
      </w:r>
      <w:r w:rsidRPr="00076B9A">
        <w:rPr>
          <w:sz w:val="16"/>
          <w:szCs w:val="16"/>
        </w:rPr>
        <w:t>).</w:t>
      </w:r>
    </w:p>
    <w:p w14:paraId="6BA23C83" w14:textId="77777777" w:rsidR="006F4C09" w:rsidRPr="00076B9A" w:rsidRDefault="006F4C09" w:rsidP="007F6E42">
      <w:pPr>
        <w:pStyle w:val="Level2"/>
        <w:widowControl w:val="0"/>
        <w:spacing w:before="140" w:after="0"/>
        <w:rPr>
          <w:sz w:val="16"/>
          <w:szCs w:val="16"/>
        </w:rPr>
      </w:pPr>
      <w:r w:rsidRPr="00076B9A">
        <w:rPr>
          <w:sz w:val="16"/>
          <w:szCs w:val="16"/>
        </w:rPr>
        <w:t xml:space="preserve">As despesas que eventualmente sejam pagas diretamente pela </w:t>
      </w:r>
      <w:proofErr w:type="spellStart"/>
      <w:r w:rsidRPr="00076B9A">
        <w:rPr>
          <w:sz w:val="16"/>
          <w:szCs w:val="16"/>
        </w:rPr>
        <w:t>Securitizadora</w:t>
      </w:r>
      <w:proofErr w:type="spellEnd"/>
      <w:r w:rsidRPr="00076B9A">
        <w:rPr>
          <w:sz w:val="16"/>
          <w:szCs w:val="16"/>
        </w:rPr>
        <w:t>, com a devida comprovação, por meio de recursos do</w:t>
      </w:r>
      <w:r w:rsidR="00AC3762" w:rsidRPr="00076B9A">
        <w:rPr>
          <w:sz w:val="16"/>
          <w:szCs w:val="16"/>
        </w:rPr>
        <w:t>s</w:t>
      </w:r>
      <w:r w:rsidRPr="00076B9A">
        <w:rPr>
          <w:sz w:val="16"/>
          <w:szCs w:val="16"/>
        </w:rPr>
        <w:t xml:space="preserve"> patrimônio</w:t>
      </w:r>
      <w:r w:rsidR="00AC3762" w:rsidRPr="00076B9A">
        <w:rPr>
          <w:sz w:val="16"/>
          <w:szCs w:val="16"/>
        </w:rPr>
        <w:t>s</w:t>
      </w:r>
      <w:r w:rsidRPr="00076B9A">
        <w:rPr>
          <w:sz w:val="16"/>
          <w:szCs w:val="16"/>
        </w:rPr>
        <w:t xml:space="preserve"> separado</w:t>
      </w:r>
      <w:r w:rsidR="00AC3762" w:rsidRPr="00076B9A">
        <w:rPr>
          <w:sz w:val="16"/>
          <w:szCs w:val="16"/>
        </w:rPr>
        <w:t>s</w:t>
      </w:r>
      <w:r w:rsidRPr="00076B9A">
        <w:rPr>
          <w:sz w:val="16"/>
          <w:szCs w:val="16"/>
        </w:rPr>
        <w:t xml:space="preserve"> dos CRI, e/o</w:t>
      </w:r>
      <w:r w:rsidR="00E3670E" w:rsidRPr="00076B9A">
        <w:rPr>
          <w:sz w:val="16"/>
          <w:szCs w:val="16"/>
        </w:rPr>
        <w:t>u</w:t>
      </w:r>
      <w:r w:rsidRPr="00076B9A">
        <w:rPr>
          <w:sz w:val="16"/>
          <w:szCs w:val="16"/>
        </w:rPr>
        <w:t xml:space="preserve"> por meio de recursos próprios da </w:t>
      </w:r>
      <w:proofErr w:type="spellStart"/>
      <w:r w:rsidRPr="00076B9A">
        <w:rPr>
          <w:sz w:val="16"/>
          <w:szCs w:val="16"/>
        </w:rPr>
        <w:t>Securitizadora</w:t>
      </w:r>
      <w:proofErr w:type="spellEnd"/>
      <w:r w:rsidRPr="00076B9A">
        <w:rPr>
          <w:sz w:val="16"/>
          <w:szCs w:val="16"/>
        </w:rPr>
        <w:t xml:space="preserve"> deverão ser reembolsadas pela Emissora, conforme o caso, à </w:t>
      </w:r>
      <w:proofErr w:type="spellStart"/>
      <w:r w:rsidRPr="00076B9A">
        <w:rPr>
          <w:sz w:val="16"/>
          <w:szCs w:val="16"/>
        </w:rPr>
        <w:t>Securitizadora</w:t>
      </w:r>
      <w:proofErr w:type="spellEnd"/>
      <w:r w:rsidRPr="00076B9A">
        <w:rPr>
          <w:sz w:val="16"/>
          <w:szCs w:val="16"/>
        </w:rPr>
        <w:t xml:space="preserve">, em até 5 (cinco) Dias Úteis a contar do recebimento de notificação por escrito enviada pela </w:t>
      </w:r>
      <w:proofErr w:type="spellStart"/>
      <w:r w:rsidRPr="00076B9A">
        <w:rPr>
          <w:sz w:val="16"/>
          <w:szCs w:val="16"/>
        </w:rPr>
        <w:t>Securitizadora</w:t>
      </w:r>
      <w:proofErr w:type="spellEnd"/>
      <w:r w:rsidRPr="00076B9A">
        <w:rPr>
          <w:sz w:val="16"/>
          <w:szCs w:val="16"/>
        </w:rPr>
        <w:t xml:space="preserve">, observado que, em nenhuma hipótese a </w:t>
      </w:r>
      <w:proofErr w:type="spellStart"/>
      <w:r w:rsidRPr="00076B9A">
        <w:rPr>
          <w:sz w:val="16"/>
          <w:szCs w:val="16"/>
        </w:rPr>
        <w:t>Securitizadora</w:t>
      </w:r>
      <w:proofErr w:type="spellEnd"/>
      <w:r w:rsidRPr="00076B9A">
        <w:rPr>
          <w:sz w:val="16"/>
          <w:szCs w:val="16"/>
        </w:rPr>
        <w:t xml:space="preserve"> possuirá a obrigação de utilizar recursos próprios para o pagamento de despesas.</w:t>
      </w:r>
    </w:p>
    <w:p w14:paraId="49F8712A" w14:textId="77777777" w:rsidR="006F4C09" w:rsidRPr="00076B9A" w:rsidRDefault="006F4C09" w:rsidP="007F6E42">
      <w:pPr>
        <w:pStyle w:val="Level2"/>
        <w:widowControl w:val="0"/>
        <w:spacing w:before="140" w:after="0"/>
        <w:rPr>
          <w:sz w:val="16"/>
          <w:szCs w:val="16"/>
        </w:rPr>
      </w:pPr>
      <w:r w:rsidRPr="00076B9A">
        <w:rPr>
          <w:sz w:val="16"/>
          <w:szCs w:val="16"/>
        </w:rPr>
        <w:t xml:space="preserve">Sem prejuízo da </w:t>
      </w:r>
      <w:r w:rsidR="00E3670E" w:rsidRPr="00076B9A">
        <w:rPr>
          <w:sz w:val="16"/>
          <w:szCs w:val="16"/>
        </w:rPr>
        <w:t>C</w:t>
      </w:r>
      <w:r w:rsidRPr="00076B9A">
        <w:rPr>
          <w:sz w:val="16"/>
          <w:szCs w:val="16"/>
        </w:rPr>
        <w:t xml:space="preserve">láusula acima, na hipótese de eventual inadimplência da Emissora, a </w:t>
      </w:r>
      <w:proofErr w:type="spellStart"/>
      <w:r w:rsidRPr="00076B9A">
        <w:rPr>
          <w:sz w:val="16"/>
          <w:szCs w:val="16"/>
        </w:rPr>
        <w:t>Securitizadora</w:t>
      </w:r>
      <w:proofErr w:type="spellEnd"/>
      <w:r w:rsidRPr="00076B9A">
        <w:rPr>
          <w:sz w:val="16"/>
          <w:szCs w:val="16"/>
        </w:rPr>
        <w:t xml:space="preserve"> poderá promover as medidas judiciais cabíveis, iniciando a execução por quantia certa contra devedor ou qualquer outra medida que entender cabível, observados os termos e condições para pagamento e reembolso pela Emissora, nos termos dos</w:t>
      </w:r>
      <w:r w:rsidR="00E3670E" w:rsidRPr="00076B9A">
        <w:rPr>
          <w:sz w:val="16"/>
          <w:szCs w:val="16"/>
        </w:rPr>
        <w:t xml:space="preserve"> Documentos da Operação</w:t>
      </w:r>
      <w:r w:rsidRPr="00076B9A">
        <w:rPr>
          <w:sz w:val="16"/>
          <w:szCs w:val="16"/>
        </w:rPr>
        <w:t>.</w:t>
      </w:r>
    </w:p>
    <w:p w14:paraId="5B1A3099" w14:textId="77777777" w:rsidR="006F4C09" w:rsidRPr="00076B9A" w:rsidRDefault="006F4C09" w:rsidP="007F6E42">
      <w:pPr>
        <w:pStyle w:val="Level2"/>
        <w:widowControl w:val="0"/>
        <w:spacing w:before="140" w:after="0"/>
        <w:rPr>
          <w:sz w:val="16"/>
          <w:szCs w:val="16"/>
        </w:rPr>
      </w:pPr>
      <w:r w:rsidRPr="00076B9A">
        <w:rPr>
          <w:sz w:val="16"/>
          <w:szCs w:val="16"/>
        </w:rPr>
        <w:t>Na hipótese de a data de vencimento dos CRI vir a ser prorrogada por deliberação da assembleia geral dos Titulares d</w:t>
      </w:r>
      <w:r w:rsidR="00E3670E" w:rsidRPr="00076B9A">
        <w:rPr>
          <w:sz w:val="16"/>
          <w:szCs w:val="16"/>
        </w:rPr>
        <w:t>os</w:t>
      </w:r>
      <w:r w:rsidRPr="00076B9A">
        <w:rPr>
          <w:sz w:val="16"/>
          <w:szCs w:val="16"/>
        </w:rPr>
        <w:t xml:space="preserve"> CRI, ou ainda, após a data de vencimento dos CRI, a </w:t>
      </w:r>
      <w:proofErr w:type="spellStart"/>
      <w:r w:rsidRPr="00076B9A">
        <w:rPr>
          <w:sz w:val="16"/>
          <w:szCs w:val="16"/>
        </w:rPr>
        <w:t>Securitizadora</w:t>
      </w:r>
      <w:proofErr w:type="spellEnd"/>
      <w:r w:rsidRPr="00076B9A">
        <w:rPr>
          <w:sz w:val="16"/>
          <w:szCs w:val="16"/>
        </w:rPr>
        <w:t xml:space="preserve"> e/ou o Agente Fiduciário dos </w:t>
      </w:r>
      <w:r w:rsidRPr="00076B9A">
        <w:rPr>
          <w:sz w:val="16"/>
          <w:szCs w:val="16"/>
        </w:rPr>
        <w:lastRenderedPageBreak/>
        <w:t>CRI e/ou os demais prestadores de serviços, descritos nesta Cláusula, continuarem exercendo as suas funções, as despesas, conforme o caso, continuarão sendo devidas pela Emissora. Será devida</w:t>
      </w:r>
      <w:r w:rsidR="00E3670E" w:rsidRPr="00076B9A">
        <w:rPr>
          <w:sz w:val="16"/>
          <w:szCs w:val="16"/>
        </w:rPr>
        <w:t>,</w:t>
      </w:r>
      <w:r w:rsidRPr="00076B9A">
        <w:rPr>
          <w:sz w:val="16"/>
          <w:szCs w:val="16"/>
        </w:rPr>
        <w:t xml:space="preserve"> ainda</w:t>
      </w:r>
      <w:r w:rsidR="00E3670E" w:rsidRPr="00076B9A">
        <w:rPr>
          <w:sz w:val="16"/>
          <w:szCs w:val="16"/>
        </w:rPr>
        <w:t>,</w:t>
      </w:r>
      <w:r w:rsidRPr="00076B9A">
        <w:rPr>
          <w:sz w:val="16"/>
          <w:szCs w:val="16"/>
        </w:rPr>
        <w:t xml:space="preserve"> a remuneração d</w:t>
      </w:r>
      <w:r w:rsidR="008949F9" w:rsidRPr="00076B9A">
        <w:rPr>
          <w:sz w:val="16"/>
          <w:szCs w:val="16"/>
        </w:rPr>
        <w:t>o</w:t>
      </w:r>
      <w:r w:rsidRPr="00076B9A">
        <w:rPr>
          <w:sz w:val="16"/>
          <w:szCs w:val="16"/>
        </w:rPr>
        <w:t xml:space="preserve"> Debenturista, do Agente Fiduciário dos CRI e demais prestadores de serviços da oferta mesmo após o vencimento final dos CRI, caso </w:t>
      </w:r>
      <w:proofErr w:type="gramStart"/>
      <w:r w:rsidRPr="00076B9A">
        <w:rPr>
          <w:sz w:val="16"/>
          <w:szCs w:val="16"/>
        </w:rPr>
        <w:t>os mesmos</w:t>
      </w:r>
      <w:proofErr w:type="gramEnd"/>
      <w:r w:rsidRPr="00076B9A">
        <w:rPr>
          <w:sz w:val="16"/>
          <w:szCs w:val="16"/>
        </w:rPr>
        <w:t xml:space="preserve"> ainda estejam exercendo atividades inerentes à sua função em relação à Emissão.</w:t>
      </w:r>
    </w:p>
    <w:p w14:paraId="16C73D58" w14:textId="77777777" w:rsidR="006F4C09" w:rsidRPr="00076B9A" w:rsidRDefault="006F4C09" w:rsidP="007F6E42">
      <w:pPr>
        <w:pStyle w:val="Level2"/>
        <w:widowControl w:val="0"/>
        <w:spacing w:before="140" w:after="0"/>
        <w:rPr>
          <w:sz w:val="16"/>
          <w:szCs w:val="16"/>
        </w:rPr>
      </w:pPr>
      <w:r w:rsidRPr="00076B9A">
        <w:rPr>
          <w:sz w:val="16"/>
          <w:szCs w:val="16"/>
        </w:rPr>
        <w:t>Em qualquer Reestruturação (</w:t>
      </w:r>
      <w:r w:rsidR="00E3670E" w:rsidRPr="00076B9A">
        <w:rPr>
          <w:sz w:val="16"/>
          <w:szCs w:val="16"/>
        </w:rPr>
        <w:t>conforme definida abaixo</w:t>
      </w:r>
      <w:r w:rsidRPr="00076B9A">
        <w:rPr>
          <w:sz w:val="16"/>
          <w:szCs w:val="16"/>
        </w:rPr>
        <w:t xml:space="preserve">) que vier a ocorrer ao longo do prazo de duração dos CRI, que implique a elaboração de aditamentos aos </w:t>
      </w:r>
      <w:r w:rsidR="00E3670E" w:rsidRPr="00076B9A">
        <w:rPr>
          <w:sz w:val="16"/>
          <w:szCs w:val="16"/>
        </w:rPr>
        <w:t>D</w:t>
      </w:r>
      <w:r w:rsidRPr="00076B9A">
        <w:rPr>
          <w:sz w:val="16"/>
          <w:szCs w:val="16"/>
        </w:rPr>
        <w:t xml:space="preserve">ocumentos da </w:t>
      </w:r>
      <w:r w:rsidR="00E3670E" w:rsidRPr="00076B9A">
        <w:rPr>
          <w:sz w:val="16"/>
          <w:szCs w:val="16"/>
        </w:rPr>
        <w:t>O</w:t>
      </w:r>
      <w:r w:rsidRPr="00076B9A">
        <w:rPr>
          <w:sz w:val="16"/>
          <w:szCs w:val="16"/>
        </w:rPr>
        <w:t>peração e/ou na realização de assembleias gerais</w:t>
      </w:r>
      <w:r w:rsidR="00E3670E" w:rsidRPr="00076B9A">
        <w:rPr>
          <w:sz w:val="16"/>
          <w:szCs w:val="16"/>
        </w:rPr>
        <w:t xml:space="preserve"> dos Titulares dos CRI</w:t>
      </w:r>
      <w:r w:rsidRPr="00076B9A">
        <w:rPr>
          <w:sz w:val="16"/>
          <w:szCs w:val="16"/>
        </w:rPr>
        <w:t xml:space="preserve">, ou enquanto os CRI estiverem sob </w:t>
      </w:r>
      <w:r w:rsidR="00E3670E" w:rsidRPr="00076B9A">
        <w:rPr>
          <w:sz w:val="16"/>
          <w:szCs w:val="16"/>
        </w:rPr>
        <w:t>hipótese de resgate antecipado obrigatório</w:t>
      </w:r>
      <w:r w:rsidRPr="00076B9A">
        <w:rPr>
          <w:sz w:val="16"/>
          <w:szCs w:val="16"/>
        </w:rPr>
        <w:t xml:space="preserve">, será devida, pela Emissora à </w:t>
      </w:r>
      <w:proofErr w:type="spellStart"/>
      <w:r w:rsidRPr="00076B9A">
        <w:rPr>
          <w:sz w:val="16"/>
          <w:szCs w:val="16"/>
        </w:rPr>
        <w:t>Securitizadora</w:t>
      </w:r>
      <w:proofErr w:type="spellEnd"/>
      <w:r w:rsidRPr="00076B9A">
        <w:rPr>
          <w:sz w:val="16"/>
          <w:szCs w:val="16"/>
        </w:rPr>
        <w:t xml:space="preserve">, uma remuneração adicional, equivalente a </w:t>
      </w:r>
      <w:r w:rsidR="00E60BE1" w:rsidRPr="00E60BE1">
        <w:rPr>
          <w:sz w:val="16"/>
          <w:szCs w:val="16"/>
        </w:rPr>
        <w:t>R$</w:t>
      </w:r>
      <w:r w:rsidR="00C37C30">
        <w:rPr>
          <w:sz w:val="16"/>
          <w:szCs w:val="16"/>
        </w:rPr>
        <w:t> 600,00</w:t>
      </w:r>
      <w:r w:rsidR="00E60BE1" w:rsidRPr="00E60BE1">
        <w:rPr>
          <w:sz w:val="16"/>
          <w:szCs w:val="16"/>
        </w:rPr>
        <w:t xml:space="preserve"> </w:t>
      </w:r>
      <w:r w:rsidR="00C37C30" w:rsidRPr="00E60BE1">
        <w:rPr>
          <w:sz w:val="16"/>
          <w:szCs w:val="16"/>
        </w:rPr>
        <w:t>(</w:t>
      </w:r>
      <w:r w:rsidR="00C37C30">
        <w:rPr>
          <w:sz w:val="16"/>
          <w:szCs w:val="16"/>
        </w:rPr>
        <w:t xml:space="preserve">seiscentos </w:t>
      </w:r>
      <w:r w:rsidR="00E60BE1" w:rsidRPr="00E60BE1">
        <w:rPr>
          <w:sz w:val="16"/>
          <w:szCs w:val="16"/>
        </w:rPr>
        <w:t>reais)</w:t>
      </w:r>
      <w:r w:rsidR="00E60BE1">
        <w:rPr>
          <w:sz w:val="16"/>
          <w:szCs w:val="16"/>
        </w:rPr>
        <w:t xml:space="preserve"> </w:t>
      </w:r>
      <w:r w:rsidRPr="00076B9A">
        <w:rPr>
          <w:sz w:val="16"/>
          <w:szCs w:val="16"/>
        </w:rPr>
        <w:t xml:space="preserve">por hora de trabalho dos profissionais da </w:t>
      </w:r>
      <w:proofErr w:type="spellStart"/>
      <w:r w:rsidRPr="00076B9A">
        <w:rPr>
          <w:sz w:val="16"/>
          <w:szCs w:val="16"/>
        </w:rPr>
        <w:t>Securitizadora</w:t>
      </w:r>
      <w:proofErr w:type="spellEnd"/>
      <w:r w:rsidRPr="00076B9A">
        <w:rPr>
          <w:sz w:val="16"/>
          <w:szCs w:val="16"/>
        </w:rPr>
        <w:t xml:space="preserve"> dedicados a tais atividades, corrigidos a partir da data da emissão dos CRI pela variação acumulada do IPCA no período anterior, acrescida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w:t>
      </w:r>
      <w:proofErr w:type="spellStart"/>
      <w:r w:rsidRPr="00076B9A">
        <w:rPr>
          <w:sz w:val="16"/>
          <w:szCs w:val="16"/>
        </w:rPr>
        <w:t>Securitizadora</w:t>
      </w:r>
      <w:proofErr w:type="spellEnd"/>
      <w:r w:rsidRPr="00076B9A">
        <w:rPr>
          <w:sz w:val="16"/>
          <w:szCs w:val="16"/>
        </w:rPr>
        <w:t xml:space="preserve">, conforme o caso, nas alíquotas vigentes na data de cada pagamento. Também, a Emissora deverá arcar com todos os custos decorrentes da formalização e constituição dessas alterações, inclusive aqueles relativos a honorários advocatícios razoáveis devidos ao assessor legal escolhido de comum acordo entre a </w:t>
      </w:r>
      <w:proofErr w:type="spellStart"/>
      <w:r w:rsidRPr="00076B9A">
        <w:rPr>
          <w:sz w:val="16"/>
          <w:szCs w:val="16"/>
        </w:rPr>
        <w:t>Securitizadora</w:t>
      </w:r>
      <w:proofErr w:type="spellEnd"/>
      <w:r w:rsidRPr="00076B9A">
        <w:rPr>
          <w:sz w:val="16"/>
          <w:szCs w:val="16"/>
        </w:rPr>
        <w:t xml:space="preserve"> e a Emissora, acrescido das despesas e custos devidos a tal assessor legal. Tal valor de remuneração adicional estará limitado a, no máximo</w:t>
      </w:r>
      <w:r w:rsidR="00675815" w:rsidRPr="00076B9A">
        <w:rPr>
          <w:sz w:val="16"/>
          <w:szCs w:val="16"/>
        </w:rPr>
        <w:t>,</w:t>
      </w:r>
      <w:r w:rsidRPr="00076B9A">
        <w:rPr>
          <w:sz w:val="16"/>
          <w:szCs w:val="16"/>
        </w:rPr>
        <w:t xml:space="preserve"> </w:t>
      </w:r>
      <w:r w:rsidR="00E60BE1" w:rsidRPr="00E60BE1">
        <w:rPr>
          <w:sz w:val="16"/>
          <w:szCs w:val="16"/>
        </w:rPr>
        <w:t>R$</w:t>
      </w:r>
      <w:r w:rsidR="00C37C30">
        <w:rPr>
          <w:sz w:val="16"/>
          <w:szCs w:val="16"/>
        </w:rPr>
        <w:t> 15.000,00</w:t>
      </w:r>
      <w:r w:rsidR="00E60BE1" w:rsidRPr="00E60BE1">
        <w:rPr>
          <w:sz w:val="16"/>
          <w:szCs w:val="16"/>
        </w:rPr>
        <w:t xml:space="preserve"> </w:t>
      </w:r>
      <w:r w:rsidR="00C37C30" w:rsidRPr="00E60BE1">
        <w:rPr>
          <w:sz w:val="16"/>
          <w:szCs w:val="16"/>
        </w:rPr>
        <w:t>(</w:t>
      </w:r>
      <w:r w:rsidR="00C37C30">
        <w:rPr>
          <w:sz w:val="16"/>
          <w:szCs w:val="16"/>
        </w:rPr>
        <w:t xml:space="preserve">quinze mil </w:t>
      </w:r>
      <w:r w:rsidR="00E60BE1" w:rsidRPr="00E60BE1">
        <w:rPr>
          <w:sz w:val="16"/>
          <w:szCs w:val="16"/>
        </w:rPr>
        <w:t>reais)</w:t>
      </w:r>
      <w:r w:rsidRPr="00076B9A">
        <w:rPr>
          <w:sz w:val="16"/>
          <w:szCs w:val="16"/>
        </w:rPr>
        <w:t xml:space="preserve">. O pagamento da remuneração prevista nesta </w:t>
      </w:r>
      <w:r w:rsidR="00675815" w:rsidRPr="00076B9A">
        <w:rPr>
          <w:sz w:val="16"/>
          <w:szCs w:val="16"/>
        </w:rPr>
        <w:t>C</w:t>
      </w:r>
      <w:r w:rsidRPr="00076B9A">
        <w:rPr>
          <w:sz w:val="16"/>
          <w:szCs w:val="16"/>
        </w:rPr>
        <w:t xml:space="preserve">láusula ocorrerá sem prejuízo da remuneração devida a terceiros eventualmente contratados para a prestação de serviços acessórios àqueles prestados pela </w:t>
      </w:r>
      <w:proofErr w:type="spellStart"/>
      <w:r w:rsidRPr="00076B9A">
        <w:rPr>
          <w:sz w:val="16"/>
          <w:szCs w:val="16"/>
        </w:rPr>
        <w:t>Securitizadora</w:t>
      </w:r>
      <w:proofErr w:type="spellEnd"/>
      <w:r w:rsidRPr="00076B9A">
        <w:rPr>
          <w:sz w:val="16"/>
          <w:szCs w:val="16"/>
        </w:rPr>
        <w:t xml:space="preserve"> </w:t>
      </w:r>
      <w:proofErr w:type="gramStart"/>
      <w:r w:rsidRPr="00076B9A">
        <w:rPr>
          <w:sz w:val="16"/>
          <w:szCs w:val="16"/>
        </w:rPr>
        <w:t>e também</w:t>
      </w:r>
      <w:proofErr w:type="gramEnd"/>
      <w:r w:rsidRPr="00076B9A">
        <w:rPr>
          <w:sz w:val="16"/>
          <w:szCs w:val="16"/>
        </w:rPr>
        <w:t xml:space="preserve"> será arcado pela Emissora, em até 5 (cinco) Dias Úteis contados da entrega, pela </w:t>
      </w:r>
      <w:proofErr w:type="spellStart"/>
      <w:r w:rsidRPr="00076B9A">
        <w:rPr>
          <w:sz w:val="16"/>
          <w:szCs w:val="16"/>
        </w:rPr>
        <w:t>Securitizadora</w:t>
      </w:r>
      <w:proofErr w:type="spellEnd"/>
      <w:r w:rsidRPr="00076B9A">
        <w:rPr>
          <w:sz w:val="16"/>
          <w:szCs w:val="16"/>
        </w:rPr>
        <w:t xml:space="preserve"> do respectivo relatório de horas, com as horas efetivamente trabalhadas e o valor efetivamente devido pela Emissora.</w:t>
      </w:r>
    </w:p>
    <w:p w14:paraId="748911B0" w14:textId="77777777" w:rsidR="006F4C09" w:rsidRPr="00076B9A" w:rsidRDefault="006F4C09" w:rsidP="007F6E42">
      <w:pPr>
        <w:pStyle w:val="Level2"/>
        <w:widowControl w:val="0"/>
        <w:spacing w:before="140" w:after="0"/>
        <w:rPr>
          <w:sz w:val="16"/>
          <w:szCs w:val="16"/>
        </w:rPr>
      </w:pPr>
      <w:r w:rsidRPr="00076B9A">
        <w:rPr>
          <w:sz w:val="16"/>
          <w:szCs w:val="16"/>
        </w:rPr>
        <w:t xml:space="preserve">Entende-se por </w:t>
      </w:r>
      <w:r w:rsidR="000C68AF" w:rsidRPr="00076B9A">
        <w:rPr>
          <w:sz w:val="16"/>
          <w:szCs w:val="16"/>
        </w:rPr>
        <w:t>“</w:t>
      </w:r>
      <w:r w:rsidRPr="00E60BE1">
        <w:rPr>
          <w:bCs/>
          <w:sz w:val="16"/>
          <w:szCs w:val="16"/>
          <w:u w:val="single"/>
        </w:rPr>
        <w:t>Reestruturação</w:t>
      </w:r>
      <w:r w:rsidR="000C68AF" w:rsidRPr="00076B9A">
        <w:rPr>
          <w:sz w:val="16"/>
          <w:szCs w:val="16"/>
        </w:rPr>
        <w:t>”</w:t>
      </w:r>
      <w:r w:rsidRPr="00076B9A">
        <w:rPr>
          <w:sz w:val="16"/>
          <w:szCs w:val="16"/>
        </w:rPr>
        <w:t xml:space="preserve"> a alteração de condições relacionadas </w:t>
      </w:r>
      <w:r w:rsidRPr="00076B9A">
        <w:rPr>
          <w:b/>
          <w:bCs/>
          <w:sz w:val="16"/>
          <w:szCs w:val="16"/>
        </w:rPr>
        <w:t>(i)</w:t>
      </w:r>
      <w:r w:rsidRPr="00076B9A">
        <w:rPr>
          <w:sz w:val="16"/>
          <w:szCs w:val="16"/>
        </w:rPr>
        <w:t xml:space="preserve"> às condições essenciais dos CRI, tais como datas de pagamento, remuneração, data de vencimento final, fluxos operacionais de pagamento ou recebimento de valores, carência ou </w:t>
      </w:r>
      <w:proofErr w:type="spellStart"/>
      <w:r w:rsidRPr="00076B9A">
        <w:rPr>
          <w:i/>
          <w:iCs/>
          <w:sz w:val="16"/>
          <w:szCs w:val="16"/>
        </w:rPr>
        <w:t>covenants</w:t>
      </w:r>
      <w:proofErr w:type="spellEnd"/>
      <w:r w:rsidRPr="00076B9A">
        <w:rPr>
          <w:sz w:val="16"/>
          <w:szCs w:val="16"/>
        </w:rPr>
        <w:t xml:space="preserve"> operacionais ou financeiros; </w:t>
      </w:r>
      <w:r w:rsidRPr="00076B9A">
        <w:rPr>
          <w:b/>
          <w:bCs/>
          <w:sz w:val="16"/>
          <w:szCs w:val="16"/>
        </w:rPr>
        <w:t>(</w:t>
      </w:r>
      <w:proofErr w:type="spellStart"/>
      <w:r w:rsidRPr="00076B9A">
        <w:rPr>
          <w:b/>
          <w:bCs/>
          <w:sz w:val="16"/>
          <w:szCs w:val="16"/>
        </w:rPr>
        <w:t>ii</w:t>
      </w:r>
      <w:proofErr w:type="spellEnd"/>
      <w:r w:rsidRPr="00076B9A">
        <w:rPr>
          <w:b/>
          <w:bCs/>
          <w:sz w:val="16"/>
          <w:szCs w:val="16"/>
        </w:rPr>
        <w:t>)</w:t>
      </w:r>
      <w:r w:rsidRPr="00076B9A">
        <w:rPr>
          <w:sz w:val="16"/>
          <w:szCs w:val="16"/>
        </w:rPr>
        <w:t xml:space="preserve"> aos aditamentos dos Documentos da Operação e realização de assembleias; e </w:t>
      </w:r>
      <w:r w:rsidRPr="00076B9A">
        <w:rPr>
          <w:b/>
          <w:bCs/>
          <w:sz w:val="16"/>
          <w:szCs w:val="16"/>
        </w:rPr>
        <w:t>(</w:t>
      </w:r>
      <w:proofErr w:type="spellStart"/>
      <w:r w:rsidRPr="00076B9A">
        <w:rPr>
          <w:b/>
          <w:bCs/>
          <w:sz w:val="16"/>
          <w:szCs w:val="16"/>
        </w:rPr>
        <w:t>iii</w:t>
      </w:r>
      <w:proofErr w:type="spellEnd"/>
      <w:r w:rsidRPr="00076B9A">
        <w:rPr>
          <w:b/>
          <w:bCs/>
          <w:sz w:val="16"/>
          <w:szCs w:val="16"/>
        </w:rPr>
        <w:t>)</w:t>
      </w:r>
      <w:r w:rsidRPr="00076B9A">
        <w:rPr>
          <w:sz w:val="16"/>
          <w:szCs w:val="16"/>
        </w:rPr>
        <w:t xml:space="preserve"> ao vencimento antecipado das Debêntures.</w:t>
      </w:r>
    </w:p>
    <w:p w14:paraId="49787A08" w14:textId="77777777" w:rsidR="006F4C09" w:rsidRPr="00076B9A" w:rsidRDefault="006F4C09" w:rsidP="007F6E42">
      <w:pPr>
        <w:pStyle w:val="Level2"/>
        <w:widowControl w:val="0"/>
        <w:spacing w:before="140" w:after="0"/>
        <w:rPr>
          <w:sz w:val="16"/>
          <w:szCs w:val="16"/>
        </w:rPr>
      </w:pPr>
      <w:r w:rsidRPr="00076B9A">
        <w:rPr>
          <w:sz w:val="16"/>
          <w:szCs w:val="16"/>
        </w:rPr>
        <w:t xml:space="preserve">Quaisquer transferências de recursos da </w:t>
      </w:r>
      <w:proofErr w:type="spellStart"/>
      <w:r w:rsidRPr="00076B9A">
        <w:rPr>
          <w:sz w:val="16"/>
          <w:szCs w:val="16"/>
        </w:rPr>
        <w:t>Securitizadora</w:t>
      </w:r>
      <w:proofErr w:type="spellEnd"/>
      <w:r w:rsidRPr="00076B9A">
        <w:rPr>
          <w:sz w:val="16"/>
          <w:szCs w:val="16"/>
        </w:rPr>
        <w:t xml:space="preserve"> à Emissora, determinada nos </w:t>
      </w:r>
      <w:r w:rsidR="00675815" w:rsidRPr="00076B9A">
        <w:rPr>
          <w:sz w:val="16"/>
          <w:szCs w:val="16"/>
        </w:rPr>
        <w:t>D</w:t>
      </w:r>
      <w:r w:rsidRPr="00076B9A">
        <w:rPr>
          <w:sz w:val="16"/>
          <w:szCs w:val="16"/>
        </w:rPr>
        <w:t xml:space="preserve">ocumentos da </w:t>
      </w:r>
      <w:r w:rsidR="00675815" w:rsidRPr="00076B9A">
        <w:rPr>
          <w:sz w:val="16"/>
          <w:szCs w:val="16"/>
        </w:rPr>
        <w:t>O</w:t>
      </w:r>
      <w:r w:rsidRPr="00076B9A">
        <w:rPr>
          <w:sz w:val="16"/>
          <w:szCs w:val="16"/>
        </w:rPr>
        <w:t xml:space="preserve">peração, serão realizadas pela </w:t>
      </w:r>
      <w:proofErr w:type="spellStart"/>
      <w:r w:rsidRPr="00076B9A">
        <w:rPr>
          <w:sz w:val="16"/>
          <w:szCs w:val="16"/>
        </w:rPr>
        <w:t>Securitizadora</w:t>
      </w:r>
      <w:proofErr w:type="spellEnd"/>
      <w:r w:rsidRPr="00076B9A">
        <w:rPr>
          <w:sz w:val="16"/>
          <w:szCs w:val="16"/>
        </w:rPr>
        <w:t xml:space="preserve"> líquidas de tributos (incluindo seus rendimentos líquidos de tributos) em conta corrente de titularidade da Emissora, conforme o caso, ressalvados à </w:t>
      </w:r>
      <w:proofErr w:type="spellStart"/>
      <w:r w:rsidRPr="00076B9A">
        <w:rPr>
          <w:sz w:val="16"/>
          <w:szCs w:val="16"/>
        </w:rPr>
        <w:t>Securitizadora</w:t>
      </w:r>
      <w:proofErr w:type="spellEnd"/>
      <w:r w:rsidRPr="00076B9A">
        <w:rPr>
          <w:sz w:val="16"/>
          <w:szCs w:val="16"/>
        </w:rPr>
        <w:t xml:space="preserve"> os benefícios fiscais desses rendimentos.</w:t>
      </w:r>
    </w:p>
    <w:p w14:paraId="2DEE70BB" w14:textId="77777777" w:rsidR="006F4C09" w:rsidRPr="00076B9A" w:rsidRDefault="006F4C09" w:rsidP="007F6E42">
      <w:pPr>
        <w:pStyle w:val="Level2"/>
        <w:widowControl w:val="0"/>
        <w:spacing w:before="140" w:after="0"/>
        <w:rPr>
          <w:sz w:val="16"/>
          <w:szCs w:val="16"/>
        </w:rPr>
      </w:pPr>
      <w:r w:rsidRPr="00076B9A">
        <w:rPr>
          <w:sz w:val="16"/>
          <w:szCs w:val="16"/>
        </w:rPr>
        <w:t xml:space="preserve">A Emissora obriga-se a indenizar </w:t>
      </w:r>
      <w:r w:rsidR="008949F9" w:rsidRPr="00076B9A">
        <w:rPr>
          <w:sz w:val="16"/>
          <w:szCs w:val="16"/>
        </w:rPr>
        <w:t>o</w:t>
      </w:r>
      <w:r w:rsidRPr="00076B9A">
        <w:rPr>
          <w:sz w:val="16"/>
          <w:szCs w:val="16"/>
        </w:rPr>
        <w:t xml:space="preserve"> Debenturista, seus diretores, conselheiros e empregados, por toda e qualquer despesa extraordinária comprovadamente incorrida por estes que não tenha sido contemplada nos </w:t>
      </w:r>
      <w:r w:rsidR="00675815" w:rsidRPr="00076B9A">
        <w:rPr>
          <w:sz w:val="16"/>
          <w:szCs w:val="16"/>
        </w:rPr>
        <w:t>D</w:t>
      </w:r>
      <w:r w:rsidRPr="00076B9A">
        <w:rPr>
          <w:sz w:val="16"/>
          <w:szCs w:val="16"/>
        </w:rPr>
        <w:t xml:space="preserve">ocumentos da </w:t>
      </w:r>
      <w:r w:rsidR="00675815" w:rsidRPr="00076B9A">
        <w:rPr>
          <w:sz w:val="16"/>
          <w:szCs w:val="16"/>
        </w:rPr>
        <w:t>O</w:t>
      </w:r>
      <w:r w:rsidRPr="00076B9A">
        <w:rPr>
          <w:sz w:val="16"/>
          <w:szCs w:val="16"/>
        </w:rPr>
        <w:t xml:space="preserve">peração, mas venha a ser devida em decorrência: </w:t>
      </w:r>
      <w:r w:rsidRPr="00076B9A">
        <w:rPr>
          <w:b/>
          <w:bCs/>
          <w:sz w:val="16"/>
          <w:szCs w:val="16"/>
        </w:rPr>
        <w:t>(i</w:t>
      </w:r>
      <w:r w:rsidR="0025761B" w:rsidRPr="00076B9A">
        <w:rPr>
          <w:b/>
          <w:bCs/>
          <w:sz w:val="16"/>
          <w:szCs w:val="16"/>
        </w:rPr>
        <w:t>)</w:t>
      </w:r>
      <w:r w:rsidR="0025761B" w:rsidRPr="00076B9A">
        <w:rPr>
          <w:sz w:val="16"/>
          <w:szCs w:val="16"/>
        </w:rPr>
        <w:t> </w:t>
      </w:r>
      <w:r w:rsidRPr="00076B9A">
        <w:rPr>
          <w:sz w:val="16"/>
          <w:szCs w:val="16"/>
        </w:rPr>
        <w:t>dos CRI, especialmente, mas não se limitando</w:t>
      </w:r>
      <w:r w:rsidR="00675815" w:rsidRPr="00076B9A">
        <w:rPr>
          <w:sz w:val="16"/>
          <w:szCs w:val="16"/>
        </w:rPr>
        <w:t>,</w:t>
      </w:r>
      <w:r w:rsidRPr="00076B9A">
        <w:rPr>
          <w:sz w:val="16"/>
          <w:szCs w:val="16"/>
        </w:rPr>
        <w:t xml:space="preserve"> ao caso das declarações prestadas pela Emissora serem falsas, incorretas ou inexatas; </w:t>
      </w:r>
      <w:r w:rsidRPr="00076B9A">
        <w:rPr>
          <w:b/>
          <w:bCs/>
          <w:sz w:val="16"/>
          <w:szCs w:val="16"/>
        </w:rPr>
        <w:t>(</w:t>
      </w:r>
      <w:proofErr w:type="spellStart"/>
      <w:r w:rsidRPr="00076B9A">
        <w:rPr>
          <w:b/>
          <w:bCs/>
          <w:sz w:val="16"/>
          <w:szCs w:val="16"/>
        </w:rPr>
        <w:t>ii</w:t>
      </w:r>
      <w:proofErr w:type="spellEnd"/>
      <w:r w:rsidR="0025761B" w:rsidRPr="00076B9A">
        <w:rPr>
          <w:b/>
          <w:bCs/>
          <w:sz w:val="16"/>
          <w:szCs w:val="16"/>
        </w:rPr>
        <w:t>)</w:t>
      </w:r>
      <w:r w:rsidR="0025761B" w:rsidRPr="00076B9A">
        <w:rPr>
          <w:sz w:val="16"/>
          <w:szCs w:val="16"/>
        </w:rPr>
        <w:t> </w:t>
      </w:r>
      <w:r w:rsidRPr="00076B9A">
        <w:rPr>
          <w:sz w:val="16"/>
          <w:szCs w:val="16"/>
        </w:rPr>
        <w:t xml:space="preserve">dos </w:t>
      </w:r>
      <w:r w:rsidR="00675815" w:rsidRPr="00076B9A">
        <w:rPr>
          <w:sz w:val="16"/>
          <w:szCs w:val="16"/>
        </w:rPr>
        <w:t>D</w:t>
      </w:r>
      <w:r w:rsidRPr="00076B9A">
        <w:rPr>
          <w:sz w:val="16"/>
          <w:szCs w:val="16"/>
        </w:rPr>
        <w:t xml:space="preserve">ocumentos da </w:t>
      </w:r>
      <w:r w:rsidR="00675815" w:rsidRPr="00076B9A">
        <w:rPr>
          <w:sz w:val="16"/>
          <w:szCs w:val="16"/>
        </w:rPr>
        <w:t>O</w:t>
      </w:r>
      <w:r w:rsidRPr="00076B9A">
        <w:rPr>
          <w:sz w:val="16"/>
          <w:szCs w:val="16"/>
        </w:rPr>
        <w:t xml:space="preserve">peração; ou </w:t>
      </w:r>
      <w:r w:rsidRPr="00076B9A">
        <w:rPr>
          <w:b/>
          <w:bCs/>
          <w:sz w:val="16"/>
          <w:szCs w:val="16"/>
        </w:rPr>
        <w:t>(</w:t>
      </w:r>
      <w:proofErr w:type="spellStart"/>
      <w:r w:rsidRPr="00076B9A">
        <w:rPr>
          <w:b/>
          <w:bCs/>
          <w:sz w:val="16"/>
          <w:szCs w:val="16"/>
        </w:rPr>
        <w:t>iii</w:t>
      </w:r>
      <w:proofErr w:type="spellEnd"/>
      <w:r w:rsidR="0025761B" w:rsidRPr="00076B9A">
        <w:rPr>
          <w:b/>
          <w:bCs/>
          <w:sz w:val="16"/>
          <w:szCs w:val="16"/>
        </w:rPr>
        <w:t>)</w:t>
      </w:r>
      <w:r w:rsidR="0025761B" w:rsidRPr="00076B9A">
        <w:rPr>
          <w:sz w:val="16"/>
          <w:szCs w:val="16"/>
        </w:rPr>
        <w:t xml:space="preserve"> de </w:t>
      </w:r>
      <w:r w:rsidRPr="00076B9A">
        <w:rPr>
          <w:sz w:val="16"/>
          <w:szCs w:val="16"/>
        </w:rPr>
        <w:t>demandas, ações ou processos judiciais e/ou extrajudiciais promovidos pelo Ministério Público ou terceiros com o fim de discutir o Crédito Imobiliário, danos ambientais e/ou fiscais, inclusive requerendo a exclusão d</w:t>
      </w:r>
      <w:r w:rsidR="008949F9" w:rsidRPr="00076B9A">
        <w:rPr>
          <w:sz w:val="16"/>
          <w:szCs w:val="16"/>
        </w:rPr>
        <w:t>o</w:t>
      </w:r>
      <w:r w:rsidRPr="00076B9A">
        <w:rPr>
          <w:sz w:val="16"/>
          <w:szCs w:val="16"/>
        </w:rPr>
        <w:t xml:space="preserve"> Debenturista do polo passivo da demanda e contratando advogado para representar </w:t>
      </w:r>
      <w:r w:rsidR="008949F9" w:rsidRPr="00076B9A">
        <w:rPr>
          <w:sz w:val="16"/>
          <w:szCs w:val="16"/>
        </w:rPr>
        <w:t>o</w:t>
      </w:r>
      <w:r w:rsidRPr="00076B9A">
        <w:rPr>
          <w:sz w:val="16"/>
          <w:szCs w:val="16"/>
        </w:rPr>
        <w:t xml:space="preserve"> Debenturista na defesa dos direitos do</w:t>
      </w:r>
      <w:r w:rsidR="002A53A8" w:rsidRPr="00076B9A">
        <w:rPr>
          <w:sz w:val="16"/>
          <w:szCs w:val="16"/>
        </w:rPr>
        <w:t>s</w:t>
      </w:r>
      <w:r w:rsidRPr="00076B9A">
        <w:rPr>
          <w:sz w:val="16"/>
          <w:szCs w:val="16"/>
        </w:rPr>
        <w:t xml:space="preserve"> </w:t>
      </w:r>
      <w:r w:rsidR="00511668" w:rsidRPr="00076B9A">
        <w:rPr>
          <w:sz w:val="16"/>
          <w:szCs w:val="16"/>
        </w:rPr>
        <w:t>p</w:t>
      </w:r>
      <w:r w:rsidRPr="00076B9A">
        <w:rPr>
          <w:sz w:val="16"/>
          <w:szCs w:val="16"/>
        </w:rPr>
        <w:t>atrimônio</w:t>
      </w:r>
      <w:r w:rsidR="002A53A8" w:rsidRPr="00076B9A">
        <w:rPr>
          <w:sz w:val="16"/>
          <w:szCs w:val="16"/>
        </w:rPr>
        <w:t>s</w:t>
      </w:r>
      <w:r w:rsidRPr="00076B9A">
        <w:rPr>
          <w:sz w:val="16"/>
          <w:szCs w:val="16"/>
        </w:rPr>
        <w:t xml:space="preserve"> </w:t>
      </w:r>
      <w:r w:rsidR="00511668" w:rsidRPr="00076B9A">
        <w:rPr>
          <w:sz w:val="16"/>
          <w:szCs w:val="16"/>
        </w:rPr>
        <w:t>s</w:t>
      </w:r>
      <w:r w:rsidRPr="00076B9A">
        <w:rPr>
          <w:sz w:val="16"/>
          <w:szCs w:val="16"/>
        </w:rPr>
        <w:t>eparado</w:t>
      </w:r>
      <w:r w:rsidR="002A53A8" w:rsidRPr="00076B9A">
        <w:rPr>
          <w:sz w:val="16"/>
          <w:szCs w:val="16"/>
        </w:rPr>
        <w:t>s</w:t>
      </w:r>
      <w:r w:rsidRPr="00076B9A">
        <w:rPr>
          <w:sz w:val="16"/>
          <w:szCs w:val="16"/>
        </w:rPr>
        <w:t xml:space="preserve"> </w:t>
      </w:r>
      <w:r w:rsidR="00511668" w:rsidRPr="00076B9A">
        <w:rPr>
          <w:sz w:val="16"/>
          <w:szCs w:val="16"/>
        </w:rPr>
        <w:t xml:space="preserve">dos CRI </w:t>
      </w:r>
      <w:r w:rsidRPr="00076B9A">
        <w:rPr>
          <w:sz w:val="16"/>
          <w:szCs w:val="16"/>
        </w:rPr>
        <w:t xml:space="preserve">ou ao cumprimento das obrigações decorrentes dos </w:t>
      </w:r>
      <w:r w:rsidR="00675815" w:rsidRPr="00076B9A">
        <w:rPr>
          <w:sz w:val="16"/>
          <w:szCs w:val="16"/>
        </w:rPr>
        <w:t>D</w:t>
      </w:r>
      <w:r w:rsidRPr="00076B9A">
        <w:rPr>
          <w:sz w:val="16"/>
          <w:szCs w:val="16"/>
        </w:rPr>
        <w:t xml:space="preserve">ocumentos da </w:t>
      </w:r>
      <w:r w:rsidR="00675815" w:rsidRPr="00076B9A">
        <w:rPr>
          <w:sz w:val="16"/>
          <w:szCs w:val="16"/>
        </w:rPr>
        <w:t>O</w:t>
      </w:r>
      <w:r w:rsidRPr="00076B9A">
        <w:rPr>
          <w:sz w:val="16"/>
          <w:szCs w:val="16"/>
        </w:rPr>
        <w:t>peração,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w:t>
      </w:r>
      <w:r w:rsidR="008949F9" w:rsidRPr="00076B9A">
        <w:rPr>
          <w:sz w:val="16"/>
          <w:szCs w:val="16"/>
        </w:rPr>
        <w:t>o</w:t>
      </w:r>
      <w:r w:rsidRPr="00076B9A">
        <w:rPr>
          <w:sz w:val="16"/>
          <w:szCs w:val="16"/>
        </w:rPr>
        <w:t xml:space="preserve"> Debenturista ou contra elas intentadas, desde que para resguardar o Crédito Imobiliário, o CRI e os direitos e prerrogativas d</w:t>
      </w:r>
      <w:r w:rsidR="008949F9" w:rsidRPr="00076B9A">
        <w:rPr>
          <w:sz w:val="16"/>
          <w:szCs w:val="16"/>
        </w:rPr>
        <w:t>o</w:t>
      </w:r>
      <w:r w:rsidRPr="00076B9A">
        <w:rPr>
          <w:sz w:val="16"/>
          <w:szCs w:val="16"/>
        </w:rPr>
        <w:t xml:space="preserve"> Debenturista definidos nos </w:t>
      </w:r>
      <w:r w:rsidR="00675815" w:rsidRPr="00076B9A">
        <w:rPr>
          <w:sz w:val="16"/>
          <w:szCs w:val="16"/>
        </w:rPr>
        <w:t>D</w:t>
      </w:r>
      <w:r w:rsidRPr="00076B9A">
        <w:rPr>
          <w:sz w:val="16"/>
          <w:szCs w:val="16"/>
        </w:rPr>
        <w:t xml:space="preserve">ocumentos da </w:t>
      </w:r>
      <w:r w:rsidR="00675815" w:rsidRPr="00076B9A">
        <w:rPr>
          <w:sz w:val="16"/>
          <w:szCs w:val="16"/>
        </w:rPr>
        <w:t>O</w:t>
      </w:r>
      <w:r w:rsidRPr="00076B9A">
        <w:rPr>
          <w:sz w:val="16"/>
          <w:szCs w:val="16"/>
        </w:rPr>
        <w:t>peração e que sejam devidamente comprovadas, necessárias e razoáveis, exceto nos casos de culpa ou dolo d</w:t>
      </w:r>
      <w:r w:rsidR="008949F9" w:rsidRPr="00076B9A">
        <w:rPr>
          <w:sz w:val="16"/>
          <w:szCs w:val="16"/>
        </w:rPr>
        <w:t>o</w:t>
      </w:r>
      <w:r w:rsidRPr="00076B9A">
        <w:rPr>
          <w:sz w:val="16"/>
          <w:szCs w:val="16"/>
        </w:rPr>
        <w:t xml:space="preserve"> Debenturista.</w:t>
      </w:r>
    </w:p>
    <w:p w14:paraId="2F677806" w14:textId="00B9D6BC" w:rsidR="006F4C09" w:rsidRPr="00076B9A" w:rsidRDefault="006F4C09" w:rsidP="007F6E42">
      <w:pPr>
        <w:pStyle w:val="Level2"/>
        <w:widowControl w:val="0"/>
        <w:spacing w:before="140" w:after="0"/>
        <w:rPr>
          <w:sz w:val="16"/>
          <w:szCs w:val="16"/>
        </w:rPr>
      </w:pPr>
      <w:r w:rsidRPr="00076B9A">
        <w:rPr>
          <w:sz w:val="16"/>
          <w:szCs w:val="16"/>
        </w:rPr>
        <w:t>O pagamento de qualquer indenização referida na Cláusula</w:t>
      </w:r>
      <w:r w:rsidR="008949F9" w:rsidRPr="00076B9A">
        <w:rPr>
          <w:sz w:val="16"/>
          <w:szCs w:val="16"/>
        </w:rPr>
        <w:t xml:space="preserve"> </w:t>
      </w:r>
      <w:r w:rsidR="008949F9" w:rsidRPr="00076B9A">
        <w:rPr>
          <w:sz w:val="16"/>
          <w:szCs w:val="16"/>
        </w:rPr>
        <w:fldChar w:fldCharType="begin"/>
      </w:r>
      <w:r w:rsidR="008949F9" w:rsidRPr="00076B9A">
        <w:rPr>
          <w:sz w:val="16"/>
          <w:szCs w:val="16"/>
        </w:rPr>
        <w:instrText xml:space="preserve"> REF _Ref95384173 \r \h </w:instrText>
      </w:r>
      <w:r w:rsidR="000D421C" w:rsidRPr="00076B9A">
        <w:rPr>
          <w:sz w:val="16"/>
          <w:szCs w:val="16"/>
        </w:rPr>
        <w:instrText xml:space="preserve"> \* MERGEFORMAT </w:instrText>
      </w:r>
      <w:r w:rsidR="008949F9" w:rsidRPr="00076B9A">
        <w:rPr>
          <w:sz w:val="16"/>
          <w:szCs w:val="16"/>
        </w:rPr>
      </w:r>
      <w:r w:rsidR="008949F9" w:rsidRPr="00076B9A">
        <w:rPr>
          <w:sz w:val="16"/>
          <w:szCs w:val="16"/>
        </w:rPr>
        <w:fldChar w:fldCharType="separate"/>
      </w:r>
      <w:r w:rsidR="00EB0246">
        <w:rPr>
          <w:sz w:val="16"/>
          <w:szCs w:val="16"/>
        </w:rPr>
        <w:t>15.2</w:t>
      </w:r>
      <w:r w:rsidR="008949F9" w:rsidRPr="00076B9A">
        <w:rPr>
          <w:sz w:val="16"/>
          <w:szCs w:val="16"/>
        </w:rPr>
        <w:fldChar w:fldCharType="end"/>
      </w:r>
      <w:r w:rsidR="008949F9" w:rsidRPr="00076B9A">
        <w:rPr>
          <w:sz w:val="16"/>
          <w:szCs w:val="16"/>
        </w:rPr>
        <w:t xml:space="preserve"> </w:t>
      </w:r>
      <w:r w:rsidRPr="00076B9A">
        <w:rPr>
          <w:sz w:val="16"/>
          <w:szCs w:val="16"/>
        </w:rPr>
        <w:t>acima deverá ser realizado à vista, em parcela única, mediante depósito na Conta</w:t>
      </w:r>
      <w:r w:rsidR="008949F9" w:rsidRPr="00076B9A">
        <w:rPr>
          <w:sz w:val="16"/>
          <w:szCs w:val="16"/>
        </w:rPr>
        <w:t xml:space="preserve"> do Patrimônio Separado</w:t>
      </w:r>
      <w:r w:rsidRPr="00076B9A">
        <w:rPr>
          <w:sz w:val="16"/>
          <w:szCs w:val="16"/>
        </w:rPr>
        <w:t>, dentro de 5 (cinco) dias após o recebimento</w:t>
      </w:r>
      <w:r w:rsidR="008949F9" w:rsidRPr="00076B9A">
        <w:rPr>
          <w:sz w:val="16"/>
          <w:szCs w:val="16"/>
        </w:rPr>
        <w:t>,</w:t>
      </w:r>
      <w:r w:rsidRPr="00076B9A">
        <w:rPr>
          <w:sz w:val="16"/>
          <w:szCs w:val="16"/>
        </w:rPr>
        <w:t xml:space="preserve"> pela Emissora</w:t>
      </w:r>
      <w:r w:rsidR="008949F9" w:rsidRPr="00076B9A">
        <w:rPr>
          <w:sz w:val="16"/>
          <w:szCs w:val="16"/>
        </w:rPr>
        <w:t>,</w:t>
      </w:r>
      <w:r w:rsidRPr="00076B9A">
        <w:rPr>
          <w:sz w:val="16"/>
          <w:szCs w:val="16"/>
        </w:rPr>
        <w:t xml:space="preserve"> de comunicação por escrito d</w:t>
      </w:r>
      <w:r w:rsidR="008949F9" w:rsidRPr="00076B9A">
        <w:rPr>
          <w:sz w:val="16"/>
          <w:szCs w:val="16"/>
        </w:rPr>
        <w:t xml:space="preserve">o </w:t>
      </w:r>
      <w:r w:rsidRPr="00076B9A">
        <w:rPr>
          <w:sz w:val="16"/>
          <w:szCs w:val="16"/>
        </w:rPr>
        <w:t>Debenturista, indicando o montante a ser pago e que tal valor será aplicado no pagamento dos CRI e em eventuais despesas mencionadas neste Cláusula, conforme previsto no Termo de Securitização e conforme cálculos efetuados pel</w:t>
      </w:r>
      <w:r w:rsidR="008949F9" w:rsidRPr="00076B9A">
        <w:rPr>
          <w:sz w:val="16"/>
          <w:szCs w:val="16"/>
        </w:rPr>
        <w:t>o</w:t>
      </w:r>
      <w:r w:rsidRPr="00076B9A">
        <w:rPr>
          <w:sz w:val="16"/>
          <w:szCs w:val="16"/>
        </w:rPr>
        <w:t xml:space="preserve"> Debenturista, os quais, salvo manifesto erro, serão considerados vinculantes e definitivos.</w:t>
      </w:r>
      <w:bookmarkEnd w:id="279"/>
    </w:p>
    <w:p w14:paraId="2F743999" w14:textId="7EDC69A0" w:rsidR="00381825" w:rsidRPr="00076B9A" w:rsidRDefault="00E20D6C" w:rsidP="00957D0A">
      <w:pPr>
        <w:pStyle w:val="Level1"/>
        <w:keepNext w:val="0"/>
        <w:widowControl w:val="0"/>
        <w:spacing w:before="140" w:after="0"/>
        <w:rPr>
          <w:rFonts w:cs="Arial"/>
          <w:sz w:val="16"/>
          <w:szCs w:val="16"/>
        </w:rPr>
      </w:pPr>
      <w:bookmarkStart w:id="290" w:name="_Ref94608348"/>
      <w:bookmarkStart w:id="291" w:name="_Toc107507835"/>
      <w:r w:rsidRPr="00076B9A">
        <w:rPr>
          <w:rFonts w:cs="Arial"/>
          <w:sz w:val="16"/>
          <w:szCs w:val="16"/>
        </w:rPr>
        <w:t>DISPOSIÇÕES GERAIS</w:t>
      </w:r>
      <w:bookmarkEnd w:id="278"/>
      <w:bookmarkEnd w:id="290"/>
      <w:bookmarkEnd w:id="291"/>
    </w:p>
    <w:p w14:paraId="18D27DFF" w14:textId="77777777" w:rsidR="00381825" w:rsidRPr="00076B9A" w:rsidRDefault="001820E7" w:rsidP="00957D0A">
      <w:pPr>
        <w:pStyle w:val="Level2"/>
        <w:widowControl w:val="0"/>
        <w:spacing w:before="140" w:after="0"/>
        <w:rPr>
          <w:b/>
          <w:sz w:val="16"/>
          <w:szCs w:val="16"/>
        </w:rPr>
      </w:pPr>
      <w:r w:rsidRPr="00076B9A">
        <w:rPr>
          <w:b/>
          <w:sz w:val="16"/>
          <w:szCs w:val="16"/>
        </w:rPr>
        <w:t>Comunicações</w:t>
      </w:r>
    </w:p>
    <w:p w14:paraId="5E386A30"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 xml:space="preserve">As comunicações a serem enviadas por qualquer das Partes nos termos desta </w:t>
      </w:r>
      <w:r w:rsidR="00A10EAD" w:rsidRPr="00076B9A">
        <w:rPr>
          <w:sz w:val="16"/>
          <w:szCs w:val="16"/>
        </w:rPr>
        <w:t>Escritura de Emissão de Debêntures</w:t>
      </w:r>
      <w:r w:rsidRPr="00076B9A">
        <w:rPr>
          <w:sz w:val="16"/>
          <w:szCs w:val="16"/>
        </w:rPr>
        <w:t xml:space="preserve"> deverão ser encaminhadas para os seguintes endereços:</w:t>
      </w:r>
    </w:p>
    <w:p w14:paraId="354EA960" w14:textId="500D8A0A" w:rsidR="00FA15BE" w:rsidRPr="007F6E42" w:rsidRDefault="001820E7" w:rsidP="00957D0A">
      <w:pPr>
        <w:pStyle w:val="Level4"/>
        <w:widowControl w:val="0"/>
        <w:tabs>
          <w:tab w:val="clear" w:pos="2722"/>
        </w:tabs>
        <w:spacing w:before="140" w:after="0"/>
        <w:rPr>
          <w:rFonts w:cs="Arial"/>
          <w:bCs/>
          <w:sz w:val="16"/>
          <w:szCs w:val="16"/>
        </w:rPr>
      </w:pPr>
      <w:r w:rsidRPr="00076B9A">
        <w:rPr>
          <w:rFonts w:cs="Arial"/>
          <w:b/>
          <w:bCs/>
          <w:sz w:val="16"/>
          <w:szCs w:val="16"/>
        </w:rPr>
        <w:t>P</w:t>
      </w:r>
      <w:r w:rsidR="00FA15BE" w:rsidRPr="00076B9A">
        <w:rPr>
          <w:rFonts w:cs="Arial"/>
          <w:b/>
          <w:bCs/>
          <w:sz w:val="16"/>
          <w:szCs w:val="16"/>
        </w:rPr>
        <w:t xml:space="preserve">ara a </w:t>
      </w:r>
      <w:r w:rsidR="00F75728" w:rsidRPr="00076B9A">
        <w:rPr>
          <w:rFonts w:cs="Arial"/>
          <w:b/>
          <w:bCs/>
          <w:sz w:val="16"/>
          <w:szCs w:val="16"/>
        </w:rPr>
        <w:t>Emissora</w:t>
      </w:r>
      <w:r w:rsidR="00FA15BE" w:rsidRPr="00076B9A">
        <w:rPr>
          <w:rFonts w:cs="Arial"/>
          <w:b/>
          <w:bCs/>
          <w:sz w:val="16"/>
          <w:szCs w:val="16"/>
        </w:rPr>
        <w:t>:</w:t>
      </w:r>
    </w:p>
    <w:p w14:paraId="25C49DF8" w14:textId="77777777" w:rsidR="00890836" w:rsidRPr="00680CC1" w:rsidRDefault="00E60BE1" w:rsidP="00957D0A">
      <w:pPr>
        <w:pStyle w:val="Body"/>
        <w:widowControl w:val="0"/>
        <w:spacing w:before="140" w:after="0"/>
        <w:ind w:left="2041"/>
        <w:rPr>
          <w:b/>
          <w:bCs/>
          <w:sz w:val="16"/>
          <w:szCs w:val="16"/>
          <w:lang w:val="pt-BR"/>
        </w:rPr>
      </w:pPr>
      <w:r w:rsidRPr="00E60BE1">
        <w:rPr>
          <w:b/>
          <w:bCs/>
          <w:color w:val="000000"/>
          <w:sz w:val="16"/>
          <w:szCs w:val="16"/>
          <w:lang w:val="pt-BR"/>
        </w:rPr>
        <w:t xml:space="preserve">REFRIGERAÇÃO DUFRIO </w:t>
      </w:r>
      <w:r w:rsidRPr="00680CC1">
        <w:rPr>
          <w:b/>
          <w:bCs/>
          <w:color w:val="000000"/>
          <w:sz w:val="16"/>
          <w:szCs w:val="16"/>
          <w:lang w:val="pt-BR"/>
        </w:rPr>
        <w:t>COMÉRCIO E IMPORTAÇÃO S.A.</w:t>
      </w:r>
    </w:p>
    <w:p w14:paraId="02ED019F" w14:textId="77777777" w:rsidR="00134817" w:rsidRPr="00680CC1" w:rsidRDefault="00905C4D" w:rsidP="005345C4">
      <w:pPr>
        <w:pStyle w:val="Body"/>
        <w:widowControl w:val="0"/>
        <w:spacing w:before="140" w:after="0"/>
        <w:ind w:left="2041"/>
        <w:rPr>
          <w:sz w:val="16"/>
          <w:szCs w:val="16"/>
          <w:lang w:val="pt-BR"/>
        </w:rPr>
      </w:pPr>
      <w:r w:rsidRPr="00AA735A">
        <w:rPr>
          <w:sz w:val="16"/>
          <w:szCs w:val="16"/>
          <w:lang w:val="pt-BR"/>
        </w:rPr>
        <w:lastRenderedPageBreak/>
        <w:t>Rua Voluntários da Pátria, nº 3.303 e 3.333, São Geraldo</w:t>
      </w:r>
    </w:p>
    <w:p w14:paraId="5963F206" w14:textId="77777777" w:rsidR="00134817" w:rsidRPr="00680CC1" w:rsidRDefault="00E668F3" w:rsidP="005345C4">
      <w:pPr>
        <w:pStyle w:val="Body"/>
        <w:widowControl w:val="0"/>
        <w:spacing w:before="140" w:after="0"/>
        <w:ind w:left="2041"/>
        <w:rPr>
          <w:sz w:val="16"/>
          <w:szCs w:val="16"/>
          <w:lang w:val="pt-BR"/>
        </w:rPr>
      </w:pPr>
      <w:r w:rsidRPr="00680CC1">
        <w:rPr>
          <w:sz w:val="16"/>
          <w:szCs w:val="16"/>
          <w:lang w:val="pt-BR"/>
        </w:rPr>
        <w:t>CEP</w:t>
      </w:r>
      <w:r w:rsidR="00905C4D" w:rsidRPr="00680CC1">
        <w:rPr>
          <w:sz w:val="16"/>
          <w:szCs w:val="16"/>
          <w:lang w:val="pt-BR"/>
        </w:rPr>
        <w:t xml:space="preserve"> </w:t>
      </w:r>
      <w:r w:rsidR="00905C4D" w:rsidRPr="00AA735A">
        <w:rPr>
          <w:sz w:val="16"/>
          <w:szCs w:val="16"/>
          <w:lang w:val="pt-BR"/>
        </w:rPr>
        <w:t>90230-011</w:t>
      </w:r>
      <w:r w:rsidR="00E60BE1" w:rsidRPr="00680CC1">
        <w:rPr>
          <w:sz w:val="16"/>
          <w:szCs w:val="16"/>
          <w:lang w:val="pt-BR"/>
        </w:rPr>
        <w:t xml:space="preserve">, </w:t>
      </w:r>
      <w:r w:rsidR="00905C4D" w:rsidRPr="00AA735A">
        <w:rPr>
          <w:sz w:val="16"/>
          <w:szCs w:val="16"/>
          <w:lang w:val="pt-BR"/>
        </w:rPr>
        <w:t>Porto Alegre</w:t>
      </w:r>
      <w:r w:rsidR="00905C4D" w:rsidRPr="00680CC1">
        <w:rPr>
          <w:sz w:val="16"/>
          <w:szCs w:val="16"/>
          <w:lang w:val="pt-BR"/>
        </w:rPr>
        <w:t>/ RS</w:t>
      </w:r>
    </w:p>
    <w:p w14:paraId="6A48B209" w14:textId="20DA4148" w:rsidR="00134817" w:rsidRPr="00680CC1" w:rsidRDefault="00890836" w:rsidP="005345C4">
      <w:pPr>
        <w:pStyle w:val="Body"/>
        <w:widowControl w:val="0"/>
        <w:spacing w:before="140" w:after="0"/>
        <w:ind w:left="2041"/>
        <w:rPr>
          <w:sz w:val="16"/>
          <w:szCs w:val="16"/>
          <w:lang w:val="pt-BR"/>
        </w:rPr>
      </w:pPr>
      <w:r w:rsidRPr="00680CC1">
        <w:rPr>
          <w:sz w:val="16"/>
          <w:szCs w:val="16"/>
          <w:lang w:val="pt-BR"/>
        </w:rPr>
        <w:t xml:space="preserve">At.: </w:t>
      </w:r>
      <w:r w:rsidR="008D3CFB" w:rsidRPr="008D3CFB">
        <w:rPr>
          <w:sz w:val="16"/>
          <w:szCs w:val="16"/>
          <w:lang w:val="pt-BR"/>
        </w:rPr>
        <w:t>Marcio Fischer</w:t>
      </w:r>
    </w:p>
    <w:p w14:paraId="01E2FCA8" w14:textId="4685B9A6" w:rsidR="00AC3762" w:rsidRPr="00680CC1" w:rsidRDefault="00890836" w:rsidP="005345C4">
      <w:pPr>
        <w:pStyle w:val="Body"/>
        <w:widowControl w:val="0"/>
        <w:spacing w:before="140" w:after="0"/>
        <w:ind w:left="2041"/>
        <w:rPr>
          <w:bCs/>
          <w:sz w:val="16"/>
          <w:szCs w:val="16"/>
          <w:lang w:val="pt-BR"/>
        </w:rPr>
      </w:pPr>
      <w:r w:rsidRPr="00680CC1">
        <w:rPr>
          <w:sz w:val="16"/>
          <w:szCs w:val="16"/>
          <w:lang w:val="pt-BR"/>
        </w:rPr>
        <w:t>Tel</w:t>
      </w:r>
      <w:r w:rsidR="008D3CFB">
        <w:rPr>
          <w:sz w:val="16"/>
          <w:szCs w:val="16"/>
          <w:lang w:val="pt-BR"/>
        </w:rPr>
        <w:t>efone</w:t>
      </w:r>
      <w:r w:rsidRPr="00680CC1">
        <w:rPr>
          <w:sz w:val="16"/>
          <w:szCs w:val="16"/>
          <w:lang w:val="pt-BR"/>
        </w:rPr>
        <w:t xml:space="preserve">: </w:t>
      </w:r>
      <w:r w:rsidR="008D3CFB" w:rsidRPr="007C130C">
        <w:rPr>
          <w:sz w:val="16"/>
          <w:szCs w:val="16"/>
          <w:lang w:val="pt-BR"/>
        </w:rPr>
        <w:t>(51) 3778-7555</w:t>
      </w:r>
    </w:p>
    <w:p w14:paraId="7C037665" w14:textId="44DCED65" w:rsidR="00381825" w:rsidRPr="00680CC1" w:rsidRDefault="00890836" w:rsidP="005345C4">
      <w:pPr>
        <w:pStyle w:val="Body"/>
        <w:widowControl w:val="0"/>
        <w:spacing w:before="140" w:after="0"/>
        <w:ind w:left="2041"/>
        <w:rPr>
          <w:sz w:val="16"/>
          <w:szCs w:val="16"/>
          <w:lang w:val="pt-BR"/>
        </w:rPr>
      </w:pPr>
      <w:r w:rsidRPr="00680CC1">
        <w:rPr>
          <w:sz w:val="16"/>
          <w:szCs w:val="16"/>
          <w:lang w:val="pt-BR"/>
        </w:rPr>
        <w:t>E-mai</w:t>
      </w:r>
      <w:r w:rsidR="00D3715F" w:rsidRPr="00680CC1">
        <w:rPr>
          <w:sz w:val="16"/>
          <w:szCs w:val="16"/>
          <w:lang w:val="pt-BR"/>
        </w:rPr>
        <w:t xml:space="preserve">l: </w:t>
      </w:r>
      <w:hyperlink r:id="rId17" w:history="1">
        <w:r w:rsidR="008D3CFB" w:rsidRPr="00037C85">
          <w:rPr>
            <w:rStyle w:val="Hyperlink"/>
            <w:sz w:val="16"/>
            <w:szCs w:val="16"/>
            <w:lang w:val="pt-BR"/>
          </w:rPr>
          <w:t>mercado.capitais.cri01@dufrio.com.br</w:t>
        </w:r>
      </w:hyperlink>
    </w:p>
    <w:p w14:paraId="2BE1F7D5" w14:textId="77777777" w:rsidR="00650935" w:rsidRPr="00680CC1" w:rsidRDefault="00650935" w:rsidP="00957D0A">
      <w:pPr>
        <w:pStyle w:val="Level4"/>
        <w:widowControl w:val="0"/>
        <w:tabs>
          <w:tab w:val="clear" w:pos="2722"/>
        </w:tabs>
        <w:spacing w:before="140" w:after="0"/>
        <w:rPr>
          <w:rFonts w:cs="Arial"/>
          <w:b/>
          <w:bCs/>
          <w:sz w:val="16"/>
          <w:szCs w:val="16"/>
        </w:rPr>
      </w:pPr>
      <w:r w:rsidRPr="00680CC1">
        <w:rPr>
          <w:rFonts w:cs="Arial"/>
          <w:b/>
          <w:bCs/>
          <w:sz w:val="16"/>
          <w:szCs w:val="16"/>
        </w:rPr>
        <w:t>Para o Debenturista:</w:t>
      </w:r>
    </w:p>
    <w:p w14:paraId="16ED6998" w14:textId="77777777" w:rsidR="00D3715F" w:rsidRPr="00680CC1" w:rsidRDefault="007D2F3E" w:rsidP="001B2D4D">
      <w:pPr>
        <w:pStyle w:val="Body"/>
        <w:widowControl w:val="0"/>
        <w:spacing w:before="140" w:after="0"/>
        <w:ind w:left="2041"/>
        <w:rPr>
          <w:sz w:val="16"/>
          <w:szCs w:val="16"/>
        </w:rPr>
      </w:pPr>
      <w:r w:rsidRPr="00680CC1">
        <w:rPr>
          <w:rFonts w:eastAsia="Calibri"/>
          <w:b/>
          <w:sz w:val="16"/>
          <w:szCs w:val="16"/>
        </w:rPr>
        <w:t xml:space="preserve">OPEA </w:t>
      </w:r>
      <w:r w:rsidR="009F700B" w:rsidRPr="00680CC1">
        <w:rPr>
          <w:rFonts w:eastAsia="Calibri"/>
          <w:b/>
          <w:sz w:val="16"/>
          <w:szCs w:val="16"/>
        </w:rPr>
        <w:t>SECURITIZADORA S.A.</w:t>
      </w:r>
    </w:p>
    <w:p w14:paraId="2CF89D13" w14:textId="77777777" w:rsidR="007D2F3E" w:rsidRPr="00680CC1" w:rsidRDefault="00905C4D" w:rsidP="007D2F3E">
      <w:pPr>
        <w:pStyle w:val="Body"/>
        <w:widowControl w:val="0"/>
        <w:spacing w:before="140" w:after="0"/>
        <w:ind w:left="2041"/>
        <w:rPr>
          <w:sz w:val="16"/>
          <w:szCs w:val="16"/>
          <w:lang w:val="pt-BR"/>
        </w:rPr>
      </w:pPr>
      <w:bookmarkStart w:id="292" w:name="_Hlk107009415"/>
      <w:r w:rsidRPr="00AA735A">
        <w:rPr>
          <w:bCs/>
          <w:sz w:val="16"/>
          <w:szCs w:val="16"/>
          <w:lang w:val="pt-BR"/>
        </w:rPr>
        <w:t>Rua Hungria, nº 1.240, 6º andar, conjunto 62, Jardim Europa</w:t>
      </w:r>
    </w:p>
    <w:p w14:paraId="58AEA5DC" w14:textId="77777777" w:rsidR="009F700B" w:rsidRPr="005B6A26" w:rsidRDefault="009F700B" w:rsidP="001B2D4D">
      <w:pPr>
        <w:pStyle w:val="Body"/>
        <w:widowControl w:val="0"/>
        <w:spacing w:before="140" w:after="0"/>
        <w:ind w:left="2041"/>
        <w:rPr>
          <w:bCs/>
          <w:sz w:val="16"/>
          <w:szCs w:val="16"/>
          <w:lang w:val="pt-BR"/>
        </w:rPr>
      </w:pPr>
      <w:r w:rsidRPr="005B6A26">
        <w:rPr>
          <w:bCs/>
          <w:sz w:val="16"/>
          <w:szCs w:val="16"/>
          <w:lang w:val="pt-BR"/>
        </w:rPr>
        <w:t xml:space="preserve">CEP </w:t>
      </w:r>
      <w:r w:rsidR="00905C4D" w:rsidRPr="005B6A26">
        <w:rPr>
          <w:bCs/>
          <w:sz w:val="16"/>
          <w:szCs w:val="16"/>
          <w:lang w:val="pt-BR"/>
        </w:rPr>
        <w:t>01455-000</w:t>
      </w:r>
      <w:r w:rsidR="005D143E" w:rsidRPr="005B6A26">
        <w:rPr>
          <w:sz w:val="16"/>
          <w:szCs w:val="16"/>
          <w:lang w:val="pt-BR"/>
        </w:rPr>
        <w:t xml:space="preserve">, </w:t>
      </w:r>
      <w:r w:rsidR="00905C4D" w:rsidRPr="005B6A26">
        <w:rPr>
          <w:sz w:val="16"/>
          <w:szCs w:val="16"/>
          <w:lang w:val="pt-BR"/>
        </w:rPr>
        <w:t>São Paulo/SP</w:t>
      </w:r>
    </w:p>
    <w:p w14:paraId="3F1DDF75" w14:textId="77777777" w:rsidR="009F700B" w:rsidRPr="005B6A26" w:rsidRDefault="009F700B" w:rsidP="001B2D4D">
      <w:pPr>
        <w:pStyle w:val="Body"/>
        <w:widowControl w:val="0"/>
        <w:spacing w:before="140" w:after="0"/>
        <w:ind w:left="2041"/>
        <w:rPr>
          <w:bCs/>
          <w:sz w:val="16"/>
          <w:szCs w:val="16"/>
          <w:lang w:val="pt-BR"/>
        </w:rPr>
      </w:pPr>
      <w:r w:rsidRPr="005B6A26">
        <w:rPr>
          <w:bCs/>
          <w:sz w:val="16"/>
          <w:szCs w:val="16"/>
          <w:lang w:val="pt-BR"/>
        </w:rPr>
        <w:t xml:space="preserve">At.: </w:t>
      </w:r>
      <w:r w:rsidR="00C37C30">
        <w:rPr>
          <w:sz w:val="16"/>
          <w:szCs w:val="16"/>
          <w:lang w:val="pt-BR"/>
        </w:rPr>
        <w:t xml:space="preserve">Flávia </w:t>
      </w:r>
      <w:proofErr w:type="spellStart"/>
      <w:r w:rsidR="00C37C30">
        <w:rPr>
          <w:sz w:val="16"/>
          <w:szCs w:val="16"/>
          <w:lang w:val="pt-BR"/>
        </w:rPr>
        <w:t>Palacios</w:t>
      </w:r>
      <w:proofErr w:type="spellEnd"/>
    </w:p>
    <w:p w14:paraId="781272FA" w14:textId="77777777" w:rsidR="009F700B" w:rsidRPr="005B6A26" w:rsidRDefault="009F700B" w:rsidP="001B2D4D">
      <w:pPr>
        <w:pStyle w:val="Body"/>
        <w:widowControl w:val="0"/>
        <w:spacing w:before="140" w:after="0"/>
        <w:ind w:left="2041"/>
        <w:rPr>
          <w:bCs/>
          <w:sz w:val="16"/>
          <w:szCs w:val="16"/>
          <w:lang w:val="pt-BR"/>
        </w:rPr>
      </w:pPr>
      <w:r w:rsidRPr="005B6A26">
        <w:rPr>
          <w:bCs/>
          <w:sz w:val="16"/>
          <w:szCs w:val="16"/>
          <w:lang w:val="pt-BR"/>
        </w:rPr>
        <w:t xml:space="preserve">Telefone: </w:t>
      </w:r>
      <w:bookmarkEnd w:id="292"/>
      <w:r w:rsidR="00C37C30" w:rsidRPr="005B6A26">
        <w:rPr>
          <w:sz w:val="16"/>
          <w:szCs w:val="16"/>
          <w:lang w:val="pt-BR"/>
        </w:rPr>
        <w:t>(11) 3127-2708</w:t>
      </w:r>
    </w:p>
    <w:p w14:paraId="76D1DB1A" w14:textId="6A8C11EE" w:rsidR="00CC0750" w:rsidRPr="005B6A26" w:rsidRDefault="00D3715F" w:rsidP="001B2D4D">
      <w:pPr>
        <w:pStyle w:val="Body"/>
        <w:widowControl w:val="0"/>
        <w:spacing w:before="140" w:after="0"/>
        <w:ind w:left="2041"/>
        <w:rPr>
          <w:sz w:val="16"/>
          <w:szCs w:val="16"/>
          <w:lang w:val="pt-BR"/>
        </w:rPr>
      </w:pPr>
      <w:r w:rsidRPr="005B6A26">
        <w:rPr>
          <w:bCs/>
          <w:sz w:val="16"/>
          <w:szCs w:val="16"/>
          <w:lang w:val="pt-BR"/>
        </w:rPr>
        <w:t>E-mail:</w:t>
      </w:r>
      <w:r w:rsidR="001A2C13" w:rsidRPr="005B6A26">
        <w:rPr>
          <w:bCs/>
          <w:sz w:val="16"/>
          <w:szCs w:val="16"/>
          <w:lang w:val="pt-BR"/>
        </w:rPr>
        <w:t xml:space="preserve"> </w:t>
      </w:r>
      <w:hyperlink r:id="rId18" w:history="1">
        <w:r w:rsidR="00C37C30" w:rsidRPr="00254A56">
          <w:rPr>
            <w:rStyle w:val="Hyperlink"/>
            <w:sz w:val="16"/>
            <w:szCs w:val="16"/>
            <w:lang w:val="pt-BR"/>
          </w:rPr>
          <w:t>gestao@opeacapital.com</w:t>
        </w:r>
      </w:hyperlink>
    </w:p>
    <w:p w14:paraId="6BCF5F11" w14:textId="7D7264A5" w:rsidR="001B2D4D" w:rsidRPr="00680CC1" w:rsidRDefault="001B2D4D" w:rsidP="001B2D4D">
      <w:pPr>
        <w:pStyle w:val="Level4"/>
        <w:widowControl w:val="0"/>
        <w:tabs>
          <w:tab w:val="clear" w:pos="2722"/>
        </w:tabs>
        <w:spacing w:before="140" w:after="0"/>
        <w:rPr>
          <w:rFonts w:cs="Arial"/>
          <w:b/>
          <w:bCs/>
          <w:sz w:val="16"/>
          <w:szCs w:val="16"/>
          <w:lang w:eastAsia="en-GB"/>
        </w:rPr>
      </w:pPr>
      <w:r w:rsidRPr="00680CC1">
        <w:rPr>
          <w:rFonts w:cs="Arial"/>
          <w:b/>
          <w:bCs/>
          <w:sz w:val="16"/>
          <w:szCs w:val="16"/>
          <w:lang w:eastAsia="en-GB"/>
        </w:rPr>
        <w:t>Para os Fiadores:</w:t>
      </w:r>
    </w:p>
    <w:p w14:paraId="0D7EFB4D" w14:textId="77777777" w:rsidR="00680CC1" w:rsidRPr="007F6E42" w:rsidRDefault="00680CC1" w:rsidP="005B6A26">
      <w:pPr>
        <w:pStyle w:val="Body"/>
        <w:widowControl w:val="0"/>
        <w:spacing w:before="140" w:after="0"/>
        <w:ind w:left="2041"/>
        <w:rPr>
          <w:sz w:val="16"/>
          <w:szCs w:val="16"/>
          <w:lang w:val="pt-BR"/>
        </w:rPr>
      </w:pPr>
      <w:r w:rsidRPr="007F6E42">
        <w:rPr>
          <w:b/>
          <w:sz w:val="16"/>
          <w:szCs w:val="16"/>
          <w:lang w:val="pt-BR"/>
        </w:rPr>
        <w:t>FRIOMASTER PARTICIPAÇÕES S.A.</w:t>
      </w:r>
    </w:p>
    <w:p w14:paraId="5B7B70A5" w14:textId="77777777" w:rsidR="00680CC1" w:rsidRPr="00A55EED" w:rsidRDefault="00680CC1" w:rsidP="00680CC1">
      <w:pPr>
        <w:pStyle w:val="Body"/>
        <w:widowControl w:val="0"/>
        <w:spacing w:before="140" w:after="0"/>
        <w:ind w:left="2041"/>
        <w:rPr>
          <w:sz w:val="16"/>
          <w:szCs w:val="16"/>
          <w:lang w:val="pt-BR"/>
        </w:rPr>
      </w:pPr>
      <w:r w:rsidRPr="00A55EED">
        <w:rPr>
          <w:sz w:val="16"/>
          <w:szCs w:val="16"/>
          <w:lang w:val="pt-BR"/>
        </w:rPr>
        <w:t>Rua Voluntários da Pátria, nº 3.303,</w:t>
      </w:r>
      <w:r w:rsidR="0001637E">
        <w:rPr>
          <w:sz w:val="16"/>
          <w:szCs w:val="16"/>
          <w:lang w:val="pt-BR"/>
        </w:rPr>
        <w:t xml:space="preserve"> sala 01,</w:t>
      </w:r>
      <w:r w:rsidRPr="00A55EED">
        <w:rPr>
          <w:sz w:val="16"/>
          <w:szCs w:val="16"/>
          <w:lang w:val="pt-BR"/>
        </w:rPr>
        <w:t xml:space="preserve"> São Geraldo</w:t>
      </w:r>
    </w:p>
    <w:p w14:paraId="299D4235" w14:textId="77777777" w:rsidR="00680CC1" w:rsidRPr="00A55EED" w:rsidRDefault="00680CC1" w:rsidP="00680CC1">
      <w:pPr>
        <w:pStyle w:val="Body"/>
        <w:widowControl w:val="0"/>
        <w:spacing w:before="140" w:after="0"/>
        <w:ind w:left="2041"/>
        <w:rPr>
          <w:sz w:val="16"/>
          <w:szCs w:val="16"/>
          <w:lang w:val="pt-BR"/>
        </w:rPr>
      </w:pPr>
      <w:r w:rsidRPr="00A55EED">
        <w:rPr>
          <w:sz w:val="16"/>
          <w:szCs w:val="16"/>
          <w:lang w:val="pt-BR"/>
        </w:rPr>
        <w:t xml:space="preserve">CEP </w:t>
      </w:r>
      <w:r w:rsidRPr="005B6A26">
        <w:rPr>
          <w:sz w:val="16"/>
          <w:szCs w:val="16"/>
          <w:lang w:val="pt-BR"/>
        </w:rPr>
        <w:t>90230-011</w:t>
      </w:r>
      <w:r w:rsidRPr="00A55EED">
        <w:rPr>
          <w:sz w:val="16"/>
          <w:szCs w:val="16"/>
          <w:lang w:val="pt-BR"/>
        </w:rPr>
        <w:t xml:space="preserve">, </w:t>
      </w:r>
      <w:r w:rsidRPr="005B6A26">
        <w:rPr>
          <w:sz w:val="16"/>
          <w:szCs w:val="16"/>
          <w:lang w:val="pt-BR"/>
        </w:rPr>
        <w:t>Porto Alegre</w:t>
      </w:r>
      <w:r w:rsidRPr="00A55EED">
        <w:rPr>
          <w:sz w:val="16"/>
          <w:szCs w:val="16"/>
          <w:lang w:val="pt-BR"/>
        </w:rPr>
        <w:t>/ RS</w:t>
      </w:r>
    </w:p>
    <w:p w14:paraId="47FBC9FF" w14:textId="77777777" w:rsidR="008D3CFB" w:rsidRPr="00680CC1" w:rsidRDefault="008D3CFB" w:rsidP="008D3CFB">
      <w:pPr>
        <w:pStyle w:val="Body"/>
        <w:widowControl w:val="0"/>
        <w:spacing w:before="140" w:after="0"/>
        <w:ind w:left="2041"/>
        <w:rPr>
          <w:sz w:val="16"/>
          <w:szCs w:val="16"/>
          <w:lang w:val="pt-BR"/>
        </w:rPr>
      </w:pPr>
      <w:r w:rsidRPr="00680CC1">
        <w:rPr>
          <w:sz w:val="16"/>
          <w:szCs w:val="16"/>
          <w:lang w:val="pt-BR"/>
        </w:rPr>
        <w:t xml:space="preserve">At.: </w:t>
      </w:r>
      <w:r w:rsidRPr="008D3CFB">
        <w:rPr>
          <w:sz w:val="16"/>
          <w:szCs w:val="16"/>
          <w:lang w:val="pt-BR"/>
        </w:rPr>
        <w:t>Marcio Fischer</w:t>
      </w:r>
    </w:p>
    <w:p w14:paraId="21810FEF" w14:textId="77777777" w:rsidR="008D3CFB" w:rsidRPr="00680CC1" w:rsidRDefault="008D3CFB" w:rsidP="008D3CFB">
      <w:pPr>
        <w:pStyle w:val="Body"/>
        <w:widowControl w:val="0"/>
        <w:spacing w:before="140" w:after="0"/>
        <w:ind w:left="2041"/>
        <w:rPr>
          <w:bCs/>
          <w:sz w:val="16"/>
          <w:szCs w:val="16"/>
          <w:lang w:val="pt-BR"/>
        </w:rPr>
      </w:pPr>
      <w:r w:rsidRPr="00680CC1">
        <w:rPr>
          <w:sz w:val="16"/>
          <w:szCs w:val="16"/>
          <w:lang w:val="pt-BR"/>
        </w:rPr>
        <w:t>Tel</w:t>
      </w:r>
      <w:r>
        <w:rPr>
          <w:sz w:val="16"/>
          <w:szCs w:val="16"/>
          <w:lang w:val="pt-BR"/>
        </w:rPr>
        <w:t>efone</w:t>
      </w:r>
      <w:r w:rsidRPr="00680CC1">
        <w:rPr>
          <w:sz w:val="16"/>
          <w:szCs w:val="16"/>
          <w:lang w:val="pt-BR"/>
        </w:rPr>
        <w:t xml:space="preserve">: </w:t>
      </w:r>
      <w:r w:rsidRPr="00E97496">
        <w:rPr>
          <w:sz w:val="16"/>
          <w:szCs w:val="16"/>
          <w:lang w:val="pt-BR"/>
        </w:rPr>
        <w:t>(51) 3778-7555</w:t>
      </w:r>
    </w:p>
    <w:p w14:paraId="6F4D048F" w14:textId="1A98DA4A" w:rsidR="008D3CFB" w:rsidRPr="00680CC1" w:rsidRDefault="008D3CFB" w:rsidP="008D3CFB">
      <w:pPr>
        <w:pStyle w:val="Body"/>
        <w:widowControl w:val="0"/>
        <w:spacing w:before="140" w:after="0"/>
        <w:ind w:left="2041"/>
        <w:rPr>
          <w:sz w:val="16"/>
          <w:szCs w:val="16"/>
          <w:lang w:val="pt-BR"/>
        </w:rPr>
      </w:pPr>
      <w:r w:rsidRPr="00680CC1">
        <w:rPr>
          <w:sz w:val="16"/>
          <w:szCs w:val="16"/>
          <w:lang w:val="pt-BR"/>
        </w:rPr>
        <w:t xml:space="preserve">E-mail: </w:t>
      </w:r>
      <w:hyperlink r:id="rId19" w:history="1">
        <w:r w:rsidRPr="00037C85">
          <w:rPr>
            <w:rStyle w:val="Hyperlink"/>
            <w:sz w:val="16"/>
            <w:szCs w:val="16"/>
            <w:lang w:val="pt-BR"/>
          </w:rPr>
          <w:t>mercado.capitais.cri01@dufrio.com.br</w:t>
        </w:r>
      </w:hyperlink>
    </w:p>
    <w:p w14:paraId="71CC723A" w14:textId="77777777" w:rsidR="0001637E" w:rsidRDefault="0001637E" w:rsidP="001B2D4D">
      <w:pPr>
        <w:pStyle w:val="Body"/>
        <w:widowControl w:val="0"/>
        <w:spacing w:before="140" w:after="0"/>
        <w:ind w:left="2041"/>
        <w:rPr>
          <w:sz w:val="16"/>
          <w:szCs w:val="16"/>
          <w:lang w:val="pt-BR"/>
        </w:rPr>
      </w:pPr>
    </w:p>
    <w:p w14:paraId="4B471846" w14:textId="77777777" w:rsidR="0001637E" w:rsidRDefault="0001637E" w:rsidP="001B2D4D">
      <w:pPr>
        <w:pStyle w:val="Body"/>
        <w:widowControl w:val="0"/>
        <w:spacing w:before="140" w:after="0"/>
        <w:ind w:left="2041"/>
        <w:rPr>
          <w:b/>
          <w:sz w:val="16"/>
          <w:szCs w:val="16"/>
          <w:lang w:val="pt-BR"/>
        </w:rPr>
      </w:pPr>
      <w:r w:rsidRPr="00A55EED">
        <w:rPr>
          <w:b/>
          <w:sz w:val="16"/>
          <w:szCs w:val="16"/>
          <w:lang w:val="pt-BR"/>
        </w:rPr>
        <w:t>DAGOBERTO ARTÊMIO ZANON</w:t>
      </w:r>
    </w:p>
    <w:p w14:paraId="017B235B" w14:textId="77777777" w:rsidR="0001637E" w:rsidRPr="00A55EED" w:rsidRDefault="0001637E" w:rsidP="0001637E">
      <w:pPr>
        <w:pStyle w:val="Body"/>
        <w:widowControl w:val="0"/>
        <w:spacing w:before="140" w:after="0"/>
        <w:ind w:left="2041"/>
        <w:rPr>
          <w:sz w:val="16"/>
          <w:szCs w:val="16"/>
          <w:lang w:val="pt-BR"/>
        </w:rPr>
      </w:pPr>
      <w:r w:rsidRPr="00A55EED">
        <w:rPr>
          <w:sz w:val="16"/>
          <w:szCs w:val="16"/>
          <w:lang w:val="pt-BR"/>
        </w:rPr>
        <w:t>Rua Voluntários da Pátria, nº 3.303,</w:t>
      </w:r>
      <w:r>
        <w:rPr>
          <w:sz w:val="16"/>
          <w:szCs w:val="16"/>
          <w:lang w:val="pt-BR"/>
        </w:rPr>
        <w:t xml:space="preserve"> </w:t>
      </w:r>
      <w:r w:rsidRPr="00A55EED">
        <w:rPr>
          <w:sz w:val="16"/>
          <w:szCs w:val="16"/>
          <w:lang w:val="pt-BR"/>
        </w:rPr>
        <w:t>São Geraldo</w:t>
      </w:r>
    </w:p>
    <w:p w14:paraId="6C07F914" w14:textId="77777777" w:rsidR="0001637E" w:rsidRPr="00A55EED" w:rsidRDefault="0001637E" w:rsidP="0001637E">
      <w:pPr>
        <w:pStyle w:val="Body"/>
        <w:widowControl w:val="0"/>
        <w:spacing w:before="140" w:after="0"/>
        <w:ind w:left="2041"/>
        <w:rPr>
          <w:sz w:val="16"/>
          <w:szCs w:val="16"/>
          <w:lang w:val="pt-BR"/>
        </w:rPr>
      </w:pPr>
      <w:r w:rsidRPr="00A55EED">
        <w:rPr>
          <w:sz w:val="16"/>
          <w:szCs w:val="16"/>
          <w:lang w:val="pt-BR"/>
        </w:rPr>
        <w:t>CEP 90230-011, Porto Alegre/ RS</w:t>
      </w:r>
    </w:p>
    <w:p w14:paraId="474571E7" w14:textId="6E76EDA3" w:rsidR="0001637E" w:rsidRPr="00A55EED" w:rsidRDefault="0001637E" w:rsidP="0001637E">
      <w:pPr>
        <w:pStyle w:val="Body"/>
        <w:widowControl w:val="0"/>
        <w:spacing w:before="140" w:after="0"/>
        <w:ind w:left="2041"/>
        <w:rPr>
          <w:sz w:val="16"/>
          <w:szCs w:val="16"/>
          <w:lang w:val="pt-BR"/>
        </w:rPr>
      </w:pPr>
      <w:r w:rsidRPr="00A55EED">
        <w:rPr>
          <w:sz w:val="16"/>
          <w:szCs w:val="16"/>
          <w:lang w:val="pt-BR"/>
        </w:rPr>
        <w:t xml:space="preserve">Telefone: </w:t>
      </w:r>
      <w:r w:rsidR="008D3CFB" w:rsidRPr="00E97496">
        <w:rPr>
          <w:sz w:val="16"/>
          <w:szCs w:val="16"/>
          <w:lang w:val="pt-BR"/>
        </w:rPr>
        <w:t>(51) 3778-7555</w:t>
      </w:r>
    </w:p>
    <w:p w14:paraId="4E2F8BE0" w14:textId="5C84DD86" w:rsidR="0001637E" w:rsidRDefault="0001637E" w:rsidP="0001637E">
      <w:pPr>
        <w:pStyle w:val="Body"/>
        <w:widowControl w:val="0"/>
        <w:spacing w:before="140" w:after="0"/>
        <w:ind w:left="2041"/>
        <w:rPr>
          <w:sz w:val="16"/>
          <w:szCs w:val="16"/>
          <w:lang w:val="pt-BR"/>
        </w:rPr>
      </w:pPr>
      <w:r w:rsidRPr="00A55EED">
        <w:rPr>
          <w:sz w:val="16"/>
          <w:szCs w:val="16"/>
          <w:lang w:val="pt-BR"/>
        </w:rPr>
        <w:t xml:space="preserve">E-mail: </w:t>
      </w:r>
      <w:hyperlink r:id="rId20" w:history="1">
        <w:r w:rsidR="008D3CFB" w:rsidRPr="00037C85">
          <w:rPr>
            <w:rStyle w:val="Hyperlink"/>
            <w:sz w:val="16"/>
            <w:szCs w:val="16"/>
            <w:lang w:val="pt-BR"/>
          </w:rPr>
          <w:t>dagoberto.zanon@dufrio.com.br</w:t>
        </w:r>
      </w:hyperlink>
      <w:r w:rsidR="008D3CFB">
        <w:rPr>
          <w:sz w:val="16"/>
          <w:szCs w:val="16"/>
          <w:lang w:val="pt-BR"/>
        </w:rPr>
        <w:t xml:space="preserve"> </w:t>
      </w:r>
      <w:r w:rsidR="008D3CFB" w:rsidRPr="008D3CFB">
        <w:rPr>
          <w:sz w:val="16"/>
          <w:szCs w:val="16"/>
          <w:lang w:val="pt-BR"/>
        </w:rPr>
        <w:t xml:space="preserve">/ </w:t>
      </w:r>
      <w:hyperlink r:id="rId21" w:history="1">
        <w:r w:rsidR="008D3CFB" w:rsidRPr="00037C85">
          <w:rPr>
            <w:rStyle w:val="Hyperlink"/>
            <w:sz w:val="16"/>
            <w:szCs w:val="16"/>
            <w:lang w:val="pt-BR"/>
          </w:rPr>
          <w:t>mercado.capitais.cri01@dufrio.com.br</w:t>
        </w:r>
      </w:hyperlink>
    </w:p>
    <w:p w14:paraId="1115EBDE" w14:textId="77777777" w:rsidR="0001637E" w:rsidRDefault="0001637E" w:rsidP="0001637E">
      <w:pPr>
        <w:pStyle w:val="Body"/>
        <w:widowControl w:val="0"/>
        <w:spacing w:before="140" w:after="0"/>
        <w:ind w:left="2041"/>
        <w:rPr>
          <w:sz w:val="16"/>
          <w:szCs w:val="16"/>
          <w:lang w:val="pt-BR"/>
        </w:rPr>
      </w:pPr>
    </w:p>
    <w:p w14:paraId="11064ECF" w14:textId="77777777" w:rsidR="0001637E" w:rsidRDefault="0001637E" w:rsidP="001B2D4D">
      <w:pPr>
        <w:pStyle w:val="Body"/>
        <w:widowControl w:val="0"/>
        <w:spacing w:before="140" w:after="0"/>
        <w:ind w:left="2041"/>
        <w:rPr>
          <w:sz w:val="16"/>
          <w:szCs w:val="16"/>
          <w:lang w:val="pt-BR"/>
        </w:rPr>
      </w:pPr>
      <w:r w:rsidRPr="00A55EED">
        <w:rPr>
          <w:b/>
          <w:sz w:val="16"/>
          <w:szCs w:val="16"/>
          <w:lang w:val="pt-BR"/>
        </w:rPr>
        <w:t>SILVANA PRETTO ZANON</w:t>
      </w:r>
    </w:p>
    <w:p w14:paraId="3A0A26A7" w14:textId="77777777" w:rsidR="0001637E" w:rsidRPr="00A55EED" w:rsidRDefault="0001637E" w:rsidP="0001637E">
      <w:pPr>
        <w:pStyle w:val="Body"/>
        <w:widowControl w:val="0"/>
        <w:spacing w:before="140" w:after="0"/>
        <w:ind w:left="2041"/>
        <w:rPr>
          <w:sz w:val="16"/>
          <w:szCs w:val="16"/>
          <w:lang w:val="pt-BR"/>
        </w:rPr>
      </w:pPr>
      <w:r w:rsidRPr="00A55EED">
        <w:rPr>
          <w:sz w:val="16"/>
          <w:szCs w:val="16"/>
          <w:lang w:val="pt-BR"/>
        </w:rPr>
        <w:t>Rua Voluntários da Pátria, nº 3.303,</w:t>
      </w:r>
      <w:r>
        <w:rPr>
          <w:sz w:val="16"/>
          <w:szCs w:val="16"/>
          <w:lang w:val="pt-BR"/>
        </w:rPr>
        <w:t xml:space="preserve"> </w:t>
      </w:r>
      <w:r w:rsidRPr="00A55EED">
        <w:rPr>
          <w:sz w:val="16"/>
          <w:szCs w:val="16"/>
          <w:lang w:val="pt-BR"/>
        </w:rPr>
        <w:t>São Geraldo</w:t>
      </w:r>
    </w:p>
    <w:p w14:paraId="3279AB23" w14:textId="77777777" w:rsidR="0001637E" w:rsidRPr="00A55EED" w:rsidRDefault="0001637E" w:rsidP="0001637E">
      <w:pPr>
        <w:pStyle w:val="Body"/>
        <w:widowControl w:val="0"/>
        <w:spacing w:before="140" w:after="0"/>
        <w:ind w:left="2041"/>
        <w:rPr>
          <w:sz w:val="16"/>
          <w:szCs w:val="16"/>
          <w:lang w:val="pt-BR"/>
        </w:rPr>
      </w:pPr>
      <w:r w:rsidRPr="00A55EED">
        <w:rPr>
          <w:sz w:val="16"/>
          <w:szCs w:val="16"/>
          <w:lang w:val="pt-BR"/>
        </w:rPr>
        <w:t>CEP 90230-011, Porto Alegre/ RS</w:t>
      </w:r>
    </w:p>
    <w:p w14:paraId="27D1EDDE" w14:textId="6351EE73" w:rsidR="0001637E" w:rsidRPr="00A55EED" w:rsidRDefault="0001637E" w:rsidP="0001637E">
      <w:pPr>
        <w:pStyle w:val="Body"/>
        <w:widowControl w:val="0"/>
        <w:spacing w:before="140" w:after="0"/>
        <w:ind w:left="2041"/>
        <w:rPr>
          <w:sz w:val="16"/>
          <w:szCs w:val="16"/>
          <w:lang w:val="pt-BR"/>
        </w:rPr>
      </w:pPr>
      <w:r w:rsidRPr="00A55EED">
        <w:rPr>
          <w:sz w:val="16"/>
          <w:szCs w:val="16"/>
          <w:lang w:val="pt-BR"/>
        </w:rPr>
        <w:t xml:space="preserve">Telefone: </w:t>
      </w:r>
      <w:r w:rsidR="008D3CFB" w:rsidRPr="00E97496">
        <w:rPr>
          <w:sz w:val="16"/>
          <w:szCs w:val="16"/>
          <w:lang w:val="pt-BR"/>
        </w:rPr>
        <w:t>(51) 3778-7555</w:t>
      </w:r>
    </w:p>
    <w:p w14:paraId="3B9F1B04" w14:textId="781F3866" w:rsidR="0001637E" w:rsidRDefault="0001637E" w:rsidP="0001637E">
      <w:pPr>
        <w:pStyle w:val="Body"/>
        <w:widowControl w:val="0"/>
        <w:spacing w:before="140" w:after="0"/>
        <w:ind w:left="2041"/>
        <w:rPr>
          <w:sz w:val="16"/>
          <w:szCs w:val="16"/>
          <w:lang w:val="pt-BR"/>
        </w:rPr>
      </w:pPr>
      <w:r w:rsidRPr="00A55EED">
        <w:rPr>
          <w:sz w:val="16"/>
          <w:szCs w:val="16"/>
          <w:lang w:val="pt-BR"/>
        </w:rPr>
        <w:t xml:space="preserve">E-mail: </w:t>
      </w:r>
      <w:hyperlink r:id="rId22" w:history="1">
        <w:r w:rsidR="008D3CFB" w:rsidRPr="00037C85">
          <w:rPr>
            <w:rStyle w:val="Hyperlink"/>
            <w:sz w:val="16"/>
            <w:szCs w:val="16"/>
            <w:lang w:val="pt-BR"/>
          </w:rPr>
          <w:t>silvana.zanon@dufrio.com.br</w:t>
        </w:r>
      </w:hyperlink>
      <w:r w:rsidR="008D3CFB">
        <w:rPr>
          <w:sz w:val="16"/>
          <w:szCs w:val="16"/>
          <w:lang w:val="pt-BR"/>
        </w:rPr>
        <w:t xml:space="preserve"> </w:t>
      </w:r>
      <w:r w:rsidR="008D3CFB" w:rsidRPr="008D3CFB">
        <w:rPr>
          <w:sz w:val="16"/>
          <w:szCs w:val="16"/>
          <w:lang w:val="pt-BR"/>
        </w:rPr>
        <w:t xml:space="preserve">/ </w:t>
      </w:r>
      <w:hyperlink r:id="rId23" w:history="1">
        <w:r w:rsidR="008D3CFB" w:rsidRPr="00037C85">
          <w:rPr>
            <w:rStyle w:val="Hyperlink"/>
            <w:sz w:val="16"/>
            <w:szCs w:val="16"/>
            <w:lang w:val="pt-BR"/>
          </w:rPr>
          <w:t>mercado.capitais.cri01@dufrio.com.br</w:t>
        </w:r>
      </w:hyperlink>
    </w:p>
    <w:p w14:paraId="61DC44BA" w14:textId="77777777" w:rsidR="0001637E" w:rsidRDefault="0001637E" w:rsidP="001B2D4D">
      <w:pPr>
        <w:pStyle w:val="Body"/>
        <w:widowControl w:val="0"/>
        <w:spacing w:before="140" w:after="0"/>
        <w:ind w:left="2041"/>
        <w:rPr>
          <w:sz w:val="16"/>
          <w:szCs w:val="16"/>
          <w:lang w:val="pt-BR"/>
        </w:rPr>
      </w:pPr>
    </w:p>
    <w:p w14:paraId="5A4574AD" w14:textId="77777777" w:rsidR="0001637E" w:rsidRDefault="0001637E" w:rsidP="001B2D4D">
      <w:pPr>
        <w:pStyle w:val="Body"/>
        <w:widowControl w:val="0"/>
        <w:spacing w:before="140" w:after="0"/>
        <w:ind w:left="2041"/>
        <w:rPr>
          <w:sz w:val="16"/>
          <w:szCs w:val="16"/>
          <w:lang w:val="pt-BR"/>
        </w:rPr>
      </w:pPr>
      <w:r w:rsidRPr="00A55EED">
        <w:rPr>
          <w:b/>
          <w:sz w:val="16"/>
          <w:szCs w:val="16"/>
          <w:lang w:val="pt-BR"/>
        </w:rPr>
        <w:t>GUILLERMO ZANON</w:t>
      </w:r>
    </w:p>
    <w:p w14:paraId="3599FA46" w14:textId="77777777" w:rsidR="0001637E" w:rsidRPr="00A55EED" w:rsidRDefault="0001637E" w:rsidP="0001637E">
      <w:pPr>
        <w:pStyle w:val="Body"/>
        <w:widowControl w:val="0"/>
        <w:spacing w:before="140" w:after="0"/>
        <w:ind w:left="2041"/>
        <w:rPr>
          <w:sz w:val="16"/>
          <w:szCs w:val="16"/>
          <w:lang w:val="pt-BR"/>
        </w:rPr>
      </w:pPr>
      <w:r w:rsidRPr="00A55EED">
        <w:rPr>
          <w:sz w:val="16"/>
          <w:szCs w:val="16"/>
          <w:lang w:val="pt-BR"/>
        </w:rPr>
        <w:t>Rua Voluntários da Pátria, nº 3.303,</w:t>
      </w:r>
      <w:r>
        <w:rPr>
          <w:sz w:val="16"/>
          <w:szCs w:val="16"/>
          <w:lang w:val="pt-BR"/>
        </w:rPr>
        <w:t xml:space="preserve"> </w:t>
      </w:r>
      <w:r w:rsidRPr="00A55EED">
        <w:rPr>
          <w:sz w:val="16"/>
          <w:szCs w:val="16"/>
          <w:lang w:val="pt-BR"/>
        </w:rPr>
        <w:t>São Geraldo</w:t>
      </w:r>
    </w:p>
    <w:p w14:paraId="6F2318B5" w14:textId="77777777" w:rsidR="0001637E" w:rsidRPr="00A55EED" w:rsidRDefault="0001637E" w:rsidP="0001637E">
      <w:pPr>
        <w:pStyle w:val="Body"/>
        <w:widowControl w:val="0"/>
        <w:spacing w:before="140" w:after="0"/>
        <w:ind w:left="2041"/>
        <w:rPr>
          <w:sz w:val="16"/>
          <w:szCs w:val="16"/>
          <w:lang w:val="pt-BR"/>
        </w:rPr>
      </w:pPr>
      <w:r w:rsidRPr="00A55EED">
        <w:rPr>
          <w:sz w:val="16"/>
          <w:szCs w:val="16"/>
          <w:lang w:val="pt-BR"/>
        </w:rPr>
        <w:t>CEP 90230-011, Porto Alegre/ RS</w:t>
      </w:r>
    </w:p>
    <w:p w14:paraId="7E997B49" w14:textId="110A4D5A" w:rsidR="0001637E" w:rsidRPr="00A55EED" w:rsidRDefault="0001637E" w:rsidP="0001637E">
      <w:pPr>
        <w:pStyle w:val="Body"/>
        <w:widowControl w:val="0"/>
        <w:spacing w:before="140" w:after="0"/>
        <w:ind w:left="2041"/>
        <w:rPr>
          <w:sz w:val="16"/>
          <w:szCs w:val="16"/>
          <w:lang w:val="pt-BR"/>
        </w:rPr>
      </w:pPr>
      <w:r w:rsidRPr="00A55EED">
        <w:rPr>
          <w:sz w:val="16"/>
          <w:szCs w:val="16"/>
          <w:lang w:val="pt-BR"/>
        </w:rPr>
        <w:t xml:space="preserve">Telefone: </w:t>
      </w:r>
      <w:r w:rsidR="008D3CFB" w:rsidRPr="00E97496">
        <w:rPr>
          <w:sz w:val="16"/>
          <w:szCs w:val="16"/>
          <w:lang w:val="pt-BR"/>
        </w:rPr>
        <w:t>(51) 3778-7555</w:t>
      </w:r>
    </w:p>
    <w:p w14:paraId="611B9501" w14:textId="4B283D12" w:rsidR="0001637E" w:rsidRDefault="0001637E" w:rsidP="0001637E">
      <w:pPr>
        <w:pStyle w:val="Body"/>
        <w:widowControl w:val="0"/>
        <w:spacing w:before="140" w:after="0"/>
        <w:ind w:left="2041"/>
        <w:rPr>
          <w:sz w:val="16"/>
          <w:szCs w:val="16"/>
          <w:lang w:val="pt-BR"/>
        </w:rPr>
      </w:pPr>
      <w:r w:rsidRPr="00A55EED">
        <w:rPr>
          <w:sz w:val="16"/>
          <w:szCs w:val="16"/>
          <w:lang w:val="pt-BR"/>
        </w:rPr>
        <w:t xml:space="preserve">E-mail: </w:t>
      </w:r>
      <w:hyperlink r:id="rId24" w:history="1">
        <w:r w:rsidR="008D3CFB" w:rsidRPr="00037C85">
          <w:rPr>
            <w:rStyle w:val="Hyperlink"/>
            <w:sz w:val="16"/>
            <w:szCs w:val="16"/>
            <w:lang w:val="pt-BR"/>
          </w:rPr>
          <w:t>guillermo.zanon@dufrio.com.br</w:t>
        </w:r>
      </w:hyperlink>
      <w:r w:rsidR="008D3CFB">
        <w:rPr>
          <w:sz w:val="16"/>
          <w:szCs w:val="16"/>
          <w:lang w:val="pt-BR"/>
        </w:rPr>
        <w:t xml:space="preserve"> </w:t>
      </w:r>
      <w:r w:rsidR="008D3CFB" w:rsidRPr="008D3CFB">
        <w:rPr>
          <w:sz w:val="16"/>
          <w:szCs w:val="16"/>
          <w:lang w:val="pt-BR"/>
        </w:rPr>
        <w:t xml:space="preserve">/ </w:t>
      </w:r>
      <w:hyperlink r:id="rId25" w:history="1">
        <w:r w:rsidR="008D3CFB" w:rsidRPr="00037C85">
          <w:rPr>
            <w:rStyle w:val="Hyperlink"/>
            <w:sz w:val="16"/>
            <w:szCs w:val="16"/>
            <w:lang w:val="pt-BR"/>
          </w:rPr>
          <w:t>mercado.capitais.cri01@dufrio.com.br</w:t>
        </w:r>
      </w:hyperlink>
    </w:p>
    <w:p w14:paraId="7A30405F" w14:textId="77777777" w:rsidR="00381825" w:rsidRPr="00076B9A" w:rsidRDefault="001820E7" w:rsidP="00957D0A">
      <w:pPr>
        <w:pStyle w:val="Level3"/>
        <w:widowControl w:val="0"/>
        <w:tabs>
          <w:tab w:val="clear" w:pos="1874"/>
        </w:tabs>
        <w:spacing w:before="140" w:after="0"/>
        <w:ind w:left="1360" w:hanging="680"/>
        <w:rPr>
          <w:sz w:val="16"/>
          <w:szCs w:val="16"/>
        </w:rPr>
      </w:pPr>
      <w:r w:rsidRPr="00076B9A">
        <w:rPr>
          <w:sz w:val="16"/>
          <w:szCs w:val="16"/>
        </w:rPr>
        <w:t xml:space="preserve">As comunicações serão consideradas entregues quando recebidas sob protocolo ou com </w:t>
      </w:r>
      <w:r w:rsidR="000C68AF" w:rsidRPr="00076B9A">
        <w:rPr>
          <w:sz w:val="16"/>
          <w:szCs w:val="16"/>
        </w:rPr>
        <w:t>“</w:t>
      </w:r>
      <w:r w:rsidRPr="00076B9A">
        <w:rPr>
          <w:sz w:val="16"/>
          <w:szCs w:val="16"/>
        </w:rPr>
        <w:t>aviso de recebimento</w:t>
      </w:r>
      <w:r w:rsidR="000C68AF" w:rsidRPr="00076B9A">
        <w:rPr>
          <w:sz w:val="16"/>
          <w:szCs w:val="16"/>
        </w:rPr>
        <w:t>”</w:t>
      </w:r>
      <w:r w:rsidRPr="00076B9A">
        <w:rPr>
          <w:sz w:val="16"/>
          <w:szCs w:val="16"/>
        </w:rPr>
        <w:t xml:space="preserve"> expedido pela Empresa Brasileira de Correios</w:t>
      </w:r>
      <w:r w:rsidR="003D4BDB" w:rsidRPr="00076B9A">
        <w:rPr>
          <w:sz w:val="16"/>
          <w:szCs w:val="16"/>
        </w:rPr>
        <w:t xml:space="preserve"> ou </w:t>
      </w:r>
      <w:r w:rsidRPr="00076B9A">
        <w:rPr>
          <w:sz w:val="16"/>
          <w:szCs w:val="16"/>
        </w:rPr>
        <w:t xml:space="preserve">por </w:t>
      </w:r>
      <w:r w:rsidR="003D4BDB" w:rsidRPr="00076B9A">
        <w:rPr>
          <w:sz w:val="16"/>
          <w:szCs w:val="16"/>
        </w:rPr>
        <w:t>e-mail</w:t>
      </w:r>
      <w:r w:rsidRPr="00076B9A">
        <w:rPr>
          <w:sz w:val="16"/>
          <w:szCs w:val="16"/>
        </w:rPr>
        <w:t xml:space="preserve"> nos endereços acima. As </w:t>
      </w:r>
      <w:r w:rsidRPr="00076B9A">
        <w:rPr>
          <w:sz w:val="16"/>
          <w:szCs w:val="16"/>
        </w:rPr>
        <w:lastRenderedPageBreak/>
        <w:t>comunicações feitas por correio eletrônico serão consideradas recebidas na data de seu envio, desde que seu recebimento</w:t>
      </w:r>
      <w:r w:rsidR="00FA15BE" w:rsidRPr="00076B9A">
        <w:rPr>
          <w:sz w:val="16"/>
          <w:szCs w:val="16"/>
        </w:rPr>
        <w:t xml:space="preserve"> </w:t>
      </w:r>
      <w:r w:rsidRPr="00076B9A">
        <w:rPr>
          <w:sz w:val="16"/>
          <w:szCs w:val="16"/>
        </w:rPr>
        <w:t>seja confirmado por meio de indicativo</w:t>
      </w:r>
      <w:r w:rsidR="005770A8" w:rsidRPr="00076B9A">
        <w:rPr>
          <w:sz w:val="16"/>
          <w:szCs w:val="16"/>
        </w:rPr>
        <w:t xml:space="preserve"> </w:t>
      </w:r>
      <w:r w:rsidR="006C47AC" w:rsidRPr="00076B9A">
        <w:rPr>
          <w:sz w:val="16"/>
          <w:szCs w:val="16"/>
        </w:rPr>
        <w:t>(</w:t>
      </w:r>
      <w:r w:rsidRPr="00076B9A">
        <w:rPr>
          <w:sz w:val="16"/>
          <w:szCs w:val="16"/>
        </w:rPr>
        <w:t xml:space="preserve">recibo emitido pela máquina utilizada pelo remetente). A mudança de qualquer dos endereços deverá ser comunicada às demais Partes pela Parte que tiver seu endereço alterado. Eventuais prejuízos decorrentes da não comunicação quanto à alteração de endereço serão arcados pela Parte inadimplente, exceto se de outra forma previsto nesta </w:t>
      </w:r>
      <w:r w:rsidR="00A10EAD" w:rsidRPr="00076B9A">
        <w:rPr>
          <w:sz w:val="16"/>
          <w:szCs w:val="16"/>
        </w:rPr>
        <w:t>Escritura de Emissão de Debêntures</w:t>
      </w:r>
      <w:r w:rsidRPr="00076B9A">
        <w:rPr>
          <w:sz w:val="16"/>
          <w:szCs w:val="16"/>
        </w:rPr>
        <w:t>.</w:t>
      </w:r>
    </w:p>
    <w:p w14:paraId="282263C4" w14:textId="77777777" w:rsidR="00226BE4" w:rsidRPr="00076B9A" w:rsidRDefault="001820E7" w:rsidP="00957D0A">
      <w:pPr>
        <w:pStyle w:val="Level2"/>
        <w:widowControl w:val="0"/>
        <w:spacing w:before="140" w:after="0"/>
        <w:rPr>
          <w:b/>
          <w:bCs/>
          <w:sz w:val="16"/>
          <w:szCs w:val="16"/>
        </w:rPr>
      </w:pPr>
      <w:r w:rsidRPr="00076B9A">
        <w:rPr>
          <w:b/>
          <w:bCs/>
          <w:sz w:val="16"/>
          <w:szCs w:val="16"/>
        </w:rPr>
        <w:t>Renúncia</w:t>
      </w:r>
    </w:p>
    <w:p w14:paraId="4A5A155E"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 xml:space="preserve">Não se presume a renúncia a qualquer dos direitos decorrentes da presente </w:t>
      </w:r>
      <w:r w:rsidR="00A10EAD" w:rsidRPr="00076B9A">
        <w:rPr>
          <w:sz w:val="16"/>
          <w:szCs w:val="16"/>
        </w:rPr>
        <w:t>Escritura de Emissão de Debêntures</w:t>
      </w:r>
      <w:r w:rsidR="005770A8" w:rsidRPr="00076B9A">
        <w:rPr>
          <w:sz w:val="16"/>
          <w:szCs w:val="16"/>
        </w:rPr>
        <w:t>.</w:t>
      </w:r>
      <w:r w:rsidRPr="00076B9A">
        <w:rPr>
          <w:sz w:val="16"/>
          <w:szCs w:val="16"/>
        </w:rPr>
        <w:t xml:space="preserve"> </w:t>
      </w:r>
      <w:r w:rsidR="005770A8" w:rsidRPr="00076B9A">
        <w:rPr>
          <w:sz w:val="16"/>
          <w:szCs w:val="16"/>
        </w:rPr>
        <w:t>Desta</w:t>
      </w:r>
      <w:r w:rsidRPr="00076B9A">
        <w:rPr>
          <w:sz w:val="16"/>
          <w:szCs w:val="16"/>
        </w:rPr>
        <w:t xml:space="preserve"> forma, nenhum atraso, omissão ou liberalidade no exercício de qualquer direito, faculdade ou remédio que caiba à </w:t>
      </w:r>
      <w:r w:rsidR="00F75728" w:rsidRPr="00076B9A">
        <w:rPr>
          <w:sz w:val="16"/>
          <w:szCs w:val="16"/>
        </w:rPr>
        <w:t>Emissora</w:t>
      </w:r>
      <w:r w:rsidRPr="00076B9A">
        <w:rPr>
          <w:sz w:val="16"/>
          <w:szCs w:val="16"/>
        </w:rPr>
        <w:t xml:space="preserve">, ao </w:t>
      </w:r>
      <w:r w:rsidR="000267A1" w:rsidRPr="00076B9A">
        <w:rPr>
          <w:sz w:val="16"/>
          <w:szCs w:val="16"/>
        </w:rPr>
        <w:t>Agente Fiduciário dos CRI</w:t>
      </w:r>
      <w:r w:rsidRPr="00076B9A">
        <w:rPr>
          <w:sz w:val="16"/>
          <w:szCs w:val="16"/>
        </w:rPr>
        <w:t xml:space="preserve"> e/ou ao Debenturista em razão de qualquer inadimplemento prejudicará tais direitos, faculdades ou remédios será interpretado como constituindo uma renúncia aos mesmos ou concordância com tal inadimplemento, nem constituirá novação ou modificação de quaisquer outras obrigações assumidas pelas Partes nesta </w:t>
      </w:r>
      <w:r w:rsidR="00A10EAD" w:rsidRPr="00076B9A">
        <w:rPr>
          <w:sz w:val="16"/>
          <w:szCs w:val="16"/>
        </w:rPr>
        <w:t>Escritura de Emissão de Debêntures</w:t>
      </w:r>
      <w:r w:rsidRPr="00076B9A">
        <w:rPr>
          <w:sz w:val="16"/>
          <w:szCs w:val="16"/>
        </w:rPr>
        <w:t xml:space="preserve"> ou precedente no tocante a qualquer outro inadimplemento ou atraso.</w:t>
      </w:r>
    </w:p>
    <w:p w14:paraId="7CF295B4" w14:textId="77777777" w:rsidR="00226BE4" w:rsidRPr="00076B9A" w:rsidRDefault="001820E7" w:rsidP="00957D0A">
      <w:pPr>
        <w:pStyle w:val="Level2"/>
        <w:widowControl w:val="0"/>
        <w:spacing w:before="140" w:after="0"/>
        <w:rPr>
          <w:b/>
          <w:bCs/>
          <w:sz w:val="16"/>
          <w:szCs w:val="16"/>
        </w:rPr>
      </w:pPr>
      <w:r w:rsidRPr="00076B9A">
        <w:rPr>
          <w:b/>
          <w:bCs/>
          <w:sz w:val="16"/>
          <w:szCs w:val="16"/>
        </w:rPr>
        <w:t>Título Executivo Judicial e Execução Específica</w:t>
      </w:r>
    </w:p>
    <w:p w14:paraId="01662370" w14:textId="77777777" w:rsidR="00381825" w:rsidRPr="00076B9A" w:rsidRDefault="00C75C54" w:rsidP="00957D0A">
      <w:pPr>
        <w:pStyle w:val="Level3"/>
        <w:widowControl w:val="0"/>
        <w:tabs>
          <w:tab w:val="clear" w:pos="1874"/>
        </w:tabs>
        <w:spacing w:before="140" w:after="0"/>
        <w:rPr>
          <w:sz w:val="16"/>
          <w:szCs w:val="16"/>
        </w:rPr>
      </w:pPr>
      <w:r w:rsidRPr="00076B9A">
        <w:rPr>
          <w:sz w:val="16"/>
          <w:szCs w:val="16"/>
        </w:rPr>
        <w:t>As</w:t>
      </w:r>
      <w:r w:rsidR="001820E7" w:rsidRPr="00076B9A">
        <w:rPr>
          <w:sz w:val="16"/>
          <w:szCs w:val="16"/>
        </w:rPr>
        <w:t xml:space="preserve"> Debêntures </w:t>
      </w:r>
      <w:r w:rsidRPr="00076B9A">
        <w:rPr>
          <w:sz w:val="16"/>
          <w:szCs w:val="16"/>
        </w:rPr>
        <w:t xml:space="preserve">e a </w:t>
      </w:r>
      <w:r w:rsidR="00A10EAD" w:rsidRPr="00076B9A">
        <w:rPr>
          <w:sz w:val="16"/>
          <w:szCs w:val="16"/>
        </w:rPr>
        <w:t>Escritura de Emissão de Debêntures</w:t>
      </w:r>
      <w:r w:rsidRPr="00076B9A">
        <w:rPr>
          <w:sz w:val="16"/>
          <w:szCs w:val="16"/>
        </w:rPr>
        <w:t xml:space="preserve"> </w:t>
      </w:r>
      <w:r w:rsidR="001820E7" w:rsidRPr="00076B9A">
        <w:rPr>
          <w:sz w:val="16"/>
          <w:szCs w:val="16"/>
        </w:rPr>
        <w:t xml:space="preserve">constituem títulos executivos extrajudiciais nos termos </w:t>
      </w:r>
      <w:r w:rsidRPr="00076B9A">
        <w:rPr>
          <w:sz w:val="16"/>
          <w:szCs w:val="16"/>
        </w:rPr>
        <w:t xml:space="preserve">dos </w:t>
      </w:r>
      <w:r w:rsidR="00CF1D72" w:rsidRPr="00076B9A">
        <w:rPr>
          <w:sz w:val="16"/>
          <w:szCs w:val="16"/>
        </w:rPr>
        <w:t xml:space="preserve">incisos </w:t>
      </w:r>
      <w:r w:rsidR="009B24D6" w:rsidRPr="00076B9A">
        <w:rPr>
          <w:sz w:val="16"/>
          <w:szCs w:val="16"/>
        </w:rPr>
        <w:t>I e III,</w:t>
      </w:r>
      <w:r w:rsidR="001820E7" w:rsidRPr="00076B9A">
        <w:rPr>
          <w:sz w:val="16"/>
          <w:szCs w:val="16"/>
        </w:rPr>
        <w:t xml:space="preserve"> </w:t>
      </w:r>
      <w:r w:rsidRPr="00076B9A">
        <w:rPr>
          <w:sz w:val="16"/>
          <w:szCs w:val="16"/>
        </w:rPr>
        <w:t xml:space="preserve">respectivamente, do artigo </w:t>
      </w:r>
      <w:r w:rsidR="00E77A94" w:rsidRPr="00076B9A">
        <w:rPr>
          <w:sz w:val="16"/>
          <w:szCs w:val="16"/>
        </w:rPr>
        <w:t>784 do Código de Processo Civil</w:t>
      </w:r>
      <w:r w:rsidR="001820E7" w:rsidRPr="00076B9A">
        <w:rPr>
          <w:sz w:val="16"/>
          <w:szCs w:val="16"/>
        </w:rPr>
        <w:t xml:space="preserve">, </w:t>
      </w:r>
      <w:r w:rsidR="009B24D6" w:rsidRPr="00076B9A">
        <w:rPr>
          <w:sz w:val="16"/>
          <w:szCs w:val="16"/>
        </w:rPr>
        <w:t xml:space="preserve">reconhecendo as Partes desde já que, independentemente de quaisquer outras medidas cabíveis, as obrigações assumidas nos termos desta </w:t>
      </w:r>
      <w:r w:rsidR="00A10EAD" w:rsidRPr="00076B9A">
        <w:rPr>
          <w:sz w:val="16"/>
          <w:szCs w:val="16"/>
        </w:rPr>
        <w:t>Escritura de Emissão de Debêntures</w:t>
      </w:r>
      <w:r w:rsidR="009B24D6" w:rsidRPr="00076B9A">
        <w:rPr>
          <w:sz w:val="16"/>
          <w:szCs w:val="16"/>
        </w:rPr>
        <w:t xml:space="preserve"> comportam execução específica, submetendo-se às disposições dos artigos </w:t>
      </w:r>
      <w:r w:rsidR="00DE794C" w:rsidRPr="00076B9A">
        <w:rPr>
          <w:sz w:val="16"/>
          <w:szCs w:val="16"/>
        </w:rPr>
        <w:t xml:space="preserve">815 </w:t>
      </w:r>
      <w:r w:rsidR="009B24D6" w:rsidRPr="00076B9A">
        <w:rPr>
          <w:sz w:val="16"/>
          <w:szCs w:val="16"/>
        </w:rPr>
        <w:t>e seguintes d</w:t>
      </w:r>
      <w:r w:rsidR="00CF1D72" w:rsidRPr="00076B9A">
        <w:rPr>
          <w:sz w:val="16"/>
          <w:szCs w:val="16"/>
        </w:rPr>
        <w:t>o Código de Processo Civil</w:t>
      </w:r>
      <w:r w:rsidR="001820E7" w:rsidRPr="00076B9A">
        <w:rPr>
          <w:sz w:val="16"/>
          <w:szCs w:val="16"/>
        </w:rPr>
        <w:t xml:space="preserve">, sem prejuízo do direito de </w:t>
      </w:r>
      <w:r w:rsidR="002770C3" w:rsidRPr="00076B9A">
        <w:rPr>
          <w:sz w:val="16"/>
          <w:szCs w:val="16"/>
        </w:rPr>
        <w:t xml:space="preserve">considerar </w:t>
      </w:r>
      <w:r w:rsidR="001820E7" w:rsidRPr="00076B9A">
        <w:rPr>
          <w:sz w:val="16"/>
          <w:szCs w:val="16"/>
        </w:rPr>
        <w:t xml:space="preserve">o vencimento antecipado das Debêntures nos termos desta </w:t>
      </w:r>
      <w:r w:rsidR="00A10EAD" w:rsidRPr="00076B9A">
        <w:rPr>
          <w:sz w:val="16"/>
          <w:szCs w:val="16"/>
        </w:rPr>
        <w:t>Escritura de Emissão de Debêntures</w:t>
      </w:r>
      <w:r w:rsidR="001820E7" w:rsidRPr="00076B9A">
        <w:rPr>
          <w:sz w:val="16"/>
          <w:szCs w:val="16"/>
        </w:rPr>
        <w:t>.</w:t>
      </w:r>
    </w:p>
    <w:p w14:paraId="466A3BB4" w14:textId="77777777" w:rsidR="00381825" w:rsidRPr="00076B9A" w:rsidRDefault="001820E7" w:rsidP="00957D0A">
      <w:pPr>
        <w:pStyle w:val="Level2"/>
        <w:widowControl w:val="0"/>
        <w:spacing w:before="140" w:after="0"/>
        <w:rPr>
          <w:b/>
          <w:sz w:val="16"/>
          <w:szCs w:val="16"/>
        </w:rPr>
      </w:pPr>
      <w:r w:rsidRPr="00076B9A">
        <w:rPr>
          <w:b/>
          <w:sz w:val="16"/>
          <w:szCs w:val="16"/>
        </w:rPr>
        <w:t>Outras Disposições</w:t>
      </w:r>
    </w:p>
    <w:p w14:paraId="7481552F" w14:textId="77777777" w:rsidR="009F700B" w:rsidRPr="00076B9A" w:rsidRDefault="009F700B" w:rsidP="00957D0A">
      <w:pPr>
        <w:pStyle w:val="Level3"/>
        <w:widowControl w:val="0"/>
        <w:tabs>
          <w:tab w:val="clear" w:pos="1874"/>
        </w:tabs>
        <w:spacing w:before="140" w:after="0"/>
        <w:rPr>
          <w:sz w:val="16"/>
          <w:szCs w:val="16"/>
        </w:rPr>
      </w:pPr>
      <w:r w:rsidRPr="00076B9A">
        <w:rPr>
          <w:sz w:val="16"/>
          <w:szCs w:val="16"/>
        </w:rPr>
        <w:t>Em nenhuma circunstância, a Debenturista ou quaisquer de seus profissionais serão responsáveis por indenizar a Emissora, quaisquer respectivos contratados, executivos, empregados, prepostos, ou terceiros direta ou indiretamente envolvidos com os serviços a serem prestados pela Debenturista, exceto na hipótese comprovada de dolo da Debenturista, conforme decisão transitada em julgado proferida por juízo ou tribunal competente.</w:t>
      </w:r>
    </w:p>
    <w:p w14:paraId="20ADEDDA"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 xml:space="preserve">Esta </w:t>
      </w:r>
      <w:r w:rsidR="00A10EAD" w:rsidRPr="00076B9A">
        <w:rPr>
          <w:sz w:val="16"/>
          <w:szCs w:val="16"/>
        </w:rPr>
        <w:t>Escritura de Emissão de Debêntures</w:t>
      </w:r>
      <w:r w:rsidRPr="00076B9A">
        <w:rPr>
          <w:sz w:val="16"/>
          <w:szCs w:val="16"/>
        </w:rPr>
        <w:t xml:space="preserve"> é celebrada em caráter irrevogável e irretratável, obrigando as Partes e seus sucessores, a qualquer título.</w:t>
      </w:r>
    </w:p>
    <w:p w14:paraId="4B8A8EC0" w14:textId="77777777" w:rsidR="00381825" w:rsidRPr="00076B9A" w:rsidRDefault="001820E7" w:rsidP="00957D0A">
      <w:pPr>
        <w:pStyle w:val="Level3"/>
        <w:widowControl w:val="0"/>
        <w:tabs>
          <w:tab w:val="clear" w:pos="1874"/>
        </w:tabs>
        <w:spacing w:before="140" w:after="0"/>
        <w:ind w:left="1360" w:hanging="680"/>
        <w:rPr>
          <w:sz w:val="16"/>
          <w:szCs w:val="16"/>
        </w:rPr>
      </w:pPr>
      <w:r w:rsidRPr="00076B9A">
        <w:rPr>
          <w:sz w:val="16"/>
          <w:szCs w:val="16"/>
        </w:rPr>
        <w:t xml:space="preserve">Os termos aqui iniciados em letra maiúscula, estejam no singular ou no plural, terão o significado a eles atribuído nesta </w:t>
      </w:r>
      <w:r w:rsidR="00A10EAD" w:rsidRPr="00076B9A">
        <w:rPr>
          <w:sz w:val="16"/>
          <w:szCs w:val="16"/>
        </w:rPr>
        <w:t>Escritura de Emissão de Debêntures</w:t>
      </w:r>
      <w:r w:rsidRPr="00076B9A">
        <w:rPr>
          <w:sz w:val="16"/>
          <w:szCs w:val="16"/>
        </w:rPr>
        <w:t>, ainda que posteriormente ao seu uso.</w:t>
      </w:r>
    </w:p>
    <w:p w14:paraId="1D932B54"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 xml:space="preserve">A invalidação ou nulidade, no todo ou em parte, de quaisquer das cláusulas desta </w:t>
      </w:r>
      <w:r w:rsidR="00A10EAD" w:rsidRPr="00076B9A">
        <w:rPr>
          <w:sz w:val="16"/>
          <w:szCs w:val="16"/>
        </w:rPr>
        <w:t>Escritura de Emissão de Debêntures</w:t>
      </w:r>
      <w:r w:rsidRPr="00076B9A">
        <w:rPr>
          <w:sz w:val="16"/>
          <w:szCs w:val="16"/>
        </w:rPr>
        <w:t xml:space="preserve"> não afetará as demais, que permanecerão sempre válidas e eficazes até o cumprimento, pelas Partes, de todas as suas obrigações aqui previstas. Ocorrendo a declaração de invalidação ou nulidade de qualquer </w:t>
      </w:r>
      <w:r w:rsidR="00C75C54" w:rsidRPr="00076B9A">
        <w:rPr>
          <w:sz w:val="16"/>
          <w:szCs w:val="16"/>
        </w:rPr>
        <w:t>cláusula</w:t>
      </w:r>
      <w:r w:rsidR="00CF1D72" w:rsidRPr="00076B9A">
        <w:rPr>
          <w:sz w:val="16"/>
          <w:szCs w:val="16"/>
        </w:rPr>
        <w:t xml:space="preserve"> </w:t>
      </w:r>
      <w:r w:rsidRPr="00076B9A">
        <w:rPr>
          <w:sz w:val="16"/>
          <w:szCs w:val="16"/>
        </w:rPr>
        <w:t xml:space="preserve">desta </w:t>
      </w:r>
      <w:r w:rsidR="00A10EAD" w:rsidRPr="00076B9A">
        <w:rPr>
          <w:sz w:val="16"/>
          <w:szCs w:val="16"/>
        </w:rPr>
        <w:t>Escritura de Emissão de Debêntures</w:t>
      </w:r>
      <w:r w:rsidRPr="00076B9A">
        <w:rPr>
          <w:sz w:val="16"/>
          <w:szCs w:val="16"/>
        </w:rPr>
        <w:t xml:space="preserve">, as Partes desde já se comprometem a negociar, no menor prazo possível, em substituição à </w:t>
      </w:r>
      <w:r w:rsidR="00490BA0" w:rsidRPr="00076B9A">
        <w:rPr>
          <w:sz w:val="16"/>
          <w:szCs w:val="16"/>
        </w:rPr>
        <w:t xml:space="preserve">cláusula </w:t>
      </w:r>
      <w:r w:rsidRPr="00076B9A">
        <w:rPr>
          <w:sz w:val="16"/>
          <w:szCs w:val="16"/>
        </w:rPr>
        <w:t xml:space="preserve">declarada inválida ou nula, a inclusão, nesta </w:t>
      </w:r>
      <w:r w:rsidR="00A10EAD" w:rsidRPr="00076B9A">
        <w:rPr>
          <w:sz w:val="16"/>
          <w:szCs w:val="16"/>
        </w:rPr>
        <w:t>Escritura de Emissão de Debêntures</w:t>
      </w:r>
      <w:r w:rsidRPr="00076B9A">
        <w:rPr>
          <w:sz w:val="16"/>
          <w:szCs w:val="16"/>
        </w:rPr>
        <w:t xml:space="preserve">, de termos e condições válidos que reflitam os termos e condições da </w:t>
      </w:r>
      <w:r w:rsidR="00490BA0" w:rsidRPr="00076B9A">
        <w:rPr>
          <w:sz w:val="16"/>
          <w:szCs w:val="16"/>
        </w:rPr>
        <w:t xml:space="preserve">cláusula </w:t>
      </w:r>
      <w:r w:rsidRPr="00076B9A">
        <w:rPr>
          <w:sz w:val="16"/>
          <w:szCs w:val="16"/>
        </w:rPr>
        <w:t xml:space="preserve">invalidada ou nula, observados a intenção e o objetivo das Partes quando da negociação da </w:t>
      </w:r>
      <w:r w:rsidR="00490BA0" w:rsidRPr="00076B9A">
        <w:rPr>
          <w:sz w:val="16"/>
          <w:szCs w:val="16"/>
        </w:rPr>
        <w:t xml:space="preserve">cláusula </w:t>
      </w:r>
      <w:r w:rsidRPr="00076B9A">
        <w:rPr>
          <w:sz w:val="16"/>
          <w:szCs w:val="16"/>
        </w:rPr>
        <w:t>invalidada ou nula e o contexto em que se insere.</w:t>
      </w:r>
    </w:p>
    <w:p w14:paraId="31F1E53F" w14:textId="77777777" w:rsidR="00381825" w:rsidRPr="00076B9A" w:rsidRDefault="001820E7" w:rsidP="00957D0A">
      <w:pPr>
        <w:pStyle w:val="Level3"/>
        <w:widowControl w:val="0"/>
        <w:tabs>
          <w:tab w:val="clear" w:pos="1874"/>
        </w:tabs>
        <w:spacing w:before="140" w:after="0"/>
        <w:ind w:left="1360" w:hanging="680"/>
        <w:rPr>
          <w:sz w:val="16"/>
          <w:szCs w:val="16"/>
        </w:rPr>
      </w:pPr>
      <w:r w:rsidRPr="00076B9A">
        <w:rPr>
          <w:sz w:val="16"/>
          <w:szCs w:val="16"/>
        </w:rPr>
        <w:t xml:space="preserve">As Partes declaram, mútua e expressamente, que </w:t>
      </w:r>
      <w:proofErr w:type="spellStart"/>
      <w:r w:rsidRPr="00076B9A">
        <w:rPr>
          <w:sz w:val="16"/>
          <w:szCs w:val="16"/>
        </w:rPr>
        <w:t>esta</w:t>
      </w:r>
      <w:proofErr w:type="spellEnd"/>
      <w:r w:rsidRPr="00076B9A">
        <w:rPr>
          <w:sz w:val="16"/>
          <w:szCs w:val="16"/>
        </w:rPr>
        <w:t xml:space="preserve"> </w:t>
      </w:r>
      <w:r w:rsidR="00A10EAD" w:rsidRPr="00076B9A">
        <w:rPr>
          <w:sz w:val="16"/>
          <w:szCs w:val="16"/>
        </w:rPr>
        <w:t>Escritura de Emissão de Debêntures</w:t>
      </w:r>
      <w:r w:rsidRPr="00076B9A">
        <w:rPr>
          <w:sz w:val="16"/>
          <w:szCs w:val="16"/>
        </w:rPr>
        <w:t xml:space="preserve"> foi celebrada respeitando-se os princípios de probidade e de boa-fé, por livre, consciente e firme manifestação de vontade das Partes e em perfeita relação de equidade.</w:t>
      </w:r>
    </w:p>
    <w:p w14:paraId="27F4706A"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 xml:space="preserve">Os prazos estabelecidos nesta </w:t>
      </w:r>
      <w:r w:rsidR="00A10EAD" w:rsidRPr="00076B9A">
        <w:rPr>
          <w:sz w:val="16"/>
          <w:szCs w:val="16"/>
        </w:rPr>
        <w:t>Escritura de Emissão de Debêntures</w:t>
      </w:r>
      <w:r w:rsidRPr="00076B9A">
        <w:rPr>
          <w:sz w:val="16"/>
          <w:szCs w:val="16"/>
        </w:rPr>
        <w:t xml:space="preserve"> serão computados de acordo com o disposto no </w:t>
      </w:r>
      <w:r w:rsidR="00731C03" w:rsidRPr="00076B9A">
        <w:rPr>
          <w:sz w:val="16"/>
          <w:szCs w:val="16"/>
        </w:rPr>
        <w:t>artigo</w:t>
      </w:r>
      <w:r w:rsidR="00490BA0" w:rsidRPr="00076B9A">
        <w:rPr>
          <w:sz w:val="16"/>
          <w:szCs w:val="16"/>
        </w:rPr>
        <w:t xml:space="preserve"> </w:t>
      </w:r>
      <w:r w:rsidRPr="00076B9A">
        <w:rPr>
          <w:sz w:val="16"/>
          <w:szCs w:val="16"/>
        </w:rPr>
        <w:t xml:space="preserve">132 </w:t>
      </w:r>
      <w:r w:rsidR="00CF1D72" w:rsidRPr="00076B9A">
        <w:rPr>
          <w:sz w:val="16"/>
          <w:szCs w:val="16"/>
        </w:rPr>
        <w:t xml:space="preserve">da Lei </w:t>
      </w:r>
      <w:r w:rsidR="00134817" w:rsidRPr="00076B9A">
        <w:rPr>
          <w:sz w:val="16"/>
          <w:szCs w:val="16"/>
        </w:rPr>
        <w:t>nº </w:t>
      </w:r>
      <w:r w:rsidR="00CF1D72" w:rsidRPr="00076B9A">
        <w:rPr>
          <w:sz w:val="16"/>
          <w:szCs w:val="16"/>
        </w:rPr>
        <w:t>10.406, de 10 de janeiro de 2002</w:t>
      </w:r>
      <w:r w:rsidRPr="00076B9A">
        <w:rPr>
          <w:sz w:val="16"/>
          <w:szCs w:val="16"/>
        </w:rPr>
        <w:t>,</w:t>
      </w:r>
      <w:r w:rsidR="00DE794C" w:rsidRPr="00076B9A">
        <w:rPr>
          <w:sz w:val="16"/>
          <w:szCs w:val="16"/>
        </w:rPr>
        <w:t xml:space="preserve"> conforme em vigor</w:t>
      </w:r>
      <w:r w:rsidR="00E77A94" w:rsidRPr="00076B9A">
        <w:rPr>
          <w:sz w:val="16"/>
          <w:szCs w:val="16"/>
        </w:rPr>
        <w:t>,</w:t>
      </w:r>
      <w:r w:rsidRPr="00076B9A">
        <w:rPr>
          <w:sz w:val="16"/>
          <w:szCs w:val="16"/>
        </w:rPr>
        <w:t xml:space="preserve"> sendo excluído o dia de início e incluído o do vencimento.</w:t>
      </w:r>
    </w:p>
    <w:p w14:paraId="678953C5" w14:textId="77777777" w:rsidR="00381825" w:rsidRPr="00D73AB5" w:rsidRDefault="00FD6010" w:rsidP="00957D0A">
      <w:pPr>
        <w:pStyle w:val="Level3"/>
        <w:widowControl w:val="0"/>
        <w:tabs>
          <w:tab w:val="clear" w:pos="1874"/>
        </w:tabs>
        <w:spacing w:before="140" w:after="0"/>
        <w:rPr>
          <w:sz w:val="16"/>
          <w:szCs w:val="16"/>
        </w:rPr>
      </w:pPr>
      <w:r w:rsidRPr="00D73AB5">
        <w:rPr>
          <w:sz w:val="16"/>
          <w:szCs w:val="16"/>
        </w:rPr>
        <w:t>É vedado a qualquer das Partes, a que título for, compensar valores, presentes ou futuros, independentemente de sua liquidez e certeza, decorrentes de qualquer obrigação devida por tal Parte, nos termos de qualquer dos documentos da operação e/ou de qualquer outro instrumento jurídico, com valores, presentes ou futuros, independentemente de sua liquidez e certeza, decorrentes de qualquer obrigação devida por qualquer das demais Part</w:t>
      </w:r>
      <w:r w:rsidR="009D0B0D" w:rsidRPr="00D73AB5">
        <w:rPr>
          <w:sz w:val="16"/>
          <w:szCs w:val="16"/>
        </w:rPr>
        <w:t>es, nos termos de qualquer dos d</w:t>
      </w:r>
      <w:r w:rsidRPr="00D73AB5">
        <w:rPr>
          <w:sz w:val="16"/>
          <w:szCs w:val="16"/>
        </w:rPr>
        <w:t xml:space="preserve">ocumentos da </w:t>
      </w:r>
      <w:r w:rsidR="009D0B0D" w:rsidRPr="00D73AB5">
        <w:rPr>
          <w:sz w:val="16"/>
          <w:szCs w:val="16"/>
        </w:rPr>
        <w:t>o</w:t>
      </w:r>
      <w:r w:rsidRPr="00D73AB5">
        <w:rPr>
          <w:sz w:val="16"/>
          <w:szCs w:val="16"/>
        </w:rPr>
        <w:t>peração e/ou de qualquer outro instrumento jurídico.</w:t>
      </w:r>
    </w:p>
    <w:p w14:paraId="1A5F8E6D" w14:textId="77777777" w:rsidR="00381825" w:rsidRPr="00076B9A" w:rsidRDefault="00675851" w:rsidP="00957D0A">
      <w:pPr>
        <w:pStyle w:val="Level2"/>
        <w:widowControl w:val="0"/>
        <w:spacing w:before="140" w:after="0"/>
        <w:rPr>
          <w:b/>
          <w:sz w:val="16"/>
          <w:szCs w:val="16"/>
        </w:rPr>
      </w:pPr>
      <w:r w:rsidRPr="00076B9A">
        <w:rPr>
          <w:b/>
          <w:sz w:val="16"/>
          <w:szCs w:val="16"/>
        </w:rPr>
        <w:t>Aditamentos</w:t>
      </w:r>
    </w:p>
    <w:p w14:paraId="5EE7A79D" w14:textId="77CE4B8E" w:rsidR="005D3484" w:rsidRPr="00076B9A" w:rsidRDefault="00675851" w:rsidP="00957D0A">
      <w:pPr>
        <w:pStyle w:val="Level3"/>
        <w:widowControl w:val="0"/>
        <w:tabs>
          <w:tab w:val="clear" w:pos="1874"/>
        </w:tabs>
        <w:spacing w:before="140" w:after="0"/>
        <w:rPr>
          <w:bCs/>
          <w:sz w:val="16"/>
          <w:szCs w:val="16"/>
        </w:rPr>
      </w:pPr>
      <w:bookmarkStart w:id="293" w:name="_Ref94045005"/>
      <w:r w:rsidRPr="00076B9A">
        <w:rPr>
          <w:sz w:val="16"/>
          <w:szCs w:val="16"/>
        </w:rPr>
        <w:lastRenderedPageBreak/>
        <w:t xml:space="preserve">Quaisquer aditamentos a esta </w:t>
      </w:r>
      <w:r w:rsidR="00A10EAD" w:rsidRPr="00076B9A">
        <w:rPr>
          <w:sz w:val="16"/>
          <w:szCs w:val="16"/>
        </w:rPr>
        <w:t>Escritura de Emissão de Debêntures</w:t>
      </w:r>
      <w:r w:rsidRPr="00076B9A">
        <w:rPr>
          <w:sz w:val="16"/>
          <w:szCs w:val="16"/>
        </w:rPr>
        <w:t xml:space="preserve"> deverão ser formalizados por escrito, com assinatura da </w:t>
      </w:r>
      <w:r w:rsidR="00F75728" w:rsidRPr="00076B9A">
        <w:rPr>
          <w:sz w:val="16"/>
          <w:szCs w:val="16"/>
        </w:rPr>
        <w:t>Emissora</w:t>
      </w:r>
      <w:r w:rsidR="005D3484" w:rsidRPr="00076B9A">
        <w:rPr>
          <w:sz w:val="16"/>
          <w:szCs w:val="16"/>
        </w:rPr>
        <w:t>, do Debenturista</w:t>
      </w:r>
      <w:r w:rsidRPr="00076B9A">
        <w:rPr>
          <w:sz w:val="16"/>
          <w:szCs w:val="16"/>
        </w:rPr>
        <w:t xml:space="preserve"> e do </w:t>
      </w:r>
      <w:r w:rsidR="000267A1" w:rsidRPr="00076B9A">
        <w:rPr>
          <w:sz w:val="16"/>
          <w:szCs w:val="16"/>
        </w:rPr>
        <w:t>Agente Fiduciário dos CRI</w:t>
      </w:r>
      <w:r w:rsidRPr="00076B9A">
        <w:rPr>
          <w:sz w:val="16"/>
          <w:szCs w:val="16"/>
        </w:rPr>
        <w:t xml:space="preserve">, inscritos na </w:t>
      </w:r>
      <w:r w:rsidR="00A50052">
        <w:rPr>
          <w:sz w:val="16"/>
          <w:szCs w:val="16"/>
        </w:rPr>
        <w:t>JUCISRS</w:t>
      </w:r>
      <w:r w:rsidRPr="00076B9A">
        <w:rPr>
          <w:sz w:val="16"/>
          <w:szCs w:val="16"/>
        </w:rPr>
        <w:t xml:space="preserve">, nos termos das </w:t>
      </w:r>
      <w:r w:rsidR="003D4BDB" w:rsidRPr="00076B9A">
        <w:rPr>
          <w:sz w:val="16"/>
          <w:szCs w:val="16"/>
        </w:rPr>
        <w:t>Cláusulas </w:t>
      </w:r>
      <w:r w:rsidR="003D4BDB" w:rsidRPr="00076B9A">
        <w:rPr>
          <w:sz w:val="16"/>
          <w:szCs w:val="16"/>
        </w:rPr>
        <w:fldChar w:fldCharType="begin"/>
      </w:r>
      <w:r w:rsidR="003D4BDB" w:rsidRPr="00076B9A">
        <w:rPr>
          <w:sz w:val="16"/>
          <w:szCs w:val="16"/>
        </w:rPr>
        <w:instrText xml:space="preserve"> REF  _Ref86339115 \h \p \r  \* MERGEFORMAT </w:instrText>
      </w:r>
      <w:r w:rsidR="003D4BDB" w:rsidRPr="00076B9A">
        <w:rPr>
          <w:sz w:val="16"/>
          <w:szCs w:val="16"/>
        </w:rPr>
      </w:r>
      <w:r w:rsidR="003D4BDB" w:rsidRPr="00076B9A">
        <w:rPr>
          <w:sz w:val="16"/>
          <w:szCs w:val="16"/>
        </w:rPr>
        <w:fldChar w:fldCharType="separate"/>
      </w:r>
      <w:r w:rsidR="00EB0246">
        <w:rPr>
          <w:sz w:val="16"/>
          <w:szCs w:val="16"/>
        </w:rPr>
        <w:t>3.3.1 acima</w:t>
      </w:r>
      <w:r w:rsidR="003D4BDB" w:rsidRPr="00076B9A">
        <w:rPr>
          <w:sz w:val="16"/>
          <w:szCs w:val="16"/>
        </w:rPr>
        <w:fldChar w:fldCharType="end"/>
      </w:r>
      <w:r w:rsidRPr="00076B9A">
        <w:rPr>
          <w:sz w:val="16"/>
          <w:szCs w:val="16"/>
        </w:rPr>
        <w:t>.</w:t>
      </w:r>
      <w:bookmarkEnd w:id="293"/>
    </w:p>
    <w:p w14:paraId="78161ED4" w14:textId="547ED783" w:rsidR="005D3484" w:rsidRPr="00076B9A" w:rsidRDefault="005D3484" w:rsidP="00957D0A">
      <w:pPr>
        <w:pStyle w:val="Level3"/>
        <w:widowControl w:val="0"/>
        <w:tabs>
          <w:tab w:val="clear" w:pos="1874"/>
        </w:tabs>
        <w:spacing w:before="140" w:after="0"/>
        <w:rPr>
          <w:bCs/>
          <w:sz w:val="16"/>
          <w:szCs w:val="16"/>
        </w:rPr>
      </w:pPr>
      <w:r w:rsidRPr="00076B9A">
        <w:rPr>
          <w:sz w:val="16"/>
          <w:szCs w:val="16"/>
        </w:rPr>
        <w:t xml:space="preserve">Sem prejuízo do disposto na Cláusula </w:t>
      </w:r>
      <w:r w:rsidR="00134817" w:rsidRPr="00076B9A">
        <w:rPr>
          <w:sz w:val="16"/>
          <w:szCs w:val="16"/>
        </w:rPr>
        <w:fldChar w:fldCharType="begin"/>
      </w:r>
      <w:r w:rsidR="00134817" w:rsidRPr="00076B9A">
        <w:rPr>
          <w:sz w:val="16"/>
          <w:szCs w:val="16"/>
        </w:rPr>
        <w:instrText xml:space="preserve"> REF  _Ref94045005 \h \p \r  \* MERGEFORMAT </w:instrText>
      </w:r>
      <w:r w:rsidR="00134817" w:rsidRPr="00076B9A">
        <w:rPr>
          <w:sz w:val="16"/>
          <w:szCs w:val="16"/>
        </w:rPr>
      </w:r>
      <w:r w:rsidR="00134817" w:rsidRPr="00076B9A">
        <w:rPr>
          <w:sz w:val="16"/>
          <w:szCs w:val="16"/>
        </w:rPr>
        <w:fldChar w:fldCharType="separate"/>
      </w:r>
      <w:r w:rsidR="00EB0246">
        <w:rPr>
          <w:sz w:val="16"/>
          <w:szCs w:val="16"/>
        </w:rPr>
        <w:t>16.5.1 acima</w:t>
      </w:r>
      <w:r w:rsidR="00134817" w:rsidRPr="00076B9A">
        <w:rPr>
          <w:sz w:val="16"/>
          <w:szCs w:val="16"/>
        </w:rPr>
        <w:fldChar w:fldCharType="end"/>
      </w:r>
      <w:r w:rsidRPr="00076B9A">
        <w:rPr>
          <w:sz w:val="16"/>
          <w:szCs w:val="16"/>
        </w:rPr>
        <w:t xml:space="preserve">, qualquer alteração a esta Escritura de Emissão de Debêntures, após a integralização dos CRI, dependerá de prévia aprovação dos Titulares dos CRI, reunidos em assembleia geral de Titulares dos CRI, nos termos e condições do Termo de Securitização, observado o disposto na Cláusula </w:t>
      </w:r>
      <w:r w:rsidR="00134817" w:rsidRPr="00076B9A">
        <w:rPr>
          <w:sz w:val="16"/>
          <w:szCs w:val="16"/>
        </w:rPr>
        <w:fldChar w:fldCharType="begin"/>
      </w:r>
      <w:r w:rsidR="00134817" w:rsidRPr="00076B9A">
        <w:rPr>
          <w:sz w:val="16"/>
          <w:szCs w:val="16"/>
        </w:rPr>
        <w:instrText xml:space="preserve"> REF  _Ref86342070 \h \p \r  \* MERGEFORMAT </w:instrText>
      </w:r>
      <w:r w:rsidR="00134817" w:rsidRPr="00076B9A">
        <w:rPr>
          <w:sz w:val="16"/>
          <w:szCs w:val="16"/>
        </w:rPr>
      </w:r>
      <w:r w:rsidR="00134817" w:rsidRPr="00076B9A">
        <w:rPr>
          <w:sz w:val="16"/>
          <w:szCs w:val="16"/>
        </w:rPr>
        <w:fldChar w:fldCharType="separate"/>
      </w:r>
      <w:r w:rsidR="00EB0246">
        <w:rPr>
          <w:sz w:val="16"/>
          <w:szCs w:val="16"/>
        </w:rPr>
        <w:t>13 acima</w:t>
      </w:r>
      <w:r w:rsidR="00134817" w:rsidRPr="00076B9A">
        <w:rPr>
          <w:sz w:val="16"/>
          <w:szCs w:val="16"/>
        </w:rPr>
        <w:fldChar w:fldCharType="end"/>
      </w:r>
      <w:r w:rsidRPr="00076B9A">
        <w:rPr>
          <w:sz w:val="16"/>
          <w:szCs w:val="16"/>
        </w:rPr>
        <w:t>.</w:t>
      </w:r>
    </w:p>
    <w:p w14:paraId="03A9A155" w14:textId="77777777" w:rsidR="00381825" w:rsidRPr="00076B9A" w:rsidRDefault="005D3484" w:rsidP="00957D0A">
      <w:pPr>
        <w:pStyle w:val="Level3"/>
        <w:widowControl w:val="0"/>
        <w:tabs>
          <w:tab w:val="clear" w:pos="1874"/>
        </w:tabs>
        <w:spacing w:before="140" w:after="0"/>
        <w:rPr>
          <w:bCs/>
          <w:sz w:val="16"/>
          <w:szCs w:val="16"/>
        </w:rPr>
      </w:pPr>
      <w:bookmarkStart w:id="294" w:name="_Hlk94045137"/>
      <w:r w:rsidRPr="00076B9A">
        <w:rPr>
          <w:sz w:val="16"/>
          <w:szCs w:val="16"/>
        </w:rPr>
        <w:t xml:space="preserve">Fica desde já dispensada assembleia geral dos Titulares dos CRI para deliberar a alteração desta Escritura de Emissão de Debêntures, sempre que tal alteração: </w:t>
      </w:r>
      <w:r w:rsidRPr="00076B9A">
        <w:rPr>
          <w:b/>
          <w:bCs/>
          <w:sz w:val="16"/>
          <w:szCs w:val="16"/>
        </w:rPr>
        <w:t>(i</w:t>
      </w:r>
      <w:r w:rsidR="00134817" w:rsidRPr="00076B9A">
        <w:rPr>
          <w:b/>
          <w:bCs/>
          <w:sz w:val="16"/>
          <w:szCs w:val="16"/>
        </w:rPr>
        <w:t>)</w:t>
      </w:r>
      <w:r w:rsidR="00134817" w:rsidRPr="00076B9A">
        <w:rPr>
          <w:sz w:val="16"/>
          <w:szCs w:val="16"/>
        </w:rPr>
        <w:t> </w:t>
      </w:r>
      <w:r w:rsidRPr="00076B9A">
        <w:rPr>
          <w:sz w:val="16"/>
          <w:szCs w:val="16"/>
        </w:rPr>
        <w:t xml:space="preserve">decorrer exclusivamente da necessidade de atendimento a exigências expressas da CVM, de adequação a normas legais ou regulamentares, bem como de demandas das entidades administradoras de mercados organizados ou de entidades autorreguladoras, incluindo, mas não se limitando, a B3 e a ANBIMA, conforme aplicável; </w:t>
      </w:r>
      <w:r w:rsidRPr="00076B9A">
        <w:rPr>
          <w:b/>
          <w:bCs/>
          <w:sz w:val="16"/>
          <w:szCs w:val="16"/>
        </w:rPr>
        <w:t>(</w:t>
      </w:r>
      <w:proofErr w:type="spellStart"/>
      <w:r w:rsidRPr="00076B9A">
        <w:rPr>
          <w:b/>
          <w:bCs/>
          <w:sz w:val="16"/>
          <w:szCs w:val="16"/>
        </w:rPr>
        <w:t>ii</w:t>
      </w:r>
      <w:proofErr w:type="spellEnd"/>
      <w:r w:rsidR="00134817" w:rsidRPr="00076B9A">
        <w:rPr>
          <w:b/>
          <w:bCs/>
          <w:sz w:val="16"/>
          <w:szCs w:val="16"/>
        </w:rPr>
        <w:t>)</w:t>
      </w:r>
      <w:r w:rsidR="00134817" w:rsidRPr="00076B9A">
        <w:rPr>
          <w:sz w:val="16"/>
          <w:szCs w:val="16"/>
        </w:rPr>
        <w:t> </w:t>
      </w:r>
      <w:r w:rsidRPr="00076B9A">
        <w:rPr>
          <w:sz w:val="16"/>
          <w:szCs w:val="16"/>
        </w:rPr>
        <w:t xml:space="preserve">for necessária em virtude da atualização dos dados cadastrais de qualquer das Partes ou dos prestadores de serviços; </w:t>
      </w:r>
      <w:r w:rsidRPr="00076B9A">
        <w:rPr>
          <w:b/>
          <w:bCs/>
          <w:sz w:val="16"/>
          <w:szCs w:val="16"/>
        </w:rPr>
        <w:t>(</w:t>
      </w:r>
      <w:proofErr w:type="spellStart"/>
      <w:r w:rsidRPr="00076B9A">
        <w:rPr>
          <w:b/>
          <w:bCs/>
          <w:sz w:val="16"/>
          <w:szCs w:val="16"/>
        </w:rPr>
        <w:t>iii</w:t>
      </w:r>
      <w:proofErr w:type="spellEnd"/>
      <w:r w:rsidR="00134817" w:rsidRPr="00076B9A">
        <w:rPr>
          <w:b/>
          <w:bCs/>
          <w:sz w:val="16"/>
          <w:szCs w:val="16"/>
        </w:rPr>
        <w:t>)</w:t>
      </w:r>
      <w:r w:rsidR="00134817" w:rsidRPr="00076B9A">
        <w:rPr>
          <w:sz w:val="16"/>
          <w:szCs w:val="16"/>
        </w:rPr>
        <w:t> </w:t>
      </w:r>
      <w:r w:rsidRPr="00076B9A">
        <w:rPr>
          <w:sz w:val="16"/>
          <w:szCs w:val="16"/>
        </w:rPr>
        <w:t xml:space="preserve">envolver redução da remuneração dos prestadores de serviço descritos neste instrumento; </w:t>
      </w:r>
      <w:r w:rsidRPr="00076B9A">
        <w:rPr>
          <w:b/>
          <w:bCs/>
          <w:sz w:val="16"/>
          <w:szCs w:val="16"/>
        </w:rPr>
        <w:t>(</w:t>
      </w:r>
      <w:proofErr w:type="spellStart"/>
      <w:r w:rsidRPr="00076B9A">
        <w:rPr>
          <w:b/>
          <w:bCs/>
          <w:sz w:val="16"/>
          <w:szCs w:val="16"/>
        </w:rPr>
        <w:t>iv</w:t>
      </w:r>
      <w:proofErr w:type="spellEnd"/>
      <w:r w:rsidR="00134817" w:rsidRPr="00076B9A">
        <w:rPr>
          <w:b/>
          <w:bCs/>
          <w:sz w:val="16"/>
          <w:szCs w:val="16"/>
        </w:rPr>
        <w:t>)</w:t>
      </w:r>
      <w:r w:rsidR="00134817" w:rsidRPr="00076B9A">
        <w:rPr>
          <w:sz w:val="16"/>
          <w:szCs w:val="16"/>
        </w:rPr>
        <w:t> </w:t>
      </w:r>
      <w:r w:rsidRPr="00076B9A">
        <w:rPr>
          <w:sz w:val="16"/>
          <w:szCs w:val="16"/>
        </w:rPr>
        <w:t xml:space="preserve">decorrer de correção de erro formal; </w:t>
      </w:r>
      <w:r w:rsidRPr="00076B9A">
        <w:rPr>
          <w:b/>
          <w:bCs/>
          <w:sz w:val="16"/>
          <w:szCs w:val="16"/>
        </w:rPr>
        <w:t>(v</w:t>
      </w:r>
      <w:r w:rsidR="00134817" w:rsidRPr="00076B9A">
        <w:rPr>
          <w:b/>
          <w:bCs/>
          <w:sz w:val="16"/>
          <w:szCs w:val="16"/>
        </w:rPr>
        <w:t>)</w:t>
      </w:r>
      <w:r w:rsidR="00134817" w:rsidRPr="00076B9A">
        <w:rPr>
          <w:sz w:val="16"/>
          <w:szCs w:val="16"/>
        </w:rPr>
        <w:t> </w:t>
      </w:r>
      <w:r w:rsidRPr="00076B9A">
        <w:rPr>
          <w:sz w:val="16"/>
          <w:szCs w:val="16"/>
        </w:rPr>
        <w:t>modificações já permitidas expressamente nesta Escritura de Emissão de Debêntures e nos demais Documentos da Operação</w:t>
      </w:r>
      <w:r w:rsidR="00594DD2" w:rsidRPr="00076B9A">
        <w:rPr>
          <w:sz w:val="16"/>
          <w:szCs w:val="16"/>
        </w:rPr>
        <w:t xml:space="preserve">; e/ou </w:t>
      </w:r>
      <w:r w:rsidR="00594DD2" w:rsidRPr="00076B9A">
        <w:rPr>
          <w:b/>
          <w:bCs/>
          <w:sz w:val="16"/>
          <w:szCs w:val="16"/>
        </w:rPr>
        <w:t>(vi)</w:t>
      </w:r>
      <w:r w:rsidR="00594DD2" w:rsidRPr="00076B9A">
        <w:rPr>
          <w:sz w:val="16"/>
          <w:szCs w:val="16"/>
        </w:rPr>
        <w:t xml:space="preserve"> para refletir o resultado do Procedimento de </w:t>
      </w:r>
      <w:proofErr w:type="spellStart"/>
      <w:r w:rsidR="00594DD2" w:rsidRPr="00076B9A">
        <w:rPr>
          <w:i/>
          <w:iCs/>
          <w:sz w:val="16"/>
          <w:szCs w:val="16"/>
        </w:rPr>
        <w:t>Bookbuilding</w:t>
      </w:r>
      <w:proofErr w:type="spellEnd"/>
      <w:r w:rsidRPr="00076B9A">
        <w:rPr>
          <w:sz w:val="16"/>
          <w:szCs w:val="16"/>
        </w:rPr>
        <w:t xml:space="preserve">, desde que as alterações ou correções referidas nos itens </w:t>
      </w:r>
      <w:r w:rsidR="00594DD2" w:rsidRPr="00076B9A">
        <w:rPr>
          <w:sz w:val="16"/>
          <w:szCs w:val="16"/>
        </w:rPr>
        <w:t>(i) a (vi)</w:t>
      </w:r>
      <w:r w:rsidRPr="00076B9A">
        <w:rPr>
          <w:sz w:val="16"/>
          <w:szCs w:val="16"/>
        </w:rPr>
        <w:t xml:space="preserve"> acima, não possam acarretar qualquer prejuízo ao Debenturista</w:t>
      </w:r>
      <w:r w:rsidR="008D7CF8">
        <w:rPr>
          <w:sz w:val="16"/>
          <w:szCs w:val="16"/>
        </w:rPr>
        <w:t>,</w:t>
      </w:r>
      <w:r w:rsidRPr="00076B9A">
        <w:rPr>
          <w:sz w:val="16"/>
          <w:szCs w:val="16"/>
        </w:rPr>
        <w:t xml:space="preserve"> aos Titulares dos CRI </w:t>
      </w:r>
      <w:r w:rsidR="008D7CF8" w:rsidRPr="00076B9A">
        <w:rPr>
          <w:sz w:val="16"/>
          <w:szCs w:val="16"/>
        </w:rPr>
        <w:t xml:space="preserve">e/ou </w:t>
      </w:r>
      <w:r w:rsidR="008D7CF8">
        <w:rPr>
          <w:sz w:val="16"/>
          <w:szCs w:val="16"/>
        </w:rPr>
        <w:t xml:space="preserve">à Emissora/Fiadores </w:t>
      </w:r>
      <w:r w:rsidRPr="00076B9A">
        <w:rPr>
          <w:sz w:val="16"/>
          <w:szCs w:val="16"/>
        </w:rPr>
        <w:t>ou qualquer alteração no fluxo das Debêntures e/ou dos CRI, e desde que não haja qualquer custo ou despesa adicional para o Debenturista e/ou os Titulares dos CRI.</w:t>
      </w:r>
      <w:bookmarkEnd w:id="294"/>
    </w:p>
    <w:p w14:paraId="1D9EE62A" w14:textId="77777777" w:rsidR="007A70BA" w:rsidRPr="00076B9A" w:rsidRDefault="007A70BA" w:rsidP="00957D0A">
      <w:pPr>
        <w:pStyle w:val="Level2"/>
        <w:widowControl w:val="0"/>
        <w:spacing w:before="140" w:after="0"/>
        <w:rPr>
          <w:b/>
          <w:sz w:val="16"/>
          <w:szCs w:val="16"/>
        </w:rPr>
      </w:pPr>
      <w:r w:rsidRPr="00076B9A">
        <w:rPr>
          <w:b/>
          <w:sz w:val="16"/>
          <w:szCs w:val="16"/>
        </w:rPr>
        <w:t>Assinatura Eletrônica</w:t>
      </w:r>
    </w:p>
    <w:p w14:paraId="73F09A25" w14:textId="315FAD7D" w:rsidR="007A70BA" w:rsidRPr="00076B9A" w:rsidRDefault="007A70BA" w:rsidP="00957D0A">
      <w:pPr>
        <w:pStyle w:val="Level3"/>
        <w:widowControl w:val="0"/>
        <w:tabs>
          <w:tab w:val="clear" w:pos="1874"/>
        </w:tabs>
        <w:spacing w:before="140" w:after="0"/>
        <w:rPr>
          <w:sz w:val="16"/>
          <w:szCs w:val="16"/>
        </w:rPr>
      </w:pPr>
      <w:r w:rsidRPr="00076B9A">
        <w:rPr>
          <w:sz w:val="16"/>
          <w:szCs w:val="16"/>
        </w:rPr>
        <w:t>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artigo 10 e seus parágrafos da Medida Provisória nº 2.200, de 24 de agosto de 2001, em vigor no Brasil (“</w:t>
      </w:r>
      <w:r w:rsidRPr="002C3A3E">
        <w:rPr>
          <w:bCs/>
          <w:sz w:val="16"/>
          <w:szCs w:val="16"/>
          <w:u w:val="single"/>
        </w:rPr>
        <w:t>Medida Provisória 2.200</w:t>
      </w:r>
      <w:r w:rsidRPr="00076B9A">
        <w:rPr>
          <w:sz w:val="16"/>
          <w:szCs w:val="16"/>
        </w:rPr>
        <w:t>”), reconhecendo essa forma de contratação em meio digital e informático como válida e plenamente eficaz, constituindo título executivo extrajudicial para todos os fins de direito. Na forma acima prevista, a presente Escritura, podem ser assinados digitalmente por meio eletrônico conforme disposto nesta Cláusula.</w:t>
      </w:r>
    </w:p>
    <w:p w14:paraId="705662D1" w14:textId="77777777" w:rsidR="007A70BA" w:rsidRPr="00076B9A" w:rsidRDefault="007A70BA" w:rsidP="00957D0A">
      <w:pPr>
        <w:pStyle w:val="Level3"/>
        <w:widowControl w:val="0"/>
        <w:tabs>
          <w:tab w:val="clear" w:pos="1874"/>
        </w:tabs>
        <w:spacing w:before="140" w:after="0"/>
        <w:rPr>
          <w:sz w:val="16"/>
          <w:szCs w:val="16"/>
        </w:rPr>
      </w:pPr>
      <w:r w:rsidRPr="00076B9A">
        <w:rPr>
          <w:sz w:val="16"/>
          <w:szCs w:val="16"/>
        </w:rPr>
        <w:t>Esta Escritura de Emissão de Debêntures produz efeitos para todas as Partes a partir da data nele indicada, ainda que uma ou mais Partes realizem a assinatura eletrônica em data posterior. Ademais, ainda que alguma das partes venha a assinar eletronicamente este instrumento em local diverso, o local de celebração desta Escritura de Emissão é, para todos os fins, a Cidade de Belo Horizonte, Estado de Minas Gerais, conforme abaixo indicado.</w:t>
      </w:r>
    </w:p>
    <w:p w14:paraId="3D19E2FD" w14:textId="77777777" w:rsidR="00381825" w:rsidRPr="00076B9A" w:rsidRDefault="001820E7" w:rsidP="00957D0A">
      <w:pPr>
        <w:pStyle w:val="Level2"/>
        <w:widowControl w:val="0"/>
        <w:spacing w:before="140" w:after="0"/>
        <w:rPr>
          <w:b/>
          <w:sz w:val="16"/>
          <w:szCs w:val="16"/>
        </w:rPr>
      </w:pPr>
      <w:r w:rsidRPr="00076B9A">
        <w:rPr>
          <w:b/>
          <w:sz w:val="16"/>
          <w:szCs w:val="16"/>
        </w:rPr>
        <w:t>Lei Aplicável</w:t>
      </w:r>
    </w:p>
    <w:p w14:paraId="2525CF84"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 xml:space="preserve">Esta </w:t>
      </w:r>
      <w:r w:rsidR="00A10EAD" w:rsidRPr="00076B9A">
        <w:rPr>
          <w:sz w:val="16"/>
          <w:szCs w:val="16"/>
        </w:rPr>
        <w:t>Escritura de Emissão de Debêntures</w:t>
      </w:r>
      <w:r w:rsidRPr="00076B9A">
        <w:rPr>
          <w:sz w:val="16"/>
          <w:szCs w:val="16"/>
        </w:rPr>
        <w:t xml:space="preserve"> é regida pelas Leis da República Federativa do Brasil.</w:t>
      </w:r>
    </w:p>
    <w:p w14:paraId="3696B8FF" w14:textId="77777777" w:rsidR="00381825" w:rsidRPr="00076B9A" w:rsidRDefault="001820E7" w:rsidP="00957D0A">
      <w:pPr>
        <w:pStyle w:val="Level2"/>
        <w:widowControl w:val="0"/>
        <w:spacing w:before="140" w:after="0"/>
        <w:rPr>
          <w:b/>
          <w:sz w:val="16"/>
          <w:szCs w:val="16"/>
        </w:rPr>
      </w:pPr>
      <w:r w:rsidRPr="00076B9A">
        <w:rPr>
          <w:b/>
          <w:sz w:val="16"/>
          <w:szCs w:val="16"/>
        </w:rPr>
        <w:t>Foro</w:t>
      </w:r>
    </w:p>
    <w:p w14:paraId="4F43D166" w14:textId="77777777" w:rsidR="00381825" w:rsidRPr="00076B9A" w:rsidRDefault="001820E7" w:rsidP="00957D0A">
      <w:pPr>
        <w:pStyle w:val="Level3"/>
        <w:widowControl w:val="0"/>
        <w:tabs>
          <w:tab w:val="clear" w:pos="1874"/>
        </w:tabs>
        <w:spacing w:before="140" w:after="0"/>
        <w:rPr>
          <w:sz w:val="16"/>
          <w:szCs w:val="16"/>
        </w:rPr>
      </w:pPr>
      <w:r w:rsidRPr="00076B9A">
        <w:rPr>
          <w:sz w:val="16"/>
          <w:szCs w:val="16"/>
        </w:rPr>
        <w:t xml:space="preserve">As Partes elegem o foro da </w:t>
      </w:r>
      <w:r w:rsidR="004118BB" w:rsidRPr="00076B9A">
        <w:rPr>
          <w:sz w:val="16"/>
          <w:szCs w:val="16"/>
        </w:rPr>
        <w:t>Cidade de São Paulo, Estado de São Paulo</w:t>
      </w:r>
      <w:r w:rsidRPr="00076B9A">
        <w:rPr>
          <w:sz w:val="16"/>
          <w:szCs w:val="16"/>
        </w:rPr>
        <w:t xml:space="preserve">, com renúncia expressa de qualquer outro, por mais privilegiado, como competente para dirimir quaisquer controvérsias decorrentes desta </w:t>
      </w:r>
      <w:r w:rsidR="00A10EAD" w:rsidRPr="00076B9A">
        <w:rPr>
          <w:sz w:val="16"/>
          <w:szCs w:val="16"/>
        </w:rPr>
        <w:t>Escritura de Emissão de Debêntures</w:t>
      </w:r>
      <w:r w:rsidRPr="00076B9A">
        <w:rPr>
          <w:sz w:val="16"/>
          <w:szCs w:val="16"/>
        </w:rPr>
        <w:t>.</w:t>
      </w:r>
    </w:p>
    <w:p w14:paraId="77C509D2" w14:textId="77777777" w:rsidR="00381825" w:rsidRPr="00076B9A" w:rsidRDefault="001820E7" w:rsidP="00957D0A">
      <w:pPr>
        <w:pStyle w:val="Body"/>
        <w:widowControl w:val="0"/>
        <w:tabs>
          <w:tab w:val="left" w:pos="0"/>
        </w:tabs>
        <w:spacing w:before="140" w:after="0"/>
        <w:ind w:left="1"/>
        <w:rPr>
          <w:sz w:val="16"/>
          <w:szCs w:val="16"/>
          <w:lang w:val="pt-BR"/>
        </w:rPr>
      </w:pPr>
      <w:r w:rsidRPr="00076B9A">
        <w:rPr>
          <w:sz w:val="16"/>
          <w:szCs w:val="16"/>
          <w:lang w:val="pt-BR"/>
        </w:rPr>
        <w:t xml:space="preserve">Estando assim, as Partes, certas e ajustadas, firmam esta </w:t>
      </w:r>
      <w:r w:rsidR="00A10EAD" w:rsidRPr="00076B9A">
        <w:rPr>
          <w:sz w:val="16"/>
          <w:szCs w:val="16"/>
          <w:lang w:val="pt-BR"/>
        </w:rPr>
        <w:t>Escritura de Emissão de Debêntures</w:t>
      </w:r>
      <w:r w:rsidRPr="00076B9A">
        <w:rPr>
          <w:sz w:val="16"/>
          <w:szCs w:val="16"/>
          <w:lang w:val="pt-BR"/>
        </w:rPr>
        <w:t xml:space="preserve"> </w:t>
      </w:r>
      <w:r w:rsidR="00383C6A" w:rsidRPr="00076B9A">
        <w:rPr>
          <w:sz w:val="16"/>
          <w:szCs w:val="16"/>
          <w:lang w:val="pt-BR"/>
        </w:rPr>
        <w:t>de forma eletrônica</w:t>
      </w:r>
      <w:r w:rsidRPr="00076B9A">
        <w:rPr>
          <w:sz w:val="16"/>
          <w:szCs w:val="16"/>
          <w:lang w:val="pt-BR"/>
        </w:rPr>
        <w:t>, juntamente com 2</w:t>
      </w:r>
      <w:r w:rsidR="003E132E" w:rsidRPr="00076B9A">
        <w:rPr>
          <w:sz w:val="16"/>
          <w:szCs w:val="16"/>
          <w:lang w:val="pt-BR"/>
        </w:rPr>
        <w:t xml:space="preserve"> </w:t>
      </w:r>
      <w:r w:rsidR="006C47AC" w:rsidRPr="00076B9A">
        <w:rPr>
          <w:sz w:val="16"/>
          <w:szCs w:val="16"/>
          <w:lang w:val="pt-BR"/>
        </w:rPr>
        <w:t>(</w:t>
      </w:r>
      <w:r w:rsidRPr="00076B9A">
        <w:rPr>
          <w:sz w:val="16"/>
          <w:szCs w:val="16"/>
          <w:lang w:val="pt-BR"/>
        </w:rPr>
        <w:t>duas) testemunhas, que também a assinam.</w:t>
      </w:r>
    </w:p>
    <w:p w14:paraId="5D16C056" w14:textId="31F280F0" w:rsidR="00381825" w:rsidRPr="00076B9A" w:rsidRDefault="00905C4D" w:rsidP="00957D0A">
      <w:pPr>
        <w:widowControl w:val="0"/>
        <w:spacing w:before="140" w:line="290" w:lineRule="auto"/>
        <w:jc w:val="center"/>
        <w:rPr>
          <w:rFonts w:cs="Arial"/>
          <w:sz w:val="16"/>
          <w:szCs w:val="16"/>
        </w:rPr>
      </w:pPr>
      <w:r>
        <w:rPr>
          <w:rFonts w:cs="Arial"/>
          <w:sz w:val="16"/>
          <w:szCs w:val="16"/>
        </w:rPr>
        <w:t>Porto Alegre/RS</w:t>
      </w:r>
      <w:r w:rsidR="001820E7" w:rsidRPr="00076B9A">
        <w:rPr>
          <w:rFonts w:cs="Arial"/>
          <w:sz w:val="16"/>
          <w:szCs w:val="16"/>
        </w:rPr>
        <w:t xml:space="preserve">, </w:t>
      </w:r>
      <w:r w:rsidR="004948FA">
        <w:rPr>
          <w:rFonts w:cs="Arial"/>
          <w:sz w:val="16"/>
          <w:szCs w:val="16"/>
        </w:rPr>
        <w:t>19 de outubro</w:t>
      </w:r>
      <w:r w:rsidR="0071365A">
        <w:rPr>
          <w:rFonts w:cs="Arial"/>
          <w:sz w:val="16"/>
          <w:szCs w:val="16"/>
        </w:rPr>
        <w:t xml:space="preserve"> </w:t>
      </w:r>
      <w:r w:rsidR="00AD15E9">
        <w:rPr>
          <w:rFonts w:cs="Arial"/>
          <w:sz w:val="16"/>
          <w:szCs w:val="16"/>
        </w:rPr>
        <w:t>de 2022.</w:t>
      </w:r>
    </w:p>
    <w:p w14:paraId="4CDD979B" w14:textId="77777777" w:rsidR="00111625" w:rsidRPr="00076B9A" w:rsidRDefault="00226BE4" w:rsidP="00957D0A">
      <w:pPr>
        <w:pStyle w:val="Body"/>
        <w:widowControl w:val="0"/>
        <w:spacing w:before="140" w:after="0"/>
        <w:jc w:val="center"/>
        <w:rPr>
          <w:i/>
          <w:iCs/>
          <w:sz w:val="16"/>
          <w:szCs w:val="16"/>
          <w:lang w:val="pt-BR"/>
        </w:rPr>
      </w:pPr>
      <w:bookmarkStart w:id="295" w:name="fim"/>
      <w:bookmarkEnd w:id="295"/>
      <w:r w:rsidRPr="00076B9A">
        <w:rPr>
          <w:i/>
          <w:iCs/>
          <w:sz w:val="16"/>
          <w:szCs w:val="16"/>
          <w:lang w:val="pt-BR"/>
        </w:rPr>
        <w:t>[</w:t>
      </w:r>
      <w:r w:rsidR="001820E7" w:rsidRPr="00076B9A">
        <w:rPr>
          <w:i/>
          <w:iCs/>
          <w:sz w:val="16"/>
          <w:szCs w:val="16"/>
          <w:lang w:val="pt-BR"/>
        </w:rPr>
        <w:t>O restante da página foi intencionalmente deixado em branco</w:t>
      </w:r>
      <w:r w:rsidRPr="00076B9A">
        <w:rPr>
          <w:i/>
          <w:iCs/>
          <w:sz w:val="16"/>
          <w:szCs w:val="16"/>
          <w:lang w:val="pt-BR"/>
        </w:rPr>
        <w:t>]</w:t>
      </w:r>
    </w:p>
    <w:p w14:paraId="6C0DF284" w14:textId="77777777" w:rsidR="00111625" w:rsidRPr="00076B9A" w:rsidRDefault="00111625" w:rsidP="00957D0A">
      <w:pPr>
        <w:widowControl w:val="0"/>
        <w:spacing w:before="140" w:line="290" w:lineRule="auto"/>
        <w:rPr>
          <w:rFonts w:cs="Arial"/>
          <w:sz w:val="16"/>
          <w:szCs w:val="16"/>
        </w:rPr>
      </w:pPr>
      <w:r w:rsidRPr="00076B9A">
        <w:rPr>
          <w:rFonts w:cs="Arial"/>
          <w:sz w:val="16"/>
          <w:szCs w:val="16"/>
        </w:rPr>
        <w:br w:type="page"/>
      </w:r>
    </w:p>
    <w:p w14:paraId="6E1DB0A8" w14:textId="446518FF" w:rsidR="001820E7" w:rsidRPr="00076B9A" w:rsidRDefault="001820E7" w:rsidP="00957D0A">
      <w:pPr>
        <w:pStyle w:val="Body"/>
        <w:widowControl w:val="0"/>
        <w:spacing w:before="140" w:after="0"/>
        <w:rPr>
          <w:i/>
          <w:iCs/>
          <w:sz w:val="16"/>
          <w:szCs w:val="16"/>
          <w:lang w:val="pt-BR"/>
        </w:rPr>
      </w:pPr>
      <w:r w:rsidRPr="00076B9A">
        <w:rPr>
          <w:i/>
          <w:iCs/>
          <w:sz w:val="16"/>
          <w:szCs w:val="16"/>
          <w:lang w:val="pt-BR"/>
        </w:rPr>
        <w:lastRenderedPageBreak/>
        <w:t xml:space="preserve">(Página de </w:t>
      </w:r>
      <w:r w:rsidR="004118BB" w:rsidRPr="00076B9A">
        <w:rPr>
          <w:i/>
          <w:iCs/>
          <w:sz w:val="16"/>
          <w:szCs w:val="16"/>
          <w:lang w:val="pt-BR"/>
        </w:rPr>
        <w:t>Assinaturas</w:t>
      </w:r>
      <w:r w:rsidRPr="00076B9A">
        <w:rPr>
          <w:i/>
          <w:iCs/>
          <w:sz w:val="16"/>
          <w:szCs w:val="16"/>
          <w:lang w:val="pt-BR"/>
        </w:rPr>
        <w:t xml:space="preserve"> </w:t>
      </w:r>
      <w:r w:rsidR="004118BB" w:rsidRPr="00076B9A">
        <w:rPr>
          <w:i/>
          <w:iCs/>
          <w:sz w:val="16"/>
          <w:szCs w:val="16"/>
          <w:lang w:val="pt-BR"/>
        </w:rPr>
        <w:t>1/</w:t>
      </w:r>
      <w:r w:rsidR="0001637E">
        <w:rPr>
          <w:i/>
          <w:iCs/>
          <w:sz w:val="16"/>
          <w:szCs w:val="16"/>
          <w:lang w:val="pt-BR"/>
        </w:rPr>
        <w:t>7</w:t>
      </w:r>
      <w:r w:rsidR="004118BB" w:rsidRPr="00076B9A">
        <w:rPr>
          <w:i/>
          <w:iCs/>
          <w:sz w:val="16"/>
          <w:szCs w:val="16"/>
          <w:lang w:val="pt-BR"/>
        </w:rPr>
        <w:t xml:space="preserve"> </w:t>
      </w:r>
      <w:r w:rsidRPr="00076B9A">
        <w:rPr>
          <w:i/>
          <w:iCs/>
          <w:sz w:val="16"/>
          <w:szCs w:val="16"/>
          <w:lang w:val="pt-BR"/>
        </w:rPr>
        <w:t xml:space="preserve">do </w:t>
      </w:r>
      <w:r w:rsidR="000C68AF" w:rsidRPr="00076B9A">
        <w:rPr>
          <w:i/>
          <w:iCs/>
          <w:sz w:val="16"/>
          <w:szCs w:val="16"/>
          <w:lang w:val="pt-BR"/>
        </w:rPr>
        <w:t>“</w:t>
      </w:r>
      <w:r w:rsidR="002C3A3E" w:rsidRPr="00076B9A">
        <w:rPr>
          <w:i/>
          <w:iCs/>
          <w:sz w:val="16"/>
          <w:szCs w:val="16"/>
          <w:lang w:val="pt-BR"/>
        </w:rPr>
        <w:t xml:space="preserve">Instrumento Particular de Escritura de Emissão Privada de Debêntures Simples, Não Conversíveis em Ações, da Espécie </w:t>
      </w:r>
      <w:r w:rsidR="008F214E">
        <w:rPr>
          <w:i/>
          <w:iCs/>
          <w:sz w:val="16"/>
          <w:szCs w:val="16"/>
          <w:lang w:val="pt-BR"/>
        </w:rPr>
        <w:t>com Garantia Fidejussória</w:t>
      </w:r>
      <w:r w:rsidR="002C3A3E" w:rsidRPr="00076B9A">
        <w:rPr>
          <w:i/>
          <w:iCs/>
          <w:sz w:val="16"/>
          <w:szCs w:val="16"/>
          <w:lang w:val="pt-BR"/>
        </w:rPr>
        <w:t xml:space="preserve">, em até </w:t>
      </w:r>
      <w:r w:rsidR="002C3A3E">
        <w:rPr>
          <w:i/>
          <w:iCs/>
          <w:sz w:val="16"/>
          <w:szCs w:val="16"/>
          <w:lang w:val="pt-BR"/>
        </w:rPr>
        <w:t>2</w:t>
      </w:r>
      <w:r w:rsidR="002C3A3E" w:rsidRPr="00076B9A">
        <w:rPr>
          <w:i/>
          <w:iCs/>
          <w:sz w:val="16"/>
          <w:szCs w:val="16"/>
          <w:lang w:val="pt-BR"/>
        </w:rPr>
        <w:t xml:space="preserve"> (</w:t>
      </w:r>
      <w:r w:rsidR="00450250">
        <w:rPr>
          <w:i/>
          <w:iCs/>
          <w:sz w:val="16"/>
          <w:szCs w:val="16"/>
          <w:lang w:val="pt-BR"/>
        </w:rPr>
        <w:t>Duas</w:t>
      </w:r>
      <w:r w:rsidR="002C3A3E" w:rsidRPr="00076B9A">
        <w:rPr>
          <w:i/>
          <w:iCs/>
          <w:sz w:val="16"/>
          <w:szCs w:val="16"/>
          <w:lang w:val="pt-BR"/>
        </w:rPr>
        <w:t xml:space="preserve">) Séries, da </w:t>
      </w:r>
      <w:r w:rsidR="00443C29">
        <w:rPr>
          <w:i/>
          <w:sz w:val="16"/>
          <w:szCs w:val="16"/>
          <w:lang w:val="pt-BR"/>
        </w:rPr>
        <w:t>2</w:t>
      </w:r>
      <w:r w:rsidR="002C3A3E" w:rsidRPr="00076B9A">
        <w:rPr>
          <w:i/>
          <w:iCs/>
          <w:sz w:val="16"/>
          <w:szCs w:val="16"/>
          <w:lang w:val="pt-BR"/>
        </w:rPr>
        <w:t xml:space="preserve">ª </w:t>
      </w:r>
      <w:r w:rsidR="00443C29" w:rsidRPr="006D03B7">
        <w:rPr>
          <w:i/>
          <w:iCs/>
          <w:sz w:val="16"/>
          <w:szCs w:val="16"/>
          <w:lang w:val="pt-BR"/>
        </w:rPr>
        <w:t>(</w:t>
      </w:r>
      <w:r w:rsidR="00443C29">
        <w:rPr>
          <w:i/>
          <w:sz w:val="16"/>
          <w:szCs w:val="16"/>
          <w:lang w:val="pt-BR"/>
        </w:rPr>
        <w:t>Segunda</w:t>
      </w:r>
      <w:r w:rsidR="00443C29" w:rsidRPr="00076B9A">
        <w:rPr>
          <w:i/>
          <w:iCs/>
          <w:sz w:val="16"/>
          <w:szCs w:val="16"/>
          <w:lang w:val="pt-BR"/>
        </w:rPr>
        <w:t xml:space="preserve">) </w:t>
      </w:r>
      <w:r w:rsidR="002C3A3E" w:rsidRPr="00076B9A">
        <w:rPr>
          <w:i/>
          <w:iCs/>
          <w:sz w:val="16"/>
          <w:szCs w:val="16"/>
          <w:lang w:val="pt-BR"/>
        </w:rPr>
        <w:t xml:space="preserve">Emissão da </w:t>
      </w:r>
      <w:r w:rsidR="002C3A3E" w:rsidRPr="006D03B7">
        <w:rPr>
          <w:i/>
          <w:iCs/>
          <w:sz w:val="16"/>
          <w:szCs w:val="16"/>
          <w:lang w:val="pt-BR"/>
        </w:rPr>
        <w:t xml:space="preserve">Refrigeração </w:t>
      </w:r>
      <w:proofErr w:type="spellStart"/>
      <w:r w:rsidR="002C3A3E" w:rsidRPr="006D03B7">
        <w:rPr>
          <w:i/>
          <w:iCs/>
          <w:sz w:val="16"/>
          <w:szCs w:val="16"/>
          <w:lang w:val="pt-BR"/>
        </w:rPr>
        <w:t>Dufrio</w:t>
      </w:r>
      <w:proofErr w:type="spellEnd"/>
      <w:r w:rsidR="002C3A3E" w:rsidRPr="006D03B7">
        <w:rPr>
          <w:i/>
          <w:iCs/>
          <w:sz w:val="16"/>
          <w:szCs w:val="16"/>
          <w:lang w:val="pt-BR"/>
        </w:rPr>
        <w:t xml:space="preserve"> Comércio </w:t>
      </w:r>
      <w:r w:rsidR="002C3A3E">
        <w:rPr>
          <w:i/>
          <w:iCs/>
          <w:sz w:val="16"/>
          <w:szCs w:val="16"/>
          <w:lang w:val="pt-BR"/>
        </w:rPr>
        <w:t>e</w:t>
      </w:r>
      <w:r w:rsidR="002C3A3E" w:rsidRPr="006D03B7">
        <w:rPr>
          <w:i/>
          <w:iCs/>
          <w:sz w:val="16"/>
          <w:szCs w:val="16"/>
          <w:lang w:val="pt-BR"/>
        </w:rPr>
        <w:t xml:space="preserve"> Importação </w:t>
      </w:r>
      <w:r w:rsidR="002C3A3E" w:rsidRPr="00076B9A">
        <w:rPr>
          <w:i/>
          <w:iCs/>
          <w:sz w:val="16"/>
          <w:szCs w:val="16"/>
          <w:lang w:val="pt-BR"/>
        </w:rPr>
        <w:t>S.A.</w:t>
      </w:r>
      <w:r w:rsidR="000C68AF" w:rsidRPr="00076B9A">
        <w:rPr>
          <w:i/>
          <w:iCs/>
          <w:sz w:val="16"/>
          <w:szCs w:val="16"/>
          <w:lang w:val="pt-BR"/>
        </w:rPr>
        <w:t>”</w:t>
      </w:r>
      <w:r w:rsidR="00D43169" w:rsidRPr="00076B9A">
        <w:rPr>
          <w:i/>
          <w:iCs/>
          <w:sz w:val="16"/>
          <w:szCs w:val="16"/>
          <w:lang w:val="pt-BR"/>
        </w:rPr>
        <w:t>)</w:t>
      </w:r>
    </w:p>
    <w:p w14:paraId="040EFCDE" w14:textId="77777777" w:rsidR="00EA349D" w:rsidRPr="00076B9A" w:rsidRDefault="00EA349D" w:rsidP="00957D0A">
      <w:pPr>
        <w:pStyle w:val="Body"/>
        <w:widowControl w:val="0"/>
        <w:spacing w:before="140" w:after="0"/>
        <w:jc w:val="center"/>
        <w:rPr>
          <w:sz w:val="16"/>
          <w:szCs w:val="16"/>
          <w:lang w:val="pt-BR"/>
        </w:rPr>
      </w:pPr>
    </w:p>
    <w:p w14:paraId="4E079069" w14:textId="77777777" w:rsidR="00B36D31" w:rsidRPr="00076B9A" w:rsidRDefault="00B36D31" w:rsidP="00957D0A">
      <w:pPr>
        <w:pStyle w:val="Body"/>
        <w:widowControl w:val="0"/>
        <w:spacing w:before="140" w:after="0"/>
        <w:jc w:val="center"/>
        <w:rPr>
          <w:sz w:val="16"/>
          <w:szCs w:val="16"/>
          <w:lang w:val="pt-BR"/>
        </w:rPr>
      </w:pPr>
    </w:p>
    <w:p w14:paraId="133BFC17" w14:textId="7AE2EC2E" w:rsidR="00FA15BE" w:rsidRPr="00076B9A" w:rsidRDefault="002C3A3E" w:rsidP="002C3A3E">
      <w:pPr>
        <w:pStyle w:val="Body"/>
        <w:widowControl w:val="0"/>
        <w:spacing w:before="140" w:after="0"/>
        <w:ind w:left="2041"/>
        <w:rPr>
          <w:sz w:val="16"/>
          <w:szCs w:val="16"/>
          <w:lang w:val="pt-BR"/>
        </w:rPr>
      </w:pPr>
      <w:r w:rsidRPr="00E60BE1">
        <w:rPr>
          <w:b/>
          <w:bCs/>
          <w:color w:val="000000"/>
          <w:sz w:val="16"/>
          <w:szCs w:val="16"/>
          <w:lang w:val="pt-BR"/>
        </w:rPr>
        <w:t>REFRIGERAÇÃO DUFRIO COMÉRCIO E IMPORTAÇÃO S.A.</w:t>
      </w:r>
    </w:p>
    <w:p w14:paraId="7F42C010" w14:textId="6E8B9D17" w:rsidR="00B36D31" w:rsidRPr="00076B9A" w:rsidRDefault="00B36D31" w:rsidP="00957D0A">
      <w:pPr>
        <w:pStyle w:val="Body"/>
        <w:widowControl w:val="0"/>
        <w:spacing w:before="140" w:after="0"/>
        <w:jc w:val="center"/>
        <w:rPr>
          <w:sz w:val="16"/>
          <w:szCs w:val="16"/>
          <w:lang w:val="pt-BR"/>
        </w:rPr>
      </w:pPr>
    </w:p>
    <w:p w14:paraId="3ECF317B" w14:textId="7D166946" w:rsidR="00B36D31" w:rsidRPr="00076B9A" w:rsidRDefault="00B36D31" w:rsidP="00957D0A">
      <w:pPr>
        <w:pStyle w:val="Body"/>
        <w:widowControl w:val="0"/>
        <w:spacing w:before="140" w:after="0"/>
        <w:jc w:val="center"/>
        <w:rPr>
          <w:sz w:val="16"/>
          <w:szCs w:val="16"/>
          <w:lang w:val="pt-BR"/>
        </w:rPr>
      </w:pPr>
    </w:p>
    <w:tbl>
      <w:tblPr>
        <w:tblW w:w="8720" w:type="dxa"/>
        <w:tblLook w:val="01E0" w:firstRow="1" w:lastRow="1" w:firstColumn="1" w:lastColumn="1" w:noHBand="0" w:noVBand="0"/>
      </w:tblPr>
      <w:tblGrid>
        <w:gridCol w:w="4360"/>
        <w:gridCol w:w="4360"/>
      </w:tblGrid>
      <w:tr w:rsidR="00D43169" w:rsidRPr="00076B9A" w14:paraId="7354312B" w14:textId="77777777" w:rsidTr="00F706B0">
        <w:tc>
          <w:tcPr>
            <w:tcW w:w="4360" w:type="dxa"/>
          </w:tcPr>
          <w:p w14:paraId="2DAA0557" w14:textId="6628DF1F" w:rsidR="00D43169" w:rsidRPr="00076B9A" w:rsidRDefault="00D43169" w:rsidP="005345C4">
            <w:pPr>
              <w:widowControl w:val="0"/>
              <w:pBdr>
                <w:bottom w:val="single" w:sz="12" w:space="1" w:color="auto"/>
              </w:pBdr>
              <w:spacing w:before="140" w:line="290" w:lineRule="auto"/>
              <w:rPr>
                <w:rFonts w:cs="Arial"/>
                <w:sz w:val="16"/>
                <w:szCs w:val="16"/>
              </w:rPr>
            </w:pPr>
          </w:p>
          <w:p w14:paraId="6E9BA349" w14:textId="5BE9A9F6" w:rsidR="00D43169" w:rsidRPr="00076B9A" w:rsidRDefault="00D43169" w:rsidP="005345C4">
            <w:pPr>
              <w:widowControl w:val="0"/>
              <w:spacing w:before="140" w:line="290" w:lineRule="auto"/>
              <w:rPr>
                <w:rFonts w:cs="Arial"/>
                <w:sz w:val="16"/>
                <w:szCs w:val="16"/>
              </w:rPr>
            </w:pPr>
            <w:r w:rsidRPr="00076B9A">
              <w:rPr>
                <w:rFonts w:cs="Arial"/>
                <w:sz w:val="16"/>
                <w:szCs w:val="16"/>
              </w:rPr>
              <w:t xml:space="preserve">Nome: </w:t>
            </w:r>
            <w:r w:rsidR="00726315" w:rsidRPr="00726315">
              <w:rPr>
                <w:rFonts w:cs="Arial"/>
                <w:sz w:val="16"/>
                <w:szCs w:val="16"/>
              </w:rPr>
              <w:t>Guillermo Zanon</w:t>
            </w:r>
          </w:p>
          <w:p w14:paraId="63D408B3" w14:textId="7AB3ADB8" w:rsidR="00D43169" w:rsidRPr="00076B9A" w:rsidRDefault="002C3A3E" w:rsidP="005345C4">
            <w:pPr>
              <w:widowControl w:val="0"/>
              <w:spacing w:before="140" w:line="290" w:lineRule="auto"/>
              <w:rPr>
                <w:rFonts w:cs="Arial"/>
                <w:sz w:val="16"/>
                <w:szCs w:val="16"/>
              </w:rPr>
            </w:pPr>
            <w:r>
              <w:rPr>
                <w:rFonts w:cs="Arial"/>
                <w:sz w:val="16"/>
                <w:szCs w:val="16"/>
              </w:rPr>
              <w:t xml:space="preserve">Cargo: </w:t>
            </w:r>
            <w:r w:rsidR="00726315">
              <w:rPr>
                <w:rFonts w:cs="Arial"/>
                <w:sz w:val="16"/>
                <w:szCs w:val="16"/>
              </w:rPr>
              <w:t>Diretor</w:t>
            </w:r>
          </w:p>
        </w:tc>
        <w:tc>
          <w:tcPr>
            <w:tcW w:w="4360" w:type="dxa"/>
          </w:tcPr>
          <w:p w14:paraId="585EAB7E" w14:textId="3D44523B" w:rsidR="00D43169" w:rsidRPr="00076B9A" w:rsidRDefault="00D43169" w:rsidP="005345C4">
            <w:pPr>
              <w:widowControl w:val="0"/>
              <w:pBdr>
                <w:bottom w:val="single" w:sz="12" w:space="1" w:color="auto"/>
              </w:pBdr>
              <w:spacing w:before="140" w:line="290" w:lineRule="auto"/>
              <w:rPr>
                <w:rFonts w:cs="Arial"/>
                <w:sz w:val="16"/>
                <w:szCs w:val="16"/>
              </w:rPr>
            </w:pPr>
          </w:p>
          <w:p w14:paraId="42E5F344" w14:textId="11B0AA49" w:rsidR="00D43169" w:rsidRPr="00076B9A" w:rsidRDefault="00D43169" w:rsidP="005345C4">
            <w:pPr>
              <w:widowControl w:val="0"/>
              <w:spacing w:before="140" w:line="290" w:lineRule="auto"/>
              <w:rPr>
                <w:rFonts w:cs="Arial"/>
                <w:sz w:val="16"/>
                <w:szCs w:val="16"/>
              </w:rPr>
            </w:pPr>
            <w:r w:rsidRPr="00076B9A">
              <w:rPr>
                <w:rFonts w:cs="Arial"/>
                <w:sz w:val="16"/>
                <w:szCs w:val="16"/>
              </w:rPr>
              <w:t xml:space="preserve">Nome: </w:t>
            </w:r>
            <w:r w:rsidR="00726315" w:rsidRPr="00726315">
              <w:rPr>
                <w:rFonts w:cs="Arial"/>
                <w:sz w:val="16"/>
                <w:szCs w:val="16"/>
              </w:rPr>
              <w:t xml:space="preserve">Dagoberto </w:t>
            </w:r>
            <w:proofErr w:type="spellStart"/>
            <w:r w:rsidR="00726315" w:rsidRPr="00726315">
              <w:rPr>
                <w:rFonts w:cs="Arial"/>
                <w:sz w:val="16"/>
                <w:szCs w:val="16"/>
              </w:rPr>
              <w:t>Artêmio</w:t>
            </w:r>
            <w:proofErr w:type="spellEnd"/>
            <w:r w:rsidR="00726315" w:rsidRPr="00726315">
              <w:rPr>
                <w:rFonts w:cs="Arial"/>
                <w:sz w:val="16"/>
                <w:szCs w:val="16"/>
              </w:rPr>
              <w:t xml:space="preserve"> Zanon</w:t>
            </w:r>
          </w:p>
          <w:p w14:paraId="0AB2402A" w14:textId="5468CB35" w:rsidR="00D43169" w:rsidRPr="00076B9A" w:rsidRDefault="002C3A3E" w:rsidP="005345C4">
            <w:pPr>
              <w:widowControl w:val="0"/>
              <w:spacing w:before="140" w:line="290" w:lineRule="auto"/>
              <w:rPr>
                <w:rFonts w:cs="Arial"/>
                <w:sz w:val="16"/>
                <w:szCs w:val="16"/>
              </w:rPr>
            </w:pPr>
            <w:r>
              <w:rPr>
                <w:rFonts w:cs="Arial"/>
                <w:sz w:val="16"/>
                <w:szCs w:val="16"/>
              </w:rPr>
              <w:t xml:space="preserve">Cargo: </w:t>
            </w:r>
            <w:r w:rsidR="00726315">
              <w:rPr>
                <w:rFonts w:cs="Arial"/>
                <w:sz w:val="16"/>
                <w:szCs w:val="16"/>
              </w:rPr>
              <w:t>Diretor</w:t>
            </w:r>
          </w:p>
        </w:tc>
      </w:tr>
    </w:tbl>
    <w:p w14:paraId="7FEF3B60" w14:textId="77777777" w:rsidR="002C3A3E" w:rsidRDefault="002C3A3E" w:rsidP="00957D0A">
      <w:pPr>
        <w:widowControl w:val="0"/>
        <w:spacing w:before="140" w:line="290" w:lineRule="auto"/>
        <w:rPr>
          <w:rFonts w:cs="Arial"/>
          <w:sz w:val="16"/>
          <w:szCs w:val="16"/>
        </w:rPr>
      </w:pPr>
    </w:p>
    <w:p w14:paraId="17C5BC5A" w14:textId="77777777" w:rsidR="001A5CC1" w:rsidRPr="00076B9A" w:rsidRDefault="001A5CC1" w:rsidP="00957D0A">
      <w:pPr>
        <w:widowControl w:val="0"/>
        <w:spacing w:before="140" w:line="290" w:lineRule="auto"/>
        <w:rPr>
          <w:rFonts w:cs="Arial"/>
          <w:sz w:val="16"/>
          <w:szCs w:val="16"/>
        </w:rPr>
      </w:pPr>
      <w:r w:rsidRPr="00076B9A">
        <w:rPr>
          <w:rFonts w:cs="Arial"/>
          <w:sz w:val="16"/>
          <w:szCs w:val="16"/>
        </w:rPr>
        <w:br w:type="page"/>
      </w:r>
    </w:p>
    <w:p w14:paraId="17D78085" w14:textId="75858AF9" w:rsidR="00715F83" w:rsidRPr="00076B9A" w:rsidRDefault="00715F83" w:rsidP="00957D0A">
      <w:pPr>
        <w:pStyle w:val="Body"/>
        <w:widowControl w:val="0"/>
        <w:spacing w:before="140" w:after="0"/>
        <w:rPr>
          <w:i/>
          <w:iCs/>
          <w:sz w:val="16"/>
          <w:szCs w:val="16"/>
          <w:lang w:val="pt-BR"/>
        </w:rPr>
      </w:pPr>
      <w:r w:rsidRPr="00076B9A">
        <w:rPr>
          <w:i/>
          <w:iCs/>
          <w:sz w:val="16"/>
          <w:szCs w:val="16"/>
          <w:lang w:val="pt-BR"/>
        </w:rPr>
        <w:lastRenderedPageBreak/>
        <w:t>(Página de Assinaturas 2/</w:t>
      </w:r>
      <w:r w:rsidR="0001637E">
        <w:rPr>
          <w:i/>
          <w:iCs/>
          <w:sz w:val="16"/>
          <w:szCs w:val="16"/>
          <w:lang w:val="pt-BR"/>
        </w:rPr>
        <w:t>7</w:t>
      </w:r>
      <w:r w:rsidRPr="00076B9A">
        <w:rPr>
          <w:i/>
          <w:iCs/>
          <w:sz w:val="16"/>
          <w:szCs w:val="16"/>
          <w:lang w:val="pt-BR"/>
        </w:rPr>
        <w:t xml:space="preserve"> do </w:t>
      </w:r>
      <w:r w:rsidR="000C68AF" w:rsidRPr="00076B9A">
        <w:rPr>
          <w:i/>
          <w:iCs/>
          <w:sz w:val="16"/>
          <w:szCs w:val="16"/>
          <w:lang w:val="pt-BR"/>
        </w:rPr>
        <w:t>“</w:t>
      </w:r>
      <w:r w:rsidR="002C3A3E" w:rsidRPr="00076B9A">
        <w:rPr>
          <w:i/>
          <w:iCs/>
          <w:sz w:val="16"/>
          <w:szCs w:val="16"/>
          <w:lang w:val="pt-BR"/>
        </w:rPr>
        <w:t xml:space="preserve">Instrumento Particular de Escritura de Emissão Privada de Debêntures Simples, Não Conversíveis em Ações, </w:t>
      </w:r>
      <w:r w:rsidR="008F214E">
        <w:rPr>
          <w:i/>
          <w:iCs/>
          <w:sz w:val="16"/>
          <w:szCs w:val="16"/>
          <w:lang w:val="pt-BR"/>
        </w:rPr>
        <w:t xml:space="preserve">da </w:t>
      </w:r>
      <w:r w:rsidR="008F214E" w:rsidRPr="00076B9A">
        <w:rPr>
          <w:i/>
          <w:iCs/>
          <w:sz w:val="16"/>
          <w:szCs w:val="16"/>
          <w:lang w:val="pt-BR"/>
        </w:rPr>
        <w:t xml:space="preserve">Espécie </w:t>
      </w:r>
      <w:r w:rsidR="008F214E">
        <w:rPr>
          <w:i/>
          <w:iCs/>
          <w:sz w:val="16"/>
          <w:szCs w:val="16"/>
          <w:lang w:val="pt-BR"/>
        </w:rPr>
        <w:t>com Garantia Fidejussória</w:t>
      </w:r>
      <w:r w:rsidR="002C3A3E" w:rsidRPr="00076B9A">
        <w:rPr>
          <w:i/>
          <w:iCs/>
          <w:sz w:val="16"/>
          <w:szCs w:val="16"/>
          <w:lang w:val="pt-BR"/>
        </w:rPr>
        <w:t xml:space="preserve">, em até </w:t>
      </w:r>
      <w:r w:rsidR="002C3A3E">
        <w:rPr>
          <w:i/>
          <w:iCs/>
          <w:sz w:val="16"/>
          <w:szCs w:val="16"/>
          <w:lang w:val="pt-BR"/>
        </w:rPr>
        <w:t>2</w:t>
      </w:r>
      <w:r w:rsidR="002C3A3E" w:rsidRPr="00076B9A">
        <w:rPr>
          <w:i/>
          <w:iCs/>
          <w:sz w:val="16"/>
          <w:szCs w:val="16"/>
          <w:lang w:val="pt-BR"/>
        </w:rPr>
        <w:t xml:space="preserve"> (</w:t>
      </w:r>
      <w:r w:rsidR="00450250">
        <w:rPr>
          <w:i/>
          <w:iCs/>
          <w:sz w:val="16"/>
          <w:szCs w:val="16"/>
          <w:lang w:val="pt-BR"/>
        </w:rPr>
        <w:t>Duas</w:t>
      </w:r>
      <w:r w:rsidR="002C3A3E" w:rsidRPr="00076B9A">
        <w:rPr>
          <w:i/>
          <w:iCs/>
          <w:sz w:val="16"/>
          <w:szCs w:val="16"/>
          <w:lang w:val="pt-BR"/>
        </w:rPr>
        <w:t xml:space="preserve">) Séries, da </w:t>
      </w:r>
      <w:r w:rsidR="00443C29">
        <w:rPr>
          <w:i/>
          <w:sz w:val="16"/>
          <w:szCs w:val="16"/>
          <w:lang w:val="pt-BR"/>
        </w:rPr>
        <w:t>2</w:t>
      </w:r>
      <w:r w:rsidR="00443C29" w:rsidRPr="00076B9A">
        <w:rPr>
          <w:i/>
          <w:iCs/>
          <w:sz w:val="16"/>
          <w:szCs w:val="16"/>
          <w:lang w:val="pt-BR"/>
        </w:rPr>
        <w:t xml:space="preserve">ª </w:t>
      </w:r>
      <w:r w:rsidR="00443C29" w:rsidRPr="006D03B7">
        <w:rPr>
          <w:i/>
          <w:iCs/>
          <w:sz w:val="16"/>
          <w:szCs w:val="16"/>
          <w:lang w:val="pt-BR"/>
        </w:rPr>
        <w:t>(</w:t>
      </w:r>
      <w:r w:rsidR="00443C29">
        <w:rPr>
          <w:i/>
          <w:sz w:val="16"/>
          <w:szCs w:val="16"/>
          <w:lang w:val="pt-BR"/>
        </w:rPr>
        <w:t>Segunda</w:t>
      </w:r>
      <w:r w:rsidR="00443C29" w:rsidRPr="00076B9A">
        <w:rPr>
          <w:i/>
          <w:iCs/>
          <w:sz w:val="16"/>
          <w:szCs w:val="16"/>
          <w:lang w:val="pt-BR"/>
        </w:rPr>
        <w:t>)</w:t>
      </w:r>
      <w:r w:rsidR="00443C29" w:rsidRPr="006D03B7" w:rsidDel="00443C29">
        <w:rPr>
          <w:i/>
          <w:sz w:val="16"/>
          <w:szCs w:val="16"/>
          <w:lang w:val="pt-BR"/>
        </w:rPr>
        <w:t xml:space="preserve"> </w:t>
      </w:r>
      <w:r w:rsidR="002C3A3E" w:rsidRPr="00076B9A">
        <w:rPr>
          <w:i/>
          <w:iCs/>
          <w:sz w:val="16"/>
          <w:szCs w:val="16"/>
          <w:lang w:val="pt-BR"/>
        </w:rPr>
        <w:t xml:space="preserve">Emissão da </w:t>
      </w:r>
      <w:r w:rsidR="002C3A3E" w:rsidRPr="006D03B7">
        <w:rPr>
          <w:i/>
          <w:iCs/>
          <w:sz w:val="16"/>
          <w:szCs w:val="16"/>
          <w:lang w:val="pt-BR"/>
        </w:rPr>
        <w:t xml:space="preserve">Refrigeração </w:t>
      </w:r>
      <w:proofErr w:type="spellStart"/>
      <w:r w:rsidR="002C3A3E" w:rsidRPr="006D03B7">
        <w:rPr>
          <w:i/>
          <w:iCs/>
          <w:sz w:val="16"/>
          <w:szCs w:val="16"/>
          <w:lang w:val="pt-BR"/>
        </w:rPr>
        <w:t>Dufrio</w:t>
      </w:r>
      <w:proofErr w:type="spellEnd"/>
      <w:r w:rsidR="002C3A3E" w:rsidRPr="006D03B7">
        <w:rPr>
          <w:i/>
          <w:iCs/>
          <w:sz w:val="16"/>
          <w:szCs w:val="16"/>
          <w:lang w:val="pt-BR"/>
        </w:rPr>
        <w:t xml:space="preserve"> Comércio </w:t>
      </w:r>
      <w:r w:rsidR="002C3A3E">
        <w:rPr>
          <w:i/>
          <w:iCs/>
          <w:sz w:val="16"/>
          <w:szCs w:val="16"/>
          <w:lang w:val="pt-BR"/>
        </w:rPr>
        <w:t>e</w:t>
      </w:r>
      <w:r w:rsidR="002C3A3E" w:rsidRPr="006D03B7">
        <w:rPr>
          <w:i/>
          <w:iCs/>
          <w:sz w:val="16"/>
          <w:szCs w:val="16"/>
          <w:lang w:val="pt-BR"/>
        </w:rPr>
        <w:t xml:space="preserve"> Importação </w:t>
      </w:r>
      <w:r w:rsidR="002C3A3E" w:rsidRPr="00076B9A">
        <w:rPr>
          <w:i/>
          <w:iCs/>
          <w:sz w:val="16"/>
          <w:szCs w:val="16"/>
          <w:lang w:val="pt-BR"/>
        </w:rPr>
        <w:t>S.A.”)</w:t>
      </w:r>
    </w:p>
    <w:p w14:paraId="416A2E28" w14:textId="77777777" w:rsidR="00715F83" w:rsidRPr="00076B9A" w:rsidRDefault="00715F83" w:rsidP="00957D0A">
      <w:pPr>
        <w:pStyle w:val="Body"/>
        <w:widowControl w:val="0"/>
        <w:spacing w:before="140" w:after="0"/>
        <w:jc w:val="center"/>
        <w:rPr>
          <w:sz w:val="16"/>
          <w:szCs w:val="16"/>
          <w:lang w:val="pt-BR"/>
        </w:rPr>
      </w:pPr>
    </w:p>
    <w:p w14:paraId="21798515" w14:textId="77777777" w:rsidR="00715F83" w:rsidRPr="00076B9A" w:rsidRDefault="00715F83" w:rsidP="00957D0A">
      <w:pPr>
        <w:pStyle w:val="Body"/>
        <w:widowControl w:val="0"/>
        <w:spacing w:before="140" w:after="0"/>
        <w:jc w:val="center"/>
        <w:rPr>
          <w:sz w:val="16"/>
          <w:szCs w:val="16"/>
          <w:lang w:val="pt-BR"/>
        </w:rPr>
      </w:pPr>
    </w:p>
    <w:p w14:paraId="4DF33438" w14:textId="0090BECC" w:rsidR="00715F83" w:rsidRPr="00076B9A" w:rsidRDefault="002C3A3E" w:rsidP="00957D0A">
      <w:pPr>
        <w:pStyle w:val="Body"/>
        <w:widowControl w:val="0"/>
        <w:spacing w:before="140" w:after="0"/>
        <w:jc w:val="center"/>
        <w:rPr>
          <w:b/>
          <w:sz w:val="16"/>
          <w:szCs w:val="16"/>
          <w:lang w:val="pt-BR"/>
        </w:rPr>
      </w:pPr>
      <w:r>
        <w:rPr>
          <w:b/>
          <w:sz w:val="16"/>
          <w:szCs w:val="16"/>
          <w:lang w:val="pt-BR"/>
        </w:rPr>
        <w:t xml:space="preserve">OPEA </w:t>
      </w:r>
      <w:r w:rsidR="00FD6654" w:rsidRPr="00076B9A">
        <w:rPr>
          <w:b/>
          <w:sz w:val="16"/>
          <w:szCs w:val="16"/>
          <w:lang w:val="pt-BR"/>
        </w:rPr>
        <w:t>SECURITIZADORA S.A.</w:t>
      </w:r>
    </w:p>
    <w:p w14:paraId="06272E06" w14:textId="4BF43DCC" w:rsidR="00715F83" w:rsidRPr="00076B9A" w:rsidRDefault="00715F83" w:rsidP="00957D0A">
      <w:pPr>
        <w:pStyle w:val="Body"/>
        <w:widowControl w:val="0"/>
        <w:spacing w:before="140" w:after="0"/>
        <w:jc w:val="center"/>
        <w:rPr>
          <w:sz w:val="16"/>
          <w:szCs w:val="16"/>
          <w:lang w:val="pt-BR"/>
        </w:rPr>
      </w:pPr>
    </w:p>
    <w:p w14:paraId="281D6250" w14:textId="73F3A2F5" w:rsidR="00947B2F" w:rsidRPr="00076B9A" w:rsidRDefault="00947B2F" w:rsidP="00957D0A">
      <w:pPr>
        <w:pStyle w:val="Body"/>
        <w:widowControl w:val="0"/>
        <w:spacing w:before="140" w:after="0"/>
        <w:jc w:val="center"/>
        <w:rPr>
          <w:sz w:val="16"/>
          <w:szCs w:val="16"/>
          <w:lang w:val="pt-BR"/>
        </w:rPr>
      </w:pPr>
    </w:p>
    <w:tbl>
      <w:tblPr>
        <w:tblW w:w="8720" w:type="dxa"/>
        <w:tblLook w:val="01E0" w:firstRow="1" w:lastRow="1" w:firstColumn="1" w:lastColumn="1" w:noHBand="0" w:noVBand="0"/>
      </w:tblPr>
      <w:tblGrid>
        <w:gridCol w:w="4360"/>
        <w:gridCol w:w="4360"/>
      </w:tblGrid>
      <w:tr w:rsidR="00947B2F" w:rsidRPr="00076B9A" w14:paraId="7178103D" w14:textId="77777777" w:rsidTr="00F706B0">
        <w:tc>
          <w:tcPr>
            <w:tcW w:w="4360" w:type="dxa"/>
          </w:tcPr>
          <w:p w14:paraId="0A517181" w14:textId="3326D81A" w:rsidR="00947B2F" w:rsidRPr="00076B9A" w:rsidRDefault="00947B2F" w:rsidP="005345C4">
            <w:pPr>
              <w:widowControl w:val="0"/>
              <w:pBdr>
                <w:bottom w:val="single" w:sz="12" w:space="1" w:color="auto"/>
              </w:pBdr>
              <w:spacing w:before="140" w:line="290" w:lineRule="auto"/>
              <w:rPr>
                <w:rFonts w:cs="Arial"/>
                <w:sz w:val="16"/>
                <w:szCs w:val="16"/>
              </w:rPr>
            </w:pPr>
          </w:p>
          <w:p w14:paraId="717C1E8D" w14:textId="66F84A09" w:rsidR="00947B2F" w:rsidRPr="00076B9A" w:rsidRDefault="00947B2F" w:rsidP="005345C4">
            <w:pPr>
              <w:widowControl w:val="0"/>
              <w:spacing w:before="140" w:line="290" w:lineRule="auto"/>
              <w:rPr>
                <w:rFonts w:cs="Arial"/>
                <w:sz w:val="16"/>
                <w:szCs w:val="16"/>
              </w:rPr>
            </w:pPr>
            <w:r w:rsidRPr="00076B9A">
              <w:rPr>
                <w:rFonts w:cs="Arial"/>
                <w:sz w:val="16"/>
                <w:szCs w:val="16"/>
              </w:rPr>
              <w:t>Nome:</w:t>
            </w:r>
            <w:r w:rsidR="001E2DA4">
              <w:rPr>
                <w:rFonts w:cs="Arial"/>
                <w:sz w:val="16"/>
                <w:szCs w:val="16"/>
              </w:rPr>
              <w:t xml:space="preserve"> </w:t>
            </w:r>
            <w:r w:rsidR="001E2DA4" w:rsidRPr="001E2DA4">
              <w:rPr>
                <w:rFonts w:cs="Arial"/>
                <w:sz w:val="16"/>
                <w:szCs w:val="16"/>
              </w:rPr>
              <w:t>Marcelo Leitão Silveira</w:t>
            </w:r>
          </w:p>
          <w:p w14:paraId="41AD0C5F" w14:textId="7DE97B8B" w:rsidR="00947B2F" w:rsidRPr="00076B9A" w:rsidRDefault="00947B2F" w:rsidP="002C3A3E">
            <w:pPr>
              <w:widowControl w:val="0"/>
              <w:spacing w:before="140" w:line="290" w:lineRule="auto"/>
              <w:rPr>
                <w:rFonts w:cs="Arial"/>
                <w:sz w:val="16"/>
                <w:szCs w:val="16"/>
              </w:rPr>
            </w:pPr>
            <w:r w:rsidRPr="00076B9A">
              <w:rPr>
                <w:rFonts w:cs="Arial"/>
                <w:sz w:val="16"/>
                <w:szCs w:val="16"/>
              </w:rPr>
              <w:t>Cargo:</w:t>
            </w:r>
            <w:r w:rsidR="001E2DA4">
              <w:rPr>
                <w:rFonts w:cs="Arial"/>
                <w:sz w:val="16"/>
                <w:szCs w:val="16"/>
              </w:rPr>
              <w:t xml:space="preserve"> Diretor</w:t>
            </w:r>
          </w:p>
        </w:tc>
        <w:tc>
          <w:tcPr>
            <w:tcW w:w="4360" w:type="dxa"/>
          </w:tcPr>
          <w:p w14:paraId="26C069D0" w14:textId="782D3E5F" w:rsidR="00947B2F" w:rsidRPr="00076B9A" w:rsidRDefault="00947B2F" w:rsidP="005345C4">
            <w:pPr>
              <w:widowControl w:val="0"/>
              <w:pBdr>
                <w:bottom w:val="single" w:sz="12" w:space="1" w:color="auto"/>
              </w:pBdr>
              <w:spacing w:before="140" w:line="290" w:lineRule="auto"/>
              <w:rPr>
                <w:rFonts w:cs="Arial"/>
                <w:sz w:val="16"/>
                <w:szCs w:val="16"/>
              </w:rPr>
            </w:pPr>
          </w:p>
          <w:p w14:paraId="3EA8071C" w14:textId="1106B44A" w:rsidR="00947B2F" w:rsidRPr="00076B9A" w:rsidRDefault="00947B2F" w:rsidP="005345C4">
            <w:pPr>
              <w:widowControl w:val="0"/>
              <w:spacing w:before="140" w:line="290" w:lineRule="auto"/>
              <w:rPr>
                <w:rFonts w:cs="Arial"/>
                <w:sz w:val="16"/>
                <w:szCs w:val="16"/>
              </w:rPr>
            </w:pPr>
            <w:r w:rsidRPr="00076B9A">
              <w:rPr>
                <w:rFonts w:cs="Arial"/>
                <w:sz w:val="16"/>
                <w:szCs w:val="16"/>
              </w:rPr>
              <w:t>Nome:</w:t>
            </w:r>
            <w:r w:rsidR="001E2DA4">
              <w:rPr>
                <w:rFonts w:cs="Arial"/>
                <w:sz w:val="16"/>
                <w:szCs w:val="16"/>
              </w:rPr>
              <w:t xml:space="preserve"> </w:t>
            </w:r>
            <w:r w:rsidR="001E2DA4" w:rsidRPr="001E2DA4">
              <w:rPr>
                <w:rFonts w:cs="Arial"/>
                <w:sz w:val="16"/>
                <w:szCs w:val="16"/>
              </w:rPr>
              <w:t>Vinicius Moreira Pádua</w:t>
            </w:r>
          </w:p>
          <w:p w14:paraId="4F25A000" w14:textId="01357B03" w:rsidR="00947B2F" w:rsidRPr="00076B9A" w:rsidRDefault="00947B2F" w:rsidP="002C3A3E">
            <w:pPr>
              <w:widowControl w:val="0"/>
              <w:spacing w:before="140" w:line="290" w:lineRule="auto"/>
              <w:rPr>
                <w:rFonts w:cs="Arial"/>
                <w:sz w:val="16"/>
                <w:szCs w:val="16"/>
              </w:rPr>
            </w:pPr>
            <w:r w:rsidRPr="00076B9A">
              <w:rPr>
                <w:rFonts w:cs="Arial"/>
                <w:sz w:val="16"/>
                <w:szCs w:val="16"/>
              </w:rPr>
              <w:t>Cargo:</w:t>
            </w:r>
            <w:r w:rsidR="001E2DA4">
              <w:rPr>
                <w:rFonts w:cs="Arial"/>
                <w:sz w:val="16"/>
                <w:szCs w:val="16"/>
              </w:rPr>
              <w:t xml:space="preserve"> Procurador</w:t>
            </w:r>
          </w:p>
        </w:tc>
      </w:tr>
    </w:tbl>
    <w:p w14:paraId="2613F81C" w14:textId="77777777" w:rsidR="00947B2F" w:rsidRPr="00076B9A" w:rsidRDefault="00947B2F" w:rsidP="00957D0A">
      <w:pPr>
        <w:pStyle w:val="Body"/>
        <w:widowControl w:val="0"/>
        <w:spacing w:before="140" w:after="0"/>
        <w:rPr>
          <w:i/>
          <w:iCs/>
          <w:sz w:val="16"/>
          <w:szCs w:val="16"/>
          <w:lang w:val="pt-BR"/>
        </w:rPr>
      </w:pPr>
    </w:p>
    <w:p w14:paraId="67221F10" w14:textId="77777777" w:rsidR="00947B2F" w:rsidRPr="00076B9A" w:rsidRDefault="00947B2F" w:rsidP="005345C4">
      <w:pPr>
        <w:widowControl w:val="0"/>
        <w:spacing w:before="140" w:line="290" w:lineRule="auto"/>
        <w:jc w:val="left"/>
        <w:rPr>
          <w:rFonts w:cs="Arial"/>
          <w:i/>
          <w:iCs/>
          <w:sz w:val="16"/>
          <w:szCs w:val="16"/>
          <w:lang w:eastAsia="en-GB"/>
        </w:rPr>
      </w:pPr>
      <w:r w:rsidRPr="00076B9A">
        <w:rPr>
          <w:rFonts w:cs="Arial"/>
          <w:i/>
          <w:iCs/>
          <w:sz w:val="16"/>
          <w:szCs w:val="16"/>
        </w:rPr>
        <w:br w:type="page"/>
      </w:r>
    </w:p>
    <w:p w14:paraId="230EA14D" w14:textId="0A6FDD58" w:rsidR="004118BB" w:rsidRPr="00076B9A" w:rsidRDefault="00715F83" w:rsidP="00957D0A">
      <w:pPr>
        <w:pStyle w:val="Body"/>
        <w:widowControl w:val="0"/>
        <w:spacing w:before="140" w:after="0"/>
        <w:rPr>
          <w:i/>
          <w:iCs/>
          <w:sz w:val="16"/>
          <w:szCs w:val="16"/>
          <w:lang w:val="pt-BR"/>
        </w:rPr>
      </w:pPr>
      <w:r w:rsidRPr="00076B9A">
        <w:rPr>
          <w:i/>
          <w:iCs/>
          <w:sz w:val="16"/>
          <w:szCs w:val="16"/>
          <w:lang w:val="pt-BR"/>
        </w:rPr>
        <w:lastRenderedPageBreak/>
        <w:t>(Página de Assinaturas 3/</w:t>
      </w:r>
      <w:r w:rsidR="0001637E">
        <w:rPr>
          <w:i/>
          <w:iCs/>
          <w:sz w:val="16"/>
          <w:szCs w:val="16"/>
          <w:lang w:val="pt-BR"/>
        </w:rPr>
        <w:t>7</w:t>
      </w:r>
      <w:r w:rsidRPr="00076B9A">
        <w:rPr>
          <w:i/>
          <w:iCs/>
          <w:sz w:val="16"/>
          <w:szCs w:val="16"/>
          <w:lang w:val="pt-BR"/>
        </w:rPr>
        <w:t xml:space="preserve"> do </w:t>
      </w:r>
      <w:r w:rsidR="000C68AF" w:rsidRPr="00076B9A">
        <w:rPr>
          <w:i/>
          <w:iCs/>
          <w:sz w:val="16"/>
          <w:szCs w:val="16"/>
          <w:lang w:val="pt-BR"/>
        </w:rPr>
        <w:t>“</w:t>
      </w:r>
      <w:r w:rsidR="002C3A3E" w:rsidRPr="00076B9A">
        <w:rPr>
          <w:i/>
          <w:iCs/>
          <w:sz w:val="16"/>
          <w:szCs w:val="16"/>
          <w:lang w:val="pt-BR"/>
        </w:rPr>
        <w:t xml:space="preserve">Instrumento Particular de Escritura de Emissão Privada de Debêntures Simples, Não Conversíveis em Ações, </w:t>
      </w:r>
      <w:r w:rsidR="008F214E">
        <w:rPr>
          <w:i/>
          <w:iCs/>
          <w:sz w:val="16"/>
          <w:szCs w:val="16"/>
          <w:lang w:val="pt-BR"/>
        </w:rPr>
        <w:t xml:space="preserve">da </w:t>
      </w:r>
      <w:r w:rsidR="008F214E" w:rsidRPr="00076B9A">
        <w:rPr>
          <w:i/>
          <w:iCs/>
          <w:sz w:val="16"/>
          <w:szCs w:val="16"/>
          <w:lang w:val="pt-BR"/>
        </w:rPr>
        <w:t xml:space="preserve">Espécie </w:t>
      </w:r>
      <w:r w:rsidR="008F214E">
        <w:rPr>
          <w:i/>
          <w:iCs/>
          <w:sz w:val="16"/>
          <w:szCs w:val="16"/>
          <w:lang w:val="pt-BR"/>
        </w:rPr>
        <w:t>com Garantia Fidejussória</w:t>
      </w:r>
      <w:r w:rsidR="002C3A3E" w:rsidRPr="00076B9A">
        <w:rPr>
          <w:i/>
          <w:iCs/>
          <w:sz w:val="16"/>
          <w:szCs w:val="16"/>
          <w:lang w:val="pt-BR"/>
        </w:rPr>
        <w:t xml:space="preserve">, em até </w:t>
      </w:r>
      <w:r w:rsidR="002C3A3E">
        <w:rPr>
          <w:i/>
          <w:iCs/>
          <w:sz w:val="16"/>
          <w:szCs w:val="16"/>
          <w:lang w:val="pt-BR"/>
        </w:rPr>
        <w:t>2</w:t>
      </w:r>
      <w:r w:rsidR="002C3A3E" w:rsidRPr="00076B9A">
        <w:rPr>
          <w:i/>
          <w:iCs/>
          <w:sz w:val="16"/>
          <w:szCs w:val="16"/>
          <w:lang w:val="pt-BR"/>
        </w:rPr>
        <w:t xml:space="preserve"> (</w:t>
      </w:r>
      <w:r w:rsidR="00450250">
        <w:rPr>
          <w:i/>
          <w:iCs/>
          <w:sz w:val="16"/>
          <w:szCs w:val="16"/>
          <w:lang w:val="pt-BR"/>
        </w:rPr>
        <w:t>Duas</w:t>
      </w:r>
      <w:r w:rsidR="002C3A3E" w:rsidRPr="00076B9A">
        <w:rPr>
          <w:i/>
          <w:iCs/>
          <w:sz w:val="16"/>
          <w:szCs w:val="16"/>
          <w:lang w:val="pt-BR"/>
        </w:rPr>
        <w:t xml:space="preserve">) Séries, da </w:t>
      </w:r>
      <w:r w:rsidR="00443C29">
        <w:rPr>
          <w:i/>
          <w:sz w:val="16"/>
          <w:szCs w:val="16"/>
          <w:lang w:val="pt-BR"/>
        </w:rPr>
        <w:t>2</w:t>
      </w:r>
      <w:r w:rsidR="00443C29" w:rsidRPr="00076B9A">
        <w:rPr>
          <w:i/>
          <w:iCs/>
          <w:sz w:val="16"/>
          <w:szCs w:val="16"/>
          <w:lang w:val="pt-BR"/>
        </w:rPr>
        <w:t xml:space="preserve">ª </w:t>
      </w:r>
      <w:r w:rsidR="00443C29" w:rsidRPr="006D03B7">
        <w:rPr>
          <w:i/>
          <w:iCs/>
          <w:sz w:val="16"/>
          <w:szCs w:val="16"/>
          <w:lang w:val="pt-BR"/>
        </w:rPr>
        <w:t>(</w:t>
      </w:r>
      <w:r w:rsidR="00443C29">
        <w:rPr>
          <w:i/>
          <w:sz w:val="16"/>
          <w:szCs w:val="16"/>
          <w:lang w:val="pt-BR"/>
        </w:rPr>
        <w:t>Segunda</w:t>
      </w:r>
      <w:r w:rsidR="00443C29" w:rsidRPr="00076B9A">
        <w:rPr>
          <w:i/>
          <w:iCs/>
          <w:sz w:val="16"/>
          <w:szCs w:val="16"/>
          <w:lang w:val="pt-BR"/>
        </w:rPr>
        <w:t>)</w:t>
      </w:r>
      <w:r w:rsidR="00443C29" w:rsidRPr="006D03B7" w:rsidDel="00443C29">
        <w:rPr>
          <w:i/>
          <w:sz w:val="16"/>
          <w:szCs w:val="16"/>
          <w:lang w:val="pt-BR"/>
        </w:rPr>
        <w:t xml:space="preserve"> </w:t>
      </w:r>
      <w:r w:rsidR="002C3A3E" w:rsidRPr="00076B9A">
        <w:rPr>
          <w:i/>
          <w:iCs/>
          <w:sz w:val="16"/>
          <w:szCs w:val="16"/>
          <w:lang w:val="pt-BR"/>
        </w:rPr>
        <w:t xml:space="preserve">Emissão da </w:t>
      </w:r>
      <w:r w:rsidR="002C3A3E" w:rsidRPr="006D03B7">
        <w:rPr>
          <w:i/>
          <w:iCs/>
          <w:sz w:val="16"/>
          <w:szCs w:val="16"/>
          <w:lang w:val="pt-BR"/>
        </w:rPr>
        <w:t xml:space="preserve">Refrigeração </w:t>
      </w:r>
      <w:proofErr w:type="spellStart"/>
      <w:r w:rsidR="002C3A3E" w:rsidRPr="006D03B7">
        <w:rPr>
          <w:i/>
          <w:iCs/>
          <w:sz w:val="16"/>
          <w:szCs w:val="16"/>
          <w:lang w:val="pt-BR"/>
        </w:rPr>
        <w:t>Dufrio</w:t>
      </w:r>
      <w:proofErr w:type="spellEnd"/>
      <w:r w:rsidR="002C3A3E" w:rsidRPr="006D03B7">
        <w:rPr>
          <w:i/>
          <w:iCs/>
          <w:sz w:val="16"/>
          <w:szCs w:val="16"/>
          <w:lang w:val="pt-BR"/>
        </w:rPr>
        <w:t xml:space="preserve"> Comércio </w:t>
      </w:r>
      <w:r w:rsidR="002C3A3E">
        <w:rPr>
          <w:i/>
          <w:iCs/>
          <w:sz w:val="16"/>
          <w:szCs w:val="16"/>
          <w:lang w:val="pt-BR"/>
        </w:rPr>
        <w:t>e</w:t>
      </w:r>
      <w:r w:rsidR="002C3A3E" w:rsidRPr="006D03B7">
        <w:rPr>
          <w:i/>
          <w:iCs/>
          <w:sz w:val="16"/>
          <w:szCs w:val="16"/>
          <w:lang w:val="pt-BR"/>
        </w:rPr>
        <w:t xml:space="preserve"> Importação </w:t>
      </w:r>
      <w:r w:rsidR="002C3A3E" w:rsidRPr="00076B9A">
        <w:rPr>
          <w:i/>
          <w:iCs/>
          <w:sz w:val="16"/>
          <w:szCs w:val="16"/>
          <w:lang w:val="pt-BR"/>
        </w:rPr>
        <w:t>S.A.”)</w:t>
      </w:r>
    </w:p>
    <w:p w14:paraId="034EBD73" w14:textId="77777777" w:rsidR="001B2D4D" w:rsidRPr="00076B9A" w:rsidRDefault="001B2D4D" w:rsidP="00D73AB5">
      <w:pPr>
        <w:widowControl w:val="0"/>
        <w:spacing w:before="140" w:line="290" w:lineRule="auto"/>
        <w:jc w:val="center"/>
        <w:rPr>
          <w:sz w:val="16"/>
          <w:szCs w:val="16"/>
        </w:rPr>
      </w:pPr>
    </w:p>
    <w:p w14:paraId="7EC69A46" w14:textId="77777777" w:rsidR="001B2D4D" w:rsidRPr="001B2D4D" w:rsidRDefault="001B2D4D" w:rsidP="001B2D4D">
      <w:pPr>
        <w:pStyle w:val="Body"/>
        <w:widowControl w:val="0"/>
        <w:spacing w:before="140" w:after="0"/>
        <w:jc w:val="center"/>
        <w:rPr>
          <w:sz w:val="16"/>
          <w:szCs w:val="16"/>
          <w:lang w:val="pt-BR"/>
        </w:rPr>
      </w:pPr>
    </w:p>
    <w:p w14:paraId="241963CC" w14:textId="66D58555" w:rsidR="001B2D4D" w:rsidRPr="001B2D4D" w:rsidRDefault="0001637E" w:rsidP="001B2D4D">
      <w:pPr>
        <w:pStyle w:val="Body4"/>
        <w:widowControl w:val="0"/>
        <w:spacing w:before="140" w:after="0"/>
        <w:ind w:left="0" w:right="-57"/>
        <w:jc w:val="center"/>
        <w:rPr>
          <w:rFonts w:ascii="Arial" w:hAnsi="Arial" w:cs="Arial"/>
          <w:sz w:val="16"/>
          <w:szCs w:val="16"/>
        </w:rPr>
      </w:pPr>
      <w:r w:rsidRPr="0001637E">
        <w:rPr>
          <w:rFonts w:ascii="Arial" w:hAnsi="Arial" w:cs="Arial"/>
          <w:b/>
          <w:bCs/>
          <w:color w:val="000000"/>
          <w:sz w:val="16"/>
          <w:szCs w:val="16"/>
        </w:rPr>
        <w:t>FRIOMASTER PARTICIPAÇÕES S.A.</w:t>
      </w:r>
    </w:p>
    <w:p w14:paraId="7D1656F5" w14:textId="28690C49" w:rsidR="001B2D4D" w:rsidRPr="001B2D4D" w:rsidRDefault="001B2D4D" w:rsidP="001B2D4D">
      <w:pPr>
        <w:pStyle w:val="Body"/>
        <w:widowControl w:val="0"/>
        <w:spacing w:before="140" w:after="0"/>
        <w:jc w:val="center"/>
        <w:rPr>
          <w:sz w:val="16"/>
          <w:szCs w:val="16"/>
          <w:lang w:val="pt-BR"/>
        </w:rPr>
      </w:pPr>
    </w:p>
    <w:p w14:paraId="5D12EAA4" w14:textId="61091067" w:rsidR="001B2D4D" w:rsidRPr="001B2D4D" w:rsidRDefault="001B2D4D" w:rsidP="001B2D4D">
      <w:pPr>
        <w:pStyle w:val="Body"/>
        <w:widowControl w:val="0"/>
        <w:spacing w:before="140" w:after="0"/>
        <w:jc w:val="center"/>
        <w:rPr>
          <w:sz w:val="16"/>
          <w:szCs w:val="16"/>
          <w:lang w:val="pt-BR"/>
        </w:rPr>
      </w:pPr>
    </w:p>
    <w:tbl>
      <w:tblPr>
        <w:tblW w:w="8720" w:type="dxa"/>
        <w:tblLook w:val="01E0" w:firstRow="1" w:lastRow="1" w:firstColumn="1" w:lastColumn="1" w:noHBand="0" w:noVBand="0"/>
      </w:tblPr>
      <w:tblGrid>
        <w:gridCol w:w="4360"/>
        <w:gridCol w:w="4360"/>
      </w:tblGrid>
      <w:tr w:rsidR="001B2D4D" w:rsidRPr="00076B9A" w14:paraId="0C30E7E9" w14:textId="77777777" w:rsidTr="00605B70">
        <w:tc>
          <w:tcPr>
            <w:tcW w:w="4360" w:type="dxa"/>
          </w:tcPr>
          <w:p w14:paraId="39C07650" w14:textId="208D068A" w:rsidR="001B2D4D" w:rsidRPr="00076B9A" w:rsidRDefault="001B2D4D" w:rsidP="00605B70">
            <w:pPr>
              <w:widowControl w:val="0"/>
              <w:pBdr>
                <w:bottom w:val="single" w:sz="12" w:space="1" w:color="auto"/>
              </w:pBdr>
              <w:spacing w:before="140" w:line="290" w:lineRule="auto"/>
              <w:rPr>
                <w:rFonts w:cs="Arial"/>
                <w:sz w:val="16"/>
                <w:szCs w:val="16"/>
              </w:rPr>
            </w:pPr>
          </w:p>
          <w:p w14:paraId="2787A1A6" w14:textId="71229319" w:rsidR="001B2D4D" w:rsidRPr="00076B9A" w:rsidRDefault="001B2D4D" w:rsidP="00605B70">
            <w:pPr>
              <w:widowControl w:val="0"/>
              <w:spacing w:before="140" w:line="290" w:lineRule="auto"/>
              <w:rPr>
                <w:rFonts w:cs="Arial"/>
                <w:sz w:val="16"/>
                <w:szCs w:val="16"/>
              </w:rPr>
            </w:pPr>
            <w:r w:rsidRPr="00076B9A">
              <w:rPr>
                <w:rFonts w:cs="Arial"/>
                <w:sz w:val="16"/>
                <w:szCs w:val="16"/>
              </w:rPr>
              <w:t xml:space="preserve">Nome: </w:t>
            </w:r>
            <w:r w:rsidR="00726315" w:rsidRPr="00726315">
              <w:rPr>
                <w:rFonts w:cs="Arial"/>
                <w:sz w:val="16"/>
                <w:szCs w:val="16"/>
              </w:rPr>
              <w:t xml:space="preserve">Dagoberto </w:t>
            </w:r>
            <w:proofErr w:type="spellStart"/>
            <w:r w:rsidR="00726315" w:rsidRPr="00726315">
              <w:rPr>
                <w:rFonts w:cs="Arial"/>
                <w:sz w:val="16"/>
                <w:szCs w:val="16"/>
              </w:rPr>
              <w:t>Artêmio</w:t>
            </w:r>
            <w:proofErr w:type="spellEnd"/>
            <w:r w:rsidR="00726315" w:rsidRPr="00726315">
              <w:rPr>
                <w:rFonts w:cs="Arial"/>
                <w:sz w:val="16"/>
                <w:szCs w:val="16"/>
              </w:rPr>
              <w:t xml:space="preserve"> Zanon</w:t>
            </w:r>
          </w:p>
          <w:p w14:paraId="195114D4" w14:textId="1314EC0B" w:rsidR="001B2D4D" w:rsidRPr="00076B9A" w:rsidRDefault="001B2D4D" w:rsidP="00605B70">
            <w:pPr>
              <w:widowControl w:val="0"/>
              <w:spacing w:before="140" w:line="290" w:lineRule="auto"/>
              <w:rPr>
                <w:rFonts w:cs="Arial"/>
                <w:sz w:val="16"/>
                <w:szCs w:val="16"/>
              </w:rPr>
            </w:pPr>
            <w:r>
              <w:rPr>
                <w:rFonts w:cs="Arial"/>
                <w:sz w:val="16"/>
                <w:szCs w:val="16"/>
              </w:rPr>
              <w:t xml:space="preserve">Cargo: </w:t>
            </w:r>
            <w:r w:rsidR="00726315">
              <w:rPr>
                <w:rFonts w:cs="Arial"/>
                <w:sz w:val="16"/>
                <w:szCs w:val="16"/>
              </w:rPr>
              <w:t>Diretor</w:t>
            </w:r>
          </w:p>
        </w:tc>
        <w:tc>
          <w:tcPr>
            <w:tcW w:w="4360" w:type="dxa"/>
          </w:tcPr>
          <w:p w14:paraId="5698D358" w14:textId="737F3B1A" w:rsidR="001B2D4D" w:rsidRPr="00076B9A" w:rsidRDefault="001B2D4D" w:rsidP="00605B70">
            <w:pPr>
              <w:widowControl w:val="0"/>
              <w:pBdr>
                <w:bottom w:val="single" w:sz="12" w:space="1" w:color="auto"/>
              </w:pBdr>
              <w:spacing w:before="140" w:line="290" w:lineRule="auto"/>
              <w:rPr>
                <w:rFonts w:cs="Arial"/>
                <w:sz w:val="16"/>
                <w:szCs w:val="16"/>
              </w:rPr>
            </w:pPr>
          </w:p>
          <w:p w14:paraId="3FF0B800" w14:textId="09357419" w:rsidR="001B2D4D" w:rsidRPr="00076B9A" w:rsidRDefault="001B2D4D" w:rsidP="00605B70">
            <w:pPr>
              <w:widowControl w:val="0"/>
              <w:spacing w:before="140" w:line="290" w:lineRule="auto"/>
              <w:rPr>
                <w:rFonts w:cs="Arial"/>
                <w:sz w:val="16"/>
                <w:szCs w:val="16"/>
              </w:rPr>
            </w:pPr>
            <w:r w:rsidRPr="00076B9A">
              <w:rPr>
                <w:rFonts w:cs="Arial"/>
                <w:sz w:val="16"/>
                <w:szCs w:val="16"/>
              </w:rPr>
              <w:t xml:space="preserve">Nome: </w:t>
            </w:r>
            <w:r w:rsidR="00726315" w:rsidRPr="00726315">
              <w:rPr>
                <w:rFonts w:cs="Arial"/>
                <w:sz w:val="16"/>
                <w:szCs w:val="16"/>
              </w:rPr>
              <w:t>Guillermo Zanon</w:t>
            </w:r>
          </w:p>
          <w:p w14:paraId="10CFBA75" w14:textId="50CAE736" w:rsidR="001B2D4D" w:rsidRPr="00076B9A" w:rsidRDefault="001B2D4D" w:rsidP="00605B70">
            <w:pPr>
              <w:widowControl w:val="0"/>
              <w:spacing w:before="140" w:line="290" w:lineRule="auto"/>
              <w:rPr>
                <w:rFonts w:cs="Arial"/>
                <w:sz w:val="16"/>
                <w:szCs w:val="16"/>
              </w:rPr>
            </w:pPr>
            <w:r>
              <w:rPr>
                <w:rFonts w:cs="Arial"/>
                <w:sz w:val="16"/>
                <w:szCs w:val="16"/>
              </w:rPr>
              <w:t xml:space="preserve">Cargo: </w:t>
            </w:r>
            <w:r w:rsidR="00726315">
              <w:rPr>
                <w:rFonts w:cs="Arial"/>
                <w:sz w:val="16"/>
                <w:szCs w:val="16"/>
              </w:rPr>
              <w:t>Diretor</w:t>
            </w:r>
          </w:p>
        </w:tc>
      </w:tr>
    </w:tbl>
    <w:p w14:paraId="4B3D7B1C" w14:textId="77777777" w:rsidR="001B2D4D" w:rsidRDefault="001B2D4D" w:rsidP="001B2D4D">
      <w:pPr>
        <w:widowControl w:val="0"/>
        <w:spacing w:before="140" w:line="290" w:lineRule="auto"/>
        <w:rPr>
          <w:rFonts w:cs="Arial"/>
          <w:sz w:val="16"/>
          <w:szCs w:val="16"/>
        </w:rPr>
      </w:pPr>
    </w:p>
    <w:p w14:paraId="10A8B41F" w14:textId="77777777" w:rsidR="001B2D4D" w:rsidRDefault="001B2D4D">
      <w:pPr>
        <w:jc w:val="left"/>
        <w:rPr>
          <w:rFonts w:cs="Arial"/>
          <w:sz w:val="16"/>
          <w:szCs w:val="16"/>
        </w:rPr>
      </w:pPr>
      <w:r>
        <w:rPr>
          <w:rFonts w:cs="Arial"/>
          <w:sz w:val="16"/>
          <w:szCs w:val="16"/>
        </w:rPr>
        <w:br w:type="page"/>
      </w:r>
    </w:p>
    <w:p w14:paraId="3312BFA9" w14:textId="2D3AADA9" w:rsidR="0001637E" w:rsidRPr="0001637E" w:rsidRDefault="0001637E" w:rsidP="0001637E">
      <w:pPr>
        <w:pStyle w:val="Body"/>
        <w:widowControl w:val="0"/>
        <w:spacing w:before="140" w:after="0"/>
        <w:rPr>
          <w:i/>
          <w:iCs/>
          <w:sz w:val="16"/>
          <w:szCs w:val="16"/>
          <w:lang w:val="pt-BR"/>
        </w:rPr>
      </w:pPr>
      <w:r w:rsidRPr="00076B9A">
        <w:rPr>
          <w:i/>
          <w:iCs/>
          <w:sz w:val="16"/>
          <w:szCs w:val="16"/>
          <w:lang w:val="pt-BR"/>
        </w:rPr>
        <w:lastRenderedPageBreak/>
        <w:t xml:space="preserve">(Página </w:t>
      </w:r>
      <w:r w:rsidRPr="0001637E">
        <w:rPr>
          <w:i/>
          <w:iCs/>
          <w:sz w:val="16"/>
          <w:szCs w:val="16"/>
          <w:lang w:val="pt-BR"/>
        </w:rPr>
        <w:t>de Assinaturas 4/7 do “Instrumento Particular de Escritura de Emissão Privada de Debêntures Simples, Não Conversíveis em Ações, da Espécie com Garantia Fidejussória, em até 2 (</w:t>
      </w:r>
      <w:r w:rsidR="00450250" w:rsidRPr="0001637E">
        <w:rPr>
          <w:i/>
          <w:iCs/>
          <w:sz w:val="16"/>
          <w:szCs w:val="16"/>
          <w:lang w:val="pt-BR"/>
        </w:rPr>
        <w:t>Duas</w:t>
      </w:r>
      <w:r w:rsidRPr="0001637E">
        <w:rPr>
          <w:i/>
          <w:iCs/>
          <w:sz w:val="16"/>
          <w:szCs w:val="16"/>
          <w:lang w:val="pt-BR"/>
        </w:rPr>
        <w:t xml:space="preserve">) Séries, da </w:t>
      </w:r>
      <w:r w:rsidR="00443C29">
        <w:rPr>
          <w:i/>
          <w:sz w:val="16"/>
          <w:szCs w:val="16"/>
          <w:lang w:val="pt-BR"/>
        </w:rPr>
        <w:t>2</w:t>
      </w:r>
      <w:r w:rsidR="00443C29" w:rsidRPr="00076B9A">
        <w:rPr>
          <w:i/>
          <w:iCs/>
          <w:sz w:val="16"/>
          <w:szCs w:val="16"/>
          <w:lang w:val="pt-BR"/>
        </w:rPr>
        <w:t xml:space="preserve">ª </w:t>
      </w:r>
      <w:r w:rsidR="00443C29" w:rsidRPr="006D03B7">
        <w:rPr>
          <w:i/>
          <w:iCs/>
          <w:sz w:val="16"/>
          <w:szCs w:val="16"/>
          <w:lang w:val="pt-BR"/>
        </w:rPr>
        <w:t>(</w:t>
      </w:r>
      <w:r w:rsidR="00443C29">
        <w:rPr>
          <w:i/>
          <w:sz w:val="16"/>
          <w:szCs w:val="16"/>
          <w:lang w:val="pt-BR"/>
        </w:rPr>
        <w:t>Segunda</w:t>
      </w:r>
      <w:r w:rsidR="00443C29" w:rsidRPr="00076B9A">
        <w:rPr>
          <w:i/>
          <w:iCs/>
          <w:sz w:val="16"/>
          <w:szCs w:val="16"/>
          <w:lang w:val="pt-BR"/>
        </w:rPr>
        <w:t>)</w:t>
      </w:r>
      <w:r w:rsidR="00443C29" w:rsidRPr="0001637E" w:rsidDel="00443C29">
        <w:rPr>
          <w:i/>
          <w:sz w:val="16"/>
          <w:szCs w:val="16"/>
          <w:lang w:val="pt-BR"/>
        </w:rPr>
        <w:t xml:space="preserve"> </w:t>
      </w:r>
      <w:r w:rsidRPr="0001637E">
        <w:rPr>
          <w:i/>
          <w:iCs/>
          <w:sz w:val="16"/>
          <w:szCs w:val="16"/>
          <w:lang w:val="pt-BR"/>
        </w:rPr>
        <w:t xml:space="preserve">Emissão da Refrigeração </w:t>
      </w:r>
      <w:proofErr w:type="spellStart"/>
      <w:r w:rsidRPr="0001637E">
        <w:rPr>
          <w:i/>
          <w:iCs/>
          <w:sz w:val="16"/>
          <w:szCs w:val="16"/>
          <w:lang w:val="pt-BR"/>
        </w:rPr>
        <w:t>Dufrio</w:t>
      </w:r>
      <w:proofErr w:type="spellEnd"/>
      <w:r w:rsidRPr="0001637E">
        <w:rPr>
          <w:i/>
          <w:iCs/>
          <w:sz w:val="16"/>
          <w:szCs w:val="16"/>
          <w:lang w:val="pt-BR"/>
        </w:rPr>
        <w:t xml:space="preserve"> Comércio e Importação S.A.”)</w:t>
      </w:r>
    </w:p>
    <w:p w14:paraId="714F8B49" w14:textId="77777777" w:rsidR="0001637E" w:rsidRPr="00C74D04" w:rsidRDefault="0001637E" w:rsidP="0001637E">
      <w:pPr>
        <w:widowControl w:val="0"/>
        <w:spacing w:before="140" w:line="290" w:lineRule="auto"/>
        <w:jc w:val="center"/>
        <w:rPr>
          <w:rFonts w:cs="Arial"/>
          <w:sz w:val="16"/>
          <w:szCs w:val="16"/>
        </w:rPr>
      </w:pPr>
    </w:p>
    <w:p w14:paraId="139F6802" w14:textId="77777777" w:rsidR="0001637E" w:rsidRPr="0001637E" w:rsidRDefault="0001637E" w:rsidP="0001637E">
      <w:pPr>
        <w:pStyle w:val="Body"/>
        <w:widowControl w:val="0"/>
        <w:spacing w:before="140" w:after="0"/>
        <w:jc w:val="center"/>
        <w:rPr>
          <w:sz w:val="16"/>
          <w:szCs w:val="16"/>
          <w:lang w:val="pt-BR"/>
        </w:rPr>
      </w:pPr>
    </w:p>
    <w:p w14:paraId="6565CB33" w14:textId="77777777" w:rsidR="0001637E" w:rsidRPr="00D73AB5" w:rsidRDefault="0001637E" w:rsidP="0001637E">
      <w:pPr>
        <w:pStyle w:val="Body4"/>
        <w:widowControl w:val="0"/>
        <w:spacing w:before="140" w:after="0"/>
        <w:ind w:left="0" w:right="-57"/>
        <w:jc w:val="center"/>
        <w:rPr>
          <w:rFonts w:ascii="Arial" w:hAnsi="Arial" w:cs="Arial"/>
          <w:bCs/>
          <w:color w:val="000000"/>
          <w:sz w:val="16"/>
          <w:szCs w:val="16"/>
        </w:rPr>
      </w:pPr>
      <w:r w:rsidRPr="00D73AB5">
        <w:rPr>
          <w:rFonts w:ascii="Arial" w:hAnsi="Arial" w:cs="Arial"/>
          <w:b/>
          <w:sz w:val="16"/>
          <w:szCs w:val="16"/>
        </w:rPr>
        <w:t>DAGOBERTO ARTÊMIO ZANON</w:t>
      </w:r>
    </w:p>
    <w:p w14:paraId="0D313F65" w14:textId="77777777" w:rsidR="0001637E" w:rsidRPr="0001637E" w:rsidRDefault="0001637E" w:rsidP="0001637E">
      <w:pPr>
        <w:jc w:val="left"/>
        <w:rPr>
          <w:rFonts w:cs="Arial"/>
          <w:sz w:val="16"/>
          <w:szCs w:val="16"/>
        </w:rPr>
      </w:pPr>
    </w:p>
    <w:p w14:paraId="3559AD54" w14:textId="77777777" w:rsidR="0001637E" w:rsidRPr="0001637E" w:rsidRDefault="0001637E" w:rsidP="0001637E">
      <w:pPr>
        <w:jc w:val="left"/>
        <w:rPr>
          <w:rFonts w:cs="Arial"/>
          <w:sz w:val="16"/>
          <w:szCs w:val="16"/>
        </w:rPr>
      </w:pPr>
      <w:r w:rsidRPr="0001637E">
        <w:rPr>
          <w:rFonts w:cs="Arial"/>
          <w:sz w:val="16"/>
          <w:szCs w:val="16"/>
        </w:rPr>
        <w:br w:type="page"/>
      </w:r>
    </w:p>
    <w:p w14:paraId="4C5B4CBA" w14:textId="6592FF0D" w:rsidR="0001637E" w:rsidRPr="00A55EED" w:rsidRDefault="0001637E" w:rsidP="0001637E">
      <w:pPr>
        <w:pStyle w:val="Body"/>
        <w:widowControl w:val="0"/>
        <w:spacing w:before="140" w:after="0"/>
        <w:rPr>
          <w:i/>
          <w:iCs/>
          <w:sz w:val="16"/>
          <w:szCs w:val="16"/>
          <w:lang w:val="pt-BR"/>
        </w:rPr>
      </w:pPr>
      <w:r w:rsidRPr="00076B9A">
        <w:rPr>
          <w:i/>
          <w:iCs/>
          <w:sz w:val="16"/>
          <w:szCs w:val="16"/>
          <w:lang w:val="pt-BR"/>
        </w:rPr>
        <w:lastRenderedPageBreak/>
        <w:t xml:space="preserve">(Página </w:t>
      </w:r>
      <w:r w:rsidRPr="00A55EED">
        <w:rPr>
          <w:i/>
          <w:iCs/>
          <w:sz w:val="16"/>
          <w:szCs w:val="16"/>
          <w:lang w:val="pt-BR"/>
        </w:rPr>
        <w:t xml:space="preserve">de Assinaturas </w:t>
      </w:r>
      <w:r>
        <w:rPr>
          <w:i/>
          <w:iCs/>
          <w:sz w:val="16"/>
          <w:szCs w:val="16"/>
          <w:lang w:val="pt-BR"/>
        </w:rPr>
        <w:t>5</w:t>
      </w:r>
      <w:r w:rsidRPr="00A55EED">
        <w:rPr>
          <w:i/>
          <w:iCs/>
          <w:sz w:val="16"/>
          <w:szCs w:val="16"/>
          <w:lang w:val="pt-BR"/>
        </w:rPr>
        <w:t>/7 do “Instrumento Particular de Escritura de Emissão Privada de Debêntures Simples, Não Conversíveis em Ações, da Espécie com Garantia Fidejussória, em até 2 (</w:t>
      </w:r>
      <w:r w:rsidR="00450250" w:rsidRPr="00A55EED">
        <w:rPr>
          <w:i/>
          <w:iCs/>
          <w:sz w:val="16"/>
          <w:szCs w:val="16"/>
          <w:lang w:val="pt-BR"/>
        </w:rPr>
        <w:t>Duas</w:t>
      </w:r>
      <w:r w:rsidRPr="00A55EED">
        <w:rPr>
          <w:i/>
          <w:iCs/>
          <w:sz w:val="16"/>
          <w:szCs w:val="16"/>
          <w:lang w:val="pt-BR"/>
        </w:rPr>
        <w:t xml:space="preserve">) Séries, da </w:t>
      </w:r>
      <w:r w:rsidR="00443C29">
        <w:rPr>
          <w:i/>
          <w:sz w:val="16"/>
          <w:szCs w:val="16"/>
          <w:lang w:val="pt-BR"/>
        </w:rPr>
        <w:t>2</w:t>
      </w:r>
      <w:r w:rsidR="00443C29" w:rsidRPr="00076B9A">
        <w:rPr>
          <w:i/>
          <w:iCs/>
          <w:sz w:val="16"/>
          <w:szCs w:val="16"/>
          <w:lang w:val="pt-BR"/>
        </w:rPr>
        <w:t xml:space="preserve">ª </w:t>
      </w:r>
      <w:r w:rsidR="00443C29" w:rsidRPr="006D03B7">
        <w:rPr>
          <w:i/>
          <w:iCs/>
          <w:sz w:val="16"/>
          <w:szCs w:val="16"/>
          <w:lang w:val="pt-BR"/>
        </w:rPr>
        <w:t>(</w:t>
      </w:r>
      <w:r w:rsidR="00443C29">
        <w:rPr>
          <w:i/>
          <w:sz w:val="16"/>
          <w:szCs w:val="16"/>
          <w:lang w:val="pt-BR"/>
        </w:rPr>
        <w:t>Segunda</w:t>
      </w:r>
      <w:r w:rsidR="00443C29" w:rsidRPr="00076B9A">
        <w:rPr>
          <w:i/>
          <w:iCs/>
          <w:sz w:val="16"/>
          <w:szCs w:val="16"/>
          <w:lang w:val="pt-BR"/>
        </w:rPr>
        <w:t>)</w:t>
      </w:r>
      <w:r w:rsidR="00443C29" w:rsidRPr="00A55EED" w:rsidDel="00443C29">
        <w:rPr>
          <w:i/>
          <w:sz w:val="16"/>
          <w:szCs w:val="16"/>
          <w:lang w:val="pt-BR"/>
        </w:rPr>
        <w:t xml:space="preserve"> </w:t>
      </w:r>
      <w:r w:rsidRPr="00A55EED">
        <w:rPr>
          <w:i/>
          <w:iCs/>
          <w:sz w:val="16"/>
          <w:szCs w:val="16"/>
          <w:lang w:val="pt-BR"/>
        </w:rPr>
        <w:t xml:space="preserve">Emissão da Refrigeração </w:t>
      </w:r>
      <w:proofErr w:type="spellStart"/>
      <w:r w:rsidRPr="00A55EED">
        <w:rPr>
          <w:i/>
          <w:iCs/>
          <w:sz w:val="16"/>
          <w:szCs w:val="16"/>
          <w:lang w:val="pt-BR"/>
        </w:rPr>
        <w:t>Dufrio</w:t>
      </w:r>
      <w:proofErr w:type="spellEnd"/>
      <w:r w:rsidRPr="00A55EED">
        <w:rPr>
          <w:i/>
          <w:iCs/>
          <w:sz w:val="16"/>
          <w:szCs w:val="16"/>
          <w:lang w:val="pt-BR"/>
        </w:rPr>
        <w:t xml:space="preserve"> Comércio e Importação S.A.”)</w:t>
      </w:r>
      <w:r w:rsidRPr="0001637E">
        <w:rPr>
          <w:i/>
          <w:iCs/>
          <w:sz w:val="16"/>
          <w:szCs w:val="16"/>
          <w:lang w:val="pt-BR"/>
        </w:rPr>
        <w:t xml:space="preserve"> </w:t>
      </w:r>
    </w:p>
    <w:p w14:paraId="659B53E9" w14:textId="77777777" w:rsidR="0001637E" w:rsidRPr="00A55EED" w:rsidRDefault="0001637E" w:rsidP="0001637E">
      <w:pPr>
        <w:widowControl w:val="0"/>
        <w:spacing w:before="140" w:line="290" w:lineRule="auto"/>
        <w:jc w:val="center"/>
        <w:rPr>
          <w:rFonts w:cs="Arial"/>
          <w:sz w:val="16"/>
          <w:szCs w:val="16"/>
        </w:rPr>
      </w:pPr>
    </w:p>
    <w:p w14:paraId="12EEF168" w14:textId="77777777" w:rsidR="0001637E" w:rsidRPr="00A55EED" w:rsidRDefault="0001637E" w:rsidP="00D73AB5">
      <w:pPr>
        <w:widowControl w:val="0"/>
        <w:spacing w:before="140" w:line="290" w:lineRule="auto"/>
        <w:jc w:val="center"/>
        <w:rPr>
          <w:sz w:val="16"/>
          <w:szCs w:val="16"/>
        </w:rPr>
      </w:pPr>
    </w:p>
    <w:p w14:paraId="73AFDB80" w14:textId="77777777" w:rsidR="0001637E" w:rsidRPr="00C74D04" w:rsidRDefault="0001637E" w:rsidP="00D73AB5">
      <w:pPr>
        <w:widowControl w:val="0"/>
        <w:spacing w:before="140" w:line="290" w:lineRule="auto"/>
        <w:jc w:val="center"/>
        <w:rPr>
          <w:rFonts w:cs="Arial"/>
          <w:b/>
          <w:sz w:val="16"/>
          <w:szCs w:val="16"/>
        </w:rPr>
      </w:pPr>
      <w:r w:rsidRPr="00C74D04">
        <w:rPr>
          <w:rFonts w:cs="Arial"/>
          <w:b/>
          <w:sz w:val="16"/>
          <w:szCs w:val="16"/>
        </w:rPr>
        <w:t>SILVANA PRETTO ZANON</w:t>
      </w:r>
    </w:p>
    <w:p w14:paraId="3C84AA99" w14:textId="77777777" w:rsidR="0001637E" w:rsidRPr="00D73AB5" w:rsidRDefault="0001637E" w:rsidP="00D73AB5">
      <w:pPr>
        <w:widowControl w:val="0"/>
        <w:spacing w:before="140" w:line="290" w:lineRule="auto"/>
        <w:rPr>
          <w:rFonts w:cs="Arial"/>
          <w:sz w:val="16"/>
          <w:szCs w:val="16"/>
        </w:rPr>
      </w:pPr>
    </w:p>
    <w:p w14:paraId="4891750A" w14:textId="77777777" w:rsidR="0001637E" w:rsidRPr="00A55EED" w:rsidRDefault="0001637E" w:rsidP="00D73AB5">
      <w:pPr>
        <w:rPr>
          <w:rFonts w:cs="Arial"/>
          <w:sz w:val="16"/>
          <w:szCs w:val="16"/>
        </w:rPr>
      </w:pPr>
      <w:r w:rsidRPr="00A55EED">
        <w:rPr>
          <w:rFonts w:cs="Arial"/>
          <w:sz w:val="16"/>
          <w:szCs w:val="16"/>
        </w:rPr>
        <w:br w:type="page"/>
      </w:r>
    </w:p>
    <w:p w14:paraId="0F43E916" w14:textId="7E1055B6" w:rsidR="0001637E" w:rsidRPr="00A55EED" w:rsidRDefault="0001637E" w:rsidP="0001637E">
      <w:pPr>
        <w:pStyle w:val="Body"/>
        <w:widowControl w:val="0"/>
        <w:spacing w:before="140" w:after="0"/>
        <w:rPr>
          <w:i/>
          <w:iCs/>
          <w:sz w:val="16"/>
          <w:szCs w:val="16"/>
          <w:lang w:val="pt-BR"/>
        </w:rPr>
      </w:pPr>
      <w:r w:rsidRPr="00076B9A">
        <w:rPr>
          <w:i/>
          <w:iCs/>
          <w:sz w:val="16"/>
          <w:szCs w:val="16"/>
          <w:lang w:val="pt-BR"/>
        </w:rPr>
        <w:lastRenderedPageBreak/>
        <w:t xml:space="preserve">(Página </w:t>
      </w:r>
      <w:r w:rsidRPr="00A55EED">
        <w:rPr>
          <w:i/>
          <w:iCs/>
          <w:sz w:val="16"/>
          <w:szCs w:val="16"/>
          <w:lang w:val="pt-BR"/>
        </w:rPr>
        <w:t xml:space="preserve">de Assinaturas </w:t>
      </w:r>
      <w:r>
        <w:rPr>
          <w:i/>
          <w:iCs/>
          <w:sz w:val="16"/>
          <w:szCs w:val="16"/>
          <w:lang w:val="pt-BR"/>
        </w:rPr>
        <w:t>6</w:t>
      </w:r>
      <w:r w:rsidRPr="00A55EED">
        <w:rPr>
          <w:i/>
          <w:iCs/>
          <w:sz w:val="16"/>
          <w:szCs w:val="16"/>
          <w:lang w:val="pt-BR"/>
        </w:rPr>
        <w:t>/7 do “Instrumento Particular de Escritura de Emissão Privada de Debêntures Simples, Não Conversíveis em Ações, da Espécie com Garantia Fidejussória, em até 2 (</w:t>
      </w:r>
      <w:r w:rsidR="00450250" w:rsidRPr="00A55EED">
        <w:rPr>
          <w:i/>
          <w:iCs/>
          <w:sz w:val="16"/>
          <w:szCs w:val="16"/>
          <w:lang w:val="pt-BR"/>
        </w:rPr>
        <w:t>Duas</w:t>
      </w:r>
      <w:r w:rsidRPr="00A55EED">
        <w:rPr>
          <w:i/>
          <w:iCs/>
          <w:sz w:val="16"/>
          <w:szCs w:val="16"/>
          <w:lang w:val="pt-BR"/>
        </w:rPr>
        <w:t xml:space="preserve">) Séries, da </w:t>
      </w:r>
      <w:r w:rsidR="00443C29">
        <w:rPr>
          <w:i/>
          <w:sz w:val="16"/>
          <w:szCs w:val="16"/>
          <w:lang w:val="pt-BR"/>
        </w:rPr>
        <w:t>2</w:t>
      </w:r>
      <w:r w:rsidR="00443C29" w:rsidRPr="00076B9A">
        <w:rPr>
          <w:i/>
          <w:iCs/>
          <w:sz w:val="16"/>
          <w:szCs w:val="16"/>
          <w:lang w:val="pt-BR"/>
        </w:rPr>
        <w:t xml:space="preserve">ª </w:t>
      </w:r>
      <w:r w:rsidR="00443C29" w:rsidRPr="006D03B7">
        <w:rPr>
          <w:i/>
          <w:iCs/>
          <w:sz w:val="16"/>
          <w:szCs w:val="16"/>
          <w:lang w:val="pt-BR"/>
        </w:rPr>
        <w:t>(</w:t>
      </w:r>
      <w:r w:rsidR="00443C29">
        <w:rPr>
          <w:i/>
          <w:sz w:val="16"/>
          <w:szCs w:val="16"/>
          <w:lang w:val="pt-BR"/>
        </w:rPr>
        <w:t>Segunda</w:t>
      </w:r>
      <w:r w:rsidR="00443C29" w:rsidRPr="00076B9A">
        <w:rPr>
          <w:i/>
          <w:iCs/>
          <w:sz w:val="16"/>
          <w:szCs w:val="16"/>
          <w:lang w:val="pt-BR"/>
        </w:rPr>
        <w:t>)</w:t>
      </w:r>
      <w:r w:rsidR="00443C29" w:rsidRPr="00A55EED" w:rsidDel="00443C29">
        <w:rPr>
          <w:i/>
          <w:sz w:val="16"/>
          <w:szCs w:val="16"/>
          <w:lang w:val="pt-BR"/>
        </w:rPr>
        <w:t xml:space="preserve"> </w:t>
      </w:r>
      <w:r w:rsidRPr="00A55EED">
        <w:rPr>
          <w:i/>
          <w:iCs/>
          <w:sz w:val="16"/>
          <w:szCs w:val="16"/>
          <w:lang w:val="pt-BR"/>
        </w:rPr>
        <w:t xml:space="preserve">Emissão da Refrigeração </w:t>
      </w:r>
      <w:proofErr w:type="spellStart"/>
      <w:r w:rsidRPr="00A55EED">
        <w:rPr>
          <w:i/>
          <w:iCs/>
          <w:sz w:val="16"/>
          <w:szCs w:val="16"/>
          <w:lang w:val="pt-BR"/>
        </w:rPr>
        <w:t>Dufrio</w:t>
      </w:r>
      <w:proofErr w:type="spellEnd"/>
      <w:r w:rsidRPr="00A55EED">
        <w:rPr>
          <w:i/>
          <w:iCs/>
          <w:sz w:val="16"/>
          <w:szCs w:val="16"/>
          <w:lang w:val="pt-BR"/>
        </w:rPr>
        <w:t xml:space="preserve"> Comércio e Importação S.A.”)</w:t>
      </w:r>
    </w:p>
    <w:p w14:paraId="3B51AC69" w14:textId="77777777" w:rsidR="0001637E" w:rsidRPr="00A55EED" w:rsidRDefault="0001637E" w:rsidP="0001637E">
      <w:pPr>
        <w:widowControl w:val="0"/>
        <w:spacing w:before="140" w:line="290" w:lineRule="auto"/>
        <w:jc w:val="center"/>
        <w:rPr>
          <w:rFonts w:cs="Arial"/>
          <w:sz w:val="16"/>
          <w:szCs w:val="16"/>
        </w:rPr>
      </w:pPr>
    </w:p>
    <w:p w14:paraId="4750138F" w14:textId="77777777" w:rsidR="0001637E" w:rsidRPr="00A55EED" w:rsidRDefault="0001637E" w:rsidP="0001637E">
      <w:pPr>
        <w:pStyle w:val="Body"/>
        <w:widowControl w:val="0"/>
        <w:spacing w:before="140" w:after="0"/>
        <w:jc w:val="center"/>
        <w:rPr>
          <w:sz w:val="16"/>
          <w:szCs w:val="16"/>
          <w:lang w:val="pt-BR"/>
        </w:rPr>
      </w:pPr>
    </w:p>
    <w:p w14:paraId="660B1F80" w14:textId="77777777" w:rsidR="0001637E" w:rsidRDefault="0001637E" w:rsidP="0001637E">
      <w:pPr>
        <w:pStyle w:val="Body4"/>
        <w:widowControl w:val="0"/>
        <w:spacing w:before="140" w:after="0"/>
        <w:ind w:left="0" w:right="-57"/>
        <w:jc w:val="center"/>
        <w:rPr>
          <w:rFonts w:ascii="Arial" w:hAnsi="Arial" w:cs="Arial"/>
          <w:b/>
          <w:sz w:val="16"/>
          <w:szCs w:val="16"/>
        </w:rPr>
      </w:pPr>
      <w:r w:rsidRPr="0001637E">
        <w:rPr>
          <w:rFonts w:ascii="Arial" w:hAnsi="Arial" w:cs="Arial"/>
          <w:b/>
          <w:sz w:val="16"/>
          <w:szCs w:val="16"/>
        </w:rPr>
        <w:t>GUILLERMO ZANON</w:t>
      </w:r>
    </w:p>
    <w:p w14:paraId="53C46770" w14:textId="77777777" w:rsidR="0001637E" w:rsidRPr="00A55EED" w:rsidRDefault="0001637E" w:rsidP="00D73AB5">
      <w:pPr>
        <w:pStyle w:val="Body4"/>
        <w:widowControl w:val="0"/>
        <w:spacing w:before="140" w:after="0"/>
        <w:ind w:left="0" w:right="-57"/>
        <w:rPr>
          <w:rFonts w:ascii="Arial" w:hAnsi="Arial" w:cs="Arial"/>
          <w:bCs/>
          <w:color w:val="000000"/>
          <w:sz w:val="16"/>
          <w:szCs w:val="16"/>
        </w:rPr>
      </w:pPr>
    </w:p>
    <w:p w14:paraId="30C109C8" w14:textId="77777777" w:rsidR="0001637E" w:rsidRPr="00A55EED" w:rsidRDefault="0001637E" w:rsidP="0001637E">
      <w:pPr>
        <w:jc w:val="left"/>
        <w:rPr>
          <w:rFonts w:cs="Arial"/>
          <w:sz w:val="16"/>
          <w:szCs w:val="16"/>
        </w:rPr>
      </w:pPr>
      <w:r w:rsidRPr="00A55EED">
        <w:rPr>
          <w:rFonts w:cs="Arial"/>
          <w:sz w:val="16"/>
          <w:szCs w:val="16"/>
        </w:rPr>
        <w:br w:type="page"/>
      </w:r>
    </w:p>
    <w:p w14:paraId="78A10C2E" w14:textId="1DB69C8D" w:rsidR="004118BB" w:rsidRPr="0071365A" w:rsidRDefault="00715F83" w:rsidP="0001637E">
      <w:pPr>
        <w:pStyle w:val="Body"/>
        <w:widowControl w:val="0"/>
        <w:spacing w:before="140" w:after="0"/>
        <w:rPr>
          <w:i/>
          <w:iCs/>
          <w:sz w:val="16"/>
          <w:szCs w:val="16"/>
          <w:lang w:val="pt-BR"/>
        </w:rPr>
      </w:pPr>
      <w:r w:rsidRPr="00076B9A">
        <w:rPr>
          <w:i/>
          <w:iCs/>
          <w:sz w:val="16"/>
          <w:szCs w:val="16"/>
          <w:lang w:val="pt-BR"/>
        </w:rPr>
        <w:lastRenderedPageBreak/>
        <w:t xml:space="preserve">(Página de Assinaturas </w:t>
      </w:r>
      <w:r w:rsidR="0001637E">
        <w:rPr>
          <w:i/>
          <w:iCs/>
          <w:sz w:val="16"/>
          <w:szCs w:val="16"/>
          <w:lang w:val="pt-BR"/>
        </w:rPr>
        <w:t>7</w:t>
      </w:r>
      <w:r w:rsidRPr="00076B9A">
        <w:rPr>
          <w:i/>
          <w:iCs/>
          <w:sz w:val="16"/>
          <w:szCs w:val="16"/>
          <w:lang w:val="pt-BR"/>
        </w:rPr>
        <w:t>/</w:t>
      </w:r>
      <w:r w:rsidR="0001637E">
        <w:rPr>
          <w:i/>
          <w:iCs/>
          <w:sz w:val="16"/>
          <w:szCs w:val="16"/>
          <w:lang w:val="pt-BR"/>
        </w:rPr>
        <w:t>7</w:t>
      </w:r>
      <w:r w:rsidRPr="00076B9A">
        <w:rPr>
          <w:i/>
          <w:iCs/>
          <w:sz w:val="16"/>
          <w:szCs w:val="16"/>
          <w:lang w:val="pt-BR"/>
        </w:rPr>
        <w:t xml:space="preserve"> do </w:t>
      </w:r>
      <w:r w:rsidR="000C68AF" w:rsidRPr="00076B9A">
        <w:rPr>
          <w:i/>
          <w:iCs/>
          <w:sz w:val="16"/>
          <w:szCs w:val="16"/>
          <w:lang w:val="pt-BR"/>
        </w:rPr>
        <w:t>“</w:t>
      </w:r>
      <w:r w:rsidR="002C3A3E" w:rsidRPr="00076B9A">
        <w:rPr>
          <w:i/>
          <w:iCs/>
          <w:sz w:val="16"/>
          <w:szCs w:val="16"/>
          <w:lang w:val="pt-BR"/>
        </w:rPr>
        <w:t xml:space="preserve">Instrumento </w:t>
      </w:r>
      <w:r w:rsidR="002C3A3E" w:rsidRPr="0071365A">
        <w:rPr>
          <w:i/>
          <w:iCs/>
          <w:sz w:val="16"/>
          <w:szCs w:val="16"/>
          <w:lang w:val="pt-BR"/>
        </w:rPr>
        <w:t xml:space="preserve">Particular de Escritura de Emissão Privada de Debêntures Simples, Não Conversíveis em Ações, </w:t>
      </w:r>
      <w:r w:rsidR="008F214E" w:rsidRPr="0071365A">
        <w:rPr>
          <w:i/>
          <w:iCs/>
          <w:sz w:val="16"/>
          <w:szCs w:val="16"/>
          <w:lang w:val="pt-BR"/>
        </w:rPr>
        <w:t>da Espécie com Garantia Fidejussória</w:t>
      </w:r>
      <w:r w:rsidR="002C3A3E" w:rsidRPr="0071365A">
        <w:rPr>
          <w:i/>
          <w:iCs/>
          <w:sz w:val="16"/>
          <w:szCs w:val="16"/>
          <w:lang w:val="pt-BR"/>
        </w:rPr>
        <w:t>, em até 2 (</w:t>
      </w:r>
      <w:r w:rsidR="00450250" w:rsidRPr="0071365A">
        <w:rPr>
          <w:i/>
          <w:iCs/>
          <w:sz w:val="16"/>
          <w:szCs w:val="16"/>
          <w:lang w:val="pt-BR"/>
        </w:rPr>
        <w:t>Duas</w:t>
      </w:r>
      <w:r w:rsidR="002C3A3E" w:rsidRPr="0071365A">
        <w:rPr>
          <w:i/>
          <w:iCs/>
          <w:sz w:val="16"/>
          <w:szCs w:val="16"/>
          <w:lang w:val="pt-BR"/>
        </w:rPr>
        <w:t xml:space="preserve">) Séries, da </w:t>
      </w:r>
      <w:r w:rsidR="00443C29" w:rsidRPr="0071365A">
        <w:rPr>
          <w:i/>
          <w:sz w:val="16"/>
          <w:szCs w:val="16"/>
          <w:lang w:val="pt-BR"/>
        </w:rPr>
        <w:t>2</w:t>
      </w:r>
      <w:r w:rsidR="00443C29" w:rsidRPr="0071365A">
        <w:rPr>
          <w:i/>
          <w:iCs/>
          <w:sz w:val="16"/>
          <w:szCs w:val="16"/>
          <w:lang w:val="pt-BR"/>
        </w:rPr>
        <w:t>ª (</w:t>
      </w:r>
      <w:r w:rsidR="00443C29" w:rsidRPr="0071365A">
        <w:rPr>
          <w:i/>
          <w:sz w:val="16"/>
          <w:szCs w:val="16"/>
          <w:lang w:val="pt-BR"/>
        </w:rPr>
        <w:t>Segunda</w:t>
      </w:r>
      <w:r w:rsidR="00443C29" w:rsidRPr="0071365A">
        <w:rPr>
          <w:i/>
          <w:iCs/>
          <w:sz w:val="16"/>
          <w:szCs w:val="16"/>
          <w:lang w:val="pt-BR"/>
        </w:rPr>
        <w:t>)</w:t>
      </w:r>
      <w:r w:rsidR="00443C29" w:rsidRPr="0071365A" w:rsidDel="00443C29">
        <w:rPr>
          <w:i/>
          <w:sz w:val="16"/>
          <w:szCs w:val="16"/>
          <w:lang w:val="pt-BR"/>
        </w:rPr>
        <w:t xml:space="preserve"> </w:t>
      </w:r>
      <w:r w:rsidR="002C3A3E" w:rsidRPr="0071365A">
        <w:rPr>
          <w:i/>
          <w:iCs/>
          <w:sz w:val="16"/>
          <w:szCs w:val="16"/>
          <w:lang w:val="pt-BR"/>
        </w:rPr>
        <w:t xml:space="preserve">Emissão da Refrigeração </w:t>
      </w:r>
      <w:proofErr w:type="spellStart"/>
      <w:r w:rsidR="002C3A3E" w:rsidRPr="0071365A">
        <w:rPr>
          <w:i/>
          <w:iCs/>
          <w:sz w:val="16"/>
          <w:szCs w:val="16"/>
          <w:lang w:val="pt-BR"/>
        </w:rPr>
        <w:t>Dufrio</w:t>
      </w:r>
      <w:proofErr w:type="spellEnd"/>
      <w:r w:rsidR="002C3A3E" w:rsidRPr="0071365A">
        <w:rPr>
          <w:i/>
          <w:iCs/>
          <w:sz w:val="16"/>
          <w:szCs w:val="16"/>
          <w:lang w:val="pt-BR"/>
        </w:rPr>
        <w:t xml:space="preserve"> Comércio e Importação S.A.”)</w:t>
      </w:r>
    </w:p>
    <w:p w14:paraId="555D2856" w14:textId="77777777" w:rsidR="009D0B0D" w:rsidRPr="0071365A" w:rsidRDefault="009D0B0D" w:rsidP="00957D0A">
      <w:pPr>
        <w:pStyle w:val="Body"/>
        <w:widowControl w:val="0"/>
        <w:spacing w:before="140" w:after="0"/>
        <w:rPr>
          <w:sz w:val="16"/>
          <w:szCs w:val="16"/>
          <w:lang w:val="pt-BR"/>
        </w:rPr>
      </w:pPr>
    </w:p>
    <w:p w14:paraId="71E14D2C" w14:textId="77777777" w:rsidR="00FA15BE" w:rsidRPr="0071365A" w:rsidRDefault="00FA15BE" w:rsidP="00957D0A">
      <w:pPr>
        <w:pStyle w:val="Body"/>
        <w:widowControl w:val="0"/>
        <w:spacing w:before="140" w:after="0"/>
        <w:rPr>
          <w:sz w:val="16"/>
          <w:szCs w:val="16"/>
          <w:lang w:val="pt-BR"/>
        </w:rPr>
      </w:pPr>
    </w:p>
    <w:p w14:paraId="6B5A7A55" w14:textId="7C805475" w:rsidR="00606FC4" w:rsidRPr="0071365A" w:rsidRDefault="00606FC4" w:rsidP="00957D0A">
      <w:pPr>
        <w:pStyle w:val="Body"/>
        <w:widowControl w:val="0"/>
        <w:spacing w:before="140" w:after="0"/>
        <w:rPr>
          <w:b/>
          <w:bCs/>
          <w:sz w:val="16"/>
          <w:szCs w:val="16"/>
          <w:lang w:val="pt-BR"/>
        </w:rPr>
      </w:pPr>
      <w:r w:rsidRPr="0071365A">
        <w:rPr>
          <w:b/>
          <w:bCs/>
          <w:sz w:val="16"/>
          <w:szCs w:val="16"/>
          <w:lang w:val="pt-BR"/>
        </w:rPr>
        <w:t>Testemunhas:</w:t>
      </w:r>
    </w:p>
    <w:p w14:paraId="0913F7B5" w14:textId="623503DD" w:rsidR="00947B2F" w:rsidRPr="0071365A" w:rsidRDefault="00947B2F" w:rsidP="00957D0A">
      <w:pPr>
        <w:pStyle w:val="Body"/>
        <w:widowControl w:val="0"/>
        <w:spacing w:before="140" w:after="0"/>
        <w:rPr>
          <w:sz w:val="16"/>
          <w:szCs w:val="16"/>
          <w:lang w:val="pt-BR"/>
        </w:rPr>
      </w:pPr>
    </w:p>
    <w:p w14:paraId="5E1292B9" w14:textId="26E21CC3" w:rsidR="00D43169" w:rsidRPr="0071365A" w:rsidRDefault="00D43169" w:rsidP="00957D0A">
      <w:pPr>
        <w:widowControl w:val="0"/>
        <w:spacing w:before="140" w:line="290" w:lineRule="auto"/>
        <w:rPr>
          <w:rFonts w:cs="Arial"/>
          <w:sz w:val="16"/>
          <w:szCs w:val="16"/>
        </w:rPr>
      </w:pPr>
    </w:p>
    <w:tbl>
      <w:tblPr>
        <w:tblW w:w="0" w:type="auto"/>
        <w:jc w:val="center"/>
        <w:tblLook w:val="01E0" w:firstRow="1" w:lastRow="1" w:firstColumn="1" w:lastColumn="1" w:noHBand="0" w:noVBand="0"/>
      </w:tblPr>
      <w:tblGrid>
        <w:gridCol w:w="4342"/>
        <w:gridCol w:w="4389"/>
      </w:tblGrid>
      <w:tr w:rsidR="00D43169" w:rsidRPr="0071365A" w14:paraId="67D0024A" w14:textId="77777777" w:rsidTr="00F706B0">
        <w:trPr>
          <w:jc w:val="center"/>
        </w:trPr>
        <w:tc>
          <w:tcPr>
            <w:tcW w:w="4773" w:type="dxa"/>
          </w:tcPr>
          <w:p w14:paraId="0993B759" w14:textId="77777777" w:rsidR="00D43169" w:rsidRPr="007C130C" w:rsidRDefault="00D43169" w:rsidP="0045086B">
            <w:pPr>
              <w:widowControl w:val="0"/>
              <w:spacing w:before="140" w:line="290" w:lineRule="auto"/>
              <w:rPr>
                <w:sz w:val="16"/>
                <w:szCs w:val="16"/>
              </w:rPr>
            </w:pPr>
            <w:r w:rsidRPr="007C130C">
              <w:rPr>
                <w:sz w:val="16"/>
                <w:szCs w:val="16"/>
              </w:rPr>
              <w:t>1. _________________________________</w:t>
            </w:r>
          </w:p>
          <w:p w14:paraId="02ED99A4" w14:textId="3899B982" w:rsidR="00D43169" w:rsidRPr="0071365A" w:rsidRDefault="00D43169" w:rsidP="005345C4">
            <w:pPr>
              <w:widowControl w:val="0"/>
              <w:spacing w:before="140" w:line="290" w:lineRule="auto"/>
              <w:rPr>
                <w:rFonts w:cs="Arial"/>
                <w:sz w:val="16"/>
                <w:szCs w:val="16"/>
              </w:rPr>
            </w:pPr>
            <w:r w:rsidRPr="0071365A">
              <w:rPr>
                <w:rFonts w:cs="Arial"/>
                <w:sz w:val="16"/>
                <w:szCs w:val="16"/>
              </w:rPr>
              <w:t xml:space="preserve">Nome: </w:t>
            </w:r>
            <w:r w:rsidR="001E2DA4" w:rsidRPr="0071365A">
              <w:rPr>
                <w:rFonts w:cs="Arial"/>
                <w:sz w:val="16"/>
                <w:szCs w:val="16"/>
              </w:rPr>
              <w:t>Sofia Guerra Fernandes Moreira</w:t>
            </w:r>
          </w:p>
          <w:p w14:paraId="5F46A402" w14:textId="7E15357F" w:rsidR="00D43169" w:rsidRPr="0071365A" w:rsidRDefault="00D43169" w:rsidP="005345C4">
            <w:pPr>
              <w:widowControl w:val="0"/>
              <w:spacing w:before="140" w:line="290" w:lineRule="auto"/>
              <w:rPr>
                <w:rFonts w:cs="Arial"/>
                <w:sz w:val="16"/>
                <w:szCs w:val="16"/>
              </w:rPr>
            </w:pPr>
            <w:r w:rsidRPr="0071365A">
              <w:rPr>
                <w:rFonts w:cs="Arial"/>
                <w:sz w:val="16"/>
                <w:szCs w:val="16"/>
              </w:rPr>
              <w:t>CPF</w:t>
            </w:r>
            <w:r w:rsidR="001E2DA4" w:rsidRPr="0071365A">
              <w:rPr>
                <w:rFonts w:cs="Arial"/>
                <w:sz w:val="16"/>
                <w:szCs w:val="16"/>
              </w:rPr>
              <w:t>/ME</w:t>
            </w:r>
            <w:r w:rsidRPr="0071365A">
              <w:rPr>
                <w:rFonts w:cs="Arial"/>
                <w:sz w:val="16"/>
                <w:szCs w:val="16"/>
              </w:rPr>
              <w:t xml:space="preserve">: </w:t>
            </w:r>
            <w:r w:rsidR="001E2DA4" w:rsidRPr="0071365A">
              <w:rPr>
                <w:rFonts w:cs="Arial"/>
                <w:sz w:val="16"/>
                <w:szCs w:val="16"/>
              </w:rPr>
              <w:t>328.686.498-66</w:t>
            </w:r>
          </w:p>
        </w:tc>
        <w:tc>
          <w:tcPr>
            <w:tcW w:w="4773" w:type="dxa"/>
          </w:tcPr>
          <w:p w14:paraId="340EBB04" w14:textId="77777777" w:rsidR="00D43169" w:rsidRPr="0071365A" w:rsidRDefault="00D43169" w:rsidP="005345C4">
            <w:pPr>
              <w:widowControl w:val="0"/>
              <w:spacing w:before="140" w:line="290" w:lineRule="auto"/>
              <w:rPr>
                <w:rFonts w:cs="Arial"/>
                <w:sz w:val="16"/>
                <w:szCs w:val="16"/>
              </w:rPr>
            </w:pPr>
            <w:r w:rsidRPr="0071365A">
              <w:rPr>
                <w:rFonts w:cs="Arial"/>
                <w:sz w:val="16"/>
                <w:szCs w:val="16"/>
              </w:rPr>
              <w:t>2. ___________________________________</w:t>
            </w:r>
          </w:p>
          <w:p w14:paraId="34295D93" w14:textId="6A8AE309" w:rsidR="00D43169" w:rsidRPr="0071365A" w:rsidRDefault="00D43169" w:rsidP="005345C4">
            <w:pPr>
              <w:widowControl w:val="0"/>
              <w:spacing w:before="140" w:line="290" w:lineRule="auto"/>
              <w:rPr>
                <w:rFonts w:cs="Arial"/>
                <w:sz w:val="16"/>
                <w:szCs w:val="16"/>
              </w:rPr>
            </w:pPr>
            <w:r w:rsidRPr="0071365A">
              <w:rPr>
                <w:rFonts w:cs="Arial"/>
                <w:sz w:val="16"/>
                <w:szCs w:val="16"/>
              </w:rPr>
              <w:t xml:space="preserve">Nome: </w:t>
            </w:r>
            <w:proofErr w:type="spellStart"/>
            <w:r w:rsidR="0071365A" w:rsidRPr="0071365A">
              <w:rPr>
                <w:rFonts w:cs="Arial"/>
                <w:sz w:val="16"/>
                <w:szCs w:val="16"/>
              </w:rPr>
              <w:t>Patricia</w:t>
            </w:r>
            <w:proofErr w:type="spellEnd"/>
            <w:r w:rsidR="0071365A" w:rsidRPr="0071365A">
              <w:rPr>
                <w:rFonts w:cs="Arial"/>
                <w:sz w:val="16"/>
                <w:szCs w:val="16"/>
              </w:rPr>
              <w:t xml:space="preserve"> Nakamura</w:t>
            </w:r>
          </w:p>
          <w:p w14:paraId="018509A7" w14:textId="19FFB924" w:rsidR="00D43169" w:rsidRPr="0071365A" w:rsidRDefault="00D43169" w:rsidP="005345C4">
            <w:pPr>
              <w:widowControl w:val="0"/>
              <w:spacing w:before="140" w:line="290" w:lineRule="auto"/>
              <w:rPr>
                <w:rFonts w:cs="Arial"/>
                <w:sz w:val="16"/>
                <w:szCs w:val="16"/>
              </w:rPr>
            </w:pPr>
            <w:r w:rsidRPr="0071365A">
              <w:rPr>
                <w:rFonts w:cs="Arial"/>
                <w:sz w:val="16"/>
                <w:szCs w:val="16"/>
              </w:rPr>
              <w:t>CPF</w:t>
            </w:r>
            <w:r w:rsidR="001E2DA4" w:rsidRPr="0071365A">
              <w:rPr>
                <w:rFonts w:cs="Arial"/>
                <w:sz w:val="16"/>
                <w:szCs w:val="16"/>
              </w:rPr>
              <w:t>/ME</w:t>
            </w:r>
            <w:r w:rsidRPr="0071365A">
              <w:rPr>
                <w:rFonts w:cs="Arial"/>
                <w:sz w:val="16"/>
                <w:szCs w:val="16"/>
              </w:rPr>
              <w:t xml:space="preserve">: </w:t>
            </w:r>
            <w:r w:rsidR="0071365A" w:rsidRPr="0071365A">
              <w:rPr>
                <w:rFonts w:cs="Arial"/>
                <w:sz w:val="16"/>
                <w:szCs w:val="16"/>
              </w:rPr>
              <w:t>752.138.509-87</w:t>
            </w:r>
          </w:p>
        </w:tc>
      </w:tr>
    </w:tbl>
    <w:p w14:paraId="31F4BAAF" w14:textId="77777777" w:rsidR="00B36D31" w:rsidRPr="0071365A" w:rsidRDefault="00B36D31" w:rsidP="00957D0A">
      <w:pPr>
        <w:pStyle w:val="Body"/>
        <w:widowControl w:val="0"/>
        <w:spacing w:before="140" w:after="0"/>
        <w:rPr>
          <w:sz w:val="16"/>
          <w:szCs w:val="16"/>
          <w:lang w:val="pt-BR"/>
        </w:rPr>
      </w:pPr>
    </w:p>
    <w:p w14:paraId="14AA9CCD" w14:textId="77777777" w:rsidR="00A37814" w:rsidRPr="0071365A" w:rsidRDefault="00A37814" w:rsidP="005345C4">
      <w:pPr>
        <w:widowControl w:val="0"/>
        <w:spacing w:before="140" w:line="290" w:lineRule="auto"/>
        <w:jc w:val="left"/>
        <w:rPr>
          <w:rFonts w:cs="Arial"/>
          <w:sz w:val="16"/>
          <w:szCs w:val="16"/>
        </w:rPr>
      </w:pPr>
      <w:r w:rsidRPr="0071365A">
        <w:rPr>
          <w:rFonts w:cs="Arial"/>
          <w:sz w:val="16"/>
          <w:szCs w:val="16"/>
        </w:rPr>
        <w:br w:type="page"/>
      </w:r>
    </w:p>
    <w:p w14:paraId="704E140D" w14:textId="77777777" w:rsidR="00EE557B" w:rsidRPr="00076B9A" w:rsidRDefault="00EE557B" w:rsidP="00957D0A">
      <w:pPr>
        <w:widowControl w:val="0"/>
        <w:spacing w:before="140" w:line="290" w:lineRule="auto"/>
        <w:rPr>
          <w:rFonts w:cs="Arial"/>
          <w:b/>
          <w:bCs/>
          <w:i/>
          <w:iCs/>
          <w:sz w:val="16"/>
          <w:szCs w:val="16"/>
        </w:rPr>
        <w:sectPr w:rsidR="00EE557B" w:rsidRPr="00076B9A" w:rsidSect="00FC220A">
          <w:footerReference w:type="first" r:id="rId26"/>
          <w:pgSz w:w="11907" w:h="16840" w:code="9"/>
          <w:pgMar w:top="1701" w:right="1588" w:bottom="1304" w:left="1588" w:header="765" w:footer="482" w:gutter="0"/>
          <w:paperSrc w:first="7" w:other="7"/>
          <w:pgNumType w:start="1"/>
          <w:cols w:space="720"/>
          <w:noEndnote/>
          <w:titlePg/>
          <w:docGrid w:linePitch="354"/>
        </w:sectPr>
      </w:pPr>
    </w:p>
    <w:p w14:paraId="7E641DAC" w14:textId="6E029BA3" w:rsidR="00715F83" w:rsidRPr="00076B9A" w:rsidRDefault="00715F83" w:rsidP="00957D0A">
      <w:pPr>
        <w:pStyle w:val="ExhibitApps"/>
        <w:widowControl w:val="0"/>
        <w:spacing w:before="140" w:after="0"/>
        <w:jc w:val="both"/>
        <w:rPr>
          <w:sz w:val="16"/>
          <w:szCs w:val="16"/>
        </w:rPr>
      </w:pPr>
      <w:bookmarkStart w:id="296" w:name="_Toc107962275"/>
      <w:r w:rsidRPr="00076B9A">
        <w:rPr>
          <w:sz w:val="16"/>
          <w:szCs w:val="16"/>
        </w:rPr>
        <w:lastRenderedPageBreak/>
        <w:t xml:space="preserve">ANEXO I AO </w:t>
      </w:r>
      <w:r w:rsidR="005B504F" w:rsidRPr="00076B9A">
        <w:rPr>
          <w:sz w:val="16"/>
          <w:szCs w:val="16"/>
        </w:rPr>
        <w:t xml:space="preserve">INSTRUMENTO PARTICULAR DE ESCRITURA DE EMISSÃO PRIVADA DE DEBÊNTURES SIMPLES, NÃO CONVERSÍVEIS EM AÇÕES, </w:t>
      </w:r>
      <w:r w:rsidR="008F214E" w:rsidRPr="008F214E">
        <w:rPr>
          <w:iCs/>
          <w:sz w:val="16"/>
          <w:szCs w:val="16"/>
        </w:rPr>
        <w:t>DA ESPÉCIE COM GARANTIA FIDEJUSSÓRIA</w:t>
      </w:r>
      <w:r w:rsidR="008F214E" w:rsidRPr="008F214E">
        <w:rPr>
          <w:sz w:val="16"/>
          <w:szCs w:val="16"/>
        </w:rPr>
        <w:t xml:space="preserve">, </w:t>
      </w:r>
      <w:r w:rsidR="008F214E" w:rsidRPr="008F214E">
        <w:rPr>
          <w:bCs/>
          <w:sz w:val="16"/>
          <w:szCs w:val="16"/>
        </w:rPr>
        <w:t>EM</w:t>
      </w:r>
      <w:r w:rsidR="008F214E" w:rsidRPr="00076B9A">
        <w:rPr>
          <w:bCs/>
          <w:sz w:val="16"/>
          <w:szCs w:val="16"/>
        </w:rPr>
        <w:t xml:space="preserve"> </w:t>
      </w:r>
      <w:r w:rsidR="005B504F" w:rsidRPr="00076B9A">
        <w:rPr>
          <w:bCs/>
          <w:sz w:val="16"/>
          <w:szCs w:val="16"/>
        </w:rPr>
        <w:t xml:space="preserve">ATÉ </w:t>
      </w:r>
      <w:r w:rsidR="005B504F">
        <w:rPr>
          <w:bCs/>
          <w:sz w:val="16"/>
          <w:szCs w:val="16"/>
        </w:rPr>
        <w:t>2</w:t>
      </w:r>
      <w:r w:rsidR="005B504F" w:rsidRPr="00076B9A">
        <w:rPr>
          <w:bCs/>
          <w:sz w:val="16"/>
          <w:szCs w:val="16"/>
        </w:rPr>
        <w:t xml:space="preserve"> (</w:t>
      </w:r>
      <w:r w:rsidR="005B504F">
        <w:rPr>
          <w:bCs/>
          <w:sz w:val="16"/>
          <w:szCs w:val="16"/>
        </w:rPr>
        <w:t>DUAS</w:t>
      </w:r>
      <w:r w:rsidR="005B504F" w:rsidRPr="00076B9A">
        <w:rPr>
          <w:bCs/>
          <w:sz w:val="16"/>
          <w:szCs w:val="16"/>
        </w:rPr>
        <w:t>) SÉRIES</w:t>
      </w:r>
      <w:r w:rsidR="005B504F" w:rsidRPr="00076B9A">
        <w:rPr>
          <w:sz w:val="16"/>
          <w:szCs w:val="16"/>
        </w:rPr>
        <w:t xml:space="preserve">, DA </w:t>
      </w:r>
      <w:r w:rsidR="00443C29">
        <w:rPr>
          <w:sz w:val="16"/>
          <w:szCs w:val="16"/>
        </w:rPr>
        <w:t>2ª (SEGUNDA)</w:t>
      </w:r>
      <w:r w:rsidR="005B504F" w:rsidRPr="00076B9A">
        <w:rPr>
          <w:sz w:val="16"/>
          <w:szCs w:val="16"/>
        </w:rPr>
        <w:t xml:space="preserve"> EMISSÃO DA </w:t>
      </w:r>
      <w:r w:rsidR="005B504F" w:rsidRPr="00E729AB">
        <w:rPr>
          <w:bCs/>
          <w:sz w:val="16"/>
          <w:szCs w:val="16"/>
        </w:rPr>
        <w:t>REFRIGERAÇÃO DUFRIO COMÉRCIO E IMPORTAÇÃO S.A.</w:t>
      </w:r>
      <w:bookmarkEnd w:id="296"/>
    </w:p>
    <w:p w14:paraId="61D33F80" w14:textId="77777777" w:rsidR="005D054E" w:rsidRPr="00605B70" w:rsidRDefault="005D054E" w:rsidP="005345C4">
      <w:pPr>
        <w:pStyle w:val="Body"/>
        <w:widowControl w:val="0"/>
        <w:spacing w:before="140" w:after="0"/>
        <w:jc w:val="center"/>
        <w:rPr>
          <w:bCs/>
          <w:sz w:val="16"/>
          <w:szCs w:val="16"/>
          <w:lang w:val="pt-BR"/>
        </w:rPr>
      </w:pPr>
    </w:p>
    <w:p w14:paraId="0038009F" w14:textId="77777777" w:rsidR="00511C47" w:rsidRPr="00605B70" w:rsidRDefault="00511C47" w:rsidP="00957D0A">
      <w:pPr>
        <w:pStyle w:val="Heading"/>
        <w:widowControl w:val="0"/>
        <w:spacing w:before="140" w:after="0"/>
        <w:jc w:val="center"/>
        <w:rPr>
          <w:sz w:val="16"/>
          <w:szCs w:val="16"/>
        </w:rPr>
      </w:pPr>
      <w:r w:rsidRPr="00605B70">
        <w:rPr>
          <w:sz w:val="16"/>
          <w:szCs w:val="16"/>
        </w:rPr>
        <w:t>Destinação dos Recursos</w:t>
      </w:r>
    </w:p>
    <w:p w14:paraId="7F7C958C" w14:textId="77777777" w:rsidR="00032AE3" w:rsidRPr="002C7D6B" w:rsidRDefault="00032AE3" w:rsidP="00957D0A">
      <w:pPr>
        <w:pStyle w:val="Heading"/>
        <w:widowControl w:val="0"/>
        <w:spacing w:before="140" w:after="0"/>
        <w:jc w:val="center"/>
        <w:rPr>
          <w:sz w:val="16"/>
          <w:szCs w:val="16"/>
          <w:u w:val="single"/>
        </w:rPr>
      </w:pPr>
      <w:r w:rsidRPr="002C7D6B">
        <w:rPr>
          <w:sz w:val="16"/>
          <w:szCs w:val="16"/>
          <w:u w:val="single"/>
        </w:rPr>
        <w:t>Tabela 1: Identificação dos Empreendimentos Destinação</w:t>
      </w:r>
    </w:p>
    <w:tbl>
      <w:tblPr>
        <w:tblStyle w:val="Tabelacomgrade1"/>
        <w:tblW w:w="5000" w:type="pct"/>
        <w:jc w:val="center"/>
        <w:tblLook w:val="04A0" w:firstRow="1" w:lastRow="0" w:firstColumn="1" w:lastColumn="0" w:noHBand="0" w:noVBand="1"/>
      </w:tblPr>
      <w:tblGrid>
        <w:gridCol w:w="1865"/>
        <w:gridCol w:w="3143"/>
        <w:gridCol w:w="2259"/>
        <w:gridCol w:w="1706"/>
        <w:gridCol w:w="1524"/>
        <w:gridCol w:w="883"/>
        <w:gridCol w:w="1117"/>
        <w:gridCol w:w="1328"/>
      </w:tblGrid>
      <w:tr w:rsidR="0009273A" w:rsidRPr="00605B70" w14:paraId="5FA65102" w14:textId="77777777" w:rsidTr="007F6E42">
        <w:trPr>
          <w:trHeight w:val="600"/>
          <w:tblHeader/>
          <w:jc w:val="center"/>
        </w:trPr>
        <w:tc>
          <w:tcPr>
            <w:tcW w:w="675" w:type="pct"/>
            <w:shd w:val="clear" w:color="auto" w:fill="808080" w:themeFill="background1" w:themeFillShade="80"/>
            <w:vAlign w:val="center"/>
            <w:hideMark/>
          </w:tcPr>
          <w:p w14:paraId="3C7ED459" w14:textId="6402E9F3" w:rsidR="00F53B77" w:rsidRPr="002C7D6B" w:rsidRDefault="00F53B77" w:rsidP="00DF34B1">
            <w:pPr>
              <w:widowControl w:val="0"/>
              <w:spacing w:before="140" w:line="290" w:lineRule="auto"/>
              <w:rPr>
                <w:rFonts w:cs="Arial"/>
                <w:b/>
                <w:bCs/>
                <w:color w:val="FFFFFF"/>
                <w:sz w:val="16"/>
                <w:szCs w:val="16"/>
                <w:u w:val="single"/>
              </w:rPr>
            </w:pPr>
            <w:r w:rsidRPr="002C7D6B">
              <w:rPr>
                <w:rFonts w:cs="Arial"/>
                <w:b/>
                <w:bCs/>
                <w:color w:val="FFFFFF"/>
                <w:sz w:val="16"/>
                <w:szCs w:val="16"/>
                <w:u w:val="single"/>
              </w:rPr>
              <w:t>Empreendimento Destinação</w:t>
            </w:r>
          </w:p>
        </w:tc>
        <w:tc>
          <w:tcPr>
            <w:tcW w:w="1137" w:type="pct"/>
            <w:shd w:val="clear" w:color="auto" w:fill="808080" w:themeFill="background1" w:themeFillShade="80"/>
            <w:vAlign w:val="center"/>
            <w:hideMark/>
          </w:tcPr>
          <w:p w14:paraId="68A5258F" w14:textId="77777777" w:rsidR="00F53B77" w:rsidRPr="002C7D6B" w:rsidRDefault="00F53B77" w:rsidP="0071715E">
            <w:pPr>
              <w:widowControl w:val="0"/>
              <w:spacing w:before="140" w:line="290" w:lineRule="auto"/>
              <w:jc w:val="center"/>
              <w:rPr>
                <w:rFonts w:cs="Arial"/>
                <w:b/>
                <w:bCs/>
                <w:color w:val="FFFFFF"/>
                <w:sz w:val="16"/>
                <w:szCs w:val="16"/>
                <w:u w:val="single"/>
              </w:rPr>
            </w:pPr>
            <w:r w:rsidRPr="002C7D6B">
              <w:rPr>
                <w:rFonts w:cs="Arial"/>
                <w:b/>
                <w:bCs/>
                <w:color w:val="FFFFFF"/>
                <w:sz w:val="16"/>
                <w:szCs w:val="16"/>
                <w:u w:val="single"/>
              </w:rPr>
              <w:t>Endereço</w:t>
            </w:r>
          </w:p>
        </w:tc>
        <w:tc>
          <w:tcPr>
            <w:tcW w:w="817" w:type="pct"/>
            <w:shd w:val="clear" w:color="auto" w:fill="808080" w:themeFill="background1" w:themeFillShade="80"/>
            <w:vAlign w:val="center"/>
            <w:hideMark/>
          </w:tcPr>
          <w:p w14:paraId="229EC6E0" w14:textId="77777777" w:rsidR="00F53B77" w:rsidRPr="002C7D6B" w:rsidRDefault="00F53B77" w:rsidP="0071715E">
            <w:pPr>
              <w:widowControl w:val="0"/>
              <w:spacing w:before="140" w:line="290" w:lineRule="auto"/>
              <w:jc w:val="center"/>
              <w:rPr>
                <w:rFonts w:cs="Arial"/>
                <w:b/>
                <w:bCs/>
                <w:color w:val="FFFFFF"/>
                <w:sz w:val="16"/>
                <w:szCs w:val="16"/>
                <w:u w:val="single"/>
              </w:rPr>
            </w:pPr>
            <w:r w:rsidRPr="002C7D6B">
              <w:rPr>
                <w:rFonts w:cs="Arial"/>
                <w:b/>
                <w:bCs/>
                <w:color w:val="FFFFFF"/>
                <w:sz w:val="16"/>
                <w:szCs w:val="16"/>
                <w:u w:val="single"/>
              </w:rPr>
              <w:t>Matrícula</w:t>
            </w:r>
          </w:p>
        </w:tc>
        <w:tc>
          <w:tcPr>
            <w:tcW w:w="617" w:type="pct"/>
            <w:shd w:val="clear" w:color="auto" w:fill="808080" w:themeFill="background1" w:themeFillShade="80"/>
            <w:vAlign w:val="center"/>
            <w:hideMark/>
          </w:tcPr>
          <w:p w14:paraId="404056BE" w14:textId="77777777" w:rsidR="00F53B77" w:rsidRPr="002C7D6B" w:rsidRDefault="00F53B77" w:rsidP="0071715E">
            <w:pPr>
              <w:widowControl w:val="0"/>
              <w:spacing w:before="140" w:line="290" w:lineRule="auto"/>
              <w:jc w:val="center"/>
              <w:rPr>
                <w:rFonts w:cs="Arial"/>
                <w:b/>
                <w:bCs/>
                <w:color w:val="FFFFFF"/>
                <w:sz w:val="16"/>
                <w:szCs w:val="16"/>
                <w:u w:val="single"/>
              </w:rPr>
            </w:pPr>
            <w:r w:rsidRPr="002C7D6B">
              <w:rPr>
                <w:rFonts w:cs="Arial"/>
                <w:b/>
                <w:bCs/>
                <w:color w:val="FFFFFF"/>
                <w:sz w:val="16"/>
                <w:szCs w:val="16"/>
                <w:u w:val="single"/>
              </w:rPr>
              <w:t>SRI – Cartório de Registro de Imóveis</w:t>
            </w:r>
          </w:p>
        </w:tc>
        <w:tc>
          <w:tcPr>
            <w:tcW w:w="551" w:type="pct"/>
            <w:shd w:val="clear" w:color="auto" w:fill="808080" w:themeFill="background1" w:themeFillShade="80"/>
            <w:vAlign w:val="center"/>
            <w:hideMark/>
          </w:tcPr>
          <w:p w14:paraId="7F4C88EB" w14:textId="77777777" w:rsidR="00F53B77" w:rsidRPr="002C7D6B" w:rsidRDefault="00F53B77" w:rsidP="0071715E">
            <w:pPr>
              <w:widowControl w:val="0"/>
              <w:spacing w:before="140" w:line="290" w:lineRule="auto"/>
              <w:jc w:val="center"/>
              <w:rPr>
                <w:rFonts w:cs="Arial"/>
                <w:b/>
                <w:bCs/>
                <w:color w:val="FFFFFF"/>
                <w:sz w:val="16"/>
                <w:szCs w:val="16"/>
                <w:u w:val="single"/>
              </w:rPr>
            </w:pPr>
            <w:r w:rsidRPr="002C7D6B">
              <w:rPr>
                <w:rFonts w:cs="Arial"/>
                <w:b/>
                <w:bCs/>
                <w:color w:val="FFFFFF"/>
                <w:sz w:val="16"/>
                <w:szCs w:val="16"/>
                <w:u w:val="single"/>
              </w:rPr>
              <w:t>Empreendimento Destinação objeto de destinação de recursos de outra emissão de certificados de recebíveis imobiliários?</w:t>
            </w:r>
          </w:p>
        </w:tc>
        <w:tc>
          <w:tcPr>
            <w:tcW w:w="319" w:type="pct"/>
            <w:shd w:val="clear" w:color="auto" w:fill="808080" w:themeFill="background1" w:themeFillShade="80"/>
            <w:vAlign w:val="center"/>
          </w:tcPr>
          <w:p w14:paraId="362D8DAB" w14:textId="77777777" w:rsidR="00F53B77" w:rsidRPr="002C7D6B" w:rsidRDefault="00F53B77" w:rsidP="0071715E">
            <w:pPr>
              <w:widowControl w:val="0"/>
              <w:spacing w:before="140" w:line="290" w:lineRule="auto"/>
              <w:jc w:val="center"/>
              <w:rPr>
                <w:rFonts w:cs="Arial"/>
                <w:b/>
                <w:bCs/>
                <w:color w:val="FFFFFF"/>
                <w:sz w:val="16"/>
                <w:szCs w:val="16"/>
                <w:u w:val="single"/>
              </w:rPr>
            </w:pPr>
            <w:r w:rsidRPr="002C7D6B">
              <w:rPr>
                <w:rFonts w:cs="Arial"/>
                <w:b/>
                <w:bCs/>
                <w:color w:val="FFFFFF"/>
                <w:sz w:val="16"/>
                <w:szCs w:val="16"/>
                <w:u w:val="single"/>
              </w:rPr>
              <w:t>Situação do Registro</w:t>
            </w:r>
          </w:p>
        </w:tc>
        <w:tc>
          <w:tcPr>
            <w:tcW w:w="404" w:type="pct"/>
            <w:shd w:val="clear" w:color="auto" w:fill="808080" w:themeFill="background1" w:themeFillShade="80"/>
            <w:vAlign w:val="center"/>
            <w:hideMark/>
          </w:tcPr>
          <w:p w14:paraId="0CA09AFD" w14:textId="77777777" w:rsidR="00F53B77" w:rsidRPr="002C7D6B" w:rsidRDefault="00F53B77" w:rsidP="0071715E">
            <w:pPr>
              <w:widowControl w:val="0"/>
              <w:spacing w:before="140" w:line="290" w:lineRule="auto"/>
              <w:jc w:val="center"/>
              <w:rPr>
                <w:rFonts w:cs="Arial"/>
                <w:b/>
                <w:bCs/>
                <w:color w:val="FFFFFF"/>
                <w:sz w:val="16"/>
                <w:szCs w:val="16"/>
                <w:u w:val="single"/>
              </w:rPr>
            </w:pPr>
            <w:r w:rsidRPr="002C7D6B">
              <w:rPr>
                <w:rFonts w:cs="Arial"/>
                <w:b/>
                <w:bCs/>
                <w:color w:val="FFFFFF"/>
                <w:sz w:val="16"/>
                <w:szCs w:val="16"/>
                <w:u w:val="single"/>
              </w:rPr>
              <w:t>Possui habite-se?</w:t>
            </w:r>
          </w:p>
        </w:tc>
        <w:tc>
          <w:tcPr>
            <w:tcW w:w="480" w:type="pct"/>
            <w:shd w:val="clear" w:color="auto" w:fill="808080" w:themeFill="background1" w:themeFillShade="80"/>
            <w:vAlign w:val="center"/>
            <w:hideMark/>
          </w:tcPr>
          <w:p w14:paraId="0866826D" w14:textId="77777777" w:rsidR="00F53B77" w:rsidRPr="002C7D6B" w:rsidRDefault="00F53B77" w:rsidP="0071715E">
            <w:pPr>
              <w:widowControl w:val="0"/>
              <w:spacing w:before="140" w:line="290" w:lineRule="auto"/>
              <w:jc w:val="center"/>
              <w:rPr>
                <w:rFonts w:cs="Arial"/>
                <w:b/>
                <w:bCs/>
                <w:color w:val="FFFFFF"/>
                <w:sz w:val="16"/>
                <w:szCs w:val="16"/>
                <w:u w:val="single"/>
              </w:rPr>
            </w:pPr>
            <w:r w:rsidRPr="002C7D6B">
              <w:rPr>
                <w:rFonts w:cs="Arial"/>
                <w:b/>
                <w:bCs/>
                <w:color w:val="FFFFFF"/>
                <w:sz w:val="16"/>
                <w:szCs w:val="16"/>
                <w:u w:val="single"/>
              </w:rPr>
              <w:t>Está sob o regime de incorporação?</w:t>
            </w:r>
          </w:p>
        </w:tc>
      </w:tr>
      <w:tr w:rsidR="00813E60" w:rsidRPr="00605B70" w14:paraId="12E3ED62" w14:textId="77777777" w:rsidTr="00813E60">
        <w:trPr>
          <w:trHeight w:val="412"/>
          <w:jc w:val="center"/>
        </w:trPr>
        <w:tc>
          <w:tcPr>
            <w:tcW w:w="675" w:type="pct"/>
            <w:vAlign w:val="center"/>
          </w:tcPr>
          <w:p w14:paraId="0A7EA986" w14:textId="2DBA4E7D" w:rsidR="009271B2" w:rsidRPr="009271B2" w:rsidRDefault="00CA1DE4">
            <w:pPr>
              <w:pStyle w:val="TableParagraph"/>
              <w:spacing w:before="119"/>
              <w:ind w:left="51" w:right="18"/>
              <w:jc w:val="center"/>
              <w:rPr>
                <w:rFonts w:ascii="Arial" w:hAnsi="Arial" w:cs="Arial"/>
                <w:sz w:val="16"/>
                <w:szCs w:val="16"/>
                <w:lang w:val="pt-BR"/>
              </w:rPr>
            </w:pPr>
            <w:r>
              <w:rPr>
                <w:rFonts w:ascii="Arial" w:hAnsi="Arial" w:cs="Arial"/>
                <w:sz w:val="16"/>
                <w:szCs w:val="16"/>
                <w:lang w:val="pt-BR"/>
              </w:rPr>
              <w:t xml:space="preserve">Matriz </w:t>
            </w:r>
            <w:r w:rsidR="009271B2" w:rsidRPr="009271B2">
              <w:rPr>
                <w:rFonts w:ascii="Arial" w:hAnsi="Arial" w:cs="Arial"/>
                <w:sz w:val="16"/>
                <w:szCs w:val="16"/>
                <w:lang w:val="pt-BR"/>
              </w:rPr>
              <w:t>01.754.239/0001-10</w:t>
            </w:r>
          </w:p>
        </w:tc>
        <w:tc>
          <w:tcPr>
            <w:tcW w:w="1137" w:type="pct"/>
            <w:vAlign w:val="center"/>
          </w:tcPr>
          <w:p w14:paraId="383A2D75" w14:textId="758727E4" w:rsidR="009271B2" w:rsidRPr="009271B2" w:rsidRDefault="009271B2">
            <w:pPr>
              <w:pStyle w:val="TableParagraph"/>
              <w:spacing w:before="24" w:line="169" w:lineRule="exact"/>
              <w:ind w:left="42" w:right="11"/>
              <w:jc w:val="center"/>
              <w:rPr>
                <w:rFonts w:ascii="Arial" w:hAnsi="Arial" w:cs="Arial"/>
                <w:sz w:val="16"/>
                <w:szCs w:val="16"/>
                <w:lang w:val="pt-BR"/>
              </w:rPr>
            </w:pPr>
            <w:r w:rsidRPr="009271B2">
              <w:rPr>
                <w:rFonts w:ascii="Arial" w:hAnsi="Arial" w:cs="Arial"/>
                <w:sz w:val="16"/>
                <w:szCs w:val="16"/>
                <w:lang w:val="pt-BR"/>
              </w:rPr>
              <w:t>Rua Voluntários da Pátria, nº 3.303/AP/SL nº 3.333, São Geraldo, Porto Alegre/RS, CEP 90230-011</w:t>
            </w:r>
          </w:p>
        </w:tc>
        <w:tc>
          <w:tcPr>
            <w:tcW w:w="817" w:type="pct"/>
            <w:vAlign w:val="center"/>
          </w:tcPr>
          <w:p w14:paraId="2AEEA8B0" w14:textId="5292AB7F" w:rsidR="009271B2" w:rsidRPr="009271B2" w:rsidRDefault="009271B2">
            <w:pPr>
              <w:pStyle w:val="TableParagraph"/>
              <w:spacing w:before="24" w:line="169" w:lineRule="exact"/>
              <w:ind w:left="32"/>
              <w:jc w:val="center"/>
              <w:rPr>
                <w:rFonts w:ascii="Arial" w:hAnsi="Arial" w:cs="Arial"/>
                <w:sz w:val="16"/>
                <w:szCs w:val="16"/>
                <w:lang w:val="pt-BR"/>
              </w:rPr>
            </w:pPr>
            <w:r w:rsidRPr="009271B2">
              <w:rPr>
                <w:rFonts w:ascii="Arial" w:hAnsi="Arial" w:cs="Arial"/>
                <w:sz w:val="16"/>
                <w:szCs w:val="16"/>
                <w:lang w:val="pt-BR"/>
              </w:rPr>
              <w:t>143.953/143.954/143.955</w:t>
            </w:r>
          </w:p>
        </w:tc>
        <w:tc>
          <w:tcPr>
            <w:tcW w:w="617" w:type="pct"/>
            <w:vAlign w:val="center"/>
          </w:tcPr>
          <w:p w14:paraId="20CA30D8" w14:textId="7C2BFA77" w:rsidR="009271B2" w:rsidRPr="009271B2" w:rsidRDefault="009271B2">
            <w:pPr>
              <w:pStyle w:val="TableParagraph"/>
              <w:spacing w:before="24" w:line="169" w:lineRule="exact"/>
              <w:ind w:left="37"/>
              <w:jc w:val="center"/>
              <w:rPr>
                <w:rFonts w:ascii="Arial" w:hAnsi="Arial" w:cs="Arial"/>
                <w:sz w:val="16"/>
                <w:szCs w:val="16"/>
                <w:lang w:val="pt-BR"/>
              </w:rPr>
            </w:pPr>
            <w:r w:rsidRPr="009271B2">
              <w:rPr>
                <w:rFonts w:ascii="Arial" w:hAnsi="Arial" w:cs="Arial"/>
                <w:sz w:val="16"/>
                <w:szCs w:val="16"/>
                <w:lang w:val="pt-BR"/>
              </w:rPr>
              <w:t>1º Registro de imóveis da 1ºZona de Porto Alegre/RS</w:t>
            </w:r>
          </w:p>
        </w:tc>
        <w:tc>
          <w:tcPr>
            <w:tcW w:w="551" w:type="pct"/>
            <w:vAlign w:val="center"/>
          </w:tcPr>
          <w:p w14:paraId="07C09E32" w14:textId="7015DD8C"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0381A1D6" w14:textId="670785D3"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1F2A2EAA" w14:textId="3CF9446F"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Não</w:t>
            </w:r>
          </w:p>
        </w:tc>
        <w:tc>
          <w:tcPr>
            <w:tcW w:w="480" w:type="pct"/>
            <w:vAlign w:val="center"/>
          </w:tcPr>
          <w:p w14:paraId="304CF1C5" w14:textId="598FEEEF"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Não</w:t>
            </w:r>
          </w:p>
        </w:tc>
      </w:tr>
      <w:tr w:rsidR="00813E60" w:rsidRPr="00605B70" w14:paraId="2EDAA8B8" w14:textId="77777777" w:rsidTr="00813E60">
        <w:trPr>
          <w:trHeight w:val="412"/>
          <w:jc w:val="center"/>
        </w:trPr>
        <w:tc>
          <w:tcPr>
            <w:tcW w:w="675" w:type="pct"/>
            <w:vAlign w:val="center"/>
          </w:tcPr>
          <w:p w14:paraId="32A49B19" w14:textId="0AB1AB53" w:rsidR="009271B2" w:rsidRPr="009271B2" w:rsidRDefault="009271B2">
            <w:pPr>
              <w:pStyle w:val="TableParagraph"/>
              <w:spacing w:before="119"/>
              <w:ind w:left="51" w:right="18"/>
              <w:jc w:val="center"/>
              <w:rPr>
                <w:rFonts w:ascii="Arial" w:hAnsi="Arial" w:cs="Arial"/>
                <w:sz w:val="16"/>
                <w:szCs w:val="16"/>
                <w:lang w:val="pt-BR"/>
              </w:rPr>
            </w:pPr>
            <w:r w:rsidRPr="009271B2">
              <w:rPr>
                <w:rFonts w:ascii="Arial" w:hAnsi="Arial" w:cs="Arial"/>
                <w:sz w:val="16"/>
                <w:szCs w:val="16"/>
                <w:lang w:val="pt-BR"/>
              </w:rPr>
              <w:t>Matriz 01.754.239/0009-77</w:t>
            </w:r>
          </w:p>
        </w:tc>
        <w:tc>
          <w:tcPr>
            <w:tcW w:w="1137" w:type="pct"/>
            <w:vAlign w:val="center"/>
          </w:tcPr>
          <w:p w14:paraId="6FDEC9A6" w14:textId="4501C798" w:rsidR="009271B2" w:rsidRPr="009271B2" w:rsidRDefault="009271B2">
            <w:pPr>
              <w:pStyle w:val="TableParagraph"/>
              <w:spacing w:before="24" w:line="169" w:lineRule="exact"/>
              <w:ind w:left="42" w:right="11"/>
              <w:jc w:val="center"/>
              <w:rPr>
                <w:rFonts w:ascii="Arial" w:hAnsi="Arial" w:cs="Arial"/>
                <w:sz w:val="16"/>
                <w:szCs w:val="16"/>
                <w:lang w:val="pt-BR"/>
              </w:rPr>
            </w:pPr>
            <w:r w:rsidRPr="009271B2">
              <w:rPr>
                <w:rFonts w:ascii="Arial" w:hAnsi="Arial" w:cs="Arial"/>
                <w:sz w:val="16"/>
                <w:szCs w:val="16"/>
                <w:lang w:val="pt-BR"/>
              </w:rPr>
              <w:t>Rua Voluntários da Pátria, nº 3.200, São Geraldo, Porto Alegre/RS, CEP 90230-011</w:t>
            </w:r>
          </w:p>
        </w:tc>
        <w:tc>
          <w:tcPr>
            <w:tcW w:w="817" w:type="pct"/>
            <w:vAlign w:val="center"/>
          </w:tcPr>
          <w:p w14:paraId="50EACEA7" w14:textId="525F815E" w:rsidR="009271B2" w:rsidRPr="009271B2" w:rsidRDefault="009271B2">
            <w:pPr>
              <w:pStyle w:val="TableParagraph"/>
              <w:spacing w:before="24" w:line="169" w:lineRule="exact"/>
              <w:ind w:left="32"/>
              <w:jc w:val="center"/>
              <w:rPr>
                <w:rFonts w:ascii="Arial" w:hAnsi="Arial" w:cs="Arial"/>
                <w:sz w:val="16"/>
                <w:szCs w:val="16"/>
                <w:lang w:val="pt-BR"/>
              </w:rPr>
            </w:pPr>
            <w:r w:rsidRPr="009271B2">
              <w:rPr>
                <w:rFonts w:ascii="Arial" w:hAnsi="Arial" w:cs="Arial"/>
                <w:sz w:val="16"/>
                <w:szCs w:val="16"/>
                <w:lang w:val="pt-BR"/>
              </w:rPr>
              <w:t>143.956</w:t>
            </w:r>
          </w:p>
        </w:tc>
        <w:tc>
          <w:tcPr>
            <w:tcW w:w="617" w:type="pct"/>
            <w:vAlign w:val="center"/>
          </w:tcPr>
          <w:p w14:paraId="5B06C57E" w14:textId="19FC7C3F" w:rsidR="009271B2" w:rsidRPr="009271B2" w:rsidRDefault="009271B2">
            <w:pPr>
              <w:pStyle w:val="TableParagraph"/>
              <w:spacing w:before="24" w:line="169" w:lineRule="exact"/>
              <w:ind w:left="37"/>
              <w:jc w:val="center"/>
              <w:rPr>
                <w:rFonts w:ascii="Arial" w:hAnsi="Arial" w:cs="Arial"/>
                <w:sz w:val="16"/>
                <w:szCs w:val="16"/>
                <w:lang w:val="pt-BR"/>
              </w:rPr>
            </w:pPr>
            <w:r w:rsidRPr="009271B2">
              <w:rPr>
                <w:rFonts w:ascii="Arial" w:hAnsi="Arial" w:cs="Arial"/>
                <w:sz w:val="16"/>
                <w:szCs w:val="16"/>
                <w:lang w:val="pt-BR"/>
              </w:rPr>
              <w:t>1º Registro de imóveis da 1ºZona de Porto Alegre/RS</w:t>
            </w:r>
          </w:p>
        </w:tc>
        <w:tc>
          <w:tcPr>
            <w:tcW w:w="551" w:type="pct"/>
            <w:vAlign w:val="center"/>
          </w:tcPr>
          <w:p w14:paraId="2DD35109" w14:textId="62809F96"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1ED88D14" w14:textId="14D582A0"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74A904B1" w14:textId="08AF66AC"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Sim</w:t>
            </w:r>
          </w:p>
        </w:tc>
        <w:tc>
          <w:tcPr>
            <w:tcW w:w="480" w:type="pct"/>
            <w:vAlign w:val="center"/>
          </w:tcPr>
          <w:p w14:paraId="1325DEA2" w14:textId="67EC40A3"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Não</w:t>
            </w:r>
          </w:p>
        </w:tc>
      </w:tr>
      <w:tr w:rsidR="00813E60" w:rsidRPr="00605B70" w14:paraId="18EF9AA1" w14:textId="77777777" w:rsidTr="00813E60">
        <w:trPr>
          <w:trHeight w:val="412"/>
          <w:jc w:val="center"/>
        </w:trPr>
        <w:tc>
          <w:tcPr>
            <w:tcW w:w="675" w:type="pct"/>
            <w:vAlign w:val="center"/>
          </w:tcPr>
          <w:p w14:paraId="1526F0AF" w14:textId="17914C93" w:rsidR="009271B2" w:rsidRPr="009271B2" w:rsidRDefault="009271B2">
            <w:pPr>
              <w:pStyle w:val="TableParagraph"/>
              <w:spacing w:before="119"/>
              <w:ind w:left="51" w:right="18"/>
              <w:jc w:val="center"/>
              <w:rPr>
                <w:rFonts w:ascii="Arial" w:hAnsi="Arial" w:cs="Arial"/>
                <w:sz w:val="16"/>
                <w:szCs w:val="16"/>
                <w:lang w:val="pt-BR"/>
              </w:rPr>
            </w:pPr>
            <w:r w:rsidRPr="009271B2">
              <w:rPr>
                <w:rFonts w:ascii="Arial" w:hAnsi="Arial" w:cs="Arial"/>
                <w:sz w:val="16"/>
                <w:szCs w:val="16"/>
                <w:lang w:val="pt-BR"/>
              </w:rPr>
              <w:t>Matriz 01.754.239/0011-91</w:t>
            </w:r>
          </w:p>
        </w:tc>
        <w:tc>
          <w:tcPr>
            <w:tcW w:w="1137" w:type="pct"/>
            <w:vAlign w:val="center"/>
          </w:tcPr>
          <w:p w14:paraId="11EC25D2" w14:textId="05CD7FCD" w:rsidR="009271B2" w:rsidRPr="009271B2" w:rsidRDefault="009271B2">
            <w:pPr>
              <w:pStyle w:val="TableParagraph"/>
              <w:spacing w:before="24" w:line="169" w:lineRule="exact"/>
              <w:ind w:left="42" w:right="11"/>
              <w:jc w:val="center"/>
              <w:rPr>
                <w:rFonts w:ascii="Arial" w:hAnsi="Arial" w:cs="Arial"/>
                <w:sz w:val="16"/>
                <w:szCs w:val="16"/>
                <w:lang w:val="pt-BR"/>
              </w:rPr>
            </w:pPr>
            <w:r w:rsidRPr="009271B2">
              <w:rPr>
                <w:rFonts w:ascii="Arial" w:hAnsi="Arial" w:cs="Arial"/>
                <w:sz w:val="16"/>
                <w:szCs w:val="16"/>
                <w:lang w:val="pt-BR"/>
              </w:rPr>
              <w:t>Rua Voluntários da Pátria, nº 3100/3144, São Geraldo, Porto Alegre/RS, CEP 90230-011</w:t>
            </w:r>
          </w:p>
        </w:tc>
        <w:tc>
          <w:tcPr>
            <w:tcW w:w="817" w:type="pct"/>
            <w:vAlign w:val="center"/>
          </w:tcPr>
          <w:p w14:paraId="2B739E44" w14:textId="189027CD" w:rsidR="009271B2" w:rsidRPr="009271B2" w:rsidRDefault="009271B2">
            <w:pPr>
              <w:pStyle w:val="TableParagraph"/>
              <w:spacing w:before="24" w:line="169" w:lineRule="exact"/>
              <w:ind w:left="32"/>
              <w:jc w:val="center"/>
              <w:rPr>
                <w:rFonts w:ascii="Arial" w:hAnsi="Arial" w:cs="Arial"/>
                <w:sz w:val="16"/>
                <w:szCs w:val="16"/>
                <w:lang w:val="pt-BR"/>
              </w:rPr>
            </w:pPr>
            <w:r w:rsidRPr="009271B2">
              <w:rPr>
                <w:rFonts w:ascii="Arial" w:hAnsi="Arial" w:cs="Arial"/>
                <w:sz w:val="16"/>
                <w:szCs w:val="16"/>
                <w:lang w:val="pt-BR"/>
              </w:rPr>
              <w:t>26.773/26.774</w:t>
            </w:r>
          </w:p>
        </w:tc>
        <w:tc>
          <w:tcPr>
            <w:tcW w:w="617" w:type="pct"/>
            <w:vAlign w:val="center"/>
          </w:tcPr>
          <w:p w14:paraId="0D8B5A4B" w14:textId="47D2D0EE" w:rsidR="009271B2" w:rsidRPr="009271B2" w:rsidRDefault="009271B2">
            <w:pPr>
              <w:pStyle w:val="TableParagraph"/>
              <w:spacing w:before="24" w:line="169" w:lineRule="exact"/>
              <w:ind w:left="37"/>
              <w:jc w:val="center"/>
              <w:rPr>
                <w:rFonts w:ascii="Arial" w:hAnsi="Arial" w:cs="Arial"/>
                <w:sz w:val="16"/>
                <w:szCs w:val="16"/>
                <w:lang w:val="pt-BR"/>
              </w:rPr>
            </w:pPr>
            <w:r w:rsidRPr="009271B2">
              <w:rPr>
                <w:rFonts w:ascii="Arial" w:hAnsi="Arial" w:cs="Arial"/>
                <w:sz w:val="16"/>
                <w:szCs w:val="16"/>
                <w:lang w:val="pt-BR"/>
              </w:rPr>
              <w:t>1º Registro de imóveis da 1ºZona de Porto Alegre/RS</w:t>
            </w:r>
          </w:p>
        </w:tc>
        <w:tc>
          <w:tcPr>
            <w:tcW w:w="551" w:type="pct"/>
            <w:vAlign w:val="center"/>
          </w:tcPr>
          <w:p w14:paraId="36139C94" w14:textId="323BB8DA"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296AAF7C" w14:textId="3EF03D5C"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7CDAFA17" w14:textId="64D4066E"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Não</w:t>
            </w:r>
          </w:p>
        </w:tc>
        <w:tc>
          <w:tcPr>
            <w:tcW w:w="480" w:type="pct"/>
            <w:vAlign w:val="center"/>
          </w:tcPr>
          <w:p w14:paraId="77B94095" w14:textId="2F5A7DA6"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Não</w:t>
            </w:r>
          </w:p>
        </w:tc>
      </w:tr>
      <w:tr w:rsidR="00813E60" w:rsidRPr="00605B70" w14:paraId="0B7E0DF6" w14:textId="77777777" w:rsidTr="00813E60">
        <w:trPr>
          <w:trHeight w:val="412"/>
          <w:jc w:val="center"/>
        </w:trPr>
        <w:tc>
          <w:tcPr>
            <w:tcW w:w="675" w:type="pct"/>
            <w:vAlign w:val="center"/>
          </w:tcPr>
          <w:p w14:paraId="7AD31D96" w14:textId="67F1859A" w:rsidR="009271B2" w:rsidRPr="009271B2" w:rsidRDefault="009271B2" w:rsidP="007F6E42">
            <w:pPr>
              <w:pStyle w:val="TableParagraph"/>
              <w:ind w:left="51" w:right="18"/>
              <w:jc w:val="center"/>
              <w:rPr>
                <w:rFonts w:ascii="Arial" w:hAnsi="Arial" w:cs="Arial"/>
                <w:sz w:val="16"/>
                <w:szCs w:val="16"/>
                <w:lang w:val="pt-BR"/>
              </w:rPr>
            </w:pPr>
            <w:r w:rsidRPr="009271B2">
              <w:rPr>
                <w:rFonts w:ascii="Arial" w:hAnsi="Arial" w:cs="Arial"/>
                <w:sz w:val="16"/>
                <w:szCs w:val="16"/>
                <w:lang w:val="pt-BR"/>
              </w:rPr>
              <w:t>Filial Curitiba/PR 01.754.239/0006-24</w:t>
            </w:r>
          </w:p>
        </w:tc>
        <w:tc>
          <w:tcPr>
            <w:tcW w:w="1137" w:type="pct"/>
            <w:vAlign w:val="center"/>
          </w:tcPr>
          <w:p w14:paraId="102306B2" w14:textId="6458707E" w:rsidR="009271B2" w:rsidRPr="009271B2" w:rsidRDefault="009271B2">
            <w:pPr>
              <w:pStyle w:val="TableParagraph"/>
              <w:spacing w:before="24" w:line="169" w:lineRule="exact"/>
              <w:ind w:left="42" w:right="11"/>
              <w:jc w:val="center"/>
              <w:rPr>
                <w:rFonts w:ascii="Arial" w:hAnsi="Arial" w:cs="Arial"/>
                <w:sz w:val="16"/>
                <w:szCs w:val="16"/>
                <w:lang w:val="pt-BR"/>
              </w:rPr>
            </w:pPr>
            <w:r w:rsidRPr="009271B2">
              <w:rPr>
                <w:rFonts w:ascii="Arial" w:hAnsi="Arial" w:cs="Arial"/>
                <w:sz w:val="16"/>
                <w:szCs w:val="16"/>
                <w:lang w:val="pt-BR"/>
              </w:rPr>
              <w:t>Rua Chanceler Oswaldo Aranha, nº 200, Vila Hauer, Curitiba/PR, CEP 81630-160</w:t>
            </w:r>
          </w:p>
        </w:tc>
        <w:tc>
          <w:tcPr>
            <w:tcW w:w="817" w:type="pct"/>
            <w:vAlign w:val="center"/>
          </w:tcPr>
          <w:p w14:paraId="2AC4903D" w14:textId="6BE43C3F" w:rsidR="009271B2" w:rsidRPr="009271B2" w:rsidRDefault="009271B2">
            <w:pPr>
              <w:pStyle w:val="TableParagraph"/>
              <w:spacing w:before="24" w:line="169" w:lineRule="exact"/>
              <w:ind w:left="32"/>
              <w:jc w:val="center"/>
              <w:rPr>
                <w:rFonts w:ascii="Arial" w:hAnsi="Arial" w:cs="Arial"/>
                <w:sz w:val="16"/>
                <w:szCs w:val="16"/>
                <w:lang w:val="pt-BR"/>
              </w:rPr>
            </w:pPr>
            <w:r w:rsidRPr="009271B2">
              <w:rPr>
                <w:rFonts w:ascii="Arial" w:hAnsi="Arial" w:cs="Arial"/>
                <w:sz w:val="16"/>
                <w:szCs w:val="16"/>
                <w:lang w:val="pt-BR"/>
              </w:rPr>
              <w:t>2749</w:t>
            </w:r>
          </w:p>
        </w:tc>
        <w:tc>
          <w:tcPr>
            <w:tcW w:w="617" w:type="pct"/>
            <w:vAlign w:val="center"/>
          </w:tcPr>
          <w:p w14:paraId="51DE4921" w14:textId="67F2B1EC" w:rsidR="009271B2" w:rsidRPr="007F6E42" w:rsidRDefault="009271B2" w:rsidP="007F6E42">
            <w:pPr>
              <w:jc w:val="center"/>
              <w:rPr>
                <w:rFonts w:cs="Arial"/>
                <w:sz w:val="16"/>
                <w:szCs w:val="16"/>
              </w:rPr>
            </w:pPr>
            <w:r w:rsidRPr="007F6E42">
              <w:rPr>
                <w:rFonts w:eastAsiaTheme="minorHAnsi" w:cs="Arial"/>
                <w:sz w:val="16"/>
                <w:szCs w:val="16"/>
                <w:lang w:eastAsia="en-US"/>
              </w:rPr>
              <w:t>7º Registro de</w:t>
            </w:r>
            <w:r w:rsidRPr="007F6E42">
              <w:rPr>
                <w:rFonts w:cs="Arial"/>
                <w:sz w:val="16"/>
                <w:szCs w:val="16"/>
              </w:rPr>
              <w:t xml:space="preserve"> </w:t>
            </w:r>
            <w:r w:rsidRPr="007F6E42">
              <w:rPr>
                <w:rFonts w:eastAsiaTheme="minorHAnsi" w:cs="Arial"/>
                <w:sz w:val="16"/>
                <w:szCs w:val="16"/>
                <w:lang w:eastAsia="en-US"/>
              </w:rPr>
              <w:t>Imóveis da Circunscrição de Curitiba</w:t>
            </w:r>
          </w:p>
        </w:tc>
        <w:tc>
          <w:tcPr>
            <w:tcW w:w="551" w:type="pct"/>
            <w:vAlign w:val="center"/>
          </w:tcPr>
          <w:p w14:paraId="57A85014" w14:textId="22C68F91"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6F14E7FA" w14:textId="7170304B"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1014646C" w14:textId="343A77AC"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Sim</w:t>
            </w:r>
          </w:p>
        </w:tc>
        <w:tc>
          <w:tcPr>
            <w:tcW w:w="480" w:type="pct"/>
            <w:vAlign w:val="center"/>
          </w:tcPr>
          <w:p w14:paraId="795D4DC9" w14:textId="40A824B7"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Não</w:t>
            </w:r>
          </w:p>
        </w:tc>
      </w:tr>
      <w:tr w:rsidR="009271B2" w:rsidRPr="00605B70" w14:paraId="624F4C21" w14:textId="77777777" w:rsidTr="007F6E42">
        <w:trPr>
          <w:trHeight w:val="412"/>
          <w:jc w:val="center"/>
        </w:trPr>
        <w:tc>
          <w:tcPr>
            <w:tcW w:w="675" w:type="pct"/>
            <w:vAlign w:val="center"/>
          </w:tcPr>
          <w:p w14:paraId="005385A8" w14:textId="4B289287" w:rsidR="009271B2" w:rsidRPr="009271B2" w:rsidRDefault="009F3B72" w:rsidP="007F6E42">
            <w:pPr>
              <w:pStyle w:val="TableParagraph"/>
              <w:ind w:left="51" w:right="18"/>
              <w:jc w:val="center"/>
              <w:rPr>
                <w:rFonts w:ascii="Arial" w:hAnsi="Arial" w:cs="Arial"/>
                <w:sz w:val="16"/>
                <w:szCs w:val="16"/>
                <w:lang w:val="pt-BR"/>
              </w:rPr>
            </w:pPr>
            <w:r>
              <w:rPr>
                <w:rFonts w:ascii="Arial" w:hAnsi="Arial" w:cs="Arial"/>
                <w:sz w:val="16"/>
                <w:szCs w:val="16"/>
                <w:lang w:val="pt-BR"/>
              </w:rPr>
              <w:t>Filial São José/</w:t>
            </w:r>
            <w:r w:rsidR="009271B2" w:rsidRPr="009271B2">
              <w:rPr>
                <w:rFonts w:ascii="Arial" w:hAnsi="Arial" w:cs="Arial"/>
                <w:sz w:val="16"/>
                <w:szCs w:val="16"/>
                <w:lang w:val="pt-BR"/>
              </w:rPr>
              <w:t>SC 01.754.239/0050-06</w:t>
            </w:r>
          </w:p>
        </w:tc>
        <w:tc>
          <w:tcPr>
            <w:tcW w:w="1137" w:type="pct"/>
            <w:vAlign w:val="center"/>
          </w:tcPr>
          <w:p w14:paraId="1F3B3362" w14:textId="7BF749B5" w:rsidR="009271B2" w:rsidRPr="009271B2" w:rsidRDefault="009271B2">
            <w:pPr>
              <w:pStyle w:val="TableParagraph"/>
              <w:spacing w:before="24" w:line="169" w:lineRule="exact"/>
              <w:ind w:left="42" w:right="11"/>
              <w:jc w:val="center"/>
              <w:rPr>
                <w:rFonts w:ascii="Arial" w:hAnsi="Arial" w:cs="Arial"/>
                <w:sz w:val="16"/>
                <w:szCs w:val="16"/>
                <w:lang w:val="pt-BR"/>
              </w:rPr>
            </w:pPr>
            <w:r w:rsidRPr="009271B2">
              <w:rPr>
                <w:rFonts w:ascii="Arial" w:hAnsi="Arial" w:cs="Arial"/>
                <w:sz w:val="16"/>
                <w:szCs w:val="16"/>
                <w:lang w:val="pt-BR"/>
              </w:rPr>
              <w:t>Rua Doralice Ramos Pinho, nº 52, Lote Costa Azul, Quadra A, Jardim Cidade de Florianópolis, São José/ SC, CEP 88111-310</w:t>
            </w:r>
          </w:p>
        </w:tc>
        <w:tc>
          <w:tcPr>
            <w:tcW w:w="817" w:type="pct"/>
            <w:vAlign w:val="center"/>
          </w:tcPr>
          <w:p w14:paraId="3D2EF6AB" w14:textId="614767A7" w:rsidR="009271B2" w:rsidRPr="009271B2" w:rsidRDefault="009271B2">
            <w:pPr>
              <w:pStyle w:val="TableParagraph"/>
              <w:spacing w:before="24" w:line="169" w:lineRule="exact"/>
              <w:ind w:left="32"/>
              <w:jc w:val="center"/>
              <w:rPr>
                <w:rFonts w:ascii="Arial" w:hAnsi="Arial" w:cs="Arial"/>
                <w:sz w:val="16"/>
                <w:szCs w:val="16"/>
                <w:lang w:val="pt-BR"/>
              </w:rPr>
            </w:pPr>
            <w:r w:rsidRPr="009271B2">
              <w:rPr>
                <w:rFonts w:ascii="Arial" w:hAnsi="Arial" w:cs="Arial"/>
                <w:sz w:val="16"/>
                <w:szCs w:val="16"/>
                <w:lang w:val="pt-BR"/>
              </w:rPr>
              <w:t>22250</w:t>
            </w:r>
          </w:p>
        </w:tc>
        <w:tc>
          <w:tcPr>
            <w:tcW w:w="617" w:type="pct"/>
            <w:vAlign w:val="center"/>
          </w:tcPr>
          <w:p w14:paraId="4DB9CB99" w14:textId="56ABC751" w:rsidR="009271B2" w:rsidRPr="009271B2" w:rsidRDefault="009271B2">
            <w:pPr>
              <w:pStyle w:val="TableParagraph"/>
              <w:spacing w:before="24" w:line="169" w:lineRule="exact"/>
              <w:ind w:left="37"/>
              <w:jc w:val="center"/>
              <w:rPr>
                <w:rFonts w:ascii="Arial" w:hAnsi="Arial" w:cs="Arial"/>
                <w:sz w:val="16"/>
                <w:szCs w:val="16"/>
                <w:lang w:val="pt-BR"/>
              </w:rPr>
            </w:pPr>
            <w:r w:rsidRPr="007F6E42">
              <w:rPr>
                <w:rFonts w:ascii="Arial" w:hAnsi="Arial" w:cs="Arial"/>
                <w:sz w:val="16"/>
                <w:szCs w:val="16"/>
                <w:lang w:val="pt-BR"/>
              </w:rPr>
              <w:t>2º Registro de imóveis de São José/SC</w:t>
            </w:r>
          </w:p>
        </w:tc>
        <w:tc>
          <w:tcPr>
            <w:tcW w:w="551" w:type="pct"/>
            <w:vAlign w:val="center"/>
          </w:tcPr>
          <w:p w14:paraId="6BC47F60" w14:textId="7710304A"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6C577B0F" w14:textId="62F14FDC"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7318F1F2" w14:textId="72989112"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Sim</w:t>
            </w:r>
          </w:p>
        </w:tc>
        <w:tc>
          <w:tcPr>
            <w:tcW w:w="480" w:type="pct"/>
            <w:vAlign w:val="center"/>
          </w:tcPr>
          <w:p w14:paraId="1F06C8BA" w14:textId="14E8E19A"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Não</w:t>
            </w:r>
          </w:p>
        </w:tc>
      </w:tr>
      <w:tr w:rsidR="009271B2" w:rsidRPr="00605B70" w14:paraId="708B099C" w14:textId="77777777" w:rsidTr="007F6E42">
        <w:trPr>
          <w:trHeight w:val="412"/>
          <w:jc w:val="center"/>
        </w:trPr>
        <w:tc>
          <w:tcPr>
            <w:tcW w:w="675" w:type="pct"/>
            <w:vAlign w:val="center"/>
          </w:tcPr>
          <w:p w14:paraId="768D949D" w14:textId="2A159109" w:rsidR="009271B2" w:rsidRPr="009271B2" w:rsidRDefault="009271B2">
            <w:pPr>
              <w:pStyle w:val="TableParagraph"/>
              <w:spacing w:before="119"/>
              <w:ind w:left="51" w:right="18"/>
              <w:jc w:val="center"/>
              <w:rPr>
                <w:rFonts w:ascii="Arial" w:hAnsi="Arial" w:cs="Arial"/>
                <w:sz w:val="16"/>
                <w:szCs w:val="16"/>
                <w:lang w:val="pt-BR"/>
              </w:rPr>
            </w:pPr>
            <w:r w:rsidRPr="009271B2">
              <w:rPr>
                <w:rFonts w:ascii="Arial" w:hAnsi="Arial" w:cs="Arial"/>
                <w:sz w:val="16"/>
                <w:szCs w:val="16"/>
                <w:lang w:val="pt-BR"/>
              </w:rPr>
              <w:t>Filial Recife/PE 01.754.239/0004-62</w:t>
            </w:r>
          </w:p>
        </w:tc>
        <w:tc>
          <w:tcPr>
            <w:tcW w:w="1137" w:type="pct"/>
            <w:vAlign w:val="center"/>
          </w:tcPr>
          <w:p w14:paraId="308B53DB" w14:textId="33F9B33C" w:rsidR="009271B2" w:rsidRPr="009271B2" w:rsidRDefault="009271B2">
            <w:pPr>
              <w:pStyle w:val="TableParagraph"/>
              <w:spacing w:before="24" w:line="169" w:lineRule="exact"/>
              <w:ind w:left="42" w:right="11"/>
              <w:jc w:val="center"/>
              <w:rPr>
                <w:rFonts w:ascii="Arial" w:hAnsi="Arial" w:cs="Arial"/>
                <w:sz w:val="16"/>
                <w:szCs w:val="16"/>
                <w:lang w:val="pt-BR"/>
              </w:rPr>
            </w:pPr>
            <w:r w:rsidRPr="009271B2">
              <w:rPr>
                <w:rFonts w:ascii="Arial" w:hAnsi="Arial" w:cs="Arial"/>
                <w:sz w:val="16"/>
                <w:szCs w:val="16"/>
                <w:lang w:val="pt-BR"/>
              </w:rPr>
              <w:t>Avenida General Mac Arthur, nº 1</w:t>
            </w:r>
            <w:r w:rsidR="00813E60">
              <w:rPr>
                <w:rFonts w:ascii="Arial" w:hAnsi="Arial" w:cs="Arial"/>
                <w:sz w:val="16"/>
                <w:szCs w:val="16"/>
                <w:lang w:val="pt-BR"/>
              </w:rPr>
              <w:t>.</w:t>
            </w:r>
            <w:r w:rsidRPr="009271B2">
              <w:rPr>
                <w:rFonts w:ascii="Arial" w:hAnsi="Arial" w:cs="Arial"/>
                <w:sz w:val="16"/>
                <w:szCs w:val="16"/>
                <w:lang w:val="pt-BR"/>
              </w:rPr>
              <w:t xml:space="preserve">595, Galpão 0001 e 0002, </w:t>
            </w:r>
            <w:proofErr w:type="spellStart"/>
            <w:r w:rsidRPr="009271B2">
              <w:rPr>
                <w:rFonts w:ascii="Arial" w:hAnsi="Arial" w:cs="Arial"/>
                <w:sz w:val="16"/>
                <w:szCs w:val="16"/>
                <w:lang w:val="pt-BR"/>
              </w:rPr>
              <w:t>lmbiribeira</w:t>
            </w:r>
            <w:proofErr w:type="spellEnd"/>
            <w:r w:rsidRPr="009271B2">
              <w:rPr>
                <w:rFonts w:ascii="Arial" w:hAnsi="Arial" w:cs="Arial"/>
                <w:sz w:val="16"/>
                <w:szCs w:val="16"/>
                <w:lang w:val="pt-BR"/>
              </w:rPr>
              <w:t>, Recife/PE, CEP 51160-280</w:t>
            </w:r>
          </w:p>
        </w:tc>
        <w:tc>
          <w:tcPr>
            <w:tcW w:w="817" w:type="pct"/>
            <w:vAlign w:val="center"/>
          </w:tcPr>
          <w:p w14:paraId="6C1CC61B" w14:textId="6E8B0C4E" w:rsidR="009271B2" w:rsidRPr="009271B2" w:rsidRDefault="009271B2">
            <w:pPr>
              <w:pStyle w:val="TableParagraph"/>
              <w:spacing w:before="24" w:line="169" w:lineRule="exact"/>
              <w:ind w:left="32"/>
              <w:jc w:val="center"/>
              <w:rPr>
                <w:rFonts w:ascii="Arial" w:hAnsi="Arial" w:cs="Arial"/>
                <w:sz w:val="16"/>
                <w:szCs w:val="16"/>
                <w:lang w:val="pt-BR"/>
              </w:rPr>
            </w:pPr>
            <w:r w:rsidRPr="009271B2">
              <w:rPr>
                <w:rFonts w:ascii="Arial" w:hAnsi="Arial" w:cs="Arial"/>
                <w:sz w:val="16"/>
                <w:szCs w:val="16"/>
                <w:lang w:val="pt-BR"/>
              </w:rPr>
              <w:t>18.900</w:t>
            </w:r>
          </w:p>
        </w:tc>
        <w:tc>
          <w:tcPr>
            <w:tcW w:w="617" w:type="pct"/>
            <w:vAlign w:val="center"/>
          </w:tcPr>
          <w:p w14:paraId="26E8F9F0" w14:textId="3B422A78" w:rsidR="009271B2" w:rsidRPr="009271B2" w:rsidRDefault="009271B2">
            <w:pPr>
              <w:pStyle w:val="TableParagraph"/>
              <w:spacing w:before="24" w:line="169" w:lineRule="exact"/>
              <w:ind w:left="37"/>
              <w:jc w:val="center"/>
              <w:rPr>
                <w:rFonts w:ascii="Arial" w:hAnsi="Arial" w:cs="Arial"/>
                <w:sz w:val="16"/>
                <w:szCs w:val="16"/>
                <w:lang w:val="pt-BR"/>
              </w:rPr>
            </w:pPr>
            <w:r w:rsidRPr="007F6E42">
              <w:rPr>
                <w:rFonts w:ascii="Arial" w:hAnsi="Arial" w:cs="Arial"/>
                <w:sz w:val="16"/>
                <w:szCs w:val="16"/>
                <w:lang w:val="pt-BR"/>
              </w:rPr>
              <w:t>5º Cartório do Registro de Imóveis de Recife</w:t>
            </w:r>
          </w:p>
        </w:tc>
        <w:tc>
          <w:tcPr>
            <w:tcW w:w="551" w:type="pct"/>
            <w:vAlign w:val="center"/>
          </w:tcPr>
          <w:p w14:paraId="52C9370A" w14:textId="41697677"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0C516615" w14:textId="3BE73166"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29C5F93D" w14:textId="5673C6BF"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Sim</w:t>
            </w:r>
          </w:p>
        </w:tc>
        <w:tc>
          <w:tcPr>
            <w:tcW w:w="480" w:type="pct"/>
            <w:vAlign w:val="center"/>
          </w:tcPr>
          <w:p w14:paraId="2AF7692F" w14:textId="65A212D5"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Não</w:t>
            </w:r>
          </w:p>
        </w:tc>
      </w:tr>
      <w:tr w:rsidR="009271B2" w:rsidRPr="00605B70" w14:paraId="03D16E89" w14:textId="77777777" w:rsidTr="007F6E42">
        <w:trPr>
          <w:trHeight w:val="412"/>
          <w:jc w:val="center"/>
        </w:trPr>
        <w:tc>
          <w:tcPr>
            <w:tcW w:w="675" w:type="pct"/>
            <w:vAlign w:val="center"/>
          </w:tcPr>
          <w:p w14:paraId="593F2D0E" w14:textId="297F0756" w:rsidR="009271B2" w:rsidRPr="009271B2" w:rsidRDefault="009271B2">
            <w:pPr>
              <w:pStyle w:val="TableParagraph"/>
              <w:spacing w:before="119"/>
              <w:ind w:left="51" w:right="18"/>
              <w:jc w:val="center"/>
              <w:rPr>
                <w:rFonts w:ascii="Arial" w:hAnsi="Arial" w:cs="Arial"/>
                <w:sz w:val="16"/>
                <w:szCs w:val="16"/>
                <w:lang w:val="pt-BR"/>
              </w:rPr>
            </w:pPr>
            <w:r w:rsidRPr="009271B2">
              <w:rPr>
                <w:rFonts w:ascii="Arial" w:hAnsi="Arial" w:cs="Arial"/>
                <w:sz w:val="16"/>
                <w:szCs w:val="16"/>
                <w:lang w:val="pt-BR"/>
              </w:rPr>
              <w:t>Filial Recife/PE 01.754.239/0004-62</w:t>
            </w:r>
          </w:p>
        </w:tc>
        <w:tc>
          <w:tcPr>
            <w:tcW w:w="1137" w:type="pct"/>
            <w:vAlign w:val="center"/>
          </w:tcPr>
          <w:p w14:paraId="67B06300" w14:textId="4D20C153" w:rsidR="009271B2" w:rsidRPr="009271B2" w:rsidRDefault="009271B2">
            <w:pPr>
              <w:pStyle w:val="TableParagraph"/>
              <w:spacing w:before="24" w:line="169" w:lineRule="exact"/>
              <w:ind w:left="42" w:right="11"/>
              <w:jc w:val="center"/>
              <w:rPr>
                <w:rFonts w:ascii="Arial" w:hAnsi="Arial" w:cs="Arial"/>
                <w:sz w:val="16"/>
                <w:szCs w:val="16"/>
                <w:lang w:val="pt-BR"/>
              </w:rPr>
            </w:pPr>
            <w:r w:rsidRPr="009271B2">
              <w:rPr>
                <w:rFonts w:ascii="Arial" w:hAnsi="Arial" w:cs="Arial"/>
                <w:sz w:val="16"/>
                <w:szCs w:val="16"/>
                <w:lang w:val="pt-BR"/>
              </w:rPr>
              <w:t>Avenida General Mac Arthur, nº 1</w:t>
            </w:r>
            <w:r w:rsidR="00813E60">
              <w:rPr>
                <w:rFonts w:ascii="Arial" w:hAnsi="Arial" w:cs="Arial"/>
                <w:sz w:val="16"/>
                <w:szCs w:val="16"/>
                <w:lang w:val="pt-BR"/>
              </w:rPr>
              <w:t>.</w:t>
            </w:r>
            <w:r w:rsidRPr="009271B2">
              <w:rPr>
                <w:rFonts w:ascii="Arial" w:hAnsi="Arial" w:cs="Arial"/>
                <w:sz w:val="16"/>
                <w:szCs w:val="16"/>
                <w:lang w:val="pt-BR"/>
              </w:rPr>
              <w:t xml:space="preserve">595, Galpão 0001 e 0002, </w:t>
            </w:r>
            <w:proofErr w:type="spellStart"/>
            <w:r w:rsidRPr="009271B2">
              <w:rPr>
                <w:rFonts w:ascii="Arial" w:hAnsi="Arial" w:cs="Arial"/>
                <w:sz w:val="16"/>
                <w:szCs w:val="16"/>
                <w:lang w:val="pt-BR"/>
              </w:rPr>
              <w:t>lmbiribeira</w:t>
            </w:r>
            <w:proofErr w:type="spellEnd"/>
            <w:r w:rsidRPr="009271B2">
              <w:rPr>
                <w:rFonts w:ascii="Arial" w:hAnsi="Arial" w:cs="Arial"/>
                <w:sz w:val="16"/>
                <w:szCs w:val="16"/>
                <w:lang w:val="pt-BR"/>
              </w:rPr>
              <w:t xml:space="preserve">, </w:t>
            </w:r>
            <w:r w:rsidR="00813E60">
              <w:rPr>
                <w:rFonts w:ascii="Arial" w:hAnsi="Arial" w:cs="Arial"/>
                <w:sz w:val="16"/>
                <w:szCs w:val="16"/>
                <w:lang w:val="pt-BR"/>
              </w:rPr>
              <w:t>Recife/</w:t>
            </w:r>
            <w:r w:rsidRPr="009271B2">
              <w:rPr>
                <w:rFonts w:ascii="Arial" w:hAnsi="Arial" w:cs="Arial"/>
                <w:sz w:val="16"/>
                <w:szCs w:val="16"/>
                <w:lang w:val="pt-BR"/>
              </w:rPr>
              <w:t>PE, CEP 51160-280</w:t>
            </w:r>
          </w:p>
        </w:tc>
        <w:tc>
          <w:tcPr>
            <w:tcW w:w="817" w:type="pct"/>
            <w:vAlign w:val="center"/>
          </w:tcPr>
          <w:p w14:paraId="74D2ECEF" w14:textId="00969538" w:rsidR="009271B2" w:rsidRPr="009271B2" w:rsidRDefault="00944AEC">
            <w:pPr>
              <w:pStyle w:val="TableParagraph"/>
              <w:spacing w:before="24" w:line="169" w:lineRule="exact"/>
              <w:ind w:left="32"/>
              <w:jc w:val="center"/>
              <w:rPr>
                <w:rFonts w:ascii="Arial" w:hAnsi="Arial" w:cs="Arial"/>
                <w:sz w:val="16"/>
                <w:szCs w:val="16"/>
                <w:lang w:val="pt-BR"/>
              </w:rPr>
            </w:pPr>
            <w:r>
              <w:rPr>
                <w:rFonts w:ascii="Arial" w:hAnsi="Arial" w:cs="Arial"/>
                <w:sz w:val="16"/>
                <w:szCs w:val="16"/>
                <w:lang w:val="pt-BR"/>
              </w:rPr>
              <w:t>4.315</w:t>
            </w:r>
          </w:p>
        </w:tc>
        <w:tc>
          <w:tcPr>
            <w:tcW w:w="617" w:type="pct"/>
            <w:vAlign w:val="center"/>
          </w:tcPr>
          <w:p w14:paraId="5AD88947" w14:textId="4997ACF7" w:rsidR="009271B2" w:rsidRPr="009271B2" w:rsidRDefault="009271B2">
            <w:pPr>
              <w:pStyle w:val="TableParagraph"/>
              <w:spacing w:before="24" w:line="169" w:lineRule="exact"/>
              <w:ind w:left="37"/>
              <w:jc w:val="center"/>
              <w:rPr>
                <w:rFonts w:ascii="Arial" w:hAnsi="Arial" w:cs="Arial"/>
                <w:sz w:val="16"/>
                <w:szCs w:val="16"/>
                <w:lang w:val="pt-BR"/>
              </w:rPr>
            </w:pPr>
            <w:r w:rsidRPr="009271B2">
              <w:rPr>
                <w:rFonts w:ascii="Arial" w:hAnsi="Arial" w:cs="Arial"/>
                <w:sz w:val="16"/>
                <w:szCs w:val="16"/>
                <w:lang w:val="pt-BR"/>
              </w:rPr>
              <w:t>5º Cartório do Registro de Imóveis de Recife</w:t>
            </w:r>
          </w:p>
        </w:tc>
        <w:tc>
          <w:tcPr>
            <w:tcW w:w="551" w:type="pct"/>
            <w:vAlign w:val="center"/>
          </w:tcPr>
          <w:p w14:paraId="40175DC2" w14:textId="46AA4B3C"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5B74A3B5" w14:textId="7C437399"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24B9347E" w14:textId="13A38E2A"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Sim</w:t>
            </w:r>
          </w:p>
        </w:tc>
        <w:tc>
          <w:tcPr>
            <w:tcW w:w="480" w:type="pct"/>
            <w:vAlign w:val="center"/>
          </w:tcPr>
          <w:p w14:paraId="701F822A" w14:textId="7692D124"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Não</w:t>
            </w:r>
          </w:p>
        </w:tc>
      </w:tr>
      <w:tr w:rsidR="009271B2" w:rsidRPr="00605B70" w14:paraId="29CFD308" w14:textId="77777777" w:rsidTr="007F6E42">
        <w:trPr>
          <w:trHeight w:val="412"/>
          <w:jc w:val="center"/>
        </w:trPr>
        <w:tc>
          <w:tcPr>
            <w:tcW w:w="675" w:type="pct"/>
            <w:vAlign w:val="center"/>
          </w:tcPr>
          <w:p w14:paraId="606DC02D" w14:textId="17BD7C4C" w:rsidR="009271B2" w:rsidRPr="009271B2" w:rsidRDefault="009271B2">
            <w:pPr>
              <w:pStyle w:val="TableParagraph"/>
              <w:spacing w:before="119"/>
              <w:ind w:left="51" w:right="18"/>
              <w:jc w:val="center"/>
              <w:rPr>
                <w:rFonts w:ascii="Arial" w:hAnsi="Arial" w:cs="Arial"/>
                <w:sz w:val="16"/>
                <w:szCs w:val="16"/>
                <w:lang w:val="pt-BR"/>
              </w:rPr>
            </w:pPr>
            <w:r w:rsidRPr="009271B2">
              <w:rPr>
                <w:rFonts w:ascii="Arial" w:hAnsi="Arial" w:cs="Arial"/>
                <w:sz w:val="16"/>
                <w:szCs w:val="16"/>
                <w:lang w:val="pt-BR"/>
              </w:rPr>
              <w:t>Filial Vila Velha/ES 01.754.239/0008-96</w:t>
            </w:r>
          </w:p>
        </w:tc>
        <w:tc>
          <w:tcPr>
            <w:tcW w:w="1137" w:type="pct"/>
            <w:vAlign w:val="center"/>
          </w:tcPr>
          <w:p w14:paraId="6D7271BC" w14:textId="56DFC377" w:rsidR="009271B2" w:rsidRPr="009271B2" w:rsidRDefault="009271B2">
            <w:pPr>
              <w:pStyle w:val="TableParagraph"/>
              <w:spacing w:before="24" w:line="169" w:lineRule="exact"/>
              <w:ind w:left="42" w:right="11"/>
              <w:jc w:val="center"/>
              <w:rPr>
                <w:rFonts w:ascii="Arial" w:hAnsi="Arial" w:cs="Arial"/>
                <w:sz w:val="16"/>
                <w:szCs w:val="16"/>
                <w:lang w:val="pt-BR"/>
              </w:rPr>
            </w:pPr>
            <w:r w:rsidRPr="009271B2">
              <w:rPr>
                <w:rFonts w:ascii="Arial" w:hAnsi="Arial" w:cs="Arial"/>
                <w:sz w:val="16"/>
                <w:szCs w:val="16"/>
                <w:lang w:val="pt-BR"/>
              </w:rPr>
              <w:t xml:space="preserve">Rodovia </w:t>
            </w:r>
            <w:proofErr w:type="spellStart"/>
            <w:r w:rsidRPr="009271B2">
              <w:rPr>
                <w:rFonts w:ascii="Arial" w:hAnsi="Arial" w:cs="Arial"/>
                <w:sz w:val="16"/>
                <w:szCs w:val="16"/>
                <w:lang w:val="pt-BR"/>
              </w:rPr>
              <w:t>Darly</w:t>
            </w:r>
            <w:proofErr w:type="spellEnd"/>
            <w:r w:rsidRPr="009271B2">
              <w:rPr>
                <w:rFonts w:ascii="Arial" w:hAnsi="Arial" w:cs="Arial"/>
                <w:sz w:val="16"/>
                <w:szCs w:val="16"/>
                <w:lang w:val="pt-BR"/>
              </w:rPr>
              <w:t xml:space="preserve"> Santos, nº 800, Lote 1-C, Jardim Asteca, Vila Velha/ES, CEP 29104-491</w:t>
            </w:r>
          </w:p>
        </w:tc>
        <w:tc>
          <w:tcPr>
            <w:tcW w:w="817" w:type="pct"/>
            <w:vAlign w:val="center"/>
          </w:tcPr>
          <w:p w14:paraId="5A822F02" w14:textId="2CC46426" w:rsidR="009271B2" w:rsidRPr="009271B2" w:rsidRDefault="009271B2">
            <w:pPr>
              <w:pStyle w:val="TableParagraph"/>
              <w:spacing w:before="24" w:line="169" w:lineRule="exact"/>
              <w:ind w:left="32"/>
              <w:jc w:val="center"/>
              <w:rPr>
                <w:rFonts w:ascii="Arial" w:hAnsi="Arial" w:cs="Arial"/>
                <w:sz w:val="16"/>
                <w:szCs w:val="16"/>
                <w:lang w:val="pt-BR"/>
              </w:rPr>
            </w:pPr>
            <w:r w:rsidRPr="009271B2">
              <w:rPr>
                <w:rFonts w:ascii="Arial" w:hAnsi="Arial" w:cs="Arial"/>
                <w:sz w:val="16"/>
                <w:szCs w:val="16"/>
                <w:lang w:val="pt-BR"/>
              </w:rPr>
              <w:t>123490, 123491, e 123492</w:t>
            </w:r>
          </w:p>
        </w:tc>
        <w:tc>
          <w:tcPr>
            <w:tcW w:w="617" w:type="pct"/>
            <w:vAlign w:val="center"/>
          </w:tcPr>
          <w:p w14:paraId="4F52475A" w14:textId="0542CB7E" w:rsidR="009271B2" w:rsidRPr="009271B2" w:rsidRDefault="009271B2">
            <w:pPr>
              <w:pStyle w:val="TableParagraph"/>
              <w:spacing w:before="24" w:line="169" w:lineRule="exact"/>
              <w:ind w:left="37"/>
              <w:jc w:val="center"/>
              <w:rPr>
                <w:rFonts w:ascii="Arial" w:hAnsi="Arial" w:cs="Arial"/>
                <w:sz w:val="16"/>
                <w:szCs w:val="16"/>
                <w:lang w:val="pt-BR"/>
              </w:rPr>
            </w:pPr>
            <w:r w:rsidRPr="009271B2">
              <w:rPr>
                <w:rFonts w:ascii="Arial" w:hAnsi="Arial" w:cs="Arial"/>
                <w:sz w:val="16"/>
                <w:szCs w:val="16"/>
                <w:lang w:val="pt-BR"/>
              </w:rPr>
              <w:t>Registro de Imóveis do 1º Ofício da 1ª Zona de Vila Velha</w:t>
            </w:r>
          </w:p>
        </w:tc>
        <w:tc>
          <w:tcPr>
            <w:tcW w:w="551" w:type="pct"/>
            <w:vAlign w:val="center"/>
          </w:tcPr>
          <w:p w14:paraId="2288298E" w14:textId="16CDA76C"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5CAEE89A" w14:textId="0B90B1D7"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3D1E48BE" w14:textId="7EAC0291"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Sim</w:t>
            </w:r>
          </w:p>
        </w:tc>
        <w:tc>
          <w:tcPr>
            <w:tcW w:w="480" w:type="pct"/>
            <w:vAlign w:val="center"/>
          </w:tcPr>
          <w:p w14:paraId="4DD970F9" w14:textId="1C05F926"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Não</w:t>
            </w:r>
          </w:p>
        </w:tc>
      </w:tr>
      <w:tr w:rsidR="009271B2" w:rsidRPr="00605B70" w14:paraId="14185EDB" w14:textId="77777777" w:rsidTr="007F6E42">
        <w:trPr>
          <w:trHeight w:val="412"/>
          <w:jc w:val="center"/>
        </w:trPr>
        <w:tc>
          <w:tcPr>
            <w:tcW w:w="675" w:type="pct"/>
            <w:vAlign w:val="center"/>
          </w:tcPr>
          <w:p w14:paraId="1BE06E64" w14:textId="440F8F93" w:rsidR="009271B2" w:rsidRPr="009271B2" w:rsidRDefault="009271B2">
            <w:pPr>
              <w:pStyle w:val="TableParagraph"/>
              <w:spacing w:before="119"/>
              <w:ind w:left="51" w:right="18"/>
              <w:jc w:val="center"/>
              <w:rPr>
                <w:rFonts w:ascii="Arial" w:hAnsi="Arial" w:cs="Arial"/>
                <w:sz w:val="16"/>
                <w:szCs w:val="16"/>
                <w:lang w:val="pt-BR"/>
              </w:rPr>
            </w:pPr>
            <w:r w:rsidRPr="009271B2">
              <w:rPr>
                <w:rFonts w:ascii="Arial" w:hAnsi="Arial" w:cs="Arial"/>
                <w:sz w:val="16"/>
                <w:szCs w:val="16"/>
                <w:lang w:val="pt-BR"/>
              </w:rPr>
              <w:lastRenderedPageBreak/>
              <w:t>Filial Campinas/SP 01.754.239/0013-53</w:t>
            </w:r>
          </w:p>
        </w:tc>
        <w:tc>
          <w:tcPr>
            <w:tcW w:w="1137" w:type="pct"/>
            <w:vAlign w:val="center"/>
          </w:tcPr>
          <w:p w14:paraId="0BF7BCA9" w14:textId="135E1E34" w:rsidR="009271B2" w:rsidRPr="009271B2" w:rsidRDefault="009271B2">
            <w:pPr>
              <w:pStyle w:val="TableParagraph"/>
              <w:spacing w:before="24" w:line="169" w:lineRule="exact"/>
              <w:ind w:left="42" w:right="11"/>
              <w:jc w:val="center"/>
              <w:rPr>
                <w:rFonts w:ascii="Arial" w:hAnsi="Arial" w:cs="Arial"/>
                <w:sz w:val="16"/>
                <w:szCs w:val="16"/>
                <w:lang w:val="pt-BR"/>
              </w:rPr>
            </w:pPr>
            <w:r w:rsidRPr="009271B2">
              <w:rPr>
                <w:rFonts w:ascii="Arial" w:hAnsi="Arial" w:cs="Arial"/>
                <w:sz w:val="16"/>
                <w:szCs w:val="16"/>
                <w:lang w:val="pt-BR"/>
              </w:rPr>
              <w:t>Avenida Governador Pedro de Toledo, nº 431 e 465, Bonfim, Campinas/SP, CEP 13070-752</w:t>
            </w:r>
          </w:p>
        </w:tc>
        <w:tc>
          <w:tcPr>
            <w:tcW w:w="817" w:type="pct"/>
            <w:vAlign w:val="center"/>
          </w:tcPr>
          <w:p w14:paraId="3A0D5A10" w14:textId="19742A36" w:rsidR="009271B2" w:rsidRPr="009271B2" w:rsidRDefault="009271B2">
            <w:pPr>
              <w:pStyle w:val="TableParagraph"/>
              <w:spacing w:before="24" w:line="169" w:lineRule="exact"/>
              <w:ind w:left="32"/>
              <w:jc w:val="center"/>
              <w:rPr>
                <w:rFonts w:ascii="Arial" w:hAnsi="Arial" w:cs="Arial"/>
                <w:sz w:val="16"/>
                <w:szCs w:val="16"/>
                <w:lang w:val="pt-BR"/>
              </w:rPr>
            </w:pPr>
            <w:r w:rsidRPr="009271B2">
              <w:rPr>
                <w:rFonts w:ascii="Arial" w:hAnsi="Arial" w:cs="Arial"/>
                <w:sz w:val="16"/>
                <w:szCs w:val="16"/>
                <w:lang w:val="pt-BR"/>
              </w:rPr>
              <w:t>55.430 e 56.155</w:t>
            </w:r>
          </w:p>
        </w:tc>
        <w:tc>
          <w:tcPr>
            <w:tcW w:w="617" w:type="pct"/>
            <w:vAlign w:val="center"/>
          </w:tcPr>
          <w:p w14:paraId="2D44FA45" w14:textId="18841CFB" w:rsidR="009271B2" w:rsidRPr="009271B2" w:rsidRDefault="009271B2">
            <w:pPr>
              <w:pStyle w:val="TableParagraph"/>
              <w:spacing w:before="24" w:line="169" w:lineRule="exact"/>
              <w:ind w:left="37"/>
              <w:jc w:val="center"/>
              <w:rPr>
                <w:rFonts w:ascii="Arial" w:hAnsi="Arial" w:cs="Arial"/>
                <w:sz w:val="16"/>
                <w:szCs w:val="16"/>
                <w:lang w:val="pt-BR"/>
              </w:rPr>
            </w:pPr>
            <w:r w:rsidRPr="009271B2">
              <w:rPr>
                <w:rFonts w:ascii="Arial" w:hAnsi="Arial" w:cs="Arial"/>
                <w:sz w:val="16"/>
                <w:szCs w:val="16"/>
                <w:lang w:val="pt-BR"/>
              </w:rPr>
              <w:t>2º Cartório do Registro de Imóveis de Campinas</w:t>
            </w:r>
          </w:p>
        </w:tc>
        <w:tc>
          <w:tcPr>
            <w:tcW w:w="551" w:type="pct"/>
            <w:vAlign w:val="center"/>
          </w:tcPr>
          <w:p w14:paraId="4A41F678" w14:textId="4B127C96"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5F99256B" w14:textId="22653D8A"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113D732F" w14:textId="7F93758E"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Sim</w:t>
            </w:r>
          </w:p>
        </w:tc>
        <w:tc>
          <w:tcPr>
            <w:tcW w:w="480" w:type="pct"/>
            <w:vAlign w:val="center"/>
          </w:tcPr>
          <w:p w14:paraId="7D788878" w14:textId="319A0185"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Não</w:t>
            </w:r>
          </w:p>
        </w:tc>
      </w:tr>
      <w:tr w:rsidR="009271B2" w:rsidRPr="00605B70" w14:paraId="5D53A4B3" w14:textId="77777777" w:rsidTr="007F6E42">
        <w:trPr>
          <w:trHeight w:val="412"/>
          <w:jc w:val="center"/>
        </w:trPr>
        <w:tc>
          <w:tcPr>
            <w:tcW w:w="675" w:type="pct"/>
            <w:vAlign w:val="center"/>
          </w:tcPr>
          <w:p w14:paraId="00B8C43F" w14:textId="203112B5" w:rsidR="009271B2" w:rsidRPr="009271B2" w:rsidRDefault="009271B2">
            <w:pPr>
              <w:pStyle w:val="TableParagraph"/>
              <w:spacing w:before="119"/>
              <w:ind w:left="51" w:right="18"/>
              <w:jc w:val="center"/>
              <w:rPr>
                <w:rFonts w:ascii="Arial" w:hAnsi="Arial" w:cs="Arial"/>
                <w:sz w:val="16"/>
                <w:szCs w:val="16"/>
                <w:lang w:val="pt-BR"/>
              </w:rPr>
            </w:pPr>
            <w:r w:rsidRPr="009271B2">
              <w:rPr>
                <w:rFonts w:ascii="Arial" w:hAnsi="Arial" w:cs="Arial"/>
                <w:sz w:val="16"/>
                <w:szCs w:val="16"/>
                <w:lang w:val="pt-BR"/>
              </w:rPr>
              <w:t>Filial Cuiabá/MT 01.754.239/0023-25</w:t>
            </w:r>
          </w:p>
        </w:tc>
        <w:tc>
          <w:tcPr>
            <w:tcW w:w="1137" w:type="pct"/>
            <w:vAlign w:val="center"/>
          </w:tcPr>
          <w:p w14:paraId="4B4D52E4" w14:textId="0A56CD18" w:rsidR="009271B2" w:rsidRPr="009271B2" w:rsidRDefault="009271B2">
            <w:pPr>
              <w:pStyle w:val="TableParagraph"/>
              <w:spacing w:before="24" w:line="169" w:lineRule="exact"/>
              <w:ind w:left="42" w:right="11"/>
              <w:jc w:val="center"/>
              <w:rPr>
                <w:rFonts w:ascii="Arial" w:hAnsi="Arial" w:cs="Arial"/>
                <w:sz w:val="16"/>
                <w:szCs w:val="16"/>
                <w:lang w:val="pt-BR"/>
              </w:rPr>
            </w:pPr>
            <w:r w:rsidRPr="009271B2">
              <w:rPr>
                <w:rFonts w:ascii="Arial" w:hAnsi="Arial" w:cs="Arial"/>
                <w:sz w:val="16"/>
                <w:szCs w:val="16"/>
                <w:lang w:val="pt-BR"/>
              </w:rPr>
              <w:t xml:space="preserve">Avenida Fernando Correa da Costa, nº 3.476 e 3.450, Jardim </w:t>
            </w:r>
            <w:proofErr w:type="spellStart"/>
            <w:r w:rsidRPr="009271B2">
              <w:rPr>
                <w:rFonts w:ascii="Arial" w:hAnsi="Arial" w:cs="Arial"/>
                <w:sz w:val="16"/>
                <w:szCs w:val="16"/>
                <w:lang w:val="pt-BR"/>
              </w:rPr>
              <w:t>Shangri-Lá</w:t>
            </w:r>
            <w:proofErr w:type="spellEnd"/>
            <w:r w:rsidRPr="009271B2">
              <w:rPr>
                <w:rFonts w:ascii="Arial" w:hAnsi="Arial" w:cs="Arial"/>
                <w:sz w:val="16"/>
                <w:szCs w:val="16"/>
                <w:lang w:val="pt-BR"/>
              </w:rPr>
              <w:t>, Cuiabá/MT, CEP 78070-200</w:t>
            </w:r>
          </w:p>
        </w:tc>
        <w:tc>
          <w:tcPr>
            <w:tcW w:w="817" w:type="pct"/>
            <w:vAlign w:val="center"/>
          </w:tcPr>
          <w:p w14:paraId="7071E2E5" w14:textId="29CADC26" w:rsidR="009271B2" w:rsidRPr="009271B2" w:rsidRDefault="009271B2">
            <w:pPr>
              <w:pStyle w:val="TableParagraph"/>
              <w:spacing w:before="24" w:line="169" w:lineRule="exact"/>
              <w:ind w:left="32"/>
              <w:jc w:val="center"/>
              <w:rPr>
                <w:rFonts w:ascii="Arial" w:hAnsi="Arial" w:cs="Arial"/>
                <w:sz w:val="16"/>
                <w:szCs w:val="16"/>
                <w:lang w:val="pt-BR"/>
              </w:rPr>
            </w:pPr>
            <w:r w:rsidRPr="009271B2">
              <w:rPr>
                <w:rFonts w:ascii="Arial" w:hAnsi="Arial" w:cs="Arial"/>
                <w:sz w:val="16"/>
                <w:szCs w:val="16"/>
                <w:lang w:val="pt-BR"/>
              </w:rPr>
              <w:t>51.219</w:t>
            </w:r>
          </w:p>
        </w:tc>
        <w:tc>
          <w:tcPr>
            <w:tcW w:w="617" w:type="pct"/>
            <w:vAlign w:val="center"/>
          </w:tcPr>
          <w:p w14:paraId="5C1A7056" w14:textId="16AF1E5D" w:rsidR="009271B2" w:rsidRPr="009271B2" w:rsidRDefault="009271B2">
            <w:pPr>
              <w:pStyle w:val="TableParagraph"/>
              <w:spacing w:before="24" w:line="169" w:lineRule="exact"/>
              <w:ind w:left="37"/>
              <w:jc w:val="center"/>
              <w:rPr>
                <w:rFonts w:ascii="Arial" w:hAnsi="Arial" w:cs="Arial"/>
                <w:sz w:val="16"/>
                <w:szCs w:val="16"/>
                <w:lang w:val="pt-BR"/>
              </w:rPr>
            </w:pPr>
            <w:r w:rsidRPr="009271B2">
              <w:rPr>
                <w:rFonts w:ascii="Arial" w:hAnsi="Arial" w:cs="Arial"/>
                <w:sz w:val="16"/>
                <w:szCs w:val="16"/>
                <w:lang w:val="pt-BR"/>
              </w:rPr>
              <w:t>5º Serviço Notarial e de Registro de Imóveis da Segunda Circunscrição Imobiliária de Cuiabá/MT</w:t>
            </w:r>
          </w:p>
        </w:tc>
        <w:tc>
          <w:tcPr>
            <w:tcW w:w="551" w:type="pct"/>
            <w:vAlign w:val="center"/>
          </w:tcPr>
          <w:p w14:paraId="7D548AE6" w14:textId="51D68EAC"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2F619CD5" w14:textId="2353CC98"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4ECA53D8" w14:textId="4670E549"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Sim</w:t>
            </w:r>
          </w:p>
        </w:tc>
        <w:tc>
          <w:tcPr>
            <w:tcW w:w="480" w:type="pct"/>
            <w:vAlign w:val="center"/>
          </w:tcPr>
          <w:p w14:paraId="42FF75B6" w14:textId="0A687283"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N/A</w:t>
            </w:r>
          </w:p>
        </w:tc>
      </w:tr>
      <w:tr w:rsidR="009271B2" w:rsidRPr="00605B70" w14:paraId="4CF3C767" w14:textId="77777777" w:rsidTr="007F6E42">
        <w:trPr>
          <w:trHeight w:val="412"/>
          <w:jc w:val="center"/>
        </w:trPr>
        <w:tc>
          <w:tcPr>
            <w:tcW w:w="675" w:type="pct"/>
            <w:vAlign w:val="center"/>
          </w:tcPr>
          <w:p w14:paraId="75CE79A8" w14:textId="3CF4058D" w:rsidR="009271B2" w:rsidRPr="009271B2" w:rsidRDefault="009271B2">
            <w:pPr>
              <w:pStyle w:val="TableParagraph"/>
              <w:spacing w:before="119"/>
              <w:ind w:left="51" w:right="18"/>
              <w:jc w:val="center"/>
              <w:rPr>
                <w:rFonts w:ascii="Arial" w:hAnsi="Arial" w:cs="Arial"/>
                <w:sz w:val="16"/>
                <w:szCs w:val="16"/>
                <w:lang w:val="pt-BR"/>
              </w:rPr>
            </w:pPr>
            <w:r w:rsidRPr="009271B2">
              <w:rPr>
                <w:rFonts w:ascii="Arial" w:hAnsi="Arial" w:cs="Arial"/>
                <w:sz w:val="16"/>
                <w:szCs w:val="16"/>
                <w:lang w:val="pt-BR"/>
              </w:rPr>
              <w:t>Filial Conde/PB 01.754.239/0034-88</w:t>
            </w:r>
          </w:p>
        </w:tc>
        <w:tc>
          <w:tcPr>
            <w:tcW w:w="1137" w:type="pct"/>
            <w:vAlign w:val="center"/>
          </w:tcPr>
          <w:p w14:paraId="0D1E1AAB" w14:textId="17950C7D" w:rsidR="009271B2" w:rsidRPr="009271B2" w:rsidRDefault="009271B2">
            <w:pPr>
              <w:pStyle w:val="TableParagraph"/>
              <w:spacing w:before="24" w:line="169" w:lineRule="exact"/>
              <w:ind w:left="42" w:right="11"/>
              <w:jc w:val="center"/>
              <w:rPr>
                <w:rFonts w:ascii="Arial" w:hAnsi="Arial" w:cs="Arial"/>
                <w:sz w:val="16"/>
                <w:szCs w:val="16"/>
                <w:lang w:val="pt-BR"/>
              </w:rPr>
            </w:pPr>
            <w:r w:rsidRPr="009271B2">
              <w:rPr>
                <w:rFonts w:ascii="Arial" w:hAnsi="Arial" w:cs="Arial"/>
                <w:sz w:val="16"/>
                <w:szCs w:val="16"/>
                <w:lang w:val="pt-BR"/>
              </w:rPr>
              <w:t>Rodovia BR 101, S/N, Km 96,20, galpão 2, Distrito Industrial, Conde/PB, CEP 58322-000</w:t>
            </w:r>
          </w:p>
        </w:tc>
        <w:tc>
          <w:tcPr>
            <w:tcW w:w="817" w:type="pct"/>
            <w:vAlign w:val="center"/>
          </w:tcPr>
          <w:p w14:paraId="56F1D6AE" w14:textId="4C0CE410" w:rsidR="009271B2" w:rsidRPr="009271B2" w:rsidRDefault="009271B2">
            <w:pPr>
              <w:pStyle w:val="TableParagraph"/>
              <w:spacing w:before="24" w:line="169" w:lineRule="exact"/>
              <w:ind w:left="32"/>
              <w:jc w:val="center"/>
              <w:rPr>
                <w:rFonts w:ascii="Arial" w:hAnsi="Arial" w:cs="Arial"/>
                <w:sz w:val="16"/>
                <w:szCs w:val="16"/>
                <w:lang w:val="pt-BR"/>
              </w:rPr>
            </w:pPr>
            <w:r w:rsidRPr="009271B2">
              <w:rPr>
                <w:rFonts w:ascii="Arial" w:hAnsi="Arial" w:cs="Arial"/>
                <w:sz w:val="16"/>
                <w:szCs w:val="16"/>
                <w:lang w:val="pt-BR"/>
              </w:rPr>
              <w:t>14.746</w:t>
            </w:r>
          </w:p>
        </w:tc>
        <w:tc>
          <w:tcPr>
            <w:tcW w:w="617" w:type="pct"/>
            <w:vAlign w:val="center"/>
          </w:tcPr>
          <w:p w14:paraId="16C5B2C5" w14:textId="25960CAF" w:rsidR="009271B2" w:rsidRPr="009271B2" w:rsidRDefault="009271B2">
            <w:pPr>
              <w:pStyle w:val="TableParagraph"/>
              <w:spacing w:before="24" w:line="169" w:lineRule="exact"/>
              <w:ind w:left="37"/>
              <w:jc w:val="center"/>
              <w:rPr>
                <w:rFonts w:ascii="Arial" w:hAnsi="Arial" w:cs="Arial"/>
                <w:sz w:val="16"/>
                <w:szCs w:val="16"/>
                <w:lang w:val="pt-BR"/>
              </w:rPr>
            </w:pPr>
            <w:r w:rsidRPr="009271B2">
              <w:rPr>
                <w:rFonts w:ascii="Arial" w:hAnsi="Arial" w:cs="Arial"/>
                <w:sz w:val="16"/>
                <w:szCs w:val="16"/>
                <w:lang w:val="pt-BR"/>
              </w:rPr>
              <w:t>Cartório Cláudia Marques</w:t>
            </w:r>
          </w:p>
        </w:tc>
        <w:tc>
          <w:tcPr>
            <w:tcW w:w="551" w:type="pct"/>
            <w:vAlign w:val="center"/>
          </w:tcPr>
          <w:p w14:paraId="3967F613" w14:textId="4CABB127"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64580DD1" w14:textId="0230CE2B"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2116FFBE" w14:textId="3D213FF3"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Sim</w:t>
            </w:r>
          </w:p>
        </w:tc>
        <w:tc>
          <w:tcPr>
            <w:tcW w:w="480" w:type="pct"/>
            <w:vAlign w:val="center"/>
          </w:tcPr>
          <w:p w14:paraId="0A5DD652" w14:textId="39B44DB9"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N/A</w:t>
            </w:r>
          </w:p>
        </w:tc>
      </w:tr>
      <w:tr w:rsidR="009271B2" w:rsidRPr="00605B70" w14:paraId="520273E9" w14:textId="77777777" w:rsidTr="007F6E42">
        <w:trPr>
          <w:trHeight w:val="412"/>
          <w:jc w:val="center"/>
        </w:trPr>
        <w:tc>
          <w:tcPr>
            <w:tcW w:w="675" w:type="pct"/>
            <w:vAlign w:val="center"/>
          </w:tcPr>
          <w:p w14:paraId="0B68D33C" w14:textId="1B3A7CB5" w:rsidR="009271B2" w:rsidRPr="009271B2" w:rsidRDefault="009271B2">
            <w:pPr>
              <w:pStyle w:val="TableParagraph"/>
              <w:spacing w:before="119"/>
              <w:ind w:left="51" w:right="18"/>
              <w:jc w:val="center"/>
              <w:rPr>
                <w:rFonts w:ascii="Arial" w:hAnsi="Arial" w:cs="Arial"/>
                <w:sz w:val="16"/>
                <w:szCs w:val="16"/>
                <w:lang w:val="pt-BR"/>
              </w:rPr>
            </w:pPr>
            <w:r w:rsidRPr="009271B2">
              <w:rPr>
                <w:rFonts w:ascii="Arial" w:hAnsi="Arial" w:cs="Arial"/>
                <w:sz w:val="16"/>
                <w:szCs w:val="16"/>
                <w:lang w:val="pt-BR"/>
              </w:rPr>
              <w:t>Filial Barra Funda/SP 01.754.239/0036-40</w:t>
            </w:r>
          </w:p>
        </w:tc>
        <w:tc>
          <w:tcPr>
            <w:tcW w:w="1137" w:type="pct"/>
            <w:vAlign w:val="center"/>
          </w:tcPr>
          <w:p w14:paraId="4F7C6E4D" w14:textId="54541D24" w:rsidR="009271B2" w:rsidRPr="009271B2" w:rsidRDefault="009271B2">
            <w:pPr>
              <w:pStyle w:val="TableParagraph"/>
              <w:spacing w:before="24" w:line="169" w:lineRule="exact"/>
              <w:ind w:left="42" w:right="11"/>
              <w:jc w:val="center"/>
              <w:rPr>
                <w:rFonts w:ascii="Arial" w:hAnsi="Arial" w:cs="Arial"/>
                <w:sz w:val="16"/>
                <w:szCs w:val="16"/>
                <w:lang w:val="pt-BR"/>
              </w:rPr>
            </w:pPr>
            <w:r w:rsidRPr="009271B2">
              <w:rPr>
                <w:rFonts w:ascii="Arial" w:hAnsi="Arial" w:cs="Arial"/>
                <w:sz w:val="16"/>
                <w:szCs w:val="16"/>
                <w:lang w:val="pt-BR"/>
              </w:rPr>
              <w:t>Praça Jácomo Zanella, nº 187, Água Branca, São Paulo/SP, CEP 05038</w:t>
            </w:r>
            <w:r w:rsidRPr="009271B2">
              <w:rPr>
                <w:rFonts w:ascii="Arial" w:hAnsi="Arial" w:cs="Arial"/>
                <w:sz w:val="16"/>
                <w:szCs w:val="16"/>
                <w:lang w:val="pt-BR"/>
              </w:rPr>
              <w:softHyphen/>
              <w:t>010</w:t>
            </w:r>
          </w:p>
        </w:tc>
        <w:tc>
          <w:tcPr>
            <w:tcW w:w="817" w:type="pct"/>
            <w:vAlign w:val="center"/>
          </w:tcPr>
          <w:p w14:paraId="73A06114" w14:textId="1D8CE87D" w:rsidR="009271B2" w:rsidRPr="009271B2" w:rsidRDefault="009271B2">
            <w:pPr>
              <w:pStyle w:val="TableParagraph"/>
              <w:spacing w:before="24" w:line="169" w:lineRule="exact"/>
              <w:ind w:left="32"/>
              <w:jc w:val="center"/>
              <w:rPr>
                <w:rFonts w:ascii="Arial" w:hAnsi="Arial" w:cs="Arial"/>
                <w:sz w:val="16"/>
                <w:szCs w:val="16"/>
                <w:lang w:val="pt-BR"/>
              </w:rPr>
            </w:pPr>
            <w:r w:rsidRPr="009271B2">
              <w:rPr>
                <w:rFonts w:ascii="Arial" w:hAnsi="Arial" w:cs="Arial"/>
                <w:sz w:val="16"/>
                <w:szCs w:val="16"/>
                <w:lang w:val="pt-BR"/>
              </w:rPr>
              <w:t>20.296, 47.776, 51.733, 81.736, 92.823 e 100.269</w:t>
            </w:r>
          </w:p>
        </w:tc>
        <w:tc>
          <w:tcPr>
            <w:tcW w:w="617" w:type="pct"/>
            <w:vAlign w:val="center"/>
          </w:tcPr>
          <w:p w14:paraId="6AB925B0" w14:textId="05230DBD" w:rsidR="009271B2" w:rsidRPr="009271B2" w:rsidRDefault="009271B2">
            <w:pPr>
              <w:pStyle w:val="TableParagraph"/>
              <w:spacing w:before="24" w:line="169" w:lineRule="exact"/>
              <w:ind w:left="37"/>
              <w:jc w:val="center"/>
              <w:rPr>
                <w:rFonts w:ascii="Arial" w:hAnsi="Arial" w:cs="Arial"/>
                <w:sz w:val="16"/>
                <w:szCs w:val="16"/>
                <w:lang w:val="pt-BR"/>
              </w:rPr>
            </w:pPr>
            <w:r w:rsidRPr="009271B2">
              <w:rPr>
                <w:rFonts w:ascii="Arial" w:hAnsi="Arial" w:cs="Arial"/>
                <w:sz w:val="16"/>
                <w:szCs w:val="16"/>
                <w:lang w:val="pt-BR"/>
              </w:rPr>
              <w:t>10º Registro de Imóveis de São Paulo/SP</w:t>
            </w:r>
          </w:p>
        </w:tc>
        <w:tc>
          <w:tcPr>
            <w:tcW w:w="551" w:type="pct"/>
            <w:vAlign w:val="center"/>
          </w:tcPr>
          <w:p w14:paraId="5BE7C0A7" w14:textId="3CF2280D"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64D6C033" w14:textId="41E94466"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1D985632" w14:textId="0B29695E"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Sim</w:t>
            </w:r>
          </w:p>
        </w:tc>
        <w:tc>
          <w:tcPr>
            <w:tcW w:w="480" w:type="pct"/>
            <w:vAlign w:val="center"/>
          </w:tcPr>
          <w:p w14:paraId="782F84B1" w14:textId="56C20A5C"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N/A</w:t>
            </w:r>
          </w:p>
        </w:tc>
      </w:tr>
      <w:tr w:rsidR="009271B2" w:rsidRPr="00605B70" w14:paraId="59CCAFFD" w14:textId="77777777" w:rsidTr="007F6E42">
        <w:trPr>
          <w:trHeight w:val="412"/>
          <w:jc w:val="center"/>
        </w:trPr>
        <w:tc>
          <w:tcPr>
            <w:tcW w:w="675" w:type="pct"/>
            <w:vAlign w:val="center"/>
          </w:tcPr>
          <w:p w14:paraId="5EA11B51" w14:textId="6D4F17AE" w:rsidR="009271B2" w:rsidRPr="009271B2" w:rsidRDefault="009271B2">
            <w:pPr>
              <w:pStyle w:val="TableParagraph"/>
              <w:spacing w:before="119"/>
              <w:ind w:left="51" w:right="18"/>
              <w:jc w:val="center"/>
              <w:rPr>
                <w:rFonts w:ascii="Arial" w:hAnsi="Arial" w:cs="Arial"/>
                <w:sz w:val="16"/>
                <w:szCs w:val="16"/>
                <w:lang w:val="pt-BR"/>
              </w:rPr>
            </w:pPr>
            <w:r w:rsidRPr="009271B2">
              <w:rPr>
                <w:rFonts w:ascii="Arial" w:hAnsi="Arial" w:cs="Arial"/>
                <w:sz w:val="16"/>
                <w:szCs w:val="16"/>
                <w:lang w:val="pt-BR"/>
              </w:rPr>
              <w:t>Filial São Bernardo do Campo/SP 01.754.239/0038-01</w:t>
            </w:r>
          </w:p>
        </w:tc>
        <w:tc>
          <w:tcPr>
            <w:tcW w:w="1137" w:type="pct"/>
            <w:vAlign w:val="center"/>
          </w:tcPr>
          <w:p w14:paraId="65A1E6A3" w14:textId="74821FEE" w:rsidR="009271B2" w:rsidRPr="009271B2" w:rsidRDefault="009271B2">
            <w:pPr>
              <w:pStyle w:val="TableParagraph"/>
              <w:spacing w:before="24" w:line="169" w:lineRule="exact"/>
              <w:ind w:left="42" w:right="11"/>
              <w:jc w:val="center"/>
              <w:rPr>
                <w:rFonts w:ascii="Arial" w:hAnsi="Arial" w:cs="Arial"/>
                <w:sz w:val="16"/>
                <w:szCs w:val="16"/>
                <w:lang w:val="pt-BR"/>
              </w:rPr>
            </w:pPr>
            <w:r w:rsidRPr="009271B2">
              <w:rPr>
                <w:rFonts w:ascii="Arial" w:hAnsi="Arial" w:cs="Arial"/>
                <w:sz w:val="16"/>
                <w:szCs w:val="16"/>
                <w:lang w:val="pt-BR"/>
              </w:rPr>
              <w:t>Rua João Basso, nº 65, Centro, São Bernardo do Campo/SP, CEP 09721-100</w:t>
            </w:r>
          </w:p>
        </w:tc>
        <w:tc>
          <w:tcPr>
            <w:tcW w:w="817" w:type="pct"/>
            <w:vAlign w:val="center"/>
          </w:tcPr>
          <w:p w14:paraId="0F19F0DB" w14:textId="67AD4502" w:rsidR="009271B2" w:rsidRPr="009271B2" w:rsidRDefault="009271B2">
            <w:pPr>
              <w:pStyle w:val="TableParagraph"/>
              <w:spacing w:before="24" w:line="169" w:lineRule="exact"/>
              <w:ind w:left="32"/>
              <w:jc w:val="center"/>
              <w:rPr>
                <w:rFonts w:ascii="Arial" w:hAnsi="Arial" w:cs="Arial"/>
                <w:sz w:val="16"/>
                <w:szCs w:val="16"/>
                <w:lang w:val="pt-BR"/>
              </w:rPr>
            </w:pPr>
            <w:r w:rsidRPr="009271B2">
              <w:rPr>
                <w:rFonts w:ascii="Arial" w:hAnsi="Arial" w:cs="Arial"/>
                <w:sz w:val="16"/>
                <w:szCs w:val="16"/>
                <w:lang w:val="pt-BR"/>
              </w:rPr>
              <w:t>22.741</w:t>
            </w:r>
          </w:p>
        </w:tc>
        <w:tc>
          <w:tcPr>
            <w:tcW w:w="617" w:type="pct"/>
            <w:vAlign w:val="center"/>
          </w:tcPr>
          <w:p w14:paraId="7139BBC6" w14:textId="36324A2F" w:rsidR="009271B2" w:rsidRPr="009271B2" w:rsidRDefault="009271B2">
            <w:pPr>
              <w:pStyle w:val="TableParagraph"/>
              <w:spacing w:before="24" w:line="169" w:lineRule="exact"/>
              <w:ind w:left="37"/>
              <w:jc w:val="center"/>
              <w:rPr>
                <w:rFonts w:ascii="Arial" w:hAnsi="Arial" w:cs="Arial"/>
                <w:sz w:val="16"/>
                <w:szCs w:val="16"/>
                <w:lang w:val="pt-BR"/>
              </w:rPr>
            </w:pPr>
            <w:r w:rsidRPr="009271B2">
              <w:rPr>
                <w:rFonts w:ascii="Arial" w:hAnsi="Arial" w:cs="Arial"/>
                <w:sz w:val="16"/>
                <w:szCs w:val="16"/>
                <w:lang w:val="pt-BR"/>
              </w:rPr>
              <w:t xml:space="preserve">1º Registro de </w:t>
            </w:r>
            <w:proofErr w:type="spellStart"/>
            <w:r w:rsidRPr="009271B2">
              <w:rPr>
                <w:rFonts w:ascii="Arial" w:hAnsi="Arial" w:cs="Arial"/>
                <w:sz w:val="16"/>
                <w:szCs w:val="16"/>
                <w:lang w:val="pt-BR"/>
              </w:rPr>
              <w:t>Imoveis</w:t>
            </w:r>
            <w:proofErr w:type="spellEnd"/>
            <w:r w:rsidRPr="009271B2">
              <w:rPr>
                <w:rFonts w:ascii="Arial" w:hAnsi="Arial" w:cs="Arial"/>
                <w:sz w:val="16"/>
                <w:szCs w:val="16"/>
                <w:lang w:val="pt-BR"/>
              </w:rPr>
              <w:t xml:space="preserve"> de São Bernardo do Campo/SP</w:t>
            </w:r>
          </w:p>
        </w:tc>
        <w:tc>
          <w:tcPr>
            <w:tcW w:w="551" w:type="pct"/>
            <w:vAlign w:val="center"/>
          </w:tcPr>
          <w:p w14:paraId="4EE5A04D" w14:textId="1B17EE20"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5A439019" w14:textId="55D7A24A"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6CFBFF06" w14:textId="275598B8"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Sim</w:t>
            </w:r>
          </w:p>
        </w:tc>
        <w:tc>
          <w:tcPr>
            <w:tcW w:w="480" w:type="pct"/>
            <w:vAlign w:val="center"/>
          </w:tcPr>
          <w:p w14:paraId="1A737142" w14:textId="7ADB24EA"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N/A</w:t>
            </w:r>
          </w:p>
        </w:tc>
      </w:tr>
      <w:tr w:rsidR="009271B2" w:rsidRPr="00605B70" w14:paraId="7281B7F0" w14:textId="77777777" w:rsidTr="007F6E42">
        <w:trPr>
          <w:trHeight w:val="412"/>
          <w:jc w:val="center"/>
        </w:trPr>
        <w:tc>
          <w:tcPr>
            <w:tcW w:w="675" w:type="pct"/>
            <w:vAlign w:val="center"/>
          </w:tcPr>
          <w:p w14:paraId="6F209E4D" w14:textId="0783CF45" w:rsidR="009271B2" w:rsidRPr="009271B2" w:rsidRDefault="009271B2">
            <w:pPr>
              <w:pStyle w:val="TableParagraph"/>
              <w:spacing w:before="119"/>
              <w:ind w:left="51" w:right="18"/>
              <w:jc w:val="center"/>
              <w:rPr>
                <w:rFonts w:ascii="Arial" w:hAnsi="Arial" w:cs="Arial"/>
                <w:sz w:val="16"/>
                <w:szCs w:val="16"/>
                <w:lang w:val="pt-BR"/>
              </w:rPr>
            </w:pPr>
            <w:r w:rsidRPr="009271B2">
              <w:rPr>
                <w:rFonts w:ascii="Arial" w:hAnsi="Arial" w:cs="Arial"/>
                <w:sz w:val="16"/>
                <w:szCs w:val="16"/>
                <w:lang w:val="pt-BR"/>
              </w:rPr>
              <w:t>Filial Campo Grande/MS 01.754.239/0044-50</w:t>
            </w:r>
          </w:p>
        </w:tc>
        <w:tc>
          <w:tcPr>
            <w:tcW w:w="1137" w:type="pct"/>
            <w:vAlign w:val="center"/>
          </w:tcPr>
          <w:p w14:paraId="5165E0E4" w14:textId="66987E2F" w:rsidR="009271B2" w:rsidRPr="009271B2" w:rsidRDefault="009271B2">
            <w:pPr>
              <w:pStyle w:val="TableParagraph"/>
              <w:spacing w:before="24" w:line="169" w:lineRule="exact"/>
              <w:ind w:left="42" w:right="11"/>
              <w:jc w:val="center"/>
              <w:rPr>
                <w:rFonts w:ascii="Arial" w:hAnsi="Arial" w:cs="Arial"/>
                <w:sz w:val="16"/>
                <w:szCs w:val="16"/>
                <w:lang w:val="pt-BR"/>
              </w:rPr>
            </w:pPr>
            <w:r w:rsidRPr="007F6E42">
              <w:rPr>
                <w:rFonts w:ascii="Arial" w:hAnsi="Arial" w:cs="Arial"/>
                <w:sz w:val="16"/>
                <w:szCs w:val="16"/>
                <w:lang w:val="pt-BR"/>
              </w:rPr>
              <w:t>Avenida Costa e Silva, nº 1</w:t>
            </w:r>
            <w:r w:rsidRPr="009271B2">
              <w:rPr>
                <w:rFonts w:ascii="Arial" w:hAnsi="Arial" w:cs="Arial"/>
                <w:sz w:val="16"/>
                <w:szCs w:val="16"/>
                <w:lang w:val="pt-BR"/>
              </w:rPr>
              <w:t xml:space="preserve">.200, </w:t>
            </w:r>
            <w:proofErr w:type="spellStart"/>
            <w:r w:rsidRPr="009271B2">
              <w:rPr>
                <w:rFonts w:ascii="Arial" w:hAnsi="Arial" w:cs="Arial"/>
                <w:sz w:val="16"/>
                <w:szCs w:val="16"/>
                <w:lang w:val="pt-BR"/>
              </w:rPr>
              <w:t>Jacarezão</w:t>
            </w:r>
            <w:proofErr w:type="spellEnd"/>
            <w:r w:rsidRPr="009271B2">
              <w:rPr>
                <w:rFonts w:ascii="Arial" w:hAnsi="Arial" w:cs="Arial"/>
                <w:sz w:val="16"/>
                <w:szCs w:val="16"/>
                <w:lang w:val="pt-BR"/>
              </w:rPr>
              <w:t xml:space="preserve"> cent. C, </w:t>
            </w:r>
            <w:r w:rsidRPr="007F6E42">
              <w:rPr>
                <w:rFonts w:ascii="Arial" w:hAnsi="Arial" w:cs="Arial"/>
                <w:sz w:val="16"/>
                <w:szCs w:val="16"/>
                <w:lang w:val="pt-BR"/>
              </w:rPr>
              <w:t>Vila Progresso, Campo Grande</w:t>
            </w:r>
            <w:r w:rsidRPr="009271B2">
              <w:rPr>
                <w:rFonts w:ascii="Arial" w:hAnsi="Arial" w:cs="Arial"/>
                <w:sz w:val="16"/>
                <w:szCs w:val="16"/>
                <w:lang w:val="pt-BR"/>
              </w:rPr>
              <w:t>/</w:t>
            </w:r>
            <w:r w:rsidRPr="007F6E42">
              <w:rPr>
                <w:rFonts w:ascii="Arial" w:hAnsi="Arial" w:cs="Arial"/>
                <w:sz w:val="16"/>
                <w:szCs w:val="16"/>
                <w:lang w:val="pt-BR"/>
              </w:rPr>
              <w:t>MS, CEP 79080</w:t>
            </w:r>
            <w:r w:rsidR="009F3B72">
              <w:rPr>
                <w:rFonts w:ascii="Arial" w:hAnsi="Arial" w:cs="Arial"/>
                <w:sz w:val="16"/>
                <w:szCs w:val="16"/>
                <w:lang w:val="pt-BR"/>
              </w:rPr>
              <w:t>-</w:t>
            </w:r>
            <w:r w:rsidRPr="007F6E42">
              <w:rPr>
                <w:rFonts w:ascii="Arial" w:hAnsi="Arial" w:cs="Arial"/>
                <w:sz w:val="16"/>
                <w:szCs w:val="16"/>
                <w:lang w:val="pt-BR"/>
              </w:rPr>
              <w:t>000</w:t>
            </w:r>
          </w:p>
        </w:tc>
        <w:tc>
          <w:tcPr>
            <w:tcW w:w="817" w:type="pct"/>
            <w:vAlign w:val="center"/>
          </w:tcPr>
          <w:p w14:paraId="4C715A7A" w14:textId="32D0963F" w:rsidR="009271B2" w:rsidRPr="009271B2" w:rsidRDefault="009271B2">
            <w:pPr>
              <w:pStyle w:val="TableParagraph"/>
              <w:spacing w:before="24" w:line="169" w:lineRule="exact"/>
              <w:ind w:left="32"/>
              <w:jc w:val="center"/>
              <w:rPr>
                <w:rFonts w:ascii="Arial" w:hAnsi="Arial" w:cs="Arial"/>
                <w:sz w:val="16"/>
                <w:szCs w:val="16"/>
                <w:lang w:val="pt-BR"/>
              </w:rPr>
            </w:pPr>
            <w:r w:rsidRPr="009271B2">
              <w:rPr>
                <w:rFonts w:ascii="Arial" w:hAnsi="Arial" w:cs="Arial"/>
                <w:sz w:val="16"/>
                <w:szCs w:val="16"/>
                <w:lang w:val="pt-BR"/>
              </w:rPr>
              <w:t>69.262</w:t>
            </w:r>
          </w:p>
        </w:tc>
        <w:tc>
          <w:tcPr>
            <w:tcW w:w="617" w:type="pct"/>
            <w:vAlign w:val="center"/>
          </w:tcPr>
          <w:p w14:paraId="33A8D762" w14:textId="0720B566" w:rsidR="009271B2" w:rsidRPr="009271B2" w:rsidRDefault="009271B2">
            <w:pPr>
              <w:pStyle w:val="TableParagraph"/>
              <w:spacing w:before="24" w:line="169" w:lineRule="exact"/>
              <w:ind w:left="37"/>
              <w:jc w:val="center"/>
              <w:rPr>
                <w:rFonts w:ascii="Arial" w:hAnsi="Arial" w:cs="Arial"/>
                <w:sz w:val="16"/>
                <w:szCs w:val="16"/>
                <w:lang w:val="pt-BR"/>
              </w:rPr>
            </w:pPr>
            <w:proofErr w:type="gramStart"/>
            <w:r w:rsidRPr="009271B2">
              <w:rPr>
                <w:rFonts w:ascii="Arial" w:hAnsi="Arial" w:cs="Arial"/>
                <w:sz w:val="16"/>
                <w:szCs w:val="16"/>
                <w:lang w:val="pt-BR"/>
              </w:rPr>
              <w:t>2º Circunscrição</w:t>
            </w:r>
            <w:proofErr w:type="gramEnd"/>
            <w:r w:rsidRPr="009271B2">
              <w:rPr>
                <w:rFonts w:ascii="Arial" w:hAnsi="Arial" w:cs="Arial"/>
                <w:sz w:val="16"/>
                <w:szCs w:val="16"/>
                <w:lang w:val="pt-BR"/>
              </w:rPr>
              <w:t xml:space="preserve"> de Campo Grande</w:t>
            </w:r>
          </w:p>
        </w:tc>
        <w:tc>
          <w:tcPr>
            <w:tcW w:w="551" w:type="pct"/>
            <w:vAlign w:val="center"/>
          </w:tcPr>
          <w:p w14:paraId="6F5B9501" w14:textId="782F793C" w:rsidR="009271B2" w:rsidRPr="009271B2" w:rsidRDefault="009271B2">
            <w:pPr>
              <w:pStyle w:val="TableParagraph"/>
              <w:spacing w:before="119"/>
              <w:ind w:left="29"/>
              <w:jc w:val="center"/>
              <w:rPr>
                <w:rFonts w:ascii="Arial" w:hAnsi="Arial" w:cs="Arial"/>
                <w:sz w:val="16"/>
                <w:szCs w:val="16"/>
                <w:lang w:val="pt-BR"/>
              </w:rPr>
            </w:pPr>
            <w:r w:rsidRPr="009271B2">
              <w:rPr>
                <w:rFonts w:ascii="Arial" w:hAnsi="Arial" w:cs="Arial"/>
                <w:sz w:val="16"/>
                <w:szCs w:val="16"/>
                <w:lang w:val="pt-BR"/>
              </w:rPr>
              <w:t>Não</w:t>
            </w:r>
          </w:p>
        </w:tc>
        <w:tc>
          <w:tcPr>
            <w:tcW w:w="319" w:type="pct"/>
            <w:vAlign w:val="center"/>
          </w:tcPr>
          <w:p w14:paraId="27702F5E" w14:textId="6492C11F" w:rsidR="009271B2" w:rsidRPr="009271B2" w:rsidRDefault="009271B2">
            <w:pPr>
              <w:pStyle w:val="TableParagraph"/>
              <w:spacing w:before="119"/>
              <w:ind w:left="32"/>
              <w:jc w:val="center"/>
              <w:rPr>
                <w:rFonts w:ascii="Arial" w:hAnsi="Arial" w:cs="Arial"/>
                <w:sz w:val="16"/>
                <w:szCs w:val="16"/>
                <w:lang w:val="pt-BR"/>
              </w:rPr>
            </w:pPr>
            <w:r w:rsidRPr="009271B2">
              <w:rPr>
                <w:rFonts w:ascii="Arial" w:hAnsi="Arial" w:cs="Arial"/>
                <w:sz w:val="16"/>
                <w:szCs w:val="16"/>
                <w:lang w:val="pt-BR"/>
              </w:rPr>
              <w:t>N/A</w:t>
            </w:r>
          </w:p>
        </w:tc>
        <w:tc>
          <w:tcPr>
            <w:tcW w:w="404" w:type="pct"/>
            <w:vAlign w:val="center"/>
          </w:tcPr>
          <w:p w14:paraId="15D5E11F" w14:textId="504E2428" w:rsidR="009271B2" w:rsidRPr="009271B2" w:rsidRDefault="009271B2">
            <w:pPr>
              <w:pStyle w:val="TableParagraph"/>
              <w:spacing w:before="119"/>
              <w:ind w:left="28"/>
              <w:jc w:val="center"/>
              <w:rPr>
                <w:rFonts w:ascii="Arial" w:hAnsi="Arial" w:cs="Arial"/>
                <w:sz w:val="16"/>
                <w:szCs w:val="16"/>
                <w:lang w:val="pt-BR"/>
              </w:rPr>
            </w:pPr>
            <w:r w:rsidRPr="009271B2">
              <w:rPr>
                <w:rFonts w:ascii="Arial" w:hAnsi="Arial" w:cs="Arial"/>
                <w:sz w:val="16"/>
                <w:szCs w:val="16"/>
                <w:lang w:val="pt-BR"/>
              </w:rPr>
              <w:t>Sim</w:t>
            </w:r>
          </w:p>
        </w:tc>
        <w:tc>
          <w:tcPr>
            <w:tcW w:w="480" w:type="pct"/>
            <w:vAlign w:val="center"/>
          </w:tcPr>
          <w:p w14:paraId="492A3009" w14:textId="5901F759" w:rsidR="009271B2" w:rsidRPr="009271B2" w:rsidRDefault="009271B2">
            <w:pPr>
              <w:pStyle w:val="TableParagraph"/>
              <w:spacing w:before="113"/>
              <w:ind w:left="30"/>
              <w:jc w:val="center"/>
              <w:rPr>
                <w:rFonts w:ascii="Arial" w:hAnsi="Arial" w:cs="Arial"/>
                <w:sz w:val="16"/>
                <w:szCs w:val="16"/>
                <w:lang w:val="pt-BR"/>
              </w:rPr>
            </w:pPr>
            <w:r w:rsidRPr="009271B2">
              <w:rPr>
                <w:rFonts w:ascii="Arial" w:hAnsi="Arial" w:cs="Arial"/>
                <w:sz w:val="16"/>
                <w:szCs w:val="16"/>
                <w:lang w:val="pt-BR"/>
              </w:rPr>
              <w:t>N/A</w:t>
            </w:r>
          </w:p>
        </w:tc>
      </w:tr>
    </w:tbl>
    <w:p w14:paraId="4D1681C5" w14:textId="77777777" w:rsidR="00032939" w:rsidRPr="002C7D6B" w:rsidRDefault="00032939">
      <w:pPr>
        <w:jc w:val="left"/>
        <w:rPr>
          <w:rFonts w:cs="Arial"/>
          <w:sz w:val="16"/>
          <w:szCs w:val="16"/>
        </w:rPr>
      </w:pPr>
    </w:p>
    <w:p w14:paraId="737D531B" w14:textId="77777777" w:rsidR="00293E8E" w:rsidRPr="002C7D6B" w:rsidRDefault="00293E8E">
      <w:pPr>
        <w:jc w:val="left"/>
        <w:rPr>
          <w:rFonts w:cs="Arial"/>
          <w:sz w:val="16"/>
          <w:szCs w:val="16"/>
        </w:rPr>
      </w:pPr>
      <w:r w:rsidRPr="002C7D6B">
        <w:rPr>
          <w:rFonts w:cs="Arial"/>
          <w:sz w:val="16"/>
          <w:szCs w:val="16"/>
        </w:rPr>
        <w:br w:type="page"/>
      </w:r>
    </w:p>
    <w:p w14:paraId="16839485" w14:textId="63FA08CA" w:rsidR="00511C47" w:rsidRPr="00605B70" w:rsidRDefault="00511C47" w:rsidP="00692753">
      <w:pPr>
        <w:widowControl w:val="0"/>
        <w:spacing w:before="140" w:line="290" w:lineRule="auto"/>
        <w:jc w:val="center"/>
        <w:rPr>
          <w:rFonts w:cs="Arial"/>
          <w:b/>
          <w:sz w:val="16"/>
          <w:szCs w:val="16"/>
        </w:rPr>
      </w:pPr>
      <w:r w:rsidRPr="00605B70">
        <w:rPr>
          <w:rFonts w:cs="Arial"/>
          <w:b/>
          <w:sz w:val="16"/>
          <w:szCs w:val="16"/>
        </w:rPr>
        <w:lastRenderedPageBreak/>
        <w:t xml:space="preserve">Tabela </w:t>
      </w:r>
      <w:r w:rsidR="00F0619F">
        <w:rPr>
          <w:rFonts w:cs="Arial"/>
          <w:b/>
          <w:sz w:val="16"/>
          <w:szCs w:val="16"/>
        </w:rPr>
        <w:t>2</w:t>
      </w:r>
      <w:r w:rsidRPr="00605B70">
        <w:rPr>
          <w:rFonts w:cs="Arial"/>
          <w:b/>
          <w:sz w:val="16"/>
          <w:szCs w:val="16"/>
        </w:rPr>
        <w:t xml:space="preserve">: Forma de Destinação dos Recursos dos CRI nos Empreendimentos </w:t>
      </w:r>
      <w:r w:rsidR="00F0619F">
        <w:rPr>
          <w:rFonts w:cs="Arial"/>
          <w:b/>
          <w:sz w:val="16"/>
          <w:szCs w:val="16"/>
        </w:rPr>
        <w:t>Destinação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24"/>
        <w:gridCol w:w="966"/>
        <w:gridCol w:w="1588"/>
        <w:gridCol w:w="1447"/>
        <w:gridCol w:w="1457"/>
        <w:gridCol w:w="1689"/>
        <w:gridCol w:w="1689"/>
        <w:gridCol w:w="1692"/>
        <w:gridCol w:w="1673"/>
      </w:tblGrid>
      <w:tr w:rsidR="00E36F51" w:rsidRPr="00605B70" w14:paraId="73F3E367" w14:textId="77777777" w:rsidTr="007F6E42">
        <w:trPr>
          <w:trHeight w:val="750"/>
          <w:tblHeader/>
          <w:jc w:val="center"/>
        </w:trPr>
        <w:tc>
          <w:tcPr>
            <w:tcW w:w="587" w:type="pct"/>
            <w:shd w:val="clear" w:color="auto" w:fill="808080" w:themeFill="background1" w:themeFillShade="80"/>
            <w:vAlign w:val="center"/>
            <w:hideMark/>
          </w:tcPr>
          <w:p w14:paraId="34D67C49" w14:textId="77777777" w:rsidR="00E36F51" w:rsidRPr="00DC59DE" w:rsidRDefault="00E36F51" w:rsidP="005345C4">
            <w:pPr>
              <w:widowControl w:val="0"/>
              <w:spacing w:before="140" w:line="290" w:lineRule="auto"/>
              <w:jc w:val="center"/>
              <w:rPr>
                <w:rFonts w:cs="Arial"/>
                <w:b/>
                <w:color w:val="FFFFFF"/>
                <w:sz w:val="16"/>
                <w:szCs w:val="16"/>
              </w:rPr>
            </w:pPr>
            <w:r w:rsidRPr="00DC59DE">
              <w:rPr>
                <w:rFonts w:cs="Arial"/>
                <w:b/>
                <w:color w:val="FFFFFF"/>
                <w:sz w:val="16"/>
                <w:szCs w:val="16"/>
              </w:rPr>
              <w:t>Empreendimento Destinação</w:t>
            </w:r>
          </w:p>
        </w:tc>
        <w:tc>
          <w:tcPr>
            <w:tcW w:w="349" w:type="pct"/>
            <w:shd w:val="clear" w:color="auto" w:fill="808080" w:themeFill="background1" w:themeFillShade="80"/>
            <w:vAlign w:val="center"/>
            <w:hideMark/>
          </w:tcPr>
          <w:p w14:paraId="236AC953" w14:textId="77777777" w:rsidR="00E36F51" w:rsidRPr="00DC59DE" w:rsidRDefault="00E36F51" w:rsidP="005345C4">
            <w:pPr>
              <w:widowControl w:val="0"/>
              <w:spacing w:before="140" w:line="290" w:lineRule="auto"/>
              <w:jc w:val="center"/>
              <w:rPr>
                <w:rFonts w:cs="Arial"/>
                <w:b/>
                <w:color w:val="FFFFFF"/>
                <w:sz w:val="16"/>
                <w:szCs w:val="16"/>
              </w:rPr>
            </w:pPr>
            <w:r w:rsidRPr="00DC59DE">
              <w:rPr>
                <w:rFonts w:cs="Arial"/>
                <w:b/>
                <w:color w:val="FFFFFF" w:themeColor="background1"/>
                <w:sz w:val="16"/>
                <w:szCs w:val="16"/>
              </w:rPr>
              <w:t xml:space="preserve">Uso dos </w:t>
            </w:r>
            <w:r w:rsidRPr="00DC59DE">
              <w:rPr>
                <w:rFonts w:cs="Arial"/>
                <w:b/>
                <w:bCs/>
                <w:color w:val="FFFFFF" w:themeColor="background1"/>
                <w:sz w:val="16"/>
                <w:szCs w:val="16"/>
              </w:rPr>
              <w:t>recursos da presente Emissão</w:t>
            </w:r>
          </w:p>
        </w:tc>
        <w:tc>
          <w:tcPr>
            <w:tcW w:w="574" w:type="pct"/>
            <w:shd w:val="clear" w:color="auto" w:fill="808080" w:themeFill="background1" w:themeFillShade="80"/>
            <w:vAlign w:val="center"/>
            <w:hideMark/>
          </w:tcPr>
          <w:p w14:paraId="52BA2F98" w14:textId="77777777" w:rsidR="00E36F51" w:rsidRPr="00DC59DE" w:rsidRDefault="00E36F51" w:rsidP="005345C4">
            <w:pPr>
              <w:widowControl w:val="0"/>
              <w:spacing w:before="140" w:line="290" w:lineRule="auto"/>
              <w:jc w:val="center"/>
              <w:rPr>
                <w:rFonts w:cs="Arial"/>
                <w:b/>
                <w:color w:val="FFFFFF"/>
                <w:sz w:val="16"/>
                <w:szCs w:val="16"/>
              </w:rPr>
            </w:pPr>
            <w:r w:rsidRPr="00DC59DE">
              <w:rPr>
                <w:rFonts w:cs="Arial"/>
                <w:b/>
                <w:color w:val="FFFFFF" w:themeColor="background1"/>
                <w:sz w:val="16"/>
                <w:szCs w:val="16"/>
              </w:rPr>
              <w:t xml:space="preserve">Orçamento </w:t>
            </w:r>
            <w:r w:rsidRPr="00DC59DE">
              <w:rPr>
                <w:rFonts w:cs="Arial"/>
                <w:b/>
                <w:bCs/>
                <w:color w:val="FFFFFF" w:themeColor="background1"/>
                <w:sz w:val="16"/>
                <w:szCs w:val="16"/>
              </w:rPr>
              <w:t>total</w:t>
            </w:r>
            <w:r w:rsidRPr="00DC59DE">
              <w:rPr>
                <w:rFonts w:cs="Arial"/>
                <w:b/>
                <w:color w:val="FFFFFF" w:themeColor="background1"/>
                <w:sz w:val="16"/>
                <w:szCs w:val="16"/>
              </w:rPr>
              <w:t xml:space="preserve"> previsto </w:t>
            </w:r>
            <w:r w:rsidRPr="00DC59DE">
              <w:rPr>
                <w:rFonts w:cs="Arial"/>
                <w:b/>
                <w:bCs/>
                <w:color w:val="FFFFFF" w:themeColor="background1"/>
                <w:sz w:val="16"/>
                <w:szCs w:val="16"/>
              </w:rPr>
              <w:t xml:space="preserve">por Empreendimento </w:t>
            </w:r>
            <w:r w:rsidRPr="00DC59DE">
              <w:rPr>
                <w:rFonts w:cs="Arial"/>
                <w:b/>
                <w:color w:val="FFFFFF" w:themeColor="background1"/>
                <w:sz w:val="16"/>
                <w:szCs w:val="16"/>
              </w:rPr>
              <w:t>Destinação</w:t>
            </w:r>
            <w:r w:rsidRPr="00DC59DE">
              <w:rPr>
                <w:rFonts w:cs="Arial"/>
                <w:b/>
                <w:bCs/>
                <w:color w:val="FFFFFF" w:themeColor="background1"/>
                <w:sz w:val="16"/>
                <w:szCs w:val="16"/>
              </w:rPr>
              <w:t xml:space="preserve"> (R$)</w:t>
            </w:r>
          </w:p>
        </w:tc>
        <w:tc>
          <w:tcPr>
            <w:tcW w:w="523" w:type="pct"/>
            <w:shd w:val="clear" w:color="auto" w:fill="808080" w:themeFill="background1" w:themeFillShade="80"/>
            <w:vAlign w:val="center"/>
          </w:tcPr>
          <w:p w14:paraId="4BC0CE22" w14:textId="77777777" w:rsidR="00E36F51" w:rsidRPr="00DC59DE" w:rsidRDefault="00E36F51" w:rsidP="005345C4">
            <w:pPr>
              <w:widowControl w:val="0"/>
              <w:spacing w:before="140" w:line="290" w:lineRule="auto"/>
              <w:jc w:val="center"/>
              <w:rPr>
                <w:rFonts w:cs="Arial"/>
                <w:b/>
                <w:bCs/>
                <w:color w:val="FFFFFF"/>
                <w:sz w:val="16"/>
                <w:szCs w:val="16"/>
              </w:rPr>
            </w:pPr>
            <w:r w:rsidRPr="00DC59DE">
              <w:rPr>
                <w:rFonts w:cs="Arial"/>
                <w:b/>
                <w:bCs/>
                <w:color w:val="FFFFFF" w:themeColor="background1"/>
                <w:sz w:val="16"/>
                <w:szCs w:val="16"/>
              </w:rPr>
              <w:t>Gastos já realizados em cada Empreendimento Destinação até a Data de Emissão (R$)</w:t>
            </w:r>
          </w:p>
        </w:tc>
        <w:tc>
          <w:tcPr>
            <w:tcW w:w="527" w:type="pct"/>
            <w:shd w:val="clear" w:color="auto" w:fill="808080" w:themeFill="background1" w:themeFillShade="80"/>
            <w:vAlign w:val="center"/>
          </w:tcPr>
          <w:p w14:paraId="3EB0C81E" w14:textId="5D2B7A2B" w:rsidR="00E36F51" w:rsidRPr="00DC59DE" w:rsidRDefault="00E36F51">
            <w:pPr>
              <w:widowControl w:val="0"/>
              <w:spacing w:before="140" w:line="290" w:lineRule="auto"/>
              <w:jc w:val="center"/>
              <w:rPr>
                <w:rFonts w:cs="Arial"/>
                <w:b/>
                <w:bCs/>
                <w:color w:val="FFFFFF"/>
                <w:sz w:val="16"/>
                <w:szCs w:val="16"/>
              </w:rPr>
            </w:pPr>
            <w:r w:rsidRPr="00DC59DE">
              <w:rPr>
                <w:rFonts w:cs="Arial"/>
                <w:b/>
                <w:bCs/>
                <w:color w:val="FFFFFF" w:themeColor="background1"/>
                <w:sz w:val="16"/>
                <w:szCs w:val="16"/>
              </w:rPr>
              <w:t>Valores a serem gastos em cada Empreendimento Destinação (R$)</w:t>
            </w:r>
          </w:p>
        </w:tc>
        <w:tc>
          <w:tcPr>
            <w:tcW w:w="611" w:type="pct"/>
            <w:shd w:val="clear" w:color="auto" w:fill="808080" w:themeFill="background1" w:themeFillShade="80"/>
            <w:vAlign w:val="center"/>
            <w:hideMark/>
          </w:tcPr>
          <w:p w14:paraId="1EF9F19B" w14:textId="77777777" w:rsidR="00E36F51" w:rsidRPr="00DC59DE" w:rsidRDefault="00E36F51" w:rsidP="005345C4">
            <w:pPr>
              <w:widowControl w:val="0"/>
              <w:spacing w:before="140" w:line="290" w:lineRule="auto"/>
              <w:jc w:val="center"/>
              <w:rPr>
                <w:rFonts w:cs="Arial"/>
                <w:b/>
                <w:color w:val="FFFFFF"/>
                <w:sz w:val="16"/>
                <w:szCs w:val="16"/>
              </w:rPr>
            </w:pPr>
            <w:r w:rsidRPr="00DC59DE">
              <w:rPr>
                <w:rFonts w:cs="Arial"/>
                <w:b/>
                <w:color w:val="FFFFFF"/>
                <w:sz w:val="16"/>
                <w:szCs w:val="16"/>
              </w:rPr>
              <w:t xml:space="preserve">Valores </w:t>
            </w:r>
            <w:r w:rsidRPr="00DC59DE">
              <w:rPr>
                <w:rFonts w:cs="Arial"/>
                <w:b/>
                <w:bCs/>
                <w:color w:val="FFFFFF"/>
                <w:sz w:val="16"/>
                <w:szCs w:val="16"/>
              </w:rPr>
              <w:t xml:space="preserve">a serem </w:t>
            </w:r>
            <w:r w:rsidRPr="00DC59DE">
              <w:rPr>
                <w:rFonts w:cs="Arial"/>
                <w:b/>
                <w:color w:val="FFFFFF"/>
                <w:sz w:val="16"/>
                <w:szCs w:val="16"/>
              </w:rPr>
              <w:t xml:space="preserve">destinados </w:t>
            </w:r>
            <w:r w:rsidRPr="00DC59DE">
              <w:rPr>
                <w:rFonts w:cs="Arial"/>
                <w:b/>
                <w:bCs/>
                <w:color w:val="FFFFFF"/>
                <w:sz w:val="16"/>
                <w:szCs w:val="16"/>
              </w:rPr>
              <w:t xml:space="preserve">em cada Empreendimento </w:t>
            </w:r>
            <w:r w:rsidRPr="00DC59DE">
              <w:rPr>
                <w:rFonts w:cs="Arial"/>
                <w:b/>
                <w:color w:val="FFFFFF"/>
                <w:sz w:val="16"/>
                <w:szCs w:val="16"/>
              </w:rPr>
              <w:t xml:space="preserve">Destinação </w:t>
            </w:r>
            <w:r w:rsidRPr="00DC59DE">
              <w:rPr>
                <w:rFonts w:cs="Arial"/>
                <w:b/>
                <w:color w:val="FFFFFF"/>
                <w:sz w:val="16"/>
                <w:szCs w:val="16"/>
                <w:u w:val="single"/>
              </w:rPr>
              <w:t>em função de outros CRI emitidos</w:t>
            </w:r>
            <w:r w:rsidRPr="00DC59DE">
              <w:rPr>
                <w:rFonts w:cs="Arial"/>
                <w:b/>
                <w:bCs/>
                <w:color w:val="FFFFFF"/>
                <w:sz w:val="16"/>
                <w:szCs w:val="16"/>
              </w:rPr>
              <w:t xml:space="preserve"> (R$)</w:t>
            </w:r>
          </w:p>
        </w:tc>
        <w:tc>
          <w:tcPr>
            <w:tcW w:w="611" w:type="pct"/>
            <w:shd w:val="clear" w:color="auto" w:fill="808080" w:themeFill="background1" w:themeFillShade="80"/>
            <w:vAlign w:val="center"/>
            <w:hideMark/>
          </w:tcPr>
          <w:p w14:paraId="75B67E74" w14:textId="77777777" w:rsidR="00E36F51" w:rsidRPr="00DC59DE" w:rsidRDefault="00E36F51" w:rsidP="005345C4">
            <w:pPr>
              <w:widowControl w:val="0"/>
              <w:spacing w:before="140" w:line="290" w:lineRule="auto"/>
              <w:jc w:val="center"/>
              <w:rPr>
                <w:rFonts w:cs="Arial"/>
                <w:b/>
                <w:color w:val="FFFFFF"/>
                <w:sz w:val="16"/>
                <w:szCs w:val="16"/>
              </w:rPr>
            </w:pPr>
            <w:r w:rsidRPr="00DC59DE">
              <w:rPr>
                <w:rFonts w:cs="Arial"/>
                <w:b/>
                <w:color w:val="FFFFFF"/>
                <w:sz w:val="16"/>
                <w:szCs w:val="16"/>
              </w:rPr>
              <w:t xml:space="preserve">Capacidade de alocação </w:t>
            </w:r>
            <w:r w:rsidRPr="00DC59DE">
              <w:rPr>
                <w:rFonts w:cs="Arial"/>
                <w:b/>
                <w:bCs/>
                <w:color w:val="FFFFFF"/>
                <w:sz w:val="16"/>
                <w:szCs w:val="16"/>
              </w:rPr>
              <w:t>dos</w:t>
            </w:r>
            <w:r w:rsidRPr="00DC59DE">
              <w:rPr>
                <w:rFonts w:cs="Arial"/>
                <w:b/>
                <w:color w:val="FFFFFF"/>
                <w:sz w:val="16"/>
                <w:szCs w:val="16"/>
              </w:rPr>
              <w:t xml:space="preserve"> recursos da presente Emissão </w:t>
            </w:r>
            <w:r w:rsidRPr="00DC59DE">
              <w:rPr>
                <w:rFonts w:cs="Arial"/>
                <w:b/>
                <w:bCs/>
                <w:color w:val="FFFFFF"/>
                <w:sz w:val="16"/>
                <w:szCs w:val="16"/>
              </w:rPr>
              <w:t xml:space="preserve">a serem alocados em cada Empreendimento </w:t>
            </w:r>
            <w:r w:rsidRPr="00DC59DE">
              <w:rPr>
                <w:rFonts w:cs="Arial"/>
                <w:b/>
                <w:color w:val="FFFFFF"/>
                <w:sz w:val="16"/>
                <w:szCs w:val="16"/>
              </w:rPr>
              <w:t>Destinação</w:t>
            </w:r>
            <w:r w:rsidRPr="00DC59DE">
              <w:rPr>
                <w:rFonts w:cs="Arial"/>
                <w:b/>
                <w:bCs/>
                <w:color w:val="FFFFFF"/>
                <w:sz w:val="16"/>
                <w:szCs w:val="16"/>
              </w:rPr>
              <w:t xml:space="preserve"> (R$)</w:t>
            </w:r>
          </w:p>
        </w:tc>
        <w:tc>
          <w:tcPr>
            <w:tcW w:w="612" w:type="pct"/>
            <w:shd w:val="clear" w:color="auto" w:fill="808080" w:themeFill="background1" w:themeFillShade="80"/>
            <w:vAlign w:val="center"/>
            <w:hideMark/>
          </w:tcPr>
          <w:p w14:paraId="751E1C5A" w14:textId="77777777" w:rsidR="00E36F51" w:rsidRPr="00DC59DE" w:rsidRDefault="00E36F51" w:rsidP="005345C4">
            <w:pPr>
              <w:widowControl w:val="0"/>
              <w:spacing w:before="140" w:line="290" w:lineRule="auto"/>
              <w:jc w:val="center"/>
              <w:rPr>
                <w:rFonts w:cs="Arial"/>
                <w:b/>
                <w:color w:val="FFFFFF"/>
                <w:sz w:val="16"/>
                <w:szCs w:val="16"/>
              </w:rPr>
            </w:pPr>
            <w:r w:rsidRPr="00DC59DE">
              <w:rPr>
                <w:rFonts w:cs="Arial"/>
                <w:b/>
                <w:bCs/>
                <w:color w:val="FFFFFF" w:themeColor="background1"/>
                <w:sz w:val="16"/>
                <w:szCs w:val="16"/>
              </w:rPr>
              <w:t>Valor estimado de recursos</w:t>
            </w:r>
            <w:r w:rsidRPr="00DC59DE">
              <w:rPr>
                <w:rFonts w:cs="Arial"/>
                <w:b/>
                <w:color w:val="FFFFFF" w:themeColor="background1"/>
                <w:sz w:val="16"/>
                <w:szCs w:val="16"/>
              </w:rPr>
              <w:t xml:space="preserve"> dos CRI da presente Emissão</w:t>
            </w:r>
            <w:r w:rsidRPr="00DC59DE">
              <w:rPr>
                <w:rFonts w:cs="Arial"/>
                <w:b/>
                <w:bCs/>
                <w:color w:val="FFFFFF" w:themeColor="background1"/>
                <w:sz w:val="16"/>
                <w:szCs w:val="16"/>
              </w:rPr>
              <w:t xml:space="preserve"> a serem alocados em cada Empreendimento Destinação conforme cronograma semestral constante do Anexo III abaixo (Destinação) (R$)</w:t>
            </w:r>
          </w:p>
        </w:tc>
        <w:tc>
          <w:tcPr>
            <w:tcW w:w="605" w:type="pct"/>
            <w:shd w:val="clear" w:color="auto" w:fill="808080" w:themeFill="background1" w:themeFillShade="80"/>
            <w:vAlign w:val="center"/>
            <w:hideMark/>
          </w:tcPr>
          <w:p w14:paraId="1F329E69" w14:textId="77777777" w:rsidR="00E36F51" w:rsidRPr="00DC59DE" w:rsidRDefault="00E36F51" w:rsidP="005345C4">
            <w:pPr>
              <w:widowControl w:val="0"/>
              <w:spacing w:before="140" w:line="290" w:lineRule="auto"/>
              <w:jc w:val="center"/>
              <w:rPr>
                <w:rFonts w:cs="Arial"/>
                <w:b/>
                <w:color w:val="FFFFFF"/>
                <w:sz w:val="16"/>
                <w:szCs w:val="16"/>
              </w:rPr>
            </w:pPr>
            <w:r w:rsidRPr="00DC59DE">
              <w:rPr>
                <w:rFonts w:cs="Arial"/>
                <w:b/>
                <w:color w:val="FFFFFF" w:themeColor="background1"/>
                <w:sz w:val="16"/>
                <w:szCs w:val="16"/>
              </w:rPr>
              <w:t xml:space="preserve">Percentual </w:t>
            </w:r>
            <w:r w:rsidRPr="00DC59DE">
              <w:rPr>
                <w:rFonts w:cs="Arial"/>
                <w:b/>
                <w:bCs/>
                <w:color w:val="FFFFFF" w:themeColor="background1"/>
                <w:sz w:val="16"/>
                <w:szCs w:val="16"/>
              </w:rPr>
              <w:t>do valor estimado de recursos</w:t>
            </w:r>
            <w:r w:rsidRPr="00DC59DE">
              <w:rPr>
                <w:rFonts w:cs="Arial"/>
                <w:b/>
                <w:color w:val="FFFFFF" w:themeColor="background1"/>
                <w:sz w:val="16"/>
                <w:szCs w:val="16"/>
              </w:rPr>
              <w:t xml:space="preserve"> dos CRI da presente Emissão </w:t>
            </w:r>
            <w:r w:rsidRPr="00DC59DE">
              <w:rPr>
                <w:rFonts w:cs="Arial"/>
                <w:b/>
                <w:bCs/>
                <w:color w:val="FFFFFF" w:themeColor="background1"/>
                <w:sz w:val="16"/>
                <w:szCs w:val="16"/>
              </w:rPr>
              <w:t xml:space="preserve">dividido por Empreendimento Destinação </w:t>
            </w:r>
            <w:r w:rsidRPr="00DC59DE">
              <w:rPr>
                <w:rFonts w:cs="Arial"/>
                <w:b/>
                <w:color w:val="FFFFFF" w:themeColor="background1"/>
                <w:sz w:val="16"/>
                <w:szCs w:val="16"/>
              </w:rPr>
              <w:t>(*)</w:t>
            </w:r>
          </w:p>
        </w:tc>
      </w:tr>
      <w:tr w:rsidR="00E86A26" w:rsidRPr="00605B70" w14:paraId="1EF2A4E2"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6E67EEA3" w14:textId="502203C7" w:rsidR="00E86A26" w:rsidRPr="003A4CD2" w:rsidRDefault="00E86A26" w:rsidP="00E86A26">
            <w:pPr>
              <w:spacing w:before="140" w:line="290" w:lineRule="auto"/>
              <w:jc w:val="center"/>
              <w:rPr>
                <w:rFonts w:cs="Arial"/>
                <w:bCs/>
                <w:color w:val="000000"/>
                <w:sz w:val="16"/>
                <w:szCs w:val="16"/>
              </w:rPr>
            </w:pPr>
            <w:r>
              <w:rPr>
                <w:rFonts w:cs="Arial"/>
                <w:color w:val="000000"/>
                <w:sz w:val="16"/>
                <w:szCs w:val="16"/>
              </w:rPr>
              <w:t xml:space="preserve">Matriz </w:t>
            </w:r>
            <w:r w:rsidRPr="003A4CD2">
              <w:rPr>
                <w:rFonts w:cs="Arial"/>
                <w:color w:val="000000"/>
                <w:sz w:val="16"/>
                <w:szCs w:val="16"/>
              </w:rPr>
              <w:t>01.754.239/0001-10</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243AC5BF" w14:textId="50339D60" w:rsidR="00E86A26" w:rsidRPr="003A4CD2" w:rsidRDefault="00E86A26" w:rsidP="00E86A26">
            <w:pPr>
              <w:spacing w:before="140" w:line="290" w:lineRule="auto"/>
              <w:jc w:val="center"/>
              <w:rPr>
                <w:rFonts w:cs="Arial"/>
                <w:bCs/>
                <w:color w:val="000000"/>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DC104D4" w14:textId="02FFEA5E" w:rsidR="00E86A26" w:rsidRPr="003A4CD2" w:rsidRDefault="00E86A26" w:rsidP="00E86A26">
            <w:pPr>
              <w:spacing w:before="140" w:line="290" w:lineRule="auto"/>
              <w:jc w:val="center"/>
              <w:rPr>
                <w:rFonts w:cs="Arial"/>
                <w:bCs/>
                <w:color w:val="000000"/>
                <w:sz w:val="16"/>
                <w:szCs w:val="16"/>
              </w:rPr>
            </w:pPr>
            <w:r>
              <w:rPr>
                <w:rFonts w:cs="Arial"/>
                <w:color w:val="000000"/>
                <w:sz w:val="16"/>
                <w:szCs w:val="16"/>
              </w:rPr>
              <w:t>R$ 6.856.704</w:t>
            </w:r>
          </w:p>
        </w:tc>
        <w:tc>
          <w:tcPr>
            <w:tcW w:w="523" w:type="pct"/>
            <w:tcBorders>
              <w:top w:val="single" w:sz="4" w:space="0" w:color="auto"/>
              <w:left w:val="single" w:sz="4" w:space="0" w:color="auto"/>
              <w:bottom w:val="single" w:sz="4" w:space="0" w:color="auto"/>
              <w:right w:val="single" w:sz="4" w:space="0" w:color="auto"/>
            </w:tcBorders>
            <w:vAlign w:val="center"/>
          </w:tcPr>
          <w:p w14:paraId="70E32E0D" w14:textId="2ECED358" w:rsidR="00E86A26" w:rsidRPr="003A4CD2" w:rsidRDefault="00E86A26" w:rsidP="00E86A26">
            <w:pPr>
              <w:spacing w:before="140" w:line="290" w:lineRule="auto"/>
              <w:jc w:val="center"/>
              <w:rPr>
                <w:rFonts w:cs="Arial"/>
                <w:bCs/>
                <w:color w:val="000000"/>
                <w:sz w:val="16"/>
                <w:szCs w:val="16"/>
              </w:rPr>
            </w:pPr>
            <w:r>
              <w:rPr>
                <w:rFonts w:cs="Arial"/>
                <w:color w:val="000000"/>
                <w:sz w:val="16"/>
                <w:szCs w:val="16"/>
              </w:rPr>
              <w:t>R$ 1.915.539</w:t>
            </w:r>
          </w:p>
        </w:tc>
        <w:tc>
          <w:tcPr>
            <w:tcW w:w="527" w:type="pct"/>
            <w:tcBorders>
              <w:top w:val="single" w:sz="4" w:space="0" w:color="auto"/>
              <w:left w:val="single" w:sz="4" w:space="0" w:color="auto"/>
              <w:bottom w:val="single" w:sz="4" w:space="0" w:color="auto"/>
              <w:right w:val="single" w:sz="4" w:space="0" w:color="auto"/>
            </w:tcBorders>
            <w:vAlign w:val="center"/>
          </w:tcPr>
          <w:p w14:paraId="566A9E6F" w14:textId="4F8E9D7A" w:rsidR="00E86A26" w:rsidRPr="003A4CD2" w:rsidRDefault="00E86A26" w:rsidP="00E86A26">
            <w:pPr>
              <w:spacing w:before="140" w:line="290" w:lineRule="auto"/>
              <w:jc w:val="center"/>
              <w:rPr>
                <w:rFonts w:cs="Arial"/>
                <w:bCs/>
                <w:color w:val="000000"/>
                <w:sz w:val="16"/>
                <w:szCs w:val="16"/>
              </w:rPr>
            </w:pPr>
            <w:r>
              <w:rPr>
                <w:rFonts w:cs="Arial"/>
                <w:color w:val="000000"/>
                <w:sz w:val="16"/>
                <w:szCs w:val="16"/>
              </w:rPr>
              <w:t>R$ 6.856.704</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534CEFF3" w14:textId="2D3C3F3E" w:rsidR="00E86A26" w:rsidRPr="003A4CD2" w:rsidRDefault="00E86A26" w:rsidP="00E86A26">
            <w:pPr>
              <w:spacing w:before="140" w:line="290" w:lineRule="auto"/>
              <w:jc w:val="center"/>
              <w:rPr>
                <w:rFonts w:cs="Arial"/>
                <w:bCs/>
                <w:color w:val="000000"/>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499E1F22" w14:textId="7B52F2E7" w:rsidR="00E86A26" w:rsidRPr="003A4CD2" w:rsidRDefault="00E86A26" w:rsidP="00E86A26">
            <w:pPr>
              <w:spacing w:before="140" w:line="290" w:lineRule="auto"/>
              <w:jc w:val="center"/>
              <w:rPr>
                <w:rFonts w:cs="Arial"/>
                <w:bCs/>
                <w:color w:val="000000"/>
                <w:sz w:val="16"/>
                <w:szCs w:val="16"/>
              </w:rPr>
            </w:pPr>
            <w:r>
              <w:rPr>
                <w:rFonts w:cs="Arial"/>
                <w:color w:val="000000"/>
                <w:sz w:val="16"/>
                <w:szCs w:val="16"/>
              </w:rPr>
              <w:t>R$ 6.856.704,00</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521D3DBB" w14:textId="383D8FC4" w:rsidR="00E86A26" w:rsidRPr="003A4CD2" w:rsidRDefault="00E86A26" w:rsidP="00E86A26">
            <w:pPr>
              <w:spacing w:before="140" w:line="290" w:lineRule="auto"/>
              <w:jc w:val="center"/>
              <w:rPr>
                <w:rFonts w:cs="Arial"/>
                <w:bCs/>
                <w:color w:val="000000"/>
                <w:sz w:val="16"/>
                <w:szCs w:val="16"/>
              </w:rPr>
            </w:pPr>
            <w:r>
              <w:rPr>
                <w:rFonts w:cs="Arial"/>
                <w:color w:val="000000"/>
                <w:sz w:val="16"/>
                <w:szCs w:val="16"/>
              </w:rPr>
              <w:t>R$ 5.630.927,52</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6D61BBB" w14:textId="2CC111D2" w:rsidR="00E86A26" w:rsidRPr="003A4CD2" w:rsidRDefault="00E86A26" w:rsidP="00E86A26">
            <w:pPr>
              <w:spacing w:before="140" w:line="290" w:lineRule="auto"/>
              <w:jc w:val="center"/>
              <w:rPr>
                <w:rFonts w:cs="Arial"/>
                <w:bCs/>
                <w:color w:val="000000"/>
                <w:sz w:val="16"/>
                <w:szCs w:val="16"/>
              </w:rPr>
            </w:pPr>
            <w:r>
              <w:rPr>
                <w:rFonts w:cs="Arial"/>
                <w:color w:val="000000"/>
                <w:sz w:val="16"/>
                <w:szCs w:val="16"/>
              </w:rPr>
              <w:t>5,63%</w:t>
            </w:r>
          </w:p>
        </w:tc>
      </w:tr>
      <w:tr w:rsidR="00E86A26" w:rsidRPr="00605B70" w14:paraId="68523FAE"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360A7EC3" w14:textId="257BEB94"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Matriz 01.754.239/0009-77</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4BADCEA3" w14:textId="67259756"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5DD2E36" w14:textId="05D560F0" w:rsidR="00E86A26" w:rsidRPr="003A4CD2" w:rsidRDefault="00E86A26" w:rsidP="00E86A26">
            <w:pPr>
              <w:spacing w:before="140" w:line="290" w:lineRule="auto"/>
              <w:jc w:val="center"/>
              <w:rPr>
                <w:rFonts w:cs="Arial"/>
                <w:sz w:val="16"/>
                <w:szCs w:val="16"/>
              </w:rPr>
            </w:pPr>
            <w:r>
              <w:rPr>
                <w:rFonts w:cs="Arial"/>
                <w:color w:val="000000"/>
                <w:sz w:val="16"/>
                <w:szCs w:val="16"/>
              </w:rPr>
              <w:t>R$ 2.130.867</w:t>
            </w:r>
          </w:p>
        </w:tc>
        <w:tc>
          <w:tcPr>
            <w:tcW w:w="523" w:type="pct"/>
            <w:tcBorders>
              <w:top w:val="single" w:sz="4" w:space="0" w:color="auto"/>
              <w:left w:val="single" w:sz="4" w:space="0" w:color="auto"/>
              <w:bottom w:val="single" w:sz="4" w:space="0" w:color="auto"/>
              <w:right w:val="single" w:sz="4" w:space="0" w:color="auto"/>
            </w:tcBorders>
            <w:vAlign w:val="center"/>
          </w:tcPr>
          <w:p w14:paraId="7142B624" w14:textId="65F47AC7" w:rsidR="00E86A26" w:rsidRPr="003A4CD2" w:rsidRDefault="00E86A26" w:rsidP="00E86A26">
            <w:pPr>
              <w:spacing w:before="140" w:line="290" w:lineRule="auto"/>
              <w:jc w:val="center"/>
              <w:rPr>
                <w:rFonts w:cs="Arial"/>
                <w:sz w:val="16"/>
                <w:szCs w:val="16"/>
              </w:rPr>
            </w:pPr>
            <w:r>
              <w:rPr>
                <w:rFonts w:cs="Arial"/>
                <w:color w:val="000000"/>
                <w:sz w:val="16"/>
                <w:szCs w:val="16"/>
              </w:rPr>
              <w:t>R$ 588.208</w:t>
            </w:r>
          </w:p>
        </w:tc>
        <w:tc>
          <w:tcPr>
            <w:tcW w:w="527" w:type="pct"/>
            <w:tcBorders>
              <w:top w:val="single" w:sz="4" w:space="0" w:color="auto"/>
              <w:left w:val="single" w:sz="4" w:space="0" w:color="auto"/>
              <w:bottom w:val="single" w:sz="4" w:space="0" w:color="auto"/>
              <w:right w:val="single" w:sz="4" w:space="0" w:color="auto"/>
            </w:tcBorders>
            <w:vAlign w:val="center"/>
          </w:tcPr>
          <w:p w14:paraId="27526BD4" w14:textId="6F1708D8" w:rsidR="00E86A26" w:rsidRPr="003A4CD2" w:rsidRDefault="00E86A26" w:rsidP="00E86A26">
            <w:pPr>
              <w:spacing w:before="140" w:line="290" w:lineRule="auto"/>
              <w:jc w:val="center"/>
              <w:rPr>
                <w:rFonts w:cs="Arial"/>
                <w:sz w:val="16"/>
                <w:szCs w:val="16"/>
              </w:rPr>
            </w:pPr>
            <w:r>
              <w:rPr>
                <w:rFonts w:cs="Arial"/>
                <w:color w:val="000000"/>
                <w:sz w:val="16"/>
                <w:szCs w:val="16"/>
              </w:rPr>
              <w:t>R$ 2.130.867</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1FFF7B76" w14:textId="61BB3D87"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2730105F" w14:textId="67345602" w:rsidR="00E86A26" w:rsidRPr="003A4CD2" w:rsidRDefault="00E86A26" w:rsidP="00E86A26">
            <w:pPr>
              <w:spacing w:before="140" w:line="290" w:lineRule="auto"/>
              <w:jc w:val="center"/>
              <w:rPr>
                <w:rFonts w:cs="Arial"/>
                <w:sz w:val="16"/>
                <w:szCs w:val="16"/>
              </w:rPr>
            </w:pPr>
            <w:r>
              <w:rPr>
                <w:rFonts w:cs="Arial"/>
                <w:color w:val="000000"/>
                <w:sz w:val="16"/>
                <w:szCs w:val="16"/>
              </w:rPr>
              <w:t>R$ 2.130.867,00</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79F0D052" w14:textId="5DD46F21" w:rsidR="00E86A26" w:rsidRPr="003A4CD2" w:rsidRDefault="00E86A26" w:rsidP="00E86A26">
            <w:pPr>
              <w:spacing w:before="140" w:line="290" w:lineRule="auto"/>
              <w:jc w:val="center"/>
              <w:rPr>
                <w:rFonts w:cs="Arial"/>
                <w:sz w:val="16"/>
                <w:szCs w:val="16"/>
              </w:rPr>
            </w:pPr>
            <w:r>
              <w:rPr>
                <w:rFonts w:cs="Arial"/>
                <w:color w:val="000000"/>
                <w:sz w:val="16"/>
                <w:szCs w:val="16"/>
              </w:rPr>
              <w:t>R$ 1.749.930,82</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2674C264" w14:textId="39B82E1D" w:rsidR="00E86A26" w:rsidRPr="003A4CD2" w:rsidRDefault="00E86A26" w:rsidP="00E86A26">
            <w:pPr>
              <w:spacing w:before="140" w:line="290" w:lineRule="auto"/>
              <w:jc w:val="center"/>
              <w:rPr>
                <w:rFonts w:cs="Arial"/>
                <w:sz w:val="16"/>
                <w:szCs w:val="16"/>
              </w:rPr>
            </w:pPr>
            <w:r>
              <w:rPr>
                <w:rFonts w:cs="Arial"/>
                <w:color w:val="000000"/>
                <w:sz w:val="16"/>
                <w:szCs w:val="16"/>
              </w:rPr>
              <w:t>1,75%</w:t>
            </w:r>
          </w:p>
        </w:tc>
      </w:tr>
      <w:tr w:rsidR="00E86A26" w:rsidRPr="00605B70" w14:paraId="5E04119B"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2C20BF5A" w14:textId="04AFCF5C"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Matriz 01.754.239/0011-91</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7F59B8C8" w14:textId="4CDC3EAF"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012CFBC" w14:textId="69CDE24E" w:rsidR="00E86A26" w:rsidRPr="003A4CD2" w:rsidRDefault="00E86A26" w:rsidP="00E86A26">
            <w:pPr>
              <w:spacing w:before="140" w:line="290" w:lineRule="auto"/>
              <w:jc w:val="center"/>
              <w:rPr>
                <w:rFonts w:cs="Arial"/>
                <w:sz w:val="16"/>
                <w:szCs w:val="16"/>
              </w:rPr>
            </w:pPr>
            <w:r>
              <w:rPr>
                <w:rFonts w:cs="Arial"/>
                <w:color w:val="000000"/>
                <w:sz w:val="16"/>
                <w:szCs w:val="16"/>
              </w:rPr>
              <w:t>R$ 1.006.116</w:t>
            </w:r>
          </w:p>
        </w:tc>
        <w:tc>
          <w:tcPr>
            <w:tcW w:w="523" w:type="pct"/>
            <w:tcBorders>
              <w:top w:val="single" w:sz="4" w:space="0" w:color="auto"/>
              <w:left w:val="single" w:sz="4" w:space="0" w:color="auto"/>
              <w:bottom w:val="single" w:sz="4" w:space="0" w:color="auto"/>
              <w:right w:val="single" w:sz="4" w:space="0" w:color="auto"/>
            </w:tcBorders>
            <w:vAlign w:val="center"/>
          </w:tcPr>
          <w:p w14:paraId="5CB83B88" w14:textId="1A6FA706" w:rsidR="00E86A26" w:rsidRPr="003A4CD2" w:rsidRDefault="00E86A26" w:rsidP="00E86A26">
            <w:pPr>
              <w:spacing w:before="140" w:line="290" w:lineRule="auto"/>
              <w:jc w:val="center"/>
              <w:rPr>
                <w:rFonts w:cs="Arial"/>
                <w:sz w:val="16"/>
                <w:szCs w:val="16"/>
              </w:rPr>
            </w:pPr>
            <w:r>
              <w:rPr>
                <w:rFonts w:cs="Arial"/>
                <w:color w:val="000000"/>
                <w:sz w:val="16"/>
                <w:szCs w:val="16"/>
              </w:rPr>
              <w:t>R$ 273.836</w:t>
            </w:r>
          </w:p>
        </w:tc>
        <w:tc>
          <w:tcPr>
            <w:tcW w:w="527" w:type="pct"/>
            <w:tcBorders>
              <w:top w:val="single" w:sz="4" w:space="0" w:color="auto"/>
              <w:left w:val="single" w:sz="4" w:space="0" w:color="auto"/>
              <w:bottom w:val="single" w:sz="4" w:space="0" w:color="auto"/>
              <w:right w:val="single" w:sz="4" w:space="0" w:color="auto"/>
            </w:tcBorders>
            <w:vAlign w:val="center"/>
          </w:tcPr>
          <w:p w14:paraId="22D0C140" w14:textId="48675F1B" w:rsidR="00E86A26" w:rsidRPr="003A4CD2" w:rsidRDefault="00E86A26" w:rsidP="00E86A26">
            <w:pPr>
              <w:spacing w:before="140" w:line="290" w:lineRule="auto"/>
              <w:jc w:val="center"/>
              <w:rPr>
                <w:rFonts w:cs="Arial"/>
                <w:sz w:val="16"/>
                <w:szCs w:val="16"/>
              </w:rPr>
            </w:pPr>
            <w:r>
              <w:rPr>
                <w:rFonts w:cs="Arial"/>
                <w:color w:val="000000"/>
                <w:sz w:val="16"/>
                <w:szCs w:val="16"/>
              </w:rPr>
              <w:t>R$ 1.006.116</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3D927CDB" w14:textId="40B8650D"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37CCB7C6" w14:textId="7D09802E" w:rsidR="00E86A26" w:rsidRPr="003A4CD2" w:rsidRDefault="00E86A26" w:rsidP="00E86A26">
            <w:pPr>
              <w:spacing w:before="140" w:line="290" w:lineRule="auto"/>
              <w:jc w:val="center"/>
              <w:rPr>
                <w:rFonts w:cs="Arial"/>
                <w:sz w:val="16"/>
                <w:szCs w:val="16"/>
              </w:rPr>
            </w:pPr>
            <w:r>
              <w:rPr>
                <w:rFonts w:cs="Arial"/>
                <w:color w:val="000000"/>
                <w:sz w:val="16"/>
                <w:szCs w:val="16"/>
              </w:rPr>
              <w:t>R$ 1.006.116,00</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43B2F514" w14:textId="70876A75" w:rsidR="00E86A26" w:rsidRPr="003A4CD2" w:rsidRDefault="00E86A26" w:rsidP="00E86A26">
            <w:pPr>
              <w:spacing w:before="140" w:line="290" w:lineRule="auto"/>
              <w:jc w:val="center"/>
              <w:rPr>
                <w:rFonts w:cs="Arial"/>
                <w:sz w:val="16"/>
                <w:szCs w:val="16"/>
              </w:rPr>
            </w:pPr>
            <w:r>
              <w:rPr>
                <w:rFonts w:cs="Arial"/>
                <w:color w:val="000000"/>
                <w:sz w:val="16"/>
                <w:szCs w:val="16"/>
              </w:rPr>
              <w:t>R$ 826.252,13</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370EB6A" w14:textId="160BED30" w:rsidR="00E86A26" w:rsidRPr="003A4CD2" w:rsidRDefault="00E86A26" w:rsidP="00E86A26">
            <w:pPr>
              <w:spacing w:before="140" w:line="290" w:lineRule="auto"/>
              <w:jc w:val="center"/>
              <w:rPr>
                <w:rFonts w:cs="Arial"/>
                <w:sz w:val="16"/>
                <w:szCs w:val="16"/>
              </w:rPr>
            </w:pPr>
            <w:r>
              <w:rPr>
                <w:rFonts w:cs="Arial"/>
                <w:color w:val="000000"/>
                <w:sz w:val="16"/>
                <w:szCs w:val="16"/>
              </w:rPr>
              <w:t>0,83%</w:t>
            </w:r>
          </w:p>
        </w:tc>
      </w:tr>
      <w:tr w:rsidR="00E86A26" w:rsidRPr="00605B70" w14:paraId="38B60FCF"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329F836B" w14:textId="1B47B1DF" w:rsidR="00E86A26" w:rsidRPr="007F6E42" w:rsidRDefault="00E86A26" w:rsidP="00E86A26">
            <w:pPr>
              <w:spacing w:before="140" w:line="290" w:lineRule="auto"/>
              <w:jc w:val="center"/>
              <w:rPr>
                <w:rFonts w:cs="Arial"/>
                <w:color w:val="000000"/>
                <w:sz w:val="16"/>
                <w:szCs w:val="16"/>
              </w:rPr>
            </w:pPr>
            <w:r w:rsidRPr="003A4CD2">
              <w:rPr>
                <w:rFonts w:cs="Arial"/>
                <w:color w:val="000000"/>
                <w:sz w:val="16"/>
                <w:szCs w:val="16"/>
              </w:rPr>
              <w:t xml:space="preserve">Filial </w:t>
            </w:r>
            <w:r>
              <w:rPr>
                <w:rFonts w:cs="Arial"/>
                <w:color w:val="000000"/>
                <w:sz w:val="16"/>
                <w:szCs w:val="16"/>
              </w:rPr>
              <w:t xml:space="preserve">Recife/PE </w:t>
            </w:r>
            <w:r w:rsidRPr="003A4CD2">
              <w:rPr>
                <w:rFonts w:cs="Arial"/>
                <w:color w:val="000000"/>
                <w:sz w:val="16"/>
                <w:szCs w:val="16"/>
              </w:rPr>
              <w:t>01.754.239/0004-62</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2C816A47" w14:textId="77500085"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BD6E76D" w14:textId="62970674" w:rsidR="00E86A26" w:rsidRPr="003A4CD2" w:rsidRDefault="00E86A26" w:rsidP="00E86A26">
            <w:pPr>
              <w:spacing w:before="140" w:line="290" w:lineRule="auto"/>
              <w:jc w:val="center"/>
              <w:rPr>
                <w:rFonts w:cs="Arial"/>
                <w:sz w:val="16"/>
                <w:szCs w:val="16"/>
              </w:rPr>
            </w:pPr>
            <w:r>
              <w:rPr>
                <w:rFonts w:cs="Arial"/>
                <w:color w:val="000000"/>
                <w:sz w:val="16"/>
                <w:szCs w:val="16"/>
              </w:rPr>
              <w:t>R$ 4.218.000</w:t>
            </w:r>
          </w:p>
        </w:tc>
        <w:tc>
          <w:tcPr>
            <w:tcW w:w="523" w:type="pct"/>
            <w:tcBorders>
              <w:top w:val="single" w:sz="4" w:space="0" w:color="auto"/>
              <w:left w:val="single" w:sz="4" w:space="0" w:color="auto"/>
              <w:bottom w:val="single" w:sz="4" w:space="0" w:color="auto"/>
              <w:right w:val="single" w:sz="4" w:space="0" w:color="auto"/>
            </w:tcBorders>
            <w:vAlign w:val="center"/>
          </w:tcPr>
          <w:p w14:paraId="7E79454B" w14:textId="56DF7CEF" w:rsidR="00E86A26" w:rsidRPr="003A4CD2" w:rsidRDefault="00E86A26" w:rsidP="00E86A26">
            <w:pPr>
              <w:spacing w:before="140" w:line="290" w:lineRule="auto"/>
              <w:jc w:val="center"/>
              <w:rPr>
                <w:rFonts w:cs="Arial"/>
                <w:sz w:val="16"/>
                <w:szCs w:val="16"/>
              </w:rPr>
            </w:pPr>
            <w:r>
              <w:rPr>
                <w:rFonts w:cs="Arial"/>
                <w:color w:val="000000"/>
                <w:sz w:val="16"/>
                <w:szCs w:val="16"/>
              </w:rPr>
              <w:t>R$ 1.346.400</w:t>
            </w:r>
          </w:p>
        </w:tc>
        <w:tc>
          <w:tcPr>
            <w:tcW w:w="527" w:type="pct"/>
            <w:tcBorders>
              <w:top w:val="single" w:sz="4" w:space="0" w:color="auto"/>
              <w:left w:val="single" w:sz="4" w:space="0" w:color="auto"/>
              <w:bottom w:val="single" w:sz="4" w:space="0" w:color="auto"/>
              <w:right w:val="single" w:sz="4" w:space="0" w:color="auto"/>
            </w:tcBorders>
            <w:vAlign w:val="center"/>
          </w:tcPr>
          <w:p w14:paraId="0D644277" w14:textId="56C8D323" w:rsidR="00E86A26" w:rsidRPr="003A4CD2" w:rsidRDefault="00E86A26" w:rsidP="00E86A26">
            <w:pPr>
              <w:spacing w:before="140" w:line="290" w:lineRule="auto"/>
              <w:jc w:val="center"/>
              <w:rPr>
                <w:rFonts w:cs="Arial"/>
                <w:sz w:val="16"/>
                <w:szCs w:val="16"/>
              </w:rPr>
            </w:pPr>
            <w:r>
              <w:rPr>
                <w:rFonts w:cs="Arial"/>
                <w:color w:val="000000"/>
                <w:sz w:val="16"/>
                <w:szCs w:val="16"/>
              </w:rPr>
              <w:t>R$ 4.218.000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5A567837" w14:textId="7158B848"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424EBD88" w14:textId="73A2A8CD" w:rsidR="00E86A26" w:rsidRPr="003A4CD2" w:rsidRDefault="00E86A26" w:rsidP="00E86A26">
            <w:pPr>
              <w:spacing w:before="140" w:line="290" w:lineRule="auto"/>
              <w:jc w:val="center"/>
              <w:rPr>
                <w:rFonts w:cs="Arial"/>
                <w:sz w:val="16"/>
                <w:szCs w:val="16"/>
              </w:rPr>
            </w:pPr>
            <w:r>
              <w:rPr>
                <w:rFonts w:cs="Arial"/>
                <w:color w:val="000000"/>
                <w:sz w:val="16"/>
                <w:szCs w:val="16"/>
              </w:rPr>
              <w:t>R$ 4.218.000,00</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61C9E54B" w14:textId="4232AA0C" w:rsidR="00E86A26" w:rsidRPr="003A4CD2" w:rsidRDefault="00E86A26" w:rsidP="00E86A26">
            <w:pPr>
              <w:spacing w:before="140" w:line="290" w:lineRule="auto"/>
              <w:jc w:val="center"/>
              <w:rPr>
                <w:rFonts w:cs="Arial"/>
                <w:sz w:val="16"/>
                <w:szCs w:val="16"/>
              </w:rPr>
            </w:pPr>
            <w:r>
              <w:rPr>
                <w:rFonts w:cs="Arial"/>
                <w:color w:val="000000"/>
                <w:sz w:val="16"/>
                <w:szCs w:val="16"/>
              </w:rPr>
              <w:t>R$ 3.463.945,98</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196E54C0" w14:textId="2CB265A7" w:rsidR="00E86A26" w:rsidRPr="003A4CD2" w:rsidRDefault="00E86A26" w:rsidP="00E86A26">
            <w:pPr>
              <w:spacing w:before="140" w:line="290" w:lineRule="auto"/>
              <w:jc w:val="center"/>
              <w:rPr>
                <w:rFonts w:cs="Arial"/>
                <w:sz w:val="16"/>
                <w:szCs w:val="16"/>
              </w:rPr>
            </w:pPr>
            <w:r>
              <w:rPr>
                <w:rFonts w:cs="Arial"/>
                <w:color w:val="000000"/>
                <w:sz w:val="16"/>
                <w:szCs w:val="16"/>
              </w:rPr>
              <w:t>3,46%</w:t>
            </w:r>
          </w:p>
        </w:tc>
      </w:tr>
      <w:tr w:rsidR="00E86A26" w:rsidRPr="00605B70" w14:paraId="662AC146"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064ECBBA" w14:textId="6BBAC122" w:rsidR="00E86A26" w:rsidRPr="003A4CD2" w:rsidRDefault="00E86A26" w:rsidP="00E86A26">
            <w:pPr>
              <w:spacing w:before="140" w:line="290" w:lineRule="auto"/>
              <w:jc w:val="center"/>
              <w:rPr>
                <w:rFonts w:cs="Arial"/>
                <w:sz w:val="16"/>
                <w:szCs w:val="16"/>
              </w:rPr>
            </w:pPr>
            <w:r>
              <w:rPr>
                <w:rFonts w:cs="Arial"/>
                <w:color w:val="000000"/>
                <w:sz w:val="16"/>
                <w:szCs w:val="16"/>
              </w:rPr>
              <w:t>Filial Recife/</w:t>
            </w:r>
            <w:r w:rsidRPr="003A4CD2">
              <w:rPr>
                <w:rFonts w:cs="Arial"/>
                <w:color w:val="000000"/>
                <w:sz w:val="16"/>
                <w:szCs w:val="16"/>
              </w:rPr>
              <w:t>PE 01.754.239/0004-62</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17EA6588" w14:textId="6504D519"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645C669" w14:textId="52F28298" w:rsidR="00E86A26" w:rsidRPr="003A4CD2" w:rsidRDefault="00E86A26" w:rsidP="00E86A26">
            <w:pPr>
              <w:spacing w:before="140" w:line="290" w:lineRule="auto"/>
              <w:jc w:val="center"/>
              <w:rPr>
                <w:rFonts w:cs="Arial"/>
                <w:sz w:val="16"/>
                <w:szCs w:val="16"/>
              </w:rPr>
            </w:pPr>
            <w:r>
              <w:rPr>
                <w:rFonts w:cs="Arial"/>
                <w:color w:val="000000"/>
                <w:sz w:val="16"/>
                <w:szCs w:val="16"/>
              </w:rPr>
              <w:t>R$ 1.850.000</w:t>
            </w:r>
          </w:p>
        </w:tc>
        <w:tc>
          <w:tcPr>
            <w:tcW w:w="523" w:type="pct"/>
            <w:tcBorders>
              <w:top w:val="single" w:sz="4" w:space="0" w:color="auto"/>
              <w:left w:val="single" w:sz="4" w:space="0" w:color="auto"/>
              <w:bottom w:val="single" w:sz="4" w:space="0" w:color="auto"/>
              <w:right w:val="single" w:sz="4" w:space="0" w:color="auto"/>
            </w:tcBorders>
            <w:vAlign w:val="center"/>
          </w:tcPr>
          <w:p w14:paraId="0DD95FDF" w14:textId="3C88F3A3" w:rsidR="00E86A26" w:rsidRPr="003A4CD2" w:rsidRDefault="00E86A26" w:rsidP="00E86A26">
            <w:pPr>
              <w:spacing w:before="140" w:line="290" w:lineRule="auto"/>
              <w:jc w:val="center"/>
              <w:rPr>
                <w:rFonts w:cs="Arial"/>
                <w:sz w:val="16"/>
                <w:szCs w:val="16"/>
              </w:rPr>
            </w:pPr>
            <w:r>
              <w:rPr>
                <w:rFonts w:cs="Arial"/>
                <w:color w:val="000000"/>
                <w:sz w:val="16"/>
                <w:szCs w:val="16"/>
              </w:rPr>
              <w:t>R$ 488.400</w:t>
            </w:r>
          </w:p>
        </w:tc>
        <w:tc>
          <w:tcPr>
            <w:tcW w:w="527" w:type="pct"/>
            <w:tcBorders>
              <w:top w:val="single" w:sz="4" w:space="0" w:color="auto"/>
              <w:left w:val="single" w:sz="4" w:space="0" w:color="auto"/>
              <w:bottom w:val="single" w:sz="4" w:space="0" w:color="auto"/>
              <w:right w:val="single" w:sz="4" w:space="0" w:color="auto"/>
            </w:tcBorders>
            <w:vAlign w:val="center"/>
          </w:tcPr>
          <w:p w14:paraId="673FAA8D" w14:textId="6CF775B3" w:rsidR="00E86A26" w:rsidRPr="003A4CD2" w:rsidRDefault="00E86A26" w:rsidP="00E86A26">
            <w:pPr>
              <w:spacing w:before="140" w:line="290" w:lineRule="auto"/>
              <w:jc w:val="center"/>
              <w:rPr>
                <w:rFonts w:cs="Arial"/>
                <w:sz w:val="16"/>
                <w:szCs w:val="16"/>
              </w:rPr>
            </w:pPr>
            <w:r>
              <w:rPr>
                <w:rFonts w:cs="Arial"/>
                <w:color w:val="000000"/>
                <w:sz w:val="16"/>
                <w:szCs w:val="16"/>
              </w:rPr>
              <w:t>R$ 1.850.000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107EDA70" w14:textId="6C6B4AC9"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6D8EADC9" w14:textId="6B20FD79" w:rsidR="00E86A26" w:rsidRPr="003A4CD2" w:rsidRDefault="00E86A26" w:rsidP="00E86A26">
            <w:pPr>
              <w:spacing w:before="140" w:line="290" w:lineRule="auto"/>
              <w:jc w:val="center"/>
              <w:rPr>
                <w:rFonts w:cs="Arial"/>
                <w:sz w:val="16"/>
                <w:szCs w:val="16"/>
              </w:rPr>
            </w:pPr>
            <w:r>
              <w:rPr>
                <w:rFonts w:cs="Arial"/>
                <w:color w:val="000000"/>
                <w:sz w:val="16"/>
                <w:szCs w:val="16"/>
              </w:rPr>
              <w:t>R$ 1.850.000,00</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15ADF394" w14:textId="6BA8FFEB" w:rsidR="00E86A26" w:rsidRPr="003A4CD2" w:rsidRDefault="00E86A26" w:rsidP="00E86A26">
            <w:pPr>
              <w:spacing w:before="140" w:line="290" w:lineRule="auto"/>
              <w:jc w:val="center"/>
              <w:rPr>
                <w:rFonts w:cs="Arial"/>
                <w:sz w:val="16"/>
                <w:szCs w:val="16"/>
              </w:rPr>
            </w:pPr>
            <w:r>
              <w:rPr>
                <w:rFonts w:cs="Arial"/>
                <w:color w:val="000000"/>
                <w:sz w:val="16"/>
                <w:szCs w:val="16"/>
              </w:rPr>
              <w:t>R$ 1.519.274,55</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D663C79" w14:textId="4D6EC90A" w:rsidR="00E86A26" w:rsidRPr="003A4CD2" w:rsidRDefault="00E86A26" w:rsidP="00E86A26">
            <w:pPr>
              <w:spacing w:before="140" w:line="290" w:lineRule="auto"/>
              <w:jc w:val="center"/>
              <w:rPr>
                <w:rFonts w:cs="Arial"/>
                <w:sz w:val="16"/>
                <w:szCs w:val="16"/>
              </w:rPr>
            </w:pPr>
            <w:r>
              <w:rPr>
                <w:rFonts w:cs="Arial"/>
                <w:color w:val="000000"/>
                <w:sz w:val="16"/>
                <w:szCs w:val="16"/>
              </w:rPr>
              <w:t>1,52%</w:t>
            </w:r>
          </w:p>
        </w:tc>
      </w:tr>
      <w:tr w:rsidR="00E86A26" w:rsidRPr="00605B70" w14:paraId="641D1EEA"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79C79A88" w14:textId="613F17BB"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 xml:space="preserve">Filial </w:t>
            </w:r>
            <w:r>
              <w:rPr>
                <w:rFonts w:cs="Arial"/>
                <w:color w:val="000000"/>
                <w:sz w:val="16"/>
                <w:szCs w:val="16"/>
              </w:rPr>
              <w:t>Curitiba/</w:t>
            </w:r>
            <w:r w:rsidRPr="003A4CD2">
              <w:rPr>
                <w:rFonts w:cs="Arial"/>
                <w:color w:val="000000"/>
                <w:sz w:val="16"/>
                <w:szCs w:val="16"/>
              </w:rPr>
              <w:t>PR 01.754.239/0006-24</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79805B9F" w14:textId="0327EE98"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C47EBA8" w14:textId="2E23696A" w:rsidR="00E86A26" w:rsidRPr="003A4CD2" w:rsidRDefault="00E86A26" w:rsidP="00E86A26">
            <w:pPr>
              <w:spacing w:before="140" w:line="290" w:lineRule="auto"/>
              <w:jc w:val="center"/>
              <w:rPr>
                <w:rFonts w:cs="Arial"/>
                <w:sz w:val="16"/>
                <w:szCs w:val="16"/>
              </w:rPr>
            </w:pPr>
            <w:r>
              <w:rPr>
                <w:rFonts w:cs="Arial"/>
                <w:color w:val="000000"/>
                <w:sz w:val="16"/>
                <w:szCs w:val="16"/>
              </w:rPr>
              <w:t>R$ 10.967.416</w:t>
            </w:r>
          </w:p>
        </w:tc>
        <w:tc>
          <w:tcPr>
            <w:tcW w:w="523" w:type="pct"/>
            <w:tcBorders>
              <w:top w:val="single" w:sz="4" w:space="0" w:color="auto"/>
              <w:left w:val="single" w:sz="4" w:space="0" w:color="auto"/>
              <w:bottom w:val="single" w:sz="4" w:space="0" w:color="auto"/>
              <w:right w:val="single" w:sz="4" w:space="0" w:color="auto"/>
            </w:tcBorders>
            <w:vAlign w:val="center"/>
          </w:tcPr>
          <w:p w14:paraId="7E286079" w14:textId="1F8FC6C0" w:rsidR="00E86A26" w:rsidRPr="003A4CD2" w:rsidRDefault="00E86A26" w:rsidP="00E86A26">
            <w:pPr>
              <w:spacing w:before="140" w:line="290" w:lineRule="auto"/>
              <w:jc w:val="center"/>
              <w:rPr>
                <w:rFonts w:cs="Arial"/>
                <w:sz w:val="16"/>
                <w:szCs w:val="16"/>
              </w:rPr>
            </w:pPr>
            <w:r>
              <w:rPr>
                <w:rFonts w:cs="Arial"/>
                <w:color w:val="000000"/>
                <w:sz w:val="16"/>
                <w:szCs w:val="16"/>
              </w:rPr>
              <w:t>R$ 3.307.539</w:t>
            </w:r>
          </w:p>
        </w:tc>
        <w:tc>
          <w:tcPr>
            <w:tcW w:w="527" w:type="pct"/>
            <w:tcBorders>
              <w:top w:val="single" w:sz="4" w:space="0" w:color="auto"/>
              <w:left w:val="single" w:sz="4" w:space="0" w:color="auto"/>
              <w:bottom w:val="single" w:sz="4" w:space="0" w:color="auto"/>
              <w:right w:val="single" w:sz="4" w:space="0" w:color="auto"/>
            </w:tcBorders>
            <w:vAlign w:val="center"/>
          </w:tcPr>
          <w:p w14:paraId="6E09F6FE" w14:textId="49ED5991" w:rsidR="00E86A26" w:rsidRPr="003A4CD2" w:rsidRDefault="00E86A26" w:rsidP="00E86A26">
            <w:pPr>
              <w:spacing w:before="140" w:line="290" w:lineRule="auto"/>
              <w:jc w:val="center"/>
              <w:rPr>
                <w:rFonts w:cs="Arial"/>
                <w:sz w:val="16"/>
                <w:szCs w:val="16"/>
              </w:rPr>
            </w:pPr>
            <w:r>
              <w:rPr>
                <w:rFonts w:cs="Arial"/>
                <w:color w:val="000000"/>
                <w:sz w:val="16"/>
                <w:szCs w:val="16"/>
              </w:rPr>
              <w:t>R$ 10.967.416</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0F5563FD" w14:textId="3191F25C"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59E9A22C" w14:textId="470B6F5D" w:rsidR="00E86A26" w:rsidRPr="003A4CD2" w:rsidRDefault="00E86A26" w:rsidP="00E86A26">
            <w:pPr>
              <w:spacing w:before="140" w:line="290" w:lineRule="auto"/>
              <w:jc w:val="center"/>
              <w:rPr>
                <w:rFonts w:cs="Arial"/>
                <w:sz w:val="16"/>
                <w:szCs w:val="16"/>
              </w:rPr>
            </w:pPr>
            <w:r>
              <w:rPr>
                <w:rFonts w:cs="Arial"/>
                <w:color w:val="000000"/>
                <w:sz w:val="16"/>
                <w:szCs w:val="16"/>
              </w:rPr>
              <w:t>R$ 10.967.416,00</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72FF53D7" w14:textId="1CBC289D" w:rsidR="00E86A26" w:rsidRPr="003A4CD2" w:rsidRDefault="00E86A26" w:rsidP="00E86A26">
            <w:pPr>
              <w:spacing w:before="140" w:line="290" w:lineRule="auto"/>
              <w:jc w:val="center"/>
              <w:rPr>
                <w:rFonts w:cs="Arial"/>
                <w:sz w:val="16"/>
                <w:szCs w:val="16"/>
              </w:rPr>
            </w:pPr>
            <w:r>
              <w:rPr>
                <w:rFonts w:cs="Arial"/>
                <w:color w:val="000000"/>
                <w:sz w:val="16"/>
                <w:szCs w:val="16"/>
              </w:rPr>
              <w:t>R$ 9.006.765,44</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840417C" w14:textId="796EE31A" w:rsidR="00E86A26" w:rsidRPr="003A4CD2" w:rsidRDefault="00E86A26" w:rsidP="00E86A26">
            <w:pPr>
              <w:spacing w:before="140" w:line="290" w:lineRule="auto"/>
              <w:jc w:val="center"/>
              <w:rPr>
                <w:rFonts w:cs="Arial"/>
                <w:sz w:val="16"/>
                <w:szCs w:val="16"/>
              </w:rPr>
            </w:pPr>
            <w:r>
              <w:rPr>
                <w:rFonts w:cs="Arial"/>
                <w:color w:val="000000"/>
                <w:sz w:val="16"/>
                <w:szCs w:val="16"/>
              </w:rPr>
              <w:t>9,01%</w:t>
            </w:r>
          </w:p>
        </w:tc>
      </w:tr>
      <w:tr w:rsidR="00E86A26" w:rsidRPr="00605B70" w14:paraId="3F0DFEBA"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5E323EC9" w14:textId="389BE0F4" w:rsidR="00E86A26" w:rsidRPr="003A4CD2" w:rsidRDefault="00E86A26" w:rsidP="00E86A26">
            <w:pPr>
              <w:spacing w:before="140" w:line="290" w:lineRule="auto"/>
              <w:jc w:val="center"/>
              <w:rPr>
                <w:rFonts w:cs="Arial"/>
                <w:sz w:val="16"/>
                <w:szCs w:val="16"/>
              </w:rPr>
            </w:pPr>
            <w:r>
              <w:rPr>
                <w:rFonts w:cs="Arial"/>
                <w:color w:val="000000"/>
                <w:sz w:val="16"/>
                <w:szCs w:val="16"/>
              </w:rPr>
              <w:t>Filial Vila Velha/</w:t>
            </w:r>
            <w:r w:rsidRPr="003A4CD2">
              <w:rPr>
                <w:rFonts w:cs="Arial"/>
                <w:color w:val="000000"/>
                <w:sz w:val="16"/>
                <w:szCs w:val="16"/>
              </w:rPr>
              <w:t>ES 01.754.239/0008-96</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489F87C6" w14:textId="0A5625D7"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B28A035" w14:textId="2E0B5502" w:rsidR="00E86A26" w:rsidRPr="003A4CD2" w:rsidRDefault="00E86A26" w:rsidP="00E86A26">
            <w:pPr>
              <w:spacing w:before="140" w:line="290" w:lineRule="auto"/>
              <w:jc w:val="center"/>
              <w:rPr>
                <w:rFonts w:cs="Arial"/>
                <w:sz w:val="16"/>
                <w:szCs w:val="16"/>
              </w:rPr>
            </w:pPr>
            <w:r>
              <w:rPr>
                <w:rFonts w:cs="Arial"/>
                <w:color w:val="000000"/>
                <w:sz w:val="16"/>
                <w:szCs w:val="16"/>
              </w:rPr>
              <w:t>R$ 63.092.654</w:t>
            </w:r>
          </w:p>
        </w:tc>
        <w:tc>
          <w:tcPr>
            <w:tcW w:w="523" w:type="pct"/>
            <w:tcBorders>
              <w:top w:val="single" w:sz="4" w:space="0" w:color="auto"/>
              <w:left w:val="single" w:sz="4" w:space="0" w:color="auto"/>
              <w:bottom w:val="single" w:sz="4" w:space="0" w:color="auto"/>
              <w:right w:val="single" w:sz="4" w:space="0" w:color="auto"/>
            </w:tcBorders>
            <w:vAlign w:val="center"/>
          </w:tcPr>
          <w:p w14:paraId="5096CC99" w14:textId="03C8EB3F" w:rsidR="00E86A26" w:rsidRPr="003A4CD2" w:rsidRDefault="00E86A26" w:rsidP="00E86A26">
            <w:pPr>
              <w:spacing w:before="140" w:line="290" w:lineRule="auto"/>
              <w:jc w:val="center"/>
              <w:rPr>
                <w:rFonts w:cs="Arial"/>
                <w:sz w:val="16"/>
                <w:szCs w:val="16"/>
              </w:rPr>
            </w:pPr>
            <w:r>
              <w:rPr>
                <w:rFonts w:cs="Arial"/>
                <w:color w:val="000000"/>
                <w:sz w:val="16"/>
                <w:szCs w:val="16"/>
              </w:rPr>
              <w:t>R$ 14.519.182</w:t>
            </w:r>
          </w:p>
        </w:tc>
        <w:tc>
          <w:tcPr>
            <w:tcW w:w="527" w:type="pct"/>
            <w:tcBorders>
              <w:top w:val="single" w:sz="4" w:space="0" w:color="auto"/>
              <w:left w:val="single" w:sz="4" w:space="0" w:color="auto"/>
              <w:bottom w:val="single" w:sz="4" w:space="0" w:color="auto"/>
              <w:right w:val="single" w:sz="4" w:space="0" w:color="auto"/>
            </w:tcBorders>
            <w:vAlign w:val="center"/>
          </w:tcPr>
          <w:p w14:paraId="4433DE07" w14:textId="4DF5883B" w:rsidR="00E86A26" w:rsidRPr="003A4CD2" w:rsidRDefault="00E86A26" w:rsidP="00E86A26">
            <w:pPr>
              <w:spacing w:before="140" w:line="290" w:lineRule="auto"/>
              <w:jc w:val="center"/>
              <w:rPr>
                <w:rFonts w:cs="Arial"/>
                <w:sz w:val="16"/>
                <w:szCs w:val="16"/>
              </w:rPr>
            </w:pPr>
            <w:r>
              <w:rPr>
                <w:rFonts w:cs="Arial"/>
                <w:color w:val="000000"/>
                <w:sz w:val="16"/>
                <w:szCs w:val="16"/>
              </w:rPr>
              <w:t>R$ 63.092.654</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14D98138" w14:textId="5F78300D"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773F108A" w14:textId="20D83CCA" w:rsidR="00E86A26" w:rsidRPr="003A4CD2" w:rsidRDefault="00E86A26" w:rsidP="00E86A26">
            <w:pPr>
              <w:spacing w:before="140" w:line="290" w:lineRule="auto"/>
              <w:jc w:val="center"/>
              <w:rPr>
                <w:rFonts w:cs="Arial"/>
                <w:sz w:val="16"/>
                <w:szCs w:val="16"/>
              </w:rPr>
            </w:pPr>
            <w:r>
              <w:rPr>
                <w:rFonts w:cs="Arial"/>
                <w:color w:val="000000"/>
                <w:sz w:val="16"/>
                <w:szCs w:val="16"/>
              </w:rPr>
              <w:t>R$ 63.092.654,44</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496A7E1C" w14:textId="22A0D199" w:rsidR="00E86A26" w:rsidRPr="003A4CD2" w:rsidRDefault="00E86A26" w:rsidP="00E86A26">
            <w:pPr>
              <w:spacing w:before="140" w:line="290" w:lineRule="auto"/>
              <w:jc w:val="center"/>
              <w:rPr>
                <w:rFonts w:cs="Arial"/>
                <w:sz w:val="16"/>
                <w:szCs w:val="16"/>
              </w:rPr>
            </w:pPr>
            <w:r>
              <w:rPr>
                <w:rFonts w:cs="Arial"/>
                <w:color w:val="000000"/>
                <w:sz w:val="16"/>
                <w:szCs w:val="16"/>
              </w:rPr>
              <w:t>R$ 51.813.548,36</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1574DB4E" w14:textId="0E95A79D" w:rsidR="00E86A26" w:rsidRPr="003A4CD2" w:rsidRDefault="00E86A26" w:rsidP="00E86A26">
            <w:pPr>
              <w:spacing w:before="140" w:line="290" w:lineRule="auto"/>
              <w:jc w:val="center"/>
              <w:rPr>
                <w:rFonts w:cs="Arial"/>
                <w:sz w:val="16"/>
                <w:szCs w:val="16"/>
              </w:rPr>
            </w:pPr>
            <w:r>
              <w:rPr>
                <w:rFonts w:cs="Arial"/>
                <w:color w:val="000000"/>
                <w:sz w:val="16"/>
                <w:szCs w:val="16"/>
              </w:rPr>
              <w:t>51,81%</w:t>
            </w:r>
          </w:p>
        </w:tc>
      </w:tr>
      <w:tr w:rsidR="00E86A26" w:rsidRPr="00605B70" w14:paraId="1574FF81"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62CA9589" w14:textId="1D6EE395"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 xml:space="preserve">Filial </w:t>
            </w:r>
            <w:r>
              <w:rPr>
                <w:rFonts w:cs="Arial"/>
                <w:color w:val="000000"/>
                <w:sz w:val="16"/>
                <w:szCs w:val="16"/>
              </w:rPr>
              <w:t>Campinas/</w:t>
            </w:r>
            <w:r w:rsidRPr="003A4CD2">
              <w:rPr>
                <w:rFonts w:cs="Arial"/>
                <w:color w:val="000000"/>
                <w:sz w:val="16"/>
                <w:szCs w:val="16"/>
              </w:rPr>
              <w:t>SP 01.754.239/0013-53</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10D783BC" w14:textId="6226017D"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6E58A68" w14:textId="1E4BDB06" w:rsidR="00E86A26" w:rsidRPr="003A4CD2" w:rsidRDefault="00E86A26" w:rsidP="00E86A26">
            <w:pPr>
              <w:spacing w:before="140" w:line="290" w:lineRule="auto"/>
              <w:jc w:val="center"/>
              <w:rPr>
                <w:rFonts w:cs="Arial"/>
                <w:sz w:val="16"/>
                <w:szCs w:val="16"/>
              </w:rPr>
            </w:pPr>
            <w:r>
              <w:rPr>
                <w:rFonts w:cs="Arial"/>
                <w:color w:val="000000"/>
                <w:sz w:val="16"/>
                <w:szCs w:val="16"/>
              </w:rPr>
              <w:t>R$ 3.886.000</w:t>
            </w:r>
          </w:p>
        </w:tc>
        <w:tc>
          <w:tcPr>
            <w:tcW w:w="523" w:type="pct"/>
            <w:tcBorders>
              <w:top w:val="single" w:sz="4" w:space="0" w:color="auto"/>
              <w:left w:val="single" w:sz="4" w:space="0" w:color="auto"/>
              <w:bottom w:val="single" w:sz="4" w:space="0" w:color="auto"/>
              <w:right w:val="single" w:sz="4" w:space="0" w:color="auto"/>
            </w:tcBorders>
            <w:vAlign w:val="center"/>
          </w:tcPr>
          <w:p w14:paraId="1EFB79B8" w14:textId="5F1E365E" w:rsidR="00E86A26" w:rsidRPr="003A4CD2" w:rsidRDefault="00E86A26" w:rsidP="00E86A26">
            <w:pPr>
              <w:spacing w:before="140" w:line="290" w:lineRule="auto"/>
              <w:jc w:val="center"/>
              <w:rPr>
                <w:rFonts w:cs="Arial"/>
                <w:sz w:val="16"/>
                <w:szCs w:val="16"/>
              </w:rPr>
            </w:pPr>
            <w:r>
              <w:rPr>
                <w:rFonts w:cs="Arial"/>
                <w:color w:val="000000"/>
                <w:sz w:val="16"/>
                <w:szCs w:val="16"/>
              </w:rPr>
              <w:t>R$ 1.067.978</w:t>
            </w:r>
          </w:p>
        </w:tc>
        <w:tc>
          <w:tcPr>
            <w:tcW w:w="527" w:type="pct"/>
            <w:tcBorders>
              <w:top w:val="single" w:sz="4" w:space="0" w:color="auto"/>
              <w:left w:val="single" w:sz="4" w:space="0" w:color="auto"/>
              <w:bottom w:val="single" w:sz="4" w:space="0" w:color="auto"/>
              <w:right w:val="single" w:sz="4" w:space="0" w:color="auto"/>
            </w:tcBorders>
            <w:vAlign w:val="center"/>
          </w:tcPr>
          <w:p w14:paraId="30795BB1" w14:textId="25188F0A" w:rsidR="00E86A26" w:rsidRPr="003A4CD2" w:rsidRDefault="00E86A26" w:rsidP="00E86A26">
            <w:pPr>
              <w:spacing w:before="140" w:line="290" w:lineRule="auto"/>
              <w:jc w:val="center"/>
              <w:rPr>
                <w:rFonts w:cs="Arial"/>
                <w:sz w:val="16"/>
                <w:szCs w:val="16"/>
              </w:rPr>
            </w:pPr>
            <w:r>
              <w:rPr>
                <w:rFonts w:cs="Arial"/>
                <w:color w:val="000000"/>
                <w:sz w:val="16"/>
                <w:szCs w:val="16"/>
              </w:rPr>
              <w:t>R$ 3.886.000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3ABF5298" w14:textId="3A3432C6"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58D05B06" w14:textId="7F8C9BFC" w:rsidR="00E86A26" w:rsidRPr="003A4CD2" w:rsidRDefault="00E86A26" w:rsidP="00E86A26">
            <w:pPr>
              <w:spacing w:before="140" w:line="290" w:lineRule="auto"/>
              <w:jc w:val="center"/>
              <w:rPr>
                <w:rFonts w:cs="Arial"/>
                <w:sz w:val="16"/>
                <w:szCs w:val="16"/>
              </w:rPr>
            </w:pPr>
            <w:r>
              <w:rPr>
                <w:rFonts w:cs="Arial"/>
                <w:color w:val="000000"/>
                <w:sz w:val="16"/>
                <w:szCs w:val="16"/>
              </w:rPr>
              <w:t>R$ 3.886.000,00</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4C40CBCC" w14:textId="50490C61" w:rsidR="00E86A26" w:rsidRPr="003A4CD2" w:rsidRDefault="00E86A26" w:rsidP="00E86A26">
            <w:pPr>
              <w:spacing w:before="140" w:line="290" w:lineRule="auto"/>
              <w:jc w:val="center"/>
              <w:rPr>
                <w:rFonts w:cs="Arial"/>
                <w:sz w:val="16"/>
                <w:szCs w:val="16"/>
              </w:rPr>
            </w:pPr>
            <w:r>
              <w:rPr>
                <w:rFonts w:cs="Arial"/>
                <w:color w:val="000000"/>
                <w:sz w:val="16"/>
                <w:szCs w:val="16"/>
              </w:rPr>
              <w:t>R$ 3.191.297,79</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6CD72A0C" w14:textId="1D6CCC91" w:rsidR="00E86A26" w:rsidRPr="003A4CD2" w:rsidRDefault="00E86A26" w:rsidP="00E86A26">
            <w:pPr>
              <w:spacing w:before="140" w:line="290" w:lineRule="auto"/>
              <w:jc w:val="center"/>
              <w:rPr>
                <w:rFonts w:cs="Arial"/>
                <w:sz w:val="16"/>
                <w:szCs w:val="16"/>
              </w:rPr>
            </w:pPr>
            <w:r>
              <w:rPr>
                <w:rFonts w:cs="Arial"/>
                <w:color w:val="000000"/>
                <w:sz w:val="16"/>
                <w:szCs w:val="16"/>
              </w:rPr>
              <w:t>3,19%</w:t>
            </w:r>
          </w:p>
        </w:tc>
      </w:tr>
      <w:tr w:rsidR="00E86A26" w:rsidRPr="00605B70" w14:paraId="0C807DB8"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3B33821A" w14:textId="07494FEA"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 xml:space="preserve">Filial </w:t>
            </w:r>
            <w:r>
              <w:rPr>
                <w:rFonts w:cs="Arial"/>
                <w:color w:val="000000"/>
                <w:sz w:val="16"/>
                <w:szCs w:val="16"/>
              </w:rPr>
              <w:t>Cuiabá/</w:t>
            </w:r>
            <w:r w:rsidRPr="003A4CD2">
              <w:rPr>
                <w:rFonts w:cs="Arial"/>
                <w:color w:val="000000"/>
                <w:sz w:val="16"/>
                <w:szCs w:val="16"/>
              </w:rPr>
              <w:t>MT 01.754.239/0023-25</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4212F8E9" w14:textId="34FC10F0"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CE3D7D6" w14:textId="71F09CA8" w:rsidR="00E86A26" w:rsidRPr="003A4CD2" w:rsidRDefault="00E86A26" w:rsidP="00E86A26">
            <w:pPr>
              <w:spacing w:before="140" w:line="290" w:lineRule="auto"/>
              <w:jc w:val="center"/>
              <w:rPr>
                <w:rFonts w:cs="Arial"/>
                <w:sz w:val="16"/>
                <w:szCs w:val="16"/>
              </w:rPr>
            </w:pPr>
            <w:r>
              <w:rPr>
                <w:rFonts w:cs="Arial"/>
                <w:color w:val="000000"/>
                <w:sz w:val="16"/>
                <w:szCs w:val="16"/>
              </w:rPr>
              <w:t>R$ 4.848.800</w:t>
            </w:r>
          </w:p>
        </w:tc>
        <w:tc>
          <w:tcPr>
            <w:tcW w:w="523" w:type="pct"/>
            <w:tcBorders>
              <w:top w:val="single" w:sz="4" w:space="0" w:color="auto"/>
              <w:left w:val="single" w:sz="4" w:space="0" w:color="auto"/>
              <w:bottom w:val="single" w:sz="4" w:space="0" w:color="auto"/>
              <w:right w:val="single" w:sz="4" w:space="0" w:color="auto"/>
            </w:tcBorders>
            <w:vAlign w:val="center"/>
          </w:tcPr>
          <w:p w14:paraId="7BDC1ABC" w14:textId="36B6CBE6" w:rsidR="00E86A26" w:rsidRPr="003A4CD2" w:rsidRDefault="00E86A26" w:rsidP="00E86A26">
            <w:pPr>
              <w:spacing w:before="140" w:line="290" w:lineRule="auto"/>
              <w:jc w:val="center"/>
              <w:rPr>
                <w:rFonts w:cs="Arial"/>
                <w:sz w:val="16"/>
                <w:szCs w:val="16"/>
              </w:rPr>
            </w:pPr>
            <w:r>
              <w:rPr>
                <w:rFonts w:cs="Arial"/>
                <w:color w:val="000000"/>
                <w:sz w:val="16"/>
                <w:szCs w:val="16"/>
              </w:rPr>
              <w:t>R$ 1.292.000</w:t>
            </w:r>
          </w:p>
        </w:tc>
        <w:tc>
          <w:tcPr>
            <w:tcW w:w="527" w:type="pct"/>
            <w:tcBorders>
              <w:top w:val="single" w:sz="4" w:space="0" w:color="auto"/>
              <w:left w:val="single" w:sz="4" w:space="0" w:color="auto"/>
              <w:bottom w:val="single" w:sz="4" w:space="0" w:color="auto"/>
              <w:right w:val="single" w:sz="4" w:space="0" w:color="auto"/>
            </w:tcBorders>
            <w:vAlign w:val="center"/>
          </w:tcPr>
          <w:p w14:paraId="45FA9103" w14:textId="1DB8FB91" w:rsidR="00E86A26" w:rsidRPr="003A4CD2" w:rsidRDefault="00E86A26" w:rsidP="00E86A26">
            <w:pPr>
              <w:spacing w:before="140" w:line="290" w:lineRule="auto"/>
              <w:jc w:val="center"/>
              <w:rPr>
                <w:rFonts w:cs="Arial"/>
                <w:sz w:val="16"/>
                <w:szCs w:val="16"/>
              </w:rPr>
            </w:pPr>
            <w:r>
              <w:rPr>
                <w:rFonts w:cs="Arial"/>
                <w:color w:val="000000"/>
                <w:sz w:val="16"/>
                <w:szCs w:val="16"/>
              </w:rPr>
              <w:t>R$ 4.848.800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3899FD87" w14:textId="5C97A850"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069FEAEE" w14:textId="4120FF92" w:rsidR="00E86A26" w:rsidRPr="003A4CD2" w:rsidRDefault="00E86A26" w:rsidP="00E86A26">
            <w:pPr>
              <w:spacing w:before="140" w:line="290" w:lineRule="auto"/>
              <w:jc w:val="center"/>
              <w:rPr>
                <w:rFonts w:cs="Arial"/>
                <w:sz w:val="16"/>
                <w:szCs w:val="16"/>
              </w:rPr>
            </w:pPr>
            <w:r>
              <w:rPr>
                <w:rFonts w:cs="Arial"/>
                <w:color w:val="000000"/>
                <w:sz w:val="16"/>
                <w:szCs w:val="16"/>
              </w:rPr>
              <w:t>R$ 4.848.800,00</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4004597E" w14:textId="29F95D35" w:rsidR="00E86A26" w:rsidRPr="003A4CD2" w:rsidRDefault="00E86A26" w:rsidP="00E86A26">
            <w:pPr>
              <w:spacing w:before="140" w:line="290" w:lineRule="auto"/>
              <w:jc w:val="center"/>
              <w:rPr>
                <w:rFonts w:cs="Arial"/>
                <w:sz w:val="16"/>
                <w:szCs w:val="16"/>
              </w:rPr>
            </w:pPr>
            <w:r>
              <w:rPr>
                <w:rFonts w:cs="Arial"/>
                <w:color w:val="000000"/>
                <w:sz w:val="16"/>
                <w:szCs w:val="16"/>
              </w:rPr>
              <w:t>R$ 3.981.977,55</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01EA16FC" w14:textId="5E797393" w:rsidR="00E86A26" w:rsidRPr="003A4CD2" w:rsidRDefault="00E86A26" w:rsidP="00E86A26">
            <w:pPr>
              <w:spacing w:before="140" w:line="290" w:lineRule="auto"/>
              <w:jc w:val="center"/>
              <w:rPr>
                <w:rFonts w:cs="Arial"/>
                <w:sz w:val="16"/>
                <w:szCs w:val="16"/>
              </w:rPr>
            </w:pPr>
            <w:r>
              <w:rPr>
                <w:rFonts w:cs="Arial"/>
                <w:color w:val="000000"/>
                <w:sz w:val="16"/>
                <w:szCs w:val="16"/>
              </w:rPr>
              <w:t>3,98%</w:t>
            </w:r>
          </w:p>
        </w:tc>
      </w:tr>
      <w:tr w:rsidR="00E86A26" w:rsidRPr="00605B70" w14:paraId="2E246491"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6ADE51A9" w14:textId="7D656C30" w:rsidR="00E86A26" w:rsidRPr="003A4CD2" w:rsidRDefault="00E86A26" w:rsidP="00E86A26">
            <w:pPr>
              <w:spacing w:before="140" w:line="290" w:lineRule="auto"/>
              <w:jc w:val="center"/>
              <w:rPr>
                <w:rFonts w:cs="Arial"/>
                <w:sz w:val="16"/>
                <w:szCs w:val="16"/>
              </w:rPr>
            </w:pPr>
            <w:r>
              <w:rPr>
                <w:rFonts w:cs="Arial"/>
                <w:color w:val="000000"/>
                <w:sz w:val="16"/>
                <w:szCs w:val="16"/>
              </w:rPr>
              <w:lastRenderedPageBreak/>
              <w:t>Filial Conde/</w:t>
            </w:r>
            <w:r w:rsidRPr="003A4CD2">
              <w:rPr>
                <w:rFonts w:cs="Arial"/>
                <w:color w:val="000000"/>
                <w:sz w:val="16"/>
                <w:szCs w:val="16"/>
              </w:rPr>
              <w:t>PB 01.754.239/0034-88</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6DEF9F67" w14:textId="3E4EA032"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CC3188C" w14:textId="7453A684" w:rsidR="00E86A26" w:rsidRPr="003A4CD2" w:rsidRDefault="00E86A26" w:rsidP="00E86A26">
            <w:pPr>
              <w:spacing w:before="140" w:line="290" w:lineRule="auto"/>
              <w:jc w:val="center"/>
              <w:rPr>
                <w:rFonts w:cs="Arial"/>
                <w:sz w:val="16"/>
                <w:szCs w:val="16"/>
              </w:rPr>
            </w:pPr>
            <w:r>
              <w:rPr>
                <w:rFonts w:cs="Arial"/>
                <w:color w:val="000000"/>
                <w:sz w:val="16"/>
                <w:szCs w:val="16"/>
              </w:rPr>
              <w:t>R$ 3.384.000</w:t>
            </w:r>
          </w:p>
        </w:tc>
        <w:tc>
          <w:tcPr>
            <w:tcW w:w="523" w:type="pct"/>
            <w:tcBorders>
              <w:top w:val="single" w:sz="4" w:space="0" w:color="auto"/>
              <w:left w:val="single" w:sz="4" w:space="0" w:color="auto"/>
              <w:bottom w:val="single" w:sz="4" w:space="0" w:color="auto"/>
              <w:right w:val="single" w:sz="4" w:space="0" w:color="auto"/>
            </w:tcBorders>
            <w:vAlign w:val="center"/>
          </w:tcPr>
          <w:p w14:paraId="03917C85" w14:textId="42A7E825" w:rsidR="00E86A26" w:rsidRPr="003A4CD2" w:rsidRDefault="00E86A26" w:rsidP="00E86A26">
            <w:pPr>
              <w:spacing w:before="140" w:line="290" w:lineRule="auto"/>
              <w:jc w:val="center"/>
              <w:rPr>
                <w:rFonts w:cs="Arial"/>
                <w:sz w:val="16"/>
                <w:szCs w:val="16"/>
              </w:rPr>
            </w:pPr>
            <w:r>
              <w:rPr>
                <w:rFonts w:cs="Arial"/>
                <w:color w:val="000000"/>
                <w:sz w:val="16"/>
                <w:szCs w:val="16"/>
              </w:rPr>
              <w:t>R$ 953.483</w:t>
            </w:r>
          </w:p>
        </w:tc>
        <w:tc>
          <w:tcPr>
            <w:tcW w:w="527" w:type="pct"/>
            <w:tcBorders>
              <w:top w:val="single" w:sz="4" w:space="0" w:color="auto"/>
              <w:left w:val="single" w:sz="4" w:space="0" w:color="auto"/>
              <w:bottom w:val="single" w:sz="4" w:space="0" w:color="auto"/>
              <w:right w:val="single" w:sz="4" w:space="0" w:color="auto"/>
            </w:tcBorders>
            <w:vAlign w:val="center"/>
          </w:tcPr>
          <w:p w14:paraId="7F629CA1" w14:textId="3E81A005" w:rsidR="00E86A26" w:rsidRPr="003A4CD2" w:rsidRDefault="00E86A26" w:rsidP="00E86A26">
            <w:pPr>
              <w:spacing w:before="140" w:line="290" w:lineRule="auto"/>
              <w:jc w:val="center"/>
              <w:rPr>
                <w:rFonts w:cs="Arial"/>
                <w:sz w:val="16"/>
                <w:szCs w:val="16"/>
              </w:rPr>
            </w:pPr>
            <w:r>
              <w:rPr>
                <w:rFonts w:cs="Arial"/>
                <w:color w:val="000000"/>
                <w:sz w:val="16"/>
                <w:szCs w:val="16"/>
              </w:rPr>
              <w:t>R$ 3.384.000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051FD40A" w14:textId="0DE4ABB9"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31162760" w14:textId="189C8BC3" w:rsidR="00E86A26" w:rsidRPr="003A4CD2" w:rsidRDefault="00E86A26" w:rsidP="00E86A26">
            <w:pPr>
              <w:spacing w:before="140" w:line="290" w:lineRule="auto"/>
              <w:jc w:val="center"/>
              <w:rPr>
                <w:rFonts w:cs="Arial"/>
                <w:sz w:val="16"/>
                <w:szCs w:val="16"/>
              </w:rPr>
            </w:pPr>
            <w:r>
              <w:rPr>
                <w:rFonts w:cs="Arial"/>
                <w:color w:val="000000"/>
                <w:sz w:val="16"/>
                <w:szCs w:val="16"/>
              </w:rPr>
              <w:t>R$ 3.384.000,00</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39F15A01" w14:textId="48AA6A1E" w:rsidR="00E86A26" w:rsidRPr="003A4CD2" w:rsidRDefault="00E86A26" w:rsidP="00E86A26">
            <w:pPr>
              <w:spacing w:before="140" w:line="290" w:lineRule="auto"/>
              <w:jc w:val="center"/>
              <w:rPr>
                <w:rFonts w:cs="Arial"/>
                <w:sz w:val="16"/>
                <w:szCs w:val="16"/>
              </w:rPr>
            </w:pPr>
            <w:r>
              <w:rPr>
                <w:rFonts w:cs="Arial"/>
                <w:color w:val="000000"/>
                <w:sz w:val="16"/>
                <w:szCs w:val="16"/>
              </w:rPr>
              <w:t>R$ 2.779.040,59</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7B16A0D1" w14:textId="4CB5D62B" w:rsidR="00E86A26" w:rsidRPr="003A4CD2" w:rsidRDefault="00E86A26" w:rsidP="00E86A26">
            <w:pPr>
              <w:spacing w:before="140" w:line="290" w:lineRule="auto"/>
              <w:jc w:val="center"/>
              <w:rPr>
                <w:rFonts w:cs="Arial"/>
                <w:sz w:val="16"/>
                <w:szCs w:val="16"/>
              </w:rPr>
            </w:pPr>
            <w:r>
              <w:rPr>
                <w:rFonts w:cs="Arial"/>
                <w:color w:val="000000"/>
                <w:sz w:val="16"/>
                <w:szCs w:val="16"/>
              </w:rPr>
              <w:t>2,78%</w:t>
            </w:r>
          </w:p>
        </w:tc>
      </w:tr>
      <w:tr w:rsidR="00E86A26" w:rsidRPr="00605B70" w14:paraId="743F5BD0"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52A78AFB" w14:textId="0BBB2C2B"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 xml:space="preserve">Filial </w:t>
            </w:r>
            <w:r>
              <w:rPr>
                <w:rFonts w:cs="Arial"/>
                <w:color w:val="000000"/>
                <w:sz w:val="16"/>
                <w:szCs w:val="16"/>
              </w:rPr>
              <w:t>Barra Funda/</w:t>
            </w:r>
            <w:r w:rsidRPr="003A4CD2">
              <w:rPr>
                <w:rFonts w:cs="Arial"/>
                <w:color w:val="000000"/>
                <w:sz w:val="16"/>
                <w:szCs w:val="16"/>
              </w:rPr>
              <w:t>SP 01.754.239/0036-40</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008B8FBC" w14:textId="1086D0B4"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515DCE4" w14:textId="76E5FE38" w:rsidR="00E86A26" w:rsidRPr="003A4CD2" w:rsidRDefault="00E86A26" w:rsidP="00E86A26">
            <w:pPr>
              <w:spacing w:before="140" w:line="290" w:lineRule="auto"/>
              <w:jc w:val="center"/>
              <w:rPr>
                <w:rFonts w:cs="Arial"/>
                <w:sz w:val="16"/>
                <w:szCs w:val="16"/>
              </w:rPr>
            </w:pPr>
            <w:r>
              <w:rPr>
                <w:rFonts w:cs="Arial"/>
                <w:color w:val="000000"/>
                <w:sz w:val="16"/>
                <w:szCs w:val="16"/>
              </w:rPr>
              <w:t>R$ 10.260.000</w:t>
            </w:r>
          </w:p>
        </w:tc>
        <w:tc>
          <w:tcPr>
            <w:tcW w:w="523" w:type="pct"/>
            <w:tcBorders>
              <w:top w:val="single" w:sz="4" w:space="0" w:color="auto"/>
              <w:left w:val="single" w:sz="4" w:space="0" w:color="auto"/>
              <w:bottom w:val="single" w:sz="4" w:space="0" w:color="auto"/>
              <w:right w:val="single" w:sz="4" w:space="0" w:color="auto"/>
            </w:tcBorders>
            <w:vAlign w:val="center"/>
          </w:tcPr>
          <w:p w14:paraId="32C7D625" w14:textId="705698EF" w:rsidR="00E86A26" w:rsidRPr="003A4CD2" w:rsidRDefault="00E86A26" w:rsidP="00E86A26">
            <w:pPr>
              <w:spacing w:before="140" w:line="290" w:lineRule="auto"/>
              <w:jc w:val="center"/>
              <w:rPr>
                <w:rFonts w:cs="Arial"/>
                <w:sz w:val="16"/>
                <w:szCs w:val="16"/>
              </w:rPr>
            </w:pPr>
            <w:r>
              <w:rPr>
                <w:rFonts w:cs="Arial"/>
                <w:color w:val="000000"/>
                <w:sz w:val="16"/>
                <w:szCs w:val="16"/>
              </w:rPr>
              <w:t>R$ 1.162.115</w:t>
            </w:r>
          </w:p>
        </w:tc>
        <w:tc>
          <w:tcPr>
            <w:tcW w:w="527" w:type="pct"/>
            <w:tcBorders>
              <w:top w:val="single" w:sz="4" w:space="0" w:color="auto"/>
              <w:left w:val="single" w:sz="4" w:space="0" w:color="auto"/>
              <w:bottom w:val="single" w:sz="4" w:space="0" w:color="auto"/>
              <w:right w:val="single" w:sz="4" w:space="0" w:color="auto"/>
            </w:tcBorders>
            <w:vAlign w:val="center"/>
          </w:tcPr>
          <w:p w14:paraId="376F1B12" w14:textId="45360CEC" w:rsidR="00E86A26" w:rsidRPr="003A4CD2" w:rsidRDefault="00E86A26" w:rsidP="00E86A26">
            <w:pPr>
              <w:spacing w:before="140" w:line="290" w:lineRule="auto"/>
              <w:jc w:val="center"/>
              <w:rPr>
                <w:rFonts w:cs="Arial"/>
                <w:sz w:val="16"/>
                <w:szCs w:val="16"/>
              </w:rPr>
            </w:pPr>
            <w:r>
              <w:rPr>
                <w:rFonts w:cs="Arial"/>
                <w:color w:val="000000"/>
                <w:sz w:val="16"/>
                <w:szCs w:val="16"/>
              </w:rPr>
              <w:t>R$ 10.260.000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3C6E62FC" w14:textId="459A9C91"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71D82CD1" w14:textId="45D4952C" w:rsidR="00E86A26" w:rsidRPr="003A4CD2" w:rsidRDefault="00E86A26" w:rsidP="00E86A26">
            <w:pPr>
              <w:spacing w:before="140" w:line="290" w:lineRule="auto"/>
              <w:jc w:val="center"/>
              <w:rPr>
                <w:rFonts w:cs="Arial"/>
                <w:sz w:val="16"/>
                <w:szCs w:val="16"/>
              </w:rPr>
            </w:pPr>
            <w:r>
              <w:rPr>
                <w:rFonts w:cs="Arial"/>
                <w:color w:val="000000"/>
                <w:sz w:val="16"/>
                <w:szCs w:val="16"/>
              </w:rPr>
              <w:t>R$ 10.260.000,00</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0D3C54E0" w14:textId="076B8DCF" w:rsidR="00E86A26" w:rsidRPr="003A4CD2" w:rsidRDefault="00E86A26" w:rsidP="00E86A26">
            <w:pPr>
              <w:spacing w:before="140" w:line="290" w:lineRule="auto"/>
              <w:jc w:val="center"/>
              <w:rPr>
                <w:rFonts w:cs="Arial"/>
                <w:sz w:val="16"/>
                <w:szCs w:val="16"/>
              </w:rPr>
            </w:pPr>
            <w:r>
              <w:rPr>
                <w:rFonts w:cs="Arial"/>
                <w:color w:val="000000"/>
                <w:sz w:val="16"/>
                <w:szCs w:val="16"/>
              </w:rPr>
              <w:t>R$ 8.425.814,56</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5E90CE18" w14:textId="442BE2FD" w:rsidR="00E86A26" w:rsidRPr="003A4CD2" w:rsidRDefault="00E86A26" w:rsidP="00E86A26">
            <w:pPr>
              <w:spacing w:before="140" w:line="290" w:lineRule="auto"/>
              <w:jc w:val="center"/>
              <w:rPr>
                <w:rFonts w:cs="Arial"/>
                <w:sz w:val="16"/>
                <w:szCs w:val="16"/>
              </w:rPr>
            </w:pPr>
            <w:r>
              <w:rPr>
                <w:rFonts w:cs="Arial"/>
                <w:color w:val="000000"/>
                <w:sz w:val="16"/>
                <w:szCs w:val="16"/>
              </w:rPr>
              <w:t>8,43%</w:t>
            </w:r>
          </w:p>
        </w:tc>
      </w:tr>
      <w:tr w:rsidR="00E86A26" w:rsidRPr="00605B70" w14:paraId="29C91968"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51D61F04" w14:textId="33505CF2" w:rsidR="00E86A26" w:rsidRPr="003A4CD2" w:rsidRDefault="00E86A26" w:rsidP="00E86A26">
            <w:pPr>
              <w:spacing w:before="140" w:line="290" w:lineRule="auto"/>
              <w:jc w:val="center"/>
              <w:rPr>
                <w:rFonts w:cs="Arial"/>
                <w:sz w:val="16"/>
                <w:szCs w:val="16"/>
              </w:rPr>
            </w:pPr>
            <w:r>
              <w:rPr>
                <w:rFonts w:cs="Arial"/>
                <w:color w:val="000000"/>
                <w:sz w:val="16"/>
                <w:szCs w:val="16"/>
              </w:rPr>
              <w:t>Filial São Bernardo do Campo/</w:t>
            </w:r>
            <w:r w:rsidRPr="003A4CD2">
              <w:rPr>
                <w:rFonts w:cs="Arial"/>
                <w:color w:val="000000"/>
                <w:sz w:val="16"/>
                <w:szCs w:val="16"/>
              </w:rPr>
              <w:t>SP 01.754.239/0038-01</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1E70CC79" w14:textId="7C4FFD6E"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86106A3" w14:textId="62AFE4DE" w:rsidR="00E86A26" w:rsidRPr="003A4CD2" w:rsidRDefault="00E86A26" w:rsidP="00E86A26">
            <w:pPr>
              <w:spacing w:before="140" w:line="290" w:lineRule="auto"/>
              <w:jc w:val="center"/>
              <w:rPr>
                <w:rFonts w:cs="Arial"/>
                <w:sz w:val="16"/>
                <w:szCs w:val="16"/>
              </w:rPr>
            </w:pPr>
            <w:r>
              <w:rPr>
                <w:rFonts w:cs="Arial"/>
                <w:color w:val="000000"/>
                <w:sz w:val="16"/>
                <w:szCs w:val="16"/>
              </w:rPr>
              <w:t>R$ 2.048.085</w:t>
            </w:r>
          </w:p>
        </w:tc>
        <w:tc>
          <w:tcPr>
            <w:tcW w:w="523" w:type="pct"/>
            <w:tcBorders>
              <w:top w:val="single" w:sz="4" w:space="0" w:color="auto"/>
              <w:left w:val="single" w:sz="4" w:space="0" w:color="auto"/>
              <w:bottom w:val="single" w:sz="4" w:space="0" w:color="auto"/>
              <w:right w:val="single" w:sz="4" w:space="0" w:color="auto"/>
            </w:tcBorders>
            <w:vAlign w:val="center"/>
          </w:tcPr>
          <w:p w14:paraId="6D487C65" w14:textId="10EBF424" w:rsidR="00E86A26" w:rsidRPr="003A4CD2" w:rsidRDefault="00E86A26" w:rsidP="00E86A26">
            <w:pPr>
              <w:spacing w:before="140" w:line="290" w:lineRule="auto"/>
              <w:jc w:val="center"/>
              <w:rPr>
                <w:rFonts w:cs="Arial"/>
                <w:sz w:val="16"/>
                <w:szCs w:val="16"/>
              </w:rPr>
            </w:pPr>
            <w:r>
              <w:rPr>
                <w:rFonts w:cs="Arial"/>
                <w:color w:val="000000"/>
                <w:sz w:val="16"/>
                <w:szCs w:val="16"/>
              </w:rPr>
              <w:t>R$ 601.941</w:t>
            </w:r>
          </w:p>
        </w:tc>
        <w:tc>
          <w:tcPr>
            <w:tcW w:w="527" w:type="pct"/>
            <w:tcBorders>
              <w:top w:val="single" w:sz="4" w:space="0" w:color="auto"/>
              <w:left w:val="single" w:sz="4" w:space="0" w:color="auto"/>
              <w:bottom w:val="single" w:sz="4" w:space="0" w:color="auto"/>
              <w:right w:val="single" w:sz="4" w:space="0" w:color="auto"/>
            </w:tcBorders>
            <w:vAlign w:val="center"/>
          </w:tcPr>
          <w:p w14:paraId="10D91F16" w14:textId="4701B43D" w:rsidR="00E86A26" w:rsidRPr="003A4CD2" w:rsidRDefault="00E86A26" w:rsidP="00E86A26">
            <w:pPr>
              <w:spacing w:before="140" w:line="290" w:lineRule="auto"/>
              <w:jc w:val="center"/>
              <w:rPr>
                <w:rFonts w:cs="Arial"/>
                <w:sz w:val="16"/>
                <w:szCs w:val="16"/>
              </w:rPr>
            </w:pPr>
            <w:r>
              <w:rPr>
                <w:rFonts w:cs="Arial"/>
                <w:color w:val="000000"/>
                <w:sz w:val="16"/>
                <w:szCs w:val="16"/>
              </w:rPr>
              <w:t>R$ 2.048.085</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748A5426" w14:textId="276C539D"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79CB28BE" w14:textId="01D08482" w:rsidR="00E86A26" w:rsidRPr="003A4CD2" w:rsidRDefault="00E86A26" w:rsidP="00E86A26">
            <w:pPr>
              <w:spacing w:before="140" w:line="290" w:lineRule="auto"/>
              <w:jc w:val="center"/>
              <w:rPr>
                <w:rFonts w:cs="Arial"/>
                <w:sz w:val="16"/>
                <w:szCs w:val="16"/>
              </w:rPr>
            </w:pPr>
            <w:r>
              <w:rPr>
                <w:rFonts w:cs="Arial"/>
                <w:color w:val="000000"/>
                <w:sz w:val="16"/>
                <w:szCs w:val="16"/>
              </w:rPr>
              <w:t>R$ 2.048.085,00</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01E6F371" w14:textId="377813DE" w:rsidR="00E86A26" w:rsidRPr="003A4CD2" w:rsidRDefault="00E86A26" w:rsidP="00E86A26">
            <w:pPr>
              <w:spacing w:before="140" w:line="290" w:lineRule="auto"/>
              <w:jc w:val="center"/>
              <w:rPr>
                <w:rFonts w:cs="Arial"/>
                <w:sz w:val="16"/>
                <w:szCs w:val="16"/>
              </w:rPr>
            </w:pPr>
            <w:r>
              <w:rPr>
                <w:rFonts w:cs="Arial"/>
                <w:color w:val="000000"/>
                <w:sz w:val="16"/>
                <w:szCs w:val="16"/>
              </w:rPr>
              <w:t>R$ 1.681.947,80</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1415F79E" w14:textId="149EFEAD" w:rsidR="00E86A26" w:rsidRPr="003A4CD2" w:rsidRDefault="00E86A26" w:rsidP="00E86A26">
            <w:pPr>
              <w:spacing w:before="140" w:line="290" w:lineRule="auto"/>
              <w:jc w:val="center"/>
              <w:rPr>
                <w:rFonts w:cs="Arial"/>
                <w:sz w:val="16"/>
                <w:szCs w:val="16"/>
              </w:rPr>
            </w:pPr>
            <w:r>
              <w:rPr>
                <w:rFonts w:cs="Arial"/>
                <w:color w:val="000000"/>
                <w:sz w:val="16"/>
                <w:szCs w:val="16"/>
              </w:rPr>
              <w:t>1,68%</w:t>
            </w:r>
          </w:p>
        </w:tc>
      </w:tr>
      <w:tr w:rsidR="00E86A26" w:rsidRPr="00605B70" w14:paraId="41B41D9C"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13A3115B" w14:textId="56CCBF31" w:rsidR="00E86A26" w:rsidRPr="003A4CD2" w:rsidRDefault="00E86A26" w:rsidP="00E86A26">
            <w:pPr>
              <w:spacing w:before="140" w:line="290" w:lineRule="auto"/>
              <w:jc w:val="center"/>
              <w:rPr>
                <w:rFonts w:cs="Arial"/>
                <w:sz w:val="16"/>
                <w:szCs w:val="16"/>
              </w:rPr>
            </w:pPr>
            <w:r>
              <w:rPr>
                <w:rFonts w:cs="Arial"/>
                <w:color w:val="000000"/>
                <w:sz w:val="16"/>
                <w:szCs w:val="16"/>
              </w:rPr>
              <w:t>Filial Campo Grande/</w:t>
            </w:r>
            <w:r w:rsidRPr="003A4CD2">
              <w:rPr>
                <w:rFonts w:cs="Arial"/>
                <w:color w:val="000000"/>
                <w:sz w:val="16"/>
                <w:szCs w:val="16"/>
              </w:rPr>
              <w:t>MS 01.754.239/0044-50</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71DD9284" w14:textId="2E3CA300"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C4AD693" w14:textId="329CE0DB" w:rsidR="00E86A26" w:rsidRPr="003A4CD2" w:rsidRDefault="00E86A26" w:rsidP="00E86A26">
            <w:pPr>
              <w:spacing w:before="140" w:line="290" w:lineRule="auto"/>
              <w:jc w:val="center"/>
              <w:rPr>
                <w:rFonts w:cs="Arial"/>
                <w:sz w:val="16"/>
                <w:szCs w:val="16"/>
              </w:rPr>
            </w:pPr>
            <w:r>
              <w:rPr>
                <w:rFonts w:cs="Arial"/>
                <w:color w:val="000000"/>
                <w:sz w:val="16"/>
                <w:szCs w:val="16"/>
              </w:rPr>
              <w:t>R$ 2.960.000</w:t>
            </w:r>
          </w:p>
        </w:tc>
        <w:tc>
          <w:tcPr>
            <w:tcW w:w="523" w:type="pct"/>
            <w:tcBorders>
              <w:top w:val="single" w:sz="4" w:space="0" w:color="auto"/>
              <w:left w:val="single" w:sz="4" w:space="0" w:color="auto"/>
              <w:bottom w:val="single" w:sz="4" w:space="0" w:color="auto"/>
              <w:right w:val="single" w:sz="4" w:space="0" w:color="auto"/>
            </w:tcBorders>
            <w:vAlign w:val="center"/>
          </w:tcPr>
          <w:p w14:paraId="3E16B2B9" w14:textId="476AF944"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527" w:type="pct"/>
            <w:tcBorders>
              <w:top w:val="single" w:sz="4" w:space="0" w:color="auto"/>
              <w:left w:val="single" w:sz="4" w:space="0" w:color="auto"/>
              <w:bottom w:val="single" w:sz="4" w:space="0" w:color="auto"/>
              <w:right w:val="single" w:sz="4" w:space="0" w:color="auto"/>
            </w:tcBorders>
            <w:vAlign w:val="center"/>
          </w:tcPr>
          <w:p w14:paraId="07D33D93" w14:textId="6DE97905" w:rsidR="00E86A26" w:rsidRPr="003A4CD2" w:rsidRDefault="00E86A26" w:rsidP="00E86A26">
            <w:pPr>
              <w:spacing w:before="140" w:line="290" w:lineRule="auto"/>
              <w:jc w:val="center"/>
              <w:rPr>
                <w:rFonts w:cs="Arial"/>
                <w:sz w:val="16"/>
                <w:szCs w:val="16"/>
              </w:rPr>
            </w:pPr>
            <w:r>
              <w:rPr>
                <w:rFonts w:cs="Arial"/>
                <w:color w:val="000000"/>
                <w:sz w:val="16"/>
                <w:szCs w:val="16"/>
              </w:rPr>
              <w:t>R$ 2.960.000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4DEDE620" w14:textId="30D4B46C"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3AA23C88" w14:textId="6B1A5398" w:rsidR="00E86A26" w:rsidRPr="003A4CD2" w:rsidRDefault="00E86A26" w:rsidP="00E86A26">
            <w:pPr>
              <w:spacing w:before="140" w:line="290" w:lineRule="auto"/>
              <w:jc w:val="center"/>
              <w:rPr>
                <w:rFonts w:cs="Arial"/>
                <w:sz w:val="16"/>
                <w:szCs w:val="16"/>
              </w:rPr>
            </w:pPr>
            <w:r>
              <w:rPr>
                <w:rFonts w:cs="Arial"/>
                <w:color w:val="000000"/>
                <w:sz w:val="16"/>
                <w:szCs w:val="16"/>
              </w:rPr>
              <w:t>R$ 2.960.000,00</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7CF8FE40" w14:textId="6C05EF8B" w:rsidR="00E86A26" w:rsidRPr="003A4CD2" w:rsidRDefault="00E86A26" w:rsidP="00E86A26">
            <w:pPr>
              <w:spacing w:before="140" w:line="290" w:lineRule="auto"/>
              <w:jc w:val="center"/>
              <w:rPr>
                <w:rFonts w:cs="Arial"/>
                <w:sz w:val="16"/>
                <w:szCs w:val="16"/>
              </w:rPr>
            </w:pPr>
            <w:r>
              <w:rPr>
                <w:rFonts w:cs="Arial"/>
                <w:color w:val="000000"/>
                <w:sz w:val="16"/>
                <w:szCs w:val="16"/>
              </w:rPr>
              <w:t>R$ 2.430.839,29</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773EDD13" w14:textId="3AC3951E" w:rsidR="00E86A26" w:rsidRPr="003A4CD2" w:rsidRDefault="00E86A26" w:rsidP="00E86A26">
            <w:pPr>
              <w:spacing w:before="140" w:line="290" w:lineRule="auto"/>
              <w:jc w:val="center"/>
              <w:rPr>
                <w:rFonts w:cs="Arial"/>
                <w:sz w:val="16"/>
                <w:szCs w:val="16"/>
              </w:rPr>
            </w:pPr>
            <w:r>
              <w:rPr>
                <w:rFonts w:cs="Arial"/>
                <w:color w:val="000000"/>
                <w:sz w:val="16"/>
                <w:szCs w:val="16"/>
              </w:rPr>
              <w:t>2,43%</w:t>
            </w:r>
          </w:p>
        </w:tc>
      </w:tr>
      <w:tr w:rsidR="00E86A26" w:rsidRPr="00605B70" w14:paraId="5426A82D" w14:textId="77777777" w:rsidTr="007F6E42">
        <w:trPr>
          <w:trHeight w:val="240"/>
          <w:jc w:val="center"/>
        </w:trPr>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530A8D49" w14:textId="7025EB5B" w:rsidR="00E86A26" w:rsidRPr="003A4CD2" w:rsidRDefault="00E86A26" w:rsidP="00E86A26">
            <w:pPr>
              <w:spacing w:before="140" w:line="290" w:lineRule="auto"/>
              <w:jc w:val="center"/>
              <w:rPr>
                <w:rFonts w:cs="Arial"/>
                <w:sz w:val="16"/>
                <w:szCs w:val="16"/>
              </w:rPr>
            </w:pPr>
            <w:r>
              <w:rPr>
                <w:rFonts w:cs="Arial"/>
                <w:color w:val="000000"/>
                <w:sz w:val="16"/>
                <w:szCs w:val="16"/>
              </w:rPr>
              <w:t>Filial São José/</w:t>
            </w:r>
            <w:r w:rsidRPr="003A4CD2">
              <w:rPr>
                <w:rFonts w:cs="Arial"/>
                <w:color w:val="000000"/>
                <w:sz w:val="16"/>
                <w:szCs w:val="16"/>
              </w:rPr>
              <w:t>SC 01.754.239/0050-06</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56DB14D1" w14:textId="1E9DC115" w:rsidR="00E86A26" w:rsidRPr="003A4CD2" w:rsidRDefault="00E86A26" w:rsidP="00E86A26">
            <w:pPr>
              <w:spacing w:before="140" w:line="290" w:lineRule="auto"/>
              <w:jc w:val="center"/>
              <w:rPr>
                <w:rFonts w:cs="Arial"/>
                <w:sz w:val="16"/>
                <w:szCs w:val="16"/>
              </w:rPr>
            </w:pPr>
            <w:r w:rsidRPr="003A4CD2">
              <w:rPr>
                <w:rFonts w:cs="Arial"/>
                <w:color w:val="000000"/>
                <w:sz w:val="16"/>
                <w:szCs w:val="16"/>
              </w:rPr>
              <w:t>Locação</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DBA73F6" w14:textId="359BAA67" w:rsidR="00E86A26" w:rsidRPr="003A4CD2" w:rsidRDefault="00E86A26" w:rsidP="00E86A26">
            <w:pPr>
              <w:spacing w:before="140" w:line="290" w:lineRule="auto"/>
              <w:jc w:val="center"/>
              <w:rPr>
                <w:rFonts w:cs="Arial"/>
                <w:sz w:val="16"/>
                <w:szCs w:val="16"/>
              </w:rPr>
            </w:pPr>
            <w:r>
              <w:rPr>
                <w:rFonts w:cs="Arial"/>
                <w:color w:val="000000"/>
                <w:sz w:val="16"/>
                <w:szCs w:val="16"/>
              </w:rPr>
              <w:t>R$ 4.260.000</w:t>
            </w:r>
          </w:p>
        </w:tc>
        <w:tc>
          <w:tcPr>
            <w:tcW w:w="523" w:type="pct"/>
            <w:tcBorders>
              <w:top w:val="single" w:sz="4" w:space="0" w:color="auto"/>
              <w:left w:val="single" w:sz="4" w:space="0" w:color="auto"/>
              <w:bottom w:val="single" w:sz="4" w:space="0" w:color="auto"/>
              <w:right w:val="single" w:sz="4" w:space="0" w:color="auto"/>
            </w:tcBorders>
            <w:vAlign w:val="center"/>
          </w:tcPr>
          <w:p w14:paraId="64FF7CA1" w14:textId="2FE511DA" w:rsidR="00E86A26" w:rsidRPr="003A4CD2" w:rsidRDefault="00E86A26" w:rsidP="00E86A26">
            <w:pPr>
              <w:spacing w:before="140" w:line="290" w:lineRule="auto"/>
              <w:jc w:val="center"/>
              <w:rPr>
                <w:rFonts w:cs="Arial"/>
                <w:sz w:val="16"/>
                <w:szCs w:val="16"/>
              </w:rPr>
            </w:pPr>
            <w:r>
              <w:rPr>
                <w:rFonts w:cs="Arial"/>
                <w:color w:val="000000"/>
                <w:sz w:val="16"/>
                <w:szCs w:val="16"/>
              </w:rPr>
              <w:t>R$ 632.192</w:t>
            </w:r>
          </w:p>
        </w:tc>
        <w:tc>
          <w:tcPr>
            <w:tcW w:w="527" w:type="pct"/>
            <w:tcBorders>
              <w:top w:val="single" w:sz="4" w:space="0" w:color="auto"/>
              <w:left w:val="single" w:sz="4" w:space="0" w:color="auto"/>
              <w:bottom w:val="single" w:sz="4" w:space="0" w:color="auto"/>
              <w:right w:val="single" w:sz="4" w:space="0" w:color="auto"/>
            </w:tcBorders>
            <w:vAlign w:val="center"/>
          </w:tcPr>
          <w:p w14:paraId="385D2BA4" w14:textId="01EAA946" w:rsidR="00E86A26" w:rsidRPr="003A4CD2" w:rsidRDefault="00E86A26" w:rsidP="00E86A26">
            <w:pPr>
              <w:spacing w:before="140" w:line="290" w:lineRule="auto"/>
              <w:jc w:val="center"/>
              <w:rPr>
                <w:rFonts w:cs="Arial"/>
                <w:sz w:val="16"/>
                <w:szCs w:val="16"/>
              </w:rPr>
            </w:pPr>
            <w:r>
              <w:rPr>
                <w:rFonts w:cs="Arial"/>
                <w:color w:val="000000"/>
                <w:sz w:val="16"/>
                <w:szCs w:val="16"/>
              </w:rPr>
              <w:t>R$ 4.260.000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696015C8" w14:textId="226C8413" w:rsidR="00E86A26" w:rsidRPr="003A4CD2" w:rsidRDefault="00E86A26" w:rsidP="00E86A26">
            <w:pPr>
              <w:spacing w:before="140" w:line="290" w:lineRule="auto"/>
              <w:jc w:val="center"/>
              <w:rPr>
                <w:rFonts w:cs="Arial"/>
                <w:sz w:val="16"/>
                <w:szCs w:val="16"/>
              </w:rPr>
            </w:pPr>
            <w:r>
              <w:rPr>
                <w:rFonts w:cs="Arial"/>
                <w:color w:val="000000"/>
                <w:sz w:val="16"/>
                <w:szCs w:val="16"/>
              </w:rPr>
              <w:t>0</w:t>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14:paraId="26308661" w14:textId="381395BC" w:rsidR="00E86A26" w:rsidRPr="003A4CD2" w:rsidRDefault="00E86A26" w:rsidP="00E86A26">
            <w:pPr>
              <w:spacing w:before="140" w:line="290" w:lineRule="auto"/>
              <w:jc w:val="center"/>
              <w:rPr>
                <w:rFonts w:cs="Arial"/>
                <w:sz w:val="16"/>
                <w:szCs w:val="16"/>
              </w:rPr>
            </w:pPr>
            <w:r>
              <w:rPr>
                <w:rFonts w:cs="Arial"/>
                <w:color w:val="000000"/>
                <w:sz w:val="16"/>
                <w:szCs w:val="16"/>
              </w:rPr>
              <w:t>R$ 4.260.000,00</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14:paraId="2EA00038" w14:textId="62642D0E" w:rsidR="00E86A26" w:rsidRPr="003A4CD2" w:rsidRDefault="00E86A26" w:rsidP="00E86A26">
            <w:pPr>
              <w:spacing w:before="140" w:line="290" w:lineRule="auto"/>
              <w:jc w:val="center"/>
              <w:rPr>
                <w:rFonts w:cs="Arial"/>
                <w:sz w:val="16"/>
                <w:szCs w:val="16"/>
              </w:rPr>
            </w:pPr>
            <w:r>
              <w:rPr>
                <w:rFonts w:cs="Arial"/>
                <w:color w:val="000000"/>
                <w:sz w:val="16"/>
                <w:szCs w:val="16"/>
              </w:rPr>
              <w:t>R$ 3.498.437,62</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B353B09" w14:textId="3821512C" w:rsidR="00E86A26" w:rsidRPr="003A4CD2" w:rsidRDefault="00E86A26" w:rsidP="00E86A26">
            <w:pPr>
              <w:spacing w:before="140" w:line="290" w:lineRule="auto"/>
              <w:jc w:val="center"/>
              <w:rPr>
                <w:rFonts w:cs="Arial"/>
                <w:sz w:val="16"/>
                <w:szCs w:val="16"/>
              </w:rPr>
            </w:pPr>
            <w:r>
              <w:rPr>
                <w:rFonts w:cs="Arial"/>
                <w:color w:val="000000"/>
                <w:sz w:val="16"/>
                <w:szCs w:val="16"/>
              </w:rPr>
              <w:t>3,50%</w:t>
            </w:r>
          </w:p>
        </w:tc>
      </w:tr>
    </w:tbl>
    <w:p w14:paraId="5DAC44AC" w14:textId="250B4801" w:rsidR="00E36F51" w:rsidRPr="00605B70" w:rsidRDefault="00E36F51" w:rsidP="005345C4">
      <w:pPr>
        <w:widowControl w:val="0"/>
        <w:tabs>
          <w:tab w:val="left" w:pos="851"/>
          <w:tab w:val="left" w:pos="1357"/>
        </w:tabs>
        <w:spacing w:before="140" w:line="290" w:lineRule="auto"/>
        <w:outlineLvl w:val="0"/>
        <w:rPr>
          <w:rFonts w:cs="Arial"/>
          <w:bCs/>
          <w:sz w:val="16"/>
          <w:szCs w:val="16"/>
        </w:rPr>
      </w:pPr>
      <w:r w:rsidRPr="00605B70">
        <w:rPr>
          <w:rFonts w:cs="Arial"/>
          <w:bCs/>
          <w:sz w:val="16"/>
          <w:szCs w:val="16"/>
        </w:rPr>
        <w:t>(*) As porcentagens foram calculadas com base no valor total da</w:t>
      </w:r>
      <w:r w:rsidR="002C3A3E" w:rsidRPr="00605B70">
        <w:rPr>
          <w:rFonts w:cs="Arial"/>
          <w:bCs/>
          <w:sz w:val="16"/>
          <w:szCs w:val="16"/>
        </w:rPr>
        <w:t xml:space="preserve"> emissão dos CRI, qual seja, R$</w:t>
      </w:r>
      <w:r w:rsidR="00DC59DE">
        <w:rPr>
          <w:rFonts w:cs="Arial"/>
          <w:bCs/>
          <w:sz w:val="16"/>
          <w:szCs w:val="16"/>
        </w:rPr>
        <w:t> </w:t>
      </w:r>
      <w:r w:rsidR="002C3A3E" w:rsidRPr="00605B70">
        <w:rPr>
          <w:rFonts w:cs="Arial"/>
          <w:bCs/>
          <w:sz w:val="16"/>
          <w:szCs w:val="16"/>
        </w:rPr>
        <w:t>1</w:t>
      </w:r>
      <w:r w:rsidR="00BF04D8" w:rsidRPr="00605B70">
        <w:rPr>
          <w:rFonts w:cs="Arial"/>
          <w:bCs/>
          <w:sz w:val="16"/>
          <w:szCs w:val="16"/>
        </w:rPr>
        <w:t>0</w:t>
      </w:r>
      <w:r w:rsidRPr="00605B70">
        <w:rPr>
          <w:rFonts w:cs="Arial"/>
          <w:bCs/>
          <w:sz w:val="16"/>
          <w:szCs w:val="16"/>
        </w:rPr>
        <w:t>0.000.000,00 (</w:t>
      </w:r>
      <w:r w:rsidR="002C3A3E" w:rsidRPr="00605B70">
        <w:rPr>
          <w:rFonts w:cs="Arial"/>
          <w:bCs/>
          <w:sz w:val="16"/>
          <w:szCs w:val="16"/>
        </w:rPr>
        <w:t xml:space="preserve">cem </w:t>
      </w:r>
      <w:r w:rsidRPr="00605B70">
        <w:rPr>
          <w:rFonts w:cs="Arial"/>
          <w:bCs/>
          <w:sz w:val="16"/>
          <w:szCs w:val="16"/>
        </w:rPr>
        <w:t xml:space="preserve">milhões de reais), lastreada em créditos imobiliários representados por debêntures simples, não conversíveis em ações, da espécie </w:t>
      </w:r>
      <w:r w:rsidR="008F214E" w:rsidRPr="00605B70">
        <w:rPr>
          <w:rFonts w:cs="Arial"/>
          <w:bCs/>
          <w:sz w:val="16"/>
          <w:szCs w:val="16"/>
        </w:rPr>
        <w:t>com garantia fidejussória</w:t>
      </w:r>
      <w:r w:rsidRPr="00605B70">
        <w:rPr>
          <w:rFonts w:cs="Arial"/>
          <w:bCs/>
          <w:sz w:val="16"/>
          <w:szCs w:val="16"/>
        </w:rPr>
        <w:t>, em</w:t>
      </w:r>
      <w:r w:rsidR="002C3A3E" w:rsidRPr="00605B70">
        <w:rPr>
          <w:rFonts w:cs="Arial"/>
          <w:bCs/>
          <w:sz w:val="16"/>
          <w:szCs w:val="16"/>
        </w:rPr>
        <w:t xml:space="preserve"> até 2</w:t>
      </w:r>
      <w:r w:rsidR="00BF04D8" w:rsidRPr="00605B70">
        <w:rPr>
          <w:rFonts w:cs="Arial"/>
          <w:bCs/>
          <w:sz w:val="16"/>
          <w:szCs w:val="16"/>
        </w:rPr>
        <w:t xml:space="preserve"> (</w:t>
      </w:r>
      <w:r w:rsidR="002C3A3E" w:rsidRPr="00605B70">
        <w:rPr>
          <w:rFonts w:cs="Arial"/>
          <w:bCs/>
          <w:sz w:val="16"/>
          <w:szCs w:val="16"/>
        </w:rPr>
        <w:t>duas</w:t>
      </w:r>
      <w:r w:rsidR="00BF04D8" w:rsidRPr="00605B70">
        <w:rPr>
          <w:rFonts w:cs="Arial"/>
          <w:bCs/>
          <w:sz w:val="16"/>
          <w:szCs w:val="16"/>
        </w:rPr>
        <w:t>) séries</w:t>
      </w:r>
      <w:r w:rsidRPr="00605B70">
        <w:rPr>
          <w:rFonts w:cs="Arial"/>
          <w:bCs/>
          <w:sz w:val="16"/>
          <w:szCs w:val="16"/>
        </w:rPr>
        <w:t xml:space="preserve">, integrantes da </w:t>
      </w:r>
      <w:r w:rsidR="00443C29">
        <w:rPr>
          <w:rFonts w:cs="Arial"/>
          <w:sz w:val="16"/>
          <w:szCs w:val="16"/>
        </w:rPr>
        <w:t>2ª</w:t>
      </w:r>
      <w:r w:rsidRPr="00605B70">
        <w:rPr>
          <w:rFonts w:cs="Arial"/>
          <w:bCs/>
          <w:sz w:val="16"/>
          <w:szCs w:val="16"/>
        </w:rPr>
        <w:t xml:space="preserve"> </w:t>
      </w:r>
      <w:r w:rsidR="00443C29" w:rsidRPr="00605B70">
        <w:rPr>
          <w:rFonts w:cs="Arial"/>
          <w:bCs/>
          <w:sz w:val="16"/>
          <w:szCs w:val="16"/>
        </w:rPr>
        <w:t>(</w:t>
      </w:r>
      <w:r w:rsidR="00443C29">
        <w:rPr>
          <w:rFonts w:cs="Arial"/>
          <w:sz w:val="16"/>
          <w:szCs w:val="16"/>
        </w:rPr>
        <w:t>segunda</w:t>
      </w:r>
      <w:r w:rsidR="00443C29" w:rsidRPr="00605B70">
        <w:rPr>
          <w:rFonts w:cs="Arial"/>
          <w:bCs/>
          <w:sz w:val="16"/>
          <w:szCs w:val="16"/>
        </w:rPr>
        <w:t xml:space="preserve">) </w:t>
      </w:r>
      <w:r w:rsidRPr="00605B70">
        <w:rPr>
          <w:rFonts w:cs="Arial"/>
          <w:bCs/>
          <w:sz w:val="16"/>
          <w:szCs w:val="16"/>
        </w:rPr>
        <w:t>emissão, para colocação privada, da</w:t>
      </w:r>
      <w:r w:rsidR="00BF04D8" w:rsidRPr="00605B70">
        <w:rPr>
          <w:rFonts w:cs="Arial"/>
          <w:bCs/>
          <w:sz w:val="16"/>
          <w:szCs w:val="16"/>
        </w:rPr>
        <w:t xml:space="preserve"> </w:t>
      </w:r>
      <w:r w:rsidR="002C3A3E" w:rsidRPr="00605B70">
        <w:rPr>
          <w:rFonts w:cs="Arial"/>
          <w:iCs/>
          <w:sz w:val="16"/>
          <w:szCs w:val="16"/>
        </w:rPr>
        <w:t xml:space="preserve">Refrigeração </w:t>
      </w:r>
      <w:proofErr w:type="spellStart"/>
      <w:r w:rsidR="002C3A3E" w:rsidRPr="00605B70">
        <w:rPr>
          <w:rFonts w:cs="Arial"/>
          <w:iCs/>
          <w:sz w:val="16"/>
          <w:szCs w:val="16"/>
        </w:rPr>
        <w:t>Dufrio</w:t>
      </w:r>
      <w:proofErr w:type="spellEnd"/>
      <w:r w:rsidR="002C3A3E" w:rsidRPr="00605B70">
        <w:rPr>
          <w:rFonts w:cs="Arial"/>
          <w:iCs/>
          <w:sz w:val="16"/>
          <w:szCs w:val="16"/>
        </w:rPr>
        <w:t xml:space="preserve"> Comércio e Importação S.A.</w:t>
      </w:r>
    </w:p>
    <w:p w14:paraId="5C3B8262" w14:textId="57D987C5" w:rsidR="00544584" w:rsidRDefault="00544584" w:rsidP="00904403">
      <w:pPr>
        <w:pStyle w:val="Body"/>
        <w:keepNext/>
        <w:spacing w:before="140" w:after="0"/>
        <w:jc w:val="center"/>
        <w:rPr>
          <w:b/>
          <w:sz w:val="16"/>
          <w:szCs w:val="16"/>
        </w:rPr>
      </w:pPr>
      <w:proofErr w:type="spellStart"/>
      <w:r w:rsidRPr="00605B70">
        <w:rPr>
          <w:b/>
          <w:sz w:val="16"/>
          <w:szCs w:val="16"/>
        </w:rPr>
        <w:lastRenderedPageBreak/>
        <w:t>Tabela</w:t>
      </w:r>
      <w:proofErr w:type="spellEnd"/>
      <w:r w:rsidRPr="00605B70">
        <w:rPr>
          <w:b/>
          <w:sz w:val="16"/>
          <w:szCs w:val="16"/>
        </w:rPr>
        <w:t xml:space="preserve"> </w:t>
      </w:r>
      <w:r w:rsidR="00F0619F">
        <w:rPr>
          <w:b/>
          <w:sz w:val="16"/>
          <w:szCs w:val="16"/>
        </w:rPr>
        <w:t>3</w:t>
      </w:r>
      <w:r w:rsidRPr="00605B70">
        <w:rPr>
          <w:b/>
          <w:sz w:val="16"/>
          <w:szCs w:val="16"/>
        </w:rPr>
        <w:t xml:space="preserve">: </w:t>
      </w:r>
      <w:proofErr w:type="spellStart"/>
      <w:r w:rsidRPr="00605B70">
        <w:rPr>
          <w:b/>
          <w:sz w:val="16"/>
          <w:szCs w:val="16"/>
        </w:rPr>
        <w:t>Contratos</w:t>
      </w:r>
      <w:proofErr w:type="spellEnd"/>
      <w:r w:rsidRPr="00605B70">
        <w:rPr>
          <w:b/>
          <w:sz w:val="16"/>
          <w:szCs w:val="16"/>
        </w:rPr>
        <w:t xml:space="preserve"> de </w:t>
      </w:r>
      <w:proofErr w:type="spellStart"/>
      <w:r w:rsidRPr="00605B70">
        <w:rPr>
          <w:b/>
          <w:sz w:val="16"/>
          <w:szCs w:val="16"/>
        </w:rPr>
        <w:t>Locação</w:t>
      </w:r>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49"/>
        <w:gridCol w:w="1134"/>
        <w:gridCol w:w="1776"/>
        <w:gridCol w:w="1081"/>
        <w:gridCol w:w="1620"/>
        <w:gridCol w:w="2104"/>
        <w:gridCol w:w="1454"/>
        <w:gridCol w:w="1457"/>
        <w:gridCol w:w="1750"/>
      </w:tblGrid>
      <w:tr w:rsidR="00544584" w:rsidRPr="00605B70" w14:paraId="06479890" w14:textId="77777777" w:rsidTr="00F0619F">
        <w:trPr>
          <w:trHeight w:val="750"/>
          <w:tblHeader/>
          <w:jc w:val="center"/>
        </w:trPr>
        <w:tc>
          <w:tcPr>
            <w:tcW w:w="524" w:type="pct"/>
            <w:shd w:val="clear" w:color="auto" w:fill="808080" w:themeFill="background1" w:themeFillShade="80"/>
            <w:vAlign w:val="center"/>
            <w:hideMark/>
          </w:tcPr>
          <w:p w14:paraId="7205CCF4" w14:textId="4F3A7CC3" w:rsidR="00544584" w:rsidRPr="009F3B72" w:rsidRDefault="00544584" w:rsidP="007F6E42">
            <w:pPr>
              <w:keepNext/>
              <w:spacing w:before="140" w:line="290" w:lineRule="auto"/>
              <w:jc w:val="center"/>
              <w:rPr>
                <w:rFonts w:cs="Arial"/>
                <w:b/>
                <w:color w:val="FFFFFF"/>
                <w:sz w:val="16"/>
                <w:szCs w:val="16"/>
              </w:rPr>
            </w:pPr>
            <w:r w:rsidRPr="009F3B72">
              <w:rPr>
                <w:rFonts w:cs="Arial"/>
                <w:b/>
                <w:color w:val="FFFFFF"/>
                <w:sz w:val="16"/>
                <w:szCs w:val="16"/>
              </w:rPr>
              <w:t xml:space="preserve">Empreendimento </w:t>
            </w:r>
            <w:r w:rsidR="00F0619F" w:rsidRPr="00F0619F">
              <w:rPr>
                <w:rFonts w:cs="Arial"/>
                <w:b/>
                <w:color w:val="FFFFFF"/>
                <w:sz w:val="16"/>
                <w:szCs w:val="16"/>
              </w:rPr>
              <w:t>Destinação</w:t>
            </w:r>
          </w:p>
        </w:tc>
        <w:tc>
          <w:tcPr>
            <w:tcW w:w="410" w:type="pct"/>
            <w:shd w:val="clear" w:color="auto" w:fill="808080" w:themeFill="background1" w:themeFillShade="80"/>
            <w:vAlign w:val="center"/>
            <w:hideMark/>
          </w:tcPr>
          <w:p w14:paraId="6394A74C" w14:textId="77777777" w:rsidR="00544584" w:rsidRPr="009F3B72" w:rsidRDefault="00544584" w:rsidP="007F6E42">
            <w:pPr>
              <w:keepNext/>
              <w:spacing w:before="140" w:line="290" w:lineRule="auto"/>
              <w:jc w:val="center"/>
              <w:rPr>
                <w:rFonts w:cs="Arial"/>
                <w:b/>
                <w:color w:val="FFFFFF"/>
                <w:sz w:val="16"/>
                <w:szCs w:val="16"/>
              </w:rPr>
            </w:pPr>
            <w:r w:rsidRPr="009F3B72">
              <w:rPr>
                <w:rFonts w:cs="Arial"/>
                <w:b/>
                <w:color w:val="FFFFFF"/>
                <w:sz w:val="16"/>
                <w:szCs w:val="16"/>
              </w:rPr>
              <w:t>Data do Contrato de Locação</w:t>
            </w:r>
          </w:p>
        </w:tc>
        <w:tc>
          <w:tcPr>
            <w:tcW w:w="642" w:type="pct"/>
            <w:shd w:val="clear" w:color="auto" w:fill="808080" w:themeFill="background1" w:themeFillShade="80"/>
            <w:vAlign w:val="center"/>
            <w:hideMark/>
          </w:tcPr>
          <w:p w14:paraId="0411C20D" w14:textId="77777777" w:rsidR="00544584" w:rsidRDefault="00544584" w:rsidP="007F6E42">
            <w:pPr>
              <w:keepNext/>
              <w:spacing w:before="140" w:line="290" w:lineRule="auto"/>
              <w:jc w:val="center"/>
              <w:rPr>
                <w:rFonts w:cs="Arial"/>
                <w:b/>
                <w:color w:val="FFFFFF"/>
                <w:sz w:val="16"/>
                <w:szCs w:val="16"/>
              </w:rPr>
            </w:pPr>
            <w:r w:rsidRPr="009F3B72">
              <w:rPr>
                <w:rFonts w:cs="Arial"/>
                <w:b/>
                <w:color w:val="FFFFFF"/>
                <w:sz w:val="16"/>
                <w:szCs w:val="16"/>
              </w:rPr>
              <w:t>Partes</w:t>
            </w:r>
          </w:p>
          <w:p w14:paraId="58E2F5C9" w14:textId="6C202793" w:rsidR="00F975A1" w:rsidRPr="009F3B72" w:rsidRDefault="00F975A1" w:rsidP="007F6E42">
            <w:pPr>
              <w:keepNext/>
              <w:spacing w:before="140" w:line="290" w:lineRule="auto"/>
              <w:jc w:val="center"/>
              <w:rPr>
                <w:rFonts w:cs="Arial"/>
                <w:b/>
                <w:color w:val="FFFFFF"/>
                <w:sz w:val="16"/>
                <w:szCs w:val="16"/>
              </w:rPr>
            </w:pPr>
            <w:r w:rsidRPr="00F975A1">
              <w:rPr>
                <w:rFonts w:cs="Arial"/>
                <w:b/>
                <w:color w:val="FFFFFF"/>
                <w:sz w:val="16"/>
                <w:szCs w:val="16"/>
              </w:rPr>
              <w:t>LOCATÁRIO (REFRIGERAÇÃO DUFRIO COMERCIO E IMPORTAÇÃO S.A.)</w:t>
            </w:r>
          </w:p>
        </w:tc>
        <w:tc>
          <w:tcPr>
            <w:tcW w:w="391" w:type="pct"/>
            <w:shd w:val="clear" w:color="auto" w:fill="808080" w:themeFill="background1" w:themeFillShade="80"/>
            <w:vAlign w:val="center"/>
          </w:tcPr>
          <w:p w14:paraId="15FBFE6F" w14:textId="77777777" w:rsidR="00544584" w:rsidRPr="009F3B72" w:rsidRDefault="00544584" w:rsidP="007F6E42">
            <w:pPr>
              <w:keepNext/>
              <w:spacing w:before="140" w:line="290" w:lineRule="auto"/>
              <w:jc w:val="center"/>
              <w:rPr>
                <w:rFonts w:cs="Arial"/>
                <w:b/>
                <w:color w:val="FFFFFF"/>
                <w:sz w:val="16"/>
                <w:szCs w:val="16"/>
              </w:rPr>
            </w:pPr>
            <w:r w:rsidRPr="009F3B72">
              <w:rPr>
                <w:rFonts w:cs="Arial"/>
                <w:b/>
                <w:color w:val="FFFFFF"/>
                <w:sz w:val="16"/>
                <w:szCs w:val="16"/>
              </w:rPr>
              <w:t>Prazo</w:t>
            </w:r>
          </w:p>
        </w:tc>
        <w:tc>
          <w:tcPr>
            <w:tcW w:w="586" w:type="pct"/>
            <w:shd w:val="clear" w:color="auto" w:fill="808080" w:themeFill="background1" w:themeFillShade="80"/>
            <w:vAlign w:val="center"/>
          </w:tcPr>
          <w:p w14:paraId="7F5C96B4" w14:textId="77777777" w:rsidR="00544584" w:rsidRPr="009F3B72" w:rsidRDefault="00544584" w:rsidP="007F6E42">
            <w:pPr>
              <w:keepNext/>
              <w:spacing w:before="140" w:line="290" w:lineRule="auto"/>
              <w:jc w:val="center"/>
              <w:rPr>
                <w:rFonts w:cs="Arial"/>
                <w:b/>
                <w:color w:val="FFFFFF"/>
                <w:sz w:val="16"/>
                <w:szCs w:val="16"/>
              </w:rPr>
            </w:pPr>
            <w:r w:rsidRPr="009F3B72">
              <w:rPr>
                <w:rFonts w:cs="Arial"/>
                <w:b/>
                <w:color w:val="FFFFFF"/>
                <w:sz w:val="16"/>
                <w:szCs w:val="16"/>
              </w:rPr>
              <w:t>Endereço</w:t>
            </w:r>
          </w:p>
        </w:tc>
        <w:tc>
          <w:tcPr>
            <w:tcW w:w="761" w:type="pct"/>
            <w:shd w:val="clear" w:color="auto" w:fill="808080" w:themeFill="background1" w:themeFillShade="80"/>
            <w:vAlign w:val="center"/>
            <w:hideMark/>
          </w:tcPr>
          <w:p w14:paraId="1E0E61F1" w14:textId="77777777" w:rsidR="00544584" w:rsidRPr="009F3B72" w:rsidRDefault="00544584" w:rsidP="007F6E42">
            <w:pPr>
              <w:keepNext/>
              <w:spacing w:before="140" w:line="290" w:lineRule="auto"/>
              <w:jc w:val="center"/>
              <w:rPr>
                <w:rFonts w:cs="Arial"/>
                <w:b/>
                <w:color w:val="FFFFFF"/>
                <w:sz w:val="16"/>
                <w:szCs w:val="16"/>
              </w:rPr>
            </w:pPr>
            <w:r w:rsidRPr="009F3B72">
              <w:rPr>
                <w:rFonts w:cs="Arial"/>
                <w:b/>
                <w:color w:val="FFFFFF"/>
                <w:sz w:val="16"/>
                <w:szCs w:val="16"/>
              </w:rPr>
              <w:t xml:space="preserve">Matrículas e RGI </w:t>
            </w:r>
            <w:r w:rsidR="00680D8E" w:rsidRPr="009F3B72">
              <w:rPr>
                <w:rFonts w:cs="Arial"/>
                <w:b/>
                <w:color w:val="FFFFFF"/>
                <w:sz w:val="16"/>
                <w:szCs w:val="16"/>
              </w:rPr>
              <w:t>C</w:t>
            </w:r>
            <w:r w:rsidRPr="009F3B72">
              <w:rPr>
                <w:rFonts w:cs="Arial"/>
                <w:b/>
                <w:color w:val="FFFFFF"/>
                <w:sz w:val="16"/>
                <w:szCs w:val="16"/>
              </w:rPr>
              <w:t>ompetente</w:t>
            </w:r>
          </w:p>
        </w:tc>
        <w:tc>
          <w:tcPr>
            <w:tcW w:w="526" w:type="pct"/>
            <w:shd w:val="clear" w:color="auto" w:fill="808080" w:themeFill="background1" w:themeFillShade="80"/>
            <w:vAlign w:val="center"/>
            <w:hideMark/>
          </w:tcPr>
          <w:p w14:paraId="28D0196B" w14:textId="77777777" w:rsidR="00544584" w:rsidRPr="009F3B72" w:rsidRDefault="00544584" w:rsidP="007F6E42">
            <w:pPr>
              <w:keepNext/>
              <w:spacing w:before="140" w:line="290" w:lineRule="auto"/>
              <w:jc w:val="center"/>
              <w:rPr>
                <w:rFonts w:cs="Arial"/>
                <w:b/>
                <w:color w:val="FFFFFF"/>
                <w:sz w:val="16"/>
                <w:szCs w:val="16"/>
              </w:rPr>
            </w:pPr>
            <w:r w:rsidRPr="009F3B72">
              <w:rPr>
                <w:rFonts w:cs="Arial"/>
                <w:b/>
                <w:color w:val="FFFFFF"/>
                <w:sz w:val="16"/>
                <w:szCs w:val="16"/>
              </w:rPr>
              <w:t>Contrato de Locação averbado no RGI competente?</w:t>
            </w:r>
          </w:p>
        </w:tc>
        <w:tc>
          <w:tcPr>
            <w:tcW w:w="527" w:type="pct"/>
            <w:shd w:val="clear" w:color="auto" w:fill="808080" w:themeFill="background1" w:themeFillShade="80"/>
            <w:vAlign w:val="center"/>
            <w:hideMark/>
          </w:tcPr>
          <w:p w14:paraId="526BE08E" w14:textId="77777777" w:rsidR="00544584" w:rsidRPr="009F3B72" w:rsidRDefault="00544584" w:rsidP="007F6E42">
            <w:pPr>
              <w:keepNext/>
              <w:spacing w:before="140" w:line="290" w:lineRule="auto"/>
              <w:jc w:val="center"/>
              <w:rPr>
                <w:rFonts w:cs="Arial"/>
                <w:b/>
                <w:color w:val="FFFFFF"/>
                <w:sz w:val="16"/>
                <w:szCs w:val="16"/>
              </w:rPr>
            </w:pPr>
            <w:r w:rsidRPr="009F3B72">
              <w:rPr>
                <w:rFonts w:cs="Arial"/>
                <w:b/>
                <w:color w:val="FFFFFF"/>
                <w:sz w:val="16"/>
                <w:szCs w:val="16"/>
              </w:rPr>
              <w:t>Valor atribuído ao Contrato pelo seu prazo integral</w:t>
            </w:r>
          </w:p>
        </w:tc>
        <w:tc>
          <w:tcPr>
            <w:tcW w:w="633" w:type="pct"/>
            <w:shd w:val="clear" w:color="auto" w:fill="808080" w:themeFill="background1" w:themeFillShade="80"/>
            <w:vAlign w:val="center"/>
            <w:hideMark/>
          </w:tcPr>
          <w:p w14:paraId="0F929AC1" w14:textId="77777777" w:rsidR="00544584" w:rsidRPr="009F3B72" w:rsidRDefault="00544584" w:rsidP="007F6E42">
            <w:pPr>
              <w:keepNext/>
              <w:spacing w:before="140" w:line="290" w:lineRule="auto"/>
              <w:jc w:val="center"/>
              <w:rPr>
                <w:rFonts w:cs="Arial"/>
                <w:b/>
                <w:color w:val="FFFFFF"/>
                <w:sz w:val="16"/>
                <w:szCs w:val="16"/>
              </w:rPr>
            </w:pPr>
            <w:r w:rsidRPr="009F3B72">
              <w:rPr>
                <w:rFonts w:cs="Arial"/>
                <w:b/>
                <w:color w:val="FFFFFF"/>
                <w:sz w:val="16"/>
                <w:szCs w:val="16"/>
              </w:rPr>
              <w:t>Valor vinculado ao CRI (por reembolso e/ou destinação)</w:t>
            </w:r>
          </w:p>
        </w:tc>
      </w:tr>
      <w:tr w:rsidR="009F3B72" w:rsidRPr="00605B70" w14:paraId="7F7FAC56" w14:textId="77777777" w:rsidTr="00904403">
        <w:trPr>
          <w:trHeight w:val="240"/>
          <w:jc w:val="center"/>
        </w:trPr>
        <w:tc>
          <w:tcPr>
            <w:tcW w:w="524" w:type="pct"/>
            <w:shd w:val="clear" w:color="auto" w:fill="auto"/>
            <w:vAlign w:val="center"/>
          </w:tcPr>
          <w:p w14:paraId="03B47381" w14:textId="08137037" w:rsidR="009F3B72" w:rsidRPr="009F3B72" w:rsidRDefault="002E0018">
            <w:pPr>
              <w:widowControl w:val="0"/>
              <w:spacing w:before="140" w:line="290" w:lineRule="auto"/>
              <w:jc w:val="center"/>
              <w:rPr>
                <w:rFonts w:cs="Arial"/>
                <w:bCs/>
                <w:color w:val="000000"/>
                <w:sz w:val="16"/>
                <w:szCs w:val="16"/>
              </w:rPr>
            </w:pPr>
            <w:r>
              <w:rPr>
                <w:rFonts w:cs="Arial"/>
                <w:sz w:val="16"/>
                <w:szCs w:val="16"/>
              </w:rPr>
              <w:t xml:space="preserve">Matriz </w:t>
            </w:r>
            <w:r w:rsidR="009F3B72" w:rsidRPr="009F3B72">
              <w:rPr>
                <w:rFonts w:cs="Arial"/>
                <w:sz w:val="16"/>
                <w:szCs w:val="16"/>
              </w:rPr>
              <w:t>01.754.239/0001-10</w:t>
            </w:r>
          </w:p>
        </w:tc>
        <w:tc>
          <w:tcPr>
            <w:tcW w:w="410" w:type="pct"/>
            <w:shd w:val="clear" w:color="auto" w:fill="auto"/>
            <w:vAlign w:val="center"/>
          </w:tcPr>
          <w:p w14:paraId="3CBFCF44" w14:textId="217305F7" w:rsidR="009F3B72" w:rsidRPr="009F3B72" w:rsidRDefault="009F3B72">
            <w:pPr>
              <w:widowControl w:val="0"/>
              <w:spacing w:before="140" w:line="290" w:lineRule="auto"/>
              <w:jc w:val="center"/>
              <w:rPr>
                <w:rFonts w:cs="Arial"/>
                <w:bCs/>
                <w:color w:val="000000"/>
                <w:sz w:val="16"/>
                <w:szCs w:val="16"/>
              </w:rPr>
            </w:pPr>
            <w:r w:rsidRPr="009F3B72">
              <w:rPr>
                <w:rFonts w:cs="Arial"/>
                <w:sz w:val="16"/>
                <w:szCs w:val="16"/>
              </w:rPr>
              <w:t>30/08/2022 (início vigência 01/09/2022)</w:t>
            </w:r>
          </w:p>
        </w:tc>
        <w:tc>
          <w:tcPr>
            <w:tcW w:w="642" w:type="pct"/>
            <w:shd w:val="clear" w:color="auto" w:fill="auto"/>
            <w:vAlign w:val="center"/>
          </w:tcPr>
          <w:p w14:paraId="257F2E69" w14:textId="411CF204" w:rsidR="009F3B72" w:rsidRPr="009F3B72" w:rsidRDefault="009F3B72">
            <w:pPr>
              <w:widowControl w:val="0"/>
              <w:spacing w:before="140" w:line="290" w:lineRule="auto"/>
              <w:jc w:val="center"/>
              <w:rPr>
                <w:rFonts w:cs="Arial"/>
                <w:bCs/>
                <w:color w:val="000000"/>
                <w:sz w:val="16"/>
                <w:szCs w:val="16"/>
              </w:rPr>
            </w:pPr>
            <w:r w:rsidRPr="007F6E42">
              <w:rPr>
                <w:rFonts w:cs="Arial"/>
                <w:bCs/>
                <w:sz w:val="16"/>
                <w:szCs w:val="16"/>
              </w:rPr>
              <w:t>WALOR ADMINISTRAÇÃO E PARTICIPAÇÕES LTDA.</w:t>
            </w:r>
          </w:p>
        </w:tc>
        <w:tc>
          <w:tcPr>
            <w:tcW w:w="391" w:type="pct"/>
            <w:vAlign w:val="center"/>
          </w:tcPr>
          <w:p w14:paraId="1B24294B" w14:textId="7173534B" w:rsidR="009F3B72" w:rsidRPr="009F3B72" w:rsidRDefault="009F3B72">
            <w:pPr>
              <w:widowControl w:val="0"/>
              <w:spacing w:before="140" w:line="290" w:lineRule="auto"/>
              <w:jc w:val="center"/>
              <w:rPr>
                <w:rFonts w:cs="Arial"/>
                <w:bCs/>
                <w:color w:val="000000"/>
                <w:sz w:val="16"/>
                <w:szCs w:val="16"/>
              </w:rPr>
            </w:pPr>
            <w:r w:rsidRPr="009F3B72">
              <w:rPr>
                <w:rFonts w:cs="Arial"/>
                <w:sz w:val="16"/>
                <w:szCs w:val="16"/>
              </w:rPr>
              <w:t>30/08/2028</w:t>
            </w:r>
          </w:p>
        </w:tc>
        <w:tc>
          <w:tcPr>
            <w:tcW w:w="586" w:type="pct"/>
            <w:vAlign w:val="center"/>
          </w:tcPr>
          <w:p w14:paraId="5550F018" w14:textId="77BB7C9B" w:rsidR="009F3B72" w:rsidRPr="009F3B72" w:rsidRDefault="009F3B72">
            <w:pPr>
              <w:widowControl w:val="0"/>
              <w:spacing w:before="140" w:line="290" w:lineRule="auto"/>
              <w:jc w:val="center"/>
              <w:rPr>
                <w:rFonts w:cs="Arial"/>
                <w:bCs/>
                <w:color w:val="000000"/>
                <w:sz w:val="16"/>
                <w:szCs w:val="16"/>
              </w:rPr>
            </w:pPr>
            <w:r w:rsidRPr="009F3B72">
              <w:rPr>
                <w:rFonts w:cs="Arial"/>
                <w:sz w:val="16"/>
                <w:szCs w:val="16"/>
              </w:rPr>
              <w:t>Rua Voluntários da Pátria, nº 3.303/AP/SL nº 3.333, São Geraldo, Porto Alegre/RS, CEP 90230-011</w:t>
            </w:r>
          </w:p>
        </w:tc>
        <w:tc>
          <w:tcPr>
            <w:tcW w:w="761" w:type="pct"/>
            <w:shd w:val="clear" w:color="auto" w:fill="auto"/>
            <w:vAlign w:val="center"/>
          </w:tcPr>
          <w:p w14:paraId="1D17BE5C" w14:textId="016437D8" w:rsidR="009F3B72" w:rsidRPr="009F3B72" w:rsidRDefault="009F3B72">
            <w:pPr>
              <w:widowControl w:val="0"/>
              <w:spacing w:before="140" w:line="290" w:lineRule="auto"/>
              <w:jc w:val="center"/>
              <w:rPr>
                <w:rFonts w:cs="Arial"/>
                <w:bCs/>
                <w:color w:val="000000"/>
                <w:sz w:val="16"/>
                <w:szCs w:val="16"/>
              </w:rPr>
            </w:pPr>
            <w:r w:rsidRPr="009F3B72">
              <w:rPr>
                <w:rFonts w:cs="Arial"/>
                <w:sz w:val="16"/>
                <w:szCs w:val="16"/>
              </w:rPr>
              <w:t>143.953/143.954/143.955</w:t>
            </w:r>
          </w:p>
        </w:tc>
        <w:tc>
          <w:tcPr>
            <w:tcW w:w="526" w:type="pct"/>
            <w:shd w:val="clear" w:color="auto" w:fill="auto"/>
            <w:vAlign w:val="center"/>
          </w:tcPr>
          <w:p w14:paraId="32EE89A4" w14:textId="199143CB" w:rsidR="009F3B72" w:rsidRPr="00090948" w:rsidRDefault="009F3B72">
            <w:pPr>
              <w:widowControl w:val="0"/>
              <w:spacing w:before="140" w:line="290" w:lineRule="auto"/>
              <w:jc w:val="center"/>
              <w:rPr>
                <w:rFonts w:cs="Arial"/>
                <w:bCs/>
                <w:color w:val="000000"/>
                <w:sz w:val="16"/>
                <w:szCs w:val="16"/>
              </w:rPr>
            </w:pPr>
            <w:r w:rsidRPr="00090948">
              <w:rPr>
                <w:rFonts w:cs="Arial"/>
                <w:sz w:val="16"/>
                <w:szCs w:val="16"/>
              </w:rPr>
              <w:t>N/A</w:t>
            </w:r>
          </w:p>
        </w:tc>
        <w:tc>
          <w:tcPr>
            <w:tcW w:w="527" w:type="pct"/>
            <w:shd w:val="clear" w:color="auto" w:fill="auto"/>
            <w:vAlign w:val="center"/>
          </w:tcPr>
          <w:p w14:paraId="04233797" w14:textId="3B60D16D" w:rsidR="009F3B72" w:rsidRPr="00090948" w:rsidRDefault="00DE3BBA">
            <w:pPr>
              <w:widowControl w:val="0"/>
              <w:spacing w:before="140" w:line="290" w:lineRule="auto"/>
              <w:jc w:val="center"/>
              <w:rPr>
                <w:rFonts w:cs="Arial"/>
                <w:bCs/>
                <w:color w:val="000000"/>
                <w:sz w:val="16"/>
                <w:szCs w:val="16"/>
              </w:rPr>
            </w:pPr>
            <w:r>
              <w:rPr>
                <w:rFonts w:cs="Arial"/>
                <w:color w:val="000000"/>
                <w:sz w:val="16"/>
                <w:szCs w:val="16"/>
              </w:rPr>
              <w:t>R$ 6.856.704</w:t>
            </w:r>
          </w:p>
        </w:tc>
        <w:tc>
          <w:tcPr>
            <w:tcW w:w="633" w:type="pct"/>
            <w:shd w:val="clear" w:color="auto" w:fill="auto"/>
            <w:vAlign w:val="center"/>
          </w:tcPr>
          <w:p w14:paraId="56185B9E" w14:textId="11D129C5" w:rsidR="009F3B72" w:rsidRPr="00090948" w:rsidRDefault="00F0619F" w:rsidP="00692753">
            <w:pPr>
              <w:widowControl w:val="0"/>
              <w:spacing w:before="140" w:line="290" w:lineRule="auto"/>
              <w:jc w:val="center"/>
              <w:rPr>
                <w:rFonts w:cs="Arial"/>
                <w:bCs/>
                <w:color w:val="000000"/>
                <w:sz w:val="16"/>
                <w:szCs w:val="16"/>
              </w:rPr>
            </w:pPr>
            <w:r>
              <w:rPr>
                <w:rFonts w:cs="Arial"/>
                <w:sz w:val="16"/>
                <w:szCs w:val="16"/>
              </w:rPr>
              <w:t>D</w:t>
            </w:r>
            <w:r w:rsidR="009F3B72" w:rsidRPr="00090948">
              <w:rPr>
                <w:rFonts w:cs="Arial"/>
                <w:sz w:val="16"/>
                <w:szCs w:val="16"/>
              </w:rPr>
              <w:t>estinação</w:t>
            </w:r>
          </w:p>
        </w:tc>
      </w:tr>
      <w:tr w:rsidR="00F0619F" w:rsidRPr="00605B70" w14:paraId="1378DB4E" w14:textId="77777777" w:rsidTr="00904403">
        <w:trPr>
          <w:trHeight w:val="240"/>
          <w:jc w:val="center"/>
        </w:trPr>
        <w:tc>
          <w:tcPr>
            <w:tcW w:w="524" w:type="pct"/>
            <w:shd w:val="clear" w:color="auto" w:fill="auto"/>
            <w:vAlign w:val="center"/>
          </w:tcPr>
          <w:p w14:paraId="5013CD96" w14:textId="3EC86182"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Matriz 01.754.239/0009-77</w:t>
            </w:r>
          </w:p>
        </w:tc>
        <w:tc>
          <w:tcPr>
            <w:tcW w:w="410" w:type="pct"/>
            <w:shd w:val="clear" w:color="auto" w:fill="auto"/>
            <w:vAlign w:val="center"/>
          </w:tcPr>
          <w:p w14:paraId="22C2D62D" w14:textId="107B7D5B"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30/08/2022 (início vigência 01/09/2022)</w:t>
            </w:r>
          </w:p>
        </w:tc>
        <w:tc>
          <w:tcPr>
            <w:tcW w:w="642" w:type="pct"/>
            <w:shd w:val="clear" w:color="auto" w:fill="auto"/>
            <w:vAlign w:val="center"/>
          </w:tcPr>
          <w:p w14:paraId="279F384B" w14:textId="6C46580E" w:rsidR="00F0619F" w:rsidRPr="009F3B72" w:rsidRDefault="00F0619F" w:rsidP="00F0619F">
            <w:pPr>
              <w:widowControl w:val="0"/>
              <w:spacing w:before="140" w:line="290" w:lineRule="auto"/>
              <w:jc w:val="center"/>
              <w:rPr>
                <w:rFonts w:cs="Arial"/>
                <w:sz w:val="16"/>
                <w:szCs w:val="16"/>
              </w:rPr>
            </w:pPr>
            <w:r w:rsidRPr="007F6E42">
              <w:rPr>
                <w:rFonts w:cs="Arial"/>
                <w:bCs/>
                <w:sz w:val="16"/>
                <w:szCs w:val="16"/>
              </w:rPr>
              <w:t>WALOR ADMINISTRAÇÃO E PARTICIPAÇÕES LTDA.</w:t>
            </w:r>
          </w:p>
        </w:tc>
        <w:tc>
          <w:tcPr>
            <w:tcW w:w="391" w:type="pct"/>
            <w:vAlign w:val="center"/>
          </w:tcPr>
          <w:p w14:paraId="223F54B6" w14:textId="3B4D4119"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30/08/2028</w:t>
            </w:r>
          </w:p>
        </w:tc>
        <w:tc>
          <w:tcPr>
            <w:tcW w:w="586" w:type="pct"/>
            <w:vAlign w:val="center"/>
          </w:tcPr>
          <w:p w14:paraId="72A19E2F" w14:textId="79A7A240"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Rua Voluntários da Pátria, nº 3.200, São Geraldo, Porto Alegre/RS, CEP 90230-011</w:t>
            </w:r>
          </w:p>
        </w:tc>
        <w:tc>
          <w:tcPr>
            <w:tcW w:w="761" w:type="pct"/>
            <w:shd w:val="clear" w:color="auto" w:fill="auto"/>
            <w:vAlign w:val="center"/>
          </w:tcPr>
          <w:p w14:paraId="3D3E69A2" w14:textId="4BCF8CA0"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143.956</w:t>
            </w:r>
          </w:p>
        </w:tc>
        <w:tc>
          <w:tcPr>
            <w:tcW w:w="526" w:type="pct"/>
            <w:shd w:val="clear" w:color="auto" w:fill="auto"/>
            <w:vAlign w:val="center"/>
          </w:tcPr>
          <w:p w14:paraId="1E674FBC" w14:textId="7452AFF6" w:rsidR="00F0619F" w:rsidRPr="00090948" w:rsidRDefault="00F0619F" w:rsidP="00F0619F">
            <w:pPr>
              <w:widowControl w:val="0"/>
              <w:spacing w:before="140" w:line="290" w:lineRule="auto"/>
              <w:jc w:val="center"/>
              <w:rPr>
                <w:rFonts w:cs="Arial"/>
                <w:sz w:val="16"/>
                <w:szCs w:val="16"/>
              </w:rPr>
            </w:pPr>
            <w:r w:rsidRPr="00090948">
              <w:rPr>
                <w:rFonts w:cs="Arial"/>
                <w:sz w:val="16"/>
                <w:szCs w:val="16"/>
              </w:rPr>
              <w:t>N/A</w:t>
            </w:r>
          </w:p>
        </w:tc>
        <w:tc>
          <w:tcPr>
            <w:tcW w:w="527" w:type="pct"/>
            <w:shd w:val="clear" w:color="auto" w:fill="auto"/>
            <w:vAlign w:val="center"/>
          </w:tcPr>
          <w:p w14:paraId="7C6A97A4" w14:textId="594CF057" w:rsidR="00F0619F" w:rsidRPr="00090948" w:rsidRDefault="00DE3BBA" w:rsidP="00F0619F">
            <w:pPr>
              <w:widowControl w:val="0"/>
              <w:spacing w:before="140" w:line="290" w:lineRule="auto"/>
              <w:jc w:val="center"/>
              <w:rPr>
                <w:rFonts w:cs="Arial"/>
                <w:sz w:val="16"/>
                <w:szCs w:val="16"/>
              </w:rPr>
            </w:pPr>
            <w:r>
              <w:rPr>
                <w:rFonts w:cs="Arial"/>
                <w:color w:val="000000"/>
                <w:sz w:val="16"/>
                <w:szCs w:val="16"/>
              </w:rPr>
              <w:t>R$ 2.130.867</w:t>
            </w:r>
          </w:p>
        </w:tc>
        <w:tc>
          <w:tcPr>
            <w:tcW w:w="633" w:type="pct"/>
            <w:shd w:val="clear" w:color="auto" w:fill="auto"/>
            <w:vAlign w:val="center"/>
          </w:tcPr>
          <w:p w14:paraId="20485F33" w14:textId="203C37BF" w:rsidR="00F0619F" w:rsidRPr="00090948" w:rsidRDefault="00F0619F" w:rsidP="00F0619F">
            <w:pPr>
              <w:widowControl w:val="0"/>
              <w:spacing w:before="140" w:line="290" w:lineRule="auto"/>
              <w:jc w:val="center"/>
              <w:rPr>
                <w:rFonts w:cs="Arial"/>
                <w:sz w:val="16"/>
                <w:szCs w:val="16"/>
              </w:rPr>
            </w:pPr>
            <w:r w:rsidRPr="00717232">
              <w:rPr>
                <w:rFonts w:cs="Arial"/>
                <w:sz w:val="16"/>
                <w:szCs w:val="16"/>
              </w:rPr>
              <w:t>Destinação</w:t>
            </w:r>
          </w:p>
        </w:tc>
      </w:tr>
      <w:tr w:rsidR="00F0619F" w:rsidRPr="00605B70" w14:paraId="5AA92589" w14:textId="77777777" w:rsidTr="00904403">
        <w:trPr>
          <w:trHeight w:val="240"/>
          <w:jc w:val="center"/>
        </w:trPr>
        <w:tc>
          <w:tcPr>
            <w:tcW w:w="524" w:type="pct"/>
            <w:shd w:val="clear" w:color="auto" w:fill="auto"/>
            <w:vAlign w:val="center"/>
          </w:tcPr>
          <w:p w14:paraId="67E77EAC" w14:textId="285191C5"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Matriz 01.754.239/0011-91</w:t>
            </w:r>
          </w:p>
        </w:tc>
        <w:tc>
          <w:tcPr>
            <w:tcW w:w="410" w:type="pct"/>
            <w:shd w:val="clear" w:color="auto" w:fill="auto"/>
            <w:vAlign w:val="center"/>
          </w:tcPr>
          <w:p w14:paraId="36F38AD0" w14:textId="1DC73087"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30/08/2022 (início vigência 01/09/2022)</w:t>
            </w:r>
          </w:p>
        </w:tc>
        <w:tc>
          <w:tcPr>
            <w:tcW w:w="642" w:type="pct"/>
            <w:shd w:val="clear" w:color="auto" w:fill="auto"/>
            <w:vAlign w:val="center"/>
          </w:tcPr>
          <w:p w14:paraId="382130D8" w14:textId="0F5737C6" w:rsidR="00F0619F" w:rsidRPr="009F3B72" w:rsidRDefault="00F0619F" w:rsidP="00F0619F">
            <w:pPr>
              <w:widowControl w:val="0"/>
              <w:spacing w:before="140" w:line="290" w:lineRule="auto"/>
              <w:jc w:val="center"/>
              <w:rPr>
                <w:rFonts w:cs="Arial"/>
                <w:sz w:val="16"/>
                <w:szCs w:val="16"/>
              </w:rPr>
            </w:pPr>
            <w:r w:rsidRPr="007F6E42">
              <w:rPr>
                <w:rFonts w:cs="Arial"/>
                <w:bCs/>
                <w:sz w:val="16"/>
                <w:szCs w:val="16"/>
              </w:rPr>
              <w:t>WALOR ADMINISTRAÇÃO E PARTICIPAÇÕES LTDA.</w:t>
            </w:r>
          </w:p>
        </w:tc>
        <w:tc>
          <w:tcPr>
            <w:tcW w:w="391" w:type="pct"/>
            <w:vAlign w:val="center"/>
          </w:tcPr>
          <w:p w14:paraId="6C5B9BCB" w14:textId="1D53570C"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30/08/2028</w:t>
            </w:r>
          </w:p>
        </w:tc>
        <w:tc>
          <w:tcPr>
            <w:tcW w:w="586" w:type="pct"/>
            <w:vAlign w:val="center"/>
          </w:tcPr>
          <w:p w14:paraId="1174A5F9" w14:textId="2F085E7F"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Rua Voluntários da Pátria, nº 3100/3144, São Geraldo, Porto Alegre/RS, CEP 90230-011</w:t>
            </w:r>
          </w:p>
        </w:tc>
        <w:tc>
          <w:tcPr>
            <w:tcW w:w="761" w:type="pct"/>
            <w:shd w:val="clear" w:color="auto" w:fill="auto"/>
            <w:vAlign w:val="center"/>
          </w:tcPr>
          <w:p w14:paraId="430FF23C" w14:textId="51DE632A"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26.773/26.774</w:t>
            </w:r>
          </w:p>
        </w:tc>
        <w:tc>
          <w:tcPr>
            <w:tcW w:w="526" w:type="pct"/>
            <w:shd w:val="clear" w:color="auto" w:fill="auto"/>
            <w:vAlign w:val="center"/>
          </w:tcPr>
          <w:p w14:paraId="55CCCB27" w14:textId="5B8F2C21" w:rsidR="00F0619F" w:rsidRPr="00090948" w:rsidRDefault="00F0619F" w:rsidP="00F0619F">
            <w:pPr>
              <w:widowControl w:val="0"/>
              <w:spacing w:before="140" w:line="290" w:lineRule="auto"/>
              <w:jc w:val="center"/>
              <w:rPr>
                <w:rFonts w:cs="Arial"/>
                <w:sz w:val="16"/>
                <w:szCs w:val="16"/>
              </w:rPr>
            </w:pPr>
            <w:r w:rsidRPr="00090948">
              <w:rPr>
                <w:rFonts w:cs="Arial"/>
                <w:sz w:val="16"/>
                <w:szCs w:val="16"/>
              </w:rPr>
              <w:t>N/A</w:t>
            </w:r>
          </w:p>
        </w:tc>
        <w:tc>
          <w:tcPr>
            <w:tcW w:w="527" w:type="pct"/>
            <w:shd w:val="clear" w:color="auto" w:fill="auto"/>
            <w:vAlign w:val="center"/>
          </w:tcPr>
          <w:p w14:paraId="2C9A6B77" w14:textId="2711AEE0" w:rsidR="00F0619F" w:rsidRPr="00090948" w:rsidRDefault="00DE3BBA" w:rsidP="00F0619F">
            <w:pPr>
              <w:widowControl w:val="0"/>
              <w:spacing w:before="140" w:line="290" w:lineRule="auto"/>
              <w:jc w:val="center"/>
              <w:rPr>
                <w:rFonts w:cs="Arial"/>
                <w:sz w:val="16"/>
                <w:szCs w:val="16"/>
              </w:rPr>
            </w:pPr>
            <w:r>
              <w:rPr>
                <w:rFonts w:cs="Arial"/>
                <w:color w:val="000000"/>
                <w:sz w:val="16"/>
                <w:szCs w:val="16"/>
              </w:rPr>
              <w:t>R$ 1.006.116</w:t>
            </w:r>
          </w:p>
        </w:tc>
        <w:tc>
          <w:tcPr>
            <w:tcW w:w="633" w:type="pct"/>
            <w:shd w:val="clear" w:color="auto" w:fill="auto"/>
            <w:vAlign w:val="center"/>
          </w:tcPr>
          <w:p w14:paraId="3B1974F8" w14:textId="68C32301" w:rsidR="00F0619F" w:rsidRPr="00090948" w:rsidRDefault="00F0619F" w:rsidP="00F0619F">
            <w:pPr>
              <w:widowControl w:val="0"/>
              <w:spacing w:before="140" w:line="290" w:lineRule="auto"/>
              <w:jc w:val="center"/>
              <w:rPr>
                <w:rFonts w:cs="Arial"/>
                <w:sz w:val="16"/>
                <w:szCs w:val="16"/>
              </w:rPr>
            </w:pPr>
            <w:r w:rsidRPr="00717232">
              <w:rPr>
                <w:rFonts w:cs="Arial"/>
                <w:sz w:val="16"/>
                <w:szCs w:val="16"/>
              </w:rPr>
              <w:t>Destinação</w:t>
            </w:r>
          </w:p>
        </w:tc>
      </w:tr>
      <w:tr w:rsidR="00F0619F" w:rsidRPr="00605B70" w14:paraId="2C0F6383" w14:textId="77777777" w:rsidTr="00904403">
        <w:trPr>
          <w:trHeight w:val="240"/>
          <w:jc w:val="center"/>
        </w:trPr>
        <w:tc>
          <w:tcPr>
            <w:tcW w:w="524" w:type="pct"/>
            <w:shd w:val="clear" w:color="auto" w:fill="auto"/>
            <w:vAlign w:val="center"/>
          </w:tcPr>
          <w:p w14:paraId="09ED61CA" w14:textId="5C51E85D"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Filial Curitiba/PR 01.754.239/0006-24</w:t>
            </w:r>
          </w:p>
        </w:tc>
        <w:tc>
          <w:tcPr>
            <w:tcW w:w="410" w:type="pct"/>
            <w:shd w:val="clear" w:color="auto" w:fill="auto"/>
            <w:vAlign w:val="center"/>
          </w:tcPr>
          <w:p w14:paraId="72CD39D4" w14:textId="213F1AB0"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26/08/2022 (início vigência 01/09/2022)</w:t>
            </w:r>
          </w:p>
        </w:tc>
        <w:tc>
          <w:tcPr>
            <w:tcW w:w="642" w:type="pct"/>
            <w:shd w:val="clear" w:color="auto" w:fill="auto"/>
            <w:vAlign w:val="center"/>
          </w:tcPr>
          <w:p w14:paraId="463063BD" w14:textId="0CEF95AD" w:rsidR="00F0619F" w:rsidRPr="009F3B72" w:rsidRDefault="00F0619F" w:rsidP="00F0619F">
            <w:pPr>
              <w:widowControl w:val="0"/>
              <w:spacing w:before="140" w:line="290" w:lineRule="auto"/>
              <w:jc w:val="center"/>
              <w:rPr>
                <w:rFonts w:cs="Arial"/>
                <w:sz w:val="16"/>
                <w:szCs w:val="16"/>
              </w:rPr>
            </w:pPr>
            <w:r w:rsidRPr="007F6E42">
              <w:rPr>
                <w:rFonts w:cs="Arial"/>
                <w:bCs/>
                <w:sz w:val="16"/>
                <w:szCs w:val="16"/>
              </w:rPr>
              <w:t>JANIO CESAR MARTINS CORRÊA</w:t>
            </w:r>
          </w:p>
        </w:tc>
        <w:tc>
          <w:tcPr>
            <w:tcW w:w="391" w:type="pct"/>
            <w:vAlign w:val="center"/>
          </w:tcPr>
          <w:p w14:paraId="496F2EE3" w14:textId="5E4DC91D"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30/08/2028</w:t>
            </w:r>
          </w:p>
        </w:tc>
        <w:tc>
          <w:tcPr>
            <w:tcW w:w="586" w:type="pct"/>
            <w:vAlign w:val="center"/>
          </w:tcPr>
          <w:p w14:paraId="4966A384" w14:textId="6F1E01AE"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Rua Chanceler Oswaldo Aranha, nº 200, Vila Hauer, Curitiba/PR, CEP 81630-160</w:t>
            </w:r>
          </w:p>
        </w:tc>
        <w:tc>
          <w:tcPr>
            <w:tcW w:w="761" w:type="pct"/>
            <w:shd w:val="clear" w:color="auto" w:fill="auto"/>
            <w:vAlign w:val="center"/>
          </w:tcPr>
          <w:p w14:paraId="019BCBC2" w14:textId="04525B7C"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2749</w:t>
            </w:r>
          </w:p>
        </w:tc>
        <w:tc>
          <w:tcPr>
            <w:tcW w:w="526" w:type="pct"/>
            <w:shd w:val="clear" w:color="auto" w:fill="auto"/>
            <w:vAlign w:val="center"/>
          </w:tcPr>
          <w:p w14:paraId="50E48BEC" w14:textId="668C5712" w:rsidR="00F0619F" w:rsidRPr="00090948" w:rsidRDefault="00F0619F" w:rsidP="00F0619F">
            <w:pPr>
              <w:widowControl w:val="0"/>
              <w:spacing w:before="140" w:line="290" w:lineRule="auto"/>
              <w:jc w:val="center"/>
              <w:rPr>
                <w:rFonts w:cs="Arial"/>
                <w:sz w:val="16"/>
                <w:szCs w:val="16"/>
              </w:rPr>
            </w:pPr>
            <w:r w:rsidRPr="00090948">
              <w:rPr>
                <w:rFonts w:cs="Arial"/>
                <w:sz w:val="16"/>
                <w:szCs w:val="16"/>
              </w:rPr>
              <w:t>N/A</w:t>
            </w:r>
          </w:p>
        </w:tc>
        <w:tc>
          <w:tcPr>
            <w:tcW w:w="527" w:type="pct"/>
            <w:shd w:val="clear" w:color="auto" w:fill="auto"/>
            <w:vAlign w:val="center"/>
          </w:tcPr>
          <w:p w14:paraId="6AD8AA49" w14:textId="0FE2F37B" w:rsidR="00F0619F" w:rsidRPr="00090948" w:rsidRDefault="00105A52" w:rsidP="00F0619F">
            <w:pPr>
              <w:widowControl w:val="0"/>
              <w:spacing w:before="140" w:line="290" w:lineRule="auto"/>
              <w:jc w:val="center"/>
              <w:rPr>
                <w:rFonts w:cs="Arial"/>
                <w:sz w:val="16"/>
                <w:szCs w:val="16"/>
              </w:rPr>
            </w:pPr>
            <w:r>
              <w:rPr>
                <w:rFonts w:cs="Arial"/>
                <w:color w:val="000000"/>
                <w:sz w:val="16"/>
                <w:szCs w:val="16"/>
              </w:rPr>
              <w:t>R$ 10.967.416</w:t>
            </w:r>
          </w:p>
        </w:tc>
        <w:tc>
          <w:tcPr>
            <w:tcW w:w="633" w:type="pct"/>
            <w:shd w:val="clear" w:color="auto" w:fill="auto"/>
            <w:vAlign w:val="center"/>
          </w:tcPr>
          <w:p w14:paraId="150997C0" w14:textId="51DFD23E" w:rsidR="00F0619F" w:rsidRPr="00090948" w:rsidRDefault="00F0619F" w:rsidP="00F0619F">
            <w:pPr>
              <w:widowControl w:val="0"/>
              <w:spacing w:before="140" w:line="290" w:lineRule="auto"/>
              <w:jc w:val="center"/>
              <w:rPr>
                <w:rFonts w:cs="Arial"/>
                <w:sz w:val="16"/>
                <w:szCs w:val="16"/>
              </w:rPr>
            </w:pPr>
            <w:r w:rsidRPr="00717232">
              <w:rPr>
                <w:rFonts w:cs="Arial"/>
                <w:sz w:val="16"/>
                <w:szCs w:val="16"/>
              </w:rPr>
              <w:t>Destinação</w:t>
            </w:r>
          </w:p>
        </w:tc>
      </w:tr>
      <w:tr w:rsidR="00F0619F" w:rsidRPr="00605B70" w14:paraId="5B2FEEC8" w14:textId="77777777" w:rsidTr="00904403">
        <w:trPr>
          <w:trHeight w:val="240"/>
          <w:jc w:val="center"/>
        </w:trPr>
        <w:tc>
          <w:tcPr>
            <w:tcW w:w="524" w:type="pct"/>
            <w:shd w:val="clear" w:color="auto" w:fill="auto"/>
            <w:vAlign w:val="center"/>
          </w:tcPr>
          <w:p w14:paraId="5FACED95" w14:textId="5EBF9CC5"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Filial São José/SC 01.754.239/0050-06</w:t>
            </w:r>
          </w:p>
        </w:tc>
        <w:tc>
          <w:tcPr>
            <w:tcW w:w="410" w:type="pct"/>
            <w:shd w:val="clear" w:color="auto" w:fill="auto"/>
            <w:vAlign w:val="center"/>
          </w:tcPr>
          <w:p w14:paraId="08234E51" w14:textId="6929515F"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01/06/2022</w:t>
            </w:r>
          </w:p>
        </w:tc>
        <w:tc>
          <w:tcPr>
            <w:tcW w:w="642" w:type="pct"/>
            <w:shd w:val="clear" w:color="auto" w:fill="auto"/>
            <w:vAlign w:val="center"/>
          </w:tcPr>
          <w:p w14:paraId="4D801D17" w14:textId="20EEA951" w:rsidR="00F0619F" w:rsidRPr="009F3B72" w:rsidRDefault="00F0619F" w:rsidP="00F0619F">
            <w:pPr>
              <w:widowControl w:val="0"/>
              <w:spacing w:before="140" w:line="290" w:lineRule="auto"/>
              <w:jc w:val="center"/>
              <w:rPr>
                <w:rFonts w:cs="Arial"/>
                <w:sz w:val="16"/>
                <w:szCs w:val="16"/>
              </w:rPr>
            </w:pPr>
            <w:r w:rsidRPr="007F6E42">
              <w:rPr>
                <w:rFonts w:cs="Arial"/>
                <w:bCs/>
                <w:sz w:val="16"/>
                <w:szCs w:val="16"/>
              </w:rPr>
              <w:t>I.R. EMPREENDIMENTOS IMOBILIÁRIOS LTDA e ARG HOLDING LTDA.</w:t>
            </w:r>
          </w:p>
        </w:tc>
        <w:tc>
          <w:tcPr>
            <w:tcW w:w="391" w:type="pct"/>
            <w:vAlign w:val="center"/>
          </w:tcPr>
          <w:p w14:paraId="46E8E6E1" w14:textId="7F246F4E"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31/05/2028</w:t>
            </w:r>
          </w:p>
        </w:tc>
        <w:tc>
          <w:tcPr>
            <w:tcW w:w="586" w:type="pct"/>
            <w:vAlign w:val="center"/>
          </w:tcPr>
          <w:p w14:paraId="6FEE1250" w14:textId="6D335E5A"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 xml:space="preserve">Rua Doralice Ramos Pinho, nº 52, Lote Costa Azul, Quadra A, Jardim Cidade de Florianópolis, São </w:t>
            </w:r>
            <w:r w:rsidRPr="009F3B72">
              <w:rPr>
                <w:rFonts w:cs="Arial"/>
                <w:sz w:val="16"/>
                <w:szCs w:val="16"/>
              </w:rPr>
              <w:lastRenderedPageBreak/>
              <w:t>José/ SC, CEP 88111-310</w:t>
            </w:r>
          </w:p>
        </w:tc>
        <w:tc>
          <w:tcPr>
            <w:tcW w:w="761" w:type="pct"/>
            <w:shd w:val="clear" w:color="auto" w:fill="auto"/>
            <w:vAlign w:val="center"/>
          </w:tcPr>
          <w:p w14:paraId="1B417955" w14:textId="1D1F5AFA"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lastRenderedPageBreak/>
              <w:t>22250</w:t>
            </w:r>
          </w:p>
        </w:tc>
        <w:tc>
          <w:tcPr>
            <w:tcW w:w="526" w:type="pct"/>
            <w:shd w:val="clear" w:color="auto" w:fill="auto"/>
            <w:vAlign w:val="center"/>
          </w:tcPr>
          <w:p w14:paraId="39D86581" w14:textId="56F1F326" w:rsidR="00F0619F" w:rsidRPr="00090948" w:rsidRDefault="00F0619F" w:rsidP="00F0619F">
            <w:pPr>
              <w:widowControl w:val="0"/>
              <w:spacing w:before="140" w:line="290" w:lineRule="auto"/>
              <w:jc w:val="center"/>
              <w:rPr>
                <w:rFonts w:cs="Arial"/>
                <w:sz w:val="16"/>
                <w:szCs w:val="16"/>
              </w:rPr>
            </w:pPr>
            <w:r w:rsidRPr="00090948">
              <w:rPr>
                <w:rFonts w:cs="Arial"/>
                <w:sz w:val="16"/>
                <w:szCs w:val="16"/>
              </w:rPr>
              <w:t>N/A</w:t>
            </w:r>
          </w:p>
        </w:tc>
        <w:tc>
          <w:tcPr>
            <w:tcW w:w="527" w:type="pct"/>
            <w:shd w:val="clear" w:color="auto" w:fill="auto"/>
            <w:vAlign w:val="center"/>
          </w:tcPr>
          <w:p w14:paraId="3DBAE579" w14:textId="570F1807" w:rsidR="00F0619F" w:rsidRPr="00090948" w:rsidRDefault="000F4675" w:rsidP="00F0619F">
            <w:pPr>
              <w:widowControl w:val="0"/>
              <w:spacing w:before="140" w:line="290" w:lineRule="auto"/>
              <w:jc w:val="center"/>
              <w:rPr>
                <w:rFonts w:cs="Arial"/>
                <w:sz w:val="16"/>
                <w:szCs w:val="16"/>
              </w:rPr>
            </w:pPr>
            <w:r>
              <w:rPr>
                <w:rFonts w:cs="Arial"/>
                <w:color w:val="000000"/>
                <w:sz w:val="16"/>
                <w:szCs w:val="16"/>
              </w:rPr>
              <w:t>R$ 4.260.000</w:t>
            </w:r>
          </w:p>
        </w:tc>
        <w:tc>
          <w:tcPr>
            <w:tcW w:w="633" w:type="pct"/>
            <w:shd w:val="clear" w:color="auto" w:fill="auto"/>
            <w:vAlign w:val="center"/>
          </w:tcPr>
          <w:p w14:paraId="4602241B" w14:textId="12917E1A" w:rsidR="00F0619F" w:rsidRPr="00090948" w:rsidRDefault="00F0619F" w:rsidP="00F0619F">
            <w:pPr>
              <w:widowControl w:val="0"/>
              <w:spacing w:before="140" w:line="290" w:lineRule="auto"/>
              <w:jc w:val="center"/>
              <w:rPr>
                <w:rFonts w:cs="Arial"/>
                <w:sz w:val="16"/>
                <w:szCs w:val="16"/>
              </w:rPr>
            </w:pPr>
            <w:r w:rsidRPr="00717232">
              <w:rPr>
                <w:rFonts w:cs="Arial"/>
                <w:sz w:val="16"/>
                <w:szCs w:val="16"/>
              </w:rPr>
              <w:t>Destinação</w:t>
            </w:r>
          </w:p>
        </w:tc>
      </w:tr>
      <w:tr w:rsidR="00F0619F" w:rsidRPr="00605B70" w14:paraId="0AEBC814" w14:textId="77777777" w:rsidTr="00904403">
        <w:trPr>
          <w:trHeight w:val="240"/>
          <w:jc w:val="center"/>
        </w:trPr>
        <w:tc>
          <w:tcPr>
            <w:tcW w:w="524" w:type="pct"/>
            <w:shd w:val="clear" w:color="auto" w:fill="auto"/>
            <w:vAlign w:val="center"/>
          </w:tcPr>
          <w:p w14:paraId="2618CD2D" w14:textId="7CB41D1E"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Filial Recife/PE 01.754.239/0004-62</w:t>
            </w:r>
          </w:p>
        </w:tc>
        <w:tc>
          <w:tcPr>
            <w:tcW w:w="410" w:type="pct"/>
            <w:shd w:val="clear" w:color="auto" w:fill="auto"/>
            <w:vAlign w:val="center"/>
          </w:tcPr>
          <w:p w14:paraId="2083FD1C" w14:textId="33CF06D6"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30/10/2014</w:t>
            </w:r>
          </w:p>
        </w:tc>
        <w:tc>
          <w:tcPr>
            <w:tcW w:w="642" w:type="pct"/>
            <w:shd w:val="clear" w:color="auto" w:fill="auto"/>
            <w:vAlign w:val="center"/>
          </w:tcPr>
          <w:p w14:paraId="0291D2C6" w14:textId="44DE865D" w:rsidR="00F0619F" w:rsidRPr="009F3B72" w:rsidRDefault="00F0619F" w:rsidP="00F0619F">
            <w:pPr>
              <w:widowControl w:val="0"/>
              <w:spacing w:before="140" w:line="290" w:lineRule="auto"/>
              <w:jc w:val="center"/>
              <w:rPr>
                <w:rFonts w:cs="Arial"/>
                <w:sz w:val="16"/>
                <w:szCs w:val="16"/>
              </w:rPr>
            </w:pPr>
            <w:r w:rsidRPr="007F6E42">
              <w:rPr>
                <w:rFonts w:cs="Arial"/>
                <w:bCs/>
                <w:sz w:val="16"/>
                <w:szCs w:val="16"/>
              </w:rPr>
              <w:t>SANTA ISABEL INVESTIMENTOS IMOBILIARIOS LTDA.</w:t>
            </w:r>
          </w:p>
        </w:tc>
        <w:tc>
          <w:tcPr>
            <w:tcW w:w="391" w:type="pct"/>
            <w:vAlign w:val="center"/>
          </w:tcPr>
          <w:p w14:paraId="2F4FA0DD" w14:textId="230E494A"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14/08/2028</w:t>
            </w:r>
          </w:p>
        </w:tc>
        <w:tc>
          <w:tcPr>
            <w:tcW w:w="586" w:type="pct"/>
            <w:vAlign w:val="center"/>
          </w:tcPr>
          <w:p w14:paraId="1CDB1B33" w14:textId="66B7A37F"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 xml:space="preserve">Avenida General Mac Arthur, nº 1.595, Galpão 0001 e 0002, </w:t>
            </w:r>
            <w:proofErr w:type="spellStart"/>
            <w:r w:rsidRPr="009F3B72">
              <w:rPr>
                <w:rFonts w:cs="Arial"/>
                <w:sz w:val="16"/>
                <w:szCs w:val="16"/>
              </w:rPr>
              <w:t>lmbiribeira</w:t>
            </w:r>
            <w:proofErr w:type="spellEnd"/>
            <w:r w:rsidRPr="009F3B72">
              <w:rPr>
                <w:rFonts w:cs="Arial"/>
                <w:sz w:val="16"/>
                <w:szCs w:val="16"/>
              </w:rPr>
              <w:t>, Recife/PE, CEP 51160-280</w:t>
            </w:r>
          </w:p>
        </w:tc>
        <w:tc>
          <w:tcPr>
            <w:tcW w:w="761" w:type="pct"/>
            <w:shd w:val="clear" w:color="auto" w:fill="auto"/>
            <w:vAlign w:val="center"/>
          </w:tcPr>
          <w:p w14:paraId="1CAF4700" w14:textId="7133CBB7"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18.900</w:t>
            </w:r>
          </w:p>
        </w:tc>
        <w:tc>
          <w:tcPr>
            <w:tcW w:w="526" w:type="pct"/>
            <w:shd w:val="clear" w:color="auto" w:fill="auto"/>
            <w:vAlign w:val="center"/>
          </w:tcPr>
          <w:p w14:paraId="0B438BD1" w14:textId="3880046F" w:rsidR="00F0619F" w:rsidRPr="00090948" w:rsidRDefault="00F0619F" w:rsidP="00F0619F">
            <w:pPr>
              <w:widowControl w:val="0"/>
              <w:spacing w:before="140" w:line="290" w:lineRule="auto"/>
              <w:jc w:val="center"/>
              <w:rPr>
                <w:rFonts w:cs="Arial"/>
                <w:sz w:val="16"/>
                <w:szCs w:val="16"/>
              </w:rPr>
            </w:pPr>
            <w:r w:rsidRPr="00090948">
              <w:rPr>
                <w:rFonts w:cs="Arial"/>
                <w:sz w:val="16"/>
                <w:szCs w:val="16"/>
              </w:rPr>
              <w:t>N/A</w:t>
            </w:r>
          </w:p>
        </w:tc>
        <w:tc>
          <w:tcPr>
            <w:tcW w:w="527" w:type="pct"/>
            <w:shd w:val="clear" w:color="auto" w:fill="auto"/>
            <w:vAlign w:val="center"/>
          </w:tcPr>
          <w:p w14:paraId="395788F9" w14:textId="610F5D41" w:rsidR="00F0619F" w:rsidRPr="00090948" w:rsidRDefault="000F4675" w:rsidP="00F0619F">
            <w:pPr>
              <w:widowControl w:val="0"/>
              <w:spacing w:before="140" w:line="290" w:lineRule="auto"/>
              <w:jc w:val="center"/>
              <w:rPr>
                <w:rFonts w:cs="Arial"/>
                <w:sz w:val="16"/>
                <w:szCs w:val="16"/>
              </w:rPr>
            </w:pPr>
            <w:r>
              <w:rPr>
                <w:rFonts w:cs="Arial"/>
                <w:color w:val="000000"/>
                <w:sz w:val="16"/>
                <w:szCs w:val="16"/>
              </w:rPr>
              <w:t>R$ 4.218.000</w:t>
            </w:r>
          </w:p>
        </w:tc>
        <w:tc>
          <w:tcPr>
            <w:tcW w:w="633" w:type="pct"/>
            <w:shd w:val="clear" w:color="auto" w:fill="auto"/>
            <w:vAlign w:val="center"/>
          </w:tcPr>
          <w:p w14:paraId="6E2E8D33" w14:textId="729F5C4C" w:rsidR="00F0619F" w:rsidRPr="00090948" w:rsidRDefault="00F0619F" w:rsidP="00F0619F">
            <w:pPr>
              <w:widowControl w:val="0"/>
              <w:spacing w:before="140" w:line="290" w:lineRule="auto"/>
              <w:jc w:val="center"/>
              <w:rPr>
                <w:rFonts w:cs="Arial"/>
                <w:sz w:val="16"/>
                <w:szCs w:val="16"/>
              </w:rPr>
            </w:pPr>
            <w:r w:rsidRPr="003A15BE">
              <w:rPr>
                <w:rFonts w:cs="Arial"/>
                <w:sz w:val="16"/>
                <w:szCs w:val="16"/>
              </w:rPr>
              <w:t>Destinação</w:t>
            </w:r>
          </w:p>
        </w:tc>
      </w:tr>
      <w:tr w:rsidR="00F0619F" w:rsidRPr="00605B70" w14:paraId="79C40402" w14:textId="77777777" w:rsidTr="00904403">
        <w:trPr>
          <w:trHeight w:val="240"/>
          <w:jc w:val="center"/>
        </w:trPr>
        <w:tc>
          <w:tcPr>
            <w:tcW w:w="524" w:type="pct"/>
            <w:shd w:val="clear" w:color="auto" w:fill="auto"/>
            <w:vAlign w:val="center"/>
          </w:tcPr>
          <w:p w14:paraId="52BBE3C0" w14:textId="24CE081A"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Filial Recife/PE 01.754.239/0004-62</w:t>
            </w:r>
          </w:p>
        </w:tc>
        <w:tc>
          <w:tcPr>
            <w:tcW w:w="410" w:type="pct"/>
            <w:shd w:val="clear" w:color="auto" w:fill="auto"/>
            <w:vAlign w:val="center"/>
          </w:tcPr>
          <w:p w14:paraId="0D1D1B76" w14:textId="761E501B"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20/08/2020</w:t>
            </w:r>
          </w:p>
        </w:tc>
        <w:tc>
          <w:tcPr>
            <w:tcW w:w="642" w:type="pct"/>
            <w:shd w:val="clear" w:color="auto" w:fill="auto"/>
            <w:vAlign w:val="center"/>
          </w:tcPr>
          <w:p w14:paraId="30B3481F" w14:textId="1F996140" w:rsidR="00F0619F" w:rsidRPr="009F3B72" w:rsidRDefault="00F0619F" w:rsidP="00F0619F">
            <w:pPr>
              <w:widowControl w:val="0"/>
              <w:spacing w:before="140" w:line="290" w:lineRule="auto"/>
              <w:jc w:val="center"/>
              <w:rPr>
                <w:rFonts w:cs="Arial"/>
                <w:sz w:val="16"/>
                <w:szCs w:val="16"/>
              </w:rPr>
            </w:pPr>
            <w:r w:rsidRPr="007F6E42">
              <w:rPr>
                <w:rFonts w:cs="Arial"/>
                <w:bCs/>
                <w:sz w:val="16"/>
                <w:szCs w:val="16"/>
              </w:rPr>
              <w:t>SANTA ISABEL INVESTIMENTOS IMOBILIARIOS LTDA.</w:t>
            </w:r>
          </w:p>
        </w:tc>
        <w:tc>
          <w:tcPr>
            <w:tcW w:w="391" w:type="pct"/>
            <w:vAlign w:val="center"/>
          </w:tcPr>
          <w:p w14:paraId="68E2A753" w14:textId="449BEB04"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14/08/2028</w:t>
            </w:r>
          </w:p>
        </w:tc>
        <w:tc>
          <w:tcPr>
            <w:tcW w:w="586" w:type="pct"/>
            <w:vAlign w:val="center"/>
          </w:tcPr>
          <w:p w14:paraId="5A3A01BA" w14:textId="2E082245"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 xml:space="preserve">Avenida General Mac Arthur, nº 1.595, Galpão 0001 e 0002, </w:t>
            </w:r>
            <w:proofErr w:type="spellStart"/>
            <w:r w:rsidRPr="009F3B72">
              <w:rPr>
                <w:rFonts w:cs="Arial"/>
                <w:sz w:val="16"/>
                <w:szCs w:val="16"/>
              </w:rPr>
              <w:t>lmbiribeira</w:t>
            </w:r>
            <w:proofErr w:type="spellEnd"/>
            <w:r w:rsidRPr="009F3B72">
              <w:rPr>
                <w:rFonts w:cs="Arial"/>
                <w:sz w:val="16"/>
                <w:szCs w:val="16"/>
              </w:rPr>
              <w:t>, Recife/PE, CEP 51160-280</w:t>
            </w:r>
          </w:p>
        </w:tc>
        <w:tc>
          <w:tcPr>
            <w:tcW w:w="761" w:type="pct"/>
            <w:shd w:val="clear" w:color="auto" w:fill="auto"/>
            <w:vAlign w:val="center"/>
          </w:tcPr>
          <w:p w14:paraId="7E612FF5" w14:textId="6FA58F15" w:rsidR="00F0619F" w:rsidRPr="009F3B72" w:rsidRDefault="000F4675" w:rsidP="00F0619F">
            <w:pPr>
              <w:widowControl w:val="0"/>
              <w:spacing w:before="140" w:line="290" w:lineRule="auto"/>
              <w:jc w:val="center"/>
              <w:rPr>
                <w:rFonts w:cs="Arial"/>
                <w:sz w:val="16"/>
                <w:szCs w:val="16"/>
              </w:rPr>
            </w:pPr>
            <w:r>
              <w:rPr>
                <w:rFonts w:cs="Arial"/>
                <w:sz w:val="16"/>
                <w:szCs w:val="16"/>
              </w:rPr>
              <w:t>4.315</w:t>
            </w:r>
          </w:p>
        </w:tc>
        <w:tc>
          <w:tcPr>
            <w:tcW w:w="526" w:type="pct"/>
            <w:shd w:val="clear" w:color="auto" w:fill="auto"/>
            <w:vAlign w:val="center"/>
          </w:tcPr>
          <w:p w14:paraId="7179BFB7" w14:textId="50F02AAA" w:rsidR="00F0619F" w:rsidRPr="00090948" w:rsidRDefault="00F0619F" w:rsidP="00F0619F">
            <w:pPr>
              <w:widowControl w:val="0"/>
              <w:spacing w:before="140" w:line="290" w:lineRule="auto"/>
              <w:jc w:val="center"/>
              <w:rPr>
                <w:rFonts w:cs="Arial"/>
                <w:sz w:val="16"/>
                <w:szCs w:val="16"/>
              </w:rPr>
            </w:pPr>
            <w:r w:rsidRPr="00090948">
              <w:rPr>
                <w:rFonts w:cs="Arial"/>
                <w:sz w:val="16"/>
                <w:szCs w:val="16"/>
              </w:rPr>
              <w:t>N/A</w:t>
            </w:r>
          </w:p>
        </w:tc>
        <w:tc>
          <w:tcPr>
            <w:tcW w:w="527" w:type="pct"/>
            <w:shd w:val="clear" w:color="auto" w:fill="auto"/>
            <w:vAlign w:val="center"/>
          </w:tcPr>
          <w:p w14:paraId="66BCB71B" w14:textId="1F4D6993" w:rsidR="00F0619F" w:rsidRPr="00090948" w:rsidRDefault="000F4675" w:rsidP="00F0619F">
            <w:pPr>
              <w:widowControl w:val="0"/>
              <w:spacing w:before="140" w:line="290" w:lineRule="auto"/>
              <w:jc w:val="center"/>
              <w:rPr>
                <w:rFonts w:cs="Arial"/>
                <w:sz w:val="16"/>
                <w:szCs w:val="16"/>
              </w:rPr>
            </w:pPr>
            <w:r>
              <w:rPr>
                <w:rFonts w:cs="Arial"/>
                <w:color w:val="000000"/>
                <w:sz w:val="16"/>
                <w:szCs w:val="16"/>
              </w:rPr>
              <w:t>R$ 1.850.000</w:t>
            </w:r>
          </w:p>
        </w:tc>
        <w:tc>
          <w:tcPr>
            <w:tcW w:w="633" w:type="pct"/>
            <w:shd w:val="clear" w:color="auto" w:fill="auto"/>
            <w:vAlign w:val="center"/>
          </w:tcPr>
          <w:p w14:paraId="70C968BD" w14:textId="66A4B9EE" w:rsidR="00F0619F" w:rsidRPr="00090948" w:rsidRDefault="00F0619F" w:rsidP="00F0619F">
            <w:pPr>
              <w:widowControl w:val="0"/>
              <w:spacing w:before="140" w:line="290" w:lineRule="auto"/>
              <w:jc w:val="center"/>
              <w:rPr>
                <w:rFonts w:cs="Arial"/>
                <w:sz w:val="16"/>
                <w:szCs w:val="16"/>
              </w:rPr>
            </w:pPr>
            <w:r w:rsidRPr="003A15BE">
              <w:rPr>
                <w:rFonts w:cs="Arial"/>
                <w:sz w:val="16"/>
                <w:szCs w:val="16"/>
              </w:rPr>
              <w:t>Destinação</w:t>
            </w:r>
          </w:p>
        </w:tc>
      </w:tr>
      <w:tr w:rsidR="00F0619F" w:rsidRPr="00605B70" w14:paraId="08E7A58E" w14:textId="77777777" w:rsidTr="00904403">
        <w:trPr>
          <w:trHeight w:val="240"/>
          <w:jc w:val="center"/>
        </w:trPr>
        <w:tc>
          <w:tcPr>
            <w:tcW w:w="524" w:type="pct"/>
            <w:shd w:val="clear" w:color="auto" w:fill="auto"/>
            <w:vAlign w:val="center"/>
          </w:tcPr>
          <w:p w14:paraId="52E46FAF" w14:textId="0F199F32"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Filial Vila Velha/ES 01.754.239/0008-96</w:t>
            </w:r>
          </w:p>
        </w:tc>
        <w:tc>
          <w:tcPr>
            <w:tcW w:w="410" w:type="pct"/>
            <w:shd w:val="clear" w:color="auto" w:fill="auto"/>
            <w:vAlign w:val="center"/>
          </w:tcPr>
          <w:p w14:paraId="209D721B" w14:textId="2C93CA6D"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05/12/2018</w:t>
            </w:r>
          </w:p>
        </w:tc>
        <w:tc>
          <w:tcPr>
            <w:tcW w:w="642" w:type="pct"/>
            <w:shd w:val="clear" w:color="auto" w:fill="auto"/>
            <w:vAlign w:val="center"/>
          </w:tcPr>
          <w:p w14:paraId="532F2E01" w14:textId="6827D996" w:rsidR="00F0619F" w:rsidRPr="009F3B72" w:rsidRDefault="00F0619F" w:rsidP="00F0619F">
            <w:pPr>
              <w:widowControl w:val="0"/>
              <w:spacing w:before="140" w:line="290" w:lineRule="auto"/>
              <w:jc w:val="center"/>
              <w:rPr>
                <w:rFonts w:cs="Arial"/>
                <w:sz w:val="16"/>
                <w:szCs w:val="16"/>
              </w:rPr>
            </w:pPr>
            <w:r w:rsidRPr="007F6E42">
              <w:rPr>
                <w:rFonts w:cs="Arial"/>
                <w:bCs/>
                <w:sz w:val="16"/>
                <w:szCs w:val="16"/>
              </w:rPr>
              <w:t>REAL</w:t>
            </w:r>
            <w:r w:rsidRPr="007F6E42">
              <w:rPr>
                <w:rFonts w:cs="Arial"/>
                <w:bCs/>
                <w:spacing w:val="20"/>
                <w:sz w:val="16"/>
                <w:szCs w:val="16"/>
              </w:rPr>
              <w:t xml:space="preserve"> </w:t>
            </w:r>
            <w:r w:rsidRPr="007F6E42">
              <w:rPr>
                <w:rFonts w:cs="Arial"/>
                <w:bCs/>
                <w:sz w:val="16"/>
                <w:szCs w:val="16"/>
              </w:rPr>
              <w:t>MINAS</w:t>
            </w:r>
            <w:r w:rsidRPr="007F6E42">
              <w:rPr>
                <w:rFonts w:cs="Arial"/>
                <w:bCs/>
                <w:spacing w:val="24"/>
                <w:sz w:val="16"/>
                <w:szCs w:val="16"/>
              </w:rPr>
              <w:t xml:space="preserve"> </w:t>
            </w:r>
            <w:r w:rsidRPr="007F6E42">
              <w:rPr>
                <w:rFonts w:cs="Arial"/>
                <w:bCs/>
                <w:sz w:val="16"/>
                <w:szCs w:val="16"/>
              </w:rPr>
              <w:t>FUNDO</w:t>
            </w:r>
            <w:r w:rsidRPr="007F6E42">
              <w:rPr>
                <w:rFonts w:cs="Arial"/>
                <w:bCs/>
                <w:spacing w:val="23"/>
                <w:sz w:val="16"/>
                <w:szCs w:val="16"/>
              </w:rPr>
              <w:t xml:space="preserve"> </w:t>
            </w:r>
            <w:r w:rsidRPr="007F6E42">
              <w:rPr>
                <w:rFonts w:cs="Arial"/>
                <w:bCs/>
                <w:sz w:val="16"/>
                <w:szCs w:val="16"/>
              </w:rPr>
              <w:t>DE</w:t>
            </w:r>
            <w:r w:rsidRPr="007F6E42">
              <w:rPr>
                <w:rFonts w:cs="Arial"/>
                <w:bCs/>
                <w:spacing w:val="19"/>
                <w:sz w:val="16"/>
                <w:szCs w:val="16"/>
              </w:rPr>
              <w:t xml:space="preserve"> </w:t>
            </w:r>
            <w:r w:rsidRPr="007F6E42">
              <w:rPr>
                <w:rFonts w:cs="Arial"/>
                <w:bCs/>
                <w:sz w:val="16"/>
                <w:szCs w:val="16"/>
              </w:rPr>
              <w:t>INVESTIMENTO</w:t>
            </w:r>
            <w:r w:rsidRPr="007F6E42">
              <w:rPr>
                <w:rFonts w:cs="Arial"/>
                <w:bCs/>
                <w:spacing w:val="23"/>
                <w:sz w:val="16"/>
                <w:szCs w:val="16"/>
              </w:rPr>
              <w:t xml:space="preserve"> </w:t>
            </w:r>
            <w:r w:rsidRPr="007F6E42">
              <w:rPr>
                <w:rFonts w:cs="Arial"/>
                <w:bCs/>
                <w:sz w:val="16"/>
                <w:szCs w:val="16"/>
              </w:rPr>
              <w:t>IMOBILIÁRIO</w:t>
            </w:r>
            <w:r w:rsidRPr="007F6E42">
              <w:rPr>
                <w:rFonts w:cs="Arial"/>
                <w:bCs/>
                <w:spacing w:val="24"/>
                <w:sz w:val="16"/>
                <w:szCs w:val="16"/>
              </w:rPr>
              <w:t xml:space="preserve"> </w:t>
            </w:r>
            <w:r>
              <w:rPr>
                <w:rFonts w:cs="Arial"/>
                <w:bCs/>
                <w:sz w:val="16"/>
                <w:szCs w:val="16"/>
              </w:rPr>
              <w:t>–</w:t>
            </w:r>
            <w:r w:rsidRPr="007F6E42">
              <w:rPr>
                <w:rFonts w:cs="Arial"/>
                <w:bCs/>
                <w:spacing w:val="24"/>
                <w:sz w:val="16"/>
                <w:szCs w:val="16"/>
              </w:rPr>
              <w:t xml:space="preserve"> </w:t>
            </w:r>
            <w:r w:rsidRPr="007F6E42">
              <w:rPr>
                <w:rFonts w:cs="Arial"/>
                <w:bCs/>
                <w:sz w:val="16"/>
                <w:szCs w:val="16"/>
              </w:rPr>
              <w:t>FII</w:t>
            </w:r>
          </w:p>
        </w:tc>
        <w:tc>
          <w:tcPr>
            <w:tcW w:w="391" w:type="pct"/>
            <w:vAlign w:val="center"/>
          </w:tcPr>
          <w:p w14:paraId="5404BF0B" w14:textId="1A399A3E"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04/12/2028</w:t>
            </w:r>
          </w:p>
        </w:tc>
        <w:tc>
          <w:tcPr>
            <w:tcW w:w="586" w:type="pct"/>
            <w:vAlign w:val="center"/>
          </w:tcPr>
          <w:p w14:paraId="5521EB4D" w14:textId="09177076"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 xml:space="preserve">Rodovia </w:t>
            </w:r>
            <w:proofErr w:type="spellStart"/>
            <w:r w:rsidRPr="009F3B72">
              <w:rPr>
                <w:rFonts w:cs="Arial"/>
                <w:sz w:val="16"/>
                <w:szCs w:val="16"/>
              </w:rPr>
              <w:t>Darly</w:t>
            </w:r>
            <w:proofErr w:type="spellEnd"/>
            <w:r w:rsidRPr="009F3B72">
              <w:rPr>
                <w:rFonts w:cs="Arial"/>
                <w:sz w:val="16"/>
                <w:szCs w:val="16"/>
              </w:rPr>
              <w:t xml:space="preserve"> Santos, nº 800, Lote 1-C, Jardim Asteca, Vila Velha/ES, CEP 29104-491</w:t>
            </w:r>
          </w:p>
        </w:tc>
        <w:tc>
          <w:tcPr>
            <w:tcW w:w="761" w:type="pct"/>
            <w:shd w:val="clear" w:color="auto" w:fill="auto"/>
            <w:vAlign w:val="center"/>
          </w:tcPr>
          <w:p w14:paraId="114CCECE" w14:textId="72F2FDF8"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123490, 123491, e 123492</w:t>
            </w:r>
          </w:p>
        </w:tc>
        <w:tc>
          <w:tcPr>
            <w:tcW w:w="526" w:type="pct"/>
            <w:shd w:val="clear" w:color="auto" w:fill="auto"/>
            <w:vAlign w:val="center"/>
          </w:tcPr>
          <w:p w14:paraId="4AA6628B" w14:textId="6F0618EA" w:rsidR="00F0619F" w:rsidRPr="00090948" w:rsidRDefault="00F0619F" w:rsidP="00F0619F">
            <w:pPr>
              <w:widowControl w:val="0"/>
              <w:spacing w:before="140" w:line="290" w:lineRule="auto"/>
              <w:jc w:val="center"/>
              <w:rPr>
                <w:rFonts w:cs="Arial"/>
                <w:sz w:val="16"/>
                <w:szCs w:val="16"/>
              </w:rPr>
            </w:pPr>
            <w:r w:rsidRPr="00090948">
              <w:rPr>
                <w:rFonts w:cs="Arial"/>
                <w:sz w:val="16"/>
                <w:szCs w:val="16"/>
              </w:rPr>
              <w:t>N/A</w:t>
            </w:r>
          </w:p>
        </w:tc>
        <w:tc>
          <w:tcPr>
            <w:tcW w:w="527" w:type="pct"/>
            <w:shd w:val="clear" w:color="auto" w:fill="auto"/>
            <w:vAlign w:val="center"/>
          </w:tcPr>
          <w:p w14:paraId="6C1F40B1" w14:textId="22FA3DEC" w:rsidR="00F0619F" w:rsidRPr="00090948" w:rsidRDefault="0048454F" w:rsidP="00F0619F">
            <w:pPr>
              <w:widowControl w:val="0"/>
              <w:spacing w:before="140" w:line="290" w:lineRule="auto"/>
              <w:jc w:val="center"/>
              <w:rPr>
                <w:rFonts w:cs="Arial"/>
                <w:sz w:val="16"/>
                <w:szCs w:val="16"/>
              </w:rPr>
            </w:pPr>
            <w:r>
              <w:rPr>
                <w:rFonts w:cs="Arial"/>
                <w:color w:val="000000"/>
                <w:sz w:val="16"/>
                <w:szCs w:val="16"/>
              </w:rPr>
              <w:t>R$ 63.092.654</w:t>
            </w:r>
          </w:p>
        </w:tc>
        <w:tc>
          <w:tcPr>
            <w:tcW w:w="633" w:type="pct"/>
            <w:shd w:val="clear" w:color="auto" w:fill="auto"/>
            <w:vAlign w:val="center"/>
          </w:tcPr>
          <w:p w14:paraId="0601AA1C" w14:textId="587DD612" w:rsidR="00F0619F" w:rsidRPr="00090948" w:rsidRDefault="00F0619F" w:rsidP="00F0619F">
            <w:pPr>
              <w:widowControl w:val="0"/>
              <w:spacing w:before="140" w:line="290" w:lineRule="auto"/>
              <w:jc w:val="center"/>
              <w:rPr>
                <w:rFonts w:cs="Arial"/>
                <w:sz w:val="16"/>
                <w:szCs w:val="16"/>
              </w:rPr>
            </w:pPr>
            <w:r w:rsidRPr="003A15BE">
              <w:rPr>
                <w:rFonts w:cs="Arial"/>
                <w:sz w:val="16"/>
                <w:szCs w:val="16"/>
              </w:rPr>
              <w:t>Destinação</w:t>
            </w:r>
          </w:p>
        </w:tc>
      </w:tr>
      <w:tr w:rsidR="00F0619F" w:rsidRPr="00605B70" w14:paraId="0B5C73CD" w14:textId="77777777" w:rsidTr="00904403">
        <w:trPr>
          <w:trHeight w:val="240"/>
          <w:jc w:val="center"/>
        </w:trPr>
        <w:tc>
          <w:tcPr>
            <w:tcW w:w="524" w:type="pct"/>
            <w:shd w:val="clear" w:color="auto" w:fill="auto"/>
            <w:vAlign w:val="center"/>
          </w:tcPr>
          <w:p w14:paraId="493EC0E6" w14:textId="64FCFB28"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Filial Campinas/SP 01.754.239/0013-53</w:t>
            </w:r>
          </w:p>
        </w:tc>
        <w:tc>
          <w:tcPr>
            <w:tcW w:w="410" w:type="pct"/>
            <w:shd w:val="clear" w:color="auto" w:fill="auto"/>
            <w:vAlign w:val="center"/>
          </w:tcPr>
          <w:p w14:paraId="077B2481" w14:textId="2EDF09C7"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01/02/2017</w:t>
            </w:r>
          </w:p>
        </w:tc>
        <w:tc>
          <w:tcPr>
            <w:tcW w:w="642" w:type="pct"/>
            <w:shd w:val="clear" w:color="auto" w:fill="auto"/>
            <w:vAlign w:val="center"/>
          </w:tcPr>
          <w:p w14:paraId="1A342063" w14:textId="7F32B3C7" w:rsidR="00F0619F" w:rsidRPr="009F3B72" w:rsidRDefault="00F0619F" w:rsidP="00F0619F">
            <w:pPr>
              <w:widowControl w:val="0"/>
              <w:spacing w:before="140" w:line="290" w:lineRule="auto"/>
              <w:jc w:val="center"/>
              <w:rPr>
                <w:rFonts w:cs="Arial"/>
                <w:sz w:val="16"/>
                <w:szCs w:val="16"/>
              </w:rPr>
            </w:pPr>
            <w:r w:rsidRPr="007F6E42">
              <w:rPr>
                <w:rFonts w:cs="Arial"/>
                <w:sz w:val="16"/>
                <w:szCs w:val="16"/>
              </w:rPr>
              <w:t>TRENTO PEDRO DE TOLEDO IMÓVEIS LTDA. (atual razão social de NOALI IMÓVEIS E PARTICIPAÇÕES LTDA.)</w:t>
            </w:r>
          </w:p>
        </w:tc>
        <w:tc>
          <w:tcPr>
            <w:tcW w:w="391" w:type="pct"/>
            <w:vAlign w:val="center"/>
          </w:tcPr>
          <w:p w14:paraId="5CCB404B" w14:textId="5209D36C" w:rsidR="00F0619F" w:rsidRPr="009F3B72" w:rsidRDefault="00F0619F" w:rsidP="00F0619F">
            <w:pPr>
              <w:widowControl w:val="0"/>
              <w:spacing w:before="140" w:line="288" w:lineRule="auto"/>
              <w:jc w:val="center"/>
              <w:rPr>
                <w:rFonts w:cs="Arial"/>
                <w:sz w:val="16"/>
                <w:szCs w:val="16"/>
              </w:rPr>
            </w:pPr>
            <w:r w:rsidRPr="009F3B72">
              <w:rPr>
                <w:rFonts w:cs="Arial"/>
                <w:sz w:val="16"/>
                <w:szCs w:val="16"/>
              </w:rPr>
              <w:t>31/01/2028</w:t>
            </w:r>
          </w:p>
        </w:tc>
        <w:tc>
          <w:tcPr>
            <w:tcW w:w="586" w:type="pct"/>
            <w:vAlign w:val="center"/>
          </w:tcPr>
          <w:p w14:paraId="7C6E5E46" w14:textId="6342059A"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Avenida Governador Pedro de Toledo, nº 431 e 465, Bonfim, Campinas/SP, CEP 13070-752</w:t>
            </w:r>
          </w:p>
        </w:tc>
        <w:tc>
          <w:tcPr>
            <w:tcW w:w="761" w:type="pct"/>
            <w:shd w:val="clear" w:color="auto" w:fill="auto"/>
            <w:vAlign w:val="center"/>
          </w:tcPr>
          <w:p w14:paraId="3123AC40" w14:textId="6CF42568"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55.430 e 56.155</w:t>
            </w:r>
          </w:p>
        </w:tc>
        <w:tc>
          <w:tcPr>
            <w:tcW w:w="526" w:type="pct"/>
            <w:shd w:val="clear" w:color="auto" w:fill="auto"/>
            <w:vAlign w:val="center"/>
          </w:tcPr>
          <w:p w14:paraId="4093E0CD" w14:textId="6D4BF406" w:rsidR="00F0619F" w:rsidRPr="00090948" w:rsidRDefault="00F0619F" w:rsidP="00F0619F">
            <w:pPr>
              <w:widowControl w:val="0"/>
              <w:spacing w:before="140" w:line="290" w:lineRule="auto"/>
              <w:jc w:val="center"/>
              <w:rPr>
                <w:rFonts w:cs="Arial"/>
                <w:sz w:val="16"/>
                <w:szCs w:val="16"/>
              </w:rPr>
            </w:pPr>
            <w:r w:rsidRPr="00090948">
              <w:rPr>
                <w:rFonts w:cs="Arial"/>
                <w:sz w:val="16"/>
                <w:szCs w:val="16"/>
              </w:rPr>
              <w:t>N/A</w:t>
            </w:r>
          </w:p>
        </w:tc>
        <w:tc>
          <w:tcPr>
            <w:tcW w:w="527" w:type="pct"/>
            <w:shd w:val="clear" w:color="auto" w:fill="auto"/>
            <w:vAlign w:val="center"/>
          </w:tcPr>
          <w:p w14:paraId="0423F23E" w14:textId="50E22F9B" w:rsidR="00F0619F" w:rsidRPr="007F6E42" w:rsidRDefault="0048454F" w:rsidP="00F0619F">
            <w:pPr>
              <w:jc w:val="center"/>
              <w:rPr>
                <w:rFonts w:cs="Arial"/>
                <w:color w:val="000000"/>
                <w:sz w:val="16"/>
                <w:szCs w:val="16"/>
              </w:rPr>
            </w:pPr>
            <w:r>
              <w:rPr>
                <w:rFonts w:cs="Arial"/>
                <w:color w:val="000000"/>
                <w:sz w:val="16"/>
                <w:szCs w:val="16"/>
              </w:rPr>
              <w:t>R$ 3.886.000</w:t>
            </w:r>
          </w:p>
        </w:tc>
        <w:tc>
          <w:tcPr>
            <w:tcW w:w="633" w:type="pct"/>
            <w:shd w:val="clear" w:color="auto" w:fill="auto"/>
            <w:vAlign w:val="center"/>
          </w:tcPr>
          <w:p w14:paraId="7210D8DC" w14:textId="6E8A5EFB" w:rsidR="00F0619F" w:rsidRPr="00090948" w:rsidRDefault="00F0619F" w:rsidP="00F0619F">
            <w:pPr>
              <w:widowControl w:val="0"/>
              <w:spacing w:before="140" w:line="290" w:lineRule="auto"/>
              <w:jc w:val="center"/>
              <w:rPr>
                <w:rFonts w:cs="Arial"/>
                <w:sz w:val="16"/>
                <w:szCs w:val="16"/>
              </w:rPr>
            </w:pPr>
            <w:r w:rsidRPr="00E90930">
              <w:rPr>
                <w:rFonts w:cs="Arial"/>
                <w:sz w:val="16"/>
                <w:szCs w:val="16"/>
              </w:rPr>
              <w:t>Destinação</w:t>
            </w:r>
          </w:p>
        </w:tc>
      </w:tr>
      <w:tr w:rsidR="00F0619F" w:rsidRPr="00605B70" w14:paraId="4F625CC7" w14:textId="77777777" w:rsidTr="00904403">
        <w:trPr>
          <w:trHeight w:val="240"/>
          <w:jc w:val="center"/>
        </w:trPr>
        <w:tc>
          <w:tcPr>
            <w:tcW w:w="524" w:type="pct"/>
            <w:shd w:val="clear" w:color="auto" w:fill="auto"/>
            <w:vAlign w:val="center"/>
          </w:tcPr>
          <w:p w14:paraId="22921BC2" w14:textId="583C1DFF"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Filial Cuiabá/MT 01.754.239/0023-</w:t>
            </w:r>
            <w:r w:rsidRPr="009F3B72">
              <w:rPr>
                <w:rFonts w:cs="Arial"/>
                <w:sz w:val="16"/>
                <w:szCs w:val="16"/>
              </w:rPr>
              <w:lastRenderedPageBreak/>
              <w:t>25</w:t>
            </w:r>
          </w:p>
        </w:tc>
        <w:tc>
          <w:tcPr>
            <w:tcW w:w="410" w:type="pct"/>
            <w:shd w:val="clear" w:color="auto" w:fill="auto"/>
            <w:vAlign w:val="center"/>
          </w:tcPr>
          <w:p w14:paraId="5A3FAD14" w14:textId="2A93B15A"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lastRenderedPageBreak/>
              <w:t xml:space="preserve">30/06/2022 (início </w:t>
            </w:r>
            <w:r w:rsidRPr="009F3B72">
              <w:rPr>
                <w:rFonts w:cs="Arial"/>
                <w:sz w:val="16"/>
                <w:szCs w:val="16"/>
              </w:rPr>
              <w:lastRenderedPageBreak/>
              <w:t>vigência 01/07/2022)</w:t>
            </w:r>
          </w:p>
        </w:tc>
        <w:tc>
          <w:tcPr>
            <w:tcW w:w="642" w:type="pct"/>
            <w:shd w:val="clear" w:color="auto" w:fill="auto"/>
            <w:vAlign w:val="center"/>
          </w:tcPr>
          <w:p w14:paraId="57DFBCAB" w14:textId="08D509D5" w:rsidR="00F0619F" w:rsidRPr="009F3B72" w:rsidRDefault="00F0619F" w:rsidP="00F0619F">
            <w:pPr>
              <w:widowControl w:val="0"/>
              <w:spacing w:before="140" w:line="290" w:lineRule="auto"/>
              <w:jc w:val="center"/>
              <w:rPr>
                <w:rFonts w:cs="Arial"/>
                <w:sz w:val="16"/>
                <w:szCs w:val="16"/>
              </w:rPr>
            </w:pPr>
            <w:r w:rsidRPr="007F6E42">
              <w:rPr>
                <w:rFonts w:cs="Arial"/>
                <w:color w:val="000000"/>
                <w:sz w:val="16"/>
                <w:szCs w:val="16"/>
              </w:rPr>
              <w:lastRenderedPageBreak/>
              <w:t xml:space="preserve">PORTAL EMPREENDIMENTOS </w:t>
            </w:r>
            <w:r w:rsidRPr="007F6E42">
              <w:rPr>
                <w:rFonts w:cs="Arial"/>
                <w:color w:val="000000"/>
                <w:sz w:val="16"/>
                <w:szCs w:val="16"/>
              </w:rPr>
              <w:lastRenderedPageBreak/>
              <w:t>IMOBILIÁRIOS S.A.</w:t>
            </w:r>
          </w:p>
        </w:tc>
        <w:tc>
          <w:tcPr>
            <w:tcW w:w="391" w:type="pct"/>
            <w:vAlign w:val="center"/>
          </w:tcPr>
          <w:p w14:paraId="3D55D53F" w14:textId="636A0CD2"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lastRenderedPageBreak/>
              <w:t>30/06/2029</w:t>
            </w:r>
          </w:p>
        </w:tc>
        <w:tc>
          <w:tcPr>
            <w:tcW w:w="586" w:type="pct"/>
            <w:vAlign w:val="center"/>
          </w:tcPr>
          <w:p w14:paraId="20E2A5A9" w14:textId="76DDE19F"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 xml:space="preserve">Avenida Fernando Correa da Costa, nº </w:t>
            </w:r>
            <w:r w:rsidRPr="009F3B72">
              <w:rPr>
                <w:rFonts w:cs="Arial"/>
                <w:sz w:val="16"/>
                <w:szCs w:val="16"/>
              </w:rPr>
              <w:lastRenderedPageBreak/>
              <w:t xml:space="preserve">3.476 e 3.450, Jardim </w:t>
            </w:r>
            <w:proofErr w:type="spellStart"/>
            <w:r w:rsidRPr="009F3B72">
              <w:rPr>
                <w:rFonts w:cs="Arial"/>
                <w:sz w:val="16"/>
                <w:szCs w:val="16"/>
              </w:rPr>
              <w:t>Shangri-Lá</w:t>
            </w:r>
            <w:proofErr w:type="spellEnd"/>
            <w:r w:rsidRPr="009F3B72">
              <w:rPr>
                <w:rFonts w:cs="Arial"/>
                <w:sz w:val="16"/>
                <w:szCs w:val="16"/>
              </w:rPr>
              <w:t>, Cuiabá/MT, CEP 78070-200</w:t>
            </w:r>
          </w:p>
        </w:tc>
        <w:tc>
          <w:tcPr>
            <w:tcW w:w="761" w:type="pct"/>
            <w:shd w:val="clear" w:color="auto" w:fill="auto"/>
            <w:vAlign w:val="center"/>
          </w:tcPr>
          <w:p w14:paraId="31F9FAB8" w14:textId="598FC121"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lastRenderedPageBreak/>
              <w:t>51.219</w:t>
            </w:r>
          </w:p>
        </w:tc>
        <w:tc>
          <w:tcPr>
            <w:tcW w:w="526" w:type="pct"/>
            <w:shd w:val="clear" w:color="auto" w:fill="auto"/>
            <w:vAlign w:val="center"/>
          </w:tcPr>
          <w:p w14:paraId="5E1432C5" w14:textId="7AF0F08B" w:rsidR="00F0619F" w:rsidRPr="00090948" w:rsidRDefault="00F0619F" w:rsidP="00F0619F">
            <w:pPr>
              <w:widowControl w:val="0"/>
              <w:spacing w:before="140" w:line="290" w:lineRule="auto"/>
              <w:jc w:val="center"/>
              <w:rPr>
                <w:rFonts w:cs="Arial"/>
                <w:sz w:val="16"/>
                <w:szCs w:val="16"/>
              </w:rPr>
            </w:pPr>
            <w:r w:rsidRPr="00090948">
              <w:rPr>
                <w:rFonts w:cs="Arial"/>
                <w:sz w:val="16"/>
                <w:szCs w:val="16"/>
              </w:rPr>
              <w:t>N/A</w:t>
            </w:r>
          </w:p>
        </w:tc>
        <w:tc>
          <w:tcPr>
            <w:tcW w:w="527" w:type="pct"/>
            <w:shd w:val="clear" w:color="auto" w:fill="auto"/>
            <w:vAlign w:val="center"/>
          </w:tcPr>
          <w:p w14:paraId="47EC85CF" w14:textId="0B12FDE1" w:rsidR="00F0619F" w:rsidRPr="00090948" w:rsidRDefault="0048454F" w:rsidP="00F0619F">
            <w:pPr>
              <w:widowControl w:val="0"/>
              <w:spacing w:before="140" w:line="290" w:lineRule="auto"/>
              <w:jc w:val="center"/>
              <w:rPr>
                <w:rFonts w:cs="Arial"/>
                <w:sz w:val="16"/>
                <w:szCs w:val="16"/>
              </w:rPr>
            </w:pPr>
            <w:r>
              <w:rPr>
                <w:rFonts w:cs="Arial"/>
                <w:color w:val="000000"/>
                <w:sz w:val="16"/>
                <w:szCs w:val="16"/>
              </w:rPr>
              <w:t>R$ 4.848.800</w:t>
            </w:r>
          </w:p>
        </w:tc>
        <w:tc>
          <w:tcPr>
            <w:tcW w:w="633" w:type="pct"/>
            <w:shd w:val="clear" w:color="auto" w:fill="auto"/>
            <w:vAlign w:val="center"/>
          </w:tcPr>
          <w:p w14:paraId="57D632A9" w14:textId="4D6AB958" w:rsidR="00F0619F" w:rsidRPr="00090948" w:rsidRDefault="00F0619F" w:rsidP="00F0619F">
            <w:pPr>
              <w:widowControl w:val="0"/>
              <w:spacing w:before="140" w:line="290" w:lineRule="auto"/>
              <w:jc w:val="center"/>
              <w:rPr>
                <w:rFonts w:cs="Arial"/>
                <w:sz w:val="16"/>
                <w:szCs w:val="16"/>
              </w:rPr>
            </w:pPr>
            <w:r w:rsidRPr="00E90930">
              <w:rPr>
                <w:rFonts w:cs="Arial"/>
                <w:sz w:val="16"/>
                <w:szCs w:val="16"/>
              </w:rPr>
              <w:t>Destinação</w:t>
            </w:r>
          </w:p>
        </w:tc>
      </w:tr>
      <w:tr w:rsidR="00F0619F" w:rsidRPr="00605B70" w14:paraId="46933370" w14:textId="77777777" w:rsidTr="00904403">
        <w:trPr>
          <w:trHeight w:val="240"/>
          <w:jc w:val="center"/>
        </w:trPr>
        <w:tc>
          <w:tcPr>
            <w:tcW w:w="524" w:type="pct"/>
            <w:shd w:val="clear" w:color="auto" w:fill="auto"/>
            <w:vAlign w:val="center"/>
          </w:tcPr>
          <w:p w14:paraId="070D6AEC" w14:textId="1557B221"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Filial Conde/PB 01.754.239/0034-88</w:t>
            </w:r>
          </w:p>
        </w:tc>
        <w:tc>
          <w:tcPr>
            <w:tcW w:w="410" w:type="pct"/>
            <w:shd w:val="clear" w:color="auto" w:fill="auto"/>
            <w:vAlign w:val="center"/>
          </w:tcPr>
          <w:p w14:paraId="28CB83A0" w14:textId="592F6746"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01/12/2021</w:t>
            </w:r>
          </w:p>
        </w:tc>
        <w:tc>
          <w:tcPr>
            <w:tcW w:w="642" w:type="pct"/>
            <w:shd w:val="clear" w:color="auto" w:fill="auto"/>
            <w:vAlign w:val="center"/>
          </w:tcPr>
          <w:p w14:paraId="22856B31" w14:textId="7674B04B" w:rsidR="00F0619F" w:rsidRPr="009F3B72" w:rsidRDefault="00F0619F" w:rsidP="00F0619F">
            <w:pPr>
              <w:widowControl w:val="0"/>
              <w:spacing w:before="140" w:line="290" w:lineRule="auto"/>
              <w:jc w:val="center"/>
              <w:rPr>
                <w:rFonts w:cs="Arial"/>
                <w:sz w:val="16"/>
                <w:szCs w:val="16"/>
              </w:rPr>
            </w:pPr>
            <w:r w:rsidRPr="007F6E42">
              <w:rPr>
                <w:rStyle w:val="normaltextrun"/>
                <w:rFonts w:cs="Arial"/>
                <w:color w:val="000000"/>
                <w:sz w:val="16"/>
                <w:szCs w:val="16"/>
                <w:bdr w:val="none" w:sz="0" w:space="0" w:color="auto" w:frame="1"/>
              </w:rPr>
              <w:t>ALVES DE LIMA EMPREENDIMENTOS LTDA.</w:t>
            </w:r>
          </w:p>
        </w:tc>
        <w:tc>
          <w:tcPr>
            <w:tcW w:w="391" w:type="pct"/>
            <w:vAlign w:val="center"/>
          </w:tcPr>
          <w:p w14:paraId="736DF703" w14:textId="5319CC17"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01/12/2031</w:t>
            </w:r>
          </w:p>
        </w:tc>
        <w:tc>
          <w:tcPr>
            <w:tcW w:w="586" w:type="pct"/>
            <w:vAlign w:val="center"/>
          </w:tcPr>
          <w:p w14:paraId="5CAA217A" w14:textId="39259A8E"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Rodovia BR 101, S/N, Km 96,20, galpão 2, Distrito Industrial, Conde/PB, CEP 58322-000</w:t>
            </w:r>
          </w:p>
        </w:tc>
        <w:tc>
          <w:tcPr>
            <w:tcW w:w="761" w:type="pct"/>
            <w:shd w:val="clear" w:color="auto" w:fill="auto"/>
            <w:vAlign w:val="center"/>
          </w:tcPr>
          <w:p w14:paraId="05D33B09" w14:textId="6868EB24"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14.746</w:t>
            </w:r>
          </w:p>
        </w:tc>
        <w:tc>
          <w:tcPr>
            <w:tcW w:w="526" w:type="pct"/>
            <w:shd w:val="clear" w:color="auto" w:fill="auto"/>
            <w:vAlign w:val="center"/>
          </w:tcPr>
          <w:p w14:paraId="138C8976" w14:textId="1C11ABEE" w:rsidR="00F0619F" w:rsidRPr="00090948" w:rsidRDefault="00F0619F" w:rsidP="00F0619F">
            <w:pPr>
              <w:widowControl w:val="0"/>
              <w:spacing w:before="140" w:line="290" w:lineRule="auto"/>
              <w:jc w:val="center"/>
              <w:rPr>
                <w:rFonts w:cs="Arial"/>
                <w:sz w:val="16"/>
                <w:szCs w:val="16"/>
              </w:rPr>
            </w:pPr>
            <w:r w:rsidRPr="00090948">
              <w:rPr>
                <w:rFonts w:cs="Arial"/>
                <w:sz w:val="16"/>
                <w:szCs w:val="16"/>
              </w:rPr>
              <w:t>N/A</w:t>
            </w:r>
          </w:p>
        </w:tc>
        <w:tc>
          <w:tcPr>
            <w:tcW w:w="527" w:type="pct"/>
            <w:shd w:val="clear" w:color="auto" w:fill="auto"/>
            <w:vAlign w:val="center"/>
          </w:tcPr>
          <w:p w14:paraId="11822865" w14:textId="619B3A6E" w:rsidR="00F0619F" w:rsidRPr="00090948" w:rsidRDefault="0048454F" w:rsidP="00F0619F">
            <w:pPr>
              <w:widowControl w:val="0"/>
              <w:spacing w:before="140" w:line="290" w:lineRule="auto"/>
              <w:jc w:val="center"/>
              <w:rPr>
                <w:rFonts w:cs="Arial"/>
                <w:sz w:val="16"/>
                <w:szCs w:val="16"/>
              </w:rPr>
            </w:pPr>
            <w:r>
              <w:rPr>
                <w:rFonts w:cs="Arial"/>
                <w:color w:val="000000"/>
                <w:sz w:val="16"/>
                <w:szCs w:val="16"/>
              </w:rPr>
              <w:t>R$ 3.384.000</w:t>
            </w:r>
          </w:p>
        </w:tc>
        <w:tc>
          <w:tcPr>
            <w:tcW w:w="633" w:type="pct"/>
            <w:shd w:val="clear" w:color="auto" w:fill="auto"/>
            <w:vAlign w:val="center"/>
          </w:tcPr>
          <w:p w14:paraId="49546AD4" w14:textId="1255500B" w:rsidR="00F0619F" w:rsidRPr="00090948" w:rsidRDefault="00F0619F" w:rsidP="00F0619F">
            <w:pPr>
              <w:widowControl w:val="0"/>
              <w:spacing w:before="140" w:line="290" w:lineRule="auto"/>
              <w:jc w:val="center"/>
              <w:rPr>
                <w:rFonts w:cs="Arial"/>
                <w:sz w:val="16"/>
                <w:szCs w:val="16"/>
              </w:rPr>
            </w:pPr>
            <w:r w:rsidRPr="00E36D09">
              <w:rPr>
                <w:rFonts w:cs="Arial"/>
                <w:sz w:val="16"/>
                <w:szCs w:val="16"/>
              </w:rPr>
              <w:t>Destinação</w:t>
            </w:r>
          </w:p>
        </w:tc>
      </w:tr>
      <w:tr w:rsidR="00F0619F" w:rsidRPr="00605B70" w14:paraId="3A7425D1" w14:textId="77777777" w:rsidTr="00904403">
        <w:trPr>
          <w:trHeight w:val="240"/>
          <w:jc w:val="center"/>
        </w:trPr>
        <w:tc>
          <w:tcPr>
            <w:tcW w:w="524" w:type="pct"/>
            <w:shd w:val="clear" w:color="auto" w:fill="auto"/>
            <w:vAlign w:val="center"/>
          </w:tcPr>
          <w:p w14:paraId="6201689B" w14:textId="60596471"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Filial Barra Funda/SP 01.754.239/0036-40</w:t>
            </w:r>
          </w:p>
        </w:tc>
        <w:tc>
          <w:tcPr>
            <w:tcW w:w="410" w:type="pct"/>
            <w:shd w:val="clear" w:color="auto" w:fill="auto"/>
            <w:vAlign w:val="center"/>
          </w:tcPr>
          <w:p w14:paraId="6B16E609" w14:textId="4646C9F8"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01/04/2021</w:t>
            </w:r>
          </w:p>
        </w:tc>
        <w:tc>
          <w:tcPr>
            <w:tcW w:w="642" w:type="pct"/>
            <w:shd w:val="clear" w:color="auto" w:fill="auto"/>
            <w:vAlign w:val="center"/>
          </w:tcPr>
          <w:p w14:paraId="6883DE67" w14:textId="2AEA388D" w:rsidR="00F0619F" w:rsidRPr="009F3B72" w:rsidRDefault="00F0619F" w:rsidP="00F0619F">
            <w:pPr>
              <w:widowControl w:val="0"/>
              <w:spacing w:before="140" w:line="290" w:lineRule="auto"/>
              <w:jc w:val="center"/>
              <w:rPr>
                <w:rFonts w:cs="Arial"/>
                <w:sz w:val="16"/>
                <w:szCs w:val="16"/>
              </w:rPr>
            </w:pPr>
            <w:r w:rsidRPr="007F6E42">
              <w:rPr>
                <w:rStyle w:val="normaltextrun"/>
                <w:rFonts w:cs="Arial"/>
                <w:color w:val="000000"/>
                <w:sz w:val="16"/>
                <w:szCs w:val="16"/>
                <w:shd w:val="clear" w:color="auto" w:fill="FFFFFF"/>
              </w:rPr>
              <w:t xml:space="preserve">ZANEMP </w:t>
            </w:r>
            <w:r w:rsidRPr="009F3B72">
              <w:rPr>
                <w:rStyle w:val="normaltextrun"/>
                <w:rFonts w:cs="Arial"/>
                <w:color w:val="000000"/>
                <w:sz w:val="16"/>
                <w:szCs w:val="16"/>
                <w:shd w:val="clear" w:color="auto" w:fill="FFFFFF"/>
              </w:rPr>
              <w:t>EMPREENDIMENTOS LTDA</w:t>
            </w:r>
            <w:r w:rsidRPr="007F6E42">
              <w:rPr>
                <w:rStyle w:val="normaltextrun"/>
                <w:rFonts w:cs="Arial"/>
                <w:color w:val="000000"/>
                <w:sz w:val="16"/>
                <w:szCs w:val="16"/>
                <w:shd w:val="clear" w:color="auto" w:fill="FFFFFF"/>
              </w:rPr>
              <w:t>.</w:t>
            </w:r>
          </w:p>
        </w:tc>
        <w:tc>
          <w:tcPr>
            <w:tcW w:w="391" w:type="pct"/>
            <w:vAlign w:val="center"/>
          </w:tcPr>
          <w:p w14:paraId="25F80E6E" w14:textId="7BBA2AC1"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31/03/2030</w:t>
            </w:r>
          </w:p>
        </w:tc>
        <w:tc>
          <w:tcPr>
            <w:tcW w:w="586" w:type="pct"/>
            <w:vAlign w:val="center"/>
          </w:tcPr>
          <w:p w14:paraId="384E52DA" w14:textId="72A714EC"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Praça Jácomo Zanella, nº 187, Água Branca, São Paulo/SP, CEP 05038</w:t>
            </w:r>
            <w:r w:rsidRPr="009F3B72">
              <w:rPr>
                <w:rFonts w:cs="Arial"/>
                <w:sz w:val="16"/>
                <w:szCs w:val="16"/>
              </w:rPr>
              <w:softHyphen/>
              <w:t>010</w:t>
            </w:r>
          </w:p>
        </w:tc>
        <w:tc>
          <w:tcPr>
            <w:tcW w:w="761" w:type="pct"/>
            <w:shd w:val="clear" w:color="auto" w:fill="auto"/>
            <w:vAlign w:val="center"/>
          </w:tcPr>
          <w:p w14:paraId="2FCD3436" w14:textId="23B43FCA" w:rsidR="00F0619F" w:rsidRPr="007F6E42" w:rsidRDefault="00F0619F" w:rsidP="00F0619F">
            <w:pPr>
              <w:pStyle w:val="TableParagraph"/>
              <w:spacing w:before="24" w:line="169" w:lineRule="exact"/>
              <w:ind w:left="32"/>
              <w:jc w:val="center"/>
              <w:rPr>
                <w:rFonts w:cs="Arial"/>
                <w:sz w:val="16"/>
                <w:szCs w:val="16"/>
              </w:rPr>
            </w:pPr>
            <w:r w:rsidRPr="007F6E42">
              <w:rPr>
                <w:rFonts w:ascii="Arial" w:hAnsi="Arial" w:cs="Arial"/>
                <w:sz w:val="16"/>
                <w:szCs w:val="16"/>
                <w:lang w:val="pt-BR"/>
              </w:rPr>
              <w:t>20.296, 47.776, 51.733, 81.736,</w:t>
            </w:r>
            <w:r>
              <w:rPr>
                <w:rFonts w:ascii="Arial" w:hAnsi="Arial" w:cs="Arial"/>
                <w:sz w:val="16"/>
                <w:szCs w:val="16"/>
                <w:lang w:val="pt-BR"/>
              </w:rPr>
              <w:t xml:space="preserve"> </w:t>
            </w:r>
            <w:r w:rsidRPr="007F6E42">
              <w:rPr>
                <w:rFonts w:ascii="Arial" w:hAnsi="Arial" w:cs="Arial"/>
                <w:sz w:val="16"/>
                <w:szCs w:val="16"/>
              </w:rPr>
              <w:t>92.823 e 100.269</w:t>
            </w:r>
          </w:p>
        </w:tc>
        <w:tc>
          <w:tcPr>
            <w:tcW w:w="526" w:type="pct"/>
            <w:shd w:val="clear" w:color="auto" w:fill="auto"/>
            <w:vAlign w:val="center"/>
          </w:tcPr>
          <w:p w14:paraId="6E58CC3D" w14:textId="2D109B12" w:rsidR="00F0619F" w:rsidRPr="00090948" w:rsidRDefault="00F0619F" w:rsidP="00F0619F">
            <w:pPr>
              <w:widowControl w:val="0"/>
              <w:spacing w:before="140" w:line="290" w:lineRule="auto"/>
              <w:jc w:val="center"/>
              <w:rPr>
                <w:rFonts w:cs="Arial"/>
                <w:sz w:val="16"/>
                <w:szCs w:val="16"/>
              </w:rPr>
            </w:pPr>
            <w:r w:rsidRPr="00090948">
              <w:rPr>
                <w:rFonts w:cs="Arial"/>
                <w:sz w:val="16"/>
                <w:szCs w:val="16"/>
              </w:rPr>
              <w:t>N/A</w:t>
            </w:r>
          </w:p>
        </w:tc>
        <w:tc>
          <w:tcPr>
            <w:tcW w:w="527" w:type="pct"/>
            <w:shd w:val="clear" w:color="auto" w:fill="auto"/>
            <w:vAlign w:val="center"/>
          </w:tcPr>
          <w:p w14:paraId="5FA02B15" w14:textId="042F45EC" w:rsidR="00F0619F" w:rsidRPr="00090948" w:rsidRDefault="0048454F" w:rsidP="00F0619F">
            <w:pPr>
              <w:jc w:val="center"/>
              <w:rPr>
                <w:rFonts w:cs="Arial"/>
                <w:sz w:val="16"/>
                <w:szCs w:val="16"/>
              </w:rPr>
            </w:pPr>
            <w:r>
              <w:rPr>
                <w:rFonts w:cs="Arial"/>
                <w:color w:val="000000"/>
                <w:sz w:val="16"/>
                <w:szCs w:val="16"/>
              </w:rPr>
              <w:t>R$ 10.260.000</w:t>
            </w:r>
          </w:p>
        </w:tc>
        <w:tc>
          <w:tcPr>
            <w:tcW w:w="633" w:type="pct"/>
            <w:shd w:val="clear" w:color="auto" w:fill="auto"/>
            <w:vAlign w:val="center"/>
          </w:tcPr>
          <w:p w14:paraId="1EA1A643" w14:textId="6DEC7F20" w:rsidR="00F0619F" w:rsidRPr="00090948" w:rsidRDefault="00F0619F" w:rsidP="00F0619F">
            <w:pPr>
              <w:widowControl w:val="0"/>
              <w:spacing w:before="140" w:line="290" w:lineRule="auto"/>
              <w:jc w:val="center"/>
              <w:rPr>
                <w:rFonts w:cs="Arial"/>
                <w:sz w:val="16"/>
                <w:szCs w:val="16"/>
              </w:rPr>
            </w:pPr>
            <w:r w:rsidRPr="00E36D09">
              <w:rPr>
                <w:rFonts w:cs="Arial"/>
                <w:sz w:val="16"/>
                <w:szCs w:val="16"/>
              </w:rPr>
              <w:t>Destinação</w:t>
            </w:r>
          </w:p>
        </w:tc>
      </w:tr>
      <w:tr w:rsidR="00F0619F" w:rsidRPr="00605B70" w14:paraId="6FFB67AD" w14:textId="77777777" w:rsidTr="00904403">
        <w:trPr>
          <w:trHeight w:val="240"/>
          <w:jc w:val="center"/>
        </w:trPr>
        <w:tc>
          <w:tcPr>
            <w:tcW w:w="524" w:type="pct"/>
            <w:shd w:val="clear" w:color="auto" w:fill="auto"/>
            <w:vAlign w:val="center"/>
          </w:tcPr>
          <w:p w14:paraId="0230629F" w14:textId="606F35B0"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Filial São Bernardo do Campo/SP 01.754.239/0038-01</w:t>
            </w:r>
          </w:p>
        </w:tc>
        <w:tc>
          <w:tcPr>
            <w:tcW w:w="410" w:type="pct"/>
            <w:shd w:val="clear" w:color="auto" w:fill="auto"/>
            <w:vAlign w:val="center"/>
          </w:tcPr>
          <w:p w14:paraId="15442BE1" w14:textId="7EC6B3E4"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13/03/2019 (início vigência 21/02/2019)</w:t>
            </w:r>
          </w:p>
        </w:tc>
        <w:tc>
          <w:tcPr>
            <w:tcW w:w="642" w:type="pct"/>
            <w:shd w:val="clear" w:color="auto" w:fill="auto"/>
            <w:vAlign w:val="center"/>
          </w:tcPr>
          <w:p w14:paraId="73542078" w14:textId="443514A8" w:rsidR="00F0619F" w:rsidRPr="009F3B72" w:rsidRDefault="00F0619F" w:rsidP="00F0619F">
            <w:pPr>
              <w:widowControl w:val="0"/>
              <w:spacing w:before="140" w:line="290" w:lineRule="auto"/>
              <w:jc w:val="center"/>
              <w:rPr>
                <w:rFonts w:cs="Arial"/>
                <w:sz w:val="16"/>
                <w:szCs w:val="16"/>
              </w:rPr>
            </w:pPr>
            <w:r w:rsidRPr="007F6E42">
              <w:rPr>
                <w:rFonts w:eastAsia="Calibri" w:cs="Arial"/>
                <w:sz w:val="16"/>
                <w:szCs w:val="16"/>
                <w:lang w:val="pt-PT"/>
              </w:rPr>
              <w:t>TRM EMPREENDIMENTOS EIRELLI</w:t>
            </w:r>
          </w:p>
        </w:tc>
        <w:tc>
          <w:tcPr>
            <w:tcW w:w="391" w:type="pct"/>
            <w:vAlign w:val="center"/>
          </w:tcPr>
          <w:p w14:paraId="7D6E823E" w14:textId="4689BC3A"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14/08/2028</w:t>
            </w:r>
          </w:p>
        </w:tc>
        <w:tc>
          <w:tcPr>
            <w:tcW w:w="586" w:type="pct"/>
            <w:vAlign w:val="center"/>
          </w:tcPr>
          <w:p w14:paraId="13877F09" w14:textId="0EDA8BB0"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Rua João Basso, nº 65, Centro, São Bernardo do Campo/SP, CEP 09721-100</w:t>
            </w:r>
          </w:p>
        </w:tc>
        <w:tc>
          <w:tcPr>
            <w:tcW w:w="761" w:type="pct"/>
            <w:shd w:val="clear" w:color="auto" w:fill="auto"/>
            <w:vAlign w:val="center"/>
          </w:tcPr>
          <w:p w14:paraId="50212F25" w14:textId="59B32E2E"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22.741</w:t>
            </w:r>
          </w:p>
        </w:tc>
        <w:tc>
          <w:tcPr>
            <w:tcW w:w="526" w:type="pct"/>
            <w:shd w:val="clear" w:color="auto" w:fill="auto"/>
            <w:vAlign w:val="center"/>
          </w:tcPr>
          <w:p w14:paraId="241A8518" w14:textId="49FF7FDD" w:rsidR="00F0619F" w:rsidRPr="00090948" w:rsidRDefault="00F0619F" w:rsidP="00F0619F">
            <w:pPr>
              <w:widowControl w:val="0"/>
              <w:spacing w:before="140" w:line="290" w:lineRule="auto"/>
              <w:jc w:val="center"/>
              <w:rPr>
                <w:rFonts w:cs="Arial"/>
                <w:sz w:val="16"/>
                <w:szCs w:val="16"/>
              </w:rPr>
            </w:pPr>
            <w:r w:rsidRPr="00090948">
              <w:rPr>
                <w:rFonts w:cs="Arial"/>
                <w:sz w:val="16"/>
                <w:szCs w:val="16"/>
              </w:rPr>
              <w:t>N/A</w:t>
            </w:r>
          </w:p>
        </w:tc>
        <w:tc>
          <w:tcPr>
            <w:tcW w:w="527" w:type="pct"/>
            <w:shd w:val="clear" w:color="auto" w:fill="auto"/>
            <w:vAlign w:val="center"/>
          </w:tcPr>
          <w:p w14:paraId="2870BDB7" w14:textId="623D5BDB" w:rsidR="00F0619F" w:rsidRPr="007F6E42" w:rsidRDefault="007F1E8D" w:rsidP="00F0619F">
            <w:pPr>
              <w:jc w:val="center"/>
              <w:rPr>
                <w:rFonts w:cs="Arial"/>
                <w:color w:val="000000"/>
                <w:sz w:val="16"/>
                <w:szCs w:val="16"/>
              </w:rPr>
            </w:pPr>
            <w:r>
              <w:rPr>
                <w:rFonts w:cs="Arial"/>
                <w:color w:val="000000"/>
                <w:sz w:val="16"/>
                <w:szCs w:val="16"/>
              </w:rPr>
              <w:t>R$ 2.048.085</w:t>
            </w:r>
          </w:p>
        </w:tc>
        <w:tc>
          <w:tcPr>
            <w:tcW w:w="633" w:type="pct"/>
            <w:shd w:val="clear" w:color="auto" w:fill="auto"/>
            <w:vAlign w:val="center"/>
          </w:tcPr>
          <w:p w14:paraId="082AE0B6" w14:textId="24D5D341" w:rsidR="00F0619F" w:rsidRPr="00090948" w:rsidRDefault="00F0619F" w:rsidP="00F0619F">
            <w:pPr>
              <w:widowControl w:val="0"/>
              <w:spacing w:before="140" w:line="290" w:lineRule="auto"/>
              <w:jc w:val="center"/>
              <w:rPr>
                <w:rFonts w:cs="Arial"/>
                <w:sz w:val="16"/>
                <w:szCs w:val="16"/>
              </w:rPr>
            </w:pPr>
            <w:r w:rsidRPr="0039639E">
              <w:rPr>
                <w:rFonts w:cs="Arial"/>
                <w:sz w:val="16"/>
                <w:szCs w:val="16"/>
              </w:rPr>
              <w:t>Destinação</w:t>
            </w:r>
          </w:p>
        </w:tc>
      </w:tr>
      <w:tr w:rsidR="00F0619F" w:rsidRPr="00605B70" w14:paraId="12E2F45B" w14:textId="77777777" w:rsidTr="00904403">
        <w:trPr>
          <w:trHeight w:val="240"/>
          <w:jc w:val="center"/>
        </w:trPr>
        <w:tc>
          <w:tcPr>
            <w:tcW w:w="524" w:type="pct"/>
            <w:shd w:val="clear" w:color="auto" w:fill="auto"/>
            <w:vAlign w:val="center"/>
          </w:tcPr>
          <w:p w14:paraId="29BFDC91" w14:textId="256B9DB2"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Filial Campo Grande/MS 01.754.239/0044-50</w:t>
            </w:r>
          </w:p>
        </w:tc>
        <w:tc>
          <w:tcPr>
            <w:tcW w:w="410" w:type="pct"/>
            <w:shd w:val="clear" w:color="auto" w:fill="auto"/>
            <w:vAlign w:val="center"/>
          </w:tcPr>
          <w:p w14:paraId="407D610C" w14:textId="19B12C2A"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19/01/2021</w:t>
            </w:r>
          </w:p>
        </w:tc>
        <w:tc>
          <w:tcPr>
            <w:tcW w:w="642" w:type="pct"/>
            <w:shd w:val="clear" w:color="auto" w:fill="auto"/>
            <w:vAlign w:val="center"/>
          </w:tcPr>
          <w:p w14:paraId="2500CFF2" w14:textId="3914CA61" w:rsidR="00F0619F" w:rsidRPr="009F3B72" w:rsidRDefault="00F0619F" w:rsidP="00F0619F">
            <w:pPr>
              <w:widowControl w:val="0"/>
              <w:spacing w:before="140" w:line="290" w:lineRule="auto"/>
              <w:jc w:val="center"/>
              <w:rPr>
                <w:rFonts w:cs="Arial"/>
                <w:sz w:val="16"/>
                <w:szCs w:val="16"/>
              </w:rPr>
            </w:pPr>
            <w:r w:rsidRPr="007F6E42">
              <w:rPr>
                <w:rFonts w:eastAsia="Arial" w:cs="Arial"/>
                <w:sz w:val="16"/>
                <w:szCs w:val="16"/>
              </w:rPr>
              <w:t>ANACÁ EMPREENDIMENTOS LTDA.</w:t>
            </w:r>
          </w:p>
        </w:tc>
        <w:tc>
          <w:tcPr>
            <w:tcW w:w="391" w:type="pct"/>
            <w:vAlign w:val="center"/>
          </w:tcPr>
          <w:p w14:paraId="2B362E70" w14:textId="329C0EA3" w:rsidR="00F0619F" w:rsidRPr="009F3B72" w:rsidRDefault="00F0619F" w:rsidP="00F0619F">
            <w:pPr>
              <w:widowControl w:val="0"/>
              <w:spacing w:before="140" w:line="288" w:lineRule="auto"/>
              <w:jc w:val="center"/>
              <w:rPr>
                <w:rFonts w:cs="Arial"/>
                <w:sz w:val="16"/>
                <w:szCs w:val="16"/>
              </w:rPr>
            </w:pPr>
            <w:r w:rsidRPr="009F3B72">
              <w:rPr>
                <w:rFonts w:cs="Arial"/>
                <w:sz w:val="16"/>
                <w:szCs w:val="16"/>
              </w:rPr>
              <w:t>09/08/2028</w:t>
            </w:r>
          </w:p>
        </w:tc>
        <w:tc>
          <w:tcPr>
            <w:tcW w:w="586" w:type="pct"/>
            <w:vAlign w:val="center"/>
          </w:tcPr>
          <w:p w14:paraId="58A04904" w14:textId="372083CF"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 xml:space="preserve">Avenida Costa e Silva, nº 1.200, </w:t>
            </w:r>
            <w:proofErr w:type="spellStart"/>
            <w:r w:rsidRPr="009F3B72">
              <w:rPr>
                <w:rFonts w:cs="Arial"/>
                <w:sz w:val="16"/>
                <w:szCs w:val="16"/>
              </w:rPr>
              <w:t>Jacarezão</w:t>
            </w:r>
            <w:proofErr w:type="spellEnd"/>
            <w:r w:rsidRPr="009F3B72">
              <w:rPr>
                <w:rFonts w:cs="Arial"/>
                <w:sz w:val="16"/>
                <w:szCs w:val="16"/>
              </w:rPr>
              <w:t xml:space="preserve"> cent. C, Vila Progresso, Campo Grande/MS, CEP 79080-000</w:t>
            </w:r>
          </w:p>
        </w:tc>
        <w:tc>
          <w:tcPr>
            <w:tcW w:w="761" w:type="pct"/>
            <w:shd w:val="clear" w:color="auto" w:fill="auto"/>
            <w:vAlign w:val="center"/>
          </w:tcPr>
          <w:p w14:paraId="181DFF7D" w14:textId="7972F8F8" w:rsidR="00F0619F" w:rsidRPr="009F3B72" w:rsidRDefault="00F0619F" w:rsidP="00F0619F">
            <w:pPr>
              <w:widowControl w:val="0"/>
              <w:spacing w:before="140" w:line="290" w:lineRule="auto"/>
              <w:jc w:val="center"/>
              <w:rPr>
                <w:rFonts w:cs="Arial"/>
                <w:sz w:val="16"/>
                <w:szCs w:val="16"/>
              </w:rPr>
            </w:pPr>
            <w:r w:rsidRPr="009F3B72">
              <w:rPr>
                <w:rFonts w:cs="Arial"/>
                <w:sz w:val="16"/>
                <w:szCs w:val="16"/>
              </w:rPr>
              <w:t>69.262</w:t>
            </w:r>
          </w:p>
        </w:tc>
        <w:tc>
          <w:tcPr>
            <w:tcW w:w="526" w:type="pct"/>
            <w:shd w:val="clear" w:color="auto" w:fill="auto"/>
            <w:vAlign w:val="center"/>
          </w:tcPr>
          <w:p w14:paraId="51DF1A80" w14:textId="4AC63987" w:rsidR="00F0619F" w:rsidRPr="00090948" w:rsidRDefault="00F0619F" w:rsidP="00F0619F">
            <w:pPr>
              <w:widowControl w:val="0"/>
              <w:spacing w:before="140" w:line="290" w:lineRule="auto"/>
              <w:jc w:val="center"/>
              <w:rPr>
                <w:rFonts w:cs="Arial"/>
                <w:sz w:val="16"/>
                <w:szCs w:val="16"/>
              </w:rPr>
            </w:pPr>
            <w:r w:rsidRPr="00090948">
              <w:rPr>
                <w:rFonts w:cs="Arial"/>
                <w:sz w:val="16"/>
                <w:szCs w:val="16"/>
              </w:rPr>
              <w:t>N/A</w:t>
            </w:r>
          </w:p>
        </w:tc>
        <w:tc>
          <w:tcPr>
            <w:tcW w:w="527" w:type="pct"/>
            <w:shd w:val="clear" w:color="auto" w:fill="auto"/>
            <w:vAlign w:val="center"/>
          </w:tcPr>
          <w:p w14:paraId="77089443" w14:textId="6E611F6B" w:rsidR="00F0619F" w:rsidRPr="00090948" w:rsidRDefault="007F1E8D" w:rsidP="00F0619F">
            <w:pPr>
              <w:widowControl w:val="0"/>
              <w:spacing w:before="140" w:line="290" w:lineRule="auto"/>
              <w:jc w:val="center"/>
              <w:rPr>
                <w:rFonts w:cs="Arial"/>
                <w:sz w:val="16"/>
                <w:szCs w:val="16"/>
              </w:rPr>
            </w:pPr>
            <w:r>
              <w:rPr>
                <w:rFonts w:cs="Arial"/>
                <w:color w:val="000000"/>
                <w:sz w:val="16"/>
                <w:szCs w:val="16"/>
              </w:rPr>
              <w:t>R$ 2.960.000</w:t>
            </w:r>
          </w:p>
        </w:tc>
        <w:tc>
          <w:tcPr>
            <w:tcW w:w="633" w:type="pct"/>
            <w:shd w:val="clear" w:color="auto" w:fill="auto"/>
            <w:vAlign w:val="center"/>
          </w:tcPr>
          <w:p w14:paraId="1F2CC088" w14:textId="3A163C5B" w:rsidR="00F0619F" w:rsidRPr="00090948" w:rsidRDefault="00F0619F" w:rsidP="00F0619F">
            <w:pPr>
              <w:widowControl w:val="0"/>
              <w:spacing w:before="140" w:line="290" w:lineRule="auto"/>
              <w:jc w:val="center"/>
              <w:rPr>
                <w:rFonts w:cs="Arial"/>
                <w:sz w:val="16"/>
                <w:szCs w:val="16"/>
              </w:rPr>
            </w:pPr>
            <w:r w:rsidRPr="0039639E">
              <w:rPr>
                <w:rFonts w:cs="Arial"/>
                <w:sz w:val="16"/>
                <w:szCs w:val="16"/>
              </w:rPr>
              <w:t>Destinação</w:t>
            </w:r>
          </w:p>
        </w:tc>
      </w:tr>
    </w:tbl>
    <w:p w14:paraId="60036DAE" w14:textId="77777777" w:rsidR="00E36F51" w:rsidRPr="00605B70" w:rsidRDefault="00E36F51" w:rsidP="00957D0A">
      <w:pPr>
        <w:widowControl w:val="0"/>
        <w:spacing w:before="140" w:line="290" w:lineRule="auto"/>
        <w:jc w:val="center"/>
        <w:rPr>
          <w:rFonts w:cs="Arial"/>
          <w:bCs/>
          <w:sz w:val="16"/>
          <w:szCs w:val="16"/>
        </w:rPr>
      </w:pPr>
    </w:p>
    <w:p w14:paraId="7E939196" w14:textId="02163D70" w:rsidR="00DA6536" w:rsidRPr="00605B70" w:rsidRDefault="00DA6536" w:rsidP="007F6E42">
      <w:pPr>
        <w:keepNext/>
        <w:spacing w:before="140" w:line="290" w:lineRule="auto"/>
        <w:jc w:val="center"/>
        <w:rPr>
          <w:rFonts w:cs="Arial"/>
          <w:b/>
          <w:sz w:val="16"/>
          <w:szCs w:val="16"/>
        </w:rPr>
      </w:pPr>
      <w:r w:rsidRPr="00605B70">
        <w:rPr>
          <w:rFonts w:cs="Arial"/>
          <w:b/>
          <w:sz w:val="16"/>
          <w:szCs w:val="16"/>
        </w:rPr>
        <w:lastRenderedPageBreak/>
        <w:t xml:space="preserve">Tabela </w:t>
      </w:r>
      <w:r w:rsidR="00F0619F">
        <w:rPr>
          <w:rFonts w:cs="Arial"/>
          <w:b/>
          <w:sz w:val="16"/>
          <w:szCs w:val="16"/>
        </w:rPr>
        <w:t>4</w:t>
      </w:r>
      <w:r w:rsidRPr="00605B70">
        <w:rPr>
          <w:rFonts w:cs="Arial"/>
          <w:b/>
          <w:sz w:val="16"/>
          <w:szCs w:val="16"/>
        </w:rPr>
        <w:t xml:space="preserve">: Contratos de Locação </w:t>
      </w:r>
      <w:r w:rsidR="001037AE" w:rsidRPr="00605B70">
        <w:rPr>
          <w:rFonts w:cs="Arial"/>
          <w:b/>
          <w:sz w:val="16"/>
          <w:szCs w:val="16"/>
        </w:rPr>
        <w:t>Partes Relacionadas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95"/>
        <w:gridCol w:w="921"/>
        <w:gridCol w:w="1540"/>
        <w:gridCol w:w="935"/>
        <w:gridCol w:w="1164"/>
        <w:gridCol w:w="1645"/>
        <w:gridCol w:w="1665"/>
        <w:gridCol w:w="1139"/>
        <w:gridCol w:w="3221"/>
      </w:tblGrid>
      <w:tr w:rsidR="00DA6536" w:rsidRPr="00605B70" w14:paraId="00553EEF" w14:textId="77777777" w:rsidTr="007F6E42">
        <w:trPr>
          <w:trHeight w:val="750"/>
          <w:tblHeader/>
          <w:jc w:val="center"/>
        </w:trPr>
        <w:tc>
          <w:tcPr>
            <w:tcW w:w="577" w:type="pct"/>
            <w:shd w:val="clear" w:color="auto" w:fill="808080" w:themeFill="background1" w:themeFillShade="80"/>
            <w:vAlign w:val="center"/>
            <w:hideMark/>
          </w:tcPr>
          <w:p w14:paraId="7E451E7A" w14:textId="2A3FA504" w:rsidR="00DA6536" w:rsidRPr="00605B70" w:rsidRDefault="00DA6536" w:rsidP="007F6E42">
            <w:pPr>
              <w:keepNext/>
              <w:spacing w:before="140" w:line="290" w:lineRule="auto"/>
              <w:jc w:val="center"/>
              <w:rPr>
                <w:rFonts w:cs="Arial"/>
                <w:b/>
                <w:color w:val="FFFFFF"/>
                <w:sz w:val="16"/>
                <w:szCs w:val="16"/>
              </w:rPr>
            </w:pPr>
            <w:r w:rsidRPr="00605B70">
              <w:rPr>
                <w:rFonts w:cs="Arial"/>
                <w:b/>
                <w:color w:val="FFFFFF"/>
                <w:sz w:val="16"/>
                <w:szCs w:val="16"/>
              </w:rPr>
              <w:t xml:space="preserve">Empreendimento </w:t>
            </w:r>
            <w:r w:rsidR="00F0619F" w:rsidRPr="00F0619F">
              <w:rPr>
                <w:rFonts w:cs="Arial"/>
                <w:b/>
                <w:color w:val="FFFFFF"/>
                <w:sz w:val="16"/>
                <w:szCs w:val="16"/>
              </w:rPr>
              <w:t>Destinação</w:t>
            </w:r>
          </w:p>
        </w:tc>
        <w:tc>
          <w:tcPr>
            <w:tcW w:w="333" w:type="pct"/>
            <w:shd w:val="clear" w:color="auto" w:fill="808080" w:themeFill="background1" w:themeFillShade="80"/>
            <w:vAlign w:val="center"/>
            <w:hideMark/>
          </w:tcPr>
          <w:p w14:paraId="3CAF193E" w14:textId="77777777" w:rsidR="00DA6536" w:rsidRPr="00605B70" w:rsidRDefault="00DA6536" w:rsidP="007F6E42">
            <w:pPr>
              <w:keepNext/>
              <w:spacing w:before="140" w:line="290" w:lineRule="auto"/>
              <w:jc w:val="center"/>
              <w:rPr>
                <w:rFonts w:cs="Arial"/>
                <w:b/>
                <w:color w:val="FFFFFF"/>
                <w:sz w:val="16"/>
                <w:szCs w:val="16"/>
              </w:rPr>
            </w:pPr>
            <w:r w:rsidRPr="00605B70">
              <w:rPr>
                <w:rFonts w:cs="Arial"/>
                <w:b/>
                <w:color w:val="FFFFFF"/>
                <w:sz w:val="16"/>
                <w:szCs w:val="16"/>
              </w:rPr>
              <w:t>Data do Contrato de Locação</w:t>
            </w:r>
          </w:p>
        </w:tc>
        <w:tc>
          <w:tcPr>
            <w:tcW w:w="557" w:type="pct"/>
            <w:shd w:val="clear" w:color="auto" w:fill="808080" w:themeFill="background1" w:themeFillShade="80"/>
            <w:vAlign w:val="center"/>
            <w:hideMark/>
          </w:tcPr>
          <w:p w14:paraId="24684128" w14:textId="77777777" w:rsidR="00DA6536" w:rsidRPr="00605B70" w:rsidRDefault="00DA6536" w:rsidP="007F6E42">
            <w:pPr>
              <w:keepNext/>
              <w:spacing w:before="140" w:line="290" w:lineRule="auto"/>
              <w:jc w:val="center"/>
              <w:rPr>
                <w:rFonts w:cs="Arial"/>
                <w:b/>
                <w:color w:val="FFFFFF"/>
                <w:sz w:val="16"/>
                <w:szCs w:val="16"/>
              </w:rPr>
            </w:pPr>
            <w:r w:rsidRPr="00605B70">
              <w:rPr>
                <w:rFonts w:cs="Arial"/>
                <w:b/>
                <w:color w:val="FFFFFF"/>
                <w:sz w:val="16"/>
                <w:szCs w:val="16"/>
              </w:rPr>
              <w:t>Partes</w:t>
            </w:r>
          </w:p>
        </w:tc>
        <w:tc>
          <w:tcPr>
            <w:tcW w:w="338" w:type="pct"/>
            <w:shd w:val="clear" w:color="auto" w:fill="808080" w:themeFill="background1" w:themeFillShade="80"/>
            <w:vAlign w:val="center"/>
          </w:tcPr>
          <w:p w14:paraId="4E986902" w14:textId="77777777" w:rsidR="00DA6536" w:rsidRPr="00605B70" w:rsidRDefault="00DA6536" w:rsidP="007F6E42">
            <w:pPr>
              <w:keepNext/>
              <w:spacing w:before="140" w:line="290" w:lineRule="auto"/>
              <w:jc w:val="center"/>
              <w:rPr>
                <w:rFonts w:cs="Arial"/>
                <w:b/>
                <w:color w:val="FFFFFF"/>
                <w:sz w:val="16"/>
                <w:szCs w:val="16"/>
              </w:rPr>
            </w:pPr>
            <w:r w:rsidRPr="00605B70">
              <w:rPr>
                <w:rFonts w:cs="Arial"/>
                <w:b/>
                <w:color w:val="FFFFFF"/>
                <w:sz w:val="16"/>
                <w:szCs w:val="16"/>
              </w:rPr>
              <w:t>Prazo</w:t>
            </w:r>
          </w:p>
        </w:tc>
        <w:tc>
          <w:tcPr>
            <w:tcW w:w="421" w:type="pct"/>
            <w:shd w:val="clear" w:color="auto" w:fill="808080" w:themeFill="background1" w:themeFillShade="80"/>
            <w:vAlign w:val="center"/>
          </w:tcPr>
          <w:p w14:paraId="48014486" w14:textId="77777777" w:rsidR="00DA6536" w:rsidRPr="00605B70" w:rsidRDefault="00DA6536" w:rsidP="007F6E42">
            <w:pPr>
              <w:keepNext/>
              <w:spacing w:before="140" w:line="290" w:lineRule="auto"/>
              <w:jc w:val="center"/>
              <w:rPr>
                <w:rFonts w:cs="Arial"/>
                <w:b/>
                <w:color w:val="FFFFFF"/>
                <w:sz w:val="16"/>
                <w:szCs w:val="16"/>
              </w:rPr>
            </w:pPr>
            <w:r w:rsidRPr="00605B70">
              <w:rPr>
                <w:rFonts w:cs="Arial"/>
                <w:b/>
                <w:color w:val="FFFFFF"/>
                <w:sz w:val="16"/>
                <w:szCs w:val="16"/>
              </w:rPr>
              <w:t>Endereço</w:t>
            </w:r>
          </w:p>
        </w:tc>
        <w:tc>
          <w:tcPr>
            <w:tcW w:w="595" w:type="pct"/>
            <w:shd w:val="clear" w:color="auto" w:fill="808080" w:themeFill="background1" w:themeFillShade="80"/>
            <w:vAlign w:val="center"/>
            <w:hideMark/>
          </w:tcPr>
          <w:p w14:paraId="73AE9780" w14:textId="77777777" w:rsidR="00DA6536" w:rsidRPr="00605B70" w:rsidRDefault="00DA6536" w:rsidP="007F6E42">
            <w:pPr>
              <w:keepNext/>
              <w:spacing w:before="140" w:line="290" w:lineRule="auto"/>
              <w:jc w:val="center"/>
              <w:rPr>
                <w:rFonts w:cs="Arial"/>
                <w:b/>
                <w:color w:val="FFFFFF"/>
                <w:sz w:val="16"/>
                <w:szCs w:val="16"/>
              </w:rPr>
            </w:pPr>
            <w:r w:rsidRPr="00605B70">
              <w:rPr>
                <w:rFonts w:cs="Arial"/>
                <w:b/>
                <w:color w:val="FFFFFF"/>
                <w:sz w:val="16"/>
                <w:szCs w:val="16"/>
              </w:rPr>
              <w:t>Matrículas e RGI Competente</w:t>
            </w:r>
          </w:p>
        </w:tc>
        <w:tc>
          <w:tcPr>
            <w:tcW w:w="602" w:type="pct"/>
            <w:shd w:val="clear" w:color="auto" w:fill="808080" w:themeFill="background1" w:themeFillShade="80"/>
            <w:vAlign w:val="center"/>
            <w:hideMark/>
          </w:tcPr>
          <w:p w14:paraId="0BF70D01" w14:textId="77777777" w:rsidR="00DA6536" w:rsidRPr="00605B70" w:rsidRDefault="00DA6536" w:rsidP="007F6E42">
            <w:pPr>
              <w:keepNext/>
              <w:spacing w:before="140" w:line="290" w:lineRule="auto"/>
              <w:jc w:val="center"/>
              <w:rPr>
                <w:rFonts w:cs="Arial"/>
                <w:b/>
                <w:color w:val="FFFFFF"/>
                <w:sz w:val="16"/>
                <w:szCs w:val="16"/>
              </w:rPr>
            </w:pPr>
            <w:r w:rsidRPr="00605B70">
              <w:rPr>
                <w:rFonts w:cs="Arial"/>
                <w:b/>
                <w:color w:val="FFFFFF"/>
                <w:sz w:val="16"/>
                <w:szCs w:val="16"/>
              </w:rPr>
              <w:t>Contrato de Locação averbado no RGI competente?</w:t>
            </w:r>
          </w:p>
        </w:tc>
        <w:tc>
          <w:tcPr>
            <w:tcW w:w="412" w:type="pct"/>
            <w:shd w:val="clear" w:color="auto" w:fill="808080" w:themeFill="background1" w:themeFillShade="80"/>
            <w:vAlign w:val="center"/>
            <w:hideMark/>
          </w:tcPr>
          <w:p w14:paraId="1FBA8A73" w14:textId="77777777" w:rsidR="00DA6536" w:rsidRPr="00605B70" w:rsidRDefault="00DA6536" w:rsidP="007F6E42">
            <w:pPr>
              <w:keepNext/>
              <w:spacing w:before="140" w:line="290" w:lineRule="auto"/>
              <w:jc w:val="center"/>
              <w:rPr>
                <w:rFonts w:cs="Arial"/>
                <w:b/>
                <w:color w:val="FFFFFF"/>
                <w:sz w:val="16"/>
                <w:szCs w:val="16"/>
              </w:rPr>
            </w:pPr>
            <w:r w:rsidRPr="00605B70">
              <w:rPr>
                <w:rFonts w:cs="Arial"/>
                <w:b/>
                <w:color w:val="FFFFFF"/>
                <w:sz w:val="16"/>
                <w:szCs w:val="16"/>
              </w:rPr>
              <w:t>Valor atribuído ao Contrato pelo seu prazo integral</w:t>
            </w:r>
          </w:p>
        </w:tc>
        <w:tc>
          <w:tcPr>
            <w:tcW w:w="1165" w:type="pct"/>
            <w:shd w:val="clear" w:color="auto" w:fill="808080" w:themeFill="background1" w:themeFillShade="80"/>
            <w:vAlign w:val="center"/>
            <w:hideMark/>
          </w:tcPr>
          <w:p w14:paraId="525E2243" w14:textId="77777777" w:rsidR="00DA6536" w:rsidRPr="00605B70" w:rsidRDefault="00DA6536" w:rsidP="007F6E42">
            <w:pPr>
              <w:keepNext/>
              <w:spacing w:before="140" w:line="290" w:lineRule="auto"/>
              <w:jc w:val="center"/>
              <w:rPr>
                <w:rFonts w:cs="Arial"/>
                <w:b/>
                <w:color w:val="FFFFFF"/>
                <w:sz w:val="16"/>
                <w:szCs w:val="16"/>
              </w:rPr>
            </w:pPr>
            <w:r w:rsidRPr="00605B70">
              <w:rPr>
                <w:rFonts w:cs="Arial"/>
                <w:b/>
                <w:color w:val="FFFFFF"/>
                <w:sz w:val="16"/>
                <w:szCs w:val="16"/>
              </w:rPr>
              <w:t>Valor vinculado ao CRI (por reembolso e/ou destinação)</w:t>
            </w:r>
          </w:p>
        </w:tc>
      </w:tr>
      <w:tr w:rsidR="00F975A1" w:rsidRPr="00605B70" w14:paraId="531EA3A6" w14:textId="77777777" w:rsidTr="007F6E42">
        <w:trPr>
          <w:trHeight w:val="240"/>
          <w:jc w:val="center"/>
        </w:trPr>
        <w:tc>
          <w:tcPr>
            <w:tcW w:w="577" w:type="pct"/>
            <w:shd w:val="clear" w:color="auto" w:fill="auto"/>
            <w:vAlign w:val="center"/>
          </w:tcPr>
          <w:p w14:paraId="615BFB16" w14:textId="0C1AD635" w:rsidR="00F975A1" w:rsidRPr="002C7D6B" w:rsidRDefault="00F975A1" w:rsidP="007F6E42">
            <w:pPr>
              <w:pStyle w:val="TableParagraph"/>
              <w:shd w:val="clear" w:color="auto" w:fill="FFFFFF" w:themeFill="background1"/>
              <w:jc w:val="center"/>
              <w:rPr>
                <w:rFonts w:ascii="Arial" w:hAnsi="Arial" w:cs="Arial"/>
                <w:sz w:val="16"/>
                <w:szCs w:val="16"/>
                <w:lang w:val="pt-BR"/>
              </w:rPr>
            </w:pPr>
            <w:r>
              <w:rPr>
                <w:rFonts w:ascii="Arial" w:hAnsi="Arial" w:cs="Arial"/>
                <w:sz w:val="16"/>
                <w:szCs w:val="16"/>
                <w:lang w:val="pt-BR"/>
              </w:rPr>
              <w:t>N/A</w:t>
            </w:r>
          </w:p>
        </w:tc>
        <w:tc>
          <w:tcPr>
            <w:tcW w:w="333" w:type="pct"/>
            <w:shd w:val="clear" w:color="auto" w:fill="auto"/>
            <w:vAlign w:val="center"/>
          </w:tcPr>
          <w:p w14:paraId="20BC77E7" w14:textId="169B9FA2" w:rsidR="00F975A1" w:rsidRPr="002C7D6B" w:rsidRDefault="00F975A1" w:rsidP="007F6E42">
            <w:pPr>
              <w:pStyle w:val="TableParagraph"/>
              <w:shd w:val="clear" w:color="auto" w:fill="FFFFFF" w:themeFill="background1"/>
              <w:jc w:val="center"/>
              <w:rPr>
                <w:rFonts w:ascii="Arial" w:hAnsi="Arial" w:cs="Arial"/>
                <w:sz w:val="16"/>
                <w:szCs w:val="16"/>
                <w:lang w:val="pt-BR"/>
              </w:rPr>
            </w:pPr>
            <w:r w:rsidRPr="009F0239">
              <w:rPr>
                <w:rFonts w:ascii="Arial" w:hAnsi="Arial" w:cs="Arial"/>
                <w:sz w:val="16"/>
                <w:szCs w:val="16"/>
                <w:lang w:val="pt-BR"/>
              </w:rPr>
              <w:t>N/A</w:t>
            </w:r>
          </w:p>
        </w:tc>
        <w:tc>
          <w:tcPr>
            <w:tcW w:w="557" w:type="pct"/>
            <w:shd w:val="clear" w:color="auto" w:fill="auto"/>
            <w:vAlign w:val="center"/>
          </w:tcPr>
          <w:p w14:paraId="795092E9" w14:textId="3E423ECC" w:rsidR="00F975A1" w:rsidRPr="002C7D6B" w:rsidRDefault="00F975A1" w:rsidP="007F6E42">
            <w:pPr>
              <w:pStyle w:val="TableParagraph"/>
              <w:shd w:val="clear" w:color="auto" w:fill="FFFFFF" w:themeFill="background1"/>
              <w:spacing w:before="5"/>
              <w:jc w:val="center"/>
              <w:rPr>
                <w:rFonts w:ascii="Arial" w:hAnsi="Arial" w:cs="Arial"/>
                <w:sz w:val="16"/>
                <w:szCs w:val="16"/>
                <w:lang w:val="pt-BR"/>
              </w:rPr>
            </w:pPr>
            <w:r w:rsidRPr="009F0239">
              <w:rPr>
                <w:rFonts w:ascii="Arial" w:hAnsi="Arial" w:cs="Arial"/>
                <w:sz w:val="16"/>
                <w:szCs w:val="16"/>
                <w:lang w:val="pt-BR"/>
              </w:rPr>
              <w:t>N/A</w:t>
            </w:r>
          </w:p>
        </w:tc>
        <w:tc>
          <w:tcPr>
            <w:tcW w:w="338" w:type="pct"/>
            <w:vAlign w:val="center"/>
          </w:tcPr>
          <w:p w14:paraId="2320E51D" w14:textId="6347F177" w:rsidR="00F975A1" w:rsidRPr="002C7D6B" w:rsidRDefault="00F975A1" w:rsidP="007F6E42">
            <w:pPr>
              <w:pStyle w:val="TableParagraph"/>
              <w:shd w:val="clear" w:color="auto" w:fill="FFFFFF" w:themeFill="background1"/>
              <w:jc w:val="center"/>
              <w:rPr>
                <w:rFonts w:ascii="Arial" w:hAnsi="Arial" w:cs="Arial"/>
                <w:sz w:val="16"/>
                <w:szCs w:val="16"/>
                <w:lang w:val="pt-BR"/>
              </w:rPr>
            </w:pPr>
            <w:r w:rsidRPr="009F0239">
              <w:rPr>
                <w:rFonts w:ascii="Arial" w:hAnsi="Arial" w:cs="Arial"/>
                <w:sz w:val="16"/>
                <w:szCs w:val="16"/>
                <w:lang w:val="pt-BR"/>
              </w:rPr>
              <w:t>N/A</w:t>
            </w:r>
          </w:p>
        </w:tc>
        <w:tc>
          <w:tcPr>
            <w:tcW w:w="421" w:type="pct"/>
            <w:vAlign w:val="center"/>
          </w:tcPr>
          <w:p w14:paraId="400255BD" w14:textId="4CCD00F4" w:rsidR="00F975A1" w:rsidRPr="002C7D6B" w:rsidRDefault="00F975A1" w:rsidP="007F6E42">
            <w:pPr>
              <w:pStyle w:val="TableParagraph"/>
              <w:shd w:val="clear" w:color="auto" w:fill="FFFFFF" w:themeFill="background1"/>
              <w:spacing w:before="145" w:line="256" w:lineRule="auto"/>
              <w:ind w:left="175" w:right="70" w:hanging="55"/>
              <w:jc w:val="center"/>
              <w:rPr>
                <w:rFonts w:ascii="Arial" w:hAnsi="Arial" w:cs="Arial"/>
                <w:spacing w:val="-2"/>
                <w:sz w:val="16"/>
                <w:szCs w:val="16"/>
                <w:lang w:val="pt-BR"/>
              </w:rPr>
            </w:pPr>
            <w:r w:rsidRPr="009F0239">
              <w:rPr>
                <w:rFonts w:ascii="Arial" w:hAnsi="Arial" w:cs="Arial"/>
                <w:sz w:val="16"/>
                <w:szCs w:val="16"/>
                <w:lang w:val="pt-BR"/>
              </w:rPr>
              <w:t>N/A</w:t>
            </w:r>
          </w:p>
        </w:tc>
        <w:tc>
          <w:tcPr>
            <w:tcW w:w="595" w:type="pct"/>
            <w:shd w:val="clear" w:color="auto" w:fill="auto"/>
            <w:vAlign w:val="center"/>
          </w:tcPr>
          <w:p w14:paraId="34A00316" w14:textId="2449492A" w:rsidR="00F975A1" w:rsidRPr="00605B70" w:rsidRDefault="00F975A1">
            <w:pPr>
              <w:widowControl w:val="0"/>
              <w:spacing w:before="140" w:line="290" w:lineRule="auto"/>
              <w:jc w:val="center"/>
              <w:rPr>
                <w:rFonts w:cs="Arial"/>
                <w:sz w:val="16"/>
                <w:szCs w:val="16"/>
              </w:rPr>
            </w:pPr>
            <w:r w:rsidRPr="009F0239">
              <w:rPr>
                <w:rFonts w:cs="Arial"/>
                <w:sz w:val="16"/>
                <w:szCs w:val="16"/>
              </w:rPr>
              <w:t>N/A</w:t>
            </w:r>
          </w:p>
        </w:tc>
        <w:tc>
          <w:tcPr>
            <w:tcW w:w="602" w:type="pct"/>
            <w:shd w:val="clear" w:color="auto" w:fill="auto"/>
            <w:vAlign w:val="center"/>
          </w:tcPr>
          <w:p w14:paraId="79A32B25" w14:textId="18F0F15D" w:rsidR="00F975A1" w:rsidRPr="002C7D6B" w:rsidRDefault="00F975A1" w:rsidP="007F6E42">
            <w:pPr>
              <w:pStyle w:val="TableParagraph"/>
              <w:shd w:val="clear" w:color="auto" w:fill="FFFFFF" w:themeFill="background1"/>
              <w:jc w:val="center"/>
              <w:rPr>
                <w:rFonts w:ascii="Arial" w:hAnsi="Arial" w:cs="Arial"/>
                <w:sz w:val="16"/>
                <w:szCs w:val="16"/>
                <w:lang w:val="pt-BR"/>
              </w:rPr>
            </w:pPr>
            <w:r w:rsidRPr="009F0239">
              <w:rPr>
                <w:rFonts w:ascii="Arial" w:hAnsi="Arial" w:cs="Arial"/>
                <w:sz w:val="16"/>
                <w:szCs w:val="16"/>
                <w:lang w:val="pt-BR"/>
              </w:rPr>
              <w:t>N/A</w:t>
            </w:r>
          </w:p>
        </w:tc>
        <w:tc>
          <w:tcPr>
            <w:tcW w:w="412" w:type="pct"/>
            <w:shd w:val="clear" w:color="auto" w:fill="auto"/>
            <w:vAlign w:val="center"/>
          </w:tcPr>
          <w:p w14:paraId="03BB2793" w14:textId="1AA29CE4" w:rsidR="00F975A1" w:rsidRPr="002C7D6B" w:rsidRDefault="00F975A1" w:rsidP="007F6E42">
            <w:pPr>
              <w:pStyle w:val="TableParagraph"/>
              <w:shd w:val="clear" w:color="auto" w:fill="FFFFFF" w:themeFill="background1"/>
              <w:jc w:val="center"/>
              <w:rPr>
                <w:rFonts w:ascii="Arial" w:hAnsi="Arial" w:cs="Arial"/>
                <w:sz w:val="16"/>
                <w:szCs w:val="16"/>
                <w:lang w:val="pt-BR"/>
              </w:rPr>
            </w:pPr>
            <w:r w:rsidRPr="009F0239">
              <w:rPr>
                <w:rFonts w:ascii="Arial" w:hAnsi="Arial" w:cs="Arial"/>
                <w:sz w:val="16"/>
                <w:szCs w:val="16"/>
                <w:lang w:val="pt-BR"/>
              </w:rPr>
              <w:t>N/A</w:t>
            </w:r>
          </w:p>
        </w:tc>
        <w:tc>
          <w:tcPr>
            <w:tcW w:w="1165" w:type="pct"/>
            <w:shd w:val="clear" w:color="auto" w:fill="auto"/>
            <w:vAlign w:val="center"/>
          </w:tcPr>
          <w:p w14:paraId="3DE9F311" w14:textId="4506D29D" w:rsidR="00F975A1" w:rsidRPr="002C7D6B" w:rsidRDefault="00F975A1" w:rsidP="007F6E42">
            <w:pPr>
              <w:pStyle w:val="TableParagraph"/>
              <w:shd w:val="clear" w:color="auto" w:fill="FFFFFF" w:themeFill="background1"/>
              <w:jc w:val="center"/>
              <w:rPr>
                <w:rFonts w:ascii="Arial" w:hAnsi="Arial" w:cs="Arial"/>
                <w:sz w:val="16"/>
                <w:szCs w:val="16"/>
                <w:lang w:val="pt-BR"/>
              </w:rPr>
            </w:pPr>
            <w:r w:rsidRPr="009F0239">
              <w:rPr>
                <w:rFonts w:ascii="Arial" w:hAnsi="Arial" w:cs="Arial"/>
                <w:sz w:val="16"/>
                <w:szCs w:val="16"/>
                <w:lang w:val="pt-BR"/>
              </w:rPr>
              <w:t>N/A</w:t>
            </w:r>
          </w:p>
        </w:tc>
      </w:tr>
    </w:tbl>
    <w:p w14:paraId="5978F44A" w14:textId="77777777" w:rsidR="00DA6536" w:rsidRPr="00605B70" w:rsidRDefault="00DA6536" w:rsidP="00957D0A">
      <w:pPr>
        <w:widowControl w:val="0"/>
        <w:spacing w:before="140" w:line="290" w:lineRule="auto"/>
        <w:rPr>
          <w:rFonts w:cs="Arial"/>
          <w:sz w:val="16"/>
          <w:szCs w:val="16"/>
        </w:rPr>
        <w:sectPr w:rsidR="00DA6536" w:rsidRPr="00605B70" w:rsidSect="008E143E">
          <w:pgSz w:w="16840" w:h="11907" w:orient="landscape" w:code="9"/>
          <w:pgMar w:top="1588" w:right="1701" w:bottom="1588" w:left="1304" w:header="765" w:footer="482" w:gutter="0"/>
          <w:paperSrc w:first="7" w:other="7"/>
          <w:pgNumType w:start="1"/>
          <w:cols w:space="720"/>
          <w:noEndnote/>
          <w:titlePg/>
          <w:docGrid w:linePitch="354"/>
        </w:sectPr>
      </w:pPr>
    </w:p>
    <w:p w14:paraId="1040A4AF" w14:textId="1CCC4DCB" w:rsidR="00D9188B" w:rsidRPr="00605B70" w:rsidRDefault="00D9188B" w:rsidP="00957D0A">
      <w:pPr>
        <w:pStyle w:val="ExhibitApps"/>
        <w:widowControl w:val="0"/>
        <w:spacing w:before="140" w:after="0"/>
        <w:jc w:val="both"/>
        <w:rPr>
          <w:sz w:val="16"/>
          <w:szCs w:val="16"/>
        </w:rPr>
      </w:pPr>
      <w:bookmarkStart w:id="297" w:name="_Toc107962276"/>
      <w:bookmarkStart w:id="298" w:name="_Toc103674760"/>
      <w:r w:rsidRPr="00605B70">
        <w:rPr>
          <w:sz w:val="16"/>
          <w:szCs w:val="16"/>
        </w:rPr>
        <w:lastRenderedPageBreak/>
        <w:t xml:space="preserve">ANEXO II </w:t>
      </w:r>
      <w:r w:rsidR="005B504F" w:rsidRPr="00605B70">
        <w:rPr>
          <w:sz w:val="16"/>
          <w:szCs w:val="16"/>
        </w:rPr>
        <w:t xml:space="preserve">AO INSTRUMENTO PARTICULAR DE ESCRITURA DE EMISSÃO PRIVADA DE DEBÊNTURES SIMPLES, NÃO CONVERSÍVEIS EM AÇÕES, </w:t>
      </w:r>
      <w:r w:rsidR="008F214E" w:rsidRPr="00605B70">
        <w:rPr>
          <w:iCs/>
          <w:sz w:val="16"/>
          <w:szCs w:val="16"/>
        </w:rPr>
        <w:t>DA ESPÉCIE COM GARANTIA FIDEJUSSÓRIA</w:t>
      </w:r>
      <w:r w:rsidR="005B504F" w:rsidRPr="00605B70">
        <w:rPr>
          <w:sz w:val="16"/>
          <w:szCs w:val="16"/>
        </w:rPr>
        <w:t xml:space="preserve">, </w:t>
      </w:r>
      <w:r w:rsidR="005B504F" w:rsidRPr="00605B70">
        <w:rPr>
          <w:bCs/>
          <w:sz w:val="16"/>
          <w:szCs w:val="16"/>
        </w:rPr>
        <w:t>EM ATÉ 2 (DUAS) SÉRIES</w:t>
      </w:r>
      <w:r w:rsidR="005B504F" w:rsidRPr="00605B70">
        <w:rPr>
          <w:sz w:val="16"/>
          <w:szCs w:val="16"/>
        </w:rPr>
        <w:t xml:space="preserve">, DA </w:t>
      </w:r>
      <w:r w:rsidR="00443C29">
        <w:rPr>
          <w:sz w:val="16"/>
          <w:szCs w:val="16"/>
        </w:rPr>
        <w:t>2ª (SEGUNDA)</w:t>
      </w:r>
      <w:r w:rsidR="00443C29" w:rsidRPr="00605B70" w:rsidDel="00443C29">
        <w:rPr>
          <w:sz w:val="16"/>
          <w:szCs w:val="16"/>
        </w:rPr>
        <w:t xml:space="preserve"> </w:t>
      </w:r>
      <w:r w:rsidR="005B504F" w:rsidRPr="00605B70">
        <w:rPr>
          <w:sz w:val="16"/>
          <w:szCs w:val="16"/>
        </w:rPr>
        <w:t xml:space="preserve">EMISSÃO DA </w:t>
      </w:r>
      <w:r w:rsidR="005B504F" w:rsidRPr="00605B70">
        <w:rPr>
          <w:bCs/>
          <w:sz w:val="16"/>
          <w:szCs w:val="16"/>
        </w:rPr>
        <w:t>REFRIGERAÇÃO DUFRIO COMÉRCIO E IMPORTAÇÃO S.A.</w:t>
      </w:r>
      <w:bookmarkEnd w:id="297"/>
    </w:p>
    <w:p w14:paraId="1AFA9356" w14:textId="77777777" w:rsidR="00D9188B" w:rsidRPr="00605B70" w:rsidRDefault="00D9188B" w:rsidP="005345C4">
      <w:pPr>
        <w:widowControl w:val="0"/>
        <w:spacing w:before="140" w:line="290" w:lineRule="auto"/>
        <w:jc w:val="center"/>
        <w:rPr>
          <w:rFonts w:cs="Arial"/>
          <w:b/>
          <w:bCs/>
          <w:sz w:val="16"/>
          <w:szCs w:val="16"/>
        </w:rPr>
      </w:pPr>
      <w:r w:rsidRPr="00605B70">
        <w:rPr>
          <w:rFonts w:cs="Arial"/>
          <w:b/>
          <w:bCs/>
          <w:sz w:val="16"/>
          <w:szCs w:val="16"/>
        </w:rPr>
        <w:t xml:space="preserve">Cronograma Indicativo de Destinação de Recursos da Emissão aos </w:t>
      </w:r>
      <w:r w:rsidR="00C770C0" w:rsidRPr="00605B70">
        <w:rPr>
          <w:rFonts w:cs="Arial"/>
          <w:b/>
          <w:bCs/>
          <w:sz w:val="16"/>
          <w:szCs w:val="16"/>
        </w:rPr>
        <w:t>Empreendimentos Destinação</w:t>
      </w:r>
    </w:p>
    <w:p w14:paraId="19F301D7" w14:textId="77777777" w:rsidR="00D9188B" w:rsidRPr="00605B70" w:rsidRDefault="00D9188B" w:rsidP="005345C4">
      <w:pPr>
        <w:widowControl w:val="0"/>
        <w:spacing w:before="140" w:line="290" w:lineRule="auto"/>
        <w:rPr>
          <w:rFonts w:cs="Arial"/>
          <w:b/>
          <w:bCs/>
          <w:sz w:val="16"/>
          <w:szCs w:val="16"/>
        </w:rPr>
      </w:pPr>
    </w:p>
    <w:p w14:paraId="1A9A6668" w14:textId="77777777" w:rsidR="00D9188B" w:rsidRPr="00605B70" w:rsidRDefault="00D9188B" w:rsidP="005345C4">
      <w:pPr>
        <w:widowControl w:val="0"/>
        <w:spacing w:before="140" w:line="290" w:lineRule="auto"/>
        <w:rPr>
          <w:rFonts w:cs="Arial"/>
          <w:sz w:val="16"/>
          <w:szCs w:val="16"/>
        </w:rPr>
      </w:pPr>
      <w:r w:rsidRPr="00605B70">
        <w:rPr>
          <w:rFonts w:cs="Arial"/>
          <w:sz w:val="16"/>
          <w:szCs w:val="16"/>
        </w:rPr>
        <w:t xml:space="preserve">A Emissora estima que os recursos captados por meio da Emissão para destinação aos </w:t>
      </w:r>
      <w:r w:rsidR="00C770C0" w:rsidRPr="00605B70">
        <w:rPr>
          <w:rFonts w:cs="Arial"/>
          <w:sz w:val="16"/>
          <w:szCs w:val="16"/>
        </w:rPr>
        <w:t>Empreendimentos Destinação</w:t>
      </w:r>
      <w:r w:rsidRPr="00605B70">
        <w:rPr>
          <w:rFonts w:cs="Arial"/>
          <w:sz w:val="16"/>
          <w:szCs w:val="16"/>
        </w:rPr>
        <w:t xml:space="preserve"> serão utilizados de acordo com o seguinte cronograma</w:t>
      </w:r>
      <w:r w:rsidR="00AD317D" w:rsidRPr="00605B70">
        <w:rPr>
          <w:rFonts w:cs="Arial"/>
          <w:sz w:val="16"/>
          <w:szCs w:val="16"/>
        </w:rPr>
        <w:t>, em cada semestre</w:t>
      </w:r>
      <w:r w:rsidRPr="00605B70">
        <w:rPr>
          <w:rFonts w:cs="Arial"/>
          <w:sz w:val="16"/>
          <w:szCs w:val="16"/>
        </w:rPr>
        <w:t>.</w:t>
      </w:r>
    </w:p>
    <w:p w14:paraId="30575A55" w14:textId="77777777" w:rsidR="00D9188B" w:rsidRPr="00605B70" w:rsidRDefault="00D9188B" w:rsidP="004C7BA4">
      <w:pPr>
        <w:widowControl w:val="0"/>
        <w:spacing w:before="140" w:line="290" w:lineRule="auto"/>
        <w:jc w:val="center"/>
        <w:rPr>
          <w:rFonts w:cs="Arial"/>
          <w:b/>
          <w:sz w:val="16"/>
          <w:szCs w:val="16"/>
        </w:rPr>
      </w:pPr>
      <w:r w:rsidRPr="00605B70">
        <w:rPr>
          <w:rFonts w:cs="Arial"/>
          <w:b/>
          <w:sz w:val="16"/>
          <w:szCs w:val="16"/>
        </w:rPr>
        <w:t>O CRONOGRAMA APRESENTADO NAS TABELAS ABAIXO NÃO CONSTITUI OBRIGAÇÃO DA EMISSORA DE UTILIZAÇÃO DOS RECURSOS NAS PROPORÇÕES, VALORES OU DATAS AQUI INDICADOS.</w:t>
      </w:r>
    </w:p>
    <w:tbl>
      <w:tblPr>
        <w:tblW w:w="13642" w:type="dxa"/>
        <w:tblLayout w:type="fixed"/>
        <w:tblCellMar>
          <w:left w:w="70" w:type="dxa"/>
          <w:right w:w="70" w:type="dxa"/>
        </w:tblCellMar>
        <w:tblLook w:val="04A0" w:firstRow="1" w:lastRow="0" w:firstColumn="1" w:lastColumn="0" w:noHBand="0" w:noVBand="1"/>
      </w:tblPr>
      <w:tblGrid>
        <w:gridCol w:w="1550"/>
        <w:gridCol w:w="767"/>
        <w:gridCol w:w="921"/>
        <w:gridCol w:w="870"/>
        <w:gridCol w:w="870"/>
        <w:gridCol w:w="870"/>
        <w:gridCol w:w="870"/>
        <w:gridCol w:w="870"/>
        <w:gridCol w:w="870"/>
        <w:gridCol w:w="870"/>
        <w:gridCol w:w="870"/>
        <w:gridCol w:w="870"/>
        <w:gridCol w:w="870"/>
        <w:gridCol w:w="852"/>
        <w:gridCol w:w="852"/>
      </w:tblGrid>
      <w:tr w:rsidR="000D4F90" w:rsidRPr="00FE0424" w14:paraId="06780B24" w14:textId="77777777" w:rsidTr="000D4F90">
        <w:trPr>
          <w:trHeight w:val="465"/>
        </w:trPr>
        <w:tc>
          <w:tcPr>
            <w:tcW w:w="1550" w:type="dxa"/>
            <w:tcBorders>
              <w:top w:val="single" w:sz="8" w:space="0" w:color="auto"/>
              <w:left w:val="single" w:sz="8" w:space="0" w:color="auto"/>
              <w:bottom w:val="single" w:sz="8" w:space="0" w:color="auto"/>
              <w:right w:val="single" w:sz="8" w:space="0" w:color="auto"/>
            </w:tcBorders>
            <w:shd w:val="clear" w:color="000000" w:fill="858585"/>
            <w:vAlign w:val="center"/>
            <w:hideMark/>
          </w:tcPr>
          <w:p w14:paraId="75693799"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Empreendimento Destinação</w:t>
            </w:r>
          </w:p>
        </w:tc>
        <w:tc>
          <w:tcPr>
            <w:tcW w:w="767" w:type="dxa"/>
            <w:tcBorders>
              <w:top w:val="single" w:sz="8" w:space="0" w:color="auto"/>
              <w:left w:val="nil"/>
              <w:bottom w:val="single" w:sz="8" w:space="0" w:color="auto"/>
              <w:right w:val="single" w:sz="8" w:space="0" w:color="auto"/>
            </w:tcBorders>
            <w:shd w:val="clear" w:color="000000" w:fill="858585"/>
            <w:vAlign w:val="center"/>
            <w:hideMark/>
          </w:tcPr>
          <w:p w14:paraId="6086CDA9"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Uso dos Recursos</w:t>
            </w:r>
          </w:p>
        </w:tc>
        <w:tc>
          <w:tcPr>
            <w:tcW w:w="921" w:type="dxa"/>
            <w:tcBorders>
              <w:top w:val="single" w:sz="8" w:space="0" w:color="auto"/>
              <w:left w:val="nil"/>
              <w:bottom w:val="single" w:sz="8" w:space="0" w:color="auto"/>
              <w:right w:val="single" w:sz="8" w:space="0" w:color="auto"/>
            </w:tcBorders>
            <w:shd w:val="clear" w:color="000000" w:fill="858585"/>
            <w:vAlign w:val="center"/>
            <w:hideMark/>
          </w:tcPr>
          <w:p w14:paraId="2E8CA795"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2S2022</w:t>
            </w:r>
          </w:p>
        </w:tc>
        <w:tc>
          <w:tcPr>
            <w:tcW w:w="870" w:type="dxa"/>
            <w:tcBorders>
              <w:top w:val="single" w:sz="8" w:space="0" w:color="auto"/>
              <w:left w:val="nil"/>
              <w:bottom w:val="single" w:sz="8" w:space="0" w:color="auto"/>
              <w:right w:val="single" w:sz="8" w:space="0" w:color="auto"/>
            </w:tcBorders>
            <w:shd w:val="clear" w:color="000000" w:fill="858585"/>
            <w:vAlign w:val="center"/>
            <w:hideMark/>
          </w:tcPr>
          <w:p w14:paraId="6505DB24"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1S2023</w:t>
            </w:r>
          </w:p>
        </w:tc>
        <w:tc>
          <w:tcPr>
            <w:tcW w:w="870" w:type="dxa"/>
            <w:tcBorders>
              <w:top w:val="single" w:sz="8" w:space="0" w:color="auto"/>
              <w:left w:val="nil"/>
              <w:bottom w:val="single" w:sz="8" w:space="0" w:color="auto"/>
              <w:right w:val="single" w:sz="8" w:space="0" w:color="auto"/>
            </w:tcBorders>
            <w:shd w:val="clear" w:color="000000" w:fill="858585"/>
            <w:vAlign w:val="center"/>
            <w:hideMark/>
          </w:tcPr>
          <w:p w14:paraId="2CB4D004"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2S2023</w:t>
            </w:r>
          </w:p>
        </w:tc>
        <w:tc>
          <w:tcPr>
            <w:tcW w:w="870" w:type="dxa"/>
            <w:tcBorders>
              <w:top w:val="single" w:sz="8" w:space="0" w:color="auto"/>
              <w:left w:val="nil"/>
              <w:bottom w:val="single" w:sz="8" w:space="0" w:color="auto"/>
              <w:right w:val="single" w:sz="8" w:space="0" w:color="auto"/>
            </w:tcBorders>
            <w:shd w:val="clear" w:color="000000" w:fill="858585"/>
            <w:vAlign w:val="center"/>
            <w:hideMark/>
          </w:tcPr>
          <w:p w14:paraId="2F9CFE6C"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1S2024</w:t>
            </w:r>
          </w:p>
        </w:tc>
        <w:tc>
          <w:tcPr>
            <w:tcW w:w="870" w:type="dxa"/>
            <w:tcBorders>
              <w:top w:val="single" w:sz="8" w:space="0" w:color="auto"/>
              <w:left w:val="nil"/>
              <w:bottom w:val="single" w:sz="8" w:space="0" w:color="auto"/>
              <w:right w:val="single" w:sz="8" w:space="0" w:color="auto"/>
            </w:tcBorders>
            <w:shd w:val="clear" w:color="000000" w:fill="858585"/>
            <w:vAlign w:val="center"/>
            <w:hideMark/>
          </w:tcPr>
          <w:p w14:paraId="34D94E53"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2S2024</w:t>
            </w:r>
          </w:p>
        </w:tc>
        <w:tc>
          <w:tcPr>
            <w:tcW w:w="870" w:type="dxa"/>
            <w:tcBorders>
              <w:top w:val="single" w:sz="8" w:space="0" w:color="auto"/>
              <w:left w:val="nil"/>
              <w:bottom w:val="single" w:sz="8" w:space="0" w:color="auto"/>
              <w:right w:val="single" w:sz="8" w:space="0" w:color="auto"/>
            </w:tcBorders>
            <w:shd w:val="clear" w:color="000000" w:fill="858585"/>
            <w:vAlign w:val="center"/>
            <w:hideMark/>
          </w:tcPr>
          <w:p w14:paraId="0F9E9EDF"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1S2025</w:t>
            </w:r>
          </w:p>
        </w:tc>
        <w:tc>
          <w:tcPr>
            <w:tcW w:w="870" w:type="dxa"/>
            <w:tcBorders>
              <w:top w:val="single" w:sz="8" w:space="0" w:color="auto"/>
              <w:left w:val="nil"/>
              <w:bottom w:val="single" w:sz="8" w:space="0" w:color="auto"/>
              <w:right w:val="single" w:sz="8" w:space="0" w:color="auto"/>
            </w:tcBorders>
            <w:shd w:val="clear" w:color="000000" w:fill="858585"/>
            <w:vAlign w:val="center"/>
            <w:hideMark/>
          </w:tcPr>
          <w:p w14:paraId="534186E2"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2S2025</w:t>
            </w:r>
          </w:p>
        </w:tc>
        <w:tc>
          <w:tcPr>
            <w:tcW w:w="870" w:type="dxa"/>
            <w:tcBorders>
              <w:top w:val="single" w:sz="8" w:space="0" w:color="auto"/>
              <w:left w:val="nil"/>
              <w:bottom w:val="single" w:sz="8" w:space="0" w:color="auto"/>
              <w:right w:val="single" w:sz="8" w:space="0" w:color="auto"/>
            </w:tcBorders>
            <w:shd w:val="clear" w:color="000000" w:fill="858585"/>
            <w:vAlign w:val="center"/>
            <w:hideMark/>
          </w:tcPr>
          <w:p w14:paraId="13E07CF2"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1S2026</w:t>
            </w:r>
          </w:p>
        </w:tc>
        <w:tc>
          <w:tcPr>
            <w:tcW w:w="870" w:type="dxa"/>
            <w:tcBorders>
              <w:top w:val="single" w:sz="8" w:space="0" w:color="auto"/>
              <w:left w:val="nil"/>
              <w:bottom w:val="single" w:sz="8" w:space="0" w:color="auto"/>
              <w:right w:val="single" w:sz="8" w:space="0" w:color="auto"/>
            </w:tcBorders>
            <w:shd w:val="clear" w:color="000000" w:fill="858585"/>
            <w:vAlign w:val="center"/>
            <w:hideMark/>
          </w:tcPr>
          <w:p w14:paraId="26261885"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2S2026</w:t>
            </w:r>
          </w:p>
        </w:tc>
        <w:tc>
          <w:tcPr>
            <w:tcW w:w="870" w:type="dxa"/>
            <w:tcBorders>
              <w:top w:val="single" w:sz="8" w:space="0" w:color="auto"/>
              <w:left w:val="nil"/>
              <w:bottom w:val="single" w:sz="8" w:space="0" w:color="auto"/>
              <w:right w:val="single" w:sz="8" w:space="0" w:color="auto"/>
            </w:tcBorders>
            <w:shd w:val="clear" w:color="000000" w:fill="858585"/>
            <w:vAlign w:val="center"/>
            <w:hideMark/>
          </w:tcPr>
          <w:p w14:paraId="1E878088"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1S2027</w:t>
            </w:r>
          </w:p>
        </w:tc>
        <w:tc>
          <w:tcPr>
            <w:tcW w:w="870" w:type="dxa"/>
            <w:tcBorders>
              <w:top w:val="single" w:sz="8" w:space="0" w:color="auto"/>
              <w:left w:val="nil"/>
              <w:bottom w:val="single" w:sz="8" w:space="0" w:color="auto"/>
              <w:right w:val="single" w:sz="8" w:space="0" w:color="auto"/>
            </w:tcBorders>
            <w:shd w:val="clear" w:color="000000" w:fill="858585"/>
            <w:vAlign w:val="center"/>
            <w:hideMark/>
          </w:tcPr>
          <w:p w14:paraId="4F5AAF8E"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2S2027</w:t>
            </w:r>
          </w:p>
        </w:tc>
        <w:tc>
          <w:tcPr>
            <w:tcW w:w="852" w:type="dxa"/>
            <w:tcBorders>
              <w:top w:val="single" w:sz="8" w:space="0" w:color="auto"/>
              <w:left w:val="nil"/>
              <w:bottom w:val="single" w:sz="8" w:space="0" w:color="auto"/>
              <w:right w:val="single" w:sz="8" w:space="0" w:color="auto"/>
            </w:tcBorders>
            <w:shd w:val="clear" w:color="000000" w:fill="858585"/>
            <w:vAlign w:val="center"/>
            <w:hideMark/>
          </w:tcPr>
          <w:p w14:paraId="650DC5BB"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1S2028</w:t>
            </w:r>
          </w:p>
        </w:tc>
        <w:tc>
          <w:tcPr>
            <w:tcW w:w="852" w:type="dxa"/>
            <w:tcBorders>
              <w:top w:val="single" w:sz="8" w:space="0" w:color="auto"/>
              <w:left w:val="nil"/>
              <w:bottom w:val="single" w:sz="8" w:space="0" w:color="auto"/>
              <w:right w:val="single" w:sz="8" w:space="0" w:color="auto"/>
            </w:tcBorders>
            <w:shd w:val="clear" w:color="000000" w:fill="858585"/>
            <w:vAlign w:val="center"/>
            <w:hideMark/>
          </w:tcPr>
          <w:p w14:paraId="5C678D65" w14:textId="77777777" w:rsidR="00FE0424" w:rsidRPr="008C2C5D" w:rsidRDefault="00FE0424" w:rsidP="00FE0424">
            <w:pPr>
              <w:jc w:val="center"/>
              <w:rPr>
                <w:rFonts w:cs="Arial"/>
                <w:b/>
                <w:bCs/>
                <w:color w:val="FFFFFF"/>
                <w:sz w:val="16"/>
                <w:szCs w:val="16"/>
              </w:rPr>
            </w:pPr>
            <w:r w:rsidRPr="008C2C5D">
              <w:rPr>
                <w:rFonts w:cs="Arial"/>
                <w:b/>
                <w:bCs/>
                <w:color w:val="FFFFFF"/>
                <w:sz w:val="16"/>
                <w:szCs w:val="16"/>
              </w:rPr>
              <w:t>2S2028</w:t>
            </w:r>
          </w:p>
        </w:tc>
      </w:tr>
      <w:tr w:rsidR="00FE0424" w:rsidRPr="00FE0424" w14:paraId="7145ECEC" w14:textId="77777777" w:rsidTr="009E41F4">
        <w:trPr>
          <w:trHeight w:val="31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501A4891" w14:textId="77777777" w:rsidR="00FE0424" w:rsidRPr="008C2C5D" w:rsidRDefault="00FE0424">
            <w:pPr>
              <w:jc w:val="center"/>
              <w:rPr>
                <w:rFonts w:cs="Arial"/>
                <w:color w:val="000000"/>
                <w:sz w:val="16"/>
                <w:szCs w:val="16"/>
              </w:rPr>
            </w:pPr>
            <w:r w:rsidRPr="008C2C5D">
              <w:rPr>
                <w:rFonts w:cs="Arial"/>
                <w:color w:val="000000"/>
                <w:sz w:val="16"/>
                <w:szCs w:val="16"/>
              </w:rPr>
              <w:t>Matriz 01.754.239/0001-10</w:t>
            </w:r>
          </w:p>
        </w:tc>
        <w:tc>
          <w:tcPr>
            <w:tcW w:w="767" w:type="dxa"/>
            <w:tcBorders>
              <w:top w:val="nil"/>
              <w:left w:val="nil"/>
              <w:bottom w:val="single" w:sz="8" w:space="0" w:color="auto"/>
              <w:right w:val="single" w:sz="8" w:space="0" w:color="auto"/>
            </w:tcBorders>
            <w:shd w:val="clear" w:color="auto" w:fill="auto"/>
            <w:vAlign w:val="center"/>
            <w:hideMark/>
          </w:tcPr>
          <w:p w14:paraId="1B5ECCED" w14:textId="77777777" w:rsidR="00FE0424" w:rsidRPr="009E41F4" w:rsidRDefault="00FE0424" w:rsidP="00FE0424">
            <w:pPr>
              <w:jc w:val="center"/>
              <w:rPr>
                <w:rFonts w:cs="Arial"/>
                <w:color w:val="000000"/>
                <w:sz w:val="16"/>
                <w:szCs w:val="16"/>
              </w:rPr>
            </w:pPr>
            <w:r w:rsidRPr="009E41F4">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1EE8694E" w14:textId="77777777" w:rsidR="00FE0424" w:rsidRPr="009E41F4" w:rsidRDefault="00FE0424" w:rsidP="00FE0424">
            <w:pPr>
              <w:jc w:val="left"/>
              <w:rPr>
                <w:rFonts w:cs="Arial"/>
                <w:color w:val="000000"/>
                <w:sz w:val="16"/>
                <w:szCs w:val="16"/>
              </w:rPr>
            </w:pPr>
            <w:r w:rsidRPr="009E41F4">
              <w:rPr>
                <w:rFonts w:cs="Arial"/>
                <w:color w:val="000000"/>
                <w:sz w:val="16"/>
                <w:szCs w:val="16"/>
              </w:rPr>
              <w:t>R$ 555.949</w:t>
            </w:r>
          </w:p>
        </w:tc>
        <w:tc>
          <w:tcPr>
            <w:tcW w:w="870" w:type="dxa"/>
            <w:tcBorders>
              <w:top w:val="nil"/>
              <w:left w:val="nil"/>
              <w:bottom w:val="single" w:sz="8" w:space="0" w:color="auto"/>
              <w:right w:val="single" w:sz="8" w:space="0" w:color="auto"/>
            </w:tcBorders>
            <w:shd w:val="clear" w:color="auto" w:fill="auto"/>
            <w:noWrap/>
            <w:vAlign w:val="center"/>
            <w:hideMark/>
          </w:tcPr>
          <w:p w14:paraId="551C9A92" w14:textId="77777777" w:rsidR="00FE0424" w:rsidRPr="009E41F4" w:rsidRDefault="00FE0424" w:rsidP="00FE0424">
            <w:pPr>
              <w:jc w:val="center"/>
              <w:rPr>
                <w:rFonts w:cs="Arial"/>
                <w:color w:val="000000"/>
                <w:sz w:val="16"/>
                <w:szCs w:val="16"/>
              </w:rPr>
            </w:pPr>
            <w:r w:rsidRPr="009E41F4">
              <w:rPr>
                <w:rFonts w:cs="Arial"/>
                <w:color w:val="000000"/>
                <w:sz w:val="16"/>
                <w:szCs w:val="16"/>
              </w:rPr>
              <w:t>R$ 555.949</w:t>
            </w:r>
          </w:p>
        </w:tc>
        <w:tc>
          <w:tcPr>
            <w:tcW w:w="870" w:type="dxa"/>
            <w:tcBorders>
              <w:top w:val="nil"/>
              <w:left w:val="nil"/>
              <w:bottom w:val="single" w:sz="8" w:space="0" w:color="auto"/>
              <w:right w:val="single" w:sz="8" w:space="0" w:color="auto"/>
            </w:tcBorders>
            <w:shd w:val="clear" w:color="auto" w:fill="auto"/>
            <w:noWrap/>
            <w:vAlign w:val="center"/>
            <w:hideMark/>
          </w:tcPr>
          <w:p w14:paraId="4562A696" w14:textId="77777777" w:rsidR="00FE0424" w:rsidRPr="009E41F4" w:rsidRDefault="00FE0424" w:rsidP="00FE0424">
            <w:pPr>
              <w:jc w:val="center"/>
              <w:rPr>
                <w:rFonts w:cs="Arial"/>
                <w:color w:val="000000"/>
                <w:sz w:val="16"/>
                <w:szCs w:val="16"/>
              </w:rPr>
            </w:pPr>
            <w:r w:rsidRPr="009E41F4">
              <w:rPr>
                <w:rFonts w:cs="Arial"/>
                <w:color w:val="000000"/>
                <w:sz w:val="16"/>
                <w:szCs w:val="16"/>
              </w:rPr>
              <w:t>R$ 555.949</w:t>
            </w:r>
          </w:p>
        </w:tc>
        <w:tc>
          <w:tcPr>
            <w:tcW w:w="870" w:type="dxa"/>
            <w:tcBorders>
              <w:top w:val="nil"/>
              <w:left w:val="nil"/>
              <w:bottom w:val="single" w:sz="8" w:space="0" w:color="auto"/>
              <w:right w:val="single" w:sz="8" w:space="0" w:color="auto"/>
            </w:tcBorders>
            <w:shd w:val="clear" w:color="auto" w:fill="auto"/>
            <w:noWrap/>
            <w:vAlign w:val="center"/>
            <w:hideMark/>
          </w:tcPr>
          <w:p w14:paraId="749D9045" w14:textId="77777777" w:rsidR="00FE0424" w:rsidRPr="009E41F4" w:rsidRDefault="00FE0424" w:rsidP="00FE0424">
            <w:pPr>
              <w:jc w:val="center"/>
              <w:rPr>
                <w:rFonts w:cs="Arial"/>
                <w:color w:val="000000"/>
                <w:sz w:val="16"/>
                <w:szCs w:val="16"/>
              </w:rPr>
            </w:pPr>
            <w:r w:rsidRPr="009E41F4">
              <w:rPr>
                <w:rFonts w:cs="Arial"/>
                <w:color w:val="000000"/>
                <w:sz w:val="16"/>
                <w:szCs w:val="16"/>
              </w:rPr>
              <w:t>R$ 555.949</w:t>
            </w:r>
          </w:p>
        </w:tc>
        <w:tc>
          <w:tcPr>
            <w:tcW w:w="870" w:type="dxa"/>
            <w:tcBorders>
              <w:top w:val="nil"/>
              <w:left w:val="nil"/>
              <w:bottom w:val="single" w:sz="8" w:space="0" w:color="auto"/>
              <w:right w:val="single" w:sz="8" w:space="0" w:color="auto"/>
            </w:tcBorders>
            <w:shd w:val="clear" w:color="auto" w:fill="auto"/>
            <w:noWrap/>
            <w:vAlign w:val="center"/>
            <w:hideMark/>
          </w:tcPr>
          <w:p w14:paraId="5BB4A7B8" w14:textId="77777777" w:rsidR="00FE0424" w:rsidRPr="009E41F4" w:rsidRDefault="00FE0424" w:rsidP="00FE0424">
            <w:pPr>
              <w:jc w:val="center"/>
              <w:rPr>
                <w:rFonts w:cs="Arial"/>
                <w:color w:val="000000"/>
                <w:sz w:val="16"/>
                <w:szCs w:val="16"/>
              </w:rPr>
            </w:pPr>
            <w:r w:rsidRPr="009E41F4">
              <w:rPr>
                <w:rFonts w:cs="Arial"/>
                <w:color w:val="000000"/>
                <w:sz w:val="16"/>
                <w:szCs w:val="16"/>
              </w:rPr>
              <w:t>R$ 555.949</w:t>
            </w:r>
          </w:p>
        </w:tc>
        <w:tc>
          <w:tcPr>
            <w:tcW w:w="870" w:type="dxa"/>
            <w:tcBorders>
              <w:top w:val="nil"/>
              <w:left w:val="nil"/>
              <w:bottom w:val="single" w:sz="8" w:space="0" w:color="auto"/>
              <w:right w:val="single" w:sz="8" w:space="0" w:color="auto"/>
            </w:tcBorders>
            <w:shd w:val="clear" w:color="auto" w:fill="auto"/>
            <w:noWrap/>
            <w:vAlign w:val="center"/>
            <w:hideMark/>
          </w:tcPr>
          <w:p w14:paraId="3C93130A" w14:textId="77777777" w:rsidR="00FE0424" w:rsidRPr="009E41F4" w:rsidRDefault="00FE0424" w:rsidP="00FE0424">
            <w:pPr>
              <w:jc w:val="center"/>
              <w:rPr>
                <w:rFonts w:cs="Arial"/>
                <w:color w:val="000000"/>
                <w:sz w:val="16"/>
                <w:szCs w:val="16"/>
              </w:rPr>
            </w:pPr>
            <w:r w:rsidRPr="009E41F4">
              <w:rPr>
                <w:rFonts w:cs="Arial"/>
                <w:color w:val="000000"/>
                <w:sz w:val="16"/>
                <w:szCs w:val="16"/>
              </w:rPr>
              <w:t>R$ 555.949</w:t>
            </w:r>
          </w:p>
        </w:tc>
        <w:tc>
          <w:tcPr>
            <w:tcW w:w="870" w:type="dxa"/>
            <w:tcBorders>
              <w:top w:val="nil"/>
              <w:left w:val="nil"/>
              <w:bottom w:val="single" w:sz="8" w:space="0" w:color="auto"/>
              <w:right w:val="single" w:sz="8" w:space="0" w:color="auto"/>
            </w:tcBorders>
            <w:shd w:val="clear" w:color="auto" w:fill="auto"/>
            <w:noWrap/>
            <w:vAlign w:val="center"/>
            <w:hideMark/>
          </w:tcPr>
          <w:p w14:paraId="714E2E43" w14:textId="77777777" w:rsidR="00FE0424" w:rsidRPr="009E41F4" w:rsidRDefault="00FE0424" w:rsidP="00FE0424">
            <w:pPr>
              <w:jc w:val="center"/>
              <w:rPr>
                <w:rFonts w:cs="Arial"/>
                <w:color w:val="000000"/>
                <w:sz w:val="16"/>
                <w:szCs w:val="16"/>
              </w:rPr>
            </w:pPr>
            <w:r w:rsidRPr="009E41F4">
              <w:rPr>
                <w:rFonts w:cs="Arial"/>
                <w:color w:val="000000"/>
                <w:sz w:val="16"/>
                <w:szCs w:val="16"/>
              </w:rPr>
              <w:t>R$ 555.949</w:t>
            </w:r>
          </w:p>
        </w:tc>
        <w:tc>
          <w:tcPr>
            <w:tcW w:w="870" w:type="dxa"/>
            <w:tcBorders>
              <w:top w:val="nil"/>
              <w:left w:val="nil"/>
              <w:bottom w:val="single" w:sz="8" w:space="0" w:color="auto"/>
              <w:right w:val="single" w:sz="8" w:space="0" w:color="auto"/>
            </w:tcBorders>
            <w:shd w:val="clear" w:color="auto" w:fill="auto"/>
            <w:noWrap/>
            <w:vAlign w:val="center"/>
            <w:hideMark/>
          </w:tcPr>
          <w:p w14:paraId="5F51B30E" w14:textId="77777777" w:rsidR="00FE0424" w:rsidRPr="009E41F4" w:rsidRDefault="00FE0424" w:rsidP="00FE0424">
            <w:pPr>
              <w:jc w:val="center"/>
              <w:rPr>
                <w:rFonts w:cs="Arial"/>
                <w:color w:val="000000"/>
                <w:sz w:val="16"/>
                <w:szCs w:val="16"/>
              </w:rPr>
            </w:pPr>
            <w:r w:rsidRPr="009E41F4">
              <w:rPr>
                <w:rFonts w:cs="Arial"/>
                <w:color w:val="000000"/>
                <w:sz w:val="16"/>
                <w:szCs w:val="16"/>
              </w:rPr>
              <w:t>R$ 555.949</w:t>
            </w:r>
          </w:p>
        </w:tc>
        <w:tc>
          <w:tcPr>
            <w:tcW w:w="870" w:type="dxa"/>
            <w:tcBorders>
              <w:top w:val="nil"/>
              <w:left w:val="nil"/>
              <w:bottom w:val="single" w:sz="8" w:space="0" w:color="auto"/>
              <w:right w:val="single" w:sz="8" w:space="0" w:color="auto"/>
            </w:tcBorders>
            <w:shd w:val="clear" w:color="auto" w:fill="auto"/>
            <w:noWrap/>
            <w:vAlign w:val="center"/>
            <w:hideMark/>
          </w:tcPr>
          <w:p w14:paraId="5C4EFD85" w14:textId="77777777" w:rsidR="00FE0424" w:rsidRPr="009E41F4" w:rsidRDefault="00FE0424" w:rsidP="00FE0424">
            <w:pPr>
              <w:jc w:val="center"/>
              <w:rPr>
                <w:rFonts w:cs="Arial"/>
                <w:color w:val="000000"/>
                <w:sz w:val="16"/>
                <w:szCs w:val="16"/>
              </w:rPr>
            </w:pPr>
            <w:r w:rsidRPr="009E41F4">
              <w:rPr>
                <w:rFonts w:cs="Arial"/>
                <w:color w:val="000000"/>
                <w:sz w:val="16"/>
                <w:szCs w:val="16"/>
              </w:rPr>
              <w:t>R$ 555.949</w:t>
            </w:r>
          </w:p>
        </w:tc>
        <w:tc>
          <w:tcPr>
            <w:tcW w:w="870" w:type="dxa"/>
            <w:tcBorders>
              <w:top w:val="nil"/>
              <w:left w:val="nil"/>
              <w:bottom w:val="single" w:sz="8" w:space="0" w:color="auto"/>
              <w:right w:val="single" w:sz="8" w:space="0" w:color="auto"/>
            </w:tcBorders>
            <w:shd w:val="clear" w:color="auto" w:fill="auto"/>
            <w:noWrap/>
            <w:vAlign w:val="center"/>
            <w:hideMark/>
          </w:tcPr>
          <w:p w14:paraId="5D60C48F" w14:textId="77777777" w:rsidR="00FE0424" w:rsidRPr="009E41F4" w:rsidRDefault="00FE0424" w:rsidP="00FE0424">
            <w:pPr>
              <w:jc w:val="center"/>
              <w:rPr>
                <w:rFonts w:cs="Arial"/>
                <w:color w:val="000000"/>
                <w:sz w:val="16"/>
                <w:szCs w:val="16"/>
              </w:rPr>
            </w:pPr>
            <w:r w:rsidRPr="009E41F4">
              <w:rPr>
                <w:rFonts w:cs="Arial"/>
                <w:color w:val="000000"/>
                <w:sz w:val="16"/>
                <w:szCs w:val="16"/>
              </w:rPr>
              <w:t>R$ 555.949</w:t>
            </w:r>
          </w:p>
        </w:tc>
        <w:tc>
          <w:tcPr>
            <w:tcW w:w="870" w:type="dxa"/>
            <w:tcBorders>
              <w:top w:val="nil"/>
              <w:left w:val="nil"/>
              <w:bottom w:val="single" w:sz="8" w:space="0" w:color="auto"/>
              <w:right w:val="single" w:sz="8" w:space="0" w:color="auto"/>
            </w:tcBorders>
            <w:shd w:val="clear" w:color="auto" w:fill="auto"/>
            <w:noWrap/>
            <w:vAlign w:val="center"/>
            <w:hideMark/>
          </w:tcPr>
          <w:p w14:paraId="64619BB5" w14:textId="77777777" w:rsidR="00FE0424" w:rsidRPr="009E41F4" w:rsidRDefault="00FE0424" w:rsidP="00FE0424">
            <w:pPr>
              <w:jc w:val="center"/>
              <w:rPr>
                <w:rFonts w:cs="Arial"/>
                <w:color w:val="000000"/>
                <w:sz w:val="16"/>
                <w:szCs w:val="16"/>
              </w:rPr>
            </w:pPr>
            <w:r w:rsidRPr="009E41F4">
              <w:rPr>
                <w:rFonts w:cs="Arial"/>
                <w:color w:val="000000"/>
                <w:sz w:val="16"/>
                <w:szCs w:val="16"/>
              </w:rPr>
              <w:t>R$ 555.949</w:t>
            </w:r>
          </w:p>
        </w:tc>
        <w:tc>
          <w:tcPr>
            <w:tcW w:w="852" w:type="dxa"/>
            <w:tcBorders>
              <w:top w:val="nil"/>
              <w:left w:val="nil"/>
              <w:bottom w:val="single" w:sz="8" w:space="0" w:color="auto"/>
              <w:right w:val="single" w:sz="8" w:space="0" w:color="auto"/>
            </w:tcBorders>
            <w:shd w:val="clear" w:color="auto" w:fill="auto"/>
            <w:noWrap/>
            <w:vAlign w:val="center"/>
            <w:hideMark/>
          </w:tcPr>
          <w:p w14:paraId="0F9F4EF7" w14:textId="77777777" w:rsidR="00FE0424" w:rsidRPr="009E41F4" w:rsidRDefault="00FE0424" w:rsidP="00FE0424">
            <w:pPr>
              <w:jc w:val="center"/>
              <w:rPr>
                <w:rFonts w:cs="Arial"/>
                <w:color w:val="000000"/>
                <w:sz w:val="16"/>
                <w:szCs w:val="16"/>
              </w:rPr>
            </w:pPr>
            <w:r w:rsidRPr="009E41F4">
              <w:rPr>
                <w:rFonts w:cs="Arial"/>
                <w:color w:val="000000"/>
                <w:sz w:val="16"/>
                <w:szCs w:val="16"/>
              </w:rPr>
              <w:t>R$ 555.949</w:t>
            </w:r>
          </w:p>
        </w:tc>
        <w:tc>
          <w:tcPr>
            <w:tcW w:w="852" w:type="dxa"/>
            <w:tcBorders>
              <w:top w:val="nil"/>
              <w:left w:val="nil"/>
              <w:bottom w:val="single" w:sz="8" w:space="0" w:color="auto"/>
              <w:right w:val="single" w:sz="8" w:space="0" w:color="auto"/>
            </w:tcBorders>
            <w:shd w:val="clear" w:color="auto" w:fill="auto"/>
            <w:vAlign w:val="center"/>
            <w:hideMark/>
          </w:tcPr>
          <w:p w14:paraId="6DA515E5" w14:textId="77777777" w:rsidR="00FE0424" w:rsidRPr="009E41F4" w:rsidRDefault="00FE0424" w:rsidP="00FE0424">
            <w:pPr>
              <w:jc w:val="center"/>
              <w:rPr>
                <w:rFonts w:cs="Arial"/>
                <w:color w:val="000000"/>
                <w:sz w:val="16"/>
                <w:szCs w:val="16"/>
              </w:rPr>
            </w:pPr>
            <w:r w:rsidRPr="009E41F4">
              <w:rPr>
                <w:rFonts w:cs="Arial"/>
                <w:color w:val="000000"/>
                <w:sz w:val="16"/>
                <w:szCs w:val="16"/>
              </w:rPr>
              <w:t>R$ 185.316</w:t>
            </w:r>
          </w:p>
        </w:tc>
      </w:tr>
      <w:tr w:rsidR="00FE0424" w:rsidRPr="00FE0424" w14:paraId="0C50DF0B" w14:textId="77777777" w:rsidTr="009E41F4">
        <w:trPr>
          <w:trHeight w:val="31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229F07F5" w14:textId="77777777" w:rsidR="00FE0424" w:rsidRPr="008C2C5D" w:rsidRDefault="00FE0424">
            <w:pPr>
              <w:jc w:val="center"/>
              <w:rPr>
                <w:rFonts w:cs="Arial"/>
                <w:color w:val="000000"/>
                <w:sz w:val="16"/>
                <w:szCs w:val="16"/>
              </w:rPr>
            </w:pPr>
            <w:r w:rsidRPr="008C2C5D">
              <w:rPr>
                <w:rFonts w:cs="Arial"/>
                <w:color w:val="000000"/>
                <w:sz w:val="16"/>
                <w:szCs w:val="16"/>
              </w:rPr>
              <w:t>Matriz 01.754.239/0009-77</w:t>
            </w:r>
          </w:p>
        </w:tc>
        <w:tc>
          <w:tcPr>
            <w:tcW w:w="767" w:type="dxa"/>
            <w:tcBorders>
              <w:top w:val="nil"/>
              <w:left w:val="nil"/>
              <w:bottom w:val="single" w:sz="8" w:space="0" w:color="auto"/>
              <w:right w:val="single" w:sz="8" w:space="0" w:color="auto"/>
            </w:tcBorders>
            <w:shd w:val="clear" w:color="auto" w:fill="auto"/>
            <w:vAlign w:val="center"/>
            <w:hideMark/>
          </w:tcPr>
          <w:p w14:paraId="4A00FCF9" w14:textId="77777777" w:rsidR="00FE0424" w:rsidRPr="009E41F4" w:rsidRDefault="00FE0424" w:rsidP="00FE0424">
            <w:pPr>
              <w:jc w:val="center"/>
              <w:rPr>
                <w:rFonts w:cs="Arial"/>
                <w:color w:val="000000"/>
                <w:sz w:val="16"/>
                <w:szCs w:val="16"/>
              </w:rPr>
            </w:pPr>
            <w:r w:rsidRPr="009E41F4">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22F5B46D" w14:textId="77777777" w:rsidR="00FE0424" w:rsidRPr="009E41F4" w:rsidRDefault="00FE0424" w:rsidP="00FE0424">
            <w:pPr>
              <w:jc w:val="center"/>
              <w:rPr>
                <w:rFonts w:cs="Arial"/>
                <w:color w:val="000000"/>
                <w:sz w:val="16"/>
                <w:szCs w:val="16"/>
              </w:rPr>
            </w:pPr>
            <w:r w:rsidRPr="009E41F4">
              <w:rPr>
                <w:rFonts w:cs="Arial"/>
                <w:color w:val="000000"/>
                <w:sz w:val="16"/>
                <w:szCs w:val="16"/>
              </w:rPr>
              <w:t>R$ 172.773</w:t>
            </w:r>
          </w:p>
        </w:tc>
        <w:tc>
          <w:tcPr>
            <w:tcW w:w="870" w:type="dxa"/>
            <w:tcBorders>
              <w:top w:val="nil"/>
              <w:left w:val="nil"/>
              <w:bottom w:val="single" w:sz="8" w:space="0" w:color="auto"/>
              <w:right w:val="single" w:sz="8" w:space="0" w:color="auto"/>
            </w:tcBorders>
            <w:shd w:val="clear" w:color="auto" w:fill="auto"/>
            <w:noWrap/>
            <w:vAlign w:val="center"/>
            <w:hideMark/>
          </w:tcPr>
          <w:p w14:paraId="47177684" w14:textId="77777777" w:rsidR="00FE0424" w:rsidRPr="009E41F4" w:rsidRDefault="00FE0424" w:rsidP="00FE0424">
            <w:pPr>
              <w:jc w:val="center"/>
              <w:rPr>
                <w:rFonts w:cs="Arial"/>
                <w:color w:val="000000"/>
                <w:sz w:val="16"/>
                <w:szCs w:val="16"/>
              </w:rPr>
            </w:pPr>
            <w:r w:rsidRPr="009E41F4">
              <w:rPr>
                <w:rFonts w:cs="Arial"/>
                <w:color w:val="000000"/>
                <w:sz w:val="16"/>
                <w:szCs w:val="16"/>
              </w:rPr>
              <w:t>R$ 172.773</w:t>
            </w:r>
          </w:p>
        </w:tc>
        <w:tc>
          <w:tcPr>
            <w:tcW w:w="870" w:type="dxa"/>
            <w:tcBorders>
              <w:top w:val="nil"/>
              <w:left w:val="nil"/>
              <w:bottom w:val="single" w:sz="8" w:space="0" w:color="auto"/>
              <w:right w:val="single" w:sz="8" w:space="0" w:color="auto"/>
            </w:tcBorders>
            <w:shd w:val="clear" w:color="auto" w:fill="auto"/>
            <w:noWrap/>
            <w:vAlign w:val="center"/>
            <w:hideMark/>
          </w:tcPr>
          <w:p w14:paraId="6A2A7347" w14:textId="77777777" w:rsidR="00FE0424" w:rsidRPr="009E41F4" w:rsidRDefault="00FE0424" w:rsidP="00FE0424">
            <w:pPr>
              <w:jc w:val="center"/>
              <w:rPr>
                <w:rFonts w:cs="Arial"/>
                <w:color w:val="000000"/>
                <w:sz w:val="16"/>
                <w:szCs w:val="16"/>
              </w:rPr>
            </w:pPr>
            <w:r w:rsidRPr="009E41F4">
              <w:rPr>
                <w:rFonts w:cs="Arial"/>
                <w:color w:val="000000"/>
                <w:sz w:val="16"/>
                <w:szCs w:val="16"/>
              </w:rPr>
              <w:t>R$ 172.773</w:t>
            </w:r>
          </w:p>
        </w:tc>
        <w:tc>
          <w:tcPr>
            <w:tcW w:w="870" w:type="dxa"/>
            <w:tcBorders>
              <w:top w:val="nil"/>
              <w:left w:val="nil"/>
              <w:bottom w:val="single" w:sz="8" w:space="0" w:color="auto"/>
              <w:right w:val="single" w:sz="8" w:space="0" w:color="auto"/>
            </w:tcBorders>
            <w:shd w:val="clear" w:color="auto" w:fill="auto"/>
            <w:noWrap/>
            <w:vAlign w:val="center"/>
            <w:hideMark/>
          </w:tcPr>
          <w:p w14:paraId="79955603" w14:textId="77777777" w:rsidR="00FE0424" w:rsidRPr="009E41F4" w:rsidRDefault="00FE0424" w:rsidP="00FE0424">
            <w:pPr>
              <w:jc w:val="center"/>
              <w:rPr>
                <w:rFonts w:cs="Arial"/>
                <w:color w:val="000000"/>
                <w:sz w:val="16"/>
                <w:szCs w:val="16"/>
              </w:rPr>
            </w:pPr>
            <w:r w:rsidRPr="009E41F4">
              <w:rPr>
                <w:rFonts w:cs="Arial"/>
                <w:color w:val="000000"/>
                <w:sz w:val="16"/>
                <w:szCs w:val="16"/>
              </w:rPr>
              <w:t>R$ 172.773</w:t>
            </w:r>
          </w:p>
        </w:tc>
        <w:tc>
          <w:tcPr>
            <w:tcW w:w="870" w:type="dxa"/>
            <w:tcBorders>
              <w:top w:val="nil"/>
              <w:left w:val="nil"/>
              <w:bottom w:val="single" w:sz="8" w:space="0" w:color="auto"/>
              <w:right w:val="single" w:sz="8" w:space="0" w:color="auto"/>
            </w:tcBorders>
            <w:shd w:val="clear" w:color="auto" w:fill="auto"/>
            <w:noWrap/>
            <w:vAlign w:val="center"/>
            <w:hideMark/>
          </w:tcPr>
          <w:p w14:paraId="7111AE84" w14:textId="77777777" w:rsidR="00FE0424" w:rsidRPr="009E41F4" w:rsidRDefault="00FE0424" w:rsidP="00FE0424">
            <w:pPr>
              <w:jc w:val="center"/>
              <w:rPr>
                <w:rFonts w:cs="Arial"/>
                <w:color w:val="000000"/>
                <w:sz w:val="16"/>
                <w:szCs w:val="16"/>
              </w:rPr>
            </w:pPr>
            <w:r w:rsidRPr="009E41F4">
              <w:rPr>
                <w:rFonts w:cs="Arial"/>
                <w:color w:val="000000"/>
                <w:sz w:val="16"/>
                <w:szCs w:val="16"/>
              </w:rPr>
              <w:t>R$ 172.773</w:t>
            </w:r>
          </w:p>
        </w:tc>
        <w:tc>
          <w:tcPr>
            <w:tcW w:w="870" w:type="dxa"/>
            <w:tcBorders>
              <w:top w:val="nil"/>
              <w:left w:val="nil"/>
              <w:bottom w:val="single" w:sz="8" w:space="0" w:color="auto"/>
              <w:right w:val="single" w:sz="8" w:space="0" w:color="auto"/>
            </w:tcBorders>
            <w:shd w:val="clear" w:color="auto" w:fill="auto"/>
            <w:noWrap/>
            <w:vAlign w:val="center"/>
            <w:hideMark/>
          </w:tcPr>
          <w:p w14:paraId="4E6100DA" w14:textId="77777777" w:rsidR="00FE0424" w:rsidRPr="009E41F4" w:rsidRDefault="00FE0424" w:rsidP="00FE0424">
            <w:pPr>
              <w:jc w:val="center"/>
              <w:rPr>
                <w:rFonts w:cs="Arial"/>
                <w:color w:val="000000"/>
                <w:sz w:val="16"/>
                <w:szCs w:val="16"/>
              </w:rPr>
            </w:pPr>
            <w:r w:rsidRPr="009E41F4">
              <w:rPr>
                <w:rFonts w:cs="Arial"/>
                <w:color w:val="000000"/>
                <w:sz w:val="16"/>
                <w:szCs w:val="16"/>
              </w:rPr>
              <w:t>R$ 172.773</w:t>
            </w:r>
          </w:p>
        </w:tc>
        <w:tc>
          <w:tcPr>
            <w:tcW w:w="870" w:type="dxa"/>
            <w:tcBorders>
              <w:top w:val="nil"/>
              <w:left w:val="nil"/>
              <w:bottom w:val="single" w:sz="8" w:space="0" w:color="auto"/>
              <w:right w:val="single" w:sz="8" w:space="0" w:color="auto"/>
            </w:tcBorders>
            <w:shd w:val="clear" w:color="auto" w:fill="auto"/>
            <w:noWrap/>
            <w:vAlign w:val="center"/>
            <w:hideMark/>
          </w:tcPr>
          <w:p w14:paraId="7A6A919E" w14:textId="77777777" w:rsidR="00FE0424" w:rsidRPr="009E41F4" w:rsidRDefault="00FE0424" w:rsidP="00FE0424">
            <w:pPr>
              <w:jc w:val="center"/>
              <w:rPr>
                <w:rFonts w:cs="Arial"/>
                <w:color w:val="000000"/>
                <w:sz w:val="16"/>
                <w:szCs w:val="16"/>
              </w:rPr>
            </w:pPr>
            <w:r w:rsidRPr="009E41F4">
              <w:rPr>
                <w:rFonts w:cs="Arial"/>
                <w:color w:val="000000"/>
                <w:sz w:val="16"/>
                <w:szCs w:val="16"/>
              </w:rPr>
              <w:t>R$ 172.773</w:t>
            </w:r>
          </w:p>
        </w:tc>
        <w:tc>
          <w:tcPr>
            <w:tcW w:w="870" w:type="dxa"/>
            <w:tcBorders>
              <w:top w:val="nil"/>
              <w:left w:val="nil"/>
              <w:bottom w:val="single" w:sz="8" w:space="0" w:color="auto"/>
              <w:right w:val="single" w:sz="8" w:space="0" w:color="auto"/>
            </w:tcBorders>
            <w:shd w:val="clear" w:color="auto" w:fill="auto"/>
            <w:noWrap/>
            <w:vAlign w:val="center"/>
            <w:hideMark/>
          </w:tcPr>
          <w:p w14:paraId="65616636" w14:textId="77777777" w:rsidR="00FE0424" w:rsidRPr="009E41F4" w:rsidRDefault="00FE0424" w:rsidP="00FE0424">
            <w:pPr>
              <w:jc w:val="center"/>
              <w:rPr>
                <w:rFonts w:cs="Arial"/>
                <w:color w:val="000000"/>
                <w:sz w:val="16"/>
                <w:szCs w:val="16"/>
              </w:rPr>
            </w:pPr>
            <w:r w:rsidRPr="009E41F4">
              <w:rPr>
                <w:rFonts w:cs="Arial"/>
                <w:color w:val="000000"/>
                <w:sz w:val="16"/>
                <w:szCs w:val="16"/>
              </w:rPr>
              <w:t>R$ 172.773</w:t>
            </w:r>
          </w:p>
        </w:tc>
        <w:tc>
          <w:tcPr>
            <w:tcW w:w="870" w:type="dxa"/>
            <w:tcBorders>
              <w:top w:val="nil"/>
              <w:left w:val="nil"/>
              <w:bottom w:val="single" w:sz="8" w:space="0" w:color="auto"/>
              <w:right w:val="single" w:sz="8" w:space="0" w:color="auto"/>
            </w:tcBorders>
            <w:shd w:val="clear" w:color="auto" w:fill="auto"/>
            <w:noWrap/>
            <w:vAlign w:val="center"/>
            <w:hideMark/>
          </w:tcPr>
          <w:p w14:paraId="649B23B8" w14:textId="77777777" w:rsidR="00FE0424" w:rsidRPr="009E41F4" w:rsidRDefault="00FE0424" w:rsidP="00FE0424">
            <w:pPr>
              <w:jc w:val="center"/>
              <w:rPr>
                <w:rFonts w:cs="Arial"/>
                <w:color w:val="000000"/>
                <w:sz w:val="16"/>
                <w:szCs w:val="16"/>
              </w:rPr>
            </w:pPr>
            <w:r w:rsidRPr="009E41F4">
              <w:rPr>
                <w:rFonts w:cs="Arial"/>
                <w:color w:val="000000"/>
                <w:sz w:val="16"/>
                <w:szCs w:val="16"/>
              </w:rPr>
              <w:t>R$ 172.773</w:t>
            </w:r>
          </w:p>
        </w:tc>
        <w:tc>
          <w:tcPr>
            <w:tcW w:w="870" w:type="dxa"/>
            <w:tcBorders>
              <w:top w:val="nil"/>
              <w:left w:val="nil"/>
              <w:bottom w:val="single" w:sz="8" w:space="0" w:color="auto"/>
              <w:right w:val="single" w:sz="8" w:space="0" w:color="auto"/>
            </w:tcBorders>
            <w:shd w:val="clear" w:color="auto" w:fill="auto"/>
            <w:noWrap/>
            <w:vAlign w:val="center"/>
            <w:hideMark/>
          </w:tcPr>
          <w:p w14:paraId="2EB63E95" w14:textId="77777777" w:rsidR="00FE0424" w:rsidRPr="009E41F4" w:rsidRDefault="00FE0424" w:rsidP="00FE0424">
            <w:pPr>
              <w:jc w:val="center"/>
              <w:rPr>
                <w:rFonts w:cs="Arial"/>
                <w:color w:val="000000"/>
                <w:sz w:val="16"/>
                <w:szCs w:val="16"/>
              </w:rPr>
            </w:pPr>
            <w:r w:rsidRPr="009E41F4">
              <w:rPr>
                <w:rFonts w:cs="Arial"/>
                <w:color w:val="000000"/>
                <w:sz w:val="16"/>
                <w:szCs w:val="16"/>
              </w:rPr>
              <w:t>R$ 172.773</w:t>
            </w:r>
          </w:p>
        </w:tc>
        <w:tc>
          <w:tcPr>
            <w:tcW w:w="870" w:type="dxa"/>
            <w:tcBorders>
              <w:top w:val="nil"/>
              <w:left w:val="nil"/>
              <w:bottom w:val="single" w:sz="8" w:space="0" w:color="auto"/>
              <w:right w:val="single" w:sz="8" w:space="0" w:color="auto"/>
            </w:tcBorders>
            <w:shd w:val="clear" w:color="auto" w:fill="auto"/>
            <w:noWrap/>
            <w:vAlign w:val="center"/>
            <w:hideMark/>
          </w:tcPr>
          <w:p w14:paraId="208BB3D2" w14:textId="77777777" w:rsidR="00FE0424" w:rsidRPr="009E41F4" w:rsidRDefault="00FE0424" w:rsidP="00FE0424">
            <w:pPr>
              <w:jc w:val="center"/>
              <w:rPr>
                <w:rFonts w:cs="Arial"/>
                <w:color w:val="000000"/>
                <w:sz w:val="16"/>
                <w:szCs w:val="16"/>
              </w:rPr>
            </w:pPr>
            <w:r w:rsidRPr="009E41F4">
              <w:rPr>
                <w:rFonts w:cs="Arial"/>
                <w:color w:val="000000"/>
                <w:sz w:val="16"/>
                <w:szCs w:val="16"/>
              </w:rPr>
              <w:t>R$ 172.773</w:t>
            </w:r>
          </w:p>
        </w:tc>
        <w:tc>
          <w:tcPr>
            <w:tcW w:w="852" w:type="dxa"/>
            <w:tcBorders>
              <w:top w:val="nil"/>
              <w:left w:val="nil"/>
              <w:bottom w:val="single" w:sz="8" w:space="0" w:color="auto"/>
              <w:right w:val="single" w:sz="8" w:space="0" w:color="auto"/>
            </w:tcBorders>
            <w:shd w:val="clear" w:color="auto" w:fill="auto"/>
            <w:noWrap/>
            <w:vAlign w:val="center"/>
            <w:hideMark/>
          </w:tcPr>
          <w:p w14:paraId="2A7E4307" w14:textId="77777777" w:rsidR="00FE0424" w:rsidRPr="009E41F4" w:rsidRDefault="00FE0424" w:rsidP="00FE0424">
            <w:pPr>
              <w:jc w:val="center"/>
              <w:rPr>
                <w:rFonts w:cs="Arial"/>
                <w:color w:val="000000"/>
                <w:sz w:val="16"/>
                <w:szCs w:val="16"/>
              </w:rPr>
            </w:pPr>
            <w:r w:rsidRPr="009E41F4">
              <w:rPr>
                <w:rFonts w:cs="Arial"/>
                <w:color w:val="000000"/>
                <w:sz w:val="16"/>
                <w:szCs w:val="16"/>
              </w:rPr>
              <w:t>R$ 172.773</w:t>
            </w:r>
          </w:p>
        </w:tc>
        <w:tc>
          <w:tcPr>
            <w:tcW w:w="852" w:type="dxa"/>
            <w:tcBorders>
              <w:top w:val="nil"/>
              <w:left w:val="nil"/>
              <w:bottom w:val="single" w:sz="8" w:space="0" w:color="auto"/>
              <w:right w:val="single" w:sz="8" w:space="0" w:color="auto"/>
            </w:tcBorders>
            <w:shd w:val="clear" w:color="auto" w:fill="auto"/>
            <w:vAlign w:val="center"/>
            <w:hideMark/>
          </w:tcPr>
          <w:p w14:paraId="48DE1ED0" w14:textId="77777777" w:rsidR="00FE0424" w:rsidRPr="009E41F4" w:rsidRDefault="00FE0424" w:rsidP="00FE0424">
            <w:pPr>
              <w:jc w:val="center"/>
              <w:rPr>
                <w:rFonts w:cs="Arial"/>
                <w:color w:val="000000"/>
                <w:sz w:val="16"/>
                <w:szCs w:val="16"/>
              </w:rPr>
            </w:pPr>
            <w:r w:rsidRPr="009E41F4">
              <w:rPr>
                <w:rFonts w:cs="Arial"/>
                <w:color w:val="000000"/>
                <w:sz w:val="16"/>
                <w:szCs w:val="16"/>
              </w:rPr>
              <w:t>R$ 57.591</w:t>
            </w:r>
          </w:p>
        </w:tc>
      </w:tr>
      <w:tr w:rsidR="00FE0424" w:rsidRPr="00FE0424" w14:paraId="0275B6E8" w14:textId="77777777" w:rsidTr="009E41F4">
        <w:trPr>
          <w:trHeight w:val="31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1589556E" w14:textId="77777777" w:rsidR="00FE0424" w:rsidRPr="008C2C5D" w:rsidRDefault="00FE0424">
            <w:pPr>
              <w:jc w:val="center"/>
              <w:rPr>
                <w:rFonts w:cs="Arial"/>
                <w:color w:val="000000"/>
                <w:sz w:val="16"/>
                <w:szCs w:val="16"/>
              </w:rPr>
            </w:pPr>
            <w:r w:rsidRPr="008C2C5D">
              <w:rPr>
                <w:rFonts w:cs="Arial"/>
                <w:color w:val="000000"/>
                <w:sz w:val="16"/>
                <w:szCs w:val="16"/>
              </w:rPr>
              <w:t>Matriz 01.754.239/0011-91</w:t>
            </w:r>
          </w:p>
        </w:tc>
        <w:tc>
          <w:tcPr>
            <w:tcW w:w="767" w:type="dxa"/>
            <w:tcBorders>
              <w:top w:val="nil"/>
              <w:left w:val="nil"/>
              <w:bottom w:val="single" w:sz="8" w:space="0" w:color="auto"/>
              <w:right w:val="single" w:sz="8" w:space="0" w:color="auto"/>
            </w:tcBorders>
            <w:shd w:val="clear" w:color="auto" w:fill="auto"/>
            <w:vAlign w:val="center"/>
            <w:hideMark/>
          </w:tcPr>
          <w:p w14:paraId="509F2BC9" w14:textId="77777777" w:rsidR="00FE0424" w:rsidRPr="009E41F4" w:rsidRDefault="00FE0424" w:rsidP="00FE0424">
            <w:pPr>
              <w:jc w:val="center"/>
              <w:rPr>
                <w:rFonts w:cs="Arial"/>
                <w:color w:val="000000"/>
                <w:sz w:val="16"/>
                <w:szCs w:val="16"/>
              </w:rPr>
            </w:pPr>
            <w:r w:rsidRPr="009E41F4">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055F9B29" w14:textId="77777777" w:rsidR="00FE0424" w:rsidRPr="009E41F4" w:rsidRDefault="00FE0424" w:rsidP="00FE0424">
            <w:pPr>
              <w:jc w:val="center"/>
              <w:rPr>
                <w:rFonts w:cs="Arial"/>
                <w:color w:val="000000"/>
                <w:sz w:val="16"/>
                <w:szCs w:val="16"/>
              </w:rPr>
            </w:pPr>
            <w:r w:rsidRPr="009E41F4">
              <w:rPr>
                <w:rFonts w:cs="Arial"/>
                <w:color w:val="000000"/>
                <w:sz w:val="16"/>
                <w:szCs w:val="16"/>
              </w:rPr>
              <w:t>R$ 81.577</w:t>
            </w:r>
          </w:p>
        </w:tc>
        <w:tc>
          <w:tcPr>
            <w:tcW w:w="870" w:type="dxa"/>
            <w:tcBorders>
              <w:top w:val="nil"/>
              <w:left w:val="nil"/>
              <w:bottom w:val="single" w:sz="8" w:space="0" w:color="auto"/>
              <w:right w:val="single" w:sz="8" w:space="0" w:color="auto"/>
            </w:tcBorders>
            <w:shd w:val="clear" w:color="auto" w:fill="auto"/>
            <w:noWrap/>
            <w:vAlign w:val="center"/>
            <w:hideMark/>
          </w:tcPr>
          <w:p w14:paraId="3FD01EE7" w14:textId="77777777" w:rsidR="00FE0424" w:rsidRPr="009E41F4" w:rsidRDefault="00FE0424" w:rsidP="00FE0424">
            <w:pPr>
              <w:jc w:val="center"/>
              <w:rPr>
                <w:rFonts w:cs="Arial"/>
                <w:color w:val="000000"/>
                <w:sz w:val="16"/>
                <w:szCs w:val="16"/>
              </w:rPr>
            </w:pPr>
            <w:r w:rsidRPr="009E41F4">
              <w:rPr>
                <w:rFonts w:cs="Arial"/>
                <w:color w:val="000000"/>
                <w:sz w:val="16"/>
                <w:szCs w:val="16"/>
              </w:rPr>
              <w:t>R$ 81.577</w:t>
            </w:r>
          </w:p>
        </w:tc>
        <w:tc>
          <w:tcPr>
            <w:tcW w:w="870" w:type="dxa"/>
            <w:tcBorders>
              <w:top w:val="nil"/>
              <w:left w:val="nil"/>
              <w:bottom w:val="single" w:sz="8" w:space="0" w:color="auto"/>
              <w:right w:val="single" w:sz="8" w:space="0" w:color="auto"/>
            </w:tcBorders>
            <w:shd w:val="clear" w:color="auto" w:fill="auto"/>
            <w:noWrap/>
            <w:vAlign w:val="center"/>
            <w:hideMark/>
          </w:tcPr>
          <w:p w14:paraId="2E3E67CC" w14:textId="77777777" w:rsidR="00FE0424" w:rsidRPr="009E41F4" w:rsidRDefault="00FE0424" w:rsidP="00FE0424">
            <w:pPr>
              <w:jc w:val="center"/>
              <w:rPr>
                <w:rFonts w:cs="Arial"/>
                <w:color w:val="000000"/>
                <w:sz w:val="16"/>
                <w:szCs w:val="16"/>
              </w:rPr>
            </w:pPr>
            <w:r w:rsidRPr="009E41F4">
              <w:rPr>
                <w:rFonts w:cs="Arial"/>
                <w:color w:val="000000"/>
                <w:sz w:val="16"/>
                <w:szCs w:val="16"/>
              </w:rPr>
              <w:t>R$ 81.577</w:t>
            </w:r>
          </w:p>
        </w:tc>
        <w:tc>
          <w:tcPr>
            <w:tcW w:w="870" w:type="dxa"/>
            <w:tcBorders>
              <w:top w:val="nil"/>
              <w:left w:val="nil"/>
              <w:bottom w:val="single" w:sz="8" w:space="0" w:color="auto"/>
              <w:right w:val="single" w:sz="8" w:space="0" w:color="auto"/>
            </w:tcBorders>
            <w:shd w:val="clear" w:color="auto" w:fill="auto"/>
            <w:noWrap/>
            <w:vAlign w:val="center"/>
            <w:hideMark/>
          </w:tcPr>
          <w:p w14:paraId="2B20DBD2" w14:textId="77777777" w:rsidR="00FE0424" w:rsidRPr="009E41F4" w:rsidRDefault="00FE0424" w:rsidP="00FE0424">
            <w:pPr>
              <w:jc w:val="center"/>
              <w:rPr>
                <w:rFonts w:cs="Arial"/>
                <w:color w:val="000000"/>
                <w:sz w:val="16"/>
                <w:szCs w:val="16"/>
              </w:rPr>
            </w:pPr>
            <w:r w:rsidRPr="009E41F4">
              <w:rPr>
                <w:rFonts w:cs="Arial"/>
                <w:color w:val="000000"/>
                <w:sz w:val="16"/>
                <w:szCs w:val="16"/>
              </w:rPr>
              <w:t>R$ 81.577</w:t>
            </w:r>
          </w:p>
        </w:tc>
        <w:tc>
          <w:tcPr>
            <w:tcW w:w="870" w:type="dxa"/>
            <w:tcBorders>
              <w:top w:val="nil"/>
              <w:left w:val="nil"/>
              <w:bottom w:val="single" w:sz="8" w:space="0" w:color="auto"/>
              <w:right w:val="single" w:sz="8" w:space="0" w:color="auto"/>
            </w:tcBorders>
            <w:shd w:val="clear" w:color="auto" w:fill="auto"/>
            <w:noWrap/>
            <w:vAlign w:val="center"/>
            <w:hideMark/>
          </w:tcPr>
          <w:p w14:paraId="269DD18B" w14:textId="77777777" w:rsidR="00FE0424" w:rsidRPr="009E41F4" w:rsidRDefault="00FE0424" w:rsidP="00FE0424">
            <w:pPr>
              <w:jc w:val="center"/>
              <w:rPr>
                <w:rFonts w:cs="Arial"/>
                <w:color w:val="000000"/>
                <w:sz w:val="16"/>
                <w:szCs w:val="16"/>
              </w:rPr>
            </w:pPr>
            <w:r w:rsidRPr="009E41F4">
              <w:rPr>
                <w:rFonts w:cs="Arial"/>
                <w:color w:val="000000"/>
                <w:sz w:val="16"/>
                <w:szCs w:val="16"/>
              </w:rPr>
              <w:t>R$ 81.577</w:t>
            </w:r>
          </w:p>
        </w:tc>
        <w:tc>
          <w:tcPr>
            <w:tcW w:w="870" w:type="dxa"/>
            <w:tcBorders>
              <w:top w:val="nil"/>
              <w:left w:val="nil"/>
              <w:bottom w:val="single" w:sz="8" w:space="0" w:color="auto"/>
              <w:right w:val="single" w:sz="8" w:space="0" w:color="auto"/>
            </w:tcBorders>
            <w:shd w:val="clear" w:color="auto" w:fill="auto"/>
            <w:noWrap/>
            <w:vAlign w:val="center"/>
            <w:hideMark/>
          </w:tcPr>
          <w:p w14:paraId="0F7C9B90" w14:textId="77777777" w:rsidR="00FE0424" w:rsidRPr="009E41F4" w:rsidRDefault="00FE0424" w:rsidP="00FE0424">
            <w:pPr>
              <w:jc w:val="center"/>
              <w:rPr>
                <w:rFonts w:cs="Arial"/>
                <w:color w:val="000000"/>
                <w:sz w:val="16"/>
                <w:szCs w:val="16"/>
              </w:rPr>
            </w:pPr>
            <w:r w:rsidRPr="009E41F4">
              <w:rPr>
                <w:rFonts w:cs="Arial"/>
                <w:color w:val="000000"/>
                <w:sz w:val="16"/>
                <w:szCs w:val="16"/>
              </w:rPr>
              <w:t>R$ 81.577</w:t>
            </w:r>
          </w:p>
        </w:tc>
        <w:tc>
          <w:tcPr>
            <w:tcW w:w="870" w:type="dxa"/>
            <w:tcBorders>
              <w:top w:val="nil"/>
              <w:left w:val="nil"/>
              <w:bottom w:val="single" w:sz="8" w:space="0" w:color="auto"/>
              <w:right w:val="single" w:sz="8" w:space="0" w:color="auto"/>
            </w:tcBorders>
            <w:shd w:val="clear" w:color="auto" w:fill="auto"/>
            <w:noWrap/>
            <w:vAlign w:val="center"/>
            <w:hideMark/>
          </w:tcPr>
          <w:p w14:paraId="3A68A387" w14:textId="77777777" w:rsidR="00FE0424" w:rsidRPr="009E41F4" w:rsidRDefault="00FE0424" w:rsidP="00FE0424">
            <w:pPr>
              <w:jc w:val="center"/>
              <w:rPr>
                <w:rFonts w:cs="Arial"/>
                <w:color w:val="000000"/>
                <w:sz w:val="16"/>
                <w:szCs w:val="16"/>
              </w:rPr>
            </w:pPr>
            <w:r w:rsidRPr="009E41F4">
              <w:rPr>
                <w:rFonts w:cs="Arial"/>
                <w:color w:val="000000"/>
                <w:sz w:val="16"/>
                <w:szCs w:val="16"/>
              </w:rPr>
              <w:t>R$ 81.577</w:t>
            </w:r>
          </w:p>
        </w:tc>
        <w:tc>
          <w:tcPr>
            <w:tcW w:w="870" w:type="dxa"/>
            <w:tcBorders>
              <w:top w:val="nil"/>
              <w:left w:val="nil"/>
              <w:bottom w:val="single" w:sz="8" w:space="0" w:color="auto"/>
              <w:right w:val="single" w:sz="8" w:space="0" w:color="auto"/>
            </w:tcBorders>
            <w:shd w:val="clear" w:color="auto" w:fill="auto"/>
            <w:noWrap/>
            <w:vAlign w:val="center"/>
            <w:hideMark/>
          </w:tcPr>
          <w:p w14:paraId="5B563F11" w14:textId="77777777" w:rsidR="00FE0424" w:rsidRPr="009E41F4" w:rsidRDefault="00FE0424" w:rsidP="00FE0424">
            <w:pPr>
              <w:jc w:val="center"/>
              <w:rPr>
                <w:rFonts w:cs="Arial"/>
                <w:color w:val="000000"/>
                <w:sz w:val="16"/>
                <w:szCs w:val="16"/>
              </w:rPr>
            </w:pPr>
            <w:r w:rsidRPr="009E41F4">
              <w:rPr>
                <w:rFonts w:cs="Arial"/>
                <w:color w:val="000000"/>
                <w:sz w:val="16"/>
                <w:szCs w:val="16"/>
              </w:rPr>
              <w:t>R$ 81.577</w:t>
            </w:r>
          </w:p>
        </w:tc>
        <w:tc>
          <w:tcPr>
            <w:tcW w:w="870" w:type="dxa"/>
            <w:tcBorders>
              <w:top w:val="nil"/>
              <w:left w:val="nil"/>
              <w:bottom w:val="single" w:sz="8" w:space="0" w:color="auto"/>
              <w:right w:val="single" w:sz="8" w:space="0" w:color="auto"/>
            </w:tcBorders>
            <w:shd w:val="clear" w:color="auto" w:fill="auto"/>
            <w:noWrap/>
            <w:vAlign w:val="center"/>
            <w:hideMark/>
          </w:tcPr>
          <w:p w14:paraId="16BE64E4" w14:textId="77777777" w:rsidR="00FE0424" w:rsidRPr="009E41F4" w:rsidRDefault="00FE0424" w:rsidP="00FE0424">
            <w:pPr>
              <w:jc w:val="center"/>
              <w:rPr>
                <w:rFonts w:cs="Arial"/>
                <w:color w:val="000000"/>
                <w:sz w:val="16"/>
                <w:szCs w:val="16"/>
              </w:rPr>
            </w:pPr>
            <w:r w:rsidRPr="009E41F4">
              <w:rPr>
                <w:rFonts w:cs="Arial"/>
                <w:color w:val="000000"/>
                <w:sz w:val="16"/>
                <w:szCs w:val="16"/>
              </w:rPr>
              <w:t>R$ 81.577</w:t>
            </w:r>
          </w:p>
        </w:tc>
        <w:tc>
          <w:tcPr>
            <w:tcW w:w="870" w:type="dxa"/>
            <w:tcBorders>
              <w:top w:val="nil"/>
              <w:left w:val="nil"/>
              <w:bottom w:val="single" w:sz="8" w:space="0" w:color="auto"/>
              <w:right w:val="single" w:sz="8" w:space="0" w:color="auto"/>
            </w:tcBorders>
            <w:shd w:val="clear" w:color="auto" w:fill="auto"/>
            <w:noWrap/>
            <w:vAlign w:val="center"/>
            <w:hideMark/>
          </w:tcPr>
          <w:p w14:paraId="21314005" w14:textId="77777777" w:rsidR="00FE0424" w:rsidRPr="009E41F4" w:rsidRDefault="00FE0424" w:rsidP="00FE0424">
            <w:pPr>
              <w:jc w:val="center"/>
              <w:rPr>
                <w:rFonts w:cs="Arial"/>
                <w:color w:val="000000"/>
                <w:sz w:val="16"/>
                <w:szCs w:val="16"/>
              </w:rPr>
            </w:pPr>
            <w:r w:rsidRPr="009E41F4">
              <w:rPr>
                <w:rFonts w:cs="Arial"/>
                <w:color w:val="000000"/>
                <w:sz w:val="16"/>
                <w:szCs w:val="16"/>
              </w:rPr>
              <w:t>R$ 81.577</w:t>
            </w:r>
          </w:p>
        </w:tc>
        <w:tc>
          <w:tcPr>
            <w:tcW w:w="870" w:type="dxa"/>
            <w:tcBorders>
              <w:top w:val="nil"/>
              <w:left w:val="nil"/>
              <w:bottom w:val="single" w:sz="8" w:space="0" w:color="auto"/>
              <w:right w:val="single" w:sz="8" w:space="0" w:color="auto"/>
            </w:tcBorders>
            <w:shd w:val="clear" w:color="auto" w:fill="auto"/>
            <w:noWrap/>
            <w:vAlign w:val="center"/>
            <w:hideMark/>
          </w:tcPr>
          <w:p w14:paraId="7971B457" w14:textId="77777777" w:rsidR="00FE0424" w:rsidRPr="009E41F4" w:rsidRDefault="00FE0424" w:rsidP="00FE0424">
            <w:pPr>
              <w:jc w:val="center"/>
              <w:rPr>
                <w:rFonts w:cs="Arial"/>
                <w:color w:val="000000"/>
                <w:sz w:val="16"/>
                <w:szCs w:val="16"/>
              </w:rPr>
            </w:pPr>
            <w:r w:rsidRPr="009E41F4">
              <w:rPr>
                <w:rFonts w:cs="Arial"/>
                <w:color w:val="000000"/>
                <w:sz w:val="16"/>
                <w:szCs w:val="16"/>
              </w:rPr>
              <w:t>R$ 81.577</w:t>
            </w:r>
          </w:p>
        </w:tc>
        <w:tc>
          <w:tcPr>
            <w:tcW w:w="852" w:type="dxa"/>
            <w:tcBorders>
              <w:top w:val="nil"/>
              <w:left w:val="nil"/>
              <w:bottom w:val="single" w:sz="8" w:space="0" w:color="auto"/>
              <w:right w:val="single" w:sz="8" w:space="0" w:color="auto"/>
            </w:tcBorders>
            <w:shd w:val="clear" w:color="auto" w:fill="auto"/>
            <w:noWrap/>
            <w:vAlign w:val="center"/>
            <w:hideMark/>
          </w:tcPr>
          <w:p w14:paraId="1A20541C" w14:textId="77777777" w:rsidR="00FE0424" w:rsidRPr="009E41F4" w:rsidRDefault="00FE0424" w:rsidP="00FE0424">
            <w:pPr>
              <w:jc w:val="center"/>
              <w:rPr>
                <w:rFonts w:cs="Arial"/>
                <w:color w:val="000000"/>
                <w:sz w:val="16"/>
                <w:szCs w:val="16"/>
              </w:rPr>
            </w:pPr>
            <w:r w:rsidRPr="009E41F4">
              <w:rPr>
                <w:rFonts w:cs="Arial"/>
                <w:color w:val="000000"/>
                <w:sz w:val="16"/>
                <w:szCs w:val="16"/>
              </w:rPr>
              <w:t>R$ 81.577</w:t>
            </w:r>
          </w:p>
        </w:tc>
        <w:tc>
          <w:tcPr>
            <w:tcW w:w="852" w:type="dxa"/>
            <w:tcBorders>
              <w:top w:val="nil"/>
              <w:left w:val="nil"/>
              <w:bottom w:val="single" w:sz="8" w:space="0" w:color="auto"/>
              <w:right w:val="single" w:sz="8" w:space="0" w:color="auto"/>
            </w:tcBorders>
            <w:shd w:val="clear" w:color="auto" w:fill="auto"/>
            <w:vAlign w:val="center"/>
            <w:hideMark/>
          </w:tcPr>
          <w:p w14:paraId="65477C3A" w14:textId="77777777" w:rsidR="00FE0424" w:rsidRPr="009E41F4" w:rsidRDefault="00FE0424" w:rsidP="00FE0424">
            <w:pPr>
              <w:jc w:val="center"/>
              <w:rPr>
                <w:rFonts w:cs="Arial"/>
                <w:color w:val="000000"/>
                <w:sz w:val="16"/>
                <w:szCs w:val="16"/>
              </w:rPr>
            </w:pPr>
            <w:r w:rsidRPr="009E41F4">
              <w:rPr>
                <w:rFonts w:cs="Arial"/>
                <w:color w:val="000000"/>
                <w:sz w:val="16"/>
                <w:szCs w:val="16"/>
              </w:rPr>
              <w:t>R$ 27.192</w:t>
            </w:r>
          </w:p>
        </w:tc>
      </w:tr>
      <w:tr w:rsidR="008C2C5D" w:rsidRPr="00FE0424" w14:paraId="097561A1" w14:textId="77777777" w:rsidTr="009E41F4">
        <w:trPr>
          <w:trHeight w:val="46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78F6A317" w14:textId="543DA770" w:rsidR="008C2C5D" w:rsidRPr="008C2C5D" w:rsidRDefault="008C2C5D" w:rsidP="009E41F4">
            <w:pPr>
              <w:jc w:val="center"/>
              <w:rPr>
                <w:rFonts w:cs="Arial"/>
                <w:color w:val="000000"/>
                <w:sz w:val="16"/>
                <w:szCs w:val="16"/>
              </w:rPr>
            </w:pPr>
            <w:r w:rsidRPr="00090948">
              <w:rPr>
                <w:rFonts w:cs="Arial"/>
                <w:sz w:val="16"/>
                <w:szCs w:val="16"/>
              </w:rPr>
              <w:t>Filial Recife/PE 01.754.239/0004-62</w:t>
            </w:r>
          </w:p>
        </w:tc>
        <w:tc>
          <w:tcPr>
            <w:tcW w:w="767" w:type="dxa"/>
            <w:tcBorders>
              <w:top w:val="nil"/>
              <w:left w:val="nil"/>
              <w:bottom w:val="single" w:sz="8" w:space="0" w:color="auto"/>
              <w:right w:val="single" w:sz="8" w:space="0" w:color="auto"/>
            </w:tcBorders>
            <w:shd w:val="clear" w:color="auto" w:fill="auto"/>
            <w:vAlign w:val="center"/>
            <w:hideMark/>
          </w:tcPr>
          <w:p w14:paraId="28DBAE22" w14:textId="77777777" w:rsidR="008C2C5D" w:rsidRPr="009E41F4" w:rsidRDefault="008C2C5D" w:rsidP="008C2C5D">
            <w:pPr>
              <w:jc w:val="center"/>
              <w:rPr>
                <w:rFonts w:cs="Arial"/>
                <w:color w:val="000000"/>
                <w:sz w:val="16"/>
                <w:szCs w:val="16"/>
              </w:rPr>
            </w:pPr>
            <w:r w:rsidRPr="009E41F4">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0EB413D0" w14:textId="77777777" w:rsidR="008C2C5D" w:rsidRPr="009E41F4" w:rsidRDefault="008C2C5D" w:rsidP="008C2C5D">
            <w:pPr>
              <w:jc w:val="center"/>
              <w:rPr>
                <w:rFonts w:cs="Arial"/>
                <w:color w:val="000000"/>
                <w:sz w:val="16"/>
                <w:szCs w:val="16"/>
              </w:rPr>
            </w:pPr>
            <w:r w:rsidRPr="009E41F4">
              <w:rPr>
                <w:rFonts w:cs="Arial"/>
                <w:color w:val="000000"/>
                <w:sz w:val="16"/>
                <w:szCs w:val="16"/>
              </w:rPr>
              <w:t>R$ 342.000</w:t>
            </w:r>
          </w:p>
        </w:tc>
        <w:tc>
          <w:tcPr>
            <w:tcW w:w="870" w:type="dxa"/>
            <w:tcBorders>
              <w:top w:val="nil"/>
              <w:left w:val="nil"/>
              <w:bottom w:val="single" w:sz="8" w:space="0" w:color="auto"/>
              <w:right w:val="single" w:sz="8" w:space="0" w:color="auto"/>
            </w:tcBorders>
            <w:shd w:val="clear" w:color="auto" w:fill="auto"/>
            <w:noWrap/>
            <w:vAlign w:val="center"/>
            <w:hideMark/>
          </w:tcPr>
          <w:p w14:paraId="2D68D4A7" w14:textId="77777777" w:rsidR="008C2C5D" w:rsidRPr="009E41F4" w:rsidRDefault="008C2C5D" w:rsidP="008C2C5D">
            <w:pPr>
              <w:jc w:val="center"/>
              <w:rPr>
                <w:rFonts w:cs="Arial"/>
                <w:color w:val="000000"/>
                <w:sz w:val="16"/>
                <w:szCs w:val="16"/>
              </w:rPr>
            </w:pPr>
            <w:r w:rsidRPr="009E41F4">
              <w:rPr>
                <w:rFonts w:cs="Arial"/>
                <w:color w:val="000000"/>
                <w:sz w:val="16"/>
                <w:szCs w:val="16"/>
              </w:rPr>
              <w:t>R$ 342.000</w:t>
            </w:r>
          </w:p>
        </w:tc>
        <w:tc>
          <w:tcPr>
            <w:tcW w:w="870" w:type="dxa"/>
            <w:tcBorders>
              <w:top w:val="nil"/>
              <w:left w:val="nil"/>
              <w:bottom w:val="single" w:sz="8" w:space="0" w:color="auto"/>
              <w:right w:val="single" w:sz="8" w:space="0" w:color="auto"/>
            </w:tcBorders>
            <w:shd w:val="clear" w:color="auto" w:fill="auto"/>
            <w:noWrap/>
            <w:vAlign w:val="center"/>
            <w:hideMark/>
          </w:tcPr>
          <w:p w14:paraId="29B2C616" w14:textId="77777777" w:rsidR="008C2C5D" w:rsidRPr="009E41F4" w:rsidRDefault="008C2C5D" w:rsidP="008C2C5D">
            <w:pPr>
              <w:jc w:val="center"/>
              <w:rPr>
                <w:rFonts w:cs="Arial"/>
                <w:color w:val="000000"/>
                <w:sz w:val="16"/>
                <w:szCs w:val="16"/>
              </w:rPr>
            </w:pPr>
            <w:r w:rsidRPr="009E41F4">
              <w:rPr>
                <w:rFonts w:cs="Arial"/>
                <w:color w:val="000000"/>
                <w:sz w:val="16"/>
                <w:szCs w:val="16"/>
              </w:rPr>
              <w:t>R$ 342.000</w:t>
            </w:r>
          </w:p>
        </w:tc>
        <w:tc>
          <w:tcPr>
            <w:tcW w:w="870" w:type="dxa"/>
            <w:tcBorders>
              <w:top w:val="nil"/>
              <w:left w:val="nil"/>
              <w:bottom w:val="single" w:sz="8" w:space="0" w:color="auto"/>
              <w:right w:val="single" w:sz="8" w:space="0" w:color="auto"/>
            </w:tcBorders>
            <w:shd w:val="clear" w:color="auto" w:fill="auto"/>
            <w:noWrap/>
            <w:vAlign w:val="center"/>
            <w:hideMark/>
          </w:tcPr>
          <w:p w14:paraId="4A661568" w14:textId="77777777" w:rsidR="008C2C5D" w:rsidRPr="009E41F4" w:rsidRDefault="008C2C5D" w:rsidP="008C2C5D">
            <w:pPr>
              <w:jc w:val="center"/>
              <w:rPr>
                <w:rFonts w:cs="Arial"/>
                <w:color w:val="000000"/>
                <w:sz w:val="16"/>
                <w:szCs w:val="16"/>
              </w:rPr>
            </w:pPr>
            <w:r w:rsidRPr="009E41F4">
              <w:rPr>
                <w:rFonts w:cs="Arial"/>
                <w:color w:val="000000"/>
                <w:sz w:val="16"/>
                <w:szCs w:val="16"/>
              </w:rPr>
              <w:t>R$ 342.000</w:t>
            </w:r>
          </w:p>
        </w:tc>
        <w:tc>
          <w:tcPr>
            <w:tcW w:w="870" w:type="dxa"/>
            <w:tcBorders>
              <w:top w:val="nil"/>
              <w:left w:val="nil"/>
              <w:bottom w:val="single" w:sz="8" w:space="0" w:color="auto"/>
              <w:right w:val="single" w:sz="8" w:space="0" w:color="auto"/>
            </w:tcBorders>
            <w:shd w:val="clear" w:color="auto" w:fill="auto"/>
            <w:noWrap/>
            <w:vAlign w:val="center"/>
            <w:hideMark/>
          </w:tcPr>
          <w:p w14:paraId="49500156" w14:textId="77777777" w:rsidR="008C2C5D" w:rsidRPr="009E41F4" w:rsidRDefault="008C2C5D" w:rsidP="008C2C5D">
            <w:pPr>
              <w:jc w:val="center"/>
              <w:rPr>
                <w:rFonts w:cs="Arial"/>
                <w:color w:val="000000"/>
                <w:sz w:val="16"/>
                <w:szCs w:val="16"/>
              </w:rPr>
            </w:pPr>
            <w:r w:rsidRPr="009E41F4">
              <w:rPr>
                <w:rFonts w:cs="Arial"/>
                <w:color w:val="000000"/>
                <w:sz w:val="16"/>
                <w:szCs w:val="16"/>
              </w:rPr>
              <w:t>R$ 342.000</w:t>
            </w:r>
          </w:p>
        </w:tc>
        <w:tc>
          <w:tcPr>
            <w:tcW w:w="870" w:type="dxa"/>
            <w:tcBorders>
              <w:top w:val="nil"/>
              <w:left w:val="nil"/>
              <w:bottom w:val="single" w:sz="8" w:space="0" w:color="auto"/>
              <w:right w:val="single" w:sz="8" w:space="0" w:color="auto"/>
            </w:tcBorders>
            <w:shd w:val="clear" w:color="auto" w:fill="auto"/>
            <w:noWrap/>
            <w:vAlign w:val="center"/>
            <w:hideMark/>
          </w:tcPr>
          <w:p w14:paraId="1D500FD2" w14:textId="77777777" w:rsidR="008C2C5D" w:rsidRPr="009E41F4" w:rsidRDefault="008C2C5D" w:rsidP="008C2C5D">
            <w:pPr>
              <w:jc w:val="center"/>
              <w:rPr>
                <w:rFonts w:cs="Arial"/>
                <w:color w:val="000000"/>
                <w:sz w:val="16"/>
                <w:szCs w:val="16"/>
              </w:rPr>
            </w:pPr>
            <w:r w:rsidRPr="009E41F4">
              <w:rPr>
                <w:rFonts w:cs="Arial"/>
                <w:color w:val="000000"/>
                <w:sz w:val="16"/>
                <w:szCs w:val="16"/>
              </w:rPr>
              <w:t>R$ 342.000</w:t>
            </w:r>
          </w:p>
        </w:tc>
        <w:tc>
          <w:tcPr>
            <w:tcW w:w="870" w:type="dxa"/>
            <w:tcBorders>
              <w:top w:val="nil"/>
              <w:left w:val="nil"/>
              <w:bottom w:val="single" w:sz="8" w:space="0" w:color="auto"/>
              <w:right w:val="single" w:sz="8" w:space="0" w:color="auto"/>
            </w:tcBorders>
            <w:shd w:val="clear" w:color="auto" w:fill="auto"/>
            <w:noWrap/>
            <w:vAlign w:val="center"/>
            <w:hideMark/>
          </w:tcPr>
          <w:p w14:paraId="237B9B05" w14:textId="77777777" w:rsidR="008C2C5D" w:rsidRPr="009E41F4" w:rsidRDefault="008C2C5D" w:rsidP="008C2C5D">
            <w:pPr>
              <w:jc w:val="center"/>
              <w:rPr>
                <w:rFonts w:cs="Arial"/>
                <w:color w:val="000000"/>
                <w:sz w:val="16"/>
                <w:szCs w:val="16"/>
              </w:rPr>
            </w:pPr>
            <w:r w:rsidRPr="009E41F4">
              <w:rPr>
                <w:rFonts w:cs="Arial"/>
                <w:color w:val="000000"/>
                <w:sz w:val="16"/>
                <w:szCs w:val="16"/>
              </w:rPr>
              <w:t>R$ 342.000</w:t>
            </w:r>
          </w:p>
        </w:tc>
        <w:tc>
          <w:tcPr>
            <w:tcW w:w="870" w:type="dxa"/>
            <w:tcBorders>
              <w:top w:val="nil"/>
              <w:left w:val="nil"/>
              <w:bottom w:val="single" w:sz="8" w:space="0" w:color="auto"/>
              <w:right w:val="single" w:sz="8" w:space="0" w:color="auto"/>
            </w:tcBorders>
            <w:shd w:val="clear" w:color="auto" w:fill="auto"/>
            <w:noWrap/>
            <w:vAlign w:val="center"/>
            <w:hideMark/>
          </w:tcPr>
          <w:p w14:paraId="57F6DD57" w14:textId="77777777" w:rsidR="008C2C5D" w:rsidRPr="009E41F4" w:rsidRDefault="008C2C5D" w:rsidP="008C2C5D">
            <w:pPr>
              <w:jc w:val="center"/>
              <w:rPr>
                <w:rFonts w:cs="Arial"/>
                <w:color w:val="000000"/>
                <w:sz w:val="16"/>
                <w:szCs w:val="16"/>
              </w:rPr>
            </w:pPr>
            <w:r w:rsidRPr="009E41F4">
              <w:rPr>
                <w:rFonts w:cs="Arial"/>
                <w:color w:val="000000"/>
                <w:sz w:val="16"/>
                <w:szCs w:val="16"/>
              </w:rPr>
              <w:t>R$ 342.000</w:t>
            </w:r>
          </w:p>
        </w:tc>
        <w:tc>
          <w:tcPr>
            <w:tcW w:w="870" w:type="dxa"/>
            <w:tcBorders>
              <w:top w:val="nil"/>
              <w:left w:val="nil"/>
              <w:bottom w:val="single" w:sz="8" w:space="0" w:color="auto"/>
              <w:right w:val="single" w:sz="8" w:space="0" w:color="auto"/>
            </w:tcBorders>
            <w:shd w:val="clear" w:color="auto" w:fill="auto"/>
            <w:noWrap/>
            <w:vAlign w:val="center"/>
            <w:hideMark/>
          </w:tcPr>
          <w:p w14:paraId="34963A3B" w14:textId="77777777" w:rsidR="008C2C5D" w:rsidRPr="009E41F4" w:rsidRDefault="008C2C5D" w:rsidP="008C2C5D">
            <w:pPr>
              <w:jc w:val="center"/>
              <w:rPr>
                <w:rFonts w:cs="Arial"/>
                <w:color w:val="000000"/>
                <w:sz w:val="16"/>
                <w:szCs w:val="16"/>
              </w:rPr>
            </w:pPr>
            <w:r w:rsidRPr="009E41F4">
              <w:rPr>
                <w:rFonts w:cs="Arial"/>
                <w:color w:val="000000"/>
                <w:sz w:val="16"/>
                <w:szCs w:val="16"/>
              </w:rPr>
              <w:t>R$ 342.000</w:t>
            </w:r>
          </w:p>
        </w:tc>
        <w:tc>
          <w:tcPr>
            <w:tcW w:w="870" w:type="dxa"/>
            <w:tcBorders>
              <w:top w:val="nil"/>
              <w:left w:val="nil"/>
              <w:bottom w:val="single" w:sz="8" w:space="0" w:color="auto"/>
              <w:right w:val="single" w:sz="8" w:space="0" w:color="auto"/>
            </w:tcBorders>
            <w:shd w:val="clear" w:color="auto" w:fill="auto"/>
            <w:noWrap/>
            <w:vAlign w:val="center"/>
            <w:hideMark/>
          </w:tcPr>
          <w:p w14:paraId="0244CB4B" w14:textId="77777777" w:rsidR="008C2C5D" w:rsidRPr="009E41F4" w:rsidRDefault="008C2C5D" w:rsidP="008C2C5D">
            <w:pPr>
              <w:jc w:val="center"/>
              <w:rPr>
                <w:rFonts w:cs="Arial"/>
                <w:color w:val="000000"/>
                <w:sz w:val="16"/>
                <w:szCs w:val="16"/>
              </w:rPr>
            </w:pPr>
            <w:r w:rsidRPr="009E41F4">
              <w:rPr>
                <w:rFonts w:cs="Arial"/>
                <w:color w:val="000000"/>
                <w:sz w:val="16"/>
                <w:szCs w:val="16"/>
              </w:rPr>
              <w:t>R$ 342.000</w:t>
            </w:r>
          </w:p>
        </w:tc>
        <w:tc>
          <w:tcPr>
            <w:tcW w:w="870" w:type="dxa"/>
            <w:tcBorders>
              <w:top w:val="nil"/>
              <w:left w:val="nil"/>
              <w:bottom w:val="single" w:sz="8" w:space="0" w:color="auto"/>
              <w:right w:val="single" w:sz="8" w:space="0" w:color="auto"/>
            </w:tcBorders>
            <w:shd w:val="clear" w:color="auto" w:fill="auto"/>
            <w:noWrap/>
            <w:vAlign w:val="center"/>
            <w:hideMark/>
          </w:tcPr>
          <w:p w14:paraId="2437B844" w14:textId="77777777" w:rsidR="008C2C5D" w:rsidRPr="009E41F4" w:rsidRDefault="008C2C5D" w:rsidP="008C2C5D">
            <w:pPr>
              <w:jc w:val="center"/>
              <w:rPr>
                <w:rFonts w:cs="Arial"/>
                <w:color w:val="000000"/>
                <w:sz w:val="16"/>
                <w:szCs w:val="16"/>
              </w:rPr>
            </w:pPr>
            <w:r w:rsidRPr="009E41F4">
              <w:rPr>
                <w:rFonts w:cs="Arial"/>
                <w:color w:val="000000"/>
                <w:sz w:val="16"/>
                <w:szCs w:val="16"/>
              </w:rPr>
              <w:t>R$ 342.000</w:t>
            </w:r>
          </w:p>
        </w:tc>
        <w:tc>
          <w:tcPr>
            <w:tcW w:w="852" w:type="dxa"/>
            <w:tcBorders>
              <w:top w:val="nil"/>
              <w:left w:val="nil"/>
              <w:bottom w:val="single" w:sz="8" w:space="0" w:color="auto"/>
              <w:right w:val="single" w:sz="8" w:space="0" w:color="auto"/>
            </w:tcBorders>
            <w:shd w:val="clear" w:color="auto" w:fill="auto"/>
            <w:noWrap/>
            <w:vAlign w:val="center"/>
            <w:hideMark/>
          </w:tcPr>
          <w:p w14:paraId="08A4CF24" w14:textId="77777777" w:rsidR="008C2C5D" w:rsidRPr="009E41F4" w:rsidRDefault="008C2C5D" w:rsidP="008C2C5D">
            <w:pPr>
              <w:jc w:val="center"/>
              <w:rPr>
                <w:rFonts w:cs="Arial"/>
                <w:color w:val="000000"/>
                <w:sz w:val="16"/>
                <w:szCs w:val="16"/>
              </w:rPr>
            </w:pPr>
            <w:r w:rsidRPr="009E41F4">
              <w:rPr>
                <w:rFonts w:cs="Arial"/>
                <w:color w:val="000000"/>
                <w:sz w:val="16"/>
                <w:szCs w:val="16"/>
              </w:rPr>
              <w:t>R$ 342.000</w:t>
            </w:r>
          </w:p>
        </w:tc>
        <w:tc>
          <w:tcPr>
            <w:tcW w:w="852" w:type="dxa"/>
            <w:tcBorders>
              <w:top w:val="nil"/>
              <w:left w:val="nil"/>
              <w:bottom w:val="single" w:sz="8" w:space="0" w:color="auto"/>
              <w:right w:val="single" w:sz="8" w:space="0" w:color="auto"/>
            </w:tcBorders>
            <w:shd w:val="clear" w:color="auto" w:fill="auto"/>
            <w:vAlign w:val="center"/>
            <w:hideMark/>
          </w:tcPr>
          <w:p w14:paraId="35AB58AB" w14:textId="77777777" w:rsidR="008C2C5D" w:rsidRPr="009E41F4" w:rsidRDefault="008C2C5D" w:rsidP="008C2C5D">
            <w:pPr>
              <w:jc w:val="center"/>
              <w:rPr>
                <w:rFonts w:cs="Arial"/>
                <w:color w:val="000000"/>
                <w:sz w:val="16"/>
                <w:szCs w:val="16"/>
              </w:rPr>
            </w:pPr>
            <w:r w:rsidRPr="009E41F4">
              <w:rPr>
                <w:rFonts w:cs="Arial"/>
                <w:color w:val="000000"/>
                <w:sz w:val="16"/>
                <w:szCs w:val="16"/>
              </w:rPr>
              <w:t>R$ 114.000</w:t>
            </w:r>
          </w:p>
        </w:tc>
      </w:tr>
      <w:tr w:rsidR="008C2C5D" w:rsidRPr="00FE0424" w14:paraId="6E0CAD4C" w14:textId="77777777" w:rsidTr="009E41F4">
        <w:trPr>
          <w:trHeight w:val="46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772F183B" w14:textId="5C4D583D" w:rsidR="008C2C5D" w:rsidRPr="008C2C5D" w:rsidRDefault="008C2C5D" w:rsidP="009E41F4">
            <w:pPr>
              <w:jc w:val="center"/>
              <w:rPr>
                <w:rFonts w:cs="Arial"/>
                <w:color w:val="000000"/>
                <w:sz w:val="16"/>
                <w:szCs w:val="16"/>
              </w:rPr>
            </w:pPr>
            <w:r w:rsidRPr="00090948">
              <w:rPr>
                <w:rFonts w:cs="Arial"/>
                <w:sz w:val="16"/>
                <w:szCs w:val="16"/>
              </w:rPr>
              <w:t>Filial Recife/PE 01.754.239/0004-62</w:t>
            </w:r>
          </w:p>
        </w:tc>
        <w:tc>
          <w:tcPr>
            <w:tcW w:w="767" w:type="dxa"/>
            <w:tcBorders>
              <w:top w:val="nil"/>
              <w:left w:val="nil"/>
              <w:bottom w:val="single" w:sz="8" w:space="0" w:color="auto"/>
              <w:right w:val="single" w:sz="8" w:space="0" w:color="auto"/>
            </w:tcBorders>
            <w:shd w:val="clear" w:color="auto" w:fill="auto"/>
            <w:vAlign w:val="center"/>
            <w:hideMark/>
          </w:tcPr>
          <w:p w14:paraId="64C178DB" w14:textId="77777777" w:rsidR="008C2C5D" w:rsidRPr="009E41F4" w:rsidRDefault="008C2C5D" w:rsidP="008C2C5D">
            <w:pPr>
              <w:jc w:val="center"/>
              <w:rPr>
                <w:rFonts w:cs="Arial"/>
                <w:color w:val="000000"/>
                <w:sz w:val="16"/>
                <w:szCs w:val="16"/>
              </w:rPr>
            </w:pPr>
            <w:r w:rsidRPr="009E41F4">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6D465946" w14:textId="77777777" w:rsidR="008C2C5D" w:rsidRPr="009E41F4" w:rsidRDefault="008C2C5D" w:rsidP="008C2C5D">
            <w:pPr>
              <w:jc w:val="center"/>
              <w:rPr>
                <w:rFonts w:cs="Arial"/>
                <w:color w:val="000000"/>
                <w:sz w:val="16"/>
                <w:szCs w:val="16"/>
              </w:rPr>
            </w:pPr>
            <w:r w:rsidRPr="009E41F4">
              <w:rPr>
                <w:rFonts w:cs="Arial"/>
                <w:color w:val="000000"/>
                <w:sz w:val="16"/>
                <w:szCs w:val="16"/>
              </w:rPr>
              <w:t>R$ 150.000</w:t>
            </w:r>
          </w:p>
        </w:tc>
        <w:tc>
          <w:tcPr>
            <w:tcW w:w="870" w:type="dxa"/>
            <w:tcBorders>
              <w:top w:val="nil"/>
              <w:left w:val="nil"/>
              <w:bottom w:val="single" w:sz="8" w:space="0" w:color="auto"/>
              <w:right w:val="single" w:sz="8" w:space="0" w:color="auto"/>
            </w:tcBorders>
            <w:shd w:val="clear" w:color="auto" w:fill="auto"/>
            <w:noWrap/>
            <w:vAlign w:val="center"/>
            <w:hideMark/>
          </w:tcPr>
          <w:p w14:paraId="3EDBCBF7" w14:textId="77777777" w:rsidR="008C2C5D" w:rsidRPr="009E41F4" w:rsidRDefault="008C2C5D" w:rsidP="008C2C5D">
            <w:pPr>
              <w:jc w:val="center"/>
              <w:rPr>
                <w:rFonts w:cs="Arial"/>
                <w:color w:val="000000"/>
                <w:sz w:val="16"/>
                <w:szCs w:val="16"/>
              </w:rPr>
            </w:pPr>
            <w:r w:rsidRPr="009E41F4">
              <w:rPr>
                <w:rFonts w:cs="Arial"/>
                <w:color w:val="000000"/>
                <w:sz w:val="16"/>
                <w:szCs w:val="16"/>
              </w:rPr>
              <w:t>R$ 150.000</w:t>
            </w:r>
          </w:p>
        </w:tc>
        <w:tc>
          <w:tcPr>
            <w:tcW w:w="870" w:type="dxa"/>
            <w:tcBorders>
              <w:top w:val="nil"/>
              <w:left w:val="nil"/>
              <w:bottom w:val="single" w:sz="8" w:space="0" w:color="auto"/>
              <w:right w:val="single" w:sz="8" w:space="0" w:color="auto"/>
            </w:tcBorders>
            <w:shd w:val="clear" w:color="auto" w:fill="auto"/>
            <w:noWrap/>
            <w:vAlign w:val="center"/>
            <w:hideMark/>
          </w:tcPr>
          <w:p w14:paraId="112C8E30" w14:textId="77777777" w:rsidR="008C2C5D" w:rsidRPr="009E41F4" w:rsidRDefault="008C2C5D" w:rsidP="008C2C5D">
            <w:pPr>
              <w:jc w:val="center"/>
              <w:rPr>
                <w:rFonts w:cs="Arial"/>
                <w:color w:val="000000"/>
                <w:sz w:val="16"/>
                <w:szCs w:val="16"/>
              </w:rPr>
            </w:pPr>
            <w:r w:rsidRPr="009E41F4">
              <w:rPr>
                <w:rFonts w:cs="Arial"/>
                <w:color w:val="000000"/>
                <w:sz w:val="16"/>
                <w:szCs w:val="16"/>
              </w:rPr>
              <w:t>R$ 150.000</w:t>
            </w:r>
          </w:p>
        </w:tc>
        <w:tc>
          <w:tcPr>
            <w:tcW w:w="870" w:type="dxa"/>
            <w:tcBorders>
              <w:top w:val="nil"/>
              <w:left w:val="nil"/>
              <w:bottom w:val="single" w:sz="8" w:space="0" w:color="auto"/>
              <w:right w:val="single" w:sz="8" w:space="0" w:color="auto"/>
            </w:tcBorders>
            <w:shd w:val="clear" w:color="auto" w:fill="auto"/>
            <w:noWrap/>
            <w:vAlign w:val="center"/>
            <w:hideMark/>
          </w:tcPr>
          <w:p w14:paraId="7557778A" w14:textId="77777777" w:rsidR="008C2C5D" w:rsidRPr="009E41F4" w:rsidRDefault="008C2C5D" w:rsidP="008C2C5D">
            <w:pPr>
              <w:jc w:val="center"/>
              <w:rPr>
                <w:rFonts w:cs="Arial"/>
                <w:color w:val="000000"/>
                <w:sz w:val="16"/>
                <w:szCs w:val="16"/>
              </w:rPr>
            </w:pPr>
            <w:r w:rsidRPr="009E41F4">
              <w:rPr>
                <w:rFonts w:cs="Arial"/>
                <w:color w:val="000000"/>
                <w:sz w:val="16"/>
                <w:szCs w:val="16"/>
              </w:rPr>
              <w:t>R$ 150.000</w:t>
            </w:r>
          </w:p>
        </w:tc>
        <w:tc>
          <w:tcPr>
            <w:tcW w:w="870" w:type="dxa"/>
            <w:tcBorders>
              <w:top w:val="nil"/>
              <w:left w:val="nil"/>
              <w:bottom w:val="single" w:sz="8" w:space="0" w:color="auto"/>
              <w:right w:val="single" w:sz="8" w:space="0" w:color="auto"/>
            </w:tcBorders>
            <w:shd w:val="clear" w:color="auto" w:fill="auto"/>
            <w:noWrap/>
            <w:vAlign w:val="center"/>
            <w:hideMark/>
          </w:tcPr>
          <w:p w14:paraId="3791DA80" w14:textId="77777777" w:rsidR="008C2C5D" w:rsidRPr="009E41F4" w:rsidRDefault="008C2C5D" w:rsidP="008C2C5D">
            <w:pPr>
              <w:jc w:val="center"/>
              <w:rPr>
                <w:rFonts w:cs="Arial"/>
                <w:color w:val="000000"/>
                <w:sz w:val="16"/>
                <w:szCs w:val="16"/>
              </w:rPr>
            </w:pPr>
            <w:r w:rsidRPr="009E41F4">
              <w:rPr>
                <w:rFonts w:cs="Arial"/>
                <w:color w:val="000000"/>
                <w:sz w:val="16"/>
                <w:szCs w:val="16"/>
              </w:rPr>
              <w:t>R$ 150.000</w:t>
            </w:r>
          </w:p>
        </w:tc>
        <w:tc>
          <w:tcPr>
            <w:tcW w:w="870" w:type="dxa"/>
            <w:tcBorders>
              <w:top w:val="nil"/>
              <w:left w:val="nil"/>
              <w:bottom w:val="single" w:sz="8" w:space="0" w:color="auto"/>
              <w:right w:val="single" w:sz="8" w:space="0" w:color="auto"/>
            </w:tcBorders>
            <w:shd w:val="clear" w:color="auto" w:fill="auto"/>
            <w:noWrap/>
            <w:vAlign w:val="center"/>
            <w:hideMark/>
          </w:tcPr>
          <w:p w14:paraId="71783398" w14:textId="77777777" w:rsidR="008C2C5D" w:rsidRPr="009E41F4" w:rsidRDefault="008C2C5D" w:rsidP="008C2C5D">
            <w:pPr>
              <w:jc w:val="center"/>
              <w:rPr>
                <w:rFonts w:cs="Arial"/>
                <w:color w:val="000000"/>
                <w:sz w:val="16"/>
                <w:szCs w:val="16"/>
              </w:rPr>
            </w:pPr>
            <w:r w:rsidRPr="009E41F4">
              <w:rPr>
                <w:rFonts w:cs="Arial"/>
                <w:color w:val="000000"/>
                <w:sz w:val="16"/>
                <w:szCs w:val="16"/>
              </w:rPr>
              <w:t>R$ 150.000</w:t>
            </w:r>
          </w:p>
        </w:tc>
        <w:tc>
          <w:tcPr>
            <w:tcW w:w="870" w:type="dxa"/>
            <w:tcBorders>
              <w:top w:val="nil"/>
              <w:left w:val="nil"/>
              <w:bottom w:val="single" w:sz="8" w:space="0" w:color="auto"/>
              <w:right w:val="single" w:sz="8" w:space="0" w:color="auto"/>
            </w:tcBorders>
            <w:shd w:val="clear" w:color="auto" w:fill="auto"/>
            <w:noWrap/>
            <w:vAlign w:val="center"/>
            <w:hideMark/>
          </w:tcPr>
          <w:p w14:paraId="2B6038EB" w14:textId="77777777" w:rsidR="008C2C5D" w:rsidRPr="009E41F4" w:rsidRDefault="008C2C5D" w:rsidP="008C2C5D">
            <w:pPr>
              <w:jc w:val="center"/>
              <w:rPr>
                <w:rFonts w:cs="Arial"/>
                <w:color w:val="000000"/>
                <w:sz w:val="16"/>
                <w:szCs w:val="16"/>
              </w:rPr>
            </w:pPr>
            <w:r w:rsidRPr="009E41F4">
              <w:rPr>
                <w:rFonts w:cs="Arial"/>
                <w:color w:val="000000"/>
                <w:sz w:val="16"/>
                <w:szCs w:val="16"/>
              </w:rPr>
              <w:t>R$ 150.000</w:t>
            </w:r>
          </w:p>
        </w:tc>
        <w:tc>
          <w:tcPr>
            <w:tcW w:w="870" w:type="dxa"/>
            <w:tcBorders>
              <w:top w:val="nil"/>
              <w:left w:val="nil"/>
              <w:bottom w:val="single" w:sz="8" w:space="0" w:color="auto"/>
              <w:right w:val="single" w:sz="8" w:space="0" w:color="auto"/>
            </w:tcBorders>
            <w:shd w:val="clear" w:color="auto" w:fill="auto"/>
            <w:noWrap/>
            <w:vAlign w:val="center"/>
            <w:hideMark/>
          </w:tcPr>
          <w:p w14:paraId="25745C06" w14:textId="77777777" w:rsidR="008C2C5D" w:rsidRPr="009E41F4" w:rsidRDefault="008C2C5D" w:rsidP="008C2C5D">
            <w:pPr>
              <w:jc w:val="center"/>
              <w:rPr>
                <w:rFonts w:cs="Arial"/>
                <w:color w:val="000000"/>
                <w:sz w:val="16"/>
                <w:szCs w:val="16"/>
              </w:rPr>
            </w:pPr>
            <w:r w:rsidRPr="009E41F4">
              <w:rPr>
                <w:rFonts w:cs="Arial"/>
                <w:color w:val="000000"/>
                <w:sz w:val="16"/>
                <w:szCs w:val="16"/>
              </w:rPr>
              <w:t>R$ 150.000</w:t>
            </w:r>
          </w:p>
        </w:tc>
        <w:tc>
          <w:tcPr>
            <w:tcW w:w="870" w:type="dxa"/>
            <w:tcBorders>
              <w:top w:val="nil"/>
              <w:left w:val="nil"/>
              <w:bottom w:val="single" w:sz="8" w:space="0" w:color="auto"/>
              <w:right w:val="single" w:sz="8" w:space="0" w:color="auto"/>
            </w:tcBorders>
            <w:shd w:val="clear" w:color="auto" w:fill="auto"/>
            <w:noWrap/>
            <w:vAlign w:val="center"/>
            <w:hideMark/>
          </w:tcPr>
          <w:p w14:paraId="7BFB250C" w14:textId="77777777" w:rsidR="008C2C5D" w:rsidRPr="009E41F4" w:rsidRDefault="008C2C5D" w:rsidP="008C2C5D">
            <w:pPr>
              <w:jc w:val="center"/>
              <w:rPr>
                <w:rFonts w:cs="Arial"/>
                <w:color w:val="000000"/>
                <w:sz w:val="16"/>
                <w:szCs w:val="16"/>
              </w:rPr>
            </w:pPr>
            <w:r w:rsidRPr="009E41F4">
              <w:rPr>
                <w:rFonts w:cs="Arial"/>
                <w:color w:val="000000"/>
                <w:sz w:val="16"/>
                <w:szCs w:val="16"/>
              </w:rPr>
              <w:t>R$ 150.000</w:t>
            </w:r>
          </w:p>
        </w:tc>
        <w:tc>
          <w:tcPr>
            <w:tcW w:w="870" w:type="dxa"/>
            <w:tcBorders>
              <w:top w:val="nil"/>
              <w:left w:val="nil"/>
              <w:bottom w:val="single" w:sz="8" w:space="0" w:color="auto"/>
              <w:right w:val="single" w:sz="8" w:space="0" w:color="auto"/>
            </w:tcBorders>
            <w:shd w:val="clear" w:color="auto" w:fill="auto"/>
            <w:noWrap/>
            <w:vAlign w:val="center"/>
            <w:hideMark/>
          </w:tcPr>
          <w:p w14:paraId="6CC93983" w14:textId="77777777" w:rsidR="008C2C5D" w:rsidRPr="009E41F4" w:rsidRDefault="008C2C5D" w:rsidP="008C2C5D">
            <w:pPr>
              <w:jc w:val="center"/>
              <w:rPr>
                <w:rFonts w:cs="Arial"/>
                <w:color w:val="000000"/>
                <w:sz w:val="16"/>
                <w:szCs w:val="16"/>
              </w:rPr>
            </w:pPr>
            <w:r w:rsidRPr="009E41F4">
              <w:rPr>
                <w:rFonts w:cs="Arial"/>
                <w:color w:val="000000"/>
                <w:sz w:val="16"/>
                <w:szCs w:val="16"/>
              </w:rPr>
              <w:t>R$ 150.000</w:t>
            </w:r>
          </w:p>
        </w:tc>
        <w:tc>
          <w:tcPr>
            <w:tcW w:w="870" w:type="dxa"/>
            <w:tcBorders>
              <w:top w:val="nil"/>
              <w:left w:val="nil"/>
              <w:bottom w:val="single" w:sz="8" w:space="0" w:color="auto"/>
              <w:right w:val="single" w:sz="8" w:space="0" w:color="auto"/>
            </w:tcBorders>
            <w:shd w:val="clear" w:color="auto" w:fill="auto"/>
            <w:noWrap/>
            <w:vAlign w:val="center"/>
            <w:hideMark/>
          </w:tcPr>
          <w:p w14:paraId="7EB0560A" w14:textId="77777777" w:rsidR="008C2C5D" w:rsidRPr="009E41F4" w:rsidRDefault="008C2C5D" w:rsidP="008C2C5D">
            <w:pPr>
              <w:jc w:val="center"/>
              <w:rPr>
                <w:rFonts w:cs="Arial"/>
                <w:color w:val="000000"/>
                <w:sz w:val="16"/>
                <w:szCs w:val="16"/>
              </w:rPr>
            </w:pPr>
            <w:r w:rsidRPr="009E41F4">
              <w:rPr>
                <w:rFonts w:cs="Arial"/>
                <w:color w:val="000000"/>
                <w:sz w:val="16"/>
                <w:szCs w:val="16"/>
              </w:rPr>
              <w:t>R$ 150.000</w:t>
            </w:r>
          </w:p>
        </w:tc>
        <w:tc>
          <w:tcPr>
            <w:tcW w:w="852" w:type="dxa"/>
            <w:tcBorders>
              <w:top w:val="nil"/>
              <w:left w:val="nil"/>
              <w:bottom w:val="single" w:sz="8" w:space="0" w:color="auto"/>
              <w:right w:val="single" w:sz="8" w:space="0" w:color="auto"/>
            </w:tcBorders>
            <w:shd w:val="clear" w:color="auto" w:fill="auto"/>
            <w:noWrap/>
            <w:vAlign w:val="center"/>
            <w:hideMark/>
          </w:tcPr>
          <w:p w14:paraId="4DE1BCC9" w14:textId="77777777" w:rsidR="008C2C5D" w:rsidRPr="009E41F4" w:rsidRDefault="008C2C5D" w:rsidP="008C2C5D">
            <w:pPr>
              <w:jc w:val="center"/>
              <w:rPr>
                <w:rFonts w:cs="Arial"/>
                <w:color w:val="000000"/>
                <w:sz w:val="16"/>
                <w:szCs w:val="16"/>
              </w:rPr>
            </w:pPr>
            <w:r w:rsidRPr="009E41F4">
              <w:rPr>
                <w:rFonts w:cs="Arial"/>
                <w:color w:val="000000"/>
                <w:sz w:val="16"/>
                <w:szCs w:val="16"/>
              </w:rPr>
              <w:t>R$ 150.000</w:t>
            </w:r>
          </w:p>
        </w:tc>
        <w:tc>
          <w:tcPr>
            <w:tcW w:w="852" w:type="dxa"/>
            <w:tcBorders>
              <w:top w:val="nil"/>
              <w:left w:val="nil"/>
              <w:bottom w:val="single" w:sz="8" w:space="0" w:color="auto"/>
              <w:right w:val="single" w:sz="8" w:space="0" w:color="auto"/>
            </w:tcBorders>
            <w:shd w:val="clear" w:color="auto" w:fill="auto"/>
            <w:vAlign w:val="center"/>
            <w:hideMark/>
          </w:tcPr>
          <w:p w14:paraId="68144E4C" w14:textId="77777777" w:rsidR="008C2C5D" w:rsidRPr="009E41F4" w:rsidRDefault="008C2C5D" w:rsidP="008C2C5D">
            <w:pPr>
              <w:jc w:val="center"/>
              <w:rPr>
                <w:rFonts w:cs="Arial"/>
                <w:color w:val="000000"/>
                <w:sz w:val="16"/>
                <w:szCs w:val="16"/>
              </w:rPr>
            </w:pPr>
            <w:r w:rsidRPr="009E41F4">
              <w:rPr>
                <w:rFonts w:cs="Arial"/>
                <w:color w:val="000000"/>
                <w:sz w:val="16"/>
                <w:szCs w:val="16"/>
              </w:rPr>
              <w:t>R$ 50.000</w:t>
            </w:r>
          </w:p>
        </w:tc>
      </w:tr>
      <w:tr w:rsidR="00FE0424" w:rsidRPr="00FE0424" w14:paraId="04E66CD7" w14:textId="77777777" w:rsidTr="009E41F4">
        <w:trPr>
          <w:trHeight w:val="46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776127D4" w14:textId="1E3F1339" w:rsidR="00FE0424" w:rsidRPr="008C2C5D" w:rsidRDefault="008C2C5D" w:rsidP="009E41F4">
            <w:pPr>
              <w:jc w:val="center"/>
              <w:rPr>
                <w:rFonts w:cs="Arial"/>
                <w:color w:val="000000"/>
                <w:sz w:val="16"/>
                <w:szCs w:val="16"/>
              </w:rPr>
            </w:pPr>
            <w:r w:rsidRPr="00090948">
              <w:rPr>
                <w:rFonts w:cs="Arial"/>
                <w:sz w:val="16"/>
                <w:szCs w:val="16"/>
              </w:rPr>
              <w:t>Filial Curitiba/PR 01.754.239/0006-24</w:t>
            </w:r>
          </w:p>
        </w:tc>
        <w:tc>
          <w:tcPr>
            <w:tcW w:w="767" w:type="dxa"/>
            <w:tcBorders>
              <w:top w:val="nil"/>
              <w:left w:val="nil"/>
              <w:bottom w:val="single" w:sz="8" w:space="0" w:color="auto"/>
              <w:right w:val="single" w:sz="8" w:space="0" w:color="auto"/>
            </w:tcBorders>
            <w:shd w:val="clear" w:color="auto" w:fill="auto"/>
            <w:vAlign w:val="center"/>
            <w:hideMark/>
          </w:tcPr>
          <w:p w14:paraId="6541ED85" w14:textId="77777777" w:rsidR="00FE0424" w:rsidRPr="009E41F4" w:rsidRDefault="00FE0424" w:rsidP="00FE0424">
            <w:pPr>
              <w:jc w:val="center"/>
              <w:rPr>
                <w:rFonts w:cs="Arial"/>
                <w:color w:val="000000"/>
                <w:sz w:val="16"/>
                <w:szCs w:val="16"/>
              </w:rPr>
            </w:pPr>
            <w:r w:rsidRPr="009E41F4">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2D41EABF" w14:textId="77777777" w:rsidR="00FE0424" w:rsidRPr="009E41F4" w:rsidRDefault="00FE0424" w:rsidP="00FE0424">
            <w:pPr>
              <w:jc w:val="center"/>
              <w:rPr>
                <w:rFonts w:cs="Arial"/>
                <w:color w:val="000000"/>
                <w:sz w:val="16"/>
                <w:szCs w:val="16"/>
              </w:rPr>
            </w:pPr>
            <w:r w:rsidRPr="009E41F4">
              <w:rPr>
                <w:rFonts w:cs="Arial"/>
                <w:color w:val="000000"/>
                <w:sz w:val="16"/>
                <w:szCs w:val="16"/>
              </w:rPr>
              <w:t>R$ 889.250</w:t>
            </w:r>
          </w:p>
        </w:tc>
        <w:tc>
          <w:tcPr>
            <w:tcW w:w="870" w:type="dxa"/>
            <w:tcBorders>
              <w:top w:val="nil"/>
              <w:left w:val="nil"/>
              <w:bottom w:val="single" w:sz="8" w:space="0" w:color="auto"/>
              <w:right w:val="single" w:sz="8" w:space="0" w:color="auto"/>
            </w:tcBorders>
            <w:shd w:val="clear" w:color="auto" w:fill="auto"/>
            <w:noWrap/>
            <w:vAlign w:val="center"/>
            <w:hideMark/>
          </w:tcPr>
          <w:p w14:paraId="54D77CA6" w14:textId="77777777" w:rsidR="00FE0424" w:rsidRPr="009E41F4" w:rsidRDefault="00FE0424" w:rsidP="00FE0424">
            <w:pPr>
              <w:jc w:val="center"/>
              <w:rPr>
                <w:rFonts w:cs="Arial"/>
                <w:color w:val="000000"/>
                <w:sz w:val="16"/>
                <w:szCs w:val="16"/>
              </w:rPr>
            </w:pPr>
            <w:r w:rsidRPr="009E41F4">
              <w:rPr>
                <w:rFonts w:cs="Arial"/>
                <w:color w:val="000000"/>
                <w:sz w:val="16"/>
                <w:szCs w:val="16"/>
              </w:rPr>
              <w:t>R$ 889.250</w:t>
            </w:r>
          </w:p>
        </w:tc>
        <w:tc>
          <w:tcPr>
            <w:tcW w:w="870" w:type="dxa"/>
            <w:tcBorders>
              <w:top w:val="nil"/>
              <w:left w:val="nil"/>
              <w:bottom w:val="single" w:sz="8" w:space="0" w:color="auto"/>
              <w:right w:val="single" w:sz="8" w:space="0" w:color="auto"/>
            </w:tcBorders>
            <w:shd w:val="clear" w:color="auto" w:fill="auto"/>
            <w:noWrap/>
            <w:vAlign w:val="center"/>
            <w:hideMark/>
          </w:tcPr>
          <w:p w14:paraId="69D5CF48" w14:textId="77777777" w:rsidR="00FE0424" w:rsidRPr="009E41F4" w:rsidRDefault="00FE0424" w:rsidP="00FE0424">
            <w:pPr>
              <w:jc w:val="center"/>
              <w:rPr>
                <w:rFonts w:cs="Arial"/>
                <w:color w:val="000000"/>
                <w:sz w:val="16"/>
                <w:szCs w:val="16"/>
              </w:rPr>
            </w:pPr>
            <w:r w:rsidRPr="009E41F4">
              <w:rPr>
                <w:rFonts w:cs="Arial"/>
                <w:color w:val="000000"/>
                <w:sz w:val="16"/>
                <w:szCs w:val="16"/>
              </w:rPr>
              <w:t>R$ 889.250</w:t>
            </w:r>
          </w:p>
        </w:tc>
        <w:tc>
          <w:tcPr>
            <w:tcW w:w="870" w:type="dxa"/>
            <w:tcBorders>
              <w:top w:val="nil"/>
              <w:left w:val="nil"/>
              <w:bottom w:val="single" w:sz="8" w:space="0" w:color="auto"/>
              <w:right w:val="single" w:sz="8" w:space="0" w:color="auto"/>
            </w:tcBorders>
            <w:shd w:val="clear" w:color="auto" w:fill="auto"/>
            <w:noWrap/>
            <w:vAlign w:val="center"/>
            <w:hideMark/>
          </w:tcPr>
          <w:p w14:paraId="4A7DFB56" w14:textId="77777777" w:rsidR="00FE0424" w:rsidRPr="009E41F4" w:rsidRDefault="00FE0424" w:rsidP="00FE0424">
            <w:pPr>
              <w:jc w:val="center"/>
              <w:rPr>
                <w:rFonts w:cs="Arial"/>
                <w:color w:val="000000"/>
                <w:sz w:val="16"/>
                <w:szCs w:val="16"/>
              </w:rPr>
            </w:pPr>
            <w:r w:rsidRPr="009E41F4">
              <w:rPr>
                <w:rFonts w:cs="Arial"/>
                <w:color w:val="000000"/>
                <w:sz w:val="16"/>
                <w:szCs w:val="16"/>
              </w:rPr>
              <w:t>R$ 889.250</w:t>
            </w:r>
          </w:p>
        </w:tc>
        <w:tc>
          <w:tcPr>
            <w:tcW w:w="870" w:type="dxa"/>
            <w:tcBorders>
              <w:top w:val="nil"/>
              <w:left w:val="nil"/>
              <w:bottom w:val="single" w:sz="8" w:space="0" w:color="auto"/>
              <w:right w:val="single" w:sz="8" w:space="0" w:color="auto"/>
            </w:tcBorders>
            <w:shd w:val="clear" w:color="auto" w:fill="auto"/>
            <w:noWrap/>
            <w:vAlign w:val="center"/>
            <w:hideMark/>
          </w:tcPr>
          <w:p w14:paraId="5E1FE796" w14:textId="77777777" w:rsidR="00FE0424" w:rsidRPr="009E41F4" w:rsidRDefault="00FE0424" w:rsidP="00FE0424">
            <w:pPr>
              <w:jc w:val="center"/>
              <w:rPr>
                <w:rFonts w:cs="Arial"/>
                <w:color w:val="000000"/>
                <w:sz w:val="16"/>
                <w:szCs w:val="16"/>
              </w:rPr>
            </w:pPr>
            <w:r w:rsidRPr="009E41F4">
              <w:rPr>
                <w:rFonts w:cs="Arial"/>
                <w:color w:val="000000"/>
                <w:sz w:val="16"/>
                <w:szCs w:val="16"/>
              </w:rPr>
              <w:t>R$ 889.250</w:t>
            </w:r>
          </w:p>
        </w:tc>
        <w:tc>
          <w:tcPr>
            <w:tcW w:w="870" w:type="dxa"/>
            <w:tcBorders>
              <w:top w:val="nil"/>
              <w:left w:val="nil"/>
              <w:bottom w:val="single" w:sz="8" w:space="0" w:color="auto"/>
              <w:right w:val="single" w:sz="8" w:space="0" w:color="auto"/>
            </w:tcBorders>
            <w:shd w:val="clear" w:color="auto" w:fill="auto"/>
            <w:noWrap/>
            <w:vAlign w:val="center"/>
            <w:hideMark/>
          </w:tcPr>
          <w:p w14:paraId="09043B10" w14:textId="77777777" w:rsidR="00FE0424" w:rsidRPr="009E41F4" w:rsidRDefault="00FE0424" w:rsidP="00FE0424">
            <w:pPr>
              <w:jc w:val="center"/>
              <w:rPr>
                <w:rFonts w:cs="Arial"/>
                <w:color w:val="000000"/>
                <w:sz w:val="16"/>
                <w:szCs w:val="16"/>
              </w:rPr>
            </w:pPr>
            <w:r w:rsidRPr="009E41F4">
              <w:rPr>
                <w:rFonts w:cs="Arial"/>
                <w:color w:val="000000"/>
                <w:sz w:val="16"/>
                <w:szCs w:val="16"/>
              </w:rPr>
              <w:t>R$ 889.250</w:t>
            </w:r>
          </w:p>
        </w:tc>
        <w:tc>
          <w:tcPr>
            <w:tcW w:w="870" w:type="dxa"/>
            <w:tcBorders>
              <w:top w:val="nil"/>
              <w:left w:val="nil"/>
              <w:bottom w:val="single" w:sz="8" w:space="0" w:color="auto"/>
              <w:right w:val="single" w:sz="8" w:space="0" w:color="auto"/>
            </w:tcBorders>
            <w:shd w:val="clear" w:color="auto" w:fill="auto"/>
            <w:noWrap/>
            <w:vAlign w:val="center"/>
            <w:hideMark/>
          </w:tcPr>
          <w:p w14:paraId="025A98ED" w14:textId="77777777" w:rsidR="00FE0424" w:rsidRPr="009E41F4" w:rsidRDefault="00FE0424" w:rsidP="00FE0424">
            <w:pPr>
              <w:jc w:val="center"/>
              <w:rPr>
                <w:rFonts w:cs="Arial"/>
                <w:color w:val="000000"/>
                <w:sz w:val="16"/>
                <w:szCs w:val="16"/>
              </w:rPr>
            </w:pPr>
            <w:r w:rsidRPr="009E41F4">
              <w:rPr>
                <w:rFonts w:cs="Arial"/>
                <w:color w:val="000000"/>
                <w:sz w:val="16"/>
                <w:szCs w:val="16"/>
              </w:rPr>
              <w:t>R$ 889.250</w:t>
            </w:r>
          </w:p>
        </w:tc>
        <w:tc>
          <w:tcPr>
            <w:tcW w:w="870" w:type="dxa"/>
            <w:tcBorders>
              <w:top w:val="nil"/>
              <w:left w:val="nil"/>
              <w:bottom w:val="single" w:sz="8" w:space="0" w:color="auto"/>
              <w:right w:val="single" w:sz="8" w:space="0" w:color="auto"/>
            </w:tcBorders>
            <w:shd w:val="clear" w:color="auto" w:fill="auto"/>
            <w:noWrap/>
            <w:vAlign w:val="center"/>
            <w:hideMark/>
          </w:tcPr>
          <w:p w14:paraId="68A973D8" w14:textId="77777777" w:rsidR="00FE0424" w:rsidRPr="009E41F4" w:rsidRDefault="00FE0424" w:rsidP="00FE0424">
            <w:pPr>
              <w:jc w:val="center"/>
              <w:rPr>
                <w:rFonts w:cs="Arial"/>
                <w:color w:val="000000"/>
                <w:sz w:val="16"/>
                <w:szCs w:val="16"/>
              </w:rPr>
            </w:pPr>
            <w:r w:rsidRPr="009E41F4">
              <w:rPr>
                <w:rFonts w:cs="Arial"/>
                <w:color w:val="000000"/>
                <w:sz w:val="16"/>
                <w:szCs w:val="16"/>
              </w:rPr>
              <w:t>R$ 889.250</w:t>
            </w:r>
          </w:p>
        </w:tc>
        <w:tc>
          <w:tcPr>
            <w:tcW w:w="870" w:type="dxa"/>
            <w:tcBorders>
              <w:top w:val="nil"/>
              <w:left w:val="nil"/>
              <w:bottom w:val="single" w:sz="8" w:space="0" w:color="auto"/>
              <w:right w:val="single" w:sz="8" w:space="0" w:color="auto"/>
            </w:tcBorders>
            <w:shd w:val="clear" w:color="auto" w:fill="auto"/>
            <w:noWrap/>
            <w:vAlign w:val="center"/>
            <w:hideMark/>
          </w:tcPr>
          <w:p w14:paraId="47CE04B4" w14:textId="77777777" w:rsidR="00FE0424" w:rsidRPr="009E41F4" w:rsidRDefault="00FE0424" w:rsidP="00FE0424">
            <w:pPr>
              <w:jc w:val="center"/>
              <w:rPr>
                <w:rFonts w:cs="Arial"/>
                <w:color w:val="000000"/>
                <w:sz w:val="16"/>
                <w:szCs w:val="16"/>
              </w:rPr>
            </w:pPr>
            <w:r w:rsidRPr="009E41F4">
              <w:rPr>
                <w:rFonts w:cs="Arial"/>
                <w:color w:val="000000"/>
                <w:sz w:val="16"/>
                <w:szCs w:val="16"/>
              </w:rPr>
              <w:t>R$ 889.250</w:t>
            </w:r>
          </w:p>
        </w:tc>
        <w:tc>
          <w:tcPr>
            <w:tcW w:w="870" w:type="dxa"/>
            <w:tcBorders>
              <w:top w:val="nil"/>
              <w:left w:val="nil"/>
              <w:bottom w:val="single" w:sz="8" w:space="0" w:color="auto"/>
              <w:right w:val="single" w:sz="8" w:space="0" w:color="auto"/>
            </w:tcBorders>
            <w:shd w:val="clear" w:color="auto" w:fill="auto"/>
            <w:noWrap/>
            <w:vAlign w:val="center"/>
            <w:hideMark/>
          </w:tcPr>
          <w:p w14:paraId="45975910" w14:textId="77777777" w:rsidR="00FE0424" w:rsidRPr="009E41F4" w:rsidRDefault="00FE0424" w:rsidP="00FE0424">
            <w:pPr>
              <w:jc w:val="center"/>
              <w:rPr>
                <w:rFonts w:cs="Arial"/>
                <w:color w:val="000000"/>
                <w:sz w:val="16"/>
                <w:szCs w:val="16"/>
              </w:rPr>
            </w:pPr>
            <w:r w:rsidRPr="009E41F4">
              <w:rPr>
                <w:rFonts w:cs="Arial"/>
                <w:color w:val="000000"/>
                <w:sz w:val="16"/>
                <w:szCs w:val="16"/>
              </w:rPr>
              <w:t>R$ 889.250</w:t>
            </w:r>
          </w:p>
        </w:tc>
        <w:tc>
          <w:tcPr>
            <w:tcW w:w="870" w:type="dxa"/>
            <w:tcBorders>
              <w:top w:val="nil"/>
              <w:left w:val="nil"/>
              <w:bottom w:val="single" w:sz="8" w:space="0" w:color="auto"/>
              <w:right w:val="single" w:sz="8" w:space="0" w:color="auto"/>
            </w:tcBorders>
            <w:shd w:val="clear" w:color="auto" w:fill="auto"/>
            <w:noWrap/>
            <w:vAlign w:val="center"/>
            <w:hideMark/>
          </w:tcPr>
          <w:p w14:paraId="5A409553" w14:textId="77777777" w:rsidR="00FE0424" w:rsidRPr="009E41F4" w:rsidRDefault="00FE0424" w:rsidP="00FE0424">
            <w:pPr>
              <w:jc w:val="center"/>
              <w:rPr>
                <w:rFonts w:cs="Arial"/>
                <w:color w:val="000000"/>
                <w:sz w:val="16"/>
                <w:szCs w:val="16"/>
              </w:rPr>
            </w:pPr>
            <w:r w:rsidRPr="009E41F4">
              <w:rPr>
                <w:rFonts w:cs="Arial"/>
                <w:color w:val="000000"/>
                <w:sz w:val="16"/>
                <w:szCs w:val="16"/>
              </w:rPr>
              <w:t>R$ 889.250</w:t>
            </w:r>
          </w:p>
        </w:tc>
        <w:tc>
          <w:tcPr>
            <w:tcW w:w="852" w:type="dxa"/>
            <w:tcBorders>
              <w:top w:val="nil"/>
              <w:left w:val="nil"/>
              <w:bottom w:val="single" w:sz="8" w:space="0" w:color="auto"/>
              <w:right w:val="single" w:sz="8" w:space="0" w:color="auto"/>
            </w:tcBorders>
            <w:shd w:val="clear" w:color="auto" w:fill="auto"/>
            <w:noWrap/>
            <w:vAlign w:val="center"/>
            <w:hideMark/>
          </w:tcPr>
          <w:p w14:paraId="7AAD7B2C" w14:textId="77777777" w:rsidR="00FE0424" w:rsidRPr="009E41F4" w:rsidRDefault="00FE0424" w:rsidP="00FE0424">
            <w:pPr>
              <w:jc w:val="center"/>
              <w:rPr>
                <w:rFonts w:cs="Arial"/>
                <w:color w:val="000000"/>
                <w:sz w:val="16"/>
                <w:szCs w:val="16"/>
              </w:rPr>
            </w:pPr>
            <w:r w:rsidRPr="009E41F4">
              <w:rPr>
                <w:rFonts w:cs="Arial"/>
                <w:color w:val="000000"/>
                <w:sz w:val="16"/>
                <w:szCs w:val="16"/>
              </w:rPr>
              <w:t>R$ 889.250</w:t>
            </w:r>
          </w:p>
        </w:tc>
        <w:tc>
          <w:tcPr>
            <w:tcW w:w="852" w:type="dxa"/>
            <w:tcBorders>
              <w:top w:val="nil"/>
              <w:left w:val="nil"/>
              <w:bottom w:val="single" w:sz="8" w:space="0" w:color="auto"/>
              <w:right w:val="single" w:sz="8" w:space="0" w:color="auto"/>
            </w:tcBorders>
            <w:shd w:val="clear" w:color="auto" w:fill="auto"/>
            <w:vAlign w:val="center"/>
            <w:hideMark/>
          </w:tcPr>
          <w:p w14:paraId="6C5B4802" w14:textId="77777777" w:rsidR="00FE0424" w:rsidRPr="009E41F4" w:rsidRDefault="00FE0424" w:rsidP="00FE0424">
            <w:pPr>
              <w:jc w:val="center"/>
              <w:rPr>
                <w:rFonts w:cs="Arial"/>
                <w:color w:val="000000"/>
                <w:sz w:val="16"/>
                <w:szCs w:val="16"/>
              </w:rPr>
            </w:pPr>
            <w:r w:rsidRPr="009E41F4">
              <w:rPr>
                <w:rFonts w:cs="Arial"/>
                <w:color w:val="000000"/>
                <w:sz w:val="16"/>
                <w:szCs w:val="16"/>
              </w:rPr>
              <w:t>R$ 296.416</w:t>
            </w:r>
          </w:p>
        </w:tc>
      </w:tr>
      <w:tr w:rsidR="008C2C5D" w:rsidRPr="00FE0424" w14:paraId="3E2A4A43" w14:textId="77777777" w:rsidTr="009E41F4">
        <w:trPr>
          <w:trHeight w:val="46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16EA2E2D" w14:textId="74D13D3B" w:rsidR="008C2C5D" w:rsidRPr="008C2C5D" w:rsidRDefault="008C2C5D" w:rsidP="009E41F4">
            <w:pPr>
              <w:jc w:val="center"/>
              <w:rPr>
                <w:rFonts w:cs="Arial"/>
                <w:color w:val="000000"/>
                <w:sz w:val="16"/>
                <w:szCs w:val="16"/>
              </w:rPr>
            </w:pPr>
            <w:r w:rsidRPr="00090948">
              <w:rPr>
                <w:rFonts w:cs="Arial"/>
                <w:sz w:val="16"/>
                <w:szCs w:val="16"/>
              </w:rPr>
              <w:t>Filial Vila Velha/ES 01.754.239/0008-96</w:t>
            </w:r>
          </w:p>
        </w:tc>
        <w:tc>
          <w:tcPr>
            <w:tcW w:w="767" w:type="dxa"/>
            <w:tcBorders>
              <w:top w:val="nil"/>
              <w:left w:val="nil"/>
              <w:bottom w:val="single" w:sz="8" w:space="0" w:color="auto"/>
              <w:right w:val="single" w:sz="8" w:space="0" w:color="auto"/>
            </w:tcBorders>
            <w:shd w:val="clear" w:color="auto" w:fill="auto"/>
            <w:vAlign w:val="center"/>
            <w:hideMark/>
          </w:tcPr>
          <w:p w14:paraId="30FA456C" w14:textId="77777777" w:rsidR="008C2C5D" w:rsidRPr="009E41F4" w:rsidRDefault="008C2C5D" w:rsidP="008C2C5D">
            <w:pPr>
              <w:jc w:val="center"/>
              <w:rPr>
                <w:rFonts w:cs="Arial"/>
                <w:color w:val="000000"/>
                <w:sz w:val="16"/>
                <w:szCs w:val="16"/>
              </w:rPr>
            </w:pPr>
            <w:r w:rsidRPr="009E41F4">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0C46083E" w14:textId="77777777" w:rsidR="008C2C5D" w:rsidRPr="009E41F4" w:rsidRDefault="008C2C5D" w:rsidP="008C2C5D">
            <w:pPr>
              <w:jc w:val="center"/>
              <w:rPr>
                <w:rFonts w:cs="Arial"/>
                <w:color w:val="000000"/>
                <w:sz w:val="16"/>
                <w:szCs w:val="16"/>
              </w:rPr>
            </w:pPr>
            <w:r w:rsidRPr="009E41F4">
              <w:rPr>
                <w:rFonts w:cs="Arial"/>
                <w:color w:val="000000"/>
                <w:sz w:val="16"/>
                <w:szCs w:val="16"/>
              </w:rPr>
              <w:t>R$ 4.980.999</w:t>
            </w:r>
          </w:p>
        </w:tc>
        <w:tc>
          <w:tcPr>
            <w:tcW w:w="870" w:type="dxa"/>
            <w:tcBorders>
              <w:top w:val="nil"/>
              <w:left w:val="nil"/>
              <w:bottom w:val="single" w:sz="8" w:space="0" w:color="auto"/>
              <w:right w:val="single" w:sz="8" w:space="0" w:color="auto"/>
            </w:tcBorders>
            <w:shd w:val="clear" w:color="auto" w:fill="auto"/>
            <w:noWrap/>
            <w:vAlign w:val="center"/>
            <w:hideMark/>
          </w:tcPr>
          <w:p w14:paraId="75B6FB5A" w14:textId="77777777" w:rsidR="008C2C5D" w:rsidRPr="009E41F4" w:rsidRDefault="008C2C5D" w:rsidP="008C2C5D">
            <w:pPr>
              <w:jc w:val="center"/>
              <w:rPr>
                <w:rFonts w:cs="Arial"/>
                <w:color w:val="000000"/>
                <w:sz w:val="16"/>
                <w:szCs w:val="16"/>
              </w:rPr>
            </w:pPr>
            <w:r w:rsidRPr="009E41F4">
              <w:rPr>
                <w:rFonts w:cs="Arial"/>
                <w:color w:val="000000"/>
                <w:sz w:val="16"/>
                <w:szCs w:val="16"/>
              </w:rPr>
              <w:t>R$ 4.980.999</w:t>
            </w:r>
          </w:p>
        </w:tc>
        <w:tc>
          <w:tcPr>
            <w:tcW w:w="870" w:type="dxa"/>
            <w:tcBorders>
              <w:top w:val="nil"/>
              <w:left w:val="nil"/>
              <w:bottom w:val="single" w:sz="8" w:space="0" w:color="auto"/>
              <w:right w:val="single" w:sz="8" w:space="0" w:color="auto"/>
            </w:tcBorders>
            <w:shd w:val="clear" w:color="auto" w:fill="auto"/>
            <w:noWrap/>
            <w:vAlign w:val="center"/>
            <w:hideMark/>
          </w:tcPr>
          <w:p w14:paraId="07D59AD1" w14:textId="77777777" w:rsidR="008C2C5D" w:rsidRPr="009E41F4" w:rsidRDefault="008C2C5D" w:rsidP="008C2C5D">
            <w:pPr>
              <w:jc w:val="center"/>
              <w:rPr>
                <w:rFonts w:cs="Arial"/>
                <w:color w:val="000000"/>
                <w:sz w:val="16"/>
                <w:szCs w:val="16"/>
              </w:rPr>
            </w:pPr>
            <w:r w:rsidRPr="009E41F4">
              <w:rPr>
                <w:rFonts w:cs="Arial"/>
                <w:color w:val="000000"/>
                <w:sz w:val="16"/>
                <w:szCs w:val="16"/>
              </w:rPr>
              <w:t>R$ 4.980.999</w:t>
            </w:r>
          </w:p>
        </w:tc>
        <w:tc>
          <w:tcPr>
            <w:tcW w:w="870" w:type="dxa"/>
            <w:tcBorders>
              <w:top w:val="nil"/>
              <w:left w:val="nil"/>
              <w:bottom w:val="single" w:sz="8" w:space="0" w:color="auto"/>
              <w:right w:val="single" w:sz="8" w:space="0" w:color="auto"/>
            </w:tcBorders>
            <w:shd w:val="clear" w:color="auto" w:fill="auto"/>
            <w:noWrap/>
            <w:vAlign w:val="center"/>
            <w:hideMark/>
          </w:tcPr>
          <w:p w14:paraId="28A105CA" w14:textId="77777777" w:rsidR="008C2C5D" w:rsidRPr="009E41F4" w:rsidRDefault="008C2C5D" w:rsidP="008C2C5D">
            <w:pPr>
              <w:jc w:val="center"/>
              <w:rPr>
                <w:rFonts w:cs="Arial"/>
                <w:color w:val="000000"/>
                <w:sz w:val="16"/>
                <w:szCs w:val="16"/>
              </w:rPr>
            </w:pPr>
            <w:r w:rsidRPr="009E41F4">
              <w:rPr>
                <w:rFonts w:cs="Arial"/>
                <w:color w:val="000000"/>
                <w:sz w:val="16"/>
                <w:szCs w:val="16"/>
              </w:rPr>
              <w:t>R$ 4.980.999</w:t>
            </w:r>
          </w:p>
        </w:tc>
        <w:tc>
          <w:tcPr>
            <w:tcW w:w="870" w:type="dxa"/>
            <w:tcBorders>
              <w:top w:val="nil"/>
              <w:left w:val="nil"/>
              <w:bottom w:val="single" w:sz="8" w:space="0" w:color="auto"/>
              <w:right w:val="single" w:sz="8" w:space="0" w:color="auto"/>
            </w:tcBorders>
            <w:shd w:val="clear" w:color="auto" w:fill="auto"/>
            <w:noWrap/>
            <w:vAlign w:val="center"/>
            <w:hideMark/>
          </w:tcPr>
          <w:p w14:paraId="4467E342" w14:textId="77777777" w:rsidR="008C2C5D" w:rsidRPr="009E41F4" w:rsidRDefault="008C2C5D" w:rsidP="008C2C5D">
            <w:pPr>
              <w:jc w:val="center"/>
              <w:rPr>
                <w:rFonts w:cs="Arial"/>
                <w:color w:val="000000"/>
                <w:sz w:val="16"/>
                <w:szCs w:val="16"/>
              </w:rPr>
            </w:pPr>
            <w:r w:rsidRPr="009E41F4">
              <w:rPr>
                <w:rFonts w:cs="Arial"/>
                <w:color w:val="000000"/>
                <w:sz w:val="16"/>
                <w:szCs w:val="16"/>
              </w:rPr>
              <w:t>R$ 4.980.999</w:t>
            </w:r>
          </w:p>
        </w:tc>
        <w:tc>
          <w:tcPr>
            <w:tcW w:w="870" w:type="dxa"/>
            <w:tcBorders>
              <w:top w:val="nil"/>
              <w:left w:val="nil"/>
              <w:bottom w:val="single" w:sz="8" w:space="0" w:color="auto"/>
              <w:right w:val="single" w:sz="8" w:space="0" w:color="auto"/>
            </w:tcBorders>
            <w:shd w:val="clear" w:color="auto" w:fill="auto"/>
            <w:noWrap/>
            <w:vAlign w:val="center"/>
            <w:hideMark/>
          </w:tcPr>
          <w:p w14:paraId="608642C0" w14:textId="77777777" w:rsidR="008C2C5D" w:rsidRPr="009E41F4" w:rsidRDefault="008C2C5D" w:rsidP="008C2C5D">
            <w:pPr>
              <w:jc w:val="center"/>
              <w:rPr>
                <w:rFonts w:cs="Arial"/>
                <w:color w:val="000000"/>
                <w:sz w:val="16"/>
                <w:szCs w:val="16"/>
              </w:rPr>
            </w:pPr>
            <w:r w:rsidRPr="009E41F4">
              <w:rPr>
                <w:rFonts w:cs="Arial"/>
                <w:color w:val="000000"/>
                <w:sz w:val="16"/>
                <w:szCs w:val="16"/>
              </w:rPr>
              <w:t>R$ 4.980.999</w:t>
            </w:r>
          </w:p>
        </w:tc>
        <w:tc>
          <w:tcPr>
            <w:tcW w:w="870" w:type="dxa"/>
            <w:tcBorders>
              <w:top w:val="nil"/>
              <w:left w:val="nil"/>
              <w:bottom w:val="single" w:sz="8" w:space="0" w:color="auto"/>
              <w:right w:val="single" w:sz="8" w:space="0" w:color="auto"/>
            </w:tcBorders>
            <w:shd w:val="clear" w:color="auto" w:fill="auto"/>
            <w:noWrap/>
            <w:vAlign w:val="center"/>
            <w:hideMark/>
          </w:tcPr>
          <w:p w14:paraId="19BBAF8C" w14:textId="77777777" w:rsidR="008C2C5D" w:rsidRPr="009E41F4" w:rsidRDefault="008C2C5D" w:rsidP="008C2C5D">
            <w:pPr>
              <w:jc w:val="center"/>
              <w:rPr>
                <w:rFonts w:cs="Arial"/>
                <w:color w:val="000000"/>
                <w:sz w:val="16"/>
                <w:szCs w:val="16"/>
              </w:rPr>
            </w:pPr>
            <w:r w:rsidRPr="009E41F4">
              <w:rPr>
                <w:rFonts w:cs="Arial"/>
                <w:color w:val="000000"/>
                <w:sz w:val="16"/>
                <w:szCs w:val="16"/>
              </w:rPr>
              <w:t>R$ 4.980.999</w:t>
            </w:r>
          </w:p>
        </w:tc>
        <w:tc>
          <w:tcPr>
            <w:tcW w:w="870" w:type="dxa"/>
            <w:tcBorders>
              <w:top w:val="nil"/>
              <w:left w:val="nil"/>
              <w:bottom w:val="single" w:sz="8" w:space="0" w:color="auto"/>
              <w:right w:val="single" w:sz="8" w:space="0" w:color="auto"/>
            </w:tcBorders>
            <w:shd w:val="clear" w:color="auto" w:fill="auto"/>
            <w:noWrap/>
            <w:vAlign w:val="center"/>
            <w:hideMark/>
          </w:tcPr>
          <w:p w14:paraId="504A41A2" w14:textId="77777777" w:rsidR="008C2C5D" w:rsidRPr="009E41F4" w:rsidRDefault="008C2C5D" w:rsidP="008C2C5D">
            <w:pPr>
              <w:jc w:val="center"/>
              <w:rPr>
                <w:rFonts w:cs="Arial"/>
                <w:color w:val="000000"/>
                <w:sz w:val="16"/>
                <w:szCs w:val="16"/>
              </w:rPr>
            </w:pPr>
            <w:r w:rsidRPr="009E41F4">
              <w:rPr>
                <w:rFonts w:cs="Arial"/>
                <w:color w:val="000000"/>
                <w:sz w:val="16"/>
                <w:szCs w:val="16"/>
              </w:rPr>
              <w:t>R$ 4.980.999</w:t>
            </w:r>
          </w:p>
        </w:tc>
        <w:tc>
          <w:tcPr>
            <w:tcW w:w="870" w:type="dxa"/>
            <w:tcBorders>
              <w:top w:val="nil"/>
              <w:left w:val="nil"/>
              <w:bottom w:val="single" w:sz="8" w:space="0" w:color="auto"/>
              <w:right w:val="single" w:sz="8" w:space="0" w:color="auto"/>
            </w:tcBorders>
            <w:shd w:val="clear" w:color="auto" w:fill="auto"/>
            <w:noWrap/>
            <w:vAlign w:val="center"/>
            <w:hideMark/>
          </w:tcPr>
          <w:p w14:paraId="4BC4D165" w14:textId="77777777" w:rsidR="008C2C5D" w:rsidRPr="009E41F4" w:rsidRDefault="008C2C5D" w:rsidP="008C2C5D">
            <w:pPr>
              <w:jc w:val="center"/>
              <w:rPr>
                <w:rFonts w:cs="Arial"/>
                <w:color w:val="000000"/>
                <w:sz w:val="16"/>
                <w:szCs w:val="16"/>
              </w:rPr>
            </w:pPr>
            <w:r w:rsidRPr="009E41F4">
              <w:rPr>
                <w:rFonts w:cs="Arial"/>
                <w:color w:val="000000"/>
                <w:sz w:val="16"/>
                <w:szCs w:val="16"/>
              </w:rPr>
              <w:t>R$ 4.980.999</w:t>
            </w:r>
          </w:p>
        </w:tc>
        <w:tc>
          <w:tcPr>
            <w:tcW w:w="870" w:type="dxa"/>
            <w:tcBorders>
              <w:top w:val="nil"/>
              <w:left w:val="nil"/>
              <w:bottom w:val="single" w:sz="8" w:space="0" w:color="auto"/>
              <w:right w:val="single" w:sz="8" w:space="0" w:color="auto"/>
            </w:tcBorders>
            <w:shd w:val="clear" w:color="auto" w:fill="auto"/>
            <w:noWrap/>
            <w:vAlign w:val="center"/>
            <w:hideMark/>
          </w:tcPr>
          <w:p w14:paraId="58A1FEF5" w14:textId="77777777" w:rsidR="008C2C5D" w:rsidRPr="009E41F4" w:rsidRDefault="008C2C5D" w:rsidP="008C2C5D">
            <w:pPr>
              <w:jc w:val="center"/>
              <w:rPr>
                <w:rFonts w:cs="Arial"/>
                <w:color w:val="000000"/>
                <w:sz w:val="16"/>
                <w:szCs w:val="16"/>
              </w:rPr>
            </w:pPr>
            <w:r w:rsidRPr="009E41F4">
              <w:rPr>
                <w:rFonts w:cs="Arial"/>
                <w:color w:val="000000"/>
                <w:sz w:val="16"/>
                <w:szCs w:val="16"/>
              </w:rPr>
              <w:t>R$ 4.980.999</w:t>
            </w:r>
          </w:p>
        </w:tc>
        <w:tc>
          <w:tcPr>
            <w:tcW w:w="870" w:type="dxa"/>
            <w:tcBorders>
              <w:top w:val="nil"/>
              <w:left w:val="nil"/>
              <w:bottom w:val="single" w:sz="8" w:space="0" w:color="auto"/>
              <w:right w:val="single" w:sz="8" w:space="0" w:color="auto"/>
            </w:tcBorders>
            <w:shd w:val="clear" w:color="auto" w:fill="auto"/>
            <w:noWrap/>
            <w:vAlign w:val="center"/>
            <w:hideMark/>
          </w:tcPr>
          <w:p w14:paraId="59BEF317" w14:textId="77777777" w:rsidR="008C2C5D" w:rsidRPr="009E41F4" w:rsidRDefault="008C2C5D" w:rsidP="008C2C5D">
            <w:pPr>
              <w:jc w:val="center"/>
              <w:rPr>
                <w:rFonts w:cs="Arial"/>
                <w:color w:val="000000"/>
                <w:sz w:val="16"/>
                <w:szCs w:val="16"/>
              </w:rPr>
            </w:pPr>
            <w:r w:rsidRPr="009E41F4">
              <w:rPr>
                <w:rFonts w:cs="Arial"/>
                <w:color w:val="000000"/>
                <w:sz w:val="16"/>
                <w:szCs w:val="16"/>
              </w:rPr>
              <w:t>R$ 4.980.999</w:t>
            </w:r>
          </w:p>
        </w:tc>
        <w:tc>
          <w:tcPr>
            <w:tcW w:w="852" w:type="dxa"/>
            <w:tcBorders>
              <w:top w:val="nil"/>
              <w:left w:val="nil"/>
              <w:bottom w:val="single" w:sz="8" w:space="0" w:color="auto"/>
              <w:right w:val="single" w:sz="8" w:space="0" w:color="auto"/>
            </w:tcBorders>
            <w:shd w:val="clear" w:color="auto" w:fill="auto"/>
            <w:noWrap/>
            <w:vAlign w:val="center"/>
            <w:hideMark/>
          </w:tcPr>
          <w:p w14:paraId="0D809D63" w14:textId="77777777" w:rsidR="008C2C5D" w:rsidRPr="009E41F4" w:rsidRDefault="008C2C5D" w:rsidP="008C2C5D">
            <w:pPr>
              <w:jc w:val="center"/>
              <w:rPr>
                <w:rFonts w:cs="Arial"/>
                <w:color w:val="000000"/>
                <w:sz w:val="16"/>
                <w:szCs w:val="16"/>
              </w:rPr>
            </w:pPr>
            <w:r w:rsidRPr="009E41F4">
              <w:rPr>
                <w:rFonts w:cs="Arial"/>
                <w:color w:val="000000"/>
                <w:sz w:val="16"/>
                <w:szCs w:val="16"/>
              </w:rPr>
              <w:t>R$ 4.980.999</w:t>
            </w:r>
          </w:p>
        </w:tc>
        <w:tc>
          <w:tcPr>
            <w:tcW w:w="852" w:type="dxa"/>
            <w:tcBorders>
              <w:top w:val="nil"/>
              <w:left w:val="nil"/>
              <w:bottom w:val="single" w:sz="8" w:space="0" w:color="auto"/>
              <w:right w:val="single" w:sz="8" w:space="0" w:color="auto"/>
            </w:tcBorders>
            <w:shd w:val="clear" w:color="auto" w:fill="auto"/>
            <w:vAlign w:val="center"/>
            <w:hideMark/>
          </w:tcPr>
          <w:p w14:paraId="1A22A540" w14:textId="77777777" w:rsidR="008C2C5D" w:rsidRPr="009E41F4" w:rsidRDefault="008C2C5D" w:rsidP="008C2C5D">
            <w:pPr>
              <w:jc w:val="center"/>
              <w:rPr>
                <w:rFonts w:cs="Arial"/>
                <w:color w:val="000000"/>
                <w:sz w:val="16"/>
                <w:szCs w:val="16"/>
              </w:rPr>
            </w:pPr>
            <w:r w:rsidRPr="009E41F4">
              <w:rPr>
                <w:rFonts w:cs="Arial"/>
                <w:color w:val="000000"/>
                <w:sz w:val="16"/>
                <w:szCs w:val="16"/>
              </w:rPr>
              <w:t>R$ 3.320.666</w:t>
            </w:r>
          </w:p>
        </w:tc>
      </w:tr>
      <w:tr w:rsidR="008C2C5D" w:rsidRPr="00FE0424" w14:paraId="20CB7DAE" w14:textId="77777777" w:rsidTr="009E41F4">
        <w:trPr>
          <w:trHeight w:val="46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776FC726" w14:textId="1A27043C" w:rsidR="008C2C5D" w:rsidRPr="008C2C5D" w:rsidRDefault="008C2C5D" w:rsidP="009E41F4">
            <w:pPr>
              <w:jc w:val="center"/>
              <w:rPr>
                <w:rFonts w:cs="Arial"/>
                <w:color w:val="000000"/>
                <w:sz w:val="16"/>
                <w:szCs w:val="16"/>
              </w:rPr>
            </w:pPr>
            <w:r w:rsidRPr="00090948">
              <w:rPr>
                <w:rFonts w:cs="Arial"/>
                <w:sz w:val="16"/>
                <w:szCs w:val="16"/>
              </w:rPr>
              <w:t>Filial Campinas/SP 01.754.239/0013-53</w:t>
            </w:r>
          </w:p>
        </w:tc>
        <w:tc>
          <w:tcPr>
            <w:tcW w:w="767" w:type="dxa"/>
            <w:tcBorders>
              <w:top w:val="nil"/>
              <w:left w:val="nil"/>
              <w:bottom w:val="single" w:sz="8" w:space="0" w:color="auto"/>
              <w:right w:val="single" w:sz="8" w:space="0" w:color="auto"/>
            </w:tcBorders>
            <w:shd w:val="clear" w:color="auto" w:fill="auto"/>
            <w:vAlign w:val="center"/>
            <w:hideMark/>
          </w:tcPr>
          <w:p w14:paraId="163802B4" w14:textId="77777777" w:rsidR="008C2C5D" w:rsidRPr="009E41F4" w:rsidRDefault="008C2C5D" w:rsidP="008C2C5D">
            <w:pPr>
              <w:jc w:val="center"/>
              <w:rPr>
                <w:rFonts w:cs="Arial"/>
                <w:color w:val="000000"/>
                <w:sz w:val="16"/>
                <w:szCs w:val="16"/>
              </w:rPr>
            </w:pPr>
            <w:r w:rsidRPr="009E41F4">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7DCC7DA4" w14:textId="77777777" w:rsidR="008C2C5D" w:rsidRPr="009E41F4" w:rsidRDefault="008C2C5D" w:rsidP="008C2C5D">
            <w:pPr>
              <w:jc w:val="center"/>
              <w:rPr>
                <w:rFonts w:cs="Arial"/>
                <w:color w:val="000000"/>
                <w:sz w:val="16"/>
                <w:szCs w:val="16"/>
              </w:rPr>
            </w:pPr>
            <w:r w:rsidRPr="009E41F4">
              <w:rPr>
                <w:rFonts w:cs="Arial"/>
                <w:color w:val="000000"/>
                <w:sz w:val="16"/>
                <w:szCs w:val="16"/>
              </w:rPr>
              <w:t>R$ 348.000</w:t>
            </w:r>
          </w:p>
        </w:tc>
        <w:tc>
          <w:tcPr>
            <w:tcW w:w="870" w:type="dxa"/>
            <w:tcBorders>
              <w:top w:val="nil"/>
              <w:left w:val="nil"/>
              <w:bottom w:val="single" w:sz="8" w:space="0" w:color="auto"/>
              <w:right w:val="single" w:sz="8" w:space="0" w:color="auto"/>
            </w:tcBorders>
            <w:shd w:val="clear" w:color="auto" w:fill="auto"/>
            <w:noWrap/>
            <w:vAlign w:val="center"/>
            <w:hideMark/>
          </w:tcPr>
          <w:p w14:paraId="28FCFD02" w14:textId="77777777" w:rsidR="008C2C5D" w:rsidRPr="009E41F4" w:rsidRDefault="008C2C5D" w:rsidP="008C2C5D">
            <w:pPr>
              <w:jc w:val="center"/>
              <w:rPr>
                <w:rFonts w:cs="Arial"/>
                <w:color w:val="000000"/>
                <w:sz w:val="16"/>
                <w:szCs w:val="16"/>
              </w:rPr>
            </w:pPr>
            <w:r w:rsidRPr="009E41F4">
              <w:rPr>
                <w:rFonts w:cs="Arial"/>
                <w:color w:val="000000"/>
                <w:sz w:val="16"/>
                <w:szCs w:val="16"/>
              </w:rPr>
              <w:t>R$ 348.000</w:t>
            </w:r>
          </w:p>
        </w:tc>
        <w:tc>
          <w:tcPr>
            <w:tcW w:w="870" w:type="dxa"/>
            <w:tcBorders>
              <w:top w:val="nil"/>
              <w:left w:val="nil"/>
              <w:bottom w:val="single" w:sz="8" w:space="0" w:color="auto"/>
              <w:right w:val="single" w:sz="8" w:space="0" w:color="auto"/>
            </w:tcBorders>
            <w:shd w:val="clear" w:color="auto" w:fill="auto"/>
            <w:noWrap/>
            <w:vAlign w:val="center"/>
            <w:hideMark/>
          </w:tcPr>
          <w:p w14:paraId="0C82F618" w14:textId="77777777" w:rsidR="008C2C5D" w:rsidRPr="009E41F4" w:rsidRDefault="008C2C5D" w:rsidP="008C2C5D">
            <w:pPr>
              <w:jc w:val="center"/>
              <w:rPr>
                <w:rFonts w:cs="Arial"/>
                <w:color w:val="000000"/>
                <w:sz w:val="16"/>
                <w:szCs w:val="16"/>
              </w:rPr>
            </w:pPr>
            <w:r w:rsidRPr="009E41F4">
              <w:rPr>
                <w:rFonts w:cs="Arial"/>
                <w:color w:val="000000"/>
                <w:sz w:val="16"/>
                <w:szCs w:val="16"/>
              </w:rPr>
              <w:t>R$ 348.000</w:t>
            </w:r>
          </w:p>
        </w:tc>
        <w:tc>
          <w:tcPr>
            <w:tcW w:w="870" w:type="dxa"/>
            <w:tcBorders>
              <w:top w:val="nil"/>
              <w:left w:val="nil"/>
              <w:bottom w:val="single" w:sz="8" w:space="0" w:color="auto"/>
              <w:right w:val="single" w:sz="8" w:space="0" w:color="auto"/>
            </w:tcBorders>
            <w:shd w:val="clear" w:color="auto" w:fill="auto"/>
            <w:noWrap/>
            <w:vAlign w:val="center"/>
            <w:hideMark/>
          </w:tcPr>
          <w:p w14:paraId="1727AB52" w14:textId="77777777" w:rsidR="008C2C5D" w:rsidRPr="009E41F4" w:rsidRDefault="008C2C5D" w:rsidP="008C2C5D">
            <w:pPr>
              <w:jc w:val="center"/>
              <w:rPr>
                <w:rFonts w:cs="Arial"/>
                <w:color w:val="000000"/>
                <w:sz w:val="16"/>
                <w:szCs w:val="16"/>
              </w:rPr>
            </w:pPr>
            <w:r w:rsidRPr="009E41F4">
              <w:rPr>
                <w:rFonts w:cs="Arial"/>
                <w:color w:val="000000"/>
                <w:sz w:val="16"/>
                <w:szCs w:val="16"/>
              </w:rPr>
              <w:t>R$ 348.000</w:t>
            </w:r>
          </w:p>
        </w:tc>
        <w:tc>
          <w:tcPr>
            <w:tcW w:w="870" w:type="dxa"/>
            <w:tcBorders>
              <w:top w:val="nil"/>
              <w:left w:val="nil"/>
              <w:bottom w:val="single" w:sz="8" w:space="0" w:color="auto"/>
              <w:right w:val="single" w:sz="8" w:space="0" w:color="auto"/>
            </w:tcBorders>
            <w:shd w:val="clear" w:color="auto" w:fill="auto"/>
            <w:noWrap/>
            <w:vAlign w:val="center"/>
            <w:hideMark/>
          </w:tcPr>
          <w:p w14:paraId="67E42FE5" w14:textId="77777777" w:rsidR="008C2C5D" w:rsidRPr="009E41F4" w:rsidRDefault="008C2C5D" w:rsidP="008C2C5D">
            <w:pPr>
              <w:jc w:val="left"/>
              <w:rPr>
                <w:rFonts w:cs="Arial"/>
                <w:color w:val="000000"/>
                <w:sz w:val="16"/>
                <w:szCs w:val="16"/>
              </w:rPr>
            </w:pPr>
            <w:r w:rsidRPr="009E41F4">
              <w:rPr>
                <w:rFonts w:cs="Arial"/>
                <w:color w:val="000000"/>
                <w:sz w:val="16"/>
                <w:szCs w:val="16"/>
              </w:rPr>
              <w:t>R$ 348.000</w:t>
            </w:r>
          </w:p>
        </w:tc>
        <w:tc>
          <w:tcPr>
            <w:tcW w:w="870" w:type="dxa"/>
            <w:tcBorders>
              <w:top w:val="nil"/>
              <w:left w:val="nil"/>
              <w:bottom w:val="single" w:sz="8" w:space="0" w:color="auto"/>
              <w:right w:val="single" w:sz="8" w:space="0" w:color="auto"/>
            </w:tcBorders>
            <w:shd w:val="clear" w:color="auto" w:fill="auto"/>
            <w:noWrap/>
            <w:vAlign w:val="center"/>
            <w:hideMark/>
          </w:tcPr>
          <w:p w14:paraId="380E4C7E" w14:textId="77777777" w:rsidR="008C2C5D" w:rsidRPr="009E41F4" w:rsidRDefault="008C2C5D" w:rsidP="008C2C5D">
            <w:pPr>
              <w:jc w:val="center"/>
              <w:rPr>
                <w:rFonts w:cs="Arial"/>
                <w:color w:val="000000"/>
                <w:sz w:val="16"/>
                <w:szCs w:val="16"/>
              </w:rPr>
            </w:pPr>
            <w:r w:rsidRPr="009E41F4">
              <w:rPr>
                <w:rFonts w:cs="Arial"/>
                <w:color w:val="000000"/>
                <w:sz w:val="16"/>
                <w:szCs w:val="16"/>
              </w:rPr>
              <w:t>R$ 348.000</w:t>
            </w:r>
          </w:p>
        </w:tc>
        <w:tc>
          <w:tcPr>
            <w:tcW w:w="870" w:type="dxa"/>
            <w:tcBorders>
              <w:top w:val="nil"/>
              <w:left w:val="nil"/>
              <w:bottom w:val="single" w:sz="8" w:space="0" w:color="auto"/>
              <w:right w:val="single" w:sz="8" w:space="0" w:color="auto"/>
            </w:tcBorders>
            <w:shd w:val="clear" w:color="auto" w:fill="auto"/>
            <w:noWrap/>
            <w:vAlign w:val="center"/>
            <w:hideMark/>
          </w:tcPr>
          <w:p w14:paraId="1799519F" w14:textId="77777777" w:rsidR="008C2C5D" w:rsidRPr="009E41F4" w:rsidRDefault="008C2C5D" w:rsidP="008C2C5D">
            <w:pPr>
              <w:jc w:val="left"/>
              <w:rPr>
                <w:rFonts w:cs="Arial"/>
                <w:color w:val="000000"/>
                <w:sz w:val="16"/>
                <w:szCs w:val="16"/>
              </w:rPr>
            </w:pPr>
            <w:r w:rsidRPr="009E41F4">
              <w:rPr>
                <w:rFonts w:cs="Arial"/>
                <w:color w:val="000000"/>
                <w:sz w:val="16"/>
                <w:szCs w:val="16"/>
              </w:rPr>
              <w:t>R$ 348.000</w:t>
            </w:r>
          </w:p>
        </w:tc>
        <w:tc>
          <w:tcPr>
            <w:tcW w:w="870" w:type="dxa"/>
            <w:tcBorders>
              <w:top w:val="nil"/>
              <w:left w:val="nil"/>
              <w:bottom w:val="single" w:sz="8" w:space="0" w:color="auto"/>
              <w:right w:val="single" w:sz="8" w:space="0" w:color="auto"/>
            </w:tcBorders>
            <w:shd w:val="clear" w:color="auto" w:fill="auto"/>
            <w:noWrap/>
            <w:vAlign w:val="center"/>
            <w:hideMark/>
          </w:tcPr>
          <w:p w14:paraId="6FDCFE0D" w14:textId="77777777" w:rsidR="008C2C5D" w:rsidRPr="009E41F4" w:rsidRDefault="008C2C5D" w:rsidP="008C2C5D">
            <w:pPr>
              <w:jc w:val="center"/>
              <w:rPr>
                <w:rFonts w:cs="Arial"/>
                <w:color w:val="000000"/>
                <w:sz w:val="16"/>
                <w:szCs w:val="16"/>
              </w:rPr>
            </w:pPr>
            <w:r w:rsidRPr="009E41F4">
              <w:rPr>
                <w:rFonts w:cs="Arial"/>
                <w:color w:val="000000"/>
                <w:sz w:val="16"/>
                <w:szCs w:val="16"/>
              </w:rPr>
              <w:t>R$ 348.000</w:t>
            </w:r>
          </w:p>
        </w:tc>
        <w:tc>
          <w:tcPr>
            <w:tcW w:w="870" w:type="dxa"/>
            <w:tcBorders>
              <w:top w:val="nil"/>
              <w:left w:val="nil"/>
              <w:bottom w:val="single" w:sz="8" w:space="0" w:color="auto"/>
              <w:right w:val="single" w:sz="8" w:space="0" w:color="auto"/>
            </w:tcBorders>
            <w:shd w:val="clear" w:color="auto" w:fill="auto"/>
            <w:noWrap/>
            <w:vAlign w:val="center"/>
            <w:hideMark/>
          </w:tcPr>
          <w:p w14:paraId="0C0B28E5" w14:textId="77777777" w:rsidR="008C2C5D" w:rsidRPr="009E41F4" w:rsidRDefault="008C2C5D" w:rsidP="008C2C5D">
            <w:pPr>
              <w:jc w:val="center"/>
              <w:rPr>
                <w:rFonts w:cs="Arial"/>
                <w:color w:val="000000"/>
                <w:sz w:val="16"/>
                <w:szCs w:val="16"/>
              </w:rPr>
            </w:pPr>
            <w:r w:rsidRPr="009E41F4">
              <w:rPr>
                <w:rFonts w:cs="Arial"/>
                <w:color w:val="000000"/>
                <w:sz w:val="16"/>
                <w:szCs w:val="16"/>
              </w:rPr>
              <w:t>R$ 348.000</w:t>
            </w:r>
          </w:p>
        </w:tc>
        <w:tc>
          <w:tcPr>
            <w:tcW w:w="870" w:type="dxa"/>
            <w:tcBorders>
              <w:top w:val="nil"/>
              <w:left w:val="nil"/>
              <w:bottom w:val="single" w:sz="8" w:space="0" w:color="auto"/>
              <w:right w:val="single" w:sz="8" w:space="0" w:color="auto"/>
            </w:tcBorders>
            <w:shd w:val="clear" w:color="auto" w:fill="auto"/>
            <w:noWrap/>
            <w:vAlign w:val="center"/>
            <w:hideMark/>
          </w:tcPr>
          <w:p w14:paraId="232C8986" w14:textId="77777777" w:rsidR="008C2C5D" w:rsidRPr="009E41F4" w:rsidRDefault="008C2C5D" w:rsidP="008C2C5D">
            <w:pPr>
              <w:jc w:val="center"/>
              <w:rPr>
                <w:rFonts w:cs="Arial"/>
                <w:color w:val="000000"/>
                <w:sz w:val="16"/>
                <w:szCs w:val="16"/>
              </w:rPr>
            </w:pPr>
            <w:r w:rsidRPr="009E41F4">
              <w:rPr>
                <w:rFonts w:cs="Arial"/>
                <w:color w:val="000000"/>
                <w:sz w:val="16"/>
                <w:szCs w:val="16"/>
              </w:rPr>
              <w:t>R$ 348.000</w:t>
            </w:r>
          </w:p>
        </w:tc>
        <w:tc>
          <w:tcPr>
            <w:tcW w:w="870" w:type="dxa"/>
            <w:tcBorders>
              <w:top w:val="nil"/>
              <w:left w:val="nil"/>
              <w:bottom w:val="single" w:sz="8" w:space="0" w:color="auto"/>
              <w:right w:val="single" w:sz="8" w:space="0" w:color="auto"/>
            </w:tcBorders>
            <w:shd w:val="clear" w:color="auto" w:fill="auto"/>
            <w:noWrap/>
            <w:vAlign w:val="center"/>
            <w:hideMark/>
          </w:tcPr>
          <w:p w14:paraId="7EA49339" w14:textId="77777777" w:rsidR="008C2C5D" w:rsidRPr="009E41F4" w:rsidRDefault="008C2C5D" w:rsidP="008C2C5D">
            <w:pPr>
              <w:jc w:val="left"/>
              <w:rPr>
                <w:rFonts w:cs="Arial"/>
                <w:color w:val="000000"/>
                <w:sz w:val="16"/>
                <w:szCs w:val="16"/>
              </w:rPr>
            </w:pPr>
            <w:r w:rsidRPr="009E41F4">
              <w:rPr>
                <w:rFonts w:cs="Arial"/>
                <w:color w:val="000000"/>
                <w:sz w:val="16"/>
                <w:szCs w:val="16"/>
              </w:rPr>
              <w:t>R$ 348.000</w:t>
            </w:r>
          </w:p>
        </w:tc>
        <w:tc>
          <w:tcPr>
            <w:tcW w:w="852" w:type="dxa"/>
            <w:tcBorders>
              <w:top w:val="nil"/>
              <w:left w:val="nil"/>
              <w:bottom w:val="single" w:sz="8" w:space="0" w:color="auto"/>
              <w:right w:val="single" w:sz="8" w:space="0" w:color="auto"/>
            </w:tcBorders>
            <w:shd w:val="clear" w:color="auto" w:fill="auto"/>
            <w:noWrap/>
            <w:vAlign w:val="center"/>
            <w:hideMark/>
          </w:tcPr>
          <w:p w14:paraId="0AB0DEBB" w14:textId="77777777" w:rsidR="008C2C5D" w:rsidRPr="009E41F4" w:rsidRDefault="008C2C5D" w:rsidP="008C2C5D">
            <w:pPr>
              <w:jc w:val="center"/>
              <w:rPr>
                <w:rFonts w:cs="Arial"/>
                <w:color w:val="000000"/>
                <w:sz w:val="16"/>
                <w:szCs w:val="16"/>
              </w:rPr>
            </w:pPr>
            <w:r w:rsidRPr="009E41F4">
              <w:rPr>
                <w:rFonts w:cs="Arial"/>
                <w:color w:val="000000"/>
                <w:sz w:val="16"/>
                <w:szCs w:val="16"/>
              </w:rPr>
              <w:t>R$ 58.000</w:t>
            </w:r>
          </w:p>
        </w:tc>
        <w:tc>
          <w:tcPr>
            <w:tcW w:w="852" w:type="dxa"/>
            <w:tcBorders>
              <w:top w:val="nil"/>
              <w:left w:val="nil"/>
              <w:bottom w:val="single" w:sz="8" w:space="0" w:color="auto"/>
              <w:right w:val="single" w:sz="8" w:space="0" w:color="auto"/>
            </w:tcBorders>
            <w:shd w:val="clear" w:color="auto" w:fill="auto"/>
            <w:vAlign w:val="center"/>
            <w:hideMark/>
          </w:tcPr>
          <w:p w14:paraId="3E5D6A80" w14:textId="77777777" w:rsidR="008C2C5D" w:rsidRPr="009E41F4" w:rsidRDefault="008C2C5D" w:rsidP="008C2C5D">
            <w:pPr>
              <w:jc w:val="center"/>
              <w:rPr>
                <w:rFonts w:cs="Arial"/>
                <w:color w:val="000000"/>
                <w:sz w:val="16"/>
                <w:szCs w:val="16"/>
              </w:rPr>
            </w:pPr>
            <w:r w:rsidRPr="009E41F4">
              <w:rPr>
                <w:rFonts w:cs="Arial"/>
                <w:color w:val="000000"/>
                <w:sz w:val="16"/>
                <w:szCs w:val="16"/>
              </w:rPr>
              <w:t>R$ 0,00</w:t>
            </w:r>
          </w:p>
        </w:tc>
      </w:tr>
      <w:tr w:rsidR="008C2C5D" w:rsidRPr="00FE0424" w14:paraId="14B1CC4A" w14:textId="77777777" w:rsidTr="009E41F4">
        <w:trPr>
          <w:trHeight w:val="46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39A13322" w14:textId="65DA38C1" w:rsidR="008C2C5D" w:rsidRPr="008C2C5D" w:rsidRDefault="008C2C5D" w:rsidP="009E41F4">
            <w:pPr>
              <w:jc w:val="center"/>
              <w:rPr>
                <w:rFonts w:cs="Arial"/>
                <w:color w:val="000000"/>
                <w:sz w:val="16"/>
                <w:szCs w:val="16"/>
              </w:rPr>
            </w:pPr>
            <w:r w:rsidRPr="00090948">
              <w:rPr>
                <w:rFonts w:cs="Arial"/>
                <w:sz w:val="16"/>
                <w:szCs w:val="16"/>
              </w:rPr>
              <w:t>Filial Cuiabá/MT 01.754.239/0023-25</w:t>
            </w:r>
          </w:p>
        </w:tc>
        <w:tc>
          <w:tcPr>
            <w:tcW w:w="767" w:type="dxa"/>
            <w:tcBorders>
              <w:top w:val="nil"/>
              <w:left w:val="nil"/>
              <w:bottom w:val="single" w:sz="8" w:space="0" w:color="auto"/>
              <w:right w:val="single" w:sz="8" w:space="0" w:color="auto"/>
            </w:tcBorders>
            <w:shd w:val="clear" w:color="auto" w:fill="auto"/>
            <w:vAlign w:val="center"/>
            <w:hideMark/>
          </w:tcPr>
          <w:p w14:paraId="78337EA8" w14:textId="77777777" w:rsidR="008C2C5D" w:rsidRPr="009E41F4" w:rsidRDefault="008C2C5D" w:rsidP="008C2C5D">
            <w:pPr>
              <w:jc w:val="center"/>
              <w:rPr>
                <w:rFonts w:cs="Arial"/>
                <w:color w:val="000000"/>
                <w:sz w:val="16"/>
                <w:szCs w:val="16"/>
              </w:rPr>
            </w:pPr>
            <w:r w:rsidRPr="009E41F4">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6A8EF508" w14:textId="77777777" w:rsidR="008C2C5D" w:rsidRPr="009E41F4" w:rsidRDefault="008C2C5D" w:rsidP="008C2C5D">
            <w:pPr>
              <w:jc w:val="center"/>
              <w:rPr>
                <w:rFonts w:cs="Arial"/>
                <w:color w:val="000000"/>
                <w:sz w:val="16"/>
                <w:szCs w:val="16"/>
              </w:rPr>
            </w:pPr>
            <w:r w:rsidRPr="009E41F4">
              <w:rPr>
                <w:rFonts w:cs="Arial"/>
                <w:color w:val="000000"/>
                <w:sz w:val="16"/>
                <w:szCs w:val="16"/>
              </w:rPr>
              <w:t>R$ 382.800</w:t>
            </w:r>
          </w:p>
        </w:tc>
        <w:tc>
          <w:tcPr>
            <w:tcW w:w="870" w:type="dxa"/>
            <w:tcBorders>
              <w:top w:val="nil"/>
              <w:left w:val="nil"/>
              <w:bottom w:val="single" w:sz="8" w:space="0" w:color="auto"/>
              <w:right w:val="single" w:sz="8" w:space="0" w:color="auto"/>
            </w:tcBorders>
            <w:shd w:val="clear" w:color="auto" w:fill="auto"/>
            <w:noWrap/>
            <w:vAlign w:val="center"/>
            <w:hideMark/>
          </w:tcPr>
          <w:p w14:paraId="095B1372" w14:textId="77777777" w:rsidR="008C2C5D" w:rsidRPr="009E41F4" w:rsidRDefault="008C2C5D" w:rsidP="008C2C5D">
            <w:pPr>
              <w:jc w:val="center"/>
              <w:rPr>
                <w:rFonts w:cs="Arial"/>
                <w:color w:val="000000"/>
                <w:sz w:val="16"/>
                <w:szCs w:val="16"/>
              </w:rPr>
            </w:pPr>
            <w:r w:rsidRPr="009E41F4">
              <w:rPr>
                <w:rFonts w:cs="Arial"/>
                <w:color w:val="000000"/>
                <w:sz w:val="16"/>
                <w:szCs w:val="16"/>
              </w:rPr>
              <w:t>R$ 382.800</w:t>
            </w:r>
          </w:p>
        </w:tc>
        <w:tc>
          <w:tcPr>
            <w:tcW w:w="870" w:type="dxa"/>
            <w:tcBorders>
              <w:top w:val="nil"/>
              <w:left w:val="nil"/>
              <w:bottom w:val="single" w:sz="8" w:space="0" w:color="auto"/>
              <w:right w:val="single" w:sz="8" w:space="0" w:color="auto"/>
            </w:tcBorders>
            <w:shd w:val="clear" w:color="auto" w:fill="auto"/>
            <w:noWrap/>
            <w:vAlign w:val="center"/>
            <w:hideMark/>
          </w:tcPr>
          <w:p w14:paraId="0605A03C" w14:textId="77777777" w:rsidR="008C2C5D" w:rsidRPr="009E41F4" w:rsidRDefault="008C2C5D" w:rsidP="008C2C5D">
            <w:pPr>
              <w:jc w:val="center"/>
              <w:rPr>
                <w:rFonts w:cs="Arial"/>
                <w:color w:val="000000"/>
                <w:sz w:val="16"/>
                <w:szCs w:val="16"/>
              </w:rPr>
            </w:pPr>
            <w:r w:rsidRPr="009E41F4">
              <w:rPr>
                <w:rFonts w:cs="Arial"/>
                <w:color w:val="000000"/>
                <w:sz w:val="16"/>
                <w:szCs w:val="16"/>
              </w:rPr>
              <w:t>R$ 382.800</w:t>
            </w:r>
          </w:p>
        </w:tc>
        <w:tc>
          <w:tcPr>
            <w:tcW w:w="870" w:type="dxa"/>
            <w:tcBorders>
              <w:top w:val="nil"/>
              <w:left w:val="nil"/>
              <w:bottom w:val="single" w:sz="8" w:space="0" w:color="auto"/>
              <w:right w:val="single" w:sz="8" w:space="0" w:color="auto"/>
            </w:tcBorders>
            <w:shd w:val="clear" w:color="auto" w:fill="auto"/>
            <w:noWrap/>
            <w:vAlign w:val="center"/>
            <w:hideMark/>
          </w:tcPr>
          <w:p w14:paraId="20E0CA88" w14:textId="77777777" w:rsidR="008C2C5D" w:rsidRPr="009E41F4" w:rsidRDefault="008C2C5D" w:rsidP="008C2C5D">
            <w:pPr>
              <w:jc w:val="center"/>
              <w:rPr>
                <w:rFonts w:cs="Arial"/>
                <w:color w:val="000000"/>
                <w:sz w:val="16"/>
                <w:szCs w:val="16"/>
              </w:rPr>
            </w:pPr>
            <w:r w:rsidRPr="009E41F4">
              <w:rPr>
                <w:rFonts w:cs="Arial"/>
                <w:color w:val="000000"/>
                <w:sz w:val="16"/>
                <w:szCs w:val="16"/>
              </w:rPr>
              <w:t>R$ 382.800</w:t>
            </w:r>
          </w:p>
        </w:tc>
        <w:tc>
          <w:tcPr>
            <w:tcW w:w="870" w:type="dxa"/>
            <w:tcBorders>
              <w:top w:val="nil"/>
              <w:left w:val="nil"/>
              <w:bottom w:val="single" w:sz="8" w:space="0" w:color="auto"/>
              <w:right w:val="single" w:sz="8" w:space="0" w:color="auto"/>
            </w:tcBorders>
            <w:shd w:val="clear" w:color="auto" w:fill="auto"/>
            <w:noWrap/>
            <w:vAlign w:val="center"/>
            <w:hideMark/>
          </w:tcPr>
          <w:p w14:paraId="6AC687BD" w14:textId="77777777" w:rsidR="008C2C5D" w:rsidRPr="009E41F4" w:rsidRDefault="008C2C5D" w:rsidP="008C2C5D">
            <w:pPr>
              <w:jc w:val="center"/>
              <w:rPr>
                <w:rFonts w:cs="Arial"/>
                <w:color w:val="000000"/>
                <w:sz w:val="16"/>
                <w:szCs w:val="16"/>
              </w:rPr>
            </w:pPr>
            <w:r w:rsidRPr="009E41F4">
              <w:rPr>
                <w:rFonts w:cs="Arial"/>
                <w:color w:val="000000"/>
                <w:sz w:val="16"/>
                <w:szCs w:val="16"/>
              </w:rPr>
              <w:t>R$ 382.800</w:t>
            </w:r>
          </w:p>
        </w:tc>
        <w:tc>
          <w:tcPr>
            <w:tcW w:w="870" w:type="dxa"/>
            <w:tcBorders>
              <w:top w:val="nil"/>
              <w:left w:val="nil"/>
              <w:bottom w:val="single" w:sz="8" w:space="0" w:color="auto"/>
              <w:right w:val="single" w:sz="8" w:space="0" w:color="auto"/>
            </w:tcBorders>
            <w:shd w:val="clear" w:color="auto" w:fill="auto"/>
            <w:noWrap/>
            <w:vAlign w:val="center"/>
            <w:hideMark/>
          </w:tcPr>
          <w:p w14:paraId="5D5250AC" w14:textId="77777777" w:rsidR="008C2C5D" w:rsidRPr="009E41F4" w:rsidRDefault="008C2C5D" w:rsidP="008C2C5D">
            <w:pPr>
              <w:jc w:val="center"/>
              <w:rPr>
                <w:rFonts w:cs="Arial"/>
                <w:color w:val="000000"/>
                <w:sz w:val="16"/>
                <w:szCs w:val="16"/>
              </w:rPr>
            </w:pPr>
            <w:r w:rsidRPr="009E41F4">
              <w:rPr>
                <w:rFonts w:cs="Arial"/>
                <w:color w:val="000000"/>
                <w:sz w:val="16"/>
                <w:szCs w:val="16"/>
              </w:rPr>
              <w:t>R$ 382.800</w:t>
            </w:r>
          </w:p>
        </w:tc>
        <w:tc>
          <w:tcPr>
            <w:tcW w:w="870" w:type="dxa"/>
            <w:tcBorders>
              <w:top w:val="nil"/>
              <w:left w:val="nil"/>
              <w:bottom w:val="single" w:sz="8" w:space="0" w:color="auto"/>
              <w:right w:val="single" w:sz="8" w:space="0" w:color="auto"/>
            </w:tcBorders>
            <w:shd w:val="clear" w:color="auto" w:fill="auto"/>
            <w:noWrap/>
            <w:vAlign w:val="center"/>
            <w:hideMark/>
          </w:tcPr>
          <w:p w14:paraId="39EDCFCB" w14:textId="77777777" w:rsidR="008C2C5D" w:rsidRPr="009E41F4" w:rsidRDefault="008C2C5D" w:rsidP="008C2C5D">
            <w:pPr>
              <w:jc w:val="center"/>
              <w:rPr>
                <w:rFonts w:cs="Arial"/>
                <w:color w:val="000000"/>
                <w:sz w:val="16"/>
                <w:szCs w:val="16"/>
              </w:rPr>
            </w:pPr>
            <w:r w:rsidRPr="009E41F4">
              <w:rPr>
                <w:rFonts w:cs="Arial"/>
                <w:color w:val="000000"/>
                <w:sz w:val="16"/>
                <w:szCs w:val="16"/>
              </w:rPr>
              <w:t>R$ 382.800</w:t>
            </w:r>
          </w:p>
        </w:tc>
        <w:tc>
          <w:tcPr>
            <w:tcW w:w="870" w:type="dxa"/>
            <w:tcBorders>
              <w:top w:val="nil"/>
              <w:left w:val="nil"/>
              <w:bottom w:val="single" w:sz="8" w:space="0" w:color="auto"/>
              <w:right w:val="single" w:sz="8" w:space="0" w:color="auto"/>
            </w:tcBorders>
            <w:shd w:val="clear" w:color="auto" w:fill="auto"/>
            <w:noWrap/>
            <w:vAlign w:val="center"/>
            <w:hideMark/>
          </w:tcPr>
          <w:p w14:paraId="73497B81" w14:textId="77777777" w:rsidR="008C2C5D" w:rsidRPr="009E41F4" w:rsidRDefault="008C2C5D" w:rsidP="008C2C5D">
            <w:pPr>
              <w:jc w:val="center"/>
              <w:rPr>
                <w:rFonts w:cs="Arial"/>
                <w:color w:val="000000"/>
                <w:sz w:val="16"/>
                <w:szCs w:val="16"/>
              </w:rPr>
            </w:pPr>
            <w:r w:rsidRPr="009E41F4">
              <w:rPr>
                <w:rFonts w:cs="Arial"/>
                <w:color w:val="000000"/>
                <w:sz w:val="16"/>
                <w:szCs w:val="16"/>
              </w:rPr>
              <w:t>R$ 382.800</w:t>
            </w:r>
          </w:p>
        </w:tc>
        <w:tc>
          <w:tcPr>
            <w:tcW w:w="870" w:type="dxa"/>
            <w:tcBorders>
              <w:top w:val="nil"/>
              <w:left w:val="nil"/>
              <w:bottom w:val="single" w:sz="8" w:space="0" w:color="auto"/>
              <w:right w:val="single" w:sz="8" w:space="0" w:color="auto"/>
            </w:tcBorders>
            <w:shd w:val="clear" w:color="auto" w:fill="auto"/>
            <w:noWrap/>
            <w:vAlign w:val="center"/>
            <w:hideMark/>
          </w:tcPr>
          <w:p w14:paraId="6513FF1E" w14:textId="77777777" w:rsidR="008C2C5D" w:rsidRPr="009E41F4" w:rsidRDefault="008C2C5D" w:rsidP="008C2C5D">
            <w:pPr>
              <w:jc w:val="center"/>
              <w:rPr>
                <w:rFonts w:cs="Arial"/>
                <w:color w:val="000000"/>
                <w:sz w:val="16"/>
                <w:szCs w:val="16"/>
              </w:rPr>
            </w:pPr>
            <w:r w:rsidRPr="009E41F4">
              <w:rPr>
                <w:rFonts w:cs="Arial"/>
                <w:color w:val="000000"/>
                <w:sz w:val="16"/>
                <w:szCs w:val="16"/>
              </w:rPr>
              <w:t>R$ 382.800</w:t>
            </w:r>
          </w:p>
        </w:tc>
        <w:tc>
          <w:tcPr>
            <w:tcW w:w="870" w:type="dxa"/>
            <w:tcBorders>
              <w:top w:val="nil"/>
              <w:left w:val="nil"/>
              <w:bottom w:val="single" w:sz="8" w:space="0" w:color="auto"/>
              <w:right w:val="single" w:sz="8" w:space="0" w:color="auto"/>
            </w:tcBorders>
            <w:shd w:val="clear" w:color="auto" w:fill="auto"/>
            <w:noWrap/>
            <w:vAlign w:val="center"/>
            <w:hideMark/>
          </w:tcPr>
          <w:p w14:paraId="4B2F1A75" w14:textId="77777777" w:rsidR="008C2C5D" w:rsidRPr="009E41F4" w:rsidRDefault="008C2C5D" w:rsidP="008C2C5D">
            <w:pPr>
              <w:jc w:val="center"/>
              <w:rPr>
                <w:rFonts w:cs="Arial"/>
                <w:color w:val="000000"/>
                <w:sz w:val="16"/>
                <w:szCs w:val="16"/>
              </w:rPr>
            </w:pPr>
            <w:r w:rsidRPr="009E41F4">
              <w:rPr>
                <w:rFonts w:cs="Arial"/>
                <w:color w:val="000000"/>
                <w:sz w:val="16"/>
                <w:szCs w:val="16"/>
              </w:rPr>
              <w:t>R$ 382.800</w:t>
            </w:r>
          </w:p>
        </w:tc>
        <w:tc>
          <w:tcPr>
            <w:tcW w:w="870" w:type="dxa"/>
            <w:tcBorders>
              <w:top w:val="nil"/>
              <w:left w:val="nil"/>
              <w:bottom w:val="single" w:sz="8" w:space="0" w:color="auto"/>
              <w:right w:val="single" w:sz="8" w:space="0" w:color="auto"/>
            </w:tcBorders>
            <w:shd w:val="clear" w:color="auto" w:fill="auto"/>
            <w:noWrap/>
            <w:vAlign w:val="center"/>
            <w:hideMark/>
          </w:tcPr>
          <w:p w14:paraId="6916DE4E" w14:textId="77777777" w:rsidR="008C2C5D" w:rsidRPr="009E41F4" w:rsidRDefault="008C2C5D" w:rsidP="008C2C5D">
            <w:pPr>
              <w:jc w:val="center"/>
              <w:rPr>
                <w:rFonts w:cs="Arial"/>
                <w:color w:val="000000"/>
                <w:sz w:val="16"/>
                <w:szCs w:val="16"/>
              </w:rPr>
            </w:pPr>
            <w:r w:rsidRPr="009E41F4">
              <w:rPr>
                <w:rFonts w:cs="Arial"/>
                <w:color w:val="000000"/>
                <w:sz w:val="16"/>
                <w:szCs w:val="16"/>
              </w:rPr>
              <w:t>R$ 382.800</w:t>
            </w:r>
          </w:p>
        </w:tc>
        <w:tc>
          <w:tcPr>
            <w:tcW w:w="852" w:type="dxa"/>
            <w:tcBorders>
              <w:top w:val="nil"/>
              <w:left w:val="nil"/>
              <w:bottom w:val="single" w:sz="8" w:space="0" w:color="auto"/>
              <w:right w:val="single" w:sz="8" w:space="0" w:color="auto"/>
            </w:tcBorders>
            <w:shd w:val="clear" w:color="auto" w:fill="auto"/>
            <w:noWrap/>
            <w:vAlign w:val="center"/>
            <w:hideMark/>
          </w:tcPr>
          <w:p w14:paraId="2D5B5471" w14:textId="77777777" w:rsidR="008C2C5D" w:rsidRPr="009E41F4" w:rsidRDefault="008C2C5D" w:rsidP="008C2C5D">
            <w:pPr>
              <w:jc w:val="center"/>
              <w:rPr>
                <w:rFonts w:cs="Arial"/>
                <w:color w:val="000000"/>
                <w:sz w:val="16"/>
                <w:szCs w:val="16"/>
              </w:rPr>
            </w:pPr>
            <w:r w:rsidRPr="009E41F4">
              <w:rPr>
                <w:rFonts w:cs="Arial"/>
                <w:color w:val="000000"/>
                <w:sz w:val="16"/>
                <w:szCs w:val="16"/>
              </w:rPr>
              <w:t>R$ 382.800</w:t>
            </w:r>
          </w:p>
        </w:tc>
        <w:tc>
          <w:tcPr>
            <w:tcW w:w="852" w:type="dxa"/>
            <w:tcBorders>
              <w:top w:val="nil"/>
              <w:left w:val="nil"/>
              <w:bottom w:val="single" w:sz="8" w:space="0" w:color="auto"/>
              <w:right w:val="single" w:sz="8" w:space="0" w:color="auto"/>
            </w:tcBorders>
            <w:shd w:val="clear" w:color="auto" w:fill="auto"/>
            <w:vAlign w:val="center"/>
            <w:hideMark/>
          </w:tcPr>
          <w:p w14:paraId="23C3416E" w14:textId="77777777" w:rsidR="008C2C5D" w:rsidRPr="009E41F4" w:rsidRDefault="008C2C5D" w:rsidP="008C2C5D">
            <w:pPr>
              <w:jc w:val="center"/>
              <w:rPr>
                <w:rFonts w:cs="Arial"/>
                <w:color w:val="000000"/>
                <w:sz w:val="16"/>
                <w:szCs w:val="16"/>
              </w:rPr>
            </w:pPr>
            <w:r w:rsidRPr="009E41F4">
              <w:rPr>
                <w:rFonts w:cs="Arial"/>
                <w:color w:val="000000"/>
                <w:sz w:val="16"/>
                <w:szCs w:val="16"/>
              </w:rPr>
              <w:t>R$ 255.200</w:t>
            </w:r>
          </w:p>
        </w:tc>
      </w:tr>
      <w:tr w:rsidR="008C2C5D" w:rsidRPr="00FE0424" w14:paraId="367BE591" w14:textId="77777777" w:rsidTr="009E41F4">
        <w:trPr>
          <w:trHeight w:val="46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03F6F69F" w14:textId="7FC01E79" w:rsidR="008C2C5D" w:rsidRPr="008C2C5D" w:rsidRDefault="008C2C5D" w:rsidP="009E41F4">
            <w:pPr>
              <w:jc w:val="center"/>
              <w:rPr>
                <w:rFonts w:cs="Arial"/>
                <w:color w:val="000000"/>
                <w:sz w:val="16"/>
                <w:szCs w:val="16"/>
              </w:rPr>
            </w:pPr>
            <w:r w:rsidRPr="00090948">
              <w:rPr>
                <w:rFonts w:cs="Arial"/>
                <w:sz w:val="16"/>
                <w:szCs w:val="16"/>
              </w:rPr>
              <w:lastRenderedPageBreak/>
              <w:t>Filial Conde/PB 01.754.239/0034-88</w:t>
            </w:r>
          </w:p>
        </w:tc>
        <w:tc>
          <w:tcPr>
            <w:tcW w:w="767" w:type="dxa"/>
            <w:tcBorders>
              <w:top w:val="nil"/>
              <w:left w:val="nil"/>
              <w:bottom w:val="single" w:sz="8" w:space="0" w:color="auto"/>
              <w:right w:val="single" w:sz="8" w:space="0" w:color="auto"/>
            </w:tcBorders>
            <w:shd w:val="clear" w:color="auto" w:fill="auto"/>
            <w:vAlign w:val="center"/>
            <w:hideMark/>
          </w:tcPr>
          <w:p w14:paraId="345FED08" w14:textId="77777777" w:rsidR="008C2C5D" w:rsidRPr="008C2C5D" w:rsidRDefault="008C2C5D" w:rsidP="008C2C5D">
            <w:pPr>
              <w:jc w:val="center"/>
              <w:rPr>
                <w:rFonts w:cs="Arial"/>
                <w:color w:val="000000"/>
                <w:sz w:val="16"/>
                <w:szCs w:val="16"/>
              </w:rPr>
            </w:pPr>
            <w:r w:rsidRPr="008C2C5D">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5F151961" w14:textId="77777777" w:rsidR="008C2C5D" w:rsidRPr="009E41F4" w:rsidRDefault="008C2C5D" w:rsidP="008C2C5D">
            <w:pPr>
              <w:jc w:val="center"/>
              <w:rPr>
                <w:rFonts w:cs="Arial"/>
                <w:color w:val="000000"/>
                <w:sz w:val="16"/>
                <w:szCs w:val="16"/>
              </w:rPr>
            </w:pPr>
            <w:r w:rsidRPr="009E41F4">
              <w:rPr>
                <w:rFonts w:cs="Arial"/>
                <w:color w:val="000000"/>
                <w:sz w:val="16"/>
                <w:szCs w:val="16"/>
              </w:rPr>
              <w:t>R$ 282.000</w:t>
            </w:r>
          </w:p>
        </w:tc>
        <w:tc>
          <w:tcPr>
            <w:tcW w:w="870" w:type="dxa"/>
            <w:tcBorders>
              <w:top w:val="nil"/>
              <w:left w:val="nil"/>
              <w:bottom w:val="single" w:sz="8" w:space="0" w:color="auto"/>
              <w:right w:val="single" w:sz="8" w:space="0" w:color="auto"/>
            </w:tcBorders>
            <w:shd w:val="clear" w:color="auto" w:fill="auto"/>
            <w:noWrap/>
            <w:vAlign w:val="center"/>
            <w:hideMark/>
          </w:tcPr>
          <w:p w14:paraId="477B9766" w14:textId="77777777" w:rsidR="008C2C5D" w:rsidRPr="009E41F4" w:rsidRDefault="008C2C5D" w:rsidP="008C2C5D">
            <w:pPr>
              <w:jc w:val="center"/>
              <w:rPr>
                <w:rFonts w:cs="Arial"/>
                <w:color w:val="000000"/>
                <w:sz w:val="16"/>
                <w:szCs w:val="16"/>
              </w:rPr>
            </w:pPr>
            <w:r w:rsidRPr="009E41F4">
              <w:rPr>
                <w:rFonts w:cs="Arial"/>
                <w:color w:val="000000"/>
                <w:sz w:val="16"/>
                <w:szCs w:val="16"/>
              </w:rPr>
              <w:t>R$ 282.000</w:t>
            </w:r>
          </w:p>
        </w:tc>
        <w:tc>
          <w:tcPr>
            <w:tcW w:w="870" w:type="dxa"/>
            <w:tcBorders>
              <w:top w:val="nil"/>
              <w:left w:val="nil"/>
              <w:bottom w:val="single" w:sz="8" w:space="0" w:color="auto"/>
              <w:right w:val="single" w:sz="8" w:space="0" w:color="auto"/>
            </w:tcBorders>
            <w:shd w:val="clear" w:color="auto" w:fill="auto"/>
            <w:noWrap/>
            <w:vAlign w:val="center"/>
            <w:hideMark/>
          </w:tcPr>
          <w:p w14:paraId="6B6BF2E0" w14:textId="77777777" w:rsidR="008C2C5D" w:rsidRPr="009E41F4" w:rsidRDefault="008C2C5D" w:rsidP="008C2C5D">
            <w:pPr>
              <w:jc w:val="center"/>
              <w:rPr>
                <w:rFonts w:cs="Arial"/>
                <w:color w:val="000000"/>
                <w:sz w:val="16"/>
                <w:szCs w:val="16"/>
              </w:rPr>
            </w:pPr>
            <w:r w:rsidRPr="009E41F4">
              <w:rPr>
                <w:rFonts w:cs="Arial"/>
                <w:color w:val="000000"/>
                <w:sz w:val="16"/>
                <w:szCs w:val="16"/>
              </w:rPr>
              <w:t>R$ 282.000</w:t>
            </w:r>
          </w:p>
        </w:tc>
        <w:tc>
          <w:tcPr>
            <w:tcW w:w="870" w:type="dxa"/>
            <w:tcBorders>
              <w:top w:val="nil"/>
              <w:left w:val="nil"/>
              <w:bottom w:val="single" w:sz="8" w:space="0" w:color="auto"/>
              <w:right w:val="single" w:sz="8" w:space="0" w:color="auto"/>
            </w:tcBorders>
            <w:shd w:val="clear" w:color="auto" w:fill="auto"/>
            <w:noWrap/>
            <w:vAlign w:val="center"/>
            <w:hideMark/>
          </w:tcPr>
          <w:p w14:paraId="27517EE0" w14:textId="77777777" w:rsidR="008C2C5D" w:rsidRPr="009E41F4" w:rsidRDefault="008C2C5D" w:rsidP="008C2C5D">
            <w:pPr>
              <w:jc w:val="center"/>
              <w:rPr>
                <w:rFonts w:cs="Arial"/>
                <w:color w:val="000000"/>
                <w:sz w:val="16"/>
                <w:szCs w:val="16"/>
              </w:rPr>
            </w:pPr>
            <w:r w:rsidRPr="009E41F4">
              <w:rPr>
                <w:rFonts w:cs="Arial"/>
                <w:color w:val="000000"/>
                <w:sz w:val="16"/>
                <w:szCs w:val="16"/>
              </w:rPr>
              <w:t>R$ 282.000</w:t>
            </w:r>
          </w:p>
        </w:tc>
        <w:tc>
          <w:tcPr>
            <w:tcW w:w="870" w:type="dxa"/>
            <w:tcBorders>
              <w:top w:val="nil"/>
              <w:left w:val="nil"/>
              <w:bottom w:val="single" w:sz="8" w:space="0" w:color="auto"/>
              <w:right w:val="single" w:sz="8" w:space="0" w:color="auto"/>
            </w:tcBorders>
            <w:shd w:val="clear" w:color="auto" w:fill="auto"/>
            <w:noWrap/>
            <w:vAlign w:val="center"/>
            <w:hideMark/>
          </w:tcPr>
          <w:p w14:paraId="7C7D28D2" w14:textId="77777777" w:rsidR="008C2C5D" w:rsidRPr="009E41F4" w:rsidRDefault="008C2C5D" w:rsidP="008C2C5D">
            <w:pPr>
              <w:jc w:val="center"/>
              <w:rPr>
                <w:rFonts w:cs="Arial"/>
                <w:color w:val="000000"/>
                <w:sz w:val="16"/>
                <w:szCs w:val="16"/>
              </w:rPr>
            </w:pPr>
            <w:r w:rsidRPr="009E41F4">
              <w:rPr>
                <w:rFonts w:cs="Arial"/>
                <w:color w:val="000000"/>
                <w:sz w:val="16"/>
                <w:szCs w:val="16"/>
              </w:rPr>
              <w:t>R$ 282.000</w:t>
            </w:r>
          </w:p>
        </w:tc>
        <w:tc>
          <w:tcPr>
            <w:tcW w:w="870" w:type="dxa"/>
            <w:tcBorders>
              <w:top w:val="nil"/>
              <w:left w:val="nil"/>
              <w:bottom w:val="single" w:sz="8" w:space="0" w:color="auto"/>
              <w:right w:val="single" w:sz="8" w:space="0" w:color="auto"/>
            </w:tcBorders>
            <w:shd w:val="clear" w:color="auto" w:fill="auto"/>
            <w:noWrap/>
            <w:vAlign w:val="center"/>
            <w:hideMark/>
          </w:tcPr>
          <w:p w14:paraId="6893EB22" w14:textId="77777777" w:rsidR="008C2C5D" w:rsidRPr="009E41F4" w:rsidRDefault="008C2C5D" w:rsidP="008C2C5D">
            <w:pPr>
              <w:jc w:val="center"/>
              <w:rPr>
                <w:rFonts w:cs="Arial"/>
                <w:color w:val="000000"/>
                <w:sz w:val="16"/>
                <w:szCs w:val="16"/>
              </w:rPr>
            </w:pPr>
            <w:r w:rsidRPr="009E41F4">
              <w:rPr>
                <w:rFonts w:cs="Arial"/>
                <w:color w:val="000000"/>
                <w:sz w:val="16"/>
                <w:szCs w:val="16"/>
              </w:rPr>
              <w:t>R$ 282.000</w:t>
            </w:r>
          </w:p>
        </w:tc>
        <w:tc>
          <w:tcPr>
            <w:tcW w:w="870" w:type="dxa"/>
            <w:tcBorders>
              <w:top w:val="nil"/>
              <w:left w:val="nil"/>
              <w:bottom w:val="single" w:sz="8" w:space="0" w:color="auto"/>
              <w:right w:val="single" w:sz="8" w:space="0" w:color="auto"/>
            </w:tcBorders>
            <w:shd w:val="clear" w:color="auto" w:fill="auto"/>
            <w:noWrap/>
            <w:vAlign w:val="center"/>
            <w:hideMark/>
          </w:tcPr>
          <w:p w14:paraId="0DB07875" w14:textId="77777777" w:rsidR="008C2C5D" w:rsidRPr="009E41F4" w:rsidRDefault="008C2C5D" w:rsidP="008C2C5D">
            <w:pPr>
              <w:jc w:val="center"/>
              <w:rPr>
                <w:rFonts w:cs="Arial"/>
                <w:color w:val="000000"/>
                <w:sz w:val="16"/>
                <w:szCs w:val="16"/>
              </w:rPr>
            </w:pPr>
            <w:r w:rsidRPr="009E41F4">
              <w:rPr>
                <w:rFonts w:cs="Arial"/>
                <w:color w:val="000000"/>
                <w:sz w:val="16"/>
                <w:szCs w:val="16"/>
              </w:rPr>
              <w:t>R$ 282.000</w:t>
            </w:r>
          </w:p>
        </w:tc>
        <w:tc>
          <w:tcPr>
            <w:tcW w:w="870" w:type="dxa"/>
            <w:tcBorders>
              <w:top w:val="nil"/>
              <w:left w:val="nil"/>
              <w:bottom w:val="single" w:sz="8" w:space="0" w:color="auto"/>
              <w:right w:val="single" w:sz="8" w:space="0" w:color="auto"/>
            </w:tcBorders>
            <w:shd w:val="clear" w:color="auto" w:fill="auto"/>
            <w:noWrap/>
            <w:vAlign w:val="center"/>
            <w:hideMark/>
          </w:tcPr>
          <w:p w14:paraId="4609D2B5" w14:textId="77777777" w:rsidR="008C2C5D" w:rsidRPr="009E41F4" w:rsidRDefault="008C2C5D" w:rsidP="008C2C5D">
            <w:pPr>
              <w:jc w:val="center"/>
              <w:rPr>
                <w:rFonts w:cs="Arial"/>
                <w:color w:val="000000"/>
                <w:sz w:val="16"/>
                <w:szCs w:val="16"/>
              </w:rPr>
            </w:pPr>
            <w:r w:rsidRPr="009E41F4">
              <w:rPr>
                <w:rFonts w:cs="Arial"/>
                <w:color w:val="000000"/>
                <w:sz w:val="16"/>
                <w:szCs w:val="16"/>
              </w:rPr>
              <w:t>R$ 282.000</w:t>
            </w:r>
          </w:p>
        </w:tc>
        <w:tc>
          <w:tcPr>
            <w:tcW w:w="870" w:type="dxa"/>
            <w:tcBorders>
              <w:top w:val="nil"/>
              <w:left w:val="nil"/>
              <w:bottom w:val="single" w:sz="8" w:space="0" w:color="auto"/>
              <w:right w:val="single" w:sz="8" w:space="0" w:color="auto"/>
            </w:tcBorders>
            <w:shd w:val="clear" w:color="auto" w:fill="auto"/>
            <w:noWrap/>
            <w:vAlign w:val="center"/>
            <w:hideMark/>
          </w:tcPr>
          <w:p w14:paraId="01E5380F" w14:textId="77777777" w:rsidR="008C2C5D" w:rsidRPr="009E41F4" w:rsidRDefault="008C2C5D" w:rsidP="008C2C5D">
            <w:pPr>
              <w:jc w:val="center"/>
              <w:rPr>
                <w:rFonts w:cs="Arial"/>
                <w:color w:val="000000"/>
                <w:sz w:val="16"/>
                <w:szCs w:val="16"/>
              </w:rPr>
            </w:pPr>
            <w:r w:rsidRPr="009E41F4">
              <w:rPr>
                <w:rFonts w:cs="Arial"/>
                <w:color w:val="000000"/>
                <w:sz w:val="16"/>
                <w:szCs w:val="16"/>
              </w:rPr>
              <w:t>R$ 282.000</w:t>
            </w:r>
          </w:p>
        </w:tc>
        <w:tc>
          <w:tcPr>
            <w:tcW w:w="870" w:type="dxa"/>
            <w:tcBorders>
              <w:top w:val="nil"/>
              <w:left w:val="nil"/>
              <w:bottom w:val="single" w:sz="8" w:space="0" w:color="auto"/>
              <w:right w:val="single" w:sz="8" w:space="0" w:color="auto"/>
            </w:tcBorders>
            <w:shd w:val="clear" w:color="auto" w:fill="auto"/>
            <w:noWrap/>
            <w:vAlign w:val="center"/>
            <w:hideMark/>
          </w:tcPr>
          <w:p w14:paraId="51A443CE" w14:textId="77777777" w:rsidR="008C2C5D" w:rsidRPr="009E41F4" w:rsidRDefault="008C2C5D" w:rsidP="008C2C5D">
            <w:pPr>
              <w:jc w:val="center"/>
              <w:rPr>
                <w:rFonts w:cs="Arial"/>
                <w:color w:val="000000"/>
                <w:sz w:val="16"/>
                <w:szCs w:val="16"/>
              </w:rPr>
            </w:pPr>
            <w:r w:rsidRPr="009E41F4">
              <w:rPr>
                <w:rFonts w:cs="Arial"/>
                <w:color w:val="000000"/>
                <w:sz w:val="16"/>
                <w:szCs w:val="16"/>
              </w:rPr>
              <w:t>R$ 282.000</w:t>
            </w:r>
          </w:p>
        </w:tc>
        <w:tc>
          <w:tcPr>
            <w:tcW w:w="870" w:type="dxa"/>
            <w:tcBorders>
              <w:top w:val="nil"/>
              <w:left w:val="nil"/>
              <w:bottom w:val="single" w:sz="8" w:space="0" w:color="auto"/>
              <w:right w:val="single" w:sz="8" w:space="0" w:color="auto"/>
            </w:tcBorders>
            <w:shd w:val="clear" w:color="auto" w:fill="auto"/>
            <w:noWrap/>
            <w:vAlign w:val="center"/>
            <w:hideMark/>
          </w:tcPr>
          <w:p w14:paraId="25CA240F" w14:textId="77777777" w:rsidR="008C2C5D" w:rsidRPr="009E41F4" w:rsidRDefault="008C2C5D" w:rsidP="008C2C5D">
            <w:pPr>
              <w:jc w:val="center"/>
              <w:rPr>
                <w:rFonts w:cs="Arial"/>
                <w:color w:val="000000"/>
                <w:sz w:val="16"/>
                <w:szCs w:val="16"/>
              </w:rPr>
            </w:pPr>
            <w:r w:rsidRPr="009E41F4">
              <w:rPr>
                <w:rFonts w:cs="Arial"/>
                <w:color w:val="000000"/>
                <w:sz w:val="16"/>
                <w:szCs w:val="16"/>
              </w:rPr>
              <w:t>R$ 282.000</w:t>
            </w:r>
          </w:p>
        </w:tc>
        <w:tc>
          <w:tcPr>
            <w:tcW w:w="852" w:type="dxa"/>
            <w:tcBorders>
              <w:top w:val="nil"/>
              <w:left w:val="nil"/>
              <w:bottom w:val="single" w:sz="8" w:space="0" w:color="auto"/>
              <w:right w:val="single" w:sz="8" w:space="0" w:color="auto"/>
            </w:tcBorders>
            <w:shd w:val="clear" w:color="auto" w:fill="auto"/>
            <w:noWrap/>
            <w:vAlign w:val="center"/>
            <w:hideMark/>
          </w:tcPr>
          <w:p w14:paraId="56D62558" w14:textId="77777777" w:rsidR="008C2C5D" w:rsidRPr="009E41F4" w:rsidRDefault="008C2C5D" w:rsidP="008C2C5D">
            <w:pPr>
              <w:jc w:val="center"/>
              <w:rPr>
                <w:rFonts w:cs="Arial"/>
                <w:color w:val="000000"/>
                <w:sz w:val="16"/>
                <w:szCs w:val="16"/>
              </w:rPr>
            </w:pPr>
            <w:r w:rsidRPr="009E41F4">
              <w:rPr>
                <w:rFonts w:cs="Arial"/>
                <w:color w:val="000000"/>
                <w:sz w:val="16"/>
                <w:szCs w:val="16"/>
              </w:rPr>
              <w:t>R$ 282.000</w:t>
            </w:r>
          </w:p>
        </w:tc>
        <w:tc>
          <w:tcPr>
            <w:tcW w:w="852" w:type="dxa"/>
            <w:tcBorders>
              <w:top w:val="nil"/>
              <w:left w:val="nil"/>
              <w:bottom w:val="single" w:sz="8" w:space="0" w:color="auto"/>
              <w:right w:val="single" w:sz="8" w:space="0" w:color="auto"/>
            </w:tcBorders>
            <w:shd w:val="clear" w:color="auto" w:fill="auto"/>
            <w:vAlign w:val="center"/>
            <w:hideMark/>
          </w:tcPr>
          <w:p w14:paraId="70638F43" w14:textId="77777777" w:rsidR="008C2C5D" w:rsidRPr="009E41F4" w:rsidRDefault="008C2C5D" w:rsidP="008C2C5D">
            <w:pPr>
              <w:jc w:val="center"/>
              <w:rPr>
                <w:rFonts w:cs="Arial"/>
                <w:color w:val="000000"/>
                <w:sz w:val="16"/>
                <w:szCs w:val="16"/>
              </w:rPr>
            </w:pPr>
            <w:r w:rsidRPr="009E41F4">
              <w:rPr>
                <w:rFonts w:cs="Arial"/>
                <w:color w:val="000000"/>
                <w:sz w:val="16"/>
                <w:szCs w:val="16"/>
              </w:rPr>
              <w:t>R$ 0,00</w:t>
            </w:r>
          </w:p>
        </w:tc>
      </w:tr>
      <w:tr w:rsidR="008C2C5D" w:rsidRPr="00FE0424" w14:paraId="5E23F4E0" w14:textId="77777777" w:rsidTr="009E41F4">
        <w:trPr>
          <w:trHeight w:val="46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4A22B8A0" w14:textId="085E0A69" w:rsidR="008C2C5D" w:rsidRPr="008C2C5D" w:rsidRDefault="008C2C5D" w:rsidP="009E41F4">
            <w:pPr>
              <w:jc w:val="center"/>
              <w:rPr>
                <w:rFonts w:cs="Arial"/>
                <w:color w:val="000000"/>
                <w:sz w:val="16"/>
                <w:szCs w:val="16"/>
              </w:rPr>
            </w:pPr>
            <w:r w:rsidRPr="00090948">
              <w:rPr>
                <w:rFonts w:cs="Arial"/>
                <w:sz w:val="16"/>
                <w:szCs w:val="16"/>
              </w:rPr>
              <w:t>Filial Barra Funda/SP 01.754.239/0036-40</w:t>
            </w:r>
          </w:p>
        </w:tc>
        <w:tc>
          <w:tcPr>
            <w:tcW w:w="767" w:type="dxa"/>
            <w:tcBorders>
              <w:top w:val="nil"/>
              <w:left w:val="nil"/>
              <w:bottom w:val="single" w:sz="8" w:space="0" w:color="auto"/>
              <w:right w:val="single" w:sz="8" w:space="0" w:color="auto"/>
            </w:tcBorders>
            <w:shd w:val="clear" w:color="auto" w:fill="auto"/>
            <w:vAlign w:val="center"/>
            <w:hideMark/>
          </w:tcPr>
          <w:p w14:paraId="3111C0DF" w14:textId="77777777" w:rsidR="008C2C5D" w:rsidRPr="008C2C5D" w:rsidRDefault="008C2C5D" w:rsidP="008C2C5D">
            <w:pPr>
              <w:jc w:val="center"/>
              <w:rPr>
                <w:rFonts w:cs="Arial"/>
                <w:color w:val="000000"/>
                <w:sz w:val="16"/>
                <w:szCs w:val="16"/>
              </w:rPr>
            </w:pPr>
            <w:r w:rsidRPr="008C2C5D">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1120F053" w14:textId="77777777" w:rsidR="008C2C5D" w:rsidRPr="009E41F4" w:rsidRDefault="008C2C5D" w:rsidP="008C2C5D">
            <w:pPr>
              <w:jc w:val="center"/>
              <w:rPr>
                <w:rFonts w:cs="Arial"/>
                <w:color w:val="000000"/>
                <w:sz w:val="16"/>
                <w:szCs w:val="16"/>
              </w:rPr>
            </w:pPr>
            <w:r w:rsidRPr="009E41F4">
              <w:rPr>
                <w:rFonts w:cs="Arial"/>
                <w:color w:val="000000"/>
                <w:sz w:val="16"/>
                <w:szCs w:val="16"/>
              </w:rPr>
              <w:t>R$ 810.000</w:t>
            </w:r>
          </w:p>
        </w:tc>
        <w:tc>
          <w:tcPr>
            <w:tcW w:w="870" w:type="dxa"/>
            <w:tcBorders>
              <w:top w:val="nil"/>
              <w:left w:val="nil"/>
              <w:bottom w:val="single" w:sz="8" w:space="0" w:color="auto"/>
              <w:right w:val="single" w:sz="8" w:space="0" w:color="auto"/>
            </w:tcBorders>
            <w:shd w:val="clear" w:color="auto" w:fill="auto"/>
            <w:noWrap/>
            <w:vAlign w:val="center"/>
            <w:hideMark/>
          </w:tcPr>
          <w:p w14:paraId="37B0544E" w14:textId="77777777" w:rsidR="008C2C5D" w:rsidRPr="009E41F4" w:rsidRDefault="008C2C5D" w:rsidP="008C2C5D">
            <w:pPr>
              <w:jc w:val="center"/>
              <w:rPr>
                <w:rFonts w:cs="Arial"/>
                <w:color w:val="000000"/>
                <w:sz w:val="16"/>
                <w:szCs w:val="16"/>
              </w:rPr>
            </w:pPr>
            <w:r w:rsidRPr="009E41F4">
              <w:rPr>
                <w:rFonts w:cs="Arial"/>
                <w:color w:val="000000"/>
                <w:sz w:val="16"/>
                <w:szCs w:val="16"/>
              </w:rPr>
              <w:t>R$ 810.000</w:t>
            </w:r>
          </w:p>
        </w:tc>
        <w:tc>
          <w:tcPr>
            <w:tcW w:w="870" w:type="dxa"/>
            <w:tcBorders>
              <w:top w:val="nil"/>
              <w:left w:val="nil"/>
              <w:bottom w:val="single" w:sz="8" w:space="0" w:color="auto"/>
              <w:right w:val="single" w:sz="8" w:space="0" w:color="auto"/>
            </w:tcBorders>
            <w:shd w:val="clear" w:color="auto" w:fill="auto"/>
            <w:noWrap/>
            <w:vAlign w:val="center"/>
            <w:hideMark/>
          </w:tcPr>
          <w:p w14:paraId="029EF800" w14:textId="77777777" w:rsidR="008C2C5D" w:rsidRPr="009E41F4" w:rsidRDefault="008C2C5D" w:rsidP="008C2C5D">
            <w:pPr>
              <w:jc w:val="center"/>
              <w:rPr>
                <w:rFonts w:cs="Arial"/>
                <w:color w:val="000000"/>
                <w:sz w:val="16"/>
                <w:szCs w:val="16"/>
              </w:rPr>
            </w:pPr>
            <w:r w:rsidRPr="009E41F4">
              <w:rPr>
                <w:rFonts w:cs="Arial"/>
                <w:color w:val="000000"/>
                <w:sz w:val="16"/>
                <w:szCs w:val="16"/>
              </w:rPr>
              <w:t>R$ 810.000</w:t>
            </w:r>
          </w:p>
        </w:tc>
        <w:tc>
          <w:tcPr>
            <w:tcW w:w="870" w:type="dxa"/>
            <w:tcBorders>
              <w:top w:val="nil"/>
              <w:left w:val="nil"/>
              <w:bottom w:val="single" w:sz="8" w:space="0" w:color="auto"/>
              <w:right w:val="single" w:sz="8" w:space="0" w:color="auto"/>
            </w:tcBorders>
            <w:shd w:val="clear" w:color="auto" w:fill="auto"/>
            <w:noWrap/>
            <w:vAlign w:val="center"/>
            <w:hideMark/>
          </w:tcPr>
          <w:p w14:paraId="279CCC4D" w14:textId="77777777" w:rsidR="008C2C5D" w:rsidRPr="009E41F4" w:rsidRDefault="008C2C5D" w:rsidP="008C2C5D">
            <w:pPr>
              <w:jc w:val="center"/>
              <w:rPr>
                <w:rFonts w:cs="Arial"/>
                <w:color w:val="000000"/>
                <w:sz w:val="16"/>
                <w:szCs w:val="16"/>
              </w:rPr>
            </w:pPr>
            <w:r w:rsidRPr="009E41F4">
              <w:rPr>
                <w:rFonts w:cs="Arial"/>
                <w:color w:val="000000"/>
                <w:sz w:val="16"/>
                <w:szCs w:val="16"/>
              </w:rPr>
              <w:t>R$ 810.000</w:t>
            </w:r>
          </w:p>
        </w:tc>
        <w:tc>
          <w:tcPr>
            <w:tcW w:w="870" w:type="dxa"/>
            <w:tcBorders>
              <w:top w:val="nil"/>
              <w:left w:val="nil"/>
              <w:bottom w:val="single" w:sz="8" w:space="0" w:color="auto"/>
              <w:right w:val="single" w:sz="8" w:space="0" w:color="auto"/>
            </w:tcBorders>
            <w:shd w:val="clear" w:color="auto" w:fill="auto"/>
            <w:noWrap/>
            <w:vAlign w:val="center"/>
            <w:hideMark/>
          </w:tcPr>
          <w:p w14:paraId="45567792" w14:textId="77777777" w:rsidR="008C2C5D" w:rsidRPr="009E41F4" w:rsidRDefault="008C2C5D" w:rsidP="008C2C5D">
            <w:pPr>
              <w:jc w:val="left"/>
              <w:rPr>
                <w:rFonts w:cs="Arial"/>
                <w:color w:val="000000"/>
                <w:sz w:val="16"/>
                <w:szCs w:val="16"/>
              </w:rPr>
            </w:pPr>
            <w:r w:rsidRPr="009E41F4">
              <w:rPr>
                <w:rFonts w:cs="Arial"/>
                <w:color w:val="000000"/>
                <w:sz w:val="16"/>
                <w:szCs w:val="16"/>
              </w:rPr>
              <w:t>R$ 810.000</w:t>
            </w:r>
          </w:p>
        </w:tc>
        <w:tc>
          <w:tcPr>
            <w:tcW w:w="870" w:type="dxa"/>
            <w:tcBorders>
              <w:top w:val="nil"/>
              <w:left w:val="nil"/>
              <w:bottom w:val="single" w:sz="8" w:space="0" w:color="auto"/>
              <w:right w:val="single" w:sz="8" w:space="0" w:color="auto"/>
            </w:tcBorders>
            <w:shd w:val="clear" w:color="auto" w:fill="auto"/>
            <w:noWrap/>
            <w:vAlign w:val="center"/>
            <w:hideMark/>
          </w:tcPr>
          <w:p w14:paraId="21360577" w14:textId="77777777" w:rsidR="008C2C5D" w:rsidRPr="009E41F4" w:rsidRDefault="008C2C5D" w:rsidP="008C2C5D">
            <w:pPr>
              <w:jc w:val="center"/>
              <w:rPr>
                <w:rFonts w:cs="Arial"/>
                <w:color w:val="000000"/>
                <w:sz w:val="16"/>
                <w:szCs w:val="16"/>
              </w:rPr>
            </w:pPr>
            <w:r w:rsidRPr="009E41F4">
              <w:rPr>
                <w:rFonts w:cs="Arial"/>
                <w:color w:val="000000"/>
                <w:sz w:val="16"/>
                <w:szCs w:val="16"/>
              </w:rPr>
              <w:t>R$ 810.000</w:t>
            </w:r>
          </w:p>
        </w:tc>
        <w:tc>
          <w:tcPr>
            <w:tcW w:w="870" w:type="dxa"/>
            <w:tcBorders>
              <w:top w:val="nil"/>
              <w:left w:val="nil"/>
              <w:bottom w:val="single" w:sz="8" w:space="0" w:color="auto"/>
              <w:right w:val="single" w:sz="8" w:space="0" w:color="auto"/>
            </w:tcBorders>
            <w:shd w:val="clear" w:color="auto" w:fill="auto"/>
            <w:noWrap/>
            <w:vAlign w:val="center"/>
            <w:hideMark/>
          </w:tcPr>
          <w:p w14:paraId="307C6F83" w14:textId="77777777" w:rsidR="008C2C5D" w:rsidRPr="009E41F4" w:rsidRDefault="008C2C5D" w:rsidP="008C2C5D">
            <w:pPr>
              <w:jc w:val="center"/>
              <w:rPr>
                <w:rFonts w:cs="Arial"/>
                <w:color w:val="000000"/>
                <w:sz w:val="16"/>
                <w:szCs w:val="16"/>
              </w:rPr>
            </w:pPr>
            <w:r w:rsidRPr="009E41F4">
              <w:rPr>
                <w:rFonts w:cs="Arial"/>
                <w:color w:val="000000"/>
                <w:sz w:val="16"/>
                <w:szCs w:val="16"/>
              </w:rPr>
              <w:t>R$ 810.000</w:t>
            </w:r>
          </w:p>
        </w:tc>
        <w:tc>
          <w:tcPr>
            <w:tcW w:w="870" w:type="dxa"/>
            <w:tcBorders>
              <w:top w:val="nil"/>
              <w:left w:val="nil"/>
              <w:bottom w:val="single" w:sz="8" w:space="0" w:color="auto"/>
              <w:right w:val="single" w:sz="8" w:space="0" w:color="auto"/>
            </w:tcBorders>
            <w:shd w:val="clear" w:color="auto" w:fill="auto"/>
            <w:noWrap/>
            <w:vAlign w:val="center"/>
            <w:hideMark/>
          </w:tcPr>
          <w:p w14:paraId="30CEC0CB" w14:textId="77777777" w:rsidR="008C2C5D" w:rsidRPr="009E41F4" w:rsidRDefault="008C2C5D" w:rsidP="008C2C5D">
            <w:pPr>
              <w:jc w:val="center"/>
              <w:rPr>
                <w:rFonts w:cs="Arial"/>
                <w:color w:val="000000"/>
                <w:sz w:val="16"/>
                <w:szCs w:val="16"/>
              </w:rPr>
            </w:pPr>
            <w:r w:rsidRPr="009E41F4">
              <w:rPr>
                <w:rFonts w:cs="Arial"/>
                <w:color w:val="000000"/>
                <w:sz w:val="16"/>
                <w:szCs w:val="16"/>
              </w:rPr>
              <w:t>R$ 810.000</w:t>
            </w:r>
          </w:p>
        </w:tc>
        <w:tc>
          <w:tcPr>
            <w:tcW w:w="870" w:type="dxa"/>
            <w:tcBorders>
              <w:top w:val="nil"/>
              <w:left w:val="nil"/>
              <w:bottom w:val="single" w:sz="8" w:space="0" w:color="auto"/>
              <w:right w:val="single" w:sz="8" w:space="0" w:color="auto"/>
            </w:tcBorders>
            <w:shd w:val="clear" w:color="auto" w:fill="auto"/>
            <w:noWrap/>
            <w:vAlign w:val="center"/>
            <w:hideMark/>
          </w:tcPr>
          <w:p w14:paraId="06C6FB2D" w14:textId="77777777" w:rsidR="008C2C5D" w:rsidRPr="009E41F4" w:rsidRDefault="008C2C5D" w:rsidP="008C2C5D">
            <w:pPr>
              <w:jc w:val="center"/>
              <w:rPr>
                <w:rFonts w:cs="Arial"/>
                <w:color w:val="000000"/>
                <w:sz w:val="16"/>
                <w:szCs w:val="16"/>
              </w:rPr>
            </w:pPr>
            <w:r w:rsidRPr="009E41F4">
              <w:rPr>
                <w:rFonts w:cs="Arial"/>
                <w:color w:val="000000"/>
                <w:sz w:val="16"/>
                <w:szCs w:val="16"/>
              </w:rPr>
              <w:t>R$ 810.000</w:t>
            </w:r>
          </w:p>
        </w:tc>
        <w:tc>
          <w:tcPr>
            <w:tcW w:w="870" w:type="dxa"/>
            <w:tcBorders>
              <w:top w:val="nil"/>
              <w:left w:val="nil"/>
              <w:bottom w:val="single" w:sz="8" w:space="0" w:color="auto"/>
              <w:right w:val="single" w:sz="8" w:space="0" w:color="auto"/>
            </w:tcBorders>
            <w:shd w:val="clear" w:color="auto" w:fill="auto"/>
            <w:noWrap/>
            <w:vAlign w:val="center"/>
            <w:hideMark/>
          </w:tcPr>
          <w:p w14:paraId="1A9E8F25" w14:textId="77777777" w:rsidR="008C2C5D" w:rsidRPr="009E41F4" w:rsidRDefault="008C2C5D" w:rsidP="008C2C5D">
            <w:pPr>
              <w:jc w:val="center"/>
              <w:rPr>
                <w:rFonts w:cs="Arial"/>
                <w:color w:val="000000"/>
                <w:sz w:val="16"/>
                <w:szCs w:val="16"/>
              </w:rPr>
            </w:pPr>
            <w:r w:rsidRPr="009E41F4">
              <w:rPr>
                <w:rFonts w:cs="Arial"/>
                <w:color w:val="000000"/>
                <w:sz w:val="16"/>
                <w:szCs w:val="16"/>
              </w:rPr>
              <w:t>R$ 810.000</w:t>
            </w:r>
          </w:p>
        </w:tc>
        <w:tc>
          <w:tcPr>
            <w:tcW w:w="870" w:type="dxa"/>
            <w:tcBorders>
              <w:top w:val="nil"/>
              <w:left w:val="nil"/>
              <w:bottom w:val="single" w:sz="8" w:space="0" w:color="auto"/>
              <w:right w:val="single" w:sz="8" w:space="0" w:color="auto"/>
            </w:tcBorders>
            <w:shd w:val="clear" w:color="auto" w:fill="auto"/>
            <w:noWrap/>
            <w:vAlign w:val="center"/>
            <w:hideMark/>
          </w:tcPr>
          <w:p w14:paraId="4FE62ED8" w14:textId="77777777" w:rsidR="008C2C5D" w:rsidRPr="009E41F4" w:rsidRDefault="008C2C5D" w:rsidP="008C2C5D">
            <w:pPr>
              <w:jc w:val="center"/>
              <w:rPr>
                <w:rFonts w:cs="Arial"/>
                <w:color w:val="000000"/>
                <w:sz w:val="16"/>
                <w:szCs w:val="16"/>
              </w:rPr>
            </w:pPr>
            <w:r w:rsidRPr="009E41F4">
              <w:rPr>
                <w:rFonts w:cs="Arial"/>
                <w:color w:val="000000"/>
                <w:sz w:val="16"/>
                <w:szCs w:val="16"/>
              </w:rPr>
              <w:t>R$ 810.000</w:t>
            </w:r>
          </w:p>
        </w:tc>
        <w:tc>
          <w:tcPr>
            <w:tcW w:w="852" w:type="dxa"/>
            <w:tcBorders>
              <w:top w:val="nil"/>
              <w:left w:val="nil"/>
              <w:bottom w:val="single" w:sz="8" w:space="0" w:color="auto"/>
              <w:right w:val="single" w:sz="8" w:space="0" w:color="auto"/>
            </w:tcBorders>
            <w:shd w:val="clear" w:color="auto" w:fill="auto"/>
            <w:noWrap/>
            <w:vAlign w:val="center"/>
            <w:hideMark/>
          </w:tcPr>
          <w:p w14:paraId="4C9FFB58" w14:textId="77777777" w:rsidR="008C2C5D" w:rsidRPr="009E41F4" w:rsidRDefault="008C2C5D" w:rsidP="008C2C5D">
            <w:pPr>
              <w:jc w:val="center"/>
              <w:rPr>
                <w:rFonts w:cs="Arial"/>
                <w:color w:val="000000"/>
                <w:sz w:val="16"/>
                <w:szCs w:val="16"/>
              </w:rPr>
            </w:pPr>
            <w:r w:rsidRPr="009E41F4">
              <w:rPr>
                <w:rFonts w:cs="Arial"/>
                <w:color w:val="000000"/>
                <w:sz w:val="16"/>
                <w:szCs w:val="16"/>
              </w:rPr>
              <w:t>R$ 810.000</w:t>
            </w:r>
          </w:p>
        </w:tc>
        <w:tc>
          <w:tcPr>
            <w:tcW w:w="852" w:type="dxa"/>
            <w:tcBorders>
              <w:top w:val="nil"/>
              <w:left w:val="nil"/>
              <w:bottom w:val="single" w:sz="8" w:space="0" w:color="auto"/>
              <w:right w:val="single" w:sz="8" w:space="0" w:color="auto"/>
            </w:tcBorders>
            <w:shd w:val="clear" w:color="auto" w:fill="auto"/>
            <w:vAlign w:val="center"/>
            <w:hideMark/>
          </w:tcPr>
          <w:p w14:paraId="307A47DF" w14:textId="77777777" w:rsidR="008C2C5D" w:rsidRPr="009E41F4" w:rsidRDefault="008C2C5D" w:rsidP="008C2C5D">
            <w:pPr>
              <w:jc w:val="center"/>
              <w:rPr>
                <w:rFonts w:cs="Arial"/>
                <w:color w:val="000000"/>
                <w:sz w:val="16"/>
                <w:szCs w:val="16"/>
              </w:rPr>
            </w:pPr>
            <w:r w:rsidRPr="009E41F4">
              <w:rPr>
                <w:rFonts w:cs="Arial"/>
                <w:color w:val="000000"/>
                <w:sz w:val="16"/>
                <w:szCs w:val="16"/>
              </w:rPr>
              <w:t>R$ 540.000</w:t>
            </w:r>
          </w:p>
        </w:tc>
      </w:tr>
      <w:tr w:rsidR="008C2C5D" w:rsidRPr="00FE0424" w14:paraId="08D736E4" w14:textId="77777777" w:rsidTr="009E41F4">
        <w:trPr>
          <w:trHeight w:val="46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24761E6D" w14:textId="238982A8" w:rsidR="008C2C5D" w:rsidRPr="008C2C5D" w:rsidRDefault="008C2C5D" w:rsidP="009E41F4">
            <w:pPr>
              <w:jc w:val="center"/>
              <w:rPr>
                <w:rFonts w:cs="Arial"/>
                <w:color w:val="000000"/>
                <w:sz w:val="16"/>
                <w:szCs w:val="16"/>
              </w:rPr>
            </w:pPr>
            <w:r w:rsidRPr="00090948">
              <w:rPr>
                <w:rFonts w:cs="Arial"/>
                <w:sz w:val="16"/>
                <w:szCs w:val="16"/>
              </w:rPr>
              <w:t>Filial São Bernardo do Campo/SP 01.754.239/0038-01</w:t>
            </w:r>
          </w:p>
        </w:tc>
        <w:tc>
          <w:tcPr>
            <w:tcW w:w="767" w:type="dxa"/>
            <w:tcBorders>
              <w:top w:val="nil"/>
              <w:left w:val="nil"/>
              <w:bottom w:val="single" w:sz="8" w:space="0" w:color="auto"/>
              <w:right w:val="single" w:sz="8" w:space="0" w:color="auto"/>
            </w:tcBorders>
            <w:shd w:val="clear" w:color="auto" w:fill="auto"/>
            <w:vAlign w:val="center"/>
            <w:hideMark/>
          </w:tcPr>
          <w:p w14:paraId="627A0866" w14:textId="77777777" w:rsidR="008C2C5D" w:rsidRPr="008C2C5D" w:rsidRDefault="008C2C5D" w:rsidP="008C2C5D">
            <w:pPr>
              <w:jc w:val="center"/>
              <w:rPr>
                <w:rFonts w:cs="Arial"/>
                <w:color w:val="000000"/>
                <w:sz w:val="16"/>
                <w:szCs w:val="16"/>
              </w:rPr>
            </w:pPr>
            <w:r w:rsidRPr="008C2C5D">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7EA111DC" w14:textId="77777777" w:rsidR="008C2C5D" w:rsidRPr="009E41F4" w:rsidRDefault="008C2C5D" w:rsidP="008C2C5D">
            <w:pPr>
              <w:jc w:val="center"/>
              <w:rPr>
                <w:rFonts w:cs="Arial"/>
                <w:color w:val="000000"/>
                <w:sz w:val="16"/>
                <w:szCs w:val="16"/>
              </w:rPr>
            </w:pPr>
            <w:r w:rsidRPr="009E41F4">
              <w:rPr>
                <w:rFonts w:cs="Arial"/>
                <w:color w:val="000000"/>
                <w:sz w:val="16"/>
                <w:szCs w:val="16"/>
              </w:rPr>
              <w:t>R$ 166.061</w:t>
            </w:r>
          </w:p>
        </w:tc>
        <w:tc>
          <w:tcPr>
            <w:tcW w:w="870" w:type="dxa"/>
            <w:tcBorders>
              <w:top w:val="nil"/>
              <w:left w:val="nil"/>
              <w:bottom w:val="single" w:sz="8" w:space="0" w:color="auto"/>
              <w:right w:val="single" w:sz="8" w:space="0" w:color="auto"/>
            </w:tcBorders>
            <w:shd w:val="clear" w:color="auto" w:fill="auto"/>
            <w:noWrap/>
            <w:vAlign w:val="center"/>
            <w:hideMark/>
          </w:tcPr>
          <w:p w14:paraId="043718D7" w14:textId="77777777" w:rsidR="008C2C5D" w:rsidRPr="009E41F4" w:rsidRDefault="008C2C5D" w:rsidP="008C2C5D">
            <w:pPr>
              <w:jc w:val="center"/>
              <w:rPr>
                <w:rFonts w:cs="Arial"/>
                <w:color w:val="000000"/>
                <w:sz w:val="16"/>
                <w:szCs w:val="16"/>
              </w:rPr>
            </w:pPr>
            <w:r w:rsidRPr="009E41F4">
              <w:rPr>
                <w:rFonts w:cs="Arial"/>
                <w:color w:val="000000"/>
                <w:sz w:val="16"/>
                <w:szCs w:val="16"/>
              </w:rPr>
              <w:t>R$ 166.061</w:t>
            </w:r>
          </w:p>
        </w:tc>
        <w:tc>
          <w:tcPr>
            <w:tcW w:w="870" w:type="dxa"/>
            <w:tcBorders>
              <w:top w:val="nil"/>
              <w:left w:val="nil"/>
              <w:bottom w:val="single" w:sz="8" w:space="0" w:color="auto"/>
              <w:right w:val="single" w:sz="8" w:space="0" w:color="auto"/>
            </w:tcBorders>
            <w:shd w:val="clear" w:color="auto" w:fill="auto"/>
            <w:noWrap/>
            <w:vAlign w:val="center"/>
            <w:hideMark/>
          </w:tcPr>
          <w:p w14:paraId="50C0A395" w14:textId="77777777" w:rsidR="008C2C5D" w:rsidRPr="009E41F4" w:rsidRDefault="008C2C5D" w:rsidP="008C2C5D">
            <w:pPr>
              <w:jc w:val="center"/>
              <w:rPr>
                <w:rFonts w:cs="Arial"/>
                <w:color w:val="000000"/>
                <w:sz w:val="16"/>
                <w:szCs w:val="16"/>
              </w:rPr>
            </w:pPr>
            <w:r w:rsidRPr="009E41F4">
              <w:rPr>
                <w:rFonts w:cs="Arial"/>
                <w:color w:val="000000"/>
                <w:sz w:val="16"/>
                <w:szCs w:val="16"/>
              </w:rPr>
              <w:t>R$ 166.061</w:t>
            </w:r>
          </w:p>
        </w:tc>
        <w:tc>
          <w:tcPr>
            <w:tcW w:w="870" w:type="dxa"/>
            <w:tcBorders>
              <w:top w:val="nil"/>
              <w:left w:val="nil"/>
              <w:bottom w:val="single" w:sz="8" w:space="0" w:color="auto"/>
              <w:right w:val="single" w:sz="8" w:space="0" w:color="auto"/>
            </w:tcBorders>
            <w:shd w:val="clear" w:color="auto" w:fill="auto"/>
            <w:noWrap/>
            <w:vAlign w:val="center"/>
            <w:hideMark/>
          </w:tcPr>
          <w:p w14:paraId="09505CCE" w14:textId="77777777" w:rsidR="008C2C5D" w:rsidRPr="009E41F4" w:rsidRDefault="008C2C5D" w:rsidP="008C2C5D">
            <w:pPr>
              <w:jc w:val="center"/>
              <w:rPr>
                <w:rFonts w:cs="Arial"/>
                <w:color w:val="000000"/>
                <w:sz w:val="16"/>
                <w:szCs w:val="16"/>
              </w:rPr>
            </w:pPr>
            <w:r w:rsidRPr="009E41F4">
              <w:rPr>
                <w:rFonts w:cs="Arial"/>
                <w:color w:val="000000"/>
                <w:sz w:val="16"/>
                <w:szCs w:val="16"/>
              </w:rPr>
              <w:t>R$ 166.061</w:t>
            </w:r>
          </w:p>
        </w:tc>
        <w:tc>
          <w:tcPr>
            <w:tcW w:w="870" w:type="dxa"/>
            <w:tcBorders>
              <w:top w:val="nil"/>
              <w:left w:val="nil"/>
              <w:bottom w:val="single" w:sz="8" w:space="0" w:color="auto"/>
              <w:right w:val="single" w:sz="8" w:space="0" w:color="auto"/>
            </w:tcBorders>
            <w:shd w:val="clear" w:color="auto" w:fill="auto"/>
            <w:noWrap/>
            <w:vAlign w:val="center"/>
            <w:hideMark/>
          </w:tcPr>
          <w:p w14:paraId="6B04FDDC" w14:textId="77777777" w:rsidR="008C2C5D" w:rsidRPr="009E41F4" w:rsidRDefault="008C2C5D" w:rsidP="008C2C5D">
            <w:pPr>
              <w:jc w:val="center"/>
              <w:rPr>
                <w:rFonts w:cs="Arial"/>
                <w:color w:val="000000"/>
                <w:sz w:val="16"/>
                <w:szCs w:val="16"/>
              </w:rPr>
            </w:pPr>
            <w:r w:rsidRPr="009E41F4">
              <w:rPr>
                <w:rFonts w:cs="Arial"/>
                <w:color w:val="000000"/>
                <w:sz w:val="16"/>
                <w:szCs w:val="16"/>
              </w:rPr>
              <w:t>R$ 166.061</w:t>
            </w:r>
          </w:p>
        </w:tc>
        <w:tc>
          <w:tcPr>
            <w:tcW w:w="870" w:type="dxa"/>
            <w:tcBorders>
              <w:top w:val="nil"/>
              <w:left w:val="nil"/>
              <w:bottom w:val="single" w:sz="8" w:space="0" w:color="auto"/>
              <w:right w:val="single" w:sz="8" w:space="0" w:color="auto"/>
            </w:tcBorders>
            <w:shd w:val="clear" w:color="auto" w:fill="auto"/>
            <w:noWrap/>
            <w:vAlign w:val="center"/>
            <w:hideMark/>
          </w:tcPr>
          <w:p w14:paraId="398BD583" w14:textId="77777777" w:rsidR="008C2C5D" w:rsidRPr="009E41F4" w:rsidRDefault="008C2C5D" w:rsidP="008C2C5D">
            <w:pPr>
              <w:jc w:val="center"/>
              <w:rPr>
                <w:rFonts w:cs="Arial"/>
                <w:color w:val="000000"/>
                <w:sz w:val="16"/>
                <w:szCs w:val="16"/>
              </w:rPr>
            </w:pPr>
            <w:r w:rsidRPr="009E41F4">
              <w:rPr>
                <w:rFonts w:cs="Arial"/>
                <w:color w:val="000000"/>
                <w:sz w:val="16"/>
                <w:szCs w:val="16"/>
              </w:rPr>
              <w:t>R$ 166.061</w:t>
            </w:r>
          </w:p>
        </w:tc>
        <w:tc>
          <w:tcPr>
            <w:tcW w:w="870" w:type="dxa"/>
            <w:tcBorders>
              <w:top w:val="nil"/>
              <w:left w:val="nil"/>
              <w:bottom w:val="single" w:sz="8" w:space="0" w:color="auto"/>
              <w:right w:val="single" w:sz="8" w:space="0" w:color="auto"/>
            </w:tcBorders>
            <w:shd w:val="clear" w:color="auto" w:fill="auto"/>
            <w:noWrap/>
            <w:vAlign w:val="center"/>
            <w:hideMark/>
          </w:tcPr>
          <w:p w14:paraId="448ACE58" w14:textId="77777777" w:rsidR="008C2C5D" w:rsidRPr="009E41F4" w:rsidRDefault="008C2C5D" w:rsidP="008C2C5D">
            <w:pPr>
              <w:jc w:val="center"/>
              <w:rPr>
                <w:rFonts w:cs="Arial"/>
                <w:color w:val="000000"/>
                <w:sz w:val="16"/>
                <w:szCs w:val="16"/>
              </w:rPr>
            </w:pPr>
            <w:r w:rsidRPr="009E41F4">
              <w:rPr>
                <w:rFonts w:cs="Arial"/>
                <w:color w:val="000000"/>
                <w:sz w:val="16"/>
                <w:szCs w:val="16"/>
              </w:rPr>
              <w:t>R$ 166.061</w:t>
            </w:r>
          </w:p>
        </w:tc>
        <w:tc>
          <w:tcPr>
            <w:tcW w:w="870" w:type="dxa"/>
            <w:tcBorders>
              <w:top w:val="nil"/>
              <w:left w:val="nil"/>
              <w:bottom w:val="single" w:sz="8" w:space="0" w:color="auto"/>
              <w:right w:val="single" w:sz="8" w:space="0" w:color="auto"/>
            </w:tcBorders>
            <w:shd w:val="clear" w:color="auto" w:fill="auto"/>
            <w:noWrap/>
            <w:vAlign w:val="center"/>
            <w:hideMark/>
          </w:tcPr>
          <w:p w14:paraId="1C1AD1F3" w14:textId="77777777" w:rsidR="008C2C5D" w:rsidRPr="009E41F4" w:rsidRDefault="008C2C5D" w:rsidP="008C2C5D">
            <w:pPr>
              <w:jc w:val="center"/>
              <w:rPr>
                <w:rFonts w:cs="Arial"/>
                <w:color w:val="000000"/>
                <w:sz w:val="16"/>
                <w:szCs w:val="16"/>
              </w:rPr>
            </w:pPr>
            <w:r w:rsidRPr="009E41F4">
              <w:rPr>
                <w:rFonts w:cs="Arial"/>
                <w:color w:val="000000"/>
                <w:sz w:val="16"/>
                <w:szCs w:val="16"/>
              </w:rPr>
              <w:t>R$ 166.061</w:t>
            </w:r>
          </w:p>
        </w:tc>
        <w:tc>
          <w:tcPr>
            <w:tcW w:w="870" w:type="dxa"/>
            <w:tcBorders>
              <w:top w:val="nil"/>
              <w:left w:val="nil"/>
              <w:bottom w:val="single" w:sz="8" w:space="0" w:color="auto"/>
              <w:right w:val="single" w:sz="8" w:space="0" w:color="auto"/>
            </w:tcBorders>
            <w:shd w:val="clear" w:color="auto" w:fill="auto"/>
            <w:noWrap/>
            <w:vAlign w:val="center"/>
            <w:hideMark/>
          </w:tcPr>
          <w:p w14:paraId="4BF511CC" w14:textId="77777777" w:rsidR="008C2C5D" w:rsidRPr="009E41F4" w:rsidRDefault="008C2C5D" w:rsidP="008C2C5D">
            <w:pPr>
              <w:jc w:val="center"/>
              <w:rPr>
                <w:rFonts w:cs="Arial"/>
                <w:color w:val="000000"/>
                <w:sz w:val="16"/>
                <w:szCs w:val="16"/>
              </w:rPr>
            </w:pPr>
            <w:r w:rsidRPr="009E41F4">
              <w:rPr>
                <w:rFonts w:cs="Arial"/>
                <w:color w:val="000000"/>
                <w:sz w:val="16"/>
                <w:szCs w:val="16"/>
              </w:rPr>
              <w:t>R$ 166.061</w:t>
            </w:r>
          </w:p>
        </w:tc>
        <w:tc>
          <w:tcPr>
            <w:tcW w:w="870" w:type="dxa"/>
            <w:tcBorders>
              <w:top w:val="nil"/>
              <w:left w:val="nil"/>
              <w:bottom w:val="single" w:sz="8" w:space="0" w:color="auto"/>
              <w:right w:val="single" w:sz="8" w:space="0" w:color="auto"/>
            </w:tcBorders>
            <w:shd w:val="clear" w:color="auto" w:fill="auto"/>
            <w:noWrap/>
            <w:vAlign w:val="center"/>
            <w:hideMark/>
          </w:tcPr>
          <w:p w14:paraId="13B893A2" w14:textId="77777777" w:rsidR="008C2C5D" w:rsidRPr="009E41F4" w:rsidRDefault="008C2C5D" w:rsidP="008C2C5D">
            <w:pPr>
              <w:jc w:val="center"/>
              <w:rPr>
                <w:rFonts w:cs="Arial"/>
                <w:color w:val="000000"/>
                <w:sz w:val="16"/>
                <w:szCs w:val="16"/>
              </w:rPr>
            </w:pPr>
            <w:r w:rsidRPr="009E41F4">
              <w:rPr>
                <w:rFonts w:cs="Arial"/>
                <w:color w:val="000000"/>
                <w:sz w:val="16"/>
                <w:szCs w:val="16"/>
              </w:rPr>
              <w:t>R$ 166.061</w:t>
            </w:r>
          </w:p>
        </w:tc>
        <w:tc>
          <w:tcPr>
            <w:tcW w:w="870" w:type="dxa"/>
            <w:tcBorders>
              <w:top w:val="nil"/>
              <w:left w:val="nil"/>
              <w:bottom w:val="single" w:sz="8" w:space="0" w:color="auto"/>
              <w:right w:val="single" w:sz="8" w:space="0" w:color="auto"/>
            </w:tcBorders>
            <w:shd w:val="clear" w:color="auto" w:fill="auto"/>
            <w:noWrap/>
            <w:vAlign w:val="center"/>
            <w:hideMark/>
          </w:tcPr>
          <w:p w14:paraId="2B045D22" w14:textId="77777777" w:rsidR="008C2C5D" w:rsidRPr="009E41F4" w:rsidRDefault="008C2C5D" w:rsidP="008C2C5D">
            <w:pPr>
              <w:jc w:val="center"/>
              <w:rPr>
                <w:rFonts w:cs="Arial"/>
                <w:color w:val="000000"/>
                <w:sz w:val="16"/>
                <w:szCs w:val="16"/>
              </w:rPr>
            </w:pPr>
            <w:r w:rsidRPr="009E41F4">
              <w:rPr>
                <w:rFonts w:cs="Arial"/>
                <w:color w:val="000000"/>
                <w:sz w:val="16"/>
                <w:szCs w:val="16"/>
              </w:rPr>
              <w:t>R$ 166.061</w:t>
            </w:r>
          </w:p>
        </w:tc>
        <w:tc>
          <w:tcPr>
            <w:tcW w:w="852" w:type="dxa"/>
            <w:tcBorders>
              <w:top w:val="nil"/>
              <w:left w:val="nil"/>
              <w:bottom w:val="single" w:sz="8" w:space="0" w:color="auto"/>
              <w:right w:val="single" w:sz="8" w:space="0" w:color="auto"/>
            </w:tcBorders>
            <w:shd w:val="clear" w:color="auto" w:fill="auto"/>
            <w:noWrap/>
            <w:vAlign w:val="center"/>
            <w:hideMark/>
          </w:tcPr>
          <w:p w14:paraId="6175AC6E" w14:textId="77777777" w:rsidR="008C2C5D" w:rsidRPr="009E41F4" w:rsidRDefault="008C2C5D" w:rsidP="008C2C5D">
            <w:pPr>
              <w:jc w:val="center"/>
              <w:rPr>
                <w:rFonts w:cs="Arial"/>
                <w:color w:val="000000"/>
                <w:sz w:val="16"/>
                <w:szCs w:val="16"/>
              </w:rPr>
            </w:pPr>
            <w:r w:rsidRPr="009E41F4">
              <w:rPr>
                <w:rFonts w:cs="Arial"/>
                <w:color w:val="000000"/>
                <w:sz w:val="16"/>
                <w:szCs w:val="16"/>
              </w:rPr>
              <w:t>R$ 166.061</w:t>
            </w:r>
          </w:p>
        </w:tc>
        <w:tc>
          <w:tcPr>
            <w:tcW w:w="852" w:type="dxa"/>
            <w:tcBorders>
              <w:top w:val="nil"/>
              <w:left w:val="nil"/>
              <w:bottom w:val="single" w:sz="8" w:space="0" w:color="auto"/>
              <w:right w:val="single" w:sz="8" w:space="0" w:color="auto"/>
            </w:tcBorders>
            <w:shd w:val="clear" w:color="auto" w:fill="auto"/>
            <w:vAlign w:val="center"/>
            <w:hideMark/>
          </w:tcPr>
          <w:p w14:paraId="7A64D1F2" w14:textId="77777777" w:rsidR="008C2C5D" w:rsidRPr="009E41F4" w:rsidRDefault="008C2C5D" w:rsidP="008C2C5D">
            <w:pPr>
              <w:jc w:val="center"/>
              <w:rPr>
                <w:rFonts w:cs="Arial"/>
                <w:color w:val="000000"/>
                <w:sz w:val="16"/>
                <w:szCs w:val="16"/>
              </w:rPr>
            </w:pPr>
            <w:r w:rsidRPr="009E41F4">
              <w:rPr>
                <w:rFonts w:cs="Arial"/>
                <w:color w:val="000000"/>
                <w:sz w:val="16"/>
                <w:szCs w:val="16"/>
              </w:rPr>
              <w:t>R$ 55.353</w:t>
            </w:r>
          </w:p>
        </w:tc>
      </w:tr>
      <w:tr w:rsidR="00FE0424" w:rsidRPr="00FE0424" w14:paraId="37F8CEF0" w14:textId="77777777" w:rsidTr="009E41F4">
        <w:trPr>
          <w:trHeight w:val="46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4361739D" w14:textId="06270472" w:rsidR="00FE0424" w:rsidRPr="008C2C5D" w:rsidRDefault="000D4F90" w:rsidP="009E41F4">
            <w:pPr>
              <w:jc w:val="center"/>
              <w:rPr>
                <w:rFonts w:cs="Arial"/>
                <w:color w:val="000000"/>
                <w:sz w:val="16"/>
                <w:szCs w:val="16"/>
              </w:rPr>
            </w:pPr>
            <w:r w:rsidRPr="00090948">
              <w:rPr>
                <w:rFonts w:cs="Arial"/>
                <w:sz w:val="16"/>
                <w:szCs w:val="16"/>
              </w:rPr>
              <w:t>Filial São José/SC 01.754.239/0050-06</w:t>
            </w:r>
          </w:p>
        </w:tc>
        <w:tc>
          <w:tcPr>
            <w:tcW w:w="767" w:type="dxa"/>
            <w:tcBorders>
              <w:top w:val="nil"/>
              <w:left w:val="nil"/>
              <w:bottom w:val="single" w:sz="8" w:space="0" w:color="auto"/>
              <w:right w:val="single" w:sz="8" w:space="0" w:color="auto"/>
            </w:tcBorders>
            <w:shd w:val="clear" w:color="auto" w:fill="auto"/>
            <w:vAlign w:val="center"/>
            <w:hideMark/>
          </w:tcPr>
          <w:p w14:paraId="0C9D1D03" w14:textId="77777777" w:rsidR="00FE0424" w:rsidRPr="009E41F4" w:rsidRDefault="00FE0424" w:rsidP="00FE0424">
            <w:pPr>
              <w:jc w:val="center"/>
              <w:rPr>
                <w:rFonts w:cs="Arial"/>
                <w:color w:val="000000"/>
                <w:sz w:val="16"/>
                <w:szCs w:val="16"/>
              </w:rPr>
            </w:pPr>
            <w:r w:rsidRPr="009E41F4">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026EC0CE" w14:textId="77777777" w:rsidR="00FE0424" w:rsidRPr="009E41F4" w:rsidRDefault="00FE0424" w:rsidP="00FE0424">
            <w:pPr>
              <w:jc w:val="center"/>
              <w:rPr>
                <w:rFonts w:cs="Arial"/>
                <w:color w:val="000000"/>
                <w:sz w:val="16"/>
                <w:szCs w:val="16"/>
              </w:rPr>
            </w:pPr>
            <w:r w:rsidRPr="009E41F4">
              <w:rPr>
                <w:rFonts w:cs="Arial"/>
                <w:color w:val="000000"/>
                <w:sz w:val="16"/>
                <w:szCs w:val="16"/>
              </w:rPr>
              <w:t>R$ 360.000</w:t>
            </w:r>
          </w:p>
        </w:tc>
        <w:tc>
          <w:tcPr>
            <w:tcW w:w="870" w:type="dxa"/>
            <w:tcBorders>
              <w:top w:val="nil"/>
              <w:left w:val="nil"/>
              <w:bottom w:val="single" w:sz="8" w:space="0" w:color="auto"/>
              <w:right w:val="single" w:sz="8" w:space="0" w:color="auto"/>
            </w:tcBorders>
            <w:shd w:val="clear" w:color="auto" w:fill="auto"/>
            <w:noWrap/>
            <w:vAlign w:val="center"/>
            <w:hideMark/>
          </w:tcPr>
          <w:p w14:paraId="6DE7419A" w14:textId="77777777" w:rsidR="00FE0424" w:rsidRPr="009E41F4" w:rsidRDefault="00FE0424" w:rsidP="00FE0424">
            <w:pPr>
              <w:jc w:val="center"/>
              <w:rPr>
                <w:rFonts w:cs="Arial"/>
                <w:color w:val="000000"/>
                <w:sz w:val="16"/>
                <w:szCs w:val="16"/>
              </w:rPr>
            </w:pPr>
            <w:r w:rsidRPr="009E41F4">
              <w:rPr>
                <w:rFonts w:cs="Arial"/>
                <w:color w:val="000000"/>
                <w:sz w:val="16"/>
                <w:szCs w:val="16"/>
              </w:rPr>
              <w:t>R$ 360.000</w:t>
            </w:r>
          </w:p>
        </w:tc>
        <w:tc>
          <w:tcPr>
            <w:tcW w:w="870" w:type="dxa"/>
            <w:tcBorders>
              <w:top w:val="nil"/>
              <w:left w:val="nil"/>
              <w:bottom w:val="single" w:sz="8" w:space="0" w:color="auto"/>
              <w:right w:val="single" w:sz="8" w:space="0" w:color="auto"/>
            </w:tcBorders>
            <w:shd w:val="clear" w:color="auto" w:fill="auto"/>
            <w:noWrap/>
            <w:vAlign w:val="center"/>
            <w:hideMark/>
          </w:tcPr>
          <w:p w14:paraId="5BCC9593" w14:textId="77777777" w:rsidR="00FE0424" w:rsidRPr="009E41F4" w:rsidRDefault="00FE0424" w:rsidP="00FE0424">
            <w:pPr>
              <w:jc w:val="center"/>
              <w:rPr>
                <w:rFonts w:cs="Arial"/>
                <w:color w:val="000000"/>
                <w:sz w:val="16"/>
                <w:szCs w:val="16"/>
              </w:rPr>
            </w:pPr>
            <w:r w:rsidRPr="009E41F4">
              <w:rPr>
                <w:rFonts w:cs="Arial"/>
                <w:color w:val="000000"/>
                <w:sz w:val="16"/>
                <w:szCs w:val="16"/>
              </w:rPr>
              <w:t>R$ 360.000</w:t>
            </w:r>
          </w:p>
        </w:tc>
        <w:tc>
          <w:tcPr>
            <w:tcW w:w="870" w:type="dxa"/>
            <w:tcBorders>
              <w:top w:val="nil"/>
              <w:left w:val="nil"/>
              <w:bottom w:val="single" w:sz="8" w:space="0" w:color="auto"/>
              <w:right w:val="single" w:sz="8" w:space="0" w:color="auto"/>
            </w:tcBorders>
            <w:shd w:val="clear" w:color="auto" w:fill="auto"/>
            <w:noWrap/>
            <w:vAlign w:val="center"/>
            <w:hideMark/>
          </w:tcPr>
          <w:p w14:paraId="52931712" w14:textId="77777777" w:rsidR="00FE0424" w:rsidRPr="009E41F4" w:rsidRDefault="00FE0424" w:rsidP="00FE0424">
            <w:pPr>
              <w:jc w:val="center"/>
              <w:rPr>
                <w:rFonts w:cs="Arial"/>
                <w:color w:val="000000"/>
                <w:sz w:val="16"/>
                <w:szCs w:val="16"/>
              </w:rPr>
            </w:pPr>
            <w:r w:rsidRPr="009E41F4">
              <w:rPr>
                <w:rFonts w:cs="Arial"/>
                <w:color w:val="000000"/>
                <w:sz w:val="16"/>
                <w:szCs w:val="16"/>
              </w:rPr>
              <w:t>R$ 360.000</w:t>
            </w:r>
          </w:p>
        </w:tc>
        <w:tc>
          <w:tcPr>
            <w:tcW w:w="870" w:type="dxa"/>
            <w:tcBorders>
              <w:top w:val="nil"/>
              <w:left w:val="nil"/>
              <w:bottom w:val="single" w:sz="8" w:space="0" w:color="auto"/>
              <w:right w:val="single" w:sz="8" w:space="0" w:color="auto"/>
            </w:tcBorders>
            <w:shd w:val="clear" w:color="auto" w:fill="auto"/>
            <w:noWrap/>
            <w:vAlign w:val="center"/>
            <w:hideMark/>
          </w:tcPr>
          <w:p w14:paraId="6FE8F23D" w14:textId="77777777" w:rsidR="00FE0424" w:rsidRPr="009E41F4" w:rsidRDefault="00FE0424" w:rsidP="00FE0424">
            <w:pPr>
              <w:jc w:val="center"/>
              <w:rPr>
                <w:rFonts w:cs="Arial"/>
                <w:color w:val="000000"/>
                <w:sz w:val="16"/>
                <w:szCs w:val="16"/>
              </w:rPr>
            </w:pPr>
            <w:r w:rsidRPr="009E41F4">
              <w:rPr>
                <w:rFonts w:cs="Arial"/>
                <w:color w:val="000000"/>
                <w:sz w:val="16"/>
                <w:szCs w:val="16"/>
              </w:rPr>
              <w:t>R$ 360.000</w:t>
            </w:r>
          </w:p>
        </w:tc>
        <w:tc>
          <w:tcPr>
            <w:tcW w:w="870" w:type="dxa"/>
            <w:tcBorders>
              <w:top w:val="nil"/>
              <w:left w:val="nil"/>
              <w:bottom w:val="single" w:sz="8" w:space="0" w:color="auto"/>
              <w:right w:val="single" w:sz="8" w:space="0" w:color="auto"/>
            </w:tcBorders>
            <w:shd w:val="clear" w:color="auto" w:fill="auto"/>
            <w:noWrap/>
            <w:vAlign w:val="center"/>
            <w:hideMark/>
          </w:tcPr>
          <w:p w14:paraId="56A21328" w14:textId="77777777" w:rsidR="00FE0424" w:rsidRPr="009E41F4" w:rsidRDefault="00FE0424" w:rsidP="00FE0424">
            <w:pPr>
              <w:jc w:val="center"/>
              <w:rPr>
                <w:rFonts w:cs="Arial"/>
                <w:color w:val="000000"/>
                <w:sz w:val="16"/>
                <w:szCs w:val="16"/>
              </w:rPr>
            </w:pPr>
            <w:r w:rsidRPr="009E41F4">
              <w:rPr>
                <w:rFonts w:cs="Arial"/>
                <w:color w:val="000000"/>
                <w:sz w:val="16"/>
                <w:szCs w:val="16"/>
              </w:rPr>
              <w:t>R$ 360.000</w:t>
            </w:r>
          </w:p>
        </w:tc>
        <w:tc>
          <w:tcPr>
            <w:tcW w:w="870" w:type="dxa"/>
            <w:tcBorders>
              <w:top w:val="nil"/>
              <w:left w:val="nil"/>
              <w:bottom w:val="single" w:sz="8" w:space="0" w:color="auto"/>
              <w:right w:val="single" w:sz="8" w:space="0" w:color="auto"/>
            </w:tcBorders>
            <w:shd w:val="clear" w:color="auto" w:fill="auto"/>
            <w:noWrap/>
            <w:vAlign w:val="center"/>
            <w:hideMark/>
          </w:tcPr>
          <w:p w14:paraId="22C5CF42" w14:textId="77777777" w:rsidR="00FE0424" w:rsidRPr="009E41F4" w:rsidRDefault="00FE0424" w:rsidP="00FE0424">
            <w:pPr>
              <w:jc w:val="center"/>
              <w:rPr>
                <w:rFonts w:cs="Arial"/>
                <w:color w:val="000000"/>
                <w:sz w:val="16"/>
                <w:szCs w:val="16"/>
              </w:rPr>
            </w:pPr>
            <w:r w:rsidRPr="009E41F4">
              <w:rPr>
                <w:rFonts w:cs="Arial"/>
                <w:color w:val="000000"/>
                <w:sz w:val="16"/>
                <w:szCs w:val="16"/>
              </w:rPr>
              <w:t>R$ 360.000</w:t>
            </w:r>
          </w:p>
        </w:tc>
        <w:tc>
          <w:tcPr>
            <w:tcW w:w="870" w:type="dxa"/>
            <w:tcBorders>
              <w:top w:val="nil"/>
              <w:left w:val="nil"/>
              <w:bottom w:val="single" w:sz="8" w:space="0" w:color="auto"/>
              <w:right w:val="single" w:sz="8" w:space="0" w:color="auto"/>
            </w:tcBorders>
            <w:shd w:val="clear" w:color="auto" w:fill="auto"/>
            <w:noWrap/>
            <w:vAlign w:val="center"/>
            <w:hideMark/>
          </w:tcPr>
          <w:p w14:paraId="19ACD5C5" w14:textId="77777777" w:rsidR="00FE0424" w:rsidRPr="009E41F4" w:rsidRDefault="00FE0424" w:rsidP="00FE0424">
            <w:pPr>
              <w:jc w:val="center"/>
              <w:rPr>
                <w:rFonts w:cs="Arial"/>
                <w:color w:val="000000"/>
                <w:sz w:val="16"/>
                <w:szCs w:val="16"/>
              </w:rPr>
            </w:pPr>
            <w:r w:rsidRPr="009E41F4">
              <w:rPr>
                <w:rFonts w:cs="Arial"/>
                <w:color w:val="000000"/>
                <w:sz w:val="16"/>
                <w:szCs w:val="16"/>
              </w:rPr>
              <w:t>R$ 360.000</w:t>
            </w:r>
          </w:p>
        </w:tc>
        <w:tc>
          <w:tcPr>
            <w:tcW w:w="870" w:type="dxa"/>
            <w:tcBorders>
              <w:top w:val="nil"/>
              <w:left w:val="nil"/>
              <w:bottom w:val="single" w:sz="8" w:space="0" w:color="auto"/>
              <w:right w:val="single" w:sz="8" w:space="0" w:color="auto"/>
            </w:tcBorders>
            <w:shd w:val="clear" w:color="auto" w:fill="auto"/>
            <w:noWrap/>
            <w:vAlign w:val="center"/>
            <w:hideMark/>
          </w:tcPr>
          <w:p w14:paraId="1691A24A" w14:textId="77777777" w:rsidR="00FE0424" w:rsidRPr="009E41F4" w:rsidRDefault="00FE0424" w:rsidP="00FE0424">
            <w:pPr>
              <w:jc w:val="center"/>
              <w:rPr>
                <w:rFonts w:cs="Arial"/>
                <w:color w:val="000000"/>
                <w:sz w:val="16"/>
                <w:szCs w:val="16"/>
              </w:rPr>
            </w:pPr>
            <w:r w:rsidRPr="009E41F4">
              <w:rPr>
                <w:rFonts w:cs="Arial"/>
                <w:color w:val="000000"/>
                <w:sz w:val="16"/>
                <w:szCs w:val="16"/>
              </w:rPr>
              <w:t>R$ 360.000</w:t>
            </w:r>
          </w:p>
        </w:tc>
        <w:tc>
          <w:tcPr>
            <w:tcW w:w="870" w:type="dxa"/>
            <w:tcBorders>
              <w:top w:val="nil"/>
              <w:left w:val="nil"/>
              <w:bottom w:val="single" w:sz="8" w:space="0" w:color="auto"/>
              <w:right w:val="single" w:sz="8" w:space="0" w:color="auto"/>
            </w:tcBorders>
            <w:shd w:val="clear" w:color="auto" w:fill="auto"/>
            <w:noWrap/>
            <w:vAlign w:val="center"/>
            <w:hideMark/>
          </w:tcPr>
          <w:p w14:paraId="6C0B9B71" w14:textId="77777777" w:rsidR="00FE0424" w:rsidRPr="009E41F4" w:rsidRDefault="00FE0424" w:rsidP="00FE0424">
            <w:pPr>
              <w:jc w:val="center"/>
              <w:rPr>
                <w:rFonts w:cs="Arial"/>
                <w:color w:val="000000"/>
                <w:sz w:val="16"/>
                <w:szCs w:val="16"/>
              </w:rPr>
            </w:pPr>
            <w:r w:rsidRPr="009E41F4">
              <w:rPr>
                <w:rFonts w:cs="Arial"/>
                <w:color w:val="000000"/>
                <w:sz w:val="16"/>
                <w:szCs w:val="16"/>
              </w:rPr>
              <w:t>R$ 360.000</w:t>
            </w:r>
          </w:p>
        </w:tc>
        <w:tc>
          <w:tcPr>
            <w:tcW w:w="870" w:type="dxa"/>
            <w:tcBorders>
              <w:top w:val="nil"/>
              <w:left w:val="nil"/>
              <w:bottom w:val="single" w:sz="8" w:space="0" w:color="auto"/>
              <w:right w:val="single" w:sz="8" w:space="0" w:color="auto"/>
            </w:tcBorders>
            <w:shd w:val="clear" w:color="auto" w:fill="auto"/>
            <w:noWrap/>
            <w:vAlign w:val="center"/>
            <w:hideMark/>
          </w:tcPr>
          <w:p w14:paraId="14571E7D" w14:textId="77777777" w:rsidR="00FE0424" w:rsidRPr="009E41F4" w:rsidRDefault="00FE0424" w:rsidP="00FE0424">
            <w:pPr>
              <w:jc w:val="center"/>
              <w:rPr>
                <w:rFonts w:cs="Arial"/>
                <w:color w:val="000000"/>
                <w:sz w:val="16"/>
                <w:szCs w:val="16"/>
              </w:rPr>
            </w:pPr>
            <w:r w:rsidRPr="009E41F4">
              <w:rPr>
                <w:rFonts w:cs="Arial"/>
                <w:color w:val="000000"/>
                <w:sz w:val="16"/>
                <w:szCs w:val="16"/>
              </w:rPr>
              <w:t>R$ 360.000</w:t>
            </w:r>
          </w:p>
        </w:tc>
        <w:tc>
          <w:tcPr>
            <w:tcW w:w="852" w:type="dxa"/>
            <w:tcBorders>
              <w:top w:val="nil"/>
              <w:left w:val="nil"/>
              <w:bottom w:val="single" w:sz="8" w:space="0" w:color="auto"/>
              <w:right w:val="single" w:sz="8" w:space="0" w:color="auto"/>
            </w:tcBorders>
            <w:shd w:val="clear" w:color="auto" w:fill="auto"/>
            <w:noWrap/>
            <w:vAlign w:val="center"/>
            <w:hideMark/>
          </w:tcPr>
          <w:p w14:paraId="6D394C31" w14:textId="77777777" w:rsidR="00FE0424" w:rsidRPr="009E41F4" w:rsidRDefault="00FE0424" w:rsidP="00FE0424">
            <w:pPr>
              <w:jc w:val="center"/>
              <w:rPr>
                <w:rFonts w:cs="Arial"/>
                <w:color w:val="000000"/>
                <w:sz w:val="16"/>
                <w:szCs w:val="16"/>
              </w:rPr>
            </w:pPr>
            <w:r w:rsidRPr="009E41F4">
              <w:rPr>
                <w:rFonts w:cs="Arial"/>
                <w:color w:val="000000"/>
                <w:sz w:val="16"/>
                <w:szCs w:val="16"/>
              </w:rPr>
              <w:t>R$ 300.000</w:t>
            </w:r>
          </w:p>
        </w:tc>
        <w:tc>
          <w:tcPr>
            <w:tcW w:w="852" w:type="dxa"/>
            <w:tcBorders>
              <w:top w:val="nil"/>
              <w:left w:val="nil"/>
              <w:bottom w:val="single" w:sz="8" w:space="0" w:color="auto"/>
              <w:right w:val="single" w:sz="8" w:space="0" w:color="auto"/>
            </w:tcBorders>
            <w:shd w:val="clear" w:color="auto" w:fill="auto"/>
            <w:vAlign w:val="center"/>
            <w:hideMark/>
          </w:tcPr>
          <w:p w14:paraId="4A2CE923" w14:textId="77777777" w:rsidR="00FE0424" w:rsidRPr="009E41F4" w:rsidRDefault="00FE0424" w:rsidP="00FE0424">
            <w:pPr>
              <w:jc w:val="center"/>
              <w:rPr>
                <w:rFonts w:cs="Arial"/>
                <w:color w:val="000000"/>
                <w:sz w:val="16"/>
                <w:szCs w:val="16"/>
              </w:rPr>
            </w:pPr>
            <w:r w:rsidRPr="009E41F4">
              <w:rPr>
                <w:rFonts w:cs="Arial"/>
                <w:color w:val="000000"/>
                <w:sz w:val="16"/>
                <w:szCs w:val="16"/>
              </w:rPr>
              <w:t>R$ 0,00</w:t>
            </w:r>
          </w:p>
        </w:tc>
      </w:tr>
      <w:tr w:rsidR="00FE0424" w:rsidRPr="00FE0424" w14:paraId="23D1962F" w14:textId="77777777" w:rsidTr="009E41F4">
        <w:trPr>
          <w:trHeight w:val="465"/>
        </w:trPr>
        <w:tc>
          <w:tcPr>
            <w:tcW w:w="1550" w:type="dxa"/>
            <w:tcBorders>
              <w:top w:val="nil"/>
              <w:left w:val="single" w:sz="8" w:space="0" w:color="auto"/>
              <w:bottom w:val="single" w:sz="8" w:space="0" w:color="auto"/>
              <w:right w:val="single" w:sz="8" w:space="0" w:color="auto"/>
            </w:tcBorders>
            <w:shd w:val="clear" w:color="auto" w:fill="auto"/>
            <w:vAlign w:val="center"/>
            <w:hideMark/>
          </w:tcPr>
          <w:p w14:paraId="5F27A441" w14:textId="21E24DAD" w:rsidR="00FE0424" w:rsidRPr="008C2C5D" w:rsidRDefault="008C2C5D" w:rsidP="009E41F4">
            <w:pPr>
              <w:jc w:val="center"/>
              <w:rPr>
                <w:rFonts w:cs="Arial"/>
                <w:color w:val="000000"/>
                <w:sz w:val="16"/>
                <w:szCs w:val="16"/>
              </w:rPr>
            </w:pPr>
            <w:r w:rsidRPr="00090948">
              <w:rPr>
                <w:rFonts w:cs="Arial"/>
                <w:sz w:val="16"/>
                <w:szCs w:val="16"/>
              </w:rPr>
              <w:t>Filial Campo Grande/MS 01.754.239/0044-50</w:t>
            </w:r>
          </w:p>
        </w:tc>
        <w:tc>
          <w:tcPr>
            <w:tcW w:w="767" w:type="dxa"/>
            <w:tcBorders>
              <w:top w:val="nil"/>
              <w:left w:val="nil"/>
              <w:bottom w:val="single" w:sz="8" w:space="0" w:color="auto"/>
              <w:right w:val="single" w:sz="8" w:space="0" w:color="auto"/>
            </w:tcBorders>
            <w:shd w:val="clear" w:color="auto" w:fill="auto"/>
            <w:vAlign w:val="center"/>
            <w:hideMark/>
          </w:tcPr>
          <w:p w14:paraId="0ED52E01" w14:textId="77777777" w:rsidR="00FE0424" w:rsidRPr="008C2C5D" w:rsidRDefault="00FE0424" w:rsidP="00FE0424">
            <w:pPr>
              <w:jc w:val="center"/>
              <w:rPr>
                <w:rFonts w:cs="Arial"/>
                <w:color w:val="000000"/>
                <w:sz w:val="16"/>
                <w:szCs w:val="16"/>
              </w:rPr>
            </w:pPr>
            <w:r w:rsidRPr="008C2C5D">
              <w:rPr>
                <w:rFonts w:cs="Arial"/>
                <w:color w:val="000000"/>
                <w:sz w:val="16"/>
                <w:szCs w:val="16"/>
              </w:rPr>
              <w:t>Locação</w:t>
            </w:r>
          </w:p>
        </w:tc>
        <w:tc>
          <w:tcPr>
            <w:tcW w:w="921" w:type="dxa"/>
            <w:tcBorders>
              <w:top w:val="nil"/>
              <w:left w:val="nil"/>
              <w:bottom w:val="single" w:sz="8" w:space="0" w:color="auto"/>
              <w:right w:val="single" w:sz="8" w:space="0" w:color="auto"/>
            </w:tcBorders>
            <w:shd w:val="clear" w:color="auto" w:fill="auto"/>
            <w:noWrap/>
            <w:vAlign w:val="center"/>
            <w:hideMark/>
          </w:tcPr>
          <w:p w14:paraId="23528E6B" w14:textId="77777777" w:rsidR="00FE0424" w:rsidRPr="009E41F4" w:rsidRDefault="00FE0424" w:rsidP="00FE0424">
            <w:pPr>
              <w:jc w:val="center"/>
              <w:rPr>
                <w:rFonts w:cs="Arial"/>
                <w:color w:val="000000"/>
                <w:sz w:val="16"/>
                <w:szCs w:val="16"/>
              </w:rPr>
            </w:pPr>
            <w:r w:rsidRPr="009E41F4">
              <w:rPr>
                <w:rFonts w:cs="Arial"/>
                <w:color w:val="000000"/>
                <w:sz w:val="16"/>
                <w:szCs w:val="16"/>
              </w:rPr>
              <w:t>R$ 240.000</w:t>
            </w:r>
          </w:p>
        </w:tc>
        <w:tc>
          <w:tcPr>
            <w:tcW w:w="870" w:type="dxa"/>
            <w:tcBorders>
              <w:top w:val="nil"/>
              <w:left w:val="nil"/>
              <w:bottom w:val="single" w:sz="8" w:space="0" w:color="auto"/>
              <w:right w:val="single" w:sz="8" w:space="0" w:color="auto"/>
            </w:tcBorders>
            <w:shd w:val="clear" w:color="auto" w:fill="auto"/>
            <w:noWrap/>
            <w:vAlign w:val="center"/>
            <w:hideMark/>
          </w:tcPr>
          <w:p w14:paraId="312E5F3C" w14:textId="77777777" w:rsidR="00FE0424" w:rsidRPr="009E41F4" w:rsidRDefault="00FE0424" w:rsidP="00FE0424">
            <w:pPr>
              <w:jc w:val="center"/>
              <w:rPr>
                <w:rFonts w:cs="Arial"/>
                <w:color w:val="000000"/>
                <w:sz w:val="16"/>
                <w:szCs w:val="16"/>
              </w:rPr>
            </w:pPr>
            <w:r w:rsidRPr="009E41F4">
              <w:rPr>
                <w:rFonts w:cs="Arial"/>
                <w:color w:val="000000"/>
                <w:sz w:val="16"/>
                <w:szCs w:val="16"/>
              </w:rPr>
              <w:t>R$ 240.000</w:t>
            </w:r>
          </w:p>
        </w:tc>
        <w:tc>
          <w:tcPr>
            <w:tcW w:w="870" w:type="dxa"/>
            <w:tcBorders>
              <w:top w:val="nil"/>
              <w:left w:val="nil"/>
              <w:bottom w:val="single" w:sz="8" w:space="0" w:color="auto"/>
              <w:right w:val="single" w:sz="8" w:space="0" w:color="auto"/>
            </w:tcBorders>
            <w:shd w:val="clear" w:color="auto" w:fill="auto"/>
            <w:noWrap/>
            <w:vAlign w:val="center"/>
            <w:hideMark/>
          </w:tcPr>
          <w:p w14:paraId="5B085BC2" w14:textId="77777777" w:rsidR="00FE0424" w:rsidRPr="009E41F4" w:rsidRDefault="00FE0424" w:rsidP="00FE0424">
            <w:pPr>
              <w:jc w:val="center"/>
              <w:rPr>
                <w:rFonts w:cs="Arial"/>
                <w:color w:val="000000"/>
                <w:sz w:val="16"/>
                <w:szCs w:val="16"/>
              </w:rPr>
            </w:pPr>
            <w:r w:rsidRPr="009E41F4">
              <w:rPr>
                <w:rFonts w:cs="Arial"/>
                <w:color w:val="000000"/>
                <w:sz w:val="16"/>
                <w:szCs w:val="16"/>
              </w:rPr>
              <w:t>R$ 240.000</w:t>
            </w:r>
          </w:p>
        </w:tc>
        <w:tc>
          <w:tcPr>
            <w:tcW w:w="870" w:type="dxa"/>
            <w:tcBorders>
              <w:top w:val="nil"/>
              <w:left w:val="nil"/>
              <w:bottom w:val="single" w:sz="8" w:space="0" w:color="auto"/>
              <w:right w:val="single" w:sz="8" w:space="0" w:color="auto"/>
            </w:tcBorders>
            <w:shd w:val="clear" w:color="auto" w:fill="auto"/>
            <w:noWrap/>
            <w:vAlign w:val="center"/>
            <w:hideMark/>
          </w:tcPr>
          <w:p w14:paraId="6AB50EF2" w14:textId="77777777" w:rsidR="00FE0424" w:rsidRPr="009E41F4" w:rsidRDefault="00FE0424" w:rsidP="00FE0424">
            <w:pPr>
              <w:jc w:val="center"/>
              <w:rPr>
                <w:rFonts w:cs="Arial"/>
                <w:color w:val="000000"/>
                <w:sz w:val="16"/>
                <w:szCs w:val="16"/>
              </w:rPr>
            </w:pPr>
            <w:r w:rsidRPr="009E41F4">
              <w:rPr>
                <w:rFonts w:cs="Arial"/>
                <w:color w:val="000000"/>
                <w:sz w:val="16"/>
                <w:szCs w:val="16"/>
              </w:rPr>
              <w:t>R$ 240.000</w:t>
            </w:r>
          </w:p>
        </w:tc>
        <w:tc>
          <w:tcPr>
            <w:tcW w:w="870" w:type="dxa"/>
            <w:tcBorders>
              <w:top w:val="nil"/>
              <w:left w:val="nil"/>
              <w:bottom w:val="single" w:sz="8" w:space="0" w:color="auto"/>
              <w:right w:val="single" w:sz="8" w:space="0" w:color="auto"/>
            </w:tcBorders>
            <w:shd w:val="clear" w:color="auto" w:fill="auto"/>
            <w:noWrap/>
            <w:vAlign w:val="center"/>
            <w:hideMark/>
          </w:tcPr>
          <w:p w14:paraId="3F0B4237" w14:textId="77777777" w:rsidR="00FE0424" w:rsidRPr="009E41F4" w:rsidRDefault="00FE0424" w:rsidP="00FE0424">
            <w:pPr>
              <w:jc w:val="center"/>
              <w:rPr>
                <w:rFonts w:cs="Arial"/>
                <w:color w:val="000000"/>
                <w:sz w:val="16"/>
                <w:szCs w:val="16"/>
              </w:rPr>
            </w:pPr>
            <w:r w:rsidRPr="009E41F4">
              <w:rPr>
                <w:rFonts w:cs="Arial"/>
                <w:color w:val="000000"/>
                <w:sz w:val="16"/>
                <w:szCs w:val="16"/>
              </w:rPr>
              <w:t>R$ 240.000</w:t>
            </w:r>
          </w:p>
        </w:tc>
        <w:tc>
          <w:tcPr>
            <w:tcW w:w="870" w:type="dxa"/>
            <w:tcBorders>
              <w:top w:val="nil"/>
              <w:left w:val="nil"/>
              <w:bottom w:val="single" w:sz="8" w:space="0" w:color="auto"/>
              <w:right w:val="single" w:sz="8" w:space="0" w:color="auto"/>
            </w:tcBorders>
            <w:shd w:val="clear" w:color="auto" w:fill="auto"/>
            <w:noWrap/>
            <w:vAlign w:val="center"/>
            <w:hideMark/>
          </w:tcPr>
          <w:p w14:paraId="2DF80BD4" w14:textId="77777777" w:rsidR="00FE0424" w:rsidRPr="009E41F4" w:rsidRDefault="00FE0424" w:rsidP="00FE0424">
            <w:pPr>
              <w:jc w:val="center"/>
              <w:rPr>
                <w:rFonts w:cs="Arial"/>
                <w:color w:val="000000"/>
                <w:sz w:val="16"/>
                <w:szCs w:val="16"/>
              </w:rPr>
            </w:pPr>
            <w:r w:rsidRPr="009E41F4">
              <w:rPr>
                <w:rFonts w:cs="Arial"/>
                <w:color w:val="000000"/>
                <w:sz w:val="16"/>
                <w:szCs w:val="16"/>
              </w:rPr>
              <w:t>R$ 240.000</w:t>
            </w:r>
          </w:p>
        </w:tc>
        <w:tc>
          <w:tcPr>
            <w:tcW w:w="870" w:type="dxa"/>
            <w:tcBorders>
              <w:top w:val="nil"/>
              <w:left w:val="nil"/>
              <w:bottom w:val="single" w:sz="8" w:space="0" w:color="auto"/>
              <w:right w:val="single" w:sz="8" w:space="0" w:color="auto"/>
            </w:tcBorders>
            <w:shd w:val="clear" w:color="auto" w:fill="auto"/>
            <w:noWrap/>
            <w:vAlign w:val="center"/>
            <w:hideMark/>
          </w:tcPr>
          <w:p w14:paraId="1FEA814F" w14:textId="77777777" w:rsidR="00FE0424" w:rsidRPr="009E41F4" w:rsidRDefault="00FE0424" w:rsidP="00FE0424">
            <w:pPr>
              <w:jc w:val="center"/>
              <w:rPr>
                <w:rFonts w:cs="Arial"/>
                <w:color w:val="000000"/>
                <w:sz w:val="16"/>
                <w:szCs w:val="16"/>
              </w:rPr>
            </w:pPr>
            <w:r w:rsidRPr="009E41F4">
              <w:rPr>
                <w:rFonts w:cs="Arial"/>
                <w:color w:val="000000"/>
                <w:sz w:val="16"/>
                <w:szCs w:val="16"/>
              </w:rPr>
              <w:t>R$ 240.000</w:t>
            </w:r>
          </w:p>
        </w:tc>
        <w:tc>
          <w:tcPr>
            <w:tcW w:w="870" w:type="dxa"/>
            <w:tcBorders>
              <w:top w:val="nil"/>
              <w:left w:val="nil"/>
              <w:bottom w:val="single" w:sz="8" w:space="0" w:color="auto"/>
              <w:right w:val="single" w:sz="8" w:space="0" w:color="auto"/>
            </w:tcBorders>
            <w:shd w:val="clear" w:color="auto" w:fill="auto"/>
            <w:noWrap/>
            <w:vAlign w:val="center"/>
            <w:hideMark/>
          </w:tcPr>
          <w:p w14:paraId="026F7D82" w14:textId="77777777" w:rsidR="00FE0424" w:rsidRPr="009E41F4" w:rsidRDefault="00FE0424" w:rsidP="00FE0424">
            <w:pPr>
              <w:jc w:val="center"/>
              <w:rPr>
                <w:rFonts w:cs="Arial"/>
                <w:color w:val="000000"/>
                <w:sz w:val="16"/>
                <w:szCs w:val="16"/>
              </w:rPr>
            </w:pPr>
            <w:r w:rsidRPr="009E41F4">
              <w:rPr>
                <w:rFonts w:cs="Arial"/>
                <w:color w:val="000000"/>
                <w:sz w:val="16"/>
                <w:szCs w:val="16"/>
              </w:rPr>
              <w:t>R$ 240.000</w:t>
            </w:r>
          </w:p>
        </w:tc>
        <w:tc>
          <w:tcPr>
            <w:tcW w:w="870" w:type="dxa"/>
            <w:tcBorders>
              <w:top w:val="nil"/>
              <w:left w:val="nil"/>
              <w:bottom w:val="single" w:sz="8" w:space="0" w:color="auto"/>
              <w:right w:val="single" w:sz="8" w:space="0" w:color="auto"/>
            </w:tcBorders>
            <w:shd w:val="clear" w:color="auto" w:fill="auto"/>
            <w:noWrap/>
            <w:vAlign w:val="center"/>
            <w:hideMark/>
          </w:tcPr>
          <w:p w14:paraId="0A2E947C" w14:textId="77777777" w:rsidR="00FE0424" w:rsidRPr="009E41F4" w:rsidRDefault="00FE0424" w:rsidP="00FE0424">
            <w:pPr>
              <w:jc w:val="center"/>
              <w:rPr>
                <w:rFonts w:cs="Arial"/>
                <w:color w:val="000000"/>
                <w:sz w:val="16"/>
                <w:szCs w:val="16"/>
              </w:rPr>
            </w:pPr>
            <w:r w:rsidRPr="009E41F4">
              <w:rPr>
                <w:rFonts w:cs="Arial"/>
                <w:color w:val="000000"/>
                <w:sz w:val="16"/>
                <w:szCs w:val="16"/>
              </w:rPr>
              <w:t>R$ 240.000</w:t>
            </w:r>
          </w:p>
        </w:tc>
        <w:tc>
          <w:tcPr>
            <w:tcW w:w="870" w:type="dxa"/>
            <w:tcBorders>
              <w:top w:val="nil"/>
              <w:left w:val="nil"/>
              <w:bottom w:val="single" w:sz="8" w:space="0" w:color="auto"/>
              <w:right w:val="single" w:sz="8" w:space="0" w:color="auto"/>
            </w:tcBorders>
            <w:shd w:val="clear" w:color="auto" w:fill="auto"/>
            <w:noWrap/>
            <w:vAlign w:val="center"/>
            <w:hideMark/>
          </w:tcPr>
          <w:p w14:paraId="38030BA0" w14:textId="77777777" w:rsidR="00FE0424" w:rsidRPr="009E41F4" w:rsidRDefault="00FE0424" w:rsidP="00FE0424">
            <w:pPr>
              <w:jc w:val="center"/>
              <w:rPr>
                <w:rFonts w:cs="Arial"/>
                <w:color w:val="000000"/>
                <w:sz w:val="16"/>
                <w:szCs w:val="16"/>
              </w:rPr>
            </w:pPr>
            <w:r w:rsidRPr="009E41F4">
              <w:rPr>
                <w:rFonts w:cs="Arial"/>
                <w:color w:val="000000"/>
                <w:sz w:val="16"/>
                <w:szCs w:val="16"/>
              </w:rPr>
              <w:t>R$ 240.000</w:t>
            </w:r>
          </w:p>
        </w:tc>
        <w:tc>
          <w:tcPr>
            <w:tcW w:w="870" w:type="dxa"/>
            <w:tcBorders>
              <w:top w:val="nil"/>
              <w:left w:val="nil"/>
              <w:bottom w:val="single" w:sz="8" w:space="0" w:color="auto"/>
              <w:right w:val="single" w:sz="8" w:space="0" w:color="auto"/>
            </w:tcBorders>
            <w:shd w:val="clear" w:color="auto" w:fill="auto"/>
            <w:noWrap/>
            <w:vAlign w:val="center"/>
            <w:hideMark/>
          </w:tcPr>
          <w:p w14:paraId="67E1DAE5" w14:textId="77777777" w:rsidR="00FE0424" w:rsidRPr="009E41F4" w:rsidRDefault="00FE0424" w:rsidP="00FE0424">
            <w:pPr>
              <w:jc w:val="center"/>
              <w:rPr>
                <w:rFonts w:cs="Arial"/>
                <w:color w:val="000000"/>
                <w:sz w:val="16"/>
                <w:szCs w:val="16"/>
              </w:rPr>
            </w:pPr>
            <w:r w:rsidRPr="009E41F4">
              <w:rPr>
                <w:rFonts w:cs="Arial"/>
                <w:color w:val="000000"/>
                <w:sz w:val="16"/>
                <w:szCs w:val="16"/>
              </w:rPr>
              <w:t>R$ 240.000</w:t>
            </w:r>
          </w:p>
        </w:tc>
        <w:tc>
          <w:tcPr>
            <w:tcW w:w="852" w:type="dxa"/>
            <w:tcBorders>
              <w:top w:val="nil"/>
              <w:left w:val="nil"/>
              <w:bottom w:val="single" w:sz="8" w:space="0" w:color="auto"/>
              <w:right w:val="single" w:sz="8" w:space="0" w:color="auto"/>
            </w:tcBorders>
            <w:shd w:val="clear" w:color="auto" w:fill="auto"/>
            <w:noWrap/>
            <w:vAlign w:val="center"/>
            <w:hideMark/>
          </w:tcPr>
          <w:p w14:paraId="5E9775AE" w14:textId="77777777" w:rsidR="00FE0424" w:rsidRPr="009E41F4" w:rsidRDefault="00FE0424" w:rsidP="00FE0424">
            <w:pPr>
              <w:jc w:val="center"/>
              <w:rPr>
                <w:rFonts w:cs="Arial"/>
                <w:color w:val="000000"/>
                <w:sz w:val="16"/>
                <w:szCs w:val="16"/>
              </w:rPr>
            </w:pPr>
            <w:r w:rsidRPr="009E41F4">
              <w:rPr>
                <w:rFonts w:cs="Arial"/>
                <w:color w:val="000000"/>
                <w:sz w:val="16"/>
                <w:szCs w:val="16"/>
              </w:rPr>
              <w:t>R$ 240.000</w:t>
            </w:r>
          </w:p>
        </w:tc>
        <w:tc>
          <w:tcPr>
            <w:tcW w:w="852" w:type="dxa"/>
            <w:tcBorders>
              <w:top w:val="nil"/>
              <w:left w:val="nil"/>
              <w:bottom w:val="single" w:sz="8" w:space="0" w:color="auto"/>
              <w:right w:val="single" w:sz="8" w:space="0" w:color="auto"/>
            </w:tcBorders>
            <w:shd w:val="clear" w:color="auto" w:fill="auto"/>
            <w:vAlign w:val="center"/>
            <w:hideMark/>
          </w:tcPr>
          <w:p w14:paraId="738A8307" w14:textId="77777777" w:rsidR="00FE0424" w:rsidRPr="009E41F4" w:rsidRDefault="00FE0424" w:rsidP="00FE0424">
            <w:pPr>
              <w:jc w:val="center"/>
              <w:rPr>
                <w:rFonts w:cs="Arial"/>
                <w:color w:val="000000"/>
                <w:sz w:val="16"/>
                <w:szCs w:val="16"/>
              </w:rPr>
            </w:pPr>
            <w:r w:rsidRPr="009E41F4">
              <w:rPr>
                <w:rFonts w:cs="Arial"/>
                <w:color w:val="000000"/>
                <w:sz w:val="16"/>
                <w:szCs w:val="16"/>
              </w:rPr>
              <w:t>R$ 80.000</w:t>
            </w:r>
          </w:p>
        </w:tc>
      </w:tr>
    </w:tbl>
    <w:p w14:paraId="243A5FE8" w14:textId="77777777" w:rsidR="0047560D" w:rsidRDefault="0047560D" w:rsidP="005345C4">
      <w:pPr>
        <w:widowControl w:val="0"/>
        <w:tabs>
          <w:tab w:val="left" w:pos="851"/>
          <w:tab w:val="left" w:pos="1357"/>
        </w:tabs>
        <w:spacing w:before="140" w:line="290" w:lineRule="auto"/>
        <w:outlineLvl w:val="0"/>
        <w:rPr>
          <w:rFonts w:cs="Arial"/>
          <w:sz w:val="16"/>
          <w:szCs w:val="16"/>
        </w:rPr>
      </w:pPr>
    </w:p>
    <w:p w14:paraId="7BC4FE6F" w14:textId="6FED46FF" w:rsidR="00E0292D" w:rsidRPr="00605B70" w:rsidRDefault="00E0292D" w:rsidP="005345C4">
      <w:pPr>
        <w:widowControl w:val="0"/>
        <w:tabs>
          <w:tab w:val="left" w:pos="851"/>
          <w:tab w:val="left" w:pos="1357"/>
        </w:tabs>
        <w:spacing w:before="140" w:line="290" w:lineRule="auto"/>
        <w:outlineLvl w:val="0"/>
        <w:rPr>
          <w:rFonts w:cs="Arial"/>
          <w:sz w:val="16"/>
          <w:szCs w:val="16"/>
        </w:rPr>
      </w:pPr>
      <w:r w:rsidRPr="00605B70">
        <w:rPr>
          <w:rFonts w:cs="Arial"/>
          <w:sz w:val="16"/>
          <w:szCs w:val="16"/>
        </w:rPr>
        <w:t xml:space="preserve">O cronograma acima é meramente tentativo e indicativo, de modo que se, por qualquer motivo, ocorrer qualquer atraso ou antecipação do cronograma tentativo, </w:t>
      </w:r>
      <w:r w:rsidRPr="00605B70">
        <w:rPr>
          <w:rFonts w:cs="Arial"/>
          <w:b/>
          <w:sz w:val="16"/>
          <w:szCs w:val="16"/>
        </w:rPr>
        <w:t>(i)</w:t>
      </w:r>
      <w:r w:rsidRPr="00605B70">
        <w:rPr>
          <w:rFonts w:cs="Arial"/>
          <w:sz w:val="16"/>
          <w:szCs w:val="16"/>
        </w:rPr>
        <w:t xml:space="preserve"> não será necessário aditar qualquer Documentos da Operação; e </w:t>
      </w:r>
      <w:r w:rsidRPr="00605B70">
        <w:rPr>
          <w:rFonts w:cs="Arial"/>
          <w:b/>
          <w:sz w:val="16"/>
          <w:szCs w:val="16"/>
        </w:rPr>
        <w:t>(</w:t>
      </w:r>
      <w:proofErr w:type="spellStart"/>
      <w:r w:rsidRPr="00605B70">
        <w:rPr>
          <w:rFonts w:cs="Arial"/>
          <w:b/>
          <w:sz w:val="16"/>
          <w:szCs w:val="16"/>
        </w:rPr>
        <w:t>ii</w:t>
      </w:r>
      <w:proofErr w:type="spellEnd"/>
      <w:r w:rsidRPr="00605B70">
        <w:rPr>
          <w:rFonts w:cs="Arial"/>
          <w:b/>
          <w:sz w:val="16"/>
          <w:szCs w:val="16"/>
        </w:rPr>
        <w:t>)</w:t>
      </w:r>
      <w:r w:rsidRPr="00605B70">
        <w:rPr>
          <w:rFonts w:cs="Arial"/>
          <w:sz w:val="16"/>
          <w:szCs w:val="16"/>
        </w:rPr>
        <w:t xml:space="preserve"> não implicará em qualquer hipótese de vencimento antecipado das Debêntures e, consequentemente, resgate antecipado dos CRI.</w:t>
      </w:r>
    </w:p>
    <w:p w14:paraId="4F61D259" w14:textId="77777777" w:rsidR="00E36F51" w:rsidRPr="00605B70" w:rsidRDefault="00E36F51" w:rsidP="005345C4">
      <w:pPr>
        <w:widowControl w:val="0"/>
        <w:spacing w:before="140" w:line="290" w:lineRule="auto"/>
        <w:jc w:val="left"/>
        <w:rPr>
          <w:rFonts w:cs="Arial"/>
          <w:b/>
          <w:sz w:val="16"/>
          <w:szCs w:val="16"/>
        </w:rPr>
      </w:pPr>
    </w:p>
    <w:p w14:paraId="76CF7B11" w14:textId="77777777" w:rsidR="00EB001B" w:rsidRPr="00076B9A" w:rsidRDefault="00EB001B" w:rsidP="00957D0A">
      <w:pPr>
        <w:pStyle w:val="ExhibitApps"/>
        <w:widowControl w:val="0"/>
        <w:spacing w:before="140" w:after="0"/>
        <w:jc w:val="both"/>
        <w:rPr>
          <w:sz w:val="16"/>
          <w:szCs w:val="16"/>
        </w:rPr>
        <w:sectPr w:rsidR="00EB001B" w:rsidRPr="00076B9A" w:rsidSect="004C7BA4">
          <w:pgSz w:w="16840" w:h="11907" w:orient="landscape" w:code="9"/>
          <w:pgMar w:top="1588" w:right="1701" w:bottom="1588" w:left="1304" w:header="765" w:footer="482" w:gutter="0"/>
          <w:paperSrc w:first="7" w:other="7"/>
          <w:pgNumType w:start="1"/>
          <w:cols w:space="720"/>
          <w:noEndnote/>
          <w:titlePg/>
          <w:docGrid w:linePitch="354"/>
        </w:sectPr>
      </w:pPr>
      <w:bookmarkStart w:id="299" w:name="_Toc103674761"/>
      <w:bookmarkEnd w:id="298"/>
    </w:p>
    <w:p w14:paraId="10B13A1C" w14:textId="54A988A4" w:rsidR="00317812" w:rsidRPr="00076B9A" w:rsidRDefault="00317812" w:rsidP="00957D0A">
      <w:pPr>
        <w:pStyle w:val="ExhibitApps"/>
        <w:widowControl w:val="0"/>
        <w:spacing w:before="140" w:after="0"/>
        <w:jc w:val="both"/>
        <w:rPr>
          <w:sz w:val="16"/>
          <w:szCs w:val="16"/>
        </w:rPr>
      </w:pPr>
      <w:bookmarkStart w:id="300" w:name="_Toc107962277"/>
      <w:r w:rsidRPr="00076B9A">
        <w:rPr>
          <w:sz w:val="16"/>
          <w:szCs w:val="16"/>
        </w:rPr>
        <w:lastRenderedPageBreak/>
        <w:t xml:space="preserve">ANEXO </w:t>
      </w:r>
      <w:r w:rsidR="00A37814" w:rsidRPr="00076B9A">
        <w:rPr>
          <w:sz w:val="16"/>
          <w:szCs w:val="16"/>
        </w:rPr>
        <w:t>I</w:t>
      </w:r>
      <w:r w:rsidR="002C1BE2" w:rsidRPr="00076B9A">
        <w:rPr>
          <w:sz w:val="16"/>
          <w:szCs w:val="16"/>
        </w:rPr>
        <w:t>II</w:t>
      </w:r>
      <w:r w:rsidRPr="00076B9A">
        <w:rPr>
          <w:sz w:val="16"/>
          <w:szCs w:val="16"/>
        </w:rPr>
        <w:t xml:space="preserve"> AO </w:t>
      </w:r>
      <w:bookmarkEnd w:id="299"/>
      <w:r w:rsidR="005B504F" w:rsidRPr="00076B9A">
        <w:rPr>
          <w:sz w:val="16"/>
          <w:szCs w:val="16"/>
        </w:rPr>
        <w:t xml:space="preserve">INSTRUMENTO PARTICULAR DE ESCRITURA DE EMISSÃO PRIVADA DE DEBÊNTURES SIMPLES, NÃO CONVERSÍVEIS EM AÇÕES, </w:t>
      </w:r>
      <w:r w:rsidR="008F214E" w:rsidRPr="008F214E">
        <w:rPr>
          <w:iCs/>
          <w:sz w:val="16"/>
          <w:szCs w:val="16"/>
        </w:rPr>
        <w:t>DA ESPÉCIE COM GARANTIA FIDEJUSSÓRIA</w:t>
      </w:r>
      <w:r w:rsidR="005B504F" w:rsidRPr="00076B9A">
        <w:rPr>
          <w:sz w:val="16"/>
          <w:szCs w:val="16"/>
        </w:rPr>
        <w:t xml:space="preserve">, </w:t>
      </w:r>
      <w:r w:rsidR="005B504F" w:rsidRPr="00076B9A">
        <w:rPr>
          <w:bCs/>
          <w:sz w:val="16"/>
          <w:szCs w:val="16"/>
        </w:rPr>
        <w:t xml:space="preserve">EM ATÉ </w:t>
      </w:r>
      <w:r w:rsidR="005B504F">
        <w:rPr>
          <w:bCs/>
          <w:sz w:val="16"/>
          <w:szCs w:val="16"/>
        </w:rPr>
        <w:t>2</w:t>
      </w:r>
      <w:r w:rsidR="005B504F" w:rsidRPr="00076B9A">
        <w:rPr>
          <w:bCs/>
          <w:sz w:val="16"/>
          <w:szCs w:val="16"/>
        </w:rPr>
        <w:t xml:space="preserve"> (</w:t>
      </w:r>
      <w:r w:rsidR="005B504F">
        <w:rPr>
          <w:bCs/>
          <w:sz w:val="16"/>
          <w:szCs w:val="16"/>
        </w:rPr>
        <w:t>DUAS</w:t>
      </w:r>
      <w:r w:rsidR="005B504F" w:rsidRPr="00076B9A">
        <w:rPr>
          <w:bCs/>
          <w:sz w:val="16"/>
          <w:szCs w:val="16"/>
        </w:rPr>
        <w:t>) SÉRIES</w:t>
      </w:r>
      <w:r w:rsidR="005B504F" w:rsidRPr="00076B9A">
        <w:rPr>
          <w:sz w:val="16"/>
          <w:szCs w:val="16"/>
        </w:rPr>
        <w:t xml:space="preserve">, DA </w:t>
      </w:r>
      <w:r w:rsidR="00443C29">
        <w:rPr>
          <w:sz w:val="16"/>
          <w:szCs w:val="16"/>
        </w:rPr>
        <w:t>2ª (SEGUNDA)</w:t>
      </w:r>
      <w:r w:rsidR="00443C29" w:rsidDel="00443C29">
        <w:rPr>
          <w:sz w:val="16"/>
          <w:szCs w:val="16"/>
        </w:rPr>
        <w:t xml:space="preserve"> </w:t>
      </w:r>
      <w:r w:rsidR="005B504F" w:rsidRPr="00076B9A">
        <w:rPr>
          <w:sz w:val="16"/>
          <w:szCs w:val="16"/>
        </w:rPr>
        <w:t xml:space="preserve">EMISSÃO DA </w:t>
      </w:r>
      <w:r w:rsidR="005B504F" w:rsidRPr="00E729AB">
        <w:rPr>
          <w:bCs/>
          <w:sz w:val="16"/>
          <w:szCs w:val="16"/>
        </w:rPr>
        <w:t>REFRIGERAÇÃO DUFRIO COMÉRCIO E IMPORTAÇÃO S.A.</w:t>
      </w:r>
      <w:bookmarkEnd w:id="300"/>
    </w:p>
    <w:p w14:paraId="7A0EEC41" w14:textId="77777777" w:rsidR="00317812" w:rsidRPr="00076B9A" w:rsidRDefault="00317812" w:rsidP="00957D0A">
      <w:pPr>
        <w:pStyle w:val="Body"/>
        <w:widowControl w:val="0"/>
        <w:spacing w:before="140" w:after="0"/>
        <w:jc w:val="center"/>
        <w:rPr>
          <w:bCs/>
          <w:sz w:val="16"/>
          <w:szCs w:val="16"/>
          <w:lang w:val="pt-BR"/>
        </w:rPr>
      </w:pPr>
    </w:p>
    <w:p w14:paraId="298A80A3" w14:textId="0DD3A1B9" w:rsidR="00317812" w:rsidRPr="00076B9A" w:rsidRDefault="00317812" w:rsidP="00957D0A">
      <w:pPr>
        <w:pStyle w:val="Heading"/>
        <w:widowControl w:val="0"/>
        <w:spacing w:before="140" w:after="0"/>
        <w:jc w:val="center"/>
        <w:rPr>
          <w:sz w:val="16"/>
          <w:szCs w:val="16"/>
        </w:rPr>
      </w:pPr>
      <w:r w:rsidRPr="00076B9A">
        <w:rPr>
          <w:sz w:val="16"/>
          <w:szCs w:val="16"/>
        </w:rPr>
        <w:t xml:space="preserve">Modelo de Notificação de Alteração de Percentual dos Empreendimentos </w:t>
      </w:r>
      <w:r w:rsidR="000B2D1E" w:rsidRPr="00076B9A">
        <w:rPr>
          <w:sz w:val="16"/>
          <w:szCs w:val="16"/>
        </w:rPr>
        <w:t>Destinação</w:t>
      </w:r>
    </w:p>
    <w:p w14:paraId="4175ACFB" w14:textId="77777777" w:rsidR="00317812" w:rsidRPr="00076B9A" w:rsidRDefault="00317812" w:rsidP="00957D0A">
      <w:pPr>
        <w:widowControl w:val="0"/>
        <w:spacing w:before="140" w:line="290" w:lineRule="auto"/>
        <w:jc w:val="center"/>
        <w:rPr>
          <w:rFonts w:cs="Arial"/>
          <w:bCs/>
          <w:sz w:val="16"/>
          <w:szCs w:val="16"/>
        </w:rPr>
      </w:pPr>
    </w:p>
    <w:p w14:paraId="5A79E2C3" w14:textId="77777777" w:rsidR="00317812" w:rsidRPr="00076B9A" w:rsidRDefault="00317812" w:rsidP="00957D0A">
      <w:pPr>
        <w:widowControl w:val="0"/>
        <w:spacing w:before="140" w:line="290" w:lineRule="auto"/>
        <w:jc w:val="right"/>
        <w:rPr>
          <w:rFonts w:cs="Arial"/>
          <w:sz w:val="16"/>
          <w:szCs w:val="16"/>
        </w:rPr>
      </w:pPr>
      <w:r w:rsidRPr="00076B9A">
        <w:rPr>
          <w:rFonts w:cs="Arial"/>
          <w:sz w:val="16"/>
          <w:szCs w:val="16"/>
        </w:rPr>
        <w:t>[</w:t>
      </w:r>
      <w:r w:rsidRPr="00076B9A">
        <w:rPr>
          <w:rFonts w:cs="Arial"/>
          <w:b/>
          <w:bCs/>
          <w:sz w:val="16"/>
          <w:szCs w:val="16"/>
        </w:rPr>
        <w:t>DIA</w:t>
      </w:r>
      <w:r w:rsidRPr="00076B9A">
        <w:rPr>
          <w:rFonts w:cs="Arial"/>
          <w:sz w:val="16"/>
          <w:szCs w:val="16"/>
        </w:rPr>
        <w:t>] de [</w:t>
      </w:r>
      <w:r w:rsidRPr="00076B9A">
        <w:rPr>
          <w:rFonts w:cs="Arial"/>
          <w:b/>
          <w:bCs/>
          <w:sz w:val="16"/>
          <w:szCs w:val="16"/>
        </w:rPr>
        <w:t>MÊS</w:t>
      </w:r>
      <w:r w:rsidRPr="00076B9A">
        <w:rPr>
          <w:rFonts w:cs="Arial"/>
          <w:sz w:val="16"/>
          <w:szCs w:val="16"/>
        </w:rPr>
        <w:t>] de [</w:t>
      </w:r>
      <w:r w:rsidRPr="00076B9A">
        <w:rPr>
          <w:rFonts w:cs="Arial"/>
          <w:b/>
          <w:bCs/>
          <w:sz w:val="16"/>
          <w:szCs w:val="16"/>
        </w:rPr>
        <w:t>ANO</w:t>
      </w:r>
      <w:r w:rsidRPr="00076B9A">
        <w:rPr>
          <w:rFonts w:cs="Arial"/>
          <w:sz w:val="16"/>
          <w:szCs w:val="16"/>
        </w:rPr>
        <w:t>]</w:t>
      </w:r>
    </w:p>
    <w:p w14:paraId="10FD3AEB" w14:textId="77777777" w:rsidR="00317812" w:rsidRPr="00076B9A" w:rsidRDefault="00317812" w:rsidP="00957D0A">
      <w:pPr>
        <w:widowControl w:val="0"/>
        <w:spacing w:before="140" w:line="290" w:lineRule="auto"/>
        <w:rPr>
          <w:rFonts w:cs="Arial"/>
          <w:sz w:val="16"/>
          <w:szCs w:val="16"/>
        </w:rPr>
      </w:pPr>
    </w:p>
    <w:p w14:paraId="5DCA084F" w14:textId="77777777" w:rsidR="00317812" w:rsidRDefault="00317812" w:rsidP="00957D0A">
      <w:pPr>
        <w:widowControl w:val="0"/>
        <w:spacing w:before="140" w:line="290" w:lineRule="auto"/>
        <w:rPr>
          <w:rFonts w:cs="Arial"/>
          <w:sz w:val="16"/>
          <w:szCs w:val="16"/>
        </w:rPr>
      </w:pPr>
      <w:r w:rsidRPr="00076B9A">
        <w:rPr>
          <w:rFonts w:cs="Arial"/>
          <w:sz w:val="16"/>
          <w:szCs w:val="16"/>
        </w:rPr>
        <w:t>À</w:t>
      </w:r>
    </w:p>
    <w:p w14:paraId="2AADAEB8" w14:textId="77777777" w:rsidR="00905C4D" w:rsidRDefault="00905C4D" w:rsidP="00D73AB5">
      <w:pPr>
        <w:widowControl w:val="0"/>
        <w:spacing w:before="140" w:line="290" w:lineRule="auto"/>
        <w:jc w:val="left"/>
        <w:rPr>
          <w:sz w:val="16"/>
          <w:szCs w:val="16"/>
        </w:rPr>
      </w:pPr>
      <w:r w:rsidRPr="00E729AB">
        <w:rPr>
          <w:b/>
          <w:sz w:val="16"/>
          <w:szCs w:val="16"/>
        </w:rPr>
        <w:t>OPEA SECURITIZADORA S.A.</w:t>
      </w:r>
    </w:p>
    <w:p w14:paraId="64149186" w14:textId="77777777" w:rsidR="00905C4D" w:rsidRDefault="00905C4D" w:rsidP="00D73AB5">
      <w:pPr>
        <w:widowControl w:val="0"/>
        <w:spacing w:before="140" w:line="290" w:lineRule="auto"/>
        <w:jc w:val="left"/>
        <w:rPr>
          <w:bCs/>
          <w:sz w:val="16"/>
          <w:szCs w:val="16"/>
        </w:rPr>
      </w:pPr>
      <w:r w:rsidRPr="00E04083">
        <w:rPr>
          <w:bCs/>
          <w:sz w:val="16"/>
          <w:szCs w:val="16"/>
        </w:rPr>
        <w:t>Rua Hungria, nº 1.240, 6º and</w:t>
      </w:r>
      <w:r>
        <w:rPr>
          <w:bCs/>
          <w:sz w:val="16"/>
          <w:szCs w:val="16"/>
        </w:rPr>
        <w:t>ar, conjunto 62, Jardim Europa</w:t>
      </w:r>
    </w:p>
    <w:p w14:paraId="041FA2DE" w14:textId="77777777" w:rsidR="00905C4D" w:rsidRDefault="00905C4D" w:rsidP="00D73AB5">
      <w:pPr>
        <w:widowControl w:val="0"/>
        <w:spacing w:before="140" w:line="290" w:lineRule="auto"/>
        <w:jc w:val="left"/>
        <w:rPr>
          <w:bCs/>
          <w:sz w:val="16"/>
          <w:szCs w:val="16"/>
        </w:rPr>
      </w:pPr>
      <w:r w:rsidRPr="00E04083">
        <w:rPr>
          <w:bCs/>
          <w:sz w:val="16"/>
          <w:szCs w:val="16"/>
        </w:rPr>
        <w:t>CEP 01455-0</w:t>
      </w:r>
      <w:r>
        <w:rPr>
          <w:bCs/>
          <w:sz w:val="16"/>
          <w:szCs w:val="16"/>
        </w:rPr>
        <w:t>0</w:t>
      </w:r>
      <w:r w:rsidRPr="00E04083">
        <w:rPr>
          <w:bCs/>
          <w:sz w:val="16"/>
          <w:szCs w:val="16"/>
        </w:rPr>
        <w:t>0</w:t>
      </w:r>
      <w:r>
        <w:rPr>
          <w:bCs/>
          <w:sz w:val="16"/>
          <w:szCs w:val="16"/>
        </w:rPr>
        <w:t>, São Paulo/SP</w:t>
      </w:r>
    </w:p>
    <w:p w14:paraId="4CB7C250" w14:textId="77777777" w:rsidR="00905C4D" w:rsidRDefault="00905C4D" w:rsidP="00905C4D">
      <w:pPr>
        <w:widowControl w:val="0"/>
        <w:spacing w:before="140" w:line="290" w:lineRule="auto"/>
        <w:jc w:val="left"/>
        <w:rPr>
          <w:rFonts w:cs="Arial"/>
          <w:sz w:val="16"/>
          <w:szCs w:val="16"/>
        </w:rPr>
      </w:pPr>
      <w:r w:rsidRPr="002C3A3E">
        <w:rPr>
          <w:rFonts w:cs="Arial"/>
          <w:bCs/>
          <w:sz w:val="16"/>
          <w:szCs w:val="16"/>
        </w:rPr>
        <w:t>At.</w:t>
      </w:r>
      <w:r>
        <w:rPr>
          <w:rFonts w:cs="Arial"/>
          <w:bCs/>
          <w:sz w:val="16"/>
          <w:szCs w:val="16"/>
        </w:rPr>
        <w:t>:</w:t>
      </w:r>
      <w:r w:rsidRPr="002C3A3E">
        <w:rPr>
          <w:rFonts w:cs="Arial"/>
          <w:bCs/>
          <w:sz w:val="16"/>
          <w:szCs w:val="16"/>
        </w:rPr>
        <w:t xml:space="preserve">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40A66296" w14:textId="77777777" w:rsidR="00905C4D" w:rsidRPr="002C3A3E" w:rsidRDefault="00905C4D" w:rsidP="00905C4D">
      <w:pPr>
        <w:widowControl w:val="0"/>
        <w:spacing w:before="140" w:line="290" w:lineRule="auto"/>
        <w:jc w:val="left"/>
        <w:rPr>
          <w:rFonts w:cs="Arial"/>
          <w:bCs/>
          <w:sz w:val="16"/>
          <w:szCs w:val="16"/>
        </w:rPr>
      </w:pPr>
      <w:r w:rsidRPr="002C3A3E">
        <w:rPr>
          <w:rFonts w:cs="Arial"/>
          <w:bCs/>
          <w:sz w:val="16"/>
          <w:szCs w:val="16"/>
        </w:rPr>
        <w:t xml:space="preserve">Tel.: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4A20E112" w14:textId="77777777" w:rsidR="00905C4D" w:rsidRPr="00076B9A" w:rsidRDefault="00905C4D" w:rsidP="00905C4D">
      <w:pPr>
        <w:widowControl w:val="0"/>
        <w:spacing w:before="140" w:line="290" w:lineRule="auto"/>
        <w:jc w:val="left"/>
        <w:rPr>
          <w:rFonts w:cs="Arial"/>
          <w:bCs/>
          <w:sz w:val="16"/>
          <w:szCs w:val="16"/>
        </w:rPr>
      </w:pPr>
      <w:r w:rsidRPr="002C3A3E">
        <w:rPr>
          <w:rFonts w:cs="Arial"/>
          <w:bCs/>
          <w:sz w:val="16"/>
          <w:szCs w:val="16"/>
        </w:rPr>
        <w:t xml:space="preserve">E-mail: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6A673B70" w14:textId="77777777" w:rsidR="00905C4D" w:rsidRDefault="00905C4D" w:rsidP="00D73AB5">
      <w:pPr>
        <w:widowControl w:val="0"/>
        <w:spacing w:before="140" w:line="290" w:lineRule="auto"/>
        <w:jc w:val="left"/>
        <w:rPr>
          <w:rFonts w:cs="Arial"/>
          <w:sz w:val="16"/>
          <w:szCs w:val="16"/>
        </w:rPr>
      </w:pPr>
    </w:p>
    <w:p w14:paraId="156037F8" w14:textId="77777777" w:rsidR="00905C4D" w:rsidRPr="00076B9A" w:rsidRDefault="00905C4D">
      <w:pPr>
        <w:widowControl w:val="0"/>
        <w:spacing w:before="140" w:line="290" w:lineRule="auto"/>
        <w:rPr>
          <w:rFonts w:cs="Arial"/>
          <w:sz w:val="16"/>
          <w:szCs w:val="16"/>
        </w:rPr>
      </w:pPr>
      <w:r>
        <w:rPr>
          <w:rFonts w:cs="Arial"/>
          <w:sz w:val="16"/>
          <w:szCs w:val="16"/>
        </w:rPr>
        <w:t>com cópia para</w:t>
      </w:r>
    </w:p>
    <w:p w14:paraId="274FD75F" w14:textId="77777777" w:rsidR="002C3A3E" w:rsidRPr="002C3A3E" w:rsidRDefault="002C3A3E" w:rsidP="002C3A3E">
      <w:pPr>
        <w:widowControl w:val="0"/>
        <w:spacing w:before="140" w:line="290" w:lineRule="auto"/>
        <w:jc w:val="left"/>
        <w:rPr>
          <w:rFonts w:cs="Arial"/>
          <w:b/>
          <w:sz w:val="16"/>
          <w:szCs w:val="16"/>
        </w:rPr>
      </w:pPr>
      <w:r w:rsidRPr="002C3A3E">
        <w:rPr>
          <w:rFonts w:cs="Arial"/>
          <w:b/>
          <w:sz w:val="16"/>
          <w:szCs w:val="16"/>
        </w:rPr>
        <w:t>OLIVEIRA TRUST DISTRIBUIDORA DE TÍTULOS E VALORES MOBILIÁRIOS S.A.</w:t>
      </w:r>
    </w:p>
    <w:p w14:paraId="3D062CC8" w14:textId="77777777" w:rsidR="002C3A3E" w:rsidRPr="002C3A3E" w:rsidRDefault="002C3A3E" w:rsidP="002C3A3E">
      <w:pPr>
        <w:widowControl w:val="0"/>
        <w:spacing w:before="140" w:line="290" w:lineRule="auto"/>
        <w:jc w:val="left"/>
        <w:rPr>
          <w:rFonts w:cs="Arial"/>
          <w:sz w:val="16"/>
          <w:szCs w:val="16"/>
        </w:rPr>
      </w:pPr>
      <w:r w:rsidRPr="002C3A3E">
        <w:rPr>
          <w:rFonts w:cs="Arial"/>
          <w:sz w:val="16"/>
          <w:szCs w:val="16"/>
        </w:rPr>
        <w:t>Rua Joaquim Floriano, nº 1.502, 13º anda</w:t>
      </w:r>
      <w:r>
        <w:rPr>
          <w:rFonts w:cs="Arial"/>
          <w:sz w:val="16"/>
          <w:szCs w:val="16"/>
        </w:rPr>
        <w:t>r, sala 132, parte, Itaim Bibi</w:t>
      </w:r>
    </w:p>
    <w:p w14:paraId="30F0C342" w14:textId="77777777" w:rsidR="000B3244" w:rsidRPr="002C3A3E" w:rsidRDefault="002C3A3E" w:rsidP="002C3A3E">
      <w:pPr>
        <w:widowControl w:val="0"/>
        <w:spacing w:before="140" w:line="290" w:lineRule="auto"/>
        <w:jc w:val="left"/>
        <w:rPr>
          <w:rFonts w:cs="Arial"/>
          <w:bCs/>
          <w:sz w:val="16"/>
          <w:szCs w:val="16"/>
          <w:highlight w:val="yellow"/>
        </w:rPr>
      </w:pPr>
      <w:r w:rsidRPr="002C3A3E">
        <w:rPr>
          <w:rFonts w:cs="Arial"/>
          <w:sz w:val="16"/>
          <w:szCs w:val="16"/>
        </w:rPr>
        <w:t>CEP 04534-004, São Paulo/SP</w:t>
      </w:r>
    </w:p>
    <w:p w14:paraId="1F7F8336" w14:textId="77777777" w:rsidR="002C3A3E" w:rsidRDefault="000B3244" w:rsidP="005345C4">
      <w:pPr>
        <w:widowControl w:val="0"/>
        <w:spacing w:before="140" w:line="290" w:lineRule="auto"/>
        <w:jc w:val="left"/>
        <w:rPr>
          <w:rFonts w:cs="Arial"/>
          <w:sz w:val="16"/>
          <w:szCs w:val="16"/>
        </w:rPr>
      </w:pPr>
      <w:r w:rsidRPr="002C3A3E">
        <w:rPr>
          <w:rFonts w:cs="Arial"/>
          <w:bCs/>
          <w:sz w:val="16"/>
          <w:szCs w:val="16"/>
        </w:rPr>
        <w:t>At.</w:t>
      </w:r>
      <w:r w:rsidR="002C3A3E">
        <w:rPr>
          <w:rFonts w:cs="Arial"/>
          <w:bCs/>
          <w:sz w:val="16"/>
          <w:szCs w:val="16"/>
        </w:rPr>
        <w:t>:</w:t>
      </w:r>
      <w:r w:rsidRPr="002C3A3E">
        <w:rPr>
          <w:rFonts w:cs="Arial"/>
          <w:bCs/>
          <w:sz w:val="16"/>
          <w:szCs w:val="16"/>
        </w:rPr>
        <w:t xml:space="preserve"> </w:t>
      </w:r>
      <w:r w:rsidR="002C3A3E" w:rsidRPr="005D143E">
        <w:rPr>
          <w:rFonts w:cs="Arial"/>
          <w:sz w:val="16"/>
          <w:szCs w:val="16"/>
        </w:rPr>
        <w:t>[</w:t>
      </w:r>
      <w:r w:rsidR="002C3A3E" w:rsidRPr="005D143E">
        <w:rPr>
          <w:rFonts w:cs="Arial"/>
          <w:sz w:val="16"/>
          <w:szCs w:val="16"/>
          <w:highlight w:val="yellow"/>
        </w:rPr>
        <w:t>●</w:t>
      </w:r>
      <w:r w:rsidR="002C3A3E" w:rsidRPr="005D143E">
        <w:rPr>
          <w:rFonts w:cs="Arial"/>
          <w:sz w:val="16"/>
          <w:szCs w:val="16"/>
        </w:rPr>
        <w:t>]</w:t>
      </w:r>
    </w:p>
    <w:p w14:paraId="79D965FC" w14:textId="77777777" w:rsidR="000B3244" w:rsidRPr="002C3A3E" w:rsidRDefault="000B3244" w:rsidP="005345C4">
      <w:pPr>
        <w:widowControl w:val="0"/>
        <w:spacing w:before="140" w:line="290" w:lineRule="auto"/>
        <w:jc w:val="left"/>
        <w:rPr>
          <w:rFonts w:cs="Arial"/>
          <w:bCs/>
          <w:sz w:val="16"/>
          <w:szCs w:val="16"/>
        </w:rPr>
      </w:pPr>
      <w:r w:rsidRPr="002C3A3E">
        <w:rPr>
          <w:rFonts w:cs="Arial"/>
          <w:bCs/>
          <w:sz w:val="16"/>
          <w:szCs w:val="16"/>
        </w:rPr>
        <w:t xml:space="preserve">Tel.: </w:t>
      </w:r>
      <w:r w:rsidR="002C3A3E" w:rsidRPr="005D143E">
        <w:rPr>
          <w:rFonts w:cs="Arial"/>
          <w:sz w:val="16"/>
          <w:szCs w:val="16"/>
        </w:rPr>
        <w:t>[</w:t>
      </w:r>
      <w:r w:rsidR="002C3A3E" w:rsidRPr="005D143E">
        <w:rPr>
          <w:rFonts w:cs="Arial"/>
          <w:sz w:val="16"/>
          <w:szCs w:val="16"/>
          <w:highlight w:val="yellow"/>
        </w:rPr>
        <w:t>●</w:t>
      </w:r>
      <w:r w:rsidR="002C3A3E" w:rsidRPr="005D143E">
        <w:rPr>
          <w:rFonts w:cs="Arial"/>
          <w:sz w:val="16"/>
          <w:szCs w:val="16"/>
        </w:rPr>
        <w:t>]</w:t>
      </w:r>
    </w:p>
    <w:p w14:paraId="242A7DAB" w14:textId="77777777" w:rsidR="000B3244" w:rsidRPr="00076B9A" w:rsidRDefault="000B3244" w:rsidP="005345C4">
      <w:pPr>
        <w:widowControl w:val="0"/>
        <w:spacing w:before="140" w:line="290" w:lineRule="auto"/>
        <w:jc w:val="left"/>
        <w:rPr>
          <w:rFonts w:cs="Arial"/>
          <w:bCs/>
          <w:sz w:val="16"/>
          <w:szCs w:val="16"/>
        </w:rPr>
      </w:pPr>
      <w:r w:rsidRPr="002C3A3E">
        <w:rPr>
          <w:rFonts w:cs="Arial"/>
          <w:bCs/>
          <w:sz w:val="16"/>
          <w:szCs w:val="16"/>
        </w:rPr>
        <w:t xml:space="preserve">E-mail: </w:t>
      </w:r>
      <w:r w:rsidR="002C3A3E" w:rsidRPr="005D143E">
        <w:rPr>
          <w:rFonts w:cs="Arial"/>
          <w:sz w:val="16"/>
          <w:szCs w:val="16"/>
        </w:rPr>
        <w:t>[</w:t>
      </w:r>
      <w:r w:rsidR="002C3A3E" w:rsidRPr="005D143E">
        <w:rPr>
          <w:rFonts w:cs="Arial"/>
          <w:sz w:val="16"/>
          <w:szCs w:val="16"/>
          <w:highlight w:val="yellow"/>
        </w:rPr>
        <w:t>●</w:t>
      </w:r>
      <w:r w:rsidR="002C3A3E" w:rsidRPr="005D143E">
        <w:rPr>
          <w:rFonts w:cs="Arial"/>
          <w:sz w:val="16"/>
          <w:szCs w:val="16"/>
        </w:rPr>
        <w:t>]</w:t>
      </w:r>
    </w:p>
    <w:p w14:paraId="0D23CC2F" w14:textId="77777777" w:rsidR="00317812" w:rsidRPr="00076B9A" w:rsidRDefault="00317812" w:rsidP="00957D0A">
      <w:pPr>
        <w:widowControl w:val="0"/>
        <w:spacing w:before="140" w:line="290" w:lineRule="auto"/>
        <w:rPr>
          <w:rFonts w:cs="Arial"/>
          <w:sz w:val="16"/>
          <w:szCs w:val="16"/>
        </w:rPr>
      </w:pPr>
    </w:p>
    <w:p w14:paraId="315CF05B" w14:textId="77777777" w:rsidR="00317812" w:rsidRPr="00076B9A" w:rsidRDefault="00317812" w:rsidP="00957D0A">
      <w:pPr>
        <w:widowControl w:val="0"/>
        <w:spacing w:before="140" w:line="290" w:lineRule="auto"/>
        <w:ind w:left="709" w:hanging="709"/>
        <w:rPr>
          <w:rFonts w:cs="Arial"/>
          <w:b/>
          <w:sz w:val="16"/>
          <w:szCs w:val="16"/>
        </w:rPr>
      </w:pPr>
      <w:r w:rsidRPr="00076B9A">
        <w:rPr>
          <w:rFonts w:cs="Arial"/>
          <w:b/>
          <w:sz w:val="16"/>
          <w:szCs w:val="16"/>
        </w:rPr>
        <w:t>Ref.:</w:t>
      </w:r>
      <w:r w:rsidRPr="00076B9A">
        <w:rPr>
          <w:rFonts w:cs="Arial"/>
          <w:b/>
          <w:sz w:val="16"/>
          <w:szCs w:val="16"/>
        </w:rPr>
        <w:tab/>
        <w:t xml:space="preserve">Notificação para Alteração de Percentual dos Empreendimentos </w:t>
      </w:r>
      <w:r w:rsidR="000B2D1E" w:rsidRPr="00076B9A">
        <w:rPr>
          <w:rFonts w:cs="Arial"/>
          <w:b/>
          <w:sz w:val="16"/>
          <w:szCs w:val="16"/>
        </w:rPr>
        <w:t>Destinação</w:t>
      </w:r>
    </w:p>
    <w:p w14:paraId="557D9F42" w14:textId="77777777" w:rsidR="00400BA0" w:rsidRPr="00076B9A" w:rsidRDefault="00400BA0" w:rsidP="00957D0A">
      <w:pPr>
        <w:widowControl w:val="0"/>
        <w:spacing w:before="140" w:line="290" w:lineRule="auto"/>
        <w:rPr>
          <w:rFonts w:cs="Arial"/>
          <w:sz w:val="16"/>
          <w:szCs w:val="16"/>
        </w:rPr>
      </w:pPr>
    </w:p>
    <w:p w14:paraId="4F539CC3" w14:textId="77777777" w:rsidR="00317812" w:rsidRPr="00076B9A" w:rsidRDefault="00317812" w:rsidP="00957D0A">
      <w:pPr>
        <w:widowControl w:val="0"/>
        <w:spacing w:before="140" w:line="290" w:lineRule="auto"/>
        <w:rPr>
          <w:rFonts w:cs="Arial"/>
          <w:sz w:val="16"/>
          <w:szCs w:val="16"/>
        </w:rPr>
      </w:pPr>
      <w:r w:rsidRPr="00076B9A">
        <w:rPr>
          <w:rFonts w:cs="Arial"/>
          <w:sz w:val="16"/>
          <w:szCs w:val="16"/>
        </w:rPr>
        <w:t>Prezados Senhores,</w:t>
      </w:r>
    </w:p>
    <w:p w14:paraId="55B1D35C" w14:textId="01F03673" w:rsidR="00317812" w:rsidRPr="00076B9A" w:rsidRDefault="00317812" w:rsidP="00957D0A">
      <w:pPr>
        <w:widowControl w:val="0"/>
        <w:spacing w:before="140" w:line="290" w:lineRule="auto"/>
        <w:rPr>
          <w:rFonts w:cs="Arial"/>
          <w:sz w:val="16"/>
          <w:szCs w:val="16"/>
        </w:rPr>
      </w:pPr>
      <w:r w:rsidRPr="00076B9A">
        <w:rPr>
          <w:rFonts w:cs="Arial"/>
          <w:sz w:val="16"/>
          <w:szCs w:val="16"/>
        </w:rPr>
        <w:t xml:space="preserve">No âmbito dos termos e condições acordados no </w:t>
      </w:r>
      <w:r w:rsidR="000C68AF" w:rsidRPr="00076B9A">
        <w:rPr>
          <w:rFonts w:cs="Arial"/>
          <w:sz w:val="16"/>
          <w:szCs w:val="16"/>
        </w:rPr>
        <w:t>“</w:t>
      </w:r>
      <w:r w:rsidR="002C3A3E" w:rsidRPr="00076B9A">
        <w:rPr>
          <w:i/>
          <w:iCs/>
          <w:sz w:val="16"/>
          <w:szCs w:val="16"/>
        </w:rPr>
        <w:t xml:space="preserve">Instrumento Particular de Escritura de Emissão Privada de Debêntures Simples, Não Conversíveis em Ações, da Espécie </w:t>
      </w:r>
      <w:r w:rsidR="008F214E">
        <w:rPr>
          <w:i/>
          <w:iCs/>
          <w:sz w:val="16"/>
          <w:szCs w:val="16"/>
        </w:rPr>
        <w:t>com Garantia Fidejussória</w:t>
      </w:r>
      <w:r w:rsidR="002C3A3E" w:rsidRPr="00076B9A">
        <w:rPr>
          <w:i/>
          <w:iCs/>
          <w:sz w:val="16"/>
          <w:szCs w:val="16"/>
        </w:rPr>
        <w:t xml:space="preserve">, em até </w:t>
      </w:r>
      <w:r w:rsidR="002C3A3E">
        <w:rPr>
          <w:i/>
          <w:iCs/>
          <w:sz w:val="16"/>
          <w:szCs w:val="16"/>
        </w:rPr>
        <w:t>2</w:t>
      </w:r>
      <w:r w:rsidR="002C3A3E" w:rsidRPr="00076B9A">
        <w:rPr>
          <w:i/>
          <w:iCs/>
          <w:sz w:val="16"/>
          <w:szCs w:val="16"/>
        </w:rPr>
        <w:t xml:space="preserve"> (</w:t>
      </w:r>
      <w:r w:rsidR="002C3A3E">
        <w:rPr>
          <w:i/>
          <w:iCs/>
          <w:sz w:val="16"/>
          <w:szCs w:val="16"/>
        </w:rPr>
        <w:t>duas</w:t>
      </w:r>
      <w:r w:rsidR="002C3A3E" w:rsidRPr="00076B9A">
        <w:rPr>
          <w:i/>
          <w:iCs/>
          <w:sz w:val="16"/>
          <w:szCs w:val="16"/>
        </w:rPr>
        <w:t xml:space="preserve">) Séries, da </w:t>
      </w:r>
      <w:r w:rsidR="00443C29">
        <w:rPr>
          <w:i/>
          <w:sz w:val="16"/>
          <w:szCs w:val="16"/>
        </w:rPr>
        <w:t>2</w:t>
      </w:r>
      <w:r w:rsidR="002C3A3E" w:rsidRPr="00076B9A">
        <w:rPr>
          <w:i/>
          <w:iCs/>
          <w:sz w:val="16"/>
          <w:szCs w:val="16"/>
        </w:rPr>
        <w:t xml:space="preserve">ª </w:t>
      </w:r>
      <w:r w:rsidR="00443C29" w:rsidRPr="006D03B7">
        <w:rPr>
          <w:i/>
          <w:iCs/>
          <w:sz w:val="16"/>
          <w:szCs w:val="16"/>
        </w:rPr>
        <w:t>(</w:t>
      </w:r>
      <w:r w:rsidR="00443C29">
        <w:rPr>
          <w:i/>
          <w:sz w:val="16"/>
          <w:szCs w:val="16"/>
        </w:rPr>
        <w:t>Segunda</w:t>
      </w:r>
      <w:r w:rsidR="00443C29" w:rsidRPr="00076B9A">
        <w:rPr>
          <w:i/>
          <w:iCs/>
          <w:sz w:val="16"/>
          <w:szCs w:val="16"/>
        </w:rPr>
        <w:t xml:space="preserve">) </w:t>
      </w:r>
      <w:r w:rsidR="002C3A3E" w:rsidRPr="00076B9A">
        <w:rPr>
          <w:i/>
          <w:iCs/>
          <w:sz w:val="16"/>
          <w:szCs w:val="16"/>
        </w:rPr>
        <w:t xml:space="preserve">Emissão da </w:t>
      </w:r>
      <w:r w:rsidR="002C3A3E" w:rsidRPr="006D03B7">
        <w:rPr>
          <w:i/>
          <w:iCs/>
          <w:sz w:val="16"/>
          <w:szCs w:val="16"/>
        </w:rPr>
        <w:t xml:space="preserve">Refrigeração </w:t>
      </w:r>
      <w:proofErr w:type="spellStart"/>
      <w:r w:rsidR="002C3A3E" w:rsidRPr="006D03B7">
        <w:rPr>
          <w:i/>
          <w:iCs/>
          <w:sz w:val="16"/>
          <w:szCs w:val="16"/>
        </w:rPr>
        <w:t>Dufrio</w:t>
      </w:r>
      <w:proofErr w:type="spellEnd"/>
      <w:r w:rsidR="002C3A3E" w:rsidRPr="006D03B7">
        <w:rPr>
          <w:i/>
          <w:iCs/>
          <w:sz w:val="16"/>
          <w:szCs w:val="16"/>
        </w:rPr>
        <w:t xml:space="preserve"> Comércio </w:t>
      </w:r>
      <w:r w:rsidR="002C3A3E">
        <w:rPr>
          <w:i/>
          <w:iCs/>
          <w:sz w:val="16"/>
          <w:szCs w:val="16"/>
        </w:rPr>
        <w:t>e</w:t>
      </w:r>
      <w:r w:rsidR="002C3A3E" w:rsidRPr="006D03B7">
        <w:rPr>
          <w:i/>
          <w:iCs/>
          <w:sz w:val="16"/>
          <w:szCs w:val="16"/>
        </w:rPr>
        <w:t xml:space="preserve"> Importação </w:t>
      </w:r>
      <w:r w:rsidR="002C3A3E" w:rsidRPr="00076B9A">
        <w:rPr>
          <w:i/>
          <w:iCs/>
          <w:sz w:val="16"/>
          <w:szCs w:val="16"/>
        </w:rPr>
        <w:t>S.A</w:t>
      </w:r>
      <w:r w:rsidR="002C3A3E">
        <w:rPr>
          <w:i/>
          <w:iCs/>
          <w:sz w:val="16"/>
          <w:szCs w:val="16"/>
        </w:rPr>
        <w:t>.</w:t>
      </w:r>
      <w:r w:rsidR="000C68AF" w:rsidRPr="00076B9A">
        <w:rPr>
          <w:rFonts w:cs="Arial"/>
          <w:i/>
          <w:iCs/>
          <w:sz w:val="16"/>
          <w:szCs w:val="16"/>
        </w:rPr>
        <w:t>”</w:t>
      </w:r>
      <w:r w:rsidRPr="00076B9A">
        <w:rPr>
          <w:rFonts w:cs="Arial"/>
          <w:sz w:val="16"/>
          <w:szCs w:val="16"/>
        </w:rPr>
        <w:t xml:space="preserve"> celebrado em</w:t>
      </w:r>
      <w:r w:rsidR="005D119E" w:rsidRPr="00076B9A">
        <w:rPr>
          <w:rFonts w:cs="Arial"/>
          <w:sz w:val="16"/>
          <w:szCs w:val="16"/>
        </w:rPr>
        <w:t xml:space="preserve"> </w:t>
      </w:r>
      <w:r w:rsidR="004948FA">
        <w:rPr>
          <w:rFonts w:cs="Arial"/>
          <w:sz w:val="16"/>
          <w:szCs w:val="16"/>
        </w:rPr>
        <w:t>19 de outubro</w:t>
      </w:r>
      <w:r w:rsidR="00E059A2">
        <w:rPr>
          <w:rFonts w:cs="Arial"/>
          <w:sz w:val="16"/>
          <w:szCs w:val="16"/>
        </w:rPr>
        <w:t xml:space="preserve"> </w:t>
      </w:r>
      <w:r w:rsidR="00AD15E9">
        <w:rPr>
          <w:rFonts w:cs="Arial"/>
          <w:sz w:val="16"/>
          <w:szCs w:val="16"/>
        </w:rPr>
        <w:t>de 2022</w:t>
      </w:r>
      <w:r w:rsidR="002C3A3E">
        <w:rPr>
          <w:rFonts w:cs="Arial"/>
          <w:sz w:val="16"/>
          <w:szCs w:val="16"/>
        </w:rPr>
        <w:t xml:space="preserve"> </w:t>
      </w:r>
      <w:r w:rsidRPr="00076B9A">
        <w:rPr>
          <w:rFonts w:cs="Arial"/>
          <w:sz w:val="16"/>
          <w:szCs w:val="16"/>
        </w:rPr>
        <w:t>(</w:t>
      </w:r>
      <w:r w:rsidR="000C68AF" w:rsidRPr="00076B9A">
        <w:rPr>
          <w:rFonts w:cs="Arial"/>
          <w:sz w:val="16"/>
          <w:szCs w:val="16"/>
        </w:rPr>
        <w:t>“</w:t>
      </w:r>
      <w:r w:rsidRPr="002C3A3E">
        <w:rPr>
          <w:rFonts w:cs="Arial"/>
          <w:sz w:val="16"/>
          <w:szCs w:val="16"/>
          <w:u w:val="single"/>
        </w:rPr>
        <w:t>Escritura de Emissão de Debêntures</w:t>
      </w:r>
      <w:r w:rsidR="000C68AF" w:rsidRPr="00076B9A">
        <w:rPr>
          <w:rFonts w:cs="Arial"/>
          <w:sz w:val="16"/>
          <w:szCs w:val="16"/>
        </w:rPr>
        <w:t>”</w:t>
      </w:r>
      <w:r w:rsidRPr="00076B9A">
        <w:rPr>
          <w:rFonts w:cs="Arial"/>
          <w:sz w:val="16"/>
          <w:szCs w:val="16"/>
        </w:rPr>
        <w:t xml:space="preserve">), ficou estabelecido que os recursos líquidos </w:t>
      </w:r>
      <w:r w:rsidRPr="002C3A3E">
        <w:rPr>
          <w:rFonts w:cs="Arial"/>
          <w:sz w:val="16"/>
          <w:szCs w:val="16"/>
        </w:rPr>
        <w:t xml:space="preserve">obtidos pela </w:t>
      </w:r>
      <w:r w:rsidR="002C3A3E" w:rsidRPr="002C3A3E">
        <w:rPr>
          <w:iCs/>
          <w:sz w:val="16"/>
          <w:szCs w:val="16"/>
        </w:rPr>
        <w:t xml:space="preserve">Refrigeração </w:t>
      </w:r>
      <w:proofErr w:type="spellStart"/>
      <w:r w:rsidR="002C3A3E" w:rsidRPr="002C3A3E">
        <w:rPr>
          <w:iCs/>
          <w:sz w:val="16"/>
          <w:szCs w:val="16"/>
        </w:rPr>
        <w:t>Dufrio</w:t>
      </w:r>
      <w:proofErr w:type="spellEnd"/>
      <w:r w:rsidR="002C3A3E" w:rsidRPr="002C3A3E">
        <w:rPr>
          <w:iCs/>
          <w:sz w:val="16"/>
          <w:szCs w:val="16"/>
        </w:rPr>
        <w:t xml:space="preserve"> Comércio e Importação S.A.</w:t>
      </w:r>
      <w:r w:rsidR="002C3A3E" w:rsidRPr="00076B9A">
        <w:rPr>
          <w:rFonts w:cs="Arial"/>
          <w:sz w:val="16"/>
          <w:szCs w:val="16"/>
        </w:rPr>
        <w:t xml:space="preserve"> </w:t>
      </w:r>
      <w:r w:rsidRPr="00076B9A">
        <w:rPr>
          <w:rFonts w:cs="Arial"/>
          <w:sz w:val="16"/>
          <w:szCs w:val="16"/>
        </w:rPr>
        <w:t>(</w:t>
      </w:r>
      <w:r w:rsidR="000C68AF" w:rsidRPr="00076B9A">
        <w:rPr>
          <w:rFonts w:cs="Arial"/>
          <w:sz w:val="16"/>
          <w:szCs w:val="16"/>
        </w:rPr>
        <w:t>“</w:t>
      </w:r>
      <w:r w:rsidRPr="002C3A3E">
        <w:rPr>
          <w:rFonts w:cs="Arial"/>
          <w:sz w:val="16"/>
          <w:szCs w:val="16"/>
          <w:u w:val="single"/>
        </w:rPr>
        <w:t>Companhia</w:t>
      </w:r>
      <w:r w:rsidR="000C68AF" w:rsidRPr="00076B9A">
        <w:rPr>
          <w:rFonts w:cs="Arial"/>
          <w:sz w:val="16"/>
          <w:szCs w:val="16"/>
        </w:rPr>
        <w:t>”</w:t>
      </w:r>
      <w:r w:rsidRPr="00076B9A">
        <w:rPr>
          <w:rFonts w:cs="Arial"/>
          <w:sz w:val="16"/>
          <w:szCs w:val="16"/>
        </w:rPr>
        <w:t xml:space="preserve">) com a Emissão das Debêntures seriam </w:t>
      </w:r>
      <w:r w:rsidR="00400BA0" w:rsidRPr="00076B9A">
        <w:rPr>
          <w:rFonts w:cs="Arial"/>
          <w:sz w:val="16"/>
          <w:szCs w:val="16"/>
        </w:rPr>
        <w:t xml:space="preserve">destinados diretamente pela Companhia, em sua integralidade, para o </w:t>
      </w:r>
      <w:r w:rsidR="005D119E" w:rsidRPr="00076B9A">
        <w:rPr>
          <w:rFonts w:cs="Arial"/>
          <w:sz w:val="16"/>
          <w:szCs w:val="16"/>
        </w:rPr>
        <w:t>[</w:t>
      </w:r>
      <w:r w:rsidR="00400BA0" w:rsidRPr="00076B9A">
        <w:rPr>
          <w:rFonts w:eastAsia="Calibri" w:cs="Arial"/>
          <w:b/>
          <w:sz w:val="16"/>
          <w:szCs w:val="16"/>
          <w:lang w:eastAsia="en-US"/>
        </w:rPr>
        <w:t>(i)</w:t>
      </w:r>
      <w:r w:rsidR="00400BA0" w:rsidRPr="00076B9A">
        <w:rPr>
          <w:rFonts w:eastAsia="Calibri" w:cs="Arial"/>
          <w:sz w:val="16"/>
          <w:szCs w:val="16"/>
          <w:lang w:eastAsia="en-US"/>
        </w:rPr>
        <w:t xml:space="preserve"> pagamento de gastos, custos e despesas </w:t>
      </w:r>
      <w:r w:rsidR="00400BA0" w:rsidRPr="00076B9A">
        <w:rPr>
          <w:rFonts w:eastAsia="Calibri" w:cs="Arial"/>
          <w:sz w:val="16"/>
          <w:szCs w:val="16"/>
          <w:u w:val="single"/>
          <w:lang w:eastAsia="en-US"/>
        </w:rPr>
        <w:t>ainda não incorridos</w:t>
      </w:r>
      <w:r w:rsidR="00400BA0" w:rsidRPr="00076B9A">
        <w:rPr>
          <w:rFonts w:eastAsia="Calibri" w:cs="Arial"/>
          <w:sz w:val="16"/>
          <w:szCs w:val="16"/>
          <w:lang w:eastAsia="en-US"/>
        </w:rPr>
        <w:t xml:space="preserve"> pela Companhia, diretamente atinentes à aquisição, construção, expansão, desenvolvimento, manutenção e/ou reforma</w:t>
      </w:r>
      <w:r w:rsidR="007F71E4" w:rsidRPr="00076B9A">
        <w:rPr>
          <w:rFonts w:eastAsia="Calibri" w:cs="Arial"/>
          <w:sz w:val="16"/>
          <w:szCs w:val="16"/>
          <w:lang w:eastAsia="en-US"/>
        </w:rPr>
        <w:t>, bem como pagamento de aluguéis,</w:t>
      </w:r>
      <w:r w:rsidR="00400BA0" w:rsidRPr="00076B9A">
        <w:rPr>
          <w:rFonts w:eastAsia="Calibri" w:cs="Arial"/>
          <w:sz w:val="16"/>
          <w:szCs w:val="16"/>
          <w:lang w:eastAsia="en-US"/>
        </w:rPr>
        <w:t xml:space="preserve"> de unidades de determinados imóveis e/ou empreendimentos imobiliários descritos na Tabela 1 do </w:t>
      </w:r>
      <w:r w:rsidR="00400BA0" w:rsidRPr="00076B9A">
        <w:rPr>
          <w:rFonts w:eastAsia="Calibri" w:cs="Arial"/>
          <w:b/>
          <w:bCs/>
          <w:sz w:val="16"/>
          <w:szCs w:val="16"/>
          <w:u w:val="single"/>
          <w:lang w:eastAsia="en-US"/>
        </w:rPr>
        <w:t>Anexo I</w:t>
      </w:r>
      <w:r w:rsidR="00400BA0" w:rsidRPr="00076B9A">
        <w:rPr>
          <w:rFonts w:eastAsia="Calibri" w:cs="Arial"/>
          <w:sz w:val="16"/>
          <w:szCs w:val="16"/>
          <w:lang w:eastAsia="en-US"/>
        </w:rPr>
        <w:t xml:space="preserve"> à Escritura </w:t>
      </w:r>
      <w:r w:rsidR="00400BA0" w:rsidRPr="00076B9A">
        <w:rPr>
          <w:rFonts w:cs="Arial"/>
          <w:sz w:val="16"/>
          <w:szCs w:val="16"/>
        </w:rPr>
        <w:t>de Emissão de Debêntures</w:t>
      </w:r>
      <w:r w:rsidR="00400BA0" w:rsidRPr="00076B9A">
        <w:rPr>
          <w:rFonts w:eastAsia="Calibri" w:cs="Arial"/>
          <w:sz w:val="16"/>
          <w:szCs w:val="16"/>
          <w:lang w:eastAsia="en-US"/>
        </w:rPr>
        <w:t xml:space="preserve"> (</w:t>
      </w:r>
      <w:r w:rsidR="000C68AF" w:rsidRPr="00076B9A">
        <w:rPr>
          <w:rFonts w:eastAsia="Calibri" w:cs="Arial"/>
          <w:sz w:val="16"/>
          <w:szCs w:val="16"/>
          <w:lang w:eastAsia="en-US"/>
        </w:rPr>
        <w:t>“</w:t>
      </w:r>
      <w:r w:rsidR="00400BA0" w:rsidRPr="002C3A3E">
        <w:rPr>
          <w:rFonts w:eastAsia="Calibri" w:cs="Arial"/>
          <w:bCs/>
          <w:sz w:val="16"/>
          <w:szCs w:val="16"/>
          <w:u w:val="single"/>
          <w:lang w:eastAsia="en-US"/>
        </w:rPr>
        <w:t>Empreendimentos Destinação</w:t>
      </w:r>
      <w:r w:rsidR="000C68AF" w:rsidRPr="00076B9A">
        <w:rPr>
          <w:rFonts w:eastAsia="Calibri" w:cs="Arial"/>
          <w:sz w:val="16"/>
          <w:szCs w:val="16"/>
          <w:lang w:eastAsia="en-US"/>
        </w:rPr>
        <w:t>”</w:t>
      </w:r>
      <w:r w:rsidR="00400BA0" w:rsidRPr="00076B9A">
        <w:rPr>
          <w:rFonts w:eastAsia="Calibri" w:cs="Arial"/>
          <w:sz w:val="16"/>
          <w:szCs w:val="16"/>
          <w:lang w:eastAsia="en-US"/>
        </w:rPr>
        <w:t>)</w:t>
      </w:r>
      <w:r w:rsidR="00F0619F">
        <w:rPr>
          <w:rFonts w:eastAsia="Calibri" w:cs="Arial"/>
          <w:sz w:val="16"/>
          <w:szCs w:val="16"/>
          <w:lang w:eastAsia="en-US"/>
        </w:rPr>
        <w:t>.</w:t>
      </w:r>
    </w:p>
    <w:p w14:paraId="22064731" w14:textId="77777777" w:rsidR="00317812" w:rsidRPr="00076B9A" w:rsidRDefault="00317812" w:rsidP="00957D0A">
      <w:pPr>
        <w:widowControl w:val="0"/>
        <w:spacing w:before="140" w:line="290" w:lineRule="auto"/>
        <w:rPr>
          <w:rFonts w:cs="Arial"/>
          <w:b/>
          <w:sz w:val="16"/>
          <w:szCs w:val="16"/>
        </w:rPr>
      </w:pPr>
      <w:r w:rsidRPr="00076B9A">
        <w:rPr>
          <w:rFonts w:cs="Arial"/>
          <w:sz w:val="16"/>
          <w:szCs w:val="16"/>
        </w:rPr>
        <w:t>A Companhia vem, por meio desta, notificar ao Agente Fiduciário dos CRI, sobre a alteração dos percentuais indicados como proporção dos recursos captados a ser destinada a cada Empreendimento</w:t>
      </w:r>
      <w:r w:rsidR="000B2D1E" w:rsidRPr="00076B9A">
        <w:rPr>
          <w:rFonts w:cs="Arial"/>
          <w:sz w:val="16"/>
          <w:szCs w:val="16"/>
        </w:rPr>
        <w:t xml:space="preserve"> Destinação</w:t>
      </w:r>
      <w:r w:rsidRPr="00076B9A">
        <w:rPr>
          <w:rFonts w:cs="Arial"/>
          <w:sz w:val="16"/>
          <w:szCs w:val="16"/>
        </w:rPr>
        <w:t>, conforme</w:t>
      </w:r>
      <w:r w:rsidR="00D07157" w:rsidRPr="00076B9A">
        <w:rPr>
          <w:rFonts w:cs="Arial"/>
          <w:sz w:val="16"/>
          <w:szCs w:val="16"/>
        </w:rPr>
        <w:t xml:space="preserve"> indicado no </w:t>
      </w:r>
      <w:r w:rsidR="00D07157" w:rsidRPr="00076B9A">
        <w:rPr>
          <w:rFonts w:cs="Arial"/>
          <w:b/>
          <w:sz w:val="16"/>
          <w:szCs w:val="16"/>
          <w:u w:val="single"/>
        </w:rPr>
        <w:t>Anexo I</w:t>
      </w:r>
      <w:r w:rsidR="00D07157" w:rsidRPr="00076B9A">
        <w:rPr>
          <w:rFonts w:cs="Arial"/>
          <w:sz w:val="16"/>
          <w:szCs w:val="16"/>
        </w:rPr>
        <w:t xml:space="preserve"> à Escritura de Emissão de Debêntures</w:t>
      </w:r>
      <w:r w:rsidRPr="00076B9A">
        <w:rPr>
          <w:rFonts w:cs="Arial"/>
          <w:sz w:val="16"/>
          <w:szCs w:val="16"/>
        </w:rPr>
        <w:t>, substituindo-os conforme disposto na tabela abaixo:</w:t>
      </w:r>
    </w:p>
    <w:p w14:paraId="65E5E350" w14:textId="77777777" w:rsidR="00D07157" w:rsidRPr="00076B9A" w:rsidRDefault="00D07157" w:rsidP="005345C4">
      <w:pPr>
        <w:pStyle w:val="Body"/>
        <w:widowControl w:val="0"/>
        <w:spacing w:before="140" w:after="0"/>
        <w:jc w:val="center"/>
        <w:rPr>
          <w:bCs/>
          <w:sz w:val="16"/>
          <w:szCs w:val="16"/>
          <w:lang w:val="pt-B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6"/>
        <w:gridCol w:w="593"/>
        <w:gridCol w:w="1016"/>
        <w:gridCol w:w="1016"/>
        <w:gridCol w:w="1016"/>
        <w:gridCol w:w="1016"/>
        <w:gridCol w:w="1016"/>
        <w:gridCol w:w="1016"/>
        <w:gridCol w:w="1016"/>
      </w:tblGrid>
      <w:tr w:rsidR="00D07157" w:rsidRPr="00076B9A" w14:paraId="4EE8E5CF" w14:textId="77777777" w:rsidTr="00032939">
        <w:trPr>
          <w:trHeight w:val="750"/>
          <w:tblHeader/>
          <w:jc w:val="center"/>
        </w:trPr>
        <w:tc>
          <w:tcPr>
            <w:tcW w:w="583" w:type="pct"/>
            <w:shd w:val="clear" w:color="auto" w:fill="808080" w:themeFill="background1" w:themeFillShade="80"/>
            <w:vAlign w:val="center"/>
            <w:hideMark/>
          </w:tcPr>
          <w:p w14:paraId="3F4E5CF6" w14:textId="77777777" w:rsidR="00D07157" w:rsidRPr="00076B9A" w:rsidRDefault="00D07157" w:rsidP="005345C4">
            <w:pPr>
              <w:widowControl w:val="0"/>
              <w:spacing w:before="140" w:line="290" w:lineRule="auto"/>
              <w:jc w:val="center"/>
              <w:rPr>
                <w:rFonts w:cs="Arial"/>
                <w:b/>
                <w:color w:val="FFFFFF"/>
                <w:sz w:val="16"/>
                <w:szCs w:val="16"/>
              </w:rPr>
            </w:pPr>
            <w:r w:rsidRPr="00076B9A">
              <w:rPr>
                <w:rFonts w:cs="Arial"/>
                <w:b/>
                <w:color w:val="FFFFFF"/>
                <w:sz w:val="16"/>
                <w:szCs w:val="16"/>
              </w:rPr>
              <w:lastRenderedPageBreak/>
              <w:t>Empreendimento Destinação</w:t>
            </w:r>
          </w:p>
        </w:tc>
        <w:tc>
          <w:tcPr>
            <w:tcW w:w="340" w:type="pct"/>
            <w:shd w:val="clear" w:color="auto" w:fill="808080" w:themeFill="background1" w:themeFillShade="80"/>
            <w:vAlign w:val="center"/>
            <w:hideMark/>
          </w:tcPr>
          <w:p w14:paraId="3C512E99" w14:textId="77777777" w:rsidR="00D07157" w:rsidRPr="00076B9A" w:rsidRDefault="00D07157" w:rsidP="005345C4">
            <w:pPr>
              <w:widowControl w:val="0"/>
              <w:spacing w:before="140" w:line="290" w:lineRule="auto"/>
              <w:jc w:val="center"/>
              <w:rPr>
                <w:rFonts w:cs="Arial"/>
                <w:b/>
                <w:color w:val="FFFFFF"/>
                <w:sz w:val="16"/>
                <w:szCs w:val="16"/>
              </w:rPr>
            </w:pPr>
            <w:r w:rsidRPr="00076B9A">
              <w:rPr>
                <w:rFonts w:cs="Arial"/>
                <w:b/>
                <w:color w:val="FFFFFF" w:themeColor="background1"/>
                <w:sz w:val="16"/>
                <w:szCs w:val="16"/>
              </w:rPr>
              <w:t xml:space="preserve">Uso dos </w:t>
            </w:r>
            <w:r w:rsidRPr="00076B9A">
              <w:rPr>
                <w:rFonts w:cs="Arial"/>
                <w:b/>
                <w:bCs/>
                <w:color w:val="FFFFFF" w:themeColor="background1"/>
                <w:sz w:val="16"/>
                <w:szCs w:val="16"/>
              </w:rPr>
              <w:t>recursos da presente Emissão</w:t>
            </w:r>
          </w:p>
        </w:tc>
        <w:tc>
          <w:tcPr>
            <w:tcW w:w="583" w:type="pct"/>
            <w:shd w:val="clear" w:color="auto" w:fill="808080" w:themeFill="background1" w:themeFillShade="80"/>
            <w:vAlign w:val="center"/>
            <w:hideMark/>
          </w:tcPr>
          <w:p w14:paraId="11756645" w14:textId="77777777" w:rsidR="00D07157" w:rsidRPr="00076B9A" w:rsidRDefault="00D07157" w:rsidP="005345C4">
            <w:pPr>
              <w:widowControl w:val="0"/>
              <w:spacing w:before="140" w:line="290" w:lineRule="auto"/>
              <w:jc w:val="center"/>
              <w:rPr>
                <w:rFonts w:cs="Arial"/>
                <w:b/>
                <w:color w:val="FFFFFF"/>
                <w:sz w:val="16"/>
                <w:szCs w:val="16"/>
              </w:rPr>
            </w:pPr>
            <w:r w:rsidRPr="00076B9A">
              <w:rPr>
                <w:rFonts w:cs="Arial"/>
                <w:b/>
                <w:color w:val="FFFFFF" w:themeColor="background1"/>
                <w:sz w:val="16"/>
                <w:szCs w:val="16"/>
              </w:rPr>
              <w:t xml:space="preserve">Orçamento </w:t>
            </w:r>
            <w:r w:rsidRPr="00076B9A">
              <w:rPr>
                <w:rFonts w:cs="Arial"/>
                <w:b/>
                <w:bCs/>
                <w:color w:val="FFFFFF" w:themeColor="background1"/>
                <w:sz w:val="16"/>
                <w:szCs w:val="16"/>
              </w:rPr>
              <w:t>total</w:t>
            </w:r>
            <w:r w:rsidRPr="00076B9A">
              <w:rPr>
                <w:rFonts w:cs="Arial"/>
                <w:b/>
                <w:color w:val="FFFFFF" w:themeColor="background1"/>
                <w:sz w:val="16"/>
                <w:szCs w:val="16"/>
              </w:rPr>
              <w:t xml:space="preserve"> previsto </w:t>
            </w:r>
            <w:r w:rsidRPr="00076B9A">
              <w:rPr>
                <w:rFonts w:cs="Arial"/>
                <w:b/>
                <w:bCs/>
                <w:color w:val="FFFFFF" w:themeColor="background1"/>
                <w:sz w:val="16"/>
                <w:szCs w:val="16"/>
              </w:rPr>
              <w:t xml:space="preserve">por Empreendimento </w:t>
            </w:r>
            <w:r w:rsidRPr="00076B9A">
              <w:rPr>
                <w:rFonts w:cs="Arial"/>
                <w:b/>
                <w:color w:val="FFFFFF" w:themeColor="background1"/>
                <w:sz w:val="16"/>
                <w:szCs w:val="16"/>
              </w:rPr>
              <w:t>Destinação</w:t>
            </w:r>
            <w:r w:rsidRPr="00076B9A">
              <w:rPr>
                <w:rFonts w:cs="Arial"/>
                <w:b/>
                <w:bCs/>
                <w:color w:val="FFFFFF" w:themeColor="background1"/>
                <w:sz w:val="16"/>
                <w:szCs w:val="16"/>
              </w:rPr>
              <w:t xml:space="preserve"> (R$)</w:t>
            </w:r>
          </w:p>
        </w:tc>
        <w:tc>
          <w:tcPr>
            <w:tcW w:w="583" w:type="pct"/>
            <w:shd w:val="clear" w:color="auto" w:fill="808080" w:themeFill="background1" w:themeFillShade="80"/>
            <w:vAlign w:val="center"/>
          </w:tcPr>
          <w:p w14:paraId="5FE131DE" w14:textId="77777777" w:rsidR="00D07157" w:rsidRPr="00076B9A" w:rsidRDefault="00D07157" w:rsidP="005345C4">
            <w:pPr>
              <w:widowControl w:val="0"/>
              <w:spacing w:before="140" w:line="290" w:lineRule="auto"/>
              <w:jc w:val="center"/>
              <w:rPr>
                <w:rFonts w:cs="Arial"/>
                <w:b/>
                <w:bCs/>
                <w:color w:val="FFFFFF"/>
                <w:sz w:val="16"/>
                <w:szCs w:val="16"/>
              </w:rPr>
            </w:pPr>
            <w:r w:rsidRPr="00076B9A">
              <w:rPr>
                <w:rFonts w:cs="Arial"/>
                <w:b/>
                <w:bCs/>
                <w:color w:val="FFFFFF" w:themeColor="background1"/>
                <w:sz w:val="16"/>
                <w:szCs w:val="16"/>
              </w:rPr>
              <w:t>Gastos já realizados em cada Empreendimento Destinação até a Data de Emissão (R$)</w:t>
            </w:r>
          </w:p>
        </w:tc>
        <w:tc>
          <w:tcPr>
            <w:tcW w:w="583" w:type="pct"/>
            <w:shd w:val="clear" w:color="auto" w:fill="808080" w:themeFill="background1" w:themeFillShade="80"/>
            <w:vAlign w:val="center"/>
          </w:tcPr>
          <w:p w14:paraId="5D42F274" w14:textId="77777777" w:rsidR="00D07157" w:rsidRPr="00076B9A" w:rsidRDefault="00D07157" w:rsidP="005345C4">
            <w:pPr>
              <w:widowControl w:val="0"/>
              <w:spacing w:before="140" w:line="290" w:lineRule="auto"/>
              <w:jc w:val="center"/>
              <w:rPr>
                <w:rFonts w:cs="Arial"/>
                <w:b/>
                <w:bCs/>
                <w:color w:val="FFFFFF"/>
                <w:sz w:val="16"/>
                <w:szCs w:val="16"/>
              </w:rPr>
            </w:pPr>
            <w:r w:rsidRPr="00076B9A">
              <w:rPr>
                <w:rFonts w:cs="Arial"/>
                <w:b/>
                <w:bCs/>
                <w:color w:val="FFFFFF" w:themeColor="background1"/>
                <w:sz w:val="16"/>
                <w:szCs w:val="16"/>
              </w:rPr>
              <w:t>Valores a serem gastos no em cada Empreendimento Destinação (R$)</w:t>
            </w:r>
          </w:p>
        </w:tc>
        <w:tc>
          <w:tcPr>
            <w:tcW w:w="583" w:type="pct"/>
            <w:shd w:val="clear" w:color="auto" w:fill="808080" w:themeFill="background1" w:themeFillShade="80"/>
            <w:vAlign w:val="center"/>
            <w:hideMark/>
          </w:tcPr>
          <w:p w14:paraId="6C5C400D" w14:textId="77777777" w:rsidR="00D07157" w:rsidRPr="00076B9A" w:rsidRDefault="00D07157" w:rsidP="005345C4">
            <w:pPr>
              <w:widowControl w:val="0"/>
              <w:spacing w:before="140" w:line="290" w:lineRule="auto"/>
              <w:jc w:val="center"/>
              <w:rPr>
                <w:rFonts w:cs="Arial"/>
                <w:b/>
                <w:color w:val="FFFFFF"/>
                <w:sz w:val="16"/>
                <w:szCs w:val="16"/>
              </w:rPr>
            </w:pPr>
            <w:r w:rsidRPr="00076B9A">
              <w:rPr>
                <w:rFonts w:cs="Arial"/>
                <w:b/>
                <w:color w:val="FFFFFF"/>
                <w:sz w:val="16"/>
                <w:szCs w:val="16"/>
              </w:rPr>
              <w:t xml:space="preserve">Valores </w:t>
            </w:r>
            <w:r w:rsidRPr="00076B9A">
              <w:rPr>
                <w:rFonts w:cs="Arial"/>
                <w:b/>
                <w:bCs/>
                <w:color w:val="FFFFFF"/>
                <w:sz w:val="16"/>
                <w:szCs w:val="16"/>
              </w:rPr>
              <w:t xml:space="preserve">a serem </w:t>
            </w:r>
            <w:r w:rsidRPr="00076B9A">
              <w:rPr>
                <w:rFonts w:cs="Arial"/>
                <w:b/>
                <w:color w:val="FFFFFF"/>
                <w:sz w:val="16"/>
                <w:szCs w:val="16"/>
              </w:rPr>
              <w:t xml:space="preserve">destinados </w:t>
            </w:r>
            <w:r w:rsidRPr="00076B9A">
              <w:rPr>
                <w:rFonts w:cs="Arial"/>
                <w:b/>
                <w:bCs/>
                <w:color w:val="FFFFFF"/>
                <w:sz w:val="16"/>
                <w:szCs w:val="16"/>
              </w:rPr>
              <w:t xml:space="preserve">em cada Empreendimento </w:t>
            </w:r>
            <w:r w:rsidRPr="00076B9A">
              <w:rPr>
                <w:rFonts w:cs="Arial"/>
                <w:b/>
                <w:color w:val="FFFFFF"/>
                <w:sz w:val="16"/>
                <w:szCs w:val="16"/>
              </w:rPr>
              <w:t xml:space="preserve">Destinação </w:t>
            </w:r>
            <w:r w:rsidRPr="00076B9A">
              <w:rPr>
                <w:rFonts w:cs="Arial"/>
                <w:b/>
                <w:color w:val="FFFFFF"/>
                <w:sz w:val="16"/>
                <w:szCs w:val="16"/>
                <w:u w:val="single"/>
              </w:rPr>
              <w:t>em função de outros CRI emitidos</w:t>
            </w:r>
            <w:r w:rsidRPr="00076B9A">
              <w:rPr>
                <w:rFonts w:cs="Arial"/>
                <w:b/>
                <w:bCs/>
                <w:color w:val="FFFFFF"/>
                <w:sz w:val="16"/>
                <w:szCs w:val="16"/>
              </w:rPr>
              <w:t xml:space="preserve"> (R$)</w:t>
            </w:r>
          </w:p>
        </w:tc>
        <w:tc>
          <w:tcPr>
            <w:tcW w:w="583" w:type="pct"/>
            <w:shd w:val="clear" w:color="auto" w:fill="808080" w:themeFill="background1" w:themeFillShade="80"/>
            <w:vAlign w:val="center"/>
            <w:hideMark/>
          </w:tcPr>
          <w:p w14:paraId="2A1232DA" w14:textId="77777777" w:rsidR="00D07157" w:rsidRPr="00076B9A" w:rsidRDefault="00D07157" w:rsidP="005345C4">
            <w:pPr>
              <w:widowControl w:val="0"/>
              <w:spacing w:before="140" w:line="290" w:lineRule="auto"/>
              <w:jc w:val="center"/>
              <w:rPr>
                <w:rFonts w:cs="Arial"/>
                <w:b/>
                <w:color w:val="FFFFFF"/>
                <w:sz w:val="16"/>
                <w:szCs w:val="16"/>
              </w:rPr>
            </w:pPr>
            <w:r w:rsidRPr="00076B9A">
              <w:rPr>
                <w:rFonts w:cs="Arial"/>
                <w:b/>
                <w:color w:val="FFFFFF"/>
                <w:sz w:val="16"/>
                <w:szCs w:val="16"/>
              </w:rPr>
              <w:t xml:space="preserve">Capacidade de alocação </w:t>
            </w:r>
            <w:r w:rsidRPr="00076B9A">
              <w:rPr>
                <w:rFonts w:cs="Arial"/>
                <w:b/>
                <w:bCs/>
                <w:color w:val="FFFFFF"/>
                <w:sz w:val="16"/>
                <w:szCs w:val="16"/>
              </w:rPr>
              <w:t>dos</w:t>
            </w:r>
            <w:r w:rsidRPr="00076B9A">
              <w:rPr>
                <w:rFonts w:cs="Arial"/>
                <w:b/>
                <w:color w:val="FFFFFF"/>
                <w:sz w:val="16"/>
                <w:szCs w:val="16"/>
              </w:rPr>
              <w:t xml:space="preserve"> recursos da presente Emissão </w:t>
            </w:r>
            <w:r w:rsidRPr="00076B9A">
              <w:rPr>
                <w:rFonts w:cs="Arial"/>
                <w:b/>
                <w:bCs/>
                <w:color w:val="FFFFFF"/>
                <w:sz w:val="16"/>
                <w:szCs w:val="16"/>
              </w:rPr>
              <w:t xml:space="preserve">a serem alocados em cada Empreendimento </w:t>
            </w:r>
            <w:r w:rsidRPr="00076B9A">
              <w:rPr>
                <w:rFonts w:cs="Arial"/>
                <w:b/>
                <w:color w:val="FFFFFF"/>
                <w:sz w:val="16"/>
                <w:szCs w:val="16"/>
              </w:rPr>
              <w:t>Destinação</w:t>
            </w:r>
            <w:r w:rsidRPr="00076B9A">
              <w:rPr>
                <w:rFonts w:cs="Arial"/>
                <w:b/>
                <w:bCs/>
                <w:color w:val="FFFFFF"/>
                <w:sz w:val="16"/>
                <w:szCs w:val="16"/>
              </w:rPr>
              <w:t xml:space="preserve"> (R$)</w:t>
            </w:r>
          </w:p>
        </w:tc>
        <w:tc>
          <w:tcPr>
            <w:tcW w:w="583" w:type="pct"/>
            <w:shd w:val="clear" w:color="auto" w:fill="808080" w:themeFill="background1" w:themeFillShade="80"/>
            <w:vAlign w:val="center"/>
            <w:hideMark/>
          </w:tcPr>
          <w:p w14:paraId="1735A00D" w14:textId="77777777" w:rsidR="00D07157" w:rsidRPr="00076B9A" w:rsidRDefault="00D07157" w:rsidP="005345C4">
            <w:pPr>
              <w:widowControl w:val="0"/>
              <w:spacing w:before="140" w:line="290" w:lineRule="auto"/>
              <w:jc w:val="center"/>
              <w:rPr>
                <w:rFonts w:cs="Arial"/>
                <w:b/>
                <w:color w:val="FFFFFF"/>
                <w:sz w:val="16"/>
                <w:szCs w:val="16"/>
              </w:rPr>
            </w:pPr>
            <w:r w:rsidRPr="00076B9A">
              <w:rPr>
                <w:rFonts w:cs="Arial"/>
                <w:b/>
                <w:bCs/>
                <w:color w:val="FFFFFF" w:themeColor="background1"/>
                <w:sz w:val="16"/>
                <w:szCs w:val="16"/>
              </w:rPr>
              <w:t>Valor estimado de recursos</w:t>
            </w:r>
            <w:r w:rsidRPr="00076B9A">
              <w:rPr>
                <w:rFonts w:cs="Arial"/>
                <w:b/>
                <w:color w:val="FFFFFF" w:themeColor="background1"/>
                <w:sz w:val="16"/>
                <w:szCs w:val="16"/>
              </w:rPr>
              <w:t xml:space="preserve"> dos CRI da presente Emissão</w:t>
            </w:r>
            <w:r w:rsidRPr="00076B9A">
              <w:rPr>
                <w:rFonts w:cs="Arial"/>
                <w:b/>
                <w:bCs/>
                <w:color w:val="FFFFFF" w:themeColor="background1"/>
                <w:sz w:val="16"/>
                <w:szCs w:val="16"/>
              </w:rPr>
              <w:t xml:space="preserve"> a serem alocados em cada Empreendimento Destinação conforme cronograma semestral constante do Anexo II abaixo (Destinação) (R$)</w:t>
            </w:r>
          </w:p>
        </w:tc>
        <w:tc>
          <w:tcPr>
            <w:tcW w:w="583" w:type="pct"/>
            <w:shd w:val="clear" w:color="auto" w:fill="808080" w:themeFill="background1" w:themeFillShade="80"/>
            <w:vAlign w:val="center"/>
            <w:hideMark/>
          </w:tcPr>
          <w:p w14:paraId="7F49D7CE" w14:textId="77777777" w:rsidR="00D07157" w:rsidRPr="00076B9A" w:rsidRDefault="00D07157" w:rsidP="005345C4">
            <w:pPr>
              <w:widowControl w:val="0"/>
              <w:spacing w:before="140" w:line="290" w:lineRule="auto"/>
              <w:jc w:val="center"/>
              <w:rPr>
                <w:rFonts w:cs="Arial"/>
                <w:b/>
                <w:color w:val="FFFFFF"/>
                <w:sz w:val="16"/>
                <w:szCs w:val="16"/>
              </w:rPr>
            </w:pPr>
            <w:r w:rsidRPr="00076B9A">
              <w:rPr>
                <w:rFonts w:cs="Arial"/>
                <w:b/>
                <w:color w:val="FFFFFF" w:themeColor="background1"/>
                <w:sz w:val="16"/>
                <w:szCs w:val="16"/>
              </w:rPr>
              <w:t xml:space="preserve">Percentual </w:t>
            </w:r>
            <w:r w:rsidRPr="00076B9A">
              <w:rPr>
                <w:rFonts w:cs="Arial"/>
                <w:b/>
                <w:bCs/>
                <w:color w:val="FFFFFF" w:themeColor="background1"/>
                <w:sz w:val="16"/>
                <w:szCs w:val="16"/>
              </w:rPr>
              <w:t>do valor estimado de recursos</w:t>
            </w:r>
            <w:r w:rsidRPr="00076B9A">
              <w:rPr>
                <w:rFonts w:cs="Arial"/>
                <w:b/>
                <w:color w:val="FFFFFF" w:themeColor="background1"/>
                <w:sz w:val="16"/>
                <w:szCs w:val="16"/>
              </w:rPr>
              <w:t xml:space="preserve"> dos CRI da presente Emissão </w:t>
            </w:r>
            <w:r w:rsidRPr="00076B9A">
              <w:rPr>
                <w:rFonts w:cs="Arial"/>
                <w:b/>
                <w:bCs/>
                <w:color w:val="FFFFFF" w:themeColor="background1"/>
                <w:sz w:val="16"/>
                <w:szCs w:val="16"/>
              </w:rPr>
              <w:t xml:space="preserve">dividido por Empreendimento Destinação </w:t>
            </w:r>
            <w:r w:rsidRPr="00076B9A">
              <w:rPr>
                <w:rFonts w:cs="Arial"/>
                <w:b/>
                <w:color w:val="FFFFFF" w:themeColor="background1"/>
                <w:sz w:val="16"/>
                <w:szCs w:val="16"/>
              </w:rPr>
              <w:t>(*)</w:t>
            </w:r>
          </w:p>
        </w:tc>
      </w:tr>
      <w:tr w:rsidR="00032939" w:rsidRPr="00076B9A" w14:paraId="472D43C1" w14:textId="77777777" w:rsidTr="002C3A3E">
        <w:trPr>
          <w:trHeight w:val="276"/>
          <w:jc w:val="center"/>
        </w:trPr>
        <w:tc>
          <w:tcPr>
            <w:tcW w:w="583" w:type="pct"/>
            <w:shd w:val="clear" w:color="auto" w:fill="auto"/>
          </w:tcPr>
          <w:p w14:paraId="57C5064C" w14:textId="77777777" w:rsidR="00032939" w:rsidRPr="00076B9A" w:rsidRDefault="00032939" w:rsidP="00032939">
            <w:pPr>
              <w:widowControl w:val="0"/>
              <w:spacing w:before="140" w:line="290" w:lineRule="auto"/>
              <w:jc w:val="center"/>
              <w:rPr>
                <w:rFonts w:cs="Arial"/>
                <w:bCs/>
                <w:color w:val="000000"/>
                <w:sz w:val="16"/>
                <w:szCs w:val="16"/>
              </w:rPr>
            </w:pPr>
            <w:r w:rsidRPr="00E7385A">
              <w:rPr>
                <w:sz w:val="16"/>
                <w:szCs w:val="16"/>
              </w:rPr>
              <w:t>[</w:t>
            </w:r>
            <w:r w:rsidRPr="00E7385A">
              <w:rPr>
                <w:sz w:val="16"/>
                <w:szCs w:val="16"/>
                <w:highlight w:val="yellow"/>
              </w:rPr>
              <w:t>●</w:t>
            </w:r>
            <w:r w:rsidRPr="00E7385A">
              <w:rPr>
                <w:sz w:val="16"/>
                <w:szCs w:val="16"/>
              </w:rPr>
              <w:t>]</w:t>
            </w:r>
          </w:p>
        </w:tc>
        <w:tc>
          <w:tcPr>
            <w:tcW w:w="340" w:type="pct"/>
            <w:shd w:val="clear" w:color="auto" w:fill="auto"/>
          </w:tcPr>
          <w:p w14:paraId="3C8F721E" w14:textId="77777777" w:rsidR="00032939" w:rsidRPr="00076B9A" w:rsidRDefault="00032939" w:rsidP="00032939">
            <w:pPr>
              <w:widowControl w:val="0"/>
              <w:spacing w:before="140" w:line="290" w:lineRule="auto"/>
              <w:jc w:val="center"/>
              <w:rPr>
                <w:rFonts w:cs="Arial"/>
                <w:bCs/>
                <w:color w:val="000000"/>
                <w:sz w:val="16"/>
                <w:szCs w:val="16"/>
              </w:rPr>
            </w:pPr>
            <w:r w:rsidRPr="00E7385A">
              <w:rPr>
                <w:sz w:val="16"/>
                <w:szCs w:val="16"/>
              </w:rPr>
              <w:t>[</w:t>
            </w:r>
            <w:r w:rsidRPr="00E7385A">
              <w:rPr>
                <w:sz w:val="16"/>
                <w:szCs w:val="16"/>
                <w:highlight w:val="yellow"/>
              </w:rPr>
              <w:t>●</w:t>
            </w:r>
            <w:r w:rsidRPr="00E7385A">
              <w:rPr>
                <w:sz w:val="16"/>
                <w:szCs w:val="16"/>
              </w:rPr>
              <w:t>]</w:t>
            </w:r>
          </w:p>
        </w:tc>
        <w:tc>
          <w:tcPr>
            <w:tcW w:w="583" w:type="pct"/>
            <w:shd w:val="clear" w:color="auto" w:fill="auto"/>
          </w:tcPr>
          <w:p w14:paraId="6619C0F0" w14:textId="77777777" w:rsidR="00032939" w:rsidRPr="00076B9A" w:rsidRDefault="00032939" w:rsidP="00032939">
            <w:pPr>
              <w:widowControl w:val="0"/>
              <w:spacing w:before="140" w:line="290" w:lineRule="auto"/>
              <w:jc w:val="center"/>
              <w:rPr>
                <w:rFonts w:cs="Arial"/>
                <w:bCs/>
                <w:color w:val="000000"/>
                <w:sz w:val="16"/>
                <w:szCs w:val="16"/>
              </w:rPr>
            </w:pPr>
            <w:r w:rsidRPr="00E7385A">
              <w:rPr>
                <w:sz w:val="16"/>
                <w:szCs w:val="16"/>
              </w:rPr>
              <w:t>[</w:t>
            </w:r>
            <w:r w:rsidRPr="00E7385A">
              <w:rPr>
                <w:sz w:val="16"/>
                <w:szCs w:val="16"/>
                <w:highlight w:val="yellow"/>
              </w:rPr>
              <w:t>●</w:t>
            </w:r>
            <w:r w:rsidRPr="00E7385A">
              <w:rPr>
                <w:sz w:val="16"/>
                <w:szCs w:val="16"/>
              </w:rPr>
              <w:t>]</w:t>
            </w:r>
          </w:p>
        </w:tc>
        <w:tc>
          <w:tcPr>
            <w:tcW w:w="583" w:type="pct"/>
          </w:tcPr>
          <w:p w14:paraId="050BA171" w14:textId="77777777" w:rsidR="00032939" w:rsidRPr="00076B9A" w:rsidRDefault="00032939" w:rsidP="00032939">
            <w:pPr>
              <w:widowControl w:val="0"/>
              <w:spacing w:before="140" w:line="290" w:lineRule="auto"/>
              <w:jc w:val="center"/>
              <w:rPr>
                <w:rFonts w:cs="Arial"/>
                <w:bCs/>
                <w:color w:val="000000"/>
                <w:sz w:val="16"/>
                <w:szCs w:val="16"/>
              </w:rPr>
            </w:pPr>
            <w:r w:rsidRPr="00E7385A">
              <w:rPr>
                <w:sz w:val="16"/>
                <w:szCs w:val="16"/>
              </w:rPr>
              <w:t>[</w:t>
            </w:r>
            <w:r w:rsidRPr="00E7385A">
              <w:rPr>
                <w:sz w:val="16"/>
                <w:szCs w:val="16"/>
                <w:highlight w:val="yellow"/>
              </w:rPr>
              <w:t>●</w:t>
            </w:r>
            <w:r w:rsidRPr="00E7385A">
              <w:rPr>
                <w:sz w:val="16"/>
                <w:szCs w:val="16"/>
              </w:rPr>
              <w:t>]</w:t>
            </w:r>
          </w:p>
        </w:tc>
        <w:tc>
          <w:tcPr>
            <w:tcW w:w="583" w:type="pct"/>
          </w:tcPr>
          <w:p w14:paraId="2A3D0EE5" w14:textId="77777777" w:rsidR="00032939" w:rsidRPr="00076B9A" w:rsidRDefault="00032939" w:rsidP="00032939">
            <w:pPr>
              <w:widowControl w:val="0"/>
              <w:spacing w:before="140" w:line="290" w:lineRule="auto"/>
              <w:jc w:val="center"/>
              <w:rPr>
                <w:rFonts w:cs="Arial"/>
                <w:bCs/>
                <w:color w:val="000000"/>
                <w:sz w:val="16"/>
                <w:szCs w:val="16"/>
              </w:rPr>
            </w:pPr>
            <w:r w:rsidRPr="00E7385A">
              <w:rPr>
                <w:sz w:val="16"/>
                <w:szCs w:val="16"/>
              </w:rPr>
              <w:t>[</w:t>
            </w:r>
            <w:r w:rsidRPr="00E7385A">
              <w:rPr>
                <w:sz w:val="16"/>
                <w:szCs w:val="16"/>
                <w:highlight w:val="yellow"/>
              </w:rPr>
              <w:t>●</w:t>
            </w:r>
            <w:r w:rsidRPr="00E7385A">
              <w:rPr>
                <w:sz w:val="16"/>
                <w:szCs w:val="16"/>
              </w:rPr>
              <w:t>]</w:t>
            </w:r>
          </w:p>
        </w:tc>
        <w:tc>
          <w:tcPr>
            <w:tcW w:w="583" w:type="pct"/>
            <w:shd w:val="clear" w:color="auto" w:fill="auto"/>
          </w:tcPr>
          <w:p w14:paraId="03712C6E" w14:textId="77777777" w:rsidR="00032939" w:rsidRPr="00076B9A" w:rsidRDefault="00032939" w:rsidP="00032939">
            <w:pPr>
              <w:widowControl w:val="0"/>
              <w:spacing w:before="140" w:line="290" w:lineRule="auto"/>
              <w:jc w:val="center"/>
              <w:rPr>
                <w:rFonts w:cs="Arial"/>
                <w:bCs/>
                <w:color w:val="000000"/>
                <w:sz w:val="16"/>
                <w:szCs w:val="16"/>
              </w:rPr>
            </w:pPr>
            <w:r w:rsidRPr="00E7385A">
              <w:rPr>
                <w:sz w:val="16"/>
                <w:szCs w:val="16"/>
              </w:rPr>
              <w:t>[</w:t>
            </w:r>
            <w:r w:rsidRPr="00E7385A">
              <w:rPr>
                <w:sz w:val="16"/>
                <w:szCs w:val="16"/>
                <w:highlight w:val="yellow"/>
              </w:rPr>
              <w:t>●</w:t>
            </w:r>
            <w:r w:rsidRPr="00E7385A">
              <w:rPr>
                <w:sz w:val="16"/>
                <w:szCs w:val="16"/>
              </w:rPr>
              <w:t>]</w:t>
            </w:r>
          </w:p>
        </w:tc>
        <w:tc>
          <w:tcPr>
            <w:tcW w:w="583" w:type="pct"/>
            <w:shd w:val="clear" w:color="auto" w:fill="auto"/>
          </w:tcPr>
          <w:p w14:paraId="27C22525" w14:textId="77777777" w:rsidR="00032939" w:rsidRPr="00076B9A" w:rsidRDefault="00032939" w:rsidP="00032939">
            <w:pPr>
              <w:widowControl w:val="0"/>
              <w:spacing w:before="140" w:line="290" w:lineRule="auto"/>
              <w:jc w:val="center"/>
              <w:rPr>
                <w:rFonts w:cs="Arial"/>
                <w:bCs/>
                <w:color w:val="000000"/>
                <w:sz w:val="16"/>
                <w:szCs w:val="16"/>
              </w:rPr>
            </w:pPr>
            <w:r w:rsidRPr="00E7385A">
              <w:rPr>
                <w:sz w:val="16"/>
                <w:szCs w:val="16"/>
              </w:rPr>
              <w:t>[</w:t>
            </w:r>
            <w:r w:rsidRPr="00E7385A">
              <w:rPr>
                <w:sz w:val="16"/>
                <w:szCs w:val="16"/>
                <w:highlight w:val="yellow"/>
              </w:rPr>
              <w:t>●</w:t>
            </w:r>
            <w:r w:rsidRPr="00E7385A">
              <w:rPr>
                <w:sz w:val="16"/>
                <w:szCs w:val="16"/>
              </w:rPr>
              <w:t>]</w:t>
            </w:r>
          </w:p>
        </w:tc>
        <w:tc>
          <w:tcPr>
            <w:tcW w:w="583" w:type="pct"/>
            <w:shd w:val="clear" w:color="auto" w:fill="auto"/>
          </w:tcPr>
          <w:p w14:paraId="5E17C439" w14:textId="77777777" w:rsidR="00032939" w:rsidRPr="00076B9A" w:rsidRDefault="00032939" w:rsidP="00032939">
            <w:pPr>
              <w:widowControl w:val="0"/>
              <w:spacing w:before="140" w:line="290" w:lineRule="auto"/>
              <w:jc w:val="center"/>
              <w:rPr>
                <w:rFonts w:cs="Arial"/>
                <w:bCs/>
                <w:color w:val="000000"/>
                <w:sz w:val="16"/>
                <w:szCs w:val="16"/>
              </w:rPr>
            </w:pPr>
            <w:r w:rsidRPr="00E7385A">
              <w:rPr>
                <w:sz w:val="16"/>
                <w:szCs w:val="16"/>
              </w:rPr>
              <w:t>[</w:t>
            </w:r>
            <w:r w:rsidRPr="00E7385A">
              <w:rPr>
                <w:sz w:val="16"/>
                <w:szCs w:val="16"/>
                <w:highlight w:val="yellow"/>
              </w:rPr>
              <w:t>●</w:t>
            </w:r>
            <w:r w:rsidRPr="00E7385A">
              <w:rPr>
                <w:sz w:val="16"/>
                <w:szCs w:val="16"/>
              </w:rPr>
              <w:t>]</w:t>
            </w:r>
          </w:p>
        </w:tc>
        <w:tc>
          <w:tcPr>
            <w:tcW w:w="583" w:type="pct"/>
            <w:shd w:val="clear" w:color="auto" w:fill="auto"/>
          </w:tcPr>
          <w:p w14:paraId="50CF98FF" w14:textId="77777777" w:rsidR="00032939" w:rsidRPr="00076B9A" w:rsidRDefault="00032939" w:rsidP="00032939">
            <w:pPr>
              <w:widowControl w:val="0"/>
              <w:spacing w:before="140" w:line="290" w:lineRule="auto"/>
              <w:jc w:val="center"/>
              <w:rPr>
                <w:rFonts w:cs="Arial"/>
                <w:bCs/>
                <w:color w:val="000000"/>
                <w:sz w:val="16"/>
                <w:szCs w:val="16"/>
              </w:rPr>
            </w:pPr>
            <w:r w:rsidRPr="00E7385A">
              <w:rPr>
                <w:sz w:val="16"/>
                <w:szCs w:val="16"/>
              </w:rPr>
              <w:t>[</w:t>
            </w:r>
            <w:r w:rsidRPr="00E7385A">
              <w:rPr>
                <w:sz w:val="16"/>
                <w:szCs w:val="16"/>
                <w:highlight w:val="yellow"/>
              </w:rPr>
              <w:t>●</w:t>
            </w:r>
            <w:r w:rsidRPr="00E7385A">
              <w:rPr>
                <w:sz w:val="16"/>
                <w:szCs w:val="16"/>
              </w:rPr>
              <w:t>]</w:t>
            </w:r>
          </w:p>
        </w:tc>
      </w:tr>
    </w:tbl>
    <w:p w14:paraId="2E8D2A24" w14:textId="28C6F21F" w:rsidR="00D07157" w:rsidRPr="008F214E" w:rsidRDefault="00D07157" w:rsidP="002C3A3E">
      <w:pPr>
        <w:widowControl w:val="0"/>
        <w:tabs>
          <w:tab w:val="left" w:pos="851"/>
          <w:tab w:val="left" w:pos="1357"/>
        </w:tabs>
        <w:spacing w:before="140" w:line="290" w:lineRule="auto"/>
        <w:outlineLvl w:val="0"/>
        <w:rPr>
          <w:rFonts w:cs="Arial"/>
          <w:bCs/>
          <w:sz w:val="16"/>
          <w:szCs w:val="16"/>
        </w:rPr>
      </w:pPr>
      <w:r w:rsidRPr="00076B9A">
        <w:rPr>
          <w:rFonts w:cs="Arial"/>
          <w:bCs/>
          <w:sz w:val="16"/>
          <w:szCs w:val="16"/>
        </w:rPr>
        <w:t xml:space="preserve">(*) </w:t>
      </w:r>
      <w:r w:rsidR="00EB299E" w:rsidRPr="00076B9A">
        <w:rPr>
          <w:rFonts w:cs="Arial"/>
          <w:bCs/>
          <w:sz w:val="16"/>
          <w:szCs w:val="16"/>
        </w:rPr>
        <w:t>As porcentagens foram calculadas com base no valor total da emissão dos CRI, qual seja, R$</w:t>
      </w:r>
      <w:r w:rsidR="002C3A3E">
        <w:rPr>
          <w:rFonts w:cs="Arial"/>
          <w:bCs/>
          <w:sz w:val="16"/>
          <w:szCs w:val="16"/>
        </w:rPr>
        <w:t>1</w:t>
      </w:r>
      <w:r w:rsidR="00EB299E" w:rsidRPr="00076B9A">
        <w:rPr>
          <w:rFonts w:cs="Arial"/>
          <w:bCs/>
          <w:sz w:val="16"/>
          <w:szCs w:val="16"/>
        </w:rPr>
        <w:t>00.000.000,00 (</w:t>
      </w:r>
      <w:r w:rsidR="002C3A3E">
        <w:rPr>
          <w:rFonts w:cs="Arial"/>
          <w:bCs/>
          <w:sz w:val="16"/>
          <w:szCs w:val="16"/>
        </w:rPr>
        <w:t xml:space="preserve">cem </w:t>
      </w:r>
      <w:r w:rsidR="00EB299E" w:rsidRPr="00076B9A">
        <w:rPr>
          <w:rFonts w:cs="Arial"/>
          <w:bCs/>
          <w:sz w:val="16"/>
          <w:szCs w:val="16"/>
        </w:rPr>
        <w:t xml:space="preserve">milhões de reais), lastreada em créditos imobiliários representados por debêntures simples, não conversíveis em ações, da espécie </w:t>
      </w:r>
      <w:r w:rsidR="008F214E">
        <w:rPr>
          <w:rFonts w:cs="Arial"/>
          <w:bCs/>
          <w:sz w:val="16"/>
          <w:szCs w:val="16"/>
        </w:rPr>
        <w:t>com garantia fidejussória</w:t>
      </w:r>
      <w:r w:rsidR="00EB299E" w:rsidRPr="00076B9A">
        <w:rPr>
          <w:rFonts w:cs="Arial"/>
          <w:bCs/>
          <w:sz w:val="16"/>
          <w:szCs w:val="16"/>
        </w:rPr>
        <w:t xml:space="preserve">, em [até] </w:t>
      </w:r>
      <w:r w:rsidR="002C3A3E">
        <w:rPr>
          <w:rFonts w:cs="Arial"/>
          <w:bCs/>
          <w:sz w:val="16"/>
          <w:szCs w:val="16"/>
        </w:rPr>
        <w:t xml:space="preserve">2 </w:t>
      </w:r>
      <w:r w:rsidR="00EB299E" w:rsidRPr="00076B9A">
        <w:rPr>
          <w:rFonts w:cs="Arial"/>
          <w:bCs/>
          <w:sz w:val="16"/>
          <w:szCs w:val="16"/>
        </w:rPr>
        <w:t>(</w:t>
      </w:r>
      <w:r w:rsidR="002C3A3E">
        <w:rPr>
          <w:rFonts w:cs="Arial"/>
          <w:bCs/>
          <w:sz w:val="16"/>
          <w:szCs w:val="16"/>
        </w:rPr>
        <w:t>duas</w:t>
      </w:r>
      <w:r w:rsidR="00EB299E" w:rsidRPr="00076B9A">
        <w:rPr>
          <w:rFonts w:cs="Arial"/>
          <w:bCs/>
          <w:sz w:val="16"/>
          <w:szCs w:val="16"/>
        </w:rPr>
        <w:t xml:space="preserve">) séries, integrantes da </w:t>
      </w:r>
      <w:r w:rsidR="00443C29">
        <w:rPr>
          <w:sz w:val="16"/>
          <w:szCs w:val="16"/>
        </w:rPr>
        <w:t>2</w:t>
      </w:r>
      <w:r w:rsidR="00EB299E" w:rsidRPr="00076B9A">
        <w:rPr>
          <w:rFonts w:cs="Arial"/>
          <w:bCs/>
          <w:sz w:val="16"/>
          <w:szCs w:val="16"/>
        </w:rPr>
        <w:t xml:space="preserve">ª </w:t>
      </w:r>
      <w:r w:rsidR="00443C29" w:rsidRPr="00076B9A">
        <w:rPr>
          <w:rFonts w:cs="Arial"/>
          <w:bCs/>
          <w:sz w:val="16"/>
          <w:szCs w:val="16"/>
        </w:rPr>
        <w:t>(</w:t>
      </w:r>
      <w:r w:rsidR="00443C29">
        <w:rPr>
          <w:sz w:val="16"/>
          <w:szCs w:val="16"/>
        </w:rPr>
        <w:t>segunda</w:t>
      </w:r>
      <w:r w:rsidR="00443C29" w:rsidRPr="00076B9A">
        <w:rPr>
          <w:rFonts w:cs="Arial"/>
          <w:bCs/>
          <w:sz w:val="16"/>
          <w:szCs w:val="16"/>
        </w:rPr>
        <w:t xml:space="preserve">) </w:t>
      </w:r>
      <w:r w:rsidR="00EB299E" w:rsidRPr="00076B9A">
        <w:rPr>
          <w:rFonts w:cs="Arial"/>
          <w:bCs/>
          <w:sz w:val="16"/>
          <w:szCs w:val="16"/>
        </w:rPr>
        <w:t xml:space="preserve">emissão, para colocação privada, da </w:t>
      </w:r>
      <w:r w:rsidR="002C3A3E" w:rsidRPr="002C3A3E">
        <w:rPr>
          <w:iCs/>
          <w:sz w:val="16"/>
          <w:szCs w:val="16"/>
        </w:rPr>
        <w:t xml:space="preserve">Refrigeração </w:t>
      </w:r>
      <w:proofErr w:type="spellStart"/>
      <w:r w:rsidR="002C3A3E" w:rsidRPr="002C3A3E">
        <w:rPr>
          <w:iCs/>
          <w:sz w:val="16"/>
          <w:szCs w:val="16"/>
        </w:rPr>
        <w:t>Dufrio</w:t>
      </w:r>
      <w:proofErr w:type="spellEnd"/>
      <w:r w:rsidR="002C3A3E" w:rsidRPr="002C3A3E">
        <w:rPr>
          <w:iCs/>
          <w:sz w:val="16"/>
          <w:szCs w:val="16"/>
        </w:rPr>
        <w:t xml:space="preserve"> Comércio e Importação S.A.</w:t>
      </w:r>
    </w:p>
    <w:p w14:paraId="7896778C" w14:textId="77777777" w:rsidR="00317812" w:rsidRPr="00076B9A" w:rsidRDefault="00317812" w:rsidP="00957D0A">
      <w:pPr>
        <w:widowControl w:val="0"/>
        <w:spacing w:before="140" w:line="290" w:lineRule="auto"/>
        <w:rPr>
          <w:rFonts w:cs="Arial"/>
          <w:sz w:val="16"/>
          <w:szCs w:val="16"/>
        </w:rPr>
      </w:pPr>
      <w:r w:rsidRPr="00076B9A">
        <w:rPr>
          <w:rFonts w:cs="Arial"/>
          <w:sz w:val="16"/>
          <w:szCs w:val="16"/>
        </w:rPr>
        <w:t>Portanto, os percentuais indicados como proporção dos recursos captados a ser destinada a cada Empreendimento</w:t>
      </w:r>
      <w:r w:rsidR="000B2D1E" w:rsidRPr="00076B9A">
        <w:rPr>
          <w:rFonts w:cs="Arial"/>
          <w:sz w:val="16"/>
          <w:szCs w:val="16"/>
        </w:rPr>
        <w:t xml:space="preserve"> Destinação</w:t>
      </w:r>
      <w:r w:rsidRPr="00076B9A">
        <w:rPr>
          <w:rFonts w:cs="Arial"/>
          <w:sz w:val="16"/>
          <w:szCs w:val="16"/>
        </w:rPr>
        <w:t xml:space="preserve">, </w:t>
      </w:r>
      <w:r w:rsidR="00D07157" w:rsidRPr="00076B9A">
        <w:rPr>
          <w:rFonts w:cs="Arial"/>
          <w:sz w:val="16"/>
          <w:szCs w:val="16"/>
        </w:rPr>
        <w:t xml:space="preserve">conforme indicado no </w:t>
      </w:r>
      <w:r w:rsidR="00D07157" w:rsidRPr="00076B9A">
        <w:rPr>
          <w:rFonts w:cs="Arial"/>
          <w:b/>
          <w:sz w:val="16"/>
          <w:szCs w:val="16"/>
          <w:u w:val="single"/>
        </w:rPr>
        <w:t>Anexo I</w:t>
      </w:r>
      <w:r w:rsidR="00D07157" w:rsidRPr="00076B9A">
        <w:rPr>
          <w:rFonts w:cs="Arial"/>
          <w:sz w:val="16"/>
          <w:szCs w:val="16"/>
        </w:rPr>
        <w:t xml:space="preserve"> à Escritura de Emissão de Debêntures</w:t>
      </w:r>
      <w:r w:rsidRPr="00076B9A">
        <w:rPr>
          <w:rFonts w:cs="Arial"/>
          <w:sz w:val="16"/>
          <w:szCs w:val="16"/>
        </w:rPr>
        <w:t>, passa, a partir da data</w:t>
      </w:r>
      <w:r w:rsidR="0041498C" w:rsidRPr="00076B9A">
        <w:rPr>
          <w:rFonts w:cs="Arial"/>
          <w:sz w:val="16"/>
          <w:szCs w:val="16"/>
        </w:rPr>
        <w:t xml:space="preserve"> da celebração dos respectivos aditamentos</w:t>
      </w:r>
      <w:r w:rsidRPr="00076B9A">
        <w:rPr>
          <w:rFonts w:cs="Arial"/>
          <w:sz w:val="16"/>
          <w:szCs w:val="16"/>
        </w:rPr>
        <w:t>, a ser lido nos termos da planilha acima.</w:t>
      </w:r>
    </w:p>
    <w:p w14:paraId="3F753936" w14:textId="77777777" w:rsidR="00317812" w:rsidRPr="008720BE" w:rsidRDefault="00317812" w:rsidP="00957D0A">
      <w:pPr>
        <w:widowControl w:val="0"/>
        <w:spacing w:before="140" w:line="290" w:lineRule="auto"/>
        <w:rPr>
          <w:rFonts w:cs="Arial"/>
          <w:sz w:val="16"/>
          <w:szCs w:val="16"/>
        </w:rPr>
      </w:pPr>
      <w:r w:rsidRPr="00076B9A">
        <w:rPr>
          <w:rFonts w:cs="Arial"/>
          <w:b/>
          <w:sz w:val="16"/>
          <w:szCs w:val="16"/>
        </w:rPr>
        <w:t xml:space="preserve">As informações constantes da presente notificação são confidenciais, prestadas exclusivamente à </w:t>
      </w:r>
      <w:r w:rsidR="002C3A3E" w:rsidRPr="002C3A3E">
        <w:rPr>
          <w:rFonts w:cs="Arial"/>
          <w:b/>
          <w:sz w:val="16"/>
          <w:szCs w:val="16"/>
        </w:rPr>
        <w:t>OLIVEIRA TRUST DISTRIBUIDORA DE TÍTULOS E VALORES MOBILIÁRIOS S.A.</w:t>
      </w:r>
      <w:r w:rsidR="00905C4D">
        <w:rPr>
          <w:rFonts w:cs="Arial"/>
          <w:b/>
          <w:sz w:val="16"/>
          <w:szCs w:val="16"/>
        </w:rPr>
        <w:t>,</w:t>
      </w:r>
      <w:r w:rsidRPr="00076B9A">
        <w:rPr>
          <w:rFonts w:cs="Arial"/>
          <w:b/>
          <w:sz w:val="16"/>
          <w:szCs w:val="16"/>
        </w:rPr>
        <w:t xml:space="preserve"> ao Debenturista e aos Titulares dos CRI.</w:t>
      </w:r>
      <w:r w:rsidR="00905C4D">
        <w:rPr>
          <w:rFonts w:cs="Arial"/>
          <w:b/>
          <w:sz w:val="16"/>
          <w:szCs w:val="16"/>
        </w:rPr>
        <w:t xml:space="preserve"> </w:t>
      </w:r>
      <w:r w:rsidR="00905C4D" w:rsidRPr="009B3EA1">
        <w:rPr>
          <w:rFonts w:cs="Arial"/>
          <w:sz w:val="16"/>
          <w:szCs w:val="16"/>
        </w:rPr>
        <w:t>Não será considerada Informação Confidencial aquela que: seja ou se torne disponível ao público em geral de outra forma que não como resultado da violação aos termos deste acordo de confidencialidade; já esteja, legítima e comprovadamente, na posse da parte receptora antes de sua divulgação pela parte divulgadora ou seja desenvolvida de forma independente pela parte receptora sem referência a ou utilização da informação confidencial; ou seja requerida por ordem judicial ou de autoridade competente, bem como por pedido de qualquer parte que por força de regulamentação e/ou lei a parte reveladora tenha obrigação de disponibilizar. A confidencialidade permanecerá em vigor até o vencimento da oferta.</w:t>
      </w:r>
    </w:p>
    <w:p w14:paraId="0F209022" w14:textId="77777777" w:rsidR="00317812" w:rsidRPr="00076B9A" w:rsidRDefault="00317812" w:rsidP="00957D0A">
      <w:pPr>
        <w:widowControl w:val="0"/>
        <w:spacing w:before="140" w:line="290" w:lineRule="auto"/>
        <w:rPr>
          <w:rFonts w:cs="Arial"/>
          <w:sz w:val="16"/>
          <w:szCs w:val="16"/>
        </w:rPr>
      </w:pPr>
      <w:r w:rsidRPr="00076B9A">
        <w:rPr>
          <w:rFonts w:cs="Arial"/>
          <w:sz w:val="16"/>
          <w:szCs w:val="16"/>
        </w:rPr>
        <w:t xml:space="preserve">Os termos em letras maiúsculas </w:t>
      </w:r>
      <w:proofErr w:type="gramStart"/>
      <w:r w:rsidRPr="00076B9A">
        <w:rPr>
          <w:rFonts w:cs="Arial"/>
          <w:sz w:val="16"/>
          <w:szCs w:val="16"/>
        </w:rPr>
        <w:t>utilizados</w:t>
      </w:r>
      <w:proofErr w:type="gramEnd"/>
      <w:r w:rsidRPr="00076B9A">
        <w:rPr>
          <w:rFonts w:cs="Arial"/>
          <w:sz w:val="16"/>
          <w:szCs w:val="16"/>
        </w:rPr>
        <w:t xml:space="preserve"> mas não definidos neste instrumento, terão os significados a eles atribuídos na Escritura de Emissão de Debêntures.</w:t>
      </w:r>
    </w:p>
    <w:p w14:paraId="6F460EB6" w14:textId="77777777" w:rsidR="00317812" w:rsidRPr="00076B9A" w:rsidRDefault="00317812" w:rsidP="00957D0A">
      <w:pPr>
        <w:widowControl w:val="0"/>
        <w:spacing w:before="140" w:line="290" w:lineRule="auto"/>
        <w:jc w:val="center"/>
        <w:rPr>
          <w:rFonts w:cs="Arial"/>
          <w:sz w:val="16"/>
          <w:szCs w:val="16"/>
        </w:rPr>
      </w:pPr>
      <w:r w:rsidRPr="00076B9A">
        <w:rPr>
          <w:rFonts w:cs="Arial"/>
          <w:sz w:val="16"/>
          <w:szCs w:val="16"/>
        </w:rPr>
        <w:t>Permanecemos à disposição.</w:t>
      </w:r>
    </w:p>
    <w:p w14:paraId="6DAF5C51" w14:textId="77777777" w:rsidR="008B6EFD" w:rsidRPr="00076B9A" w:rsidRDefault="008B6EFD" w:rsidP="00957D0A">
      <w:pPr>
        <w:widowControl w:val="0"/>
        <w:spacing w:before="140" w:line="290" w:lineRule="auto"/>
        <w:jc w:val="center"/>
        <w:rPr>
          <w:rFonts w:cs="Arial"/>
          <w:sz w:val="16"/>
          <w:szCs w:val="16"/>
        </w:rPr>
      </w:pPr>
    </w:p>
    <w:p w14:paraId="7B758788" w14:textId="77777777" w:rsidR="00317812" w:rsidRPr="00076B9A" w:rsidRDefault="002C3A3E" w:rsidP="00957D0A">
      <w:pPr>
        <w:pStyle w:val="Body"/>
        <w:widowControl w:val="0"/>
        <w:spacing w:before="140" w:after="0"/>
        <w:jc w:val="center"/>
        <w:rPr>
          <w:b/>
          <w:sz w:val="16"/>
          <w:szCs w:val="16"/>
          <w:lang w:val="pt-BR"/>
        </w:rPr>
      </w:pPr>
      <w:r w:rsidRPr="002C3A3E">
        <w:rPr>
          <w:b/>
          <w:color w:val="000000"/>
          <w:sz w:val="16"/>
          <w:szCs w:val="16"/>
          <w:lang w:val="pt-BR"/>
        </w:rPr>
        <w:t>REFRIGERAÇÃO DU</w:t>
      </w:r>
      <w:r>
        <w:rPr>
          <w:b/>
          <w:color w:val="000000"/>
          <w:sz w:val="16"/>
          <w:szCs w:val="16"/>
          <w:lang w:val="pt-BR"/>
        </w:rPr>
        <w:t>FRIO COMÉRCIO E IMPORTAÇÃO S.A.</w:t>
      </w:r>
    </w:p>
    <w:p w14:paraId="66DD7333" w14:textId="77777777" w:rsidR="008B6EFD" w:rsidRPr="00076B9A" w:rsidRDefault="008B6EFD" w:rsidP="00957D0A">
      <w:pPr>
        <w:pStyle w:val="Body"/>
        <w:widowControl w:val="0"/>
        <w:spacing w:before="140" w:after="0"/>
        <w:jc w:val="center"/>
        <w:rPr>
          <w:i/>
          <w:iCs/>
          <w:sz w:val="16"/>
          <w:szCs w:val="16"/>
          <w:lang w:val="pt-BR"/>
        </w:rPr>
      </w:pPr>
      <w:r w:rsidRPr="00076B9A">
        <w:rPr>
          <w:i/>
          <w:iCs/>
          <w:sz w:val="16"/>
          <w:szCs w:val="16"/>
          <w:lang w:val="pt-BR"/>
        </w:rPr>
        <w:t>[CAMPO DE ASSINATURA A SER INSERIDO NA VERSÃO FINAL]</w:t>
      </w:r>
    </w:p>
    <w:p w14:paraId="58996309" w14:textId="77777777" w:rsidR="00317812" w:rsidRPr="00076B9A" w:rsidRDefault="00317812" w:rsidP="00957D0A">
      <w:pPr>
        <w:widowControl w:val="0"/>
        <w:spacing w:before="140" w:line="290" w:lineRule="auto"/>
        <w:ind w:right="-51"/>
        <w:jc w:val="center"/>
        <w:rPr>
          <w:rFonts w:cs="Arial"/>
          <w:sz w:val="16"/>
          <w:szCs w:val="16"/>
        </w:rPr>
      </w:pPr>
    </w:p>
    <w:p w14:paraId="0F79459C" w14:textId="77777777" w:rsidR="00317812" w:rsidRPr="00076B9A" w:rsidRDefault="00317812" w:rsidP="00957D0A">
      <w:pPr>
        <w:widowControl w:val="0"/>
        <w:spacing w:before="140" w:line="290" w:lineRule="auto"/>
        <w:jc w:val="left"/>
        <w:rPr>
          <w:rFonts w:cs="Arial"/>
          <w:sz w:val="16"/>
          <w:szCs w:val="16"/>
        </w:rPr>
        <w:sectPr w:rsidR="00317812" w:rsidRPr="00076B9A" w:rsidSect="00FC220A">
          <w:pgSz w:w="11907" w:h="16840" w:code="9"/>
          <w:pgMar w:top="1701" w:right="1588" w:bottom="1304" w:left="1588" w:header="765" w:footer="482" w:gutter="0"/>
          <w:paperSrc w:first="7" w:other="7"/>
          <w:pgNumType w:start="1"/>
          <w:cols w:space="720"/>
          <w:noEndnote/>
          <w:titlePg/>
          <w:docGrid w:linePitch="354"/>
        </w:sectPr>
      </w:pPr>
    </w:p>
    <w:p w14:paraId="7E0723F5" w14:textId="539897D6" w:rsidR="00010D7A" w:rsidRPr="00010D7A" w:rsidRDefault="00010D7A" w:rsidP="00010D7A">
      <w:pPr>
        <w:pStyle w:val="ExhibitApps"/>
        <w:widowControl w:val="0"/>
        <w:spacing w:before="140" w:after="0"/>
        <w:jc w:val="both"/>
        <w:rPr>
          <w:sz w:val="16"/>
          <w:szCs w:val="16"/>
        </w:rPr>
      </w:pPr>
      <w:bookmarkStart w:id="301" w:name="_Toc103674762"/>
      <w:bookmarkStart w:id="302" w:name="_Toc107962278"/>
      <w:r w:rsidRPr="00010D7A">
        <w:rPr>
          <w:sz w:val="16"/>
          <w:szCs w:val="16"/>
        </w:rPr>
        <w:lastRenderedPageBreak/>
        <w:t xml:space="preserve">ANEXO IV AO INSTRUMENTO PARTICULAR DE ESCRITURA DE EMISSÃO PRIVADA DE DEBÊNTURES SIMPLES, NÃO CONVERSÍVEIS EM AÇÕES, </w:t>
      </w:r>
      <w:r w:rsidRPr="00010D7A">
        <w:rPr>
          <w:iCs/>
          <w:sz w:val="16"/>
          <w:szCs w:val="16"/>
        </w:rPr>
        <w:t>DA ESPÉCIE COM GARANTIA FIDEJUSSÓRIA</w:t>
      </w:r>
      <w:r w:rsidRPr="00010D7A">
        <w:rPr>
          <w:sz w:val="16"/>
          <w:szCs w:val="16"/>
        </w:rPr>
        <w:t xml:space="preserve">, </w:t>
      </w:r>
      <w:r w:rsidRPr="00010D7A">
        <w:rPr>
          <w:bCs/>
          <w:sz w:val="16"/>
          <w:szCs w:val="16"/>
        </w:rPr>
        <w:t>EM ATÉ 2 (DUAS) SÉRIES</w:t>
      </w:r>
      <w:r w:rsidRPr="00010D7A">
        <w:rPr>
          <w:sz w:val="16"/>
          <w:szCs w:val="16"/>
        </w:rPr>
        <w:t>, DA 2ª (SEGUNDA)</w:t>
      </w:r>
      <w:r w:rsidRPr="00010D7A" w:rsidDel="00443C29">
        <w:rPr>
          <w:sz w:val="16"/>
          <w:szCs w:val="16"/>
        </w:rPr>
        <w:t xml:space="preserve"> </w:t>
      </w:r>
      <w:r w:rsidRPr="00010D7A">
        <w:rPr>
          <w:sz w:val="16"/>
          <w:szCs w:val="16"/>
        </w:rPr>
        <w:t xml:space="preserve">EMISSÃO DA </w:t>
      </w:r>
      <w:r w:rsidRPr="00010D7A">
        <w:rPr>
          <w:bCs/>
          <w:sz w:val="16"/>
          <w:szCs w:val="16"/>
        </w:rPr>
        <w:t>REFRIGERAÇÃO DUFRIO COMÉRCIO E IMPORTAÇÃO S.A.</w:t>
      </w:r>
    </w:p>
    <w:p w14:paraId="72FB6ECE" w14:textId="77777777" w:rsidR="00010D7A" w:rsidRPr="00010D7A" w:rsidRDefault="00010D7A" w:rsidP="00010D7A">
      <w:pPr>
        <w:pStyle w:val="Heading"/>
        <w:widowControl w:val="0"/>
        <w:spacing w:before="140" w:after="0"/>
        <w:jc w:val="center"/>
        <w:rPr>
          <w:b w:val="0"/>
          <w:bCs/>
          <w:sz w:val="16"/>
          <w:szCs w:val="16"/>
        </w:rPr>
      </w:pPr>
    </w:p>
    <w:p w14:paraId="32D6B7F8" w14:textId="4EE764A1" w:rsidR="00010D7A" w:rsidRPr="00076B9A" w:rsidRDefault="00010D7A" w:rsidP="00010D7A">
      <w:pPr>
        <w:pStyle w:val="Heading"/>
        <w:widowControl w:val="0"/>
        <w:spacing w:before="140" w:after="0"/>
        <w:jc w:val="center"/>
        <w:rPr>
          <w:sz w:val="16"/>
          <w:szCs w:val="16"/>
        </w:rPr>
      </w:pPr>
      <w:r w:rsidRPr="00010D7A">
        <w:rPr>
          <w:sz w:val="16"/>
          <w:szCs w:val="16"/>
        </w:rPr>
        <w:t>Modelo de Notificação</w:t>
      </w:r>
    </w:p>
    <w:p w14:paraId="725C648E" w14:textId="77777777" w:rsidR="00010D7A" w:rsidRDefault="00010D7A" w:rsidP="00010D7A">
      <w:pPr>
        <w:widowControl w:val="0"/>
        <w:spacing w:before="140" w:line="290" w:lineRule="auto"/>
        <w:rPr>
          <w:rFonts w:cs="Arial"/>
          <w:bCs/>
          <w:sz w:val="16"/>
          <w:szCs w:val="16"/>
        </w:rPr>
      </w:pPr>
    </w:p>
    <w:p w14:paraId="5D8A9604" w14:textId="77777777" w:rsidR="00010D7A" w:rsidRDefault="00010D7A" w:rsidP="00010D7A">
      <w:pPr>
        <w:widowControl w:val="0"/>
        <w:spacing w:before="140" w:line="290" w:lineRule="auto"/>
        <w:rPr>
          <w:rFonts w:cs="Arial"/>
          <w:sz w:val="16"/>
          <w:szCs w:val="16"/>
        </w:rPr>
      </w:pPr>
      <w:r w:rsidRPr="00076B9A">
        <w:rPr>
          <w:rFonts w:cs="Arial"/>
          <w:sz w:val="16"/>
          <w:szCs w:val="16"/>
        </w:rPr>
        <w:t>À</w:t>
      </w:r>
    </w:p>
    <w:p w14:paraId="28AA102A" w14:textId="77777777" w:rsidR="00010D7A" w:rsidRDefault="00010D7A" w:rsidP="00010D7A">
      <w:pPr>
        <w:widowControl w:val="0"/>
        <w:spacing w:before="140" w:line="290" w:lineRule="auto"/>
        <w:jc w:val="left"/>
        <w:rPr>
          <w:sz w:val="16"/>
          <w:szCs w:val="16"/>
        </w:rPr>
      </w:pPr>
      <w:r w:rsidRPr="00E729AB">
        <w:rPr>
          <w:b/>
          <w:sz w:val="16"/>
          <w:szCs w:val="16"/>
        </w:rPr>
        <w:t>OPEA SECURITIZADORA S.A.</w:t>
      </w:r>
    </w:p>
    <w:p w14:paraId="1F3AE6A3" w14:textId="77777777" w:rsidR="00010D7A" w:rsidRDefault="00010D7A" w:rsidP="00010D7A">
      <w:pPr>
        <w:widowControl w:val="0"/>
        <w:spacing w:before="140" w:line="290" w:lineRule="auto"/>
        <w:jc w:val="left"/>
        <w:rPr>
          <w:bCs/>
          <w:sz w:val="16"/>
          <w:szCs w:val="16"/>
        </w:rPr>
      </w:pPr>
      <w:r w:rsidRPr="00E04083">
        <w:rPr>
          <w:bCs/>
          <w:sz w:val="16"/>
          <w:szCs w:val="16"/>
        </w:rPr>
        <w:t>Rua Hungria, nº 1.240, 6º and</w:t>
      </w:r>
      <w:r>
        <w:rPr>
          <w:bCs/>
          <w:sz w:val="16"/>
          <w:szCs w:val="16"/>
        </w:rPr>
        <w:t>ar, conjunto 62, Jardim Europa</w:t>
      </w:r>
    </w:p>
    <w:p w14:paraId="31AECAB7" w14:textId="77777777" w:rsidR="00010D7A" w:rsidRDefault="00010D7A" w:rsidP="00010D7A">
      <w:pPr>
        <w:widowControl w:val="0"/>
        <w:spacing w:before="140" w:line="290" w:lineRule="auto"/>
        <w:jc w:val="left"/>
        <w:rPr>
          <w:bCs/>
          <w:sz w:val="16"/>
          <w:szCs w:val="16"/>
        </w:rPr>
      </w:pPr>
      <w:r w:rsidRPr="00E04083">
        <w:rPr>
          <w:bCs/>
          <w:sz w:val="16"/>
          <w:szCs w:val="16"/>
        </w:rPr>
        <w:t>CEP 01455-0</w:t>
      </w:r>
      <w:r>
        <w:rPr>
          <w:bCs/>
          <w:sz w:val="16"/>
          <w:szCs w:val="16"/>
        </w:rPr>
        <w:t>0</w:t>
      </w:r>
      <w:r w:rsidRPr="00E04083">
        <w:rPr>
          <w:bCs/>
          <w:sz w:val="16"/>
          <w:szCs w:val="16"/>
        </w:rPr>
        <w:t>0</w:t>
      </w:r>
      <w:r>
        <w:rPr>
          <w:bCs/>
          <w:sz w:val="16"/>
          <w:szCs w:val="16"/>
        </w:rPr>
        <w:t>, São Paulo/SP</w:t>
      </w:r>
    </w:p>
    <w:p w14:paraId="19A39D9B" w14:textId="77777777" w:rsidR="00010D7A" w:rsidRDefault="00010D7A" w:rsidP="00010D7A">
      <w:pPr>
        <w:widowControl w:val="0"/>
        <w:spacing w:before="140" w:line="290" w:lineRule="auto"/>
        <w:jc w:val="left"/>
        <w:rPr>
          <w:rFonts w:cs="Arial"/>
          <w:sz w:val="16"/>
          <w:szCs w:val="16"/>
        </w:rPr>
      </w:pPr>
      <w:r w:rsidRPr="002C3A3E">
        <w:rPr>
          <w:rFonts w:cs="Arial"/>
          <w:bCs/>
          <w:sz w:val="16"/>
          <w:szCs w:val="16"/>
        </w:rPr>
        <w:t>At.</w:t>
      </w:r>
      <w:r>
        <w:rPr>
          <w:rFonts w:cs="Arial"/>
          <w:bCs/>
          <w:sz w:val="16"/>
          <w:szCs w:val="16"/>
        </w:rPr>
        <w:t>:</w:t>
      </w:r>
      <w:r w:rsidRPr="002C3A3E">
        <w:rPr>
          <w:rFonts w:cs="Arial"/>
          <w:bCs/>
          <w:sz w:val="16"/>
          <w:szCs w:val="16"/>
        </w:rPr>
        <w:t xml:space="preserve">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34E215F5" w14:textId="77777777" w:rsidR="00010D7A" w:rsidRPr="002C3A3E" w:rsidRDefault="00010D7A" w:rsidP="00010D7A">
      <w:pPr>
        <w:widowControl w:val="0"/>
        <w:spacing w:before="140" w:line="290" w:lineRule="auto"/>
        <w:jc w:val="left"/>
        <w:rPr>
          <w:rFonts w:cs="Arial"/>
          <w:bCs/>
          <w:sz w:val="16"/>
          <w:szCs w:val="16"/>
        </w:rPr>
      </w:pPr>
      <w:r w:rsidRPr="002C3A3E">
        <w:rPr>
          <w:rFonts w:cs="Arial"/>
          <w:bCs/>
          <w:sz w:val="16"/>
          <w:szCs w:val="16"/>
        </w:rPr>
        <w:t xml:space="preserve">Tel.: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607118E4" w14:textId="77777777" w:rsidR="00010D7A" w:rsidRPr="00076B9A" w:rsidRDefault="00010D7A" w:rsidP="00010D7A">
      <w:pPr>
        <w:widowControl w:val="0"/>
        <w:spacing w:before="140" w:line="290" w:lineRule="auto"/>
        <w:jc w:val="left"/>
        <w:rPr>
          <w:rFonts w:cs="Arial"/>
          <w:bCs/>
          <w:sz w:val="16"/>
          <w:szCs w:val="16"/>
        </w:rPr>
      </w:pPr>
      <w:r w:rsidRPr="002C3A3E">
        <w:rPr>
          <w:rFonts w:cs="Arial"/>
          <w:bCs/>
          <w:sz w:val="16"/>
          <w:szCs w:val="16"/>
        </w:rPr>
        <w:t xml:space="preserve">E-mail: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6DD4C834" w14:textId="77777777" w:rsidR="00010D7A" w:rsidRDefault="00010D7A" w:rsidP="00010D7A">
      <w:pPr>
        <w:widowControl w:val="0"/>
        <w:spacing w:before="140" w:line="290" w:lineRule="auto"/>
        <w:jc w:val="left"/>
        <w:rPr>
          <w:rFonts w:cs="Arial"/>
          <w:sz w:val="16"/>
          <w:szCs w:val="16"/>
        </w:rPr>
      </w:pPr>
    </w:p>
    <w:p w14:paraId="171169E1" w14:textId="77777777" w:rsidR="00010D7A" w:rsidRPr="00076B9A" w:rsidRDefault="00010D7A" w:rsidP="00010D7A">
      <w:pPr>
        <w:widowControl w:val="0"/>
        <w:spacing w:before="140" w:line="290" w:lineRule="auto"/>
        <w:rPr>
          <w:rFonts w:cs="Arial"/>
          <w:sz w:val="16"/>
          <w:szCs w:val="16"/>
        </w:rPr>
      </w:pPr>
      <w:r>
        <w:rPr>
          <w:rFonts w:cs="Arial"/>
          <w:sz w:val="16"/>
          <w:szCs w:val="16"/>
        </w:rPr>
        <w:t>com cópia para</w:t>
      </w:r>
    </w:p>
    <w:p w14:paraId="1217A14D" w14:textId="77777777" w:rsidR="00010D7A" w:rsidRPr="002C3A3E" w:rsidRDefault="00010D7A" w:rsidP="00010D7A">
      <w:pPr>
        <w:widowControl w:val="0"/>
        <w:spacing w:before="140" w:line="290" w:lineRule="auto"/>
        <w:jc w:val="left"/>
        <w:rPr>
          <w:rFonts w:cs="Arial"/>
          <w:b/>
          <w:sz w:val="16"/>
          <w:szCs w:val="16"/>
        </w:rPr>
      </w:pPr>
      <w:r w:rsidRPr="002C3A3E">
        <w:rPr>
          <w:rFonts w:cs="Arial"/>
          <w:b/>
          <w:sz w:val="16"/>
          <w:szCs w:val="16"/>
        </w:rPr>
        <w:t>OLIVEIRA TRUST DISTRIBUIDORA DE TÍTULOS E VALORES MOBILIÁRIOS S.A.</w:t>
      </w:r>
    </w:p>
    <w:p w14:paraId="2F93C22B" w14:textId="77777777" w:rsidR="00010D7A" w:rsidRPr="002C3A3E" w:rsidRDefault="00010D7A" w:rsidP="00010D7A">
      <w:pPr>
        <w:widowControl w:val="0"/>
        <w:spacing w:before="140" w:line="290" w:lineRule="auto"/>
        <w:jc w:val="left"/>
        <w:rPr>
          <w:rFonts w:cs="Arial"/>
          <w:sz w:val="16"/>
          <w:szCs w:val="16"/>
        </w:rPr>
      </w:pPr>
      <w:r w:rsidRPr="002C3A3E">
        <w:rPr>
          <w:rFonts w:cs="Arial"/>
          <w:sz w:val="16"/>
          <w:szCs w:val="16"/>
        </w:rPr>
        <w:t>Rua Joaquim Floriano, nº 1.502, 13º anda</w:t>
      </w:r>
      <w:r>
        <w:rPr>
          <w:rFonts w:cs="Arial"/>
          <w:sz w:val="16"/>
          <w:szCs w:val="16"/>
        </w:rPr>
        <w:t>r, sala 132, parte, Itaim Bibi</w:t>
      </w:r>
    </w:p>
    <w:p w14:paraId="528CB221" w14:textId="77777777" w:rsidR="00010D7A" w:rsidRPr="002C3A3E" w:rsidRDefault="00010D7A" w:rsidP="00010D7A">
      <w:pPr>
        <w:widowControl w:val="0"/>
        <w:spacing w:before="140" w:line="290" w:lineRule="auto"/>
        <w:jc w:val="left"/>
        <w:rPr>
          <w:rFonts w:cs="Arial"/>
          <w:bCs/>
          <w:sz w:val="16"/>
          <w:szCs w:val="16"/>
          <w:highlight w:val="yellow"/>
        </w:rPr>
      </w:pPr>
      <w:r w:rsidRPr="002C3A3E">
        <w:rPr>
          <w:rFonts w:cs="Arial"/>
          <w:sz w:val="16"/>
          <w:szCs w:val="16"/>
        </w:rPr>
        <w:t>CEP 04534-004, São Paulo/SP</w:t>
      </w:r>
    </w:p>
    <w:p w14:paraId="7A9A72E7" w14:textId="77777777" w:rsidR="00010D7A" w:rsidRDefault="00010D7A" w:rsidP="00010D7A">
      <w:pPr>
        <w:widowControl w:val="0"/>
        <w:spacing w:before="140" w:line="290" w:lineRule="auto"/>
        <w:jc w:val="left"/>
        <w:rPr>
          <w:rFonts w:cs="Arial"/>
          <w:sz w:val="16"/>
          <w:szCs w:val="16"/>
        </w:rPr>
      </w:pPr>
      <w:r w:rsidRPr="002C3A3E">
        <w:rPr>
          <w:rFonts w:cs="Arial"/>
          <w:bCs/>
          <w:sz w:val="16"/>
          <w:szCs w:val="16"/>
        </w:rPr>
        <w:t>At.</w:t>
      </w:r>
      <w:r>
        <w:rPr>
          <w:rFonts w:cs="Arial"/>
          <w:bCs/>
          <w:sz w:val="16"/>
          <w:szCs w:val="16"/>
        </w:rPr>
        <w:t>:</w:t>
      </w:r>
      <w:r w:rsidRPr="002C3A3E">
        <w:rPr>
          <w:rFonts w:cs="Arial"/>
          <w:bCs/>
          <w:sz w:val="16"/>
          <w:szCs w:val="16"/>
        </w:rPr>
        <w:t xml:space="preserve">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1236FCBC" w14:textId="77777777" w:rsidR="00010D7A" w:rsidRPr="002C3A3E" w:rsidRDefault="00010D7A" w:rsidP="00010D7A">
      <w:pPr>
        <w:widowControl w:val="0"/>
        <w:spacing w:before="140" w:line="290" w:lineRule="auto"/>
        <w:jc w:val="left"/>
        <w:rPr>
          <w:rFonts w:cs="Arial"/>
          <w:bCs/>
          <w:sz w:val="16"/>
          <w:szCs w:val="16"/>
        </w:rPr>
      </w:pPr>
      <w:r w:rsidRPr="002C3A3E">
        <w:rPr>
          <w:rFonts w:cs="Arial"/>
          <w:bCs/>
          <w:sz w:val="16"/>
          <w:szCs w:val="16"/>
        </w:rPr>
        <w:t xml:space="preserve">Tel.: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628A72AA" w14:textId="77777777" w:rsidR="00010D7A" w:rsidRPr="00076B9A" w:rsidRDefault="00010D7A" w:rsidP="00010D7A">
      <w:pPr>
        <w:widowControl w:val="0"/>
        <w:spacing w:before="140" w:line="290" w:lineRule="auto"/>
        <w:jc w:val="left"/>
        <w:rPr>
          <w:rFonts w:cs="Arial"/>
          <w:bCs/>
          <w:sz w:val="16"/>
          <w:szCs w:val="16"/>
        </w:rPr>
      </w:pPr>
      <w:r w:rsidRPr="002C3A3E">
        <w:rPr>
          <w:rFonts w:cs="Arial"/>
          <w:bCs/>
          <w:sz w:val="16"/>
          <w:szCs w:val="16"/>
        </w:rPr>
        <w:t xml:space="preserve">E-mail: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745DD0B3" w14:textId="77777777" w:rsidR="00010D7A" w:rsidRPr="00076B9A" w:rsidRDefault="00010D7A" w:rsidP="00010D7A">
      <w:pPr>
        <w:widowControl w:val="0"/>
        <w:spacing w:before="140" w:line="290" w:lineRule="auto"/>
        <w:rPr>
          <w:rFonts w:cs="Arial"/>
          <w:bCs/>
          <w:sz w:val="16"/>
          <w:szCs w:val="16"/>
        </w:rPr>
      </w:pPr>
    </w:p>
    <w:p w14:paraId="4E1C6746" w14:textId="0700C857" w:rsidR="00010D7A" w:rsidRPr="00076B9A" w:rsidRDefault="00010D7A" w:rsidP="00010D7A">
      <w:pPr>
        <w:widowControl w:val="0"/>
        <w:spacing w:before="140" w:line="290" w:lineRule="auto"/>
        <w:ind w:left="709" w:hanging="709"/>
        <w:rPr>
          <w:rFonts w:cs="Arial"/>
          <w:b/>
          <w:sz w:val="16"/>
          <w:szCs w:val="16"/>
        </w:rPr>
      </w:pPr>
      <w:r w:rsidRPr="00076B9A">
        <w:rPr>
          <w:rFonts w:cs="Arial"/>
          <w:b/>
          <w:sz w:val="16"/>
          <w:szCs w:val="16"/>
        </w:rPr>
        <w:t>Ref.:</w:t>
      </w:r>
      <w:r w:rsidRPr="00076B9A">
        <w:rPr>
          <w:rFonts w:cs="Arial"/>
          <w:b/>
          <w:sz w:val="16"/>
          <w:szCs w:val="16"/>
        </w:rPr>
        <w:tab/>
      </w:r>
      <w:r>
        <w:rPr>
          <w:rFonts w:cs="Arial"/>
          <w:b/>
          <w:sz w:val="16"/>
          <w:szCs w:val="16"/>
        </w:rPr>
        <w:t xml:space="preserve">Notificação para </w:t>
      </w:r>
      <w:del w:id="303" w:author="Bianca Galdino" w:date="2022-10-19T13:54:00Z">
        <w:r w:rsidDel="00FF5EF7">
          <w:rPr>
            <w:rFonts w:cs="Arial"/>
            <w:b/>
            <w:sz w:val="16"/>
            <w:szCs w:val="16"/>
          </w:rPr>
          <w:delText xml:space="preserve">Substituição </w:delText>
        </w:r>
      </w:del>
      <w:ins w:id="304" w:author="Bianca Galdino" w:date="2022-10-19T13:54:00Z">
        <w:r w:rsidR="00FF5EF7">
          <w:rPr>
            <w:rFonts w:cs="Arial"/>
            <w:b/>
            <w:sz w:val="16"/>
            <w:szCs w:val="16"/>
          </w:rPr>
          <w:t>inclusão</w:t>
        </w:r>
        <w:r w:rsidR="00FF5EF7">
          <w:rPr>
            <w:rFonts w:cs="Arial"/>
            <w:b/>
            <w:sz w:val="16"/>
            <w:szCs w:val="16"/>
          </w:rPr>
          <w:t xml:space="preserve"> </w:t>
        </w:r>
      </w:ins>
      <w:r>
        <w:rPr>
          <w:rFonts w:cs="Arial"/>
          <w:b/>
          <w:sz w:val="16"/>
          <w:szCs w:val="16"/>
        </w:rPr>
        <w:t>de Contratos de Locação no âmbito da 2</w:t>
      </w:r>
      <w:r w:rsidRPr="00076B9A">
        <w:rPr>
          <w:rFonts w:cs="Arial"/>
          <w:b/>
          <w:sz w:val="16"/>
          <w:szCs w:val="16"/>
        </w:rPr>
        <w:t>ª (</w:t>
      </w:r>
      <w:r>
        <w:rPr>
          <w:rFonts w:cs="Arial"/>
          <w:b/>
          <w:sz w:val="16"/>
          <w:szCs w:val="16"/>
        </w:rPr>
        <w:t>Segunda</w:t>
      </w:r>
      <w:r w:rsidRPr="00076B9A">
        <w:rPr>
          <w:rFonts w:cs="Arial"/>
          <w:b/>
          <w:sz w:val="16"/>
          <w:szCs w:val="16"/>
        </w:rPr>
        <w:t xml:space="preserve">) Emissão de </w:t>
      </w:r>
      <w:r w:rsidRPr="002C3A3E">
        <w:rPr>
          <w:rFonts w:cs="Arial"/>
          <w:b/>
          <w:sz w:val="16"/>
          <w:szCs w:val="16"/>
        </w:rPr>
        <w:t xml:space="preserve">Debêntures da </w:t>
      </w:r>
      <w:r w:rsidRPr="002C3A3E">
        <w:rPr>
          <w:b/>
          <w:iCs/>
          <w:sz w:val="16"/>
          <w:szCs w:val="16"/>
        </w:rPr>
        <w:t xml:space="preserve">Refrigeração </w:t>
      </w:r>
      <w:proofErr w:type="spellStart"/>
      <w:r w:rsidRPr="002C3A3E">
        <w:rPr>
          <w:b/>
          <w:iCs/>
          <w:sz w:val="16"/>
          <w:szCs w:val="16"/>
        </w:rPr>
        <w:t>Dufrio</w:t>
      </w:r>
      <w:proofErr w:type="spellEnd"/>
      <w:r w:rsidRPr="002C3A3E">
        <w:rPr>
          <w:b/>
          <w:iCs/>
          <w:sz w:val="16"/>
          <w:szCs w:val="16"/>
        </w:rPr>
        <w:t xml:space="preserve"> Comércio e Importação S.A.</w:t>
      </w:r>
      <w:r w:rsidRPr="00076B9A">
        <w:rPr>
          <w:rFonts w:cs="Arial"/>
          <w:b/>
          <w:sz w:val="16"/>
          <w:szCs w:val="16"/>
        </w:rPr>
        <w:t xml:space="preserve">, lastro dos Certificados de Recebíveis Imobiliários da </w:t>
      </w:r>
      <w:r>
        <w:rPr>
          <w:rFonts w:cs="Arial"/>
          <w:b/>
          <w:sz w:val="16"/>
          <w:szCs w:val="16"/>
        </w:rPr>
        <w:t>52</w:t>
      </w:r>
      <w:r w:rsidRPr="00076B9A">
        <w:rPr>
          <w:rFonts w:cs="Arial"/>
          <w:b/>
          <w:sz w:val="16"/>
          <w:szCs w:val="16"/>
        </w:rPr>
        <w:t>ª (</w:t>
      </w:r>
      <w:r w:rsidRPr="004B7A97">
        <w:rPr>
          <w:rFonts w:cs="Arial"/>
          <w:b/>
          <w:sz w:val="16"/>
          <w:szCs w:val="16"/>
        </w:rPr>
        <w:t>Quinquagésima Segunda</w:t>
      </w:r>
      <w:r w:rsidRPr="00076B9A">
        <w:rPr>
          <w:rFonts w:cs="Arial"/>
          <w:b/>
          <w:sz w:val="16"/>
          <w:szCs w:val="16"/>
        </w:rPr>
        <w:t xml:space="preserve">) emissão, </w:t>
      </w:r>
      <w:r>
        <w:rPr>
          <w:rFonts w:cs="Arial"/>
          <w:b/>
          <w:sz w:val="16"/>
          <w:szCs w:val="16"/>
        </w:rPr>
        <w:t>em até 2</w:t>
      </w:r>
      <w:r w:rsidRPr="00076B9A">
        <w:rPr>
          <w:rFonts w:cs="Arial"/>
          <w:b/>
          <w:sz w:val="16"/>
          <w:szCs w:val="16"/>
        </w:rPr>
        <w:t xml:space="preserve"> (</w:t>
      </w:r>
      <w:r>
        <w:rPr>
          <w:rFonts w:cs="Arial"/>
          <w:b/>
          <w:sz w:val="16"/>
          <w:szCs w:val="16"/>
        </w:rPr>
        <w:t>duas</w:t>
      </w:r>
      <w:r w:rsidRPr="00076B9A">
        <w:rPr>
          <w:rFonts w:cs="Arial"/>
          <w:b/>
          <w:sz w:val="16"/>
          <w:szCs w:val="16"/>
        </w:rPr>
        <w:t>) Séries</w:t>
      </w:r>
      <w:r w:rsidRPr="00076B9A" w:rsidDel="00E80035">
        <w:rPr>
          <w:rFonts w:cs="Arial"/>
          <w:b/>
          <w:sz w:val="16"/>
          <w:szCs w:val="16"/>
        </w:rPr>
        <w:t xml:space="preserve"> </w:t>
      </w:r>
      <w:r w:rsidRPr="00076B9A">
        <w:rPr>
          <w:rFonts w:cs="Arial"/>
          <w:b/>
          <w:sz w:val="16"/>
          <w:szCs w:val="16"/>
        </w:rPr>
        <w:t xml:space="preserve">de Certificados de Recebíveis Imobiliários da </w:t>
      </w:r>
      <w:proofErr w:type="spellStart"/>
      <w:r>
        <w:rPr>
          <w:rFonts w:cs="Arial"/>
          <w:b/>
          <w:sz w:val="16"/>
          <w:szCs w:val="16"/>
        </w:rPr>
        <w:t>Opea</w:t>
      </w:r>
      <w:proofErr w:type="spellEnd"/>
      <w:r>
        <w:rPr>
          <w:rFonts w:cs="Arial"/>
          <w:b/>
          <w:sz w:val="16"/>
          <w:szCs w:val="16"/>
        </w:rPr>
        <w:t xml:space="preserve"> </w:t>
      </w:r>
      <w:proofErr w:type="spellStart"/>
      <w:r w:rsidRPr="00076B9A">
        <w:rPr>
          <w:rFonts w:cs="Arial"/>
          <w:b/>
          <w:sz w:val="16"/>
          <w:szCs w:val="16"/>
        </w:rPr>
        <w:t>Securitizadora</w:t>
      </w:r>
      <w:proofErr w:type="spellEnd"/>
      <w:r w:rsidRPr="00076B9A">
        <w:rPr>
          <w:rFonts w:cs="Arial"/>
          <w:b/>
          <w:sz w:val="16"/>
          <w:szCs w:val="16"/>
        </w:rPr>
        <w:t xml:space="preserve"> S.A.</w:t>
      </w:r>
    </w:p>
    <w:p w14:paraId="32B2D933" w14:textId="77777777" w:rsidR="00010D7A" w:rsidRPr="00D73AB5" w:rsidRDefault="00010D7A" w:rsidP="00010D7A">
      <w:pPr>
        <w:widowControl w:val="0"/>
        <w:spacing w:before="140" w:line="290" w:lineRule="auto"/>
        <w:rPr>
          <w:rFonts w:cs="Arial"/>
          <w:sz w:val="16"/>
          <w:szCs w:val="16"/>
        </w:rPr>
      </w:pPr>
    </w:p>
    <w:p w14:paraId="12433B2B" w14:textId="09CEFA74" w:rsidR="00010D7A" w:rsidRDefault="00010D7A" w:rsidP="00010D7A">
      <w:pPr>
        <w:widowControl w:val="0"/>
        <w:spacing w:before="140" w:line="290" w:lineRule="auto"/>
        <w:rPr>
          <w:rFonts w:cs="Arial"/>
          <w:sz w:val="16"/>
          <w:szCs w:val="16"/>
        </w:rPr>
      </w:pPr>
      <w:r w:rsidRPr="00904403">
        <w:rPr>
          <w:rFonts w:cs="Arial"/>
          <w:sz w:val="16"/>
          <w:szCs w:val="16"/>
        </w:rPr>
        <w:t>Prezados Senhores,</w:t>
      </w:r>
    </w:p>
    <w:p w14:paraId="4862F976" w14:textId="77777777" w:rsidR="00010D7A" w:rsidRPr="00904403" w:rsidRDefault="00010D7A" w:rsidP="00010D7A">
      <w:pPr>
        <w:widowControl w:val="0"/>
        <w:spacing w:before="140" w:line="290" w:lineRule="auto"/>
        <w:rPr>
          <w:rFonts w:cs="Arial"/>
          <w:sz w:val="16"/>
          <w:szCs w:val="16"/>
        </w:rPr>
      </w:pPr>
    </w:p>
    <w:p w14:paraId="096B2822" w14:textId="28301563" w:rsidR="00010D7A" w:rsidRPr="00904403" w:rsidRDefault="00010D7A" w:rsidP="00010D7A">
      <w:pPr>
        <w:widowControl w:val="0"/>
        <w:spacing w:before="140" w:line="290" w:lineRule="auto"/>
        <w:rPr>
          <w:sz w:val="16"/>
          <w:szCs w:val="16"/>
        </w:rPr>
      </w:pPr>
      <w:r w:rsidRPr="00904403">
        <w:rPr>
          <w:sz w:val="16"/>
          <w:szCs w:val="16"/>
        </w:rPr>
        <w:t>No âmbito dos termos e condições acordados no “</w:t>
      </w:r>
      <w:r w:rsidRPr="00010D7A">
        <w:rPr>
          <w:i/>
          <w:iCs/>
          <w:sz w:val="16"/>
          <w:szCs w:val="16"/>
        </w:rPr>
        <w:t xml:space="preserve">Instrumento Particular de Escritura de Emissão Privada de Debêntures Simples, Não Conversíveis em Ações, da Espécie com Garantia Fidejussória, em até 2 (duas) Séries, da 2ª (Segunda) Emissão da Refrigeração </w:t>
      </w:r>
      <w:proofErr w:type="spellStart"/>
      <w:r w:rsidRPr="00010D7A">
        <w:rPr>
          <w:i/>
          <w:iCs/>
          <w:sz w:val="16"/>
          <w:szCs w:val="16"/>
        </w:rPr>
        <w:t>Dufrio</w:t>
      </w:r>
      <w:proofErr w:type="spellEnd"/>
      <w:r w:rsidRPr="00010D7A">
        <w:rPr>
          <w:i/>
          <w:iCs/>
          <w:sz w:val="16"/>
          <w:szCs w:val="16"/>
        </w:rPr>
        <w:t xml:space="preserve"> Comércio e Importação S.A.”</w:t>
      </w:r>
      <w:r w:rsidRPr="00904403">
        <w:rPr>
          <w:iCs/>
          <w:sz w:val="16"/>
          <w:szCs w:val="16"/>
        </w:rPr>
        <w:t xml:space="preserve"> </w:t>
      </w:r>
      <w:r w:rsidRPr="00904403">
        <w:rPr>
          <w:sz w:val="16"/>
          <w:szCs w:val="16"/>
        </w:rPr>
        <w:t xml:space="preserve">e no </w:t>
      </w:r>
      <w:r w:rsidRPr="00010D7A">
        <w:rPr>
          <w:sz w:val="16"/>
          <w:szCs w:val="16"/>
        </w:rPr>
        <w:t>“</w:t>
      </w:r>
      <w:r w:rsidRPr="00904403">
        <w:rPr>
          <w:i/>
          <w:iCs/>
          <w:sz w:val="16"/>
          <w:szCs w:val="16"/>
        </w:rPr>
        <w:t xml:space="preserve">Termo de Securitização de Créditos Imobiliários dos Certificados de Recebíveis Imobiliários da 52ª (Quinquagésima Segunda) Emissão, em até 2 (duas), da </w:t>
      </w:r>
      <w:proofErr w:type="spellStart"/>
      <w:r w:rsidRPr="00904403">
        <w:rPr>
          <w:i/>
          <w:iCs/>
          <w:sz w:val="16"/>
          <w:szCs w:val="16"/>
        </w:rPr>
        <w:t>Opea</w:t>
      </w:r>
      <w:proofErr w:type="spellEnd"/>
      <w:r w:rsidRPr="00904403">
        <w:rPr>
          <w:i/>
          <w:iCs/>
          <w:sz w:val="16"/>
          <w:szCs w:val="16"/>
        </w:rPr>
        <w:t xml:space="preserve"> </w:t>
      </w:r>
      <w:proofErr w:type="spellStart"/>
      <w:r w:rsidRPr="00904403">
        <w:rPr>
          <w:i/>
          <w:iCs/>
          <w:sz w:val="16"/>
          <w:szCs w:val="16"/>
        </w:rPr>
        <w:t>Securitizadora</w:t>
      </w:r>
      <w:proofErr w:type="spellEnd"/>
      <w:r w:rsidRPr="00904403">
        <w:rPr>
          <w:i/>
          <w:iCs/>
          <w:sz w:val="16"/>
          <w:szCs w:val="16"/>
        </w:rPr>
        <w:t xml:space="preserve"> S.A., Lastreados em Créditos Imobiliários Devidos pela Refrigeração </w:t>
      </w:r>
      <w:proofErr w:type="spellStart"/>
      <w:r w:rsidRPr="00904403">
        <w:rPr>
          <w:i/>
          <w:iCs/>
          <w:sz w:val="16"/>
          <w:szCs w:val="16"/>
        </w:rPr>
        <w:t>Dufrio</w:t>
      </w:r>
      <w:proofErr w:type="spellEnd"/>
      <w:r w:rsidRPr="00904403">
        <w:rPr>
          <w:i/>
          <w:iCs/>
          <w:sz w:val="16"/>
          <w:szCs w:val="16"/>
        </w:rPr>
        <w:t xml:space="preserve"> Comércio e Importação S.A.”</w:t>
      </w:r>
      <w:r w:rsidRPr="00904403">
        <w:rPr>
          <w:sz w:val="16"/>
          <w:szCs w:val="16"/>
        </w:rPr>
        <w:t xml:space="preserve">., ambos datados de </w:t>
      </w:r>
      <w:r w:rsidR="004948FA">
        <w:rPr>
          <w:sz w:val="16"/>
          <w:szCs w:val="16"/>
        </w:rPr>
        <w:t>19 de outubro</w:t>
      </w:r>
      <w:r w:rsidR="00E059A2">
        <w:rPr>
          <w:sz w:val="16"/>
          <w:szCs w:val="16"/>
        </w:rPr>
        <w:t xml:space="preserve"> de 2022</w:t>
      </w:r>
      <w:r w:rsidRPr="00904403">
        <w:rPr>
          <w:sz w:val="16"/>
          <w:szCs w:val="16"/>
        </w:rPr>
        <w:t xml:space="preserve"> (</w:t>
      </w:r>
      <w:r>
        <w:rPr>
          <w:sz w:val="16"/>
          <w:szCs w:val="16"/>
        </w:rPr>
        <w:t>“</w:t>
      </w:r>
      <w:r w:rsidRPr="00904403">
        <w:rPr>
          <w:sz w:val="16"/>
          <w:szCs w:val="16"/>
          <w:u w:val="single"/>
        </w:rPr>
        <w:t>Escritura de Emissão de Debêntures</w:t>
      </w:r>
      <w:r>
        <w:rPr>
          <w:sz w:val="16"/>
          <w:szCs w:val="16"/>
        </w:rPr>
        <w:t>”</w:t>
      </w:r>
      <w:r w:rsidRPr="00904403">
        <w:rPr>
          <w:sz w:val="16"/>
          <w:szCs w:val="16"/>
        </w:rPr>
        <w:t>, e “</w:t>
      </w:r>
      <w:r w:rsidRPr="00904403">
        <w:rPr>
          <w:sz w:val="16"/>
          <w:szCs w:val="16"/>
          <w:u w:val="single"/>
        </w:rPr>
        <w:t>Termo de Securitização</w:t>
      </w:r>
      <w:r w:rsidRPr="00904403">
        <w:rPr>
          <w:sz w:val="16"/>
          <w:szCs w:val="16"/>
        </w:rPr>
        <w:t xml:space="preserve">”, respectivamente) ficou estabelecido que os recursos líquidos obtidos pela </w:t>
      </w:r>
      <w:r w:rsidRPr="00E729AB">
        <w:rPr>
          <w:b/>
          <w:sz w:val="16"/>
          <w:szCs w:val="16"/>
        </w:rPr>
        <w:t>REFRIGERAÇÃO DUFRIO COMÉRCIO E IMPORTAÇÃO S.A.</w:t>
      </w:r>
      <w:r w:rsidRPr="00E729AB">
        <w:rPr>
          <w:sz w:val="16"/>
          <w:szCs w:val="16"/>
        </w:rPr>
        <w:t xml:space="preserve">, sociedade por ações, com sede na Cidade de </w:t>
      </w:r>
      <w:r>
        <w:rPr>
          <w:sz w:val="16"/>
          <w:szCs w:val="16"/>
        </w:rPr>
        <w:t>Porto Alegre</w:t>
      </w:r>
      <w:r w:rsidRPr="00E729AB">
        <w:rPr>
          <w:sz w:val="16"/>
          <w:szCs w:val="16"/>
        </w:rPr>
        <w:t xml:space="preserve">, Estado de </w:t>
      </w:r>
      <w:r>
        <w:rPr>
          <w:sz w:val="16"/>
          <w:szCs w:val="16"/>
        </w:rPr>
        <w:t>Rio Grande do Sul</w:t>
      </w:r>
      <w:r w:rsidRPr="00E729AB">
        <w:rPr>
          <w:sz w:val="16"/>
          <w:szCs w:val="16"/>
        </w:rPr>
        <w:t xml:space="preserve">, na </w:t>
      </w:r>
      <w:r>
        <w:rPr>
          <w:sz w:val="16"/>
          <w:szCs w:val="16"/>
        </w:rPr>
        <w:t xml:space="preserve">Rua Voluntários da Pátria, nº 3.303 e 3.333, São Geraldo, </w:t>
      </w:r>
      <w:r w:rsidRPr="00E729AB">
        <w:rPr>
          <w:sz w:val="16"/>
          <w:szCs w:val="16"/>
        </w:rPr>
        <w:t xml:space="preserve">CEP </w:t>
      </w:r>
      <w:r>
        <w:rPr>
          <w:sz w:val="16"/>
          <w:szCs w:val="16"/>
        </w:rPr>
        <w:t>90230-011</w:t>
      </w:r>
      <w:r w:rsidRPr="00E729AB">
        <w:rPr>
          <w:sz w:val="16"/>
          <w:szCs w:val="16"/>
        </w:rPr>
        <w:t>, inscrita no Cadastro Nacional da Pessoa Jurídica do Ministério da Economia (“</w:t>
      </w:r>
      <w:r w:rsidRPr="00E729AB">
        <w:rPr>
          <w:sz w:val="16"/>
          <w:szCs w:val="16"/>
          <w:u w:val="single"/>
        </w:rPr>
        <w:t>CNPJ</w:t>
      </w:r>
      <w:r>
        <w:rPr>
          <w:sz w:val="16"/>
          <w:szCs w:val="16"/>
          <w:u w:val="single"/>
        </w:rPr>
        <w:t>/ME</w:t>
      </w:r>
      <w:r w:rsidRPr="00E729AB">
        <w:rPr>
          <w:sz w:val="16"/>
          <w:szCs w:val="16"/>
        </w:rPr>
        <w:t xml:space="preserve">”) sob o nº </w:t>
      </w:r>
      <w:r>
        <w:rPr>
          <w:sz w:val="16"/>
          <w:szCs w:val="16"/>
        </w:rPr>
        <w:t>01.754.239/0001-10</w:t>
      </w:r>
      <w:r w:rsidRPr="00E729AB">
        <w:rPr>
          <w:sz w:val="16"/>
          <w:szCs w:val="16"/>
        </w:rPr>
        <w:t>, com seus atos constitutivos devidamente</w:t>
      </w:r>
      <w:r w:rsidRPr="00076B9A">
        <w:rPr>
          <w:sz w:val="16"/>
          <w:szCs w:val="16"/>
        </w:rPr>
        <w:t xml:space="preserve"> arquivados na Junta Comercial</w:t>
      </w:r>
      <w:r>
        <w:rPr>
          <w:sz w:val="16"/>
          <w:szCs w:val="16"/>
        </w:rPr>
        <w:t>, Industrial e Serviços do Rio Grande do Sul</w:t>
      </w:r>
      <w:r w:rsidRPr="00076B9A">
        <w:rPr>
          <w:sz w:val="16"/>
          <w:szCs w:val="16"/>
        </w:rPr>
        <w:t xml:space="preserve"> (“</w:t>
      </w:r>
      <w:r>
        <w:rPr>
          <w:sz w:val="16"/>
          <w:szCs w:val="16"/>
          <w:u w:val="single"/>
        </w:rPr>
        <w:t>JUCISRS</w:t>
      </w:r>
      <w:r w:rsidRPr="00076B9A">
        <w:rPr>
          <w:sz w:val="16"/>
          <w:szCs w:val="16"/>
        </w:rPr>
        <w:t xml:space="preserve">”) </w:t>
      </w:r>
      <w:r w:rsidRPr="00904403">
        <w:rPr>
          <w:sz w:val="16"/>
          <w:szCs w:val="16"/>
        </w:rPr>
        <w:t>(</w:t>
      </w:r>
      <w:r>
        <w:rPr>
          <w:sz w:val="16"/>
          <w:szCs w:val="16"/>
        </w:rPr>
        <w:t>“</w:t>
      </w:r>
      <w:r w:rsidR="008B2441">
        <w:rPr>
          <w:sz w:val="16"/>
          <w:szCs w:val="16"/>
          <w:u w:val="single"/>
        </w:rPr>
        <w:t>Emissora</w:t>
      </w:r>
      <w:r>
        <w:rPr>
          <w:sz w:val="16"/>
          <w:szCs w:val="16"/>
        </w:rPr>
        <w:t>”</w:t>
      </w:r>
      <w:r w:rsidRPr="00904403">
        <w:rPr>
          <w:sz w:val="16"/>
          <w:szCs w:val="16"/>
        </w:rPr>
        <w:t xml:space="preserve">) por meio da Emissão seriam destinados pela </w:t>
      </w:r>
      <w:r>
        <w:rPr>
          <w:sz w:val="16"/>
          <w:szCs w:val="16"/>
        </w:rPr>
        <w:t xml:space="preserve">Devedora </w:t>
      </w:r>
      <w:r w:rsidRPr="00904403">
        <w:rPr>
          <w:sz w:val="16"/>
          <w:szCs w:val="16"/>
        </w:rPr>
        <w:t>para o pagamento</w:t>
      </w:r>
      <w:r>
        <w:rPr>
          <w:sz w:val="16"/>
          <w:szCs w:val="16"/>
        </w:rPr>
        <w:t xml:space="preserve"> de aluguéis decorrentes dos </w:t>
      </w:r>
      <w:r w:rsidRPr="00904403">
        <w:rPr>
          <w:sz w:val="16"/>
          <w:szCs w:val="16"/>
        </w:rPr>
        <w:t>Contratos de Locaç</w:t>
      </w:r>
      <w:r>
        <w:rPr>
          <w:sz w:val="16"/>
          <w:szCs w:val="16"/>
        </w:rPr>
        <w:t>ão</w:t>
      </w:r>
      <w:r w:rsidRPr="00904403">
        <w:rPr>
          <w:sz w:val="16"/>
          <w:szCs w:val="16"/>
        </w:rPr>
        <w:t xml:space="preserve"> descritos no Anexo </w:t>
      </w:r>
      <w:r>
        <w:rPr>
          <w:sz w:val="16"/>
          <w:szCs w:val="16"/>
        </w:rPr>
        <w:t xml:space="preserve">I e Anexo </w:t>
      </w:r>
      <w:r w:rsidRPr="00904403">
        <w:rPr>
          <w:sz w:val="16"/>
          <w:szCs w:val="16"/>
        </w:rPr>
        <w:t xml:space="preserve">II da Escritura de Emissão de </w:t>
      </w:r>
      <w:r>
        <w:rPr>
          <w:sz w:val="16"/>
          <w:szCs w:val="16"/>
        </w:rPr>
        <w:t xml:space="preserve">Debêntures </w:t>
      </w:r>
      <w:r w:rsidRPr="00904403">
        <w:rPr>
          <w:sz w:val="16"/>
          <w:szCs w:val="16"/>
        </w:rPr>
        <w:t>(</w:t>
      </w:r>
      <w:r>
        <w:rPr>
          <w:sz w:val="16"/>
          <w:szCs w:val="16"/>
        </w:rPr>
        <w:t>“</w:t>
      </w:r>
      <w:r w:rsidRPr="00904403">
        <w:rPr>
          <w:sz w:val="16"/>
          <w:szCs w:val="16"/>
          <w:u w:val="single"/>
        </w:rPr>
        <w:t>Contratos de Locação</w:t>
      </w:r>
      <w:r>
        <w:rPr>
          <w:sz w:val="16"/>
          <w:szCs w:val="16"/>
        </w:rPr>
        <w:t>”</w:t>
      </w:r>
      <w:r w:rsidRPr="00904403">
        <w:rPr>
          <w:sz w:val="16"/>
          <w:szCs w:val="16"/>
        </w:rPr>
        <w:t>).</w:t>
      </w:r>
    </w:p>
    <w:p w14:paraId="59023F74" w14:textId="4CC03FAE" w:rsidR="00010D7A" w:rsidRPr="00904403" w:rsidRDefault="00010D7A" w:rsidP="00904403">
      <w:pPr>
        <w:widowControl w:val="0"/>
        <w:spacing w:before="140" w:line="290" w:lineRule="auto"/>
        <w:rPr>
          <w:sz w:val="16"/>
          <w:szCs w:val="16"/>
        </w:rPr>
      </w:pPr>
      <w:r w:rsidRPr="00904403">
        <w:rPr>
          <w:sz w:val="16"/>
          <w:szCs w:val="16"/>
        </w:rPr>
        <w:t xml:space="preserve">A </w:t>
      </w:r>
      <w:r w:rsidR="008B2441">
        <w:rPr>
          <w:sz w:val="16"/>
          <w:szCs w:val="16"/>
        </w:rPr>
        <w:t xml:space="preserve">Emissora </w:t>
      </w:r>
      <w:r w:rsidRPr="00904403">
        <w:rPr>
          <w:sz w:val="16"/>
          <w:szCs w:val="16"/>
        </w:rPr>
        <w:t xml:space="preserve">vem, por meio desta, notificar à </w:t>
      </w:r>
      <w:proofErr w:type="spellStart"/>
      <w:r w:rsidRPr="00904403">
        <w:rPr>
          <w:sz w:val="16"/>
          <w:szCs w:val="16"/>
        </w:rPr>
        <w:t>Securitizadora</w:t>
      </w:r>
      <w:proofErr w:type="spellEnd"/>
      <w:r w:rsidRPr="00904403">
        <w:rPr>
          <w:sz w:val="16"/>
          <w:szCs w:val="16"/>
        </w:rPr>
        <w:t xml:space="preserve"> e ao Agente Fiduciário, na qualidade de representante dos Titulares de CRI, sobre a necessidade de </w:t>
      </w:r>
      <w:del w:id="305" w:author="Bianca Galdino" w:date="2022-10-19T13:55:00Z">
        <w:r w:rsidRPr="00904403" w:rsidDel="00FF5EF7">
          <w:rPr>
            <w:sz w:val="16"/>
            <w:szCs w:val="16"/>
          </w:rPr>
          <w:delText xml:space="preserve">substituição </w:delText>
        </w:r>
      </w:del>
      <w:ins w:id="306" w:author="Bianca Galdino" w:date="2022-10-19T13:55:00Z">
        <w:r w:rsidR="00FF5EF7">
          <w:rPr>
            <w:sz w:val="16"/>
            <w:szCs w:val="16"/>
          </w:rPr>
          <w:t>inclusão</w:t>
        </w:r>
        <w:r w:rsidR="00FF5EF7" w:rsidRPr="00904403">
          <w:rPr>
            <w:sz w:val="16"/>
            <w:szCs w:val="16"/>
          </w:rPr>
          <w:t xml:space="preserve"> </w:t>
        </w:r>
      </w:ins>
      <w:r w:rsidRPr="00904403">
        <w:rPr>
          <w:sz w:val="16"/>
          <w:szCs w:val="16"/>
        </w:rPr>
        <w:t>de determinados Contratos de Locação por outros ora apresentados, conforme indicado na tabela abaixo:</w:t>
      </w:r>
    </w:p>
    <w:p w14:paraId="46491A42" w14:textId="738E2139" w:rsidR="00010D7A" w:rsidRPr="00904403" w:rsidRDefault="008B2441" w:rsidP="00904403">
      <w:pPr>
        <w:widowControl w:val="0"/>
        <w:spacing w:before="140" w:line="290" w:lineRule="auto"/>
        <w:jc w:val="center"/>
        <w:rPr>
          <w:sz w:val="16"/>
          <w:szCs w:val="16"/>
        </w:rPr>
      </w:pPr>
      <w:r>
        <w:rPr>
          <w:sz w:val="16"/>
          <w:szCs w:val="16"/>
        </w:rPr>
        <w:lastRenderedPageBreak/>
        <w:t>[</w:t>
      </w:r>
      <w:r w:rsidRPr="00904403">
        <w:rPr>
          <w:sz w:val="16"/>
          <w:szCs w:val="16"/>
          <w:highlight w:val="yellow"/>
        </w:rPr>
        <w:t>inserir tabela</w:t>
      </w:r>
      <w:r>
        <w:rPr>
          <w:sz w:val="16"/>
          <w:szCs w:val="16"/>
        </w:rPr>
        <w:t>]</w:t>
      </w:r>
    </w:p>
    <w:p w14:paraId="7D813D00" w14:textId="7A14D9AB" w:rsidR="00010D7A" w:rsidRPr="00904403" w:rsidRDefault="00010D7A" w:rsidP="00904403">
      <w:pPr>
        <w:widowControl w:val="0"/>
        <w:spacing w:before="140" w:line="290" w:lineRule="auto"/>
        <w:rPr>
          <w:sz w:val="16"/>
          <w:szCs w:val="16"/>
        </w:rPr>
      </w:pPr>
      <w:r w:rsidRPr="00904403">
        <w:rPr>
          <w:sz w:val="16"/>
          <w:szCs w:val="16"/>
        </w:rPr>
        <w:t xml:space="preserve">Tendo em vista o disposto acima, o cronograma indicativo constante do Anexo II </w:t>
      </w:r>
      <w:r w:rsidR="008B2441" w:rsidRPr="00E90FCF">
        <w:rPr>
          <w:sz w:val="16"/>
          <w:szCs w:val="16"/>
        </w:rPr>
        <w:t xml:space="preserve">da Escritura de Emissão de </w:t>
      </w:r>
      <w:r w:rsidR="008B2441">
        <w:rPr>
          <w:sz w:val="16"/>
          <w:szCs w:val="16"/>
        </w:rPr>
        <w:t xml:space="preserve">Debêntures </w:t>
      </w:r>
      <w:r w:rsidRPr="00904403">
        <w:rPr>
          <w:sz w:val="16"/>
          <w:szCs w:val="16"/>
        </w:rPr>
        <w:t>passará a ser o seguinte:</w:t>
      </w:r>
    </w:p>
    <w:p w14:paraId="620E1FD6" w14:textId="77777777" w:rsidR="00010D7A" w:rsidRPr="00904403" w:rsidRDefault="00010D7A" w:rsidP="00904403">
      <w:pPr>
        <w:widowControl w:val="0"/>
        <w:spacing w:before="140" w:line="290" w:lineRule="auto"/>
        <w:rPr>
          <w:sz w:val="16"/>
          <w:szCs w:val="16"/>
        </w:rPr>
      </w:pPr>
    </w:p>
    <w:p w14:paraId="79663261" w14:textId="77EF8BE2" w:rsidR="008B2441" w:rsidRPr="00E90FCF" w:rsidRDefault="008B2441" w:rsidP="008B2441">
      <w:pPr>
        <w:widowControl w:val="0"/>
        <w:spacing w:before="140" w:line="290" w:lineRule="auto"/>
        <w:jc w:val="center"/>
        <w:rPr>
          <w:sz w:val="16"/>
          <w:szCs w:val="16"/>
        </w:rPr>
      </w:pPr>
      <w:r>
        <w:rPr>
          <w:sz w:val="16"/>
          <w:szCs w:val="16"/>
        </w:rPr>
        <w:t>[</w:t>
      </w:r>
      <w:r w:rsidRPr="008B2441">
        <w:rPr>
          <w:sz w:val="16"/>
          <w:szCs w:val="16"/>
          <w:highlight w:val="yellow"/>
        </w:rPr>
        <w:t xml:space="preserve">inserir </w:t>
      </w:r>
      <w:r w:rsidRPr="00904403">
        <w:rPr>
          <w:sz w:val="16"/>
          <w:szCs w:val="16"/>
          <w:highlight w:val="yellow"/>
        </w:rPr>
        <w:t>cronograma</w:t>
      </w:r>
      <w:r>
        <w:rPr>
          <w:sz w:val="16"/>
          <w:szCs w:val="16"/>
        </w:rPr>
        <w:t>]</w:t>
      </w:r>
    </w:p>
    <w:p w14:paraId="30CE561D" w14:textId="77777777" w:rsidR="00010D7A" w:rsidRPr="00904403" w:rsidRDefault="00010D7A" w:rsidP="00904403">
      <w:pPr>
        <w:widowControl w:val="0"/>
        <w:spacing w:before="140" w:line="290" w:lineRule="auto"/>
        <w:rPr>
          <w:sz w:val="16"/>
          <w:szCs w:val="16"/>
        </w:rPr>
      </w:pPr>
    </w:p>
    <w:p w14:paraId="76CA540C" w14:textId="171FA2B6" w:rsidR="00010D7A" w:rsidRPr="00904403" w:rsidRDefault="00010D7A" w:rsidP="00904403">
      <w:pPr>
        <w:widowControl w:val="0"/>
        <w:spacing w:before="140" w:line="290" w:lineRule="auto"/>
        <w:rPr>
          <w:sz w:val="16"/>
          <w:szCs w:val="16"/>
        </w:rPr>
      </w:pPr>
      <w:r w:rsidRPr="00904403">
        <w:rPr>
          <w:sz w:val="16"/>
          <w:szCs w:val="16"/>
        </w:rPr>
        <w:t xml:space="preserve">A </w:t>
      </w:r>
      <w:r w:rsidR="008B2441">
        <w:rPr>
          <w:sz w:val="16"/>
          <w:szCs w:val="16"/>
        </w:rPr>
        <w:t xml:space="preserve">Emissora </w:t>
      </w:r>
      <w:r w:rsidRPr="00904403">
        <w:rPr>
          <w:sz w:val="16"/>
          <w:szCs w:val="16"/>
        </w:rPr>
        <w:t>declara, neste ato, que os</w:t>
      </w:r>
      <w:ins w:id="307" w:author="Bianca Galdino" w:date="2022-10-19T13:55:00Z">
        <w:r w:rsidR="00FF5EF7">
          <w:rPr>
            <w:sz w:val="16"/>
            <w:szCs w:val="16"/>
          </w:rPr>
          <w:t xml:space="preserve"> novos</w:t>
        </w:r>
      </w:ins>
      <w:r w:rsidRPr="00904403">
        <w:rPr>
          <w:sz w:val="16"/>
          <w:szCs w:val="16"/>
        </w:rPr>
        <w:t xml:space="preserve"> Contratos de Locação ora apresentados atendem aos critérios previstos n</w:t>
      </w:r>
      <w:r w:rsidR="008B2441">
        <w:rPr>
          <w:sz w:val="16"/>
          <w:szCs w:val="16"/>
        </w:rPr>
        <w:t>a</w:t>
      </w:r>
      <w:r w:rsidRPr="00904403">
        <w:rPr>
          <w:sz w:val="16"/>
          <w:szCs w:val="16"/>
        </w:rPr>
        <w:t xml:space="preserve"> </w:t>
      </w:r>
      <w:r w:rsidR="008B2441" w:rsidRPr="00E90FCF">
        <w:rPr>
          <w:sz w:val="16"/>
          <w:szCs w:val="16"/>
        </w:rPr>
        <w:t xml:space="preserve">Escritura de Emissão de </w:t>
      </w:r>
      <w:r w:rsidR="008B2441">
        <w:rPr>
          <w:sz w:val="16"/>
          <w:szCs w:val="16"/>
        </w:rPr>
        <w:t xml:space="preserve">Debêntures </w:t>
      </w:r>
      <w:r w:rsidRPr="00904403">
        <w:rPr>
          <w:sz w:val="16"/>
          <w:szCs w:val="16"/>
        </w:rPr>
        <w:t xml:space="preserve">e solicita a V.Sas. que convoquem a </w:t>
      </w:r>
      <w:r w:rsidR="008B2441">
        <w:rPr>
          <w:sz w:val="16"/>
          <w:szCs w:val="16"/>
        </w:rPr>
        <w:t>a</w:t>
      </w:r>
      <w:r w:rsidRPr="00904403">
        <w:rPr>
          <w:sz w:val="16"/>
          <w:szCs w:val="16"/>
        </w:rPr>
        <w:t xml:space="preserve">ssembleia de Titulares de CRI necessária para aprovação e, posterior formalização da </w:t>
      </w:r>
      <w:del w:id="308" w:author="Bianca Galdino" w:date="2022-10-19T13:55:00Z">
        <w:r w:rsidRPr="00904403" w:rsidDel="00FF5EF7">
          <w:rPr>
            <w:sz w:val="16"/>
            <w:szCs w:val="16"/>
          </w:rPr>
          <w:delText xml:space="preserve">substituição </w:delText>
        </w:r>
      </w:del>
      <w:ins w:id="309" w:author="Bianca Galdino" w:date="2022-10-19T13:55:00Z">
        <w:r w:rsidR="00FF5EF7">
          <w:rPr>
            <w:sz w:val="16"/>
            <w:szCs w:val="16"/>
          </w:rPr>
          <w:t>inc</w:t>
        </w:r>
      </w:ins>
      <w:ins w:id="310" w:author="Bianca Galdino" w:date="2022-10-19T13:56:00Z">
        <w:r w:rsidR="00FF5EF7">
          <w:rPr>
            <w:sz w:val="16"/>
            <w:szCs w:val="16"/>
          </w:rPr>
          <w:t>lusão</w:t>
        </w:r>
      </w:ins>
      <w:ins w:id="311" w:author="Bianca Galdino" w:date="2022-10-19T13:55:00Z">
        <w:r w:rsidR="00FF5EF7" w:rsidRPr="00904403">
          <w:rPr>
            <w:sz w:val="16"/>
            <w:szCs w:val="16"/>
          </w:rPr>
          <w:t xml:space="preserve"> </w:t>
        </w:r>
      </w:ins>
      <w:r w:rsidRPr="00904403">
        <w:rPr>
          <w:sz w:val="16"/>
          <w:szCs w:val="16"/>
        </w:rPr>
        <w:t>dos Contratos de Locação indicados.</w:t>
      </w:r>
    </w:p>
    <w:p w14:paraId="73654D93" w14:textId="22E71C11" w:rsidR="00010D7A" w:rsidRPr="00904403" w:rsidRDefault="00010D7A" w:rsidP="00904403">
      <w:pPr>
        <w:widowControl w:val="0"/>
        <w:spacing w:before="140" w:line="290" w:lineRule="auto"/>
        <w:rPr>
          <w:b/>
          <w:sz w:val="16"/>
          <w:szCs w:val="16"/>
        </w:rPr>
      </w:pPr>
      <w:r w:rsidRPr="00904403">
        <w:rPr>
          <w:b/>
          <w:sz w:val="16"/>
          <w:szCs w:val="16"/>
        </w:rPr>
        <w:t xml:space="preserve">As informações constantes da presente notificação são confidenciais, prestadas exclusivamente ao Agente Fiduciário e à </w:t>
      </w:r>
      <w:proofErr w:type="spellStart"/>
      <w:r w:rsidRPr="00904403">
        <w:rPr>
          <w:b/>
          <w:sz w:val="16"/>
          <w:szCs w:val="16"/>
        </w:rPr>
        <w:t>Securitizadora</w:t>
      </w:r>
      <w:proofErr w:type="spellEnd"/>
      <w:r w:rsidRPr="00904403">
        <w:rPr>
          <w:b/>
          <w:sz w:val="16"/>
          <w:szCs w:val="16"/>
        </w:rPr>
        <w:t xml:space="preserve">, não devendo ser de forma alguma divulgadas a quaisquer terceiros, seja total ou parcialmente, sem a prévia e expressa aprovação pela </w:t>
      </w:r>
      <w:r w:rsidR="008B2441">
        <w:rPr>
          <w:b/>
          <w:sz w:val="16"/>
          <w:szCs w:val="16"/>
        </w:rPr>
        <w:t>Emissora</w:t>
      </w:r>
      <w:r w:rsidRPr="00904403">
        <w:rPr>
          <w:b/>
          <w:sz w:val="16"/>
          <w:szCs w:val="16"/>
        </w:rPr>
        <w:t>, exceto aos Titulares dos CRI ou em decorrência de ordem administrativa ou judicial.</w:t>
      </w:r>
    </w:p>
    <w:p w14:paraId="0152ABBF" w14:textId="705C6BDA" w:rsidR="00010D7A" w:rsidRDefault="00010D7A" w:rsidP="00904403">
      <w:pPr>
        <w:widowControl w:val="0"/>
        <w:spacing w:before="140" w:line="290" w:lineRule="auto"/>
        <w:rPr>
          <w:sz w:val="16"/>
          <w:szCs w:val="16"/>
        </w:rPr>
      </w:pPr>
      <w:r w:rsidRPr="00904403">
        <w:rPr>
          <w:sz w:val="16"/>
          <w:szCs w:val="16"/>
        </w:rPr>
        <w:t xml:space="preserve">Os termos em letras maiúsculas utilizados, mas não definidos neste instrumento, terão os significados a eles atribuídos na </w:t>
      </w:r>
      <w:r w:rsidR="008B2441" w:rsidRPr="00E90FCF">
        <w:rPr>
          <w:sz w:val="16"/>
          <w:szCs w:val="16"/>
        </w:rPr>
        <w:t xml:space="preserve">Escritura de Emissão de </w:t>
      </w:r>
      <w:r w:rsidR="008B2441">
        <w:rPr>
          <w:sz w:val="16"/>
          <w:szCs w:val="16"/>
        </w:rPr>
        <w:t>Debêntures</w:t>
      </w:r>
      <w:r w:rsidRPr="00904403">
        <w:rPr>
          <w:sz w:val="16"/>
          <w:szCs w:val="16"/>
        </w:rPr>
        <w:t>.</w:t>
      </w:r>
    </w:p>
    <w:p w14:paraId="24A26F80" w14:textId="77777777" w:rsidR="008B2441" w:rsidRPr="00904403" w:rsidRDefault="008B2441" w:rsidP="00904403">
      <w:pPr>
        <w:widowControl w:val="0"/>
        <w:spacing w:before="140" w:line="290" w:lineRule="auto"/>
        <w:rPr>
          <w:sz w:val="16"/>
          <w:szCs w:val="16"/>
        </w:rPr>
      </w:pPr>
    </w:p>
    <w:p w14:paraId="42AF1B05" w14:textId="77777777" w:rsidR="00010D7A" w:rsidRPr="00904403" w:rsidRDefault="00010D7A" w:rsidP="00904403">
      <w:pPr>
        <w:widowControl w:val="0"/>
        <w:spacing w:before="140" w:line="290" w:lineRule="auto"/>
        <w:jc w:val="center"/>
        <w:rPr>
          <w:sz w:val="16"/>
          <w:szCs w:val="16"/>
        </w:rPr>
      </w:pPr>
      <w:r w:rsidRPr="00904403">
        <w:rPr>
          <w:sz w:val="16"/>
          <w:szCs w:val="16"/>
        </w:rPr>
        <w:t>Permanecemos à disposição.</w:t>
      </w:r>
    </w:p>
    <w:p w14:paraId="70D884F8" w14:textId="77777777" w:rsidR="00010D7A" w:rsidRPr="00904403" w:rsidRDefault="00010D7A" w:rsidP="00010D7A">
      <w:pPr>
        <w:widowControl w:val="0"/>
        <w:spacing w:before="140" w:line="290" w:lineRule="auto"/>
        <w:rPr>
          <w:sz w:val="16"/>
          <w:szCs w:val="16"/>
        </w:rPr>
      </w:pPr>
    </w:p>
    <w:p w14:paraId="3D722497" w14:textId="77777777" w:rsidR="00010D7A" w:rsidRPr="00076B9A" w:rsidRDefault="00010D7A" w:rsidP="00010D7A">
      <w:pPr>
        <w:widowControl w:val="0"/>
        <w:spacing w:before="140" w:line="290" w:lineRule="auto"/>
        <w:jc w:val="center"/>
        <w:rPr>
          <w:rFonts w:cs="Arial"/>
          <w:sz w:val="16"/>
          <w:szCs w:val="16"/>
        </w:rPr>
      </w:pPr>
      <w:r>
        <w:rPr>
          <w:rFonts w:cs="Arial"/>
          <w:sz w:val="16"/>
          <w:szCs w:val="16"/>
        </w:rPr>
        <w:t>[</w:t>
      </w:r>
      <w:r w:rsidRPr="002C3A3E">
        <w:rPr>
          <w:rFonts w:cs="Arial"/>
          <w:sz w:val="16"/>
          <w:szCs w:val="16"/>
          <w:highlight w:val="yellow"/>
        </w:rPr>
        <w:t>Cidade/Estado</w:t>
      </w:r>
      <w:r>
        <w:rPr>
          <w:rFonts w:cs="Arial"/>
          <w:sz w:val="16"/>
          <w:szCs w:val="16"/>
        </w:rPr>
        <w:t>]</w:t>
      </w:r>
      <w:r w:rsidRPr="00076B9A">
        <w:rPr>
          <w:rFonts w:cs="Arial"/>
          <w:sz w:val="16"/>
          <w:szCs w:val="16"/>
        </w:rPr>
        <w:t xml:space="preserve">, </w:t>
      </w:r>
      <w:r w:rsidRPr="005D143E">
        <w:rPr>
          <w:rFonts w:cs="Arial"/>
          <w:sz w:val="16"/>
          <w:szCs w:val="16"/>
        </w:rPr>
        <w:t>[</w:t>
      </w:r>
      <w:r w:rsidRPr="005D143E">
        <w:rPr>
          <w:rFonts w:cs="Arial"/>
          <w:sz w:val="16"/>
          <w:szCs w:val="16"/>
          <w:highlight w:val="yellow"/>
        </w:rPr>
        <w:t>●</w:t>
      </w:r>
      <w:r w:rsidRPr="005D143E">
        <w:rPr>
          <w:rFonts w:cs="Arial"/>
          <w:sz w:val="16"/>
          <w:szCs w:val="16"/>
        </w:rPr>
        <w:t>]</w:t>
      </w:r>
      <w:r>
        <w:rPr>
          <w:rFonts w:cs="Arial"/>
          <w:sz w:val="16"/>
          <w:szCs w:val="16"/>
        </w:rPr>
        <w:t xml:space="preserve"> de </w:t>
      </w:r>
      <w:r w:rsidRPr="005D143E">
        <w:rPr>
          <w:rFonts w:cs="Arial"/>
          <w:sz w:val="16"/>
          <w:szCs w:val="16"/>
        </w:rPr>
        <w:t>[</w:t>
      </w:r>
      <w:r w:rsidRPr="005D143E">
        <w:rPr>
          <w:rFonts w:cs="Arial"/>
          <w:sz w:val="16"/>
          <w:szCs w:val="16"/>
          <w:highlight w:val="yellow"/>
        </w:rPr>
        <w:t>●</w:t>
      </w:r>
      <w:r w:rsidRPr="005D143E">
        <w:rPr>
          <w:rFonts w:cs="Arial"/>
          <w:sz w:val="16"/>
          <w:szCs w:val="16"/>
        </w:rPr>
        <w:t>]</w:t>
      </w:r>
      <w:r>
        <w:rPr>
          <w:rFonts w:cs="Arial"/>
          <w:sz w:val="16"/>
          <w:szCs w:val="16"/>
        </w:rPr>
        <w:t xml:space="preserve"> de 2022.</w:t>
      </w:r>
    </w:p>
    <w:p w14:paraId="5EF2907E" w14:textId="77777777" w:rsidR="00010D7A" w:rsidRPr="001B2D4D" w:rsidRDefault="00010D7A" w:rsidP="00010D7A">
      <w:pPr>
        <w:pStyle w:val="Body"/>
        <w:widowControl w:val="0"/>
        <w:spacing w:before="140" w:after="0"/>
        <w:jc w:val="center"/>
        <w:rPr>
          <w:sz w:val="16"/>
          <w:szCs w:val="16"/>
          <w:lang w:val="pt-BR"/>
        </w:rPr>
      </w:pPr>
    </w:p>
    <w:p w14:paraId="1A9E113C" w14:textId="77777777" w:rsidR="00010D7A" w:rsidRPr="001B2D4D" w:rsidRDefault="00010D7A" w:rsidP="00010D7A">
      <w:pPr>
        <w:pStyle w:val="Body"/>
        <w:widowControl w:val="0"/>
        <w:spacing w:before="140" w:after="0"/>
        <w:ind w:left="2041"/>
        <w:rPr>
          <w:b/>
          <w:sz w:val="16"/>
          <w:szCs w:val="16"/>
          <w:lang w:val="pt-BR"/>
        </w:rPr>
      </w:pPr>
      <w:r w:rsidRPr="001B2D4D">
        <w:rPr>
          <w:b/>
          <w:bCs/>
          <w:color w:val="000000"/>
          <w:sz w:val="16"/>
          <w:szCs w:val="16"/>
          <w:lang w:val="pt-BR"/>
        </w:rPr>
        <w:t>REFRIGERAÇÃO DUFRIO COMÉRCIO E IMPORTAÇÃO S.A.</w:t>
      </w:r>
    </w:p>
    <w:p w14:paraId="3D07EE02" w14:textId="77777777" w:rsidR="00010D7A" w:rsidRPr="001B2D4D" w:rsidRDefault="00010D7A" w:rsidP="00010D7A">
      <w:pPr>
        <w:pStyle w:val="Body"/>
        <w:widowControl w:val="0"/>
        <w:spacing w:before="140" w:after="0"/>
        <w:jc w:val="center"/>
        <w:rPr>
          <w:i/>
          <w:iCs/>
          <w:sz w:val="16"/>
          <w:szCs w:val="16"/>
          <w:lang w:val="pt-BR"/>
        </w:rPr>
      </w:pPr>
      <w:r w:rsidRPr="001B2D4D">
        <w:rPr>
          <w:i/>
          <w:iCs/>
          <w:sz w:val="16"/>
          <w:szCs w:val="16"/>
          <w:lang w:val="pt-BR"/>
        </w:rPr>
        <w:t>[CAMPO DE ASSINATURA A SER INSERIDO NA VERSÃO FINAL]</w:t>
      </w:r>
    </w:p>
    <w:p w14:paraId="744299F1" w14:textId="77777777" w:rsidR="00010D7A" w:rsidRPr="001B2D4D" w:rsidRDefault="00010D7A" w:rsidP="00010D7A">
      <w:pPr>
        <w:widowControl w:val="0"/>
        <w:spacing w:before="140" w:line="290" w:lineRule="auto"/>
        <w:jc w:val="left"/>
        <w:rPr>
          <w:rFonts w:cs="Arial"/>
          <w:sz w:val="16"/>
          <w:szCs w:val="16"/>
        </w:rPr>
      </w:pPr>
      <w:r w:rsidRPr="001B2D4D">
        <w:rPr>
          <w:rFonts w:cs="Arial"/>
          <w:sz w:val="16"/>
          <w:szCs w:val="16"/>
        </w:rPr>
        <w:br w:type="page"/>
      </w:r>
    </w:p>
    <w:p w14:paraId="3A703662" w14:textId="5B086331" w:rsidR="00317812" w:rsidRPr="00076B9A" w:rsidRDefault="00317812" w:rsidP="00957D0A">
      <w:pPr>
        <w:pStyle w:val="ExhibitApps"/>
        <w:widowControl w:val="0"/>
        <w:spacing w:before="140" w:after="0"/>
        <w:jc w:val="both"/>
        <w:rPr>
          <w:sz w:val="16"/>
          <w:szCs w:val="16"/>
        </w:rPr>
      </w:pPr>
      <w:r w:rsidRPr="00076B9A">
        <w:rPr>
          <w:sz w:val="16"/>
          <w:szCs w:val="16"/>
        </w:rPr>
        <w:lastRenderedPageBreak/>
        <w:t xml:space="preserve">ANEXO V AO </w:t>
      </w:r>
      <w:bookmarkEnd w:id="301"/>
      <w:r w:rsidR="005B504F" w:rsidRPr="00076B9A">
        <w:rPr>
          <w:sz w:val="16"/>
          <w:szCs w:val="16"/>
        </w:rPr>
        <w:t xml:space="preserve">INSTRUMENTO PARTICULAR DE ESCRITURA DE EMISSÃO PRIVADA DE DEBÊNTURES SIMPLES, NÃO CONVERSÍVEIS EM AÇÕES, </w:t>
      </w:r>
      <w:r w:rsidR="008F214E" w:rsidRPr="008F214E">
        <w:rPr>
          <w:iCs/>
          <w:sz w:val="16"/>
          <w:szCs w:val="16"/>
        </w:rPr>
        <w:t>DA ESPÉCIE COM GARANTIA FIDEJUSSÓRIA</w:t>
      </w:r>
      <w:r w:rsidR="005B504F" w:rsidRPr="00076B9A">
        <w:rPr>
          <w:sz w:val="16"/>
          <w:szCs w:val="16"/>
        </w:rPr>
        <w:t xml:space="preserve">, </w:t>
      </w:r>
      <w:r w:rsidR="005B504F" w:rsidRPr="00076B9A">
        <w:rPr>
          <w:bCs/>
          <w:sz w:val="16"/>
          <w:szCs w:val="16"/>
        </w:rPr>
        <w:t xml:space="preserve">EM ATÉ </w:t>
      </w:r>
      <w:r w:rsidR="005B504F">
        <w:rPr>
          <w:bCs/>
          <w:sz w:val="16"/>
          <w:szCs w:val="16"/>
        </w:rPr>
        <w:t>2</w:t>
      </w:r>
      <w:r w:rsidR="005B504F" w:rsidRPr="00076B9A">
        <w:rPr>
          <w:bCs/>
          <w:sz w:val="16"/>
          <w:szCs w:val="16"/>
        </w:rPr>
        <w:t xml:space="preserve"> (</w:t>
      </w:r>
      <w:r w:rsidR="005B504F">
        <w:rPr>
          <w:bCs/>
          <w:sz w:val="16"/>
          <w:szCs w:val="16"/>
        </w:rPr>
        <w:t>DUAS</w:t>
      </w:r>
      <w:r w:rsidR="005B504F" w:rsidRPr="00076B9A">
        <w:rPr>
          <w:bCs/>
          <w:sz w:val="16"/>
          <w:szCs w:val="16"/>
        </w:rPr>
        <w:t>) SÉRIES</w:t>
      </w:r>
      <w:r w:rsidR="005B504F" w:rsidRPr="00076B9A">
        <w:rPr>
          <w:sz w:val="16"/>
          <w:szCs w:val="16"/>
        </w:rPr>
        <w:t xml:space="preserve">, DA </w:t>
      </w:r>
      <w:r w:rsidR="00443C29">
        <w:rPr>
          <w:sz w:val="16"/>
          <w:szCs w:val="16"/>
        </w:rPr>
        <w:t>2ª (SEGUNDA)</w:t>
      </w:r>
      <w:r w:rsidR="00443C29" w:rsidDel="00443C29">
        <w:rPr>
          <w:sz w:val="16"/>
          <w:szCs w:val="16"/>
        </w:rPr>
        <w:t xml:space="preserve"> </w:t>
      </w:r>
      <w:r w:rsidR="005B504F" w:rsidRPr="00076B9A">
        <w:rPr>
          <w:sz w:val="16"/>
          <w:szCs w:val="16"/>
        </w:rPr>
        <w:t xml:space="preserve">EMISSÃO DA </w:t>
      </w:r>
      <w:r w:rsidR="005B504F" w:rsidRPr="00E729AB">
        <w:rPr>
          <w:bCs/>
          <w:sz w:val="16"/>
          <w:szCs w:val="16"/>
        </w:rPr>
        <w:t>REFRIGERAÇÃO DUFRIO COMÉRCIO E IMPORTAÇÃO S.A.</w:t>
      </w:r>
      <w:bookmarkEnd w:id="302"/>
    </w:p>
    <w:p w14:paraId="7DE316BA" w14:textId="77777777" w:rsidR="00D9188B" w:rsidRPr="00076B9A" w:rsidRDefault="00D9188B" w:rsidP="00957D0A">
      <w:pPr>
        <w:pStyle w:val="Heading"/>
        <w:widowControl w:val="0"/>
        <w:spacing w:before="140" w:after="0"/>
        <w:jc w:val="center"/>
        <w:rPr>
          <w:b w:val="0"/>
          <w:bCs/>
          <w:sz w:val="16"/>
          <w:szCs w:val="16"/>
        </w:rPr>
      </w:pPr>
    </w:p>
    <w:p w14:paraId="0BEBE891" w14:textId="77777777" w:rsidR="00317812" w:rsidRPr="00076B9A" w:rsidRDefault="00317812" w:rsidP="00957D0A">
      <w:pPr>
        <w:pStyle w:val="Heading"/>
        <w:widowControl w:val="0"/>
        <w:spacing w:before="140" w:after="0"/>
        <w:jc w:val="center"/>
        <w:rPr>
          <w:sz w:val="16"/>
          <w:szCs w:val="16"/>
        </w:rPr>
      </w:pPr>
      <w:r w:rsidRPr="00076B9A">
        <w:rPr>
          <w:sz w:val="16"/>
          <w:szCs w:val="16"/>
        </w:rPr>
        <w:t>Modelo de Relatório de Verificação</w:t>
      </w:r>
    </w:p>
    <w:p w14:paraId="7445B40D" w14:textId="77777777" w:rsidR="00317812" w:rsidRDefault="00317812" w:rsidP="00D73AB5">
      <w:pPr>
        <w:widowControl w:val="0"/>
        <w:spacing w:before="140" w:line="290" w:lineRule="auto"/>
        <w:rPr>
          <w:rFonts w:cs="Arial"/>
          <w:bCs/>
          <w:sz w:val="16"/>
          <w:szCs w:val="16"/>
        </w:rPr>
      </w:pPr>
    </w:p>
    <w:p w14:paraId="31194B76" w14:textId="77777777" w:rsidR="00905C4D" w:rsidRDefault="00905C4D" w:rsidP="00905C4D">
      <w:pPr>
        <w:widowControl w:val="0"/>
        <w:spacing w:before="140" w:line="290" w:lineRule="auto"/>
        <w:rPr>
          <w:rFonts w:cs="Arial"/>
          <w:sz w:val="16"/>
          <w:szCs w:val="16"/>
        </w:rPr>
      </w:pPr>
      <w:r w:rsidRPr="00076B9A">
        <w:rPr>
          <w:rFonts w:cs="Arial"/>
          <w:sz w:val="16"/>
          <w:szCs w:val="16"/>
        </w:rPr>
        <w:t>À</w:t>
      </w:r>
    </w:p>
    <w:p w14:paraId="3270C7B5" w14:textId="77777777" w:rsidR="00905C4D" w:rsidRDefault="00905C4D" w:rsidP="00905C4D">
      <w:pPr>
        <w:widowControl w:val="0"/>
        <w:spacing w:before="140" w:line="290" w:lineRule="auto"/>
        <w:jc w:val="left"/>
        <w:rPr>
          <w:sz w:val="16"/>
          <w:szCs w:val="16"/>
        </w:rPr>
      </w:pPr>
      <w:r w:rsidRPr="00E729AB">
        <w:rPr>
          <w:b/>
          <w:sz w:val="16"/>
          <w:szCs w:val="16"/>
        </w:rPr>
        <w:t>OPEA SECURITIZADORA S.A.</w:t>
      </w:r>
    </w:p>
    <w:p w14:paraId="2BAA3C6D" w14:textId="77777777" w:rsidR="00905C4D" w:rsidRDefault="00905C4D" w:rsidP="00905C4D">
      <w:pPr>
        <w:widowControl w:val="0"/>
        <w:spacing w:before="140" w:line="290" w:lineRule="auto"/>
        <w:jc w:val="left"/>
        <w:rPr>
          <w:bCs/>
          <w:sz w:val="16"/>
          <w:szCs w:val="16"/>
        </w:rPr>
      </w:pPr>
      <w:r w:rsidRPr="00E04083">
        <w:rPr>
          <w:bCs/>
          <w:sz w:val="16"/>
          <w:szCs w:val="16"/>
        </w:rPr>
        <w:t>Rua Hungria, nº 1.240, 6º and</w:t>
      </w:r>
      <w:r>
        <w:rPr>
          <w:bCs/>
          <w:sz w:val="16"/>
          <w:szCs w:val="16"/>
        </w:rPr>
        <w:t>ar, conjunto 62, Jardim Europa</w:t>
      </w:r>
    </w:p>
    <w:p w14:paraId="3CDCFAFD" w14:textId="77777777" w:rsidR="00905C4D" w:rsidRDefault="00905C4D" w:rsidP="00905C4D">
      <w:pPr>
        <w:widowControl w:val="0"/>
        <w:spacing w:before="140" w:line="290" w:lineRule="auto"/>
        <w:jc w:val="left"/>
        <w:rPr>
          <w:bCs/>
          <w:sz w:val="16"/>
          <w:szCs w:val="16"/>
        </w:rPr>
      </w:pPr>
      <w:r w:rsidRPr="00E04083">
        <w:rPr>
          <w:bCs/>
          <w:sz w:val="16"/>
          <w:szCs w:val="16"/>
        </w:rPr>
        <w:t>CEP 01455-0</w:t>
      </w:r>
      <w:r>
        <w:rPr>
          <w:bCs/>
          <w:sz w:val="16"/>
          <w:szCs w:val="16"/>
        </w:rPr>
        <w:t>0</w:t>
      </w:r>
      <w:r w:rsidRPr="00E04083">
        <w:rPr>
          <w:bCs/>
          <w:sz w:val="16"/>
          <w:szCs w:val="16"/>
        </w:rPr>
        <w:t>0</w:t>
      </w:r>
      <w:r>
        <w:rPr>
          <w:bCs/>
          <w:sz w:val="16"/>
          <w:szCs w:val="16"/>
        </w:rPr>
        <w:t>, São Paulo/SP</w:t>
      </w:r>
    </w:p>
    <w:p w14:paraId="04958A24" w14:textId="77777777" w:rsidR="00905C4D" w:rsidRDefault="00905C4D" w:rsidP="00905C4D">
      <w:pPr>
        <w:widowControl w:val="0"/>
        <w:spacing w:before="140" w:line="290" w:lineRule="auto"/>
        <w:jc w:val="left"/>
        <w:rPr>
          <w:rFonts w:cs="Arial"/>
          <w:sz w:val="16"/>
          <w:szCs w:val="16"/>
        </w:rPr>
      </w:pPr>
      <w:r w:rsidRPr="002C3A3E">
        <w:rPr>
          <w:rFonts w:cs="Arial"/>
          <w:bCs/>
          <w:sz w:val="16"/>
          <w:szCs w:val="16"/>
        </w:rPr>
        <w:t>At.</w:t>
      </w:r>
      <w:r>
        <w:rPr>
          <w:rFonts w:cs="Arial"/>
          <w:bCs/>
          <w:sz w:val="16"/>
          <w:szCs w:val="16"/>
        </w:rPr>
        <w:t>:</w:t>
      </w:r>
      <w:r w:rsidRPr="002C3A3E">
        <w:rPr>
          <w:rFonts w:cs="Arial"/>
          <w:bCs/>
          <w:sz w:val="16"/>
          <w:szCs w:val="16"/>
        </w:rPr>
        <w:t xml:space="preserve">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77E12C77" w14:textId="77777777" w:rsidR="00905C4D" w:rsidRPr="002C3A3E" w:rsidRDefault="00905C4D" w:rsidP="00905C4D">
      <w:pPr>
        <w:widowControl w:val="0"/>
        <w:spacing w:before="140" w:line="290" w:lineRule="auto"/>
        <w:jc w:val="left"/>
        <w:rPr>
          <w:rFonts w:cs="Arial"/>
          <w:bCs/>
          <w:sz w:val="16"/>
          <w:szCs w:val="16"/>
        </w:rPr>
      </w:pPr>
      <w:r w:rsidRPr="002C3A3E">
        <w:rPr>
          <w:rFonts w:cs="Arial"/>
          <w:bCs/>
          <w:sz w:val="16"/>
          <w:szCs w:val="16"/>
        </w:rPr>
        <w:t xml:space="preserve">Tel.: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1473C393" w14:textId="77777777" w:rsidR="00905C4D" w:rsidRPr="00076B9A" w:rsidRDefault="00905C4D" w:rsidP="00905C4D">
      <w:pPr>
        <w:widowControl w:val="0"/>
        <w:spacing w:before="140" w:line="290" w:lineRule="auto"/>
        <w:jc w:val="left"/>
        <w:rPr>
          <w:rFonts w:cs="Arial"/>
          <w:bCs/>
          <w:sz w:val="16"/>
          <w:szCs w:val="16"/>
        </w:rPr>
      </w:pPr>
      <w:r w:rsidRPr="002C3A3E">
        <w:rPr>
          <w:rFonts w:cs="Arial"/>
          <w:bCs/>
          <w:sz w:val="16"/>
          <w:szCs w:val="16"/>
        </w:rPr>
        <w:t xml:space="preserve">E-mail: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38229912" w14:textId="77777777" w:rsidR="00905C4D" w:rsidRDefault="00905C4D" w:rsidP="00905C4D">
      <w:pPr>
        <w:widowControl w:val="0"/>
        <w:spacing w:before="140" w:line="290" w:lineRule="auto"/>
        <w:jc w:val="left"/>
        <w:rPr>
          <w:rFonts w:cs="Arial"/>
          <w:sz w:val="16"/>
          <w:szCs w:val="16"/>
        </w:rPr>
      </w:pPr>
    </w:p>
    <w:p w14:paraId="225729FF" w14:textId="77777777" w:rsidR="00905C4D" w:rsidRPr="00076B9A" w:rsidRDefault="00905C4D" w:rsidP="00905C4D">
      <w:pPr>
        <w:widowControl w:val="0"/>
        <w:spacing w:before="140" w:line="290" w:lineRule="auto"/>
        <w:rPr>
          <w:rFonts w:cs="Arial"/>
          <w:sz w:val="16"/>
          <w:szCs w:val="16"/>
        </w:rPr>
      </w:pPr>
      <w:r>
        <w:rPr>
          <w:rFonts w:cs="Arial"/>
          <w:sz w:val="16"/>
          <w:szCs w:val="16"/>
        </w:rPr>
        <w:t>com cópia para</w:t>
      </w:r>
    </w:p>
    <w:p w14:paraId="04F2E90B" w14:textId="77777777" w:rsidR="00905C4D" w:rsidRPr="002C3A3E" w:rsidRDefault="00905C4D" w:rsidP="00905C4D">
      <w:pPr>
        <w:widowControl w:val="0"/>
        <w:spacing w:before="140" w:line="290" w:lineRule="auto"/>
        <w:jc w:val="left"/>
        <w:rPr>
          <w:rFonts w:cs="Arial"/>
          <w:b/>
          <w:sz w:val="16"/>
          <w:szCs w:val="16"/>
        </w:rPr>
      </w:pPr>
      <w:r w:rsidRPr="002C3A3E">
        <w:rPr>
          <w:rFonts w:cs="Arial"/>
          <w:b/>
          <w:sz w:val="16"/>
          <w:szCs w:val="16"/>
        </w:rPr>
        <w:t>OLIVEIRA TRUST DISTRIBUIDORA DE TÍTULOS E VALORES MOBILIÁRIOS S.A.</w:t>
      </w:r>
    </w:p>
    <w:p w14:paraId="75E2F075" w14:textId="77777777" w:rsidR="00905C4D" w:rsidRPr="002C3A3E" w:rsidRDefault="00905C4D" w:rsidP="00905C4D">
      <w:pPr>
        <w:widowControl w:val="0"/>
        <w:spacing w:before="140" w:line="290" w:lineRule="auto"/>
        <w:jc w:val="left"/>
        <w:rPr>
          <w:rFonts w:cs="Arial"/>
          <w:sz w:val="16"/>
          <w:szCs w:val="16"/>
        </w:rPr>
      </w:pPr>
      <w:r w:rsidRPr="002C3A3E">
        <w:rPr>
          <w:rFonts w:cs="Arial"/>
          <w:sz w:val="16"/>
          <w:szCs w:val="16"/>
        </w:rPr>
        <w:t>Rua Joaquim Floriano, nº 1.502, 13º anda</w:t>
      </w:r>
      <w:r>
        <w:rPr>
          <w:rFonts w:cs="Arial"/>
          <w:sz w:val="16"/>
          <w:szCs w:val="16"/>
        </w:rPr>
        <w:t>r, sala 132, parte, Itaim Bibi</w:t>
      </w:r>
    </w:p>
    <w:p w14:paraId="1E2FB1D1" w14:textId="77777777" w:rsidR="00905C4D" w:rsidRPr="002C3A3E" w:rsidRDefault="00905C4D" w:rsidP="00905C4D">
      <w:pPr>
        <w:widowControl w:val="0"/>
        <w:spacing w:before="140" w:line="290" w:lineRule="auto"/>
        <w:jc w:val="left"/>
        <w:rPr>
          <w:rFonts w:cs="Arial"/>
          <w:bCs/>
          <w:sz w:val="16"/>
          <w:szCs w:val="16"/>
          <w:highlight w:val="yellow"/>
        </w:rPr>
      </w:pPr>
      <w:r w:rsidRPr="002C3A3E">
        <w:rPr>
          <w:rFonts w:cs="Arial"/>
          <w:sz w:val="16"/>
          <w:szCs w:val="16"/>
        </w:rPr>
        <w:t>CEP 04534-004, São Paulo/SP</w:t>
      </w:r>
    </w:p>
    <w:p w14:paraId="26C55567" w14:textId="77777777" w:rsidR="00905C4D" w:rsidRDefault="00905C4D" w:rsidP="00905C4D">
      <w:pPr>
        <w:widowControl w:val="0"/>
        <w:spacing w:before="140" w:line="290" w:lineRule="auto"/>
        <w:jc w:val="left"/>
        <w:rPr>
          <w:rFonts w:cs="Arial"/>
          <w:sz w:val="16"/>
          <w:szCs w:val="16"/>
        </w:rPr>
      </w:pPr>
      <w:r w:rsidRPr="002C3A3E">
        <w:rPr>
          <w:rFonts w:cs="Arial"/>
          <w:bCs/>
          <w:sz w:val="16"/>
          <w:szCs w:val="16"/>
        </w:rPr>
        <w:t>At.</w:t>
      </w:r>
      <w:r>
        <w:rPr>
          <w:rFonts w:cs="Arial"/>
          <w:bCs/>
          <w:sz w:val="16"/>
          <w:szCs w:val="16"/>
        </w:rPr>
        <w:t>:</w:t>
      </w:r>
      <w:r w:rsidRPr="002C3A3E">
        <w:rPr>
          <w:rFonts w:cs="Arial"/>
          <w:bCs/>
          <w:sz w:val="16"/>
          <w:szCs w:val="16"/>
        </w:rPr>
        <w:t xml:space="preserve">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7B6A05EA" w14:textId="77777777" w:rsidR="00905C4D" w:rsidRPr="002C3A3E" w:rsidRDefault="00905C4D" w:rsidP="00905C4D">
      <w:pPr>
        <w:widowControl w:val="0"/>
        <w:spacing w:before="140" w:line="290" w:lineRule="auto"/>
        <w:jc w:val="left"/>
        <w:rPr>
          <w:rFonts w:cs="Arial"/>
          <w:bCs/>
          <w:sz w:val="16"/>
          <w:szCs w:val="16"/>
        </w:rPr>
      </w:pPr>
      <w:r w:rsidRPr="002C3A3E">
        <w:rPr>
          <w:rFonts w:cs="Arial"/>
          <w:bCs/>
          <w:sz w:val="16"/>
          <w:szCs w:val="16"/>
        </w:rPr>
        <w:t xml:space="preserve">Tel.: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2D71D65F" w14:textId="77777777" w:rsidR="00905C4D" w:rsidRPr="00076B9A" w:rsidRDefault="00905C4D" w:rsidP="00905C4D">
      <w:pPr>
        <w:widowControl w:val="0"/>
        <w:spacing w:before="140" w:line="290" w:lineRule="auto"/>
        <w:jc w:val="left"/>
        <w:rPr>
          <w:rFonts w:cs="Arial"/>
          <w:bCs/>
          <w:sz w:val="16"/>
          <w:szCs w:val="16"/>
        </w:rPr>
      </w:pPr>
      <w:r w:rsidRPr="002C3A3E">
        <w:rPr>
          <w:rFonts w:cs="Arial"/>
          <w:bCs/>
          <w:sz w:val="16"/>
          <w:szCs w:val="16"/>
        </w:rPr>
        <w:t xml:space="preserve">E-mail: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0339D7CD" w14:textId="77777777" w:rsidR="00905C4D" w:rsidRPr="00076B9A" w:rsidRDefault="00905C4D" w:rsidP="00D73AB5">
      <w:pPr>
        <w:widowControl w:val="0"/>
        <w:spacing w:before="140" w:line="290" w:lineRule="auto"/>
        <w:rPr>
          <w:rFonts w:cs="Arial"/>
          <w:bCs/>
          <w:sz w:val="16"/>
          <w:szCs w:val="16"/>
        </w:rPr>
      </w:pPr>
    </w:p>
    <w:p w14:paraId="5D188C6B" w14:textId="26B8E812" w:rsidR="00317812" w:rsidRPr="00076B9A" w:rsidRDefault="00317812" w:rsidP="00957D0A">
      <w:pPr>
        <w:widowControl w:val="0"/>
        <w:spacing w:before="140" w:line="290" w:lineRule="auto"/>
        <w:ind w:left="709" w:hanging="709"/>
        <w:rPr>
          <w:rFonts w:cs="Arial"/>
          <w:b/>
          <w:sz w:val="16"/>
          <w:szCs w:val="16"/>
        </w:rPr>
      </w:pPr>
      <w:r w:rsidRPr="00076B9A">
        <w:rPr>
          <w:rFonts w:cs="Arial"/>
          <w:b/>
          <w:sz w:val="16"/>
          <w:szCs w:val="16"/>
        </w:rPr>
        <w:t>Ref.:</w:t>
      </w:r>
      <w:r w:rsidRPr="00076B9A">
        <w:rPr>
          <w:rFonts w:cs="Arial"/>
          <w:b/>
          <w:sz w:val="16"/>
          <w:szCs w:val="16"/>
        </w:rPr>
        <w:tab/>
      </w:r>
      <w:r w:rsidR="00443C29">
        <w:rPr>
          <w:rFonts w:cs="Arial"/>
          <w:b/>
          <w:sz w:val="16"/>
          <w:szCs w:val="16"/>
        </w:rPr>
        <w:t>2</w:t>
      </w:r>
      <w:r w:rsidR="008B6EFD" w:rsidRPr="00076B9A">
        <w:rPr>
          <w:rFonts w:cs="Arial"/>
          <w:b/>
          <w:sz w:val="16"/>
          <w:szCs w:val="16"/>
        </w:rPr>
        <w:t>ª (</w:t>
      </w:r>
      <w:r w:rsidR="00443C29">
        <w:rPr>
          <w:rFonts w:cs="Arial"/>
          <w:b/>
          <w:sz w:val="16"/>
          <w:szCs w:val="16"/>
        </w:rPr>
        <w:t>Segunda</w:t>
      </w:r>
      <w:r w:rsidR="008B6EFD" w:rsidRPr="00076B9A">
        <w:rPr>
          <w:rFonts w:cs="Arial"/>
          <w:b/>
          <w:sz w:val="16"/>
          <w:szCs w:val="16"/>
        </w:rPr>
        <w:t>)</w:t>
      </w:r>
      <w:r w:rsidRPr="00076B9A">
        <w:rPr>
          <w:rFonts w:cs="Arial"/>
          <w:b/>
          <w:sz w:val="16"/>
          <w:szCs w:val="16"/>
        </w:rPr>
        <w:t xml:space="preserve"> Emissão de </w:t>
      </w:r>
      <w:r w:rsidRPr="002C3A3E">
        <w:rPr>
          <w:rFonts w:cs="Arial"/>
          <w:b/>
          <w:sz w:val="16"/>
          <w:szCs w:val="16"/>
        </w:rPr>
        <w:t xml:space="preserve">Debêntures da </w:t>
      </w:r>
      <w:r w:rsidR="002C3A3E" w:rsidRPr="002C3A3E">
        <w:rPr>
          <w:b/>
          <w:iCs/>
          <w:sz w:val="16"/>
          <w:szCs w:val="16"/>
        </w:rPr>
        <w:t xml:space="preserve">Refrigeração </w:t>
      </w:r>
      <w:proofErr w:type="spellStart"/>
      <w:r w:rsidR="002C3A3E" w:rsidRPr="002C3A3E">
        <w:rPr>
          <w:b/>
          <w:iCs/>
          <w:sz w:val="16"/>
          <w:szCs w:val="16"/>
        </w:rPr>
        <w:t>Dufrio</w:t>
      </w:r>
      <w:proofErr w:type="spellEnd"/>
      <w:r w:rsidR="002C3A3E" w:rsidRPr="002C3A3E">
        <w:rPr>
          <w:b/>
          <w:iCs/>
          <w:sz w:val="16"/>
          <w:szCs w:val="16"/>
        </w:rPr>
        <w:t xml:space="preserve"> Comércio e Importação S.A.</w:t>
      </w:r>
      <w:r w:rsidRPr="00076B9A">
        <w:rPr>
          <w:rFonts w:cs="Arial"/>
          <w:b/>
          <w:sz w:val="16"/>
          <w:szCs w:val="16"/>
        </w:rPr>
        <w:t xml:space="preserve">, lastro dos Certificados de Recebíveis Imobiliários da </w:t>
      </w:r>
      <w:r w:rsidR="004B7A97">
        <w:rPr>
          <w:rFonts w:cs="Arial"/>
          <w:b/>
          <w:sz w:val="16"/>
          <w:szCs w:val="16"/>
        </w:rPr>
        <w:t>52</w:t>
      </w:r>
      <w:r w:rsidR="00E80035" w:rsidRPr="00076B9A">
        <w:rPr>
          <w:rFonts w:cs="Arial"/>
          <w:b/>
          <w:sz w:val="16"/>
          <w:szCs w:val="16"/>
        </w:rPr>
        <w:t>ª (</w:t>
      </w:r>
      <w:r w:rsidR="004B7A97" w:rsidRPr="004B7A97">
        <w:rPr>
          <w:rFonts w:cs="Arial"/>
          <w:b/>
          <w:sz w:val="16"/>
          <w:szCs w:val="16"/>
        </w:rPr>
        <w:t>Quinquagésima Segunda</w:t>
      </w:r>
      <w:r w:rsidR="00E80035" w:rsidRPr="00076B9A">
        <w:rPr>
          <w:rFonts w:cs="Arial"/>
          <w:b/>
          <w:sz w:val="16"/>
          <w:szCs w:val="16"/>
        </w:rPr>
        <w:t xml:space="preserve">) emissão, </w:t>
      </w:r>
      <w:r w:rsidR="006A57C5">
        <w:rPr>
          <w:rFonts w:cs="Arial"/>
          <w:b/>
          <w:sz w:val="16"/>
          <w:szCs w:val="16"/>
        </w:rPr>
        <w:t>em até 2</w:t>
      </w:r>
      <w:r w:rsidR="00CE23DB" w:rsidRPr="00076B9A">
        <w:rPr>
          <w:rFonts w:cs="Arial"/>
          <w:b/>
          <w:sz w:val="16"/>
          <w:szCs w:val="16"/>
        </w:rPr>
        <w:t xml:space="preserve"> (</w:t>
      </w:r>
      <w:r w:rsidR="006A57C5">
        <w:rPr>
          <w:rFonts w:cs="Arial"/>
          <w:b/>
          <w:sz w:val="16"/>
          <w:szCs w:val="16"/>
        </w:rPr>
        <w:t>duas</w:t>
      </w:r>
      <w:r w:rsidR="00CE23DB" w:rsidRPr="00076B9A">
        <w:rPr>
          <w:rFonts w:cs="Arial"/>
          <w:b/>
          <w:sz w:val="16"/>
          <w:szCs w:val="16"/>
        </w:rPr>
        <w:t xml:space="preserve">) </w:t>
      </w:r>
      <w:r w:rsidR="00E80035" w:rsidRPr="00076B9A">
        <w:rPr>
          <w:rFonts w:cs="Arial"/>
          <w:b/>
          <w:sz w:val="16"/>
          <w:szCs w:val="16"/>
        </w:rPr>
        <w:t>Séries</w:t>
      </w:r>
      <w:r w:rsidR="00E80035" w:rsidRPr="00076B9A" w:rsidDel="00E80035">
        <w:rPr>
          <w:rFonts w:cs="Arial"/>
          <w:b/>
          <w:sz w:val="16"/>
          <w:szCs w:val="16"/>
        </w:rPr>
        <w:t xml:space="preserve"> </w:t>
      </w:r>
      <w:r w:rsidR="00564538" w:rsidRPr="00076B9A">
        <w:rPr>
          <w:rFonts w:cs="Arial"/>
          <w:b/>
          <w:sz w:val="16"/>
          <w:szCs w:val="16"/>
        </w:rPr>
        <w:t xml:space="preserve">de Certificados de Recebíveis Imobiliários da </w:t>
      </w:r>
      <w:proofErr w:type="spellStart"/>
      <w:r w:rsidR="006A57C5">
        <w:rPr>
          <w:rFonts w:cs="Arial"/>
          <w:b/>
          <w:sz w:val="16"/>
          <w:szCs w:val="16"/>
        </w:rPr>
        <w:t>Opea</w:t>
      </w:r>
      <w:proofErr w:type="spellEnd"/>
      <w:r w:rsidR="006A57C5">
        <w:rPr>
          <w:rFonts w:cs="Arial"/>
          <w:b/>
          <w:sz w:val="16"/>
          <w:szCs w:val="16"/>
        </w:rPr>
        <w:t xml:space="preserve"> </w:t>
      </w:r>
      <w:proofErr w:type="spellStart"/>
      <w:r w:rsidR="00E80035" w:rsidRPr="00076B9A">
        <w:rPr>
          <w:rFonts w:cs="Arial"/>
          <w:b/>
          <w:sz w:val="16"/>
          <w:szCs w:val="16"/>
        </w:rPr>
        <w:t>Securitizadora</w:t>
      </w:r>
      <w:proofErr w:type="spellEnd"/>
      <w:r w:rsidR="00E80035" w:rsidRPr="00076B9A">
        <w:rPr>
          <w:rFonts w:cs="Arial"/>
          <w:b/>
          <w:sz w:val="16"/>
          <w:szCs w:val="16"/>
        </w:rPr>
        <w:t xml:space="preserve"> S.A.</w:t>
      </w:r>
    </w:p>
    <w:p w14:paraId="11CFC084" w14:textId="77777777" w:rsidR="00317812" w:rsidRPr="00D73AB5" w:rsidRDefault="00317812" w:rsidP="00957D0A">
      <w:pPr>
        <w:widowControl w:val="0"/>
        <w:spacing w:before="140" w:line="290" w:lineRule="auto"/>
        <w:rPr>
          <w:rFonts w:cs="Arial"/>
          <w:sz w:val="16"/>
          <w:szCs w:val="16"/>
        </w:rPr>
      </w:pPr>
    </w:p>
    <w:p w14:paraId="6A1931B0" w14:textId="77777777" w:rsidR="00905C4D" w:rsidRPr="00076B9A" w:rsidRDefault="00905C4D" w:rsidP="00905C4D">
      <w:pPr>
        <w:widowControl w:val="0"/>
        <w:spacing w:before="140" w:line="290" w:lineRule="auto"/>
        <w:rPr>
          <w:rFonts w:cs="Arial"/>
          <w:b/>
          <w:sz w:val="16"/>
          <w:szCs w:val="16"/>
        </w:rPr>
      </w:pPr>
      <w:r>
        <w:rPr>
          <w:rFonts w:cs="Arial"/>
          <w:b/>
          <w:sz w:val="16"/>
          <w:szCs w:val="16"/>
        </w:rPr>
        <w:t xml:space="preserve">Período: </w:t>
      </w:r>
      <w:r w:rsidRPr="005D143E">
        <w:rPr>
          <w:rFonts w:cs="Arial"/>
          <w:sz w:val="16"/>
          <w:szCs w:val="16"/>
        </w:rPr>
        <w:t>[</w:t>
      </w:r>
      <w:r w:rsidRPr="005D143E">
        <w:rPr>
          <w:rFonts w:cs="Arial"/>
          <w:sz w:val="16"/>
          <w:szCs w:val="16"/>
          <w:highlight w:val="yellow"/>
        </w:rPr>
        <w:t>●</w:t>
      </w:r>
      <w:r w:rsidRPr="005D143E">
        <w:rPr>
          <w:rFonts w:cs="Arial"/>
          <w:sz w:val="16"/>
          <w:szCs w:val="16"/>
        </w:rPr>
        <w:t>]</w:t>
      </w:r>
      <w:r>
        <w:rPr>
          <w:rFonts w:cs="Arial"/>
          <w:sz w:val="16"/>
          <w:szCs w:val="16"/>
        </w:rPr>
        <w:t xml:space="preserve"> a </w:t>
      </w:r>
      <w:r w:rsidRPr="005D143E">
        <w:rPr>
          <w:rFonts w:cs="Arial"/>
          <w:sz w:val="16"/>
          <w:szCs w:val="16"/>
        </w:rPr>
        <w:t>[</w:t>
      </w:r>
      <w:r w:rsidRPr="005D143E">
        <w:rPr>
          <w:rFonts w:cs="Arial"/>
          <w:sz w:val="16"/>
          <w:szCs w:val="16"/>
          <w:highlight w:val="yellow"/>
        </w:rPr>
        <w:t>●</w:t>
      </w:r>
      <w:r w:rsidRPr="005D143E">
        <w:rPr>
          <w:rFonts w:cs="Arial"/>
          <w:sz w:val="16"/>
          <w:szCs w:val="16"/>
        </w:rPr>
        <w:t>]</w:t>
      </w:r>
    </w:p>
    <w:p w14:paraId="63940D71" w14:textId="4F139920" w:rsidR="00317812" w:rsidRPr="00076B9A" w:rsidRDefault="006A57C5" w:rsidP="00957D0A">
      <w:pPr>
        <w:widowControl w:val="0"/>
        <w:spacing w:before="140" w:line="290" w:lineRule="auto"/>
        <w:rPr>
          <w:rFonts w:cs="Arial"/>
          <w:sz w:val="16"/>
          <w:szCs w:val="16"/>
        </w:rPr>
      </w:pPr>
      <w:r w:rsidRPr="00E729AB">
        <w:rPr>
          <w:b/>
          <w:sz w:val="16"/>
          <w:szCs w:val="16"/>
        </w:rPr>
        <w:t>REFRIGERAÇÃO DUFRIO COMÉRCIO E IMPORTAÇÃO S.A.</w:t>
      </w:r>
      <w:r w:rsidRPr="00E729AB">
        <w:rPr>
          <w:sz w:val="16"/>
          <w:szCs w:val="16"/>
        </w:rPr>
        <w:t xml:space="preserve">, sociedade por ações, </w:t>
      </w:r>
      <w:r w:rsidR="00884C9A" w:rsidRPr="00E729AB">
        <w:rPr>
          <w:sz w:val="16"/>
          <w:szCs w:val="16"/>
        </w:rPr>
        <w:t xml:space="preserve">com sede na Cidade de </w:t>
      </w:r>
      <w:r w:rsidR="00884C9A">
        <w:rPr>
          <w:sz w:val="16"/>
          <w:szCs w:val="16"/>
        </w:rPr>
        <w:t>Porto Alegre</w:t>
      </w:r>
      <w:r w:rsidR="00884C9A" w:rsidRPr="00E729AB">
        <w:rPr>
          <w:sz w:val="16"/>
          <w:szCs w:val="16"/>
        </w:rPr>
        <w:t xml:space="preserve">, Estado de </w:t>
      </w:r>
      <w:r w:rsidR="00884C9A">
        <w:rPr>
          <w:sz w:val="16"/>
          <w:szCs w:val="16"/>
        </w:rPr>
        <w:t>Rio Grande do Sul</w:t>
      </w:r>
      <w:r w:rsidR="00884C9A" w:rsidRPr="00E729AB">
        <w:rPr>
          <w:sz w:val="16"/>
          <w:szCs w:val="16"/>
        </w:rPr>
        <w:t xml:space="preserve">, na </w:t>
      </w:r>
      <w:r w:rsidR="00884C9A">
        <w:rPr>
          <w:sz w:val="16"/>
          <w:szCs w:val="16"/>
        </w:rPr>
        <w:t xml:space="preserve">Rua Voluntários da Pátria, nº 3.303 e 3.333, São Geraldo, </w:t>
      </w:r>
      <w:r w:rsidR="00884C9A" w:rsidRPr="00E729AB">
        <w:rPr>
          <w:sz w:val="16"/>
          <w:szCs w:val="16"/>
        </w:rPr>
        <w:t xml:space="preserve">CEP </w:t>
      </w:r>
      <w:r w:rsidR="00884C9A">
        <w:rPr>
          <w:sz w:val="16"/>
          <w:szCs w:val="16"/>
        </w:rPr>
        <w:t>90230-011</w:t>
      </w:r>
      <w:r w:rsidR="00884C9A" w:rsidRPr="00E729AB">
        <w:rPr>
          <w:sz w:val="16"/>
          <w:szCs w:val="16"/>
        </w:rPr>
        <w:t>, inscrita no Cadastro Nacional da Pessoa Jurídica do Ministério da Economia (“</w:t>
      </w:r>
      <w:r w:rsidR="00884C9A" w:rsidRPr="00E729AB">
        <w:rPr>
          <w:sz w:val="16"/>
          <w:szCs w:val="16"/>
          <w:u w:val="single"/>
        </w:rPr>
        <w:t>CNPJ</w:t>
      </w:r>
      <w:r w:rsidR="00884C9A">
        <w:rPr>
          <w:sz w:val="16"/>
          <w:szCs w:val="16"/>
          <w:u w:val="single"/>
        </w:rPr>
        <w:t>/ME</w:t>
      </w:r>
      <w:r w:rsidR="00884C9A" w:rsidRPr="00E729AB">
        <w:rPr>
          <w:sz w:val="16"/>
          <w:szCs w:val="16"/>
        </w:rPr>
        <w:t xml:space="preserve">”) sob o nº </w:t>
      </w:r>
      <w:r w:rsidR="00884C9A">
        <w:rPr>
          <w:sz w:val="16"/>
          <w:szCs w:val="16"/>
        </w:rPr>
        <w:t>01.754.239/0001-10</w:t>
      </w:r>
      <w:r w:rsidR="00884C9A" w:rsidRPr="00E729AB">
        <w:rPr>
          <w:sz w:val="16"/>
          <w:szCs w:val="16"/>
        </w:rPr>
        <w:t>, com seus atos constitutivos devidamente</w:t>
      </w:r>
      <w:r w:rsidR="00884C9A" w:rsidRPr="00076B9A">
        <w:rPr>
          <w:sz w:val="16"/>
          <w:szCs w:val="16"/>
        </w:rPr>
        <w:t xml:space="preserve"> arquivados na Junta Comercial</w:t>
      </w:r>
      <w:r w:rsidR="00884C9A">
        <w:rPr>
          <w:sz w:val="16"/>
          <w:szCs w:val="16"/>
        </w:rPr>
        <w:t>, Industrial e Serviços do Rio Grande do Sul</w:t>
      </w:r>
      <w:r w:rsidR="00884C9A" w:rsidRPr="00076B9A">
        <w:rPr>
          <w:sz w:val="16"/>
          <w:szCs w:val="16"/>
        </w:rPr>
        <w:t xml:space="preserve"> (“</w:t>
      </w:r>
      <w:r w:rsidR="00884C9A">
        <w:rPr>
          <w:sz w:val="16"/>
          <w:szCs w:val="16"/>
          <w:u w:val="single"/>
        </w:rPr>
        <w:t>JUCISRS</w:t>
      </w:r>
      <w:r w:rsidR="00884C9A" w:rsidRPr="00076B9A">
        <w:rPr>
          <w:sz w:val="16"/>
          <w:szCs w:val="16"/>
        </w:rPr>
        <w:t xml:space="preserve">”) sob o NIRE </w:t>
      </w:r>
      <w:r w:rsidR="00884C9A" w:rsidRPr="00A55EED">
        <w:rPr>
          <w:rFonts w:cs="Arial"/>
          <w:sz w:val="16"/>
          <w:szCs w:val="16"/>
        </w:rPr>
        <w:t>43</w:t>
      </w:r>
      <w:r w:rsidR="00884C9A">
        <w:rPr>
          <w:sz w:val="16"/>
          <w:szCs w:val="16"/>
        </w:rPr>
        <w:t>.</w:t>
      </w:r>
      <w:r w:rsidR="00884C9A" w:rsidRPr="00A55EED">
        <w:rPr>
          <w:rFonts w:cs="Arial"/>
          <w:sz w:val="16"/>
          <w:szCs w:val="16"/>
        </w:rPr>
        <w:t>300</w:t>
      </w:r>
      <w:r w:rsidR="00884C9A">
        <w:rPr>
          <w:sz w:val="16"/>
          <w:szCs w:val="16"/>
        </w:rPr>
        <w:t>.</w:t>
      </w:r>
      <w:r w:rsidR="00884C9A" w:rsidRPr="00A55EED">
        <w:rPr>
          <w:rFonts w:cs="Arial"/>
          <w:sz w:val="16"/>
          <w:szCs w:val="16"/>
        </w:rPr>
        <w:t>068</w:t>
      </w:r>
      <w:r w:rsidR="00884C9A">
        <w:rPr>
          <w:sz w:val="16"/>
          <w:szCs w:val="16"/>
        </w:rPr>
        <w:t>.</w:t>
      </w:r>
      <w:r w:rsidR="00884C9A" w:rsidRPr="00A55EED">
        <w:rPr>
          <w:rFonts w:cs="Arial"/>
          <w:sz w:val="16"/>
          <w:szCs w:val="16"/>
        </w:rPr>
        <w:t>846</w:t>
      </w:r>
      <w:r w:rsidR="00317812" w:rsidRPr="00076B9A">
        <w:rPr>
          <w:rFonts w:cs="Arial"/>
          <w:sz w:val="16"/>
          <w:szCs w:val="16"/>
        </w:rPr>
        <w:t>, neste ato representada nos termos de seu estatuto social (</w:t>
      </w:r>
      <w:r w:rsidR="000C68AF" w:rsidRPr="00076B9A">
        <w:rPr>
          <w:rFonts w:cs="Arial"/>
          <w:sz w:val="16"/>
          <w:szCs w:val="16"/>
        </w:rPr>
        <w:t>“</w:t>
      </w:r>
      <w:r w:rsidR="00317812" w:rsidRPr="006A57C5">
        <w:rPr>
          <w:rFonts w:cs="Arial"/>
          <w:sz w:val="16"/>
          <w:szCs w:val="16"/>
          <w:u w:val="single"/>
        </w:rPr>
        <w:t>Companhia</w:t>
      </w:r>
      <w:r w:rsidR="000C68AF" w:rsidRPr="00076B9A">
        <w:rPr>
          <w:rFonts w:cs="Arial"/>
          <w:sz w:val="16"/>
          <w:szCs w:val="16"/>
        </w:rPr>
        <w:t>”</w:t>
      </w:r>
      <w:r w:rsidR="00317812" w:rsidRPr="00076B9A">
        <w:rPr>
          <w:rFonts w:cs="Arial"/>
          <w:sz w:val="16"/>
          <w:szCs w:val="16"/>
        </w:rPr>
        <w:t xml:space="preserve">), em cumprimento ao disposto na Cláusula </w:t>
      </w:r>
      <w:r w:rsidR="008B6EFD" w:rsidRPr="00076B9A">
        <w:rPr>
          <w:rFonts w:cs="Arial"/>
          <w:sz w:val="16"/>
          <w:szCs w:val="16"/>
        </w:rPr>
        <w:fldChar w:fldCharType="begin"/>
      </w:r>
      <w:r w:rsidR="008B6EFD" w:rsidRPr="00076B9A">
        <w:rPr>
          <w:rFonts w:cs="Arial"/>
          <w:sz w:val="16"/>
          <w:szCs w:val="16"/>
        </w:rPr>
        <w:instrText xml:space="preserve"> REF _Ref99372986 \r \h </w:instrText>
      </w:r>
      <w:r w:rsidR="007D24EB" w:rsidRPr="00076B9A">
        <w:rPr>
          <w:rFonts w:cs="Arial"/>
          <w:sz w:val="16"/>
          <w:szCs w:val="16"/>
        </w:rPr>
        <w:instrText xml:space="preserve"> \* MERGEFORMAT </w:instrText>
      </w:r>
      <w:r w:rsidR="008B6EFD" w:rsidRPr="00076B9A">
        <w:rPr>
          <w:rFonts w:cs="Arial"/>
          <w:sz w:val="16"/>
          <w:szCs w:val="16"/>
        </w:rPr>
      </w:r>
      <w:r w:rsidR="008B6EFD" w:rsidRPr="00076B9A">
        <w:rPr>
          <w:rFonts w:cs="Arial"/>
          <w:sz w:val="16"/>
          <w:szCs w:val="16"/>
        </w:rPr>
        <w:fldChar w:fldCharType="separate"/>
      </w:r>
      <w:r w:rsidR="00EB0246">
        <w:rPr>
          <w:rFonts w:cs="Arial"/>
          <w:sz w:val="16"/>
          <w:szCs w:val="16"/>
        </w:rPr>
        <w:t>6.3</w:t>
      </w:r>
      <w:r w:rsidR="008B6EFD" w:rsidRPr="00076B9A">
        <w:rPr>
          <w:rFonts w:cs="Arial"/>
          <w:sz w:val="16"/>
          <w:szCs w:val="16"/>
        </w:rPr>
        <w:fldChar w:fldCharType="end"/>
      </w:r>
      <w:r w:rsidR="008B6EFD" w:rsidRPr="00076B9A">
        <w:rPr>
          <w:rFonts w:cs="Arial"/>
          <w:sz w:val="16"/>
          <w:szCs w:val="16"/>
        </w:rPr>
        <w:t xml:space="preserve"> </w:t>
      </w:r>
      <w:r w:rsidR="00317812" w:rsidRPr="00076B9A">
        <w:rPr>
          <w:rFonts w:cs="Arial"/>
          <w:sz w:val="16"/>
          <w:szCs w:val="16"/>
        </w:rPr>
        <w:t xml:space="preserve">do </w:t>
      </w:r>
      <w:r w:rsidR="000C68AF" w:rsidRPr="00076B9A">
        <w:rPr>
          <w:rFonts w:cs="Arial"/>
          <w:sz w:val="16"/>
          <w:szCs w:val="16"/>
        </w:rPr>
        <w:t>“</w:t>
      </w:r>
      <w:r w:rsidRPr="00076B9A">
        <w:rPr>
          <w:i/>
          <w:iCs/>
          <w:sz w:val="16"/>
          <w:szCs w:val="16"/>
        </w:rPr>
        <w:t>Instrumento Particular de Escritura de Emissão Privada de Debêntures Simples, Não Con</w:t>
      </w:r>
      <w:r w:rsidR="008F214E">
        <w:rPr>
          <w:i/>
          <w:iCs/>
          <w:sz w:val="16"/>
          <w:szCs w:val="16"/>
        </w:rPr>
        <w:t>versíveis em Ações, da Espécie com Garantia Fidejussória</w:t>
      </w:r>
      <w:r w:rsidRPr="00076B9A">
        <w:rPr>
          <w:i/>
          <w:iCs/>
          <w:sz w:val="16"/>
          <w:szCs w:val="16"/>
        </w:rPr>
        <w:t xml:space="preserve">, em até </w:t>
      </w:r>
      <w:r>
        <w:rPr>
          <w:i/>
          <w:iCs/>
          <w:sz w:val="16"/>
          <w:szCs w:val="16"/>
        </w:rPr>
        <w:t>2</w:t>
      </w:r>
      <w:r w:rsidRPr="00076B9A">
        <w:rPr>
          <w:i/>
          <w:iCs/>
          <w:sz w:val="16"/>
          <w:szCs w:val="16"/>
        </w:rPr>
        <w:t xml:space="preserve"> (</w:t>
      </w:r>
      <w:r>
        <w:rPr>
          <w:i/>
          <w:iCs/>
          <w:sz w:val="16"/>
          <w:szCs w:val="16"/>
        </w:rPr>
        <w:t>duas</w:t>
      </w:r>
      <w:r w:rsidRPr="00076B9A">
        <w:rPr>
          <w:i/>
          <w:iCs/>
          <w:sz w:val="16"/>
          <w:szCs w:val="16"/>
        </w:rPr>
        <w:t xml:space="preserve">) Séries, da </w:t>
      </w:r>
      <w:r w:rsidR="00443C29">
        <w:rPr>
          <w:i/>
          <w:iCs/>
          <w:sz w:val="16"/>
          <w:szCs w:val="16"/>
        </w:rPr>
        <w:t>2</w:t>
      </w:r>
      <w:r w:rsidRPr="00076B9A">
        <w:rPr>
          <w:i/>
          <w:iCs/>
          <w:sz w:val="16"/>
          <w:szCs w:val="16"/>
        </w:rPr>
        <w:t xml:space="preserve">ª </w:t>
      </w:r>
      <w:r w:rsidRPr="006D03B7">
        <w:rPr>
          <w:i/>
          <w:iCs/>
          <w:sz w:val="16"/>
          <w:szCs w:val="16"/>
        </w:rPr>
        <w:t>(</w:t>
      </w:r>
      <w:r w:rsidR="00443C29">
        <w:rPr>
          <w:i/>
          <w:iCs/>
          <w:sz w:val="16"/>
          <w:szCs w:val="16"/>
        </w:rPr>
        <w:t>Segunda</w:t>
      </w:r>
      <w:r w:rsidRPr="00076B9A">
        <w:rPr>
          <w:i/>
          <w:iCs/>
          <w:sz w:val="16"/>
          <w:szCs w:val="16"/>
        </w:rPr>
        <w:t xml:space="preserve">) Emissão da </w:t>
      </w:r>
      <w:r w:rsidRPr="006D03B7">
        <w:rPr>
          <w:i/>
          <w:iCs/>
          <w:sz w:val="16"/>
          <w:szCs w:val="16"/>
        </w:rPr>
        <w:t xml:space="preserve">Refrigeração </w:t>
      </w:r>
      <w:proofErr w:type="spellStart"/>
      <w:r w:rsidRPr="006D03B7">
        <w:rPr>
          <w:i/>
          <w:iCs/>
          <w:sz w:val="16"/>
          <w:szCs w:val="16"/>
        </w:rPr>
        <w:t>Dufrio</w:t>
      </w:r>
      <w:proofErr w:type="spellEnd"/>
      <w:r w:rsidRPr="006D03B7">
        <w:rPr>
          <w:i/>
          <w:iCs/>
          <w:sz w:val="16"/>
          <w:szCs w:val="16"/>
        </w:rPr>
        <w:t xml:space="preserve"> Comércio </w:t>
      </w:r>
      <w:r>
        <w:rPr>
          <w:i/>
          <w:iCs/>
          <w:sz w:val="16"/>
          <w:szCs w:val="16"/>
        </w:rPr>
        <w:t>e</w:t>
      </w:r>
      <w:r w:rsidRPr="006D03B7">
        <w:rPr>
          <w:i/>
          <w:iCs/>
          <w:sz w:val="16"/>
          <w:szCs w:val="16"/>
        </w:rPr>
        <w:t xml:space="preserve"> Importação </w:t>
      </w:r>
      <w:r>
        <w:rPr>
          <w:i/>
          <w:iCs/>
          <w:sz w:val="16"/>
          <w:szCs w:val="16"/>
        </w:rPr>
        <w:t>S.A</w:t>
      </w:r>
      <w:r w:rsidR="008B6EFD" w:rsidRPr="00076B9A">
        <w:rPr>
          <w:rFonts w:cs="Arial"/>
          <w:i/>
          <w:iCs/>
          <w:sz w:val="16"/>
          <w:szCs w:val="16"/>
        </w:rPr>
        <w:t>.</w:t>
      </w:r>
      <w:r w:rsidR="000C68AF" w:rsidRPr="00076B9A">
        <w:rPr>
          <w:rFonts w:cs="Arial"/>
          <w:i/>
          <w:iCs/>
          <w:sz w:val="16"/>
          <w:szCs w:val="16"/>
        </w:rPr>
        <w:t>”</w:t>
      </w:r>
      <w:r w:rsidR="00317812" w:rsidRPr="00076B9A">
        <w:rPr>
          <w:rFonts w:cs="Arial"/>
          <w:sz w:val="16"/>
          <w:szCs w:val="16"/>
        </w:rPr>
        <w:t xml:space="preserve"> celebrado em</w:t>
      </w:r>
      <w:r w:rsidR="00C567FF" w:rsidRPr="00076B9A">
        <w:rPr>
          <w:rFonts w:cs="Arial"/>
          <w:sz w:val="16"/>
          <w:szCs w:val="16"/>
        </w:rPr>
        <w:t xml:space="preserve"> </w:t>
      </w:r>
      <w:r w:rsidR="004948FA">
        <w:rPr>
          <w:rFonts w:cs="Arial"/>
          <w:sz w:val="16"/>
          <w:szCs w:val="16"/>
        </w:rPr>
        <w:t>19 de outubro</w:t>
      </w:r>
      <w:r>
        <w:rPr>
          <w:sz w:val="16"/>
          <w:szCs w:val="16"/>
        </w:rPr>
        <w:t xml:space="preserve"> de </w:t>
      </w:r>
      <w:r w:rsidR="00AD15E9">
        <w:rPr>
          <w:rFonts w:cs="Arial"/>
          <w:sz w:val="16"/>
          <w:szCs w:val="16"/>
        </w:rPr>
        <w:t>2022</w:t>
      </w:r>
      <w:r w:rsidR="00317812" w:rsidRPr="00076B9A">
        <w:rPr>
          <w:rFonts w:cs="Arial"/>
          <w:sz w:val="16"/>
          <w:szCs w:val="16"/>
        </w:rPr>
        <w:t xml:space="preserve"> entre a Companhia, na qualidade de emissora das Debêntures, a </w:t>
      </w:r>
      <w:r w:rsidRPr="00E729AB">
        <w:rPr>
          <w:b/>
          <w:sz w:val="16"/>
          <w:szCs w:val="16"/>
        </w:rPr>
        <w:t>OPEA SECURITIZADORA S.A.</w:t>
      </w:r>
      <w:r w:rsidRPr="00E729AB">
        <w:rPr>
          <w:sz w:val="16"/>
          <w:szCs w:val="16"/>
        </w:rPr>
        <w:t>,</w:t>
      </w:r>
      <w:r w:rsidRPr="00E729AB">
        <w:rPr>
          <w:rFonts w:eastAsia="Arial Unicode MS"/>
          <w:sz w:val="16"/>
          <w:szCs w:val="16"/>
        </w:rPr>
        <w:t xml:space="preserve"> </w:t>
      </w:r>
      <w:r w:rsidRPr="00E729AB">
        <w:rPr>
          <w:bCs/>
          <w:sz w:val="16"/>
          <w:szCs w:val="16"/>
        </w:rPr>
        <w:t xml:space="preserve">sociedade </w:t>
      </w:r>
      <w:r w:rsidRPr="00E04083">
        <w:rPr>
          <w:bCs/>
          <w:sz w:val="16"/>
          <w:szCs w:val="16"/>
        </w:rPr>
        <w:t>por ações, com sede na Cidade de São Paulo, Estado de São Paulo, na Rua Hungria, nº 1.240, 6º andar, conjunto 62, Jardim Europa, CEP 01455-0</w:t>
      </w:r>
      <w:r w:rsidR="00884C9A">
        <w:rPr>
          <w:bCs/>
          <w:sz w:val="16"/>
          <w:szCs w:val="16"/>
        </w:rPr>
        <w:t>0</w:t>
      </w:r>
      <w:r w:rsidRPr="00E04083">
        <w:rPr>
          <w:bCs/>
          <w:sz w:val="16"/>
          <w:szCs w:val="16"/>
        </w:rPr>
        <w:t>0, inscrita no CNPJ/ME sob o nº 02.773.542/0001-22</w:t>
      </w:r>
      <w:r w:rsidR="00317812" w:rsidRPr="00076B9A">
        <w:rPr>
          <w:rFonts w:eastAsia="Calibri" w:cs="Arial"/>
          <w:sz w:val="16"/>
          <w:szCs w:val="16"/>
        </w:rPr>
        <w:t xml:space="preserve">, na qualidade de debenturista e </w:t>
      </w:r>
      <w:proofErr w:type="spellStart"/>
      <w:r w:rsidR="0045086B">
        <w:rPr>
          <w:rFonts w:eastAsia="Calibri" w:cs="Arial"/>
          <w:sz w:val="16"/>
          <w:szCs w:val="16"/>
        </w:rPr>
        <w:t>s</w:t>
      </w:r>
      <w:r w:rsidR="00D04B7A">
        <w:rPr>
          <w:rFonts w:eastAsia="Calibri" w:cs="Arial"/>
          <w:sz w:val="16"/>
          <w:szCs w:val="16"/>
        </w:rPr>
        <w:t>ecuritizadora</w:t>
      </w:r>
      <w:proofErr w:type="spellEnd"/>
      <w:r w:rsidR="00317812" w:rsidRPr="00076B9A">
        <w:rPr>
          <w:rFonts w:eastAsia="Calibri" w:cs="Arial"/>
          <w:sz w:val="16"/>
          <w:szCs w:val="16"/>
        </w:rPr>
        <w:t xml:space="preserve"> dos Créditos Imobiliários representados pelas Debêntures </w:t>
      </w:r>
      <w:r w:rsidR="00317812" w:rsidRPr="00076B9A">
        <w:rPr>
          <w:rFonts w:cs="Arial"/>
          <w:sz w:val="16"/>
          <w:szCs w:val="16"/>
        </w:rPr>
        <w:t>(</w:t>
      </w:r>
      <w:r w:rsidR="000C68AF" w:rsidRPr="00076B9A">
        <w:rPr>
          <w:rFonts w:cs="Arial"/>
          <w:sz w:val="16"/>
          <w:szCs w:val="16"/>
        </w:rPr>
        <w:t>“</w:t>
      </w:r>
      <w:r w:rsidR="00317812" w:rsidRPr="006A57C5">
        <w:rPr>
          <w:rFonts w:cs="Arial"/>
          <w:sz w:val="16"/>
          <w:szCs w:val="16"/>
          <w:u w:val="single"/>
        </w:rPr>
        <w:t>Escritura de Emissão de Debêntures</w:t>
      </w:r>
      <w:r w:rsidR="000C68AF" w:rsidRPr="00076B9A">
        <w:rPr>
          <w:rFonts w:cs="Arial"/>
          <w:sz w:val="16"/>
          <w:szCs w:val="16"/>
        </w:rPr>
        <w:t>”</w:t>
      </w:r>
      <w:r w:rsidR="00317812" w:rsidRPr="00076B9A">
        <w:rPr>
          <w:rFonts w:cs="Arial"/>
          <w:sz w:val="16"/>
          <w:szCs w:val="16"/>
        </w:rPr>
        <w:t xml:space="preserve">), </w:t>
      </w:r>
      <w:r w:rsidR="00317812" w:rsidRPr="00076B9A">
        <w:rPr>
          <w:rFonts w:cs="Arial"/>
          <w:b/>
          <w:sz w:val="16"/>
          <w:szCs w:val="16"/>
        </w:rPr>
        <w:t>DECLARA</w:t>
      </w:r>
      <w:r w:rsidR="00317812" w:rsidRPr="00076B9A">
        <w:rPr>
          <w:rFonts w:cs="Arial"/>
          <w:sz w:val="16"/>
          <w:szCs w:val="16"/>
        </w:rPr>
        <w:t xml:space="preserve"> que:</w:t>
      </w:r>
    </w:p>
    <w:p w14:paraId="41D4A674" w14:textId="715C59C1" w:rsidR="00317812" w:rsidRPr="00076B9A" w:rsidRDefault="00317812" w:rsidP="00322AD8">
      <w:pPr>
        <w:pStyle w:val="Level4"/>
        <w:widowControl w:val="0"/>
        <w:numPr>
          <w:ilvl w:val="3"/>
          <w:numId w:val="8"/>
        </w:numPr>
        <w:tabs>
          <w:tab w:val="clear" w:pos="2041"/>
          <w:tab w:val="clear" w:pos="2722"/>
          <w:tab w:val="num" w:pos="680"/>
        </w:tabs>
        <w:spacing w:before="140" w:after="0"/>
        <w:ind w:left="680"/>
        <w:rPr>
          <w:rFonts w:cs="Arial"/>
          <w:sz w:val="16"/>
          <w:szCs w:val="16"/>
        </w:rPr>
      </w:pPr>
      <w:r w:rsidRPr="00076B9A">
        <w:rPr>
          <w:rFonts w:cs="Arial"/>
          <w:sz w:val="16"/>
          <w:szCs w:val="16"/>
        </w:rPr>
        <w:t xml:space="preserve">os recursos obtidos pela Companhia em virtude da integralização das debêntures emitidas no âmbito da Escritura de Emissão de Debêntures foram utilizados, até a presenta data, para a finalidade prevista na Cláusula </w:t>
      </w:r>
      <w:r w:rsidRPr="00076B9A">
        <w:rPr>
          <w:rFonts w:cs="Arial"/>
          <w:sz w:val="16"/>
          <w:szCs w:val="16"/>
        </w:rPr>
        <w:fldChar w:fldCharType="begin"/>
      </w:r>
      <w:r w:rsidRPr="00076B9A">
        <w:rPr>
          <w:rFonts w:cs="Arial"/>
          <w:sz w:val="16"/>
          <w:szCs w:val="16"/>
        </w:rPr>
        <w:instrText xml:space="preserve"> REF _Ref94014576 \r \h </w:instrText>
      </w:r>
      <w:r w:rsidR="007D24EB" w:rsidRPr="00076B9A">
        <w:rPr>
          <w:rFonts w:cs="Arial"/>
          <w:sz w:val="16"/>
          <w:szCs w:val="16"/>
        </w:rPr>
        <w:instrText xml:space="preserve"> \* MERGEFORMAT </w:instrText>
      </w:r>
      <w:r w:rsidRPr="00076B9A">
        <w:rPr>
          <w:rFonts w:cs="Arial"/>
          <w:sz w:val="16"/>
          <w:szCs w:val="16"/>
        </w:rPr>
      </w:r>
      <w:r w:rsidRPr="00076B9A">
        <w:rPr>
          <w:rFonts w:cs="Arial"/>
          <w:sz w:val="16"/>
          <w:szCs w:val="16"/>
        </w:rPr>
        <w:fldChar w:fldCharType="separate"/>
      </w:r>
      <w:r w:rsidR="00EB0246">
        <w:rPr>
          <w:rFonts w:cs="Arial"/>
          <w:sz w:val="16"/>
          <w:szCs w:val="16"/>
        </w:rPr>
        <w:t>6</w:t>
      </w:r>
      <w:r w:rsidRPr="00076B9A">
        <w:rPr>
          <w:rFonts w:cs="Arial"/>
          <w:sz w:val="16"/>
          <w:szCs w:val="16"/>
        </w:rPr>
        <w:fldChar w:fldCharType="end"/>
      </w:r>
      <w:r w:rsidRPr="00076B9A">
        <w:rPr>
          <w:rFonts w:cs="Arial"/>
          <w:sz w:val="16"/>
          <w:szCs w:val="16"/>
        </w:rPr>
        <w:t xml:space="preserve"> da Escritura de Emissão de Debêntures, conforme descrito abaixo, nos termos </w:t>
      </w:r>
      <w:r w:rsidR="00884C9A">
        <w:rPr>
          <w:rFonts w:cs="Arial"/>
          <w:sz w:val="16"/>
          <w:szCs w:val="16"/>
        </w:rPr>
        <w:t>dos Documentos Comprobatórios</w:t>
      </w:r>
      <w:r w:rsidRPr="00076B9A">
        <w:rPr>
          <w:rFonts w:cs="Arial"/>
          <w:sz w:val="16"/>
          <w:szCs w:val="16"/>
        </w:rPr>
        <w:t xml:space="preserve"> anexos ao presente relatório</w:t>
      </w:r>
      <w:r w:rsidR="00884C9A">
        <w:rPr>
          <w:rFonts w:cs="Arial"/>
          <w:sz w:val="16"/>
          <w:szCs w:val="16"/>
        </w:rPr>
        <w:t>, cujas locações permanecem em vigor</w:t>
      </w:r>
      <w:r w:rsidRPr="00076B9A">
        <w:rPr>
          <w:rFonts w:cs="Arial"/>
          <w:sz w:val="16"/>
          <w:szCs w:val="16"/>
        </w:rPr>
        <w:t>; e</w:t>
      </w:r>
    </w:p>
    <w:p w14:paraId="16029A64" w14:textId="77777777" w:rsidR="00317812" w:rsidRPr="00076B9A" w:rsidRDefault="00317812" w:rsidP="00322AD8">
      <w:pPr>
        <w:pStyle w:val="Level4"/>
        <w:widowControl w:val="0"/>
        <w:numPr>
          <w:ilvl w:val="3"/>
          <w:numId w:val="8"/>
        </w:numPr>
        <w:tabs>
          <w:tab w:val="clear" w:pos="2041"/>
          <w:tab w:val="clear" w:pos="2722"/>
          <w:tab w:val="num" w:pos="680"/>
        </w:tabs>
        <w:spacing w:before="140" w:after="0"/>
        <w:ind w:left="680"/>
        <w:rPr>
          <w:rFonts w:cs="Arial"/>
          <w:sz w:val="16"/>
          <w:szCs w:val="16"/>
        </w:rPr>
      </w:pPr>
      <w:r w:rsidRPr="00076B9A">
        <w:rPr>
          <w:rFonts w:cs="Arial"/>
          <w:sz w:val="16"/>
          <w:szCs w:val="16"/>
        </w:rPr>
        <w:t>neste ato, de forma irrevogável e irretratável, que as informações e os eventuais documentos apresentados são verídicos e representam o direcionamento dos recursos obtidos por meio da Emissão.</w:t>
      </w:r>
    </w:p>
    <w:p w14:paraId="7CE9B788" w14:textId="77777777" w:rsidR="008B6EFD" w:rsidRDefault="008B6EFD" w:rsidP="005345C4">
      <w:pPr>
        <w:widowControl w:val="0"/>
        <w:tabs>
          <w:tab w:val="num" w:pos="2041"/>
        </w:tabs>
        <w:spacing w:before="140" w:line="290" w:lineRule="auto"/>
        <w:outlineLvl w:val="3"/>
        <w:rPr>
          <w:rFonts w:cs="Arial"/>
          <w:b/>
          <w:bCs/>
          <w:sz w:val="16"/>
          <w:szCs w:val="16"/>
        </w:rPr>
      </w:pPr>
      <w:r w:rsidRPr="00076B9A">
        <w:rPr>
          <w:rFonts w:cs="Arial"/>
          <w:b/>
          <w:bCs/>
          <w:sz w:val="16"/>
          <w:szCs w:val="16"/>
        </w:rPr>
        <w:lastRenderedPageBreak/>
        <w:t>Por Empreendimento/Fornecedor:</w:t>
      </w:r>
    </w:p>
    <w:tbl>
      <w:tblPr>
        <w:tblW w:w="9980" w:type="dxa"/>
        <w:jc w:val="center"/>
        <w:tblCellMar>
          <w:left w:w="70" w:type="dxa"/>
          <w:right w:w="70" w:type="dxa"/>
        </w:tblCellMar>
        <w:tblLook w:val="04A0" w:firstRow="1" w:lastRow="0" w:firstColumn="1" w:lastColumn="0" w:noHBand="0" w:noVBand="1"/>
      </w:tblPr>
      <w:tblGrid>
        <w:gridCol w:w="1772"/>
        <w:gridCol w:w="1241"/>
        <w:gridCol w:w="993"/>
        <w:gridCol w:w="962"/>
        <w:gridCol w:w="1301"/>
        <w:gridCol w:w="960"/>
        <w:gridCol w:w="694"/>
        <w:gridCol w:w="1104"/>
        <w:gridCol w:w="953"/>
      </w:tblGrid>
      <w:tr w:rsidR="00884C9A" w:rsidRPr="00E20544" w14:paraId="2F9C4822" w14:textId="77777777" w:rsidTr="00D56E6C">
        <w:trPr>
          <w:trHeight w:val="2196"/>
          <w:jc w:val="center"/>
        </w:trPr>
        <w:tc>
          <w:tcPr>
            <w:tcW w:w="1772"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2D32C801" w14:textId="77777777" w:rsidR="00884C9A" w:rsidRPr="00D73AB5" w:rsidRDefault="00884C9A" w:rsidP="00A27A18">
            <w:pPr>
              <w:jc w:val="center"/>
              <w:rPr>
                <w:rFonts w:cs="Arial"/>
                <w:b/>
                <w:bCs/>
                <w:color w:val="000000"/>
                <w:sz w:val="16"/>
                <w:szCs w:val="16"/>
              </w:rPr>
            </w:pPr>
            <w:bookmarkStart w:id="312" w:name="RANGE!B3"/>
            <w:r w:rsidRPr="00D73AB5">
              <w:rPr>
                <w:rFonts w:cs="Arial"/>
                <w:b/>
                <w:bCs/>
                <w:color w:val="000000"/>
                <w:sz w:val="16"/>
                <w:szCs w:val="16"/>
              </w:rPr>
              <w:t>Denominação do Empreendimento Imobiliário</w:t>
            </w:r>
            <w:bookmarkEnd w:id="312"/>
          </w:p>
        </w:tc>
        <w:tc>
          <w:tcPr>
            <w:tcW w:w="1241" w:type="dxa"/>
            <w:tcBorders>
              <w:top w:val="single" w:sz="8" w:space="0" w:color="auto"/>
              <w:left w:val="nil"/>
              <w:bottom w:val="single" w:sz="8" w:space="0" w:color="auto"/>
              <w:right w:val="single" w:sz="8" w:space="0" w:color="auto"/>
            </w:tcBorders>
            <w:shd w:val="clear" w:color="000000" w:fill="BFBFBF"/>
            <w:vAlign w:val="center"/>
            <w:hideMark/>
          </w:tcPr>
          <w:p w14:paraId="102FA1E9" w14:textId="77777777" w:rsidR="00884C9A" w:rsidRPr="00D73AB5" w:rsidRDefault="00884C9A" w:rsidP="00A27A18">
            <w:pPr>
              <w:jc w:val="center"/>
              <w:rPr>
                <w:rFonts w:cs="Arial"/>
                <w:b/>
                <w:bCs/>
                <w:color w:val="000000"/>
                <w:sz w:val="16"/>
                <w:szCs w:val="16"/>
              </w:rPr>
            </w:pPr>
            <w:r w:rsidRPr="00D73AB5">
              <w:rPr>
                <w:rFonts w:cs="Arial"/>
                <w:b/>
                <w:bCs/>
                <w:color w:val="000000"/>
                <w:sz w:val="16"/>
                <w:szCs w:val="16"/>
              </w:rPr>
              <w:t>Proprietário</w:t>
            </w:r>
          </w:p>
        </w:tc>
        <w:tc>
          <w:tcPr>
            <w:tcW w:w="993" w:type="dxa"/>
            <w:tcBorders>
              <w:top w:val="single" w:sz="8" w:space="0" w:color="auto"/>
              <w:left w:val="nil"/>
              <w:bottom w:val="single" w:sz="8" w:space="0" w:color="auto"/>
              <w:right w:val="single" w:sz="8" w:space="0" w:color="auto"/>
            </w:tcBorders>
            <w:shd w:val="clear" w:color="000000" w:fill="BFBFBF"/>
            <w:vAlign w:val="center"/>
            <w:hideMark/>
          </w:tcPr>
          <w:p w14:paraId="0E632F6E" w14:textId="77777777" w:rsidR="00884C9A" w:rsidRPr="00D73AB5" w:rsidRDefault="00884C9A" w:rsidP="00A27A18">
            <w:pPr>
              <w:jc w:val="center"/>
              <w:rPr>
                <w:rFonts w:cs="Arial"/>
                <w:b/>
                <w:bCs/>
                <w:color w:val="000000"/>
                <w:sz w:val="16"/>
                <w:szCs w:val="16"/>
              </w:rPr>
            </w:pPr>
            <w:r w:rsidRPr="00D73AB5">
              <w:rPr>
                <w:rFonts w:cs="Arial"/>
                <w:b/>
                <w:bCs/>
                <w:color w:val="000000"/>
                <w:sz w:val="16"/>
                <w:szCs w:val="16"/>
              </w:rPr>
              <w:t>Matrícula / Cartório</w:t>
            </w:r>
          </w:p>
        </w:tc>
        <w:tc>
          <w:tcPr>
            <w:tcW w:w="962" w:type="dxa"/>
            <w:tcBorders>
              <w:top w:val="single" w:sz="8" w:space="0" w:color="auto"/>
              <w:left w:val="nil"/>
              <w:bottom w:val="single" w:sz="8" w:space="0" w:color="auto"/>
              <w:right w:val="single" w:sz="8" w:space="0" w:color="auto"/>
            </w:tcBorders>
            <w:shd w:val="clear" w:color="000000" w:fill="BFBFBF"/>
            <w:vAlign w:val="center"/>
            <w:hideMark/>
          </w:tcPr>
          <w:p w14:paraId="0E1F42E4" w14:textId="77777777" w:rsidR="00884C9A" w:rsidRPr="00D73AB5" w:rsidRDefault="00884C9A" w:rsidP="00A27A18">
            <w:pPr>
              <w:jc w:val="center"/>
              <w:rPr>
                <w:rFonts w:cs="Arial"/>
                <w:b/>
                <w:bCs/>
                <w:color w:val="000000"/>
                <w:sz w:val="16"/>
                <w:szCs w:val="16"/>
              </w:rPr>
            </w:pPr>
            <w:r w:rsidRPr="00D73AB5">
              <w:rPr>
                <w:rFonts w:cs="Arial"/>
                <w:b/>
                <w:bCs/>
                <w:color w:val="000000"/>
                <w:sz w:val="16"/>
                <w:szCs w:val="16"/>
              </w:rPr>
              <w:t>Endereço</w:t>
            </w:r>
          </w:p>
        </w:tc>
        <w:tc>
          <w:tcPr>
            <w:tcW w:w="1301" w:type="dxa"/>
            <w:tcBorders>
              <w:top w:val="single" w:sz="8" w:space="0" w:color="auto"/>
              <w:left w:val="nil"/>
              <w:bottom w:val="single" w:sz="8" w:space="0" w:color="auto"/>
              <w:right w:val="single" w:sz="8" w:space="0" w:color="auto"/>
            </w:tcBorders>
            <w:shd w:val="clear" w:color="000000" w:fill="BFBFBF"/>
            <w:vAlign w:val="center"/>
            <w:hideMark/>
          </w:tcPr>
          <w:p w14:paraId="6055D395" w14:textId="7BC2C38D" w:rsidR="00884C9A" w:rsidRPr="00D73AB5" w:rsidRDefault="00884C9A" w:rsidP="00A27A18">
            <w:pPr>
              <w:jc w:val="center"/>
              <w:rPr>
                <w:rFonts w:cs="Arial"/>
                <w:b/>
                <w:bCs/>
                <w:color w:val="000000"/>
                <w:sz w:val="16"/>
                <w:szCs w:val="16"/>
              </w:rPr>
            </w:pPr>
            <w:r w:rsidRPr="00D73AB5">
              <w:rPr>
                <w:rFonts w:cs="Arial"/>
                <w:b/>
                <w:bCs/>
                <w:color w:val="000000"/>
                <w:sz w:val="16"/>
                <w:szCs w:val="16"/>
              </w:rPr>
              <w:t>Destinação dos recurs</w:t>
            </w:r>
            <w:r w:rsidR="0045086B">
              <w:rPr>
                <w:rFonts w:cs="Arial"/>
                <w:b/>
                <w:bCs/>
                <w:color w:val="000000"/>
                <w:sz w:val="16"/>
                <w:szCs w:val="16"/>
              </w:rPr>
              <w:t>o</w:t>
            </w:r>
            <w:r w:rsidRPr="00D73AB5">
              <w:rPr>
                <w:rFonts w:cs="Arial"/>
                <w:b/>
                <w:bCs/>
                <w:color w:val="000000"/>
                <w:sz w:val="16"/>
                <w:szCs w:val="16"/>
              </w:rPr>
              <w:t>s - Descrição do Contrato de Locação</w:t>
            </w:r>
          </w:p>
        </w:tc>
        <w:tc>
          <w:tcPr>
            <w:tcW w:w="1654" w:type="dxa"/>
            <w:gridSpan w:val="2"/>
            <w:tcBorders>
              <w:top w:val="single" w:sz="8" w:space="0" w:color="auto"/>
              <w:left w:val="nil"/>
              <w:bottom w:val="single" w:sz="8" w:space="0" w:color="auto"/>
              <w:right w:val="single" w:sz="8" w:space="0" w:color="000000"/>
            </w:tcBorders>
            <w:shd w:val="clear" w:color="000000" w:fill="BFBFBF"/>
            <w:vAlign w:val="center"/>
            <w:hideMark/>
          </w:tcPr>
          <w:p w14:paraId="57A2E227" w14:textId="77777777" w:rsidR="00884C9A" w:rsidRPr="00D73AB5" w:rsidRDefault="00884C9A" w:rsidP="00A27A18">
            <w:pPr>
              <w:jc w:val="center"/>
              <w:rPr>
                <w:rFonts w:cs="Arial"/>
                <w:b/>
                <w:bCs/>
                <w:color w:val="000000"/>
                <w:sz w:val="16"/>
                <w:szCs w:val="16"/>
              </w:rPr>
            </w:pPr>
            <w:r w:rsidRPr="00D73AB5">
              <w:rPr>
                <w:rFonts w:cs="Arial"/>
                <w:b/>
                <w:bCs/>
                <w:color w:val="000000"/>
                <w:sz w:val="16"/>
                <w:szCs w:val="16"/>
              </w:rPr>
              <w:t>Comprovante de pagamento: recibo [x] / TED [x] / boleto (autenticação) e outros</w:t>
            </w:r>
          </w:p>
        </w:tc>
        <w:tc>
          <w:tcPr>
            <w:tcW w:w="1104" w:type="dxa"/>
            <w:tcBorders>
              <w:top w:val="single" w:sz="8" w:space="0" w:color="auto"/>
              <w:left w:val="nil"/>
              <w:bottom w:val="single" w:sz="8" w:space="0" w:color="auto"/>
              <w:right w:val="single" w:sz="8" w:space="0" w:color="auto"/>
            </w:tcBorders>
            <w:shd w:val="clear" w:color="000000" w:fill="BFBFBF"/>
            <w:vAlign w:val="center"/>
            <w:hideMark/>
          </w:tcPr>
          <w:p w14:paraId="1ECAE902" w14:textId="77777777" w:rsidR="00884C9A" w:rsidRPr="00D73AB5" w:rsidRDefault="00884C9A" w:rsidP="00A27A18">
            <w:pPr>
              <w:jc w:val="center"/>
              <w:rPr>
                <w:rFonts w:cs="Arial"/>
                <w:b/>
                <w:bCs/>
                <w:color w:val="000000"/>
                <w:sz w:val="16"/>
                <w:szCs w:val="16"/>
              </w:rPr>
            </w:pPr>
            <w:r w:rsidRPr="00D73AB5">
              <w:rPr>
                <w:rFonts w:cs="Arial"/>
                <w:b/>
                <w:bCs/>
                <w:color w:val="000000"/>
                <w:sz w:val="16"/>
                <w:szCs w:val="16"/>
              </w:rPr>
              <w:t>Percentual do recurso utilizado no semestre</w:t>
            </w:r>
          </w:p>
        </w:tc>
        <w:tc>
          <w:tcPr>
            <w:tcW w:w="953" w:type="dxa"/>
            <w:tcBorders>
              <w:top w:val="single" w:sz="8" w:space="0" w:color="auto"/>
              <w:left w:val="nil"/>
              <w:bottom w:val="single" w:sz="8" w:space="0" w:color="auto"/>
              <w:right w:val="single" w:sz="8" w:space="0" w:color="auto"/>
            </w:tcBorders>
            <w:shd w:val="clear" w:color="000000" w:fill="BFBFBF"/>
            <w:vAlign w:val="center"/>
            <w:hideMark/>
          </w:tcPr>
          <w:p w14:paraId="6959A859" w14:textId="77777777" w:rsidR="00884C9A" w:rsidRPr="00D73AB5" w:rsidRDefault="00884C9A" w:rsidP="00A27A18">
            <w:pPr>
              <w:jc w:val="center"/>
              <w:rPr>
                <w:rFonts w:cs="Arial"/>
                <w:b/>
                <w:bCs/>
                <w:color w:val="000000"/>
                <w:sz w:val="16"/>
                <w:szCs w:val="16"/>
              </w:rPr>
            </w:pPr>
            <w:r w:rsidRPr="00D73AB5">
              <w:rPr>
                <w:rFonts w:cs="Arial"/>
                <w:b/>
                <w:bCs/>
                <w:color w:val="000000"/>
                <w:sz w:val="16"/>
                <w:szCs w:val="16"/>
              </w:rPr>
              <w:t>Valor gasto no semestre</w:t>
            </w:r>
          </w:p>
        </w:tc>
      </w:tr>
      <w:tr w:rsidR="00884C9A" w:rsidRPr="00E20544" w14:paraId="5B85036C" w14:textId="77777777" w:rsidTr="00D56E6C">
        <w:trPr>
          <w:trHeight w:val="324"/>
          <w:jc w:val="center"/>
        </w:trPr>
        <w:tc>
          <w:tcPr>
            <w:tcW w:w="1772" w:type="dxa"/>
            <w:tcBorders>
              <w:top w:val="nil"/>
              <w:left w:val="single" w:sz="8" w:space="0" w:color="auto"/>
              <w:bottom w:val="single" w:sz="8" w:space="0" w:color="auto"/>
              <w:right w:val="single" w:sz="8" w:space="0" w:color="auto"/>
            </w:tcBorders>
            <w:shd w:val="clear" w:color="auto" w:fill="auto"/>
            <w:noWrap/>
            <w:vAlign w:val="center"/>
            <w:hideMark/>
          </w:tcPr>
          <w:p w14:paraId="1988061D" w14:textId="77777777" w:rsidR="00884C9A" w:rsidRPr="00D56E6C" w:rsidRDefault="00884C9A" w:rsidP="00884C9A">
            <w:pPr>
              <w:jc w:val="center"/>
              <w:rPr>
                <w:rFonts w:cs="Arial"/>
                <w:color w:val="000000"/>
                <w:sz w:val="16"/>
                <w:szCs w:val="16"/>
              </w:rPr>
            </w:pPr>
            <w:r w:rsidRPr="00A63C0E">
              <w:rPr>
                <w:sz w:val="16"/>
                <w:szCs w:val="16"/>
              </w:rPr>
              <w:t>[</w:t>
            </w:r>
            <w:r w:rsidRPr="00A63C0E">
              <w:rPr>
                <w:sz w:val="16"/>
                <w:szCs w:val="16"/>
                <w:highlight w:val="yellow"/>
              </w:rPr>
              <w:t>●</w:t>
            </w:r>
            <w:r w:rsidRPr="00A63C0E">
              <w:rPr>
                <w:sz w:val="16"/>
                <w:szCs w:val="16"/>
              </w:rPr>
              <w:t>]</w:t>
            </w:r>
          </w:p>
        </w:tc>
        <w:tc>
          <w:tcPr>
            <w:tcW w:w="1241" w:type="dxa"/>
            <w:tcBorders>
              <w:top w:val="nil"/>
              <w:left w:val="nil"/>
              <w:bottom w:val="single" w:sz="8" w:space="0" w:color="auto"/>
              <w:right w:val="single" w:sz="8" w:space="0" w:color="auto"/>
            </w:tcBorders>
            <w:shd w:val="clear" w:color="auto" w:fill="auto"/>
            <w:vAlign w:val="center"/>
            <w:hideMark/>
          </w:tcPr>
          <w:p w14:paraId="125F3E23" w14:textId="77777777" w:rsidR="00884C9A" w:rsidRPr="00D56E6C" w:rsidRDefault="00884C9A" w:rsidP="00884C9A">
            <w:pPr>
              <w:jc w:val="center"/>
              <w:rPr>
                <w:rFonts w:cs="Arial"/>
                <w:color w:val="000000"/>
                <w:sz w:val="16"/>
                <w:szCs w:val="16"/>
              </w:rPr>
            </w:pPr>
            <w:r w:rsidRPr="00A63C0E">
              <w:rPr>
                <w:sz w:val="16"/>
                <w:szCs w:val="16"/>
              </w:rPr>
              <w:t>[</w:t>
            </w:r>
            <w:r w:rsidRPr="00A63C0E">
              <w:rPr>
                <w:sz w:val="16"/>
                <w:szCs w:val="16"/>
                <w:highlight w:val="yellow"/>
              </w:rPr>
              <w:t>●</w:t>
            </w:r>
            <w:r w:rsidRPr="00A63C0E">
              <w:rPr>
                <w:sz w:val="16"/>
                <w:szCs w:val="16"/>
              </w:rPr>
              <w:t>]</w:t>
            </w:r>
          </w:p>
        </w:tc>
        <w:tc>
          <w:tcPr>
            <w:tcW w:w="993" w:type="dxa"/>
            <w:tcBorders>
              <w:top w:val="nil"/>
              <w:left w:val="nil"/>
              <w:bottom w:val="single" w:sz="8" w:space="0" w:color="auto"/>
              <w:right w:val="single" w:sz="8" w:space="0" w:color="auto"/>
            </w:tcBorders>
            <w:shd w:val="clear" w:color="auto" w:fill="auto"/>
            <w:vAlign w:val="center"/>
            <w:hideMark/>
          </w:tcPr>
          <w:p w14:paraId="6ADF6FA5" w14:textId="77777777" w:rsidR="00884C9A" w:rsidRPr="00D56E6C" w:rsidRDefault="00884C9A" w:rsidP="00884C9A">
            <w:pPr>
              <w:jc w:val="center"/>
              <w:rPr>
                <w:rFonts w:cs="Arial"/>
                <w:color w:val="000000"/>
                <w:sz w:val="16"/>
                <w:szCs w:val="16"/>
              </w:rPr>
            </w:pPr>
            <w:r w:rsidRPr="00A63C0E">
              <w:rPr>
                <w:sz w:val="16"/>
                <w:szCs w:val="16"/>
              </w:rPr>
              <w:t>[</w:t>
            </w:r>
            <w:r w:rsidRPr="00A63C0E">
              <w:rPr>
                <w:sz w:val="16"/>
                <w:szCs w:val="16"/>
                <w:highlight w:val="yellow"/>
              </w:rPr>
              <w:t>●</w:t>
            </w:r>
            <w:r w:rsidRPr="00A63C0E">
              <w:rPr>
                <w:sz w:val="16"/>
                <w:szCs w:val="16"/>
              </w:rPr>
              <w:t>]</w:t>
            </w:r>
          </w:p>
        </w:tc>
        <w:tc>
          <w:tcPr>
            <w:tcW w:w="962" w:type="dxa"/>
            <w:tcBorders>
              <w:top w:val="nil"/>
              <w:left w:val="nil"/>
              <w:bottom w:val="single" w:sz="8" w:space="0" w:color="auto"/>
              <w:right w:val="single" w:sz="8" w:space="0" w:color="auto"/>
            </w:tcBorders>
            <w:shd w:val="clear" w:color="auto" w:fill="auto"/>
            <w:noWrap/>
            <w:vAlign w:val="center"/>
            <w:hideMark/>
          </w:tcPr>
          <w:p w14:paraId="18CB1038" w14:textId="77777777" w:rsidR="00884C9A" w:rsidRPr="00D56E6C" w:rsidRDefault="00884C9A" w:rsidP="00884C9A">
            <w:pPr>
              <w:jc w:val="center"/>
              <w:rPr>
                <w:rFonts w:cs="Arial"/>
                <w:color w:val="000000"/>
                <w:sz w:val="16"/>
                <w:szCs w:val="16"/>
              </w:rPr>
            </w:pPr>
            <w:r w:rsidRPr="00A63C0E">
              <w:rPr>
                <w:sz w:val="16"/>
                <w:szCs w:val="16"/>
              </w:rPr>
              <w:t>[</w:t>
            </w:r>
            <w:r w:rsidRPr="00A63C0E">
              <w:rPr>
                <w:sz w:val="16"/>
                <w:szCs w:val="16"/>
                <w:highlight w:val="yellow"/>
              </w:rPr>
              <w:t>●</w:t>
            </w:r>
            <w:r w:rsidRPr="00A63C0E">
              <w:rPr>
                <w:sz w:val="16"/>
                <w:szCs w:val="16"/>
              </w:rPr>
              <w:t>]</w:t>
            </w:r>
          </w:p>
        </w:tc>
        <w:tc>
          <w:tcPr>
            <w:tcW w:w="1301" w:type="dxa"/>
            <w:tcBorders>
              <w:top w:val="nil"/>
              <w:left w:val="nil"/>
              <w:bottom w:val="single" w:sz="8" w:space="0" w:color="auto"/>
              <w:right w:val="single" w:sz="8" w:space="0" w:color="auto"/>
            </w:tcBorders>
            <w:shd w:val="clear" w:color="auto" w:fill="auto"/>
            <w:vAlign w:val="center"/>
            <w:hideMark/>
          </w:tcPr>
          <w:p w14:paraId="4139F0D0" w14:textId="77777777" w:rsidR="00884C9A" w:rsidRPr="00D56E6C" w:rsidRDefault="00884C9A" w:rsidP="00884C9A">
            <w:pPr>
              <w:jc w:val="center"/>
              <w:rPr>
                <w:rFonts w:cs="Arial"/>
                <w:color w:val="000000"/>
                <w:sz w:val="16"/>
                <w:szCs w:val="16"/>
              </w:rPr>
            </w:pPr>
            <w:r w:rsidRPr="00A63C0E">
              <w:rPr>
                <w:sz w:val="16"/>
                <w:szCs w:val="16"/>
              </w:rPr>
              <w:t>[</w:t>
            </w:r>
            <w:r w:rsidRPr="00A63C0E">
              <w:rPr>
                <w:sz w:val="16"/>
                <w:szCs w:val="16"/>
                <w:highlight w:val="yellow"/>
              </w:rPr>
              <w:t>●</w:t>
            </w:r>
            <w:r w:rsidRPr="00A63C0E">
              <w:rPr>
                <w:sz w:val="16"/>
                <w:szCs w:val="16"/>
              </w:rPr>
              <w:t>]</w:t>
            </w:r>
          </w:p>
        </w:tc>
        <w:tc>
          <w:tcPr>
            <w:tcW w:w="960" w:type="dxa"/>
            <w:tcBorders>
              <w:top w:val="nil"/>
              <w:left w:val="nil"/>
              <w:bottom w:val="single" w:sz="8" w:space="0" w:color="auto"/>
              <w:right w:val="single" w:sz="8" w:space="0" w:color="auto"/>
            </w:tcBorders>
            <w:shd w:val="clear" w:color="auto" w:fill="auto"/>
            <w:vAlign w:val="center"/>
            <w:hideMark/>
          </w:tcPr>
          <w:p w14:paraId="66D82571" w14:textId="77777777" w:rsidR="00884C9A" w:rsidRPr="00D56E6C" w:rsidRDefault="00884C9A" w:rsidP="00884C9A">
            <w:pPr>
              <w:jc w:val="center"/>
              <w:rPr>
                <w:rFonts w:cs="Arial"/>
                <w:color w:val="000000"/>
                <w:sz w:val="16"/>
                <w:szCs w:val="16"/>
              </w:rPr>
            </w:pPr>
            <w:r w:rsidRPr="00A63C0E">
              <w:rPr>
                <w:sz w:val="16"/>
                <w:szCs w:val="16"/>
              </w:rPr>
              <w:t>[</w:t>
            </w:r>
            <w:r w:rsidRPr="00A63C0E">
              <w:rPr>
                <w:sz w:val="16"/>
                <w:szCs w:val="16"/>
                <w:highlight w:val="yellow"/>
              </w:rPr>
              <w:t>●</w:t>
            </w:r>
            <w:r w:rsidRPr="00A63C0E">
              <w:rPr>
                <w:sz w:val="16"/>
                <w:szCs w:val="16"/>
              </w:rPr>
              <w:t>]</w:t>
            </w:r>
          </w:p>
        </w:tc>
        <w:tc>
          <w:tcPr>
            <w:tcW w:w="1798" w:type="dxa"/>
            <w:gridSpan w:val="2"/>
            <w:tcBorders>
              <w:top w:val="single" w:sz="8" w:space="0" w:color="auto"/>
              <w:left w:val="nil"/>
              <w:bottom w:val="single" w:sz="8" w:space="0" w:color="auto"/>
              <w:right w:val="single" w:sz="8" w:space="0" w:color="000000"/>
            </w:tcBorders>
            <w:shd w:val="clear" w:color="auto" w:fill="auto"/>
            <w:vAlign w:val="center"/>
            <w:hideMark/>
          </w:tcPr>
          <w:p w14:paraId="0D213DA4" w14:textId="77777777" w:rsidR="00884C9A" w:rsidRPr="00D56E6C" w:rsidRDefault="00884C9A" w:rsidP="00884C9A">
            <w:pPr>
              <w:jc w:val="center"/>
              <w:rPr>
                <w:rFonts w:cs="Arial"/>
                <w:color w:val="000000"/>
                <w:sz w:val="16"/>
                <w:szCs w:val="16"/>
              </w:rPr>
            </w:pPr>
            <w:r w:rsidRPr="00A63C0E">
              <w:rPr>
                <w:sz w:val="16"/>
                <w:szCs w:val="16"/>
              </w:rPr>
              <w:t>[</w:t>
            </w:r>
            <w:r w:rsidRPr="00A63C0E">
              <w:rPr>
                <w:sz w:val="16"/>
                <w:szCs w:val="16"/>
                <w:highlight w:val="yellow"/>
              </w:rPr>
              <w:t>●</w:t>
            </w:r>
            <w:r w:rsidRPr="00A63C0E">
              <w:rPr>
                <w:sz w:val="16"/>
                <w:szCs w:val="16"/>
              </w:rPr>
              <w:t>]</w:t>
            </w:r>
          </w:p>
        </w:tc>
        <w:tc>
          <w:tcPr>
            <w:tcW w:w="953" w:type="dxa"/>
            <w:tcBorders>
              <w:top w:val="nil"/>
              <w:left w:val="nil"/>
              <w:bottom w:val="single" w:sz="8" w:space="0" w:color="auto"/>
              <w:right w:val="single" w:sz="8" w:space="0" w:color="auto"/>
            </w:tcBorders>
            <w:shd w:val="clear" w:color="auto" w:fill="auto"/>
            <w:vAlign w:val="center"/>
            <w:hideMark/>
          </w:tcPr>
          <w:p w14:paraId="4F466B08" w14:textId="77777777" w:rsidR="00884C9A" w:rsidRPr="00D56E6C" w:rsidRDefault="00884C9A" w:rsidP="00884C9A">
            <w:pPr>
              <w:jc w:val="center"/>
              <w:rPr>
                <w:rFonts w:cs="Arial"/>
                <w:color w:val="000000"/>
                <w:sz w:val="16"/>
                <w:szCs w:val="16"/>
              </w:rPr>
            </w:pPr>
            <w:r w:rsidRPr="00A63C0E">
              <w:rPr>
                <w:sz w:val="16"/>
                <w:szCs w:val="16"/>
              </w:rPr>
              <w:t>[</w:t>
            </w:r>
            <w:r w:rsidRPr="00A63C0E">
              <w:rPr>
                <w:sz w:val="16"/>
                <w:szCs w:val="16"/>
                <w:highlight w:val="yellow"/>
              </w:rPr>
              <w:t>●</w:t>
            </w:r>
            <w:r w:rsidRPr="00A63C0E">
              <w:rPr>
                <w:sz w:val="16"/>
                <w:szCs w:val="16"/>
              </w:rPr>
              <w:t>]</w:t>
            </w:r>
          </w:p>
        </w:tc>
      </w:tr>
      <w:tr w:rsidR="00884C9A" w:rsidRPr="00E20544" w14:paraId="4C930E68" w14:textId="77777777" w:rsidTr="00D56E6C">
        <w:trPr>
          <w:trHeight w:val="324"/>
          <w:jc w:val="center"/>
        </w:trPr>
        <w:tc>
          <w:tcPr>
            <w:tcW w:w="9027" w:type="dxa"/>
            <w:gridSpan w:val="8"/>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18E12732" w14:textId="77777777" w:rsidR="00884C9A" w:rsidRPr="00D56E6C" w:rsidRDefault="00884C9A" w:rsidP="00A27A18">
            <w:pPr>
              <w:jc w:val="center"/>
              <w:rPr>
                <w:rFonts w:cs="Arial"/>
                <w:b/>
                <w:bCs/>
                <w:color w:val="000000"/>
                <w:sz w:val="16"/>
                <w:szCs w:val="16"/>
              </w:rPr>
            </w:pPr>
            <w:r w:rsidRPr="00D56E6C">
              <w:rPr>
                <w:rFonts w:cs="Arial"/>
                <w:b/>
                <w:bCs/>
                <w:color w:val="000000"/>
                <w:sz w:val="16"/>
                <w:szCs w:val="16"/>
              </w:rPr>
              <w:t>Total destinado no semestre</w:t>
            </w:r>
          </w:p>
        </w:tc>
        <w:tc>
          <w:tcPr>
            <w:tcW w:w="953" w:type="dxa"/>
            <w:tcBorders>
              <w:top w:val="nil"/>
              <w:left w:val="nil"/>
              <w:bottom w:val="single" w:sz="8" w:space="0" w:color="auto"/>
              <w:right w:val="single" w:sz="8" w:space="0" w:color="auto"/>
            </w:tcBorders>
            <w:shd w:val="clear" w:color="auto" w:fill="auto"/>
            <w:vAlign w:val="center"/>
            <w:hideMark/>
          </w:tcPr>
          <w:p w14:paraId="10A95E4B" w14:textId="77777777" w:rsidR="00884C9A" w:rsidRPr="00D56E6C" w:rsidRDefault="00884C9A" w:rsidP="00A27A18">
            <w:pPr>
              <w:jc w:val="center"/>
              <w:rPr>
                <w:rFonts w:cs="Arial"/>
                <w:color w:val="000000"/>
                <w:sz w:val="16"/>
                <w:szCs w:val="16"/>
              </w:rPr>
            </w:pPr>
            <w:r>
              <w:rPr>
                <w:rFonts w:cs="Arial"/>
                <w:color w:val="000000"/>
                <w:sz w:val="16"/>
                <w:szCs w:val="16"/>
              </w:rPr>
              <w:t xml:space="preserve">R$ </w:t>
            </w:r>
            <w:r w:rsidRPr="00E20FB8">
              <w:rPr>
                <w:sz w:val="16"/>
                <w:szCs w:val="16"/>
              </w:rPr>
              <w:t>[</w:t>
            </w:r>
            <w:r w:rsidRPr="00E20FB8">
              <w:rPr>
                <w:sz w:val="16"/>
                <w:szCs w:val="16"/>
                <w:highlight w:val="yellow"/>
              </w:rPr>
              <w:t>●</w:t>
            </w:r>
            <w:r w:rsidRPr="00E20FB8">
              <w:rPr>
                <w:sz w:val="16"/>
                <w:szCs w:val="16"/>
              </w:rPr>
              <w:t>]</w:t>
            </w:r>
          </w:p>
        </w:tc>
      </w:tr>
      <w:tr w:rsidR="00884C9A" w:rsidRPr="00E20544" w14:paraId="37316EB5" w14:textId="77777777" w:rsidTr="00D56E6C">
        <w:trPr>
          <w:trHeight w:val="324"/>
          <w:jc w:val="center"/>
        </w:trPr>
        <w:tc>
          <w:tcPr>
            <w:tcW w:w="9027" w:type="dxa"/>
            <w:gridSpan w:val="8"/>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409C773C" w14:textId="77777777" w:rsidR="00884C9A" w:rsidRPr="00D56E6C" w:rsidRDefault="00884C9A" w:rsidP="00A27A18">
            <w:pPr>
              <w:jc w:val="center"/>
              <w:rPr>
                <w:rFonts w:cs="Arial"/>
                <w:b/>
                <w:bCs/>
                <w:color w:val="000000"/>
                <w:sz w:val="16"/>
                <w:szCs w:val="16"/>
              </w:rPr>
            </w:pPr>
            <w:r w:rsidRPr="00D56E6C">
              <w:rPr>
                <w:rFonts w:cs="Arial"/>
                <w:b/>
                <w:bCs/>
                <w:color w:val="000000"/>
                <w:sz w:val="16"/>
                <w:szCs w:val="16"/>
              </w:rPr>
              <w:t>Valor total desembolsado à Devedora</w:t>
            </w:r>
          </w:p>
        </w:tc>
        <w:tc>
          <w:tcPr>
            <w:tcW w:w="953" w:type="dxa"/>
            <w:tcBorders>
              <w:top w:val="nil"/>
              <w:left w:val="nil"/>
              <w:bottom w:val="single" w:sz="8" w:space="0" w:color="auto"/>
              <w:right w:val="single" w:sz="8" w:space="0" w:color="auto"/>
            </w:tcBorders>
            <w:shd w:val="clear" w:color="auto" w:fill="auto"/>
            <w:vAlign w:val="center"/>
            <w:hideMark/>
          </w:tcPr>
          <w:p w14:paraId="4D970F43" w14:textId="77777777" w:rsidR="00884C9A" w:rsidRPr="00D56E6C" w:rsidRDefault="00884C9A" w:rsidP="00A27A18">
            <w:pPr>
              <w:jc w:val="center"/>
              <w:rPr>
                <w:rFonts w:cs="Arial"/>
                <w:color w:val="000000"/>
                <w:sz w:val="16"/>
                <w:szCs w:val="16"/>
              </w:rPr>
            </w:pPr>
            <w:r>
              <w:rPr>
                <w:rFonts w:cs="Arial"/>
                <w:color w:val="000000"/>
                <w:sz w:val="16"/>
                <w:szCs w:val="16"/>
              </w:rPr>
              <w:t xml:space="preserve">R$ </w:t>
            </w:r>
            <w:r w:rsidRPr="00E20FB8">
              <w:rPr>
                <w:sz w:val="16"/>
                <w:szCs w:val="16"/>
              </w:rPr>
              <w:t>[</w:t>
            </w:r>
            <w:r w:rsidRPr="00E20FB8">
              <w:rPr>
                <w:sz w:val="16"/>
                <w:szCs w:val="16"/>
                <w:highlight w:val="yellow"/>
              </w:rPr>
              <w:t>●</w:t>
            </w:r>
            <w:r w:rsidRPr="00E20FB8">
              <w:rPr>
                <w:sz w:val="16"/>
                <w:szCs w:val="16"/>
              </w:rPr>
              <w:t>]</w:t>
            </w:r>
          </w:p>
        </w:tc>
      </w:tr>
      <w:tr w:rsidR="00884C9A" w:rsidRPr="00E20544" w14:paraId="04C43F3F" w14:textId="77777777" w:rsidTr="00D56E6C">
        <w:trPr>
          <w:trHeight w:val="324"/>
          <w:jc w:val="center"/>
        </w:trPr>
        <w:tc>
          <w:tcPr>
            <w:tcW w:w="9027" w:type="dxa"/>
            <w:gridSpan w:val="8"/>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7E70E8C5" w14:textId="77777777" w:rsidR="00884C9A" w:rsidRPr="00D56E6C" w:rsidRDefault="00884C9A" w:rsidP="00A27A18">
            <w:pPr>
              <w:jc w:val="center"/>
              <w:rPr>
                <w:rFonts w:cs="Arial"/>
                <w:b/>
                <w:bCs/>
                <w:color w:val="000000"/>
                <w:sz w:val="16"/>
                <w:szCs w:val="16"/>
              </w:rPr>
            </w:pPr>
            <w:r w:rsidRPr="00D56E6C">
              <w:rPr>
                <w:rFonts w:cs="Arial"/>
                <w:b/>
                <w:bCs/>
                <w:color w:val="000000"/>
                <w:sz w:val="16"/>
                <w:szCs w:val="16"/>
              </w:rPr>
              <w:t>Saldo a destinar</w:t>
            </w:r>
          </w:p>
        </w:tc>
        <w:tc>
          <w:tcPr>
            <w:tcW w:w="953" w:type="dxa"/>
            <w:tcBorders>
              <w:top w:val="nil"/>
              <w:left w:val="nil"/>
              <w:bottom w:val="single" w:sz="8" w:space="0" w:color="auto"/>
              <w:right w:val="single" w:sz="8" w:space="0" w:color="auto"/>
            </w:tcBorders>
            <w:shd w:val="clear" w:color="auto" w:fill="auto"/>
            <w:vAlign w:val="center"/>
            <w:hideMark/>
          </w:tcPr>
          <w:p w14:paraId="4C9ED7A9" w14:textId="77777777" w:rsidR="00884C9A" w:rsidRPr="00D56E6C" w:rsidRDefault="00884C9A" w:rsidP="00A27A18">
            <w:pPr>
              <w:jc w:val="center"/>
              <w:rPr>
                <w:rFonts w:cs="Arial"/>
                <w:color w:val="000000"/>
                <w:sz w:val="16"/>
                <w:szCs w:val="16"/>
              </w:rPr>
            </w:pPr>
            <w:r w:rsidRPr="00D56E6C">
              <w:rPr>
                <w:rFonts w:cs="Arial"/>
                <w:color w:val="000000"/>
                <w:sz w:val="16"/>
                <w:szCs w:val="16"/>
                <w:lang w:val="en-US"/>
              </w:rPr>
              <w:t xml:space="preserve">R$ </w:t>
            </w:r>
            <w:r w:rsidRPr="00E20FB8">
              <w:rPr>
                <w:sz w:val="16"/>
                <w:szCs w:val="16"/>
              </w:rPr>
              <w:t>[</w:t>
            </w:r>
            <w:r w:rsidRPr="00E20FB8">
              <w:rPr>
                <w:sz w:val="16"/>
                <w:szCs w:val="16"/>
                <w:highlight w:val="yellow"/>
              </w:rPr>
              <w:t>●</w:t>
            </w:r>
            <w:r w:rsidRPr="00E20FB8">
              <w:rPr>
                <w:sz w:val="16"/>
                <w:szCs w:val="16"/>
              </w:rPr>
              <w:t>]</w:t>
            </w:r>
          </w:p>
        </w:tc>
      </w:tr>
      <w:tr w:rsidR="00884C9A" w:rsidRPr="00E20544" w14:paraId="141FEC85" w14:textId="77777777" w:rsidTr="00D56E6C">
        <w:trPr>
          <w:trHeight w:val="324"/>
          <w:jc w:val="center"/>
        </w:trPr>
        <w:tc>
          <w:tcPr>
            <w:tcW w:w="9027" w:type="dxa"/>
            <w:gridSpan w:val="8"/>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77BB06FC" w14:textId="77777777" w:rsidR="00884C9A" w:rsidRPr="00D56E6C" w:rsidRDefault="00884C9A" w:rsidP="00A27A18">
            <w:pPr>
              <w:jc w:val="center"/>
              <w:rPr>
                <w:rFonts w:cs="Arial"/>
                <w:b/>
                <w:bCs/>
                <w:color w:val="000000"/>
                <w:sz w:val="16"/>
                <w:szCs w:val="16"/>
              </w:rPr>
            </w:pPr>
            <w:r w:rsidRPr="00D56E6C">
              <w:rPr>
                <w:rFonts w:cs="Arial"/>
                <w:b/>
                <w:bCs/>
                <w:color w:val="000000"/>
                <w:sz w:val="16"/>
                <w:szCs w:val="16"/>
              </w:rPr>
              <w:t>Valor Total da Oferta</w:t>
            </w:r>
          </w:p>
        </w:tc>
        <w:tc>
          <w:tcPr>
            <w:tcW w:w="953" w:type="dxa"/>
            <w:tcBorders>
              <w:top w:val="nil"/>
              <w:left w:val="nil"/>
              <w:bottom w:val="single" w:sz="8" w:space="0" w:color="auto"/>
              <w:right w:val="single" w:sz="8" w:space="0" w:color="auto"/>
            </w:tcBorders>
            <w:shd w:val="clear" w:color="auto" w:fill="auto"/>
            <w:vAlign w:val="center"/>
            <w:hideMark/>
          </w:tcPr>
          <w:p w14:paraId="5D07ED1A" w14:textId="77777777" w:rsidR="00884C9A" w:rsidRPr="00D56E6C" w:rsidRDefault="00884C9A" w:rsidP="00A27A18">
            <w:pPr>
              <w:jc w:val="center"/>
              <w:rPr>
                <w:rFonts w:cs="Arial"/>
                <w:color w:val="000000"/>
                <w:sz w:val="16"/>
                <w:szCs w:val="16"/>
              </w:rPr>
            </w:pPr>
            <w:r>
              <w:rPr>
                <w:rFonts w:cs="Arial"/>
                <w:color w:val="000000"/>
                <w:sz w:val="16"/>
                <w:szCs w:val="16"/>
                <w:lang w:val="en-US"/>
              </w:rPr>
              <w:t xml:space="preserve">R$ </w:t>
            </w:r>
            <w:r w:rsidRPr="00E20FB8">
              <w:rPr>
                <w:sz w:val="16"/>
                <w:szCs w:val="16"/>
              </w:rPr>
              <w:t>[</w:t>
            </w:r>
            <w:r w:rsidRPr="00E20FB8">
              <w:rPr>
                <w:sz w:val="16"/>
                <w:szCs w:val="16"/>
                <w:highlight w:val="yellow"/>
              </w:rPr>
              <w:t>●</w:t>
            </w:r>
            <w:r w:rsidRPr="00E20FB8">
              <w:rPr>
                <w:sz w:val="16"/>
                <w:szCs w:val="16"/>
              </w:rPr>
              <w:t>]</w:t>
            </w:r>
          </w:p>
        </w:tc>
      </w:tr>
    </w:tbl>
    <w:p w14:paraId="27C15746" w14:textId="77777777" w:rsidR="00884C9A" w:rsidRPr="00D56E6C" w:rsidRDefault="00884C9A" w:rsidP="005345C4">
      <w:pPr>
        <w:widowControl w:val="0"/>
        <w:tabs>
          <w:tab w:val="num" w:pos="2041"/>
        </w:tabs>
        <w:spacing w:before="140" w:line="290" w:lineRule="auto"/>
        <w:outlineLvl w:val="3"/>
        <w:rPr>
          <w:rFonts w:cs="Arial"/>
          <w:bCs/>
          <w:sz w:val="16"/>
          <w:szCs w:val="16"/>
        </w:rPr>
      </w:pPr>
    </w:p>
    <w:p w14:paraId="466D13C6" w14:textId="77777777" w:rsidR="00884C9A" w:rsidRDefault="00884C9A" w:rsidP="00884C9A">
      <w:pPr>
        <w:widowControl w:val="0"/>
        <w:spacing w:before="140" w:line="290" w:lineRule="auto"/>
        <w:rPr>
          <w:rFonts w:cs="Arial"/>
          <w:sz w:val="16"/>
          <w:szCs w:val="16"/>
        </w:rPr>
      </w:pPr>
      <w:r w:rsidRPr="00A55EED">
        <w:rPr>
          <w:rFonts w:cs="Arial"/>
          <w:sz w:val="16"/>
          <w:szCs w:val="16"/>
        </w:rPr>
        <w:t>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pe</w:t>
      </w:r>
      <w:r>
        <w:rPr>
          <w:rFonts w:cs="Arial"/>
          <w:sz w:val="16"/>
          <w:szCs w:val="16"/>
        </w:rPr>
        <w:t>la Devedora</w:t>
      </w:r>
      <w:r w:rsidRPr="00A55EED">
        <w:rPr>
          <w:rFonts w:cs="Arial"/>
          <w:sz w:val="16"/>
          <w:szCs w:val="16"/>
        </w:rPr>
        <w:t>, a integral destinação dos recursos. Acompanha a presente declaração os documentos necessários à comprovação do controle acima previsto</w:t>
      </w:r>
      <w:r>
        <w:rPr>
          <w:rFonts w:cs="Arial"/>
          <w:sz w:val="16"/>
          <w:szCs w:val="16"/>
        </w:rPr>
        <w:t>.</w:t>
      </w:r>
    </w:p>
    <w:p w14:paraId="619C66EC" w14:textId="77777777" w:rsidR="008B6EFD" w:rsidRPr="00D56E6C" w:rsidRDefault="008B6EFD" w:rsidP="005345C4">
      <w:pPr>
        <w:widowControl w:val="0"/>
        <w:spacing w:before="140" w:line="290" w:lineRule="auto"/>
        <w:contextualSpacing/>
        <w:rPr>
          <w:rFonts w:cs="Arial"/>
          <w:bCs/>
          <w:sz w:val="16"/>
          <w:szCs w:val="16"/>
        </w:rPr>
      </w:pPr>
    </w:p>
    <w:p w14:paraId="48255D53" w14:textId="77777777" w:rsidR="006A57C5" w:rsidRPr="00076B9A" w:rsidRDefault="006A57C5" w:rsidP="006A57C5">
      <w:pPr>
        <w:widowControl w:val="0"/>
        <w:spacing w:before="140" w:line="290" w:lineRule="auto"/>
        <w:jc w:val="center"/>
        <w:rPr>
          <w:rFonts w:cs="Arial"/>
          <w:sz w:val="16"/>
          <w:szCs w:val="16"/>
        </w:rPr>
      </w:pPr>
      <w:r>
        <w:rPr>
          <w:rFonts w:cs="Arial"/>
          <w:sz w:val="16"/>
          <w:szCs w:val="16"/>
        </w:rPr>
        <w:t>[</w:t>
      </w:r>
      <w:r w:rsidRPr="002C3A3E">
        <w:rPr>
          <w:rFonts w:cs="Arial"/>
          <w:sz w:val="16"/>
          <w:szCs w:val="16"/>
          <w:highlight w:val="yellow"/>
        </w:rPr>
        <w:t>Cidade/Estado</w:t>
      </w:r>
      <w:r>
        <w:rPr>
          <w:rFonts w:cs="Arial"/>
          <w:sz w:val="16"/>
          <w:szCs w:val="16"/>
        </w:rPr>
        <w:t>]</w:t>
      </w:r>
      <w:r w:rsidRPr="00076B9A">
        <w:rPr>
          <w:rFonts w:cs="Arial"/>
          <w:sz w:val="16"/>
          <w:szCs w:val="16"/>
        </w:rPr>
        <w:t xml:space="preserve">, </w:t>
      </w:r>
      <w:r w:rsidRPr="005D143E">
        <w:rPr>
          <w:rFonts w:cs="Arial"/>
          <w:sz w:val="16"/>
          <w:szCs w:val="16"/>
        </w:rPr>
        <w:t>[</w:t>
      </w:r>
      <w:r w:rsidRPr="005D143E">
        <w:rPr>
          <w:rFonts w:cs="Arial"/>
          <w:sz w:val="16"/>
          <w:szCs w:val="16"/>
          <w:highlight w:val="yellow"/>
        </w:rPr>
        <w:t>●</w:t>
      </w:r>
      <w:r w:rsidRPr="005D143E">
        <w:rPr>
          <w:rFonts w:cs="Arial"/>
          <w:sz w:val="16"/>
          <w:szCs w:val="16"/>
        </w:rPr>
        <w:t>]</w:t>
      </w:r>
      <w:r>
        <w:rPr>
          <w:rFonts w:cs="Arial"/>
          <w:sz w:val="16"/>
          <w:szCs w:val="16"/>
        </w:rPr>
        <w:t xml:space="preserve"> de </w:t>
      </w:r>
      <w:r w:rsidRPr="005D143E">
        <w:rPr>
          <w:rFonts w:cs="Arial"/>
          <w:sz w:val="16"/>
          <w:szCs w:val="16"/>
        </w:rPr>
        <w:t>[</w:t>
      </w:r>
      <w:r w:rsidRPr="005D143E">
        <w:rPr>
          <w:rFonts w:cs="Arial"/>
          <w:sz w:val="16"/>
          <w:szCs w:val="16"/>
          <w:highlight w:val="yellow"/>
        </w:rPr>
        <w:t>●</w:t>
      </w:r>
      <w:r w:rsidRPr="005D143E">
        <w:rPr>
          <w:rFonts w:cs="Arial"/>
          <w:sz w:val="16"/>
          <w:szCs w:val="16"/>
        </w:rPr>
        <w:t>]</w:t>
      </w:r>
      <w:r>
        <w:rPr>
          <w:rFonts w:cs="Arial"/>
          <w:sz w:val="16"/>
          <w:szCs w:val="16"/>
        </w:rPr>
        <w:t xml:space="preserve"> de 2022.</w:t>
      </w:r>
    </w:p>
    <w:p w14:paraId="5C7A2114" w14:textId="77777777" w:rsidR="008B6EFD" w:rsidRPr="001B2D4D" w:rsidRDefault="008B6EFD" w:rsidP="00957D0A">
      <w:pPr>
        <w:pStyle w:val="Body"/>
        <w:widowControl w:val="0"/>
        <w:spacing w:before="140" w:after="0"/>
        <w:jc w:val="center"/>
        <w:rPr>
          <w:sz w:val="16"/>
          <w:szCs w:val="16"/>
          <w:lang w:val="pt-BR"/>
        </w:rPr>
      </w:pPr>
    </w:p>
    <w:p w14:paraId="5453D3A2" w14:textId="77777777" w:rsidR="006A57C5" w:rsidRPr="001B2D4D" w:rsidRDefault="006A57C5" w:rsidP="006A57C5">
      <w:pPr>
        <w:pStyle w:val="Body"/>
        <w:widowControl w:val="0"/>
        <w:spacing w:before="140" w:after="0"/>
        <w:ind w:left="2041"/>
        <w:rPr>
          <w:b/>
          <w:sz w:val="16"/>
          <w:szCs w:val="16"/>
          <w:lang w:val="pt-BR"/>
        </w:rPr>
      </w:pPr>
      <w:r w:rsidRPr="001B2D4D">
        <w:rPr>
          <w:b/>
          <w:bCs/>
          <w:color w:val="000000"/>
          <w:sz w:val="16"/>
          <w:szCs w:val="16"/>
          <w:lang w:val="pt-BR"/>
        </w:rPr>
        <w:t>REFRIGERAÇÃO DUFRIO COMÉRCIO E IMPORTAÇÃO S.A.</w:t>
      </w:r>
    </w:p>
    <w:p w14:paraId="2EEABFC0" w14:textId="77777777" w:rsidR="008B6EFD" w:rsidRPr="001B2D4D" w:rsidRDefault="008B6EFD" w:rsidP="006A57C5">
      <w:pPr>
        <w:pStyle w:val="Body"/>
        <w:widowControl w:val="0"/>
        <w:spacing w:before="140" w:after="0"/>
        <w:jc w:val="center"/>
        <w:rPr>
          <w:i/>
          <w:iCs/>
          <w:sz w:val="16"/>
          <w:szCs w:val="16"/>
          <w:lang w:val="pt-BR"/>
        </w:rPr>
      </w:pPr>
      <w:r w:rsidRPr="001B2D4D">
        <w:rPr>
          <w:i/>
          <w:iCs/>
          <w:sz w:val="16"/>
          <w:szCs w:val="16"/>
          <w:lang w:val="pt-BR"/>
        </w:rPr>
        <w:t>[CAMPO DE ASSINATURA A SER INSERIDO NA VERSÃO FINAL]</w:t>
      </w:r>
    </w:p>
    <w:p w14:paraId="7ECAF0AD" w14:textId="77777777" w:rsidR="00E36F51" w:rsidRPr="001B2D4D" w:rsidRDefault="00E36F51" w:rsidP="005345C4">
      <w:pPr>
        <w:widowControl w:val="0"/>
        <w:spacing w:before="140" w:line="290" w:lineRule="auto"/>
        <w:jc w:val="left"/>
        <w:rPr>
          <w:rFonts w:cs="Arial"/>
          <w:sz w:val="16"/>
          <w:szCs w:val="16"/>
        </w:rPr>
      </w:pPr>
      <w:r w:rsidRPr="001B2D4D">
        <w:rPr>
          <w:rFonts w:cs="Arial"/>
          <w:sz w:val="16"/>
          <w:szCs w:val="16"/>
        </w:rPr>
        <w:br w:type="page"/>
      </w:r>
    </w:p>
    <w:p w14:paraId="4A802B70" w14:textId="51E4D2C3" w:rsidR="006A6097" w:rsidRPr="00076B9A" w:rsidRDefault="006A6097" w:rsidP="00957D0A">
      <w:pPr>
        <w:pStyle w:val="ExhibitApps"/>
        <w:widowControl w:val="0"/>
        <w:spacing w:before="140" w:after="0"/>
        <w:ind w:right="-908"/>
        <w:jc w:val="both"/>
        <w:rPr>
          <w:sz w:val="16"/>
          <w:szCs w:val="16"/>
        </w:rPr>
      </w:pPr>
      <w:bookmarkStart w:id="313" w:name="_Toc107962279"/>
      <w:r w:rsidRPr="00076B9A">
        <w:rPr>
          <w:sz w:val="16"/>
          <w:szCs w:val="16"/>
        </w:rPr>
        <w:lastRenderedPageBreak/>
        <w:t xml:space="preserve">ANEXO </w:t>
      </w:r>
      <w:r w:rsidR="00D9188B" w:rsidRPr="00076B9A">
        <w:rPr>
          <w:sz w:val="16"/>
          <w:szCs w:val="16"/>
        </w:rPr>
        <w:t>V</w:t>
      </w:r>
      <w:r w:rsidR="00010D7A">
        <w:rPr>
          <w:sz w:val="16"/>
          <w:szCs w:val="16"/>
        </w:rPr>
        <w:t>I</w:t>
      </w:r>
      <w:r w:rsidR="00D9188B" w:rsidRPr="00076B9A">
        <w:rPr>
          <w:sz w:val="16"/>
          <w:szCs w:val="16"/>
        </w:rPr>
        <w:t xml:space="preserve"> </w:t>
      </w:r>
      <w:r w:rsidRPr="00076B9A">
        <w:rPr>
          <w:sz w:val="16"/>
          <w:szCs w:val="16"/>
        </w:rPr>
        <w:t xml:space="preserve">AO </w:t>
      </w:r>
      <w:r w:rsidR="005B504F" w:rsidRPr="00076B9A">
        <w:rPr>
          <w:sz w:val="16"/>
          <w:szCs w:val="16"/>
        </w:rPr>
        <w:t xml:space="preserve">INSTRUMENTO PARTICULAR DE ESCRITURA DE EMISSÃO PRIVADA DE DEBÊNTURES SIMPLES, NÃO CONVERSÍVEIS EM AÇÕES, </w:t>
      </w:r>
      <w:r w:rsidR="008F214E" w:rsidRPr="008F214E">
        <w:rPr>
          <w:iCs/>
          <w:sz w:val="16"/>
          <w:szCs w:val="16"/>
        </w:rPr>
        <w:t>DA ESPÉCIE COM GARANTIA FIDEJUSSÓRIA</w:t>
      </w:r>
      <w:r w:rsidR="005B504F" w:rsidRPr="00076B9A">
        <w:rPr>
          <w:sz w:val="16"/>
          <w:szCs w:val="16"/>
        </w:rPr>
        <w:t xml:space="preserve">, </w:t>
      </w:r>
      <w:r w:rsidR="005B504F" w:rsidRPr="00076B9A">
        <w:rPr>
          <w:bCs/>
          <w:sz w:val="16"/>
          <w:szCs w:val="16"/>
        </w:rPr>
        <w:t xml:space="preserve">EM ATÉ </w:t>
      </w:r>
      <w:r w:rsidR="005B504F">
        <w:rPr>
          <w:bCs/>
          <w:sz w:val="16"/>
          <w:szCs w:val="16"/>
        </w:rPr>
        <w:t>2</w:t>
      </w:r>
      <w:r w:rsidR="005B504F" w:rsidRPr="00076B9A">
        <w:rPr>
          <w:bCs/>
          <w:sz w:val="16"/>
          <w:szCs w:val="16"/>
        </w:rPr>
        <w:t xml:space="preserve"> (</w:t>
      </w:r>
      <w:r w:rsidR="005B504F">
        <w:rPr>
          <w:bCs/>
          <w:sz w:val="16"/>
          <w:szCs w:val="16"/>
        </w:rPr>
        <w:t>DUAS</w:t>
      </w:r>
      <w:r w:rsidR="005B504F" w:rsidRPr="00076B9A">
        <w:rPr>
          <w:bCs/>
          <w:sz w:val="16"/>
          <w:szCs w:val="16"/>
        </w:rPr>
        <w:t>) SÉRIES</w:t>
      </w:r>
      <w:r w:rsidR="005B504F" w:rsidRPr="00076B9A">
        <w:rPr>
          <w:sz w:val="16"/>
          <w:szCs w:val="16"/>
        </w:rPr>
        <w:t xml:space="preserve">, DA </w:t>
      </w:r>
      <w:r w:rsidR="00443C29">
        <w:rPr>
          <w:sz w:val="16"/>
          <w:szCs w:val="16"/>
        </w:rPr>
        <w:t>2ª (SEGUNDA)</w:t>
      </w:r>
      <w:r w:rsidR="00443C29" w:rsidDel="00443C29">
        <w:rPr>
          <w:sz w:val="16"/>
          <w:szCs w:val="16"/>
        </w:rPr>
        <w:t xml:space="preserve"> </w:t>
      </w:r>
      <w:r w:rsidR="005B504F" w:rsidRPr="00076B9A">
        <w:rPr>
          <w:sz w:val="16"/>
          <w:szCs w:val="16"/>
        </w:rPr>
        <w:t xml:space="preserve">EMISSÃO DA </w:t>
      </w:r>
      <w:r w:rsidR="005B504F" w:rsidRPr="00E729AB">
        <w:rPr>
          <w:bCs/>
          <w:sz w:val="16"/>
          <w:szCs w:val="16"/>
        </w:rPr>
        <w:t>REFRIGERAÇÃO DUFRIO COMÉRCIO E IMPORTAÇÃO S.A.</w:t>
      </w:r>
      <w:bookmarkEnd w:id="313"/>
    </w:p>
    <w:p w14:paraId="320F34A4" w14:textId="77777777" w:rsidR="006A6097" w:rsidRPr="00076B9A" w:rsidRDefault="006A6097" w:rsidP="00957D0A">
      <w:pPr>
        <w:pStyle w:val="Body"/>
        <w:widowControl w:val="0"/>
        <w:spacing w:before="140" w:after="0"/>
        <w:jc w:val="center"/>
        <w:rPr>
          <w:sz w:val="16"/>
          <w:szCs w:val="16"/>
          <w:lang w:val="pt-BR"/>
        </w:rPr>
      </w:pPr>
    </w:p>
    <w:p w14:paraId="0C633FF6" w14:textId="77777777" w:rsidR="006A6097" w:rsidRPr="00076B9A" w:rsidRDefault="006A6097" w:rsidP="00957D0A">
      <w:pPr>
        <w:pStyle w:val="Heading"/>
        <w:widowControl w:val="0"/>
        <w:spacing w:before="140" w:after="0"/>
        <w:jc w:val="center"/>
        <w:rPr>
          <w:sz w:val="16"/>
          <w:szCs w:val="16"/>
        </w:rPr>
      </w:pPr>
      <w:r w:rsidRPr="00076B9A">
        <w:rPr>
          <w:sz w:val="16"/>
          <w:szCs w:val="16"/>
        </w:rPr>
        <w:t>Modelo de Boletim de Subscrição de Debêntures</w:t>
      </w:r>
    </w:p>
    <w:p w14:paraId="569985AD" w14:textId="77777777" w:rsidR="006A6097" w:rsidRPr="00076B9A" w:rsidRDefault="006A6097" w:rsidP="00957D0A">
      <w:pPr>
        <w:widowControl w:val="0"/>
        <w:spacing w:before="140" w:line="290" w:lineRule="auto"/>
        <w:jc w:val="center"/>
        <w:rPr>
          <w:rFonts w:cs="Arial"/>
          <w:sz w:val="16"/>
          <w:szCs w:val="16"/>
        </w:rPr>
      </w:pPr>
    </w:p>
    <w:tbl>
      <w:tblPr>
        <w:tblW w:w="0" w:type="auto"/>
        <w:tblLayout w:type="fixed"/>
        <w:tblCellMar>
          <w:left w:w="113" w:type="dxa"/>
          <w:right w:w="113" w:type="dxa"/>
        </w:tblCellMar>
        <w:tblLook w:val="0000" w:firstRow="0" w:lastRow="0" w:firstColumn="0" w:lastColumn="0" w:noHBand="0" w:noVBand="0"/>
      </w:tblPr>
      <w:tblGrid>
        <w:gridCol w:w="9611"/>
      </w:tblGrid>
      <w:tr w:rsidR="006A6097" w:rsidRPr="00076B9A" w14:paraId="4A756B72" w14:textId="77777777" w:rsidTr="004C103A">
        <w:trPr>
          <w:cantSplit/>
          <w:trHeight w:val="657"/>
        </w:trPr>
        <w:tc>
          <w:tcPr>
            <w:tcW w:w="9611" w:type="dxa"/>
            <w:tcBorders>
              <w:top w:val="single" w:sz="6" w:space="0" w:color="auto"/>
              <w:left w:val="single" w:sz="6" w:space="0" w:color="auto"/>
              <w:bottom w:val="single" w:sz="6" w:space="0" w:color="auto"/>
              <w:right w:val="single" w:sz="6" w:space="0" w:color="auto"/>
            </w:tcBorders>
          </w:tcPr>
          <w:p w14:paraId="5AAA185C" w14:textId="4FEF4780" w:rsidR="006A6097" w:rsidRPr="00076B9A" w:rsidRDefault="006A6097">
            <w:pPr>
              <w:widowControl w:val="0"/>
              <w:spacing w:before="140" w:line="290" w:lineRule="auto"/>
              <w:jc w:val="center"/>
              <w:rPr>
                <w:rFonts w:cs="Arial"/>
                <w:bCs/>
                <w:smallCaps/>
                <w:sz w:val="16"/>
                <w:szCs w:val="16"/>
              </w:rPr>
            </w:pPr>
            <w:r w:rsidRPr="00076B9A">
              <w:rPr>
                <w:rFonts w:eastAsia="Calibri" w:cs="Arial"/>
                <w:bCs/>
                <w:sz w:val="16"/>
                <w:szCs w:val="16"/>
              </w:rPr>
              <w:t>Boletim de Subscrição nº [</w:t>
            </w:r>
            <w:r w:rsidRPr="006A57C5">
              <w:rPr>
                <w:rFonts w:eastAsia="Calibri" w:cs="Arial"/>
                <w:bCs/>
                <w:sz w:val="16"/>
                <w:szCs w:val="16"/>
                <w:highlight w:val="yellow"/>
              </w:rPr>
              <w:sym w:font="Symbol" w:char="F0B7"/>
            </w:r>
            <w:r w:rsidRPr="00076B9A">
              <w:rPr>
                <w:rFonts w:eastAsia="Calibri" w:cs="Arial"/>
                <w:bCs/>
                <w:sz w:val="16"/>
                <w:szCs w:val="16"/>
              </w:rPr>
              <w:t xml:space="preserve">] da Emissão Privada de Debêntures Simples, Não Conversíveis em Ações, da Espécie </w:t>
            </w:r>
            <w:r w:rsidR="008F214E">
              <w:rPr>
                <w:rFonts w:eastAsia="Calibri" w:cs="Arial"/>
                <w:bCs/>
                <w:sz w:val="16"/>
                <w:szCs w:val="16"/>
              </w:rPr>
              <w:t>com Garantia Fidejussória</w:t>
            </w:r>
            <w:r w:rsidRPr="00076B9A">
              <w:rPr>
                <w:rFonts w:eastAsia="Calibri" w:cs="Arial"/>
                <w:bCs/>
                <w:sz w:val="16"/>
                <w:szCs w:val="16"/>
              </w:rPr>
              <w:t xml:space="preserve">, </w:t>
            </w:r>
            <w:r w:rsidR="006A57C5">
              <w:rPr>
                <w:rFonts w:eastAsia="Calibri" w:cs="Arial"/>
                <w:bCs/>
                <w:sz w:val="16"/>
                <w:szCs w:val="16"/>
              </w:rPr>
              <w:t>em até 2</w:t>
            </w:r>
            <w:r w:rsidR="003E0195" w:rsidRPr="00076B9A">
              <w:rPr>
                <w:rFonts w:eastAsia="Calibri" w:cs="Arial"/>
                <w:bCs/>
                <w:sz w:val="16"/>
                <w:szCs w:val="16"/>
              </w:rPr>
              <w:t xml:space="preserve"> (</w:t>
            </w:r>
            <w:r w:rsidR="006A57C5">
              <w:rPr>
                <w:rFonts w:eastAsia="Calibri" w:cs="Arial"/>
                <w:bCs/>
                <w:sz w:val="16"/>
                <w:szCs w:val="16"/>
              </w:rPr>
              <w:t>duas</w:t>
            </w:r>
            <w:r w:rsidR="003E0195" w:rsidRPr="00076B9A">
              <w:rPr>
                <w:rFonts w:eastAsia="Calibri" w:cs="Arial"/>
                <w:bCs/>
                <w:sz w:val="16"/>
                <w:szCs w:val="16"/>
              </w:rPr>
              <w:t xml:space="preserve">) Séries, da </w:t>
            </w:r>
            <w:r w:rsidR="00443C29">
              <w:rPr>
                <w:rFonts w:eastAsia="Calibri" w:cs="Arial"/>
                <w:bCs/>
                <w:sz w:val="16"/>
                <w:szCs w:val="16"/>
              </w:rPr>
              <w:t>2</w:t>
            </w:r>
            <w:r w:rsidR="003E0195" w:rsidRPr="00076B9A">
              <w:rPr>
                <w:rFonts w:eastAsia="Calibri" w:cs="Arial"/>
                <w:bCs/>
                <w:sz w:val="16"/>
                <w:szCs w:val="16"/>
              </w:rPr>
              <w:t xml:space="preserve">ª </w:t>
            </w:r>
            <w:r w:rsidR="00443C29" w:rsidRPr="00076B9A">
              <w:rPr>
                <w:rFonts w:eastAsia="Calibri" w:cs="Arial"/>
                <w:bCs/>
                <w:sz w:val="16"/>
                <w:szCs w:val="16"/>
              </w:rPr>
              <w:t>(</w:t>
            </w:r>
            <w:r w:rsidR="00443C29">
              <w:rPr>
                <w:rFonts w:eastAsia="Calibri" w:cs="Arial"/>
                <w:bCs/>
                <w:sz w:val="16"/>
                <w:szCs w:val="16"/>
              </w:rPr>
              <w:t>Segunda</w:t>
            </w:r>
            <w:r w:rsidR="00443C29" w:rsidRPr="00076B9A">
              <w:rPr>
                <w:rFonts w:eastAsia="Calibri" w:cs="Arial"/>
                <w:bCs/>
                <w:sz w:val="16"/>
                <w:szCs w:val="16"/>
              </w:rPr>
              <w:t xml:space="preserve">) </w:t>
            </w:r>
            <w:r w:rsidR="003E0195" w:rsidRPr="00076B9A">
              <w:rPr>
                <w:rFonts w:eastAsia="Calibri" w:cs="Arial"/>
                <w:bCs/>
                <w:sz w:val="16"/>
                <w:szCs w:val="16"/>
              </w:rPr>
              <w:t xml:space="preserve">Emissão da </w:t>
            </w:r>
            <w:r w:rsidR="006A57C5" w:rsidRPr="006A57C5">
              <w:rPr>
                <w:rFonts w:eastAsia="Calibri" w:cs="Arial"/>
                <w:bCs/>
                <w:sz w:val="16"/>
                <w:szCs w:val="16"/>
              </w:rPr>
              <w:t xml:space="preserve">Refrigeração </w:t>
            </w:r>
            <w:proofErr w:type="spellStart"/>
            <w:r w:rsidR="006A57C5" w:rsidRPr="006A57C5">
              <w:rPr>
                <w:rFonts w:eastAsia="Calibri" w:cs="Arial"/>
                <w:bCs/>
                <w:sz w:val="16"/>
                <w:szCs w:val="16"/>
              </w:rPr>
              <w:t>Dufrio</w:t>
            </w:r>
            <w:proofErr w:type="spellEnd"/>
            <w:r w:rsidR="006A57C5" w:rsidRPr="006A57C5">
              <w:rPr>
                <w:rFonts w:eastAsia="Calibri" w:cs="Arial"/>
                <w:bCs/>
                <w:sz w:val="16"/>
                <w:szCs w:val="16"/>
              </w:rPr>
              <w:t xml:space="preserve"> Comércio </w:t>
            </w:r>
            <w:r w:rsidR="006A57C5">
              <w:rPr>
                <w:rFonts w:eastAsia="Calibri" w:cs="Arial"/>
                <w:bCs/>
                <w:sz w:val="16"/>
                <w:szCs w:val="16"/>
              </w:rPr>
              <w:t>e</w:t>
            </w:r>
            <w:r w:rsidR="006A57C5" w:rsidRPr="006A57C5">
              <w:rPr>
                <w:rFonts w:eastAsia="Calibri" w:cs="Arial"/>
                <w:bCs/>
                <w:sz w:val="16"/>
                <w:szCs w:val="16"/>
              </w:rPr>
              <w:t xml:space="preserve"> Importação S.A.</w:t>
            </w:r>
          </w:p>
        </w:tc>
      </w:tr>
    </w:tbl>
    <w:p w14:paraId="15A7CF15" w14:textId="77777777" w:rsidR="006A6097" w:rsidRPr="00076B9A" w:rsidRDefault="006A6097" w:rsidP="00957D0A">
      <w:pPr>
        <w:widowControl w:val="0"/>
        <w:spacing w:before="140" w:line="290" w:lineRule="auto"/>
        <w:ind w:right="-6"/>
        <w:rPr>
          <w:rFonts w:cs="Arial"/>
          <w:sz w:val="16"/>
          <w:szCs w:val="16"/>
        </w:rPr>
      </w:pP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6A6097" w:rsidRPr="00076B9A" w14:paraId="1BD919D3" w14:textId="77777777" w:rsidTr="004C103A">
        <w:trPr>
          <w:cantSplit/>
        </w:trPr>
        <w:tc>
          <w:tcPr>
            <w:tcW w:w="6917" w:type="dxa"/>
            <w:gridSpan w:val="3"/>
            <w:tcBorders>
              <w:top w:val="single" w:sz="6" w:space="0" w:color="auto"/>
              <w:left w:val="single" w:sz="6" w:space="0" w:color="auto"/>
              <w:right w:val="single" w:sz="6" w:space="0" w:color="auto"/>
            </w:tcBorders>
          </w:tcPr>
          <w:p w14:paraId="61C003DC" w14:textId="77777777" w:rsidR="006A6097" w:rsidRPr="00076B9A" w:rsidRDefault="006A6097" w:rsidP="00957D0A">
            <w:pPr>
              <w:widowControl w:val="0"/>
              <w:spacing w:before="140" w:line="290" w:lineRule="auto"/>
              <w:ind w:right="-6"/>
              <w:jc w:val="center"/>
              <w:rPr>
                <w:rFonts w:eastAsia="Calibri" w:cs="Arial"/>
                <w:bCs/>
                <w:sz w:val="16"/>
                <w:szCs w:val="16"/>
                <w:u w:val="single"/>
              </w:rPr>
            </w:pPr>
            <w:r w:rsidRPr="00076B9A">
              <w:rPr>
                <w:rFonts w:eastAsia="Calibri" w:cs="Arial"/>
                <w:bCs/>
                <w:sz w:val="16"/>
                <w:szCs w:val="16"/>
                <w:u w:val="single"/>
              </w:rPr>
              <w:t>Emissora</w:t>
            </w:r>
          </w:p>
        </w:tc>
        <w:tc>
          <w:tcPr>
            <w:tcW w:w="284" w:type="dxa"/>
          </w:tcPr>
          <w:p w14:paraId="1E6107B5" w14:textId="77777777" w:rsidR="006A6097" w:rsidRPr="00076B9A" w:rsidRDefault="006A6097" w:rsidP="00957D0A">
            <w:pPr>
              <w:widowControl w:val="0"/>
              <w:spacing w:before="140" w:line="290" w:lineRule="auto"/>
              <w:ind w:right="-6"/>
              <w:jc w:val="center"/>
              <w:rPr>
                <w:rFonts w:cs="Arial"/>
                <w:b/>
                <w:sz w:val="16"/>
                <w:szCs w:val="16"/>
              </w:rPr>
            </w:pPr>
          </w:p>
        </w:tc>
        <w:tc>
          <w:tcPr>
            <w:tcW w:w="2410" w:type="dxa"/>
            <w:tcBorders>
              <w:top w:val="single" w:sz="6" w:space="0" w:color="auto"/>
              <w:left w:val="single" w:sz="6" w:space="0" w:color="auto"/>
              <w:right w:val="single" w:sz="6" w:space="0" w:color="auto"/>
            </w:tcBorders>
          </w:tcPr>
          <w:p w14:paraId="0B717D1B" w14:textId="77777777" w:rsidR="006A6097" w:rsidRPr="00076B9A" w:rsidRDefault="006A6097" w:rsidP="00957D0A">
            <w:pPr>
              <w:widowControl w:val="0"/>
              <w:spacing w:before="140" w:line="290" w:lineRule="auto"/>
              <w:ind w:right="-6"/>
              <w:jc w:val="center"/>
              <w:rPr>
                <w:rFonts w:eastAsia="Calibri" w:cs="Arial"/>
                <w:bCs/>
                <w:sz w:val="16"/>
                <w:szCs w:val="16"/>
              </w:rPr>
            </w:pPr>
            <w:r w:rsidRPr="00076B9A">
              <w:rPr>
                <w:rFonts w:eastAsia="Calibri" w:cs="Arial"/>
                <w:bCs/>
                <w:sz w:val="16"/>
                <w:szCs w:val="16"/>
              </w:rPr>
              <w:t>CNPJ</w:t>
            </w:r>
          </w:p>
        </w:tc>
      </w:tr>
      <w:tr w:rsidR="006A6097" w:rsidRPr="00076B9A" w14:paraId="42313314" w14:textId="77777777" w:rsidTr="004C103A">
        <w:trPr>
          <w:cantSplit/>
        </w:trPr>
        <w:tc>
          <w:tcPr>
            <w:tcW w:w="6917" w:type="dxa"/>
            <w:gridSpan w:val="3"/>
            <w:tcBorders>
              <w:left w:val="single" w:sz="6" w:space="0" w:color="auto"/>
              <w:bottom w:val="single" w:sz="4" w:space="0" w:color="auto"/>
              <w:right w:val="single" w:sz="6" w:space="0" w:color="auto"/>
            </w:tcBorders>
          </w:tcPr>
          <w:p w14:paraId="72C08326" w14:textId="77777777" w:rsidR="006A6097" w:rsidRPr="00076B9A" w:rsidRDefault="006A57C5" w:rsidP="00957D0A">
            <w:pPr>
              <w:widowControl w:val="0"/>
              <w:spacing w:before="140" w:line="290" w:lineRule="auto"/>
              <w:ind w:right="-6"/>
              <w:jc w:val="center"/>
              <w:rPr>
                <w:rFonts w:eastAsia="Calibri" w:cs="Arial"/>
                <w:bCs/>
                <w:sz w:val="16"/>
                <w:szCs w:val="16"/>
              </w:rPr>
            </w:pPr>
            <w:r w:rsidRPr="006A57C5">
              <w:rPr>
                <w:rFonts w:eastAsia="Calibri" w:cs="Arial"/>
                <w:bCs/>
                <w:sz w:val="16"/>
                <w:szCs w:val="16"/>
              </w:rPr>
              <w:t xml:space="preserve">Refrigeração </w:t>
            </w:r>
            <w:proofErr w:type="spellStart"/>
            <w:r w:rsidRPr="006A57C5">
              <w:rPr>
                <w:rFonts w:eastAsia="Calibri" w:cs="Arial"/>
                <w:bCs/>
                <w:sz w:val="16"/>
                <w:szCs w:val="16"/>
              </w:rPr>
              <w:t>Dufrio</w:t>
            </w:r>
            <w:proofErr w:type="spellEnd"/>
            <w:r w:rsidRPr="006A57C5">
              <w:rPr>
                <w:rFonts w:eastAsia="Calibri" w:cs="Arial"/>
                <w:bCs/>
                <w:sz w:val="16"/>
                <w:szCs w:val="16"/>
              </w:rPr>
              <w:t xml:space="preserve"> Comércio </w:t>
            </w:r>
            <w:r>
              <w:rPr>
                <w:rFonts w:eastAsia="Calibri" w:cs="Arial"/>
                <w:bCs/>
                <w:sz w:val="16"/>
                <w:szCs w:val="16"/>
              </w:rPr>
              <w:t>e</w:t>
            </w:r>
            <w:r w:rsidRPr="006A57C5">
              <w:rPr>
                <w:rFonts w:eastAsia="Calibri" w:cs="Arial"/>
                <w:bCs/>
                <w:sz w:val="16"/>
                <w:szCs w:val="16"/>
              </w:rPr>
              <w:t xml:space="preserve"> Importação S.A.</w:t>
            </w:r>
          </w:p>
        </w:tc>
        <w:tc>
          <w:tcPr>
            <w:tcW w:w="284" w:type="dxa"/>
          </w:tcPr>
          <w:p w14:paraId="5E743E4A" w14:textId="77777777" w:rsidR="006A6097" w:rsidRPr="00076B9A" w:rsidRDefault="006A6097" w:rsidP="00957D0A">
            <w:pPr>
              <w:widowControl w:val="0"/>
              <w:spacing w:before="140" w:line="290" w:lineRule="auto"/>
              <w:ind w:right="-6"/>
              <w:jc w:val="center"/>
              <w:rPr>
                <w:rFonts w:cs="Arial"/>
                <w:sz w:val="16"/>
                <w:szCs w:val="16"/>
              </w:rPr>
            </w:pPr>
          </w:p>
        </w:tc>
        <w:tc>
          <w:tcPr>
            <w:tcW w:w="2410" w:type="dxa"/>
            <w:tcBorders>
              <w:left w:val="single" w:sz="6" w:space="0" w:color="auto"/>
              <w:bottom w:val="single" w:sz="4" w:space="0" w:color="auto"/>
              <w:right w:val="single" w:sz="6" w:space="0" w:color="auto"/>
            </w:tcBorders>
          </w:tcPr>
          <w:p w14:paraId="2C8695E5" w14:textId="621907DA" w:rsidR="006A6097" w:rsidRPr="00076B9A" w:rsidRDefault="00E059A2" w:rsidP="00957D0A">
            <w:pPr>
              <w:widowControl w:val="0"/>
              <w:spacing w:before="140" w:line="290" w:lineRule="auto"/>
              <w:ind w:right="-6"/>
              <w:jc w:val="center"/>
              <w:rPr>
                <w:rFonts w:eastAsia="Calibri" w:cs="Arial"/>
                <w:bCs/>
                <w:sz w:val="16"/>
                <w:szCs w:val="16"/>
              </w:rPr>
            </w:pPr>
            <w:r>
              <w:rPr>
                <w:sz w:val="16"/>
                <w:szCs w:val="16"/>
              </w:rPr>
              <w:t>01.754.239/0001-10</w:t>
            </w:r>
          </w:p>
        </w:tc>
      </w:tr>
      <w:tr w:rsidR="006A6097" w:rsidRPr="00076B9A" w14:paraId="25F2735B" w14:textId="77777777" w:rsidTr="004C103A">
        <w:trPr>
          <w:cantSplit/>
        </w:trPr>
        <w:tc>
          <w:tcPr>
            <w:tcW w:w="6917" w:type="dxa"/>
            <w:gridSpan w:val="3"/>
            <w:tcBorders>
              <w:top w:val="single" w:sz="4" w:space="0" w:color="auto"/>
              <w:bottom w:val="single" w:sz="4" w:space="0" w:color="auto"/>
            </w:tcBorders>
          </w:tcPr>
          <w:p w14:paraId="74816BA4" w14:textId="77777777" w:rsidR="006A6097" w:rsidRPr="00076B9A" w:rsidRDefault="006A6097" w:rsidP="00957D0A">
            <w:pPr>
              <w:widowControl w:val="0"/>
              <w:spacing w:before="140" w:line="290" w:lineRule="auto"/>
              <w:ind w:right="-6"/>
              <w:jc w:val="center"/>
              <w:rPr>
                <w:rFonts w:cs="Arial"/>
                <w:sz w:val="16"/>
                <w:szCs w:val="16"/>
              </w:rPr>
            </w:pPr>
          </w:p>
        </w:tc>
        <w:tc>
          <w:tcPr>
            <w:tcW w:w="284" w:type="dxa"/>
          </w:tcPr>
          <w:p w14:paraId="240B6991" w14:textId="77777777" w:rsidR="006A6097" w:rsidRPr="00076B9A" w:rsidRDefault="006A6097" w:rsidP="00957D0A">
            <w:pPr>
              <w:widowControl w:val="0"/>
              <w:spacing w:before="140" w:line="290" w:lineRule="auto"/>
              <w:ind w:right="-6"/>
              <w:jc w:val="center"/>
              <w:rPr>
                <w:rFonts w:cs="Arial"/>
                <w:sz w:val="16"/>
                <w:szCs w:val="16"/>
              </w:rPr>
            </w:pPr>
          </w:p>
        </w:tc>
        <w:tc>
          <w:tcPr>
            <w:tcW w:w="2410" w:type="dxa"/>
            <w:tcBorders>
              <w:top w:val="single" w:sz="4" w:space="0" w:color="auto"/>
              <w:bottom w:val="single" w:sz="4" w:space="0" w:color="auto"/>
            </w:tcBorders>
          </w:tcPr>
          <w:p w14:paraId="64DDA43C" w14:textId="77777777" w:rsidR="006A6097" w:rsidRPr="00076B9A" w:rsidRDefault="006A6097" w:rsidP="00957D0A">
            <w:pPr>
              <w:widowControl w:val="0"/>
              <w:spacing w:before="140" w:line="290" w:lineRule="auto"/>
              <w:ind w:right="-6"/>
              <w:jc w:val="center"/>
              <w:rPr>
                <w:rFonts w:cs="Arial"/>
                <w:sz w:val="16"/>
                <w:szCs w:val="16"/>
              </w:rPr>
            </w:pPr>
          </w:p>
        </w:tc>
      </w:tr>
      <w:tr w:rsidR="006A6097" w:rsidRPr="00076B9A" w14:paraId="5D236ADA" w14:textId="77777777" w:rsidTr="004C103A">
        <w:trPr>
          <w:cantSplit/>
        </w:trPr>
        <w:tc>
          <w:tcPr>
            <w:tcW w:w="6917" w:type="dxa"/>
            <w:gridSpan w:val="3"/>
            <w:tcBorders>
              <w:top w:val="single" w:sz="4" w:space="0" w:color="auto"/>
              <w:left w:val="single" w:sz="6" w:space="0" w:color="auto"/>
              <w:right w:val="single" w:sz="6" w:space="0" w:color="auto"/>
            </w:tcBorders>
          </w:tcPr>
          <w:p w14:paraId="61403090" w14:textId="77777777" w:rsidR="006A6097" w:rsidRPr="00076B9A" w:rsidRDefault="006A6097" w:rsidP="00957D0A">
            <w:pPr>
              <w:widowControl w:val="0"/>
              <w:spacing w:before="140" w:line="290" w:lineRule="auto"/>
              <w:ind w:right="-6"/>
              <w:jc w:val="center"/>
              <w:rPr>
                <w:rFonts w:eastAsia="Calibri" w:cs="Arial"/>
                <w:bCs/>
                <w:sz w:val="16"/>
                <w:szCs w:val="16"/>
              </w:rPr>
            </w:pPr>
            <w:r w:rsidRPr="00076B9A">
              <w:rPr>
                <w:rFonts w:eastAsia="Calibri" w:cs="Arial"/>
                <w:bCs/>
                <w:sz w:val="16"/>
                <w:szCs w:val="16"/>
              </w:rPr>
              <w:t>Logradouro</w:t>
            </w:r>
          </w:p>
        </w:tc>
        <w:tc>
          <w:tcPr>
            <w:tcW w:w="284" w:type="dxa"/>
          </w:tcPr>
          <w:p w14:paraId="76940197" w14:textId="77777777" w:rsidR="006A6097" w:rsidRPr="00076B9A" w:rsidRDefault="006A6097" w:rsidP="00957D0A">
            <w:pPr>
              <w:widowControl w:val="0"/>
              <w:spacing w:before="140" w:line="290" w:lineRule="auto"/>
              <w:ind w:right="-6"/>
              <w:jc w:val="center"/>
              <w:rPr>
                <w:rFonts w:cs="Arial"/>
                <w:b/>
                <w:sz w:val="16"/>
                <w:szCs w:val="16"/>
              </w:rPr>
            </w:pPr>
          </w:p>
        </w:tc>
        <w:tc>
          <w:tcPr>
            <w:tcW w:w="2410" w:type="dxa"/>
            <w:tcBorders>
              <w:top w:val="single" w:sz="4" w:space="0" w:color="auto"/>
              <w:left w:val="single" w:sz="6" w:space="0" w:color="auto"/>
              <w:right w:val="single" w:sz="6" w:space="0" w:color="auto"/>
            </w:tcBorders>
          </w:tcPr>
          <w:p w14:paraId="270DF2AC" w14:textId="77777777" w:rsidR="006A6097" w:rsidRPr="00076B9A" w:rsidRDefault="006A6097" w:rsidP="00957D0A">
            <w:pPr>
              <w:widowControl w:val="0"/>
              <w:spacing w:before="140" w:line="290" w:lineRule="auto"/>
              <w:ind w:right="-6"/>
              <w:jc w:val="center"/>
              <w:rPr>
                <w:rFonts w:eastAsia="Calibri" w:cs="Arial"/>
                <w:bCs/>
                <w:sz w:val="16"/>
                <w:szCs w:val="16"/>
              </w:rPr>
            </w:pPr>
            <w:r w:rsidRPr="00076B9A">
              <w:rPr>
                <w:rFonts w:eastAsia="Calibri" w:cs="Arial"/>
                <w:bCs/>
                <w:sz w:val="16"/>
                <w:szCs w:val="16"/>
              </w:rPr>
              <w:t>Bairro</w:t>
            </w:r>
          </w:p>
        </w:tc>
      </w:tr>
      <w:tr w:rsidR="006A6097" w:rsidRPr="00076B9A" w14:paraId="52FE4A7B" w14:textId="77777777" w:rsidTr="004C103A">
        <w:trPr>
          <w:cantSplit/>
        </w:trPr>
        <w:tc>
          <w:tcPr>
            <w:tcW w:w="6917" w:type="dxa"/>
            <w:gridSpan w:val="3"/>
            <w:tcBorders>
              <w:left w:val="single" w:sz="6" w:space="0" w:color="auto"/>
              <w:bottom w:val="single" w:sz="4" w:space="0" w:color="auto"/>
              <w:right w:val="single" w:sz="6" w:space="0" w:color="auto"/>
            </w:tcBorders>
          </w:tcPr>
          <w:p w14:paraId="32C71A24" w14:textId="474F0694" w:rsidR="006A6097" w:rsidRPr="00076B9A" w:rsidRDefault="00E059A2" w:rsidP="00E059A2">
            <w:pPr>
              <w:widowControl w:val="0"/>
              <w:spacing w:before="140" w:line="290" w:lineRule="auto"/>
              <w:ind w:right="-6"/>
              <w:jc w:val="center"/>
              <w:rPr>
                <w:rFonts w:eastAsia="Calibri" w:cs="Arial"/>
                <w:bCs/>
                <w:sz w:val="16"/>
                <w:szCs w:val="16"/>
              </w:rPr>
            </w:pPr>
            <w:r>
              <w:rPr>
                <w:sz w:val="16"/>
                <w:szCs w:val="16"/>
              </w:rPr>
              <w:t>Rua Voluntários da Pátria, nº 3.303 e 3.333</w:t>
            </w:r>
          </w:p>
        </w:tc>
        <w:tc>
          <w:tcPr>
            <w:tcW w:w="284" w:type="dxa"/>
          </w:tcPr>
          <w:p w14:paraId="1B42B4F7" w14:textId="77777777" w:rsidR="006A6097" w:rsidRPr="00076B9A" w:rsidRDefault="006A6097" w:rsidP="00957D0A">
            <w:pPr>
              <w:widowControl w:val="0"/>
              <w:spacing w:before="140" w:line="290" w:lineRule="auto"/>
              <w:ind w:right="-6"/>
              <w:jc w:val="center"/>
              <w:rPr>
                <w:rFonts w:cs="Arial"/>
                <w:sz w:val="16"/>
                <w:szCs w:val="16"/>
              </w:rPr>
            </w:pPr>
          </w:p>
        </w:tc>
        <w:tc>
          <w:tcPr>
            <w:tcW w:w="2410" w:type="dxa"/>
            <w:tcBorders>
              <w:left w:val="single" w:sz="6" w:space="0" w:color="auto"/>
              <w:bottom w:val="single" w:sz="4" w:space="0" w:color="auto"/>
              <w:right w:val="single" w:sz="6" w:space="0" w:color="auto"/>
            </w:tcBorders>
          </w:tcPr>
          <w:p w14:paraId="6925320F" w14:textId="3F22A757" w:rsidR="006A6097" w:rsidRPr="00076B9A" w:rsidRDefault="00E059A2" w:rsidP="00957D0A">
            <w:pPr>
              <w:widowControl w:val="0"/>
              <w:spacing w:before="140" w:line="290" w:lineRule="auto"/>
              <w:ind w:right="-6"/>
              <w:jc w:val="center"/>
              <w:rPr>
                <w:rFonts w:eastAsia="Calibri" w:cs="Arial"/>
                <w:bCs/>
                <w:sz w:val="16"/>
                <w:szCs w:val="16"/>
              </w:rPr>
            </w:pPr>
            <w:r>
              <w:rPr>
                <w:rFonts w:eastAsia="Calibri" w:cs="Arial"/>
                <w:bCs/>
                <w:sz w:val="16"/>
                <w:szCs w:val="16"/>
              </w:rPr>
              <w:t>São Geraldo</w:t>
            </w:r>
          </w:p>
        </w:tc>
      </w:tr>
      <w:tr w:rsidR="006A6097" w:rsidRPr="00076B9A" w14:paraId="298CD300" w14:textId="77777777" w:rsidTr="004C103A">
        <w:trPr>
          <w:cantSplit/>
        </w:trPr>
        <w:tc>
          <w:tcPr>
            <w:tcW w:w="6917" w:type="dxa"/>
            <w:gridSpan w:val="3"/>
            <w:tcBorders>
              <w:top w:val="single" w:sz="4" w:space="0" w:color="auto"/>
            </w:tcBorders>
          </w:tcPr>
          <w:p w14:paraId="007C3325" w14:textId="77777777" w:rsidR="006A6097" w:rsidRPr="00076B9A" w:rsidRDefault="006A6097" w:rsidP="00957D0A">
            <w:pPr>
              <w:widowControl w:val="0"/>
              <w:spacing w:before="140" w:line="290" w:lineRule="auto"/>
              <w:ind w:right="-6"/>
              <w:jc w:val="center"/>
              <w:rPr>
                <w:rFonts w:cs="Arial"/>
                <w:sz w:val="16"/>
                <w:szCs w:val="16"/>
              </w:rPr>
            </w:pPr>
          </w:p>
        </w:tc>
        <w:tc>
          <w:tcPr>
            <w:tcW w:w="284" w:type="dxa"/>
            <w:tcBorders>
              <w:left w:val="nil"/>
            </w:tcBorders>
          </w:tcPr>
          <w:p w14:paraId="37C2B97B" w14:textId="77777777" w:rsidR="006A6097" w:rsidRPr="00076B9A" w:rsidRDefault="006A6097" w:rsidP="00957D0A">
            <w:pPr>
              <w:widowControl w:val="0"/>
              <w:spacing w:before="140" w:line="290" w:lineRule="auto"/>
              <w:ind w:right="-6"/>
              <w:jc w:val="center"/>
              <w:rPr>
                <w:rFonts w:cs="Arial"/>
                <w:sz w:val="16"/>
                <w:szCs w:val="16"/>
              </w:rPr>
            </w:pPr>
          </w:p>
        </w:tc>
        <w:tc>
          <w:tcPr>
            <w:tcW w:w="2410" w:type="dxa"/>
            <w:tcBorders>
              <w:top w:val="single" w:sz="4" w:space="0" w:color="auto"/>
              <w:left w:val="nil"/>
              <w:bottom w:val="single" w:sz="4" w:space="0" w:color="auto"/>
            </w:tcBorders>
          </w:tcPr>
          <w:p w14:paraId="44526F83" w14:textId="77777777" w:rsidR="006A6097" w:rsidRPr="00076B9A" w:rsidRDefault="006A6097" w:rsidP="00957D0A">
            <w:pPr>
              <w:widowControl w:val="0"/>
              <w:spacing w:before="140" w:line="290" w:lineRule="auto"/>
              <w:ind w:right="-6"/>
              <w:jc w:val="center"/>
              <w:rPr>
                <w:rFonts w:cs="Arial"/>
                <w:sz w:val="16"/>
                <w:szCs w:val="16"/>
              </w:rPr>
            </w:pPr>
          </w:p>
        </w:tc>
      </w:tr>
      <w:tr w:rsidR="006A6097" w:rsidRPr="00076B9A" w14:paraId="5D645A68" w14:textId="77777777" w:rsidTr="004C103A">
        <w:trPr>
          <w:cantSplit/>
        </w:trPr>
        <w:tc>
          <w:tcPr>
            <w:tcW w:w="2408" w:type="dxa"/>
            <w:tcBorders>
              <w:top w:val="single" w:sz="4" w:space="0" w:color="auto"/>
              <w:left w:val="single" w:sz="6" w:space="0" w:color="auto"/>
              <w:right w:val="single" w:sz="6" w:space="0" w:color="auto"/>
            </w:tcBorders>
          </w:tcPr>
          <w:p w14:paraId="1A877BBF" w14:textId="77777777" w:rsidR="006A6097" w:rsidRPr="00076B9A" w:rsidRDefault="006A6097" w:rsidP="00957D0A">
            <w:pPr>
              <w:widowControl w:val="0"/>
              <w:spacing w:before="140" w:line="290" w:lineRule="auto"/>
              <w:ind w:right="-6"/>
              <w:jc w:val="center"/>
              <w:rPr>
                <w:rFonts w:eastAsia="Calibri" w:cs="Arial"/>
                <w:bCs/>
                <w:sz w:val="16"/>
                <w:szCs w:val="16"/>
              </w:rPr>
            </w:pPr>
            <w:r w:rsidRPr="00076B9A">
              <w:rPr>
                <w:rFonts w:eastAsia="Calibri" w:cs="Arial"/>
                <w:bCs/>
                <w:sz w:val="16"/>
                <w:szCs w:val="16"/>
              </w:rPr>
              <w:t>CEP</w:t>
            </w:r>
          </w:p>
        </w:tc>
        <w:tc>
          <w:tcPr>
            <w:tcW w:w="415" w:type="dxa"/>
          </w:tcPr>
          <w:p w14:paraId="5AA31292" w14:textId="77777777" w:rsidR="006A6097" w:rsidRPr="00076B9A" w:rsidRDefault="006A6097" w:rsidP="00957D0A">
            <w:pPr>
              <w:widowControl w:val="0"/>
              <w:spacing w:before="140" w:line="290" w:lineRule="auto"/>
              <w:ind w:right="-6"/>
              <w:jc w:val="center"/>
              <w:rPr>
                <w:rFonts w:cs="Arial"/>
                <w:b/>
                <w:sz w:val="16"/>
                <w:szCs w:val="16"/>
              </w:rPr>
            </w:pPr>
          </w:p>
        </w:tc>
        <w:tc>
          <w:tcPr>
            <w:tcW w:w="4094" w:type="dxa"/>
            <w:tcBorders>
              <w:top w:val="single" w:sz="4" w:space="0" w:color="auto"/>
              <w:left w:val="single" w:sz="6" w:space="0" w:color="auto"/>
              <w:right w:val="single" w:sz="6" w:space="0" w:color="auto"/>
            </w:tcBorders>
          </w:tcPr>
          <w:p w14:paraId="3D0C501E" w14:textId="77777777" w:rsidR="006A6097" w:rsidRPr="00076B9A" w:rsidRDefault="006A6097" w:rsidP="00957D0A">
            <w:pPr>
              <w:widowControl w:val="0"/>
              <w:spacing w:before="140" w:line="290" w:lineRule="auto"/>
              <w:ind w:right="-6"/>
              <w:jc w:val="center"/>
              <w:rPr>
                <w:rFonts w:eastAsia="Calibri" w:cs="Arial"/>
                <w:bCs/>
                <w:sz w:val="16"/>
                <w:szCs w:val="16"/>
              </w:rPr>
            </w:pPr>
            <w:r w:rsidRPr="00076B9A">
              <w:rPr>
                <w:rFonts w:eastAsia="Calibri" w:cs="Arial"/>
                <w:bCs/>
                <w:sz w:val="16"/>
                <w:szCs w:val="16"/>
              </w:rPr>
              <w:t>Cidade</w:t>
            </w:r>
          </w:p>
        </w:tc>
        <w:tc>
          <w:tcPr>
            <w:tcW w:w="284" w:type="dxa"/>
          </w:tcPr>
          <w:p w14:paraId="1C6A6A04" w14:textId="77777777" w:rsidR="006A6097" w:rsidRPr="00076B9A" w:rsidRDefault="006A6097" w:rsidP="00957D0A">
            <w:pPr>
              <w:widowControl w:val="0"/>
              <w:spacing w:before="140" w:line="290" w:lineRule="auto"/>
              <w:ind w:right="-6"/>
              <w:jc w:val="center"/>
              <w:rPr>
                <w:rFonts w:cs="Arial"/>
                <w:b/>
                <w:sz w:val="16"/>
                <w:szCs w:val="16"/>
              </w:rPr>
            </w:pPr>
          </w:p>
        </w:tc>
        <w:tc>
          <w:tcPr>
            <w:tcW w:w="2410" w:type="dxa"/>
            <w:tcBorders>
              <w:top w:val="single" w:sz="4" w:space="0" w:color="auto"/>
              <w:left w:val="single" w:sz="6" w:space="0" w:color="auto"/>
              <w:right w:val="single" w:sz="6" w:space="0" w:color="auto"/>
            </w:tcBorders>
          </w:tcPr>
          <w:p w14:paraId="3971CA22" w14:textId="77777777" w:rsidR="006A6097" w:rsidRPr="00076B9A" w:rsidRDefault="006A6097" w:rsidP="00957D0A">
            <w:pPr>
              <w:widowControl w:val="0"/>
              <w:spacing w:before="140" w:line="290" w:lineRule="auto"/>
              <w:ind w:right="-6"/>
              <w:jc w:val="center"/>
              <w:rPr>
                <w:rFonts w:eastAsia="Calibri" w:cs="Arial"/>
                <w:bCs/>
                <w:sz w:val="16"/>
                <w:szCs w:val="16"/>
              </w:rPr>
            </w:pPr>
            <w:r w:rsidRPr="00076B9A">
              <w:rPr>
                <w:rFonts w:eastAsia="Calibri" w:cs="Arial"/>
                <w:bCs/>
                <w:sz w:val="16"/>
                <w:szCs w:val="16"/>
              </w:rPr>
              <w:t>U.F.</w:t>
            </w:r>
          </w:p>
        </w:tc>
      </w:tr>
      <w:tr w:rsidR="006A6097" w:rsidRPr="00076B9A" w14:paraId="00365DDB" w14:textId="77777777" w:rsidTr="004C103A">
        <w:trPr>
          <w:cantSplit/>
        </w:trPr>
        <w:tc>
          <w:tcPr>
            <w:tcW w:w="2408" w:type="dxa"/>
            <w:tcBorders>
              <w:left w:val="single" w:sz="6" w:space="0" w:color="auto"/>
              <w:bottom w:val="single" w:sz="6" w:space="0" w:color="auto"/>
              <w:right w:val="single" w:sz="6" w:space="0" w:color="auto"/>
            </w:tcBorders>
          </w:tcPr>
          <w:p w14:paraId="6DED42BC" w14:textId="2771F4F2" w:rsidR="006A6097" w:rsidRPr="00076B9A" w:rsidRDefault="00E059A2" w:rsidP="00957D0A">
            <w:pPr>
              <w:widowControl w:val="0"/>
              <w:spacing w:before="140" w:line="290" w:lineRule="auto"/>
              <w:ind w:right="-6"/>
              <w:jc w:val="center"/>
              <w:rPr>
                <w:rFonts w:eastAsia="Calibri" w:cs="Arial"/>
                <w:bCs/>
                <w:sz w:val="16"/>
                <w:szCs w:val="16"/>
              </w:rPr>
            </w:pPr>
            <w:r>
              <w:rPr>
                <w:sz w:val="16"/>
                <w:szCs w:val="16"/>
              </w:rPr>
              <w:t>90230-011</w:t>
            </w:r>
          </w:p>
        </w:tc>
        <w:tc>
          <w:tcPr>
            <w:tcW w:w="415" w:type="dxa"/>
          </w:tcPr>
          <w:p w14:paraId="42262946" w14:textId="77777777" w:rsidR="006A6097" w:rsidRPr="00076B9A" w:rsidRDefault="006A6097" w:rsidP="00957D0A">
            <w:pPr>
              <w:widowControl w:val="0"/>
              <w:spacing w:before="140" w:line="290" w:lineRule="auto"/>
              <w:ind w:right="-6"/>
              <w:jc w:val="center"/>
              <w:rPr>
                <w:rFonts w:cs="Arial"/>
                <w:sz w:val="16"/>
                <w:szCs w:val="16"/>
              </w:rPr>
            </w:pPr>
          </w:p>
        </w:tc>
        <w:tc>
          <w:tcPr>
            <w:tcW w:w="4094" w:type="dxa"/>
            <w:tcBorders>
              <w:left w:val="single" w:sz="6" w:space="0" w:color="auto"/>
              <w:bottom w:val="single" w:sz="6" w:space="0" w:color="auto"/>
              <w:right w:val="single" w:sz="6" w:space="0" w:color="auto"/>
            </w:tcBorders>
          </w:tcPr>
          <w:p w14:paraId="4D0A2963" w14:textId="16A3F69F" w:rsidR="006A6097" w:rsidRPr="00076B9A" w:rsidRDefault="00E059A2" w:rsidP="00957D0A">
            <w:pPr>
              <w:widowControl w:val="0"/>
              <w:spacing w:before="140" w:line="290" w:lineRule="auto"/>
              <w:ind w:right="-6"/>
              <w:jc w:val="center"/>
              <w:rPr>
                <w:rFonts w:eastAsia="Calibri" w:cs="Arial"/>
                <w:bCs/>
                <w:sz w:val="16"/>
                <w:szCs w:val="16"/>
              </w:rPr>
            </w:pPr>
            <w:r>
              <w:rPr>
                <w:rFonts w:eastAsia="Calibri" w:cs="Arial"/>
                <w:bCs/>
                <w:sz w:val="16"/>
                <w:szCs w:val="16"/>
              </w:rPr>
              <w:t>Porto Alegre</w:t>
            </w:r>
          </w:p>
        </w:tc>
        <w:tc>
          <w:tcPr>
            <w:tcW w:w="284" w:type="dxa"/>
          </w:tcPr>
          <w:p w14:paraId="19E29555" w14:textId="77777777" w:rsidR="006A6097" w:rsidRPr="00076B9A" w:rsidRDefault="006A6097" w:rsidP="00957D0A">
            <w:pPr>
              <w:widowControl w:val="0"/>
              <w:spacing w:before="140" w:line="290" w:lineRule="auto"/>
              <w:ind w:right="-6"/>
              <w:jc w:val="center"/>
              <w:rPr>
                <w:rFonts w:cs="Arial"/>
                <w:sz w:val="16"/>
                <w:szCs w:val="16"/>
              </w:rPr>
            </w:pPr>
          </w:p>
        </w:tc>
        <w:tc>
          <w:tcPr>
            <w:tcW w:w="2410" w:type="dxa"/>
            <w:tcBorders>
              <w:left w:val="single" w:sz="6" w:space="0" w:color="auto"/>
              <w:bottom w:val="single" w:sz="6" w:space="0" w:color="auto"/>
              <w:right w:val="single" w:sz="6" w:space="0" w:color="auto"/>
            </w:tcBorders>
          </w:tcPr>
          <w:p w14:paraId="2487939B" w14:textId="06D3C65E" w:rsidR="006A6097" w:rsidRPr="00076B9A" w:rsidRDefault="00E059A2" w:rsidP="00957D0A">
            <w:pPr>
              <w:widowControl w:val="0"/>
              <w:spacing w:before="140" w:line="290" w:lineRule="auto"/>
              <w:ind w:right="-6"/>
              <w:jc w:val="center"/>
              <w:rPr>
                <w:rFonts w:eastAsia="Calibri" w:cs="Arial"/>
                <w:bCs/>
                <w:sz w:val="16"/>
                <w:szCs w:val="16"/>
              </w:rPr>
            </w:pPr>
            <w:r>
              <w:rPr>
                <w:rFonts w:eastAsia="Calibri" w:cs="Arial"/>
                <w:bCs/>
                <w:sz w:val="16"/>
                <w:szCs w:val="16"/>
              </w:rPr>
              <w:t>Rio Grande do Sul</w:t>
            </w:r>
          </w:p>
        </w:tc>
      </w:tr>
    </w:tbl>
    <w:p w14:paraId="40BB450B" w14:textId="77777777" w:rsidR="006A6097" w:rsidRPr="00076B9A" w:rsidRDefault="006A6097" w:rsidP="00957D0A">
      <w:pPr>
        <w:widowControl w:val="0"/>
        <w:tabs>
          <w:tab w:val="left" w:pos="9632"/>
        </w:tabs>
        <w:spacing w:before="140" w:line="290" w:lineRule="auto"/>
        <w:ind w:right="-6"/>
        <w:rPr>
          <w:rFonts w:cs="Arial"/>
          <w:sz w:val="16"/>
          <w:szCs w:val="16"/>
        </w:rPr>
      </w:pPr>
    </w:p>
    <w:tbl>
      <w:tblPr>
        <w:tblW w:w="0" w:type="auto"/>
        <w:tblLayout w:type="fixed"/>
        <w:tblCellMar>
          <w:left w:w="113" w:type="dxa"/>
          <w:right w:w="113" w:type="dxa"/>
        </w:tblCellMar>
        <w:tblLook w:val="0000" w:firstRow="0" w:lastRow="0" w:firstColumn="0" w:lastColumn="0" w:noHBand="0" w:noVBand="0"/>
      </w:tblPr>
      <w:tblGrid>
        <w:gridCol w:w="9625"/>
      </w:tblGrid>
      <w:tr w:rsidR="006A6097" w:rsidRPr="00076B9A" w14:paraId="2636E273" w14:textId="77777777" w:rsidTr="004C103A">
        <w:trPr>
          <w:cantSplit/>
        </w:trPr>
        <w:tc>
          <w:tcPr>
            <w:tcW w:w="9625" w:type="dxa"/>
            <w:tcBorders>
              <w:top w:val="single" w:sz="6" w:space="0" w:color="auto"/>
              <w:left w:val="single" w:sz="6" w:space="0" w:color="auto"/>
              <w:right w:val="single" w:sz="6" w:space="0" w:color="auto"/>
            </w:tcBorders>
          </w:tcPr>
          <w:p w14:paraId="6B549076" w14:textId="77777777" w:rsidR="006A6097" w:rsidRPr="00076B9A" w:rsidRDefault="006A6097" w:rsidP="00957D0A">
            <w:pPr>
              <w:pStyle w:val="Ttulo1"/>
              <w:keepNext w:val="0"/>
              <w:keepLines w:val="0"/>
              <w:widowControl w:val="0"/>
              <w:spacing w:before="140" w:line="290" w:lineRule="auto"/>
              <w:rPr>
                <w:rFonts w:ascii="Arial" w:hAnsi="Arial" w:cs="Arial"/>
                <w:sz w:val="16"/>
                <w:szCs w:val="16"/>
                <w:u w:val="single"/>
              </w:rPr>
            </w:pPr>
            <w:r w:rsidRPr="00076B9A">
              <w:rPr>
                <w:rFonts w:ascii="Arial" w:eastAsia="Calibri" w:hAnsi="Arial" w:cs="Arial"/>
                <w:b w:val="0"/>
                <w:color w:val="auto"/>
                <w:sz w:val="16"/>
                <w:szCs w:val="16"/>
                <w:u w:val="single"/>
              </w:rPr>
              <w:t xml:space="preserve">Características </w:t>
            </w:r>
          </w:p>
        </w:tc>
      </w:tr>
      <w:tr w:rsidR="006A6097" w:rsidRPr="00076B9A" w14:paraId="22C30363" w14:textId="77777777" w:rsidTr="004C103A">
        <w:trPr>
          <w:cantSplit/>
        </w:trPr>
        <w:tc>
          <w:tcPr>
            <w:tcW w:w="9625" w:type="dxa"/>
            <w:tcBorders>
              <w:left w:val="single" w:sz="6" w:space="0" w:color="auto"/>
              <w:bottom w:val="single" w:sz="6" w:space="0" w:color="auto"/>
              <w:right w:val="single" w:sz="6" w:space="0" w:color="auto"/>
            </w:tcBorders>
          </w:tcPr>
          <w:p w14:paraId="229A18B1" w14:textId="33BBCD16" w:rsidR="006A6097" w:rsidRPr="00076B9A" w:rsidRDefault="006A6097" w:rsidP="00957D0A">
            <w:pPr>
              <w:widowControl w:val="0"/>
              <w:spacing w:before="140" w:line="290" w:lineRule="auto"/>
              <w:rPr>
                <w:rFonts w:cs="Arial"/>
                <w:sz w:val="16"/>
                <w:szCs w:val="16"/>
              </w:rPr>
            </w:pPr>
            <w:r w:rsidRPr="00076B9A">
              <w:rPr>
                <w:rFonts w:cs="Arial"/>
                <w:sz w:val="16"/>
                <w:szCs w:val="16"/>
              </w:rPr>
              <w:t xml:space="preserve">Emissão de </w:t>
            </w:r>
            <w:r w:rsidR="006A57C5">
              <w:rPr>
                <w:rFonts w:cs="Arial"/>
                <w:sz w:val="16"/>
                <w:szCs w:val="16"/>
              </w:rPr>
              <w:t>1</w:t>
            </w:r>
            <w:r w:rsidR="003E0195" w:rsidRPr="00076B9A">
              <w:rPr>
                <w:rFonts w:cs="Arial"/>
                <w:sz w:val="16"/>
                <w:szCs w:val="16"/>
              </w:rPr>
              <w:t>0</w:t>
            </w:r>
            <w:r w:rsidR="008B6EFD" w:rsidRPr="00076B9A">
              <w:rPr>
                <w:rFonts w:cs="Arial"/>
                <w:sz w:val="16"/>
                <w:szCs w:val="16"/>
              </w:rPr>
              <w:t>0.000 (</w:t>
            </w:r>
            <w:r w:rsidR="006A57C5">
              <w:rPr>
                <w:rFonts w:cs="Arial"/>
                <w:sz w:val="16"/>
                <w:szCs w:val="16"/>
              </w:rPr>
              <w:t xml:space="preserve">cem </w:t>
            </w:r>
            <w:r w:rsidR="008B6EFD" w:rsidRPr="00076B9A">
              <w:rPr>
                <w:rFonts w:cs="Arial"/>
                <w:sz w:val="16"/>
                <w:szCs w:val="16"/>
              </w:rPr>
              <w:t>mil)</w:t>
            </w:r>
            <w:r w:rsidRPr="00076B9A">
              <w:rPr>
                <w:rFonts w:cs="Arial"/>
                <w:sz w:val="16"/>
                <w:szCs w:val="16"/>
              </w:rPr>
              <w:t xml:space="preserve"> debêntures simples, não conversíveis em ações, em </w:t>
            </w:r>
            <w:r w:rsidR="003E0195" w:rsidRPr="00076B9A">
              <w:rPr>
                <w:rFonts w:cs="Arial"/>
                <w:sz w:val="16"/>
                <w:szCs w:val="16"/>
              </w:rPr>
              <w:t xml:space="preserve">até </w:t>
            </w:r>
            <w:r w:rsidR="006A57C5">
              <w:rPr>
                <w:rFonts w:cs="Arial"/>
                <w:sz w:val="16"/>
                <w:szCs w:val="16"/>
              </w:rPr>
              <w:t>2</w:t>
            </w:r>
            <w:r w:rsidR="003E0195" w:rsidRPr="00076B9A">
              <w:rPr>
                <w:rFonts w:cs="Arial"/>
                <w:sz w:val="16"/>
                <w:szCs w:val="16"/>
              </w:rPr>
              <w:t xml:space="preserve"> (</w:t>
            </w:r>
            <w:r w:rsidR="006A57C5">
              <w:rPr>
                <w:rFonts w:cs="Arial"/>
                <w:sz w:val="16"/>
                <w:szCs w:val="16"/>
              </w:rPr>
              <w:t>duas</w:t>
            </w:r>
            <w:r w:rsidR="003E0195" w:rsidRPr="00076B9A">
              <w:rPr>
                <w:rFonts w:cs="Arial"/>
                <w:sz w:val="16"/>
                <w:szCs w:val="16"/>
              </w:rPr>
              <w:t xml:space="preserve">) </w:t>
            </w:r>
            <w:r w:rsidRPr="00076B9A">
              <w:rPr>
                <w:rFonts w:cs="Arial"/>
                <w:sz w:val="16"/>
                <w:szCs w:val="16"/>
              </w:rPr>
              <w:t>série</w:t>
            </w:r>
            <w:r w:rsidR="003E0195" w:rsidRPr="00076B9A">
              <w:rPr>
                <w:rFonts w:cs="Arial"/>
                <w:sz w:val="16"/>
                <w:szCs w:val="16"/>
              </w:rPr>
              <w:t>s</w:t>
            </w:r>
            <w:r w:rsidRPr="00076B9A">
              <w:rPr>
                <w:rFonts w:cs="Arial"/>
                <w:sz w:val="16"/>
                <w:szCs w:val="16"/>
              </w:rPr>
              <w:t xml:space="preserve">, da espécie </w:t>
            </w:r>
            <w:r w:rsidR="008F214E">
              <w:rPr>
                <w:rFonts w:cs="Arial"/>
                <w:sz w:val="16"/>
                <w:szCs w:val="16"/>
              </w:rPr>
              <w:t>com garantia fidejussória</w:t>
            </w:r>
            <w:r w:rsidRPr="00076B9A">
              <w:rPr>
                <w:rFonts w:cs="Arial"/>
                <w:sz w:val="16"/>
                <w:szCs w:val="16"/>
              </w:rPr>
              <w:t xml:space="preserve">, para colocação privada, integrantes da </w:t>
            </w:r>
            <w:r w:rsidR="00443C29" w:rsidRPr="00443C29">
              <w:rPr>
                <w:rFonts w:eastAsia="Calibri" w:cs="Arial"/>
                <w:bCs/>
                <w:sz w:val="16"/>
                <w:szCs w:val="16"/>
              </w:rPr>
              <w:t>2ª (segunda)</w:t>
            </w:r>
            <w:r w:rsidR="00443C29">
              <w:rPr>
                <w:rFonts w:cs="Arial"/>
                <w:sz w:val="16"/>
                <w:szCs w:val="16"/>
              </w:rPr>
              <w:t xml:space="preserve"> </w:t>
            </w:r>
            <w:r w:rsidRPr="00076B9A">
              <w:rPr>
                <w:rFonts w:cs="Arial"/>
                <w:sz w:val="16"/>
                <w:szCs w:val="16"/>
              </w:rPr>
              <w:t xml:space="preserve">emissão da </w:t>
            </w:r>
            <w:r w:rsidR="006A57C5" w:rsidRPr="006A57C5">
              <w:rPr>
                <w:rFonts w:eastAsia="Calibri" w:cs="Arial"/>
                <w:bCs/>
                <w:sz w:val="16"/>
                <w:szCs w:val="16"/>
              </w:rPr>
              <w:t xml:space="preserve">Refrigeração </w:t>
            </w:r>
            <w:proofErr w:type="spellStart"/>
            <w:r w:rsidR="006A57C5" w:rsidRPr="006A57C5">
              <w:rPr>
                <w:rFonts w:eastAsia="Calibri" w:cs="Arial"/>
                <w:bCs/>
                <w:sz w:val="16"/>
                <w:szCs w:val="16"/>
              </w:rPr>
              <w:t>Dufrio</w:t>
            </w:r>
            <w:proofErr w:type="spellEnd"/>
            <w:r w:rsidR="006A57C5" w:rsidRPr="006A57C5">
              <w:rPr>
                <w:rFonts w:eastAsia="Calibri" w:cs="Arial"/>
                <w:bCs/>
                <w:sz w:val="16"/>
                <w:szCs w:val="16"/>
              </w:rPr>
              <w:t xml:space="preserve"> Comércio </w:t>
            </w:r>
            <w:r w:rsidR="006A57C5">
              <w:rPr>
                <w:rFonts w:eastAsia="Calibri" w:cs="Arial"/>
                <w:bCs/>
                <w:sz w:val="16"/>
                <w:szCs w:val="16"/>
              </w:rPr>
              <w:t>e</w:t>
            </w:r>
            <w:r w:rsidR="006A57C5" w:rsidRPr="006A57C5">
              <w:rPr>
                <w:rFonts w:eastAsia="Calibri" w:cs="Arial"/>
                <w:bCs/>
                <w:sz w:val="16"/>
                <w:szCs w:val="16"/>
              </w:rPr>
              <w:t xml:space="preserve"> Importação S.A</w:t>
            </w:r>
            <w:r w:rsidR="006A57C5">
              <w:rPr>
                <w:rFonts w:eastAsia="Calibri" w:cs="Arial"/>
                <w:bCs/>
                <w:sz w:val="16"/>
                <w:szCs w:val="16"/>
              </w:rPr>
              <w:t>.</w:t>
            </w:r>
            <w:r w:rsidR="006A57C5" w:rsidRPr="00076B9A">
              <w:rPr>
                <w:rFonts w:cs="Arial"/>
                <w:sz w:val="16"/>
                <w:szCs w:val="16"/>
              </w:rPr>
              <w:t xml:space="preserve"> </w:t>
            </w:r>
            <w:r w:rsidRPr="00076B9A">
              <w:rPr>
                <w:rFonts w:cs="Arial"/>
                <w:sz w:val="16"/>
                <w:szCs w:val="16"/>
              </w:rPr>
              <w:t>(</w:t>
            </w:r>
            <w:r w:rsidR="000C68AF" w:rsidRPr="00076B9A">
              <w:rPr>
                <w:rFonts w:cs="Arial"/>
                <w:sz w:val="16"/>
                <w:szCs w:val="16"/>
              </w:rPr>
              <w:t>“</w:t>
            </w:r>
            <w:r w:rsidRPr="006A57C5">
              <w:rPr>
                <w:rFonts w:cs="Arial"/>
                <w:sz w:val="16"/>
                <w:szCs w:val="16"/>
                <w:u w:val="single"/>
              </w:rPr>
              <w:t>Debêntures</w:t>
            </w:r>
            <w:r w:rsidR="000C68AF" w:rsidRPr="00076B9A">
              <w:rPr>
                <w:rFonts w:cs="Arial"/>
                <w:sz w:val="16"/>
                <w:szCs w:val="16"/>
              </w:rPr>
              <w:t>”</w:t>
            </w:r>
            <w:r w:rsidRPr="00076B9A">
              <w:rPr>
                <w:rFonts w:cs="Arial"/>
                <w:sz w:val="16"/>
                <w:szCs w:val="16"/>
              </w:rPr>
              <w:t xml:space="preserve">, </w:t>
            </w:r>
            <w:r w:rsidR="000C68AF" w:rsidRPr="00076B9A">
              <w:rPr>
                <w:rFonts w:cs="Arial"/>
                <w:sz w:val="16"/>
                <w:szCs w:val="16"/>
              </w:rPr>
              <w:t>“</w:t>
            </w:r>
            <w:r w:rsidRPr="006A57C5">
              <w:rPr>
                <w:rFonts w:cs="Arial"/>
                <w:sz w:val="16"/>
                <w:szCs w:val="16"/>
                <w:u w:val="single"/>
              </w:rPr>
              <w:t>Emissão</w:t>
            </w:r>
            <w:r w:rsidR="000C68AF" w:rsidRPr="00076B9A">
              <w:rPr>
                <w:rFonts w:cs="Arial"/>
                <w:sz w:val="16"/>
                <w:szCs w:val="16"/>
              </w:rPr>
              <w:t>”</w:t>
            </w:r>
            <w:r w:rsidRPr="00076B9A">
              <w:rPr>
                <w:rFonts w:cs="Arial"/>
                <w:sz w:val="16"/>
                <w:szCs w:val="16"/>
              </w:rPr>
              <w:t xml:space="preserve"> e </w:t>
            </w:r>
            <w:r w:rsidR="000C68AF" w:rsidRPr="00076B9A">
              <w:rPr>
                <w:rFonts w:cs="Arial"/>
                <w:sz w:val="16"/>
                <w:szCs w:val="16"/>
              </w:rPr>
              <w:t>“</w:t>
            </w:r>
            <w:r w:rsidRPr="006A57C5">
              <w:rPr>
                <w:rFonts w:cs="Arial"/>
                <w:sz w:val="16"/>
                <w:szCs w:val="16"/>
                <w:u w:val="single"/>
              </w:rPr>
              <w:t>Emissora</w:t>
            </w:r>
            <w:r w:rsidR="000C68AF" w:rsidRPr="00076B9A">
              <w:rPr>
                <w:rFonts w:cs="Arial"/>
                <w:sz w:val="16"/>
                <w:szCs w:val="16"/>
              </w:rPr>
              <w:t>”</w:t>
            </w:r>
            <w:r w:rsidRPr="00076B9A">
              <w:rPr>
                <w:rFonts w:cs="Arial"/>
                <w:sz w:val="16"/>
                <w:szCs w:val="16"/>
              </w:rPr>
              <w:t xml:space="preserve">, respectivamente), cujas características estão definidas no </w:t>
            </w:r>
            <w:r w:rsidR="000C68AF" w:rsidRPr="00076B9A">
              <w:rPr>
                <w:rFonts w:cs="Arial"/>
                <w:sz w:val="16"/>
                <w:szCs w:val="16"/>
              </w:rPr>
              <w:t>“</w:t>
            </w:r>
            <w:r w:rsidR="006A57C5" w:rsidRPr="00076B9A">
              <w:rPr>
                <w:i/>
                <w:iCs/>
                <w:sz w:val="16"/>
                <w:szCs w:val="16"/>
              </w:rPr>
              <w:t xml:space="preserve">Instrumento Particular de Escritura de Emissão Privada de Debêntures Simples, Não Conversíveis em Ações, da Espécie </w:t>
            </w:r>
            <w:r w:rsidR="008F214E">
              <w:rPr>
                <w:i/>
                <w:iCs/>
                <w:sz w:val="16"/>
                <w:szCs w:val="16"/>
              </w:rPr>
              <w:t>com Garantia Fidejussória</w:t>
            </w:r>
            <w:r w:rsidR="006A57C5" w:rsidRPr="00076B9A">
              <w:rPr>
                <w:i/>
                <w:iCs/>
                <w:sz w:val="16"/>
                <w:szCs w:val="16"/>
              </w:rPr>
              <w:t xml:space="preserve">, em até </w:t>
            </w:r>
            <w:r w:rsidR="006A57C5">
              <w:rPr>
                <w:i/>
                <w:iCs/>
                <w:sz w:val="16"/>
                <w:szCs w:val="16"/>
              </w:rPr>
              <w:t>2</w:t>
            </w:r>
            <w:r w:rsidR="006A57C5" w:rsidRPr="00076B9A">
              <w:rPr>
                <w:i/>
                <w:iCs/>
                <w:sz w:val="16"/>
                <w:szCs w:val="16"/>
              </w:rPr>
              <w:t xml:space="preserve"> (</w:t>
            </w:r>
            <w:r w:rsidR="006A57C5">
              <w:rPr>
                <w:i/>
                <w:iCs/>
                <w:sz w:val="16"/>
                <w:szCs w:val="16"/>
              </w:rPr>
              <w:t>duas</w:t>
            </w:r>
            <w:r w:rsidR="006A57C5" w:rsidRPr="00076B9A">
              <w:rPr>
                <w:i/>
                <w:iCs/>
                <w:sz w:val="16"/>
                <w:szCs w:val="16"/>
              </w:rPr>
              <w:t xml:space="preserve">) Séries, </w:t>
            </w:r>
            <w:r w:rsidR="006A57C5" w:rsidRPr="00443C29">
              <w:rPr>
                <w:i/>
                <w:iCs/>
                <w:sz w:val="16"/>
                <w:szCs w:val="16"/>
              </w:rPr>
              <w:t xml:space="preserve">da </w:t>
            </w:r>
            <w:r w:rsidR="00443C29" w:rsidRPr="007F6E42">
              <w:rPr>
                <w:rFonts w:eastAsia="Calibri" w:cs="Arial"/>
                <w:bCs/>
                <w:i/>
                <w:sz w:val="16"/>
                <w:szCs w:val="16"/>
              </w:rPr>
              <w:t>2ª (Segunda)</w:t>
            </w:r>
            <w:r w:rsidR="00443C29">
              <w:rPr>
                <w:i/>
                <w:iCs/>
                <w:sz w:val="16"/>
                <w:szCs w:val="16"/>
              </w:rPr>
              <w:t xml:space="preserve"> </w:t>
            </w:r>
            <w:r w:rsidR="006A57C5" w:rsidRPr="00076B9A">
              <w:rPr>
                <w:i/>
                <w:iCs/>
                <w:sz w:val="16"/>
                <w:szCs w:val="16"/>
              </w:rPr>
              <w:t xml:space="preserve">Emissão da </w:t>
            </w:r>
            <w:r w:rsidR="006A57C5" w:rsidRPr="006D03B7">
              <w:rPr>
                <w:i/>
                <w:iCs/>
                <w:sz w:val="16"/>
                <w:szCs w:val="16"/>
              </w:rPr>
              <w:t xml:space="preserve">Refrigeração </w:t>
            </w:r>
            <w:proofErr w:type="spellStart"/>
            <w:r w:rsidR="006A57C5" w:rsidRPr="006D03B7">
              <w:rPr>
                <w:i/>
                <w:iCs/>
                <w:sz w:val="16"/>
                <w:szCs w:val="16"/>
              </w:rPr>
              <w:t>Dufrio</w:t>
            </w:r>
            <w:proofErr w:type="spellEnd"/>
            <w:r w:rsidR="006A57C5" w:rsidRPr="006D03B7">
              <w:rPr>
                <w:i/>
                <w:iCs/>
                <w:sz w:val="16"/>
                <w:szCs w:val="16"/>
              </w:rPr>
              <w:t xml:space="preserve"> Comércio </w:t>
            </w:r>
            <w:r w:rsidR="006A57C5">
              <w:rPr>
                <w:i/>
                <w:iCs/>
                <w:sz w:val="16"/>
                <w:szCs w:val="16"/>
              </w:rPr>
              <w:t>e</w:t>
            </w:r>
            <w:r w:rsidR="006A57C5" w:rsidRPr="006D03B7">
              <w:rPr>
                <w:i/>
                <w:iCs/>
                <w:sz w:val="16"/>
                <w:szCs w:val="16"/>
              </w:rPr>
              <w:t xml:space="preserve"> Importação </w:t>
            </w:r>
            <w:r w:rsidR="006A57C5" w:rsidRPr="00076B9A">
              <w:rPr>
                <w:i/>
                <w:iCs/>
                <w:sz w:val="16"/>
                <w:szCs w:val="16"/>
              </w:rPr>
              <w:t>S.A.</w:t>
            </w:r>
            <w:r w:rsidR="000C68AF" w:rsidRPr="00076B9A">
              <w:rPr>
                <w:rFonts w:cs="Arial"/>
                <w:i/>
                <w:iCs/>
                <w:sz w:val="16"/>
                <w:szCs w:val="16"/>
              </w:rPr>
              <w:t>”</w:t>
            </w:r>
            <w:r w:rsidRPr="00076B9A">
              <w:rPr>
                <w:rFonts w:cs="Arial"/>
                <w:sz w:val="16"/>
                <w:szCs w:val="16"/>
              </w:rPr>
              <w:t xml:space="preserve"> datado de </w:t>
            </w:r>
            <w:r w:rsidR="004948FA">
              <w:rPr>
                <w:rFonts w:eastAsia="Calibri" w:cs="Arial"/>
                <w:bCs/>
                <w:sz w:val="16"/>
                <w:szCs w:val="16"/>
              </w:rPr>
              <w:t>19 de outubro</w:t>
            </w:r>
            <w:r w:rsidR="00E059A2">
              <w:rPr>
                <w:rFonts w:eastAsia="Calibri" w:cs="Arial"/>
                <w:bCs/>
                <w:sz w:val="16"/>
                <w:szCs w:val="16"/>
              </w:rPr>
              <w:t xml:space="preserve"> </w:t>
            </w:r>
            <w:r w:rsidR="00AD15E9">
              <w:rPr>
                <w:rFonts w:cs="Arial"/>
                <w:sz w:val="16"/>
                <w:szCs w:val="16"/>
              </w:rPr>
              <w:t>de 2022</w:t>
            </w:r>
            <w:r w:rsidRPr="00076B9A">
              <w:rPr>
                <w:rFonts w:cs="Arial"/>
                <w:sz w:val="16"/>
                <w:szCs w:val="16"/>
              </w:rPr>
              <w:t xml:space="preserve"> (</w:t>
            </w:r>
            <w:r w:rsidR="000C68AF" w:rsidRPr="00076B9A">
              <w:rPr>
                <w:rFonts w:cs="Arial"/>
                <w:sz w:val="16"/>
                <w:szCs w:val="16"/>
              </w:rPr>
              <w:t>“</w:t>
            </w:r>
            <w:r w:rsidRPr="006A57C5">
              <w:rPr>
                <w:rFonts w:cs="Arial"/>
                <w:sz w:val="16"/>
                <w:szCs w:val="16"/>
                <w:u w:val="single"/>
              </w:rPr>
              <w:t>Escritura de Emissão</w:t>
            </w:r>
            <w:r w:rsidR="00D9576B" w:rsidRPr="006A57C5">
              <w:rPr>
                <w:rFonts w:cs="Arial"/>
                <w:sz w:val="16"/>
                <w:szCs w:val="16"/>
                <w:u w:val="single"/>
              </w:rPr>
              <w:t xml:space="preserve"> de Debêntures</w:t>
            </w:r>
            <w:r w:rsidR="000C68AF" w:rsidRPr="00076B9A">
              <w:rPr>
                <w:rFonts w:cs="Arial"/>
                <w:sz w:val="16"/>
                <w:szCs w:val="16"/>
              </w:rPr>
              <w:t>”</w:t>
            </w:r>
            <w:r w:rsidRPr="00076B9A">
              <w:rPr>
                <w:rFonts w:cs="Arial"/>
                <w:sz w:val="16"/>
                <w:szCs w:val="16"/>
              </w:rPr>
              <w:t xml:space="preserve">). A Emissão foi aprovada pelo Conselho de Administração da Emissora, na reunião realizada em </w:t>
            </w:r>
            <w:r w:rsidR="00EB6796">
              <w:rPr>
                <w:rFonts w:eastAsia="Calibri" w:cs="Arial"/>
                <w:bCs/>
                <w:sz w:val="16"/>
                <w:szCs w:val="16"/>
              </w:rPr>
              <w:t>18</w:t>
            </w:r>
            <w:r w:rsidR="006A57C5">
              <w:rPr>
                <w:rFonts w:eastAsia="Calibri" w:cs="Arial"/>
                <w:bCs/>
                <w:sz w:val="16"/>
                <w:szCs w:val="16"/>
              </w:rPr>
              <w:t xml:space="preserve"> de </w:t>
            </w:r>
            <w:r w:rsidR="00E059A2">
              <w:rPr>
                <w:rFonts w:eastAsia="Calibri" w:cs="Arial"/>
                <w:bCs/>
                <w:sz w:val="16"/>
                <w:szCs w:val="16"/>
              </w:rPr>
              <w:t>outubro</w:t>
            </w:r>
            <w:r w:rsidR="006A57C5">
              <w:rPr>
                <w:rFonts w:eastAsia="Calibri" w:cs="Arial"/>
                <w:bCs/>
                <w:sz w:val="16"/>
                <w:szCs w:val="16"/>
              </w:rPr>
              <w:t xml:space="preserve"> de </w:t>
            </w:r>
            <w:r w:rsidR="002D49AF" w:rsidRPr="00076B9A">
              <w:rPr>
                <w:rFonts w:cs="Arial"/>
                <w:sz w:val="16"/>
                <w:szCs w:val="16"/>
              </w:rPr>
              <w:t>2022</w:t>
            </w:r>
            <w:r w:rsidRPr="00076B9A">
              <w:rPr>
                <w:rFonts w:cs="Arial"/>
                <w:sz w:val="16"/>
                <w:szCs w:val="16"/>
              </w:rPr>
              <w:t xml:space="preserve">, cuja ata foi arquivada na </w:t>
            </w:r>
            <w:r w:rsidR="00884C9A" w:rsidRPr="00076B9A">
              <w:rPr>
                <w:sz w:val="16"/>
                <w:szCs w:val="16"/>
              </w:rPr>
              <w:t>Junta Comercial</w:t>
            </w:r>
            <w:r w:rsidR="00884C9A">
              <w:rPr>
                <w:sz w:val="16"/>
                <w:szCs w:val="16"/>
              </w:rPr>
              <w:t>, Industrial e Serviços do Rio Grande do Sul</w:t>
            </w:r>
            <w:r w:rsidR="00884C9A" w:rsidRPr="00076B9A">
              <w:rPr>
                <w:sz w:val="16"/>
                <w:szCs w:val="16"/>
              </w:rPr>
              <w:t xml:space="preserve"> (“</w:t>
            </w:r>
            <w:r w:rsidR="00884C9A">
              <w:rPr>
                <w:sz w:val="16"/>
                <w:szCs w:val="16"/>
                <w:u w:val="single"/>
              </w:rPr>
              <w:t>JUCISRS</w:t>
            </w:r>
            <w:r w:rsidR="00884C9A" w:rsidRPr="00076B9A">
              <w:rPr>
                <w:sz w:val="16"/>
                <w:szCs w:val="16"/>
              </w:rPr>
              <w:t xml:space="preserve">”) </w:t>
            </w:r>
            <w:r w:rsidRPr="00076B9A">
              <w:rPr>
                <w:rFonts w:cs="Arial"/>
                <w:sz w:val="16"/>
                <w:szCs w:val="16"/>
              </w:rPr>
              <w:t xml:space="preserve">em </w:t>
            </w:r>
            <w:r w:rsidR="006A57C5" w:rsidRPr="00076B9A">
              <w:rPr>
                <w:rFonts w:eastAsia="Calibri" w:cs="Arial"/>
                <w:bCs/>
                <w:sz w:val="16"/>
                <w:szCs w:val="16"/>
              </w:rPr>
              <w:t>[</w:t>
            </w:r>
            <w:r w:rsidR="006A57C5" w:rsidRPr="006A57C5">
              <w:rPr>
                <w:rFonts w:eastAsia="Calibri" w:cs="Arial"/>
                <w:bCs/>
                <w:sz w:val="16"/>
                <w:szCs w:val="16"/>
                <w:highlight w:val="yellow"/>
              </w:rPr>
              <w:sym w:font="Symbol" w:char="F0B7"/>
            </w:r>
            <w:r w:rsidR="006A57C5" w:rsidRPr="00076B9A">
              <w:rPr>
                <w:rFonts w:eastAsia="Calibri" w:cs="Arial"/>
                <w:bCs/>
                <w:sz w:val="16"/>
                <w:szCs w:val="16"/>
              </w:rPr>
              <w:t>]</w:t>
            </w:r>
            <w:r w:rsidR="006A57C5">
              <w:rPr>
                <w:rFonts w:eastAsia="Calibri" w:cs="Arial"/>
                <w:bCs/>
                <w:sz w:val="16"/>
                <w:szCs w:val="16"/>
              </w:rPr>
              <w:t xml:space="preserve"> </w:t>
            </w:r>
            <w:r w:rsidR="00E84A9E" w:rsidRPr="00076B9A">
              <w:rPr>
                <w:rFonts w:cs="Arial"/>
                <w:sz w:val="16"/>
                <w:szCs w:val="16"/>
              </w:rPr>
              <w:t>de</w:t>
            </w:r>
            <w:r w:rsidR="003E0195" w:rsidRPr="00076B9A">
              <w:rPr>
                <w:rFonts w:cs="Arial"/>
                <w:sz w:val="16"/>
                <w:szCs w:val="16"/>
              </w:rPr>
              <w:t xml:space="preserve"> </w:t>
            </w:r>
            <w:r w:rsidR="006A57C5" w:rsidRPr="00076B9A">
              <w:rPr>
                <w:rFonts w:eastAsia="Calibri" w:cs="Arial"/>
                <w:bCs/>
                <w:sz w:val="16"/>
                <w:szCs w:val="16"/>
              </w:rPr>
              <w:t>[</w:t>
            </w:r>
            <w:r w:rsidR="006A57C5" w:rsidRPr="006A57C5">
              <w:rPr>
                <w:rFonts w:eastAsia="Calibri" w:cs="Arial"/>
                <w:bCs/>
                <w:sz w:val="16"/>
                <w:szCs w:val="16"/>
                <w:highlight w:val="yellow"/>
              </w:rPr>
              <w:sym w:font="Symbol" w:char="F0B7"/>
            </w:r>
            <w:r w:rsidR="006A57C5" w:rsidRPr="00076B9A">
              <w:rPr>
                <w:rFonts w:eastAsia="Calibri" w:cs="Arial"/>
                <w:bCs/>
                <w:sz w:val="16"/>
                <w:szCs w:val="16"/>
              </w:rPr>
              <w:t>]</w:t>
            </w:r>
            <w:r w:rsidR="006A57C5">
              <w:rPr>
                <w:rFonts w:eastAsia="Calibri" w:cs="Arial"/>
                <w:bCs/>
                <w:sz w:val="16"/>
                <w:szCs w:val="16"/>
              </w:rPr>
              <w:t xml:space="preserve"> </w:t>
            </w:r>
            <w:r w:rsidR="00E84A9E" w:rsidRPr="00076B9A">
              <w:rPr>
                <w:rFonts w:cs="Arial"/>
                <w:sz w:val="16"/>
                <w:szCs w:val="16"/>
              </w:rPr>
              <w:t>de 2022</w:t>
            </w:r>
            <w:r w:rsidRPr="00076B9A">
              <w:rPr>
                <w:rFonts w:cs="Arial"/>
                <w:sz w:val="16"/>
                <w:szCs w:val="16"/>
              </w:rPr>
              <w:t xml:space="preserve">, sob o nº </w:t>
            </w:r>
            <w:r w:rsidR="006A57C5" w:rsidRPr="00076B9A">
              <w:rPr>
                <w:rFonts w:eastAsia="Calibri" w:cs="Arial"/>
                <w:bCs/>
                <w:sz w:val="16"/>
                <w:szCs w:val="16"/>
              </w:rPr>
              <w:t>[</w:t>
            </w:r>
            <w:r w:rsidR="006A57C5" w:rsidRPr="006A57C5">
              <w:rPr>
                <w:rFonts w:eastAsia="Calibri" w:cs="Arial"/>
                <w:bCs/>
                <w:sz w:val="16"/>
                <w:szCs w:val="16"/>
                <w:highlight w:val="yellow"/>
              </w:rPr>
              <w:sym w:font="Symbol" w:char="F0B7"/>
            </w:r>
            <w:r w:rsidR="006A57C5" w:rsidRPr="00076B9A">
              <w:rPr>
                <w:rFonts w:eastAsia="Calibri" w:cs="Arial"/>
                <w:bCs/>
                <w:sz w:val="16"/>
                <w:szCs w:val="16"/>
              </w:rPr>
              <w:t>]</w:t>
            </w:r>
            <w:r w:rsidR="001337FA" w:rsidRPr="00076B9A">
              <w:rPr>
                <w:rFonts w:cs="Arial"/>
                <w:sz w:val="16"/>
                <w:szCs w:val="16"/>
              </w:rPr>
              <w:t xml:space="preserve">, </w:t>
            </w:r>
            <w:r w:rsidRPr="00076B9A">
              <w:rPr>
                <w:rFonts w:cs="Arial"/>
                <w:sz w:val="16"/>
                <w:szCs w:val="16"/>
              </w:rPr>
              <w:t xml:space="preserve">e publicada no jornal </w:t>
            </w:r>
            <w:r w:rsidR="000C68AF" w:rsidRPr="00076B9A">
              <w:rPr>
                <w:rFonts w:cs="Arial"/>
                <w:sz w:val="16"/>
                <w:szCs w:val="16"/>
              </w:rPr>
              <w:t>“</w:t>
            </w:r>
            <w:r w:rsidR="00450250">
              <w:rPr>
                <w:rFonts w:eastAsia="Calibri" w:cs="Arial"/>
                <w:bCs/>
                <w:sz w:val="16"/>
                <w:szCs w:val="16"/>
              </w:rPr>
              <w:t>Jornal do Comércio</w:t>
            </w:r>
            <w:r w:rsidR="000C68AF" w:rsidRPr="00076B9A">
              <w:rPr>
                <w:rFonts w:cs="Arial"/>
                <w:sz w:val="16"/>
                <w:szCs w:val="16"/>
              </w:rPr>
              <w:t>”</w:t>
            </w:r>
            <w:r w:rsidRPr="00076B9A">
              <w:rPr>
                <w:rFonts w:cs="Arial"/>
                <w:sz w:val="16"/>
                <w:szCs w:val="16"/>
              </w:rPr>
              <w:t xml:space="preserve">, </w:t>
            </w:r>
            <w:r w:rsidR="0084034A" w:rsidRPr="00076B9A">
              <w:rPr>
                <w:rFonts w:cs="Arial"/>
                <w:sz w:val="16"/>
                <w:szCs w:val="16"/>
              </w:rPr>
              <w:t xml:space="preserve">com divulgação simultânea da sua íntegra na página do referido jornal na internet, com a devida certificação digital da autenticidade do documento mantido na página própria emitida por autoridade certificadora credenciada no âmbito da Infraestrutura de Chaves Públicas Brasileiras (ICP-Brasil), </w:t>
            </w:r>
            <w:r w:rsidRPr="00076B9A">
              <w:rPr>
                <w:rFonts w:cs="Arial"/>
                <w:sz w:val="16"/>
                <w:szCs w:val="16"/>
              </w:rPr>
              <w:t>nos termos do artigo 62, inciso I, e 289</w:t>
            </w:r>
            <w:r w:rsidR="0084034A" w:rsidRPr="00076B9A">
              <w:rPr>
                <w:rFonts w:cs="Arial"/>
                <w:sz w:val="16"/>
                <w:szCs w:val="16"/>
              </w:rPr>
              <w:t>, inciso I,</w:t>
            </w:r>
            <w:r w:rsidRPr="00076B9A">
              <w:rPr>
                <w:rFonts w:cs="Arial"/>
                <w:sz w:val="16"/>
                <w:szCs w:val="16"/>
              </w:rPr>
              <w:t xml:space="preserve"> da Lei das Sociedades por Ações, em</w:t>
            </w:r>
            <w:r w:rsidR="000D421C" w:rsidRPr="00076B9A">
              <w:rPr>
                <w:rFonts w:cs="Arial"/>
                <w:sz w:val="16"/>
                <w:szCs w:val="16"/>
              </w:rPr>
              <w:t xml:space="preserve"> </w:t>
            </w:r>
            <w:r w:rsidR="006A57C5" w:rsidRPr="00076B9A">
              <w:rPr>
                <w:rFonts w:eastAsia="Calibri" w:cs="Arial"/>
                <w:bCs/>
                <w:sz w:val="16"/>
                <w:szCs w:val="16"/>
              </w:rPr>
              <w:t>[</w:t>
            </w:r>
            <w:r w:rsidR="006A57C5" w:rsidRPr="006A57C5">
              <w:rPr>
                <w:rFonts w:eastAsia="Calibri" w:cs="Arial"/>
                <w:bCs/>
                <w:sz w:val="16"/>
                <w:szCs w:val="16"/>
                <w:highlight w:val="yellow"/>
              </w:rPr>
              <w:sym w:font="Symbol" w:char="F0B7"/>
            </w:r>
            <w:r w:rsidR="006A57C5" w:rsidRPr="00076B9A">
              <w:rPr>
                <w:rFonts w:eastAsia="Calibri" w:cs="Arial"/>
                <w:bCs/>
                <w:sz w:val="16"/>
                <w:szCs w:val="16"/>
              </w:rPr>
              <w:t>]</w:t>
            </w:r>
            <w:r w:rsidR="00E84A9E" w:rsidRPr="00076B9A">
              <w:rPr>
                <w:rFonts w:cs="Arial"/>
                <w:sz w:val="16"/>
                <w:szCs w:val="16"/>
              </w:rPr>
              <w:t xml:space="preserve"> de</w:t>
            </w:r>
            <w:r w:rsidR="006A57C5">
              <w:rPr>
                <w:rFonts w:cs="Arial"/>
                <w:sz w:val="16"/>
                <w:szCs w:val="16"/>
              </w:rPr>
              <w:t xml:space="preserve"> </w:t>
            </w:r>
            <w:r w:rsidR="006A57C5" w:rsidRPr="00076B9A">
              <w:rPr>
                <w:rFonts w:eastAsia="Calibri" w:cs="Arial"/>
                <w:bCs/>
                <w:sz w:val="16"/>
                <w:szCs w:val="16"/>
              </w:rPr>
              <w:t>[</w:t>
            </w:r>
            <w:r w:rsidR="006A57C5" w:rsidRPr="006A57C5">
              <w:rPr>
                <w:rFonts w:eastAsia="Calibri" w:cs="Arial"/>
                <w:bCs/>
                <w:sz w:val="16"/>
                <w:szCs w:val="16"/>
                <w:highlight w:val="yellow"/>
              </w:rPr>
              <w:sym w:font="Symbol" w:char="F0B7"/>
            </w:r>
            <w:r w:rsidR="006A57C5" w:rsidRPr="00076B9A">
              <w:rPr>
                <w:rFonts w:eastAsia="Calibri" w:cs="Arial"/>
                <w:bCs/>
                <w:sz w:val="16"/>
                <w:szCs w:val="16"/>
              </w:rPr>
              <w:t>]</w:t>
            </w:r>
            <w:r w:rsidR="00E84A9E" w:rsidRPr="00076B9A">
              <w:rPr>
                <w:rFonts w:cs="Arial"/>
                <w:sz w:val="16"/>
                <w:szCs w:val="16"/>
              </w:rPr>
              <w:t xml:space="preserve"> de 2022</w:t>
            </w:r>
            <w:r w:rsidRPr="00076B9A">
              <w:rPr>
                <w:rFonts w:cs="Arial"/>
                <w:sz w:val="16"/>
                <w:szCs w:val="16"/>
              </w:rPr>
              <w:t>.</w:t>
            </w:r>
          </w:p>
          <w:p w14:paraId="0CB1F9A6" w14:textId="77777777" w:rsidR="006A6097" w:rsidRPr="00076B9A" w:rsidRDefault="006A6097" w:rsidP="00957D0A">
            <w:pPr>
              <w:widowControl w:val="0"/>
              <w:spacing w:before="140" w:line="290" w:lineRule="auto"/>
              <w:rPr>
                <w:rFonts w:cs="Arial"/>
                <w:b/>
                <w:sz w:val="16"/>
                <w:szCs w:val="16"/>
              </w:rPr>
            </w:pPr>
            <w:r w:rsidRPr="00076B9A">
              <w:rPr>
                <w:rFonts w:cs="Arial"/>
                <w:sz w:val="16"/>
                <w:szCs w:val="16"/>
              </w:rPr>
              <w:t>As palavras e expressões iniciadas em letra maiúscula que não sejam definidas no presente Boletim de Subscrição terão o significado previsto na Escritura de Emissão</w:t>
            </w:r>
            <w:r w:rsidR="00D9576B" w:rsidRPr="00076B9A">
              <w:rPr>
                <w:rFonts w:cs="Arial"/>
                <w:sz w:val="16"/>
                <w:szCs w:val="16"/>
              </w:rPr>
              <w:t xml:space="preserve"> de Debêntures</w:t>
            </w:r>
            <w:r w:rsidRPr="00076B9A">
              <w:rPr>
                <w:rFonts w:cs="Arial"/>
                <w:sz w:val="16"/>
                <w:szCs w:val="16"/>
              </w:rPr>
              <w:t>.</w:t>
            </w:r>
          </w:p>
        </w:tc>
      </w:tr>
    </w:tbl>
    <w:p w14:paraId="2E65BBA4" w14:textId="77777777" w:rsidR="00C567FF" w:rsidRPr="00076B9A" w:rsidRDefault="00C567FF" w:rsidP="00957D0A">
      <w:pPr>
        <w:widowControl w:val="0"/>
        <w:spacing w:before="140" w:line="290" w:lineRule="auto"/>
        <w:ind w:right="-6"/>
        <w:jc w:val="center"/>
        <w:rPr>
          <w:rFonts w:eastAsia="Calibri" w:cs="Arial"/>
          <w:bCs/>
          <w:sz w:val="16"/>
          <w:szCs w:val="16"/>
          <w:u w:val="single"/>
        </w:rPr>
      </w:pPr>
    </w:p>
    <w:p w14:paraId="123A18E9" w14:textId="77777777" w:rsidR="006A6097" w:rsidRPr="00076B9A" w:rsidRDefault="006A6097" w:rsidP="00957D0A">
      <w:pPr>
        <w:widowControl w:val="0"/>
        <w:spacing w:before="140" w:line="290" w:lineRule="auto"/>
        <w:ind w:right="-6"/>
        <w:jc w:val="center"/>
        <w:rPr>
          <w:rFonts w:eastAsia="Calibri" w:cs="Arial"/>
          <w:bCs/>
          <w:sz w:val="16"/>
          <w:szCs w:val="16"/>
          <w:u w:val="single"/>
        </w:rPr>
      </w:pPr>
      <w:r w:rsidRPr="00076B9A">
        <w:rPr>
          <w:rFonts w:eastAsia="Calibri" w:cs="Arial"/>
          <w:bCs/>
          <w:sz w:val="16"/>
          <w:szCs w:val="16"/>
          <w:u w:val="single"/>
        </w:rPr>
        <w:t>Debêntures Subscritas</w:t>
      </w:r>
    </w:p>
    <w:tbl>
      <w:tblPr>
        <w:tblW w:w="9611" w:type="dxa"/>
        <w:tblLayout w:type="fixed"/>
        <w:tblCellMar>
          <w:left w:w="113" w:type="dxa"/>
          <w:right w:w="113" w:type="dxa"/>
        </w:tblCellMar>
        <w:tblLook w:val="0000" w:firstRow="0" w:lastRow="0" w:firstColumn="0" w:lastColumn="0" w:noHBand="0" w:noVBand="0"/>
      </w:tblPr>
      <w:tblGrid>
        <w:gridCol w:w="2523"/>
        <w:gridCol w:w="425"/>
        <w:gridCol w:w="3402"/>
        <w:gridCol w:w="426"/>
        <w:gridCol w:w="2835"/>
      </w:tblGrid>
      <w:tr w:rsidR="00D22853" w:rsidRPr="00076B9A" w14:paraId="6846B46C" w14:textId="77777777" w:rsidTr="004C103A">
        <w:trPr>
          <w:cantSplit/>
        </w:trPr>
        <w:tc>
          <w:tcPr>
            <w:tcW w:w="2523" w:type="dxa"/>
            <w:tcBorders>
              <w:top w:val="single" w:sz="6" w:space="0" w:color="auto"/>
              <w:left w:val="single" w:sz="6" w:space="0" w:color="auto"/>
              <w:right w:val="single" w:sz="6" w:space="0" w:color="auto"/>
            </w:tcBorders>
          </w:tcPr>
          <w:p w14:paraId="59DA5F69" w14:textId="77777777" w:rsidR="006A6097" w:rsidRPr="00076B9A" w:rsidRDefault="006A6097" w:rsidP="00957D0A">
            <w:pPr>
              <w:widowControl w:val="0"/>
              <w:spacing w:before="140" w:line="290" w:lineRule="auto"/>
              <w:ind w:right="-6"/>
              <w:jc w:val="center"/>
              <w:rPr>
                <w:rFonts w:eastAsia="Calibri" w:cs="Arial"/>
                <w:bCs/>
                <w:sz w:val="16"/>
                <w:szCs w:val="16"/>
              </w:rPr>
            </w:pPr>
            <w:proofErr w:type="spellStart"/>
            <w:r w:rsidRPr="00076B9A">
              <w:rPr>
                <w:rFonts w:eastAsia="Calibri" w:cs="Arial"/>
                <w:bCs/>
                <w:sz w:val="16"/>
                <w:szCs w:val="16"/>
              </w:rPr>
              <w:t>Qtde</w:t>
            </w:r>
            <w:proofErr w:type="spellEnd"/>
            <w:r w:rsidRPr="00076B9A">
              <w:rPr>
                <w:rFonts w:eastAsia="Calibri" w:cs="Arial"/>
                <w:bCs/>
                <w:sz w:val="16"/>
                <w:szCs w:val="16"/>
              </w:rPr>
              <w:t>. Subscrita</w:t>
            </w:r>
          </w:p>
          <w:p w14:paraId="298B24E6" w14:textId="77777777" w:rsidR="006A6097" w:rsidRPr="00076B9A" w:rsidRDefault="006A6097" w:rsidP="00957D0A">
            <w:pPr>
              <w:widowControl w:val="0"/>
              <w:spacing w:before="140" w:line="290" w:lineRule="auto"/>
              <w:ind w:right="-6"/>
              <w:jc w:val="center"/>
              <w:rPr>
                <w:rFonts w:eastAsia="Calibri" w:cs="Arial"/>
                <w:bCs/>
                <w:sz w:val="16"/>
                <w:szCs w:val="16"/>
              </w:rPr>
            </w:pPr>
          </w:p>
        </w:tc>
        <w:tc>
          <w:tcPr>
            <w:tcW w:w="425" w:type="dxa"/>
          </w:tcPr>
          <w:p w14:paraId="5A1358A8" w14:textId="77777777" w:rsidR="006A6097" w:rsidRPr="00076B9A" w:rsidRDefault="006A6097" w:rsidP="00957D0A">
            <w:pPr>
              <w:widowControl w:val="0"/>
              <w:spacing w:before="140" w:line="290" w:lineRule="auto"/>
              <w:ind w:right="-6"/>
              <w:jc w:val="center"/>
              <w:rPr>
                <w:rFonts w:cs="Arial"/>
                <w:b/>
                <w:sz w:val="16"/>
                <w:szCs w:val="16"/>
              </w:rPr>
            </w:pPr>
          </w:p>
        </w:tc>
        <w:tc>
          <w:tcPr>
            <w:tcW w:w="3402" w:type="dxa"/>
            <w:tcBorders>
              <w:top w:val="single" w:sz="6" w:space="0" w:color="auto"/>
              <w:left w:val="single" w:sz="6" w:space="0" w:color="auto"/>
              <w:right w:val="single" w:sz="6" w:space="0" w:color="auto"/>
            </w:tcBorders>
          </w:tcPr>
          <w:p w14:paraId="333CFB5A" w14:textId="77777777" w:rsidR="006A6097" w:rsidRPr="00076B9A" w:rsidRDefault="006A6097" w:rsidP="00957D0A">
            <w:pPr>
              <w:widowControl w:val="0"/>
              <w:spacing w:before="140" w:line="290" w:lineRule="auto"/>
              <w:ind w:right="-6"/>
              <w:jc w:val="center"/>
              <w:rPr>
                <w:rFonts w:eastAsia="Calibri" w:cs="Arial"/>
                <w:bCs/>
                <w:sz w:val="16"/>
                <w:szCs w:val="16"/>
              </w:rPr>
            </w:pPr>
            <w:r w:rsidRPr="00076B9A">
              <w:rPr>
                <w:rFonts w:eastAsia="Calibri" w:cs="Arial"/>
                <w:bCs/>
                <w:sz w:val="16"/>
                <w:szCs w:val="16"/>
              </w:rPr>
              <w:t>Valor Nominal Unitário (R$)</w:t>
            </w:r>
          </w:p>
        </w:tc>
        <w:tc>
          <w:tcPr>
            <w:tcW w:w="426" w:type="dxa"/>
            <w:vMerge w:val="restart"/>
            <w:tcBorders>
              <w:right w:val="single" w:sz="4" w:space="0" w:color="auto"/>
            </w:tcBorders>
          </w:tcPr>
          <w:p w14:paraId="458368C3" w14:textId="77777777" w:rsidR="006A6097" w:rsidRPr="00076B9A" w:rsidRDefault="006A6097" w:rsidP="00957D0A">
            <w:pPr>
              <w:widowControl w:val="0"/>
              <w:spacing w:before="140" w:line="290" w:lineRule="auto"/>
              <w:rPr>
                <w:rFonts w:cs="Arial"/>
                <w:b/>
                <w:sz w:val="16"/>
                <w:szCs w:val="16"/>
              </w:rPr>
            </w:pPr>
          </w:p>
        </w:tc>
        <w:tc>
          <w:tcPr>
            <w:tcW w:w="2835" w:type="dxa"/>
            <w:tcBorders>
              <w:top w:val="single" w:sz="4" w:space="0" w:color="auto"/>
              <w:left w:val="single" w:sz="4" w:space="0" w:color="auto"/>
              <w:right w:val="single" w:sz="4" w:space="0" w:color="auto"/>
            </w:tcBorders>
          </w:tcPr>
          <w:p w14:paraId="5D56DC1A" w14:textId="77777777" w:rsidR="006A6097" w:rsidRPr="00076B9A" w:rsidRDefault="006A6097" w:rsidP="00957D0A">
            <w:pPr>
              <w:widowControl w:val="0"/>
              <w:spacing w:before="140" w:line="290" w:lineRule="auto"/>
              <w:ind w:right="-6"/>
              <w:jc w:val="center"/>
              <w:rPr>
                <w:rFonts w:eastAsia="Calibri" w:cs="Arial"/>
                <w:bCs/>
                <w:sz w:val="16"/>
                <w:szCs w:val="16"/>
              </w:rPr>
            </w:pPr>
            <w:r w:rsidRPr="00076B9A">
              <w:rPr>
                <w:rFonts w:eastAsia="Calibri" w:cs="Arial"/>
                <w:bCs/>
                <w:sz w:val="16"/>
                <w:szCs w:val="16"/>
              </w:rPr>
              <w:t>Valor Total Subscrito (R$)</w:t>
            </w:r>
          </w:p>
        </w:tc>
      </w:tr>
      <w:tr w:rsidR="00D22853" w:rsidRPr="00076B9A" w14:paraId="1A01F56C" w14:textId="77777777" w:rsidTr="004C103A">
        <w:trPr>
          <w:cantSplit/>
        </w:trPr>
        <w:tc>
          <w:tcPr>
            <w:tcW w:w="2523" w:type="dxa"/>
            <w:tcBorders>
              <w:left w:val="single" w:sz="6" w:space="0" w:color="auto"/>
              <w:bottom w:val="single" w:sz="6" w:space="0" w:color="auto"/>
              <w:right w:val="single" w:sz="6" w:space="0" w:color="auto"/>
            </w:tcBorders>
            <w:shd w:val="clear" w:color="auto" w:fill="FFFFFF" w:themeFill="background1"/>
          </w:tcPr>
          <w:p w14:paraId="7B849169" w14:textId="77777777" w:rsidR="006A6097" w:rsidRPr="00076B9A" w:rsidRDefault="006A57C5" w:rsidP="00957D0A">
            <w:pPr>
              <w:widowControl w:val="0"/>
              <w:spacing w:before="140" w:line="290" w:lineRule="auto"/>
              <w:ind w:right="-6"/>
              <w:jc w:val="center"/>
              <w:rPr>
                <w:rFonts w:eastAsia="Calibri" w:cs="Arial"/>
                <w:bCs/>
                <w:sz w:val="16"/>
                <w:szCs w:val="16"/>
              </w:rPr>
            </w:pPr>
            <w:r w:rsidRPr="00076B9A">
              <w:rPr>
                <w:rFonts w:eastAsia="Calibri" w:cs="Arial"/>
                <w:bCs/>
                <w:sz w:val="16"/>
                <w:szCs w:val="16"/>
              </w:rPr>
              <w:t>[</w:t>
            </w:r>
            <w:r w:rsidRPr="006A57C5">
              <w:rPr>
                <w:rFonts w:eastAsia="Calibri" w:cs="Arial"/>
                <w:bCs/>
                <w:sz w:val="16"/>
                <w:szCs w:val="16"/>
                <w:highlight w:val="yellow"/>
              </w:rPr>
              <w:sym w:font="Symbol" w:char="F0B7"/>
            </w:r>
            <w:r w:rsidRPr="00076B9A">
              <w:rPr>
                <w:rFonts w:eastAsia="Calibri" w:cs="Arial"/>
                <w:bCs/>
                <w:sz w:val="16"/>
                <w:szCs w:val="16"/>
              </w:rPr>
              <w:t>]</w:t>
            </w:r>
            <w:r>
              <w:rPr>
                <w:rFonts w:eastAsia="Calibri" w:cs="Arial"/>
                <w:bCs/>
                <w:sz w:val="16"/>
                <w:szCs w:val="16"/>
              </w:rPr>
              <w:t xml:space="preserve"> </w:t>
            </w:r>
            <w:r w:rsidR="006A6097" w:rsidRPr="00076B9A">
              <w:rPr>
                <w:rFonts w:eastAsia="Calibri" w:cs="Arial"/>
                <w:bCs/>
                <w:sz w:val="16"/>
                <w:szCs w:val="16"/>
              </w:rPr>
              <w:t>Debêntures</w:t>
            </w:r>
          </w:p>
        </w:tc>
        <w:tc>
          <w:tcPr>
            <w:tcW w:w="425" w:type="dxa"/>
            <w:shd w:val="clear" w:color="auto" w:fill="FFFFFF" w:themeFill="background1"/>
          </w:tcPr>
          <w:p w14:paraId="27CB64DA" w14:textId="77777777" w:rsidR="006A6097" w:rsidRPr="00076B9A" w:rsidRDefault="006A6097" w:rsidP="00957D0A">
            <w:pPr>
              <w:widowControl w:val="0"/>
              <w:spacing w:before="140" w:line="290" w:lineRule="auto"/>
              <w:ind w:right="-6"/>
              <w:jc w:val="center"/>
              <w:rPr>
                <w:rFonts w:cs="Arial"/>
                <w:b/>
                <w:sz w:val="16"/>
                <w:szCs w:val="16"/>
              </w:rPr>
            </w:pPr>
          </w:p>
        </w:tc>
        <w:tc>
          <w:tcPr>
            <w:tcW w:w="3402" w:type="dxa"/>
            <w:tcBorders>
              <w:left w:val="single" w:sz="6" w:space="0" w:color="auto"/>
              <w:bottom w:val="single" w:sz="6" w:space="0" w:color="auto"/>
              <w:right w:val="single" w:sz="6" w:space="0" w:color="auto"/>
            </w:tcBorders>
            <w:shd w:val="clear" w:color="auto" w:fill="FFFFFF" w:themeFill="background1"/>
          </w:tcPr>
          <w:p w14:paraId="40E8D4D7" w14:textId="77777777" w:rsidR="006A6097" w:rsidRPr="00076B9A" w:rsidRDefault="006A57C5" w:rsidP="00957D0A">
            <w:pPr>
              <w:widowControl w:val="0"/>
              <w:spacing w:before="140" w:line="290" w:lineRule="auto"/>
              <w:ind w:right="-6"/>
              <w:jc w:val="center"/>
              <w:rPr>
                <w:rFonts w:eastAsia="Calibri" w:cs="Arial"/>
                <w:bCs/>
                <w:sz w:val="16"/>
                <w:szCs w:val="16"/>
              </w:rPr>
            </w:pPr>
            <w:r w:rsidRPr="00076B9A">
              <w:rPr>
                <w:rFonts w:eastAsia="Calibri" w:cs="Arial"/>
                <w:bCs/>
                <w:sz w:val="16"/>
                <w:szCs w:val="16"/>
              </w:rPr>
              <w:t>[</w:t>
            </w:r>
            <w:r w:rsidRPr="006A57C5">
              <w:rPr>
                <w:rFonts w:eastAsia="Calibri" w:cs="Arial"/>
                <w:bCs/>
                <w:sz w:val="16"/>
                <w:szCs w:val="16"/>
                <w:highlight w:val="yellow"/>
              </w:rPr>
              <w:sym w:font="Symbol" w:char="F0B7"/>
            </w:r>
            <w:r w:rsidRPr="00076B9A">
              <w:rPr>
                <w:rFonts w:eastAsia="Calibri" w:cs="Arial"/>
                <w:bCs/>
                <w:sz w:val="16"/>
                <w:szCs w:val="16"/>
              </w:rPr>
              <w:t>]</w:t>
            </w:r>
          </w:p>
        </w:tc>
        <w:tc>
          <w:tcPr>
            <w:tcW w:w="426" w:type="dxa"/>
            <w:vMerge/>
            <w:tcBorders>
              <w:right w:val="single" w:sz="4" w:space="0" w:color="auto"/>
            </w:tcBorders>
            <w:shd w:val="clear" w:color="auto" w:fill="FFFFFF" w:themeFill="background1"/>
          </w:tcPr>
          <w:p w14:paraId="3F3A072F" w14:textId="77777777" w:rsidR="006A6097" w:rsidRPr="00076B9A" w:rsidRDefault="006A6097" w:rsidP="00957D0A">
            <w:pPr>
              <w:widowControl w:val="0"/>
              <w:spacing w:before="140" w:line="290" w:lineRule="auto"/>
              <w:rPr>
                <w:rFonts w:cs="Arial"/>
                <w:b/>
                <w:sz w:val="16"/>
                <w:szCs w:val="16"/>
              </w:rPr>
            </w:pPr>
          </w:p>
        </w:tc>
        <w:tc>
          <w:tcPr>
            <w:tcW w:w="2835" w:type="dxa"/>
            <w:tcBorders>
              <w:left w:val="single" w:sz="4" w:space="0" w:color="auto"/>
              <w:bottom w:val="single" w:sz="6" w:space="0" w:color="auto"/>
              <w:right w:val="single" w:sz="4" w:space="0" w:color="auto"/>
            </w:tcBorders>
            <w:shd w:val="clear" w:color="auto" w:fill="FFFFFF" w:themeFill="background1"/>
          </w:tcPr>
          <w:p w14:paraId="30327010" w14:textId="77777777" w:rsidR="006A6097" w:rsidRPr="00076B9A" w:rsidRDefault="006A57C5" w:rsidP="00957D0A">
            <w:pPr>
              <w:widowControl w:val="0"/>
              <w:spacing w:before="140" w:line="290" w:lineRule="auto"/>
              <w:ind w:right="-6"/>
              <w:jc w:val="center"/>
              <w:rPr>
                <w:rFonts w:eastAsia="Calibri" w:cs="Arial"/>
                <w:bCs/>
                <w:sz w:val="16"/>
                <w:szCs w:val="16"/>
              </w:rPr>
            </w:pPr>
            <w:r w:rsidRPr="00076B9A">
              <w:rPr>
                <w:rFonts w:eastAsia="Calibri" w:cs="Arial"/>
                <w:bCs/>
                <w:sz w:val="16"/>
                <w:szCs w:val="16"/>
              </w:rPr>
              <w:t>[</w:t>
            </w:r>
            <w:r w:rsidRPr="006A57C5">
              <w:rPr>
                <w:rFonts w:eastAsia="Calibri" w:cs="Arial"/>
                <w:bCs/>
                <w:sz w:val="16"/>
                <w:szCs w:val="16"/>
                <w:highlight w:val="yellow"/>
              </w:rPr>
              <w:sym w:font="Symbol" w:char="F0B7"/>
            </w:r>
            <w:r w:rsidRPr="00076B9A">
              <w:rPr>
                <w:rFonts w:eastAsia="Calibri" w:cs="Arial"/>
                <w:bCs/>
                <w:sz w:val="16"/>
                <w:szCs w:val="16"/>
              </w:rPr>
              <w:t>]</w:t>
            </w:r>
          </w:p>
        </w:tc>
      </w:tr>
    </w:tbl>
    <w:p w14:paraId="58310161" w14:textId="77777777" w:rsidR="006A6097" w:rsidRPr="00076B9A" w:rsidRDefault="006A6097" w:rsidP="00957D0A">
      <w:pPr>
        <w:widowControl w:val="0"/>
        <w:spacing w:before="140" w:line="290" w:lineRule="auto"/>
        <w:ind w:right="-6"/>
        <w:rPr>
          <w:rFonts w:cs="Arial"/>
          <w:sz w:val="16"/>
          <w:szCs w:val="16"/>
        </w:rPr>
      </w:pPr>
    </w:p>
    <w:p w14:paraId="6B0EDB93" w14:textId="77777777" w:rsidR="006A6097" w:rsidRPr="00076B9A" w:rsidRDefault="006A6097" w:rsidP="00957D0A">
      <w:pPr>
        <w:widowControl w:val="0"/>
        <w:spacing w:before="140" w:line="290" w:lineRule="auto"/>
        <w:rPr>
          <w:rFonts w:cs="Arial"/>
          <w:smallCaps/>
          <w:sz w:val="16"/>
          <w:szCs w:val="16"/>
          <w:u w:val="single"/>
        </w:rPr>
      </w:pPr>
      <w:r w:rsidRPr="00076B9A">
        <w:rPr>
          <w:rFonts w:cs="Arial"/>
          <w:smallCaps/>
          <w:sz w:val="16"/>
          <w:szCs w:val="16"/>
          <w:u w:val="single"/>
        </w:rPr>
        <w:t>Forma de Pagamento, Subscrição e Integralização</w:t>
      </w:r>
    </w:p>
    <w:tbl>
      <w:tblPr>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68"/>
        <w:gridCol w:w="160"/>
      </w:tblGrid>
      <w:tr w:rsidR="006A6097" w:rsidRPr="00076B9A" w14:paraId="3E90B276" w14:textId="77777777" w:rsidTr="004C103A">
        <w:trPr>
          <w:cantSplit/>
          <w:trHeight w:val="1102"/>
        </w:trPr>
        <w:tc>
          <w:tcPr>
            <w:tcW w:w="9568" w:type="dxa"/>
            <w:tcBorders>
              <w:top w:val="single" w:sz="4" w:space="0" w:color="auto"/>
              <w:left w:val="single" w:sz="4" w:space="0" w:color="auto"/>
              <w:bottom w:val="nil"/>
              <w:right w:val="nil"/>
            </w:tcBorders>
            <w:vAlign w:val="center"/>
          </w:tcPr>
          <w:p w14:paraId="340A817A" w14:textId="77777777" w:rsidR="006A6097" w:rsidRPr="00076B9A" w:rsidRDefault="006A6097" w:rsidP="00957D0A">
            <w:pPr>
              <w:widowControl w:val="0"/>
              <w:spacing w:before="140" w:line="290" w:lineRule="auto"/>
              <w:rPr>
                <w:rFonts w:cs="Arial"/>
                <w:b/>
                <w:sz w:val="16"/>
                <w:szCs w:val="16"/>
              </w:rPr>
            </w:pPr>
            <w:r w:rsidRPr="00076B9A">
              <w:rPr>
                <w:rFonts w:cs="Arial"/>
                <w:noProof/>
                <w:sz w:val="16"/>
                <w:szCs w:val="16"/>
              </w:rPr>
              <mc:AlternateContent>
                <mc:Choice Requires="wps">
                  <w:drawing>
                    <wp:anchor distT="0" distB="0" distL="114300" distR="114300" simplePos="0" relativeHeight="251659264" behindDoc="0" locked="0" layoutInCell="1" allowOverlap="1" wp14:anchorId="3AF9E0E6" wp14:editId="1F35B751">
                      <wp:simplePos x="0" y="0"/>
                      <wp:positionH relativeFrom="column">
                        <wp:posOffset>6350</wp:posOffset>
                      </wp:positionH>
                      <wp:positionV relativeFrom="paragraph">
                        <wp:posOffset>7620</wp:posOffset>
                      </wp:positionV>
                      <wp:extent cx="91440" cy="91440"/>
                      <wp:effectExtent l="0" t="0" r="22860" b="22860"/>
                      <wp:wrapNone/>
                      <wp:docPr id="1"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21BD0E5" w14:textId="77777777" w:rsidR="00E86A26" w:rsidRDefault="00E86A26" w:rsidP="006A60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F9E0E6"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">
                      <v:textbox>
                        <w:txbxContent>
                          <w:p w14:paraId="421BD0E5" w14:textId="77777777" w:rsidR="00E86A26" w:rsidRDefault="00E86A26" w:rsidP="006A6097"/>
                        </w:txbxContent>
                      </v:textbox>
                    </v:shape>
                  </w:pict>
                </mc:Fallback>
              </mc:AlternateContent>
            </w:r>
            <w:r w:rsidRPr="00076B9A">
              <w:rPr>
                <w:rFonts w:cs="Arial"/>
                <w:b/>
                <w:sz w:val="16"/>
                <w:szCs w:val="16"/>
              </w:rPr>
              <w:t xml:space="preserve">   </w:t>
            </w:r>
            <w:r w:rsidRPr="00076B9A">
              <w:rPr>
                <w:rFonts w:cs="Arial"/>
                <w:b/>
                <w:sz w:val="16"/>
                <w:szCs w:val="16"/>
              </w:rPr>
              <w:tab/>
              <w:t>Em conta corrente          Banco nº                   Agência nº</w:t>
            </w:r>
          </w:p>
          <w:p w14:paraId="1215EE87" w14:textId="77777777" w:rsidR="006A6097" w:rsidRPr="00076B9A" w:rsidRDefault="006A6097" w:rsidP="00957D0A">
            <w:pPr>
              <w:widowControl w:val="0"/>
              <w:spacing w:before="140" w:line="290" w:lineRule="auto"/>
              <w:rPr>
                <w:rFonts w:cs="Arial"/>
                <w:b/>
                <w:sz w:val="16"/>
                <w:szCs w:val="16"/>
              </w:rPr>
            </w:pPr>
            <w:r w:rsidRPr="00076B9A">
              <w:rPr>
                <w:rFonts w:cs="Arial"/>
                <w:noProof/>
                <w:sz w:val="16"/>
                <w:szCs w:val="16"/>
              </w:rPr>
              <mc:AlternateContent>
                <mc:Choice Requires="wps">
                  <w:drawing>
                    <wp:anchor distT="0" distB="0" distL="114300" distR="114300" simplePos="0" relativeHeight="251660288" behindDoc="0" locked="0" layoutInCell="1" allowOverlap="1" wp14:anchorId="6AC65725" wp14:editId="560A1389">
                      <wp:simplePos x="0" y="0"/>
                      <wp:positionH relativeFrom="column">
                        <wp:posOffset>0</wp:posOffset>
                      </wp:positionH>
                      <wp:positionV relativeFrom="paragraph">
                        <wp:posOffset>12700</wp:posOffset>
                      </wp:positionV>
                      <wp:extent cx="91440" cy="91440"/>
                      <wp:effectExtent l="0" t="0" r="22860" b="22860"/>
                      <wp:wrapNone/>
                      <wp:docPr id="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1B1B9D8A" w14:textId="77777777" w:rsidR="00E86A26" w:rsidRDefault="00E86A26" w:rsidP="006A60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65725" id="Caixa de texto 8" o:spid="_x0000_s1027" type="#_x0000_t202" style="position:absolute;left:0;text-align:left;margin-left:0;margin-top:1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">
                      <v:textbox>
                        <w:txbxContent>
                          <w:p w14:paraId="1B1B9D8A" w14:textId="77777777" w:rsidR="00E86A26" w:rsidRDefault="00E86A26" w:rsidP="006A6097"/>
                        </w:txbxContent>
                      </v:textbox>
                    </v:shape>
                  </w:pict>
                </mc:Fallback>
              </mc:AlternateContent>
            </w:r>
            <w:r w:rsidRPr="00076B9A">
              <w:rPr>
                <w:rFonts w:cs="Arial"/>
                <w:b/>
                <w:sz w:val="16"/>
                <w:szCs w:val="16"/>
              </w:rPr>
              <w:t xml:space="preserve">   </w:t>
            </w:r>
            <w:r w:rsidRPr="00076B9A">
              <w:rPr>
                <w:rFonts w:cs="Arial"/>
                <w:b/>
                <w:sz w:val="16"/>
                <w:szCs w:val="16"/>
              </w:rPr>
              <w:tab/>
              <w:t>Moeda corrente nacional.</w:t>
            </w:r>
          </w:p>
          <w:p w14:paraId="6E6C7646" w14:textId="77777777" w:rsidR="006A6097" w:rsidRPr="00076B9A" w:rsidRDefault="006A6097" w:rsidP="00957D0A">
            <w:pPr>
              <w:widowControl w:val="0"/>
              <w:spacing w:before="140" w:line="290" w:lineRule="auto"/>
              <w:ind w:left="709" w:hanging="709"/>
              <w:rPr>
                <w:rFonts w:cs="Arial"/>
                <w:b/>
                <w:sz w:val="16"/>
                <w:szCs w:val="16"/>
              </w:rPr>
            </w:pPr>
            <w:r w:rsidRPr="00076B9A">
              <w:rPr>
                <w:rFonts w:cs="Arial"/>
                <w:noProof/>
                <w:sz w:val="16"/>
                <w:szCs w:val="16"/>
              </w:rPr>
              <mc:AlternateContent>
                <mc:Choice Requires="wps">
                  <w:drawing>
                    <wp:anchor distT="0" distB="0" distL="114300" distR="114300" simplePos="0" relativeHeight="251661312" behindDoc="0" locked="0" layoutInCell="1" allowOverlap="1" wp14:anchorId="5B9C5A97" wp14:editId="184C3B4F">
                      <wp:simplePos x="0" y="0"/>
                      <wp:positionH relativeFrom="column">
                        <wp:posOffset>0</wp:posOffset>
                      </wp:positionH>
                      <wp:positionV relativeFrom="paragraph">
                        <wp:posOffset>12700</wp:posOffset>
                      </wp:positionV>
                      <wp:extent cx="91440" cy="91440"/>
                      <wp:effectExtent l="0" t="0" r="22860" b="2286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3AC00325" w14:textId="77777777" w:rsidR="00E86A26" w:rsidRDefault="00E86A26" w:rsidP="006A60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C5A97" id="Caixa de texto 2" o:spid="_x0000_s1028" type="#_x0000_t202" style="position:absolute;left:0;text-align:left;margin-left:0;margin-top:1pt;width:7.2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">
                      <v:textbox>
                        <w:txbxContent>
                          <w:p w14:paraId="3AC00325" w14:textId="77777777" w:rsidR="00E86A26" w:rsidRDefault="00E86A26" w:rsidP="006A6097"/>
                        </w:txbxContent>
                      </v:textbox>
                    </v:shape>
                  </w:pict>
                </mc:Fallback>
              </mc:AlternateContent>
            </w:r>
            <w:r w:rsidRPr="00076B9A">
              <w:rPr>
                <w:rFonts w:cs="Arial"/>
                <w:b/>
                <w:sz w:val="16"/>
                <w:szCs w:val="16"/>
              </w:rPr>
              <w:t xml:space="preserve">   </w:t>
            </w:r>
            <w:r w:rsidRPr="00076B9A">
              <w:rPr>
                <w:rFonts w:cs="Arial"/>
                <w:b/>
                <w:sz w:val="16"/>
                <w:szCs w:val="16"/>
              </w:rPr>
              <w:tab/>
            </w:r>
          </w:p>
        </w:tc>
        <w:tc>
          <w:tcPr>
            <w:tcW w:w="160" w:type="dxa"/>
            <w:tcBorders>
              <w:top w:val="single" w:sz="4" w:space="0" w:color="auto"/>
              <w:left w:val="nil"/>
              <w:bottom w:val="single" w:sz="4" w:space="0" w:color="auto"/>
              <w:right w:val="single" w:sz="4" w:space="0" w:color="auto"/>
            </w:tcBorders>
          </w:tcPr>
          <w:p w14:paraId="52025556" w14:textId="77777777" w:rsidR="006A6097" w:rsidRPr="00076B9A" w:rsidRDefault="006A6097" w:rsidP="00957D0A">
            <w:pPr>
              <w:widowControl w:val="0"/>
              <w:spacing w:before="140" w:line="290" w:lineRule="auto"/>
              <w:jc w:val="center"/>
              <w:rPr>
                <w:rFonts w:cs="Arial"/>
                <w:sz w:val="16"/>
                <w:szCs w:val="16"/>
              </w:rPr>
            </w:pPr>
          </w:p>
        </w:tc>
      </w:tr>
      <w:tr w:rsidR="006A6097" w:rsidRPr="00076B9A" w14:paraId="3142D100" w14:textId="77777777" w:rsidTr="004C103A">
        <w:trPr>
          <w:cantSplit/>
          <w:trHeight w:val="1102"/>
        </w:trPr>
        <w:tc>
          <w:tcPr>
            <w:tcW w:w="9568" w:type="dxa"/>
            <w:tcBorders>
              <w:top w:val="single" w:sz="4" w:space="0" w:color="auto"/>
              <w:left w:val="single" w:sz="4" w:space="0" w:color="auto"/>
              <w:bottom w:val="single" w:sz="4" w:space="0" w:color="auto"/>
              <w:right w:val="nil"/>
            </w:tcBorders>
            <w:vAlign w:val="center"/>
            <w:hideMark/>
          </w:tcPr>
          <w:p w14:paraId="501B3A20" w14:textId="77777777" w:rsidR="006A6097" w:rsidRPr="00076B9A" w:rsidRDefault="001337FA" w:rsidP="00957D0A">
            <w:pPr>
              <w:widowControl w:val="0"/>
              <w:spacing w:before="140" w:line="290" w:lineRule="auto"/>
              <w:rPr>
                <w:rFonts w:cs="Arial"/>
                <w:sz w:val="16"/>
                <w:szCs w:val="16"/>
              </w:rPr>
            </w:pPr>
            <w:r w:rsidRPr="00076B9A">
              <w:rPr>
                <w:rFonts w:cs="Arial"/>
                <w:sz w:val="16"/>
                <w:szCs w:val="16"/>
              </w:rPr>
              <w:lastRenderedPageBreak/>
              <w:t>As Debêntures serão integralizadas à vista, em moeda corrente nacional, na data de integralização dos CRI (</w:t>
            </w:r>
            <w:r w:rsidR="000C68AF" w:rsidRPr="00076B9A">
              <w:rPr>
                <w:rFonts w:cs="Arial"/>
                <w:sz w:val="16"/>
                <w:szCs w:val="16"/>
              </w:rPr>
              <w:t>“</w:t>
            </w:r>
            <w:r w:rsidRPr="006A57C5">
              <w:rPr>
                <w:rFonts w:cs="Arial"/>
                <w:bCs/>
                <w:sz w:val="16"/>
                <w:szCs w:val="16"/>
                <w:u w:val="single"/>
              </w:rPr>
              <w:t>Data de Integralização</w:t>
            </w:r>
            <w:r w:rsidR="000C68AF" w:rsidRPr="00076B9A">
              <w:rPr>
                <w:rFonts w:cs="Arial"/>
                <w:sz w:val="16"/>
                <w:szCs w:val="16"/>
              </w:rPr>
              <w:t>”</w:t>
            </w:r>
            <w:r w:rsidRPr="00076B9A">
              <w:rPr>
                <w:rFonts w:cs="Arial"/>
                <w:sz w:val="16"/>
                <w:szCs w:val="16"/>
              </w:rPr>
              <w:t xml:space="preserve">), pelo seu Valor Nominal Unitário na Primeira Data de Integralização (conforme abaixo definida). Caso ocorra integralização das Debêntures após a Primeira Data de Integralização (conforme definida abaixo), </w:t>
            </w:r>
            <w:r w:rsidR="00D9576B" w:rsidRPr="00076B9A">
              <w:rPr>
                <w:rFonts w:cs="Arial"/>
                <w:sz w:val="16"/>
                <w:szCs w:val="16"/>
              </w:rPr>
              <w:t>o preço de subscrição das Debêntures será o seu Valor Nominal Unitário, no caso das Debêntures CDI, ou o seu Valor Nominal Unitário Atualizado</w:t>
            </w:r>
            <w:r w:rsidR="00CF7E6D">
              <w:rPr>
                <w:rFonts w:cs="Arial"/>
                <w:sz w:val="16"/>
                <w:szCs w:val="16"/>
              </w:rPr>
              <w:t>, no caso das Debêntures IPCA</w:t>
            </w:r>
            <w:r w:rsidR="00D9576B" w:rsidRPr="00076B9A">
              <w:rPr>
                <w:rFonts w:cs="Arial"/>
                <w:sz w:val="16"/>
                <w:szCs w:val="16"/>
              </w:rPr>
              <w:t xml:space="preserve">, acrescido da Remuneração, calculada </w:t>
            </w:r>
            <w:r w:rsidR="00D9576B" w:rsidRPr="00076B9A">
              <w:rPr>
                <w:rFonts w:cs="Arial"/>
                <w:i/>
                <w:sz w:val="16"/>
                <w:szCs w:val="16"/>
              </w:rPr>
              <w:t xml:space="preserve">pro rata </w:t>
            </w:r>
            <w:proofErr w:type="spellStart"/>
            <w:r w:rsidR="00D9576B" w:rsidRPr="00076B9A">
              <w:rPr>
                <w:rFonts w:cs="Arial"/>
                <w:i/>
                <w:sz w:val="16"/>
                <w:szCs w:val="16"/>
              </w:rPr>
              <w:t>temporis</w:t>
            </w:r>
            <w:proofErr w:type="spellEnd"/>
            <w:r w:rsidR="00D9576B" w:rsidRPr="00076B9A">
              <w:rPr>
                <w:rFonts w:cs="Arial"/>
                <w:sz w:val="16"/>
                <w:szCs w:val="16"/>
              </w:rPr>
              <w:t xml:space="preserve"> desde a Primeira Data de Integralização</w:t>
            </w:r>
            <w:r w:rsidR="00D9576B" w:rsidRPr="00076B9A" w:rsidDel="00690F04">
              <w:rPr>
                <w:rFonts w:cs="Arial"/>
                <w:sz w:val="16"/>
                <w:szCs w:val="16"/>
              </w:rPr>
              <w:t xml:space="preserve"> </w:t>
            </w:r>
            <w:r w:rsidR="00D9576B" w:rsidRPr="00076B9A">
              <w:rPr>
                <w:rFonts w:cs="Arial"/>
                <w:sz w:val="16"/>
                <w:szCs w:val="16"/>
              </w:rPr>
              <w:t xml:space="preserve">até a data de sua efetiva integralização </w:t>
            </w:r>
            <w:r w:rsidRPr="00076B9A">
              <w:rPr>
                <w:rFonts w:cs="Arial"/>
                <w:sz w:val="16"/>
                <w:szCs w:val="16"/>
              </w:rPr>
              <w:t>(</w:t>
            </w:r>
            <w:r w:rsidR="000C68AF" w:rsidRPr="00076B9A">
              <w:rPr>
                <w:rFonts w:cs="Arial"/>
                <w:sz w:val="16"/>
                <w:szCs w:val="16"/>
              </w:rPr>
              <w:t>“</w:t>
            </w:r>
            <w:r w:rsidRPr="006A57C5">
              <w:rPr>
                <w:rFonts w:cs="Arial"/>
                <w:bCs/>
                <w:sz w:val="16"/>
                <w:szCs w:val="16"/>
                <w:u w:val="single"/>
              </w:rPr>
              <w:t>Preço de Subscrição</w:t>
            </w:r>
            <w:r w:rsidR="000C68AF" w:rsidRPr="00076B9A">
              <w:rPr>
                <w:rFonts w:cs="Arial"/>
                <w:sz w:val="16"/>
                <w:szCs w:val="16"/>
              </w:rPr>
              <w:t>”</w:t>
            </w:r>
            <w:r w:rsidRPr="00076B9A">
              <w:rPr>
                <w:rFonts w:cs="Arial"/>
                <w:sz w:val="16"/>
                <w:szCs w:val="16"/>
              </w:rPr>
              <w:t>).</w:t>
            </w:r>
          </w:p>
          <w:p w14:paraId="3F91AE9F" w14:textId="77777777" w:rsidR="006A6097" w:rsidRPr="00076B9A" w:rsidRDefault="001337FA" w:rsidP="00957D0A">
            <w:pPr>
              <w:widowControl w:val="0"/>
              <w:spacing w:before="140" w:line="290" w:lineRule="auto"/>
              <w:rPr>
                <w:rFonts w:cs="Arial"/>
                <w:sz w:val="16"/>
                <w:szCs w:val="16"/>
              </w:rPr>
            </w:pPr>
            <w:r w:rsidRPr="00076B9A">
              <w:rPr>
                <w:rFonts w:eastAsiaTheme="majorEastAsia" w:cs="Arial"/>
                <w:sz w:val="16"/>
                <w:szCs w:val="16"/>
              </w:rPr>
              <w:t>As Debêntures poderão ser colocadas com ágio ou deságio, a ser definido pelo</w:t>
            </w:r>
            <w:r w:rsidR="00613CCF" w:rsidRPr="00076B9A">
              <w:rPr>
                <w:rFonts w:eastAsiaTheme="majorEastAsia" w:cs="Arial"/>
                <w:sz w:val="16"/>
                <w:szCs w:val="16"/>
              </w:rPr>
              <w:t xml:space="preserve"> Coordenador Líder</w:t>
            </w:r>
            <w:r w:rsidRPr="00076B9A">
              <w:rPr>
                <w:rFonts w:eastAsiaTheme="majorEastAsia" w:cs="Arial"/>
                <w:sz w:val="16"/>
                <w:szCs w:val="16"/>
              </w:rPr>
              <w:t>, se for o caso, no ato de subscrição e integralização das Debêntures, o qual será aplicado</w:t>
            </w:r>
            <w:r w:rsidR="006A40F8" w:rsidRPr="00076B9A">
              <w:rPr>
                <w:rFonts w:eastAsiaTheme="majorEastAsia" w:cs="Arial"/>
                <w:sz w:val="16"/>
                <w:szCs w:val="16"/>
              </w:rPr>
              <w:t>, de forma igualitária,</w:t>
            </w:r>
            <w:r w:rsidRPr="00076B9A">
              <w:rPr>
                <w:rFonts w:eastAsiaTheme="majorEastAsia" w:cs="Arial"/>
                <w:sz w:val="16"/>
                <w:szCs w:val="16"/>
              </w:rPr>
              <w:t xml:space="preserve"> à totalidade das Debêntures que sejam subscritas e integralizadas em uma mesma data, observado, no que aplicável, o disposto no Contrato de Distribuição.</w:t>
            </w:r>
          </w:p>
          <w:p w14:paraId="52E4F129" w14:textId="77777777" w:rsidR="006A6097" w:rsidRPr="00076B9A" w:rsidRDefault="006A6097" w:rsidP="00C74D04">
            <w:pPr>
              <w:widowControl w:val="0"/>
              <w:spacing w:before="140" w:line="290" w:lineRule="auto"/>
              <w:rPr>
                <w:rFonts w:cs="Arial"/>
                <w:b/>
                <w:sz w:val="16"/>
                <w:szCs w:val="16"/>
              </w:rPr>
            </w:pPr>
            <w:r w:rsidRPr="00076B9A">
              <w:rPr>
                <w:rFonts w:cs="Arial"/>
                <w:sz w:val="16"/>
                <w:szCs w:val="16"/>
              </w:rPr>
              <w:t>A Escritura de Emissão</w:t>
            </w:r>
            <w:r w:rsidR="00D9576B" w:rsidRPr="00076B9A">
              <w:rPr>
                <w:rFonts w:cs="Arial"/>
                <w:sz w:val="16"/>
                <w:szCs w:val="16"/>
              </w:rPr>
              <w:t xml:space="preserve"> de Debêntures</w:t>
            </w:r>
            <w:r w:rsidRPr="00076B9A">
              <w:rPr>
                <w:rFonts w:cs="Arial"/>
                <w:sz w:val="16"/>
                <w:szCs w:val="16"/>
              </w:rPr>
              <w:t xml:space="preserve"> está disponível no seguinte endereço: </w:t>
            </w:r>
            <w:r w:rsidR="004B7A97">
              <w:rPr>
                <w:sz w:val="16"/>
                <w:szCs w:val="16"/>
              </w:rPr>
              <w:t xml:space="preserve">Rua Voluntários da Pátria, nº 3.303 e 3.333, São Geraldo, </w:t>
            </w:r>
            <w:r w:rsidR="004B7A97" w:rsidRPr="00E729AB">
              <w:rPr>
                <w:sz w:val="16"/>
                <w:szCs w:val="16"/>
              </w:rPr>
              <w:t xml:space="preserve">CEP </w:t>
            </w:r>
            <w:r w:rsidR="004B7A97">
              <w:rPr>
                <w:sz w:val="16"/>
                <w:szCs w:val="16"/>
              </w:rPr>
              <w:t>90230-011</w:t>
            </w:r>
            <w:r w:rsidR="004B7A97">
              <w:rPr>
                <w:rFonts w:eastAsia="Calibri" w:cs="Arial"/>
                <w:bCs/>
                <w:sz w:val="16"/>
                <w:szCs w:val="16"/>
              </w:rPr>
              <w:t>, Porto Alegre/RS.</w:t>
            </w:r>
          </w:p>
        </w:tc>
        <w:tc>
          <w:tcPr>
            <w:tcW w:w="160" w:type="dxa"/>
            <w:tcBorders>
              <w:top w:val="single" w:sz="4" w:space="0" w:color="auto"/>
              <w:left w:val="nil"/>
              <w:bottom w:val="single" w:sz="4" w:space="0" w:color="auto"/>
              <w:right w:val="single" w:sz="4" w:space="0" w:color="auto"/>
            </w:tcBorders>
          </w:tcPr>
          <w:p w14:paraId="3404A536" w14:textId="77777777" w:rsidR="006A6097" w:rsidRPr="00076B9A" w:rsidRDefault="006A6097" w:rsidP="00957D0A">
            <w:pPr>
              <w:widowControl w:val="0"/>
              <w:spacing w:before="140" w:line="290" w:lineRule="auto"/>
              <w:jc w:val="center"/>
              <w:rPr>
                <w:rFonts w:cs="Arial"/>
                <w:sz w:val="16"/>
                <w:szCs w:val="16"/>
              </w:rPr>
            </w:pPr>
          </w:p>
        </w:tc>
      </w:tr>
    </w:tbl>
    <w:p w14:paraId="6B58B24E" w14:textId="77777777" w:rsidR="006A6097" w:rsidRPr="00076B9A" w:rsidRDefault="006A6097" w:rsidP="00957D0A">
      <w:pPr>
        <w:pStyle w:val="Default"/>
        <w:widowControl w:val="0"/>
        <w:spacing w:before="140" w:line="290" w:lineRule="auto"/>
        <w:rPr>
          <w:rFonts w:ascii="Arial" w:hAnsi="Arial" w:cs="Arial"/>
          <w:color w:val="auto"/>
          <w:sz w:val="16"/>
          <w:szCs w:val="16"/>
        </w:rPr>
      </w:pPr>
    </w:p>
    <w:tbl>
      <w:tblPr>
        <w:tblW w:w="9752" w:type="dxa"/>
        <w:tblLayout w:type="fixed"/>
        <w:tblCellMar>
          <w:left w:w="113" w:type="dxa"/>
          <w:right w:w="113" w:type="dxa"/>
        </w:tblCellMar>
        <w:tblLook w:val="0000" w:firstRow="0" w:lastRow="0" w:firstColumn="0" w:lastColumn="0" w:noHBand="0" w:noVBand="0"/>
      </w:tblPr>
      <w:tblGrid>
        <w:gridCol w:w="6917"/>
        <w:gridCol w:w="284"/>
        <w:gridCol w:w="2551"/>
      </w:tblGrid>
      <w:tr w:rsidR="006A6097" w:rsidRPr="00076B9A" w14:paraId="6EF64508" w14:textId="77777777" w:rsidTr="004C103A">
        <w:trPr>
          <w:cantSplit/>
        </w:trPr>
        <w:tc>
          <w:tcPr>
            <w:tcW w:w="6917" w:type="dxa"/>
            <w:tcBorders>
              <w:top w:val="single" w:sz="6" w:space="0" w:color="auto"/>
              <w:left w:val="single" w:sz="6" w:space="0" w:color="auto"/>
              <w:right w:val="single" w:sz="6" w:space="0" w:color="auto"/>
            </w:tcBorders>
          </w:tcPr>
          <w:p w14:paraId="44BD5B36" w14:textId="77777777" w:rsidR="006A6097" w:rsidRPr="00076B9A" w:rsidRDefault="006A6097" w:rsidP="00957D0A">
            <w:pPr>
              <w:widowControl w:val="0"/>
              <w:spacing w:before="140" w:line="290" w:lineRule="auto"/>
              <w:rPr>
                <w:rFonts w:cs="Arial"/>
                <w:b/>
                <w:bCs/>
                <w:sz w:val="16"/>
                <w:szCs w:val="16"/>
              </w:rPr>
            </w:pPr>
            <w:r w:rsidRPr="00076B9A">
              <w:rPr>
                <w:rFonts w:cs="Arial"/>
                <w:b/>
                <w:bCs/>
                <w:sz w:val="16"/>
                <w:szCs w:val="16"/>
              </w:rPr>
              <w:t>Declaro, para todos os fins, que estou de acordo com as condições expressas no presente Boletim de Subscrição, bem como declaro ter obtido exemplar da Escritura de Emissão</w:t>
            </w:r>
            <w:r w:rsidR="00D9576B" w:rsidRPr="00076B9A">
              <w:rPr>
                <w:rFonts w:cs="Arial"/>
                <w:b/>
                <w:bCs/>
                <w:sz w:val="16"/>
                <w:szCs w:val="16"/>
              </w:rPr>
              <w:t xml:space="preserve"> de Debêntures</w:t>
            </w:r>
            <w:r w:rsidRPr="00076B9A">
              <w:rPr>
                <w:rFonts w:cs="Arial"/>
                <w:b/>
                <w:bCs/>
                <w:sz w:val="16"/>
                <w:szCs w:val="16"/>
              </w:rPr>
              <w:t>.</w:t>
            </w:r>
          </w:p>
          <w:p w14:paraId="2F6110A4" w14:textId="77777777" w:rsidR="006A6097" w:rsidRPr="00076B9A" w:rsidRDefault="006A6097" w:rsidP="00957D0A">
            <w:pPr>
              <w:widowControl w:val="0"/>
              <w:spacing w:before="140" w:line="290" w:lineRule="auto"/>
              <w:ind w:right="-6"/>
              <w:jc w:val="center"/>
              <w:rPr>
                <w:rFonts w:cs="Arial"/>
                <w:b/>
                <w:sz w:val="16"/>
                <w:szCs w:val="16"/>
              </w:rPr>
            </w:pPr>
          </w:p>
          <w:p w14:paraId="39C83E3E" w14:textId="77777777" w:rsidR="006A6097" w:rsidRPr="00076B9A" w:rsidRDefault="006A6097" w:rsidP="00957D0A">
            <w:pPr>
              <w:widowControl w:val="0"/>
              <w:spacing w:before="140" w:line="290" w:lineRule="auto"/>
              <w:ind w:right="-6"/>
              <w:jc w:val="center"/>
              <w:rPr>
                <w:rFonts w:cs="Arial"/>
                <w:b/>
                <w:sz w:val="16"/>
                <w:szCs w:val="16"/>
              </w:rPr>
            </w:pPr>
            <w:r w:rsidRPr="00076B9A">
              <w:rPr>
                <w:rFonts w:cs="Arial"/>
                <w:sz w:val="16"/>
                <w:szCs w:val="16"/>
              </w:rPr>
              <w:t>[</w:t>
            </w:r>
            <w:r w:rsidRPr="00D73AB5">
              <w:rPr>
                <w:rFonts w:cs="Arial"/>
                <w:sz w:val="16"/>
                <w:szCs w:val="16"/>
                <w:highlight w:val="yellow"/>
              </w:rPr>
              <w:t>Local, data</w:t>
            </w:r>
            <w:r w:rsidRPr="00076B9A">
              <w:rPr>
                <w:rFonts w:cs="Arial"/>
                <w:sz w:val="16"/>
                <w:szCs w:val="16"/>
              </w:rPr>
              <w:t>]</w:t>
            </w:r>
          </w:p>
          <w:p w14:paraId="5208A21F" w14:textId="77777777" w:rsidR="006A6097" w:rsidRPr="00076B9A" w:rsidRDefault="006A6097" w:rsidP="00957D0A">
            <w:pPr>
              <w:widowControl w:val="0"/>
              <w:spacing w:before="140" w:line="290" w:lineRule="auto"/>
              <w:ind w:right="-6"/>
              <w:jc w:val="center"/>
              <w:rPr>
                <w:rFonts w:cs="Arial"/>
                <w:sz w:val="16"/>
                <w:szCs w:val="16"/>
              </w:rPr>
            </w:pPr>
          </w:p>
          <w:p w14:paraId="304051AF" w14:textId="77777777" w:rsidR="006A6097" w:rsidRPr="00076B9A" w:rsidRDefault="006A6097" w:rsidP="00957D0A">
            <w:pPr>
              <w:widowControl w:val="0"/>
              <w:spacing w:before="140" w:line="290" w:lineRule="auto"/>
              <w:ind w:right="-6"/>
              <w:jc w:val="center"/>
              <w:rPr>
                <w:rFonts w:cs="Arial"/>
                <w:b/>
                <w:smallCaps/>
                <w:sz w:val="16"/>
                <w:szCs w:val="16"/>
              </w:rPr>
            </w:pPr>
            <w:r w:rsidRPr="00076B9A">
              <w:rPr>
                <w:rFonts w:cs="Arial"/>
                <w:b/>
                <w:smallCaps/>
                <w:sz w:val="16"/>
                <w:szCs w:val="16"/>
              </w:rPr>
              <w:t>Subscritor</w:t>
            </w:r>
          </w:p>
        </w:tc>
        <w:tc>
          <w:tcPr>
            <w:tcW w:w="284" w:type="dxa"/>
          </w:tcPr>
          <w:p w14:paraId="2E8A78EC" w14:textId="77777777" w:rsidR="006A6097" w:rsidRPr="00076B9A" w:rsidRDefault="006A6097" w:rsidP="00957D0A">
            <w:pPr>
              <w:widowControl w:val="0"/>
              <w:spacing w:before="140" w:line="290" w:lineRule="auto"/>
              <w:ind w:right="-6"/>
              <w:jc w:val="center"/>
              <w:rPr>
                <w:rFonts w:cs="Arial"/>
                <w:b/>
                <w:sz w:val="16"/>
                <w:szCs w:val="16"/>
              </w:rPr>
            </w:pPr>
          </w:p>
        </w:tc>
        <w:tc>
          <w:tcPr>
            <w:tcW w:w="2551" w:type="dxa"/>
            <w:tcBorders>
              <w:top w:val="single" w:sz="6" w:space="0" w:color="auto"/>
              <w:left w:val="single" w:sz="6" w:space="0" w:color="auto"/>
              <w:right w:val="single" w:sz="6" w:space="0" w:color="auto"/>
            </w:tcBorders>
            <w:vAlign w:val="center"/>
          </w:tcPr>
          <w:p w14:paraId="114DC11E" w14:textId="77777777" w:rsidR="006A6097" w:rsidRPr="00076B9A" w:rsidRDefault="006A6097" w:rsidP="00957D0A">
            <w:pPr>
              <w:widowControl w:val="0"/>
              <w:spacing w:before="140" w:line="290" w:lineRule="auto"/>
              <w:ind w:right="-6"/>
              <w:jc w:val="center"/>
              <w:rPr>
                <w:rFonts w:cs="Arial"/>
                <w:b/>
                <w:sz w:val="16"/>
                <w:szCs w:val="16"/>
              </w:rPr>
            </w:pPr>
            <w:r w:rsidRPr="00076B9A">
              <w:rPr>
                <w:rFonts w:cs="Arial"/>
                <w:b/>
                <w:sz w:val="16"/>
                <w:szCs w:val="16"/>
              </w:rPr>
              <w:t>CNPJ</w:t>
            </w:r>
          </w:p>
        </w:tc>
      </w:tr>
      <w:tr w:rsidR="006A6097" w:rsidRPr="00076B9A" w14:paraId="77A1ED65" w14:textId="77777777" w:rsidTr="004C103A">
        <w:trPr>
          <w:cantSplit/>
        </w:trPr>
        <w:tc>
          <w:tcPr>
            <w:tcW w:w="6917" w:type="dxa"/>
            <w:tcBorders>
              <w:left w:val="single" w:sz="6" w:space="0" w:color="auto"/>
              <w:bottom w:val="single" w:sz="6" w:space="0" w:color="auto"/>
              <w:right w:val="single" w:sz="6" w:space="0" w:color="auto"/>
            </w:tcBorders>
          </w:tcPr>
          <w:p w14:paraId="78C33964" w14:textId="77777777" w:rsidR="006A6097" w:rsidRPr="00076B9A" w:rsidRDefault="006A57C5" w:rsidP="00957D0A">
            <w:pPr>
              <w:widowControl w:val="0"/>
              <w:spacing w:before="140" w:line="290" w:lineRule="auto"/>
              <w:jc w:val="center"/>
              <w:rPr>
                <w:rFonts w:cs="Arial"/>
                <w:sz w:val="16"/>
                <w:szCs w:val="16"/>
              </w:rPr>
            </w:pPr>
            <w:r w:rsidRPr="00076B9A">
              <w:rPr>
                <w:rFonts w:eastAsia="Calibri" w:cs="Arial"/>
                <w:bCs/>
                <w:sz w:val="16"/>
                <w:szCs w:val="16"/>
              </w:rPr>
              <w:t>[</w:t>
            </w:r>
            <w:r w:rsidRPr="006A57C5">
              <w:rPr>
                <w:rFonts w:eastAsia="Calibri" w:cs="Arial"/>
                <w:bCs/>
                <w:sz w:val="16"/>
                <w:szCs w:val="16"/>
                <w:highlight w:val="yellow"/>
              </w:rPr>
              <w:sym w:font="Symbol" w:char="F0B7"/>
            </w:r>
            <w:r w:rsidRPr="00076B9A">
              <w:rPr>
                <w:rFonts w:eastAsia="Calibri" w:cs="Arial"/>
                <w:bCs/>
                <w:sz w:val="16"/>
                <w:szCs w:val="16"/>
              </w:rPr>
              <w:t>]</w:t>
            </w:r>
          </w:p>
          <w:p w14:paraId="747DAA56" w14:textId="77777777" w:rsidR="00EB6A01" w:rsidRPr="00076B9A" w:rsidRDefault="00EB6A01" w:rsidP="00957D0A">
            <w:pPr>
              <w:pStyle w:val="Body"/>
              <w:widowControl w:val="0"/>
              <w:spacing w:before="140" w:after="0"/>
              <w:jc w:val="center"/>
              <w:rPr>
                <w:i/>
                <w:iCs/>
                <w:sz w:val="16"/>
                <w:szCs w:val="16"/>
                <w:lang w:val="pt-BR"/>
              </w:rPr>
            </w:pPr>
            <w:r w:rsidRPr="00076B9A">
              <w:rPr>
                <w:i/>
                <w:iCs/>
                <w:sz w:val="16"/>
                <w:szCs w:val="16"/>
                <w:lang w:val="pt-BR"/>
              </w:rPr>
              <w:t>[CAMPO DE ASSINATURA A SER INSERIDO NA VERSÃO FINAL]</w:t>
            </w:r>
          </w:p>
          <w:p w14:paraId="13FC8C92" w14:textId="77777777" w:rsidR="006A6097" w:rsidRPr="00076B9A" w:rsidRDefault="006A6097" w:rsidP="00957D0A">
            <w:pPr>
              <w:widowControl w:val="0"/>
              <w:spacing w:before="140" w:line="290" w:lineRule="auto"/>
              <w:rPr>
                <w:rFonts w:cs="Arial"/>
                <w:b/>
                <w:sz w:val="16"/>
                <w:szCs w:val="16"/>
              </w:rPr>
            </w:pPr>
          </w:p>
        </w:tc>
        <w:tc>
          <w:tcPr>
            <w:tcW w:w="284" w:type="dxa"/>
          </w:tcPr>
          <w:p w14:paraId="5AA98319" w14:textId="77777777" w:rsidR="006A6097" w:rsidRPr="00076B9A" w:rsidRDefault="006A6097" w:rsidP="00957D0A">
            <w:pPr>
              <w:widowControl w:val="0"/>
              <w:spacing w:before="140" w:line="290" w:lineRule="auto"/>
              <w:ind w:right="-6"/>
              <w:jc w:val="center"/>
              <w:rPr>
                <w:rFonts w:cs="Arial"/>
                <w:sz w:val="16"/>
                <w:szCs w:val="16"/>
              </w:rPr>
            </w:pPr>
          </w:p>
        </w:tc>
        <w:tc>
          <w:tcPr>
            <w:tcW w:w="2551" w:type="dxa"/>
            <w:tcBorders>
              <w:left w:val="single" w:sz="6" w:space="0" w:color="auto"/>
              <w:bottom w:val="single" w:sz="6" w:space="0" w:color="auto"/>
              <w:right w:val="single" w:sz="6" w:space="0" w:color="auto"/>
            </w:tcBorders>
            <w:vAlign w:val="center"/>
          </w:tcPr>
          <w:p w14:paraId="3417298E" w14:textId="77777777" w:rsidR="006A6097" w:rsidRPr="00076B9A" w:rsidRDefault="006A57C5" w:rsidP="00957D0A">
            <w:pPr>
              <w:widowControl w:val="0"/>
              <w:spacing w:before="140" w:line="290" w:lineRule="auto"/>
              <w:ind w:right="-6"/>
              <w:jc w:val="center"/>
              <w:rPr>
                <w:rFonts w:cs="Arial"/>
                <w:b/>
                <w:sz w:val="16"/>
                <w:szCs w:val="16"/>
              </w:rPr>
            </w:pPr>
            <w:r w:rsidRPr="00076B9A">
              <w:rPr>
                <w:rFonts w:eastAsia="Calibri" w:cs="Arial"/>
                <w:bCs/>
                <w:sz w:val="16"/>
                <w:szCs w:val="16"/>
              </w:rPr>
              <w:t>[</w:t>
            </w:r>
            <w:r w:rsidRPr="006A57C5">
              <w:rPr>
                <w:rFonts w:eastAsia="Calibri" w:cs="Arial"/>
                <w:bCs/>
                <w:sz w:val="16"/>
                <w:szCs w:val="16"/>
                <w:highlight w:val="yellow"/>
              </w:rPr>
              <w:sym w:font="Symbol" w:char="F0B7"/>
            </w:r>
            <w:r w:rsidRPr="00076B9A">
              <w:rPr>
                <w:rFonts w:eastAsia="Calibri" w:cs="Arial"/>
                <w:bCs/>
                <w:sz w:val="16"/>
                <w:szCs w:val="16"/>
              </w:rPr>
              <w:t>]</w:t>
            </w:r>
          </w:p>
        </w:tc>
      </w:tr>
    </w:tbl>
    <w:p w14:paraId="6F3EE9F9" w14:textId="77777777" w:rsidR="006A6097" w:rsidRPr="00076B9A" w:rsidRDefault="006A6097" w:rsidP="00957D0A">
      <w:pPr>
        <w:widowControl w:val="0"/>
        <w:spacing w:before="140" w:line="290" w:lineRule="auto"/>
        <w:jc w:val="center"/>
        <w:rPr>
          <w:rFonts w:cs="Arial"/>
          <w:b/>
          <w:sz w:val="16"/>
          <w:szCs w:val="16"/>
          <w:u w:val="single"/>
        </w:rPr>
      </w:pPr>
    </w:p>
    <w:p w14:paraId="5BA2E001" w14:textId="77777777" w:rsidR="006A6097" w:rsidRPr="00076B9A" w:rsidRDefault="006A6097" w:rsidP="00957D0A">
      <w:pPr>
        <w:widowControl w:val="0"/>
        <w:spacing w:before="140" w:line="290" w:lineRule="auto"/>
        <w:jc w:val="center"/>
        <w:rPr>
          <w:rFonts w:cs="Arial"/>
          <w:b/>
          <w:sz w:val="16"/>
          <w:szCs w:val="16"/>
          <w:u w:val="single"/>
        </w:rPr>
      </w:pPr>
      <w:r w:rsidRPr="00076B9A">
        <w:rPr>
          <w:rFonts w:cs="Arial"/>
          <w:b/>
          <w:sz w:val="16"/>
          <w:szCs w:val="16"/>
          <w:u w:val="single"/>
        </w:rPr>
        <w:t>RECIBO</w:t>
      </w:r>
    </w:p>
    <w:p w14:paraId="12786B98" w14:textId="77777777" w:rsidR="006A6097" w:rsidRPr="00076B9A" w:rsidRDefault="006A6097" w:rsidP="00957D0A">
      <w:pPr>
        <w:widowControl w:val="0"/>
        <w:spacing w:before="140" w:line="290" w:lineRule="auto"/>
        <w:jc w:val="center"/>
        <w:rPr>
          <w:rFonts w:cs="Arial"/>
          <w:sz w:val="16"/>
          <w:szCs w:val="16"/>
        </w:rPr>
      </w:pP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25"/>
        <w:gridCol w:w="4540"/>
      </w:tblGrid>
      <w:tr w:rsidR="006A6097" w:rsidRPr="00076B9A" w14:paraId="4717A4AC" w14:textId="77777777" w:rsidTr="004C103A">
        <w:trPr>
          <w:cantSplit/>
        </w:trPr>
        <w:tc>
          <w:tcPr>
            <w:tcW w:w="4322" w:type="dxa"/>
            <w:tcBorders>
              <w:top w:val="single" w:sz="4" w:space="0" w:color="auto"/>
              <w:left w:val="single" w:sz="4" w:space="0" w:color="auto"/>
              <w:bottom w:val="single" w:sz="4" w:space="0" w:color="auto"/>
              <w:right w:val="single" w:sz="4" w:space="0" w:color="auto"/>
            </w:tcBorders>
            <w:hideMark/>
          </w:tcPr>
          <w:p w14:paraId="30C468E8" w14:textId="77777777" w:rsidR="006A6097" w:rsidRPr="00076B9A" w:rsidRDefault="006A6097" w:rsidP="00957D0A">
            <w:pPr>
              <w:widowControl w:val="0"/>
              <w:spacing w:before="140" w:line="290" w:lineRule="auto"/>
              <w:rPr>
                <w:rFonts w:cs="Arial"/>
                <w:b/>
                <w:sz w:val="16"/>
                <w:szCs w:val="16"/>
              </w:rPr>
            </w:pPr>
            <w:r w:rsidRPr="00076B9A">
              <w:rPr>
                <w:rFonts w:cs="Arial"/>
                <w:b/>
                <w:sz w:val="16"/>
                <w:szCs w:val="16"/>
              </w:rPr>
              <w:t>Recebemos do subscritor a importância ou créditos no valor de R$[</w:t>
            </w:r>
            <w:r w:rsidRPr="006A57C5">
              <w:rPr>
                <w:rFonts w:cs="Arial"/>
                <w:b/>
                <w:sz w:val="16"/>
                <w:szCs w:val="16"/>
                <w:highlight w:val="yellow"/>
              </w:rPr>
              <w:sym w:font="Symbol" w:char="F0B7"/>
            </w:r>
            <w:r w:rsidRPr="00076B9A">
              <w:rPr>
                <w:rFonts w:cs="Arial"/>
                <w:b/>
                <w:sz w:val="16"/>
                <w:szCs w:val="16"/>
              </w:rPr>
              <w:t>] ([</w:t>
            </w:r>
            <w:r w:rsidRPr="006A57C5">
              <w:rPr>
                <w:rFonts w:cs="Arial"/>
                <w:b/>
                <w:sz w:val="16"/>
                <w:szCs w:val="16"/>
                <w:highlight w:val="yellow"/>
              </w:rPr>
              <w:sym w:font="Symbol" w:char="F0B7"/>
            </w:r>
            <w:r w:rsidRPr="00076B9A">
              <w:rPr>
                <w:rFonts w:cs="Arial"/>
                <w:b/>
                <w:sz w:val="16"/>
                <w:szCs w:val="16"/>
              </w:rPr>
              <w:t>])</w:t>
            </w:r>
          </w:p>
        </w:tc>
        <w:tc>
          <w:tcPr>
            <w:tcW w:w="4537" w:type="dxa"/>
            <w:tcBorders>
              <w:top w:val="single" w:sz="4" w:space="0" w:color="auto"/>
              <w:left w:val="single" w:sz="4" w:space="0" w:color="auto"/>
              <w:bottom w:val="single" w:sz="4" w:space="0" w:color="auto"/>
              <w:right w:val="single" w:sz="4" w:space="0" w:color="auto"/>
            </w:tcBorders>
          </w:tcPr>
          <w:p w14:paraId="79F95914" w14:textId="77777777" w:rsidR="006A6097" w:rsidRPr="00076B9A" w:rsidRDefault="006A6097" w:rsidP="00957D0A">
            <w:pPr>
              <w:widowControl w:val="0"/>
              <w:spacing w:before="140" w:line="290" w:lineRule="auto"/>
              <w:jc w:val="center"/>
              <w:rPr>
                <w:rFonts w:cs="Arial"/>
                <w:sz w:val="16"/>
                <w:szCs w:val="16"/>
              </w:rPr>
            </w:pPr>
          </w:p>
          <w:p w14:paraId="6DDB5B6F" w14:textId="77777777" w:rsidR="006A6097" w:rsidRPr="00076B9A" w:rsidRDefault="00EB6A01" w:rsidP="00957D0A">
            <w:pPr>
              <w:widowControl w:val="0"/>
              <w:spacing w:before="140" w:line="290" w:lineRule="auto"/>
              <w:jc w:val="center"/>
              <w:rPr>
                <w:rFonts w:cs="Arial"/>
                <w:sz w:val="16"/>
                <w:szCs w:val="16"/>
              </w:rPr>
            </w:pPr>
            <w:r w:rsidRPr="00076B9A">
              <w:rPr>
                <w:rFonts w:cs="Arial"/>
                <w:i/>
                <w:iCs/>
                <w:sz w:val="16"/>
                <w:szCs w:val="16"/>
              </w:rPr>
              <w:t>[CAMPO DE ASSINATURA A SER INSERIDO NA VERSÃO FINAL]</w:t>
            </w:r>
          </w:p>
          <w:p w14:paraId="134FA53E" w14:textId="77777777" w:rsidR="00EB6A01" w:rsidRPr="00076B9A" w:rsidRDefault="00EB6A01" w:rsidP="00957D0A">
            <w:pPr>
              <w:widowControl w:val="0"/>
              <w:spacing w:before="140" w:line="290" w:lineRule="auto"/>
              <w:jc w:val="center"/>
              <w:rPr>
                <w:rFonts w:cs="Arial"/>
                <w:b/>
                <w:sz w:val="16"/>
                <w:szCs w:val="16"/>
              </w:rPr>
            </w:pPr>
          </w:p>
          <w:p w14:paraId="7182EEFF" w14:textId="77777777" w:rsidR="006A6097" w:rsidRPr="006A57C5" w:rsidRDefault="006A57C5" w:rsidP="00957D0A">
            <w:pPr>
              <w:widowControl w:val="0"/>
              <w:spacing w:before="140" w:line="290" w:lineRule="auto"/>
              <w:jc w:val="center"/>
              <w:rPr>
                <w:rFonts w:cs="Arial"/>
                <w:b/>
                <w:sz w:val="16"/>
                <w:szCs w:val="16"/>
              </w:rPr>
            </w:pPr>
            <w:r w:rsidRPr="006A57C5">
              <w:rPr>
                <w:rFonts w:eastAsia="Calibri" w:cs="Arial"/>
                <w:b/>
                <w:bCs/>
                <w:sz w:val="16"/>
                <w:szCs w:val="16"/>
              </w:rPr>
              <w:t>REFRIGERAÇÃO DUFRIO COMÉRCIO E IMPORTAÇÃO S.A.</w:t>
            </w:r>
          </w:p>
        </w:tc>
      </w:tr>
    </w:tbl>
    <w:p w14:paraId="71153405" w14:textId="77777777" w:rsidR="006A6097" w:rsidRPr="00076B9A" w:rsidRDefault="006A6097" w:rsidP="00957D0A">
      <w:pPr>
        <w:widowControl w:val="0"/>
        <w:spacing w:before="140" w:line="290" w:lineRule="auto"/>
        <w:jc w:val="center"/>
        <w:rPr>
          <w:rFonts w:cs="Arial"/>
          <w:sz w:val="16"/>
          <w:szCs w:val="16"/>
        </w:rPr>
      </w:pPr>
      <w:r w:rsidRPr="00076B9A">
        <w:rPr>
          <w:rFonts w:cs="Arial"/>
          <w:sz w:val="16"/>
          <w:szCs w:val="16"/>
        </w:rPr>
        <w:t>1</w:t>
      </w:r>
      <w:r w:rsidRPr="00076B9A">
        <w:rPr>
          <w:rFonts w:cs="Arial"/>
          <w:sz w:val="16"/>
          <w:szCs w:val="16"/>
          <w:vertAlign w:val="superscript"/>
        </w:rPr>
        <w:t>a</w:t>
      </w:r>
      <w:r w:rsidRPr="00076B9A">
        <w:rPr>
          <w:rFonts w:cs="Arial"/>
          <w:sz w:val="16"/>
          <w:szCs w:val="16"/>
        </w:rPr>
        <w:t xml:space="preserve"> via – Companhia                                    2</w:t>
      </w:r>
      <w:r w:rsidRPr="00076B9A">
        <w:rPr>
          <w:rFonts w:cs="Arial"/>
          <w:sz w:val="16"/>
          <w:szCs w:val="16"/>
          <w:vertAlign w:val="superscript"/>
        </w:rPr>
        <w:t>a</w:t>
      </w:r>
      <w:r w:rsidRPr="00076B9A">
        <w:rPr>
          <w:rFonts w:cs="Arial"/>
          <w:sz w:val="16"/>
          <w:szCs w:val="16"/>
        </w:rPr>
        <w:t xml:space="preserve"> via – Subscritor</w:t>
      </w:r>
    </w:p>
    <w:p w14:paraId="5579A657" w14:textId="77777777" w:rsidR="00A564C2" w:rsidRPr="00076B9A" w:rsidRDefault="00A564C2" w:rsidP="005345C4">
      <w:pPr>
        <w:widowControl w:val="0"/>
        <w:spacing w:before="140" w:line="290" w:lineRule="auto"/>
        <w:jc w:val="left"/>
        <w:rPr>
          <w:rFonts w:cs="Arial"/>
          <w:sz w:val="16"/>
          <w:szCs w:val="16"/>
        </w:rPr>
      </w:pPr>
      <w:r w:rsidRPr="00076B9A">
        <w:rPr>
          <w:rFonts w:cs="Arial"/>
          <w:sz w:val="16"/>
          <w:szCs w:val="16"/>
        </w:rPr>
        <w:br w:type="page"/>
      </w:r>
    </w:p>
    <w:p w14:paraId="13B59828" w14:textId="52767076" w:rsidR="00B661B2" w:rsidRPr="00076B9A" w:rsidRDefault="00EE3A65" w:rsidP="00957D0A">
      <w:pPr>
        <w:widowControl w:val="0"/>
        <w:spacing w:before="140" w:line="290" w:lineRule="auto"/>
        <w:rPr>
          <w:rFonts w:cs="Arial"/>
          <w:b/>
          <w:bCs/>
          <w:sz w:val="16"/>
          <w:szCs w:val="16"/>
        </w:rPr>
      </w:pPr>
      <w:r w:rsidRPr="00076B9A">
        <w:rPr>
          <w:rFonts w:cs="Arial"/>
          <w:b/>
          <w:bCs/>
          <w:sz w:val="16"/>
          <w:szCs w:val="16"/>
        </w:rPr>
        <w:lastRenderedPageBreak/>
        <w:t xml:space="preserve">ANEXO </w:t>
      </w:r>
      <w:r w:rsidR="00A37814" w:rsidRPr="005B504F">
        <w:rPr>
          <w:rFonts w:cs="Arial"/>
          <w:b/>
          <w:bCs/>
          <w:sz w:val="16"/>
          <w:szCs w:val="16"/>
        </w:rPr>
        <w:t>VI</w:t>
      </w:r>
      <w:r w:rsidR="00010D7A">
        <w:rPr>
          <w:rFonts w:cs="Arial"/>
          <w:b/>
          <w:bCs/>
          <w:sz w:val="16"/>
          <w:szCs w:val="16"/>
        </w:rPr>
        <w:t>I</w:t>
      </w:r>
      <w:r w:rsidRPr="005B504F">
        <w:rPr>
          <w:rFonts w:cs="Arial"/>
          <w:b/>
          <w:bCs/>
          <w:sz w:val="16"/>
          <w:szCs w:val="16"/>
        </w:rPr>
        <w:t xml:space="preserve"> AO </w:t>
      </w:r>
      <w:r w:rsidR="005B504F" w:rsidRPr="005B504F">
        <w:rPr>
          <w:b/>
          <w:sz w:val="16"/>
          <w:szCs w:val="16"/>
        </w:rPr>
        <w:t xml:space="preserve">INSTRUMENTO </w:t>
      </w:r>
      <w:r w:rsidR="005B504F" w:rsidRPr="008F214E">
        <w:rPr>
          <w:b/>
          <w:sz w:val="16"/>
          <w:szCs w:val="16"/>
        </w:rPr>
        <w:t xml:space="preserve">PARTICULAR DE ESCRITURA DE EMISSÃO PRIVADA DE DEBÊNTURES SIMPLES, NÃO CONVERSÍVEIS EM AÇÕES, </w:t>
      </w:r>
      <w:r w:rsidR="008F214E" w:rsidRPr="008F214E">
        <w:rPr>
          <w:b/>
          <w:iCs/>
          <w:sz w:val="16"/>
          <w:szCs w:val="16"/>
        </w:rPr>
        <w:t>DA ESPÉCIE COM GARANTIA FIDEJUSSÓRIA</w:t>
      </w:r>
      <w:r w:rsidR="005B504F" w:rsidRPr="008F214E">
        <w:rPr>
          <w:b/>
          <w:sz w:val="16"/>
          <w:szCs w:val="16"/>
        </w:rPr>
        <w:t xml:space="preserve">, </w:t>
      </w:r>
      <w:r w:rsidR="005B504F" w:rsidRPr="008F214E">
        <w:rPr>
          <w:b/>
          <w:bCs/>
          <w:sz w:val="16"/>
          <w:szCs w:val="16"/>
        </w:rPr>
        <w:t>EM</w:t>
      </w:r>
      <w:r w:rsidR="005B504F" w:rsidRPr="005B504F">
        <w:rPr>
          <w:b/>
          <w:bCs/>
          <w:sz w:val="16"/>
          <w:szCs w:val="16"/>
        </w:rPr>
        <w:t xml:space="preserve"> ATÉ 2 (DUAS) SÉRIES</w:t>
      </w:r>
      <w:r w:rsidR="005B504F" w:rsidRPr="005B504F">
        <w:rPr>
          <w:b/>
          <w:sz w:val="16"/>
          <w:szCs w:val="16"/>
        </w:rPr>
        <w:t xml:space="preserve">, DA </w:t>
      </w:r>
      <w:r w:rsidR="00443C29">
        <w:rPr>
          <w:b/>
          <w:sz w:val="16"/>
          <w:szCs w:val="16"/>
        </w:rPr>
        <w:t>2ª (SEGUNDA)</w:t>
      </w:r>
      <w:r w:rsidR="005B504F" w:rsidRPr="005B504F">
        <w:rPr>
          <w:b/>
          <w:sz w:val="16"/>
          <w:szCs w:val="16"/>
        </w:rPr>
        <w:t xml:space="preserve"> EMISSÃO DA </w:t>
      </w:r>
      <w:r w:rsidR="005B504F" w:rsidRPr="005B504F">
        <w:rPr>
          <w:b/>
          <w:bCs/>
          <w:sz w:val="16"/>
          <w:szCs w:val="16"/>
        </w:rPr>
        <w:t>REFRIGERAÇÃO DUFRIO COMÉRCIO E IMPORTAÇÃO S.A.</w:t>
      </w:r>
    </w:p>
    <w:p w14:paraId="389AE1C4" w14:textId="77777777" w:rsidR="00BF04D8" w:rsidRPr="00076B9A" w:rsidRDefault="00BF04D8" w:rsidP="00957D0A">
      <w:pPr>
        <w:widowControl w:val="0"/>
        <w:spacing w:before="140" w:line="290" w:lineRule="auto"/>
        <w:rPr>
          <w:rFonts w:cs="Arial"/>
          <w:bCs/>
          <w:sz w:val="16"/>
          <w:szCs w:val="16"/>
        </w:rPr>
      </w:pPr>
    </w:p>
    <w:p w14:paraId="28D3EEA0" w14:textId="7E071EB2" w:rsidR="00EE3A65" w:rsidRDefault="00EE3A65" w:rsidP="00957D0A">
      <w:pPr>
        <w:pStyle w:val="Heading"/>
        <w:widowControl w:val="0"/>
        <w:spacing w:before="140" w:after="0"/>
        <w:jc w:val="center"/>
        <w:rPr>
          <w:i/>
          <w:iCs/>
          <w:sz w:val="16"/>
          <w:szCs w:val="16"/>
        </w:rPr>
      </w:pPr>
      <w:r w:rsidRPr="00076B9A">
        <w:rPr>
          <w:sz w:val="16"/>
          <w:szCs w:val="16"/>
        </w:rPr>
        <w:t>Despesas</w:t>
      </w:r>
      <w:r w:rsidR="0064342F" w:rsidRPr="00076B9A">
        <w:rPr>
          <w:sz w:val="16"/>
          <w:szCs w:val="16"/>
        </w:rPr>
        <w:t xml:space="preserve"> </w:t>
      </w:r>
      <w:r w:rsidR="0064342F" w:rsidRPr="00076B9A">
        <w:rPr>
          <w:i/>
          <w:iCs/>
          <w:sz w:val="16"/>
          <w:szCs w:val="16"/>
        </w:rPr>
        <w:t>Flat</w:t>
      </w:r>
    </w:p>
    <w:p w14:paraId="72318AFF" w14:textId="77777777" w:rsidR="00D04B7A" w:rsidRPr="00076B9A" w:rsidRDefault="00D04B7A" w:rsidP="00957D0A">
      <w:pPr>
        <w:pStyle w:val="Heading"/>
        <w:widowControl w:val="0"/>
        <w:spacing w:before="140" w:after="0"/>
        <w:jc w:val="center"/>
        <w:rPr>
          <w:sz w:val="16"/>
          <w:szCs w:val="16"/>
        </w:rPr>
      </w:pPr>
    </w:p>
    <w:tbl>
      <w:tblPr>
        <w:tblW w:w="9489" w:type="dxa"/>
        <w:jc w:val="center"/>
        <w:tblCellMar>
          <w:left w:w="70" w:type="dxa"/>
          <w:right w:w="70" w:type="dxa"/>
        </w:tblCellMar>
        <w:tblLook w:val="04A0" w:firstRow="1" w:lastRow="0" w:firstColumn="1" w:lastColumn="0" w:noHBand="0" w:noVBand="1"/>
      </w:tblPr>
      <w:tblGrid>
        <w:gridCol w:w="2677"/>
        <w:gridCol w:w="1471"/>
        <w:gridCol w:w="1290"/>
        <w:gridCol w:w="1290"/>
        <w:gridCol w:w="1290"/>
        <w:gridCol w:w="1471"/>
      </w:tblGrid>
      <w:tr w:rsidR="00D7552E" w:rsidRPr="00D7552E" w14:paraId="11A03812" w14:textId="77777777" w:rsidTr="007F6E42">
        <w:trPr>
          <w:trHeight w:val="277"/>
          <w:jc w:val="center"/>
        </w:trPr>
        <w:tc>
          <w:tcPr>
            <w:tcW w:w="2677" w:type="dxa"/>
            <w:tcBorders>
              <w:top w:val="single" w:sz="4" w:space="0" w:color="auto"/>
              <w:left w:val="single" w:sz="4" w:space="0" w:color="auto"/>
              <w:bottom w:val="single" w:sz="4" w:space="0" w:color="auto"/>
              <w:right w:val="nil"/>
            </w:tcBorders>
            <w:shd w:val="clear" w:color="000000" w:fill="630A37"/>
            <w:noWrap/>
            <w:vAlign w:val="center"/>
            <w:hideMark/>
          </w:tcPr>
          <w:p w14:paraId="56CF79D9" w14:textId="77777777" w:rsidR="00D7552E" w:rsidRPr="007F6E42" w:rsidRDefault="00D7552E" w:rsidP="00D7552E">
            <w:pPr>
              <w:jc w:val="left"/>
              <w:rPr>
                <w:rFonts w:cs="Arial"/>
                <w:b/>
                <w:bCs/>
                <w:color w:val="FFFFFF"/>
                <w:sz w:val="16"/>
                <w:szCs w:val="16"/>
              </w:rPr>
            </w:pPr>
            <w:r w:rsidRPr="007F6E42">
              <w:rPr>
                <w:rFonts w:cs="Arial"/>
                <w:b/>
                <w:bCs/>
                <w:color w:val="FFFFFF"/>
                <w:sz w:val="16"/>
                <w:szCs w:val="16"/>
              </w:rPr>
              <w:t>Despesas Flat</w:t>
            </w:r>
          </w:p>
        </w:tc>
        <w:tc>
          <w:tcPr>
            <w:tcW w:w="1471" w:type="dxa"/>
            <w:tcBorders>
              <w:top w:val="single" w:sz="4" w:space="0" w:color="auto"/>
              <w:left w:val="nil"/>
              <w:bottom w:val="single" w:sz="4" w:space="0" w:color="auto"/>
              <w:right w:val="nil"/>
            </w:tcBorders>
            <w:shd w:val="clear" w:color="000000" w:fill="630A37"/>
            <w:noWrap/>
            <w:vAlign w:val="center"/>
            <w:hideMark/>
          </w:tcPr>
          <w:p w14:paraId="7082668D" w14:textId="77777777" w:rsidR="00D7552E" w:rsidRPr="007F6E42" w:rsidRDefault="00D7552E" w:rsidP="00D7552E">
            <w:pPr>
              <w:jc w:val="left"/>
              <w:rPr>
                <w:rFonts w:cs="Arial"/>
                <w:b/>
                <w:bCs/>
                <w:color w:val="FFFFFF"/>
                <w:sz w:val="16"/>
                <w:szCs w:val="16"/>
              </w:rPr>
            </w:pPr>
            <w:r w:rsidRPr="007F6E42">
              <w:rPr>
                <w:rFonts w:cs="Arial"/>
                <w:b/>
                <w:bCs/>
                <w:color w:val="FFFFFF"/>
                <w:sz w:val="16"/>
                <w:szCs w:val="16"/>
              </w:rPr>
              <w:t> </w:t>
            </w:r>
          </w:p>
        </w:tc>
        <w:tc>
          <w:tcPr>
            <w:tcW w:w="1290" w:type="dxa"/>
            <w:tcBorders>
              <w:top w:val="single" w:sz="4" w:space="0" w:color="auto"/>
              <w:left w:val="nil"/>
              <w:bottom w:val="single" w:sz="4" w:space="0" w:color="auto"/>
              <w:right w:val="nil"/>
            </w:tcBorders>
            <w:shd w:val="clear" w:color="000000" w:fill="630A37"/>
            <w:noWrap/>
            <w:vAlign w:val="center"/>
            <w:hideMark/>
          </w:tcPr>
          <w:p w14:paraId="55A51E91" w14:textId="77777777" w:rsidR="00D7552E" w:rsidRPr="007F6E42" w:rsidRDefault="00D7552E" w:rsidP="00D7552E">
            <w:pPr>
              <w:jc w:val="left"/>
              <w:rPr>
                <w:rFonts w:cs="Arial"/>
                <w:b/>
                <w:bCs/>
                <w:color w:val="FFFFFF"/>
                <w:sz w:val="16"/>
                <w:szCs w:val="16"/>
              </w:rPr>
            </w:pPr>
            <w:r w:rsidRPr="007F6E42">
              <w:rPr>
                <w:rFonts w:cs="Arial"/>
                <w:b/>
                <w:bCs/>
                <w:color w:val="FFFFFF"/>
                <w:sz w:val="16"/>
                <w:szCs w:val="16"/>
              </w:rPr>
              <w:t> </w:t>
            </w:r>
          </w:p>
        </w:tc>
        <w:tc>
          <w:tcPr>
            <w:tcW w:w="1290" w:type="dxa"/>
            <w:tcBorders>
              <w:top w:val="single" w:sz="4" w:space="0" w:color="auto"/>
              <w:left w:val="nil"/>
              <w:bottom w:val="single" w:sz="4" w:space="0" w:color="auto"/>
              <w:right w:val="nil"/>
            </w:tcBorders>
            <w:shd w:val="clear" w:color="000000" w:fill="630A37"/>
            <w:noWrap/>
            <w:vAlign w:val="center"/>
            <w:hideMark/>
          </w:tcPr>
          <w:p w14:paraId="3A927785" w14:textId="77777777" w:rsidR="00D7552E" w:rsidRPr="007F6E42" w:rsidRDefault="00D7552E" w:rsidP="00D7552E">
            <w:pPr>
              <w:jc w:val="left"/>
              <w:rPr>
                <w:rFonts w:cs="Arial"/>
                <w:b/>
                <w:bCs/>
                <w:color w:val="FFFFFF"/>
                <w:sz w:val="16"/>
                <w:szCs w:val="16"/>
              </w:rPr>
            </w:pPr>
            <w:r w:rsidRPr="007F6E42">
              <w:rPr>
                <w:rFonts w:cs="Arial"/>
                <w:b/>
                <w:bCs/>
                <w:color w:val="FFFFFF"/>
                <w:sz w:val="16"/>
                <w:szCs w:val="16"/>
              </w:rPr>
              <w:t> </w:t>
            </w:r>
          </w:p>
        </w:tc>
        <w:tc>
          <w:tcPr>
            <w:tcW w:w="1290" w:type="dxa"/>
            <w:tcBorders>
              <w:top w:val="single" w:sz="4" w:space="0" w:color="auto"/>
              <w:left w:val="nil"/>
              <w:bottom w:val="single" w:sz="4" w:space="0" w:color="auto"/>
              <w:right w:val="nil"/>
            </w:tcBorders>
            <w:shd w:val="clear" w:color="000000" w:fill="630A37"/>
            <w:noWrap/>
            <w:vAlign w:val="center"/>
            <w:hideMark/>
          </w:tcPr>
          <w:p w14:paraId="1FFFF0CD" w14:textId="77777777" w:rsidR="00D7552E" w:rsidRPr="007F6E42" w:rsidRDefault="00D7552E" w:rsidP="00D7552E">
            <w:pPr>
              <w:jc w:val="left"/>
              <w:rPr>
                <w:rFonts w:cs="Arial"/>
                <w:b/>
                <w:bCs/>
                <w:color w:val="FFFFFF"/>
                <w:sz w:val="16"/>
                <w:szCs w:val="16"/>
              </w:rPr>
            </w:pPr>
            <w:r w:rsidRPr="007F6E42">
              <w:rPr>
                <w:rFonts w:cs="Arial"/>
                <w:b/>
                <w:bCs/>
                <w:color w:val="FFFFFF"/>
                <w:sz w:val="16"/>
                <w:szCs w:val="16"/>
              </w:rPr>
              <w:t> </w:t>
            </w:r>
          </w:p>
        </w:tc>
        <w:tc>
          <w:tcPr>
            <w:tcW w:w="1471" w:type="dxa"/>
            <w:tcBorders>
              <w:top w:val="single" w:sz="4" w:space="0" w:color="auto"/>
              <w:left w:val="nil"/>
              <w:bottom w:val="single" w:sz="4" w:space="0" w:color="auto"/>
              <w:right w:val="nil"/>
            </w:tcBorders>
            <w:shd w:val="clear" w:color="000000" w:fill="630A37"/>
            <w:noWrap/>
            <w:vAlign w:val="center"/>
            <w:hideMark/>
          </w:tcPr>
          <w:p w14:paraId="38C5A6E4" w14:textId="77777777" w:rsidR="00D7552E" w:rsidRPr="007F6E42" w:rsidRDefault="00D7552E" w:rsidP="00D7552E">
            <w:pPr>
              <w:jc w:val="left"/>
              <w:rPr>
                <w:rFonts w:cs="Arial"/>
                <w:b/>
                <w:bCs/>
                <w:color w:val="FFFFFF"/>
                <w:sz w:val="16"/>
                <w:szCs w:val="16"/>
              </w:rPr>
            </w:pPr>
            <w:r w:rsidRPr="007F6E42">
              <w:rPr>
                <w:rFonts w:cs="Arial"/>
                <w:b/>
                <w:bCs/>
                <w:color w:val="FFFFFF"/>
                <w:sz w:val="16"/>
                <w:szCs w:val="16"/>
              </w:rPr>
              <w:t> </w:t>
            </w:r>
          </w:p>
        </w:tc>
      </w:tr>
      <w:tr w:rsidR="00D7552E" w:rsidRPr="00D7552E" w14:paraId="6ACF0B0D" w14:textId="77777777" w:rsidTr="007F6E42">
        <w:trPr>
          <w:trHeight w:val="83"/>
          <w:jc w:val="center"/>
        </w:trPr>
        <w:tc>
          <w:tcPr>
            <w:tcW w:w="2677" w:type="dxa"/>
            <w:tcBorders>
              <w:top w:val="nil"/>
              <w:left w:val="nil"/>
              <w:bottom w:val="nil"/>
              <w:right w:val="nil"/>
            </w:tcBorders>
            <w:shd w:val="clear" w:color="auto" w:fill="auto"/>
            <w:noWrap/>
            <w:vAlign w:val="center"/>
            <w:hideMark/>
          </w:tcPr>
          <w:p w14:paraId="4A93C9B4" w14:textId="77777777" w:rsidR="00D7552E" w:rsidRPr="007F6E42" w:rsidRDefault="00D7552E" w:rsidP="00D7552E">
            <w:pPr>
              <w:jc w:val="left"/>
              <w:rPr>
                <w:rFonts w:cs="Arial"/>
                <w:b/>
                <w:bCs/>
                <w:color w:val="FFFFFF"/>
                <w:sz w:val="16"/>
                <w:szCs w:val="16"/>
              </w:rPr>
            </w:pPr>
          </w:p>
        </w:tc>
        <w:tc>
          <w:tcPr>
            <w:tcW w:w="1471" w:type="dxa"/>
            <w:tcBorders>
              <w:top w:val="nil"/>
              <w:left w:val="nil"/>
              <w:bottom w:val="nil"/>
              <w:right w:val="nil"/>
            </w:tcBorders>
            <w:shd w:val="clear" w:color="auto" w:fill="auto"/>
            <w:noWrap/>
            <w:vAlign w:val="center"/>
            <w:hideMark/>
          </w:tcPr>
          <w:p w14:paraId="22ADDCF4" w14:textId="77777777" w:rsidR="00D7552E" w:rsidRPr="007F6E42" w:rsidRDefault="00D7552E" w:rsidP="00D7552E">
            <w:pPr>
              <w:jc w:val="left"/>
              <w:rPr>
                <w:rFonts w:cs="Arial"/>
                <w:sz w:val="16"/>
                <w:szCs w:val="16"/>
              </w:rPr>
            </w:pPr>
          </w:p>
        </w:tc>
        <w:tc>
          <w:tcPr>
            <w:tcW w:w="1290" w:type="dxa"/>
            <w:tcBorders>
              <w:top w:val="nil"/>
              <w:left w:val="nil"/>
              <w:bottom w:val="nil"/>
              <w:right w:val="nil"/>
            </w:tcBorders>
            <w:shd w:val="clear" w:color="auto" w:fill="auto"/>
            <w:noWrap/>
            <w:vAlign w:val="center"/>
            <w:hideMark/>
          </w:tcPr>
          <w:p w14:paraId="030238F6" w14:textId="77777777" w:rsidR="00D7552E" w:rsidRPr="007F6E42" w:rsidRDefault="00D7552E" w:rsidP="00D7552E">
            <w:pPr>
              <w:jc w:val="left"/>
              <w:rPr>
                <w:rFonts w:cs="Arial"/>
                <w:sz w:val="16"/>
                <w:szCs w:val="16"/>
              </w:rPr>
            </w:pPr>
          </w:p>
        </w:tc>
        <w:tc>
          <w:tcPr>
            <w:tcW w:w="1290" w:type="dxa"/>
            <w:tcBorders>
              <w:top w:val="nil"/>
              <w:left w:val="nil"/>
              <w:bottom w:val="nil"/>
              <w:right w:val="nil"/>
            </w:tcBorders>
            <w:shd w:val="clear" w:color="auto" w:fill="auto"/>
            <w:noWrap/>
            <w:vAlign w:val="center"/>
            <w:hideMark/>
          </w:tcPr>
          <w:p w14:paraId="074FF150" w14:textId="77777777" w:rsidR="00D7552E" w:rsidRPr="007F6E42" w:rsidRDefault="00D7552E" w:rsidP="00D7552E">
            <w:pPr>
              <w:jc w:val="left"/>
              <w:rPr>
                <w:rFonts w:cs="Arial"/>
                <w:sz w:val="16"/>
                <w:szCs w:val="16"/>
              </w:rPr>
            </w:pPr>
          </w:p>
        </w:tc>
        <w:tc>
          <w:tcPr>
            <w:tcW w:w="1290" w:type="dxa"/>
            <w:tcBorders>
              <w:top w:val="nil"/>
              <w:left w:val="nil"/>
              <w:bottom w:val="nil"/>
              <w:right w:val="nil"/>
            </w:tcBorders>
            <w:shd w:val="clear" w:color="auto" w:fill="auto"/>
            <w:noWrap/>
            <w:vAlign w:val="center"/>
            <w:hideMark/>
          </w:tcPr>
          <w:p w14:paraId="20E94988" w14:textId="77777777" w:rsidR="00D7552E" w:rsidRPr="007F6E42" w:rsidRDefault="00D7552E" w:rsidP="00D7552E">
            <w:pPr>
              <w:jc w:val="left"/>
              <w:rPr>
                <w:rFonts w:cs="Arial"/>
                <w:sz w:val="16"/>
                <w:szCs w:val="16"/>
              </w:rPr>
            </w:pPr>
          </w:p>
        </w:tc>
        <w:tc>
          <w:tcPr>
            <w:tcW w:w="1471" w:type="dxa"/>
            <w:tcBorders>
              <w:top w:val="nil"/>
              <w:left w:val="nil"/>
              <w:bottom w:val="nil"/>
              <w:right w:val="nil"/>
            </w:tcBorders>
            <w:shd w:val="clear" w:color="auto" w:fill="auto"/>
            <w:noWrap/>
            <w:vAlign w:val="center"/>
            <w:hideMark/>
          </w:tcPr>
          <w:p w14:paraId="30B6AB1B" w14:textId="77777777" w:rsidR="00D7552E" w:rsidRPr="007F6E42" w:rsidRDefault="00D7552E" w:rsidP="00D7552E">
            <w:pPr>
              <w:jc w:val="left"/>
              <w:rPr>
                <w:rFonts w:cs="Arial"/>
                <w:sz w:val="16"/>
                <w:szCs w:val="16"/>
              </w:rPr>
            </w:pPr>
          </w:p>
        </w:tc>
      </w:tr>
      <w:tr w:rsidR="00D7552E" w:rsidRPr="00D7552E" w14:paraId="5E4A2B66" w14:textId="77777777" w:rsidTr="007F6E42">
        <w:trPr>
          <w:trHeight w:val="291"/>
          <w:jc w:val="center"/>
        </w:trPr>
        <w:tc>
          <w:tcPr>
            <w:tcW w:w="2677" w:type="dxa"/>
            <w:tcBorders>
              <w:top w:val="nil"/>
              <w:left w:val="nil"/>
              <w:bottom w:val="double" w:sz="6" w:space="0" w:color="auto"/>
              <w:right w:val="nil"/>
            </w:tcBorders>
            <w:shd w:val="clear" w:color="auto" w:fill="auto"/>
            <w:noWrap/>
            <w:vAlign w:val="center"/>
            <w:hideMark/>
          </w:tcPr>
          <w:p w14:paraId="23E7EAEC" w14:textId="77777777" w:rsidR="00D7552E" w:rsidRPr="007F6E42" w:rsidRDefault="00D7552E" w:rsidP="00D7552E">
            <w:pPr>
              <w:jc w:val="left"/>
              <w:rPr>
                <w:rFonts w:cs="Arial"/>
                <w:b/>
                <w:bCs/>
                <w:color w:val="000000"/>
                <w:sz w:val="16"/>
                <w:szCs w:val="16"/>
              </w:rPr>
            </w:pPr>
            <w:r w:rsidRPr="007F6E42">
              <w:rPr>
                <w:rFonts w:cs="Arial"/>
                <w:b/>
                <w:bCs/>
                <w:color w:val="000000"/>
                <w:sz w:val="16"/>
                <w:szCs w:val="16"/>
              </w:rPr>
              <w:t>Despesas Flat</w:t>
            </w:r>
          </w:p>
        </w:tc>
        <w:tc>
          <w:tcPr>
            <w:tcW w:w="1471" w:type="dxa"/>
            <w:tcBorders>
              <w:top w:val="nil"/>
              <w:left w:val="nil"/>
              <w:bottom w:val="double" w:sz="6" w:space="0" w:color="auto"/>
              <w:right w:val="nil"/>
            </w:tcBorders>
            <w:shd w:val="clear" w:color="auto" w:fill="auto"/>
            <w:noWrap/>
            <w:vAlign w:val="center"/>
            <w:hideMark/>
          </w:tcPr>
          <w:p w14:paraId="132C1EE7" w14:textId="77777777" w:rsidR="00D7552E" w:rsidRPr="007F6E42" w:rsidRDefault="00D7552E" w:rsidP="00D7552E">
            <w:pPr>
              <w:jc w:val="center"/>
              <w:rPr>
                <w:rFonts w:cs="Arial"/>
                <w:b/>
                <w:bCs/>
                <w:color w:val="000000"/>
                <w:sz w:val="16"/>
                <w:szCs w:val="16"/>
              </w:rPr>
            </w:pPr>
            <w:r w:rsidRPr="007F6E42">
              <w:rPr>
                <w:rFonts w:cs="Arial"/>
                <w:b/>
                <w:bCs/>
                <w:color w:val="000000"/>
                <w:sz w:val="16"/>
                <w:szCs w:val="16"/>
              </w:rPr>
              <w:t>Premissa</w:t>
            </w:r>
          </w:p>
        </w:tc>
        <w:tc>
          <w:tcPr>
            <w:tcW w:w="1290" w:type="dxa"/>
            <w:tcBorders>
              <w:top w:val="nil"/>
              <w:left w:val="nil"/>
              <w:bottom w:val="double" w:sz="6" w:space="0" w:color="auto"/>
              <w:right w:val="nil"/>
            </w:tcBorders>
            <w:shd w:val="clear" w:color="auto" w:fill="auto"/>
            <w:noWrap/>
            <w:vAlign w:val="center"/>
            <w:hideMark/>
          </w:tcPr>
          <w:p w14:paraId="1EAA3C1E" w14:textId="77777777" w:rsidR="00D7552E" w:rsidRPr="007F6E42" w:rsidRDefault="00D7552E" w:rsidP="00D7552E">
            <w:pPr>
              <w:jc w:val="center"/>
              <w:rPr>
                <w:rFonts w:cs="Arial"/>
                <w:b/>
                <w:bCs/>
                <w:color w:val="000000"/>
                <w:sz w:val="16"/>
                <w:szCs w:val="16"/>
              </w:rPr>
            </w:pPr>
            <w:r w:rsidRPr="007F6E42">
              <w:rPr>
                <w:rFonts w:cs="Arial"/>
                <w:b/>
                <w:bCs/>
                <w:color w:val="000000"/>
                <w:sz w:val="16"/>
                <w:szCs w:val="16"/>
              </w:rPr>
              <w:t>Valor Líquido</w:t>
            </w:r>
          </w:p>
        </w:tc>
        <w:tc>
          <w:tcPr>
            <w:tcW w:w="1290" w:type="dxa"/>
            <w:tcBorders>
              <w:top w:val="nil"/>
              <w:left w:val="nil"/>
              <w:bottom w:val="double" w:sz="6" w:space="0" w:color="auto"/>
              <w:right w:val="nil"/>
            </w:tcBorders>
            <w:shd w:val="clear" w:color="auto" w:fill="auto"/>
            <w:noWrap/>
            <w:vAlign w:val="center"/>
            <w:hideMark/>
          </w:tcPr>
          <w:p w14:paraId="03D10738" w14:textId="77777777" w:rsidR="00D7552E" w:rsidRPr="007F6E42" w:rsidRDefault="00D7552E" w:rsidP="00D7552E">
            <w:pPr>
              <w:jc w:val="center"/>
              <w:rPr>
                <w:rFonts w:cs="Arial"/>
                <w:b/>
                <w:bCs/>
                <w:color w:val="000000"/>
                <w:sz w:val="16"/>
                <w:szCs w:val="16"/>
              </w:rPr>
            </w:pPr>
            <w:r w:rsidRPr="007F6E42">
              <w:rPr>
                <w:rFonts w:cs="Arial"/>
                <w:b/>
                <w:bCs/>
                <w:color w:val="000000"/>
                <w:sz w:val="16"/>
                <w:szCs w:val="16"/>
              </w:rPr>
              <w:t>Gross-</w:t>
            </w:r>
            <w:proofErr w:type="spellStart"/>
            <w:r w:rsidRPr="007F6E42">
              <w:rPr>
                <w:rFonts w:cs="Arial"/>
                <w:b/>
                <w:bCs/>
                <w:color w:val="000000"/>
                <w:sz w:val="16"/>
                <w:szCs w:val="16"/>
              </w:rPr>
              <w:t>Up</w:t>
            </w:r>
            <w:proofErr w:type="spellEnd"/>
          </w:p>
        </w:tc>
        <w:tc>
          <w:tcPr>
            <w:tcW w:w="1290" w:type="dxa"/>
            <w:tcBorders>
              <w:top w:val="nil"/>
              <w:left w:val="nil"/>
              <w:bottom w:val="double" w:sz="6" w:space="0" w:color="auto"/>
              <w:right w:val="nil"/>
            </w:tcBorders>
            <w:shd w:val="clear" w:color="auto" w:fill="auto"/>
            <w:noWrap/>
            <w:vAlign w:val="center"/>
            <w:hideMark/>
          </w:tcPr>
          <w:p w14:paraId="050EAB4A" w14:textId="77777777" w:rsidR="00D7552E" w:rsidRPr="007F6E42" w:rsidRDefault="00D7552E" w:rsidP="00D7552E">
            <w:pPr>
              <w:jc w:val="center"/>
              <w:rPr>
                <w:rFonts w:cs="Arial"/>
                <w:b/>
                <w:bCs/>
                <w:color w:val="000000"/>
                <w:sz w:val="16"/>
                <w:szCs w:val="16"/>
              </w:rPr>
            </w:pPr>
            <w:r w:rsidRPr="007F6E42">
              <w:rPr>
                <w:rFonts w:cs="Arial"/>
                <w:b/>
                <w:bCs/>
                <w:color w:val="000000"/>
                <w:sz w:val="16"/>
                <w:szCs w:val="16"/>
              </w:rPr>
              <w:t>Valor Bruto</w:t>
            </w:r>
          </w:p>
        </w:tc>
        <w:tc>
          <w:tcPr>
            <w:tcW w:w="1471" w:type="dxa"/>
            <w:tcBorders>
              <w:top w:val="nil"/>
              <w:left w:val="nil"/>
              <w:bottom w:val="double" w:sz="6" w:space="0" w:color="auto"/>
              <w:right w:val="nil"/>
            </w:tcBorders>
            <w:shd w:val="clear" w:color="auto" w:fill="auto"/>
            <w:noWrap/>
            <w:vAlign w:val="center"/>
            <w:hideMark/>
          </w:tcPr>
          <w:p w14:paraId="1ECDF559" w14:textId="77777777" w:rsidR="00D7552E" w:rsidRPr="007F6E42" w:rsidRDefault="00D7552E" w:rsidP="00D7552E">
            <w:pPr>
              <w:jc w:val="center"/>
              <w:rPr>
                <w:rFonts w:cs="Arial"/>
                <w:b/>
                <w:bCs/>
                <w:color w:val="000000"/>
                <w:sz w:val="16"/>
                <w:szCs w:val="16"/>
              </w:rPr>
            </w:pPr>
            <w:r w:rsidRPr="007F6E42">
              <w:rPr>
                <w:rFonts w:cs="Arial"/>
                <w:b/>
                <w:bCs/>
                <w:color w:val="000000"/>
                <w:sz w:val="16"/>
                <w:szCs w:val="16"/>
              </w:rPr>
              <w:t>Empresa Recebedora</w:t>
            </w:r>
          </w:p>
        </w:tc>
      </w:tr>
      <w:tr w:rsidR="00E01CBD" w:rsidRPr="00D7552E" w14:paraId="097BC6F1" w14:textId="77777777" w:rsidTr="00E86A26">
        <w:trPr>
          <w:trHeight w:val="291"/>
          <w:jc w:val="center"/>
        </w:trPr>
        <w:tc>
          <w:tcPr>
            <w:tcW w:w="2677" w:type="dxa"/>
            <w:tcBorders>
              <w:top w:val="nil"/>
              <w:left w:val="nil"/>
              <w:bottom w:val="nil"/>
              <w:right w:val="nil"/>
            </w:tcBorders>
            <w:shd w:val="clear" w:color="auto" w:fill="auto"/>
            <w:noWrap/>
            <w:vAlign w:val="center"/>
            <w:hideMark/>
          </w:tcPr>
          <w:p w14:paraId="5E6FE09D" w14:textId="77777777" w:rsidR="00E01CBD" w:rsidRPr="007F6E42" w:rsidRDefault="00E01CBD" w:rsidP="00E01CBD">
            <w:pPr>
              <w:jc w:val="left"/>
              <w:rPr>
                <w:rFonts w:cs="Arial"/>
                <w:color w:val="000000"/>
                <w:sz w:val="16"/>
                <w:szCs w:val="16"/>
              </w:rPr>
            </w:pPr>
            <w:r w:rsidRPr="007F6E42">
              <w:rPr>
                <w:rFonts w:cs="Arial"/>
                <w:color w:val="000000"/>
                <w:sz w:val="16"/>
                <w:szCs w:val="16"/>
              </w:rPr>
              <w:t>Taxa de Emissão</w:t>
            </w:r>
          </w:p>
        </w:tc>
        <w:tc>
          <w:tcPr>
            <w:tcW w:w="1471" w:type="dxa"/>
            <w:tcBorders>
              <w:top w:val="nil"/>
              <w:left w:val="nil"/>
              <w:bottom w:val="nil"/>
              <w:right w:val="nil"/>
            </w:tcBorders>
            <w:shd w:val="clear" w:color="auto" w:fill="auto"/>
            <w:noWrap/>
            <w:vAlign w:val="center"/>
            <w:hideMark/>
          </w:tcPr>
          <w:p w14:paraId="0508CAD8" w14:textId="77777777" w:rsidR="00E01CBD" w:rsidRPr="007F6E42" w:rsidRDefault="00E01CBD" w:rsidP="00E01CBD">
            <w:pPr>
              <w:jc w:val="center"/>
              <w:rPr>
                <w:rFonts w:cs="Arial"/>
                <w:color w:val="000000"/>
                <w:sz w:val="16"/>
                <w:szCs w:val="16"/>
              </w:rPr>
            </w:pPr>
            <w:r w:rsidRPr="007F6E42">
              <w:rPr>
                <w:rFonts w:cs="Arial"/>
                <w:color w:val="000000"/>
                <w:sz w:val="16"/>
                <w:szCs w:val="16"/>
              </w:rPr>
              <w:t>Flat</w:t>
            </w:r>
          </w:p>
        </w:tc>
        <w:tc>
          <w:tcPr>
            <w:tcW w:w="1290" w:type="dxa"/>
            <w:tcBorders>
              <w:top w:val="nil"/>
              <w:left w:val="nil"/>
              <w:bottom w:val="nil"/>
              <w:right w:val="nil"/>
            </w:tcBorders>
            <w:shd w:val="clear" w:color="auto" w:fill="auto"/>
            <w:noWrap/>
            <w:vAlign w:val="center"/>
            <w:hideMark/>
          </w:tcPr>
          <w:p w14:paraId="3D5A71D9" w14:textId="77777777" w:rsidR="00E01CBD" w:rsidRPr="007F6E42" w:rsidRDefault="00E01CBD" w:rsidP="00E01CBD">
            <w:pPr>
              <w:jc w:val="center"/>
              <w:rPr>
                <w:rFonts w:cs="Arial"/>
                <w:color w:val="000000"/>
                <w:sz w:val="16"/>
                <w:szCs w:val="16"/>
              </w:rPr>
            </w:pPr>
            <w:r w:rsidRPr="007F6E42">
              <w:rPr>
                <w:rFonts w:cs="Arial"/>
                <w:color w:val="000000"/>
                <w:sz w:val="16"/>
                <w:szCs w:val="16"/>
              </w:rPr>
              <w:t>R$ 30.000,00</w:t>
            </w:r>
          </w:p>
        </w:tc>
        <w:tc>
          <w:tcPr>
            <w:tcW w:w="1290" w:type="dxa"/>
            <w:tcBorders>
              <w:top w:val="nil"/>
              <w:left w:val="nil"/>
              <w:bottom w:val="nil"/>
              <w:right w:val="nil"/>
            </w:tcBorders>
            <w:shd w:val="clear" w:color="auto" w:fill="auto"/>
            <w:noWrap/>
            <w:vAlign w:val="bottom"/>
            <w:hideMark/>
          </w:tcPr>
          <w:p w14:paraId="51CE6035" w14:textId="3F0CB03E" w:rsidR="00E01CBD" w:rsidRPr="007F6E42" w:rsidRDefault="00E01CBD" w:rsidP="00E01CBD">
            <w:pPr>
              <w:jc w:val="center"/>
              <w:rPr>
                <w:rFonts w:cs="Arial"/>
                <w:color w:val="000000"/>
                <w:sz w:val="16"/>
                <w:szCs w:val="16"/>
              </w:rPr>
            </w:pPr>
            <w:r w:rsidRPr="00E01CBD">
              <w:rPr>
                <w:rFonts w:cs="Arial"/>
                <w:color w:val="000000"/>
                <w:sz w:val="16"/>
                <w:szCs w:val="16"/>
              </w:rPr>
              <w:t>9,65%</w:t>
            </w:r>
          </w:p>
        </w:tc>
        <w:tc>
          <w:tcPr>
            <w:tcW w:w="1290" w:type="dxa"/>
            <w:tcBorders>
              <w:top w:val="nil"/>
              <w:left w:val="nil"/>
              <w:bottom w:val="nil"/>
              <w:right w:val="nil"/>
            </w:tcBorders>
            <w:shd w:val="clear" w:color="auto" w:fill="auto"/>
            <w:noWrap/>
            <w:vAlign w:val="bottom"/>
            <w:hideMark/>
          </w:tcPr>
          <w:p w14:paraId="754DAAF1" w14:textId="679565C9" w:rsidR="00E01CBD" w:rsidRPr="007F6E42" w:rsidRDefault="00E01CBD" w:rsidP="00E01CBD">
            <w:pPr>
              <w:jc w:val="center"/>
              <w:rPr>
                <w:rFonts w:cs="Arial"/>
                <w:color w:val="000000"/>
                <w:sz w:val="16"/>
                <w:szCs w:val="16"/>
              </w:rPr>
            </w:pPr>
            <w:r w:rsidRPr="00E01CBD">
              <w:rPr>
                <w:rFonts w:cs="Arial"/>
                <w:color w:val="000000"/>
                <w:sz w:val="16"/>
                <w:szCs w:val="16"/>
              </w:rPr>
              <w:t>R$ 33.204,21</w:t>
            </w:r>
          </w:p>
        </w:tc>
        <w:tc>
          <w:tcPr>
            <w:tcW w:w="1471" w:type="dxa"/>
            <w:tcBorders>
              <w:top w:val="nil"/>
              <w:left w:val="nil"/>
              <w:bottom w:val="nil"/>
              <w:right w:val="nil"/>
            </w:tcBorders>
            <w:shd w:val="clear" w:color="auto" w:fill="auto"/>
            <w:noWrap/>
            <w:vAlign w:val="center"/>
            <w:hideMark/>
          </w:tcPr>
          <w:p w14:paraId="3FA3C9A6" w14:textId="77777777" w:rsidR="00E01CBD" w:rsidRPr="007F6E42" w:rsidRDefault="00E01CBD" w:rsidP="00E01CBD">
            <w:pPr>
              <w:jc w:val="center"/>
              <w:rPr>
                <w:rFonts w:cs="Arial"/>
                <w:color w:val="000000"/>
                <w:sz w:val="16"/>
                <w:szCs w:val="16"/>
              </w:rPr>
            </w:pPr>
            <w:proofErr w:type="spellStart"/>
            <w:r w:rsidRPr="007F6E42">
              <w:rPr>
                <w:rFonts w:cs="Arial"/>
                <w:color w:val="000000"/>
                <w:sz w:val="16"/>
                <w:szCs w:val="16"/>
              </w:rPr>
              <w:t>Opea</w:t>
            </w:r>
            <w:proofErr w:type="spellEnd"/>
          </w:p>
        </w:tc>
      </w:tr>
      <w:tr w:rsidR="00E01CBD" w:rsidRPr="00D7552E" w14:paraId="55925DD0"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6C8BB2A9" w14:textId="77777777" w:rsidR="00E01CBD" w:rsidRPr="007F6E42" w:rsidRDefault="00E01CBD" w:rsidP="00E01CBD">
            <w:pPr>
              <w:jc w:val="left"/>
              <w:rPr>
                <w:rFonts w:cs="Arial"/>
                <w:color w:val="000000"/>
                <w:sz w:val="16"/>
                <w:szCs w:val="16"/>
              </w:rPr>
            </w:pPr>
            <w:r w:rsidRPr="007F6E42">
              <w:rPr>
                <w:rFonts w:cs="Arial"/>
                <w:color w:val="000000"/>
                <w:sz w:val="16"/>
                <w:szCs w:val="16"/>
              </w:rPr>
              <w:t>Taxa de Administração</w:t>
            </w:r>
          </w:p>
        </w:tc>
        <w:tc>
          <w:tcPr>
            <w:tcW w:w="1471" w:type="dxa"/>
            <w:tcBorders>
              <w:top w:val="nil"/>
              <w:left w:val="nil"/>
              <w:bottom w:val="nil"/>
              <w:right w:val="nil"/>
            </w:tcBorders>
            <w:shd w:val="clear" w:color="auto" w:fill="auto"/>
            <w:noWrap/>
            <w:vAlign w:val="center"/>
            <w:hideMark/>
          </w:tcPr>
          <w:p w14:paraId="4651F68E" w14:textId="77777777" w:rsidR="00E01CBD" w:rsidRPr="007F6E42" w:rsidRDefault="00E01CBD" w:rsidP="00E01CBD">
            <w:pPr>
              <w:jc w:val="center"/>
              <w:rPr>
                <w:rFonts w:cs="Arial"/>
                <w:color w:val="000000"/>
                <w:sz w:val="16"/>
                <w:szCs w:val="16"/>
              </w:rPr>
            </w:pPr>
            <w:r w:rsidRPr="007F6E42">
              <w:rPr>
                <w:rFonts w:cs="Arial"/>
                <w:color w:val="000000"/>
                <w:sz w:val="16"/>
                <w:szCs w:val="16"/>
              </w:rPr>
              <w:t>Mensal</w:t>
            </w:r>
          </w:p>
        </w:tc>
        <w:tc>
          <w:tcPr>
            <w:tcW w:w="1290" w:type="dxa"/>
            <w:tcBorders>
              <w:top w:val="nil"/>
              <w:left w:val="nil"/>
              <w:bottom w:val="nil"/>
              <w:right w:val="nil"/>
            </w:tcBorders>
            <w:shd w:val="clear" w:color="auto" w:fill="auto"/>
            <w:noWrap/>
            <w:vAlign w:val="center"/>
            <w:hideMark/>
          </w:tcPr>
          <w:p w14:paraId="516C747C" w14:textId="77777777" w:rsidR="00E01CBD" w:rsidRPr="007F6E42" w:rsidRDefault="00E01CBD" w:rsidP="00E01CBD">
            <w:pPr>
              <w:jc w:val="center"/>
              <w:rPr>
                <w:rFonts w:cs="Arial"/>
                <w:color w:val="000000"/>
                <w:sz w:val="16"/>
                <w:szCs w:val="16"/>
              </w:rPr>
            </w:pPr>
            <w:r w:rsidRPr="007F6E42">
              <w:rPr>
                <w:rFonts w:cs="Arial"/>
                <w:color w:val="000000"/>
                <w:sz w:val="16"/>
                <w:szCs w:val="16"/>
              </w:rPr>
              <w:t>R$ 3.200,00</w:t>
            </w:r>
          </w:p>
        </w:tc>
        <w:tc>
          <w:tcPr>
            <w:tcW w:w="1290" w:type="dxa"/>
            <w:tcBorders>
              <w:top w:val="nil"/>
              <w:left w:val="nil"/>
              <w:bottom w:val="nil"/>
              <w:right w:val="nil"/>
            </w:tcBorders>
            <w:shd w:val="clear" w:color="auto" w:fill="auto"/>
            <w:noWrap/>
            <w:vAlign w:val="bottom"/>
            <w:hideMark/>
          </w:tcPr>
          <w:p w14:paraId="48BD9D27" w14:textId="5A50F6B9" w:rsidR="00E01CBD" w:rsidRPr="007F6E42" w:rsidRDefault="00E01CBD" w:rsidP="00E01CBD">
            <w:pPr>
              <w:jc w:val="center"/>
              <w:rPr>
                <w:rFonts w:cs="Arial"/>
                <w:color w:val="000000"/>
                <w:sz w:val="16"/>
                <w:szCs w:val="16"/>
              </w:rPr>
            </w:pPr>
            <w:r w:rsidRPr="00E01CBD">
              <w:rPr>
                <w:rFonts w:cs="Arial"/>
                <w:color w:val="000000"/>
                <w:sz w:val="16"/>
                <w:szCs w:val="16"/>
              </w:rPr>
              <w:t>19,53%</w:t>
            </w:r>
          </w:p>
        </w:tc>
        <w:tc>
          <w:tcPr>
            <w:tcW w:w="1290" w:type="dxa"/>
            <w:tcBorders>
              <w:top w:val="nil"/>
              <w:left w:val="nil"/>
              <w:bottom w:val="nil"/>
              <w:right w:val="nil"/>
            </w:tcBorders>
            <w:shd w:val="clear" w:color="auto" w:fill="auto"/>
            <w:noWrap/>
            <w:vAlign w:val="bottom"/>
            <w:hideMark/>
          </w:tcPr>
          <w:p w14:paraId="2D42AE6C" w14:textId="3B25C47E" w:rsidR="00E01CBD" w:rsidRPr="007F6E42" w:rsidRDefault="00E01CBD" w:rsidP="00E01CBD">
            <w:pPr>
              <w:jc w:val="center"/>
              <w:rPr>
                <w:rFonts w:cs="Arial"/>
                <w:color w:val="000000"/>
                <w:sz w:val="16"/>
                <w:szCs w:val="16"/>
              </w:rPr>
            </w:pPr>
            <w:r w:rsidRPr="00E01CBD">
              <w:rPr>
                <w:rFonts w:cs="Arial"/>
                <w:color w:val="000000"/>
                <w:sz w:val="16"/>
                <w:szCs w:val="16"/>
              </w:rPr>
              <w:t>R$ 3.976,64</w:t>
            </w:r>
          </w:p>
        </w:tc>
        <w:tc>
          <w:tcPr>
            <w:tcW w:w="1471" w:type="dxa"/>
            <w:tcBorders>
              <w:top w:val="nil"/>
              <w:left w:val="nil"/>
              <w:bottom w:val="nil"/>
              <w:right w:val="nil"/>
            </w:tcBorders>
            <w:shd w:val="clear" w:color="auto" w:fill="auto"/>
            <w:noWrap/>
            <w:vAlign w:val="center"/>
            <w:hideMark/>
          </w:tcPr>
          <w:p w14:paraId="722A231F" w14:textId="77777777" w:rsidR="00E01CBD" w:rsidRPr="007F6E42" w:rsidRDefault="00E01CBD" w:rsidP="00E01CBD">
            <w:pPr>
              <w:jc w:val="center"/>
              <w:rPr>
                <w:rFonts w:cs="Arial"/>
                <w:color w:val="000000"/>
                <w:sz w:val="16"/>
                <w:szCs w:val="16"/>
              </w:rPr>
            </w:pPr>
            <w:proofErr w:type="spellStart"/>
            <w:r w:rsidRPr="007F6E42">
              <w:rPr>
                <w:rFonts w:cs="Arial"/>
                <w:color w:val="000000"/>
                <w:sz w:val="16"/>
                <w:szCs w:val="16"/>
              </w:rPr>
              <w:t>Opea</w:t>
            </w:r>
            <w:proofErr w:type="spellEnd"/>
          </w:p>
        </w:tc>
      </w:tr>
      <w:tr w:rsidR="00E01CBD" w:rsidRPr="00D7552E" w14:paraId="162964F1"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6B25D0A6" w14:textId="77777777" w:rsidR="00E01CBD" w:rsidRPr="007F6E42" w:rsidRDefault="00E01CBD" w:rsidP="00E01CBD">
            <w:pPr>
              <w:jc w:val="left"/>
              <w:rPr>
                <w:rFonts w:cs="Arial"/>
                <w:color w:val="000000"/>
                <w:sz w:val="16"/>
                <w:szCs w:val="16"/>
              </w:rPr>
            </w:pPr>
            <w:r w:rsidRPr="007F6E42">
              <w:rPr>
                <w:rFonts w:cs="Arial"/>
                <w:color w:val="000000"/>
                <w:sz w:val="16"/>
                <w:szCs w:val="16"/>
              </w:rPr>
              <w:t>Assessor Legal</w:t>
            </w:r>
          </w:p>
        </w:tc>
        <w:tc>
          <w:tcPr>
            <w:tcW w:w="1471" w:type="dxa"/>
            <w:tcBorders>
              <w:top w:val="nil"/>
              <w:left w:val="nil"/>
              <w:bottom w:val="nil"/>
              <w:right w:val="nil"/>
            </w:tcBorders>
            <w:shd w:val="clear" w:color="auto" w:fill="auto"/>
            <w:noWrap/>
            <w:vAlign w:val="center"/>
            <w:hideMark/>
          </w:tcPr>
          <w:p w14:paraId="24C25336" w14:textId="77777777" w:rsidR="00E01CBD" w:rsidRPr="007F6E42" w:rsidRDefault="00E01CBD" w:rsidP="00E01CBD">
            <w:pPr>
              <w:jc w:val="center"/>
              <w:rPr>
                <w:rFonts w:cs="Arial"/>
                <w:color w:val="000000"/>
                <w:sz w:val="16"/>
                <w:szCs w:val="16"/>
              </w:rPr>
            </w:pPr>
            <w:r w:rsidRPr="007F6E42">
              <w:rPr>
                <w:rFonts w:cs="Arial"/>
                <w:color w:val="000000"/>
                <w:sz w:val="16"/>
                <w:szCs w:val="16"/>
              </w:rPr>
              <w:t>Flat</w:t>
            </w:r>
          </w:p>
        </w:tc>
        <w:tc>
          <w:tcPr>
            <w:tcW w:w="1290" w:type="dxa"/>
            <w:tcBorders>
              <w:top w:val="nil"/>
              <w:left w:val="nil"/>
              <w:bottom w:val="nil"/>
              <w:right w:val="nil"/>
            </w:tcBorders>
            <w:shd w:val="clear" w:color="auto" w:fill="auto"/>
            <w:noWrap/>
            <w:vAlign w:val="center"/>
            <w:hideMark/>
          </w:tcPr>
          <w:p w14:paraId="4DFF0F77" w14:textId="77777777" w:rsidR="00E01CBD" w:rsidRPr="007F6E42" w:rsidRDefault="00E01CBD" w:rsidP="00E01CBD">
            <w:pPr>
              <w:jc w:val="center"/>
              <w:rPr>
                <w:rFonts w:cs="Arial"/>
                <w:color w:val="000000"/>
                <w:sz w:val="16"/>
                <w:szCs w:val="16"/>
              </w:rPr>
            </w:pPr>
            <w:r w:rsidRPr="007F6E42">
              <w:rPr>
                <w:rFonts w:cs="Arial"/>
                <w:color w:val="000000"/>
                <w:sz w:val="16"/>
                <w:szCs w:val="16"/>
              </w:rPr>
              <w:t>R$ 130.000,00</w:t>
            </w:r>
          </w:p>
        </w:tc>
        <w:tc>
          <w:tcPr>
            <w:tcW w:w="1290" w:type="dxa"/>
            <w:tcBorders>
              <w:top w:val="nil"/>
              <w:left w:val="nil"/>
              <w:bottom w:val="nil"/>
              <w:right w:val="nil"/>
            </w:tcBorders>
            <w:shd w:val="clear" w:color="auto" w:fill="auto"/>
            <w:noWrap/>
            <w:vAlign w:val="bottom"/>
            <w:hideMark/>
          </w:tcPr>
          <w:p w14:paraId="4D0121B2" w14:textId="39A5AD42" w:rsidR="00E01CBD" w:rsidRPr="007F6E42" w:rsidRDefault="00E01CBD" w:rsidP="00E01CBD">
            <w:pPr>
              <w:jc w:val="center"/>
              <w:rPr>
                <w:rFonts w:cs="Arial"/>
                <w:color w:val="000000"/>
                <w:sz w:val="16"/>
                <w:szCs w:val="16"/>
              </w:rPr>
            </w:pPr>
            <w:r w:rsidRPr="00E01CBD">
              <w:rPr>
                <w:rFonts w:cs="Arial"/>
                <w:color w:val="000000"/>
                <w:sz w:val="16"/>
                <w:szCs w:val="16"/>
              </w:rPr>
              <w:t>6,15%</w:t>
            </w:r>
          </w:p>
        </w:tc>
        <w:tc>
          <w:tcPr>
            <w:tcW w:w="1290" w:type="dxa"/>
            <w:tcBorders>
              <w:top w:val="nil"/>
              <w:left w:val="nil"/>
              <w:bottom w:val="nil"/>
              <w:right w:val="nil"/>
            </w:tcBorders>
            <w:shd w:val="clear" w:color="auto" w:fill="auto"/>
            <w:noWrap/>
            <w:vAlign w:val="bottom"/>
            <w:hideMark/>
          </w:tcPr>
          <w:p w14:paraId="3F767EDC" w14:textId="7AE2CF3B" w:rsidR="00E01CBD" w:rsidRPr="007F6E42" w:rsidRDefault="00E01CBD" w:rsidP="00E01CBD">
            <w:pPr>
              <w:jc w:val="center"/>
              <w:rPr>
                <w:rFonts w:cs="Arial"/>
                <w:color w:val="000000"/>
                <w:sz w:val="16"/>
                <w:szCs w:val="16"/>
              </w:rPr>
            </w:pPr>
            <w:r w:rsidRPr="00E01CBD">
              <w:rPr>
                <w:rFonts w:cs="Arial"/>
                <w:color w:val="000000"/>
                <w:sz w:val="16"/>
                <w:szCs w:val="16"/>
              </w:rPr>
              <w:t>R$ 138.518,91</w:t>
            </w:r>
          </w:p>
        </w:tc>
        <w:tc>
          <w:tcPr>
            <w:tcW w:w="1471" w:type="dxa"/>
            <w:tcBorders>
              <w:top w:val="nil"/>
              <w:left w:val="nil"/>
              <w:bottom w:val="nil"/>
              <w:right w:val="nil"/>
            </w:tcBorders>
            <w:shd w:val="clear" w:color="auto" w:fill="auto"/>
            <w:noWrap/>
            <w:vAlign w:val="center"/>
            <w:hideMark/>
          </w:tcPr>
          <w:p w14:paraId="3FED858E" w14:textId="77777777" w:rsidR="00E01CBD" w:rsidRPr="007F6E42" w:rsidRDefault="00E01CBD" w:rsidP="00E01CBD">
            <w:pPr>
              <w:jc w:val="center"/>
              <w:rPr>
                <w:rFonts w:cs="Arial"/>
                <w:color w:val="000000"/>
                <w:sz w:val="16"/>
                <w:szCs w:val="16"/>
              </w:rPr>
            </w:pPr>
            <w:r w:rsidRPr="007F6E42">
              <w:rPr>
                <w:rFonts w:cs="Arial"/>
                <w:color w:val="000000"/>
                <w:sz w:val="16"/>
                <w:szCs w:val="16"/>
              </w:rPr>
              <w:t>TCMB</w:t>
            </w:r>
          </w:p>
        </w:tc>
      </w:tr>
      <w:tr w:rsidR="00E01CBD" w:rsidRPr="00D7552E" w14:paraId="5A265CEE"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4D12288C" w14:textId="77777777" w:rsidR="00E01CBD" w:rsidRPr="007F6E42" w:rsidRDefault="00E01CBD" w:rsidP="00E01CBD">
            <w:pPr>
              <w:jc w:val="left"/>
              <w:rPr>
                <w:rFonts w:cs="Arial"/>
                <w:color w:val="000000"/>
                <w:sz w:val="16"/>
                <w:szCs w:val="16"/>
              </w:rPr>
            </w:pPr>
            <w:r w:rsidRPr="007F6E42">
              <w:rPr>
                <w:rFonts w:cs="Arial"/>
                <w:color w:val="000000"/>
                <w:sz w:val="16"/>
                <w:szCs w:val="16"/>
              </w:rPr>
              <w:t>Agente Fiduciário (Implantação)</w:t>
            </w:r>
          </w:p>
        </w:tc>
        <w:tc>
          <w:tcPr>
            <w:tcW w:w="1471" w:type="dxa"/>
            <w:tcBorders>
              <w:top w:val="nil"/>
              <w:left w:val="nil"/>
              <w:bottom w:val="nil"/>
              <w:right w:val="nil"/>
            </w:tcBorders>
            <w:shd w:val="clear" w:color="auto" w:fill="auto"/>
            <w:noWrap/>
            <w:vAlign w:val="center"/>
            <w:hideMark/>
          </w:tcPr>
          <w:p w14:paraId="4CAA6923" w14:textId="77777777" w:rsidR="00E01CBD" w:rsidRPr="007F6E42" w:rsidRDefault="00E01CBD" w:rsidP="00E01CBD">
            <w:pPr>
              <w:jc w:val="center"/>
              <w:rPr>
                <w:rFonts w:cs="Arial"/>
                <w:color w:val="000000"/>
                <w:sz w:val="16"/>
                <w:szCs w:val="16"/>
              </w:rPr>
            </w:pPr>
            <w:r w:rsidRPr="007F6E42">
              <w:rPr>
                <w:rFonts w:cs="Arial"/>
                <w:color w:val="000000"/>
                <w:sz w:val="16"/>
                <w:szCs w:val="16"/>
              </w:rPr>
              <w:t>Flat</w:t>
            </w:r>
          </w:p>
        </w:tc>
        <w:tc>
          <w:tcPr>
            <w:tcW w:w="1290" w:type="dxa"/>
            <w:tcBorders>
              <w:top w:val="nil"/>
              <w:left w:val="nil"/>
              <w:bottom w:val="nil"/>
              <w:right w:val="nil"/>
            </w:tcBorders>
            <w:shd w:val="clear" w:color="auto" w:fill="auto"/>
            <w:noWrap/>
            <w:vAlign w:val="center"/>
            <w:hideMark/>
          </w:tcPr>
          <w:p w14:paraId="40903B3B" w14:textId="77777777" w:rsidR="00E01CBD" w:rsidRPr="007F6E42" w:rsidRDefault="00E01CBD" w:rsidP="00E01CBD">
            <w:pPr>
              <w:jc w:val="center"/>
              <w:rPr>
                <w:rFonts w:cs="Arial"/>
                <w:color w:val="000000"/>
                <w:sz w:val="16"/>
                <w:szCs w:val="16"/>
              </w:rPr>
            </w:pPr>
            <w:r w:rsidRPr="007F6E42">
              <w:rPr>
                <w:rFonts w:cs="Arial"/>
                <w:color w:val="000000"/>
                <w:sz w:val="16"/>
                <w:szCs w:val="16"/>
              </w:rPr>
              <w:t>R$ 15.000,00</w:t>
            </w:r>
          </w:p>
        </w:tc>
        <w:tc>
          <w:tcPr>
            <w:tcW w:w="1290" w:type="dxa"/>
            <w:tcBorders>
              <w:top w:val="nil"/>
              <w:left w:val="nil"/>
              <w:bottom w:val="nil"/>
              <w:right w:val="nil"/>
            </w:tcBorders>
            <w:shd w:val="clear" w:color="auto" w:fill="auto"/>
            <w:noWrap/>
            <w:vAlign w:val="bottom"/>
            <w:hideMark/>
          </w:tcPr>
          <w:p w14:paraId="783D2644" w14:textId="0E5EF28E" w:rsidR="00E01CBD" w:rsidRPr="007F6E42" w:rsidRDefault="00E01CBD" w:rsidP="00E01CBD">
            <w:pPr>
              <w:jc w:val="center"/>
              <w:rPr>
                <w:rFonts w:cs="Arial"/>
                <w:color w:val="000000"/>
                <w:sz w:val="16"/>
                <w:szCs w:val="16"/>
              </w:rPr>
            </w:pPr>
            <w:r w:rsidRPr="00E01CBD">
              <w:rPr>
                <w:rFonts w:cs="Arial"/>
                <w:color w:val="000000"/>
                <w:sz w:val="16"/>
                <w:szCs w:val="16"/>
              </w:rPr>
              <w:t>12,15%</w:t>
            </w:r>
          </w:p>
        </w:tc>
        <w:tc>
          <w:tcPr>
            <w:tcW w:w="1290" w:type="dxa"/>
            <w:tcBorders>
              <w:top w:val="nil"/>
              <w:left w:val="nil"/>
              <w:bottom w:val="nil"/>
              <w:right w:val="nil"/>
            </w:tcBorders>
            <w:shd w:val="clear" w:color="auto" w:fill="auto"/>
            <w:noWrap/>
            <w:vAlign w:val="bottom"/>
            <w:hideMark/>
          </w:tcPr>
          <w:p w14:paraId="5CF1E4C1" w14:textId="6F9A9718" w:rsidR="00E01CBD" w:rsidRPr="007F6E42" w:rsidRDefault="00E01CBD" w:rsidP="00E01CBD">
            <w:pPr>
              <w:jc w:val="center"/>
              <w:rPr>
                <w:rFonts w:cs="Arial"/>
                <w:color w:val="000000"/>
                <w:sz w:val="16"/>
                <w:szCs w:val="16"/>
              </w:rPr>
            </w:pPr>
            <w:r w:rsidRPr="00E01CBD">
              <w:rPr>
                <w:rFonts w:cs="Arial"/>
                <w:color w:val="000000"/>
                <w:sz w:val="16"/>
                <w:szCs w:val="16"/>
              </w:rPr>
              <w:t>R$ 17.074,56</w:t>
            </w:r>
          </w:p>
        </w:tc>
        <w:tc>
          <w:tcPr>
            <w:tcW w:w="1471" w:type="dxa"/>
            <w:tcBorders>
              <w:top w:val="nil"/>
              <w:left w:val="nil"/>
              <w:bottom w:val="nil"/>
              <w:right w:val="nil"/>
            </w:tcBorders>
            <w:shd w:val="clear" w:color="auto" w:fill="auto"/>
            <w:noWrap/>
            <w:vAlign w:val="center"/>
            <w:hideMark/>
          </w:tcPr>
          <w:p w14:paraId="46E1A93D" w14:textId="77777777" w:rsidR="00E01CBD" w:rsidRPr="007F6E42" w:rsidRDefault="00E01CBD" w:rsidP="00E01CBD">
            <w:pPr>
              <w:jc w:val="center"/>
              <w:rPr>
                <w:rFonts w:cs="Arial"/>
                <w:color w:val="000000"/>
                <w:sz w:val="16"/>
                <w:szCs w:val="16"/>
              </w:rPr>
            </w:pPr>
            <w:r w:rsidRPr="007F6E42">
              <w:rPr>
                <w:rFonts w:cs="Arial"/>
                <w:color w:val="000000"/>
                <w:sz w:val="16"/>
                <w:szCs w:val="16"/>
              </w:rPr>
              <w:t>Oliveira Trust</w:t>
            </w:r>
          </w:p>
        </w:tc>
      </w:tr>
      <w:tr w:rsidR="00E01CBD" w:rsidRPr="00D7552E" w14:paraId="5AFFA594"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0CC7F327" w14:textId="77777777" w:rsidR="00E01CBD" w:rsidRPr="007F6E42" w:rsidRDefault="00E01CBD" w:rsidP="00E01CBD">
            <w:pPr>
              <w:jc w:val="left"/>
              <w:rPr>
                <w:rFonts w:cs="Arial"/>
                <w:color w:val="000000"/>
                <w:sz w:val="16"/>
                <w:szCs w:val="16"/>
              </w:rPr>
            </w:pPr>
            <w:r w:rsidRPr="007F6E42">
              <w:rPr>
                <w:rFonts w:cs="Arial"/>
                <w:color w:val="000000"/>
                <w:sz w:val="16"/>
                <w:szCs w:val="16"/>
              </w:rPr>
              <w:t>Agente Fiduciário</w:t>
            </w:r>
          </w:p>
        </w:tc>
        <w:tc>
          <w:tcPr>
            <w:tcW w:w="1471" w:type="dxa"/>
            <w:tcBorders>
              <w:top w:val="nil"/>
              <w:left w:val="nil"/>
              <w:bottom w:val="nil"/>
              <w:right w:val="nil"/>
            </w:tcBorders>
            <w:shd w:val="clear" w:color="auto" w:fill="auto"/>
            <w:noWrap/>
            <w:vAlign w:val="center"/>
            <w:hideMark/>
          </w:tcPr>
          <w:p w14:paraId="6DC7C6BA" w14:textId="77777777" w:rsidR="00E01CBD" w:rsidRPr="007F6E42" w:rsidRDefault="00E01CBD" w:rsidP="00E01CBD">
            <w:pPr>
              <w:jc w:val="center"/>
              <w:rPr>
                <w:rFonts w:cs="Arial"/>
                <w:color w:val="000000"/>
                <w:sz w:val="16"/>
                <w:szCs w:val="16"/>
              </w:rPr>
            </w:pPr>
            <w:r w:rsidRPr="007F6E42">
              <w:rPr>
                <w:rFonts w:cs="Arial"/>
                <w:color w:val="000000"/>
                <w:sz w:val="16"/>
                <w:szCs w:val="16"/>
              </w:rPr>
              <w:t>Anual</w:t>
            </w:r>
          </w:p>
        </w:tc>
        <w:tc>
          <w:tcPr>
            <w:tcW w:w="1290" w:type="dxa"/>
            <w:tcBorders>
              <w:top w:val="nil"/>
              <w:left w:val="nil"/>
              <w:bottom w:val="nil"/>
              <w:right w:val="nil"/>
            </w:tcBorders>
            <w:shd w:val="clear" w:color="auto" w:fill="auto"/>
            <w:noWrap/>
            <w:vAlign w:val="center"/>
            <w:hideMark/>
          </w:tcPr>
          <w:p w14:paraId="241FCA2E" w14:textId="77777777" w:rsidR="00E01CBD" w:rsidRPr="007F6E42" w:rsidRDefault="00E01CBD" w:rsidP="00E01CBD">
            <w:pPr>
              <w:jc w:val="center"/>
              <w:rPr>
                <w:rFonts w:cs="Arial"/>
                <w:color w:val="000000"/>
                <w:sz w:val="16"/>
                <w:szCs w:val="16"/>
              </w:rPr>
            </w:pPr>
            <w:r w:rsidRPr="007F6E42">
              <w:rPr>
                <w:rFonts w:cs="Arial"/>
                <w:color w:val="000000"/>
                <w:sz w:val="16"/>
                <w:szCs w:val="16"/>
              </w:rPr>
              <w:t>R$ 10.000,00</w:t>
            </w:r>
          </w:p>
        </w:tc>
        <w:tc>
          <w:tcPr>
            <w:tcW w:w="1290" w:type="dxa"/>
            <w:tcBorders>
              <w:top w:val="nil"/>
              <w:left w:val="nil"/>
              <w:bottom w:val="nil"/>
              <w:right w:val="nil"/>
            </w:tcBorders>
            <w:shd w:val="clear" w:color="auto" w:fill="auto"/>
            <w:noWrap/>
            <w:vAlign w:val="bottom"/>
            <w:hideMark/>
          </w:tcPr>
          <w:p w14:paraId="729BFCE2" w14:textId="5260ADF2" w:rsidR="00E01CBD" w:rsidRPr="007F6E42" w:rsidRDefault="00E01CBD" w:rsidP="00E01CBD">
            <w:pPr>
              <w:jc w:val="center"/>
              <w:rPr>
                <w:rFonts w:cs="Arial"/>
                <w:color w:val="000000"/>
                <w:sz w:val="16"/>
                <w:szCs w:val="16"/>
              </w:rPr>
            </w:pPr>
            <w:r w:rsidRPr="00E01CBD">
              <w:rPr>
                <w:rFonts w:cs="Arial"/>
                <w:color w:val="000000"/>
                <w:sz w:val="16"/>
                <w:szCs w:val="16"/>
              </w:rPr>
              <w:t>12,15%</w:t>
            </w:r>
          </w:p>
        </w:tc>
        <w:tc>
          <w:tcPr>
            <w:tcW w:w="1290" w:type="dxa"/>
            <w:tcBorders>
              <w:top w:val="nil"/>
              <w:left w:val="nil"/>
              <w:bottom w:val="nil"/>
              <w:right w:val="nil"/>
            </w:tcBorders>
            <w:shd w:val="clear" w:color="auto" w:fill="auto"/>
            <w:noWrap/>
            <w:vAlign w:val="bottom"/>
            <w:hideMark/>
          </w:tcPr>
          <w:p w14:paraId="65415074" w14:textId="6765F67B" w:rsidR="00E01CBD" w:rsidRPr="007F6E42" w:rsidRDefault="00E01CBD" w:rsidP="00E01CBD">
            <w:pPr>
              <w:jc w:val="center"/>
              <w:rPr>
                <w:rFonts w:cs="Arial"/>
                <w:color w:val="000000"/>
                <w:sz w:val="16"/>
                <w:szCs w:val="16"/>
              </w:rPr>
            </w:pPr>
            <w:r w:rsidRPr="00E01CBD">
              <w:rPr>
                <w:rFonts w:cs="Arial"/>
                <w:color w:val="000000"/>
                <w:sz w:val="16"/>
                <w:szCs w:val="16"/>
              </w:rPr>
              <w:t>R$ 11.383,04</w:t>
            </w:r>
          </w:p>
        </w:tc>
        <w:tc>
          <w:tcPr>
            <w:tcW w:w="1471" w:type="dxa"/>
            <w:tcBorders>
              <w:top w:val="nil"/>
              <w:left w:val="nil"/>
              <w:bottom w:val="nil"/>
              <w:right w:val="nil"/>
            </w:tcBorders>
            <w:shd w:val="clear" w:color="auto" w:fill="auto"/>
            <w:noWrap/>
            <w:vAlign w:val="center"/>
            <w:hideMark/>
          </w:tcPr>
          <w:p w14:paraId="15B850C7" w14:textId="77777777" w:rsidR="00E01CBD" w:rsidRPr="007F6E42" w:rsidRDefault="00E01CBD" w:rsidP="00E01CBD">
            <w:pPr>
              <w:jc w:val="center"/>
              <w:rPr>
                <w:rFonts w:cs="Arial"/>
                <w:color w:val="000000"/>
                <w:sz w:val="16"/>
                <w:szCs w:val="16"/>
              </w:rPr>
            </w:pPr>
            <w:r w:rsidRPr="007F6E42">
              <w:rPr>
                <w:rFonts w:cs="Arial"/>
                <w:color w:val="000000"/>
                <w:sz w:val="16"/>
                <w:szCs w:val="16"/>
              </w:rPr>
              <w:t>Oliveira Trust</w:t>
            </w:r>
          </w:p>
        </w:tc>
      </w:tr>
      <w:tr w:rsidR="00E01CBD" w:rsidRPr="00D7552E" w14:paraId="00D7188C"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1C7FFCF4" w14:textId="77777777" w:rsidR="00E01CBD" w:rsidRPr="007F6E42" w:rsidRDefault="00E01CBD" w:rsidP="00E01CBD">
            <w:pPr>
              <w:jc w:val="left"/>
              <w:rPr>
                <w:rFonts w:cs="Arial"/>
                <w:color w:val="000000"/>
                <w:sz w:val="16"/>
                <w:szCs w:val="16"/>
              </w:rPr>
            </w:pPr>
            <w:r w:rsidRPr="007F6E42">
              <w:rPr>
                <w:rFonts w:cs="Arial"/>
                <w:color w:val="000000"/>
                <w:sz w:val="16"/>
                <w:szCs w:val="16"/>
              </w:rPr>
              <w:t>Instituição Custodiante</w:t>
            </w:r>
          </w:p>
        </w:tc>
        <w:tc>
          <w:tcPr>
            <w:tcW w:w="1471" w:type="dxa"/>
            <w:tcBorders>
              <w:top w:val="nil"/>
              <w:left w:val="nil"/>
              <w:bottom w:val="nil"/>
              <w:right w:val="nil"/>
            </w:tcBorders>
            <w:shd w:val="clear" w:color="auto" w:fill="auto"/>
            <w:noWrap/>
            <w:vAlign w:val="center"/>
            <w:hideMark/>
          </w:tcPr>
          <w:p w14:paraId="7517DC7A" w14:textId="77777777" w:rsidR="00E01CBD" w:rsidRPr="007F6E42" w:rsidRDefault="00E01CBD" w:rsidP="00E01CBD">
            <w:pPr>
              <w:jc w:val="center"/>
              <w:rPr>
                <w:rFonts w:cs="Arial"/>
                <w:color w:val="000000"/>
                <w:sz w:val="16"/>
                <w:szCs w:val="16"/>
              </w:rPr>
            </w:pPr>
            <w:r w:rsidRPr="007F6E42">
              <w:rPr>
                <w:rFonts w:cs="Arial"/>
                <w:color w:val="000000"/>
                <w:sz w:val="16"/>
                <w:szCs w:val="16"/>
              </w:rPr>
              <w:t>Anual</w:t>
            </w:r>
          </w:p>
        </w:tc>
        <w:tc>
          <w:tcPr>
            <w:tcW w:w="1290" w:type="dxa"/>
            <w:tcBorders>
              <w:top w:val="nil"/>
              <w:left w:val="nil"/>
              <w:bottom w:val="nil"/>
              <w:right w:val="nil"/>
            </w:tcBorders>
            <w:shd w:val="clear" w:color="auto" w:fill="auto"/>
            <w:noWrap/>
            <w:vAlign w:val="center"/>
            <w:hideMark/>
          </w:tcPr>
          <w:p w14:paraId="2F722B3C" w14:textId="77777777" w:rsidR="00E01CBD" w:rsidRPr="007F6E42" w:rsidRDefault="00E01CBD" w:rsidP="00E01CBD">
            <w:pPr>
              <w:jc w:val="center"/>
              <w:rPr>
                <w:rFonts w:cs="Arial"/>
                <w:color w:val="000000"/>
                <w:sz w:val="16"/>
                <w:szCs w:val="16"/>
              </w:rPr>
            </w:pPr>
            <w:r w:rsidRPr="007F6E42">
              <w:rPr>
                <w:rFonts w:cs="Arial"/>
                <w:color w:val="000000"/>
                <w:sz w:val="16"/>
                <w:szCs w:val="16"/>
              </w:rPr>
              <w:t>R$ 8.000,00</w:t>
            </w:r>
          </w:p>
        </w:tc>
        <w:tc>
          <w:tcPr>
            <w:tcW w:w="1290" w:type="dxa"/>
            <w:tcBorders>
              <w:top w:val="nil"/>
              <w:left w:val="nil"/>
              <w:bottom w:val="nil"/>
              <w:right w:val="nil"/>
            </w:tcBorders>
            <w:shd w:val="clear" w:color="auto" w:fill="auto"/>
            <w:noWrap/>
            <w:vAlign w:val="bottom"/>
            <w:hideMark/>
          </w:tcPr>
          <w:p w14:paraId="49F15A76" w14:textId="1D35ADAF" w:rsidR="00E01CBD" w:rsidRPr="007F6E42" w:rsidRDefault="00E01CBD" w:rsidP="00E01CBD">
            <w:pPr>
              <w:jc w:val="center"/>
              <w:rPr>
                <w:rFonts w:cs="Arial"/>
                <w:color w:val="000000"/>
                <w:sz w:val="16"/>
                <w:szCs w:val="16"/>
              </w:rPr>
            </w:pPr>
            <w:r w:rsidRPr="00E01CBD">
              <w:rPr>
                <w:rFonts w:cs="Arial"/>
                <w:color w:val="000000"/>
                <w:sz w:val="16"/>
                <w:szCs w:val="16"/>
              </w:rPr>
              <w:t>16,33%</w:t>
            </w:r>
          </w:p>
        </w:tc>
        <w:tc>
          <w:tcPr>
            <w:tcW w:w="1290" w:type="dxa"/>
            <w:tcBorders>
              <w:top w:val="nil"/>
              <w:left w:val="nil"/>
              <w:bottom w:val="nil"/>
              <w:right w:val="nil"/>
            </w:tcBorders>
            <w:shd w:val="clear" w:color="auto" w:fill="auto"/>
            <w:noWrap/>
            <w:vAlign w:val="bottom"/>
            <w:hideMark/>
          </w:tcPr>
          <w:p w14:paraId="4B284D83" w14:textId="673DD8D8" w:rsidR="00E01CBD" w:rsidRPr="007F6E42" w:rsidRDefault="00E01CBD" w:rsidP="00E01CBD">
            <w:pPr>
              <w:jc w:val="center"/>
              <w:rPr>
                <w:rFonts w:cs="Arial"/>
                <w:color w:val="000000"/>
                <w:sz w:val="16"/>
                <w:szCs w:val="16"/>
              </w:rPr>
            </w:pPr>
            <w:r w:rsidRPr="00E01CBD">
              <w:rPr>
                <w:rFonts w:cs="Arial"/>
                <w:color w:val="000000"/>
                <w:sz w:val="16"/>
                <w:szCs w:val="16"/>
              </w:rPr>
              <w:t>R$ 9.561,37</w:t>
            </w:r>
          </w:p>
        </w:tc>
        <w:tc>
          <w:tcPr>
            <w:tcW w:w="1471" w:type="dxa"/>
            <w:tcBorders>
              <w:top w:val="nil"/>
              <w:left w:val="nil"/>
              <w:bottom w:val="nil"/>
              <w:right w:val="nil"/>
            </w:tcBorders>
            <w:shd w:val="clear" w:color="auto" w:fill="auto"/>
            <w:noWrap/>
            <w:vAlign w:val="center"/>
            <w:hideMark/>
          </w:tcPr>
          <w:p w14:paraId="643282F7" w14:textId="77777777" w:rsidR="00E01CBD" w:rsidRPr="007F6E42" w:rsidRDefault="00E01CBD" w:rsidP="00E01CBD">
            <w:pPr>
              <w:jc w:val="center"/>
              <w:rPr>
                <w:rFonts w:cs="Arial"/>
                <w:color w:val="000000"/>
                <w:sz w:val="16"/>
                <w:szCs w:val="16"/>
              </w:rPr>
            </w:pPr>
            <w:proofErr w:type="spellStart"/>
            <w:r w:rsidRPr="007F6E42">
              <w:rPr>
                <w:rFonts w:cs="Arial"/>
                <w:color w:val="000000"/>
                <w:sz w:val="16"/>
                <w:szCs w:val="16"/>
              </w:rPr>
              <w:t>Vórtx</w:t>
            </w:r>
            <w:proofErr w:type="spellEnd"/>
          </w:p>
        </w:tc>
      </w:tr>
      <w:tr w:rsidR="00E01CBD" w:rsidRPr="00D7552E" w14:paraId="3CC7A9D7"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56D56C07" w14:textId="77777777" w:rsidR="00E01CBD" w:rsidRPr="007F6E42" w:rsidRDefault="00E01CBD" w:rsidP="00E01CBD">
            <w:pPr>
              <w:jc w:val="left"/>
              <w:rPr>
                <w:rFonts w:cs="Arial"/>
                <w:color w:val="000000"/>
                <w:sz w:val="16"/>
                <w:szCs w:val="16"/>
              </w:rPr>
            </w:pPr>
            <w:r w:rsidRPr="007F6E42">
              <w:rPr>
                <w:rFonts w:cs="Arial"/>
                <w:color w:val="000000"/>
                <w:sz w:val="16"/>
                <w:szCs w:val="16"/>
              </w:rPr>
              <w:t>Registro Lastro</w:t>
            </w:r>
          </w:p>
        </w:tc>
        <w:tc>
          <w:tcPr>
            <w:tcW w:w="1471" w:type="dxa"/>
            <w:tcBorders>
              <w:top w:val="nil"/>
              <w:left w:val="nil"/>
              <w:bottom w:val="nil"/>
              <w:right w:val="nil"/>
            </w:tcBorders>
            <w:shd w:val="clear" w:color="auto" w:fill="auto"/>
            <w:noWrap/>
            <w:vAlign w:val="center"/>
            <w:hideMark/>
          </w:tcPr>
          <w:p w14:paraId="549E3916" w14:textId="77777777" w:rsidR="00E01CBD" w:rsidRPr="007F6E42" w:rsidRDefault="00E01CBD" w:rsidP="00E01CBD">
            <w:pPr>
              <w:jc w:val="center"/>
              <w:rPr>
                <w:rFonts w:cs="Arial"/>
                <w:color w:val="000000"/>
                <w:sz w:val="16"/>
                <w:szCs w:val="16"/>
              </w:rPr>
            </w:pPr>
            <w:r w:rsidRPr="007F6E42">
              <w:rPr>
                <w:rFonts w:cs="Arial"/>
                <w:color w:val="000000"/>
                <w:sz w:val="16"/>
                <w:szCs w:val="16"/>
              </w:rPr>
              <w:t>Flat</w:t>
            </w:r>
          </w:p>
        </w:tc>
        <w:tc>
          <w:tcPr>
            <w:tcW w:w="1290" w:type="dxa"/>
            <w:tcBorders>
              <w:top w:val="nil"/>
              <w:left w:val="nil"/>
              <w:bottom w:val="nil"/>
              <w:right w:val="nil"/>
            </w:tcBorders>
            <w:shd w:val="clear" w:color="auto" w:fill="auto"/>
            <w:noWrap/>
            <w:vAlign w:val="center"/>
            <w:hideMark/>
          </w:tcPr>
          <w:p w14:paraId="5500DF8D" w14:textId="77777777" w:rsidR="00E01CBD" w:rsidRPr="007F6E42" w:rsidRDefault="00E01CBD" w:rsidP="00E01CBD">
            <w:pPr>
              <w:jc w:val="center"/>
              <w:rPr>
                <w:rFonts w:cs="Arial"/>
                <w:color w:val="000000"/>
                <w:sz w:val="16"/>
                <w:szCs w:val="16"/>
              </w:rPr>
            </w:pPr>
            <w:r w:rsidRPr="007F6E42">
              <w:rPr>
                <w:rFonts w:cs="Arial"/>
                <w:color w:val="000000"/>
                <w:sz w:val="16"/>
                <w:szCs w:val="16"/>
              </w:rPr>
              <w:t>R$ 5.000,00</w:t>
            </w:r>
          </w:p>
        </w:tc>
        <w:tc>
          <w:tcPr>
            <w:tcW w:w="1290" w:type="dxa"/>
            <w:tcBorders>
              <w:top w:val="nil"/>
              <w:left w:val="nil"/>
              <w:bottom w:val="nil"/>
              <w:right w:val="nil"/>
            </w:tcBorders>
            <w:shd w:val="clear" w:color="auto" w:fill="auto"/>
            <w:noWrap/>
            <w:vAlign w:val="bottom"/>
            <w:hideMark/>
          </w:tcPr>
          <w:p w14:paraId="1D8D06E8" w14:textId="11EDAC17" w:rsidR="00E01CBD" w:rsidRPr="007F6E42" w:rsidRDefault="00E01CBD" w:rsidP="00E01CBD">
            <w:pPr>
              <w:jc w:val="center"/>
              <w:rPr>
                <w:rFonts w:cs="Arial"/>
                <w:color w:val="000000"/>
                <w:sz w:val="16"/>
                <w:szCs w:val="16"/>
              </w:rPr>
            </w:pPr>
            <w:r w:rsidRPr="00E01CBD">
              <w:rPr>
                <w:rFonts w:cs="Arial"/>
                <w:color w:val="000000"/>
                <w:sz w:val="16"/>
                <w:szCs w:val="16"/>
              </w:rPr>
              <w:t>16,33%</w:t>
            </w:r>
          </w:p>
        </w:tc>
        <w:tc>
          <w:tcPr>
            <w:tcW w:w="1290" w:type="dxa"/>
            <w:tcBorders>
              <w:top w:val="nil"/>
              <w:left w:val="nil"/>
              <w:bottom w:val="nil"/>
              <w:right w:val="nil"/>
            </w:tcBorders>
            <w:shd w:val="clear" w:color="auto" w:fill="auto"/>
            <w:noWrap/>
            <w:vAlign w:val="bottom"/>
            <w:hideMark/>
          </w:tcPr>
          <w:p w14:paraId="464EAE39" w14:textId="33E12868" w:rsidR="00E01CBD" w:rsidRPr="007F6E42" w:rsidRDefault="00E01CBD" w:rsidP="00E01CBD">
            <w:pPr>
              <w:jc w:val="center"/>
              <w:rPr>
                <w:rFonts w:cs="Arial"/>
                <w:color w:val="000000"/>
                <w:sz w:val="16"/>
                <w:szCs w:val="16"/>
              </w:rPr>
            </w:pPr>
            <w:r w:rsidRPr="00E01CBD">
              <w:rPr>
                <w:rFonts w:cs="Arial"/>
                <w:color w:val="000000"/>
                <w:sz w:val="16"/>
                <w:szCs w:val="16"/>
              </w:rPr>
              <w:t>R$ 5.975,86</w:t>
            </w:r>
          </w:p>
        </w:tc>
        <w:tc>
          <w:tcPr>
            <w:tcW w:w="1471" w:type="dxa"/>
            <w:tcBorders>
              <w:top w:val="nil"/>
              <w:left w:val="nil"/>
              <w:bottom w:val="nil"/>
              <w:right w:val="nil"/>
            </w:tcBorders>
            <w:shd w:val="clear" w:color="auto" w:fill="auto"/>
            <w:noWrap/>
            <w:vAlign w:val="center"/>
            <w:hideMark/>
          </w:tcPr>
          <w:p w14:paraId="537EA689" w14:textId="77777777" w:rsidR="00E01CBD" w:rsidRPr="007F6E42" w:rsidRDefault="00E01CBD" w:rsidP="00E01CBD">
            <w:pPr>
              <w:jc w:val="center"/>
              <w:rPr>
                <w:rFonts w:cs="Arial"/>
                <w:color w:val="000000"/>
                <w:sz w:val="16"/>
                <w:szCs w:val="16"/>
              </w:rPr>
            </w:pPr>
            <w:proofErr w:type="spellStart"/>
            <w:r w:rsidRPr="007F6E42">
              <w:rPr>
                <w:rFonts w:cs="Arial"/>
                <w:color w:val="000000"/>
                <w:sz w:val="16"/>
                <w:szCs w:val="16"/>
              </w:rPr>
              <w:t>Vórtx</w:t>
            </w:r>
            <w:proofErr w:type="spellEnd"/>
          </w:p>
        </w:tc>
      </w:tr>
      <w:tr w:rsidR="00E01CBD" w:rsidRPr="00D7552E" w14:paraId="2BCE9612"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52CB6F4D" w14:textId="77777777" w:rsidR="00E01CBD" w:rsidRPr="007F6E42" w:rsidRDefault="00E01CBD" w:rsidP="00E01CBD">
            <w:pPr>
              <w:jc w:val="left"/>
              <w:rPr>
                <w:rFonts w:cs="Arial"/>
                <w:color w:val="000000"/>
                <w:sz w:val="16"/>
                <w:szCs w:val="16"/>
              </w:rPr>
            </w:pPr>
            <w:r w:rsidRPr="007F6E42">
              <w:rPr>
                <w:rFonts w:cs="Arial"/>
                <w:color w:val="000000"/>
                <w:sz w:val="16"/>
                <w:szCs w:val="16"/>
              </w:rPr>
              <w:t xml:space="preserve">Liquidante e </w:t>
            </w:r>
            <w:proofErr w:type="spellStart"/>
            <w:r w:rsidRPr="007F6E42">
              <w:rPr>
                <w:rFonts w:cs="Arial"/>
                <w:color w:val="000000"/>
                <w:sz w:val="16"/>
                <w:szCs w:val="16"/>
              </w:rPr>
              <w:t>Escriturador</w:t>
            </w:r>
            <w:proofErr w:type="spellEnd"/>
          </w:p>
        </w:tc>
        <w:tc>
          <w:tcPr>
            <w:tcW w:w="1471" w:type="dxa"/>
            <w:tcBorders>
              <w:top w:val="nil"/>
              <w:left w:val="nil"/>
              <w:bottom w:val="nil"/>
              <w:right w:val="nil"/>
            </w:tcBorders>
            <w:shd w:val="clear" w:color="auto" w:fill="auto"/>
            <w:noWrap/>
            <w:vAlign w:val="center"/>
            <w:hideMark/>
          </w:tcPr>
          <w:p w14:paraId="6179C0C7" w14:textId="77777777" w:rsidR="00E01CBD" w:rsidRPr="007F6E42" w:rsidRDefault="00E01CBD" w:rsidP="00E01CBD">
            <w:pPr>
              <w:jc w:val="center"/>
              <w:rPr>
                <w:rFonts w:cs="Arial"/>
                <w:color w:val="000000"/>
                <w:sz w:val="16"/>
                <w:szCs w:val="16"/>
              </w:rPr>
            </w:pPr>
            <w:r w:rsidRPr="007F6E42">
              <w:rPr>
                <w:rFonts w:cs="Arial"/>
                <w:color w:val="000000"/>
                <w:sz w:val="16"/>
                <w:szCs w:val="16"/>
              </w:rPr>
              <w:t>Mensal</w:t>
            </w:r>
          </w:p>
        </w:tc>
        <w:tc>
          <w:tcPr>
            <w:tcW w:w="1290" w:type="dxa"/>
            <w:tcBorders>
              <w:top w:val="nil"/>
              <w:left w:val="nil"/>
              <w:bottom w:val="nil"/>
              <w:right w:val="nil"/>
            </w:tcBorders>
            <w:shd w:val="clear" w:color="auto" w:fill="auto"/>
            <w:noWrap/>
            <w:vAlign w:val="center"/>
            <w:hideMark/>
          </w:tcPr>
          <w:p w14:paraId="16E56A09" w14:textId="77777777" w:rsidR="00E01CBD" w:rsidRPr="007F6E42" w:rsidRDefault="00E01CBD" w:rsidP="00E01CBD">
            <w:pPr>
              <w:jc w:val="center"/>
              <w:rPr>
                <w:rFonts w:cs="Arial"/>
                <w:color w:val="000000"/>
                <w:sz w:val="16"/>
                <w:szCs w:val="16"/>
              </w:rPr>
            </w:pPr>
            <w:r w:rsidRPr="007F6E42">
              <w:rPr>
                <w:rFonts w:cs="Arial"/>
                <w:color w:val="000000"/>
                <w:sz w:val="16"/>
                <w:szCs w:val="16"/>
              </w:rPr>
              <w:t>R$ 600,00</w:t>
            </w:r>
          </w:p>
        </w:tc>
        <w:tc>
          <w:tcPr>
            <w:tcW w:w="1290" w:type="dxa"/>
            <w:tcBorders>
              <w:top w:val="nil"/>
              <w:left w:val="nil"/>
              <w:bottom w:val="nil"/>
              <w:right w:val="nil"/>
            </w:tcBorders>
            <w:shd w:val="clear" w:color="auto" w:fill="auto"/>
            <w:noWrap/>
            <w:vAlign w:val="bottom"/>
            <w:hideMark/>
          </w:tcPr>
          <w:p w14:paraId="7A21A9A4" w14:textId="7AC20640" w:rsidR="00E01CBD" w:rsidRPr="007F6E42" w:rsidRDefault="00E01CBD" w:rsidP="00E01CBD">
            <w:pPr>
              <w:jc w:val="center"/>
              <w:rPr>
                <w:rFonts w:cs="Arial"/>
                <w:color w:val="000000"/>
                <w:sz w:val="16"/>
                <w:szCs w:val="16"/>
              </w:rPr>
            </w:pPr>
            <w:r w:rsidRPr="00E01CBD">
              <w:rPr>
                <w:rFonts w:cs="Arial"/>
                <w:color w:val="000000"/>
                <w:sz w:val="16"/>
                <w:szCs w:val="16"/>
              </w:rPr>
              <w:t>16,33%</w:t>
            </w:r>
          </w:p>
        </w:tc>
        <w:tc>
          <w:tcPr>
            <w:tcW w:w="1290" w:type="dxa"/>
            <w:tcBorders>
              <w:top w:val="nil"/>
              <w:left w:val="nil"/>
              <w:bottom w:val="nil"/>
              <w:right w:val="nil"/>
            </w:tcBorders>
            <w:shd w:val="clear" w:color="auto" w:fill="auto"/>
            <w:noWrap/>
            <w:vAlign w:val="bottom"/>
            <w:hideMark/>
          </w:tcPr>
          <w:p w14:paraId="7875F8A1" w14:textId="667C3094" w:rsidR="00E01CBD" w:rsidRPr="007F6E42" w:rsidRDefault="00E01CBD" w:rsidP="00E01CBD">
            <w:pPr>
              <w:jc w:val="center"/>
              <w:rPr>
                <w:rFonts w:cs="Arial"/>
                <w:color w:val="000000"/>
                <w:sz w:val="16"/>
                <w:szCs w:val="16"/>
              </w:rPr>
            </w:pPr>
            <w:r w:rsidRPr="00E01CBD">
              <w:rPr>
                <w:rFonts w:cs="Arial"/>
                <w:color w:val="000000"/>
                <w:sz w:val="16"/>
                <w:szCs w:val="16"/>
              </w:rPr>
              <w:t>R$ 717,10</w:t>
            </w:r>
          </w:p>
        </w:tc>
        <w:tc>
          <w:tcPr>
            <w:tcW w:w="1471" w:type="dxa"/>
            <w:tcBorders>
              <w:top w:val="nil"/>
              <w:left w:val="nil"/>
              <w:bottom w:val="nil"/>
              <w:right w:val="nil"/>
            </w:tcBorders>
            <w:shd w:val="clear" w:color="auto" w:fill="auto"/>
            <w:noWrap/>
            <w:vAlign w:val="center"/>
            <w:hideMark/>
          </w:tcPr>
          <w:p w14:paraId="60D022A9" w14:textId="77777777" w:rsidR="00E01CBD" w:rsidRPr="007F6E42" w:rsidRDefault="00E01CBD" w:rsidP="00E01CBD">
            <w:pPr>
              <w:jc w:val="center"/>
              <w:rPr>
                <w:rFonts w:cs="Arial"/>
                <w:color w:val="000000"/>
                <w:sz w:val="16"/>
                <w:szCs w:val="16"/>
              </w:rPr>
            </w:pPr>
            <w:proofErr w:type="spellStart"/>
            <w:r w:rsidRPr="007F6E42">
              <w:rPr>
                <w:rFonts w:cs="Arial"/>
                <w:color w:val="000000"/>
                <w:sz w:val="16"/>
                <w:szCs w:val="16"/>
              </w:rPr>
              <w:t>Vórtx</w:t>
            </w:r>
            <w:proofErr w:type="spellEnd"/>
          </w:p>
        </w:tc>
      </w:tr>
      <w:tr w:rsidR="00E01CBD" w:rsidRPr="00D7552E" w14:paraId="75BC8819"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2F6000DD" w14:textId="77777777" w:rsidR="00E01CBD" w:rsidRPr="007F6E42" w:rsidRDefault="00E01CBD" w:rsidP="00E01CBD">
            <w:pPr>
              <w:jc w:val="left"/>
              <w:rPr>
                <w:rFonts w:cs="Arial"/>
                <w:color w:val="000000"/>
                <w:sz w:val="16"/>
                <w:szCs w:val="16"/>
              </w:rPr>
            </w:pPr>
            <w:r w:rsidRPr="007F6E42">
              <w:rPr>
                <w:rFonts w:cs="Arial"/>
                <w:color w:val="000000"/>
                <w:sz w:val="16"/>
                <w:szCs w:val="16"/>
              </w:rPr>
              <w:t>Auditoria do Patrimônio Separado</w:t>
            </w:r>
          </w:p>
        </w:tc>
        <w:tc>
          <w:tcPr>
            <w:tcW w:w="1471" w:type="dxa"/>
            <w:tcBorders>
              <w:top w:val="nil"/>
              <w:left w:val="nil"/>
              <w:bottom w:val="nil"/>
              <w:right w:val="nil"/>
            </w:tcBorders>
            <w:shd w:val="clear" w:color="auto" w:fill="auto"/>
            <w:noWrap/>
            <w:vAlign w:val="center"/>
            <w:hideMark/>
          </w:tcPr>
          <w:p w14:paraId="110DED56" w14:textId="77777777" w:rsidR="00E01CBD" w:rsidRPr="007F6E42" w:rsidRDefault="00E01CBD" w:rsidP="00E01CBD">
            <w:pPr>
              <w:jc w:val="center"/>
              <w:rPr>
                <w:rFonts w:cs="Arial"/>
                <w:color w:val="000000"/>
                <w:sz w:val="16"/>
                <w:szCs w:val="16"/>
              </w:rPr>
            </w:pPr>
            <w:r w:rsidRPr="007F6E42">
              <w:rPr>
                <w:rFonts w:cs="Arial"/>
                <w:color w:val="000000"/>
                <w:sz w:val="16"/>
                <w:szCs w:val="16"/>
              </w:rPr>
              <w:t>Anual</w:t>
            </w:r>
          </w:p>
        </w:tc>
        <w:tc>
          <w:tcPr>
            <w:tcW w:w="1290" w:type="dxa"/>
            <w:tcBorders>
              <w:top w:val="nil"/>
              <w:left w:val="nil"/>
              <w:bottom w:val="nil"/>
              <w:right w:val="nil"/>
            </w:tcBorders>
            <w:shd w:val="clear" w:color="auto" w:fill="auto"/>
            <w:noWrap/>
            <w:vAlign w:val="center"/>
            <w:hideMark/>
          </w:tcPr>
          <w:p w14:paraId="5E56C7EB" w14:textId="77777777" w:rsidR="00E01CBD" w:rsidRPr="007F6E42" w:rsidRDefault="00E01CBD" w:rsidP="00E01CBD">
            <w:pPr>
              <w:jc w:val="center"/>
              <w:rPr>
                <w:rFonts w:cs="Arial"/>
                <w:color w:val="000000"/>
                <w:sz w:val="16"/>
                <w:szCs w:val="16"/>
              </w:rPr>
            </w:pPr>
            <w:r w:rsidRPr="007F6E42">
              <w:rPr>
                <w:rFonts w:cs="Arial"/>
                <w:color w:val="000000"/>
                <w:sz w:val="16"/>
                <w:szCs w:val="16"/>
              </w:rPr>
              <w:t>R$ 3.200,00</w:t>
            </w:r>
          </w:p>
        </w:tc>
        <w:tc>
          <w:tcPr>
            <w:tcW w:w="1290" w:type="dxa"/>
            <w:tcBorders>
              <w:top w:val="nil"/>
              <w:left w:val="nil"/>
              <w:bottom w:val="nil"/>
              <w:right w:val="nil"/>
            </w:tcBorders>
            <w:shd w:val="clear" w:color="auto" w:fill="auto"/>
            <w:noWrap/>
            <w:vAlign w:val="bottom"/>
            <w:hideMark/>
          </w:tcPr>
          <w:p w14:paraId="42406DBE" w14:textId="253D3FE1"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90" w:type="dxa"/>
            <w:tcBorders>
              <w:top w:val="nil"/>
              <w:left w:val="nil"/>
              <w:bottom w:val="nil"/>
              <w:right w:val="nil"/>
            </w:tcBorders>
            <w:shd w:val="clear" w:color="auto" w:fill="auto"/>
            <w:noWrap/>
            <w:vAlign w:val="bottom"/>
            <w:hideMark/>
          </w:tcPr>
          <w:p w14:paraId="3CBEF707" w14:textId="58E5722E" w:rsidR="00E01CBD" w:rsidRPr="007F6E42" w:rsidRDefault="00E01CBD" w:rsidP="00E01CBD">
            <w:pPr>
              <w:jc w:val="center"/>
              <w:rPr>
                <w:rFonts w:cs="Arial"/>
                <w:color w:val="000000"/>
                <w:sz w:val="16"/>
                <w:szCs w:val="16"/>
              </w:rPr>
            </w:pPr>
            <w:r w:rsidRPr="00E01CBD">
              <w:rPr>
                <w:rFonts w:cs="Arial"/>
                <w:color w:val="000000"/>
                <w:sz w:val="16"/>
                <w:szCs w:val="16"/>
              </w:rPr>
              <w:t>R$ 3.200,00</w:t>
            </w:r>
          </w:p>
        </w:tc>
        <w:tc>
          <w:tcPr>
            <w:tcW w:w="1471" w:type="dxa"/>
            <w:tcBorders>
              <w:top w:val="nil"/>
              <w:left w:val="nil"/>
              <w:bottom w:val="nil"/>
              <w:right w:val="nil"/>
            </w:tcBorders>
            <w:shd w:val="clear" w:color="auto" w:fill="auto"/>
            <w:noWrap/>
            <w:vAlign w:val="center"/>
            <w:hideMark/>
          </w:tcPr>
          <w:p w14:paraId="05179BB1" w14:textId="492C3313" w:rsidR="00E01CBD" w:rsidRPr="007F6E42" w:rsidRDefault="00E01CBD" w:rsidP="00E01CBD">
            <w:pPr>
              <w:jc w:val="center"/>
              <w:rPr>
                <w:rFonts w:cs="Arial"/>
                <w:color w:val="000000"/>
                <w:sz w:val="16"/>
                <w:szCs w:val="16"/>
              </w:rPr>
            </w:pPr>
            <w:r w:rsidRPr="007F6E42">
              <w:rPr>
                <w:rFonts w:cs="Arial"/>
                <w:color w:val="000000"/>
                <w:sz w:val="16"/>
                <w:szCs w:val="16"/>
              </w:rPr>
              <w:t>Grant Thornton</w:t>
            </w:r>
          </w:p>
        </w:tc>
      </w:tr>
      <w:tr w:rsidR="00E01CBD" w:rsidRPr="00D7552E" w14:paraId="17FBBD13"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5CBE2D21" w14:textId="77777777" w:rsidR="00E01CBD" w:rsidRPr="007F6E42" w:rsidRDefault="00E01CBD" w:rsidP="00E01CBD">
            <w:pPr>
              <w:jc w:val="left"/>
              <w:rPr>
                <w:rFonts w:cs="Arial"/>
                <w:color w:val="000000"/>
                <w:sz w:val="16"/>
                <w:szCs w:val="16"/>
              </w:rPr>
            </w:pPr>
            <w:r w:rsidRPr="007F6E42">
              <w:rPr>
                <w:rFonts w:cs="Arial"/>
                <w:color w:val="000000"/>
                <w:sz w:val="16"/>
                <w:szCs w:val="16"/>
              </w:rPr>
              <w:t>Contabilidade</w:t>
            </w:r>
          </w:p>
        </w:tc>
        <w:tc>
          <w:tcPr>
            <w:tcW w:w="1471" w:type="dxa"/>
            <w:tcBorders>
              <w:top w:val="nil"/>
              <w:left w:val="nil"/>
              <w:bottom w:val="nil"/>
              <w:right w:val="nil"/>
            </w:tcBorders>
            <w:shd w:val="clear" w:color="auto" w:fill="auto"/>
            <w:noWrap/>
            <w:vAlign w:val="center"/>
            <w:hideMark/>
          </w:tcPr>
          <w:p w14:paraId="06D6232F" w14:textId="77777777" w:rsidR="00E01CBD" w:rsidRPr="007F6E42" w:rsidRDefault="00E01CBD" w:rsidP="00E01CBD">
            <w:pPr>
              <w:jc w:val="center"/>
              <w:rPr>
                <w:rFonts w:cs="Arial"/>
                <w:color w:val="000000"/>
                <w:sz w:val="16"/>
                <w:szCs w:val="16"/>
              </w:rPr>
            </w:pPr>
            <w:r w:rsidRPr="007F6E42">
              <w:rPr>
                <w:rFonts w:cs="Arial"/>
                <w:color w:val="000000"/>
                <w:sz w:val="16"/>
                <w:szCs w:val="16"/>
              </w:rPr>
              <w:t>Mensal</w:t>
            </w:r>
          </w:p>
        </w:tc>
        <w:tc>
          <w:tcPr>
            <w:tcW w:w="1290" w:type="dxa"/>
            <w:tcBorders>
              <w:top w:val="nil"/>
              <w:left w:val="nil"/>
              <w:bottom w:val="nil"/>
              <w:right w:val="nil"/>
            </w:tcBorders>
            <w:shd w:val="clear" w:color="auto" w:fill="auto"/>
            <w:noWrap/>
            <w:vAlign w:val="center"/>
            <w:hideMark/>
          </w:tcPr>
          <w:p w14:paraId="60106D88" w14:textId="77777777" w:rsidR="00E01CBD" w:rsidRPr="007F6E42" w:rsidRDefault="00E01CBD" w:rsidP="00E01CBD">
            <w:pPr>
              <w:jc w:val="center"/>
              <w:rPr>
                <w:rFonts w:cs="Arial"/>
                <w:color w:val="000000"/>
                <w:sz w:val="16"/>
                <w:szCs w:val="16"/>
              </w:rPr>
            </w:pPr>
            <w:r w:rsidRPr="007F6E42">
              <w:rPr>
                <w:rFonts w:cs="Arial"/>
                <w:color w:val="000000"/>
                <w:sz w:val="16"/>
                <w:szCs w:val="16"/>
              </w:rPr>
              <w:t>R$ 120,00</w:t>
            </w:r>
          </w:p>
        </w:tc>
        <w:tc>
          <w:tcPr>
            <w:tcW w:w="1290" w:type="dxa"/>
            <w:tcBorders>
              <w:top w:val="nil"/>
              <w:left w:val="nil"/>
              <w:bottom w:val="nil"/>
              <w:right w:val="nil"/>
            </w:tcBorders>
            <w:shd w:val="clear" w:color="auto" w:fill="auto"/>
            <w:noWrap/>
            <w:vAlign w:val="bottom"/>
            <w:hideMark/>
          </w:tcPr>
          <w:p w14:paraId="7146E1BB" w14:textId="202B6B61"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90" w:type="dxa"/>
            <w:tcBorders>
              <w:top w:val="nil"/>
              <w:left w:val="nil"/>
              <w:bottom w:val="nil"/>
              <w:right w:val="nil"/>
            </w:tcBorders>
            <w:shd w:val="clear" w:color="auto" w:fill="auto"/>
            <w:noWrap/>
            <w:vAlign w:val="bottom"/>
            <w:hideMark/>
          </w:tcPr>
          <w:p w14:paraId="474EAF48" w14:textId="24A0866E" w:rsidR="00E01CBD" w:rsidRPr="007F6E42" w:rsidRDefault="00E01CBD" w:rsidP="00E01CBD">
            <w:pPr>
              <w:jc w:val="center"/>
              <w:rPr>
                <w:rFonts w:cs="Arial"/>
                <w:color w:val="000000"/>
                <w:sz w:val="16"/>
                <w:szCs w:val="16"/>
              </w:rPr>
            </w:pPr>
            <w:r w:rsidRPr="00E01CBD">
              <w:rPr>
                <w:rFonts w:cs="Arial"/>
                <w:color w:val="000000"/>
                <w:sz w:val="16"/>
                <w:szCs w:val="16"/>
              </w:rPr>
              <w:t>R$ 120,00</w:t>
            </w:r>
          </w:p>
        </w:tc>
        <w:tc>
          <w:tcPr>
            <w:tcW w:w="1471" w:type="dxa"/>
            <w:tcBorders>
              <w:top w:val="nil"/>
              <w:left w:val="nil"/>
              <w:bottom w:val="nil"/>
              <w:right w:val="nil"/>
            </w:tcBorders>
            <w:shd w:val="clear" w:color="auto" w:fill="auto"/>
            <w:noWrap/>
            <w:vAlign w:val="center"/>
            <w:hideMark/>
          </w:tcPr>
          <w:p w14:paraId="30A729CF" w14:textId="77777777" w:rsidR="00E01CBD" w:rsidRPr="007F6E42" w:rsidRDefault="00E01CBD" w:rsidP="00E01CBD">
            <w:pPr>
              <w:jc w:val="center"/>
              <w:rPr>
                <w:rFonts w:cs="Arial"/>
                <w:color w:val="000000"/>
                <w:sz w:val="16"/>
                <w:szCs w:val="16"/>
              </w:rPr>
            </w:pPr>
            <w:r w:rsidRPr="007F6E42">
              <w:rPr>
                <w:rFonts w:cs="Arial"/>
                <w:color w:val="000000"/>
                <w:sz w:val="16"/>
                <w:szCs w:val="16"/>
              </w:rPr>
              <w:t>VACC</w:t>
            </w:r>
          </w:p>
        </w:tc>
      </w:tr>
      <w:tr w:rsidR="00E01CBD" w:rsidRPr="00D7552E" w14:paraId="60B0D6A7"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2F913155" w14:textId="77777777" w:rsidR="00E01CBD" w:rsidRPr="007F6E42" w:rsidRDefault="00E01CBD" w:rsidP="00E01CBD">
            <w:pPr>
              <w:jc w:val="left"/>
              <w:rPr>
                <w:rFonts w:cs="Arial"/>
                <w:color w:val="000000"/>
                <w:sz w:val="16"/>
                <w:szCs w:val="16"/>
              </w:rPr>
            </w:pPr>
            <w:r w:rsidRPr="007F6E42">
              <w:rPr>
                <w:rFonts w:cs="Arial"/>
                <w:color w:val="000000"/>
                <w:sz w:val="16"/>
                <w:szCs w:val="16"/>
              </w:rPr>
              <w:t>B3: Registro, Distribuição e Análise do CRI</w:t>
            </w:r>
          </w:p>
        </w:tc>
        <w:tc>
          <w:tcPr>
            <w:tcW w:w="1471" w:type="dxa"/>
            <w:tcBorders>
              <w:top w:val="nil"/>
              <w:left w:val="nil"/>
              <w:bottom w:val="nil"/>
              <w:right w:val="nil"/>
            </w:tcBorders>
            <w:shd w:val="clear" w:color="auto" w:fill="auto"/>
            <w:noWrap/>
            <w:vAlign w:val="center"/>
            <w:hideMark/>
          </w:tcPr>
          <w:p w14:paraId="701E62E4" w14:textId="77777777" w:rsidR="00E01CBD" w:rsidRPr="007F6E42" w:rsidRDefault="00E01CBD" w:rsidP="00E01CBD">
            <w:pPr>
              <w:jc w:val="center"/>
              <w:rPr>
                <w:rFonts w:cs="Arial"/>
                <w:color w:val="000000"/>
                <w:sz w:val="16"/>
                <w:szCs w:val="16"/>
              </w:rPr>
            </w:pPr>
            <w:r w:rsidRPr="007F6E42">
              <w:rPr>
                <w:rFonts w:cs="Arial"/>
                <w:color w:val="000000"/>
                <w:sz w:val="16"/>
                <w:szCs w:val="16"/>
              </w:rPr>
              <w:t>Flat</w:t>
            </w:r>
          </w:p>
        </w:tc>
        <w:tc>
          <w:tcPr>
            <w:tcW w:w="1290" w:type="dxa"/>
            <w:tcBorders>
              <w:top w:val="nil"/>
              <w:left w:val="nil"/>
              <w:bottom w:val="nil"/>
              <w:right w:val="nil"/>
            </w:tcBorders>
            <w:shd w:val="clear" w:color="auto" w:fill="auto"/>
            <w:noWrap/>
            <w:vAlign w:val="center"/>
            <w:hideMark/>
          </w:tcPr>
          <w:p w14:paraId="58C4BCF0" w14:textId="77777777" w:rsidR="00E01CBD" w:rsidRPr="007F6E42" w:rsidRDefault="00E01CBD" w:rsidP="00E01CBD">
            <w:pPr>
              <w:jc w:val="center"/>
              <w:rPr>
                <w:rFonts w:cs="Arial"/>
                <w:color w:val="000000"/>
                <w:sz w:val="16"/>
                <w:szCs w:val="16"/>
              </w:rPr>
            </w:pPr>
            <w:r w:rsidRPr="007F6E42">
              <w:rPr>
                <w:rFonts w:cs="Arial"/>
                <w:color w:val="000000"/>
                <w:sz w:val="16"/>
                <w:szCs w:val="16"/>
              </w:rPr>
              <w:t>R$ 26.000,00</w:t>
            </w:r>
          </w:p>
        </w:tc>
        <w:tc>
          <w:tcPr>
            <w:tcW w:w="1290" w:type="dxa"/>
            <w:tcBorders>
              <w:top w:val="nil"/>
              <w:left w:val="nil"/>
              <w:bottom w:val="nil"/>
              <w:right w:val="nil"/>
            </w:tcBorders>
            <w:shd w:val="clear" w:color="auto" w:fill="auto"/>
            <w:noWrap/>
            <w:vAlign w:val="bottom"/>
            <w:hideMark/>
          </w:tcPr>
          <w:p w14:paraId="0E9123A0" w14:textId="0AF908B9"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90" w:type="dxa"/>
            <w:tcBorders>
              <w:top w:val="nil"/>
              <w:left w:val="nil"/>
              <w:bottom w:val="nil"/>
              <w:right w:val="nil"/>
            </w:tcBorders>
            <w:shd w:val="clear" w:color="auto" w:fill="auto"/>
            <w:noWrap/>
            <w:vAlign w:val="bottom"/>
            <w:hideMark/>
          </w:tcPr>
          <w:p w14:paraId="71105BD5" w14:textId="687E988E" w:rsidR="00E01CBD" w:rsidRPr="007F6E42" w:rsidRDefault="00E01CBD" w:rsidP="00E01CBD">
            <w:pPr>
              <w:jc w:val="center"/>
              <w:rPr>
                <w:rFonts w:cs="Arial"/>
                <w:color w:val="000000"/>
                <w:sz w:val="16"/>
                <w:szCs w:val="16"/>
              </w:rPr>
            </w:pPr>
            <w:r w:rsidRPr="00E01CBD">
              <w:rPr>
                <w:rFonts w:cs="Arial"/>
                <w:color w:val="000000"/>
                <w:sz w:val="16"/>
                <w:szCs w:val="16"/>
              </w:rPr>
              <w:t>R$ 26.000,00</w:t>
            </w:r>
          </w:p>
        </w:tc>
        <w:tc>
          <w:tcPr>
            <w:tcW w:w="1471" w:type="dxa"/>
            <w:tcBorders>
              <w:top w:val="nil"/>
              <w:left w:val="nil"/>
              <w:bottom w:val="nil"/>
              <w:right w:val="nil"/>
            </w:tcBorders>
            <w:shd w:val="clear" w:color="auto" w:fill="auto"/>
            <w:noWrap/>
            <w:vAlign w:val="center"/>
            <w:hideMark/>
          </w:tcPr>
          <w:p w14:paraId="1B9FE8C0" w14:textId="77777777" w:rsidR="00E01CBD" w:rsidRPr="007F6E42" w:rsidRDefault="00E01CBD" w:rsidP="00E01CBD">
            <w:pPr>
              <w:jc w:val="center"/>
              <w:rPr>
                <w:rFonts w:cs="Arial"/>
                <w:color w:val="000000"/>
                <w:sz w:val="16"/>
                <w:szCs w:val="16"/>
              </w:rPr>
            </w:pPr>
            <w:r w:rsidRPr="007F6E42">
              <w:rPr>
                <w:rFonts w:cs="Arial"/>
                <w:color w:val="000000"/>
                <w:sz w:val="16"/>
                <w:szCs w:val="16"/>
              </w:rPr>
              <w:t>B3</w:t>
            </w:r>
          </w:p>
        </w:tc>
      </w:tr>
      <w:tr w:rsidR="00E01CBD" w:rsidRPr="00D7552E" w14:paraId="79C1C851"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7B27BAC0" w14:textId="77777777" w:rsidR="00E01CBD" w:rsidRPr="007F6E42" w:rsidRDefault="00E01CBD" w:rsidP="00E01CBD">
            <w:pPr>
              <w:jc w:val="left"/>
              <w:rPr>
                <w:rFonts w:cs="Arial"/>
                <w:color w:val="000000"/>
                <w:sz w:val="16"/>
                <w:szCs w:val="16"/>
              </w:rPr>
            </w:pPr>
            <w:r w:rsidRPr="007F6E42">
              <w:rPr>
                <w:rFonts w:cs="Arial"/>
                <w:color w:val="000000"/>
                <w:sz w:val="16"/>
                <w:szCs w:val="16"/>
              </w:rPr>
              <w:t>B3: Taxa de Registro do Lastro</w:t>
            </w:r>
          </w:p>
        </w:tc>
        <w:tc>
          <w:tcPr>
            <w:tcW w:w="1471" w:type="dxa"/>
            <w:tcBorders>
              <w:top w:val="nil"/>
              <w:left w:val="nil"/>
              <w:bottom w:val="nil"/>
              <w:right w:val="nil"/>
            </w:tcBorders>
            <w:shd w:val="clear" w:color="auto" w:fill="auto"/>
            <w:noWrap/>
            <w:vAlign w:val="center"/>
            <w:hideMark/>
          </w:tcPr>
          <w:p w14:paraId="3E346225" w14:textId="77777777" w:rsidR="00E01CBD" w:rsidRPr="007F6E42" w:rsidRDefault="00E01CBD" w:rsidP="00E01CBD">
            <w:pPr>
              <w:jc w:val="center"/>
              <w:rPr>
                <w:rFonts w:cs="Arial"/>
                <w:color w:val="000000"/>
                <w:sz w:val="16"/>
                <w:szCs w:val="16"/>
              </w:rPr>
            </w:pPr>
            <w:r w:rsidRPr="007F6E42">
              <w:rPr>
                <w:rFonts w:cs="Arial"/>
                <w:color w:val="000000"/>
                <w:sz w:val="16"/>
                <w:szCs w:val="16"/>
              </w:rPr>
              <w:t>Flat</w:t>
            </w:r>
          </w:p>
        </w:tc>
        <w:tc>
          <w:tcPr>
            <w:tcW w:w="1290" w:type="dxa"/>
            <w:tcBorders>
              <w:top w:val="nil"/>
              <w:left w:val="nil"/>
              <w:bottom w:val="nil"/>
              <w:right w:val="nil"/>
            </w:tcBorders>
            <w:shd w:val="clear" w:color="auto" w:fill="auto"/>
            <w:noWrap/>
            <w:vAlign w:val="center"/>
            <w:hideMark/>
          </w:tcPr>
          <w:p w14:paraId="7AA5EBCC" w14:textId="77777777" w:rsidR="00E01CBD" w:rsidRPr="007F6E42" w:rsidRDefault="00E01CBD" w:rsidP="00E01CBD">
            <w:pPr>
              <w:jc w:val="center"/>
              <w:rPr>
                <w:rFonts w:cs="Arial"/>
                <w:color w:val="000000"/>
                <w:sz w:val="16"/>
                <w:szCs w:val="16"/>
              </w:rPr>
            </w:pPr>
            <w:r w:rsidRPr="007F6E42">
              <w:rPr>
                <w:rFonts w:cs="Arial"/>
                <w:color w:val="000000"/>
                <w:sz w:val="16"/>
                <w:szCs w:val="16"/>
              </w:rPr>
              <w:t>R$ 1.275,00</w:t>
            </w:r>
          </w:p>
        </w:tc>
        <w:tc>
          <w:tcPr>
            <w:tcW w:w="1290" w:type="dxa"/>
            <w:tcBorders>
              <w:top w:val="nil"/>
              <w:left w:val="nil"/>
              <w:bottom w:val="nil"/>
              <w:right w:val="nil"/>
            </w:tcBorders>
            <w:shd w:val="clear" w:color="auto" w:fill="auto"/>
            <w:noWrap/>
            <w:vAlign w:val="bottom"/>
            <w:hideMark/>
          </w:tcPr>
          <w:p w14:paraId="4A53E074" w14:textId="752E0C6A"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90" w:type="dxa"/>
            <w:tcBorders>
              <w:top w:val="nil"/>
              <w:left w:val="nil"/>
              <w:bottom w:val="nil"/>
              <w:right w:val="nil"/>
            </w:tcBorders>
            <w:shd w:val="clear" w:color="auto" w:fill="auto"/>
            <w:noWrap/>
            <w:vAlign w:val="bottom"/>
            <w:hideMark/>
          </w:tcPr>
          <w:p w14:paraId="0ED698FC" w14:textId="339A0DD4" w:rsidR="00E01CBD" w:rsidRPr="007F6E42" w:rsidRDefault="00E01CBD" w:rsidP="00E01CBD">
            <w:pPr>
              <w:jc w:val="center"/>
              <w:rPr>
                <w:rFonts w:cs="Arial"/>
                <w:color w:val="000000"/>
                <w:sz w:val="16"/>
                <w:szCs w:val="16"/>
              </w:rPr>
            </w:pPr>
            <w:r w:rsidRPr="00E01CBD">
              <w:rPr>
                <w:rFonts w:cs="Arial"/>
                <w:color w:val="000000"/>
                <w:sz w:val="16"/>
                <w:szCs w:val="16"/>
              </w:rPr>
              <w:t>R$ 1.275,00</w:t>
            </w:r>
          </w:p>
        </w:tc>
        <w:tc>
          <w:tcPr>
            <w:tcW w:w="1471" w:type="dxa"/>
            <w:tcBorders>
              <w:top w:val="nil"/>
              <w:left w:val="nil"/>
              <w:bottom w:val="nil"/>
              <w:right w:val="nil"/>
            </w:tcBorders>
            <w:shd w:val="clear" w:color="auto" w:fill="auto"/>
            <w:noWrap/>
            <w:vAlign w:val="center"/>
            <w:hideMark/>
          </w:tcPr>
          <w:p w14:paraId="59B7C307" w14:textId="77777777" w:rsidR="00E01CBD" w:rsidRPr="007F6E42" w:rsidRDefault="00E01CBD" w:rsidP="00E01CBD">
            <w:pPr>
              <w:jc w:val="center"/>
              <w:rPr>
                <w:rFonts w:cs="Arial"/>
                <w:color w:val="000000"/>
                <w:sz w:val="16"/>
                <w:szCs w:val="16"/>
              </w:rPr>
            </w:pPr>
            <w:r w:rsidRPr="007F6E42">
              <w:rPr>
                <w:rFonts w:cs="Arial"/>
                <w:color w:val="000000"/>
                <w:sz w:val="16"/>
                <w:szCs w:val="16"/>
              </w:rPr>
              <w:t>B3</w:t>
            </w:r>
          </w:p>
        </w:tc>
      </w:tr>
      <w:tr w:rsidR="00E01CBD" w:rsidRPr="00D7552E" w14:paraId="52369338"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1A2ED765" w14:textId="77777777" w:rsidR="00E01CBD" w:rsidRPr="007F6E42" w:rsidRDefault="00E01CBD" w:rsidP="00E01CBD">
            <w:pPr>
              <w:jc w:val="left"/>
              <w:rPr>
                <w:rFonts w:cs="Arial"/>
                <w:color w:val="000000"/>
                <w:sz w:val="16"/>
                <w:szCs w:val="16"/>
              </w:rPr>
            </w:pPr>
            <w:r w:rsidRPr="007F6E42">
              <w:rPr>
                <w:rFonts w:cs="Arial"/>
                <w:color w:val="000000"/>
                <w:sz w:val="16"/>
                <w:szCs w:val="16"/>
              </w:rPr>
              <w:t>B3: Liquidação Financeira</w:t>
            </w:r>
          </w:p>
        </w:tc>
        <w:tc>
          <w:tcPr>
            <w:tcW w:w="1471" w:type="dxa"/>
            <w:tcBorders>
              <w:top w:val="nil"/>
              <w:left w:val="nil"/>
              <w:bottom w:val="nil"/>
              <w:right w:val="nil"/>
            </w:tcBorders>
            <w:shd w:val="clear" w:color="auto" w:fill="auto"/>
            <w:noWrap/>
            <w:vAlign w:val="center"/>
            <w:hideMark/>
          </w:tcPr>
          <w:p w14:paraId="1209FCDC" w14:textId="77777777" w:rsidR="00E01CBD" w:rsidRPr="007F6E42" w:rsidRDefault="00E01CBD" w:rsidP="00E01CBD">
            <w:pPr>
              <w:jc w:val="center"/>
              <w:rPr>
                <w:rFonts w:cs="Arial"/>
                <w:color w:val="000000"/>
                <w:sz w:val="16"/>
                <w:szCs w:val="16"/>
              </w:rPr>
            </w:pPr>
            <w:r w:rsidRPr="007F6E42">
              <w:rPr>
                <w:rFonts w:cs="Arial"/>
                <w:color w:val="000000"/>
                <w:sz w:val="16"/>
                <w:szCs w:val="16"/>
              </w:rPr>
              <w:t>Flat</w:t>
            </w:r>
          </w:p>
        </w:tc>
        <w:tc>
          <w:tcPr>
            <w:tcW w:w="1290" w:type="dxa"/>
            <w:tcBorders>
              <w:top w:val="nil"/>
              <w:left w:val="nil"/>
              <w:bottom w:val="nil"/>
              <w:right w:val="nil"/>
            </w:tcBorders>
            <w:shd w:val="clear" w:color="auto" w:fill="auto"/>
            <w:noWrap/>
            <w:vAlign w:val="center"/>
            <w:hideMark/>
          </w:tcPr>
          <w:p w14:paraId="24363C1F" w14:textId="77777777" w:rsidR="00E01CBD" w:rsidRPr="007F6E42" w:rsidRDefault="00E01CBD" w:rsidP="00E01CBD">
            <w:pPr>
              <w:jc w:val="center"/>
              <w:rPr>
                <w:rFonts w:cs="Arial"/>
                <w:color w:val="000000"/>
                <w:sz w:val="16"/>
                <w:szCs w:val="16"/>
              </w:rPr>
            </w:pPr>
            <w:r w:rsidRPr="007F6E42">
              <w:rPr>
                <w:rFonts w:cs="Arial"/>
                <w:color w:val="000000"/>
                <w:sz w:val="16"/>
                <w:szCs w:val="16"/>
              </w:rPr>
              <w:t>R$ 183,25</w:t>
            </w:r>
          </w:p>
        </w:tc>
        <w:tc>
          <w:tcPr>
            <w:tcW w:w="1290" w:type="dxa"/>
            <w:tcBorders>
              <w:top w:val="nil"/>
              <w:left w:val="nil"/>
              <w:bottom w:val="nil"/>
              <w:right w:val="nil"/>
            </w:tcBorders>
            <w:shd w:val="clear" w:color="auto" w:fill="auto"/>
            <w:noWrap/>
            <w:vAlign w:val="bottom"/>
            <w:hideMark/>
          </w:tcPr>
          <w:p w14:paraId="4FAD2D94" w14:textId="0B86FF32"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90" w:type="dxa"/>
            <w:tcBorders>
              <w:top w:val="nil"/>
              <w:left w:val="nil"/>
              <w:bottom w:val="nil"/>
              <w:right w:val="nil"/>
            </w:tcBorders>
            <w:shd w:val="clear" w:color="auto" w:fill="auto"/>
            <w:noWrap/>
            <w:vAlign w:val="bottom"/>
            <w:hideMark/>
          </w:tcPr>
          <w:p w14:paraId="41BA6912" w14:textId="6924E7B2" w:rsidR="00E01CBD" w:rsidRPr="007F6E42" w:rsidRDefault="00E01CBD" w:rsidP="00E01CBD">
            <w:pPr>
              <w:jc w:val="center"/>
              <w:rPr>
                <w:rFonts w:cs="Arial"/>
                <w:color w:val="000000"/>
                <w:sz w:val="16"/>
                <w:szCs w:val="16"/>
              </w:rPr>
            </w:pPr>
            <w:r w:rsidRPr="00E01CBD">
              <w:rPr>
                <w:rFonts w:cs="Arial"/>
                <w:color w:val="000000"/>
                <w:sz w:val="16"/>
                <w:szCs w:val="16"/>
              </w:rPr>
              <w:t>R$ 183,25</w:t>
            </w:r>
          </w:p>
        </w:tc>
        <w:tc>
          <w:tcPr>
            <w:tcW w:w="1471" w:type="dxa"/>
            <w:tcBorders>
              <w:top w:val="nil"/>
              <w:left w:val="nil"/>
              <w:bottom w:val="nil"/>
              <w:right w:val="nil"/>
            </w:tcBorders>
            <w:shd w:val="clear" w:color="auto" w:fill="auto"/>
            <w:noWrap/>
            <w:vAlign w:val="center"/>
            <w:hideMark/>
          </w:tcPr>
          <w:p w14:paraId="275DBD5E" w14:textId="77777777" w:rsidR="00E01CBD" w:rsidRPr="007F6E42" w:rsidRDefault="00E01CBD" w:rsidP="00E01CBD">
            <w:pPr>
              <w:jc w:val="center"/>
              <w:rPr>
                <w:rFonts w:cs="Arial"/>
                <w:color w:val="000000"/>
                <w:sz w:val="16"/>
                <w:szCs w:val="16"/>
              </w:rPr>
            </w:pPr>
            <w:r w:rsidRPr="007F6E42">
              <w:rPr>
                <w:rFonts w:cs="Arial"/>
                <w:color w:val="000000"/>
                <w:sz w:val="16"/>
                <w:szCs w:val="16"/>
              </w:rPr>
              <w:t>B3</w:t>
            </w:r>
          </w:p>
        </w:tc>
      </w:tr>
      <w:tr w:rsidR="00E01CBD" w:rsidRPr="00D7552E" w14:paraId="6169CA14"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12BA9D8B" w14:textId="77777777" w:rsidR="00E01CBD" w:rsidRPr="007F6E42" w:rsidRDefault="00E01CBD" w:rsidP="00E01CBD">
            <w:pPr>
              <w:jc w:val="left"/>
              <w:rPr>
                <w:rFonts w:cs="Arial"/>
                <w:color w:val="000000"/>
                <w:sz w:val="16"/>
                <w:szCs w:val="16"/>
              </w:rPr>
            </w:pPr>
            <w:r w:rsidRPr="007F6E42">
              <w:rPr>
                <w:rFonts w:cs="Arial"/>
                <w:color w:val="000000"/>
                <w:sz w:val="16"/>
                <w:szCs w:val="16"/>
              </w:rPr>
              <w:t>B3: Custódia do Lastro</w:t>
            </w:r>
          </w:p>
        </w:tc>
        <w:tc>
          <w:tcPr>
            <w:tcW w:w="1471" w:type="dxa"/>
            <w:tcBorders>
              <w:top w:val="nil"/>
              <w:left w:val="nil"/>
              <w:bottom w:val="nil"/>
              <w:right w:val="nil"/>
            </w:tcBorders>
            <w:shd w:val="clear" w:color="auto" w:fill="auto"/>
            <w:noWrap/>
            <w:vAlign w:val="center"/>
            <w:hideMark/>
          </w:tcPr>
          <w:p w14:paraId="1C3A9AF1" w14:textId="77777777" w:rsidR="00E01CBD" w:rsidRPr="007F6E42" w:rsidRDefault="00E01CBD" w:rsidP="00E01CBD">
            <w:pPr>
              <w:jc w:val="center"/>
              <w:rPr>
                <w:rFonts w:cs="Arial"/>
                <w:color w:val="000000"/>
                <w:sz w:val="16"/>
                <w:szCs w:val="16"/>
              </w:rPr>
            </w:pPr>
            <w:r w:rsidRPr="007F6E42">
              <w:rPr>
                <w:rFonts w:cs="Arial"/>
                <w:color w:val="000000"/>
                <w:sz w:val="16"/>
                <w:szCs w:val="16"/>
              </w:rPr>
              <w:t>Mensal</w:t>
            </w:r>
          </w:p>
        </w:tc>
        <w:tc>
          <w:tcPr>
            <w:tcW w:w="1290" w:type="dxa"/>
            <w:tcBorders>
              <w:top w:val="nil"/>
              <w:left w:val="nil"/>
              <w:bottom w:val="nil"/>
              <w:right w:val="nil"/>
            </w:tcBorders>
            <w:shd w:val="clear" w:color="auto" w:fill="auto"/>
            <w:noWrap/>
            <w:vAlign w:val="center"/>
            <w:hideMark/>
          </w:tcPr>
          <w:p w14:paraId="0F56C0EF" w14:textId="77777777" w:rsidR="00E01CBD" w:rsidRPr="007F6E42" w:rsidRDefault="00E01CBD" w:rsidP="00E01CBD">
            <w:pPr>
              <w:jc w:val="center"/>
              <w:rPr>
                <w:rFonts w:cs="Arial"/>
                <w:color w:val="000000"/>
                <w:sz w:val="16"/>
                <w:szCs w:val="16"/>
              </w:rPr>
            </w:pPr>
            <w:r w:rsidRPr="007F6E42">
              <w:rPr>
                <w:rFonts w:cs="Arial"/>
                <w:color w:val="000000"/>
                <w:sz w:val="16"/>
                <w:szCs w:val="16"/>
              </w:rPr>
              <w:t>R$ 1.100,00</w:t>
            </w:r>
          </w:p>
        </w:tc>
        <w:tc>
          <w:tcPr>
            <w:tcW w:w="1290" w:type="dxa"/>
            <w:tcBorders>
              <w:top w:val="nil"/>
              <w:left w:val="nil"/>
              <w:bottom w:val="nil"/>
              <w:right w:val="nil"/>
            </w:tcBorders>
            <w:shd w:val="clear" w:color="auto" w:fill="auto"/>
            <w:noWrap/>
            <w:vAlign w:val="bottom"/>
            <w:hideMark/>
          </w:tcPr>
          <w:p w14:paraId="0E3438D7" w14:textId="7FE9453C"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90" w:type="dxa"/>
            <w:tcBorders>
              <w:top w:val="nil"/>
              <w:left w:val="nil"/>
              <w:bottom w:val="nil"/>
              <w:right w:val="nil"/>
            </w:tcBorders>
            <w:shd w:val="clear" w:color="auto" w:fill="auto"/>
            <w:noWrap/>
            <w:vAlign w:val="bottom"/>
            <w:hideMark/>
          </w:tcPr>
          <w:p w14:paraId="0475436F" w14:textId="542463C9" w:rsidR="00E01CBD" w:rsidRPr="007F6E42" w:rsidRDefault="00E01CBD" w:rsidP="00E01CBD">
            <w:pPr>
              <w:jc w:val="center"/>
              <w:rPr>
                <w:rFonts w:cs="Arial"/>
                <w:color w:val="000000"/>
                <w:sz w:val="16"/>
                <w:szCs w:val="16"/>
              </w:rPr>
            </w:pPr>
            <w:r w:rsidRPr="00E01CBD">
              <w:rPr>
                <w:rFonts w:cs="Arial"/>
                <w:color w:val="000000"/>
                <w:sz w:val="16"/>
                <w:szCs w:val="16"/>
              </w:rPr>
              <w:t>R$ 1.100,00</w:t>
            </w:r>
          </w:p>
        </w:tc>
        <w:tc>
          <w:tcPr>
            <w:tcW w:w="1471" w:type="dxa"/>
            <w:tcBorders>
              <w:top w:val="nil"/>
              <w:left w:val="nil"/>
              <w:bottom w:val="nil"/>
              <w:right w:val="nil"/>
            </w:tcBorders>
            <w:shd w:val="clear" w:color="auto" w:fill="auto"/>
            <w:noWrap/>
            <w:vAlign w:val="center"/>
            <w:hideMark/>
          </w:tcPr>
          <w:p w14:paraId="21A8BD10" w14:textId="77777777" w:rsidR="00E01CBD" w:rsidRPr="007F6E42" w:rsidRDefault="00E01CBD" w:rsidP="00E01CBD">
            <w:pPr>
              <w:jc w:val="center"/>
              <w:rPr>
                <w:rFonts w:cs="Arial"/>
                <w:color w:val="000000"/>
                <w:sz w:val="16"/>
                <w:szCs w:val="16"/>
              </w:rPr>
            </w:pPr>
            <w:r w:rsidRPr="007F6E42">
              <w:rPr>
                <w:rFonts w:cs="Arial"/>
                <w:color w:val="000000"/>
                <w:sz w:val="16"/>
                <w:szCs w:val="16"/>
              </w:rPr>
              <w:t>B3</w:t>
            </w:r>
          </w:p>
        </w:tc>
      </w:tr>
      <w:tr w:rsidR="00E01CBD" w:rsidRPr="00D7552E" w14:paraId="77F0338D"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327A551B" w14:textId="3FB04A60" w:rsidR="00E01CBD" w:rsidRPr="007F6E42" w:rsidRDefault="00E01CBD" w:rsidP="00E01CBD">
            <w:pPr>
              <w:jc w:val="left"/>
              <w:rPr>
                <w:rFonts w:cs="Arial"/>
                <w:color w:val="000000"/>
                <w:sz w:val="16"/>
                <w:szCs w:val="16"/>
              </w:rPr>
            </w:pPr>
            <w:r w:rsidRPr="007F6E42">
              <w:rPr>
                <w:rFonts w:cs="Arial"/>
                <w:color w:val="000000"/>
                <w:sz w:val="16"/>
                <w:szCs w:val="16"/>
              </w:rPr>
              <w:t xml:space="preserve">Taxa de Registro </w:t>
            </w:r>
            <w:r>
              <w:rPr>
                <w:rFonts w:cs="Arial"/>
                <w:color w:val="000000"/>
                <w:sz w:val="16"/>
                <w:szCs w:val="16"/>
              </w:rPr>
              <w:t>–</w:t>
            </w:r>
            <w:r w:rsidRPr="007F6E42">
              <w:rPr>
                <w:rFonts w:cs="Arial"/>
                <w:color w:val="000000"/>
                <w:sz w:val="16"/>
                <w:szCs w:val="16"/>
              </w:rPr>
              <w:t xml:space="preserve"> ANBIMA</w:t>
            </w:r>
          </w:p>
        </w:tc>
        <w:tc>
          <w:tcPr>
            <w:tcW w:w="1471" w:type="dxa"/>
            <w:tcBorders>
              <w:top w:val="nil"/>
              <w:left w:val="nil"/>
              <w:bottom w:val="nil"/>
              <w:right w:val="nil"/>
            </w:tcBorders>
            <w:shd w:val="clear" w:color="auto" w:fill="auto"/>
            <w:noWrap/>
            <w:vAlign w:val="center"/>
            <w:hideMark/>
          </w:tcPr>
          <w:p w14:paraId="1A1FBF9B" w14:textId="77777777" w:rsidR="00E01CBD" w:rsidRPr="007F6E42" w:rsidRDefault="00E01CBD" w:rsidP="00E01CBD">
            <w:pPr>
              <w:jc w:val="center"/>
              <w:rPr>
                <w:rFonts w:cs="Arial"/>
                <w:color w:val="000000"/>
                <w:sz w:val="16"/>
                <w:szCs w:val="16"/>
              </w:rPr>
            </w:pPr>
            <w:r w:rsidRPr="007F6E42">
              <w:rPr>
                <w:rFonts w:cs="Arial"/>
                <w:color w:val="000000"/>
                <w:sz w:val="16"/>
                <w:szCs w:val="16"/>
              </w:rPr>
              <w:t>Flat</w:t>
            </w:r>
          </w:p>
        </w:tc>
        <w:tc>
          <w:tcPr>
            <w:tcW w:w="1290" w:type="dxa"/>
            <w:tcBorders>
              <w:top w:val="nil"/>
              <w:left w:val="nil"/>
              <w:bottom w:val="nil"/>
              <w:right w:val="nil"/>
            </w:tcBorders>
            <w:shd w:val="clear" w:color="auto" w:fill="auto"/>
            <w:noWrap/>
            <w:vAlign w:val="center"/>
            <w:hideMark/>
          </w:tcPr>
          <w:p w14:paraId="4F066C22" w14:textId="77777777" w:rsidR="00E01CBD" w:rsidRPr="007F6E42" w:rsidRDefault="00E01CBD" w:rsidP="00E01CBD">
            <w:pPr>
              <w:jc w:val="center"/>
              <w:rPr>
                <w:rFonts w:cs="Arial"/>
                <w:color w:val="000000"/>
                <w:sz w:val="16"/>
                <w:szCs w:val="16"/>
              </w:rPr>
            </w:pPr>
            <w:r w:rsidRPr="007F6E42">
              <w:rPr>
                <w:rFonts w:cs="Arial"/>
                <w:color w:val="000000"/>
                <w:sz w:val="16"/>
                <w:szCs w:val="16"/>
              </w:rPr>
              <w:t>R$ 3.136,00</w:t>
            </w:r>
          </w:p>
        </w:tc>
        <w:tc>
          <w:tcPr>
            <w:tcW w:w="1290" w:type="dxa"/>
            <w:tcBorders>
              <w:top w:val="nil"/>
              <w:left w:val="nil"/>
              <w:bottom w:val="nil"/>
              <w:right w:val="nil"/>
            </w:tcBorders>
            <w:shd w:val="clear" w:color="auto" w:fill="auto"/>
            <w:noWrap/>
            <w:vAlign w:val="bottom"/>
            <w:hideMark/>
          </w:tcPr>
          <w:p w14:paraId="446F317D" w14:textId="24FABFD4"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90" w:type="dxa"/>
            <w:tcBorders>
              <w:top w:val="nil"/>
              <w:left w:val="nil"/>
              <w:bottom w:val="nil"/>
              <w:right w:val="nil"/>
            </w:tcBorders>
            <w:shd w:val="clear" w:color="auto" w:fill="auto"/>
            <w:noWrap/>
            <w:vAlign w:val="bottom"/>
            <w:hideMark/>
          </w:tcPr>
          <w:p w14:paraId="78CA59C7" w14:textId="40D9F5D4" w:rsidR="00E01CBD" w:rsidRPr="007F6E42" w:rsidRDefault="00E01CBD" w:rsidP="00E01CBD">
            <w:pPr>
              <w:jc w:val="center"/>
              <w:rPr>
                <w:rFonts w:cs="Arial"/>
                <w:color w:val="000000"/>
                <w:sz w:val="16"/>
                <w:szCs w:val="16"/>
              </w:rPr>
            </w:pPr>
            <w:r w:rsidRPr="00E01CBD">
              <w:rPr>
                <w:rFonts w:cs="Arial"/>
                <w:color w:val="000000"/>
                <w:sz w:val="16"/>
                <w:szCs w:val="16"/>
              </w:rPr>
              <w:t>R$ 3.136,00</w:t>
            </w:r>
          </w:p>
        </w:tc>
        <w:tc>
          <w:tcPr>
            <w:tcW w:w="1471" w:type="dxa"/>
            <w:tcBorders>
              <w:top w:val="nil"/>
              <w:left w:val="nil"/>
              <w:bottom w:val="nil"/>
              <w:right w:val="nil"/>
            </w:tcBorders>
            <w:shd w:val="clear" w:color="auto" w:fill="auto"/>
            <w:noWrap/>
            <w:vAlign w:val="center"/>
            <w:hideMark/>
          </w:tcPr>
          <w:p w14:paraId="05E3318A" w14:textId="77777777" w:rsidR="00E01CBD" w:rsidRPr="007F6E42" w:rsidRDefault="00E01CBD" w:rsidP="00E01CBD">
            <w:pPr>
              <w:jc w:val="center"/>
              <w:rPr>
                <w:rFonts w:cs="Arial"/>
                <w:color w:val="000000"/>
                <w:sz w:val="16"/>
                <w:szCs w:val="16"/>
              </w:rPr>
            </w:pPr>
            <w:r w:rsidRPr="007F6E42">
              <w:rPr>
                <w:rFonts w:cs="Arial"/>
                <w:color w:val="000000"/>
                <w:sz w:val="16"/>
                <w:szCs w:val="16"/>
              </w:rPr>
              <w:t>ANBIMA</w:t>
            </w:r>
          </w:p>
        </w:tc>
      </w:tr>
      <w:tr w:rsidR="00E01CBD" w:rsidRPr="00D7552E" w14:paraId="7310B920" w14:textId="77777777" w:rsidTr="00E86A26">
        <w:trPr>
          <w:trHeight w:val="277"/>
          <w:jc w:val="center"/>
        </w:trPr>
        <w:tc>
          <w:tcPr>
            <w:tcW w:w="2677" w:type="dxa"/>
            <w:tcBorders>
              <w:top w:val="nil"/>
              <w:left w:val="nil"/>
              <w:bottom w:val="single" w:sz="4" w:space="0" w:color="auto"/>
              <w:right w:val="nil"/>
            </w:tcBorders>
            <w:shd w:val="clear" w:color="auto" w:fill="auto"/>
            <w:noWrap/>
            <w:vAlign w:val="center"/>
            <w:hideMark/>
          </w:tcPr>
          <w:p w14:paraId="54F69FCF" w14:textId="77777777" w:rsidR="00E01CBD" w:rsidRPr="007F6E42" w:rsidRDefault="00E01CBD" w:rsidP="00E01CBD">
            <w:pPr>
              <w:jc w:val="left"/>
              <w:rPr>
                <w:rFonts w:cs="Arial"/>
                <w:color w:val="000000"/>
                <w:sz w:val="16"/>
                <w:szCs w:val="16"/>
              </w:rPr>
            </w:pPr>
            <w:r w:rsidRPr="007F6E42">
              <w:rPr>
                <w:rFonts w:cs="Arial"/>
                <w:color w:val="000000"/>
                <w:sz w:val="16"/>
                <w:szCs w:val="16"/>
              </w:rPr>
              <w:t>Taxa de Fiscalização</w:t>
            </w:r>
          </w:p>
        </w:tc>
        <w:tc>
          <w:tcPr>
            <w:tcW w:w="1471" w:type="dxa"/>
            <w:tcBorders>
              <w:top w:val="nil"/>
              <w:left w:val="nil"/>
              <w:bottom w:val="single" w:sz="4" w:space="0" w:color="auto"/>
              <w:right w:val="nil"/>
            </w:tcBorders>
            <w:shd w:val="clear" w:color="auto" w:fill="auto"/>
            <w:noWrap/>
            <w:vAlign w:val="center"/>
            <w:hideMark/>
          </w:tcPr>
          <w:p w14:paraId="145D9E25" w14:textId="77777777" w:rsidR="00E01CBD" w:rsidRPr="007F6E42" w:rsidRDefault="00E01CBD" w:rsidP="00E01CBD">
            <w:pPr>
              <w:jc w:val="center"/>
              <w:rPr>
                <w:rFonts w:cs="Arial"/>
                <w:color w:val="000000"/>
                <w:sz w:val="16"/>
                <w:szCs w:val="16"/>
              </w:rPr>
            </w:pPr>
            <w:r w:rsidRPr="007F6E42">
              <w:rPr>
                <w:rFonts w:cs="Arial"/>
                <w:color w:val="000000"/>
                <w:sz w:val="16"/>
                <w:szCs w:val="16"/>
              </w:rPr>
              <w:t>Flat</w:t>
            </w:r>
          </w:p>
        </w:tc>
        <w:tc>
          <w:tcPr>
            <w:tcW w:w="1290" w:type="dxa"/>
            <w:tcBorders>
              <w:top w:val="nil"/>
              <w:left w:val="nil"/>
              <w:bottom w:val="single" w:sz="4" w:space="0" w:color="auto"/>
              <w:right w:val="nil"/>
            </w:tcBorders>
            <w:shd w:val="clear" w:color="auto" w:fill="auto"/>
            <w:noWrap/>
            <w:vAlign w:val="center"/>
            <w:hideMark/>
          </w:tcPr>
          <w:p w14:paraId="6688B207" w14:textId="77777777" w:rsidR="00E01CBD" w:rsidRPr="007F6E42" w:rsidRDefault="00E01CBD" w:rsidP="00E01CBD">
            <w:pPr>
              <w:jc w:val="center"/>
              <w:rPr>
                <w:rFonts w:cs="Arial"/>
                <w:color w:val="000000"/>
                <w:sz w:val="16"/>
                <w:szCs w:val="16"/>
              </w:rPr>
            </w:pPr>
            <w:r w:rsidRPr="007F6E42">
              <w:rPr>
                <w:rFonts w:cs="Arial"/>
                <w:color w:val="000000"/>
                <w:sz w:val="16"/>
                <w:szCs w:val="16"/>
              </w:rPr>
              <w:t>R$ 30.000,00</w:t>
            </w:r>
          </w:p>
        </w:tc>
        <w:tc>
          <w:tcPr>
            <w:tcW w:w="1290" w:type="dxa"/>
            <w:tcBorders>
              <w:top w:val="nil"/>
              <w:left w:val="nil"/>
              <w:bottom w:val="single" w:sz="4" w:space="0" w:color="auto"/>
              <w:right w:val="nil"/>
            </w:tcBorders>
            <w:shd w:val="clear" w:color="auto" w:fill="auto"/>
            <w:noWrap/>
            <w:vAlign w:val="bottom"/>
            <w:hideMark/>
          </w:tcPr>
          <w:p w14:paraId="2522A66A" w14:textId="396F0B04"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90" w:type="dxa"/>
            <w:tcBorders>
              <w:top w:val="nil"/>
              <w:left w:val="nil"/>
              <w:bottom w:val="single" w:sz="4" w:space="0" w:color="auto"/>
              <w:right w:val="nil"/>
            </w:tcBorders>
            <w:shd w:val="clear" w:color="auto" w:fill="auto"/>
            <w:noWrap/>
            <w:vAlign w:val="bottom"/>
            <w:hideMark/>
          </w:tcPr>
          <w:p w14:paraId="3D56EB41" w14:textId="3624DB60" w:rsidR="00E01CBD" w:rsidRPr="007F6E42" w:rsidRDefault="00E01CBD" w:rsidP="00E01CBD">
            <w:pPr>
              <w:jc w:val="center"/>
              <w:rPr>
                <w:rFonts w:cs="Arial"/>
                <w:color w:val="000000"/>
                <w:sz w:val="16"/>
                <w:szCs w:val="16"/>
              </w:rPr>
            </w:pPr>
            <w:r w:rsidRPr="00E01CBD">
              <w:rPr>
                <w:rFonts w:cs="Arial"/>
                <w:color w:val="000000"/>
                <w:sz w:val="16"/>
                <w:szCs w:val="16"/>
              </w:rPr>
              <w:t>R$ 30.000,00</w:t>
            </w:r>
          </w:p>
        </w:tc>
        <w:tc>
          <w:tcPr>
            <w:tcW w:w="1471" w:type="dxa"/>
            <w:tcBorders>
              <w:top w:val="nil"/>
              <w:left w:val="nil"/>
              <w:bottom w:val="single" w:sz="4" w:space="0" w:color="auto"/>
              <w:right w:val="nil"/>
            </w:tcBorders>
            <w:shd w:val="clear" w:color="auto" w:fill="auto"/>
            <w:noWrap/>
            <w:vAlign w:val="center"/>
            <w:hideMark/>
          </w:tcPr>
          <w:p w14:paraId="4A8BDFAC" w14:textId="77777777" w:rsidR="00E01CBD" w:rsidRPr="007F6E42" w:rsidRDefault="00E01CBD" w:rsidP="00E01CBD">
            <w:pPr>
              <w:jc w:val="center"/>
              <w:rPr>
                <w:rFonts w:cs="Arial"/>
                <w:color w:val="000000"/>
                <w:sz w:val="16"/>
                <w:szCs w:val="16"/>
              </w:rPr>
            </w:pPr>
            <w:r w:rsidRPr="007F6E42">
              <w:rPr>
                <w:rFonts w:cs="Arial"/>
                <w:color w:val="000000"/>
                <w:sz w:val="16"/>
                <w:szCs w:val="16"/>
              </w:rPr>
              <w:t>CVM</w:t>
            </w:r>
          </w:p>
        </w:tc>
      </w:tr>
      <w:tr w:rsidR="00E01CBD" w:rsidRPr="00D7552E" w14:paraId="7C6C03BE" w14:textId="77777777" w:rsidTr="00E86A26">
        <w:trPr>
          <w:trHeight w:val="277"/>
          <w:jc w:val="center"/>
        </w:trPr>
        <w:tc>
          <w:tcPr>
            <w:tcW w:w="2677" w:type="dxa"/>
            <w:tcBorders>
              <w:top w:val="nil"/>
              <w:left w:val="nil"/>
              <w:bottom w:val="nil"/>
              <w:right w:val="nil"/>
            </w:tcBorders>
            <w:shd w:val="clear" w:color="auto" w:fill="auto"/>
            <w:noWrap/>
            <w:vAlign w:val="center"/>
            <w:hideMark/>
          </w:tcPr>
          <w:p w14:paraId="639AF330" w14:textId="77777777" w:rsidR="00E01CBD" w:rsidRPr="007F6E42" w:rsidRDefault="00E01CBD" w:rsidP="00E01CBD">
            <w:pPr>
              <w:jc w:val="left"/>
              <w:rPr>
                <w:rFonts w:cs="Arial"/>
                <w:color w:val="000000"/>
                <w:sz w:val="16"/>
                <w:szCs w:val="16"/>
              </w:rPr>
            </w:pPr>
            <w:r w:rsidRPr="007F6E42">
              <w:rPr>
                <w:rFonts w:cs="Arial"/>
                <w:color w:val="000000"/>
                <w:sz w:val="16"/>
                <w:szCs w:val="16"/>
              </w:rPr>
              <w:t>Total</w:t>
            </w:r>
          </w:p>
        </w:tc>
        <w:tc>
          <w:tcPr>
            <w:tcW w:w="1471" w:type="dxa"/>
            <w:tcBorders>
              <w:top w:val="nil"/>
              <w:left w:val="nil"/>
              <w:bottom w:val="nil"/>
              <w:right w:val="nil"/>
            </w:tcBorders>
            <w:shd w:val="clear" w:color="auto" w:fill="auto"/>
            <w:noWrap/>
            <w:vAlign w:val="center"/>
            <w:hideMark/>
          </w:tcPr>
          <w:p w14:paraId="4A706E4D" w14:textId="77777777" w:rsidR="00E01CBD" w:rsidRPr="007F6E42" w:rsidRDefault="00E01CBD" w:rsidP="00E01CBD">
            <w:pPr>
              <w:jc w:val="left"/>
              <w:rPr>
                <w:rFonts w:cs="Arial"/>
                <w:color w:val="000000"/>
                <w:sz w:val="16"/>
                <w:szCs w:val="16"/>
              </w:rPr>
            </w:pPr>
          </w:p>
        </w:tc>
        <w:tc>
          <w:tcPr>
            <w:tcW w:w="1290" w:type="dxa"/>
            <w:tcBorders>
              <w:top w:val="nil"/>
              <w:left w:val="nil"/>
              <w:bottom w:val="nil"/>
              <w:right w:val="nil"/>
            </w:tcBorders>
            <w:shd w:val="clear" w:color="auto" w:fill="auto"/>
            <w:noWrap/>
            <w:vAlign w:val="center"/>
            <w:hideMark/>
          </w:tcPr>
          <w:p w14:paraId="56444F19" w14:textId="77777777" w:rsidR="00E01CBD" w:rsidRPr="007F6E42" w:rsidRDefault="00E01CBD" w:rsidP="00E01CBD">
            <w:pPr>
              <w:jc w:val="center"/>
              <w:rPr>
                <w:rFonts w:cs="Arial"/>
                <w:sz w:val="16"/>
                <w:szCs w:val="16"/>
              </w:rPr>
            </w:pPr>
          </w:p>
        </w:tc>
        <w:tc>
          <w:tcPr>
            <w:tcW w:w="1290" w:type="dxa"/>
            <w:tcBorders>
              <w:top w:val="nil"/>
              <w:left w:val="nil"/>
              <w:bottom w:val="nil"/>
              <w:right w:val="nil"/>
            </w:tcBorders>
            <w:shd w:val="clear" w:color="auto" w:fill="auto"/>
            <w:noWrap/>
            <w:vAlign w:val="bottom"/>
            <w:hideMark/>
          </w:tcPr>
          <w:p w14:paraId="159B44BB" w14:textId="77777777" w:rsidR="00E01CBD" w:rsidRPr="00E01CBD" w:rsidRDefault="00E01CBD" w:rsidP="00E01CBD">
            <w:pPr>
              <w:jc w:val="center"/>
              <w:rPr>
                <w:rFonts w:cs="Arial"/>
                <w:color w:val="000000"/>
                <w:sz w:val="16"/>
                <w:szCs w:val="16"/>
              </w:rPr>
            </w:pPr>
          </w:p>
        </w:tc>
        <w:tc>
          <w:tcPr>
            <w:tcW w:w="1290" w:type="dxa"/>
            <w:tcBorders>
              <w:top w:val="nil"/>
              <w:left w:val="nil"/>
              <w:bottom w:val="nil"/>
              <w:right w:val="nil"/>
            </w:tcBorders>
            <w:shd w:val="clear" w:color="auto" w:fill="auto"/>
            <w:noWrap/>
            <w:vAlign w:val="bottom"/>
            <w:hideMark/>
          </w:tcPr>
          <w:p w14:paraId="00A87AD3" w14:textId="1CC1FB16" w:rsidR="00E01CBD" w:rsidRPr="007F6E42" w:rsidRDefault="00E01CBD" w:rsidP="00E01CBD">
            <w:pPr>
              <w:jc w:val="center"/>
              <w:rPr>
                <w:rFonts w:cs="Arial"/>
                <w:color w:val="000000"/>
                <w:sz w:val="16"/>
                <w:szCs w:val="16"/>
              </w:rPr>
            </w:pPr>
            <w:r w:rsidRPr="00E01CBD">
              <w:rPr>
                <w:rFonts w:cs="Arial"/>
                <w:color w:val="000000"/>
                <w:sz w:val="16"/>
                <w:szCs w:val="16"/>
              </w:rPr>
              <w:t>R$ 285.425,94</w:t>
            </w:r>
          </w:p>
        </w:tc>
        <w:tc>
          <w:tcPr>
            <w:tcW w:w="1471" w:type="dxa"/>
            <w:tcBorders>
              <w:top w:val="nil"/>
              <w:left w:val="nil"/>
              <w:bottom w:val="nil"/>
              <w:right w:val="nil"/>
            </w:tcBorders>
            <w:shd w:val="clear" w:color="auto" w:fill="auto"/>
            <w:noWrap/>
            <w:vAlign w:val="center"/>
            <w:hideMark/>
          </w:tcPr>
          <w:p w14:paraId="5A7CAFAA" w14:textId="77777777" w:rsidR="00E01CBD" w:rsidRPr="007F6E42" w:rsidRDefault="00E01CBD" w:rsidP="00E01CBD">
            <w:pPr>
              <w:jc w:val="center"/>
              <w:rPr>
                <w:rFonts w:cs="Arial"/>
                <w:color w:val="000000"/>
                <w:sz w:val="16"/>
                <w:szCs w:val="16"/>
              </w:rPr>
            </w:pPr>
          </w:p>
        </w:tc>
      </w:tr>
    </w:tbl>
    <w:p w14:paraId="72EBE61E" w14:textId="390F6116" w:rsidR="00D7552E" w:rsidRPr="00076B9A" w:rsidRDefault="00D7552E" w:rsidP="007F6E42">
      <w:pPr>
        <w:pStyle w:val="Heading"/>
        <w:widowControl w:val="0"/>
        <w:spacing w:before="140" w:after="0"/>
        <w:rPr>
          <w:b w:val="0"/>
          <w:bCs/>
          <w:sz w:val="16"/>
          <w:szCs w:val="16"/>
        </w:rPr>
      </w:pPr>
    </w:p>
    <w:p w14:paraId="38C989E4" w14:textId="77777777" w:rsidR="00F975A1" w:rsidRDefault="00F975A1">
      <w:pPr>
        <w:jc w:val="left"/>
        <w:rPr>
          <w:rFonts w:cs="Arial"/>
          <w:b/>
          <w:bCs/>
          <w:sz w:val="16"/>
          <w:szCs w:val="16"/>
        </w:rPr>
      </w:pPr>
      <w:r>
        <w:rPr>
          <w:rFonts w:cs="Arial"/>
          <w:b/>
          <w:bCs/>
          <w:sz w:val="16"/>
          <w:szCs w:val="16"/>
        </w:rPr>
        <w:br w:type="page"/>
      </w:r>
    </w:p>
    <w:p w14:paraId="1BEA7A6C" w14:textId="24C52EBE" w:rsidR="00D04B7A" w:rsidRPr="00076B9A" w:rsidRDefault="00D04B7A" w:rsidP="00D04B7A">
      <w:pPr>
        <w:widowControl w:val="0"/>
        <w:spacing w:before="140" w:line="290" w:lineRule="auto"/>
        <w:rPr>
          <w:rFonts w:cs="Arial"/>
          <w:b/>
          <w:bCs/>
          <w:sz w:val="16"/>
          <w:szCs w:val="16"/>
        </w:rPr>
      </w:pPr>
      <w:r w:rsidRPr="00076B9A">
        <w:rPr>
          <w:rFonts w:cs="Arial"/>
          <w:b/>
          <w:bCs/>
          <w:sz w:val="16"/>
          <w:szCs w:val="16"/>
        </w:rPr>
        <w:lastRenderedPageBreak/>
        <w:t xml:space="preserve">ANEXO </w:t>
      </w:r>
      <w:r w:rsidRPr="005B504F">
        <w:rPr>
          <w:rFonts w:cs="Arial"/>
          <w:b/>
          <w:bCs/>
          <w:sz w:val="16"/>
          <w:szCs w:val="16"/>
        </w:rPr>
        <w:t>V</w:t>
      </w:r>
      <w:r>
        <w:rPr>
          <w:rFonts w:cs="Arial"/>
          <w:b/>
          <w:bCs/>
          <w:sz w:val="16"/>
          <w:szCs w:val="16"/>
        </w:rPr>
        <w:t>I</w:t>
      </w:r>
      <w:r w:rsidRPr="005B504F">
        <w:rPr>
          <w:rFonts w:cs="Arial"/>
          <w:b/>
          <w:bCs/>
          <w:sz w:val="16"/>
          <w:szCs w:val="16"/>
        </w:rPr>
        <w:t>I</w:t>
      </w:r>
      <w:r w:rsidR="00010D7A">
        <w:rPr>
          <w:rFonts w:cs="Arial"/>
          <w:b/>
          <w:bCs/>
          <w:sz w:val="16"/>
          <w:szCs w:val="16"/>
        </w:rPr>
        <w:t>I</w:t>
      </w:r>
      <w:r w:rsidRPr="005B504F">
        <w:rPr>
          <w:rFonts w:cs="Arial"/>
          <w:b/>
          <w:bCs/>
          <w:sz w:val="16"/>
          <w:szCs w:val="16"/>
        </w:rPr>
        <w:t xml:space="preserve"> AO </w:t>
      </w:r>
      <w:r w:rsidRPr="005B504F">
        <w:rPr>
          <w:b/>
          <w:sz w:val="16"/>
          <w:szCs w:val="16"/>
        </w:rPr>
        <w:t xml:space="preserve">INSTRUMENTO </w:t>
      </w:r>
      <w:r w:rsidRPr="008F214E">
        <w:rPr>
          <w:b/>
          <w:sz w:val="16"/>
          <w:szCs w:val="16"/>
        </w:rPr>
        <w:t xml:space="preserve">PARTICULAR DE ESCRITURA DE EMISSÃO PRIVADA DE DEBÊNTURES SIMPLES, NÃO CONVERSÍVEIS EM AÇÕES, </w:t>
      </w:r>
      <w:r w:rsidRPr="008F214E">
        <w:rPr>
          <w:b/>
          <w:iCs/>
          <w:sz w:val="16"/>
          <w:szCs w:val="16"/>
        </w:rPr>
        <w:t>DA ESPÉCIE COM GARANTIA FIDEJUSSÓRIA</w:t>
      </w:r>
      <w:r w:rsidRPr="008F214E">
        <w:rPr>
          <w:b/>
          <w:sz w:val="16"/>
          <w:szCs w:val="16"/>
        </w:rPr>
        <w:t xml:space="preserve">, </w:t>
      </w:r>
      <w:r w:rsidRPr="008F214E">
        <w:rPr>
          <w:b/>
          <w:bCs/>
          <w:sz w:val="16"/>
          <w:szCs w:val="16"/>
        </w:rPr>
        <w:t>EM</w:t>
      </w:r>
      <w:r w:rsidRPr="005B504F">
        <w:rPr>
          <w:b/>
          <w:bCs/>
          <w:sz w:val="16"/>
          <w:szCs w:val="16"/>
        </w:rPr>
        <w:t xml:space="preserve"> ATÉ 2 (DUAS) SÉRIES</w:t>
      </w:r>
      <w:r w:rsidRPr="005B504F">
        <w:rPr>
          <w:b/>
          <w:sz w:val="16"/>
          <w:szCs w:val="16"/>
        </w:rPr>
        <w:t xml:space="preserve">, DA </w:t>
      </w:r>
      <w:r w:rsidR="00443C29">
        <w:rPr>
          <w:b/>
          <w:sz w:val="16"/>
          <w:szCs w:val="16"/>
        </w:rPr>
        <w:t>2ª (SEGUNDA)</w:t>
      </w:r>
      <w:r w:rsidR="00443C29" w:rsidRPr="005B504F">
        <w:rPr>
          <w:b/>
          <w:sz w:val="16"/>
          <w:szCs w:val="16"/>
        </w:rPr>
        <w:t xml:space="preserve"> </w:t>
      </w:r>
      <w:r w:rsidRPr="005B504F">
        <w:rPr>
          <w:b/>
          <w:sz w:val="16"/>
          <w:szCs w:val="16"/>
        </w:rPr>
        <w:t xml:space="preserve">EMISSÃO DA </w:t>
      </w:r>
      <w:r w:rsidRPr="005B504F">
        <w:rPr>
          <w:b/>
          <w:bCs/>
          <w:sz w:val="16"/>
          <w:szCs w:val="16"/>
        </w:rPr>
        <w:t>REFRIGERAÇÃO DUFRIO COMÉRCIO E IMPORTAÇÃO S.A.</w:t>
      </w:r>
    </w:p>
    <w:p w14:paraId="0D673A2F" w14:textId="77777777" w:rsidR="00D04B7A" w:rsidRPr="00076B9A" w:rsidRDefault="00D04B7A" w:rsidP="00D04B7A">
      <w:pPr>
        <w:widowControl w:val="0"/>
        <w:spacing w:before="140" w:line="290" w:lineRule="auto"/>
        <w:rPr>
          <w:rFonts w:cs="Arial"/>
          <w:bCs/>
          <w:sz w:val="16"/>
          <w:szCs w:val="16"/>
        </w:rPr>
      </w:pPr>
    </w:p>
    <w:p w14:paraId="4C2FD259" w14:textId="4B6DAD32" w:rsidR="00D04B7A" w:rsidRDefault="00D04B7A" w:rsidP="00D04B7A">
      <w:pPr>
        <w:pStyle w:val="Heading"/>
        <w:widowControl w:val="0"/>
        <w:spacing w:before="140" w:after="0"/>
        <w:jc w:val="center"/>
        <w:rPr>
          <w:i/>
          <w:iCs/>
          <w:sz w:val="16"/>
          <w:szCs w:val="16"/>
        </w:rPr>
      </w:pPr>
      <w:r w:rsidRPr="00076B9A">
        <w:rPr>
          <w:sz w:val="16"/>
          <w:szCs w:val="16"/>
        </w:rPr>
        <w:t xml:space="preserve">Despesas </w:t>
      </w:r>
      <w:r>
        <w:rPr>
          <w:i/>
          <w:iCs/>
          <w:sz w:val="16"/>
          <w:szCs w:val="16"/>
        </w:rPr>
        <w:t>Recorrentes</w:t>
      </w:r>
    </w:p>
    <w:p w14:paraId="01A6B581" w14:textId="64F1A338" w:rsidR="00133702" w:rsidRPr="00F975A1" w:rsidRDefault="00133702" w:rsidP="00EA6DCE">
      <w:pPr>
        <w:widowControl w:val="0"/>
        <w:spacing w:before="140" w:line="290" w:lineRule="auto"/>
        <w:jc w:val="left"/>
        <w:rPr>
          <w:rFonts w:cs="Arial"/>
          <w:sz w:val="16"/>
          <w:szCs w:val="16"/>
        </w:rPr>
      </w:pPr>
    </w:p>
    <w:tbl>
      <w:tblPr>
        <w:tblW w:w="9193" w:type="dxa"/>
        <w:tblCellMar>
          <w:left w:w="70" w:type="dxa"/>
          <w:right w:w="70" w:type="dxa"/>
        </w:tblCellMar>
        <w:tblLook w:val="04A0" w:firstRow="1" w:lastRow="0" w:firstColumn="1" w:lastColumn="0" w:noHBand="0" w:noVBand="1"/>
      </w:tblPr>
      <w:tblGrid>
        <w:gridCol w:w="2593"/>
        <w:gridCol w:w="1425"/>
        <w:gridCol w:w="1250"/>
        <w:gridCol w:w="1250"/>
        <w:gridCol w:w="1250"/>
        <w:gridCol w:w="1425"/>
      </w:tblGrid>
      <w:tr w:rsidR="00D04B7A" w:rsidRPr="00F975A1" w14:paraId="32466F29" w14:textId="77777777" w:rsidTr="00D04B7A">
        <w:trPr>
          <w:trHeight w:val="300"/>
        </w:trPr>
        <w:tc>
          <w:tcPr>
            <w:tcW w:w="2593" w:type="dxa"/>
            <w:tcBorders>
              <w:top w:val="single" w:sz="4" w:space="0" w:color="auto"/>
              <w:left w:val="single" w:sz="4" w:space="0" w:color="auto"/>
              <w:bottom w:val="single" w:sz="4" w:space="0" w:color="auto"/>
              <w:right w:val="nil"/>
            </w:tcBorders>
            <w:shd w:val="clear" w:color="000000" w:fill="630A37"/>
            <w:noWrap/>
            <w:vAlign w:val="center"/>
            <w:hideMark/>
          </w:tcPr>
          <w:p w14:paraId="18F9246A" w14:textId="77777777" w:rsidR="00D04B7A" w:rsidRPr="007F6E42" w:rsidRDefault="00D04B7A" w:rsidP="00D04B7A">
            <w:pPr>
              <w:jc w:val="left"/>
              <w:rPr>
                <w:rFonts w:cs="Arial"/>
                <w:b/>
                <w:bCs/>
                <w:color w:val="FFFFFF"/>
                <w:sz w:val="16"/>
                <w:szCs w:val="16"/>
              </w:rPr>
            </w:pPr>
            <w:r w:rsidRPr="007F6E42">
              <w:rPr>
                <w:rFonts w:cs="Arial"/>
                <w:b/>
                <w:bCs/>
                <w:color w:val="FFFFFF"/>
                <w:sz w:val="16"/>
                <w:szCs w:val="16"/>
              </w:rPr>
              <w:t>Despesas Recorrentes</w:t>
            </w:r>
          </w:p>
        </w:tc>
        <w:tc>
          <w:tcPr>
            <w:tcW w:w="1425" w:type="dxa"/>
            <w:tcBorders>
              <w:top w:val="single" w:sz="4" w:space="0" w:color="auto"/>
              <w:left w:val="nil"/>
              <w:bottom w:val="single" w:sz="4" w:space="0" w:color="auto"/>
              <w:right w:val="nil"/>
            </w:tcBorders>
            <w:shd w:val="clear" w:color="000000" w:fill="630A37"/>
            <w:noWrap/>
            <w:vAlign w:val="center"/>
            <w:hideMark/>
          </w:tcPr>
          <w:p w14:paraId="28F6A3B1" w14:textId="77777777" w:rsidR="00D04B7A" w:rsidRPr="007F6E42" w:rsidRDefault="00D04B7A" w:rsidP="00D04B7A">
            <w:pPr>
              <w:jc w:val="left"/>
              <w:rPr>
                <w:rFonts w:cs="Arial"/>
                <w:b/>
                <w:bCs/>
                <w:color w:val="FFFFFF"/>
                <w:sz w:val="16"/>
                <w:szCs w:val="16"/>
              </w:rPr>
            </w:pPr>
            <w:r w:rsidRPr="007F6E42">
              <w:rPr>
                <w:rFonts w:cs="Arial"/>
                <w:b/>
                <w:bCs/>
                <w:color w:val="FFFFFF"/>
                <w:sz w:val="16"/>
                <w:szCs w:val="16"/>
              </w:rPr>
              <w:t> </w:t>
            </w:r>
          </w:p>
        </w:tc>
        <w:tc>
          <w:tcPr>
            <w:tcW w:w="1250" w:type="dxa"/>
            <w:tcBorders>
              <w:top w:val="single" w:sz="4" w:space="0" w:color="auto"/>
              <w:left w:val="nil"/>
              <w:bottom w:val="single" w:sz="4" w:space="0" w:color="auto"/>
              <w:right w:val="nil"/>
            </w:tcBorders>
            <w:shd w:val="clear" w:color="000000" w:fill="630A37"/>
            <w:noWrap/>
            <w:vAlign w:val="center"/>
            <w:hideMark/>
          </w:tcPr>
          <w:p w14:paraId="18F28516" w14:textId="77777777" w:rsidR="00D04B7A" w:rsidRPr="007F6E42" w:rsidRDefault="00D04B7A" w:rsidP="00D04B7A">
            <w:pPr>
              <w:jc w:val="left"/>
              <w:rPr>
                <w:rFonts w:cs="Arial"/>
                <w:b/>
                <w:bCs/>
                <w:color w:val="FFFFFF"/>
                <w:sz w:val="16"/>
                <w:szCs w:val="16"/>
              </w:rPr>
            </w:pPr>
            <w:r w:rsidRPr="007F6E42">
              <w:rPr>
                <w:rFonts w:cs="Arial"/>
                <w:b/>
                <w:bCs/>
                <w:color w:val="FFFFFF"/>
                <w:sz w:val="16"/>
                <w:szCs w:val="16"/>
              </w:rPr>
              <w:t> </w:t>
            </w:r>
          </w:p>
        </w:tc>
        <w:tc>
          <w:tcPr>
            <w:tcW w:w="1250" w:type="dxa"/>
            <w:tcBorders>
              <w:top w:val="single" w:sz="4" w:space="0" w:color="auto"/>
              <w:left w:val="nil"/>
              <w:bottom w:val="single" w:sz="4" w:space="0" w:color="auto"/>
              <w:right w:val="nil"/>
            </w:tcBorders>
            <w:shd w:val="clear" w:color="000000" w:fill="630A37"/>
            <w:noWrap/>
            <w:vAlign w:val="center"/>
            <w:hideMark/>
          </w:tcPr>
          <w:p w14:paraId="2AE850EB" w14:textId="77777777" w:rsidR="00D04B7A" w:rsidRPr="007F6E42" w:rsidRDefault="00D04B7A" w:rsidP="00D04B7A">
            <w:pPr>
              <w:jc w:val="left"/>
              <w:rPr>
                <w:rFonts w:cs="Arial"/>
                <w:b/>
                <w:bCs/>
                <w:color w:val="FFFFFF"/>
                <w:sz w:val="16"/>
                <w:szCs w:val="16"/>
              </w:rPr>
            </w:pPr>
            <w:r w:rsidRPr="007F6E42">
              <w:rPr>
                <w:rFonts w:cs="Arial"/>
                <w:b/>
                <w:bCs/>
                <w:color w:val="FFFFFF"/>
                <w:sz w:val="16"/>
                <w:szCs w:val="16"/>
              </w:rPr>
              <w:t> </w:t>
            </w:r>
          </w:p>
        </w:tc>
        <w:tc>
          <w:tcPr>
            <w:tcW w:w="1250" w:type="dxa"/>
            <w:tcBorders>
              <w:top w:val="single" w:sz="4" w:space="0" w:color="auto"/>
              <w:left w:val="nil"/>
              <w:bottom w:val="single" w:sz="4" w:space="0" w:color="auto"/>
              <w:right w:val="nil"/>
            </w:tcBorders>
            <w:shd w:val="clear" w:color="000000" w:fill="630A37"/>
            <w:noWrap/>
            <w:vAlign w:val="center"/>
            <w:hideMark/>
          </w:tcPr>
          <w:p w14:paraId="2D751C7E" w14:textId="77777777" w:rsidR="00D04B7A" w:rsidRPr="007F6E42" w:rsidRDefault="00D04B7A" w:rsidP="00D04B7A">
            <w:pPr>
              <w:jc w:val="left"/>
              <w:rPr>
                <w:rFonts w:cs="Arial"/>
                <w:b/>
                <w:bCs/>
                <w:color w:val="FFFFFF"/>
                <w:sz w:val="16"/>
                <w:szCs w:val="16"/>
              </w:rPr>
            </w:pPr>
            <w:r w:rsidRPr="007F6E42">
              <w:rPr>
                <w:rFonts w:cs="Arial"/>
                <w:b/>
                <w:bCs/>
                <w:color w:val="FFFFFF"/>
                <w:sz w:val="16"/>
                <w:szCs w:val="16"/>
              </w:rPr>
              <w:t> </w:t>
            </w:r>
          </w:p>
        </w:tc>
        <w:tc>
          <w:tcPr>
            <w:tcW w:w="1425" w:type="dxa"/>
            <w:tcBorders>
              <w:top w:val="single" w:sz="4" w:space="0" w:color="auto"/>
              <w:left w:val="nil"/>
              <w:bottom w:val="single" w:sz="4" w:space="0" w:color="auto"/>
              <w:right w:val="nil"/>
            </w:tcBorders>
            <w:shd w:val="clear" w:color="000000" w:fill="630A37"/>
            <w:noWrap/>
            <w:vAlign w:val="center"/>
            <w:hideMark/>
          </w:tcPr>
          <w:p w14:paraId="00D2CE71" w14:textId="77777777" w:rsidR="00D04B7A" w:rsidRPr="007F6E42" w:rsidRDefault="00D04B7A" w:rsidP="00D04B7A">
            <w:pPr>
              <w:jc w:val="left"/>
              <w:rPr>
                <w:rFonts w:cs="Arial"/>
                <w:b/>
                <w:bCs/>
                <w:color w:val="FFFFFF"/>
                <w:sz w:val="16"/>
                <w:szCs w:val="16"/>
              </w:rPr>
            </w:pPr>
            <w:r w:rsidRPr="007F6E42">
              <w:rPr>
                <w:rFonts w:cs="Arial"/>
                <w:b/>
                <w:bCs/>
                <w:color w:val="FFFFFF"/>
                <w:sz w:val="16"/>
                <w:szCs w:val="16"/>
              </w:rPr>
              <w:t> </w:t>
            </w:r>
          </w:p>
        </w:tc>
      </w:tr>
      <w:tr w:rsidR="00D04B7A" w:rsidRPr="00F975A1" w14:paraId="49096670" w14:textId="77777777" w:rsidTr="007F6E42">
        <w:trPr>
          <w:trHeight w:val="90"/>
        </w:trPr>
        <w:tc>
          <w:tcPr>
            <w:tcW w:w="2593" w:type="dxa"/>
            <w:tcBorders>
              <w:top w:val="nil"/>
              <w:left w:val="nil"/>
              <w:bottom w:val="nil"/>
              <w:right w:val="nil"/>
            </w:tcBorders>
            <w:shd w:val="clear" w:color="auto" w:fill="auto"/>
            <w:noWrap/>
            <w:vAlign w:val="bottom"/>
            <w:hideMark/>
          </w:tcPr>
          <w:p w14:paraId="532354E2" w14:textId="77777777" w:rsidR="00D04B7A" w:rsidRPr="007F6E42" w:rsidRDefault="00D04B7A" w:rsidP="00D04B7A">
            <w:pPr>
              <w:jc w:val="left"/>
              <w:rPr>
                <w:rFonts w:cs="Arial"/>
                <w:b/>
                <w:bCs/>
                <w:color w:val="FFFFFF"/>
                <w:sz w:val="16"/>
                <w:szCs w:val="16"/>
              </w:rPr>
            </w:pPr>
          </w:p>
        </w:tc>
        <w:tc>
          <w:tcPr>
            <w:tcW w:w="1425" w:type="dxa"/>
            <w:tcBorders>
              <w:top w:val="nil"/>
              <w:left w:val="nil"/>
              <w:bottom w:val="nil"/>
              <w:right w:val="nil"/>
            </w:tcBorders>
            <w:shd w:val="clear" w:color="auto" w:fill="auto"/>
            <w:noWrap/>
            <w:vAlign w:val="bottom"/>
            <w:hideMark/>
          </w:tcPr>
          <w:p w14:paraId="0D7C310B" w14:textId="77777777" w:rsidR="00D04B7A" w:rsidRPr="007F6E42" w:rsidRDefault="00D04B7A" w:rsidP="00D04B7A">
            <w:pPr>
              <w:jc w:val="left"/>
              <w:rPr>
                <w:rFonts w:cs="Arial"/>
                <w:sz w:val="16"/>
                <w:szCs w:val="16"/>
              </w:rPr>
            </w:pPr>
          </w:p>
        </w:tc>
        <w:tc>
          <w:tcPr>
            <w:tcW w:w="1250" w:type="dxa"/>
            <w:tcBorders>
              <w:top w:val="nil"/>
              <w:left w:val="nil"/>
              <w:bottom w:val="nil"/>
              <w:right w:val="nil"/>
            </w:tcBorders>
            <w:shd w:val="clear" w:color="auto" w:fill="auto"/>
            <w:noWrap/>
            <w:vAlign w:val="bottom"/>
            <w:hideMark/>
          </w:tcPr>
          <w:p w14:paraId="70722100" w14:textId="77777777" w:rsidR="00D04B7A" w:rsidRPr="007F6E42" w:rsidRDefault="00D04B7A" w:rsidP="00D04B7A">
            <w:pPr>
              <w:jc w:val="center"/>
              <w:rPr>
                <w:rFonts w:cs="Arial"/>
                <w:sz w:val="16"/>
                <w:szCs w:val="16"/>
              </w:rPr>
            </w:pPr>
          </w:p>
        </w:tc>
        <w:tc>
          <w:tcPr>
            <w:tcW w:w="1250" w:type="dxa"/>
            <w:tcBorders>
              <w:top w:val="nil"/>
              <w:left w:val="nil"/>
              <w:bottom w:val="nil"/>
              <w:right w:val="nil"/>
            </w:tcBorders>
            <w:shd w:val="clear" w:color="auto" w:fill="auto"/>
            <w:noWrap/>
            <w:vAlign w:val="bottom"/>
            <w:hideMark/>
          </w:tcPr>
          <w:p w14:paraId="6568EB11" w14:textId="77777777" w:rsidR="00D04B7A" w:rsidRPr="007F6E42" w:rsidRDefault="00D04B7A" w:rsidP="00D04B7A">
            <w:pPr>
              <w:jc w:val="center"/>
              <w:rPr>
                <w:rFonts w:cs="Arial"/>
                <w:sz w:val="16"/>
                <w:szCs w:val="16"/>
              </w:rPr>
            </w:pPr>
          </w:p>
        </w:tc>
        <w:tc>
          <w:tcPr>
            <w:tcW w:w="1250" w:type="dxa"/>
            <w:tcBorders>
              <w:top w:val="nil"/>
              <w:left w:val="nil"/>
              <w:bottom w:val="nil"/>
              <w:right w:val="nil"/>
            </w:tcBorders>
            <w:shd w:val="clear" w:color="auto" w:fill="auto"/>
            <w:noWrap/>
            <w:vAlign w:val="bottom"/>
            <w:hideMark/>
          </w:tcPr>
          <w:p w14:paraId="050EE4F0" w14:textId="77777777" w:rsidR="00D04B7A" w:rsidRPr="007F6E42" w:rsidRDefault="00D04B7A" w:rsidP="00D04B7A">
            <w:pPr>
              <w:jc w:val="center"/>
              <w:rPr>
                <w:rFonts w:cs="Arial"/>
                <w:sz w:val="16"/>
                <w:szCs w:val="16"/>
              </w:rPr>
            </w:pPr>
          </w:p>
        </w:tc>
        <w:tc>
          <w:tcPr>
            <w:tcW w:w="1425" w:type="dxa"/>
            <w:tcBorders>
              <w:top w:val="nil"/>
              <w:left w:val="nil"/>
              <w:bottom w:val="nil"/>
              <w:right w:val="nil"/>
            </w:tcBorders>
            <w:shd w:val="clear" w:color="auto" w:fill="auto"/>
            <w:noWrap/>
            <w:vAlign w:val="bottom"/>
            <w:hideMark/>
          </w:tcPr>
          <w:p w14:paraId="27718509" w14:textId="77777777" w:rsidR="00D04B7A" w:rsidRPr="007F6E42" w:rsidRDefault="00D04B7A" w:rsidP="00D04B7A">
            <w:pPr>
              <w:jc w:val="center"/>
              <w:rPr>
                <w:rFonts w:cs="Arial"/>
                <w:sz w:val="16"/>
                <w:szCs w:val="16"/>
              </w:rPr>
            </w:pPr>
          </w:p>
        </w:tc>
      </w:tr>
      <w:tr w:rsidR="00D04B7A" w:rsidRPr="00F975A1" w14:paraId="353D2A28" w14:textId="77777777" w:rsidTr="007F6E42">
        <w:trPr>
          <w:trHeight w:val="315"/>
        </w:trPr>
        <w:tc>
          <w:tcPr>
            <w:tcW w:w="2593" w:type="dxa"/>
            <w:tcBorders>
              <w:top w:val="nil"/>
              <w:left w:val="nil"/>
              <w:bottom w:val="double" w:sz="6" w:space="0" w:color="auto"/>
              <w:right w:val="nil"/>
            </w:tcBorders>
            <w:shd w:val="clear" w:color="auto" w:fill="auto"/>
            <w:noWrap/>
            <w:vAlign w:val="center"/>
            <w:hideMark/>
          </w:tcPr>
          <w:p w14:paraId="08ABAB0F" w14:textId="725F1017" w:rsidR="00D04B7A" w:rsidRPr="007F6E42" w:rsidRDefault="00D04B7A" w:rsidP="00D04B7A">
            <w:pPr>
              <w:jc w:val="left"/>
              <w:rPr>
                <w:rFonts w:cs="Arial"/>
                <w:b/>
                <w:bCs/>
                <w:color w:val="000000"/>
                <w:sz w:val="16"/>
                <w:szCs w:val="16"/>
              </w:rPr>
            </w:pPr>
            <w:r w:rsidRPr="007F6E42">
              <w:rPr>
                <w:rFonts w:cs="Arial"/>
                <w:b/>
                <w:bCs/>
                <w:color w:val="000000"/>
                <w:sz w:val="16"/>
                <w:szCs w:val="16"/>
              </w:rPr>
              <w:t>Despesas Recorrentes</w:t>
            </w:r>
          </w:p>
        </w:tc>
        <w:tc>
          <w:tcPr>
            <w:tcW w:w="1425" w:type="dxa"/>
            <w:tcBorders>
              <w:top w:val="nil"/>
              <w:left w:val="nil"/>
              <w:bottom w:val="double" w:sz="6" w:space="0" w:color="auto"/>
              <w:right w:val="nil"/>
            </w:tcBorders>
            <w:shd w:val="clear" w:color="auto" w:fill="auto"/>
            <w:noWrap/>
            <w:vAlign w:val="center"/>
            <w:hideMark/>
          </w:tcPr>
          <w:p w14:paraId="3CCE2628" w14:textId="77777777" w:rsidR="00D04B7A" w:rsidRPr="007F6E42" w:rsidRDefault="00D04B7A" w:rsidP="00D04B7A">
            <w:pPr>
              <w:jc w:val="center"/>
              <w:rPr>
                <w:rFonts w:cs="Arial"/>
                <w:b/>
                <w:bCs/>
                <w:color w:val="000000"/>
                <w:sz w:val="16"/>
                <w:szCs w:val="16"/>
              </w:rPr>
            </w:pPr>
            <w:r w:rsidRPr="007F6E42">
              <w:rPr>
                <w:rFonts w:cs="Arial"/>
                <w:b/>
                <w:bCs/>
                <w:color w:val="000000"/>
                <w:sz w:val="16"/>
                <w:szCs w:val="16"/>
              </w:rPr>
              <w:t>Premissa</w:t>
            </w:r>
          </w:p>
        </w:tc>
        <w:tc>
          <w:tcPr>
            <w:tcW w:w="1250" w:type="dxa"/>
            <w:tcBorders>
              <w:top w:val="nil"/>
              <w:left w:val="nil"/>
              <w:bottom w:val="double" w:sz="6" w:space="0" w:color="auto"/>
              <w:right w:val="nil"/>
            </w:tcBorders>
            <w:shd w:val="clear" w:color="auto" w:fill="auto"/>
            <w:noWrap/>
            <w:vAlign w:val="center"/>
            <w:hideMark/>
          </w:tcPr>
          <w:p w14:paraId="4B9A9FDA" w14:textId="77777777" w:rsidR="00D04B7A" w:rsidRPr="007F6E42" w:rsidRDefault="00D04B7A" w:rsidP="00D04B7A">
            <w:pPr>
              <w:jc w:val="center"/>
              <w:rPr>
                <w:rFonts w:cs="Arial"/>
                <w:b/>
                <w:bCs/>
                <w:color w:val="000000"/>
                <w:sz w:val="16"/>
                <w:szCs w:val="16"/>
              </w:rPr>
            </w:pPr>
            <w:r w:rsidRPr="007F6E42">
              <w:rPr>
                <w:rFonts w:cs="Arial"/>
                <w:b/>
                <w:bCs/>
                <w:color w:val="000000"/>
                <w:sz w:val="16"/>
                <w:szCs w:val="16"/>
              </w:rPr>
              <w:t>Valor Líquido</w:t>
            </w:r>
          </w:p>
        </w:tc>
        <w:tc>
          <w:tcPr>
            <w:tcW w:w="1250" w:type="dxa"/>
            <w:tcBorders>
              <w:top w:val="nil"/>
              <w:left w:val="nil"/>
              <w:bottom w:val="double" w:sz="6" w:space="0" w:color="auto"/>
              <w:right w:val="nil"/>
            </w:tcBorders>
            <w:shd w:val="clear" w:color="auto" w:fill="auto"/>
            <w:noWrap/>
            <w:vAlign w:val="center"/>
            <w:hideMark/>
          </w:tcPr>
          <w:p w14:paraId="05F34770" w14:textId="77777777" w:rsidR="00D04B7A" w:rsidRPr="007F6E42" w:rsidRDefault="00D04B7A" w:rsidP="00D04B7A">
            <w:pPr>
              <w:jc w:val="center"/>
              <w:rPr>
                <w:rFonts w:cs="Arial"/>
                <w:b/>
                <w:bCs/>
                <w:color w:val="000000"/>
                <w:sz w:val="16"/>
                <w:szCs w:val="16"/>
              </w:rPr>
            </w:pPr>
            <w:r w:rsidRPr="007F6E42">
              <w:rPr>
                <w:rFonts w:cs="Arial"/>
                <w:b/>
                <w:bCs/>
                <w:color w:val="000000"/>
                <w:sz w:val="16"/>
                <w:szCs w:val="16"/>
              </w:rPr>
              <w:t>Gross-</w:t>
            </w:r>
            <w:proofErr w:type="spellStart"/>
            <w:r w:rsidRPr="007F6E42">
              <w:rPr>
                <w:rFonts w:cs="Arial"/>
                <w:b/>
                <w:bCs/>
                <w:color w:val="000000"/>
                <w:sz w:val="16"/>
                <w:szCs w:val="16"/>
              </w:rPr>
              <w:t>Up</w:t>
            </w:r>
            <w:proofErr w:type="spellEnd"/>
          </w:p>
        </w:tc>
        <w:tc>
          <w:tcPr>
            <w:tcW w:w="1250" w:type="dxa"/>
            <w:tcBorders>
              <w:top w:val="nil"/>
              <w:left w:val="nil"/>
              <w:bottom w:val="double" w:sz="6" w:space="0" w:color="auto"/>
              <w:right w:val="nil"/>
            </w:tcBorders>
            <w:shd w:val="clear" w:color="auto" w:fill="auto"/>
            <w:noWrap/>
            <w:vAlign w:val="center"/>
            <w:hideMark/>
          </w:tcPr>
          <w:p w14:paraId="610853F9" w14:textId="77777777" w:rsidR="00D04B7A" w:rsidRPr="007F6E42" w:rsidRDefault="00D04B7A" w:rsidP="00D04B7A">
            <w:pPr>
              <w:jc w:val="center"/>
              <w:rPr>
                <w:rFonts w:cs="Arial"/>
                <w:b/>
                <w:bCs/>
                <w:color w:val="000000"/>
                <w:sz w:val="16"/>
                <w:szCs w:val="16"/>
              </w:rPr>
            </w:pPr>
            <w:r w:rsidRPr="007F6E42">
              <w:rPr>
                <w:rFonts w:cs="Arial"/>
                <w:b/>
                <w:bCs/>
                <w:color w:val="000000"/>
                <w:sz w:val="16"/>
                <w:szCs w:val="16"/>
              </w:rPr>
              <w:t>Valor Bruto</w:t>
            </w:r>
          </w:p>
        </w:tc>
        <w:tc>
          <w:tcPr>
            <w:tcW w:w="1425" w:type="dxa"/>
            <w:tcBorders>
              <w:top w:val="nil"/>
              <w:left w:val="nil"/>
              <w:bottom w:val="double" w:sz="6" w:space="0" w:color="auto"/>
              <w:right w:val="nil"/>
            </w:tcBorders>
            <w:shd w:val="clear" w:color="auto" w:fill="auto"/>
            <w:noWrap/>
            <w:vAlign w:val="center"/>
            <w:hideMark/>
          </w:tcPr>
          <w:p w14:paraId="178A71D1" w14:textId="77777777" w:rsidR="00D04B7A" w:rsidRPr="007F6E42" w:rsidRDefault="00D04B7A" w:rsidP="00D04B7A">
            <w:pPr>
              <w:jc w:val="center"/>
              <w:rPr>
                <w:rFonts w:cs="Arial"/>
                <w:b/>
                <w:bCs/>
                <w:color w:val="000000"/>
                <w:sz w:val="16"/>
                <w:szCs w:val="16"/>
              </w:rPr>
            </w:pPr>
            <w:r w:rsidRPr="007F6E42">
              <w:rPr>
                <w:rFonts w:cs="Arial"/>
                <w:b/>
                <w:bCs/>
                <w:color w:val="000000"/>
                <w:sz w:val="16"/>
                <w:szCs w:val="16"/>
              </w:rPr>
              <w:t>Empresa Recebedora</w:t>
            </w:r>
          </w:p>
        </w:tc>
      </w:tr>
      <w:tr w:rsidR="00E01CBD" w:rsidRPr="00F975A1" w14:paraId="3589997B" w14:textId="77777777" w:rsidTr="007F6E42">
        <w:trPr>
          <w:trHeight w:val="315"/>
        </w:trPr>
        <w:tc>
          <w:tcPr>
            <w:tcW w:w="2593" w:type="dxa"/>
            <w:tcBorders>
              <w:top w:val="nil"/>
              <w:left w:val="nil"/>
              <w:bottom w:val="nil"/>
              <w:right w:val="nil"/>
            </w:tcBorders>
            <w:shd w:val="clear" w:color="auto" w:fill="auto"/>
            <w:noWrap/>
            <w:vAlign w:val="bottom"/>
            <w:hideMark/>
          </w:tcPr>
          <w:p w14:paraId="06870219" w14:textId="77777777" w:rsidR="00E01CBD" w:rsidRPr="007F6E42" w:rsidRDefault="00E01CBD" w:rsidP="00E01CBD">
            <w:pPr>
              <w:jc w:val="left"/>
              <w:rPr>
                <w:rFonts w:cs="Arial"/>
                <w:color w:val="000000"/>
                <w:sz w:val="16"/>
                <w:szCs w:val="16"/>
              </w:rPr>
            </w:pPr>
            <w:r w:rsidRPr="007F6E42">
              <w:rPr>
                <w:rFonts w:cs="Arial"/>
                <w:color w:val="000000"/>
                <w:sz w:val="16"/>
                <w:szCs w:val="16"/>
              </w:rPr>
              <w:t>Taxa de Administração</w:t>
            </w:r>
          </w:p>
        </w:tc>
        <w:tc>
          <w:tcPr>
            <w:tcW w:w="1425" w:type="dxa"/>
            <w:tcBorders>
              <w:top w:val="nil"/>
              <w:left w:val="nil"/>
              <w:bottom w:val="nil"/>
              <w:right w:val="nil"/>
            </w:tcBorders>
            <w:shd w:val="clear" w:color="auto" w:fill="auto"/>
            <w:noWrap/>
            <w:vAlign w:val="bottom"/>
            <w:hideMark/>
          </w:tcPr>
          <w:p w14:paraId="04682A17" w14:textId="77777777" w:rsidR="00E01CBD" w:rsidRPr="007F6E42" w:rsidRDefault="00E01CBD" w:rsidP="00E01CBD">
            <w:pPr>
              <w:jc w:val="center"/>
              <w:rPr>
                <w:rFonts w:cs="Arial"/>
                <w:color w:val="000000"/>
                <w:sz w:val="16"/>
                <w:szCs w:val="16"/>
              </w:rPr>
            </w:pPr>
            <w:r w:rsidRPr="007F6E42">
              <w:rPr>
                <w:rFonts w:cs="Arial"/>
                <w:color w:val="000000"/>
                <w:sz w:val="16"/>
                <w:szCs w:val="16"/>
              </w:rPr>
              <w:t>Mensal</w:t>
            </w:r>
          </w:p>
        </w:tc>
        <w:tc>
          <w:tcPr>
            <w:tcW w:w="1250" w:type="dxa"/>
            <w:tcBorders>
              <w:top w:val="nil"/>
              <w:left w:val="nil"/>
              <w:bottom w:val="nil"/>
              <w:right w:val="nil"/>
            </w:tcBorders>
            <w:shd w:val="clear" w:color="auto" w:fill="auto"/>
            <w:noWrap/>
            <w:vAlign w:val="bottom"/>
            <w:hideMark/>
          </w:tcPr>
          <w:p w14:paraId="2B235FE4" w14:textId="77777777" w:rsidR="00E01CBD" w:rsidRPr="007F6E42" w:rsidRDefault="00E01CBD" w:rsidP="00E01CBD">
            <w:pPr>
              <w:jc w:val="center"/>
              <w:rPr>
                <w:rFonts w:cs="Arial"/>
                <w:color w:val="000000"/>
                <w:sz w:val="16"/>
                <w:szCs w:val="16"/>
              </w:rPr>
            </w:pPr>
            <w:r w:rsidRPr="007F6E42">
              <w:rPr>
                <w:rFonts w:cs="Arial"/>
                <w:color w:val="000000"/>
                <w:sz w:val="16"/>
                <w:szCs w:val="16"/>
              </w:rPr>
              <w:t>R$ 3.200,00</w:t>
            </w:r>
          </w:p>
        </w:tc>
        <w:tc>
          <w:tcPr>
            <w:tcW w:w="1250" w:type="dxa"/>
            <w:tcBorders>
              <w:top w:val="nil"/>
              <w:left w:val="nil"/>
              <w:bottom w:val="nil"/>
              <w:right w:val="nil"/>
            </w:tcBorders>
            <w:shd w:val="clear" w:color="auto" w:fill="auto"/>
            <w:noWrap/>
            <w:vAlign w:val="bottom"/>
            <w:hideMark/>
          </w:tcPr>
          <w:p w14:paraId="072275C3" w14:textId="59679F95" w:rsidR="00E01CBD" w:rsidRPr="007F6E42" w:rsidRDefault="00E01CBD" w:rsidP="00E01CBD">
            <w:pPr>
              <w:jc w:val="center"/>
              <w:rPr>
                <w:rFonts w:cs="Arial"/>
                <w:color w:val="000000"/>
                <w:sz w:val="16"/>
                <w:szCs w:val="16"/>
              </w:rPr>
            </w:pPr>
            <w:r w:rsidRPr="00E01CBD">
              <w:rPr>
                <w:rFonts w:cs="Arial"/>
                <w:color w:val="000000"/>
                <w:sz w:val="16"/>
                <w:szCs w:val="16"/>
              </w:rPr>
              <w:t>19,53%</w:t>
            </w:r>
          </w:p>
        </w:tc>
        <w:tc>
          <w:tcPr>
            <w:tcW w:w="1250" w:type="dxa"/>
            <w:tcBorders>
              <w:top w:val="nil"/>
              <w:left w:val="nil"/>
              <w:bottom w:val="nil"/>
              <w:right w:val="nil"/>
            </w:tcBorders>
            <w:shd w:val="clear" w:color="auto" w:fill="auto"/>
            <w:noWrap/>
            <w:vAlign w:val="bottom"/>
            <w:hideMark/>
          </w:tcPr>
          <w:p w14:paraId="500C7BB3" w14:textId="0731C00F" w:rsidR="00E01CBD" w:rsidRPr="007F6E42" w:rsidRDefault="00E01CBD" w:rsidP="00E01CBD">
            <w:pPr>
              <w:jc w:val="center"/>
              <w:rPr>
                <w:rFonts w:cs="Arial"/>
                <w:color w:val="000000"/>
                <w:sz w:val="16"/>
                <w:szCs w:val="16"/>
              </w:rPr>
            </w:pPr>
            <w:r w:rsidRPr="00E01CBD">
              <w:rPr>
                <w:rFonts w:cs="Arial"/>
                <w:color w:val="000000"/>
                <w:sz w:val="16"/>
                <w:szCs w:val="16"/>
              </w:rPr>
              <w:t>R$ 3.976,64</w:t>
            </w:r>
          </w:p>
        </w:tc>
        <w:tc>
          <w:tcPr>
            <w:tcW w:w="1425" w:type="dxa"/>
            <w:tcBorders>
              <w:top w:val="nil"/>
              <w:left w:val="nil"/>
              <w:bottom w:val="nil"/>
              <w:right w:val="nil"/>
            </w:tcBorders>
            <w:shd w:val="clear" w:color="auto" w:fill="auto"/>
            <w:noWrap/>
            <w:vAlign w:val="bottom"/>
            <w:hideMark/>
          </w:tcPr>
          <w:p w14:paraId="09F27545" w14:textId="77777777" w:rsidR="00E01CBD" w:rsidRPr="007F6E42" w:rsidRDefault="00E01CBD" w:rsidP="00E01CBD">
            <w:pPr>
              <w:jc w:val="center"/>
              <w:rPr>
                <w:rFonts w:cs="Arial"/>
                <w:color w:val="000000"/>
                <w:sz w:val="16"/>
                <w:szCs w:val="16"/>
              </w:rPr>
            </w:pPr>
            <w:proofErr w:type="spellStart"/>
            <w:r w:rsidRPr="007F6E42">
              <w:rPr>
                <w:rFonts w:cs="Arial"/>
                <w:color w:val="000000"/>
                <w:sz w:val="16"/>
                <w:szCs w:val="16"/>
              </w:rPr>
              <w:t>Opea</w:t>
            </w:r>
            <w:proofErr w:type="spellEnd"/>
          </w:p>
        </w:tc>
      </w:tr>
      <w:tr w:rsidR="00E01CBD" w:rsidRPr="00F975A1" w14:paraId="48CCFFE0" w14:textId="77777777" w:rsidTr="007F6E42">
        <w:trPr>
          <w:trHeight w:val="300"/>
        </w:trPr>
        <w:tc>
          <w:tcPr>
            <w:tcW w:w="2593" w:type="dxa"/>
            <w:tcBorders>
              <w:top w:val="nil"/>
              <w:left w:val="nil"/>
              <w:bottom w:val="nil"/>
              <w:right w:val="nil"/>
            </w:tcBorders>
            <w:shd w:val="clear" w:color="auto" w:fill="auto"/>
            <w:noWrap/>
            <w:vAlign w:val="bottom"/>
            <w:hideMark/>
          </w:tcPr>
          <w:p w14:paraId="7AD1CD1C" w14:textId="77777777" w:rsidR="00E01CBD" w:rsidRPr="007F6E42" w:rsidRDefault="00E01CBD" w:rsidP="00E01CBD">
            <w:pPr>
              <w:jc w:val="left"/>
              <w:rPr>
                <w:rFonts w:cs="Arial"/>
                <w:color w:val="000000"/>
                <w:sz w:val="16"/>
                <w:szCs w:val="16"/>
              </w:rPr>
            </w:pPr>
            <w:r w:rsidRPr="007F6E42">
              <w:rPr>
                <w:rFonts w:cs="Arial"/>
                <w:color w:val="000000"/>
                <w:sz w:val="16"/>
                <w:szCs w:val="16"/>
              </w:rPr>
              <w:t>Agente Fiduciário</w:t>
            </w:r>
          </w:p>
        </w:tc>
        <w:tc>
          <w:tcPr>
            <w:tcW w:w="1425" w:type="dxa"/>
            <w:tcBorders>
              <w:top w:val="nil"/>
              <w:left w:val="nil"/>
              <w:bottom w:val="nil"/>
              <w:right w:val="nil"/>
            </w:tcBorders>
            <w:shd w:val="clear" w:color="auto" w:fill="auto"/>
            <w:noWrap/>
            <w:vAlign w:val="bottom"/>
            <w:hideMark/>
          </w:tcPr>
          <w:p w14:paraId="5DB6ABAC" w14:textId="77777777" w:rsidR="00E01CBD" w:rsidRPr="007F6E42" w:rsidRDefault="00E01CBD" w:rsidP="00E01CBD">
            <w:pPr>
              <w:jc w:val="center"/>
              <w:rPr>
                <w:rFonts w:cs="Arial"/>
                <w:color w:val="000000"/>
                <w:sz w:val="16"/>
                <w:szCs w:val="16"/>
              </w:rPr>
            </w:pPr>
            <w:r w:rsidRPr="007F6E42">
              <w:rPr>
                <w:rFonts w:cs="Arial"/>
                <w:color w:val="000000"/>
                <w:sz w:val="16"/>
                <w:szCs w:val="16"/>
              </w:rPr>
              <w:t>Anual</w:t>
            </w:r>
          </w:p>
        </w:tc>
        <w:tc>
          <w:tcPr>
            <w:tcW w:w="1250" w:type="dxa"/>
            <w:tcBorders>
              <w:top w:val="nil"/>
              <w:left w:val="nil"/>
              <w:bottom w:val="nil"/>
              <w:right w:val="nil"/>
            </w:tcBorders>
            <w:shd w:val="clear" w:color="auto" w:fill="auto"/>
            <w:noWrap/>
            <w:vAlign w:val="bottom"/>
            <w:hideMark/>
          </w:tcPr>
          <w:p w14:paraId="43E4D31B" w14:textId="77777777" w:rsidR="00E01CBD" w:rsidRPr="007F6E42" w:rsidRDefault="00E01CBD" w:rsidP="00E01CBD">
            <w:pPr>
              <w:jc w:val="center"/>
              <w:rPr>
                <w:rFonts w:cs="Arial"/>
                <w:color w:val="000000"/>
                <w:sz w:val="16"/>
                <w:szCs w:val="16"/>
              </w:rPr>
            </w:pPr>
            <w:r w:rsidRPr="007F6E42">
              <w:rPr>
                <w:rFonts w:cs="Arial"/>
                <w:color w:val="000000"/>
                <w:sz w:val="16"/>
                <w:szCs w:val="16"/>
              </w:rPr>
              <w:t>R$ 10.000,00</w:t>
            </w:r>
          </w:p>
        </w:tc>
        <w:tc>
          <w:tcPr>
            <w:tcW w:w="1250" w:type="dxa"/>
            <w:tcBorders>
              <w:top w:val="nil"/>
              <w:left w:val="nil"/>
              <w:bottom w:val="nil"/>
              <w:right w:val="nil"/>
            </w:tcBorders>
            <w:shd w:val="clear" w:color="auto" w:fill="auto"/>
            <w:noWrap/>
            <w:vAlign w:val="bottom"/>
            <w:hideMark/>
          </w:tcPr>
          <w:p w14:paraId="3C8382AF" w14:textId="468294FB" w:rsidR="00E01CBD" w:rsidRPr="007F6E42" w:rsidRDefault="00E01CBD" w:rsidP="00E01CBD">
            <w:pPr>
              <w:jc w:val="center"/>
              <w:rPr>
                <w:rFonts w:cs="Arial"/>
                <w:color w:val="000000"/>
                <w:sz w:val="16"/>
                <w:szCs w:val="16"/>
              </w:rPr>
            </w:pPr>
            <w:r w:rsidRPr="00E01CBD">
              <w:rPr>
                <w:rFonts w:cs="Arial"/>
                <w:color w:val="000000"/>
                <w:sz w:val="16"/>
                <w:szCs w:val="16"/>
              </w:rPr>
              <w:t>12,15%</w:t>
            </w:r>
          </w:p>
        </w:tc>
        <w:tc>
          <w:tcPr>
            <w:tcW w:w="1250" w:type="dxa"/>
            <w:tcBorders>
              <w:top w:val="nil"/>
              <w:left w:val="nil"/>
              <w:bottom w:val="nil"/>
              <w:right w:val="nil"/>
            </w:tcBorders>
            <w:shd w:val="clear" w:color="auto" w:fill="auto"/>
            <w:noWrap/>
            <w:vAlign w:val="bottom"/>
            <w:hideMark/>
          </w:tcPr>
          <w:p w14:paraId="1C393F2E" w14:textId="279280FA" w:rsidR="00E01CBD" w:rsidRPr="007F6E42" w:rsidRDefault="00E01CBD" w:rsidP="00E01CBD">
            <w:pPr>
              <w:jc w:val="center"/>
              <w:rPr>
                <w:rFonts w:cs="Arial"/>
                <w:color w:val="000000"/>
                <w:sz w:val="16"/>
                <w:szCs w:val="16"/>
              </w:rPr>
            </w:pPr>
            <w:r w:rsidRPr="00E01CBD">
              <w:rPr>
                <w:rFonts w:cs="Arial"/>
                <w:color w:val="000000"/>
                <w:sz w:val="16"/>
                <w:szCs w:val="16"/>
              </w:rPr>
              <w:t>R$ 11.383,04</w:t>
            </w:r>
          </w:p>
        </w:tc>
        <w:tc>
          <w:tcPr>
            <w:tcW w:w="1425" w:type="dxa"/>
            <w:tcBorders>
              <w:top w:val="nil"/>
              <w:left w:val="nil"/>
              <w:bottom w:val="nil"/>
              <w:right w:val="nil"/>
            </w:tcBorders>
            <w:shd w:val="clear" w:color="auto" w:fill="auto"/>
            <w:noWrap/>
            <w:vAlign w:val="bottom"/>
            <w:hideMark/>
          </w:tcPr>
          <w:p w14:paraId="5B3985C0" w14:textId="77777777" w:rsidR="00E01CBD" w:rsidRPr="007F6E42" w:rsidRDefault="00E01CBD" w:rsidP="00E01CBD">
            <w:pPr>
              <w:jc w:val="center"/>
              <w:rPr>
                <w:rFonts w:cs="Arial"/>
                <w:color w:val="000000"/>
                <w:sz w:val="16"/>
                <w:szCs w:val="16"/>
              </w:rPr>
            </w:pPr>
            <w:r w:rsidRPr="007F6E42">
              <w:rPr>
                <w:rFonts w:cs="Arial"/>
                <w:color w:val="000000"/>
                <w:sz w:val="16"/>
                <w:szCs w:val="16"/>
              </w:rPr>
              <w:t>Oliveira Trust</w:t>
            </w:r>
          </w:p>
        </w:tc>
      </w:tr>
      <w:tr w:rsidR="00E01CBD" w:rsidRPr="00F975A1" w14:paraId="629D2679" w14:textId="77777777" w:rsidTr="007F6E42">
        <w:trPr>
          <w:trHeight w:val="300"/>
        </w:trPr>
        <w:tc>
          <w:tcPr>
            <w:tcW w:w="2593" w:type="dxa"/>
            <w:tcBorders>
              <w:top w:val="nil"/>
              <w:left w:val="nil"/>
              <w:bottom w:val="nil"/>
              <w:right w:val="nil"/>
            </w:tcBorders>
            <w:shd w:val="clear" w:color="auto" w:fill="auto"/>
            <w:noWrap/>
            <w:vAlign w:val="bottom"/>
            <w:hideMark/>
          </w:tcPr>
          <w:p w14:paraId="7B810824" w14:textId="77777777" w:rsidR="00E01CBD" w:rsidRPr="007F6E42" w:rsidRDefault="00E01CBD" w:rsidP="00E01CBD">
            <w:pPr>
              <w:jc w:val="left"/>
              <w:rPr>
                <w:rFonts w:cs="Arial"/>
                <w:color w:val="000000"/>
                <w:sz w:val="16"/>
                <w:szCs w:val="16"/>
              </w:rPr>
            </w:pPr>
            <w:r w:rsidRPr="007F6E42">
              <w:rPr>
                <w:rFonts w:cs="Arial"/>
                <w:color w:val="000000"/>
                <w:sz w:val="16"/>
                <w:szCs w:val="16"/>
              </w:rPr>
              <w:t>Instituição Custodiante</w:t>
            </w:r>
          </w:p>
        </w:tc>
        <w:tc>
          <w:tcPr>
            <w:tcW w:w="1425" w:type="dxa"/>
            <w:tcBorders>
              <w:top w:val="nil"/>
              <w:left w:val="nil"/>
              <w:bottom w:val="nil"/>
              <w:right w:val="nil"/>
            </w:tcBorders>
            <w:shd w:val="clear" w:color="auto" w:fill="auto"/>
            <w:noWrap/>
            <w:vAlign w:val="bottom"/>
            <w:hideMark/>
          </w:tcPr>
          <w:p w14:paraId="20225021" w14:textId="77777777" w:rsidR="00E01CBD" w:rsidRPr="007F6E42" w:rsidRDefault="00E01CBD" w:rsidP="00E01CBD">
            <w:pPr>
              <w:jc w:val="center"/>
              <w:rPr>
                <w:rFonts w:cs="Arial"/>
                <w:color w:val="000000"/>
                <w:sz w:val="16"/>
                <w:szCs w:val="16"/>
              </w:rPr>
            </w:pPr>
            <w:r w:rsidRPr="007F6E42">
              <w:rPr>
                <w:rFonts w:cs="Arial"/>
                <w:color w:val="000000"/>
                <w:sz w:val="16"/>
                <w:szCs w:val="16"/>
              </w:rPr>
              <w:t>Anual</w:t>
            </w:r>
          </w:p>
        </w:tc>
        <w:tc>
          <w:tcPr>
            <w:tcW w:w="1250" w:type="dxa"/>
            <w:tcBorders>
              <w:top w:val="nil"/>
              <w:left w:val="nil"/>
              <w:bottom w:val="nil"/>
              <w:right w:val="nil"/>
            </w:tcBorders>
            <w:shd w:val="clear" w:color="auto" w:fill="auto"/>
            <w:noWrap/>
            <w:vAlign w:val="bottom"/>
            <w:hideMark/>
          </w:tcPr>
          <w:p w14:paraId="5F68CFFD" w14:textId="77777777" w:rsidR="00E01CBD" w:rsidRPr="007F6E42" w:rsidRDefault="00E01CBD" w:rsidP="00E01CBD">
            <w:pPr>
              <w:jc w:val="center"/>
              <w:rPr>
                <w:rFonts w:cs="Arial"/>
                <w:color w:val="000000"/>
                <w:sz w:val="16"/>
                <w:szCs w:val="16"/>
              </w:rPr>
            </w:pPr>
            <w:r w:rsidRPr="007F6E42">
              <w:rPr>
                <w:rFonts w:cs="Arial"/>
                <w:color w:val="000000"/>
                <w:sz w:val="16"/>
                <w:szCs w:val="16"/>
              </w:rPr>
              <w:t>R$ 8.000,00</w:t>
            </w:r>
          </w:p>
        </w:tc>
        <w:tc>
          <w:tcPr>
            <w:tcW w:w="1250" w:type="dxa"/>
            <w:tcBorders>
              <w:top w:val="nil"/>
              <w:left w:val="nil"/>
              <w:bottom w:val="nil"/>
              <w:right w:val="nil"/>
            </w:tcBorders>
            <w:shd w:val="clear" w:color="auto" w:fill="auto"/>
            <w:noWrap/>
            <w:vAlign w:val="bottom"/>
            <w:hideMark/>
          </w:tcPr>
          <w:p w14:paraId="52FFFA1F" w14:textId="2D07C9C3" w:rsidR="00E01CBD" w:rsidRPr="007F6E42" w:rsidRDefault="00E01CBD" w:rsidP="00E01CBD">
            <w:pPr>
              <w:jc w:val="center"/>
              <w:rPr>
                <w:rFonts w:cs="Arial"/>
                <w:color w:val="000000"/>
                <w:sz w:val="16"/>
                <w:szCs w:val="16"/>
              </w:rPr>
            </w:pPr>
            <w:r w:rsidRPr="00E01CBD">
              <w:rPr>
                <w:rFonts w:cs="Arial"/>
                <w:color w:val="000000"/>
                <w:sz w:val="16"/>
                <w:szCs w:val="16"/>
              </w:rPr>
              <w:t>16,33%</w:t>
            </w:r>
          </w:p>
        </w:tc>
        <w:tc>
          <w:tcPr>
            <w:tcW w:w="1250" w:type="dxa"/>
            <w:tcBorders>
              <w:top w:val="nil"/>
              <w:left w:val="nil"/>
              <w:bottom w:val="nil"/>
              <w:right w:val="nil"/>
            </w:tcBorders>
            <w:shd w:val="clear" w:color="auto" w:fill="auto"/>
            <w:noWrap/>
            <w:vAlign w:val="bottom"/>
            <w:hideMark/>
          </w:tcPr>
          <w:p w14:paraId="412B4F9A" w14:textId="44E03675" w:rsidR="00E01CBD" w:rsidRPr="007F6E42" w:rsidRDefault="00E01CBD" w:rsidP="00E01CBD">
            <w:pPr>
              <w:jc w:val="center"/>
              <w:rPr>
                <w:rFonts w:cs="Arial"/>
                <w:color w:val="000000"/>
                <w:sz w:val="16"/>
                <w:szCs w:val="16"/>
              </w:rPr>
            </w:pPr>
            <w:r w:rsidRPr="00E01CBD">
              <w:rPr>
                <w:rFonts w:cs="Arial"/>
                <w:color w:val="000000"/>
                <w:sz w:val="16"/>
                <w:szCs w:val="16"/>
              </w:rPr>
              <w:t>R$ 9.561,37</w:t>
            </w:r>
          </w:p>
        </w:tc>
        <w:tc>
          <w:tcPr>
            <w:tcW w:w="1425" w:type="dxa"/>
            <w:tcBorders>
              <w:top w:val="nil"/>
              <w:left w:val="nil"/>
              <w:bottom w:val="nil"/>
              <w:right w:val="nil"/>
            </w:tcBorders>
            <w:shd w:val="clear" w:color="auto" w:fill="auto"/>
            <w:noWrap/>
            <w:vAlign w:val="bottom"/>
            <w:hideMark/>
          </w:tcPr>
          <w:p w14:paraId="3599A6B4" w14:textId="77777777" w:rsidR="00E01CBD" w:rsidRPr="007F6E42" w:rsidRDefault="00E01CBD" w:rsidP="00E01CBD">
            <w:pPr>
              <w:jc w:val="center"/>
              <w:rPr>
                <w:rFonts w:cs="Arial"/>
                <w:color w:val="000000"/>
                <w:sz w:val="16"/>
                <w:szCs w:val="16"/>
              </w:rPr>
            </w:pPr>
            <w:proofErr w:type="spellStart"/>
            <w:r w:rsidRPr="007F6E42">
              <w:rPr>
                <w:rFonts w:cs="Arial"/>
                <w:color w:val="000000"/>
                <w:sz w:val="16"/>
                <w:szCs w:val="16"/>
              </w:rPr>
              <w:t>Vórtx</w:t>
            </w:r>
            <w:proofErr w:type="spellEnd"/>
          </w:p>
        </w:tc>
      </w:tr>
      <w:tr w:rsidR="00E01CBD" w:rsidRPr="00F975A1" w14:paraId="04DE64DE" w14:textId="77777777" w:rsidTr="007F6E42">
        <w:trPr>
          <w:trHeight w:val="300"/>
        </w:trPr>
        <w:tc>
          <w:tcPr>
            <w:tcW w:w="2593" w:type="dxa"/>
            <w:tcBorders>
              <w:top w:val="nil"/>
              <w:left w:val="nil"/>
              <w:bottom w:val="nil"/>
              <w:right w:val="nil"/>
            </w:tcBorders>
            <w:shd w:val="clear" w:color="auto" w:fill="auto"/>
            <w:noWrap/>
            <w:vAlign w:val="bottom"/>
            <w:hideMark/>
          </w:tcPr>
          <w:p w14:paraId="41D9DD0E" w14:textId="77777777" w:rsidR="00E01CBD" w:rsidRPr="007F6E42" w:rsidRDefault="00E01CBD" w:rsidP="00E01CBD">
            <w:pPr>
              <w:jc w:val="left"/>
              <w:rPr>
                <w:rFonts w:cs="Arial"/>
                <w:color w:val="000000"/>
                <w:sz w:val="16"/>
                <w:szCs w:val="16"/>
              </w:rPr>
            </w:pPr>
            <w:r w:rsidRPr="007F6E42">
              <w:rPr>
                <w:rFonts w:cs="Arial"/>
                <w:color w:val="000000"/>
                <w:sz w:val="16"/>
                <w:szCs w:val="16"/>
              </w:rPr>
              <w:t xml:space="preserve">Liquidante e </w:t>
            </w:r>
            <w:proofErr w:type="spellStart"/>
            <w:r w:rsidRPr="007F6E42">
              <w:rPr>
                <w:rFonts w:cs="Arial"/>
                <w:color w:val="000000"/>
                <w:sz w:val="16"/>
                <w:szCs w:val="16"/>
              </w:rPr>
              <w:t>Escriturador</w:t>
            </w:r>
            <w:proofErr w:type="spellEnd"/>
          </w:p>
        </w:tc>
        <w:tc>
          <w:tcPr>
            <w:tcW w:w="1425" w:type="dxa"/>
            <w:tcBorders>
              <w:top w:val="nil"/>
              <w:left w:val="nil"/>
              <w:bottom w:val="nil"/>
              <w:right w:val="nil"/>
            </w:tcBorders>
            <w:shd w:val="clear" w:color="auto" w:fill="auto"/>
            <w:noWrap/>
            <w:vAlign w:val="bottom"/>
            <w:hideMark/>
          </w:tcPr>
          <w:p w14:paraId="5E02278B" w14:textId="77777777" w:rsidR="00E01CBD" w:rsidRPr="007F6E42" w:rsidRDefault="00E01CBD" w:rsidP="00E01CBD">
            <w:pPr>
              <w:jc w:val="center"/>
              <w:rPr>
                <w:rFonts w:cs="Arial"/>
                <w:color w:val="000000"/>
                <w:sz w:val="16"/>
                <w:szCs w:val="16"/>
              </w:rPr>
            </w:pPr>
            <w:r w:rsidRPr="007F6E42">
              <w:rPr>
                <w:rFonts w:cs="Arial"/>
                <w:color w:val="000000"/>
                <w:sz w:val="16"/>
                <w:szCs w:val="16"/>
              </w:rPr>
              <w:t>Mensal</w:t>
            </w:r>
          </w:p>
        </w:tc>
        <w:tc>
          <w:tcPr>
            <w:tcW w:w="1250" w:type="dxa"/>
            <w:tcBorders>
              <w:top w:val="nil"/>
              <w:left w:val="nil"/>
              <w:bottom w:val="nil"/>
              <w:right w:val="nil"/>
            </w:tcBorders>
            <w:shd w:val="clear" w:color="auto" w:fill="auto"/>
            <w:noWrap/>
            <w:vAlign w:val="bottom"/>
            <w:hideMark/>
          </w:tcPr>
          <w:p w14:paraId="13B3E7F3" w14:textId="77777777" w:rsidR="00E01CBD" w:rsidRPr="007F6E42" w:rsidRDefault="00E01CBD" w:rsidP="00E01CBD">
            <w:pPr>
              <w:jc w:val="center"/>
              <w:rPr>
                <w:rFonts w:cs="Arial"/>
                <w:color w:val="000000"/>
                <w:sz w:val="16"/>
                <w:szCs w:val="16"/>
              </w:rPr>
            </w:pPr>
            <w:r w:rsidRPr="007F6E42">
              <w:rPr>
                <w:rFonts w:cs="Arial"/>
                <w:color w:val="000000"/>
                <w:sz w:val="16"/>
                <w:szCs w:val="16"/>
              </w:rPr>
              <w:t>R$ 600,00</w:t>
            </w:r>
          </w:p>
        </w:tc>
        <w:tc>
          <w:tcPr>
            <w:tcW w:w="1250" w:type="dxa"/>
            <w:tcBorders>
              <w:top w:val="nil"/>
              <w:left w:val="nil"/>
              <w:bottom w:val="nil"/>
              <w:right w:val="nil"/>
            </w:tcBorders>
            <w:shd w:val="clear" w:color="auto" w:fill="auto"/>
            <w:noWrap/>
            <w:vAlign w:val="bottom"/>
            <w:hideMark/>
          </w:tcPr>
          <w:p w14:paraId="77D610B1" w14:textId="5F6F6C6E" w:rsidR="00E01CBD" w:rsidRPr="007F6E42" w:rsidRDefault="00E01CBD" w:rsidP="00E01CBD">
            <w:pPr>
              <w:jc w:val="center"/>
              <w:rPr>
                <w:rFonts w:cs="Arial"/>
                <w:color w:val="000000"/>
                <w:sz w:val="16"/>
                <w:szCs w:val="16"/>
              </w:rPr>
            </w:pPr>
            <w:r w:rsidRPr="00E01CBD">
              <w:rPr>
                <w:rFonts w:cs="Arial"/>
                <w:color w:val="000000"/>
                <w:sz w:val="16"/>
                <w:szCs w:val="16"/>
              </w:rPr>
              <w:t>16,33%</w:t>
            </w:r>
          </w:p>
        </w:tc>
        <w:tc>
          <w:tcPr>
            <w:tcW w:w="1250" w:type="dxa"/>
            <w:tcBorders>
              <w:top w:val="nil"/>
              <w:left w:val="nil"/>
              <w:bottom w:val="nil"/>
              <w:right w:val="nil"/>
            </w:tcBorders>
            <w:shd w:val="clear" w:color="auto" w:fill="auto"/>
            <w:noWrap/>
            <w:vAlign w:val="bottom"/>
            <w:hideMark/>
          </w:tcPr>
          <w:p w14:paraId="6A4B5813" w14:textId="16CB5E93" w:rsidR="00E01CBD" w:rsidRPr="007F6E42" w:rsidRDefault="00E01CBD" w:rsidP="00E01CBD">
            <w:pPr>
              <w:jc w:val="center"/>
              <w:rPr>
                <w:rFonts w:cs="Arial"/>
                <w:color w:val="000000"/>
                <w:sz w:val="16"/>
                <w:szCs w:val="16"/>
              </w:rPr>
            </w:pPr>
            <w:r w:rsidRPr="00E01CBD">
              <w:rPr>
                <w:rFonts w:cs="Arial"/>
                <w:color w:val="000000"/>
                <w:sz w:val="16"/>
                <w:szCs w:val="16"/>
              </w:rPr>
              <w:t>R$ 717,10</w:t>
            </w:r>
          </w:p>
        </w:tc>
        <w:tc>
          <w:tcPr>
            <w:tcW w:w="1425" w:type="dxa"/>
            <w:tcBorders>
              <w:top w:val="nil"/>
              <w:left w:val="nil"/>
              <w:bottom w:val="nil"/>
              <w:right w:val="nil"/>
            </w:tcBorders>
            <w:shd w:val="clear" w:color="auto" w:fill="auto"/>
            <w:noWrap/>
            <w:vAlign w:val="bottom"/>
            <w:hideMark/>
          </w:tcPr>
          <w:p w14:paraId="677EC1D1" w14:textId="77777777" w:rsidR="00E01CBD" w:rsidRPr="007F6E42" w:rsidRDefault="00E01CBD" w:rsidP="00E01CBD">
            <w:pPr>
              <w:jc w:val="center"/>
              <w:rPr>
                <w:rFonts w:cs="Arial"/>
                <w:color w:val="000000"/>
                <w:sz w:val="16"/>
                <w:szCs w:val="16"/>
              </w:rPr>
            </w:pPr>
            <w:proofErr w:type="spellStart"/>
            <w:r w:rsidRPr="007F6E42">
              <w:rPr>
                <w:rFonts w:cs="Arial"/>
                <w:color w:val="000000"/>
                <w:sz w:val="16"/>
                <w:szCs w:val="16"/>
              </w:rPr>
              <w:t>Vórtx</w:t>
            </w:r>
            <w:proofErr w:type="spellEnd"/>
          </w:p>
        </w:tc>
      </w:tr>
      <w:tr w:rsidR="00E01CBD" w:rsidRPr="00F975A1" w14:paraId="15E33FDA" w14:textId="77777777" w:rsidTr="007F6E42">
        <w:trPr>
          <w:trHeight w:val="300"/>
        </w:trPr>
        <w:tc>
          <w:tcPr>
            <w:tcW w:w="2593" w:type="dxa"/>
            <w:tcBorders>
              <w:top w:val="nil"/>
              <w:left w:val="nil"/>
              <w:bottom w:val="nil"/>
              <w:right w:val="nil"/>
            </w:tcBorders>
            <w:shd w:val="clear" w:color="auto" w:fill="auto"/>
            <w:noWrap/>
            <w:vAlign w:val="bottom"/>
            <w:hideMark/>
          </w:tcPr>
          <w:p w14:paraId="62D04860" w14:textId="77777777" w:rsidR="00E01CBD" w:rsidRPr="007F6E42" w:rsidRDefault="00E01CBD" w:rsidP="00E01CBD">
            <w:pPr>
              <w:jc w:val="left"/>
              <w:rPr>
                <w:rFonts w:cs="Arial"/>
                <w:color w:val="000000"/>
                <w:sz w:val="16"/>
                <w:szCs w:val="16"/>
              </w:rPr>
            </w:pPr>
            <w:r w:rsidRPr="007F6E42">
              <w:rPr>
                <w:rFonts w:cs="Arial"/>
                <w:color w:val="000000"/>
                <w:sz w:val="16"/>
                <w:szCs w:val="16"/>
              </w:rPr>
              <w:t>Auditoria do Patrimônio Separado</w:t>
            </w:r>
          </w:p>
        </w:tc>
        <w:tc>
          <w:tcPr>
            <w:tcW w:w="1425" w:type="dxa"/>
            <w:tcBorders>
              <w:top w:val="nil"/>
              <w:left w:val="nil"/>
              <w:bottom w:val="nil"/>
              <w:right w:val="nil"/>
            </w:tcBorders>
            <w:shd w:val="clear" w:color="auto" w:fill="auto"/>
            <w:noWrap/>
            <w:vAlign w:val="bottom"/>
            <w:hideMark/>
          </w:tcPr>
          <w:p w14:paraId="6B757FC3" w14:textId="77777777" w:rsidR="00E01CBD" w:rsidRPr="007F6E42" w:rsidRDefault="00E01CBD" w:rsidP="00E01CBD">
            <w:pPr>
              <w:jc w:val="center"/>
              <w:rPr>
                <w:rFonts w:cs="Arial"/>
                <w:color w:val="000000"/>
                <w:sz w:val="16"/>
                <w:szCs w:val="16"/>
              </w:rPr>
            </w:pPr>
            <w:r w:rsidRPr="007F6E42">
              <w:rPr>
                <w:rFonts w:cs="Arial"/>
                <w:color w:val="000000"/>
                <w:sz w:val="16"/>
                <w:szCs w:val="16"/>
              </w:rPr>
              <w:t>Anual</w:t>
            </w:r>
          </w:p>
        </w:tc>
        <w:tc>
          <w:tcPr>
            <w:tcW w:w="1250" w:type="dxa"/>
            <w:tcBorders>
              <w:top w:val="nil"/>
              <w:left w:val="nil"/>
              <w:bottom w:val="nil"/>
              <w:right w:val="nil"/>
            </w:tcBorders>
            <w:shd w:val="clear" w:color="auto" w:fill="auto"/>
            <w:noWrap/>
            <w:vAlign w:val="bottom"/>
            <w:hideMark/>
          </w:tcPr>
          <w:p w14:paraId="15B34378" w14:textId="77777777" w:rsidR="00E01CBD" w:rsidRPr="007F6E42" w:rsidRDefault="00E01CBD" w:rsidP="00E01CBD">
            <w:pPr>
              <w:jc w:val="center"/>
              <w:rPr>
                <w:rFonts w:cs="Arial"/>
                <w:color w:val="000000"/>
                <w:sz w:val="16"/>
                <w:szCs w:val="16"/>
              </w:rPr>
            </w:pPr>
            <w:r w:rsidRPr="007F6E42">
              <w:rPr>
                <w:rFonts w:cs="Arial"/>
                <w:color w:val="000000"/>
                <w:sz w:val="16"/>
                <w:szCs w:val="16"/>
              </w:rPr>
              <w:t>R$ 3.200,00</w:t>
            </w:r>
          </w:p>
        </w:tc>
        <w:tc>
          <w:tcPr>
            <w:tcW w:w="1250" w:type="dxa"/>
            <w:tcBorders>
              <w:top w:val="nil"/>
              <w:left w:val="nil"/>
              <w:bottom w:val="nil"/>
              <w:right w:val="nil"/>
            </w:tcBorders>
            <w:shd w:val="clear" w:color="auto" w:fill="auto"/>
            <w:noWrap/>
            <w:vAlign w:val="bottom"/>
            <w:hideMark/>
          </w:tcPr>
          <w:p w14:paraId="19300E2A" w14:textId="4DCDC321"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50" w:type="dxa"/>
            <w:tcBorders>
              <w:top w:val="nil"/>
              <w:left w:val="nil"/>
              <w:bottom w:val="nil"/>
              <w:right w:val="nil"/>
            </w:tcBorders>
            <w:shd w:val="clear" w:color="auto" w:fill="auto"/>
            <w:noWrap/>
            <w:vAlign w:val="bottom"/>
            <w:hideMark/>
          </w:tcPr>
          <w:p w14:paraId="639C243E" w14:textId="12642404" w:rsidR="00E01CBD" w:rsidRPr="007F6E42" w:rsidRDefault="00E01CBD" w:rsidP="00E01CBD">
            <w:pPr>
              <w:jc w:val="center"/>
              <w:rPr>
                <w:rFonts w:cs="Arial"/>
                <w:color w:val="000000"/>
                <w:sz w:val="16"/>
                <w:szCs w:val="16"/>
              </w:rPr>
            </w:pPr>
            <w:r w:rsidRPr="00E01CBD">
              <w:rPr>
                <w:rFonts w:cs="Arial"/>
                <w:color w:val="000000"/>
                <w:sz w:val="16"/>
                <w:szCs w:val="16"/>
              </w:rPr>
              <w:t>R$ 3.200,00</w:t>
            </w:r>
          </w:p>
        </w:tc>
        <w:tc>
          <w:tcPr>
            <w:tcW w:w="1425" w:type="dxa"/>
            <w:tcBorders>
              <w:top w:val="nil"/>
              <w:left w:val="nil"/>
              <w:bottom w:val="nil"/>
              <w:right w:val="nil"/>
            </w:tcBorders>
            <w:shd w:val="clear" w:color="auto" w:fill="auto"/>
            <w:noWrap/>
            <w:vAlign w:val="bottom"/>
            <w:hideMark/>
          </w:tcPr>
          <w:p w14:paraId="78274732" w14:textId="36A7AE17" w:rsidR="00E01CBD" w:rsidRPr="007F6E42" w:rsidRDefault="00E01CBD" w:rsidP="00E01CBD">
            <w:pPr>
              <w:jc w:val="center"/>
              <w:rPr>
                <w:rFonts w:cs="Arial"/>
                <w:color w:val="000000"/>
                <w:sz w:val="16"/>
                <w:szCs w:val="16"/>
              </w:rPr>
            </w:pPr>
            <w:r w:rsidRPr="007F6E42">
              <w:rPr>
                <w:rFonts w:cs="Arial"/>
                <w:color w:val="000000"/>
                <w:sz w:val="16"/>
                <w:szCs w:val="16"/>
              </w:rPr>
              <w:t>Grant Thornton</w:t>
            </w:r>
          </w:p>
        </w:tc>
      </w:tr>
      <w:tr w:rsidR="00E01CBD" w:rsidRPr="00F975A1" w14:paraId="49726AE2" w14:textId="77777777" w:rsidTr="007F6E42">
        <w:trPr>
          <w:trHeight w:val="300"/>
        </w:trPr>
        <w:tc>
          <w:tcPr>
            <w:tcW w:w="2593" w:type="dxa"/>
            <w:tcBorders>
              <w:top w:val="nil"/>
              <w:left w:val="nil"/>
              <w:bottom w:val="nil"/>
              <w:right w:val="nil"/>
            </w:tcBorders>
            <w:shd w:val="clear" w:color="auto" w:fill="auto"/>
            <w:noWrap/>
            <w:vAlign w:val="bottom"/>
            <w:hideMark/>
          </w:tcPr>
          <w:p w14:paraId="4A155D3F" w14:textId="77777777" w:rsidR="00E01CBD" w:rsidRPr="007F6E42" w:rsidRDefault="00E01CBD" w:rsidP="00E01CBD">
            <w:pPr>
              <w:jc w:val="left"/>
              <w:rPr>
                <w:rFonts w:cs="Arial"/>
                <w:color w:val="000000"/>
                <w:sz w:val="16"/>
                <w:szCs w:val="16"/>
              </w:rPr>
            </w:pPr>
            <w:r w:rsidRPr="007F6E42">
              <w:rPr>
                <w:rFonts w:cs="Arial"/>
                <w:color w:val="000000"/>
                <w:sz w:val="16"/>
                <w:szCs w:val="16"/>
              </w:rPr>
              <w:t>Contabilidade</w:t>
            </w:r>
          </w:p>
        </w:tc>
        <w:tc>
          <w:tcPr>
            <w:tcW w:w="1425" w:type="dxa"/>
            <w:tcBorders>
              <w:top w:val="nil"/>
              <w:left w:val="nil"/>
              <w:bottom w:val="nil"/>
              <w:right w:val="nil"/>
            </w:tcBorders>
            <w:shd w:val="clear" w:color="auto" w:fill="auto"/>
            <w:noWrap/>
            <w:vAlign w:val="bottom"/>
            <w:hideMark/>
          </w:tcPr>
          <w:p w14:paraId="30A70591" w14:textId="77777777" w:rsidR="00E01CBD" w:rsidRPr="007F6E42" w:rsidRDefault="00E01CBD" w:rsidP="00E01CBD">
            <w:pPr>
              <w:jc w:val="center"/>
              <w:rPr>
                <w:rFonts w:cs="Arial"/>
                <w:color w:val="000000"/>
                <w:sz w:val="16"/>
                <w:szCs w:val="16"/>
              </w:rPr>
            </w:pPr>
            <w:r w:rsidRPr="007F6E42">
              <w:rPr>
                <w:rFonts w:cs="Arial"/>
                <w:color w:val="000000"/>
                <w:sz w:val="16"/>
                <w:szCs w:val="16"/>
              </w:rPr>
              <w:t>Mensal</w:t>
            </w:r>
          </w:p>
        </w:tc>
        <w:tc>
          <w:tcPr>
            <w:tcW w:w="1250" w:type="dxa"/>
            <w:tcBorders>
              <w:top w:val="nil"/>
              <w:left w:val="nil"/>
              <w:bottom w:val="nil"/>
              <w:right w:val="nil"/>
            </w:tcBorders>
            <w:shd w:val="clear" w:color="auto" w:fill="auto"/>
            <w:noWrap/>
            <w:vAlign w:val="bottom"/>
            <w:hideMark/>
          </w:tcPr>
          <w:p w14:paraId="128D50B0" w14:textId="77777777" w:rsidR="00E01CBD" w:rsidRPr="007F6E42" w:rsidRDefault="00E01CBD" w:rsidP="00E01CBD">
            <w:pPr>
              <w:jc w:val="center"/>
              <w:rPr>
                <w:rFonts w:cs="Arial"/>
                <w:color w:val="000000"/>
                <w:sz w:val="16"/>
                <w:szCs w:val="16"/>
              </w:rPr>
            </w:pPr>
            <w:r w:rsidRPr="007F6E42">
              <w:rPr>
                <w:rFonts w:cs="Arial"/>
                <w:color w:val="000000"/>
                <w:sz w:val="16"/>
                <w:szCs w:val="16"/>
              </w:rPr>
              <w:t>R$ 120,00</w:t>
            </w:r>
          </w:p>
        </w:tc>
        <w:tc>
          <w:tcPr>
            <w:tcW w:w="1250" w:type="dxa"/>
            <w:tcBorders>
              <w:top w:val="nil"/>
              <w:left w:val="nil"/>
              <w:bottom w:val="nil"/>
              <w:right w:val="nil"/>
            </w:tcBorders>
            <w:shd w:val="clear" w:color="auto" w:fill="auto"/>
            <w:noWrap/>
            <w:vAlign w:val="bottom"/>
            <w:hideMark/>
          </w:tcPr>
          <w:p w14:paraId="525D2E94" w14:textId="2627BD9D"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50" w:type="dxa"/>
            <w:tcBorders>
              <w:top w:val="nil"/>
              <w:left w:val="nil"/>
              <w:bottom w:val="nil"/>
              <w:right w:val="nil"/>
            </w:tcBorders>
            <w:shd w:val="clear" w:color="auto" w:fill="auto"/>
            <w:noWrap/>
            <w:vAlign w:val="bottom"/>
            <w:hideMark/>
          </w:tcPr>
          <w:p w14:paraId="5BD0B7E9" w14:textId="2A4B001A" w:rsidR="00E01CBD" w:rsidRPr="007F6E42" w:rsidRDefault="00E01CBD" w:rsidP="00E01CBD">
            <w:pPr>
              <w:jc w:val="center"/>
              <w:rPr>
                <w:rFonts w:cs="Arial"/>
                <w:color w:val="000000"/>
                <w:sz w:val="16"/>
                <w:szCs w:val="16"/>
              </w:rPr>
            </w:pPr>
            <w:r w:rsidRPr="00E01CBD">
              <w:rPr>
                <w:rFonts w:cs="Arial"/>
                <w:color w:val="000000"/>
                <w:sz w:val="16"/>
                <w:szCs w:val="16"/>
              </w:rPr>
              <w:t>R$ 120,00</w:t>
            </w:r>
          </w:p>
        </w:tc>
        <w:tc>
          <w:tcPr>
            <w:tcW w:w="1425" w:type="dxa"/>
            <w:tcBorders>
              <w:top w:val="nil"/>
              <w:left w:val="nil"/>
              <w:bottom w:val="nil"/>
              <w:right w:val="nil"/>
            </w:tcBorders>
            <w:shd w:val="clear" w:color="auto" w:fill="auto"/>
            <w:noWrap/>
            <w:vAlign w:val="bottom"/>
            <w:hideMark/>
          </w:tcPr>
          <w:p w14:paraId="712C3ECE" w14:textId="77777777" w:rsidR="00E01CBD" w:rsidRPr="007F6E42" w:rsidRDefault="00E01CBD" w:rsidP="00E01CBD">
            <w:pPr>
              <w:jc w:val="center"/>
              <w:rPr>
                <w:rFonts w:cs="Arial"/>
                <w:color w:val="000000"/>
                <w:sz w:val="16"/>
                <w:szCs w:val="16"/>
              </w:rPr>
            </w:pPr>
            <w:r w:rsidRPr="007F6E42">
              <w:rPr>
                <w:rFonts w:cs="Arial"/>
                <w:color w:val="000000"/>
                <w:sz w:val="16"/>
                <w:szCs w:val="16"/>
              </w:rPr>
              <w:t>VACC</w:t>
            </w:r>
          </w:p>
        </w:tc>
      </w:tr>
      <w:tr w:rsidR="00E01CBD" w:rsidRPr="00F975A1" w14:paraId="265BFD62" w14:textId="77777777" w:rsidTr="007F6E42">
        <w:trPr>
          <w:trHeight w:val="300"/>
        </w:trPr>
        <w:tc>
          <w:tcPr>
            <w:tcW w:w="2593" w:type="dxa"/>
            <w:tcBorders>
              <w:top w:val="nil"/>
              <w:left w:val="nil"/>
              <w:bottom w:val="single" w:sz="4" w:space="0" w:color="auto"/>
              <w:right w:val="nil"/>
            </w:tcBorders>
            <w:shd w:val="clear" w:color="auto" w:fill="auto"/>
            <w:noWrap/>
            <w:vAlign w:val="bottom"/>
            <w:hideMark/>
          </w:tcPr>
          <w:p w14:paraId="457B384B" w14:textId="77777777" w:rsidR="00E01CBD" w:rsidRPr="007F6E42" w:rsidRDefault="00E01CBD" w:rsidP="00E01CBD">
            <w:pPr>
              <w:jc w:val="left"/>
              <w:rPr>
                <w:rFonts w:cs="Arial"/>
                <w:color w:val="000000"/>
                <w:sz w:val="16"/>
                <w:szCs w:val="16"/>
              </w:rPr>
            </w:pPr>
            <w:r w:rsidRPr="007F6E42">
              <w:rPr>
                <w:rFonts w:cs="Arial"/>
                <w:color w:val="000000"/>
                <w:sz w:val="16"/>
                <w:szCs w:val="16"/>
              </w:rPr>
              <w:t>B3: Custódia do Lastro</w:t>
            </w:r>
          </w:p>
        </w:tc>
        <w:tc>
          <w:tcPr>
            <w:tcW w:w="1425" w:type="dxa"/>
            <w:tcBorders>
              <w:top w:val="nil"/>
              <w:left w:val="nil"/>
              <w:bottom w:val="single" w:sz="4" w:space="0" w:color="auto"/>
              <w:right w:val="nil"/>
            </w:tcBorders>
            <w:shd w:val="clear" w:color="auto" w:fill="auto"/>
            <w:noWrap/>
            <w:vAlign w:val="bottom"/>
            <w:hideMark/>
          </w:tcPr>
          <w:p w14:paraId="232B6712" w14:textId="77777777" w:rsidR="00E01CBD" w:rsidRPr="007F6E42" w:rsidRDefault="00E01CBD" w:rsidP="00E01CBD">
            <w:pPr>
              <w:jc w:val="center"/>
              <w:rPr>
                <w:rFonts w:cs="Arial"/>
                <w:color w:val="000000"/>
                <w:sz w:val="16"/>
                <w:szCs w:val="16"/>
              </w:rPr>
            </w:pPr>
            <w:r w:rsidRPr="007F6E42">
              <w:rPr>
                <w:rFonts w:cs="Arial"/>
                <w:color w:val="000000"/>
                <w:sz w:val="16"/>
                <w:szCs w:val="16"/>
              </w:rPr>
              <w:t>Mensal</w:t>
            </w:r>
          </w:p>
        </w:tc>
        <w:tc>
          <w:tcPr>
            <w:tcW w:w="1250" w:type="dxa"/>
            <w:tcBorders>
              <w:top w:val="nil"/>
              <w:left w:val="nil"/>
              <w:bottom w:val="single" w:sz="4" w:space="0" w:color="auto"/>
              <w:right w:val="nil"/>
            </w:tcBorders>
            <w:shd w:val="clear" w:color="auto" w:fill="auto"/>
            <w:noWrap/>
            <w:vAlign w:val="bottom"/>
            <w:hideMark/>
          </w:tcPr>
          <w:p w14:paraId="531DDE80" w14:textId="77777777" w:rsidR="00E01CBD" w:rsidRPr="007F6E42" w:rsidRDefault="00E01CBD" w:rsidP="00E01CBD">
            <w:pPr>
              <w:jc w:val="center"/>
              <w:rPr>
                <w:rFonts w:cs="Arial"/>
                <w:color w:val="000000"/>
                <w:sz w:val="16"/>
                <w:szCs w:val="16"/>
              </w:rPr>
            </w:pPr>
            <w:r w:rsidRPr="007F6E42">
              <w:rPr>
                <w:rFonts w:cs="Arial"/>
                <w:color w:val="000000"/>
                <w:sz w:val="16"/>
                <w:szCs w:val="16"/>
              </w:rPr>
              <w:t>R$ 1.100,00</w:t>
            </w:r>
          </w:p>
        </w:tc>
        <w:tc>
          <w:tcPr>
            <w:tcW w:w="1250" w:type="dxa"/>
            <w:tcBorders>
              <w:top w:val="nil"/>
              <w:left w:val="nil"/>
              <w:bottom w:val="single" w:sz="4" w:space="0" w:color="auto"/>
              <w:right w:val="nil"/>
            </w:tcBorders>
            <w:shd w:val="clear" w:color="auto" w:fill="auto"/>
            <w:noWrap/>
            <w:vAlign w:val="bottom"/>
            <w:hideMark/>
          </w:tcPr>
          <w:p w14:paraId="3BEDC0D9" w14:textId="003C2744"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50" w:type="dxa"/>
            <w:tcBorders>
              <w:top w:val="nil"/>
              <w:left w:val="nil"/>
              <w:bottom w:val="single" w:sz="4" w:space="0" w:color="auto"/>
              <w:right w:val="nil"/>
            </w:tcBorders>
            <w:shd w:val="clear" w:color="auto" w:fill="auto"/>
            <w:noWrap/>
            <w:vAlign w:val="bottom"/>
            <w:hideMark/>
          </w:tcPr>
          <w:p w14:paraId="2B0C1156" w14:textId="0792FCC9" w:rsidR="00E01CBD" w:rsidRPr="007F6E42" w:rsidRDefault="00E01CBD" w:rsidP="00E01CBD">
            <w:pPr>
              <w:jc w:val="center"/>
              <w:rPr>
                <w:rFonts w:cs="Arial"/>
                <w:color w:val="000000"/>
                <w:sz w:val="16"/>
                <w:szCs w:val="16"/>
              </w:rPr>
            </w:pPr>
            <w:r w:rsidRPr="00E01CBD">
              <w:rPr>
                <w:rFonts w:cs="Arial"/>
                <w:color w:val="000000"/>
                <w:sz w:val="16"/>
                <w:szCs w:val="16"/>
              </w:rPr>
              <w:t>R$ 1.100,00</w:t>
            </w:r>
          </w:p>
        </w:tc>
        <w:tc>
          <w:tcPr>
            <w:tcW w:w="1425" w:type="dxa"/>
            <w:tcBorders>
              <w:top w:val="nil"/>
              <w:left w:val="nil"/>
              <w:bottom w:val="single" w:sz="4" w:space="0" w:color="auto"/>
              <w:right w:val="nil"/>
            </w:tcBorders>
            <w:shd w:val="clear" w:color="auto" w:fill="auto"/>
            <w:noWrap/>
            <w:vAlign w:val="bottom"/>
            <w:hideMark/>
          </w:tcPr>
          <w:p w14:paraId="0901D52E" w14:textId="77777777" w:rsidR="00E01CBD" w:rsidRPr="007F6E42" w:rsidRDefault="00E01CBD" w:rsidP="00E01CBD">
            <w:pPr>
              <w:jc w:val="center"/>
              <w:rPr>
                <w:rFonts w:cs="Arial"/>
                <w:color w:val="000000"/>
                <w:sz w:val="16"/>
                <w:szCs w:val="16"/>
              </w:rPr>
            </w:pPr>
            <w:r w:rsidRPr="007F6E42">
              <w:rPr>
                <w:rFonts w:cs="Arial"/>
                <w:color w:val="000000"/>
                <w:sz w:val="16"/>
                <w:szCs w:val="16"/>
              </w:rPr>
              <w:t>B3</w:t>
            </w:r>
          </w:p>
        </w:tc>
      </w:tr>
      <w:tr w:rsidR="00E01CBD" w:rsidRPr="00F975A1" w14:paraId="14CF420A" w14:textId="77777777" w:rsidTr="007F6E42">
        <w:trPr>
          <w:trHeight w:val="300"/>
        </w:trPr>
        <w:tc>
          <w:tcPr>
            <w:tcW w:w="2593" w:type="dxa"/>
            <w:tcBorders>
              <w:top w:val="nil"/>
              <w:left w:val="nil"/>
              <w:bottom w:val="nil"/>
              <w:right w:val="nil"/>
            </w:tcBorders>
            <w:shd w:val="clear" w:color="auto" w:fill="auto"/>
            <w:noWrap/>
            <w:vAlign w:val="bottom"/>
            <w:hideMark/>
          </w:tcPr>
          <w:p w14:paraId="321470DE" w14:textId="77777777" w:rsidR="00E01CBD" w:rsidRPr="007F6E42" w:rsidRDefault="00E01CBD" w:rsidP="00E01CBD">
            <w:pPr>
              <w:jc w:val="left"/>
              <w:rPr>
                <w:rFonts w:cs="Arial"/>
                <w:color w:val="000000"/>
                <w:sz w:val="16"/>
                <w:szCs w:val="16"/>
              </w:rPr>
            </w:pPr>
            <w:r w:rsidRPr="007F6E42">
              <w:rPr>
                <w:rFonts w:cs="Arial"/>
                <w:color w:val="000000"/>
                <w:sz w:val="16"/>
                <w:szCs w:val="16"/>
              </w:rPr>
              <w:t>Total</w:t>
            </w:r>
          </w:p>
        </w:tc>
        <w:tc>
          <w:tcPr>
            <w:tcW w:w="1425" w:type="dxa"/>
            <w:tcBorders>
              <w:top w:val="nil"/>
              <w:left w:val="nil"/>
              <w:bottom w:val="nil"/>
              <w:right w:val="nil"/>
            </w:tcBorders>
            <w:shd w:val="clear" w:color="auto" w:fill="auto"/>
            <w:noWrap/>
            <w:vAlign w:val="bottom"/>
            <w:hideMark/>
          </w:tcPr>
          <w:p w14:paraId="553ACD70" w14:textId="77777777" w:rsidR="00E01CBD" w:rsidRPr="007F6E42" w:rsidRDefault="00E01CBD" w:rsidP="00E01CBD">
            <w:pPr>
              <w:jc w:val="left"/>
              <w:rPr>
                <w:rFonts w:cs="Arial"/>
                <w:color w:val="000000"/>
                <w:sz w:val="16"/>
                <w:szCs w:val="16"/>
              </w:rPr>
            </w:pPr>
          </w:p>
        </w:tc>
        <w:tc>
          <w:tcPr>
            <w:tcW w:w="1250" w:type="dxa"/>
            <w:tcBorders>
              <w:top w:val="nil"/>
              <w:left w:val="nil"/>
              <w:bottom w:val="nil"/>
              <w:right w:val="nil"/>
            </w:tcBorders>
            <w:shd w:val="clear" w:color="auto" w:fill="auto"/>
            <w:noWrap/>
            <w:vAlign w:val="bottom"/>
            <w:hideMark/>
          </w:tcPr>
          <w:p w14:paraId="4BE824E4" w14:textId="77777777" w:rsidR="00E01CBD" w:rsidRPr="007F6E42" w:rsidRDefault="00E01CBD" w:rsidP="00E01CBD">
            <w:pPr>
              <w:jc w:val="center"/>
              <w:rPr>
                <w:rFonts w:cs="Arial"/>
                <w:sz w:val="16"/>
                <w:szCs w:val="16"/>
              </w:rPr>
            </w:pPr>
          </w:p>
        </w:tc>
        <w:tc>
          <w:tcPr>
            <w:tcW w:w="1250" w:type="dxa"/>
            <w:tcBorders>
              <w:top w:val="nil"/>
              <w:left w:val="nil"/>
              <w:bottom w:val="nil"/>
              <w:right w:val="nil"/>
            </w:tcBorders>
            <w:shd w:val="clear" w:color="auto" w:fill="auto"/>
            <w:noWrap/>
            <w:vAlign w:val="bottom"/>
            <w:hideMark/>
          </w:tcPr>
          <w:p w14:paraId="23DC2B8D" w14:textId="77777777" w:rsidR="00E01CBD" w:rsidRPr="00E01CBD" w:rsidRDefault="00E01CBD" w:rsidP="00E01CBD">
            <w:pPr>
              <w:jc w:val="center"/>
              <w:rPr>
                <w:rFonts w:cs="Arial"/>
                <w:color w:val="000000"/>
                <w:sz w:val="16"/>
                <w:szCs w:val="16"/>
              </w:rPr>
            </w:pPr>
          </w:p>
        </w:tc>
        <w:tc>
          <w:tcPr>
            <w:tcW w:w="1250" w:type="dxa"/>
            <w:tcBorders>
              <w:top w:val="nil"/>
              <w:left w:val="nil"/>
              <w:bottom w:val="nil"/>
              <w:right w:val="nil"/>
            </w:tcBorders>
            <w:shd w:val="clear" w:color="auto" w:fill="auto"/>
            <w:noWrap/>
            <w:vAlign w:val="bottom"/>
            <w:hideMark/>
          </w:tcPr>
          <w:p w14:paraId="507F8934" w14:textId="520B6041" w:rsidR="00E01CBD" w:rsidRPr="007F6E42" w:rsidRDefault="00E01CBD" w:rsidP="00E01CBD">
            <w:pPr>
              <w:jc w:val="center"/>
              <w:rPr>
                <w:rFonts w:cs="Arial"/>
                <w:color w:val="000000"/>
                <w:sz w:val="16"/>
                <w:szCs w:val="16"/>
              </w:rPr>
            </w:pPr>
            <w:r w:rsidRPr="00E01CBD">
              <w:rPr>
                <w:rFonts w:cs="Arial"/>
                <w:color w:val="000000"/>
                <w:sz w:val="16"/>
                <w:szCs w:val="16"/>
              </w:rPr>
              <w:t>R$ 30.058,15</w:t>
            </w:r>
          </w:p>
        </w:tc>
        <w:tc>
          <w:tcPr>
            <w:tcW w:w="1425" w:type="dxa"/>
            <w:tcBorders>
              <w:top w:val="nil"/>
              <w:left w:val="nil"/>
              <w:bottom w:val="nil"/>
              <w:right w:val="nil"/>
            </w:tcBorders>
            <w:shd w:val="clear" w:color="auto" w:fill="auto"/>
            <w:noWrap/>
            <w:vAlign w:val="bottom"/>
            <w:hideMark/>
          </w:tcPr>
          <w:p w14:paraId="47BF6695" w14:textId="77777777" w:rsidR="00E01CBD" w:rsidRPr="007F6E42" w:rsidRDefault="00E01CBD" w:rsidP="00E01CBD">
            <w:pPr>
              <w:jc w:val="center"/>
              <w:rPr>
                <w:rFonts w:cs="Arial"/>
                <w:color w:val="000000"/>
                <w:sz w:val="16"/>
                <w:szCs w:val="16"/>
              </w:rPr>
            </w:pPr>
          </w:p>
        </w:tc>
      </w:tr>
      <w:tr w:rsidR="00D04B7A" w:rsidRPr="00F975A1" w14:paraId="03A90643" w14:textId="77777777" w:rsidTr="007F6E42">
        <w:trPr>
          <w:trHeight w:val="300"/>
        </w:trPr>
        <w:tc>
          <w:tcPr>
            <w:tcW w:w="2593" w:type="dxa"/>
            <w:tcBorders>
              <w:top w:val="nil"/>
              <w:left w:val="nil"/>
              <w:bottom w:val="nil"/>
              <w:right w:val="nil"/>
            </w:tcBorders>
            <w:shd w:val="clear" w:color="auto" w:fill="auto"/>
            <w:noWrap/>
            <w:vAlign w:val="bottom"/>
            <w:hideMark/>
          </w:tcPr>
          <w:p w14:paraId="6E25404A" w14:textId="77777777" w:rsidR="00D04B7A" w:rsidRPr="007F6E42" w:rsidRDefault="00D04B7A" w:rsidP="00D04B7A">
            <w:pPr>
              <w:jc w:val="center"/>
              <w:rPr>
                <w:rFonts w:cs="Arial"/>
                <w:sz w:val="16"/>
                <w:szCs w:val="16"/>
              </w:rPr>
            </w:pPr>
          </w:p>
        </w:tc>
        <w:tc>
          <w:tcPr>
            <w:tcW w:w="1425" w:type="dxa"/>
            <w:tcBorders>
              <w:top w:val="nil"/>
              <w:left w:val="nil"/>
              <w:bottom w:val="nil"/>
              <w:right w:val="nil"/>
            </w:tcBorders>
            <w:shd w:val="clear" w:color="auto" w:fill="auto"/>
            <w:noWrap/>
            <w:vAlign w:val="bottom"/>
            <w:hideMark/>
          </w:tcPr>
          <w:p w14:paraId="26203BBD" w14:textId="77777777" w:rsidR="00D04B7A" w:rsidRPr="007F6E42" w:rsidRDefault="00D04B7A" w:rsidP="00D04B7A">
            <w:pPr>
              <w:jc w:val="left"/>
              <w:rPr>
                <w:rFonts w:cs="Arial"/>
                <w:sz w:val="16"/>
                <w:szCs w:val="16"/>
              </w:rPr>
            </w:pPr>
          </w:p>
        </w:tc>
        <w:tc>
          <w:tcPr>
            <w:tcW w:w="1250" w:type="dxa"/>
            <w:tcBorders>
              <w:top w:val="nil"/>
              <w:left w:val="nil"/>
              <w:bottom w:val="nil"/>
              <w:right w:val="nil"/>
            </w:tcBorders>
            <w:shd w:val="clear" w:color="auto" w:fill="auto"/>
            <w:noWrap/>
            <w:vAlign w:val="bottom"/>
            <w:hideMark/>
          </w:tcPr>
          <w:p w14:paraId="3DA08805" w14:textId="77777777" w:rsidR="00D04B7A" w:rsidRPr="007F6E42" w:rsidRDefault="00D04B7A" w:rsidP="00D04B7A">
            <w:pPr>
              <w:jc w:val="center"/>
              <w:rPr>
                <w:rFonts w:cs="Arial"/>
                <w:sz w:val="16"/>
                <w:szCs w:val="16"/>
              </w:rPr>
            </w:pPr>
          </w:p>
        </w:tc>
        <w:tc>
          <w:tcPr>
            <w:tcW w:w="1250" w:type="dxa"/>
            <w:tcBorders>
              <w:top w:val="nil"/>
              <w:left w:val="nil"/>
              <w:bottom w:val="nil"/>
              <w:right w:val="nil"/>
            </w:tcBorders>
            <w:shd w:val="clear" w:color="auto" w:fill="auto"/>
            <w:noWrap/>
            <w:vAlign w:val="bottom"/>
            <w:hideMark/>
          </w:tcPr>
          <w:p w14:paraId="528EF0CC" w14:textId="77777777" w:rsidR="00D04B7A" w:rsidRPr="00E01CBD" w:rsidRDefault="00D04B7A" w:rsidP="00D04B7A">
            <w:pPr>
              <w:jc w:val="center"/>
              <w:rPr>
                <w:rFonts w:cs="Arial"/>
                <w:color w:val="000000"/>
                <w:sz w:val="16"/>
                <w:szCs w:val="16"/>
              </w:rPr>
            </w:pPr>
          </w:p>
        </w:tc>
        <w:tc>
          <w:tcPr>
            <w:tcW w:w="1250" w:type="dxa"/>
            <w:tcBorders>
              <w:top w:val="nil"/>
              <w:left w:val="nil"/>
              <w:bottom w:val="nil"/>
              <w:right w:val="nil"/>
            </w:tcBorders>
            <w:shd w:val="clear" w:color="auto" w:fill="auto"/>
            <w:noWrap/>
            <w:vAlign w:val="bottom"/>
            <w:hideMark/>
          </w:tcPr>
          <w:p w14:paraId="50B898CD" w14:textId="77777777" w:rsidR="00D04B7A" w:rsidRPr="00E01CBD" w:rsidRDefault="00D04B7A" w:rsidP="00D04B7A">
            <w:pPr>
              <w:jc w:val="center"/>
              <w:rPr>
                <w:rFonts w:cs="Arial"/>
                <w:color w:val="000000"/>
                <w:sz w:val="16"/>
                <w:szCs w:val="16"/>
              </w:rPr>
            </w:pPr>
          </w:p>
        </w:tc>
        <w:tc>
          <w:tcPr>
            <w:tcW w:w="1425" w:type="dxa"/>
            <w:tcBorders>
              <w:top w:val="nil"/>
              <w:left w:val="nil"/>
              <w:bottom w:val="nil"/>
              <w:right w:val="nil"/>
            </w:tcBorders>
            <w:shd w:val="clear" w:color="auto" w:fill="auto"/>
            <w:noWrap/>
            <w:vAlign w:val="bottom"/>
            <w:hideMark/>
          </w:tcPr>
          <w:p w14:paraId="54CAD061" w14:textId="77777777" w:rsidR="00D04B7A" w:rsidRPr="00E01CBD" w:rsidRDefault="00D04B7A" w:rsidP="00D04B7A">
            <w:pPr>
              <w:jc w:val="center"/>
              <w:rPr>
                <w:rFonts w:cs="Arial"/>
                <w:color w:val="000000"/>
                <w:sz w:val="16"/>
                <w:szCs w:val="16"/>
              </w:rPr>
            </w:pPr>
          </w:p>
        </w:tc>
      </w:tr>
      <w:tr w:rsidR="00D04B7A" w:rsidRPr="00F975A1" w14:paraId="05C2A041" w14:textId="77777777" w:rsidTr="007F6E42">
        <w:trPr>
          <w:trHeight w:val="315"/>
        </w:trPr>
        <w:tc>
          <w:tcPr>
            <w:tcW w:w="2593" w:type="dxa"/>
            <w:tcBorders>
              <w:top w:val="nil"/>
              <w:left w:val="nil"/>
              <w:bottom w:val="double" w:sz="6" w:space="0" w:color="auto"/>
              <w:right w:val="nil"/>
            </w:tcBorders>
            <w:shd w:val="clear" w:color="auto" w:fill="auto"/>
            <w:noWrap/>
            <w:vAlign w:val="center"/>
            <w:hideMark/>
          </w:tcPr>
          <w:p w14:paraId="0661F6D5" w14:textId="77777777" w:rsidR="00D04B7A" w:rsidRPr="007F6E42" w:rsidRDefault="00D04B7A" w:rsidP="00D04B7A">
            <w:pPr>
              <w:jc w:val="left"/>
              <w:rPr>
                <w:rFonts w:cs="Arial"/>
                <w:b/>
                <w:bCs/>
                <w:color w:val="000000"/>
                <w:sz w:val="16"/>
                <w:szCs w:val="16"/>
              </w:rPr>
            </w:pPr>
            <w:r w:rsidRPr="007F6E42">
              <w:rPr>
                <w:rFonts w:cs="Arial"/>
                <w:b/>
                <w:bCs/>
                <w:color w:val="000000"/>
                <w:sz w:val="16"/>
                <w:szCs w:val="16"/>
              </w:rPr>
              <w:t>Despesas Recorrentes Anualizadas</w:t>
            </w:r>
          </w:p>
        </w:tc>
        <w:tc>
          <w:tcPr>
            <w:tcW w:w="1425" w:type="dxa"/>
            <w:tcBorders>
              <w:top w:val="nil"/>
              <w:left w:val="nil"/>
              <w:bottom w:val="double" w:sz="6" w:space="0" w:color="auto"/>
              <w:right w:val="nil"/>
            </w:tcBorders>
            <w:shd w:val="clear" w:color="auto" w:fill="auto"/>
            <w:noWrap/>
            <w:vAlign w:val="center"/>
            <w:hideMark/>
          </w:tcPr>
          <w:p w14:paraId="77470F95" w14:textId="77777777" w:rsidR="00D04B7A" w:rsidRPr="007F6E42" w:rsidRDefault="00D04B7A" w:rsidP="00D04B7A">
            <w:pPr>
              <w:jc w:val="center"/>
              <w:rPr>
                <w:rFonts w:cs="Arial"/>
                <w:b/>
                <w:bCs/>
                <w:color w:val="000000"/>
                <w:sz w:val="16"/>
                <w:szCs w:val="16"/>
              </w:rPr>
            </w:pPr>
            <w:r w:rsidRPr="007F6E42">
              <w:rPr>
                <w:rFonts w:cs="Arial"/>
                <w:b/>
                <w:bCs/>
                <w:color w:val="000000"/>
                <w:sz w:val="16"/>
                <w:szCs w:val="16"/>
              </w:rPr>
              <w:t>Premissa</w:t>
            </w:r>
          </w:p>
        </w:tc>
        <w:tc>
          <w:tcPr>
            <w:tcW w:w="1250" w:type="dxa"/>
            <w:tcBorders>
              <w:top w:val="nil"/>
              <w:left w:val="nil"/>
              <w:bottom w:val="double" w:sz="6" w:space="0" w:color="auto"/>
              <w:right w:val="nil"/>
            </w:tcBorders>
            <w:shd w:val="clear" w:color="auto" w:fill="auto"/>
            <w:noWrap/>
            <w:vAlign w:val="center"/>
            <w:hideMark/>
          </w:tcPr>
          <w:p w14:paraId="7C2DCEE5" w14:textId="77777777" w:rsidR="00D04B7A" w:rsidRPr="007F6E42" w:rsidRDefault="00D04B7A" w:rsidP="00D04B7A">
            <w:pPr>
              <w:jc w:val="center"/>
              <w:rPr>
                <w:rFonts w:cs="Arial"/>
                <w:b/>
                <w:bCs/>
                <w:color w:val="000000"/>
                <w:sz w:val="16"/>
                <w:szCs w:val="16"/>
              </w:rPr>
            </w:pPr>
            <w:r w:rsidRPr="007F6E42">
              <w:rPr>
                <w:rFonts w:cs="Arial"/>
                <w:b/>
                <w:bCs/>
                <w:color w:val="000000"/>
                <w:sz w:val="16"/>
                <w:szCs w:val="16"/>
              </w:rPr>
              <w:t>Valor Líquido</w:t>
            </w:r>
          </w:p>
        </w:tc>
        <w:tc>
          <w:tcPr>
            <w:tcW w:w="1250" w:type="dxa"/>
            <w:tcBorders>
              <w:top w:val="nil"/>
              <w:left w:val="nil"/>
              <w:bottom w:val="double" w:sz="6" w:space="0" w:color="auto"/>
              <w:right w:val="nil"/>
            </w:tcBorders>
            <w:shd w:val="clear" w:color="auto" w:fill="auto"/>
            <w:noWrap/>
            <w:vAlign w:val="center"/>
            <w:hideMark/>
          </w:tcPr>
          <w:p w14:paraId="04672C7E" w14:textId="77777777" w:rsidR="00D04B7A" w:rsidRPr="007F6E42" w:rsidRDefault="00D04B7A" w:rsidP="00D04B7A">
            <w:pPr>
              <w:jc w:val="center"/>
              <w:rPr>
                <w:rFonts w:cs="Arial"/>
                <w:b/>
                <w:bCs/>
                <w:color w:val="000000"/>
                <w:sz w:val="16"/>
                <w:szCs w:val="16"/>
              </w:rPr>
            </w:pPr>
            <w:r w:rsidRPr="007F6E42">
              <w:rPr>
                <w:rFonts w:cs="Arial"/>
                <w:b/>
                <w:bCs/>
                <w:color w:val="000000"/>
                <w:sz w:val="16"/>
                <w:szCs w:val="16"/>
              </w:rPr>
              <w:t>Gross-</w:t>
            </w:r>
            <w:proofErr w:type="spellStart"/>
            <w:r w:rsidRPr="007F6E42">
              <w:rPr>
                <w:rFonts w:cs="Arial"/>
                <w:b/>
                <w:bCs/>
                <w:color w:val="000000"/>
                <w:sz w:val="16"/>
                <w:szCs w:val="16"/>
              </w:rPr>
              <w:t>Up</w:t>
            </w:r>
            <w:proofErr w:type="spellEnd"/>
          </w:p>
        </w:tc>
        <w:tc>
          <w:tcPr>
            <w:tcW w:w="1250" w:type="dxa"/>
            <w:tcBorders>
              <w:top w:val="nil"/>
              <w:left w:val="nil"/>
              <w:bottom w:val="double" w:sz="6" w:space="0" w:color="auto"/>
              <w:right w:val="nil"/>
            </w:tcBorders>
            <w:shd w:val="clear" w:color="auto" w:fill="auto"/>
            <w:noWrap/>
            <w:vAlign w:val="center"/>
            <w:hideMark/>
          </w:tcPr>
          <w:p w14:paraId="052296A6" w14:textId="77777777" w:rsidR="00D04B7A" w:rsidRPr="007F6E42" w:rsidRDefault="00D04B7A" w:rsidP="00D04B7A">
            <w:pPr>
              <w:jc w:val="center"/>
              <w:rPr>
                <w:rFonts w:cs="Arial"/>
                <w:b/>
                <w:bCs/>
                <w:color w:val="000000"/>
                <w:sz w:val="16"/>
                <w:szCs w:val="16"/>
              </w:rPr>
            </w:pPr>
            <w:r w:rsidRPr="007F6E42">
              <w:rPr>
                <w:rFonts w:cs="Arial"/>
                <w:b/>
                <w:bCs/>
                <w:color w:val="000000"/>
                <w:sz w:val="16"/>
                <w:szCs w:val="16"/>
              </w:rPr>
              <w:t>Valor Bruto</w:t>
            </w:r>
          </w:p>
        </w:tc>
        <w:tc>
          <w:tcPr>
            <w:tcW w:w="1425" w:type="dxa"/>
            <w:tcBorders>
              <w:top w:val="nil"/>
              <w:left w:val="nil"/>
              <w:bottom w:val="double" w:sz="6" w:space="0" w:color="auto"/>
              <w:right w:val="nil"/>
            </w:tcBorders>
            <w:shd w:val="clear" w:color="auto" w:fill="auto"/>
            <w:noWrap/>
            <w:vAlign w:val="center"/>
            <w:hideMark/>
          </w:tcPr>
          <w:p w14:paraId="1AFA0C9D" w14:textId="77777777" w:rsidR="00D04B7A" w:rsidRPr="007F6E42" w:rsidRDefault="00D04B7A" w:rsidP="00D04B7A">
            <w:pPr>
              <w:jc w:val="center"/>
              <w:rPr>
                <w:rFonts w:cs="Arial"/>
                <w:b/>
                <w:bCs/>
                <w:color w:val="000000"/>
                <w:sz w:val="16"/>
                <w:szCs w:val="16"/>
              </w:rPr>
            </w:pPr>
            <w:r w:rsidRPr="007F6E42">
              <w:rPr>
                <w:rFonts w:cs="Arial"/>
                <w:b/>
                <w:bCs/>
                <w:color w:val="000000"/>
                <w:sz w:val="16"/>
                <w:szCs w:val="16"/>
              </w:rPr>
              <w:t>Prestador</w:t>
            </w:r>
          </w:p>
        </w:tc>
      </w:tr>
      <w:tr w:rsidR="00E01CBD" w:rsidRPr="00F975A1" w14:paraId="39CEC33B" w14:textId="77777777" w:rsidTr="007F6E42">
        <w:trPr>
          <w:trHeight w:val="315"/>
        </w:trPr>
        <w:tc>
          <w:tcPr>
            <w:tcW w:w="2593" w:type="dxa"/>
            <w:tcBorders>
              <w:top w:val="nil"/>
              <w:left w:val="nil"/>
              <w:bottom w:val="nil"/>
              <w:right w:val="nil"/>
            </w:tcBorders>
            <w:shd w:val="clear" w:color="auto" w:fill="auto"/>
            <w:noWrap/>
            <w:vAlign w:val="bottom"/>
            <w:hideMark/>
          </w:tcPr>
          <w:p w14:paraId="168AA074" w14:textId="77777777" w:rsidR="00E01CBD" w:rsidRPr="007F6E42" w:rsidRDefault="00E01CBD" w:rsidP="00E01CBD">
            <w:pPr>
              <w:jc w:val="left"/>
              <w:rPr>
                <w:rFonts w:cs="Arial"/>
                <w:color w:val="000000"/>
                <w:sz w:val="16"/>
                <w:szCs w:val="16"/>
              </w:rPr>
            </w:pPr>
            <w:r w:rsidRPr="007F6E42">
              <w:rPr>
                <w:rFonts w:cs="Arial"/>
                <w:color w:val="000000"/>
                <w:sz w:val="16"/>
                <w:szCs w:val="16"/>
              </w:rPr>
              <w:t>Taxa de Administração</w:t>
            </w:r>
          </w:p>
        </w:tc>
        <w:tc>
          <w:tcPr>
            <w:tcW w:w="1425" w:type="dxa"/>
            <w:tcBorders>
              <w:top w:val="nil"/>
              <w:left w:val="nil"/>
              <w:bottom w:val="nil"/>
              <w:right w:val="nil"/>
            </w:tcBorders>
            <w:shd w:val="clear" w:color="auto" w:fill="auto"/>
            <w:noWrap/>
            <w:vAlign w:val="bottom"/>
            <w:hideMark/>
          </w:tcPr>
          <w:p w14:paraId="5F3A3684" w14:textId="77777777" w:rsidR="00E01CBD" w:rsidRPr="007F6E42" w:rsidRDefault="00E01CBD" w:rsidP="00E01CBD">
            <w:pPr>
              <w:jc w:val="center"/>
              <w:rPr>
                <w:rFonts w:cs="Arial"/>
                <w:color w:val="000000"/>
                <w:sz w:val="16"/>
                <w:szCs w:val="16"/>
              </w:rPr>
            </w:pPr>
            <w:r w:rsidRPr="007F6E42">
              <w:rPr>
                <w:rFonts w:cs="Arial"/>
                <w:color w:val="000000"/>
                <w:sz w:val="16"/>
                <w:szCs w:val="16"/>
              </w:rPr>
              <w:t>Anual</w:t>
            </w:r>
          </w:p>
        </w:tc>
        <w:tc>
          <w:tcPr>
            <w:tcW w:w="1250" w:type="dxa"/>
            <w:tcBorders>
              <w:top w:val="nil"/>
              <w:left w:val="nil"/>
              <w:bottom w:val="nil"/>
              <w:right w:val="nil"/>
            </w:tcBorders>
            <w:shd w:val="clear" w:color="auto" w:fill="auto"/>
            <w:noWrap/>
            <w:vAlign w:val="bottom"/>
            <w:hideMark/>
          </w:tcPr>
          <w:p w14:paraId="574A3E84" w14:textId="77777777" w:rsidR="00E01CBD" w:rsidRPr="007F6E42" w:rsidRDefault="00E01CBD" w:rsidP="00E01CBD">
            <w:pPr>
              <w:jc w:val="center"/>
              <w:rPr>
                <w:rFonts w:cs="Arial"/>
                <w:color w:val="000000"/>
                <w:sz w:val="16"/>
                <w:szCs w:val="16"/>
              </w:rPr>
            </w:pPr>
            <w:r w:rsidRPr="007F6E42">
              <w:rPr>
                <w:rFonts w:cs="Arial"/>
                <w:color w:val="000000"/>
                <w:sz w:val="16"/>
                <w:szCs w:val="16"/>
              </w:rPr>
              <w:t>R$ 38.400,00</w:t>
            </w:r>
          </w:p>
        </w:tc>
        <w:tc>
          <w:tcPr>
            <w:tcW w:w="1250" w:type="dxa"/>
            <w:tcBorders>
              <w:top w:val="nil"/>
              <w:left w:val="nil"/>
              <w:bottom w:val="nil"/>
              <w:right w:val="nil"/>
            </w:tcBorders>
            <w:shd w:val="clear" w:color="auto" w:fill="auto"/>
            <w:noWrap/>
            <w:vAlign w:val="bottom"/>
            <w:hideMark/>
          </w:tcPr>
          <w:p w14:paraId="564D429E" w14:textId="0F12392A" w:rsidR="00E01CBD" w:rsidRPr="007F6E42" w:rsidRDefault="00E01CBD" w:rsidP="00E01CBD">
            <w:pPr>
              <w:jc w:val="center"/>
              <w:rPr>
                <w:rFonts w:cs="Arial"/>
                <w:color w:val="000000"/>
                <w:sz w:val="16"/>
                <w:szCs w:val="16"/>
              </w:rPr>
            </w:pPr>
            <w:r w:rsidRPr="00E01CBD">
              <w:rPr>
                <w:rFonts w:cs="Arial"/>
                <w:color w:val="000000"/>
                <w:sz w:val="16"/>
                <w:szCs w:val="16"/>
              </w:rPr>
              <w:t>19,53%</w:t>
            </w:r>
          </w:p>
        </w:tc>
        <w:tc>
          <w:tcPr>
            <w:tcW w:w="1250" w:type="dxa"/>
            <w:tcBorders>
              <w:top w:val="nil"/>
              <w:left w:val="nil"/>
              <w:bottom w:val="nil"/>
              <w:right w:val="nil"/>
            </w:tcBorders>
            <w:shd w:val="clear" w:color="auto" w:fill="auto"/>
            <w:noWrap/>
            <w:vAlign w:val="bottom"/>
            <w:hideMark/>
          </w:tcPr>
          <w:p w14:paraId="6D017A1E" w14:textId="138BA072" w:rsidR="00E01CBD" w:rsidRPr="007F6E42" w:rsidRDefault="00E01CBD" w:rsidP="00E01CBD">
            <w:pPr>
              <w:jc w:val="center"/>
              <w:rPr>
                <w:rFonts w:cs="Arial"/>
                <w:color w:val="000000"/>
                <w:sz w:val="16"/>
                <w:szCs w:val="16"/>
              </w:rPr>
            </w:pPr>
            <w:r w:rsidRPr="00E01CBD">
              <w:rPr>
                <w:rFonts w:cs="Arial"/>
                <w:color w:val="000000"/>
                <w:sz w:val="16"/>
                <w:szCs w:val="16"/>
              </w:rPr>
              <w:t>R$ 47.719,65</w:t>
            </w:r>
          </w:p>
        </w:tc>
        <w:tc>
          <w:tcPr>
            <w:tcW w:w="1425" w:type="dxa"/>
            <w:tcBorders>
              <w:top w:val="nil"/>
              <w:left w:val="nil"/>
              <w:bottom w:val="nil"/>
              <w:right w:val="nil"/>
            </w:tcBorders>
            <w:shd w:val="clear" w:color="auto" w:fill="auto"/>
            <w:noWrap/>
            <w:vAlign w:val="bottom"/>
            <w:hideMark/>
          </w:tcPr>
          <w:p w14:paraId="6CB6BF1E" w14:textId="77777777" w:rsidR="00E01CBD" w:rsidRPr="007F6E42" w:rsidRDefault="00E01CBD" w:rsidP="00E01CBD">
            <w:pPr>
              <w:jc w:val="center"/>
              <w:rPr>
                <w:rFonts w:cs="Arial"/>
                <w:color w:val="000000"/>
                <w:sz w:val="16"/>
                <w:szCs w:val="16"/>
              </w:rPr>
            </w:pPr>
            <w:proofErr w:type="spellStart"/>
            <w:r w:rsidRPr="007F6E42">
              <w:rPr>
                <w:rFonts w:cs="Arial"/>
                <w:color w:val="000000"/>
                <w:sz w:val="16"/>
                <w:szCs w:val="16"/>
              </w:rPr>
              <w:t>Opea</w:t>
            </w:r>
            <w:proofErr w:type="spellEnd"/>
          </w:p>
        </w:tc>
      </w:tr>
      <w:tr w:rsidR="00E01CBD" w:rsidRPr="00F975A1" w14:paraId="54893360" w14:textId="77777777" w:rsidTr="007F6E42">
        <w:trPr>
          <w:trHeight w:val="300"/>
        </w:trPr>
        <w:tc>
          <w:tcPr>
            <w:tcW w:w="2593" w:type="dxa"/>
            <w:tcBorders>
              <w:top w:val="nil"/>
              <w:left w:val="nil"/>
              <w:bottom w:val="nil"/>
              <w:right w:val="nil"/>
            </w:tcBorders>
            <w:shd w:val="clear" w:color="auto" w:fill="auto"/>
            <w:noWrap/>
            <w:vAlign w:val="bottom"/>
            <w:hideMark/>
          </w:tcPr>
          <w:p w14:paraId="4C248679" w14:textId="77777777" w:rsidR="00E01CBD" w:rsidRPr="007F6E42" w:rsidRDefault="00E01CBD" w:rsidP="00E01CBD">
            <w:pPr>
              <w:jc w:val="left"/>
              <w:rPr>
                <w:rFonts w:cs="Arial"/>
                <w:color w:val="000000"/>
                <w:sz w:val="16"/>
                <w:szCs w:val="16"/>
              </w:rPr>
            </w:pPr>
            <w:r w:rsidRPr="007F6E42">
              <w:rPr>
                <w:rFonts w:cs="Arial"/>
                <w:color w:val="000000"/>
                <w:sz w:val="16"/>
                <w:szCs w:val="16"/>
              </w:rPr>
              <w:t>Agente Fiduciário</w:t>
            </w:r>
          </w:p>
        </w:tc>
        <w:tc>
          <w:tcPr>
            <w:tcW w:w="1425" w:type="dxa"/>
            <w:tcBorders>
              <w:top w:val="nil"/>
              <w:left w:val="nil"/>
              <w:bottom w:val="nil"/>
              <w:right w:val="nil"/>
            </w:tcBorders>
            <w:shd w:val="clear" w:color="auto" w:fill="auto"/>
            <w:noWrap/>
            <w:vAlign w:val="bottom"/>
            <w:hideMark/>
          </w:tcPr>
          <w:p w14:paraId="3047BA35" w14:textId="77777777" w:rsidR="00E01CBD" w:rsidRPr="007F6E42" w:rsidRDefault="00E01CBD" w:rsidP="00E01CBD">
            <w:pPr>
              <w:jc w:val="center"/>
              <w:rPr>
                <w:rFonts w:cs="Arial"/>
                <w:color w:val="000000"/>
                <w:sz w:val="16"/>
                <w:szCs w:val="16"/>
              </w:rPr>
            </w:pPr>
            <w:r w:rsidRPr="007F6E42">
              <w:rPr>
                <w:rFonts w:cs="Arial"/>
                <w:color w:val="000000"/>
                <w:sz w:val="16"/>
                <w:szCs w:val="16"/>
              </w:rPr>
              <w:t>Anual</w:t>
            </w:r>
          </w:p>
        </w:tc>
        <w:tc>
          <w:tcPr>
            <w:tcW w:w="1250" w:type="dxa"/>
            <w:tcBorders>
              <w:top w:val="nil"/>
              <w:left w:val="nil"/>
              <w:bottom w:val="nil"/>
              <w:right w:val="nil"/>
            </w:tcBorders>
            <w:shd w:val="clear" w:color="auto" w:fill="auto"/>
            <w:noWrap/>
            <w:vAlign w:val="bottom"/>
            <w:hideMark/>
          </w:tcPr>
          <w:p w14:paraId="4ABF4C75" w14:textId="77777777" w:rsidR="00E01CBD" w:rsidRPr="007F6E42" w:rsidRDefault="00E01CBD" w:rsidP="00E01CBD">
            <w:pPr>
              <w:jc w:val="center"/>
              <w:rPr>
                <w:rFonts w:cs="Arial"/>
                <w:color w:val="000000"/>
                <w:sz w:val="16"/>
                <w:szCs w:val="16"/>
              </w:rPr>
            </w:pPr>
            <w:r w:rsidRPr="007F6E42">
              <w:rPr>
                <w:rFonts w:cs="Arial"/>
                <w:color w:val="000000"/>
                <w:sz w:val="16"/>
                <w:szCs w:val="16"/>
              </w:rPr>
              <w:t>R$ 10.000,00</w:t>
            </w:r>
          </w:p>
        </w:tc>
        <w:tc>
          <w:tcPr>
            <w:tcW w:w="1250" w:type="dxa"/>
            <w:tcBorders>
              <w:top w:val="nil"/>
              <w:left w:val="nil"/>
              <w:bottom w:val="nil"/>
              <w:right w:val="nil"/>
            </w:tcBorders>
            <w:shd w:val="clear" w:color="auto" w:fill="auto"/>
            <w:noWrap/>
            <w:vAlign w:val="bottom"/>
            <w:hideMark/>
          </w:tcPr>
          <w:p w14:paraId="27E5101A" w14:textId="2FC1955F" w:rsidR="00E01CBD" w:rsidRPr="007F6E42" w:rsidRDefault="00E01CBD" w:rsidP="00E01CBD">
            <w:pPr>
              <w:jc w:val="center"/>
              <w:rPr>
                <w:rFonts w:cs="Arial"/>
                <w:color w:val="000000"/>
                <w:sz w:val="16"/>
                <w:szCs w:val="16"/>
              </w:rPr>
            </w:pPr>
            <w:r w:rsidRPr="00E01CBD">
              <w:rPr>
                <w:rFonts w:cs="Arial"/>
                <w:color w:val="000000"/>
                <w:sz w:val="16"/>
                <w:szCs w:val="16"/>
              </w:rPr>
              <w:t>12,15%</w:t>
            </w:r>
          </w:p>
        </w:tc>
        <w:tc>
          <w:tcPr>
            <w:tcW w:w="1250" w:type="dxa"/>
            <w:tcBorders>
              <w:top w:val="nil"/>
              <w:left w:val="nil"/>
              <w:bottom w:val="nil"/>
              <w:right w:val="nil"/>
            </w:tcBorders>
            <w:shd w:val="clear" w:color="auto" w:fill="auto"/>
            <w:noWrap/>
            <w:vAlign w:val="bottom"/>
            <w:hideMark/>
          </w:tcPr>
          <w:p w14:paraId="19A788FE" w14:textId="0AE16FA7" w:rsidR="00E01CBD" w:rsidRPr="007F6E42" w:rsidRDefault="00E01CBD" w:rsidP="00E01CBD">
            <w:pPr>
              <w:jc w:val="center"/>
              <w:rPr>
                <w:rFonts w:cs="Arial"/>
                <w:color w:val="000000"/>
                <w:sz w:val="16"/>
                <w:szCs w:val="16"/>
              </w:rPr>
            </w:pPr>
            <w:r w:rsidRPr="00E01CBD">
              <w:rPr>
                <w:rFonts w:cs="Arial"/>
                <w:color w:val="000000"/>
                <w:sz w:val="16"/>
                <w:szCs w:val="16"/>
              </w:rPr>
              <w:t>R$ 11.383,04</w:t>
            </w:r>
          </w:p>
        </w:tc>
        <w:tc>
          <w:tcPr>
            <w:tcW w:w="1425" w:type="dxa"/>
            <w:tcBorders>
              <w:top w:val="nil"/>
              <w:left w:val="nil"/>
              <w:bottom w:val="nil"/>
              <w:right w:val="nil"/>
            </w:tcBorders>
            <w:shd w:val="clear" w:color="auto" w:fill="auto"/>
            <w:noWrap/>
            <w:vAlign w:val="bottom"/>
            <w:hideMark/>
          </w:tcPr>
          <w:p w14:paraId="4B3F400E" w14:textId="77777777" w:rsidR="00E01CBD" w:rsidRPr="007F6E42" w:rsidRDefault="00E01CBD" w:rsidP="00E01CBD">
            <w:pPr>
              <w:jc w:val="center"/>
              <w:rPr>
                <w:rFonts w:cs="Arial"/>
                <w:color w:val="000000"/>
                <w:sz w:val="16"/>
                <w:szCs w:val="16"/>
              </w:rPr>
            </w:pPr>
            <w:r w:rsidRPr="007F6E42">
              <w:rPr>
                <w:rFonts w:cs="Arial"/>
                <w:color w:val="000000"/>
                <w:sz w:val="16"/>
                <w:szCs w:val="16"/>
              </w:rPr>
              <w:t>Oliveira Trust</w:t>
            </w:r>
          </w:p>
        </w:tc>
      </w:tr>
      <w:tr w:rsidR="00E01CBD" w:rsidRPr="00F975A1" w14:paraId="4DC68B63" w14:textId="77777777" w:rsidTr="007F6E42">
        <w:trPr>
          <w:trHeight w:val="300"/>
        </w:trPr>
        <w:tc>
          <w:tcPr>
            <w:tcW w:w="2593" w:type="dxa"/>
            <w:tcBorders>
              <w:top w:val="nil"/>
              <w:left w:val="nil"/>
              <w:bottom w:val="nil"/>
              <w:right w:val="nil"/>
            </w:tcBorders>
            <w:shd w:val="clear" w:color="auto" w:fill="auto"/>
            <w:noWrap/>
            <w:vAlign w:val="bottom"/>
            <w:hideMark/>
          </w:tcPr>
          <w:p w14:paraId="2E84BEFF" w14:textId="77777777" w:rsidR="00E01CBD" w:rsidRPr="007F6E42" w:rsidRDefault="00E01CBD" w:rsidP="00E01CBD">
            <w:pPr>
              <w:jc w:val="left"/>
              <w:rPr>
                <w:rFonts w:cs="Arial"/>
                <w:color w:val="000000"/>
                <w:sz w:val="16"/>
                <w:szCs w:val="16"/>
              </w:rPr>
            </w:pPr>
            <w:r w:rsidRPr="007F6E42">
              <w:rPr>
                <w:rFonts w:cs="Arial"/>
                <w:color w:val="000000"/>
                <w:sz w:val="16"/>
                <w:szCs w:val="16"/>
              </w:rPr>
              <w:t>Instituição Custodiante</w:t>
            </w:r>
          </w:p>
        </w:tc>
        <w:tc>
          <w:tcPr>
            <w:tcW w:w="1425" w:type="dxa"/>
            <w:tcBorders>
              <w:top w:val="nil"/>
              <w:left w:val="nil"/>
              <w:bottom w:val="nil"/>
              <w:right w:val="nil"/>
            </w:tcBorders>
            <w:shd w:val="clear" w:color="auto" w:fill="auto"/>
            <w:noWrap/>
            <w:vAlign w:val="bottom"/>
            <w:hideMark/>
          </w:tcPr>
          <w:p w14:paraId="359FFD4D" w14:textId="77777777" w:rsidR="00E01CBD" w:rsidRPr="007F6E42" w:rsidRDefault="00E01CBD" w:rsidP="00E01CBD">
            <w:pPr>
              <w:jc w:val="center"/>
              <w:rPr>
                <w:rFonts w:cs="Arial"/>
                <w:color w:val="000000"/>
                <w:sz w:val="16"/>
                <w:szCs w:val="16"/>
              </w:rPr>
            </w:pPr>
            <w:r w:rsidRPr="007F6E42">
              <w:rPr>
                <w:rFonts w:cs="Arial"/>
                <w:color w:val="000000"/>
                <w:sz w:val="16"/>
                <w:szCs w:val="16"/>
              </w:rPr>
              <w:t>Anual</w:t>
            </w:r>
          </w:p>
        </w:tc>
        <w:tc>
          <w:tcPr>
            <w:tcW w:w="1250" w:type="dxa"/>
            <w:tcBorders>
              <w:top w:val="nil"/>
              <w:left w:val="nil"/>
              <w:bottom w:val="nil"/>
              <w:right w:val="nil"/>
            </w:tcBorders>
            <w:shd w:val="clear" w:color="auto" w:fill="auto"/>
            <w:noWrap/>
            <w:vAlign w:val="bottom"/>
            <w:hideMark/>
          </w:tcPr>
          <w:p w14:paraId="55C54372" w14:textId="77777777" w:rsidR="00E01CBD" w:rsidRPr="007F6E42" w:rsidRDefault="00E01CBD" w:rsidP="00E01CBD">
            <w:pPr>
              <w:jc w:val="center"/>
              <w:rPr>
                <w:rFonts w:cs="Arial"/>
                <w:color w:val="000000"/>
                <w:sz w:val="16"/>
                <w:szCs w:val="16"/>
              </w:rPr>
            </w:pPr>
            <w:r w:rsidRPr="007F6E42">
              <w:rPr>
                <w:rFonts w:cs="Arial"/>
                <w:color w:val="000000"/>
                <w:sz w:val="16"/>
                <w:szCs w:val="16"/>
              </w:rPr>
              <w:t>R$ 8.000,00</w:t>
            </w:r>
          </w:p>
        </w:tc>
        <w:tc>
          <w:tcPr>
            <w:tcW w:w="1250" w:type="dxa"/>
            <w:tcBorders>
              <w:top w:val="nil"/>
              <w:left w:val="nil"/>
              <w:bottom w:val="nil"/>
              <w:right w:val="nil"/>
            </w:tcBorders>
            <w:shd w:val="clear" w:color="auto" w:fill="auto"/>
            <w:noWrap/>
            <w:vAlign w:val="bottom"/>
            <w:hideMark/>
          </w:tcPr>
          <w:p w14:paraId="0BB94967" w14:textId="5B19E456" w:rsidR="00E01CBD" w:rsidRPr="007F6E42" w:rsidRDefault="00E01CBD" w:rsidP="00E01CBD">
            <w:pPr>
              <w:jc w:val="center"/>
              <w:rPr>
                <w:rFonts w:cs="Arial"/>
                <w:color w:val="000000"/>
                <w:sz w:val="16"/>
                <w:szCs w:val="16"/>
              </w:rPr>
            </w:pPr>
            <w:r w:rsidRPr="00E01CBD">
              <w:rPr>
                <w:rFonts w:cs="Arial"/>
                <w:color w:val="000000"/>
                <w:sz w:val="16"/>
                <w:szCs w:val="16"/>
              </w:rPr>
              <w:t>16,33%</w:t>
            </w:r>
          </w:p>
        </w:tc>
        <w:tc>
          <w:tcPr>
            <w:tcW w:w="1250" w:type="dxa"/>
            <w:tcBorders>
              <w:top w:val="nil"/>
              <w:left w:val="nil"/>
              <w:bottom w:val="nil"/>
              <w:right w:val="nil"/>
            </w:tcBorders>
            <w:shd w:val="clear" w:color="auto" w:fill="auto"/>
            <w:noWrap/>
            <w:vAlign w:val="bottom"/>
            <w:hideMark/>
          </w:tcPr>
          <w:p w14:paraId="5E41B7DA" w14:textId="0ABFEF06" w:rsidR="00E01CBD" w:rsidRPr="007F6E42" w:rsidRDefault="00E01CBD" w:rsidP="00E01CBD">
            <w:pPr>
              <w:jc w:val="center"/>
              <w:rPr>
                <w:rFonts w:cs="Arial"/>
                <w:color w:val="000000"/>
                <w:sz w:val="16"/>
                <w:szCs w:val="16"/>
              </w:rPr>
            </w:pPr>
            <w:r w:rsidRPr="00E01CBD">
              <w:rPr>
                <w:rFonts w:cs="Arial"/>
                <w:color w:val="000000"/>
                <w:sz w:val="16"/>
                <w:szCs w:val="16"/>
              </w:rPr>
              <w:t>R$ 9.561,37</w:t>
            </w:r>
          </w:p>
        </w:tc>
        <w:tc>
          <w:tcPr>
            <w:tcW w:w="1425" w:type="dxa"/>
            <w:tcBorders>
              <w:top w:val="nil"/>
              <w:left w:val="nil"/>
              <w:bottom w:val="nil"/>
              <w:right w:val="nil"/>
            </w:tcBorders>
            <w:shd w:val="clear" w:color="auto" w:fill="auto"/>
            <w:noWrap/>
            <w:vAlign w:val="bottom"/>
            <w:hideMark/>
          </w:tcPr>
          <w:p w14:paraId="1A371252" w14:textId="77777777" w:rsidR="00E01CBD" w:rsidRPr="007F6E42" w:rsidRDefault="00E01CBD" w:rsidP="00E01CBD">
            <w:pPr>
              <w:jc w:val="center"/>
              <w:rPr>
                <w:rFonts w:cs="Arial"/>
                <w:color w:val="000000"/>
                <w:sz w:val="16"/>
                <w:szCs w:val="16"/>
              </w:rPr>
            </w:pPr>
            <w:proofErr w:type="spellStart"/>
            <w:r w:rsidRPr="007F6E42">
              <w:rPr>
                <w:rFonts w:cs="Arial"/>
                <w:color w:val="000000"/>
                <w:sz w:val="16"/>
                <w:szCs w:val="16"/>
              </w:rPr>
              <w:t>Vórtx</w:t>
            </w:r>
            <w:proofErr w:type="spellEnd"/>
          </w:p>
        </w:tc>
      </w:tr>
      <w:tr w:rsidR="00E01CBD" w:rsidRPr="00F975A1" w14:paraId="255568C2" w14:textId="77777777" w:rsidTr="007F6E42">
        <w:trPr>
          <w:trHeight w:val="300"/>
        </w:trPr>
        <w:tc>
          <w:tcPr>
            <w:tcW w:w="2593" w:type="dxa"/>
            <w:tcBorders>
              <w:top w:val="nil"/>
              <w:left w:val="nil"/>
              <w:bottom w:val="nil"/>
              <w:right w:val="nil"/>
            </w:tcBorders>
            <w:shd w:val="clear" w:color="auto" w:fill="auto"/>
            <w:noWrap/>
            <w:vAlign w:val="bottom"/>
            <w:hideMark/>
          </w:tcPr>
          <w:p w14:paraId="54DE2643" w14:textId="77777777" w:rsidR="00E01CBD" w:rsidRPr="007F6E42" w:rsidRDefault="00E01CBD" w:rsidP="00E01CBD">
            <w:pPr>
              <w:jc w:val="left"/>
              <w:rPr>
                <w:rFonts w:cs="Arial"/>
                <w:color w:val="000000"/>
                <w:sz w:val="16"/>
                <w:szCs w:val="16"/>
              </w:rPr>
            </w:pPr>
            <w:r w:rsidRPr="007F6E42">
              <w:rPr>
                <w:rFonts w:cs="Arial"/>
                <w:color w:val="000000"/>
                <w:sz w:val="16"/>
                <w:szCs w:val="16"/>
              </w:rPr>
              <w:t xml:space="preserve">Liquidante e </w:t>
            </w:r>
            <w:proofErr w:type="spellStart"/>
            <w:r w:rsidRPr="007F6E42">
              <w:rPr>
                <w:rFonts w:cs="Arial"/>
                <w:color w:val="000000"/>
                <w:sz w:val="16"/>
                <w:szCs w:val="16"/>
              </w:rPr>
              <w:t>Escriturador</w:t>
            </w:r>
            <w:proofErr w:type="spellEnd"/>
          </w:p>
        </w:tc>
        <w:tc>
          <w:tcPr>
            <w:tcW w:w="1425" w:type="dxa"/>
            <w:tcBorders>
              <w:top w:val="nil"/>
              <w:left w:val="nil"/>
              <w:bottom w:val="nil"/>
              <w:right w:val="nil"/>
            </w:tcBorders>
            <w:shd w:val="clear" w:color="auto" w:fill="auto"/>
            <w:noWrap/>
            <w:vAlign w:val="bottom"/>
            <w:hideMark/>
          </w:tcPr>
          <w:p w14:paraId="696EB540" w14:textId="77777777" w:rsidR="00E01CBD" w:rsidRPr="007F6E42" w:rsidRDefault="00E01CBD" w:rsidP="00E01CBD">
            <w:pPr>
              <w:jc w:val="center"/>
              <w:rPr>
                <w:rFonts w:cs="Arial"/>
                <w:color w:val="000000"/>
                <w:sz w:val="16"/>
                <w:szCs w:val="16"/>
              </w:rPr>
            </w:pPr>
            <w:r w:rsidRPr="007F6E42">
              <w:rPr>
                <w:rFonts w:cs="Arial"/>
                <w:color w:val="000000"/>
                <w:sz w:val="16"/>
                <w:szCs w:val="16"/>
              </w:rPr>
              <w:t>Anual</w:t>
            </w:r>
          </w:p>
        </w:tc>
        <w:tc>
          <w:tcPr>
            <w:tcW w:w="1250" w:type="dxa"/>
            <w:tcBorders>
              <w:top w:val="nil"/>
              <w:left w:val="nil"/>
              <w:bottom w:val="nil"/>
              <w:right w:val="nil"/>
            </w:tcBorders>
            <w:shd w:val="clear" w:color="auto" w:fill="auto"/>
            <w:noWrap/>
            <w:vAlign w:val="bottom"/>
            <w:hideMark/>
          </w:tcPr>
          <w:p w14:paraId="572C3B14" w14:textId="77777777" w:rsidR="00E01CBD" w:rsidRPr="007F6E42" w:rsidRDefault="00E01CBD" w:rsidP="00E01CBD">
            <w:pPr>
              <w:jc w:val="center"/>
              <w:rPr>
                <w:rFonts w:cs="Arial"/>
                <w:color w:val="000000"/>
                <w:sz w:val="16"/>
                <w:szCs w:val="16"/>
              </w:rPr>
            </w:pPr>
            <w:r w:rsidRPr="007F6E42">
              <w:rPr>
                <w:rFonts w:cs="Arial"/>
                <w:color w:val="000000"/>
                <w:sz w:val="16"/>
                <w:szCs w:val="16"/>
              </w:rPr>
              <w:t>R$ 7.200,00</w:t>
            </w:r>
          </w:p>
        </w:tc>
        <w:tc>
          <w:tcPr>
            <w:tcW w:w="1250" w:type="dxa"/>
            <w:tcBorders>
              <w:top w:val="nil"/>
              <w:left w:val="nil"/>
              <w:bottom w:val="nil"/>
              <w:right w:val="nil"/>
            </w:tcBorders>
            <w:shd w:val="clear" w:color="auto" w:fill="auto"/>
            <w:noWrap/>
            <w:vAlign w:val="bottom"/>
            <w:hideMark/>
          </w:tcPr>
          <w:p w14:paraId="56E35E82" w14:textId="67658C8C" w:rsidR="00E01CBD" w:rsidRPr="007F6E42" w:rsidRDefault="00E01CBD" w:rsidP="00E01CBD">
            <w:pPr>
              <w:jc w:val="center"/>
              <w:rPr>
                <w:rFonts w:cs="Arial"/>
                <w:color w:val="000000"/>
                <w:sz w:val="16"/>
                <w:szCs w:val="16"/>
              </w:rPr>
            </w:pPr>
            <w:r w:rsidRPr="00E01CBD">
              <w:rPr>
                <w:rFonts w:cs="Arial"/>
                <w:color w:val="000000"/>
                <w:sz w:val="16"/>
                <w:szCs w:val="16"/>
              </w:rPr>
              <w:t>16,33%</w:t>
            </w:r>
          </w:p>
        </w:tc>
        <w:tc>
          <w:tcPr>
            <w:tcW w:w="1250" w:type="dxa"/>
            <w:tcBorders>
              <w:top w:val="nil"/>
              <w:left w:val="nil"/>
              <w:bottom w:val="nil"/>
              <w:right w:val="nil"/>
            </w:tcBorders>
            <w:shd w:val="clear" w:color="auto" w:fill="auto"/>
            <w:noWrap/>
            <w:vAlign w:val="bottom"/>
            <w:hideMark/>
          </w:tcPr>
          <w:p w14:paraId="6BAD7ECF" w14:textId="1BAC6D4A" w:rsidR="00E01CBD" w:rsidRPr="007F6E42" w:rsidRDefault="00E01CBD" w:rsidP="00E01CBD">
            <w:pPr>
              <w:jc w:val="center"/>
              <w:rPr>
                <w:rFonts w:cs="Arial"/>
                <w:color w:val="000000"/>
                <w:sz w:val="16"/>
                <w:szCs w:val="16"/>
              </w:rPr>
            </w:pPr>
            <w:r w:rsidRPr="00E01CBD">
              <w:rPr>
                <w:rFonts w:cs="Arial"/>
                <w:color w:val="000000"/>
                <w:sz w:val="16"/>
                <w:szCs w:val="16"/>
              </w:rPr>
              <w:t>R$ 8.605,23</w:t>
            </w:r>
          </w:p>
        </w:tc>
        <w:tc>
          <w:tcPr>
            <w:tcW w:w="1425" w:type="dxa"/>
            <w:tcBorders>
              <w:top w:val="nil"/>
              <w:left w:val="nil"/>
              <w:bottom w:val="nil"/>
              <w:right w:val="nil"/>
            </w:tcBorders>
            <w:shd w:val="clear" w:color="auto" w:fill="auto"/>
            <w:noWrap/>
            <w:vAlign w:val="bottom"/>
            <w:hideMark/>
          </w:tcPr>
          <w:p w14:paraId="79E6C661" w14:textId="77777777" w:rsidR="00E01CBD" w:rsidRPr="007F6E42" w:rsidRDefault="00E01CBD" w:rsidP="00E01CBD">
            <w:pPr>
              <w:jc w:val="center"/>
              <w:rPr>
                <w:rFonts w:cs="Arial"/>
                <w:color w:val="000000"/>
                <w:sz w:val="16"/>
                <w:szCs w:val="16"/>
              </w:rPr>
            </w:pPr>
            <w:proofErr w:type="spellStart"/>
            <w:r w:rsidRPr="007F6E42">
              <w:rPr>
                <w:rFonts w:cs="Arial"/>
                <w:color w:val="000000"/>
                <w:sz w:val="16"/>
                <w:szCs w:val="16"/>
              </w:rPr>
              <w:t>Vórtx</w:t>
            </w:r>
            <w:proofErr w:type="spellEnd"/>
          </w:p>
        </w:tc>
      </w:tr>
      <w:tr w:rsidR="00E01CBD" w:rsidRPr="00F975A1" w14:paraId="1E6333E7" w14:textId="77777777" w:rsidTr="007F6E42">
        <w:trPr>
          <w:trHeight w:val="300"/>
        </w:trPr>
        <w:tc>
          <w:tcPr>
            <w:tcW w:w="2593" w:type="dxa"/>
            <w:tcBorders>
              <w:top w:val="nil"/>
              <w:left w:val="nil"/>
              <w:bottom w:val="nil"/>
              <w:right w:val="nil"/>
            </w:tcBorders>
            <w:shd w:val="clear" w:color="auto" w:fill="auto"/>
            <w:noWrap/>
            <w:vAlign w:val="bottom"/>
            <w:hideMark/>
          </w:tcPr>
          <w:p w14:paraId="58A09525" w14:textId="77777777" w:rsidR="00E01CBD" w:rsidRPr="007F6E42" w:rsidRDefault="00E01CBD" w:rsidP="00E01CBD">
            <w:pPr>
              <w:jc w:val="left"/>
              <w:rPr>
                <w:rFonts w:cs="Arial"/>
                <w:color w:val="000000"/>
                <w:sz w:val="16"/>
                <w:szCs w:val="16"/>
              </w:rPr>
            </w:pPr>
            <w:r w:rsidRPr="007F6E42">
              <w:rPr>
                <w:rFonts w:cs="Arial"/>
                <w:color w:val="000000"/>
                <w:sz w:val="16"/>
                <w:szCs w:val="16"/>
              </w:rPr>
              <w:t>Auditoria do Patrimônio Separado</w:t>
            </w:r>
          </w:p>
        </w:tc>
        <w:tc>
          <w:tcPr>
            <w:tcW w:w="1425" w:type="dxa"/>
            <w:tcBorders>
              <w:top w:val="nil"/>
              <w:left w:val="nil"/>
              <w:bottom w:val="nil"/>
              <w:right w:val="nil"/>
            </w:tcBorders>
            <w:shd w:val="clear" w:color="auto" w:fill="auto"/>
            <w:noWrap/>
            <w:vAlign w:val="bottom"/>
            <w:hideMark/>
          </w:tcPr>
          <w:p w14:paraId="23868EE6" w14:textId="77777777" w:rsidR="00E01CBD" w:rsidRPr="007F6E42" w:rsidRDefault="00E01CBD" w:rsidP="00E01CBD">
            <w:pPr>
              <w:jc w:val="center"/>
              <w:rPr>
                <w:rFonts w:cs="Arial"/>
                <w:color w:val="000000"/>
                <w:sz w:val="16"/>
                <w:szCs w:val="16"/>
              </w:rPr>
            </w:pPr>
            <w:r w:rsidRPr="007F6E42">
              <w:rPr>
                <w:rFonts w:cs="Arial"/>
                <w:color w:val="000000"/>
                <w:sz w:val="16"/>
                <w:szCs w:val="16"/>
              </w:rPr>
              <w:t>Anual</w:t>
            </w:r>
          </w:p>
        </w:tc>
        <w:tc>
          <w:tcPr>
            <w:tcW w:w="1250" w:type="dxa"/>
            <w:tcBorders>
              <w:top w:val="nil"/>
              <w:left w:val="nil"/>
              <w:bottom w:val="nil"/>
              <w:right w:val="nil"/>
            </w:tcBorders>
            <w:shd w:val="clear" w:color="auto" w:fill="auto"/>
            <w:noWrap/>
            <w:vAlign w:val="bottom"/>
            <w:hideMark/>
          </w:tcPr>
          <w:p w14:paraId="7C24DAF4" w14:textId="77777777" w:rsidR="00E01CBD" w:rsidRPr="007F6E42" w:rsidRDefault="00E01CBD" w:rsidP="00E01CBD">
            <w:pPr>
              <w:jc w:val="center"/>
              <w:rPr>
                <w:rFonts w:cs="Arial"/>
                <w:color w:val="000000"/>
                <w:sz w:val="16"/>
                <w:szCs w:val="16"/>
              </w:rPr>
            </w:pPr>
            <w:r w:rsidRPr="007F6E42">
              <w:rPr>
                <w:rFonts w:cs="Arial"/>
                <w:color w:val="000000"/>
                <w:sz w:val="16"/>
                <w:szCs w:val="16"/>
              </w:rPr>
              <w:t>R$ 3.200,00</w:t>
            </w:r>
          </w:p>
        </w:tc>
        <w:tc>
          <w:tcPr>
            <w:tcW w:w="1250" w:type="dxa"/>
            <w:tcBorders>
              <w:top w:val="nil"/>
              <w:left w:val="nil"/>
              <w:bottom w:val="nil"/>
              <w:right w:val="nil"/>
            </w:tcBorders>
            <w:shd w:val="clear" w:color="auto" w:fill="auto"/>
            <w:noWrap/>
            <w:vAlign w:val="bottom"/>
            <w:hideMark/>
          </w:tcPr>
          <w:p w14:paraId="2CF0B4D5" w14:textId="55984674"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50" w:type="dxa"/>
            <w:tcBorders>
              <w:top w:val="nil"/>
              <w:left w:val="nil"/>
              <w:bottom w:val="nil"/>
              <w:right w:val="nil"/>
            </w:tcBorders>
            <w:shd w:val="clear" w:color="auto" w:fill="auto"/>
            <w:noWrap/>
            <w:vAlign w:val="bottom"/>
            <w:hideMark/>
          </w:tcPr>
          <w:p w14:paraId="29562254" w14:textId="4E043EA5" w:rsidR="00E01CBD" w:rsidRPr="007F6E42" w:rsidRDefault="00E01CBD" w:rsidP="00E01CBD">
            <w:pPr>
              <w:jc w:val="center"/>
              <w:rPr>
                <w:rFonts w:cs="Arial"/>
                <w:color w:val="000000"/>
                <w:sz w:val="16"/>
                <w:szCs w:val="16"/>
              </w:rPr>
            </w:pPr>
            <w:r w:rsidRPr="00E01CBD">
              <w:rPr>
                <w:rFonts w:cs="Arial"/>
                <w:color w:val="000000"/>
                <w:sz w:val="16"/>
                <w:szCs w:val="16"/>
              </w:rPr>
              <w:t>R$ 3.200,00</w:t>
            </w:r>
          </w:p>
        </w:tc>
        <w:tc>
          <w:tcPr>
            <w:tcW w:w="1425" w:type="dxa"/>
            <w:tcBorders>
              <w:top w:val="nil"/>
              <w:left w:val="nil"/>
              <w:bottom w:val="nil"/>
              <w:right w:val="nil"/>
            </w:tcBorders>
            <w:shd w:val="clear" w:color="auto" w:fill="auto"/>
            <w:noWrap/>
            <w:vAlign w:val="bottom"/>
            <w:hideMark/>
          </w:tcPr>
          <w:p w14:paraId="686FA6E9" w14:textId="59CE80EB" w:rsidR="00E01CBD" w:rsidRPr="007F6E42" w:rsidRDefault="00E01CBD" w:rsidP="00E01CBD">
            <w:pPr>
              <w:jc w:val="center"/>
              <w:rPr>
                <w:rFonts w:cs="Arial"/>
                <w:color w:val="000000"/>
                <w:sz w:val="16"/>
                <w:szCs w:val="16"/>
              </w:rPr>
            </w:pPr>
            <w:r w:rsidRPr="007F6E42">
              <w:rPr>
                <w:rFonts w:cs="Arial"/>
                <w:color w:val="000000"/>
                <w:sz w:val="16"/>
                <w:szCs w:val="16"/>
              </w:rPr>
              <w:t>Grant Thornton</w:t>
            </w:r>
          </w:p>
        </w:tc>
      </w:tr>
      <w:tr w:rsidR="00E01CBD" w:rsidRPr="00F975A1" w14:paraId="4A14395B" w14:textId="77777777" w:rsidTr="007F6E42">
        <w:trPr>
          <w:trHeight w:val="300"/>
        </w:trPr>
        <w:tc>
          <w:tcPr>
            <w:tcW w:w="2593" w:type="dxa"/>
            <w:tcBorders>
              <w:top w:val="nil"/>
              <w:left w:val="nil"/>
              <w:bottom w:val="nil"/>
              <w:right w:val="nil"/>
            </w:tcBorders>
            <w:shd w:val="clear" w:color="auto" w:fill="auto"/>
            <w:noWrap/>
            <w:vAlign w:val="bottom"/>
            <w:hideMark/>
          </w:tcPr>
          <w:p w14:paraId="5ECAF70A" w14:textId="77777777" w:rsidR="00E01CBD" w:rsidRPr="007F6E42" w:rsidRDefault="00E01CBD" w:rsidP="00E01CBD">
            <w:pPr>
              <w:jc w:val="left"/>
              <w:rPr>
                <w:rFonts w:cs="Arial"/>
                <w:color w:val="000000"/>
                <w:sz w:val="16"/>
                <w:szCs w:val="16"/>
              </w:rPr>
            </w:pPr>
            <w:r w:rsidRPr="007F6E42">
              <w:rPr>
                <w:rFonts w:cs="Arial"/>
                <w:color w:val="000000"/>
                <w:sz w:val="16"/>
                <w:szCs w:val="16"/>
              </w:rPr>
              <w:t>Contabilidade</w:t>
            </w:r>
          </w:p>
        </w:tc>
        <w:tc>
          <w:tcPr>
            <w:tcW w:w="1425" w:type="dxa"/>
            <w:tcBorders>
              <w:top w:val="nil"/>
              <w:left w:val="nil"/>
              <w:bottom w:val="nil"/>
              <w:right w:val="nil"/>
            </w:tcBorders>
            <w:shd w:val="clear" w:color="auto" w:fill="auto"/>
            <w:noWrap/>
            <w:vAlign w:val="bottom"/>
            <w:hideMark/>
          </w:tcPr>
          <w:p w14:paraId="2B741778" w14:textId="77777777" w:rsidR="00E01CBD" w:rsidRPr="007F6E42" w:rsidRDefault="00E01CBD" w:rsidP="00E01CBD">
            <w:pPr>
              <w:jc w:val="center"/>
              <w:rPr>
                <w:rFonts w:cs="Arial"/>
                <w:color w:val="000000"/>
                <w:sz w:val="16"/>
                <w:szCs w:val="16"/>
              </w:rPr>
            </w:pPr>
            <w:r w:rsidRPr="007F6E42">
              <w:rPr>
                <w:rFonts w:cs="Arial"/>
                <w:color w:val="000000"/>
                <w:sz w:val="16"/>
                <w:szCs w:val="16"/>
              </w:rPr>
              <w:t>Anual</w:t>
            </w:r>
          </w:p>
        </w:tc>
        <w:tc>
          <w:tcPr>
            <w:tcW w:w="1250" w:type="dxa"/>
            <w:tcBorders>
              <w:top w:val="nil"/>
              <w:left w:val="nil"/>
              <w:bottom w:val="nil"/>
              <w:right w:val="nil"/>
            </w:tcBorders>
            <w:shd w:val="clear" w:color="auto" w:fill="auto"/>
            <w:noWrap/>
            <w:vAlign w:val="bottom"/>
            <w:hideMark/>
          </w:tcPr>
          <w:p w14:paraId="1FB53275" w14:textId="77777777" w:rsidR="00E01CBD" w:rsidRPr="007F6E42" w:rsidRDefault="00E01CBD" w:rsidP="00E01CBD">
            <w:pPr>
              <w:jc w:val="center"/>
              <w:rPr>
                <w:rFonts w:cs="Arial"/>
                <w:color w:val="000000"/>
                <w:sz w:val="16"/>
                <w:szCs w:val="16"/>
              </w:rPr>
            </w:pPr>
            <w:r w:rsidRPr="007F6E42">
              <w:rPr>
                <w:rFonts w:cs="Arial"/>
                <w:color w:val="000000"/>
                <w:sz w:val="16"/>
                <w:szCs w:val="16"/>
              </w:rPr>
              <w:t>R$ 1.440,00</w:t>
            </w:r>
          </w:p>
        </w:tc>
        <w:tc>
          <w:tcPr>
            <w:tcW w:w="1250" w:type="dxa"/>
            <w:tcBorders>
              <w:top w:val="nil"/>
              <w:left w:val="nil"/>
              <w:bottom w:val="nil"/>
              <w:right w:val="nil"/>
            </w:tcBorders>
            <w:shd w:val="clear" w:color="auto" w:fill="auto"/>
            <w:noWrap/>
            <w:vAlign w:val="bottom"/>
            <w:hideMark/>
          </w:tcPr>
          <w:p w14:paraId="055D8082" w14:textId="32E006C2"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50" w:type="dxa"/>
            <w:tcBorders>
              <w:top w:val="nil"/>
              <w:left w:val="nil"/>
              <w:bottom w:val="nil"/>
              <w:right w:val="nil"/>
            </w:tcBorders>
            <w:shd w:val="clear" w:color="auto" w:fill="auto"/>
            <w:noWrap/>
            <w:vAlign w:val="bottom"/>
            <w:hideMark/>
          </w:tcPr>
          <w:p w14:paraId="6F17B212" w14:textId="00418309" w:rsidR="00E01CBD" w:rsidRPr="007F6E42" w:rsidRDefault="00E01CBD" w:rsidP="00E01CBD">
            <w:pPr>
              <w:jc w:val="center"/>
              <w:rPr>
                <w:rFonts w:cs="Arial"/>
                <w:color w:val="000000"/>
                <w:sz w:val="16"/>
                <w:szCs w:val="16"/>
              </w:rPr>
            </w:pPr>
            <w:r w:rsidRPr="00E01CBD">
              <w:rPr>
                <w:rFonts w:cs="Arial"/>
                <w:color w:val="000000"/>
                <w:sz w:val="16"/>
                <w:szCs w:val="16"/>
              </w:rPr>
              <w:t>R$ 1.440,00</w:t>
            </w:r>
          </w:p>
        </w:tc>
        <w:tc>
          <w:tcPr>
            <w:tcW w:w="1425" w:type="dxa"/>
            <w:tcBorders>
              <w:top w:val="nil"/>
              <w:left w:val="nil"/>
              <w:bottom w:val="nil"/>
              <w:right w:val="nil"/>
            </w:tcBorders>
            <w:shd w:val="clear" w:color="auto" w:fill="auto"/>
            <w:noWrap/>
            <w:vAlign w:val="bottom"/>
            <w:hideMark/>
          </w:tcPr>
          <w:p w14:paraId="7B175B3D" w14:textId="77777777" w:rsidR="00E01CBD" w:rsidRPr="007F6E42" w:rsidRDefault="00E01CBD" w:rsidP="00E01CBD">
            <w:pPr>
              <w:jc w:val="center"/>
              <w:rPr>
                <w:rFonts w:cs="Arial"/>
                <w:color w:val="000000"/>
                <w:sz w:val="16"/>
                <w:szCs w:val="16"/>
              </w:rPr>
            </w:pPr>
            <w:r w:rsidRPr="007F6E42">
              <w:rPr>
                <w:rFonts w:cs="Arial"/>
                <w:color w:val="000000"/>
                <w:sz w:val="16"/>
                <w:szCs w:val="16"/>
              </w:rPr>
              <w:t>VACC</w:t>
            </w:r>
          </w:p>
        </w:tc>
      </w:tr>
      <w:tr w:rsidR="00E01CBD" w:rsidRPr="00F975A1" w14:paraId="6B5DDD8B" w14:textId="77777777" w:rsidTr="007F6E42">
        <w:trPr>
          <w:trHeight w:val="300"/>
        </w:trPr>
        <w:tc>
          <w:tcPr>
            <w:tcW w:w="2593" w:type="dxa"/>
            <w:tcBorders>
              <w:top w:val="nil"/>
              <w:left w:val="nil"/>
              <w:bottom w:val="single" w:sz="4" w:space="0" w:color="auto"/>
              <w:right w:val="nil"/>
            </w:tcBorders>
            <w:shd w:val="clear" w:color="auto" w:fill="auto"/>
            <w:noWrap/>
            <w:vAlign w:val="bottom"/>
            <w:hideMark/>
          </w:tcPr>
          <w:p w14:paraId="04E93E31" w14:textId="77777777" w:rsidR="00E01CBD" w:rsidRPr="007F6E42" w:rsidRDefault="00E01CBD" w:rsidP="00E01CBD">
            <w:pPr>
              <w:jc w:val="left"/>
              <w:rPr>
                <w:rFonts w:cs="Arial"/>
                <w:color w:val="000000"/>
                <w:sz w:val="16"/>
                <w:szCs w:val="16"/>
              </w:rPr>
            </w:pPr>
            <w:r w:rsidRPr="007F6E42">
              <w:rPr>
                <w:rFonts w:cs="Arial"/>
                <w:color w:val="000000"/>
                <w:sz w:val="16"/>
                <w:szCs w:val="16"/>
              </w:rPr>
              <w:t>B3: Custódia do Lastro</w:t>
            </w:r>
          </w:p>
        </w:tc>
        <w:tc>
          <w:tcPr>
            <w:tcW w:w="1425" w:type="dxa"/>
            <w:tcBorders>
              <w:top w:val="nil"/>
              <w:left w:val="nil"/>
              <w:bottom w:val="single" w:sz="4" w:space="0" w:color="auto"/>
              <w:right w:val="nil"/>
            </w:tcBorders>
            <w:shd w:val="clear" w:color="auto" w:fill="auto"/>
            <w:noWrap/>
            <w:vAlign w:val="bottom"/>
            <w:hideMark/>
          </w:tcPr>
          <w:p w14:paraId="03038105" w14:textId="77777777" w:rsidR="00E01CBD" w:rsidRPr="007F6E42" w:rsidRDefault="00E01CBD" w:rsidP="00E01CBD">
            <w:pPr>
              <w:jc w:val="center"/>
              <w:rPr>
                <w:rFonts w:cs="Arial"/>
                <w:color w:val="000000"/>
                <w:sz w:val="16"/>
                <w:szCs w:val="16"/>
              </w:rPr>
            </w:pPr>
            <w:r w:rsidRPr="007F6E42">
              <w:rPr>
                <w:rFonts w:cs="Arial"/>
                <w:color w:val="000000"/>
                <w:sz w:val="16"/>
                <w:szCs w:val="16"/>
              </w:rPr>
              <w:t>Anual</w:t>
            </w:r>
          </w:p>
        </w:tc>
        <w:tc>
          <w:tcPr>
            <w:tcW w:w="1250" w:type="dxa"/>
            <w:tcBorders>
              <w:top w:val="nil"/>
              <w:left w:val="nil"/>
              <w:bottom w:val="single" w:sz="4" w:space="0" w:color="auto"/>
              <w:right w:val="nil"/>
            </w:tcBorders>
            <w:shd w:val="clear" w:color="auto" w:fill="auto"/>
            <w:noWrap/>
            <w:vAlign w:val="bottom"/>
            <w:hideMark/>
          </w:tcPr>
          <w:p w14:paraId="38795E88" w14:textId="77777777" w:rsidR="00E01CBD" w:rsidRPr="007F6E42" w:rsidRDefault="00E01CBD" w:rsidP="00E01CBD">
            <w:pPr>
              <w:jc w:val="center"/>
              <w:rPr>
                <w:rFonts w:cs="Arial"/>
                <w:color w:val="000000"/>
                <w:sz w:val="16"/>
                <w:szCs w:val="16"/>
              </w:rPr>
            </w:pPr>
            <w:r w:rsidRPr="007F6E42">
              <w:rPr>
                <w:rFonts w:cs="Arial"/>
                <w:color w:val="000000"/>
                <w:sz w:val="16"/>
                <w:szCs w:val="16"/>
              </w:rPr>
              <w:t>R$ 13.200,00</w:t>
            </w:r>
          </w:p>
        </w:tc>
        <w:tc>
          <w:tcPr>
            <w:tcW w:w="1250" w:type="dxa"/>
            <w:tcBorders>
              <w:top w:val="nil"/>
              <w:left w:val="nil"/>
              <w:bottom w:val="single" w:sz="4" w:space="0" w:color="auto"/>
              <w:right w:val="nil"/>
            </w:tcBorders>
            <w:shd w:val="clear" w:color="auto" w:fill="auto"/>
            <w:noWrap/>
            <w:vAlign w:val="bottom"/>
            <w:hideMark/>
          </w:tcPr>
          <w:p w14:paraId="232C465A" w14:textId="544C5B63" w:rsidR="00E01CBD" w:rsidRPr="007F6E42" w:rsidRDefault="00E01CBD" w:rsidP="00E01CBD">
            <w:pPr>
              <w:jc w:val="center"/>
              <w:rPr>
                <w:rFonts w:cs="Arial"/>
                <w:color w:val="000000"/>
                <w:sz w:val="16"/>
                <w:szCs w:val="16"/>
              </w:rPr>
            </w:pPr>
            <w:r w:rsidRPr="00E01CBD">
              <w:rPr>
                <w:rFonts w:cs="Arial"/>
                <w:color w:val="000000"/>
                <w:sz w:val="16"/>
                <w:szCs w:val="16"/>
              </w:rPr>
              <w:t>0,00%</w:t>
            </w:r>
          </w:p>
        </w:tc>
        <w:tc>
          <w:tcPr>
            <w:tcW w:w="1250" w:type="dxa"/>
            <w:tcBorders>
              <w:top w:val="nil"/>
              <w:left w:val="nil"/>
              <w:bottom w:val="single" w:sz="4" w:space="0" w:color="auto"/>
              <w:right w:val="nil"/>
            </w:tcBorders>
            <w:shd w:val="clear" w:color="auto" w:fill="auto"/>
            <w:noWrap/>
            <w:vAlign w:val="bottom"/>
            <w:hideMark/>
          </w:tcPr>
          <w:p w14:paraId="7493A4FD" w14:textId="03654160" w:rsidR="00E01CBD" w:rsidRPr="007F6E42" w:rsidRDefault="00E01CBD" w:rsidP="00E01CBD">
            <w:pPr>
              <w:jc w:val="center"/>
              <w:rPr>
                <w:rFonts w:cs="Arial"/>
                <w:color w:val="000000"/>
                <w:sz w:val="16"/>
                <w:szCs w:val="16"/>
              </w:rPr>
            </w:pPr>
            <w:r w:rsidRPr="00E01CBD">
              <w:rPr>
                <w:rFonts w:cs="Arial"/>
                <w:color w:val="000000"/>
                <w:sz w:val="16"/>
                <w:szCs w:val="16"/>
              </w:rPr>
              <w:t>R$ 13.200,00</w:t>
            </w:r>
          </w:p>
        </w:tc>
        <w:tc>
          <w:tcPr>
            <w:tcW w:w="1425" w:type="dxa"/>
            <w:tcBorders>
              <w:top w:val="nil"/>
              <w:left w:val="nil"/>
              <w:bottom w:val="single" w:sz="4" w:space="0" w:color="auto"/>
              <w:right w:val="nil"/>
            </w:tcBorders>
            <w:shd w:val="clear" w:color="auto" w:fill="auto"/>
            <w:noWrap/>
            <w:vAlign w:val="bottom"/>
            <w:hideMark/>
          </w:tcPr>
          <w:p w14:paraId="5F2D63E3" w14:textId="77777777" w:rsidR="00E01CBD" w:rsidRPr="007F6E42" w:rsidRDefault="00E01CBD" w:rsidP="00E01CBD">
            <w:pPr>
              <w:jc w:val="center"/>
              <w:rPr>
                <w:rFonts w:cs="Arial"/>
                <w:color w:val="000000"/>
                <w:sz w:val="16"/>
                <w:szCs w:val="16"/>
              </w:rPr>
            </w:pPr>
            <w:r w:rsidRPr="007F6E42">
              <w:rPr>
                <w:rFonts w:cs="Arial"/>
                <w:color w:val="000000"/>
                <w:sz w:val="16"/>
                <w:szCs w:val="16"/>
              </w:rPr>
              <w:t>B3</w:t>
            </w:r>
          </w:p>
        </w:tc>
      </w:tr>
      <w:tr w:rsidR="00E01CBD" w:rsidRPr="00F975A1" w14:paraId="09CAC3C2" w14:textId="77777777" w:rsidTr="007F6E42">
        <w:trPr>
          <w:trHeight w:val="300"/>
        </w:trPr>
        <w:tc>
          <w:tcPr>
            <w:tcW w:w="2593" w:type="dxa"/>
            <w:tcBorders>
              <w:top w:val="nil"/>
              <w:left w:val="nil"/>
              <w:bottom w:val="nil"/>
              <w:right w:val="nil"/>
            </w:tcBorders>
            <w:shd w:val="clear" w:color="auto" w:fill="auto"/>
            <w:noWrap/>
            <w:vAlign w:val="bottom"/>
            <w:hideMark/>
          </w:tcPr>
          <w:p w14:paraId="0B0914C9" w14:textId="77777777" w:rsidR="00E01CBD" w:rsidRPr="007F6E42" w:rsidRDefault="00E01CBD" w:rsidP="00E01CBD">
            <w:pPr>
              <w:jc w:val="left"/>
              <w:rPr>
                <w:rFonts w:cs="Arial"/>
                <w:color w:val="000000"/>
                <w:sz w:val="16"/>
                <w:szCs w:val="16"/>
              </w:rPr>
            </w:pPr>
            <w:r w:rsidRPr="007F6E42">
              <w:rPr>
                <w:rFonts w:cs="Arial"/>
                <w:color w:val="000000"/>
                <w:sz w:val="16"/>
                <w:szCs w:val="16"/>
              </w:rPr>
              <w:t>Total</w:t>
            </w:r>
          </w:p>
        </w:tc>
        <w:tc>
          <w:tcPr>
            <w:tcW w:w="1425" w:type="dxa"/>
            <w:tcBorders>
              <w:top w:val="nil"/>
              <w:left w:val="nil"/>
              <w:bottom w:val="nil"/>
              <w:right w:val="nil"/>
            </w:tcBorders>
            <w:shd w:val="clear" w:color="auto" w:fill="auto"/>
            <w:noWrap/>
            <w:vAlign w:val="bottom"/>
            <w:hideMark/>
          </w:tcPr>
          <w:p w14:paraId="766F1D16" w14:textId="77777777" w:rsidR="00E01CBD" w:rsidRPr="007F6E42" w:rsidRDefault="00E01CBD" w:rsidP="00E01CBD">
            <w:pPr>
              <w:jc w:val="left"/>
              <w:rPr>
                <w:rFonts w:cs="Arial"/>
                <w:color w:val="000000"/>
                <w:sz w:val="16"/>
                <w:szCs w:val="16"/>
              </w:rPr>
            </w:pPr>
          </w:p>
        </w:tc>
        <w:tc>
          <w:tcPr>
            <w:tcW w:w="1250" w:type="dxa"/>
            <w:tcBorders>
              <w:top w:val="nil"/>
              <w:left w:val="nil"/>
              <w:bottom w:val="nil"/>
              <w:right w:val="nil"/>
            </w:tcBorders>
            <w:shd w:val="clear" w:color="auto" w:fill="auto"/>
            <w:noWrap/>
            <w:vAlign w:val="bottom"/>
            <w:hideMark/>
          </w:tcPr>
          <w:p w14:paraId="1FBBCC6E" w14:textId="77777777" w:rsidR="00E01CBD" w:rsidRPr="007F6E42" w:rsidRDefault="00E01CBD" w:rsidP="00E01CBD">
            <w:pPr>
              <w:jc w:val="center"/>
              <w:rPr>
                <w:rFonts w:cs="Arial"/>
                <w:sz w:val="16"/>
                <w:szCs w:val="16"/>
              </w:rPr>
            </w:pPr>
          </w:p>
        </w:tc>
        <w:tc>
          <w:tcPr>
            <w:tcW w:w="1250" w:type="dxa"/>
            <w:tcBorders>
              <w:top w:val="nil"/>
              <w:left w:val="nil"/>
              <w:bottom w:val="nil"/>
              <w:right w:val="nil"/>
            </w:tcBorders>
            <w:shd w:val="clear" w:color="auto" w:fill="auto"/>
            <w:noWrap/>
            <w:vAlign w:val="bottom"/>
            <w:hideMark/>
          </w:tcPr>
          <w:p w14:paraId="029E601F" w14:textId="77777777" w:rsidR="00E01CBD" w:rsidRPr="00E01CBD" w:rsidRDefault="00E01CBD" w:rsidP="00E01CBD">
            <w:pPr>
              <w:jc w:val="center"/>
              <w:rPr>
                <w:rFonts w:cs="Arial"/>
                <w:color w:val="000000"/>
                <w:sz w:val="16"/>
                <w:szCs w:val="16"/>
              </w:rPr>
            </w:pPr>
          </w:p>
        </w:tc>
        <w:tc>
          <w:tcPr>
            <w:tcW w:w="1250" w:type="dxa"/>
            <w:tcBorders>
              <w:top w:val="nil"/>
              <w:left w:val="nil"/>
              <w:bottom w:val="nil"/>
              <w:right w:val="nil"/>
            </w:tcBorders>
            <w:shd w:val="clear" w:color="auto" w:fill="auto"/>
            <w:noWrap/>
            <w:vAlign w:val="bottom"/>
            <w:hideMark/>
          </w:tcPr>
          <w:p w14:paraId="10DA35AB" w14:textId="63C39497" w:rsidR="00E01CBD" w:rsidRPr="007F6E42" w:rsidRDefault="00E01CBD" w:rsidP="00E01CBD">
            <w:pPr>
              <w:jc w:val="center"/>
              <w:rPr>
                <w:rFonts w:cs="Arial"/>
                <w:color w:val="000000"/>
                <w:sz w:val="16"/>
                <w:szCs w:val="16"/>
              </w:rPr>
            </w:pPr>
            <w:r w:rsidRPr="00E01CBD">
              <w:rPr>
                <w:rFonts w:cs="Arial"/>
                <w:color w:val="000000"/>
                <w:sz w:val="16"/>
                <w:szCs w:val="16"/>
              </w:rPr>
              <w:t>R$ 95.109,29</w:t>
            </w:r>
          </w:p>
        </w:tc>
        <w:tc>
          <w:tcPr>
            <w:tcW w:w="1425" w:type="dxa"/>
            <w:tcBorders>
              <w:top w:val="nil"/>
              <w:left w:val="nil"/>
              <w:bottom w:val="nil"/>
              <w:right w:val="nil"/>
            </w:tcBorders>
            <w:shd w:val="clear" w:color="auto" w:fill="auto"/>
            <w:noWrap/>
            <w:vAlign w:val="bottom"/>
            <w:hideMark/>
          </w:tcPr>
          <w:p w14:paraId="1E49A1A4" w14:textId="77777777" w:rsidR="00E01CBD" w:rsidRPr="007F6E42" w:rsidRDefault="00E01CBD" w:rsidP="00E01CBD">
            <w:pPr>
              <w:jc w:val="center"/>
              <w:rPr>
                <w:rFonts w:cs="Arial"/>
                <w:color w:val="000000"/>
                <w:sz w:val="16"/>
                <w:szCs w:val="16"/>
              </w:rPr>
            </w:pPr>
          </w:p>
        </w:tc>
      </w:tr>
    </w:tbl>
    <w:p w14:paraId="250F7B41" w14:textId="77777777" w:rsidR="00D04B7A" w:rsidRPr="00F975A1" w:rsidRDefault="00D04B7A" w:rsidP="00EA6DCE">
      <w:pPr>
        <w:widowControl w:val="0"/>
        <w:spacing w:before="140" w:line="290" w:lineRule="auto"/>
        <w:jc w:val="left"/>
        <w:rPr>
          <w:rFonts w:cs="Arial"/>
          <w:sz w:val="16"/>
          <w:szCs w:val="16"/>
        </w:rPr>
      </w:pPr>
    </w:p>
    <w:sectPr w:rsidR="00D04B7A" w:rsidRPr="00F975A1" w:rsidSect="00FC220A">
      <w:pgSz w:w="11907" w:h="16840" w:code="9"/>
      <w:pgMar w:top="1701" w:right="1588" w:bottom="1304" w:left="1588" w:header="765" w:footer="482" w:gutter="0"/>
      <w:paperSrc w:first="7" w:other="7"/>
      <w:pgNumType w:start="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37E82" w14:textId="77777777" w:rsidR="0012050A" w:rsidRDefault="0012050A">
      <w:r>
        <w:separator/>
      </w:r>
    </w:p>
  </w:endnote>
  <w:endnote w:type="continuationSeparator" w:id="0">
    <w:p w14:paraId="1C8A8E37" w14:textId="77777777" w:rsidR="0012050A" w:rsidRDefault="0012050A">
      <w:r>
        <w:continuationSeparator/>
      </w:r>
    </w:p>
  </w:endnote>
  <w:endnote w:type="continuationNotice" w:id="1">
    <w:p w14:paraId="372A369F" w14:textId="77777777" w:rsidR="0012050A" w:rsidRDefault="00120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W1)">
    <w:altName w:val="Arial"/>
    <w:panose1 w:val="00000000000000000000"/>
    <w:charset w:val="00"/>
    <w:family w:val="swiss"/>
    <w:notTrueType/>
    <w:pitch w:val="variable"/>
    <w:sig w:usb0="00000003" w:usb1="00000000" w:usb2="00000000" w:usb3="00000000" w:csb0="00000001" w:csb1="00000000"/>
  </w:font>
  <w:font w:name="Spranq eco sans">
    <w:altName w:val="Times New Roman"/>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imHei">
    <w:altName w:val="黑体"/>
    <w:panose1 w:val="02010600030101010101"/>
    <w:charset w:val="86"/>
    <w:family w:val="modern"/>
    <w:pitch w:val="fixed"/>
    <w:sig w:usb0="00000003" w:usb1="080E0000" w:usb2="00000010"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70B3" w14:textId="0B2214BB" w:rsidR="00E86A26" w:rsidRDefault="00FF5EF7" w:rsidP="006E0192">
    <w:pPr>
      <w:pStyle w:val="Rodap"/>
      <w:jc w:val="right"/>
    </w:pPr>
    <w:sdt>
      <w:sdtPr>
        <w:id w:val="-769850164"/>
        <w:docPartObj>
          <w:docPartGallery w:val="Page Numbers (Bottom of Page)"/>
          <w:docPartUnique/>
        </w:docPartObj>
      </w:sdtPr>
      <w:sdtEndPr>
        <w:rPr>
          <w:noProof/>
        </w:rPr>
      </w:sdtEndPr>
      <w:sdtContent>
        <w:r w:rsidR="00E86A26">
          <w:fldChar w:fldCharType="begin"/>
        </w:r>
        <w:r w:rsidR="00E86A26">
          <w:instrText xml:space="preserve"> PAGE   \* MERGEFORMAT </w:instrText>
        </w:r>
        <w:r w:rsidR="00E86A26">
          <w:fldChar w:fldCharType="separate"/>
        </w:r>
        <w:r w:rsidR="004948FA">
          <w:rPr>
            <w:noProof/>
          </w:rPr>
          <w:t>1</w:t>
        </w:r>
        <w:r w:rsidR="00E86A26">
          <w:rPr>
            <w:noProof/>
          </w:rPr>
          <w:fldChar w:fldCharType="end"/>
        </w:r>
      </w:sdtContent>
    </w:sdt>
  </w:p>
  <w:p w14:paraId="0EA63B3A" w14:textId="77777777" w:rsidR="00E86A26" w:rsidRPr="00FC220A" w:rsidRDefault="00E86A26" w:rsidP="00FC22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45B8B" w14:textId="77777777" w:rsidR="0012050A" w:rsidRDefault="0012050A">
      <w:r>
        <w:separator/>
      </w:r>
    </w:p>
  </w:footnote>
  <w:footnote w:type="continuationSeparator" w:id="0">
    <w:p w14:paraId="1AB0AC8C" w14:textId="77777777" w:rsidR="0012050A" w:rsidRDefault="0012050A">
      <w:r>
        <w:continuationSeparator/>
      </w:r>
    </w:p>
  </w:footnote>
  <w:footnote w:type="continuationNotice" w:id="1">
    <w:p w14:paraId="2F97A300" w14:textId="77777777" w:rsidR="0012050A" w:rsidRDefault="001205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FF48167C"/>
    <w:lvl w:ilvl="0">
      <w:start w:val="1"/>
      <w:numFmt w:val="decimal"/>
      <w:pStyle w:val="Numerada4"/>
      <w:lvlText w:val="%1."/>
      <w:lvlJc w:val="left"/>
      <w:pPr>
        <w:tabs>
          <w:tab w:val="num" w:pos="1209"/>
        </w:tabs>
        <w:ind w:left="1209" w:hanging="360"/>
      </w:pPr>
      <w:rPr>
        <w:rFonts w:cs="Times New Roman"/>
      </w:rPr>
    </w:lvl>
  </w:abstractNum>
  <w:abstractNum w:abstractNumId="1" w15:restartNumberingAfterBreak="0">
    <w:nsid w:val="01CE6497"/>
    <w:multiLevelType w:val="multilevel"/>
    <w:tmpl w:val="0D70E7FC"/>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b/>
        <w:i w:val="0"/>
        <w:iCs w:val="0"/>
        <w:caps w:val="0"/>
        <w:strike w:val="0"/>
        <w:dstrike w:val="0"/>
        <w:vanish w:val="0"/>
        <w:color w:val="000000"/>
        <w:sz w:val="20"/>
        <w:szCs w:val="20"/>
        <w:vertAlign w:val="baseline"/>
      </w:rPr>
    </w:lvl>
    <w:lvl w:ilvl="3">
      <w:start w:val="1"/>
      <w:numFmt w:val="lowerRoman"/>
      <w:lvlText w:val="(%4)"/>
      <w:lvlJc w:val="left"/>
      <w:pPr>
        <w:tabs>
          <w:tab w:val="num" w:pos="2041"/>
        </w:tabs>
        <w:ind w:left="2041" w:hanging="680"/>
      </w:pPr>
      <w:rPr>
        <w:rFonts w:ascii="Arial" w:hAnsi="Arial" w:cs="Arial"/>
        <w:b w:val="0"/>
        <w:bCs/>
        <w:i w:val="0"/>
        <w:iCs/>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bCs/>
        <w:i w:val="0"/>
        <w:iCs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595F73"/>
    <w:multiLevelType w:val="multilevel"/>
    <w:tmpl w:val="165E5E5A"/>
    <w:lvl w:ilvl="0">
      <w:start w:val="1"/>
      <w:numFmt w:val="decimal"/>
      <w:lvlRestart w:val="0"/>
      <w:pStyle w:val="Parties"/>
      <w:lvlText w:val="(%1)"/>
      <w:lvlJc w:val="left"/>
      <w:pPr>
        <w:tabs>
          <w:tab w:val="num" w:pos="680"/>
        </w:tabs>
        <w:ind w:left="680" w:hanging="680"/>
      </w:pPr>
      <w:rPr>
        <w:rFonts w:ascii="Arial" w:hAnsi="Arial" w:cs="Arial" w:hint="default"/>
        <w:b/>
        <w:i w:val="0"/>
        <w:caps w:val="0"/>
        <w:strike w:val="0"/>
        <w:dstrike w:val="0"/>
        <w:vanish w:val="0"/>
        <w:color w:val="000000"/>
        <w:sz w:val="16"/>
        <w:szCs w:val="16"/>
        <w:vertAlign w:val="baseline"/>
      </w:rPr>
    </w:lvl>
    <w:lvl w:ilvl="1">
      <w:start w:val="1"/>
      <w:numFmt w:val="upperLetter"/>
      <w:lvlRestart w:val="0"/>
      <w:pStyle w:val="Recitals"/>
      <w:lvlText w:val="(%2)"/>
      <w:lvlJc w:val="left"/>
      <w:pPr>
        <w:tabs>
          <w:tab w:val="num" w:pos="680"/>
        </w:tabs>
        <w:ind w:left="680" w:hanging="680"/>
      </w:pPr>
      <w:rPr>
        <w:rFonts w:ascii="Arial" w:hAnsi="Arial" w:cs="Arial" w:hint="default"/>
        <w:b/>
        <w:bCs w:val="0"/>
        <w:i w:val="0"/>
        <w:caps w:val="0"/>
        <w:strike w:val="0"/>
        <w:dstrike w:val="0"/>
        <w:vanish w:val="0"/>
        <w:color w:val="000000"/>
        <w:sz w:val="16"/>
        <w:szCs w:val="16"/>
        <w:vertAlign w:val="baseline"/>
      </w:rPr>
    </w:lvl>
    <w:lvl w:ilvl="2">
      <w:start w:val="1"/>
      <w:numFmt w:val="decimal"/>
      <w:lvlRestart w:val="0"/>
      <w:pStyle w:val="Parties2"/>
      <w:lvlText w:val="(%3)"/>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hint="default"/>
        <w:b w:val="0"/>
        <w:i w:val="0"/>
        <w:caps w:val="0"/>
        <w:strike w:val="0"/>
        <w:dstrike w:val="0"/>
        <w:vanish w:val="0"/>
        <w:color w:val="000000"/>
        <w:sz w:val="20"/>
        <w:vertAlign w:val="baseline"/>
      </w:rPr>
    </w:lvl>
    <w:lvl w:ilvl="4">
      <w:start w:val="1"/>
      <w:numFmt w:val="decimal"/>
      <w:lvlText w:val="(%5)"/>
      <w:lvlJc w:val="left"/>
      <w:pPr>
        <w:ind w:left="2880" w:firstLine="0"/>
      </w:pPr>
      <w:rPr>
        <w:rFonts w:hint="default"/>
        <w:b w:val="0"/>
        <w:i w:val="0"/>
        <w:caps w:val="0"/>
        <w:strike w:val="0"/>
        <w:dstrike w:val="0"/>
        <w:vanish w:val="0"/>
        <w:color w:val="000000"/>
        <w:sz w:val="20"/>
        <w:vertAlign w:val="baseline"/>
      </w:rPr>
    </w:lvl>
    <w:lvl w:ilvl="5">
      <w:start w:val="1"/>
      <w:numFmt w:val="lowerLetter"/>
      <w:lvlText w:val="(%6)"/>
      <w:lvlJc w:val="left"/>
      <w:pPr>
        <w:ind w:left="3600" w:firstLine="0"/>
      </w:pPr>
      <w:rPr>
        <w:rFonts w:hint="default"/>
        <w:b w:val="0"/>
        <w:i w:val="0"/>
        <w:caps w:val="0"/>
        <w:strike w:val="0"/>
        <w:dstrike w:val="0"/>
        <w:vanish w:val="0"/>
        <w:color w:val="000000"/>
        <w:sz w:val="20"/>
        <w:vertAlign w:val="baseline"/>
      </w:rPr>
    </w:lvl>
    <w:lvl w:ilvl="6">
      <w:start w:val="1"/>
      <w:numFmt w:val="lowerRoman"/>
      <w:lvlText w:val="(%7)"/>
      <w:lvlJc w:val="left"/>
      <w:pPr>
        <w:ind w:left="4320" w:firstLine="0"/>
      </w:pPr>
      <w:rPr>
        <w:rFonts w:hint="default"/>
        <w:b w:val="0"/>
        <w:i w:val="0"/>
        <w:sz w:val="26"/>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0B863F16"/>
    <w:multiLevelType w:val="multilevel"/>
    <w:tmpl w:val="37AAE572"/>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000000"/>
        <w:sz w:val="16"/>
        <w:szCs w:val="16"/>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16"/>
        <w:szCs w:val="16"/>
        <w:vertAlign w:val="baseline"/>
      </w:rPr>
    </w:lvl>
    <w:lvl w:ilvl="2">
      <w:start w:val="1"/>
      <w:numFmt w:val="decimal"/>
      <w:pStyle w:val="Level3"/>
      <w:lvlText w:val="%1.%2.%3"/>
      <w:lvlJc w:val="left"/>
      <w:pPr>
        <w:tabs>
          <w:tab w:val="num" w:pos="1361"/>
        </w:tabs>
        <w:ind w:left="1361" w:hanging="681"/>
      </w:pPr>
      <w:rPr>
        <w:rFonts w:ascii="Arial" w:hAnsi="Arial" w:cs="Arial" w:hint="default"/>
        <w:b/>
        <w:i w:val="0"/>
        <w:iCs w:val="0"/>
        <w:caps w:val="0"/>
        <w:strike w:val="0"/>
        <w:dstrike w:val="0"/>
        <w:vanish w:val="0"/>
        <w:color w:val="000000"/>
        <w:sz w:val="16"/>
        <w:szCs w:val="16"/>
        <w:vertAlign w:val="baseline"/>
      </w:rPr>
    </w:lvl>
    <w:lvl w:ilvl="3">
      <w:start w:val="1"/>
      <w:numFmt w:val="lowerRoman"/>
      <w:pStyle w:val="Level4"/>
      <w:lvlText w:val="(%4)"/>
      <w:lvlJc w:val="left"/>
      <w:pPr>
        <w:tabs>
          <w:tab w:val="num" w:pos="2041"/>
        </w:tabs>
        <w:ind w:left="2041" w:hanging="680"/>
      </w:pPr>
      <w:rPr>
        <w:rFonts w:ascii="Arial" w:hAnsi="Arial" w:cs="Arial" w:hint="default"/>
        <w:b w:val="0"/>
        <w:bCs w:val="0"/>
        <w:caps w:val="0"/>
        <w:strike w:val="0"/>
        <w:dstrike w:val="0"/>
        <w:vanish w:val="0"/>
        <w:color w:val="000000"/>
        <w:sz w:val="16"/>
        <w:szCs w:val="16"/>
        <w:vertAlign w:val="baseline"/>
      </w:rPr>
    </w:lvl>
    <w:lvl w:ilvl="4">
      <w:start w:val="1"/>
      <w:numFmt w:val="lowerLetter"/>
      <w:pStyle w:val="Level5"/>
      <w:lvlText w:val="(%5)"/>
      <w:lvlJc w:val="left"/>
      <w:pPr>
        <w:tabs>
          <w:tab w:val="num" w:pos="2721"/>
        </w:tabs>
        <w:ind w:left="2721" w:hanging="680"/>
      </w:pPr>
      <w:rPr>
        <w:rFonts w:ascii="Arial" w:hAnsi="Arial" w:cs="Arial" w:hint="default"/>
        <w:b w:val="0"/>
        <w:bCs w:val="0"/>
        <w:i w:val="0"/>
        <w:iCs w:val="0"/>
        <w:caps w:val="0"/>
        <w:strike w:val="0"/>
        <w:dstrike w:val="0"/>
        <w:vanish w:val="0"/>
        <w:color w:val="000000"/>
        <w:sz w:val="16"/>
        <w:szCs w:val="16"/>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b/>
        <w:sz w:val="18"/>
        <w:szCs w:val="18"/>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BBF5AB0"/>
    <w:multiLevelType w:val="multilevel"/>
    <w:tmpl w:val="C6880BA8"/>
    <w:lvl w:ilvl="0">
      <w:start w:val="1"/>
      <w:numFmt w:val="decimal"/>
      <w:pStyle w:val="Estilo1"/>
      <w:lvlText w:val="%1."/>
      <w:lvlJc w:val="left"/>
      <w:pPr>
        <w:tabs>
          <w:tab w:val="num" w:pos="720"/>
        </w:tabs>
        <w:ind w:left="720" w:hanging="720"/>
      </w:pPr>
    </w:lvl>
    <w:lvl w:ilvl="1">
      <w:start w:val="1"/>
      <w:numFmt w:val="decimal"/>
      <w:pStyle w:val="Estilo2"/>
      <w:lvlText w:val="%2."/>
      <w:lvlJc w:val="left"/>
      <w:pPr>
        <w:tabs>
          <w:tab w:val="num" w:pos="1440"/>
        </w:tabs>
        <w:ind w:left="1440" w:hanging="720"/>
      </w:pPr>
    </w:lvl>
    <w:lvl w:ilvl="2">
      <w:start w:val="1"/>
      <w:numFmt w:val="decimal"/>
      <w:pStyle w:val="Esti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F3F1625"/>
    <w:multiLevelType w:val="multilevel"/>
    <w:tmpl w:val="FEC452B2"/>
    <w:lvl w:ilvl="0">
      <w:start w:val="1"/>
      <w:numFmt w:val="upperLetter"/>
      <w:pStyle w:val="MarcadorA1"/>
      <w:lvlText w:val="(%1)"/>
      <w:lvlJc w:val="left"/>
      <w:pPr>
        <w:tabs>
          <w:tab w:val="num" w:pos="680"/>
        </w:tabs>
        <w:ind w:left="680" w:hanging="6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171E5C"/>
    <w:multiLevelType w:val="multilevel"/>
    <w:tmpl w:val="67047E5C"/>
    <w:name w:val="House_Style6"/>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iCs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bCs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bCs/>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35D12D9"/>
    <w:multiLevelType w:val="multilevel"/>
    <w:tmpl w:val="2A4621D0"/>
    <w:name w:val="Partes_Bicolunado2"/>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bCs/>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60C72CC"/>
    <w:multiLevelType w:val="multilevel"/>
    <w:tmpl w:val="141CF3D4"/>
    <w:name w:val="House_Style5"/>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0F3F49"/>
    <w:multiLevelType w:val="multilevel"/>
    <w:tmpl w:val="4F8C07EE"/>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792" w:hanging="432"/>
      </w:pPr>
      <w:rPr>
        <w:b w:val="0"/>
        <w:color w:val="auto"/>
        <w:sz w:val="20"/>
        <w:szCs w:val="20"/>
      </w:rPr>
    </w:lvl>
    <w:lvl w:ilvl="2">
      <w:start w:val="1"/>
      <w:numFmt w:val="decimal"/>
      <w:lvlText w:val="%1.%2.%3."/>
      <w:lvlJc w:val="left"/>
      <w:pPr>
        <w:ind w:left="3198" w:hanging="504"/>
      </w:pPr>
      <w:rPr>
        <w:rFonts w:ascii="Trebuchet MS" w:hAnsi="Trebuchet MS" w:cstheme="minorHAnsi" w:hint="default"/>
        <w:b w:val="0"/>
        <w:i w:val="0"/>
        <w:sz w:val="20"/>
        <w:szCs w:val="20"/>
        <w:lang w:val="pt-BR"/>
      </w:rPr>
    </w:lvl>
    <w:lvl w:ilvl="3">
      <w:start w:val="1"/>
      <w:numFmt w:val="decimal"/>
      <w:lvlText w:val="%1.%2.%3.%4."/>
      <w:lvlJc w:val="left"/>
      <w:pPr>
        <w:ind w:left="3909"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34742E"/>
    <w:multiLevelType w:val="multilevel"/>
    <w:tmpl w:val="3D52FDBA"/>
    <w:lvl w:ilvl="0">
      <w:start w:val="1"/>
      <w:numFmt w:val="decimal"/>
      <w:lvlRestart w:val="0"/>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1" w15:restartNumberingAfterBreak="0">
    <w:nsid w:val="2C835611"/>
    <w:multiLevelType w:val="multilevel"/>
    <w:tmpl w:val="5A9ED206"/>
    <w:lvl w:ilvl="0">
      <w:start w:val="1"/>
      <w:numFmt w:val="upperRoman"/>
      <w:pStyle w:val="TtuloB1"/>
      <w:lvlText w:val="%1."/>
      <w:lvlJc w:val="left"/>
      <w:pPr>
        <w:tabs>
          <w:tab w:val="num" w:pos="2722"/>
        </w:tabs>
        <w:ind w:left="2041" w:firstLine="0"/>
      </w:pPr>
      <w:rPr>
        <w:rFonts w:ascii="Arial Bold" w:hAnsi="Arial Bold" w:hint="default"/>
        <w:b/>
        <w:i w:val="0"/>
        <w:caps/>
        <w:sz w:val="24"/>
      </w:rPr>
    </w:lvl>
    <w:lvl w:ilvl="1">
      <w:start w:val="1"/>
      <w:numFmt w:val="decimal"/>
      <w:pStyle w:val="TtuloB2"/>
      <w:lvlText w:val="%1.%2."/>
      <w:lvlJc w:val="left"/>
      <w:pPr>
        <w:tabs>
          <w:tab w:val="num" w:pos="2722"/>
        </w:tabs>
        <w:ind w:left="2041" w:firstLine="0"/>
      </w:pPr>
      <w:rPr>
        <w:rFonts w:ascii="Arial" w:hAnsi="Arial" w:hint="default"/>
        <w:b w:val="0"/>
        <w:i w:val="0"/>
        <w:caps/>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F6E546A"/>
    <w:multiLevelType w:val="multilevel"/>
    <w:tmpl w:val="2EC469B4"/>
    <w:name w:val="Anexos"/>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04D3BBB"/>
    <w:multiLevelType w:val="hybridMultilevel"/>
    <w:tmpl w:val="58C04628"/>
    <w:name w:val="House_Style32"/>
    <w:lvl w:ilvl="0" w:tplc="04090017">
      <w:start w:val="1"/>
      <w:numFmt w:val="lowerLetter"/>
      <w:lvlText w:val="%1)"/>
      <w:lvlJc w:val="left"/>
      <w:pPr>
        <w:ind w:left="2081" w:hanging="360"/>
      </w:p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14" w15:restartNumberingAfterBreak="0">
    <w:nsid w:val="34F6770D"/>
    <w:multiLevelType w:val="multilevel"/>
    <w:tmpl w:val="A4A49574"/>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lang w:val="pt-BR"/>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iCs/>
        <w:caps w:val="0"/>
        <w:strike w:val="0"/>
        <w:dstrike w:val="0"/>
        <w:vanish w:val="0"/>
        <w:color w:val="000000"/>
        <w:sz w:val="17"/>
        <w:vertAlign w:val="baseline"/>
        <w:lang w:val="pt-BR"/>
      </w:rPr>
    </w:lvl>
    <w:lvl w:ilvl="3">
      <w:start w:val="1"/>
      <w:numFmt w:val="lowerRoman"/>
      <w:lvlText w:val="(%4)"/>
      <w:lvlJc w:val="left"/>
      <w:pPr>
        <w:tabs>
          <w:tab w:val="num" w:pos="2041"/>
        </w:tabs>
        <w:ind w:left="2041" w:hanging="680"/>
      </w:pPr>
      <w:rPr>
        <w:rFonts w:ascii="Arial" w:hAnsi="Arial" w:cs="Arial"/>
        <w:b/>
        <w:bCs/>
        <w:i w:val="0"/>
        <w:iCs/>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bCs/>
        <w:i w:val="0"/>
        <w:iCs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79F5F6A"/>
    <w:multiLevelType w:val="multilevel"/>
    <w:tmpl w:val="BD5C1D44"/>
    <w:name w:val="Partes_Bicolunado"/>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bCs/>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4D4E7ED9"/>
    <w:multiLevelType w:val="multilevel"/>
    <w:tmpl w:val="C94059A0"/>
    <w:lvl w:ilvl="0">
      <w:start w:val="1"/>
      <w:numFmt w:val="upperLetter"/>
      <w:pStyle w:val="MarcadorA"/>
      <w:lvlText w:val="(%1)"/>
      <w:lvlJc w:val="left"/>
      <w:pPr>
        <w:tabs>
          <w:tab w:val="num" w:pos="680"/>
        </w:tabs>
        <w:ind w:left="680" w:hanging="680"/>
      </w:pPr>
      <w:rPr>
        <w:rFonts w:ascii="Arial" w:hAnsi="Arial"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D5E4C97"/>
    <w:multiLevelType w:val="multilevel"/>
    <w:tmpl w:val="EB2EC70E"/>
    <w:lvl w:ilvl="0">
      <w:start w:val="1"/>
      <w:numFmt w:val="decimal"/>
      <w:lvlRestart w:val="0"/>
      <w:pStyle w:val="Commarcadores"/>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lowerLetter"/>
      <w:pStyle w:val="Exhibit2"/>
      <w:lvlText w:val="%2)"/>
      <w:lvlJc w:val="left"/>
      <w:pPr>
        <w:ind w:left="720" w:hanging="360"/>
      </w:pPr>
      <w:rPr>
        <w:b/>
        <w:caps w:val="0"/>
        <w:strike w:val="0"/>
        <w:dstrike w:val="0"/>
        <w:vanish w:val="0"/>
        <w:color w:val="000000"/>
        <w:sz w:val="21"/>
        <w:vertAlign w:val="baseline"/>
      </w:rPr>
    </w:lvl>
    <w:lvl w:ilvl="2">
      <w:start w:val="1"/>
      <w:numFmt w:val="lowerRoman"/>
      <w:pStyle w:val="Exhibit3"/>
      <w:lvlText w:val="%3)"/>
      <w:lvlJc w:val="left"/>
      <w:pPr>
        <w:ind w:left="1080" w:hanging="360"/>
      </w:pPr>
      <w:rPr>
        <w:b/>
        <w:caps w:val="0"/>
        <w:strike w:val="0"/>
        <w:dstrike w:val="0"/>
        <w:vanish w:val="0"/>
        <w:color w:val="000000"/>
        <w:sz w:val="17"/>
        <w:szCs w:val="20"/>
        <w:vertAlign w:val="baseline"/>
      </w:rPr>
    </w:lvl>
    <w:lvl w:ilvl="3">
      <w:start w:val="1"/>
      <w:numFmt w:val="decimal"/>
      <w:pStyle w:val="Exhibit4"/>
      <w:lvlText w:val="(%4)"/>
      <w:lvlJc w:val="left"/>
      <w:pPr>
        <w:ind w:left="1440" w:hanging="360"/>
      </w:pPr>
      <w:rPr>
        <w:b w:val="0"/>
        <w:i w:val="0"/>
        <w:caps w:val="0"/>
        <w:strike w:val="0"/>
        <w:dstrike w:val="0"/>
        <w:vanish w:val="0"/>
        <w:color w:val="000000"/>
        <w:sz w:val="20"/>
        <w:vertAlign w:val="baseline"/>
      </w:rPr>
    </w:lvl>
    <w:lvl w:ilvl="4">
      <w:start w:val="1"/>
      <w:numFmt w:val="lowerLetter"/>
      <w:pStyle w:val="Exhibit5"/>
      <w:lvlText w:val="(%5)"/>
      <w:lvlJc w:val="left"/>
      <w:pPr>
        <w:ind w:left="1800" w:hanging="360"/>
      </w:pPr>
      <w:rPr>
        <w:b w:val="0"/>
        <w:caps w:val="0"/>
        <w:strike w:val="0"/>
        <w:dstrike w:val="0"/>
        <w:vanish w:val="0"/>
        <w:color w:val="000000"/>
        <w:sz w:val="20"/>
        <w:vertAlign w:val="baseline"/>
      </w:rPr>
    </w:lvl>
    <w:lvl w:ilvl="5">
      <w:start w:val="1"/>
      <w:numFmt w:val="lowerRoman"/>
      <w:pStyle w:val="Exhibit6"/>
      <w:lvlText w:val="(%6)"/>
      <w:lvlJc w:val="left"/>
      <w:pPr>
        <w:ind w:left="2160" w:hanging="360"/>
      </w:pPr>
      <w:rPr>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FC862FA"/>
    <w:multiLevelType w:val="hybridMultilevel"/>
    <w:tmpl w:val="1E40CF12"/>
    <w:lvl w:ilvl="0" w:tplc="6ABE6AD0">
      <w:start w:val="1"/>
      <w:numFmt w:val="lowerLetter"/>
      <w:pStyle w:val="Bullet1"/>
      <w:lvlText w:val="(%1)"/>
      <w:lvlJc w:val="left"/>
      <w:pPr>
        <w:tabs>
          <w:tab w:val="num" w:pos="1080"/>
        </w:tabs>
        <w:ind w:left="1080" w:hanging="360"/>
      </w:pPr>
      <w:rPr>
        <w:rFonts w:hint="default"/>
        <w:b/>
        <w:bCs/>
      </w:rPr>
    </w:lvl>
    <w:lvl w:ilvl="1" w:tplc="04160019">
      <w:start w:val="1"/>
      <w:numFmt w:val="lowerLetter"/>
      <w:pStyle w:val="Bullet2"/>
      <w:lvlText w:val="%2."/>
      <w:lvlJc w:val="left"/>
      <w:pPr>
        <w:tabs>
          <w:tab w:val="num" w:pos="1800"/>
        </w:tabs>
        <w:ind w:left="1800" w:hanging="360"/>
      </w:pPr>
    </w:lvl>
    <w:lvl w:ilvl="2" w:tplc="0416001B">
      <w:start w:val="1"/>
      <w:numFmt w:val="lowerRoman"/>
      <w:pStyle w:val="Bullet3"/>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9" w15:restartNumberingAfterBreak="0">
    <w:nsid w:val="50645DCF"/>
    <w:multiLevelType w:val="multilevel"/>
    <w:tmpl w:val="75F00A3E"/>
    <w:name w:val="House_Style3"/>
    <w:lvl w:ilvl="0">
      <w:start w:val="1"/>
      <w:numFmt w:val="decimal"/>
      <w:lvlText w:val="%1"/>
      <w:lvlJc w:val="left"/>
      <w:pPr>
        <w:tabs>
          <w:tab w:val="num" w:pos="680"/>
        </w:tabs>
        <w:ind w:left="680" w:hanging="680"/>
      </w:pPr>
      <w:rPr>
        <w:rFonts w:ascii="Arial" w:hAnsi="Arial" w:cs="Arial"/>
        <w:b/>
        <w:caps w:val="0"/>
        <w:strike w:val="0"/>
        <w:dstrike w:val="0"/>
        <w:vanish w:val="0"/>
        <w:webHidden w:val="0"/>
        <w:color w:val="00000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i w:val="0"/>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b w:val="0"/>
        <w:caps w:val="0"/>
        <w:strike w:val="0"/>
        <w:dstrike w:val="0"/>
        <w:vanish w:val="0"/>
        <w:webHidden w:val="0"/>
        <w:color w:val="000000"/>
        <w:sz w:val="20"/>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90654B"/>
    <w:multiLevelType w:val="multilevel"/>
    <w:tmpl w:val="B276DE4E"/>
    <w:lvl w:ilvl="0">
      <w:start w:val="1"/>
      <w:numFmt w:val="decimal"/>
      <w:pStyle w:val="Contratos1ClausulasArtigoscol2"/>
      <w:suff w:val="nothing"/>
      <w:lvlText w:val="Article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col2"/>
      <w:suff w:val="nothing"/>
      <w:lvlText w:val="Paragraph %2. "/>
      <w:lvlJc w:val="left"/>
      <w:pPr>
        <w:ind w:left="680" w:firstLine="0"/>
      </w:pPr>
      <w:rPr>
        <w:rFonts w:ascii="Arial" w:hAnsi="Arial" w:cs="Arial" w:hint="default"/>
        <w:b/>
        <w:i w:val="0"/>
        <w:sz w:val="20"/>
        <w:vertAlign w:val="baseline"/>
      </w:rPr>
    </w:lvl>
    <w:lvl w:ilvl="2">
      <w:start w:val="1"/>
      <w:numFmt w:val="lowerRoman"/>
      <w:pStyle w:val="Contratos3icol2"/>
      <w:lvlText w:val="(%3)"/>
      <w:lvlJc w:val="left"/>
      <w:pPr>
        <w:tabs>
          <w:tab w:val="num" w:pos="1361"/>
        </w:tabs>
        <w:ind w:left="1361" w:hanging="681"/>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29F7161"/>
    <w:multiLevelType w:val="multilevel"/>
    <w:tmpl w:val="3558D05E"/>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6C51794"/>
    <w:multiLevelType w:val="multilevel"/>
    <w:tmpl w:val="16D68B42"/>
    <w:lvl w:ilvl="0">
      <w:start w:val="1"/>
      <w:numFmt w:val="decimal"/>
      <w:pStyle w:val="Petio1"/>
      <w:lvlText w:val="%1"/>
      <w:lvlJc w:val="left"/>
      <w:pPr>
        <w:tabs>
          <w:tab w:val="num" w:pos="2722"/>
        </w:tabs>
        <w:ind w:left="0" w:firstLine="2041"/>
      </w:pPr>
      <w:rPr>
        <w:rFonts w:ascii="Arial" w:hAnsi="Arial" w:hint="default"/>
        <w:b/>
        <w:i w:val="0"/>
        <w:sz w:val="24"/>
      </w:rPr>
    </w:lvl>
    <w:lvl w:ilvl="1">
      <w:start w:val="1"/>
      <w:numFmt w:val="decimal"/>
      <w:pStyle w:val="Petio2"/>
      <w:lvlText w:val="%1.%2"/>
      <w:lvlJc w:val="left"/>
      <w:pPr>
        <w:tabs>
          <w:tab w:val="num" w:pos="3402"/>
        </w:tabs>
        <w:ind w:left="0" w:firstLine="2722"/>
      </w:pPr>
      <w:rPr>
        <w:rFonts w:ascii="Arial" w:hAnsi="Arial" w:hint="default"/>
        <w:b/>
        <w:i w:val="0"/>
        <w:sz w:val="23"/>
      </w:rPr>
    </w:lvl>
    <w:lvl w:ilvl="2">
      <w:start w:val="1"/>
      <w:numFmt w:val="decimal"/>
      <w:pStyle w:val="Petio3"/>
      <w:lvlText w:val="%1.%2.%3"/>
      <w:lvlJc w:val="left"/>
      <w:pPr>
        <w:tabs>
          <w:tab w:val="num" w:pos="4082"/>
        </w:tabs>
        <w:ind w:left="0" w:firstLine="3402"/>
      </w:pPr>
      <w:rPr>
        <w:rFonts w:ascii="Arial" w:hAnsi="Arial" w:hint="default"/>
        <w:b/>
        <w:i w:val="0"/>
        <w:sz w:val="22"/>
      </w:rPr>
    </w:lvl>
    <w:lvl w:ilvl="3">
      <w:start w:val="1"/>
      <w:numFmt w:val="lowerLetter"/>
      <w:pStyle w:val="Petio4"/>
      <w:lvlText w:val="(%4)"/>
      <w:lvlJc w:val="left"/>
      <w:pPr>
        <w:tabs>
          <w:tab w:val="num" w:pos="4763"/>
        </w:tabs>
        <w:ind w:left="0" w:firstLine="4082"/>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23" w15:restartNumberingAfterBreak="0">
    <w:nsid w:val="5A000618"/>
    <w:multiLevelType w:val="multilevel"/>
    <w:tmpl w:val="7CECD996"/>
    <w:lvl w:ilvl="0">
      <w:start w:val="1"/>
      <w:numFmt w:val="decimal"/>
      <w:pStyle w:val="Marcador11"/>
      <w:lvlText w:val="(%1)"/>
      <w:lvlJc w:val="left"/>
      <w:pPr>
        <w:tabs>
          <w:tab w:val="num" w:pos="680"/>
        </w:tabs>
        <w:ind w:left="680" w:hanging="68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D9D1ED1"/>
    <w:multiLevelType w:val="multilevel"/>
    <w:tmpl w:val="1E5059FA"/>
    <w:name w:val="House_Style7"/>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bCs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iCs/>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bCs/>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bCs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0560C5F"/>
    <w:multiLevelType w:val="multilevel"/>
    <w:tmpl w:val="9A1CCA8A"/>
    <w:lvl w:ilvl="0">
      <w:start w:val="1"/>
      <w:numFmt w:val="decimal"/>
      <w:pStyle w:val="Level1coluna1"/>
      <w:lvlText w:val="%1"/>
      <w:lvlJc w:val="left"/>
      <w:pPr>
        <w:tabs>
          <w:tab w:val="num" w:pos="680"/>
        </w:tabs>
        <w:ind w:left="680" w:hanging="680"/>
      </w:pPr>
      <w:rPr>
        <w:rFonts w:hint="default"/>
        <w:b/>
        <w:i w:val="0"/>
        <w:sz w:val="22"/>
      </w:rPr>
    </w:lvl>
    <w:lvl w:ilvl="1">
      <w:start w:val="1"/>
      <w:numFmt w:val="decimal"/>
      <w:pStyle w:val="Level2coluna1"/>
      <w:lvlText w:val="%1.%2"/>
      <w:lvlJc w:val="left"/>
      <w:pPr>
        <w:tabs>
          <w:tab w:val="num" w:pos="680"/>
        </w:tabs>
        <w:ind w:left="680" w:hanging="680"/>
      </w:pPr>
      <w:rPr>
        <w:rFonts w:hint="default"/>
        <w:b/>
        <w:i w:val="0"/>
        <w:sz w:val="21"/>
      </w:rPr>
    </w:lvl>
    <w:lvl w:ilvl="2">
      <w:start w:val="1"/>
      <w:numFmt w:val="decimal"/>
      <w:pStyle w:val="Level3coluna1"/>
      <w:lvlText w:val="%1.%2.%3"/>
      <w:lvlJc w:val="left"/>
      <w:pPr>
        <w:tabs>
          <w:tab w:val="num" w:pos="680"/>
        </w:tabs>
        <w:ind w:left="680" w:hanging="680"/>
      </w:pPr>
      <w:rPr>
        <w:rFonts w:hint="default"/>
        <w:b/>
        <w:i w:val="0"/>
        <w:sz w:val="17"/>
      </w:rPr>
    </w:lvl>
    <w:lvl w:ilvl="3">
      <w:start w:val="1"/>
      <w:numFmt w:val="lowerRoman"/>
      <w:pStyle w:val="Level4coluna1"/>
      <w:lvlText w:val="(%4)"/>
      <w:lvlJc w:val="left"/>
      <w:pPr>
        <w:tabs>
          <w:tab w:val="num" w:pos="1361"/>
        </w:tabs>
        <w:ind w:left="1361" w:hanging="681"/>
      </w:pPr>
      <w:rPr>
        <w:rFonts w:hint="default"/>
      </w:rPr>
    </w:lvl>
    <w:lvl w:ilvl="4">
      <w:start w:val="1"/>
      <w:numFmt w:val="lowerLetter"/>
      <w:pStyle w:val="Level5coluna1"/>
      <w:lvlText w:val="(%5)"/>
      <w:lvlJc w:val="left"/>
      <w:pPr>
        <w:tabs>
          <w:tab w:val="num" w:pos="2041"/>
        </w:tabs>
        <w:ind w:left="2041" w:hanging="680"/>
      </w:pPr>
      <w:rPr>
        <w:rFonts w:hint="default"/>
      </w:rPr>
    </w:lvl>
    <w:lvl w:ilvl="5">
      <w:start w:val="1"/>
      <w:numFmt w:val="upperRoman"/>
      <w:pStyle w:val="Level6coluna1"/>
      <w:lvlText w:val="(%6)"/>
      <w:lvlJc w:val="left"/>
      <w:pPr>
        <w:tabs>
          <w:tab w:val="num" w:pos="2722"/>
        </w:tabs>
        <w:ind w:left="2722" w:hanging="681"/>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5EB327B"/>
    <w:multiLevelType w:val="multilevel"/>
    <w:tmpl w:val="F2762512"/>
    <w:lvl w:ilvl="0">
      <w:start w:val="1"/>
      <w:numFmt w:val="decimal"/>
      <w:pStyle w:val="Marcador1"/>
      <w:lvlText w:val="(%1)"/>
      <w:lvlJc w:val="left"/>
      <w:pPr>
        <w:tabs>
          <w:tab w:val="num" w:pos="680"/>
        </w:tabs>
        <w:ind w:left="680" w:hanging="680"/>
      </w:pPr>
      <w:rPr>
        <w:rFonts w:ascii="Arial" w:hAnsi="Arial" w:cs="Arial"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BF61D2C"/>
    <w:multiLevelType w:val="multilevel"/>
    <w:tmpl w:val="0E8EC258"/>
    <w:lvl w:ilvl="0">
      <w:start w:val="1"/>
      <w:numFmt w:val="decimal"/>
      <w:lvlRestart w:val="0"/>
      <w:pStyle w:val="000-MEMORANDUM"/>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bCs/>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8" w15:restartNumberingAfterBreak="0">
    <w:nsid w:val="743F5802"/>
    <w:multiLevelType w:val="multilevel"/>
    <w:tmpl w:val="F9584C72"/>
    <w:lvl w:ilvl="0">
      <w:start w:val="1"/>
      <w:numFmt w:val="decimal"/>
      <w:pStyle w:val="Nvel1"/>
      <w:lvlText w:val="%1."/>
      <w:lvlJc w:val="left"/>
      <w:pPr>
        <w:ind w:left="360" w:hanging="360"/>
      </w:pPr>
      <w:rPr>
        <w:b/>
        <w:bCs/>
        <w:vanish w:val="0"/>
        <w:webHidden w:val="0"/>
        <w:specVanish w:val="0"/>
      </w:rPr>
    </w:lvl>
    <w:lvl w:ilvl="1">
      <w:start w:val="1"/>
      <w:numFmt w:val="decimal"/>
      <w:pStyle w:val="Nvel11"/>
      <w:isLgl/>
      <w:lvlText w:val="%1.%2"/>
      <w:lvlJc w:val="left"/>
      <w:pPr>
        <w:tabs>
          <w:tab w:val="num" w:pos="1418"/>
        </w:tabs>
        <w:ind w:left="0" w:firstLine="0"/>
      </w:pPr>
      <w:rPr>
        <w:rFonts w:ascii="Times New Roman" w:hAnsi="Times New Roman" w:cs="Times New Roman" w:hint="default"/>
        <w:b/>
        <w:bCs/>
        <w:i w:val="0"/>
        <w:caps w:val="0"/>
        <w:strike w:val="0"/>
        <w:dstrike w:val="0"/>
        <w:vanish w:val="0"/>
        <w:webHidden w:val="0"/>
        <w:color w:val="auto"/>
        <w:kern w:val="0"/>
        <w:sz w:val="24"/>
        <w:szCs w:val="24"/>
        <w:u w:val="none"/>
        <w:effect w:val="none"/>
        <w:vertAlign w:val="baseline"/>
        <w:specVanish w:val="0"/>
        <w14:cntxtAlts w14:val="0"/>
      </w:rPr>
    </w:lvl>
    <w:lvl w:ilvl="2">
      <w:start w:val="1"/>
      <w:numFmt w:val="lowerLetter"/>
      <w:pStyle w:val="Nvel11a"/>
      <w:lvlText w:val="(%3)"/>
      <w:lvlJc w:val="left"/>
      <w:pPr>
        <w:tabs>
          <w:tab w:val="num" w:pos="709"/>
        </w:tabs>
        <w:ind w:left="709" w:hanging="709"/>
      </w:pPr>
      <w:rPr>
        <w:rFonts w:ascii="Times New Roman" w:hAnsi="Times New Roman" w:cs="Times New Roman" w:hint="default"/>
        <w:b w:val="0"/>
        <w:bCs w:val="0"/>
        <w:i w:val="0"/>
        <w:caps w:val="0"/>
        <w:strike w:val="0"/>
        <w:dstrike w:val="0"/>
        <w:vanish w:val="0"/>
        <w:webHidden w:val="0"/>
        <w:color w:val="auto"/>
        <w:sz w:val="24"/>
        <w:szCs w:val="24"/>
        <w:u w:val="none"/>
        <w:effect w:val="none"/>
        <w:vertAlign w:val="baseline"/>
        <w:specVanish w:val="0"/>
      </w:rPr>
    </w:lvl>
    <w:lvl w:ilvl="3">
      <w:start w:val="1"/>
      <w:numFmt w:val="decimal"/>
      <w:pStyle w:val="Nvel11a1"/>
      <w:lvlText w:val="(%4)"/>
      <w:lvlJc w:val="left"/>
      <w:pPr>
        <w:tabs>
          <w:tab w:val="num" w:pos="1418"/>
        </w:tabs>
        <w:ind w:left="1418" w:hanging="709"/>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rPr>
    </w:lvl>
    <w:lvl w:ilvl="4">
      <w:start w:val="1"/>
      <w:numFmt w:val="decimal"/>
      <w:pStyle w:val="Nvel111"/>
      <w:lvlText w:val="%1.%2.%5"/>
      <w:lvlJc w:val="left"/>
      <w:pPr>
        <w:tabs>
          <w:tab w:val="num" w:pos="2227"/>
        </w:tabs>
        <w:ind w:left="810" w:firstLine="0"/>
      </w:pPr>
      <w:rPr>
        <w:rFonts w:ascii="Times New Roman" w:hAnsi="Times New Roman" w:cs="Times New Roman" w:hint="default"/>
        <w:b/>
        <w:bCs/>
        <w:i w:val="0"/>
        <w:strike w:val="0"/>
        <w:dstrike w:val="0"/>
        <w:color w:val="auto"/>
        <w:sz w:val="24"/>
        <w:szCs w:val="24"/>
        <w:u w:val="none"/>
        <w:effect w:val="none"/>
        <w:vertAlign w:val="baseline"/>
      </w:rPr>
    </w:lvl>
    <w:lvl w:ilvl="5">
      <w:start w:val="1"/>
      <w:numFmt w:val="lowerLetter"/>
      <w:pStyle w:val="Nvel111a"/>
      <w:lvlText w:val="(%6)"/>
      <w:lvlJc w:val="left"/>
      <w:pPr>
        <w:tabs>
          <w:tab w:val="num" w:pos="1418"/>
        </w:tabs>
        <w:ind w:left="1418" w:hanging="709"/>
      </w:pPr>
      <w:rPr>
        <w:rFonts w:ascii="Times New Roman" w:hAnsi="Times New Roman" w:cs="Times New Roman" w:hint="default"/>
        <w:b w:val="0"/>
        <w:bCs w:val="0"/>
        <w:i w:val="0"/>
        <w:sz w:val="24"/>
        <w:szCs w:val="24"/>
      </w:rPr>
    </w:lvl>
    <w:lvl w:ilvl="6">
      <w:start w:val="1"/>
      <w:numFmt w:val="lowerLetter"/>
      <w:lvlText w:val="(%7)"/>
      <w:lvlJc w:val="left"/>
      <w:pPr>
        <w:tabs>
          <w:tab w:val="num" w:pos="2126"/>
        </w:tabs>
        <w:ind w:left="2126" w:hanging="708"/>
      </w:pPr>
      <w:rPr>
        <w:rFonts w:ascii="Trebuchet MS" w:hAnsi="Trebuchet MS" w:cs="Arial" w:hint="default"/>
        <w:b/>
        <w:bCs/>
        <w:i w:val="0"/>
        <w:spacing w:val="0"/>
        <w:sz w:val="22"/>
        <w:szCs w:val="22"/>
      </w:rPr>
    </w:lvl>
    <w:lvl w:ilvl="7">
      <w:start w:val="1"/>
      <w:numFmt w:val="decimal"/>
      <w:pStyle w:val="Nvel1111"/>
      <w:lvlText w:val="%1.%2.%5.%8"/>
      <w:lvlJc w:val="left"/>
      <w:pPr>
        <w:tabs>
          <w:tab w:val="num" w:pos="2835"/>
        </w:tabs>
        <w:ind w:left="1418" w:firstLine="0"/>
      </w:pPr>
      <w:rPr>
        <w:rFonts w:ascii="Times New Roman" w:hAnsi="Times New Roman" w:cs="Times New Roman" w:hint="default"/>
        <w:b/>
        <w:bCs/>
        <w:i w:val="0"/>
        <w:caps w:val="0"/>
        <w:strike w:val="0"/>
        <w:dstrike w:val="0"/>
        <w:vanish w:val="0"/>
        <w:webHidden w:val="0"/>
        <w:color w:val="auto"/>
        <w:sz w:val="24"/>
        <w:szCs w:val="24"/>
        <w:u w:val="none"/>
        <w:effect w:val="none"/>
        <w:vertAlign w:val="baseline"/>
        <w:specVanish w:val="0"/>
      </w:rPr>
    </w:lvl>
    <w:lvl w:ilvl="8">
      <w:start w:val="1"/>
      <w:numFmt w:val="lowerLetter"/>
      <w:pStyle w:val="Nvel1111a"/>
      <w:lvlText w:val="(%9)"/>
      <w:lvlJc w:val="left"/>
      <w:pPr>
        <w:tabs>
          <w:tab w:val="num" w:pos="2126"/>
        </w:tabs>
        <w:ind w:left="2126" w:hanging="708"/>
      </w:pPr>
      <w:rPr>
        <w:rFonts w:ascii="Times New Roman" w:hAnsi="Times New Roman" w:cs="Times New Roman" w:hint="default"/>
        <w:b w:val="0"/>
        <w:i w:val="0"/>
        <w:sz w:val="24"/>
        <w:szCs w:val="24"/>
      </w:rPr>
    </w:lvl>
  </w:abstractNum>
  <w:abstractNum w:abstractNumId="29" w15:restartNumberingAfterBreak="0">
    <w:nsid w:val="756D2B14"/>
    <w:multiLevelType w:val="multilevel"/>
    <w:tmpl w:val="6EE011A6"/>
    <w:name w:val="Bullets_House_Style"/>
    <w:lvl w:ilvl="0">
      <w:start w:val="1"/>
      <w:numFmt w:val="bullet"/>
      <w:lvlRestart w:val="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8355D7B"/>
    <w:multiLevelType w:val="multilevel"/>
    <w:tmpl w:val="9AD201D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lvlText w:val="(%4)"/>
      <w:lvlJc w:val="left"/>
      <w:pPr>
        <w:tabs>
          <w:tab w:val="num" w:pos="2098"/>
        </w:tabs>
        <w:ind w:left="2098" w:hanging="680"/>
      </w:pPr>
      <w:rPr>
        <w:rFonts w:ascii="Arial" w:hAnsi="Arial" w:cs="Arial" w:hint="default"/>
        <w:b/>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B9F55D6"/>
    <w:multiLevelType w:val="multilevel"/>
    <w:tmpl w:val="6E38F75A"/>
    <w:lvl w:ilvl="0">
      <w:start w:val="1"/>
      <w:numFmt w:val="decimal"/>
      <w:pStyle w:val="Level1coluna2"/>
      <w:lvlText w:val="%1"/>
      <w:lvlJc w:val="left"/>
      <w:pPr>
        <w:tabs>
          <w:tab w:val="num" w:pos="680"/>
        </w:tabs>
        <w:ind w:left="680" w:hanging="680"/>
      </w:pPr>
      <w:rPr>
        <w:rFonts w:ascii="Arial" w:hAnsi="Arial" w:cs="Arial" w:hint="default"/>
        <w:b/>
        <w:i w:val="0"/>
        <w:sz w:val="22"/>
      </w:rPr>
    </w:lvl>
    <w:lvl w:ilvl="1">
      <w:start w:val="1"/>
      <w:numFmt w:val="decimal"/>
      <w:pStyle w:val="Level2coluna2"/>
      <w:lvlText w:val="%1.%2"/>
      <w:lvlJc w:val="left"/>
      <w:pPr>
        <w:tabs>
          <w:tab w:val="num" w:pos="680"/>
        </w:tabs>
        <w:ind w:left="680" w:hanging="680"/>
      </w:pPr>
      <w:rPr>
        <w:rFonts w:hint="default"/>
        <w:b/>
        <w:i w:val="0"/>
        <w:sz w:val="21"/>
      </w:rPr>
    </w:lvl>
    <w:lvl w:ilvl="2">
      <w:start w:val="1"/>
      <w:numFmt w:val="decimal"/>
      <w:pStyle w:val="Level3coluna2"/>
      <w:lvlText w:val="%1.%2.%3"/>
      <w:lvlJc w:val="left"/>
      <w:pPr>
        <w:tabs>
          <w:tab w:val="num" w:pos="680"/>
        </w:tabs>
        <w:ind w:left="680" w:hanging="680"/>
      </w:pPr>
      <w:rPr>
        <w:rFonts w:hint="default"/>
        <w:b/>
        <w:i w:val="0"/>
        <w:sz w:val="17"/>
      </w:rPr>
    </w:lvl>
    <w:lvl w:ilvl="3">
      <w:start w:val="1"/>
      <w:numFmt w:val="lowerRoman"/>
      <w:pStyle w:val="Level4coluna2"/>
      <w:lvlText w:val="(%4)"/>
      <w:lvlJc w:val="left"/>
      <w:pPr>
        <w:tabs>
          <w:tab w:val="num" w:pos="1361"/>
        </w:tabs>
        <w:ind w:left="1361" w:hanging="681"/>
      </w:pPr>
      <w:rPr>
        <w:rFonts w:hint="default"/>
      </w:rPr>
    </w:lvl>
    <w:lvl w:ilvl="4">
      <w:start w:val="1"/>
      <w:numFmt w:val="lowerLetter"/>
      <w:pStyle w:val="Level5coluna2"/>
      <w:lvlText w:val="(%5)"/>
      <w:lvlJc w:val="left"/>
      <w:pPr>
        <w:tabs>
          <w:tab w:val="num" w:pos="2041"/>
        </w:tabs>
        <w:ind w:left="2041" w:hanging="680"/>
      </w:pPr>
      <w:rPr>
        <w:rFonts w:hint="default"/>
      </w:rPr>
    </w:lvl>
    <w:lvl w:ilvl="5">
      <w:start w:val="1"/>
      <w:numFmt w:val="upperRoman"/>
      <w:pStyle w:val="Level6coluna2"/>
      <w:lvlText w:val="(%6)"/>
      <w:lvlJc w:val="left"/>
      <w:pPr>
        <w:tabs>
          <w:tab w:val="num" w:pos="2722"/>
        </w:tabs>
        <w:ind w:left="2722" w:hanging="681"/>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16cid:durableId="926689829">
    <w:abstractNumId w:val="0"/>
  </w:num>
  <w:num w:numId="2" w16cid:durableId="1427921312">
    <w:abstractNumId w:val="27"/>
  </w:num>
  <w:num w:numId="3" w16cid:durableId="1555236151">
    <w:abstractNumId w:val="17"/>
  </w:num>
  <w:num w:numId="4" w16cid:durableId="305207946">
    <w:abstractNumId w:val="2"/>
  </w:num>
  <w:num w:numId="5" w16cid:durableId="1156261257">
    <w:abstractNumId w:val="3"/>
  </w:num>
  <w:num w:numId="6" w16cid:durableId="2124153541">
    <w:abstractNumId w:val="18"/>
  </w:num>
  <w:num w:numId="7" w16cid:durableId="10129537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7619460">
    <w:abstractNumId w:val="14"/>
  </w:num>
  <w:num w:numId="9" w16cid:durableId="1000736906">
    <w:abstractNumId w:val="4"/>
  </w:num>
  <w:num w:numId="10" w16cid:durableId="739865202">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1862467">
    <w:abstractNumId w:val="22"/>
  </w:num>
  <w:num w:numId="12" w16cid:durableId="199978853">
    <w:abstractNumId w:val="11"/>
  </w:num>
  <w:num w:numId="13" w16cid:durableId="738017716">
    <w:abstractNumId w:val="25"/>
  </w:num>
  <w:num w:numId="14" w16cid:durableId="607540858">
    <w:abstractNumId w:val="31"/>
  </w:num>
  <w:num w:numId="15" w16cid:durableId="1255480876">
    <w:abstractNumId w:val="26"/>
  </w:num>
  <w:num w:numId="16" w16cid:durableId="888690774">
    <w:abstractNumId w:val="16"/>
  </w:num>
  <w:num w:numId="17" w16cid:durableId="313028208">
    <w:abstractNumId w:val="23"/>
  </w:num>
  <w:num w:numId="18" w16cid:durableId="2056539430">
    <w:abstractNumId w:val="5"/>
  </w:num>
  <w:num w:numId="19" w16cid:durableId="2132163213">
    <w:abstractNumId w:val="20"/>
  </w:num>
  <w:num w:numId="20" w16cid:durableId="923565686">
    <w:abstractNumId w:val="10"/>
  </w:num>
  <w:num w:numId="21" w16cid:durableId="147016837">
    <w:abstractNumId w:val="9"/>
  </w:num>
  <w:num w:numId="22" w16cid:durableId="14559770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86691251">
    <w:abstractNumId w:val="3"/>
  </w:num>
  <w:num w:numId="24" w16cid:durableId="1409687978">
    <w:abstractNumId w:val="1"/>
  </w:num>
  <w:num w:numId="25" w16cid:durableId="1108501936">
    <w:abstractNumId w:val="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anca Galdino">
    <w15:presenceInfo w15:providerId="AD" w15:userId="S::bianca.galdino@oliveiratrust.com.br::86052071-8a56-49c5-a623-cd73697b89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ctiveWritingStyle w:appName="MSWord" w:lang="pt-BR" w:vendorID="64" w:dllVersion="6" w:nlCheck="1" w:checkStyle="0"/>
  <w:activeWritingStyle w:appName="MSWord" w:lang="en-US" w:vendorID="64" w:dllVersion="6" w:nlCheck="1" w:checkStyle="1"/>
  <w:activeWritingStyle w:appName="MSWord" w:lang="en-GB" w:vendorID="64" w:dllVersion="6" w:nlCheck="1" w:checkStyle="1"/>
  <w:activeWritingStyle w:appName="MSWord" w:lang="pt-BR" w:vendorID="64" w:dllVersion="4096" w:nlCheck="1" w:checkStyle="0"/>
  <w:activeWritingStyle w:appName="MSWord" w:lang="en-GB" w:vendorID="64" w:dllVersion="4096" w:nlCheck="1" w:checkStyle="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C4"/>
    <w:rsid w:val="0000180E"/>
    <w:rsid w:val="00001890"/>
    <w:rsid w:val="00001B29"/>
    <w:rsid w:val="000022EF"/>
    <w:rsid w:val="0000353A"/>
    <w:rsid w:val="00003893"/>
    <w:rsid w:val="0000408A"/>
    <w:rsid w:val="00004285"/>
    <w:rsid w:val="000047FA"/>
    <w:rsid w:val="00005A91"/>
    <w:rsid w:val="0000687A"/>
    <w:rsid w:val="00006C1E"/>
    <w:rsid w:val="00006CE4"/>
    <w:rsid w:val="00006FBB"/>
    <w:rsid w:val="0000710F"/>
    <w:rsid w:val="00007765"/>
    <w:rsid w:val="00007C81"/>
    <w:rsid w:val="00007F74"/>
    <w:rsid w:val="00010240"/>
    <w:rsid w:val="00010D7A"/>
    <w:rsid w:val="00010DCC"/>
    <w:rsid w:val="00011276"/>
    <w:rsid w:val="000117B2"/>
    <w:rsid w:val="00011F71"/>
    <w:rsid w:val="0001365A"/>
    <w:rsid w:val="000139DA"/>
    <w:rsid w:val="00013B93"/>
    <w:rsid w:val="00013BA2"/>
    <w:rsid w:val="00013BC1"/>
    <w:rsid w:val="00013D63"/>
    <w:rsid w:val="00014262"/>
    <w:rsid w:val="00014532"/>
    <w:rsid w:val="00014A9A"/>
    <w:rsid w:val="00014B98"/>
    <w:rsid w:val="00014C21"/>
    <w:rsid w:val="00014C78"/>
    <w:rsid w:val="0001520B"/>
    <w:rsid w:val="00015B37"/>
    <w:rsid w:val="00015C7F"/>
    <w:rsid w:val="00015E54"/>
    <w:rsid w:val="0001637E"/>
    <w:rsid w:val="00016646"/>
    <w:rsid w:val="00017BB7"/>
    <w:rsid w:val="00020DCC"/>
    <w:rsid w:val="000214B2"/>
    <w:rsid w:val="00021DEB"/>
    <w:rsid w:val="000225E0"/>
    <w:rsid w:val="00022ED9"/>
    <w:rsid w:val="000232B4"/>
    <w:rsid w:val="00023DD7"/>
    <w:rsid w:val="00024E0E"/>
    <w:rsid w:val="0002529D"/>
    <w:rsid w:val="000259A5"/>
    <w:rsid w:val="00025C22"/>
    <w:rsid w:val="00026463"/>
    <w:rsid w:val="000267A1"/>
    <w:rsid w:val="0002696D"/>
    <w:rsid w:val="0002703E"/>
    <w:rsid w:val="000271E5"/>
    <w:rsid w:val="00027319"/>
    <w:rsid w:val="0002731C"/>
    <w:rsid w:val="0003038E"/>
    <w:rsid w:val="000307AD"/>
    <w:rsid w:val="000307D2"/>
    <w:rsid w:val="000308A6"/>
    <w:rsid w:val="00030A02"/>
    <w:rsid w:val="00030A5A"/>
    <w:rsid w:val="00031680"/>
    <w:rsid w:val="000319BB"/>
    <w:rsid w:val="00031A07"/>
    <w:rsid w:val="00031DAB"/>
    <w:rsid w:val="00032939"/>
    <w:rsid w:val="00032AE3"/>
    <w:rsid w:val="00033435"/>
    <w:rsid w:val="00033F67"/>
    <w:rsid w:val="0003532E"/>
    <w:rsid w:val="000353F0"/>
    <w:rsid w:val="0003576C"/>
    <w:rsid w:val="000357A2"/>
    <w:rsid w:val="00036472"/>
    <w:rsid w:val="00036D36"/>
    <w:rsid w:val="00040767"/>
    <w:rsid w:val="0004093D"/>
    <w:rsid w:val="00040A6B"/>
    <w:rsid w:val="00040E57"/>
    <w:rsid w:val="000412CD"/>
    <w:rsid w:val="000416C2"/>
    <w:rsid w:val="00041E78"/>
    <w:rsid w:val="00042297"/>
    <w:rsid w:val="000426FD"/>
    <w:rsid w:val="00042F44"/>
    <w:rsid w:val="00044AE3"/>
    <w:rsid w:val="00044D0A"/>
    <w:rsid w:val="0004515B"/>
    <w:rsid w:val="0004577B"/>
    <w:rsid w:val="000457AC"/>
    <w:rsid w:val="000463F7"/>
    <w:rsid w:val="000468A2"/>
    <w:rsid w:val="0004690F"/>
    <w:rsid w:val="000471EB"/>
    <w:rsid w:val="0004740D"/>
    <w:rsid w:val="0005016B"/>
    <w:rsid w:val="00050D74"/>
    <w:rsid w:val="00051743"/>
    <w:rsid w:val="00051802"/>
    <w:rsid w:val="00051B4F"/>
    <w:rsid w:val="00051EC2"/>
    <w:rsid w:val="000531D7"/>
    <w:rsid w:val="00053A11"/>
    <w:rsid w:val="00055464"/>
    <w:rsid w:val="000559FC"/>
    <w:rsid w:val="00055C13"/>
    <w:rsid w:val="0005655D"/>
    <w:rsid w:val="00056A00"/>
    <w:rsid w:val="00056B0E"/>
    <w:rsid w:val="00056DE5"/>
    <w:rsid w:val="00057257"/>
    <w:rsid w:val="00057816"/>
    <w:rsid w:val="00060890"/>
    <w:rsid w:val="000611B5"/>
    <w:rsid w:val="00061D19"/>
    <w:rsid w:val="000629B8"/>
    <w:rsid w:val="00062DE8"/>
    <w:rsid w:val="0006351D"/>
    <w:rsid w:val="000637D3"/>
    <w:rsid w:val="00063B73"/>
    <w:rsid w:val="00063C93"/>
    <w:rsid w:val="000642CF"/>
    <w:rsid w:val="000645A6"/>
    <w:rsid w:val="00064935"/>
    <w:rsid w:val="00065431"/>
    <w:rsid w:val="00065C15"/>
    <w:rsid w:val="00066539"/>
    <w:rsid w:val="00066D37"/>
    <w:rsid w:val="00067351"/>
    <w:rsid w:val="0006749B"/>
    <w:rsid w:val="000674E2"/>
    <w:rsid w:val="000677AD"/>
    <w:rsid w:val="00067823"/>
    <w:rsid w:val="000713F0"/>
    <w:rsid w:val="000719EC"/>
    <w:rsid w:val="00071AA4"/>
    <w:rsid w:val="00071BEF"/>
    <w:rsid w:val="00071E8B"/>
    <w:rsid w:val="0007211C"/>
    <w:rsid w:val="000721D6"/>
    <w:rsid w:val="000722F4"/>
    <w:rsid w:val="0007302A"/>
    <w:rsid w:val="00073085"/>
    <w:rsid w:val="000733E9"/>
    <w:rsid w:val="0007422D"/>
    <w:rsid w:val="000749C8"/>
    <w:rsid w:val="0007557C"/>
    <w:rsid w:val="00075A54"/>
    <w:rsid w:val="00076B9A"/>
    <w:rsid w:val="00076E1C"/>
    <w:rsid w:val="00077643"/>
    <w:rsid w:val="000778C7"/>
    <w:rsid w:val="00077944"/>
    <w:rsid w:val="00077A28"/>
    <w:rsid w:val="00077CBF"/>
    <w:rsid w:val="000802B4"/>
    <w:rsid w:val="00080BD1"/>
    <w:rsid w:val="0008131C"/>
    <w:rsid w:val="00081E6D"/>
    <w:rsid w:val="00082977"/>
    <w:rsid w:val="0008340E"/>
    <w:rsid w:val="000838E9"/>
    <w:rsid w:val="00084757"/>
    <w:rsid w:val="0008477B"/>
    <w:rsid w:val="00084E3D"/>
    <w:rsid w:val="00085306"/>
    <w:rsid w:val="00085310"/>
    <w:rsid w:val="00085F74"/>
    <w:rsid w:val="0008694C"/>
    <w:rsid w:val="00086E23"/>
    <w:rsid w:val="000900A9"/>
    <w:rsid w:val="000906FF"/>
    <w:rsid w:val="00090753"/>
    <w:rsid w:val="00090948"/>
    <w:rsid w:val="00090B11"/>
    <w:rsid w:val="000926D5"/>
    <w:rsid w:val="0009273A"/>
    <w:rsid w:val="00092E0E"/>
    <w:rsid w:val="00093570"/>
    <w:rsid w:val="000938D4"/>
    <w:rsid w:val="00093CD5"/>
    <w:rsid w:val="000940F9"/>
    <w:rsid w:val="00094861"/>
    <w:rsid w:val="00094D1B"/>
    <w:rsid w:val="00094F24"/>
    <w:rsid w:val="00096526"/>
    <w:rsid w:val="00096BAC"/>
    <w:rsid w:val="00096C3E"/>
    <w:rsid w:val="00097640"/>
    <w:rsid w:val="00097C2B"/>
    <w:rsid w:val="000A0AB0"/>
    <w:rsid w:val="000A0CB5"/>
    <w:rsid w:val="000A2975"/>
    <w:rsid w:val="000A465D"/>
    <w:rsid w:val="000A4AAC"/>
    <w:rsid w:val="000A4B8C"/>
    <w:rsid w:val="000A5048"/>
    <w:rsid w:val="000A5BCD"/>
    <w:rsid w:val="000A5F5B"/>
    <w:rsid w:val="000A6113"/>
    <w:rsid w:val="000A62B2"/>
    <w:rsid w:val="000A6878"/>
    <w:rsid w:val="000A6C19"/>
    <w:rsid w:val="000A7277"/>
    <w:rsid w:val="000A7FD3"/>
    <w:rsid w:val="000B03F5"/>
    <w:rsid w:val="000B0F2F"/>
    <w:rsid w:val="000B174D"/>
    <w:rsid w:val="000B1774"/>
    <w:rsid w:val="000B17A0"/>
    <w:rsid w:val="000B1CB7"/>
    <w:rsid w:val="000B2141"/>
    <w:rsid w:val="000B2383"/>
    <w:rsid w:val="000B2529"/>
    <w:rsid w:val="000B2D1E"/>
    <w:rsid w:val="000B2F2B"/>
    <w:rsid w:val="000B3244"/>
    <w:rsid w:val="000B4044"/>
    <w:rsid w:val="000B484E"/>
    <w:rsid w:val="000B4CAD"/>
    <w:rsid w:val="000B53DC"/>
    <w:rsid w:val="000B5523"/>
    <w:rsid w:val="000B5D4C"/>
    <w:rsid w:val="000B5EE2"/>
    <w:rsid w:val="000B60F3"/>
    <w:rsid w:val="000B6221"/>
    <w:rsid w:val="000B66EF"/>
    <w:rsid w:val="000B6B44"/>
    <w:rsid w:val="000B6E89"/>
    <w:rsid w:val="000B78B7"/>
    <w:rsid w:val="000B7923"/>
    <w:rsid w:val="000B7BCE"/>
    <w:rsid w:val="000B7C8A"/>
    <w:rsid w:val="000C0ABD"/>
    <w:rsid w:val="000C1128"/>
    <w:rsid w:val="000C16A4"/>
    <w:rsid w:val="000C2C47"/>
    <w:rsid w:val="000C3523"/>
    <w:rsid w:val="000C52E5"/>
    <w:rsid w:val="000C5AC1"/>
    <w:rsid w:val="000C5E4F"/>
    <w:rsid w:val="000C5F58"/>
    <w:rsid w:val="000C6384"/>
    <w:rsid w:val="000C68AF"/>
    <w:rsid w:val="000C6B0D"/>
    <w:rsid w:val="000C78F8"/>
    <w:rsid w:val="000D0189"/>
    <w:rsid w:val="000D0DE0"/>
    <w:rsid w:val="000D0EC8"/>
    <w:rsid w:val="000D1330"/>
    <w:rsid w:val="000D1858"/>
    <w:rsid w:val="000D1E62"/>
    <w:rsid w:val="000D22D2"/>
    <w:rsid w:val="000D2CD9"/>
    <w:rsid w:val="000D32F7"/>
    <w:rsid w:val="000D3603"/>
    <w:rsid w:val="000D368F"/>
    <w:rsid w:val="000D3EDF"/>
    <w:rsid w:val="000D421C"/>
    <w:rsid w:val="000D42E0"/>
    <w:rsid w:val="000D4B3F"/>
    <w:rsid w:val="000D4F90"/>
    <w:rsid w:val="000D5196"/>
    <w:rsid w:val="000D5B24"/>
    <w:rsid w:val="000D5C3F"/>
    <w:rsid w:val="000D6DBE"/>
    <w:rsid w:val="000D705A"/>
    <w:rsid w:val="000D73E0"/>
    <w:rsid w:val="000D7DFC"/>
    <w:rsid w:val="000D7F03"/>
    <w:rsid w:val="000E0216"/>
    <w:rsid w:val="000E09BB"/>
    <w:rsid w:val="000E1699"/>
    <w:rsid w:val="000E173C"/>
    <w:rsid w:val="000E17C1"/>
    <w:rsid w:val="000E32A1"/>
    <w:rsid w:val="000E35C9"/>
    <w:rsid w:val="000E3CA0"/>
    <w:rsid w:val="000E3D66"/>
    <w:rsid w:val="000E44A8"/>
    <w:rsid w:val="000E4682"/>
    <w:rsid w:val="000E4A1A"/>
    <w:rsid w:val="000E515C"/>
    <w:rsid w:val="000E5221"/>
    <w:rsid w:val="000E5F84"/>
    <w:rsid w:val="000E6168"/>
    <w:rsid w:val="000E712A"/>
    <w:rsid w:val="000E729B"/>
    <w:rsid w:val="000E74E3"/>
    <w:rsid w:val="000E7FCB"/>
    <w:rsid w:val="000F0166"/>
    <w:rsid w:val="000F0F4A"/>
    <w:rsid w:val="000F15AA"/>
    <w:rsid w:val="000F19F1"/>
    <w:rsid w:val="000F23D2"/>
    <w:rsid w:val="000F344A"/>
    <w:rsid w:val="000F3E12"/>
    <w:rsid w:val="000F42FD"/>
    <w:rsid w:val="000F4675"/>
    <w:rsid w:val="000F4A67"/>
    <w:rsid w:val="000F4BD9"/>
    <w:rsid w:val="000F4C9A"/>
    <w:rsid w:val="000F514C"/>
    <w:rsid w:val="000F610E"/>
    <w:rsid w:val="000F678B"/>
    <w:rsid w:val="000F7207"/>
    <w:rsid w:val="000F7209"/>
    <w:rsid w:val="000F7436"/>
    <w:rsid w:val="000F7A2E"/>
    <w:rsid w:val="0010005C"/>
    <w:rsid w:val="00100DDD"/>
    <w:rsid w:val="00100F01"/>
    <w:rsid w:val="001011D4"/>
    <w:rsid w:val="001013E7"/>
    <w:rsid w:val="0010148F"/>
    <w:rsid w:val="0010205C"/>
    <w:rsid w:val="00102179"/>
    <w:rsid w:val="0010233B"/>
    <w:rsid w:val="001028A9"/>
    <w:rsid w:val="0010319E"/>
    <w:rsid w:val="001034D3"/>
    <w:rsid w:val="001037AE"/>
    <w:rsid w:val="00103BB2"/>
    <w:rsid w:val="00103C85"/>
    <w:rsid w:val="001044E4"/>
    <w:rsid w:val="0010463C"/>
    <w:rsid w:val="00104720"/>
    <w:rsid w:val="00105A52"/>
    <w:rsid w:val="001065C6"/>
    <w:rsid w:val="001068D5"/>
    <w:rsid w:val="00106AC0"/>
    <w:rsid w:val="00107878"/>
    <w:rsid w:val="00107EF7"/>
    <w:rsid w:val="00111625"/>
    <w:rsid w:val="00112B7D"/>
    <w:rsid w:val="00112D75"/>
    <w:rsid w:val="00113216"/>
    <w:rsid w:val="0011341F"/>
    <w:rsid w:val="00113A19"/>
    <w:rsid w:val="0011438A"/>
    <w:rsid w:val="00114576"/>
    <w:rsid w:val="00114608"/>
    <w:rsid w:val="00114615"/>
    <w:rsid w:val="001155BA"/>
    <w:rsid w:val="001155DE"/>
    <w:rsid w:val="0011670E"/>
    <w:rsid w:val="00116913"/>
    <w:rsid w:val="00116CFF"/>
    <w:rsid w:val="00116DE0"/>
    <w:rsid w:val="001170A4"/>
    <w:rsid w:val="001173C3"/>
    <w:rsid w:val="001176A8"/>
    <w:rsid w:val="0012050A"/>
    <w:rsid w:val="00120A5F"/>
    <w:rsid w:val="00120B20"/>
    <w:rsid w:val="00121070"/>
    <w:rsid w:val="001211AE"/>
    <w:rsid w:val="00121948"/>
    <w:rsid w:val="00121D5E"/>
    <w:rsid w:val="00122852"/>
    <w:rsid w:val="00122BE2"/>
    <w:rsid w:val="00122CF7"/>
    <w:rsid w:val="00122DC5"/>
    <w:rsid w:val="00122DF3"/>
    <w:rsid w:val="00122FCD"/>
    <w:rsid w:val="001236C8"/>
    <w:rsid w:val="00123DC4"/>
    <w:rsid w:val="00123EFC"/>
    <w:rsid w:val="00123F82"/>
    <w:rsid w:val="00124734"/>
    <w:rsid w:val="0012571D"/>
    <w:rsid w:val="00125842"/>
    <w:rsid w:val="00127163"/>
    <w:rsid w:val="00127B5A"/>
    <w:rsid w:val="00130C35"/>
    <w:rsid w:val="00130D4C"/>
    <w:rsid w:val="00131183"/>
    <w:rsid w:val="00131B37"/>
    <w:rsid w:val="00131B69"/>
    <w:rsid w:val="00132AF5"/>
    <w:rsid w:val="00132BC9"/>
    <w:rsid w:val="00133659"/>
    <w:rsid w:val="00133702"/>
    <w:rsid w:val="001337FA"/>
    <w:rsid w:val="00134226"/>
    <w:rsid w:val="0013441D"/>
    <w:rsid w:val="00134817"/>
    <w:rsid w:val="001352F1"/>
    <w:rsid w:val="0013615C"/>
    <w:rsid w:val="001365A7"/>
    <w:rsid w:val="001374CC"/>
    <w:rsid w:val="00137693"/>
    <w:rsid w:val="00141316"/>
    <w:rsid w:val="00141596"/>
    <w:rsid w:val="00142330"/>
    <w:rsid w:val="00142F97"/>
    <w:rsid w:val="001444EF"/>
    <w:rsid w:val="00144BE4"/>
    <w:rsid w:val="00144D72"/>
    <w:rsid w:val="00144FA7"/>
    <w:rsid w:val="001457D0"/>
    <w:rsid w:val="00145963"/>
    <w:rsid w:val="00146BA9"/>
    <w:rsid w:val="001470F5"/>
    <w:rsid w:val="00147744"/>
    <w:rsid w:val="0014782F"/>
    <w:rsid w:val="00147B59"/>
    <w:rsid w:val="00147B91"/>
    <w:rsid w:val="00150486"/>
    <w:rsid w:val="00150622"/>
    <w:rsid w:val="00151632"/>
    <w:rsid w:val="0015180F"/>
    <w:rsid w:val="00151D8A"/>
    <w:rsid w:val="0015379F"/>
    <w:rsid w:val="001544B4"/>
    <w:rsid w:val="00154A84"/>
    <w:rsid w:val="00155A74"/>
    <w:rsid w:val="00155B5A"/>
    <w:rsid w:val="00156263"/>
    <w:rsid w:val="001564F7"/>
    <w:rsid w:val="001568B1"/>
    <w:rsid w:val="00156B98"/>
    <w:rsid w:val="00156D2C"/>
    <w:rsid w:val="00156DC1"/>
    <w:rsid w:val="001578F1"/>
    <w:rsid w:val="001579E4"/>
    <w:rsid w:val="00160088"/>
    <w:rsid w:val="0016032E"/>
    <w:rsid w:val="0016037F"/>
    <w:rsid w:val="00161412"/>
    <w:rsid w:val="00161C32"/>
    <w:rsid w:val="001620D8"/>
    <w:rsid w:val="001624CF"/>
    <w:rsid w:val="0016319B"/>
    <w:rsid w:val="001633FD"/>
    <w:rsid w:val="00164060"/>
    <w:rsid w:val="00165D58"/>
    <w:rsid w:val="00166BAF"/>
    <w:rsid w:val="001703AB"/>
    <w:rsid w:val="0017054D"/>
    <w:rsid w:val="001709F8"/>
    <w:rsid w:val="00171C04"/>
    <w:rsid w:val="00171EE6"/>
    <w:rsid w:val="001721C9"/>
    <w:rsid w:val="00172643"/>
    <w:rsid w:val="00172939"/>
    <w:rsid w:val="00172A56"/>
    <w:rsid w:val="001730A1"/>
    <w:rsid w:val="00173789"/>
    <w:rsid w:val="00173AF2"/>
    <w:rsid w:val="00173F97"/>
    <w:rsid w:val="001748AE"/>
    <w:rsid w:val="00174E34"/>
    <w:rsid w:val="0017593B"/>
    <w:rsid w:val="00175E81"/>
    <w:rsid w:val="001768DF"/>
    <w:rsid w:val="0017692D"/>
    <w:rsid w:val="00176CB0"/>
    <w:rsid w:val="00176E5C"/>
    <w:rsid w:val="00180682"/>
    <w:rsid w:val="00180AF6"/>
    <w:rsid w:val="00180D63"/>
    <w:rsid w:val="00180DAA"/>
    <w:rsid w:val="001811DA"/>
    <w:rsid w:val="0018191D"/>
    <w:rsid w:val="001820E7"/>
    <w:rsid w:val="0018357B"/>
    <w:rsid w:val="00183C51"/>
    <w:rsid w:val="0018458B"/>
    <w:rsid w:val="00184D24"/>
    <w:rsid w:val="00185DC6"/>
    <w:rsid w:val="001863C6"/>
    <w:rsid w:val="0018779B"/>
    <w:rsid w:val="0018788F"/>
    <w:rsid w:val="00187EBC"/>
    <w:rsid w:val="00187F69"/>
    <w:rsid w:val="00187FE5"/>
    <w:rsid w:val="00190199"/>
    <w:rsid w:val="00190B5D"/>
    <w:rsid w:val="00191241"/>
    <w:rsid w:val="00191450"/>
    <w:rsid w:val="001914D1"/>
    <w:rsid w:val="00191D93"/>
    <w:rsid w:val="001921D2"/>
    <w:rsid w:val="00193390"/>
    <w:rsid w:val="0019368E"/>
    <w:rsid w:val="00193A43"/>
    <w:rsid w:val="00194E47"/>
    <w:rsid w:val="0019535E"/>
    <w:rsid w:val="00195D5A"/>
    <w:rsid w:val="00195E14"/>
    <w:rsid w:val="001963C4"/>
    <w:rsid w:val="00196417"/>
    <w:rsid w:val="001966DC"/>
    <w:rsid w:val="00196DB8"/>
    <w:rsid w:val="001A0894"/>
    <w:rsid w:val="001A096B"/>
    <w:rsid w:val="001A1946"/>
    <w:rsid w:val="001A1AE7"/>
    <w:rsid w:val="001A23DB"/>
    <w:rsid w:val="001A2877"/>
    <w:rsid w:val="001A2B1F"/>
    <w:rsid w:val="001A2C13"/>
    <w:rsid w:val="001A3171"/>
    <w:rsid w:val="001A32B0"/>
    <w:rsid w:val="001A3C83"/>
    <w:rsid w:val="001A4545"/>
    <w:rsid w:val="001A4560"/>
    <w:rsid w:val="001A4B79"/>
    <w:rsid w:val="001A5272"/>
    <w:rsid w:val="001A5A4D"/>
    <w:rsid w:val="001A5CC1"/>
    <w:rsid w:val="001A6587"/>
    <w:rsid w:val="001A6E8F"/>
    <w:rsid w:val="001A7230"/>
    <w:rsid w:val="001A72AA"/>
    <w:rsid w:val="001A732E"/>
    <w:rsid w:val="001B0379"/>
    <w:rsid w:val="001B105A"/>
    <w:rsid w:val="001B1C88"/>
    <w:rsid w:val="001B23D9"/>
    <w:rsid w:val="001B26ED"/>
    <w:rsid w:val="001B2D4D"/>
    <w:rsid w:val="001B3718"/>
    <w:rsid w:val="001B44DD"/>
    <w:rsid w:val="001B48DB"/>
    <w:rsid w:val="001B4ECE"/>
    <w:rsid w:val="001B5ABE"/>
    <w:rsid w:val="001B68B0"/>
    <w:rsid w:val="001B68EF"/>
    <w:rsid w:val="001B6CDC"/>
    <w:rsid w:val="001B70F2"/>
    <w:rsid w:val="001B725C"/>
    <w:rsid w:val="001C0033"/>
    <w:rsid w:val="001C0D7C"/>
    <w:rsid w:val="001C1147"/>
    <w:rsid w:val="001C11A7"/>
    <w:rsid w:val="001C1458"/>
    <w:rsid w:val="001C146B"/>
    <w:rsid w:val="001C1807"/>
    <w:rsid w:val="001C19E9"/>
    <w:rsid w:val="001C1F6C"/>
    <w:rsid w:val="001C23A3"/>
    <w:rsid w:val="001C278A"/>
    <w:rsid w:val="001C4149"/>
    <w:rsid w:val="001C528A"/>
    <w:rsid w:val="001C574B"/>
    <w:rsid w:val="001C71E5"/>
    <w:rsid w:val="001C7B3E"/>
    <w:rsid w:val="001C7C86"/>
    <w:rsid w:val="001C7FB6"/>
    <w:rsid w:val="001D020C"/>
    <w:rsid w:val="001D0D41"/>
    <w:rsid w:val="001D0F46"/>
    <w:rsid w:val="001D1180"/>
    <w:rsid w:val="001D3054"/>
    <w:rsid w:val="001D3329"/>
    <w:rsid w:val="001D35BF"/>
    <w:rsid w:val="001D3DCE"/>
    <w:rsid w:val="001D4E4E"/>
    <w:rsid w:val="001D570D"/>
    <w:rsid w:val="001D6904"/>
    <w:rsid w:val="001D7976"/>
    <w:rsid w:val="001D7BD9"/>
    <w:rsid w:val="001E1D9D"/>
    <w:rsid w:val="001E2DA4"/>
    <w:rsid w:val="001E3219"/>
    <w:rsid w:val="001E3276"/>
    <w:rsid w:val="001E349A"/>
    <w:rsid w:val="001E38C8"/>
    <w:rsid w:val="001E3A8A"/>
    <w:rsid w:val="001E3B25"/>
    <w:rsid w:val="001E3D21"/>
    <w:rsid w:val="001E426C"/>
    <w:rsid w:val="001E46AC"/>
    <w:rsid w:val="001E48A4"/>
    <w:rsid w:val="001E5C98"/>
    <w:rsid w:val="001E6224"/>
    <w:rsid w:val="001E661C"/>
    <w:rsid w:val="001E66B0"/>
    <w:rsid w:val="001E66BC"/>
    <w:rsid w:val="001E68B5"/>
    <w:rsid w:val="001E73BA"/>
    <w:rsid w:val="001F05E6"/>
    <w:rsid w:val="001F19EB"/>
    <w:rsid w:val="001F25CA"/>
    <w:rsid w:val="001F2709"/>
    <w:rsid w:val="001F30EB"/>
    <w:rsid w:val="001F31FF"/>
    <w:rsid w:val="001F4597"/>
    <w:rsid w:val="001F45A6"/>
    <w:rsid w:val="001F5198"/>
    <w:rsid w:val="001F623D"/>
    <w:rsid w:val="001F6252"/>
    <w:rsid w:val="001F6AEF"/>
    <w:rsid w:val="001F6AF8"/>
    <w:rsid w:val="001F6C07"/>
    <w:rsid w:val="001F6F01"/>
    <w:rsid w:val="001F7116"/>
    <w:rsid w:val="001F72E9"/>
    <w:rsid w:val="001F7580"/>
    <w:rsid w:val="00201034"/>
    <w:rsid w:val="00201389"/>
    <w:rsid w:val="00201CD9"/>
    <w:rsid w:val="0020200E"/>
    <w:rsid w:val="002024E6"/>
    <w:rsid w:val="00202CCE"/>
    <w:rsid w:val="002032AB"/>
    <w:rsid w:val="002041DE"/>
    <w:rsid w:val="0020482F"/>
    <w:rsid w:val="00205F48"/>
    <w:rsid w:val="00207313"/>
    <w:rsid w:val="00207620"/>
    <w:rsid w:val="0021080D"/>
    <w:rsid w:val="00210C0B"/>
    <w:rsid w:val="00210E38"/>
    <w:rsid w:val="00210F90"/>
    <w:rsid w:val="00211014"/>
    <w:rsid w:val="00211BB1"/>
    <w:rsid w:val="002123DE"/>
    <w:rsid w:val="00215495"/>
    <w:rsid w:val="00215BA3"/>
    <w:rsid w:val="00216230"/>
    <w:rsid w:val="00216960"/>
    <w:rsid w:val="00216A1A"/>
    <w:rsid w:val="00217027"/>
    <w:rsid w:val="00217445"/>
    <w:rsid w:val="002200D1"/>
    <w:rsid w:val="00220280"/>
    <w:rsid w:val="00220E1A"/>
    <w:rsid w:val="002212FB"/>
    <w:rsid w:val="00221433"/>
    <w:rsid w:val="00221D77"/>
    <w:rsid w:val="002225B3"/>
    <w:rsid w:val="002239E5"/>
    <w:rsid w:val="00223B7B"/>
    <w:rsid w:val="00223F71"/>
    <w:rsid w:val="002240D9"/>
    <w:rsid w:val="00224863"/>
    <w:rsid w:val="00225629"/>
    <w:rsid w:val="00225E7A"/>
    <w:rsid w:val="00226BE4"/>
    <w:rsid w:val="00227AE1"/>
    <w:rsid w:val="002300FF"/>
    <w:rsid w:val="002309A7"/>
    <w:rsid w:val="00231158"/>
    <w:rsid w:val="00231BBC"/>
    <w:rsid w:val="00231C92"/>
    <w:rsid w:val="00231E68"/>
    <w:rsid w:val="00231F3E"/>
    <w:rsid w:val="0023258C"/>
    <w:rsid w:val="0023307C"/>
    <w:rsid w:val="00233C77"/>
    <w:rsid w:val="0023401E"/>
    <w:rsid w:val="00234695"/>
    <w:rsid w:val="00234D85"/>
    <w:rsid w:val="002352F3"/>
    <w:rsid w:val="002365B3"/>
    <w:rsid w:val="00236E5D"/>
    <w:rsid w:val="00236E6A"/>
    <w:rsid w:val="002370B8"/>
    <w:rsid w:val="002378DA"/>
    <w:rsid w:val="002400FC"/>
    <w:rsid w:val="0024066D"/>
    <w:rsid w:val="002406E6"/>
    <w:rsid w:val="00240B02"/>
    <w:rsid w:val="00240F52"/>
    <w:rsid w:val="002412A6"/>
    <w:rsid w:val="002417A0"/>
    <w:rsid w:val="002417FE"/>
    <w:rsid w:val="00241A59"/>
    <w:rsid w:val="00242A03"/>
    <w:rsid w:val="00245306"/>
    <w:rsid w:val="00245533"/>
    <w:rsid w:val="002458A7"/>
    <w:rsid w:val="00246223"/>
    <w:rsid w:val="002462AA"/>
    <w:rsid w:val="002465DF"/>
    <w:rsid w:val="00246A85"/>
    <w:rsid w:val="00247436"/>
    <w:rsid w:val="00247F2C"/>
    <w:rsid w:val="002502C7"/>
    <w:rsid w:val="002505AF"/>
    <w:rsid w:val="002508D1"/>
    <w:rsid w:val="00250937"/>
    <w:rsid w:val="00252BAA"/>
    <w:rsid w:val="00252E58"/>
    <w:rsid w:val="0025317C"/>
    <w:rsid w:val="00254949"/>
    <w:rsid w:val="00254DDB"/>
    <w:rsid w:val="002552F6"/>
    <w:rsid w:val="00256244"/>
    <w:rsid w:val="0025635A"/>
    <w:rsid w:val="00256EE7"/>
    <w:rsid w:val="00257523"/>
    <w:rsid w:val="00257558"/>
    <w:rsid w:val="0025761B"/>
    <w:rsid w:val="00257983"/>
    <w:rsid w:val="00257E65"/>
    <w:rsid w:val="002606CA"/>
    <w:rsid w:val="00260919"/>
    <w:rsid w:val="00260B8A"/>
    <w:rsid w:val="00261452"/>
    <w:rsid w:val="002622FB"/>
    <w:rsid w:val="00262D00"/>
    <w:rsid w:val="00263274"/>
    <w:rsid w:val="00263414"/>
    <w:rsid w:val="0026471C"/>
    <w:rsid w:val="00265DEC"/>
    <w:rsid w:val="00266487"/>
    <w:rsid w:val="002665EF"/>
    <w:rsid w:val="00266F17"/>
    <w:rsid w:val="002673F1"/>
    <w:rsid w:val="0027016E"/>
    <w:rsid w:val="00270638"/>
    <w:rsid w:val="002709F2"/>
    <w:rsid w:val="00271182"/>
    <w:rsid w:val="0027170B"/>
    <w:rsid w:val="00272904"/>
    <w:rsid w:val="00272B49"/>
    <w:rsid w:val="00272BFC"/>
    <w:rsid w:val="00273C27"/>
    <w:rsid w:val="00273D35"/>
    <w:rsid w:val="0027400C"/>
    <w:rsid w:val="0027401D"/>
    <w:rsid w:val="00274A4F"/>
    <w:rsid w:val="00274F1A"/>
    <w:rsid w:val="002753D8"/>
    <w:rsid w:val="002756DE"/>
    <w:rsid w:val="0027578B"/>
    <w:rsid w:val="0027578D"/>
    <w:rsid w:val="002757A9"/>
    <w:rsid w:val="00275928"/>
    <w:rsid w:val="00275A42"/>
    <w:rsid w:val="002764FF"/>
    <w:rsid w:val="00276667"/>
    <w:rsid w:val="00276895"/>
    <w:rsid w:val="0027704E"/>
    <w:rsid w:val="002770C3"/>
    <w:rsid w:val="00277135"/>
    <w:rsid w:val="00277ACA"/>
    <w:rsid w:val="00277B19"/>
    <w:rsid w:val="00277F3B"/>
    <w:rsid w:val="00280157"/>
    <w:rsid w:val="00280FD3"/>
    <w:rsid w:val="00281058"/>
    <w:rsid w:val="0028145C"/>
    <w:rsid w:val="00281A72"/>
    <w:rsid w:val="00281B83"/>
    <w:rsid w:val="00281E1B"/>
    <w:rsid w:val="002833AF"/>
    <w:rsid w:val="00283492"/>
    <w:rsid w:val="002839A9"/>
    <w:rsid w:val="00284152"/>
    <w:rsid w:val="002848A5"/>
    <w:rsid w:val="00284C0B"/>
    <w:rsid w:val="002850F3"/>
    <w:rsid w:val="00285FC5"/>
    <w:rsid w:val="00286A7F"/>
    <w:rsid w:val="00286C0B"/>
    <w:rsid w:val="00287CDF"/>
    <w:rsid w:val="00291A92"/>
    <w:rsid w:val="0029245B"/>
    <w:rsid w:val="00292A60"/>
    <w:rsid w:val="0029324D"/>
    <w:rsid w:val="00293B36"/>
    <w:rsid w:val="00293E8E"/>
    <w:rsid w:val="00294D2C"/>
    <w:rsid w:val="00294FB6"/>
    <w:rsid w:val="0029504B"/>
    <w:rsid w:val="00295214"/>
    <w:rsid w:val="00295B01"/>
    <w:rsid w:val="002965AC"/>
    <w:rsid w:val="00296855"/>
    <w:rsid w:val="00296DFB"/>
    <w:rsid w:val="00297436"/>
    <w:rsid w:val="00297E0C"/>
    <w:rsid w:val="002A1486"/>
    <w:rsid w:val="002A1E7C"/>
    <w:rsid w:val="002A2A86"/>
    <w:rsid w:val="002A2B37"/>
    <w:rsid w:val="002A2E79"/>
    <w:rsid w:val="002A38F0"/>
    <w:rsid w:val="002A39B4"/>
    <w:rsid w:val="002A3E30"/>
    <w:rsid w:val="002A3E44"/>
    <w:rsid w:val="002A3F12"/>
    <w:rsid w:val="002A424D"/>
    <w:rsid w:val="002A487E"/>
    <w:rsid w:val="002A4969"/>
    <w:rsid w:val="002A497C"/>
    <w:rsid w:val="002A499C"/>
    <w:rsid w:val="002A4D36"/>
    <w:rsid w:val="002A4EDF"/>
    <w:rsid w:val="002A52B1"/>
    <w:rsid w:val="002A53A8"/>
    <w:rsid w:val="002A58F0"/>
    <w:rsid w:val="002A5A08"/>
    <w:rsid w:val="002A5BB4"/>
    <w:rsid w:val="002A5FE3"/>
    <w:rsid w:val="002A60F7"/>
    <w:rsid w:val="002A6148"/>
    <w:rsid w:val="002A620B"/>
    <w:rsid w:val="002A6EFA"/>
    <w:rsid w:val="002A7666"/>
    <w:rsid w:val="002B1196"/>
    <w:rsid w:val="002B13A6"/>
    <w:rsid w:val="002B192F"/>
    <w:rsid w:val="002B1A79"/>
    <w:rsid w:val="002B2FAC"/>
    <w:rsid w:val="002B3255"/>
    <w:rsid w:val="002B3FA6"/>
    <w:rsid w:val="002B48C9"/>
    <w:rsid w:val="002B5042"/>
    <w:rsid w:val="002B5D3F"/>
    <w:rsid w:val="002B5D53"/>
    <w:rsid w:val="002B673F"/>
    <w:rsid w:val="002B748E"/>
    <w:rsid w:val="002B7C1A"/>
    <w:rsid w:val="002B7D48"/>
    <w:rsid w:val="002C0777"/>
    <w:rsid w:val="002C0989"/>
    <w:rsid w:val="002C0AE3"/>
    <w:rsid w:val="002C0E5D"/>
    <w:rsid w:val="002C119F"/>
    <w:rsid w:val="002C1BE2"/>
    <w:rsid w:val="002C1DB1"/>
    <w:rsid w:val="002C2D9F"/>
    <w:rsid w:val="002C2FEF"/>
    <w:rsid w:val="002C396F"/>
    <w:rsid w:val="002C3A3E"/>
    <w:rsid w:val="002C4177"/>
    <w:rsid w:val="002C4CD2"/>
    <w:rsid w:val="002C4DDF"/>
    <w:rsid w:val="002C5705"/>
    <w:rsid w:val="002C575B"/>
    <w:rsid w:val="002C59EB"/>
    <w:rsid w:val="002C7BE4"/>
    <w:rsid w:val="002C7D6B"/>
    <w:rsid w:val="002D0BC0"/>
    <w:rsid w:val="002D183B"/>
    <w:rsid w:val="002D198B"/>
    <w:rsid w:val="002D1C9C"/>
    <w:rsid w:val="002D2B2D"/>
    <w:rsid w:val="002D4090"/>
    <w:rsid w:val="002D41FC"/>
    <w:rsid w:val="002D4456"/>
    <w:rsid w:val="002D4515"/>
    <w:rsid w:val="002D49AF"/>
    <w:rsid w:val="002D4D1A"/>
    <w:rsid w:val="002D4E8D"/>
    <w:rsid w:val="002D524B"/>
    <w:rsid w:val="002D5503"/>
    <w:rsid w:val="002D5D67"/>
    <w:rsid w:val="002D616F"/>
    <w:rsid w:val="002D6907"/>
    <w:rsid w:val="002D777F"/>
    <w:rsid w:val="002D7ED1"/>
    <w:rsid w:val="002E0018"/>
    <w:rsid w:val="002E0370"/>
    <w:rsid w:val="002E046C"/>
    <w:rsid w:val="002E0705"/>
    <w:rsid w:val="002E0DC8"/>
    <w:rsid w:val="002E1C77"/>
    <w:rsid w:val="002E2732"/>
    <w:rsid w:val="002E3408"/>
    <w:rsid w:val="002E406C"/>
    <w:rsid w:val="002E42FF"/>
    <w:rsid w:val="002E564C"/>
    <w:rsid w:val="002E5877"/>
    <w:rsid w:val="002E594D"/>
    <w:rsid w:val="002E5E08"/>
    <w:rsid w:val="002E63ED"/>
    <w:rsid w:val="002E663B"/>
    <w:rsid w:val="002E6C3E"/>
    <w:rsid w:val="002E6C4B"/>
    <w:rsid w:val="002E72DC"/>
    <w:rsid w:val="002E73E1"/>
    <w:rsid w:val="002E73F5"/>
    <w:rsid w:val="002E75D6"/>
    <w:rsid w:val="002E79CF"/>
    <w:rsid w:val="002F0394"/>
    <w:rsid w:val="002F0E47"/>
    <w:rsid w:val="002F0EF7"/>
    <w:rsid w:val="002F10D0"/>
    <w:rsid w:val="002F1863"/>
    <w:rsid w:val="002F1E49"/>
    <w:rsid w:val="002F20C7"/>
    <w:rsid w:val="002F23B8"/>
    <w:rsid w:val="002F27C1"/>
    <w:rsid w:val="002F2826"/>
    <w:rsid w:val="002F2848"/>
    <w:rsid w:val="002F2E68"/>
    <w:rsid w:val="002F3B38"/>
    <w:rsid w:val="002F4020"/>
    <w:rsid w:val="002F465A"/>
    <w:rsid w:val="002F5625"/>
    <w:rsid w:val="002F5B82"/>
    <w:rsid w:val="002F5CB2"/>
    <w:rsid w:val="002F6644"/>
    <w:rsid w:val="002F69D9"/>
    <w:rsid w:val="002F7508"/>
    <w:rsid w:val="002F77B6"/>
    <w:rsid w:val="00300B20"/>
    <w:rsid w:val="00300DA6"/>
    <w:rsid w:val="0030235D"/>
    <w:rsid w:val="00302DD8"/>
    <w:rsid w:val="00303141"/>
    <w:rsid w:val="00303408"/>
    <w:rsid w:val="00304207"/>
    <w:rsid w:val="003047F5"/>
    <w:rsid w:val="00304A5D"/>
    <w:rsid w:val="00305263"/>
    <w:rsid w:val="00305ADA"/>
    <w:rsid w:val="00307011"/>
    <w:rsid w:val="00310238"/>
    <w:rsid w:val="0031033A"/>
    <w:rsid w:val="00310784"/>
    <w:rsid w:val="00310E0A"/>
    <w:rsid w:val="0031110A"/>
    <w:rsid w:val="003113D9"/>
    <w:rsid w:val="00311B2E"/>
    <w:rsid w:val="00311D9E"/>
    <w:rsid w:val="00311EDD"/>
    <w:rsid w:val="00313C33"/>
    <w:rsid w:val="00313E75"/>
    <w:rsid w:val="00314858"/>
    <w:rsid w:val="00314AC1"/>
    <w:rsid w:val="00314B35"/>
    <w:rsid w:val="003151E5"/>
    <w:rsid w:val="003164E0"/>
    <w:rsid w:val="003166A4"/>
    <w:rsid w:val="00316D17"/>
    <w:rsid w:val="003171D5"/>
    <w:rsid w:val="003171F3"/>
    <w:rsid w:val="00317812"/>
    <w:rsid w:val="00320058"/>
    <w:rsid w:val="0032012D"/>
    <w:rsid w:val="00320A26"/>
    <w:rsid w:val="00320E4C"/>
    <w:rsid w:val="00320E90"/>
    <w:rsid w:val="003211CA"/>
    <w:rsid w:val="00321B6F"/>
    <w:rsid w:val="00322A6F"/>
    <w:rsid w:val="00322AD8"/>
    <w:rsid w:val="00323C85"/>
    <w:rsid w:val="00324320"/>
    <w:rsid w:val="00324E67"/>
    <w:rsid w:val="003263EA"/>
    <w:rsid w:val="00326BC2"/>
    <w:rsid w:val="0032757E"/>
    <w:rsid w:val="0032799A"/>
    <w:rsid w:val="0033018E"/>
    <w:rsid w:val="003305A4"/>
    <w:rsid w:val="00331935"/>
    <w:rsid w:val="00331F4C"/>
    <w:rsid w:val="00332E4E"/>
    <w:rsid w:val="00333053"/>
    <w:rsid w:val="00334230"/>
    <w:rsid w:val="003349B2"/>
    <w:rsid w:val="00334FD2"/>
    <w:rsid w:val="003363AA"/>
    <w:rsid w:val="00336EB8"/>
    <w:rsid w:val="00337B82"/>
    <w:rsid w:val="003402A4"/>
    <w:rsid w:val="00342909"/>
    <w:rsid w:val="00342BD4"/>
    <w:rsid w:val="0034319D"/>
    <w:rsid w:val="0034349D"/>
    <w:rsid w:val="0034390F"/>
    <w:rsid w:val="00343AEA"/>
    <w:rsid w:val="00343D49"/>
    <w:rsid w:val="003443E5"/>
    <w:rsid w:val="003448FA"/>
    <w:rsid w:val="00344975"/>
    <w:rsid w:val="00344B05"/>
    <w:rsid w:val="00344F69"/>
    <w:rsid w:val="00346405"/>
    <w:rsid w:val="00346FD0"/>
    <w:rsid w:val="00350964"/>
    <w:rsid w:val="00350C5A"/>
    <w:rsid w:val="00351210"/>
    <w:rsid w:val="00351490"/>
    <w:rsid w:val="00351A0A"/>
    <w:rsid w:val="00351B31"/>
    <w:rsid w:val="00351EF8"/>
    <w:rsid w:val="00352D75"/>
    <w:rsid w:val="0035357A"/>
    <w:rsid w:val="00353CDA"/>
    <w:rsid w:val="003542CA"/>
    <w:rsid w:val="00354B5E"/>
    <w:rsid w:val="00354C86"/>
    <w:rsid w:val="00354CC3"/>
    <w:rsid w:val="0035524E"/>
    <w:rsid w:val="003552FE"/>
    <w:rsid w:val="00355541"/>
    <w:rsid w:val="00355DDD"/>
    <w:rsid w:val="003564F3"/>
    <w:rsid w:val="003567A2"/>
    <w:rsid w:val="00356C32"/>
    <w:rsid w:val="00356D71"/>
    <w:rsid w:val="00357BDF"/>
    <w:rsid w:val="00357C12"/>
    <w:rsid w:val="00357CF3"/>
    <w:rsid w:val="003605FC"/>
    <w:rsid w:val="003607B4"/>
    <w:rsid w:val="00360BAD"/>
    <w:rsid w:val="00362143"/>
    <w:rsid w:val="003621BC"/>
    <w:rsid w:val="00362293"/>
    <w:rsid w:val="00362DD5"/>
    <w:rsid w:val="003633CD"/>
    <w:rsid w:val="0036392D"/>
    <w:rsid w:val="003639E5"/>
    <w:rsid w:val="00364051"/>
    <w:rsid w:val="0036415D"/>
    <w:rsid w:val="00364376"/>
    <w:rsid w:val="003648C6"/>
    <w:rsid w:val="003649E5"/>
    <w:rsid w:val="00366521"/>
    <w:rsid w:val="00367003"/>
    <w:rsid w:val="003671AE"/>
    <w:rsid w:val="003700DB"/>
    <w:rsid w:val="003704DB"/>
    <w:rsid w:val="00370786"/>
    <w:rsid w:val="00370B09"/>
    <w:rsid w:val="00370C6E"/>
    <w:rsid w:val="00370DBC"/>
    <w:rsid w:val="00371817"/>
    <w:rsid w:val="00371EDE"/>
    <w:rsid w:val="00372605"/>
    <w:rsid w:val="003726FF"/>
    <w:rsid w:val="003728A8"/>
    <w:rsid w:val="00373EFD"/>
    <w:rsid w:val="0037406A"/>
    <w:rsid w:val="003741D3"/>
    <w:rsid w:val="00375A5B"/>
    <w:rsid w:val="00377267"/>
    <w:rsid w:val="003773B4"/>
    <w:rsid w:val="00377B30"/>
    <w:rsid w:val="0038047D"/>
    <w:rsid w:val="00380937"/>
    <w:rsid w:val="00380D9D"/>
    <w:rsid w:val="00380EFD"/>
    <w:rsid w:val="00380F3A"/>
    <w:rsid w:val="003816D9"/>
    <w:rsid w:val="00381825"/>
    <w:rsid w:val="003818F1"/>
    <w:rsid w:val="00381BEC"/>
    <w:rsid w:val="00381E21"/>
    <w:rsid w:val="00382A69"/>
    <w:rsid w:val="00382E22"/>
    <w:rsid w:val="00383453"/>
    <w:rsid w:val="00383686"/>
    <w:rsid w:val="00383C3F"/>
    <w:rsid w:val="00383C6A"/>
    <w:rsid w:val="00383D51"/>
    <w:rsid w:val="00383E4F"/>
    <w:rsid w:val="0038402A"/>
    <w:rsid w:val="00384819"/>
    <w:rsid w:val="00384ACF"/>
    <w:rsid w:val="00385517"/>
    <w:rsid w:val="00385F34"/>
    <w:rsid w:val="00386E9D"/>
    <w:rsid w:val="003871DA"/>
    <w:rsid w:val="003872B1"/>
    <w:rsid w:val="00387332"/>
    <w:rsid w:val="00387953"/>
    <w:rsid w:val="00390A2A"/>
    <w:rsid w:val="00390EBC"/>
    <w:rsid w:val="0039180C"/>
    <w:rsid w:val="00391E9C"/>
    <w:rsid w:val="00391EF4"/>
    <w:rsid w:val="00392A69"/>
    <w:rsid w:val="00394322"/>
    <w:rsid w:val="003948B3"/>
    <w:rsid w:val="00395FA2"/>
    <w:rsid w:val="00396209"/>
    <w:rsid w:val="0039656D"/>
    <w:rsid w:val="003965C7"/>
    <w:rsid w:val="00396671"/>
    <w:rsid w:val="003967BF"/>
    <w:rsid w:val="00396A25"/>
    <w:rsid w:val="00396BD9"/>
    <w:rsid w:val="00397914"/>
    <w:rsid w:val="00397CDD"/>
    <w:rsid w:val="003A0BF0"/>
    <w:rsid w:val="003A19EB"/>
    <w:rsid w:val="003A1C15"/>
    <w:rsid w:val="003A1F1D"/>
    <w:rsid w:val="003A22E9"/>
    <w:rsid w:val="003A2B42"/>
    <w:rsid w:val="003A3605"/>
    <w:rsid w:val="003A3A3E"/>
    <w:rsid w:val="003A3C75"/>
    <w:rsid w:val="003A4CD2"/>
    <w:rsid w:val="003A4E36"/>
    <w:rsid w:val="003A53BE"/>
    <w:rsid w:val="003A65F3"/>
    <w:rsid w:val="003A6E1C"/>
    <w:rsid w:val="003A770A"/>
    <w:rsid w:val="003A7C4B"/>
    <w:rsid w:val="003B04D7"/>
    <w:rsid w:val="003B0E64"/>
    <w:rsid w:val="003B13FB"/>
    <w:rsid w:val="003B16D8"/>
    <w:rsid w:val="003B23C1"/>
    <w:rsid w:val="003B258A"/>
    <w:rsid w:val="003B3B80"/>
    <w:rsid w:val="003B3D61"/>
    <w:rsid w:val="003B4396"/>
    <w:rsid w:val="003B4B26"/>
    <w:rsid w:val="003B4C81"/>
    <w:rsid w:val="003B51A7"/>
    <w:rsid w:val="003B6AC0"/>
    <w:rsid w:val="003B6B31"/>
    <w:rsid w:val="003B6BE6"/>
    <w:rsid w:val="003B7172"/>
    <w:rsid w:val="003C05E4"/>
    <w:rsid w:val="003C06DE"/>
    <w:rsid w:val="003C08FF"/>
    <w:rsid w:val="003C225C"/>
    <w:rsid w:val="003C339B"/>
    <w:rsid w:val="003C3A61"/>
    <w:rsid w:val="003C3BD2"/>
    <w:rsid w:val="003C4777"/>
    <w:rsid w:val="003C501D"/>
    <w:rsid w:val="003C5222"/>
    <w:rsid w:val="003C549F"/>
    <w:rsid w:val="003C5799"/>
    <w:rsid w:val="003C5C9F"/>
    <w:rsid w:val="003C5D3C"/>
    <w:rsid w:val="003C6EBE"/>
    <w:rsid w:val="003C7A79"/>
    <w:rsid w:val="003C7DED"/>
    <w:rsid w:val="003D0AE3"/>
    <w:rsid w:val="003D1459"/>
    <w:rsid w:val="003D1BA3"/>
    <w:rsid w:val="003D234E"/>
    <w:rsid w:val="003D291D"/>
    <w:rsid w:val="003D2BF4"/>
    <w:rsid w:val="003D2D95"/>
    <w:rsid w:val="003D2FD5"/>
    <w:rsid w:val="003D2FF7"/>
    <w:rsid w:val="003D37AB"/>
    <w:rsid w:val="003D3BA1"/>
    <w:rsid w:val="003D4BDB"/>
    <w:rsid w:val="003D4F28"/>
    <w:rsid w:val="003D537D"/>
    <w:rsid w:val="003D5B5A"/>
    <w:rsid w:val="003D5D4A"/>
    <w:rsid w:val="003D627F"/>
    <w:rsid w:val="003D689B"/>
    <w:rsid w:val="003D6B80"/>
    <w:rsid w:val="003D6D45"/>
    <w:rsid w:val="003D795D"/>
    <w:rsid w:val="003D797B"/>
    <w:rsid w:val="003D7CB8"/>
    <w:rsid w:val="003E0195"/>
    <w:rsid w:val="003E132E"/>
    <w:rsid w:val="003E1799"/>
    <w:rsid w:val="003E1C95"/>
    <w:rsid w:val="003E1EA7"/>
    <w:rsid w:val="003E2969"/>
    <w:rsid w:val="003E29B4"/>
    <w:rsid w:val="003E30B3"/>
    <w:rsid w:val="003E3641"/>
    <w:rsid w:val="003E393E"/>
    <w:rsid w:val="003E426E"/>
    <w:rsid w:val="003E4341"/>
    <w:rsid w:val="003E44EC"/>
    <w:rsid w:val="003E489A"/>
    <w:rsid w:val="003E59D5"/>
    <w:rsid w:val="003E5D1F"/>
    <w:rsid w:val="003E6468"/>
    <w:rsid w:val="003E6DB9"/>
    <w:rsid w:val="003E6F89"/>
    <w:rsid w:val="003E7BFE"/>
    <w:rsid w:val="003F0EC0"/>
    <w:rsid w:val="003F1A9C"/>
    <w:rsid w:val="003F1F3D"/>
    <w:rsid w:val="003F2B35"/>
    <w:rsid w:val="003F3415"/>
    <w:rsid w:val="003F3F4D"/>
    <w:rsid w:val="003F4D74"/>
    <w:rsid w:val="003F4DD9"/>
    <w:rsid w:val="003F4E35"/>
    <w:rsid w:val="003F5131"/>
    <w:rsid w:val="003F5B57"/>
    <w:rsid w:val="003F60CF"/>
    <w:rsid w:val="003F65C5"/>
    <w:rsid w:val="003F6679"/>
    <w:rsid w:val="003F66AE"/>
    <w:rsid w:val="003F733B"/>
    <w:rsid w:val="003F7D1C"/>
    <w:rsid w:val="004001DD"/>
    <w:rsid w:val="00400849"/>
    <w:rsid w:val="00400BA0"/>
    <w:rsid w:val="00401123"/>
    <w:rsid w:val="00401A7B"/>
    <w:rsid w:val="00401EC4"/>
    <w:rsid w:val="00401F81"/>
    <w:rsid w:val="00401FD3"/>
    <w:rsid w:val="004021E6"/>
    <w:rsid w:val="004030C2"/>
    <w:rsid w:val="00403B7D"/>
    <w:rsid w:val="00404160"/>
    <w:rsid w:val="00405399"/>
    <w:rsid w:val="00405878"/>
    <w:rsid w:val="00405A5E"/>
    <w:rsid w:val="00406347"/>
    <w:rsid w:val="00406431"/>
    <w:rsid w:val="00406456"/>
    <w:rsid w:val="00407434"/>
    <w:rsid w:val="00410014"/>
    <w:rsid w:val="004103D0"/>
    <w:rsid w:val="00411349"/>
    <w:rsid w:val="004118BB"/>
    <w:rsid w:val="00411B9F"/>
    <w:rsid w:val="00411FEC"/>
    <w:rsid w:val="00412672"/>
    <w:rsid w:val="004131D4"/>
    <w:rsid w:val="00413261"/>
    <w:rsid w:val="00413D25"/>
    <w:rsid w:val="0041442D"/>
    <w:rsid w:val="0041498C"/>
    <w:rsid w:val="00414D28"/>
    <w:rsid w:val="00415617"/>
    <w:rsid w:val="00415973"/>
    <w:rsid w:val="00420679"/>
    <w:rsid w:val="00421994"/>
    <w:rsid w:val="0042347C"/>
    <w:rsid w:val="00423C90"/>
    <w:rsid w:val="00423DF8"/>
    <w:rsid w:val="00430520"/>
    <w:rsid w:val="00430B44"/>
    <w:rsid w:val="00430E0F"/>
    <w:rsid w:val="004314F1"/>
    <w:rsid w:val="00431964"/>
    <w:rsid w:val="00431EDB"/>
    <w:rsid w:val="00432390"/>
    <w:rsid w:val="00433140"/>
    <w:rsid w:val="00433237"/>
    <w:rsid w:val="00433BB9"/>
    <w:rsid w:val="00433C0A"/>
    <w:rsid w:val="00434D2B"/>
    <w:rsid w:val="00434E22"/>
    <w:rsid w:val="00436406"/>
    <w:rsid w:val="00436ADB"/>
    <w:rsid w:val="00436C8B"/>
    <w:rsid w:val="00437314"/>
    <w:rsid w:val="004374DC"/>
    <w:rsid w:val="00437819"/>
    <w:rsid w:val="004378B3"/>
    <w:rsid w:val="00437FDA"/>
    <w:rsid w:val="00440375"/>
    <w:rsid w:val="004408F6"/>
    <w:rsid w:val="00440A24"/>
    <w:rsid w:val="00440F67"/>
    <w:rsid w:val="00442176"/>
    <w:rsid w:val="00442934"/>
    <w:rsid w:val="00443450"/>
    <w:rsid w:val="004436B1"/>
    <w:rsid w:val="00443A68"/>
    <w:rsid w:val="00443C29"/>
    <w:rsid w:val="00443CAB"/>
    <w:rsid w:val="00443F94"/>
    <w:rsid w:val="004441A0"/>
    <w:rsid w:val="00444E64"/>
    <w:rsid w:val="004459C7"/>
    <w:rsid w:val="00445A9A"/>
    <w:rsid w:val="004462B6"/>
    <w:rsid w:val="00446469"/>
    <w:rsid w:val="00446973"/>
    <w:rsid w:val="004470D8"/>
    <w:rsid w:val="00447343"/>
    <w:rsid w:val="0044742A"/>
    <w:rsid w:val="00447DCB"/>
    <w:rsid w:val="00450250"/>
    <w:rsid w:val="0045086B"/>
    <w:rsid w:val="004518F9"/>
    <w:rsid w:val="00451CC7"/>
    <w:rsid w:val="00451E64"/>
    <w:rsid w:val="00452F20"/>
    <w:rsid w:val="004534B0"/>
    <w:rsid w:val="00453AC1"/>
    <w:rsid w:val="00453B14"/>
    <w:rsid w:val="00453B8B"/>
    <w:rsid w:val="0045443D"/>
    <w:rsid w:val="004546D4"/>
    <w:rsid w:val="00454CA8"/>
    <w:rsid w:val="0045550D"/>
    <w:rsid w:val="0045556D"/>
    <w:rsid w:val="004557FE"/>
    <w:rsid w:val="00456509"/>
    <w:rsid w:val="00456B88"/>
    <w:rsid w:val="00456D38"/>
    <w:rsid w:val="00456D9E"/>
    <w:rsid w:val="00457304"/>
    <w:rsid w:val="00457E1B"/>
    <w:rsid w:val="00457F6D"/>
    <w:rsid w:val="00460857"/>
    <w:rsid w:val="0046085F"/>
    <w:rsid w:val="004608E7"/>
    <w:rsid w:val="00462294"/>
    <w:rsid w:val="0046240E"/>
    <w:rsid w:val="00463419"/>
    <w:rsid w:val="004636C4"/>
    <w:rsid w:val="004651DD"/>
    <w:rsid w:val="004657C3"/>
    <w:rsid w:val="004659E0"/>
    <w:rsid w:val="00466BCD"/>
    <w:rsid w:val="00471869"/>
    <w:rsid w:val="004723F4"/>
    <w:rsid w:val="00472640"/>
    <w:rsid w:val="0047271B"/>
    <w:rsid w:val="00472D57"/>
    <w:rsid w:val="00473CCF"/>
    <w:rsid w:val="004743E4"/>
    <w:rsid w:val="00474931"/>
    <w:rsid w:val="0047560D"/>
    <w:rsid w:val="00475628"/>
    <w:rsid w:val="00475BA7"/>
    <w:rsid w:val="00476652"/>
    <w:rsid w:val="00476B4B"/>
    <w:rsid w:val="0047718B"/>
    <w:rsid w:val="00477252"/>
    <w:rsid w:val="00477591"/>
    <w:rsid w:val="0047779A"/>
    <w:rsid w:val="00481C27"/>
    <w:rsid w:val="00481D05"/>
    <w:rsid w:val="00482231"/>
    <w:rsid w:val="00482652"/>
    <w:rsid w:val="004844FF"/>
    <w:rsid w:val="0048454F"/>
    <w:rsid w:val="0048532D"/>
    <w:rsid w:val="00485B87"/>
    <w:rsid w:val="00486035"/>
    <w:rsid w:val="00486E65"/>
    <w:rsid w:val="004901BE"/>
    <w:rsid w:val="00490A03"/>
    <w:rsid w:val="00490BA0"/>
    <w:rsid w:val="00491E75"/>
    <w:rsid w:val="00491F35"/>
    <w:rsid w:val="00492187"/>
    <w:rsid w:val="00492401"/>
    <w:rsid w:val="00492DB7"/>
    <w:rsid w:val="00493666"/>
    <w:rsid w:val="00493F37"/>
    <w:rsid w:val="00494535"/>
    <w:rsid w:val="004948FA"/>
    <w:rsid w:val="00494FEE"/>
    <w:rsid w:val="004954A3"/>
    <w:rsid w:val="00495A8D"/>
    <w:rsid w:val="00495D70"/>
    <w:rsid w:val="00496963"/>
    <w:rsid w:val="00496C50"/>
    <w:rsid w:val="00496FD1"/>
    <w:rsid w:val="00497BA3"/>
    <w:rsid w:val="00497C82"/>
    <w:rsid w:val="004A0324"/>
    <w:rsid w:val="004A05D6"/>
    <w:rsid w:val="004A0708"/>
    <w:rsid w:val="004A22FC"/>
    <w:rsid w:val="004A28BB"/>
    <w:rsid w:val="004A293E"/>
    <w:rsid w:val="004A4424"/>
    <w:rsid w:val="004A4DC6"/>
    <w:rsid w:val="004A5BB2"/>
    <w:rsid w:val="004A5CAF"/>
    <w:rsid w:val="004A6435"/>
    <w:rsid w:val="004A6849"/>
    <w:rsid w:val="004A69C3"/>
    <w:rsid w:val="004A7972"/>
    <w:rsid w:val="004A7DB0"/>
    <w:rsid w:val="004A7FE4"/>
    <w:rsid w:val="004B0677"/>
    <w:rsid w:val="004B1016"/>
    <w:rsid w:val="004B11D7"/>
    <w:rsid w:val="004B1267"/>
    <w:rsid w:val="004B147A"/>
    <w:rsid w:val="004B1815"/>
    <w:rsid w:val="004B1E01"/>
    <w:rsid w:val="004B24D2"/>
    <w:rsid w:val="004B273C"/>
    <w:rsid w:val="004B30BC"/>
    <w:rsid w:val="004B3BB2"/>
    <w:rsid w:val="004B3DCE"/>
    <w:rsid w:val="004B447E"/>
    <w:rsid w:val="004B56ED"/>
    <w:rsid w:val="004B5A5A"/>
    <w:rsid w:val="004B5DB5"/>
    <w:rsid w:val="004B678F"/>
    <w:rsid w:val="004B7011"/>
    <w:rsid w:val="004B7227"/>
    <w:rsid w:val="004B7A97"/>
    <w:rsid w:val="004B7CD5"/>
    <w:rsid w:val="004C057D"/>
    <w:rsid w:val="004C0584"/>
    <w:rsid w:val="004C0734"/>
    <w:rsid w:val="004C09FC"/>
    <w:rsid w:val="004C103A"/>
    <w:rsid w:val="004C153A"/>
    <w:rsid w:val="004C1F75"/>
    <w:rsid w:val="004C2EAE"/>
    <w:rsid w:val="004C3270"/>
    <w:rsid w:val="004C3762"/>
    <w:rsid w:val="004C392A"/>
    <w:rsid w:val="004C3BF9"/>
    <w:rsid w:val="004C3D3A"/>
    <w:rsid w:val="004C47AE"/>
    <w:rsid w:val="004C4D3D"/>
    <w:rsid w:val="004C4F7E"/>
    <w:rsid w:val="004C4FE4"/>
    <w:rsid w:val="004C61A4"/>
    <w:rsid w:val="004C673F"/>
    <w:rsid w:val="004C67AA"/>
    <w:rsid w:val="004C696F"/>
    <w:rsid w:val="004C70BA"/>
    <w:rsid w:val="004C72C6"/>
    <w:rsid w:val="004C78E7"/>
    <w:rsid w:val="004C7BA4"/>
    <w:rsid w:val="004C7D6C"/>
    <w:rsid w:val="004D18C4"/>
    <w:rsid w:val="004D1CD3"/>
    <w:rsid w:val="004D1CF2"/>
    <w:rsid w:val="004D1DB7"/>
    <w:rsid w:val="004D28EB"/>
    <w:rsid w:val="004D2980"/>
    <w:rsid w:val="004D2B41"/>
    <w:rsid w:val="004D2CF5"/>
    <w:rsid w:val="004D2D09"/>
    <w:rsid w:val="004D3106"/>
    <w:rsid w:val="004D3AAD"/>
    <w:rsid w:val="004D40AF"/>
    <w:rsid w:val="004D498B"/>
    <w:rsid w:val="004D4B3F"/>
    <w:rsid w:val="004D4BCC"/>
    <w:rsid w:val="004D4D50"/>
    <w:rsid w:val="004D7125"/>
    <w:rsid w:val="004D79E7"/>
    <w:rsid w:val="004E0033"/>
    <w:rsid w:val="004E1101"/>
    <w:rsid w:val="004E114A"/>
    <w:rsid w:val="004E1414"/>
    <w:rsid w:val="004E1CF8"/>
    <w:rsid w:val="004E1E32"/>
    <w:rsid w:val="004E2E5E"/>
    <w:rsid w:val="004E2ECD"/>
    <w:rsid w:val="004E32CA"/>
    <w:rsid w:val="004E34EB"/>
    <w:rsid w:val="004E5D33"/>
    <w:rsid w:val="004E6392"/>
    <w:rsid w:val="004E7BF6"/>
    <w:rsid w:val="004E7D0E"/>
    <w:rsid w:val="004F0130"/>
    <w:rsid w:val="004F039B"/>
    <w:rsid w:val="004F131D"/>
    <w:rsid w:val="004F13A3"/>
    <w:rsid w:val="004F175C"/>
    <w:rsid w:val="004F2B4A"/>
    <w:rsid w:val="004F38AB"/>
    <w:rsid w:val="004F4DF3"/>
    <w:rsid w:val="004F525B"/>
    <w:rsid w:val="004F5296"/>
    <w:rsid w:val="004F532F"/>
    <w:rsid w:val="004F5C1F"/>
    <w:rsid w:val="004F5E9A"/>
    <w:rsid w:val="004F64AB"/>
    <w:rsid w:val="004F67BC"/>
    <w:rsid w:val="004F6D23"/>
    <w:rsid w:val="004F7024"/>
    <w:rsid w:val="004F7199"/>
    <w:rsid w:val="004F742C"/>
    <w:rsid w:val="004F7970"/>
    <w:rsid w:val="004F7A98"/>
    <w:rsid w:val="004F7C78"/>
    <w:rsid w:val="0050044E"/>
    <w:rsid w:val="00500E76"/>
    <w:rsid w:val="0050142E"/>
    <w:rsid w:val="00501E02"/>
    <w:rsid w:val="005031DE"/>
    <w:rsid w:val="005037D0"/>
    <w:rsid w:val="00503BB3"/>
    <w:rsid w:val="0050461A"/>
    <w:rsid w:val="00504F47"/>
    <w:rsid w:val="00505215"/>
    <w:rsid w:val="0050587F"/>
    <w:rsid w:val="00506492"/>
    <w:rsid w:val="00506608"/>
    <w:rsid w:val="00506FD5"/>
    <w:rsid w:val="00507902"/>
    <w:rsid w:val="00510356"/>
    <w:rsid w:val="005108DC"/>
    <w:rsid w:val="0051117A"/>
    <w:rsid w:val="005113AD"/>
    <w:rsid w:val="0051140B"/>
    <w:rsid w:val="0051146F"/>
    <w:rsid w:val="00511668"/>
    <w:rsid w:val="00511C47"/>
    <w:rsid w:val="00512456"/>
    <w:rsid w:val="00512A80"/>
    <w:rsid w:val="00512D76"/>
    <w:rsid w:val="00512FC0"/>
    <w:rsid w:val="00514096"/>
    <w:rsid w:val="00514E8B"/>
    <w:rsid w:val="0051572E"/>
    <w:rsid w:val="00515B10"/>
    <w:rsid w:val="00515D38"/>
    <w:rsid w:val="00516582"/>
    <w:rsid w:val="00517B45"/>
    <w:rsid w:val="00517EFA"/>
    <w:rsid w:val="005204E3"/>
    <w:rsid w:val="0052055F"/>
    <w:rsid w:val="00520641"/>
    <w:rsid w:val="00520AFF"/>
    <w:rsid w:val="0052187C"/>
    <w:rsid w:val="00521A5C"/>
    <w:rsid w:val="00521B05"/>
    <w:rsid w:val="00521CB3"/>
    <w:rsid w:val="00521CD3"/>
    <w:rsid w:val="00522215"/>
    <w:rsid w:val="005224BB"/>
    <w:rsid w:val="00522863"/>
    <w:rsid w:val="00522C97"/>
    <w:rsid w:val="005237BF"/>
    <w:rsid w:val="00523CD5"/>
    <w:rsid w:val="0052434A"/>
    <w:rsid w:val="0052504E"/>
    <w:rsid w:val="0052611E"/>
    <w:rsid w:val="00526B29"/>
    <w:rsid w:val="00526BAC"/>
    <w:rsid w:val="00526D82"/>
    <w:rsid w:val="00526F79"/>
    <w:rsid w:val="00526FFB"/>
    <w:rsid w:val="00527122"/>
    <w:rsid w:val="005303B8"/>
    <w:rsid w:val="00531C3C"/>
    <w:rsid w:val="005320EF"/>
    <w:rsid w:val="0053273C"/>
    <w:rsid w:val="00532F7E"/>
    <w:rsid w:val="00534124"/>
    <w:rsid w:val="005345C4"/>
    <w:rsid w:val="005362A7"/>
    <w:rsid w:val="00536415"/>
    <w:rsid w:val="00536576"/>
    <w:rsid w:val="0053694F"/>
    <w:rsid w:val="00537546"/>
    <w:rsid w:val="005376A6"/>
    <w:rsid w:val="00541161"/>
    <w:rsid w:val="0054143F"/>
    <w:rsid w:val="005418B7"/>
    <w:rsid w:val="00542EBB"/>
    <w:rsid w:val="00542EF9"/>
    <w:rsid w:val="00542F9B"/>
    <w:rsid w:val="00543011"/>
    <w:rsid w:val="00543734"/>
    <w:rsid w:val="005443F8"/>
    <w:rsid w:val="00544584"/>
    <w:rsid w:val="005448F0"/>
    <w:rsid w:val="00544B4E"/>
    <w:rsid w:val="00544FE6"/>
    <w:rsid w:val="00544FF7"/>
    <w:rsid w:val="005452F9"/>
    <w:rsid w:val="0054598E"/>
    <w:rsid w:val="00546480"/>
    <w:rsid w:val="00547414"/>
    <w:rsid w:val="0054784A"/>
    <w:rsid w:val="0054794D"/>
    <w:rsid w:val="005503B9"/>
    <w:rsid w:val="005505CA"/>
    <w:rsid w:val="00550888"/>
    <w:rsid w:val="00550D82"/>
    <w:rsid w:val="005510B3"/>
    <w:rsid w:val="005519E2"/>
    <w:rsid w:val="00551ECB"/>
    <w:rsid w:val="00552144"/>
    <w:rsid w:val="005521C6"/>
    <w:rsid w:val="00552286"/>
    <w:rsid w:val="00552C73"/>
    <w:rsid w:val="00552D81"/>
    <w:rsid w:val="00552F05"/>
    <w:rsid w:val="0055331C"/>
    <w:rsid w:val="005537B9"/>
    <w:rsid w:val="00553ABD"/>
    <w:rsid w:val="00553CC7"/>
    <w:rsid w:val="0055432C"/>
    <w:rsid w:val="0055490B"/>
    <w:rsid w:val="00554D69"/>
    <w:rsid w:val="00555075"/>
    <w:rsid w:val="00556539"/>
    <w:rsid w:val="005565D3"/>
    <w:rsid w:val="0055685B"/>
    <w:rsid w:val="0055765D"/>
    <w:rsid w:val="00557968"/>
    <w:rsid w:val="005623C8"/>
    <w:rsid w:val="005627BA"/>
    <w:rsid w:val="00562EBE"/>
    <w:rsid w:val="005632E5"/>
    <w:rsid w:val="00563357"/>
    <w:rsid w:val="00564098"/>
    <w:rsid w:val="00564538"/>
    <w:rsid w:val="005657FA"/>
    <w:rsid w:val="00565E31"/>
    <w:rsid w:val="00566E83"/>
    <w:rsid w:val="005676BC"/>
    <w:rsid w:val="005708ED"/>
    <w:rsid w:val="005712C6"/>
    <w:rsid w:val="005712F1"/>
    <w:rsid w:val="0057138E"/>
    <w:rsid w:val="00571895"/>
    <w:rsid w:val="00571A8A"/>
    <w:rsid w:val="0057213E"/>
    <w:rsid w:val="00572980"/>
    <w:rsid w:val="005729B7"/>
    <w:rsid w:val="005731CF"/>
    <w:rsid w:val="00573723"/>
    <w:rsid w:val="005745CE"/>
    <w:rsid w:val="00574630"/>
    <w:rsid w:val="00575046"/>
    <w:rsid w:val="00575BB5"/>
    <w:rsid w:val="00576B51"/>
    <w:rsid w:val="005770A8"/>
    <w:rsid w:val="0057715B"/>
    <w:rsid w:val="00580A0D"/>
    <w:rsid w:val="005813E1"/>
    <w:rsid w:val="00581727"/>
    <w:rsid w:val="00582936"/>
    <w:rsid w:val="00582E2D"/>
    <w:rsid w:val="00582E71"/>
    <w:rsid w:val="00582F08"/>
    <w:rsid w:val="00583040"/>
    <w:rsid w:val="005838E2"/>
    <w:rsid w:val="00583AA6"/>
    <w:rsid w:val="00584318"/>
    <w:rsid w:val="005844B9"/>
    <w:rsid w:val="005845C4"/>
    <w:rsid w:val="0058467F"/>
    <w:rsid w:val="00584ACD"/>
    <w:rsid w:val="00584B5B"/>
    <w:rsid w:val="00585507"/>
    <w:rsid w:val="00585A42"/>
    <w:rsid w:val="005867DD"/>
    <w:rsid w:val="005870DF"/>
    <w:rsid w:val="005871B5"/>
    <w:rsid w:val="00587708"/>
    <w:rsid w:val="005878D3"/>
    <w:rsid w:val="005878EC"/>
    <w:rsid w:val="00590481"/>
    <w:rsid w:val="005905AE"/>
    <w:rsid w:val="00590C57"/>
    <w:rsid w:val="00590E5E"/>
    <w:rsid w:val="0059102E"/>
    <w:rsid w:val="005912BB"/>
    <w:rsid w:val="0059165F"/>
    <w:rsid w:val="00591CE6"/>
    <w:rsid w:val="00592240"/>
    <w:rsid w:val="0059236D"/>
    <w:rsid w:val="00592706"/>
    <w:rsid w:val="00592F81"/>
    <w:rsid w:val="005931BB"/>
    <w:rsid w:val="00593402"/>
    <w:rsid w:val="00593414"/>
    <w:rsid w:val="00594887"/>
    <w:rsid w:val="0059499D"/>
    <w:rsid w:val="005949C1"/>
    <w:rsid w:val="00594DD2"/>
    <w:rsid w:val="00595AA7"/>
    <w:rsid w:val="00595BB5"/>
    <w:rsid w:val="00595C00"/>
    <w:rsid w:val="00595EE0"/>
    <w:rsid w:val="00596C05"/>
    <w:rsid w:val="00596F45"/>
    <w:rsid w:val="0059735A"/>
    <w:rsid w:val="00597549"/>
    <w:rsid w:val="005977A8"/>
    <w:rsid w:val="005A00FF"/>
    <w:rsid w:val="005A050F"/>
    <w:rsid w:val="005A117A"/>
    <w:rsid w:val="005A1393"/>
    <w:rsid w:val="005A19E0"/>
    <w:rsid w:val="005A253B"/>
    <w:rsid w:val="005A2721"/>
    <w:rsid w:val="005A2C07"/>
    <w:rsid w:val="005A2D55"/>
    <w:rsid w:val="005A33C7"/>
    <w:rsid w:val="005A43A8"/>
    <w:rsid w:val="005A4D03"/>
    <w:rsid w:val="005A5211"/>
    <w:rsid w:val="005A5973"/>
    <w:rsid w:val="005A5EBA"/>
    <w:rsid w:val="005A61F5"/>
    <w:rsid w:val="005A6716"/>
    <w:rsid w:val="005A6B3D"/>
    <w:rsid w:val="005A6FFE"/>
    <w:rsid w:val="005A7DD5"/>
    <w:rsid w:val="005B0B09"/>
    <w:rsid w:val="005B19C2"/>
    <w:rsid w:val="005B264C"/>
    <w:rsid w:val="005B2E94"/>
    <w:rsid w:val="005B3831"/>
    <w:rsid w:val="005B405E"/>
    <w:rsid w:val="005B43C4"/>
    <w:rsid w:val="005B453A"/>
    <w:rsid w:val="005B49E7"/>
    <w:rsid w:val="005B4BAB"/>
    <w:rsid w:val="005B4FB9"/>
    <w:rsid w:val="005B504F"/>
    <w:rsid w:val="005B5A3A"/>
    <w:rsid w:val="005B6913"/>
    <w:rsid w:val="005B6A26"/>
    <w:rsid w:val="005B6A61"/>
    <w:rsid w:val="005B6C3C"/>
    <w:rsid w:val="005B7E78"/>
    <w:rsid w:val="005B7EF1"/>
    <w:rsid w:val="005C0779"/>
    <w:rsid w:val="005C1052"/>
    <w:rsid w:val="005C109A"/>
    <w:rsid w:val="005C15B2"/>
    <w:rsid w:val="005C1D33"/>
    <w:rsid w:val="005C1E18"/>
    <w:rsid w:val="005C3883"/>
    <w:rsid w:val="005C3C7D"/>
    <w:rsid w:val="005C42CD"/>
    <w:rsid w:val="005C4432"/>
    <w:rsid w:val="005C4766"/>
    <w:rsid w:val="005C4B21"/>
    <w:rsid w:val="005C4C78"/>
    <w:rsid w:val="005C4FDE"/>
    <w:rsid w:val="005C501B"/>
    <w:rsid w:val="005C5300"/>
    <w:rsid w:val="005C61B8"/>
    <w:rsid w:val="005C72BE"/>
    <w:rsid w:val="005C7319"/>
    <w:rsid w:val="005C7BB2"/>
    <w:rsid w:val="005D0082"/>
    <w:rsid w:val="005D0286"/>
    <w:rsid w:val="005D0348"/>
    <w:rsid w:val="005D054E"/>
    <w:rsid w:val="005D119E"/>
    <w:rsid w:val="005D143E"/>
    <w:rsid w:val="005D145A"/>
    <w:rsid w:val="005D2D46"/>
    <w:rsid w:val="005D3484"/>
    <w:rsid w:val="005D37E5"/>
    <w:rsid w:val="005D40BF"/>
    <w:rsid w:val="005D478C"/>
    <w:rsid w:val="005D4B3D"/>
    <w:rsid w:val="005D4DA4"/>
    <w:rsid w:val="005D5F93"/>
    <w:rsid w:val="005D695A"/>
    <w:rsid w:val="005D711A"/>
    <w:rsid w:val="005D7C23"/>
    <w:rsid w:val="005E0976"/>
    <w:rsid w:val="005E1531"/>
    <w:rsid w:val="005E1B04"/>
    <w:rsid w:val="005E1B13"/>
    <w:rsid w:val="005E2C85"/>
    <w:rsid w:val="005E39E1"/>
    <w:rsid w:val="005E40E1"/>
    <w:rsid w:val="005E40FD"/>
    <w:rsid w:val="005E4983"/>
    <w:rsid w:val="005E5D51"/>
    <w:rsid w:val="005E61A3"/>
    <w:rsid w:val="005E6254"/>
    <w:rsid w:val="005E69C3"/>
    <w:rsid w:val="005E6BAF"/>
    <w:rsid w:val="005E7A47"/>
    <w:rsid w:val="005E7BF3"/>
    <w:rsid w:val="005F028A"/>
    <w:rsid w:val="005F178C"/>
    <w:rsid w:val="005F1B58"/>
    <w:rsid w:val="005F24D5"/>
    <w:rsid w:val="005F28BC"/>
    <w:rsid w:val="005F2AF5"/>
    <w:rsid w:val="005F2DD8"/>
    <w:rsid w:val="005F33B2"/>
    <w:rsid w:val="005F4225"/>
    <w:rsid w:val="005F4C81"/>
    <w:rsid w:val="005F547A"/>
    <w:rsid w:val="005F5563"/>
    <w:rsid w:val="005F7052"/>
    <w:rsid w:val="005F76E9"/>
    <w:rsid w:val="006008D3"/>
    <w:rsid w:val="00601520"/>
    <w:rsid w:val="00601CE8"/>
    <w:rsid w:val="00602212"/>
    <w:rsid w:val="0060270C"/>
    <w:rsid w:val="0060273F"/>
    <w:rsid w:val="00602DAE"/>
    <w:rsid w:val="006038CE"/>
    <w:rsid w:val="00604983"/>
    <w:rsid w:val="00605B70"/>
    <w:rsid w:val="00606371"/>
    <w:rsid w:val="00606A81"/>
    <w:rsid w:val="00606FC4"/>
    <w:rsid w:val="00607FE4"/>
    <w:rsid w:val="00610700"/>
    <w:rsid w:val="00610C4A"/>
    <w:rsid w:val="00611068"/>
    <w:rsid w:val="00611C24"/>
    <w:rsid w:val="00613CCF"/>
    <w:rsid w:val="00613EC4"/>
    <w:rsid w:val="00614050"/>
    <w:rsid w:val="00614475"/>
    <w:rsid w:val="0061494C"/>
    <w:rsid w:val="006156E8"/>
    <w:rsid w:val="006159D4"/>
    <w:rsid w:val="00615C70"/>
    <w:rsid w:val="00615F40"/>
    <w:rsid w:val="0061636E"/>
    <w:rsid w:val="00616EFB"/>
    <w:rsid w:val="006174A0"/>
    <w:rsid w:val="006179AF"/>
    <w:rsid w:val="00617D53"/>
    <w:rsid w:val="00620940"/>
    <w:rsid w:val="00620956"/>
    <w:rsid w:val="0062096B"/>
    <w:rsid w:val="00621341"/>
    <w:rsid w:val="006213D5"/>
    <w:rsid w:val="00621B95"/>
    <w:rsid w:val="00622536"/>
    <w:rsid w:val="00622A71"/>
    <w:rsid w:val="00622F5C"/>
    <w:rsid w:val="00623486"/>
    <w:rsid w:val="0062376E"/>
    <w:rsid w:val="006238FB"/>
    <w:rsid w:val="00623A9B"/>
    <w:rsid w:val="00623DA3"/>
    <w:rsid w:val="0062456E"/>
    <w:rsid w:val="0062552C"/>
    <w:rsid w:val="0062574D"/>
    <w:rsid w:val="00625AAB"/>
    <w:rsid w:val="00626C16"/>
    <w:rsid w:val="006270AC"/>
    <w:rsid w:val="006275CE"/>
    <w:rsid w:val="00630570"/>
    <w:rsid w:val="00630B00"/>
    <w:rsid w:val="006313CC"/>
    <w:rsid w:val="006315AD"/>
    <w:rsid w:val="00631710"/>
    <w:rsid w:val="00631B16"/>
    <w:rsid w:val="00632422"/>
    <w:rsid w:val="00632B03"/>
    <w:rsid w:val="006334F3"/>
    <w:rsid w:val="00633770"/>
    <w:rsid w:val="00634509"/>
    <w:rsid w:val="00635CBB"/>
    <w:rsid w:val="00636C35"/>
    <w:rsid w:val="00637541"/>
    <w:rsid w:val="006401FA"/>
    <w:rsid w:val="006406B1"/>
    <w:rsid w:val="00640F7A"/>
    <w:rsid w:val="0064240D"/>
    <w:rsid w:val="0064253A"/>
    <w:rsid w:val="00642A59"/>
    <w:rsid w:val="006432A9"/>
    <w:rsid w:val="0064342F"/>
    <w:rsid w:val="00644A6E"/>
    <w:rsid w:val="00644CED"/>
    <w:rsid w:val="00645399"/>
    <w:rsid w:val="00645B80"/>
    <w:rsid w:val="00645CD4"/>
    <w:rsid w:val="0064690E"/>
    <w:rsid w:val="00646CF1"/>
    <w:rsid w:val="0064781C"/>
    <w:rsid w:val="00647893"/>
    <w:rsid w:val="00647B37"/>
    <w:rsid w:val="00647E8D"/>
    <w:rsid w:val="006501EA"/>
    <w:rsid w:val="00650233"/>
    <w:rsid w:val="0065071C"/>
    <w:rsid w:val="00650935"/>
    <w:rsid w:val="006512B7"/>
    <w:rsid w:val="00651D0D"/>
    <w:rsid w:val="00651E6C"/>
    <w:rsid w:val="0065286B"/>
    <w:rsid w:val="00653115"/>
    <w:rsid w:val="006531D9"/>
    <w:rsid w:val="00653309"/>
    <w:rsid w:val="0065354D"/>
    <w:rsid w:val="00653D01"/>
    <w:rsid w:val="006549B3"/>
    <w:rsid w:val="00654CBD"/>
    <w:rsid w:val="00655356"/>
    <w:rsid w:val="00655718"/>
    <w:rsid w:val="00655976"/>
    <w:rsid w:val="00655DDC"/>
    <w:rsid w:val="00655EAE"/>
    <w:rsid w:val="00655F0E"/>
    <w:rsid w:val="0065669B"/>
    <w:rsid w:val="00656F8F"/>
    <w:rsid w:val="0065770D"/>
    <w:rsid w:val="0065779F"/>
    <w:rsid w:val="00660BD6"/>
    <w:rsid w:val="00662048"/>
    <w:rsid w:val="006624F8"/>
    <w:rsid w:val="006631F0"/>
    <w:rsid w:val="006638C4"/>
    <w:rsid w:val="00663F7C"/>
    <w:rsid w:val="00664146"/>
    <w:rsid w:val="0066493A"/>
    <w:rsid w:val="00664AE9"/>
    <w:rsid w:val="0066542E"/>
    <w:rsid w:val="00665607"/>
    <w:rsid w:val="00665D49"/>
    <w:rsid w:val="006661F9"/>
    <w:rsid w:val="006661FC"/>
    <w:rsid w:val="00666B07"/>
    <w:rsid w:val="00666DB6"/>
    <w:rsid w:val="0066710A"/>
    <w:rsid w:val="006675ED"/>
    <w:rsid w:val="006678A2"/>
    <w:rsid w:val="00667EF0"/>
    <w:rsid w:val="00670084"/>
    <w:rsid w:val="00670CB8"/>
    <w:rsid w:val="006716DA"/>
    <w:rsid w:val="0067198E"/>
    <w:rsid w:val="00671C47"/>
    <w:rsid w:val="0067303B"/>
    <w:rsid w:val="0067315F"/>
    <w:rsid w:val="00673637"/>
    <w:rsid w:val="006738D3"/>
    <w:rsid w:val="00673B3D"/>
    <w:rsid w:val="006751A5"/>
    <w:rsid w:val="00675815"/>
    <w:rsid w:val="00675851"/>
    <w:rsid w:val="00675D7A"/>
    <w:rsid w:val="00675F4A"/>
    <w:rsid w:val="00676483"/>
    <w:rsid w:val="00676B49"/>
    <w:rsid w:val="006778AE"/>
    <w:rsid w:val="0068031B"/>
    <w:rsid w:val="00680CC1"/>
    <w:rsid w:val="00680D8E"/>
    <w:rsid w:val="00680F2C"/>
    <w:rsid w:val="00681131"/>
    <w:rsid w:val="0068134D"/>
    <w:rsid w:val="0068142B"/>
    <w:rsid w:val="00681483"/>
    <w:rsid w:val="00681E58"/>
    <w:rsid w:val="00682ECC"/>
    <w:rsid w:val="00682FA0"/>
    <w:rsid w:val="00683357"/>
    <w:rsid w:val="006836C4"/>
    <w:rsid w:val="00683EA2"/>
    <w:rsid w:val="006842DB"/>
    <w:rsid w:val="00684A6F"/>
    <w:rsid w:val="00684AAC"/>
    <w:rsid w:val="0068517C"/>
    <w:rsid w:val="00685187"/>
    <w:rsid w:val="00686D35"/>
    <w:rsid w:val="0068724B"/>
    <w:rsid w:val="00687488"/>
    <w:rsid w:val="00687FA5"/>
    <w:rsid w:val="00690693"/>
    <w:rsid w:val="006906D3"/>
    <w:rsid w:val="0069115E"/>
    <w:rsid w:val="00691D1B"/>
    <w:rsid w:val="00692753"/>
    <w:rsid w:val="0069294A"/>
    <w:rsid w:val="006929F1"/>
    <w:rsid w:val="00692A58"/>
    <w:rsid w:val="00692AC5"/>
    <w:rsid w:val="00692ED7"/>
    <w:rsid w:val="00693776"/>
    <w:rsid w:val="00693796"/>
    <w:rsid w:val="00693F3C"/>
    <w:rsid w:val="00694217"/>
    <w:rsid w:val="00695054"/>
    <w:rsid w:val="006952D0"/>
    <w:rsid w:val="00695AA1"/>
    <w:rsid w:val="0069655B"/>
    <w:rsid w:val="00697236"/>
    <w:rsid w:val="006972DE"/>
    <w:rsid w:val="00697A34"/>
    <w:rsid w:val="006A0993"/>
    <w:rsid w:val="006A1145"/>
    <w:rsid w:val="006A1DAF"/>
    <w:rsid w:val="006A24E6"/>
    <w:rsid w:val="006A2D6B"/>
    <w:rsid w:val="006A2F50"/>
    <w:rsid w:val="006A40F8"/>
    <w:rsid w:val="006A4371"/>
    <w:rsid w:val="006A4C7D"/>
    <w:rsid w:val="006A537E"/>
    <w:rsid w:val="006A57C5"/>
    <w:rsid w:val="006A6097"/>
    <w:rsid w:val="006A6E78"/>
    <w:rsid w:val="006A7049"/>
    <w:rsid w:val="006A772D"/>
    <w:rsid w:val="006A7B7C"/>
    <w:rsid w:val="006A7E96"/>
    <w:rsid w:val="006B0294"/>
    <w:rsid w:val="006B032F"/>
    <w:rsid w:val="006B0C21"/>
    <w:rsid w:val="006B0DFF"/>
    <w:rsid w:val="006B201C"/>
    <w:rsid w:val="006B2075"/>
    <w:rsid w:val="006B298B"/>
    <w:rsid w:val="006B3498"/>
    <w:rsid w:val="006B3597"/>
    <w:rsid w:val="006B3868"/>
    <w:rsid w:val="006B3B4C"/>
    <w:rsid w:val="006B40B3"/>
    <w:rsid w:val="006B4822"/>
    <w:rsid w:val="006B484E"/>
    <w:rsid w:val="006B4A7F"/>
    <w:rsid w:val="006B5516"/>
    <w:rsid w:val="006B5D65"/>
    <w:rsid w:val="006B6277"/>
    <w:rsid w:val="006B69C2"/>
    <w:rsid w:val="006B6B74"/>
    <w:rsid w:val="006B7193"/>
    <w:rsid w:val="006B751C"/>
    <w:rsid w:val="006B7F91"/>
    <w:rsid w:val="006C09DA"/>
    <w:rsid w:val="006C0A82"/>
    <w:rsid w:val="006C1617"/>
    <w:rsid w:val="006C17CE"/>
    <w:rsid w:val="006C1C7E"/>
    <w:rsid w:val="006C1FC2"/>
    <w:rsid w:val="006C27CE"/>
    <w:rsid w:val="006C2940"/>
    <w:rsid w:val="006C2D13"/>
    <w:rsid w:val="006C3518"/>
    <w:rsid w:val="006C3578"/>
    <w:rsid w:val="006C3A14"/>
    <w:rsid w:val="006C3E9D"/>
    <w:rsid w:val="006C46E4"/>
    <w:rsid w:val="006C47AC"/>
    <w:rsid w:val="006C530B"/>
    <w:rsid w:val="006C5340"/>
    <w:rsid w:val="006C53FD"/>
    <w:rsid w:val="006C64D4"/>
    <w:rsid w:val="006C691B"/>
    <w:rsid w:val="006C6A51"/>
    <w:rsid w:val="006C6ABF"/>
    <w:rsid w:val="006C6DFB"/>
    <w:rsid w:val="006C7BC3"/>
    <w:rsid w:val="006D03B7"/>
    <w:rsid w:val="006D0532"/>
    <w:rsid w:val="006D08FE"/>
    <w:rsid w:val="006D0A2C"/>
    <w:rsid w:val="006D12DF"/>
    <w:rsid w:val="006D25DA"/>
    <w:rsid w:val="006D390B"/>
    <w:rsid w:val="006D3CB4"/>
    <w:rsid w:val="006D446C"/>
    <w:rsid w:val="006D44A8"/>
    <w:rsid w:val="006D4A8B"/>
    <w:rsid w:val="006D4BF9"/>
    <w:rsid w:val="006D4D05"/>
    <w:rsid w:val="006D5523"/>
    <w:rsid w:val="006D5CE4"/>
    <w:rsid w:val="006D5DDA"/>
    <w:rsid w:val="006D6211"/>
    <w:rsid w:val="006D63D7"/>
    <w:rsid w:val="006D6503"/>
    <w:rsid w:val="006D79A5"/>
    <w:rsid w:val="006D7D7D"/>
    <w:rsid w:val="006D7F16"/>
    <w:rsid w:val="006E0192"/>
    <w:rsid w:val="006E05DE"/>
    <w:rsid w:val="006E0B32"/>
    <w:rsid w:val="006E0D31"/>
    <w:rsid w:val="006E243A"/>
    <w:rsid w:val="006E27D0"/>
    <w:rsid w:val="006E2C4D"/>
    <w:rsid w:val="006E2D86"/>
    <w:rsid w:val="006E3009"/>
    <w:rsid w:val="006E30DD"/>
    <w:rsid w:val="006E33F5"/>
    <w:rsid w:val="006E34EA"/>
    <w:rsid w:val="006E63DE"/>
    <w:rsid w:val="006E689E"/>
    <w:rsid w:val="006E69BF"/>
    <w:rsid w:val="006E71C3"/>
    <w:rsid w:val="006E7432"/>
    <w:rsid w:val="006E761E"/>
    <w:rsid w:val="006E7E4F"/>
    <w:rsid w:val="006F179E"/>
    <w:rsid w:val="006F24CC"/>
    <w:rsid w:val="006F2C94"/>
    <w:rsid w:val="006F3786"/>
    <w:rsid w:val="006F3C1E"/>
    <w:rsid w:val="006F4C09"/>
    <w:rsid w:val="006F6A6B"/>
    <w:rsid w:val="006F6ED5"/>
    <w:rsid w:val="006F6F1D"/>
    <w:rsid w:val="006F7027"/>
    <w:rsid w:val="006F753F"/>
    <w:rsid w:val="006F79EE"/>
    <w:rsid w:val="006F7F99"/>
    <w:rsid w:val="0070003E"/>
    <w:rsid w:val="00701238"/>
    <w:rsid w:val="00701B05"/>
    <w:rsid w:val="00701D6C"/>
    <w:rsid w:val="00702363"/>
    <w:rsid w:val="00702A48"/>
    <w:rsid w:val="007039B6"/>
    <w:rsid w:val="00703AEF"/>
    <w:rsid w:val="0070440D"/>
    <w:rsid w:val="00704510"/>
    <w:rsid w:val="0070456A"/>
    <w:rsid w:val="00704DD6"/>
    <w:rsid w:val="00704FEC"/>
    <w:rsid w:val="00705889"/>
    <w:rsid w:val="00705D25"/>
    <w:rsid w:val="00706333"/>
    <w:rsid w:val="00706B38"/>
    <w:rsid w:val="00706BBE"/>
    <w:rsid w:val="00707249"/>
    <w:rsid w:val="00707501"/>
    <w:rsid w:val="00707870"/>
    <w:rsid w:val="007101DC"/>
    <w:rsid w:val="00710AF1"/>
    <w:rsid w:val="00711DBA"/>
    <w:rsid w:val="00711F51"/>
    <w:rsid w:val="0071210C"/>
    <w:rsid w:val="00712702"/>
    <w:rsid w:val="0071328C"/>
    <w:rsid w:val="0071331C"/>
    <w:rsid w:val="00713643"/>
    <w:rsid w:val="0071365A"/>
    <w:rsid w:val="00713B87"/>
    <w:rsid w:val="0071443A"/>
    <w:rsid w:val="00714F16"/>
    <w:rsid w:val="007155DC"/>
    <w:rsid w:val="007155E1"/>
    <w:rsid w:val="007158D4"/>
    <w:rsid w:val="00715F83"/>
    <w:rsid w:val="00716C0F"/>
    <w:rsid w:val="0071715E"/>
    <w:rsid w:val="00717B78"/>
    <w:rsid w:val="00717C7C"/>
    <w:rsid w:val="0072010A"/>
    <w:rsid w:val="007206D9"/>
    <w:rsid w:val="007206FF"/>
    <w:rsid w:val="00720D33"/>
    <w:rsid w:val="00720D87"/>
    <w:rsid w:val="00720FB5"/>
    <w:rsid w:val="0072120A"/>
    <w:rsid w:val="007215DF"/>
    <w:rsid w:val="00721A8D"/>
    <w:rsid w:val="00721DFE"/>
    <w:rsid w:val="00721F89"/>
    <w:rsid w:val="007221C8"/>
    <w:rsid w:val="0072268E"/>
    <w:rsid w:val="00722914"/>
    <w:rsid w:val="00722A4D"/>
    <w:rsid w:val="007233B2"/>
    <w:rsid w:val="007234F2"/>
    <w:rsid w:val="007241A6"/>
    <w:rsid w:val="00724A41"/>
    <w:rsid w:val="00724DDC"/>
    <w:rsid w:val="00725539"/>
    <w:rsid w:val="007257DE"/>
    <w:rsid w:val="00726315"/>
    <w:rsid w:val="00726548"/>
    <w:rsid w:val="00726A8C"/>
    <w:rsid w:val="00727ABE"/>
    <w:rsid w:val="00727B60"/>
    <w:rsid w:val="0073028C"/>
    <w:rsid w:val="00730323"/>
    <w:rsid w:val="0073036F"/>
    <w:rsid w:val="00730602"/>
    <w:rsid w:val="00730D58"/>
    <w:rsid w:val="00730D83"/>
    <w:rsid w:val="00731BD7"/>
    <w:rsid w:val="00731C03"/>
    <w:rsid w:val="00731C28"/>
    <w:rsid w:val="00731C69"/>
    <w:rsid w:val="00732FC4"/>
    <w:rsid w:val="00732FC9"/>
    <w:rsid w:val="0073303B"/>
    <w:rsid w:val="00733547"/>
    <w:rsid w:val="00733678"/>
    <w:rsid w:val="00733EC9"/>
    <w:rsid w:val="0073465F"/>
    <w:rsid w:val="00734797"/>
    <w:rsid w:val="00734EE1"/>
    <w:rsid w:val="00735BCB"/>
    <w:rsid w:val="00735C4F"/>
    <w:rsid w:val="00737D03"/>
    <w:rsid w:val="00740978"/>
    <w:rsid w:val="00741680"/>
    <w:rsid w:val="00741A48"/>
    <w:rsid w:val="00741FA0"/>
    <w:rsid w:val="0074237A"/>
    <w:rsid w:val="007425A1"/>
    <w:rsid w:val="007425C8"/>
    <w:rsid w:val="00743A33"/>
    <w:rsid w:val="007440C4"/>
    <w:rsid w:val="007447F6"/>
    <w:rsid w:val="007450D2"/>
    <w:rsid w:val="00745C13"/>
    <w:rsid w:val="00746759"/>
    <w:rsid w:val="00746900"/>
    <w:rsid w:val="00746AE5"/>
    <w:rsid w:val="007476C0"/>
    <w:rsid w:val="00747706"/>
    <w:rsid w:val="00747A29"/>
    <w:rsid w:val="00747FBE"/>
    <w:rsid w:val="00751266"/>
    <w:rsid w:val="00752B68"/>
    <w:rsid w:val="00752D62"/>
    <w:rsid w:val="00753A3C"/>
    <w:rsid w:val="00753F7B"/>
    <w:rsid w:val="007550F6"/>
    <w:rsid w:val="00755136"/>
    <w:rsid w:val="00755334"/>
    <w:rsid w:val="0075539D"/>
    <w:rsid w:val="00755F74"/>
    <w:rsid w:val="0075647D"/>
    <w:rsid w:val="0075653D"/>
    <w:rsid w:val="00757C1F"/>
    <w:rsid w:val="007613CA"/>
    <w:rsid w:val="00761CE3"/>
    <w:rsid w:val="0076208F"/>
    <w:rsid w:val="00762223"/>
    <w:rsid w:val="0076256A"/>
    <w:rsid w:val="00762807"/>
    <w:rsid w:val="00763150"/>
    <w:rsid w:val="00763337"/>
    <w:rsid w:val="00763474"/>
    <w:rsid w:val="00764021"/>
    <w:rsid w:val="0076411F"/>
    <w:rsid w:val="0076418C"/>
    <w:rsid w:val="00764AF1"/>
    <w:rsid w:val="00764D90"/>
    <w:rsid w:val="0076552C"/>
    <w:rsid w:val="00765BA7"/>
    <w:rsid w:val="0076761C"/>
    <w:rsid w:val="0076764C"/>
    <w:rsid w:val="00770287"/>
    <w:rsid w:val="00771407"/>
    <w:rsid w:val="00771B03"/>
    <w:rsid w:val="00771E55"/>
    <w:rsid w:val="0077216F"/>
    <w:rsid w:val="007727F0"/>
    <w:rsid w:val="00772AF2"/>
    <w:rsid w:val="00773438"/>
    <w:rsid w:val="00773518"/>
    <w:rsid w:val="00773596"/>
    <w:rsid w:val="00773673"/>
    <w:rsid w:val="007737FB"/>
    <w:rsid w:val="00773E02"/>
    <w:rsid w:val="00774057"/>
    <w:rsid w:val="00774131"/>
    <w:rsid w:val="00774606"/>
    <w:rsid w:val="00774CC7"/>
    <w:rsid w:val="007751BC"/>
    <w:rsid w:val="007751DE"/>
    <w:rsid w:val="00775590"/>
    <w:rsid w:val="00775C64"/>
    <w:rsid w:val="00776A9B"/>
    <w:rsid w:val="00776F28"/>
    <w:rsid w:val="00776F6F"/>
    <w:rsid w:val="00776F9E"/>
    <w:rsid w:val="0077701B"/>
    <w:rsid w:val="00777469"/>
    <w:rsid w:val="00777CBC"/>
    <w:rsid w:val="00777EE8"/>
    <w:rsid w:val="007804F1"/>
    <w:rsid w:val="007806F4"/>
    <w:rsid w:val="007808A4"/>
    <w:rsid w:val="00780C6C"/>
    <w:rsid w:val="007817F6"/>
    <w:rsid w:val="00781C9B"/>
    <w:rsid w:val="00781F52"/>
    <w:rsid w:val="00781FA4"/>
    <w:rsid w:val="00782D00"/>
    <w:rsid w:val="00782EA0"/>
    <w:rsid w:val="00783522"/>
    <w:rsid w:val="00785E2D"/>
    <w:rsid w:val="00786136"/>
    <w:rsid w:val="0078720B"/>
    <w:rsid w:val="007878FC"/>
    <w:rsid w:val="00791455"/>
    <w:rsid w:val="007918C6"/>
    <w:rsid w:val="007921B2"/>
    <w:rsid w:val="007925D0"/>
    <w:rsid w:val="007927DA"/>
    <w:rsid w:val="00793142"/>
    <w:rsid w:val="007932EB"/>
    <w:rsid w:val="00793ADE"/>
    <w:rsid w:val="00793F9F"/>
    <w:rsid w:val="00793FEC"/>
    <w:rsid w:val="0079443B"/>
    <w:rsid w:val="00794676"/>
    <w:rsid w:val="00794DC1"/>
    <w:rsid w:val="007951D0"/>
    <w:rsid w:val="007951F2"/>
    <w:rsid w:val="00795DAA"/>
    <w:rsid w:val="00796434"/>
    <w:rsid w:val="00796752"/>
    <w:rsid w:val="00796DFA"/>
    <w:rsid w:val="00797269"/>
    <w:rsid w:val="00797362"/>
    <w:rsid w:val="007974FD"/>
    <w:rsid w:val="007A0814"/>
    <w:rsid w:val="007A0D05"/>
    <w:rsid w:val="007A0F7E"/>
    <w:rsid w:val="007A1D79"/>
    <w:rsid w:val="007A1FFC"/>
    <w:rsid w:val="007A294D"/>
    <w:rsid w:val="007A2B4D"/>
    <w:rsid w:val="007A2D7A"/>
    <w:rsid w:val="007A4367"/>
    <w:rsid w:val="007A4552"/>
    <w:rsid w:val="007A4B14"/>
    <w:rsid w:val="007A4C3D"/>
    <w:rsid w:val="007A4EC6"/>
    <w:rsid w:val="007A626B"/>
    <w:rsid w:val="007A70BA"/>
    <w:rsid w:val="007A7342"/>
    <w:rsid w:val="007B0193"/>
    <w:rsid w:val="007B0F36"/>
    <w:rsid w:val="007B0FF8"/>
    <w:rsid w:val="007B1139"/>
    <w:rsid w:val="007B226A"/>
    <w:rsid w:val="007B22EC"/>
    <w:rsid w:val="007B2A32"/>
    <w:rsid w:val="007B5004"/>
    <w:rsid w:val="007B5209"/>
    <w:rsid w:val="007B5342"/>
    <w:rsid w:val="007B627A"/>
    <w:rsid w:val="007B6303"/>
    <w:rsid w:val="007B639A"/>
    <w:rsid w:val="007B761E"/>
    <w:rsid w:val="007B797F"/>
    <w:rsid w:val="007C0A61"/>
    <w:rsid w:val="007C0AE5"/>
    <w:rsid w:val="007C1188"/>
    <w:rsid w:val="007C130C"/>
    <w:rsid w:val="007C1F65"/>
    <w:rsid w:val="007C2202"/>
    <w:rsid w:val="007C26AD"/>
    <w:rsid w:val="007C2B78"/>
    <w:rsid w:val="007C2C12"/>
    <w:rsid w:val="007C373A"/>
    <w:rsid w:val="007C4058"/>
    <w:rsid w:val="007C4BA7"/>
    <w:rsid w:val="007C4C9C"/>
    <w:rsid w:val="007C5611"/>
    <w:rsid w:val="007C6061"/>
    <w:rsid w:val="007D0445"/>
    <w:rsid w:val="007D1951"/>
    <w:rsid w:val="007D1A27"/>
    <w:rsid w:val="007D1F33"/>
    <w:rsid w:val="007D24EB"/>
    <w:rsid w:val="007D2E00"/>
    <w:rsid w:val="007D2F3E"/>
    <w:rsid w:val="007D3E8F"/>
    <w:rsid w:val="007D3FC7"/>
    <w:rsid w:val="007D4051"/>
    <w:rsid w:val="007D47D5"/>
    <w:rsid w:val="007D4A03"/>
    <w:rsid w:val="007D4AC3"/>
    <w:rsid w:val="007D4D63"/>
    <w:rsid w:val="007D5850"/>
    <w:rsid w:val="007D5B99"/>
    <w:rsid w:val="007D6760"/>
    <w:rsid w:val="007D676C"/>
    <w:rsid w:val="007D6EB8"/>
    <w:rsid w:val="007D720C"/>
    <w:rsid w:val="007D7ECE"/>
    <w:rsid w:val="007E04F6"/>
    <w:rsid w:val="007E0A41"/>
    <w:rsid w:val="007E0C01"/>
    <w:rsid w:val="007E1E5C"/>
    <w:rsid w:val="007E1F1B"/>
    <w:rsid w:val="007E2446"/>
    <w:rsid w:val="007E29CF"/>
    <w:rsid w:val="007E33C8"/>
    <w:rsid w:val="007E3400"/>
    <w:rsid w:val="007E39BE"/>
    <w:rsid w:val="007E47A5"/>
    <w:rsid w:val="007E4B31"/>
    <w:rsid w:val="007E4C50"/>
    <w:rsid w:val="007E5C4B"/>
    <w:rsid w:val="007E6240"/>
    <w:rsid w:val="007E7EF2"/>
    <w:rsid w:val="007F19D6"/>
    <w:rsid w:val="007F1E8D"/>
    <w:rsid w:val="007F1FAD"/>
    <w:rsid w:val="007F220A"/>
    <w:rsid w:val="007F2C97"/>
    <w:rsid w:val="007F2E14"/>
    <w:rsid w:val="007F397A"/>
    <w:rsid w:val="007F3BAD"/>
    <w:rsid w:val="007F4249"/>
    <w:rsid w:val="007F4471"/>
    <w:rsid w:val="007F5B18"/>
    <w:rsid w:val="007F6A59"/>
    <w:rsid w:val="007F6B33"/>
    <w:rsid w:val="007F6E42"/>
    <w:rsid w:val="007F7107"/>
    <w:rsid w:val="007F71E4"/>
    <w:rsid w:val="007F72FF"/>
    <w:rsid w:val="007F7BBD"/>
    <w:rsid w:val="007F7CC3"/>
    <w:rsid w:val="00800409"/>
    <w:rsid w:val="00800665"/>
    <w:rsid w:val="00801DC9"/>
    <w:rsid w:val="00802214"/>
    <w:rsid w:val="00803663"/>
    <w:rsid w:val="00803753"/>
    <w:rsid w:val="00803E11"/>
    <w:rsid w:val="00804385"/>
    <w:rsid w:val="008049C5"/>
    <w:rsid w:val="0080556F"/>
    <w:rsid w:val="008055CE"/>
    <w:rsid w:val="0080660E"/>
    <w:rsid w:val="0080674E"/>
    <w:rsid w:val="00806984"/>
    <w:rsid w:val="0081004D"/>
    <w:rsid w:val="00810510"/>
    <w:rsid w:val="0081064B"/>
    <w:rsid w:val="008106BF"/>
    <w:rsid w:val="0081076B"/>
    <w:rsid w:val="00810E6F"/>
    <w:rsid w:val="008110C9"/>
    <w:rsid w:val="00811427"/>
    <w:rsid w:val="00812213"/>
    <w:rsid w:val="0081232A"/>
    <w:rsid w:val="008124AB"/>
    <w:rsid w:val="008126AD"/>
    <w:rsid w:val="00812C2A"/>
    <w:rsid w:val="0081353F"/>
    <w:rsid w:val="0081390A"/>
    <w:rsid w:val="00813AFA"/>
    <w:rsid w:val="00813BE9"/>
    <w:rsid w:val="00813E60"/>
    <w:rsid w:val="00813F8C"/>
    <w:rsid w:val="00814054"/>
    <w:rsid w:val="00814217"/>
    <w:rsid w:val="008145E7"/>
    <w:rsid w:val="00814B58"/>
    <w:rsid w:val="00814CAB"/>
    <w:rsid w:val="008155FE"/>
    <w:rsid w:val="00815617"/>
    <w:rsid w:val="00815E6C"/>
    <w:rsid w:val="00816335"/>
    <w:rsid w:val="0081746D"/>
    <w:rsid w:val="0081761E"/>
    <w:rsid w:val="0081783B"/>
    <w:rsid w:val="00817BD1"/>
    <w:rsid w:val="00820023"/>
    <w:rsid w:val="008202A8"/>
    <w:rsid w:val="00820F60"/>
    <w:rsid w:val="008210A3"/>
    <w:rsid w:val="00821EC4"/>
    <w:rsid w:val="00821EE3"/>
    <w:rsid w:val="00821F46"/>
    <w:rsid w:val="00822C08"/>
    <w:rsid w:val="00822DB3"/>
    <w:rsid w:val="00822DD0"/>
    <w:rsid w:val="00822E67"/>
    <w:rsid w:val="00822F66"/>
    <w:rsid w:val="00822F77"/>
    <w:rsid w:val="0082365D"/>
    <w:rsid w:val="00823980"/>
    <w:rsid w:val="00823BCB"/>
    <w:rsid w:val="008245BC"/>
    <w:rsid w:val="008249B7"/>
    <w:rsid w:val="00824DB8"/>
    <w:rsid w:val="00825118"/>
    <w:rsid w:val="00825A67"/>
    <w:rsid w:val="00826238"/>
    <w:rsid w:val="00826A9F"/>
    <w:rsid w:val="00827023"/>
    <w:rsid w:val="00827192"/>
    <w:rsid w:val="00827435"/>
    <w:rsid w:val="00827524"/>
    <w:rsid w:val="008306D6"/>
    <w:rsid w:val="00831632"/>
    <w:rsid w:val="00831878"/>
    <w:rsid w:val="00831B08"/>
    <w:rsid w:val="0083246B"/>
    <w:rsid w:val="008328BC"/>
    <w:rsid w:val="008328F7"/>
    <w:rsid w:val="00832ACE"/>
    <w:rsid w:val="00832B84"/>
    <w:rsid w:val="008334D7"/>
    <w:rsid w:val="00833BA2"/>
    <w:rsid w:val="00833BE4"/>
    <w:rsid w:val="00834778"/>
    <w:rsid w:val="00835267"/>
    <w:rsid w:val="00835B04"/>
    <w:rsid w:val="00837077"/>
    <w:rsid w:val="0083780F"/>
    <w:rsid w:val="0084034A"/>
    <w:rsid w:val="00840890"/>
    <w:rsid w:val="00841088"/>
    <w:rsid w:val="00841686"/>
    <w:rsid w:val="008417A4"/>
    <w:rsid w:val="008418E3"/>
    <w:rsid w:val="00841C3D"/>
    <w:rsid w:val="00842438"/>
    <w:rsid w:val="008428DB"/>
    <w:rsid w:val="00842B22"/>
    <w:rsid w:val="008432D8"/>
    <w:rsid w:val="00843725"/>
    <w:rsid w:val="0084402E"/>
    <w:rsid w:val="00844965"/>
    <w:rsid w:val="0084541F"/>
    <w:rsid w:val="008463BF"/>
    <w:rsid w:val="00846CBB"/>
    <w:rsid w:val="00847655"/>
    <w:rsid w:val="00850144"/>
    <w:rsid w:val="00850230"/>
    <w:rsid w:val="008502C2"/>
    <w:rsid w:val="008506D0"/>
    <w:rsid w:val="00850EC7"/>
    <w:rsid w:val="00851895"/>
    <w:rsid w:val="00851B5E"/>
    <w:rsid w:val="00853AAD"/>
    <w:rsid w:val="00853DA7"/>
    <w:rsid w:val="00853F70"/>
    <w:rsid w:val="00854481"/>
    <w:rsid w:val="008551FC"/>
    <w:rsid w:val="00855C45"/>
    <w:rsid w:val="00855D1A"/>
    <w:rsid w:val="0085606C"/>
    <w:rsid w:val="00856466"/>
    <w:rsid w:val="00857256"/>
    <w:rsid w:val="008574DA"/>
    <w:rsid w:val="00857C5F"/>
    <w:rsid w:val="00857CF4"/>
    <w:rsid w:val="00857F15"/>
    <w:rsid w:val="0086015C"/>
    <w:rsid w:val="008609ED"/>
    <w:rsid w:val="008614BA"/>
    <w:rsid w:val="00861CF5"/>
    <w:rsid w:val="00861F65"/>
    <w:rsid w:val="008627CB"/>
    <w:rsid w:val="00862BCF"/>
    <w:rsid w:val="00862E53"/>
    <w:rsid w:val="00863428"/>
    <w:rsid w:val="008639D6"/>
    <w:rsid w:val="0086402E"/>
    <w:rsid w:val="008640D7"/>
    <w:rsid w:val="00864AB9"/>
    <w:rsid w:val="00865296"/>
    <w:rsid w:val="008658D8"/>
    <w:rsid w:val="00865DEC"/>
    <w:rsid w:val="0086687F"/>
    <w:rsid w:val="008669F4"/>
    <w:rsid w:val="00866CAE"/>
    <w:rsid w:val="00867212"/>
    <w:rsid w:val="008674C0"/>
    <w:rsid w:val="00867869"/>
    <w:rsid w:val="008679A5"/>
    <w:rsid w:val="00867B7D"/>
    <w:rsid w:val="008706AB"/>
    <w:rsid w:val="0087079E"/>
    <w:rsid w:val="00871DF6"/>
    <w:rsid w:val="008720BE"/>
    <w:rsid w:val="008721BD"/>
    <w:rsid w:val="00872D3B"/>
    <w:rsid w:val="008731F6"/>
    <w:rsid w:val="00873D55"/>
    <w:rsid w:val="008740BF"/>
    <w:rsid w:val="008741F9"/>
    <w:rsid w:val="008748E6"/>
    <w:rsid w:val="00874D59"/>
    <w:rsid w:val="00874E43"/>
    <w:rsid w:val="0087531B"/>
    <w:rsid w:val="008753C2"/>
    <w:rsid w:val="008755B6"/>
    <w:rsid w:val="008759EA"/>
    <w:rsid w:val="0087632C"/>
    <w:rsid w:val="0087645A"/>
    <w:rsid w:val="00876A33"/>
    <w:rsid w:val="00876DD8"/>
    <w:rsid w:val="00876E3D"/>
    <w:rsid w:val="00876EDA"/>
    <w:rsid w:val="008775A4"/>
    <w:rsid w:val="00877DD1"/>
    <w:rsid w:val="0088023A"/>
    <w:rsid w:val="00880372"/>
    <w:rsid w:val="00880B0D"/>
    <w:rsid w:val="00880DF0"/>
    <w:rsid w:val="00881265"/>
    <w:rsid w:val="008815A1"/>
    <w:rsid w:val="00882037"/>
    <w:rsid w:val="0088239E"/>
    <w:rsid w:val="008823C3"/>
    <w:rsid w:val="00882C1A"/>
    <w:rsid w:val="00882D51"/>
    <w:rsid w:val="00882D7E"/>
    <w:rsid w:val="00883672"/>
    <w:rsid w:val="00883A0D"/>
    <w:rsid w:val="00884C9A"/>
    <w:rsid w:val="00884CC9"/>
    <w:rsid w:val="008852F2"/>
    <w:rsid w:val="008856B3"/>
    <w:rsid w:val="008859A6"/>
    <w:rsid w:val="00885F47"/>
    <w:rsid w:val="008863EF"/>
    <w:rsid w:val="00886D39"/>
    <w:rsid w:val="00887385"/>
    <w:rsid w:val="00887E59"/>
    <w:rsid w:val="00890836"/>
    <w:rsid w:val="008908F9"/>
    <w:rsid w:val="00890EDF"/>
    <w:rsid w:val="008911AC"/>
    <w:rsid w:val="0089121E"/>
    <w:rsid w:val="00892873"/>
    <w:rsid w:val="00892BB0"/>
    <w:rsid w:val="00892FD2"/>
    <w:rsid w:val="0089338A"/>
    <w:rsid w:val="00894148"/>
    <w:rsid w:val="00894396"/>
    <w:rsid w:val="008949F9"/>
    <w:rsid w:val="00894EF5"/>
    <w:rsid w:val="00894F93"/>
    <w:rsid w:val="00895F80"/>
    <w:rsid w:val="00895F9C"/>
    <w:rsid w:val="00896382"/>
    <w:rsid w:val="008964B1"/>
    <w:rsid w:val="00896680"/>
    <w:rsid w:val="00896EC8"/>
    <w:rsid w:val="008970E3"/>
    <w:rsid w:val="00897665"/>
    <w:rsid w:val="008A0BA4"/>
    <w:rsid w:val="008A11D8"/>
    <w:rsid w:val="008A1389"/>
    <w:rsid w:val="008A22FF"/>
    <w:rsid w:val="008A29E0"/>
    <w:rsid w:val="008A2CEE"/>
    <w:rsid w:val="008A2ECE"/>
    <w:rsid w:val="008A3111"/>
    <w:rsid w:val="008A37ED"/>
    <w:rsid w:val="008A399A"/>
    <w:rsid w:val="008A42E9"/>
    <w:rsid w:val="008A43C9"/>
    <w:rsid w:val="008A441D"/>
    <w:rsid w:val="008A4519"/>
    <w:rsid w:val="008A4D62"/>
    <w:rsid w:val="008A4FE3"/>
    <w:rsid w:val="008A60B2"/>
    <w:rsid w:val="008A612C"/>
    <w:rsid w:val="008A61CD"/>
    <w:rsid w:val="008A6E85"/>
    <w:rsid w:val="008B0B1E"/>
    <w:rsid w:val="008B122B"/>
    <w:rsid w:val="008B237E"/>
    <w:rsid w:val="008B2441"/>
    <w:rsid w:val="008B24D9"/>
    <w:rsid w:val="008B30D3"/>
    <w:rsid w:val="008B3C02"/>
    <w:rsid w:val="008B4CFD"/>
    <w:rsid w:val="008B65E6"/>
    <w:rsid w:val="008B6DCD"/>
    <w:rsid w:val="008B6EFD"/>
    <w:rsid w:val="008B7B83"/>
    <w:rsid w:val="008C0547"/>
    <w:rsid w:val="008C13C9"/>
    <w:rsid w:val="008C25C1"/>
    <w:rsid w:val="008C25CD"/>
    <w:rsid w:val="008C296B"/>
    <w:rsid w:val="008C2C5D"/>
    <w:rsid w:val="008C3004"/>
    <w:rsid w:val="008C30C7"/>
    <w:rsid w:val="008C38FE"/>
    <w:rsid w:val="008C3AE2"/>
    <w:rsid w:val="008C477F"/>
    <w:rsid w:val="008C48C6"/>
    <w:rsid w:val="008C50E5"/>
    <w:rsid w:val="008C5D2F"/>
    <w:rsid w:val="008C66D1"/>
    <w:rsid w:val="008C6FBD"/>
    <w:rsid w:val="008C7261"/>
    <w:rsid w:val="008C7AD8"/>
    <w:rsid w:val="008D07E6"/>
    <w:rsid w:val="008D12F5"/>
    <w:rsid w:val="008D1660"/>
    <w:rsid w:val="008D194E"/>
    <w:rsid w:val="008D1E73"/>
    <w:rsid w:val="008D23BD"/>
    <w:rsid w:val="008D25D9"/>
    <w:rsid w:val="008D26BD"/>
    <w:rsid w:val="008D279D"/>
    <w:rsid w:val="008D2FCE"/>
    <w:rsid w:val="008D3CC2"/>
    <w:rsid w:val="008D3CFB"/>
    <w:rsid w:val="008D3DF3"/>
    <w:rsid w:val="008D41F6"/>
    <w:rsid w:val="008D4DE7"/>
    <w:rsid w:val="008D502A"/>
    <w:rsid w:val="008D5300"/>
    <w:rsid w:val="008D5B65"/>
    <w:rsid w:val="008D662B"/>
    <w:rsid w:val="008D78F3"/>
    <w:rsid w:val="008D7AC5"/>
    <w:rsid w:val="008D7ADC"/>
    <w:rsid w:val="008D7CF8"/>
    <w:rsid w:val="008E020B"/>
    <w:rsid w:val="008E0648"/>
    <w:rsid w:val="008E0875"/>
    <w:rsid w:val="008E143E"/>
    <w:rsid w:val="008E1F5D"/>
    <w:rsid w:val="008E24D4"/>
    <w:rsid w:val="008E2EB6"/>
    <w:rsid w:val="008E3FB8"/>
    <w:rsid w:val="008E4213"/>
    <w:rsid w:val="008E484A"/>
    <w:rsid w:val="008E4D47"/>
    <w:rsid w:val="008E60EC"/>
    <w:rsid w:val="008E616D"/>
    <w:rsid w:val="008E6521"/>
    <w:rsid w:val="008E67D4"/>
    <w:rsid w:val="008E6B86"/>
    <w:rsid w:val="008E7D58"/>
    <w:rsid w:val="008F152C"/>
    <w:rsid w:val="008F1997"/>
    <w:rsid w:val="008F214E"/>
    <w:rsid w:val="008F21B2"/>
    <w:rsid w:val="008F2254"/>
    <w:rsid w:val="008F2E41"/>
    <w:rsid w:val="008F2E42"/>
    <w:rsid w:val="008F33CE"/>
    <w:rsid w:val="008F3A90"/>
    <w:rsid w:val="008F41F1"/>
    <w:rsid w:val="008F516A"/>
    <w:rsid w:val="008F5C0F"/>
    <w:rsid w:val="008F5E47"/>
    <w:rsid w:val="008F5FE8"/>
    <w:rsid w:val="008F6B3D"/>
    <w:rsid w:val="008F7615"/>
    <w:rsid w:val="008F7BF5"/>
    <w:rsid w:val="008F7E06"/>
    <w:rsid w:val="009001BF"/>
    <w:rsid w:val="00900F7F"/>
    <w:rsid w:val="00901184"/>
    <w:rsid w:val="0090184E"/>
    <w:rsid w:val="00901DE9"/>
    <w:rsid w:val="009021F0"/>
    <w:rsid w:val="00902470"/>
    <w:rsid w:val="0090298E"/>
    <w:rsid w:val="0090319D"/>
    <w:rsid w:val="00903492"/>
    <w:rsid w:val="00903E0A"/>
    <w:rsid w:val="00904016"/>
    <w:rsid w:val="009041B1"/>
    <w:rsid w:val="00904274"/>
    <w:rsid w:val="00904403"/>
    <w:rsid w:val="0090482C"/>
    <w:rsid w:val="0090548C"/>
    <w:rsid w:val="009054C0"/>
    <w:rsid w:val="00905541"/>
    <w:rsid w:val="00905702"/>
    <w:rsid w:val="00905839"/>
    <w:rsid w:val="00905A92"/>
    <w:rsid w:val="00905C4D"/>
    <w:rsid w:val="00906417"/>
    <w:rsid w:val="00906677"/>
    <w:rsid w:val="0090693A"/>
    <w:rsid w:val="00906C04"/>
    <w:rsid w:val="00907D5D"/>
    <w:rsid w:val="00910D5A"/>
    <w:rsid w:val="00910D84"/>
    <w:rsid w:val="009110D8"/>
    <w:rsid w:val="00911F71"/>
    <w:rsid w:val="00913DB4"/>
    <w:rsid w:val="00914508"/>
    <w:rsid w:val="00914863"/>
    <w:rsid w:val="0091514B"/>
    <w:rsid w:val="00915383"/>
    <w:rsid w:val="009154A1"/>
    <w:rsid w:val="00915B97"/>
    <w:rsid w:val="00915CB5"/>
    <w:rsid w:val="009163AD"/>
    <w:rsid w:val="0091735D"/>
    <w:rsid w:val="009177B1"/>
    <w:rsid w:val="0091796B"/>
    <w:rsid w:val="0091798D"/>
    <w:rsid w:val="00917DB5"/>
    <w:rsid w:val="009206FF"/>
    <w:rsid w:val="00920AA0"/>
    <w:rsid w:val="00920B6E"/>
    <w:rsid w:val="0092277A"/>
    <w:rsid w:val="00923473"/>
    <w:rsid w:val="00923CC4"/>
    <w:rsid w:val="00925716"/>
    <w:rsid w:val="009262DC"/>
    <w:rsid w:val="0092634A"/>
    <w:rsid w:val="009264AC"/>
    <w:rsid w:val="0092690C"/>
    <w:rsid w:val="00926EFF"/>
    <w:rsid w:val="009271B2"/>
    <w:rsid w:val="009274CA"/>
    <w:rsid w:val="00927A09"/>
    <w:rsid w:val="00930635"/>
    <w:rsid w:val="0093166E"/>
    <w:rsid w:val="00931B56"/>
    <w:rsid w:val="00931EA6"/>
    <w:rsid w:val="009325F6"/>
    <w:rsid w:val="00932CB5"/>
    <w:rsid w:val="00933F25"/>
    <w:rsid w:val="00934958"/>
    <w:rsid w:val="00934A71"/>
    <w:rsid w:val="00934BD1"/>
    <w:rsid w:val="0093738E"/>
    <w:rsid w:val="00940BC3"/>
    <w:rsid w:val="009410C2"/>
    <w:rsid w:val="00941126"/>
    <w:rsid w:val="009417CA"/>
    <w:rsid w:val="009422B6"/>
    <w:rsid w:val="009438AD"/>
    <w:rsid w:val="00943996"/>
    <w:rsid w:val="00943AD6"/>
    <w:rsid w:val="00943BCF"/>
    <w:rsid w:val="00943E30"/>
    <w:rsid w:val="0094405A"/>
    <w:rsid w:val="00944103"/>
    <w:rsid w:val="00944AEC"/>
    <w:rsid w:val="00945107"/>
    <w:rsid w:val="009462E7"/>
    <w:rsid w:val="00946570"/>
    <w:rsid w:val="00947158"/>
    <w:rsid w:val="00947B2F"/>
    <w:rsid w:val="00950E21"/>
    <w:rsid w:val="00950FAB"/>
    <w:rsid w:val="009518F4"/>
    <w:rsid w:val="00951A50"/>
    <w:rsid w:val="00951CED"/>
    <w:rsid w:val="00951DBE"/>
    <w:rsid w:val="0095218E"/>
    <w:rsid w:val="00952297"/>
    <w:rsid w:val="009522F2"/>
    <w:rsid w:val="0095272B"/>
    <w:rsid w:val="0095294F"/>
    <w:rsid w:val="00953EB0"/>
    <w:rsid w:val="0095422A"/>
    <w:rsid w:val="009543CC"/>
    <w:rsid w:val="00955C92"/>
    <w:rsid w:val="00957529"/>
    <w:rsid w:val="00957D0A"/>
    <w:rsid w:val="00957FF0"/>
    <w:rsid w:val="0096100E"/>
    <w:rsid w:val="00961831"/>
    <w:rsid w:val="00962419"/>
    <w:rsid w:val="00962F1F"/>
    <w:rsid w:val="0096329B"/>
    <w:rsid w:val="00963436"/>
    <w:rsid w:val="0096344A"/>
    <w:rsid w:val="009634E8"/>
    <w:rsid w:val="009641D6"/>
    <w:rsid w:val="00964EDF"/>
    <w:rsid w:val="009650C1"/>
    <w:rsid w:val="009653B3"/>
    <w:rsid w:val="00966591"/>
    <w:rsid w:val="009677FD"/>
    <w:rsid w:val="009709E7"/>
    <w:rsid w:val="00970BF8"/>
    <w:rsid w:val="009711D6"/>
    <w:rsid w:val="00971626"/>
    <w:rsid w:val="0097169D"/>
    <w:rsid w:val="00971858"/>
    <w:rsid w:val="00971A4C"/>
    <w:rsid w:val="00972293"/>
    <w:rsid w:val="0097299E"/>
    <w:rsid w:val="00973064"/>
    <w:rsid w:val="00973C70"/>
    <w:rsid w:val="00973C9B"/>
    <w:rsid w:val="009744C1"/>
    <w:rsid w:val="00974561"/>
    <w:rsid w:val="00974674"/>
    <w:rsid w:val="009749B9"/>
    <w:rsid w:val="00974E7B"/>
    <w:rsid w:val="0097648D"/>
    <w:rsid w:val="009766C5"/>
    <w:rsid w:val="009767B6"/>
    <w:rsid w:val="00976DCB"/>
    <w:rsid w:val="009774CC"/>
    <w:rsid w:val="009775A3"/>
    <w:rsid w:val="009805B6"/>
    <w:rsid w:val="00980B25"/>
    <w:rsid w:val="00981703"/>
    <w:rsid w:val="0098180A"/>
    <w:rsid w:val="00981F89"/>
    <w:rsid w:val="009828EB"/>
    <w:rsid w:val="0098363C"/>
    <w:rsid w:val="009837A5"/>
    <w:rsid w:val="0098476E"/>
    <w:rsid w:val="00985758"/>
    <w:rsid w:val="00985D85"/>
    <w:rsid w:val="0098653F"/>
    <w:rsid w:val="00986BCE"/>
    <w:rsid w:val="00987B73"/>
    <w:rsid w:val="00987D80"/>
    <w:rsid w:val="00990C1E"/>
    <w:rsid w:val="00991DBE"/>
    <w:rsid w:val="00993DF4"/>
    <w:rsid w:val="00993FC9"/>
    <w:rsid w:val="009952AC"/>
    <w:rsid w:val="009961FC"/>
    <w:rsid w:val="00996434"/>
    <w:rsid w:val="00996ADC"/>
    <w:rsid w:val="009970DB"/>
    <w:rsid w:val="00997119"/>
    <w:rsid w:val="00997179"/>
    <w:rsid w:val="00997686"/>
    <w:rsid w:val="009979AD"/>
    <w:rsid w:val="009A0947"/>
    <w:rsid w:val="009A10DD"/>
    <w:rsid w:val="009A1638"/>
    <w:rsid w:val="009A1D92"/>
    <w:rsid w:val="009A2581"/>
    <w:rsid w:val="009A2D0F"/>
    <w:rsid w:val="009A2DC5"/>
    <w:rsid w:val="009A3E00"/>
    <w:rsid w:val="009A46E3"/>
    <w:rsid w:val="009A4882"/>
    <w:rsid w:val="009A4DB6"/>
    <w:rsid w:val="009A54C5"/>
    <w:rsid w:val="009A59A1"/>
    <w:rsid w:val="009A6BD2"/>
    <w:rsid w:val="009A734F"/>
    <w:rsid w:val="009A738A"/>
    <w:rsid w:val="009A744F"/>
    <w:rsid w:val="009A77E2"/>
    <w:rsid w:val="009A794A"/>
    <w:rsid w:val="009A79B3"/>
    <w:rsid w:val="009A7EDE"/>
    <w:rsid w:val="009B0223"/>
    <w:rsid w:val="009B0785"/>
    <w:rsid w:val="009B0E28"/>
    <w:rsid w:val="009B110F"/>
    <w:rsid w:val="009B11E7"/>
    <w:rsid w:val="009B13D4"/>
    <w:rsid w:val="009B14A0"/>
    <w:rsid w:val="009B196B"/>
    <w:rsid w:val="009B1B54"/>
    <w:rsid w:val="009B2414"/>
    <w:rsid w:val="009B24D6"/>
    <w:rsid w:val="009B29C3"/>
    <w:rsid w:val="009B2C26"/>
    <w:rsid w:val="009B36A8"/>
    <w:rsid w:val="009B36BB"/>
    <w:rsid w:val="009B39D1"/>
    <w:rsid w:val="009B4724"/>
    <w:rsid w:val="009B4D8A"/>
    <w:rsid w:val="009B52AB"/>
    <w:rsid w:val="009B57E5"/>
    <w:rsid w:val="009B58C0"/>
    <w:rsid w:val="009B592F"/>
    <w:rsid w:val="009B5D7A"/>
    <w:rsid w:val="009B6000"/>
    <w:rsid w:val="009B647C"/>
    <w:rsid w:val="009B6704"/>
    <w:rsid w:val="009B6C8B"/>
    <w:rsid w:val="009B741A"/>
    <w:rsid w:val="009B768D"/>
    <w:rsid w:val="009B7BFD"/>
    <w:rsid w:val="009C028D"/>
    <w:rsid w:val="009C03B5"/>
    <w:rsid w:val="009C04A7"/>
    <w:rsid w:val="009C07FB"/>
    <w:rsid w:val="009C0E24"/>
    <w:rsid w:val="009C11DE"/>
    <w:rsid w:val="009C1D86"/>
    <w:rsid w:val="009C22C1"/>
    <w:rsid w:val="009C26AE"/>
    <w:rsid w:val="009C3771"/>
    <w:rsid w:val="009C3974"/>
    <w:rsid w:val="009C4279"/>
    <w:rsid w:val="009C49EB"/>
    <w:rsid w:val="009C5674"/>
    <w:rsid w:val="009C569B"/>
    <w:rsid w:val="009C5813"/>
    <w:rsid w:val="009C5C60"/>
    <w:rsid w:val="009C5C7B"/>
    <w:rsid w:val="009C5DB1"/>
    <w:rsid w:val="009C6FEF"/>
    <w:rsid w:val="009C7076"/>
    <w:rsid w:val="009D06E6"/>
    <w:rsid w:val="009D080C"/>
    <w:rsid w:val="009D0A46"/>
    <w:rsid w:val="009D0B0D"/>
    <w:rsid w:val="009D0E78"/>
    <w:rsid w:val="009D10F9"/>
    <w:rsid w:val="009D1CCE"/>
    <w:rsid w:val="009D242F"/>
    <w:rsid w:val="009D25E5"/>
    <w:rsid w:val="009D286A"/>
    <w:rsid w:val="009D294F"/>
    <w:rsid w:val="009D2B80"/>
    <w:rsid w:val="009D2FAD"/>
    <w:rsid w:val="009D3150"/>
    <w:rsid w:val="009D346D"/>
    <w:rsid w:val="009D40B4"/>
    <w:rsid w:val="009D51D0"/>
    <w:rsid w:val="009D541C"/>
    <w:rsid w:val="009D5B0E"/>
    <w:rsid w:val="009D5B2E"/>
    <w:rsid w:val="009D6AFC"/>
    <w:rsid w:val="009E03FF"/>
    <w:rsid w:val="009E0B26"/>
    <w:rsid w:val="009E18E4"/>
    <w:rsid w:val="009E1C95"/>
    <w:rsid w:val="009E1CC3"/>
    <w:rsid w:val="009E1E31"/>
    <w:rsid w:val="009E2693"/>
    <w:rsid w:val="009E31BD"/>
    <w:rsid w:val="009E3205"/>
    <w:rsid w:val="009E3383"/>
    <w:rsid w:val="009E3753"/>
    <w:rsid w:val="009E41F4"/>
    <w:rsid w:val="009E4AC5"/>
    <w:rsid w:val="009E4F80"/>
    <w:rsid w:val="009E5018"/>
    <w:rsid w:val="009E5326"/>
    <w:rsid w:val="009E5D89"/>
    <w:rsid w:val="009E5ED0"/>
    <w:rsid w:val="009E61B0"/>
    <w:rsid w:val="009E72F2"/>
    <w:rsid w:val="009E732D"/>
    <w:rsid w:val="009E77F1"/>
    <w:rsid w:val="009F0130"/>
    <w:rsid w:val="009F0366"/>
    <w:rsid w:val="009F0B40"/>
    <w:rsid w:val="009F1433"/>
    <w:rsid w:val="009F1902"/>
    <w:rsid w:val="009F2046"/>
    <w:rsid w:val="009F2846"/>
    <w:rsid w:val="009F3847"/>
    <w:rsid w:val="009F38B5"/>
    <w:rsid w:val="009F3B72"/>
    <w:rsid w:val="009F4847"/>
    <w:rsid w:val="009F488C"/>
    <w:rsid w:val="009F5914"/>
    <w:rsid w:val="009F59D1"/>
    <w:rsid w:val="009F611D"/>
    <w:rsid w:val="009F6D48"/>
    <w:rsid w:val="009F700B"/>
    <w:rsid w:val="009F728F"/>
    <w:rsid w:val="00A01915"/>
    <w:rsid w:val="00A020EE"/>
    <w:rsid w:val="00A0230B"/>
    <w:rsid w:val="00A02677"/>
    <w:rsid w:val="00A02973"/>
    <w:rsid w:val="00A02AAE"/>
    <w:rsid w:val="00A03692"/>
    <w:rsid w:val="00A04D15"/>
    <w:rsid w:val="00A0513C"/>
    <w:rsid w:val="00A051AD"/>
    <w:rsid w:val="00A066C9"/>
    <w:rsid w:val="00A072BD"/>
    <w:rsid w:val="00A0774A"/>
    <w:rsid w:val="00A07922"/>
    <w:rsid w:val="00A10288"/>
    <w:rsid w:val="00A10EAD"/>
    <w:rsid w:val="00A110D6"/>
    <w:rsid w:val="00A11670"/>
    <w:rsid w:val="00A123A9"/>
    <w:rsid w:val="00A1299D"/>
    <w:rsid w:val="00A12B21"/>
    <w:rsid w:val="00A12B7E"/>
    <w:rsid w:val="00A12C1B"/>
    <w:rsid w:val="00A1324F"/>
    <w:rsid w:val="00A135BC"/>
    <w:rsid w:val="00A13C51"/>
    <w:rsid w:val="00A148AF"/>
    <w:rsid w:val="00A14A7F"/>
    <w:rsid w:val="00A14EB3"/>
    <w:rsid w:val="00A163ED"/>
    <w:rsid w:val="00A1656A"/>
    <w:rsid w:val="00A16996"/>
    <w:rsid w:val="00A16D2A"/>
    <w:rsid w:val="00A2088B"/>
    <w:rsid w:val="00A20E01"/>
    <w:rsid w:val="00A21042"/>
    <w:rsid w:val="00A21331"/>
    <w:rsid w:val="00A217E5"/>
    <w:rsid w:val="00A21D01"/>
    <w:rsid w:val="00A21E8B"/>
    <w:rsid w:val="00A221EE"/>
    <w:rsid w:val="00A2254F"/>
    <w:rsid w:val="00A228F4"/>
    <w:rsid w:val="00A23B54"/>
    <w:rsid w:val="00A2401B"/>
    <w:rsid w:val="00A24E28"/>
    <w:rsid w:val="00A26C1D"/>
    <w:rsid w:val="00A272A9"/>
    <w:rsid w:val="00A27A18"/>
    <w:rsid w:val="00A27C15"/>
    <w:rsid w:val="00A30518"/>
    <w:rsid w:val="00A30FF0"/>
    <w:rsid w:val="00A31746"/>
    <w:rsid w:val="00A32500"/>
    <w:rsid w:val="00A32542"/>
    <w:rsid w:val="00A33E54"/>
    <w:rsid w:val="00A34108"/>
    <w:rsid w:val="00A34430"/>
    <w:rsid w:val="00A34707"/>
    <w:rsid w:val="00A34ADB"/>
    <w:rsid w:val="00A35F00"/>
    <w:rsid w:val="00A369CC"/>
    <w:rsid w:val="00A3753B"/>
    <w:rsid w:val="00A37814"/>
    <w:rsid w:val="00A37C77"/>
    <w:rsid w:val="00A40DAE"/>
    <w:rsid w:val="00A412FC"/>
    <w:rsid w:val="00A418E7"/>
    <w:rsid w:val="00A41911"/>
    <w:rsid w:val="00A41A13"/>
    <w:rsid w:val="00A41E5F"/>
    <w:rsid w:val="00A420EA"/>
    <w:rsid w:val="00A424C5"/>
    <w:rsid w:val="00A425BE"/>
    <w:rsid w:val="00A43662"/>
    <w:rsid w:val="00A43731"/>
    <w:rsid w:val="00A4427A"/>
    <w:rsid w:val="00A45914"/>
    <w:rsid w:val="00A45C49"/>
    <w:rsid w:val="00A463D7"/>
    <w:rsid w:val="00A46B13"/>
    <w:rsid w:val="00A46EC1"/>
    <w:rsid w:val="00A47BF4"/>
    <w:rsid w:val="00A50052"/>
    <w:rsid w:val="00A50246"/>
    <w:rsid w:val="00A50466"/>
    <w:rsid w:val="00A5090A"/>
    <w:rsid w:val="00A51B52"/>
    <w:rsid w:val="00A52AF4"/>
    <w:rsid w:val="00A5374C"/>
    <w:rsid w:val="00A53A74"/>
    <w:rsid w:val="00A53E1F"/>
    <w:rsid w:val="00A53E2B"/>
    <w:rsid w:val="00A54126"/>
    <w:rsid w:val="00A5423F"/>
    <w:rsid w:val="00A54286"/>
    <w:rsid w:val="00A5563F"/>
    <w:rsid w:val="00A55752"/>
    <w:rsid w:val="00A56065"/>
    <w:rsid w:val="00A56173"/>
    <w:rsid w:val="00A564C2"/>
    <w:rsid w:val="00A56FC3"/>
    <w:rsid w:val="00A570FE"/>
    <w:rsid w:val="00A57D83"/>
    <w:rsid w:val="00A603B3"/>
    <w:rsid w:val="00A6256B"/>
    <w:rsid w:val="00A6277E"/>
    <w:rsid w:val="00A63124"/>
    <w:rsid w:val="00A6511B"/>
    <w:rsid w:val="00A67096"/>
    <w:rsid w:val="00A67179"/>
    <w:rsid w:val="00A67DC9"/>
    <w:rsid w:val="00A70291"/>
    <w:rsid w:val="00A7030E"/>
    <w:rsid w:val="00A70FD3"/>
    <w:rsid w:val="00A71473"/>
    <w:rsid w:val="00A72543"/>
    <w:rsid w:val="00A752AE"/>
    <w:rsid w:val="00A7536B"/>
    <w:rsid w:val="00A759C1"/>
    <w:rsid w:val="00A75C45"/>
    <w:rsid w:val="00A7678E"/>
    <w:rsid w:val="00A7688E"/>
    <w:rsid w:val="00A76D92"/>
    <w:rsid w:val="00A76DB3"/>
    <w:rsid w:val="00A76DB9"/>
    <w:rsid w:val="00A77823"/>
    <w:rsid w:val="00A7787C"/>
    <w:rsid w:val="00A80CFE"/>
    <w:rsid w:val="00A81295"/>
    <w:rsid w:val="00A81347"/>
    <w:rsid w:val="00A82094"/>
    <w:rsid w:val="00A82D1A"/>
    <w:rsid w:val="00A8330A"/>
    <w:rsid w:val="00A83356"/>
    <w:rsid w:val="00A83832"/>
    <w:rsid w:val="00A83C80"/>
    <w:rsid w:val="00A83F4E"/>
    <w:rsid w:val="00A84241"/>
    <w:rsid w:val="00A84262"/>
    <w:rsid w:val="00A852C3"/>
    <w:rsid w:val="00A86F62"/>
    <w:rsid w:val="00A872D3"/>
    <w:rsid w:val="00A8784E"/>
    <w:rsid w:val="00A879E6"/>
    <w:rsid w:val="00A87ABA"/>
    <w:rsid w:val="00A87C92"/>
    <w:rsid w:val="00A90756"/>
    <w:rsid w:val="00A908CB"/>
    <w:rsid w:val="00A919B8"/>
    <w:rsid w:val="00A9271B"/>
    <w:rsid w:val="00A92A6A"/>
    <w:rsid w:val="00A94874"/>
    <w:rsid w:val="00A96878"/>
    <w:rsid w:val="00A9691E"/>
    <w:rsid w:val="00A96E26"/>
    <w:rsid w:val="00AA0651"/>
    <w:rsid w:val="00AA177C"/>
    <w:rsid w:val="00AA1C36"/>
    <w:rsid w:val="00AA1F52"/>
    <w:rsid w:val="00AA29CA"/>
    <w:rsid w:val="00AA2C45"/>
    <w:rsid w:val="00AA2C4B"/>
    <w:rsid w:val="00AA2CD0"/>
    <w:rsid w:val="00AA3D5A"/>
    <w:rsid w:val="00AA4151"/>
    <w:rsid w:val="00AA446F"/>
    <w:rsid w:val="00AA44D7"/>
    <w:rsid w:val="00AA4E8D"/>
    <w:rsid w:val="00AA530A"/>
    <w:rsid w:val="00AA535A"/>
    <w:rsid w:val="00AA55A3"/>
    <w:rsid w:val="00AA56F5"/>
    <w:rsid w:val="00AA5AF3"/>
    <w:rsid w:val="00AA60DE"/>
    <w:rsid w:val="00AA63DA"/>
    <w:rsid w:val="00AA63FF"/>
    <w:rsid w:val="00AA66A5"/>
    <w:rsid w:val="00AA6E18"/>
    <w:rsid w:val="00AA71AC"/>
    <w:rsid w:val="00AA735A"/>
    <w:rsid w:val="00AA7541"/>
    <w:rsid w:val="00AB00EE"/>
    <w:rsid w:val="00AB13E1"/>
    <w:rsid w:val="00AB27FB"/>
    <w:rsid w:val="00AB2A38"/>
    <w:rsid w:val="00AB47BE"/>
    <w:rsid w:val="00AB4E84"/>
    <w:rsid w:val="00AB5097"/>
    <w:rsid w:val="00AB573F"/>
    <w:rsid w:val="00AB57F5"/>
    <w:rsid w:val="00AB6807"/>
    <w:rsid w:val="00AB6CCC"/>
    <w:rsid w:val="00AB7842"/>
    <w:rsid w:val="00AB78F8"/>
    <w:rsid w:val="00AC0285"/>
    <w:rsid w:val="00AC0328"/>
    <w:rsid w:val="00AC0D31"/>
    <w:rsid w:val="00AC25A5"/>
    <w:rsid w:val="00AC2F9E"/>
    <w:rsid w:val="00AC34C0"/>
    <w:rsid w:val="00AC3762"/>
    <w:rsid w:val="00AC383D"/>
    <w:rsid w:val="00AC3ABE"/>
    <w:rsid w:val="00AC3B16"/>
    <w:rsid w:val="00AC44AE"/>
    <w:rsid w:val="00AC46A4"/>
    <w:rsid w:val="00AC4B8B"/>
    <w:rsid w:val="00AC5116"/>
    <w:rsid w:val="00AC548B"/>
    <w:rsid w:val="00AC57D5"/>
    <w:rsid w:val="00AC634E"/>
    <w:rsid w:val="00AC6371"/>
    <w:rsid w:val="00AC7492"/>
    <w:rsid w:val="00AC7ED4"/>
    <w:rsid w:val="00AD00AB"/>
    <w:rsid w:val="00AD00FF"/>
    <w:rsid w:val="00AD0214"/>
    <w:rsid w:val="00AD119A"/>
    <w:rsid w:val="00AD15E9"/>
    <w:rsid w:val="00AD1AA9"/>
    <w:rsid w:val="00AD2376"/>
    <w:rsid w:val="00AD2F01"/>
    <w:rsid w:val="00AD2F8E"/>
    <w:rsid w:val="00AD317D"/>
    <w:rsid w:val="00AD3E16"/>
    <w:rsid w:val="00AD4339"/>
    <w:rsid w:val="00AD47A8"/>
    <w:rsid w:val="00AD4C3D"/>
    <w:rsid w:val="00AD50BB"/>
    <w:rsid w:val="00AD5FEF"/>
    <w:rsid w:val="00AD6D81"/>
    <w:rsid w:val="00AD70C3"/>
    <w:rsid w:val="00AD7409"/>
    <w:rsid w:val="00AE0598"/>
    <w:rsid w:val="00AE07C6"/>
    <w:rsid w:val="00AE0841"/>
    <w:rsid w:val="00AE16F1"/>
    <w:rsid w:val="00AE1709"/>
    <w:rsid w:val="00AE18E5"/>
    <w:rsid w:val="00AE25E5"/>
    <w:rsid w:val="00AE271F"/>
    <w:rsid w:val="00AE2B97"/>
    <w:rsid w:val="00AE2E3B"/>
    <w:rsid w:val="00AE304F"/>
    <w:rsid w:val="00AE373A"/>
    <w:rsid w:val="00AE388C"/>
    <w:rsid w:val="00AE3FE4"/>
    <w:rsid w:val="00AE5E52"/>
    <w:rsid w:val="00AE6039"/>
    <w:rsid w:val="00AE6417"/>
    <w:rsid w:val="00AE7705"/>
    <w:rsid w:val="00AF0ACB"/>
    <w:rsid w:val="00AF0FED"/>
    <w:rsid w:val="00AF24E1"/>
    <w:rsid w:val="00AF299C"/>
    <w:rsid w:val="00AF3609"/>
    <w:rsid w:val="00AF3665"/>
    <w:rsid w:val="00AF377B"/>
    <w:rsid w:val="00AF3A96"/>
    <w:rsid w:val="00AF3FA0"/>
    <w:rsid w:val="00AF428E"/>
    <w:rsid w:val="00AF436A"/>
    <w:rsid w:val="00AF447F"/>
    <w:rsid w:val="00AF449B"/>
    <w:rsid w:val="00AF4CE8"/>
    <w:rsid w:val="00AF560A"/>
    <w:rsid w:val="00AF6879"/>
    <w:rsid w:val="00B010D4"/>
    <w:rsid w:val="00B01295"/>
    <w:rsid w:val="00B02B7D"/>
    <w:rsid w:val="00B02EA3"/>
    <w:rsid w:val="00B033BC"/>
    <w:rsid w:val="00B05EC7"/>
    <w:rsid w:val="00B064D3"/>
    <w:rsid w:val="00B06510"/>
    <w:rsid w:val="00B06F65"/>
    <w:rsid w:val="00B10268"/>
    <w:rsid w:val="00B1241C"/>
    <w:rsid w:val="00B1328D"/>
    <w:rsid w:val="00B1333E"/>
    <w:rsid w:val="00B14498"/>
    <w:rsid w:val="00B14DB4"/>
    <w:rsid w:val="00B15394"/>
    <w:rsid w:val="00B154D7"/>
    <w:rsid w:val="00B1587D"/>
    <w:rsid w:val="00B15DE7"/>
    <w:rsid w:val="00B167DA"/>
    <w:rsid w:val="00B16859"/>
    <w:rsid w:val="00B1708A"/>
    <w:rsid w:val="00B17193"/>
    <w:rsid w:val="00B17516"/>
    <w:rsid w:val="00B178E8"/>
    <w:rsid w:val="00B20786"/>
    <w:rsid w:val="00B20967"/>
    <w:rsid w:val="00B2136A"/>
    <w:rsid w:val="00B21D90"/>
    <w:rsid w:val="00B21F56"/>
    <w:rsid w:val="00B22091"/>
    <w:rsid w:val="00B224F0"/>
    <w:rsid w:val="00B234C8"/>
    <w:rsid w:val="00B23C54"/>
    <w:rsid w:val="00B242B3"/>
    <w:rsid w:val="00B24B8B"/>
    <w:rsid w:val="00B24F2F"/>
    <w:rsid w:val="00B260B7"/>
    <w:rsid w:val="00B262BC"/>
    <w:rsid w:val="00B26E59"/>
    <w:rsid w:val="00B26EA1"/>
    <w:rsid w:val="00B272D3"/>
    <w:rsid w:val="00B278B9"/>
    <w:rsid w:val="00B30AFC"/>
    <w:rsid w:val="00B31117"/>
    <w:rsid w:val="00B320FF"/>
    <w:rsid w:val="00B32298"/>
    <w:rsid w:val="00B326EB"/>
    <w:rsid w:val="00B33195"/>
    <w:rsid w:val="00B3366E"/>
    <w:rsid w:val="00B33949"/>
    <w:rsid w:val="00B33DC7"/>
    <w:rsid w:val="00B34690"/>
    <w:rsid w:val="00B349F2"/>
    <w:rsid w:val="00B34B5E"/>
    <w:rsid w:val="00B3567F"/>
    <w:rsid w:val="00B3605F"/>
    <w:rsid w:val="00B368BD"/>
    <w:rsid w:val="00B36D31"/>
    <w:rsid w:val="00B37A6C"/>
    <w:rsid w:val="00B40E13"/>
    <w:rsid w:val="00B410B6"/>
    <w:rsid w:val="00B41907"/>
    <w:rsid w:val="00B41B65"/>
    <w:rsid w:val="00B41C23"/>
    <w:rsid w:val="00B420EC"/>
    <w:rsid w:val="00B424DD"/>
    <w:rsid w:val="00B42909"/>
    <w:rsid w:val="00B42CB8"/>
    <w:rsid w:val="00B42E95"/>
    <w:rsid w:val="00B43327"/>
    <w:rsid w:val="00B433F0"/>
    <w:rsid w:val="00B44472"/>
    <w:rsid w:val="00B4463F"/>
    <w:rsid w:val="00B45C34"/>
    <w:rsid w:val="00B467DE"/>
    <w:rsid w:val="00B468F4"/>
    <w:rsid w:val="00B46EE7"/>
    <w:rsid w:val="00B477FA"/>
    <w:rsid w:val="00B5028B"/>
    <w:rsid w:val="00B50A92"/>
    <w:rsid w:val="00B51DFC"/>
    <w:rsid w:val="00B52224"/>
    <w:rsid w:val="00B5223E"/>
    <w:rsid w:val="00B52D06"/>
    <w:rsid w:val="00B54272"/>
    <w:rsid w:val="00B543DB"/>
    <w:rsid w:val="00B54BFF"/>
    <w:rsid w:val="00B54F4B"/>
    <w:rsid w:val="00B55522"/>
    <w:rsid w:val="00B55732"/>
    <w:rsid w:val="00B56403"/>
    <w:rsid w:val="00B57230"/>
    <w:rsid w:val="00B5741A"/>
    <w:rsid w:val="00B578CA"/>
    <w:rsid w:val="00B6085C"/>
    <w:rsid w:val="00B61436"/>
    <w:rsid w:val="00B616EB"/>
    <w:rsid w:val="00B62570"/>
    <w:rsid w:val="00B628F7"/>
    <w:rsid w:val="00B62A6E"/>
    <w:rsid w:val="00B62B78"/>
    <w:rsid w:val="00B62CE7"/>
    <w:rsid w:val="00B62CEE"/>
    <w:rsid w:val="00B639DB"/>
    <w:rsid w:val="00B64B71"/>
    <w:rsid w:val="00B64C4C"/>
    <w:rsid w:val="00B65245"/>
    <w:rsid w:val="00B65A43"/>
    <w:rsid w:val="00B65BE2"/>
    <w:rsid w:val="00B661B2"/>
    <w:rsid w:val="00B665F4"/>
    <w:rsid w:val="00B66815"/>
    <w:rsid w:val="00B70469"/>
    <w:rsid w:val="00B705BD"/>
    <w:rsid w:val="00B70E22"/>
    <w:rsid w:val="00B71159"/>
    <w:rsid w:val="00B711DE"/>
    <w:rsid w:val="00B71504"/>
    <w:rsid w:val="00B717EC"/>
    <w:rsid w:val="00B72E09"/>
    <w:rsid w:val="00B73083"/>
    <w:rsid w:val="00B73459"/>
    <w:rsid w:val="00B7353C"/>
    <w:rsid w:val="00B73A58"/>
    <w:rsid w:val="00B73ED2"/>
    <w:rsid w:val="00B73F65"/>
    <w:rsid w:val="00B74110"/>
    <w:rsid w:val="00B746F6"/>
    <w:rsid w:val="00B747B5"/>
    <w:rsid w:val="00B749A5"/>
    <w:rsid w:val="00B7547E"/>
    <w:rsid w:val="00B75E5C"/>
    <w:rsid w:val="00B8066B"/>
    <w:rsid w:val="00B806DB"/>
    <w:rsid w:val="00B82740"/>
    <w:rsid w:val="00B827D5"/>
    <w:rsid w:val="00B83486"/>
    <w:rsid w:val="00B8439A"/>
    <w:rsid w:val="00B84440"/>
    <w:rsid w:val="00B84B65"/>
    <w:rsid w:val="00B84B71"/>
    <w:rsid w:val="00B8574E"/>
    <w:rsid w:val="00B85E29"/>
    <w:rsid w:val="00B86282"/>
    <w:rsid w:val="00B86BF6"/>
    <w:rsid w:val="00B91144"/>
    <w:rsid w:val="00B91BD7"/>
    <w:rsid w:val="00B91E37"/>
    <w:rsid w:val="00B921EA"/>
    <w:rsid w:val="00B92236"/>
    <w:rsid w:val="00B92AC8"/>
    <w:rsid w:val="00B92EC3"/>
    <w:rsid w:val="00B944E9"/>
    <w:rsid w:val="00B94849"/>
    <w:rsid w:val="00B94A38"/>
    <w:rsid w:val="00B94AD7"/>
    <w:rsid w:val="00B94F1D"/>
    <w:rsid w:val="00B957D7"/>
    <w:rsid w:val="00B9695B"/>
    <w:rsid w:val="00B96F0D"/>
    <w:rsid w:val="00BA042B"/>
    <w:rsid w:val="00BA05B2"/>
    <w:rsid w:val="00BA1A6B"/>
    <w:rsid w:val="00BA2159"/>
    <w:rsid w:val="00BA342B"/>
    <w:rsid w:val="00BA3D2A"/>
    <w:rsid w:val="00BA43E1"/>
    <w:rsid w:val="00BA4FA0"/>
    <w:rsid w:val="00BA5623"/>
    <w:rsid w:val="00BA570E"/>
    <w:rsid w:val="00BA7ECC"/>
    <w:rsid w:val="00BB02E6"/>
    <w:rsid w:val="00BB070C"/>
    <w:rsid w:val="00BB123E"/>
    <w:rsid w:val="00BB1539"/>
    <w:rsid w:val="00BB17CC"/>
    <w:rsid w:val="00BB18B6"/>
    <w:rsid w:val="00BB27A1"/>
    <w:rsid w:val="00BB295B"/>
    <w:rsid w:val="00BB2D1D"/>
    <w:rsid w:val="00BB2F9A"/>
    <w:rsid w:val="00BB30F2"/>
    <w:rsid w:val="00BB3789"/>
    <w:rsid w:val="00BB3EB9"/>
    <w:rsid w:val="00BB4246"/>
    <w:rsid w:val="00BB4E1C"/>
    <w:rsid w:val="00BB5291"/>
    <w:rsid w:val="00BB52D5"/>
    <w:rsid w:val="00BB565D"/>
    <w:rsid w:val="00BB5D0C"/>
    <w:rsid w:val="00BB63A7"/>
    <w:rsid w:val="00BB7944"/>
    <w:rsid w:val="00BC03F3"/>
    <w:rsid w:val="00BC068F"/>
    <w:rsid w:val="00BC0DBD"/>
    <w:rsid w:val="00BC116F"/>
    <w:rsid w:val="00BC1D58"/>
    <w:rsid w:val="00BC1D62"/>
    <w:rsid w:val="00BC21E8"/>
    <w:rsid w:val="00BC2BED"/>
    <w:rsid w:val="00BC33B3"/>
    <w:rsid w:val="00BC4264"/>
    <w:rsid w:val="00BC4644"/>
    <w:rsid w:val="00BC4D07"/>
    <w:rsid w:val="00BC5674"/>
    <w:rsid w:val="00BC5A9A"/>
    <w:rsid w:val="00BC6B91"/>
    <w:rsid w:val="00BD0564"/>
    <w:rsid w:val="00BD0F7C"/>
    <w:rsid w:val="00BD1002"/>
    <w:rsid w:val="00BD139A"/>
    <w:rsid w:val="00BD2492"/>
    <w:rsid w:val="00BD259A"/>
    <w:rsid w:val="00BD2931"/>
    <w:rsid w:val="00BD2F71"/>
    <w:rsid w:val="00BD3864"/>
    <w:rsid w:val="00BD3CF2"/>
    <w:rsid w:val="00BD4988"/>
    <w:rsid w:val="00BD4B8A"/>
    <w:rsid w:val="00BD4CD8"/>
    <w:rsid w:val="00BD5DF7"/>
    <w:rsid w:val="00BD626A"/>
    <w:rsid w:val="00BD62D0"/>
    <w:rsid w:val="00BD675C"/>
    <w:rsid w:val="00BD6C88"/>
    <w:rsid w:val="00BD7149"/>
    <w:rsid w:val="00BD7369"/>
    <w:rsid w:val="00BD75D2"/>
    <w:rsid w:val="00BD7AC8"/>
    <w:rsid w:val="00BD7CE4"/>
    <w:rsid w:val="00BE0258"/>
    <w:rsid w:val="00BE038F"/>
    <w:rsid w:val="00BE074E"/>
    <w:rsid w:val="00BE1181"/>
    <w:rsid w:val="00BE1573"/>
    <w:rsid w:val="00BE21B6"/>
    <w:rsid w:val="00BE27FF"/>
    <w:rsid w:val="00BE2861"/>
    <w:rsid w:val="00BE40A1"/>
    <w:rsid w:val="00BE5077"/>
    <w:rsid w:val="00BE515E"/>
    <w:rsid w:val="00BE5327"/>
    <w:rsid w:val="00BE5E4A"/>
    <w:rsid w:val="00BE7ACD"/>
    <w:rsid w:val="00BF004A"/>
    <w:rsid w:val="00BF01B3"/>
    <w:rsid w:val="00BF04D8"/>
    <w:rsid w:val="00BF0D94"/>
    <w:rsid w:val="00BF0FCE"/>
    <w:rsid w:val="00BF1724"/>
    <w:rsid w:val="00BF17C9"/>
    <w:rsid w:val="00BF1C53"/>
    <w:rsid w:val="00BF2234"/>
    <w:rsid w:val="00BF2FEC"/>
    <w:rsid w:val="00BF3FFB"/>
    <w:rsid w:val="00BF4060"/>
    <w:rsid w:val="00BF4127"/>
    <w:rsid w:val="00BF4484"/>
    <w:rsid w:val="00BF5EC0"/>
    <w:rsid w:val="00BF6214"/>
    <w:rsid w:val="00BF648D"/>
    <w:rsid w:val="00BF6732"/>
    <w:rsid w:val="00BF6F52"/>
    <w:rsid w:val="00BF7740"/>
    <w:rsid w:val="00BF7D9E"/>
    <w:rsid w:val="00C0060C"/>
    <w:rsid w:val="00C00D70"/>
    <w:rsid w:val="00C00E27"/>
    <w:rsid w:val="00C0143A"/>
    <w:rsid w:val="00C01985"/>
    <w:rsid w:val="00C01D5D"/>
    <w:rsid w:val="00C034B0"/>
    <w:rsid w:val="00C04586"/>
    <w:rsid w:val="00C04FD9"/>
    <w:rsid w:val="00C05554"/>
    <w:rsid w:val="00C0571F"/>
    <w:rsid w:val="00C06A67"/>
    <w:rsid w:val="00C06DCB"/>
    <w:rsid w:val="00C0704E"/>
    <w:rsid w:val="00C07F6F"/>
    <w:rsid w:val="00C10133"/>
    <w:rsid w:val="00C10A1B"/>
    <w:rsid w:val="00C10BFB"/>
    <w:rsid w:val="00C10DCF"/>
    <w:rsid w:val="00C10F43"/>
    <w:rsid w:val="00C1135E"/>
    <w:rsid w:val="00C1183C"/>
    <w:rsid w:val="00C118F1"/>
    <w:rsid w:val="00C11FDB"/>
    <w:rsid w:val="00C135AE"/>
    <w:rsid w:val="00C139C9"/>
    <w:rsid w:val="00C150CF"/>
    <w:rsid w:val="00C152EE"/>
    <w:rsid w:val="00C1551B"/>
    <w:rsid w:val="00C1598B"/>
    <w:rsid w:val="00C15C71"/>
    <w:rsid w:val="00C16793"/>
    <w:rsid w:val="00C17A60"/>
    <w:rsid w:val="00C17A72"/>
    <w:rsid w:val="00C2011B"/>
    <w:rsid w:val="00C201E7"/>
    <w:rsid w:val="00C202E3"/>
    <w:rsid w:val="00C20AD9"/>
    <w:rsid w:val="00C217C6"/>
    <w:rsid w:val="00C21C55"/>
    <w:rsid w:val="00C21F21"/>
    <w:rsid w:val="00C22302"/>
    <w:rsid w:val="00C23039"/>
    <w:rsid w:val="00C23C3F"/>
    <w:rsid w:val="00C24B4D"/>
    <w:rsid w:val="00C2515A"/>
    <w:rsid w:val="00C265B8"/>
    <w:rsid w:val="00C2663E"/>
    <w:rsid w:val="00C26E25"/>
    <w:rsid w:val="00C30A12"/>
    <w:rsid w:val="00C3114B"/>
    <w:rsid w:val="00C311A2"/>
    <w:rsid w:val="00C313DE"/>
    <w:rsid w:val="00C317D6"/>
    <w:rsid w:val="00C319C2"/>
    <w:rsid w:val="00C31AAC"/>
    <w:rsid w:val="00C31BEE"/>
    <w:rsid w:val="00C32307"/>
    <w:rsid w:val="00C32C76"/>
    <w:rsid w:val="00C32E32"/>
    <w:rsid w:val="00C334C6"/>
    <w:rsid w:val="00C34235"/>
    <w:rsid w:val="00C34B0B"/>
    <w:rsid w:val="00C35027"/>
    <w:rsid w:val="00C35197"/>
    <w:rsid w:val="00C360FB"/>
    <w:rsid w:val="00C3659E"/>
    <w:rsid w:val="00C36924"/>
    <w:rsid w:val="00C3736A"/>
    <w:rsid w:val="00C37A68"/>
    <w:rsid w:val="00C37AAC"/>
    <w:rsid w:val="00C37C30"/>
    <w:rsid w:val="00C37C82"/>
    <w:rsid w:val="00C37E2F"/>
    <w:rsid w:val="00C404C8"/>
    <w:rsid w:val="00C40571"/>
    <w:rsid w:val="00C40C11"/>
    <w:rsid w:val="00C41854"/>
    <w:rsid w:val="00C4225B"/>
    <w:rsid w:val="00C4270C"/>
    <w:rsid w:val="00C42EFD"/>
    <w:rsid w:val="00C4392E"/>
    <w:rsid w:val="00C44093"/>
    <w:rsid w:val="00C442E8"/>
    <w:rsid w:val="00C46BCD"/>
    <w:rsid w:val="00C47D89"/>
    <w:rsid w:val="00C47F84"/>
    <w:rsid w:val="00C502E2"/>
    <w:rsid w:val="00C50574"/>
    <w:rsid w:val="00C507B5"/>
    <w:rsid w:val="00C50E94"/>
    <w:rsid w:val="00C51249"/>
    <w:rsid w:val="00C51846"/>
    <w:rsid w:val="00C519EC"/>
    <w:rsid w:val="00C5215F"/>
    <w:rsid w:val="00C52792"/>
    <w:rsid w:val="00C52F86"/>
    <w:rsid w:val="00C536E0"/>
    <w:rsid w:val="00C538C5"/>
    <w:rsid w:val="00C53FAD"/>
    <w:rsid w:val="00C5531E"/>
    <w:rsid w:val="00C55972"/>
    <w:rsid w:val="00C564A9"/>
    <w:rsid w:val="00C567FF"/>
    <w:rsid w:val="00C56D08"/>
    <w:rsid w:val="00C56F0E"/>
    <w:rsid w:val="00C57791"/>
    <w:rsid w:val="00C578DF"/>
    <w:rsid w:val="00C57A31"/>
    <w:rsid w:val="00C57AFA"/>
    <w:rsid w:val="00C600A7"/>
    <w:rsid w:val="00C6057C"/>
    <w:rsid w:val="00C6129F"/>
    <w:rsid w:val="00C61351"/>
    <w:rsid w:val="00C61767"/>
    <w:rsid w:val="00C61813"/>
    <w:rsid w:val="00C61CEB"/>
    <w:rsid w:val="00C6246E"/>
    <w:rsid w:val="00C6265E"/>
    <w:rsid w:val="00C63A79"/>
    <w:rsid w:val="00C63F18"/>
    <w:rsid w:val="00C642FD"/>
    <w:rsid w:val="00C65DE1"/>
    <w:rsid w:val="00C6626D"/>
    <w:rsid w:val="00C67B40"/>
    <w:rsid w:val="00C67D0F"/>
    <w:rsid w:val="00C67D1F"/>
    <w:rsid w:val="00C704BC"/>
    <w:rsid w:val="00C7067B"/>
    <w:rsid w:val="00C7206F"/>
    <w:rsid w:val="00C726CC"/>
    <w:rsid w:val="00C731AE"/>
    <w:rsid w:val="00C73D85"/>
    <w:rsid w:val="00C74825"/>
    <w:rsid w:val="00C74CA9"/>
    <w:rsid w:val="00C74D04"/>
    <w:rsid w:val="00C758C3"/>
    <w:rsid w:val="00C75AF1"/>
    <w:rsid w:val="00C75C54"/>
    <w:rsid w:val="00C75F5B"/>
    <w:rsid w:val="00C76ABF"/>
    <w:rsid w:val="00C770C0"/>
    <w:rsid w:val="00C7729F"/>
    <w:rsid w:val="00C80850"/>
    <w:rsid w:val="00C80C28"/>
    <w:rsid w:val="00C814CB"/>
    <w:rsid w:val="00C816D7"/>
    <w:rsid w:val="00C82337"/>
    <w:rsid w:val="00C82D92"/>
    <w:rsid w:val="00C84A41"/>
    <w:rsid w:val="00C858B8"/>
    <w:rsid w:val="00C85E4C"/>
    <w:rsid w:val="00C861C7"/>
    <w:rsid w:val="00C8660C"/>
    <w:rsid w:val="00C909F3"/>
    <w:rsid w:val="00C91955"/>
    <w:rsid w:val="00C91E5B"/>
    <w:rsid w:val="00C91EC2"/>
    <w:rsid w:val="00C926DE"/>
    <w:rsid w:val="00C9298F"/>
    <w:rsid w:val="00C92C50"/>
    <w:rsid w:val="00C92ECE"/>
    <w:rsid w:val="00C94D75"/>
    <w:rsid w:val="00C95553"/>
    <w:rsid w:val="00C95CBB"/>
    <w:rsid w:val="00C967D8"/>
    <w:rsid w:val="00C97175"/>
    <w:rsid w:val="00C972E4"/>
    <w:rsid w:val="00C97AC2"/>
    <w:rsid w:val="00CA1005"/>
    <w:rsid w:val="00CA13E3"/>
    <w:rsid w:val="00CA1467"/>
    <w:rsid w:val="00CA170A"/>
    <w:rsid w:val="00CA1ABE"/>
    <w:rsid w:val="00CA1DE4"/>
    <w:rsid w:val="00CA1EB2"/>
    <w:rsid w:val="00CA214D"/>
    <w:rsid w:val="00CA35E2"/>
    <w:rsid w:val="00CA3B19"/>
    <w:rsid w:val="00CA499F"/>
    <w:rsid w:val="00CA4B5E"/>
    <w:rsid w:val="00CA4DEE"/>
    <w:rsid w:val="00CA4E43"/>
    <w:rsid w:val="00CA4E95"/>
    <w:rsid w:val="00CA6423"/>
    <w:rsid w:val="00CA6559"/>
    <w:rsid w:val="00CA6673"/>
    <w:rsid w:val="00CA6963"/>
    <w:rsid w:val="00CA73C5"/>
    <w:rsid w:val="00CA779D"/>
    <w:rsid w:val="00CA7850"/>
    <w:rsid w:val="00CA7B29"/>
    <w:rsid w:val="00CB0550"/>
    <w:rsid w:val="00CB0F34"/>
    <w:rsid w:val="00CB16F4"/>
    <w:rsid w:val="00CB204C"/>
    <w:rsid w:val="00CB23C4"/>
    <w:rsid w:val="00CB2CED"/>
    <w:rsid w:val="00CB2E9B"/>
    <w:rsid w:val="00CB3008"/>
    <w:rsid w:val="00CB3694"/>
    <w:rsid w:val="00CB3CBA"/>
    <w:rsid w:val="00CB42F9"/>
    <w:rsid w:val="00CB4AB0"/>
    <w:rsid w:val="00CB523D"/>
    <w:rsid w:val="00CB5948"/>
    <w:rsid w:val="00CB5F83"/>
    <w:rsid w:val="00CB6340"/>
    <w:rsid w:val="00CB707B"/>
    <w:rsid w:val="00CB758D"/>
    <w:rsid w:val="00CB7A16"/>
    <w:rsid w:val="00CC0750"/>
    <w:rsid w:val="00CC109F"/>
    <w:rsid w:val="00CC23F3"/>
    <w:rsid w:val="00CC28C7"/>
    <w:rsid w:val="00CC29E9"/>
    <w:rsid w:val="00CC2A10"/>
    <w:rsid w:val="00CC2BE0"/>
    <w:rsid w:val="00CC2CD9"/>
    <w:rsid w:val="00CC2F06"/>
    <w:rsid w:val="00CC2F6D"/>
    <w:rsid w:val="00CC43FA"/>
    <w:rsid w:val="00CC4870"/>
    <w:rsid w:val="00CC52AE"/>
    <w:rsid w:val="00CC5373"/>
    <w:rsid w:val="00CC5823"/>
    <w:rsid w:val="00CC5928"/>
    <w:rsid w:val="00CC59B2"/>
    <w:rsid w:val="00CC5EC8"/>
    <w:rsid w:val="00CC5F59"/>
    <w:rsid w:val="00CC74AF"/>
    <w:rsid w:val="00CC7A16"/>
    <w:rsid w:val="00CC7DAB"/>
    <w:rsid w:val="00CD0185"/>
    <w:rsid w:val="00CD02E3"/>
    <w:rsid w:val="00CD0D84"/>
    <w:rsid w:val="00CD1142"/>
    <w:rsid w:val="00CD1C91"/>
    <w:rsid w:val="00CD2CEB"/>
    <w:rsid w:val="00CD2E81"/>
    <w:rsid w:val="00CD2FF2"/>
    <w:rsid w:val="00CD35D7"/>
    <w:rsid w:val="00CD4411"/>
    <w:rsid w:val="00CD4BF2"/>
    <w:rsid w:val="00CD4CF4"/>
    <w:rsid w:val="00CD4FE5"/>
    <w:rsid w:val="00CD55EF"/>
    <w:rsid w:val="00CD5E8A"/>
    <w:rsid w:val="00CD669B"/>
    <w:rsid w:val="00CD7D30"/>
    <w:rsid w:val="00CE0CF7"/>
    <w:rsid w:val="00CE1165"/>
    <w:rsid w:val="00CE1789"/>
    <w:rsid w:val="00CE18EB"/>
    <w:rsid w:val="00CE1C42"/>
    <w:rsid w:val="00CE23DB"/>
    <w:rsid w:val="00CE2741"/>
    <w:rsid w:val="00CE2C57"/>
    <w:rsid w:val="00CE35F6"/>
    <w:rsid w:val="00CE38A7"/>
    <w:rsid w:val="00CE39FF"/>
    <w:rsid w:val="00CE4110"/>
    <w:rsid w:val="00CE481D"/>
    <w:rsid w:val="00CE4A48"/>
    <w:rsid w:val="00CE4C48"/>
    <w:rsid w:val="00CE5229"/>
    <w:rsid w:val="00CE5A01"/>
    <w:rsid w:val="00CE609F"/>
    <w:rsid w:val="00CE6969"/>
    <w:rsid w:val="00CE6A6F"/>
    <w:rsid w:val="00CE6CDA"/>
    <w:rsid w:val="00CE7BE9"/>
    <w:rsid w:val="00CE7D28"/>
    <w:rsid w:val="00CE7D80"/>
    <w:rsid w:val="00CF00D8"/>
    <w:rsid w:val="00CF0F18"/>
    <w:rsid w:val="00CF193A"/>
    <w:rsid w:val="00CF1AA9"/>
    <w:rsid w:val="00CF1BC7"/>
    <w:rsid w:val="00CF1D72"/>
    <w:rsid w:val="00CF2474"/>
    <w:rsid w:val="00CF343C"/>
    <w:rsid w:val="00CF4BAA"/>
    <w:rsid w:val="00CF4F65"/>
    <w:rsid w:val="00CF5A9D"/>
    <w:rsid w:val="00CF5B4E"/>
    <w:rsid w:val="00CF6FDF"/>
    <w:rsid w:val="00CF70DB"/>
    <w:rsid w:val="00CF7AE9"/>
    <w:rsid w:val="00CF7E6D"/>
    <w:rsid w:val="00D00F6A"/>
    <w:rsid w:val="00D0109A"/>
    <w:rsid w:val="00D01912"/>
    <w:rsid w:val="00D019C6"/>
    <w:rsid w:val="00D022B7"/>
    <w:rsid w:val="00D023E9"/>
    <w:rsid w:val="00D02CBA"/>
    <w:rsid w:val="00D031BE"/>
    <w:rsid w:val="00D03C76"/>
    <w:rsid w:val="00D0412A"/>
    <w:rsid w:val="00D04B7A"/>
    <w:rsid w:val="00D05596"/>
    <w:rsid w:val="00D05597"/>
    <w:rsid w:val="00D06464"/>
    <w:rsid w:val="00D065FA"/>
    <w:rsid w:val="00D06C47"/>
    <w:rsid w:val="00D0713B"/>
    <w:rsid w:val="00D07157"/>
    <w:rsid w:val="00D0732C"/>
    <w:rsid w:val="00D07391"/>
    <w:rsid w:val="00D07B81"/>
    <w:rsid w:val="00D109AB"/>
    <w:rsid w:val="00D10C66"/>
    <w:rsid w:val="00D11679"/>
    <w:rsid w:val="00D11EEE"/>
    <w:rsid w:val="00D12E96"/>
    <w:rsid w:val="00D12EBA"/>
    <w:rsid w:val="00D12ED0"/>
    <w:rsid w:val="00D131B2"/>
    <w:rsid w:val="00D13360"/>
    <w:rsid w:val="00D14E89"/>
    <w:rsid w:val="00D15057"/>
    <w:rsid w:val="00D15249"/>
    <w:rsid w:val="00D15DEC"/>
    <w:rsid w:val="00D16280"/>
    <w:rsid w:val="00D162C9"/>
    <w:rsid w:val="00D16750"/>
    <w:rsid w:val="00D16982"/>
    <w:rsid w:val="00D17042"/>
    <w:rsid w:val="00D22009"/>
    <w:rsid w:val="00D224AB"/>
    <w:rsid w:val="00D22853"/>
    <w:rsid w:val="00D22DA4"/>
    <w:rsid w:val="00D22DEB"/>
    <w:rsid w:val="00D2304D"/>
    <w:rsid w:val="00D25899"/>
    <w:rsid w:val="00D25CA4"/>
    <w:rsid w:val="00D2633D"/>
    <w:rsid w:val="00D26ADB"/>
    <w:rsid w:val="00D26EE1"/>
    <w:rsid w:val="00D2715C"/>
    <w:rsid w:val="00D276B8"/>
    <w:rsid w:val="00D27794"/>
    <w:rsid w:val="00D277FD"/>
    <w:rsid w:val="00D27A49"/>
    <w:rsid w:val="00D27D04"/>
    <w:rsid w:val="00D27DBA"/>
    <w:rsid w:val="00D31701"/>
    <w:rsid w:val="00D31F32"/>
    <w:rsid w:val="00D3293C"/>
    <w:rsid w:val="00D334FB"/>
    <w:rsid w:val="00D33711"/>
    <w:rsid w:val="00D33A13"/>
    <w:rsid w:val="00D33C9D"/>
    <w:rsid w:val="00D34682"/>
    <w:rsid w:val="00D34959"/>
    <w:rsid w:val="00D352DF"/>
    <w:rsid w:val="00D35516"/>
    <w:rsid w:val="00D36659"/>
    <w:rsid w:val="00D367BA"/>
    <w:rsid w:val="00D3715F"/>
    <w:rsid w:val="00D374C8"/>
    <w:rsid w:val="00D37608"/>
    <w:rsid w:val="00D37FF6"/>
    <w:rsid w:val="00D40223"/>
    <w:rsid w:val="00D415A0"/>
    <w:rsid w:val="00D42028"/>
    <w:rsid w:val="00D4257A"/>
    <w:rsid w:val="00D43169"/>
    <w:rsid w:val="00D4336A"/>
    <w:rsid w:val="00D434BF"/>
    <w:rsid w:val="00D440F2"/>
    <w:rsid w:val="00D44352"/>
    <w:rsid w:val="00D447D0"/>
    <w:rsid w:val="00D44E1C"/>
    <w:rsid w:val="00D44EFC"/>
    <w:rsid w:val="00D459BD"/>
    <w:rsid w:val="00D45F92"/>
    <w:rsid w:val="00D4632E"/>
    <w:rsid w:val="00D4672C"/>
    <w:rsid w:val="00D467F1"/>
    <w:rsid w:val="00D47017"/>
    <w:rsid w:val="00D4740E"/>
    <w:rsid w:val="00D47C0C"/>
    <w:rsid w:val="00D47DDB"/>
    <w:rsid w:val="00D47DF0"/>
    <w:rsid w:val="00D51AD5"/>
    <w:rsid w:val="00D51B51"/>
    <w:rsid w:val="00D5265E"/>
    <w:rsid w:val="00D532A7"/>
    <w:rsid w:val="00D537A3"/>
    <w:rsid w:val="00D53F0D"/>
    <w:rsid w:val="00D54718"/>
    <w:rsid w:val="00D54B36"/>
    <w:rsid w:val="00D54C4D"/>
    <w:rsid w:val="00D55524"/>
    <w:rsid w:val="00D55DCA"/>
    <w:rsid w:val="00D560C5"/>
    <w:rsid w:val="00D566CB"/>
    <w:rsid w:val="00D56A7E"/>
    <w:rsid w:val="00D56E4F"/>
    <w:rsid w:val="00D56E6C"/>
    <w:rsid w:val="00D57407"/>
    <w:rsid w:val="00D57845"/>
    <w:rsid w:val="00D57F83"/>
    <w:rsid w:val="00D60763"/>
    <w:rsid w:val="00D60CEF"/>
    <w:rsid w:val="00D612DD"/>
    <w:rsid w:val="00D61319"/>
    <w:rsid w:val="00D61F1E"/>
    <w:rsid w:val="00D62F49"/>
    <w:rsid w:val="00D635A8"/>
    <w:rsid w:val="00D64501"/>
    <w:rsid w:val="00D64FDC"/>
    <w:rsid w:val="00D654C7"/>
    <w:rsid w:val="00D654FC"/>
    <w:rsid w:val="00D6571E"/>
    <w:rsid w:val="00D6738D"/>
    <w:rsid w:val="00D70B58"/>
    <w:rsid w:val="00D70D7B"/>
    <w:rsid w:val="00D71692"/>
    <w:rsid w:val="00D71EC2"/>
    <w:rsid w:val="00D72967"/>
    <w:rsid w:val="00D72BA2"/>
    <w:rsid w:val="00D73630"/>
    <w:rsid w:val="00D737F0"/>
    <w:rsid w:val="00D73AB5"/>
    <w:rsid w:val="00D73FDB"/>
    <w:rsid w:val="00D7474C"/>
    <w:rsid w:val="00D750DC"/>
    <w:rsid w:val="00D7552E"/>
    <w:rsid w:val="00D80031"/>
    <w:rsid w:val="00D80800"/>
    <w:rsid w:val="00D80D55"/>
    <w:rsid w:val="00D8137A"/>
    <w:rsid w:val="00D81488"/>
    <w:rsid w:val="00D8222C"/>
    <w:rsid w:val="00D82591"/>
    <w:rsid w:val="00D82DDA"/>
    <w:rsid w:val="00D8300C"/>
    <w:rsid w:val="00D83257"/>
    <w:rsid w:val="00D85E22"/>
    <w:rsid w:val="00D8618F"/>
    <w:rsid w:val="00D8634F"/>
    <w:rsid w:val="00D869B1"/>
    <w:rsid w:val="00D871C5"/>
    <w:rsid w:val="00D87410"/>
    <w:rsid w:val="00D8748B"/>
    <w:rsid w:val="00D87866"/>
    <w:rsid w:val="00D908DC"/>
    <w:rsid w:val="00D9188B"/>
    <w:rsid w:val="00D918FF"/>
    <w:rsid w:val="00D91CEF"/>
    <w:rsid w:val="00D91E1B"/>
    <w:rsid w:val="00D92129"/>
    <w:rsid w:val="00D92628"/>
    <w:rsid w:val="00D93571"/>
    <w:rsid w:val="00D9401D"/>
    <w:rsid w:val="00D9467F"/>
    <w:rsid w:val="00D94AC5"/>
    <w:rsid w:val="00D9539C"/>
    <w:rsid w:val="00D9576B"/>
    <w:rsid w:val="00D95E1A"/>
    <w:rsid w:val="00DA005E"/>
    <w:rsid w:val="00DA0CFD"/>
    <w:rsid w:val="00DA1216"/>
    <w:rsid w:val="00DA15E2"/>
    <w:rsid w:val="00DA1909"/>
    <w:rsid w:val="00DA1942"/>
    <w:rsid w:val="00DA27E1"/>
    <w:rsid w:val="00DA2F09"/>
    <w:rsid w:val="00DA4EF7"/>
    <w:rsid w:val="00DA599A"/>
    <w:rsid w:val="00DA59D5"/>
    <w:rsid w:val="00DA6536"/>
    <w:rsid w:val="00DA67EB"/>
    <w:rsid w:val="00DA6B86"/>
    <w:rsid w:val="00DA6DDB"/>
    <w:rsid w:val="00DA707D"/>
    <w:rsid w:val="00DA7138"/>
    <w:rsid w:val="00DB07B0"/>
    <w:rsid w:val="00DB0E86"/>
    <w:rsid w:val="00DB0F74"/>
    <w:rsid w:val="00DB1B80"/>
    <w:rsid w:val="00DB32CD"/>
    <w:rsid w:val="00DB43A2"/>
    <w:rsid w:val="00DB61C2"/>
    <w:rsid w:val="00DB6313"/>
    <w:rsid w:val="00DB772B"/>
    <w:rsid w:val="00DB7959"/>
    <w:rsid w:val="00DC1191"/>
    <w:rsid w:val="00DC1B3C"/>
    <w:rsid w:val="00DC245C"/>
    <w:rsid w:val="00DC278E"/>
    <w:rsid w:val="00DC3003"/>
    <w:rsid w:val="00DC32B8"/>
    <w:rsid w:val="00DC3B47"/>
    <w:rsid w:val="00DC3D65"/>
    <w:rsid w:val="00DC4FF0"/>
    <w:rsid w:val="00DC597D"/>
    <w:rsid w:val="00DC59DE"/>
    <w:rsid w:val="00DC5CB7"/>
    <w:rsid w:val="00DC6DA3"/>
    <w:rsid w:val="00DC6DB9"/>
    <w:rsid w:val="00DC7810"/>
    <w:rsid w:val="00DD0144"/>
    <w:rsid w:val="00DD096D"/>
    <w:rsid w:val="00DD1423"/>
    <w:rsid w:val="00DD1C33"/>
    <w:rsid w:val="00DD2356"/>
    <w:rsid w:val="00DD29C6"/>
    <w:rsid w:val="00DD2C30"/>
    <w:rsid w:val="00DD3AB4"/>
    <w:rsid w:val="00DD3E84"/>
    <w:rsid w:val="00DD4178"/>
    <w:rsid w:val="00DD5C87"/>
    <w:rsid w:val="00DD6C1B"/>
    <w:rsid w:val="00DD6C90"/>
    <w:rsid w:val="00DD70DD"/>
    <w:rsid w:val="00DD719D"/>
    <w:rsid w:val="00DE0884"/>
    <w:rsid w:val="00DE0BA0"/>
    <w:rsid w:val="00DE2045"/>
    <w:rsid w:val="00DE21A7"/>
    <w:rsid w:val="00DE2723"/>
    <w:rsid w:val="00DE2997"/>
    <w:rsid w:val="00DE3024"/>
    <w:rsid w:val="00DE3BBA"/>
    <w:rsid w:val="00DE4D20"/>
    <w:rsid w:val="00DE5389"/>
    <w:rsid w:val="00DE5852"/>
    <w:rsid w:val="00DE5CEC"/>
    <w:rsid w:val="00DE5F6B"/>
    <w:rsid w:val="00DE5FC4"/>
    <w:rsid w:val="00DE67D4"/>
    <w:rsid w:val="00DE6B46"/>
    <w:rsid w:val="00DE7497"/>
    <w:rsid w:val="00DE7911"/>
    <w:rsid w:val="00DE794C"/>
    <w:rsid w:val="00DF038D"/>
    <w:rsid w:val="00DF03CD"/>
    <w:rsid w:val="00DF25C6"/>
    <w:rsid w:val="00DF2A12"/>
    <w:rsid w:val="00DF2FEA"/>
    <w:rsid w:val="00DF34B1"/>
    <w:rsid w:val="00DF3CAD"/>
    <w:rsid w:val="00DF4086"/>
    <w:rsid w:val="00DF4F7A"/>
    <w:rsid w:val="00DF6974"/>
    <w:rsid w:val="00DF6B30"/>
    <w:rsid w:val="00DF6E46"/>
    <w:rsid w:val="00DF71F5"/>
    <w:rsid w:val="00DF7843"/>
    <w:rsid w:val="00DF7DD6"/>
    <w:rsid w:val="00E002CA"/>
    <w:rsid w:val="00E00849"/>
    <w:rsid w:val="00E01652"/>
    <w:rsid w:val="00E01CBD"/>
    <w:rsid w:val="00E0292D"/>
    <w:rsid w:val="00E02A29"/>
    <w:rsid w:val="00E02CCD"/>
    <w:rsid w:val="00E03A50"/>
    <w:rsid w:val="00E03F21"/>
    <w:rsid w:val="00E04083"/>
    <w:rsid w:val="00E059A2"/>
    <w:rsid w:val="00E05BE6"/>
    <w:rsid w:val="00E06B00"/>
    <w:rsid w:val="00E06B58"/>
    <w:rsid w:val="00E07096"/>
    <w:rsid w:val="00E076CC"/>
    <w:rsid w:val="00E077A8"/>
    <w:rsid w:val="00E07DA2"/>
    <w:rsid w:val="00E115D8"/>
    <w:rsid w:val="00E12112"/>
    <w:rsid w:val="00E12339"/>
    <w:rsid w:val="00E124C2"/>
    <w:rsid w:val="00E12816"/>
    <w:rsid w:val="00E12E16"/>
    <w:rsid w:val="00E13546"/>
    <w:rsid w:val="00E13D33"/>
    <w:rsid w:val="00E13FB6"/>
    <w:rsid w:val="00E142C9"/>
    <w:rsid w:val="00E14EEB"/>
    <w:rsid w:val="00E1551C"/>
    <w:rsid w:val="00E15579"/>
    <w:rsid w:val="00E15BF0"/>
    <w:rsid w:val="00E15F10"/>
    <w:rsid w:val="00E16196"/>
    <w:rsid w:val="00E16344"/>
    <w:rsid w:val="00E164DF"/>
    <w:rsid w:val="00E16D2B"/>
    <w:rsid w:val="00E1711E"/>
    <w:rsid w:val="00E171F5"/>
    <w:rsid w:val="00E207A7"/>
    <w:rsid w:val="00E209E9"/>
    <w:rsid w:val="00E20D6C"/>
    <w:rsid w:val="00E2107C"/>
    <w:rsid w:val="00E216E5"/>
    <w:rsid w:val="00E21FED"/>
    <w:rsid w:val="00E22237"/>
    <w:rsid w:val="00E22AE6"/>
    <w:rsid w:val="00E22B6E"/>
    <w:rsid w:val="00E2303E"/>
    <w:rsid w:val="00E23586"/>
    <w:rsid w:val="00E24F97"/>
    <w:rsid w:val="00E255A0"/>
    <w:rsid w:val="00E26821"/>
    <w:rsid w:val="00E27869"/>
    <w:rsid w:val="00E30061"/>
    <w:rsid w:val="00E30997"/>
    <w:rsid w:val="00E30FAD"/>
    <w:rsid w:val="00E320B2"/>
    <w:rsid w:val="00E327D6"/>
    <w:rsid w:val="00E3294D"/>
    <w:rsid w:val="00E34A40"/>
    <w:rsid w:val="00E34B0A"/>
    <w:rsid w:val="00E3500D"/>
    <w:rsid w:val="00E35147"/>
    <w:rsid w:val="00E3630E"/>
    <w:rsid w:val="00E363A5"/>
    <w:rsid w:val="00E36468"/>
    <w:rsid w:val="00E3670E"/>
    <w:rsid w:val="00E36F51"/>
    <w:rsid w:val="00E37D07"/>
    <w:rsid w:val="00E4011A"/>
    <w:rsid w:val="00E4086E"/>
    <w:rsid w:val="00E40C95"/>
    <w:rsid w:val="00E41272"/>
    <w:rsid w:val="00E413E7"/>
    <w:rsid w:val="00E415C2"/>
    <w:rsid w:val="00E416E1"/>
    <w:rsid w:val="00E41C61"/>
    <w:rsid w:val="00E41FA8"/>
    <w:rsid w:val="00E42024"/>
    <w:rsid w:val="00E432B9"/>
    <w:rsid w:val="00E432EB"/>
    <w:rsid w:val="00E4332E"/>
    <w:rsid w:val="00E435DF"/>
    <w:rsid w:val="00E4441E"/>
    <w:rsid w:val="00E4545B"/>
    <w:rsid w:val="00E454B9"/>
    <w:rsid w:val="00E45E1E"/>
    <w:rsid w:val="00E46D76"/>
    <w:rsid w:val="00E476E5"/>
    <w:rsid w:val="00E47701"/>
    <w:rsid w:val="00E47DF1"/>
    <w:rsid w:val="00E50BA5"/>
    <w:rsid w:val="00E50E07"/>
    <w:rsid w:val="00E512F2"/>
    <w:rsid w:val="00E51C64"/>
    <w:rsid w:val="00E53B3F"/>
    <w:rsid w:val="00E54EE7"/>
    <w:rsid w:val="00E55B60"/>
    <w:rsid w:val="00E5659F"/>
    <w:rsid w:val="00E56691"/>
    <w:rsid w:val="00E56A27"/>
    <w:rsid w:val="00E572E7"/>
    <w:rsid w:val="00E57A4E"/>
    <w:rsid w:val="00E57AB4"/>
    <w:rsid w:val="00E60BE1"/>
    <w:rsid w:val="00E61075"/>
    <w:rsid w:val="00E61569"/>
    <w:rsid w:val="00E61A44"/>
    <w:rsid w:val="00E61B64"/>
    <w:rsid w:val="00E61EA9"/>
    <w:rsid w:val="00E620FB"/>
    <w:rsid w:val="00E6211D"/>
    <w:rsid w:val="00E62420"/>
    <w:rsid w:val="00E62AD9"/>
    <w:rsid w:val="00E62EAB"/>
    <w:rsid w:val="00E636B3"/>
    <w:rsid w:val="00E63956"/>
    <w:rsid w:val="00E63ACA"/>
    <w:rsid w:val="00E63E0F"/>
    <w:rsid w:val="00E63F45"/>
    <w:rsid w:val="00E64325"/>
    <w:rsid w:val="00E6440C"/>
    <w:rsid w:val="00E64C58"/>
    <w:rsid w:val="00E65589"/>
    <w:rsid w:val="00E65AE7"/>
    <w:rsid w:val="00E668F3"/>
    <w:rsid w:val="00E66FDE"/>
    <w:rsid w:val="00E675F6"/>
    <w:rsid w:val="00E67892"/>
    <w:rsid w:val="00E67C80"/>
    <w:rsid w:val="00E67D25"/>
    <w:rsid w:val="00E70803"/>
    <w:rsid w:val="00E70D9A"/>
    <w:rsid w:val="00E70DE8"/>
    <w:rsid w:val="00E71070"/>
    <w:rsid w:val="00E71175"/>
    <w:rsid w:val="00E71571"/>
    <w:rsid w:val="00E71ACD"/>
    <w:rsid w:val="00E725AF"/>
    <w:rsid w:val="00E729AB"/>
    <w:rsid w:val="00E72E28"/>
    <w:rsid w:val="00E731B8"/>
    <w:rsid w:val="00E73433"/>
    <w:rsid w:val="00E7385E"/>
    <w:rsid w:val="00E73911"/>
    <w:rsid w:val="00E73E52"/>
    <w:rsid w:val="00E749CC"/>
    <w:rsid w:val="00E74DB8"/>
    <w:rsid w:val="00E75B61"/>
    <w:rsid w:val="00E75E3C"/>
    <w:rsid w:val="00E76765"/>
    <w:rsid w:val="00E767C1"/>
    <w:rsid w:val="00E77A94"/>
    <w:rsid w:val="00E80035"/>
    <w:rsid w:val="00E8022F"/>
    <w:rsid w:val="00E8094B"/>
    <w:rsid w:val="00E80BF9"/>
    <w:rsid w:val="00E82D69"/>
    <w:rsid w:val="00E84281"/>
    <w:rsid w:val="00E84343"/>
    <w:rsid w:val="00E843F2"/>
    <w:rsid w:val="00E84A9E"/>
    <w:rsid w:val="00E84F27"/>
    <w:rsid w:val="00E85378"/>
    <w:rsid w:val="00E8582B"/>
    <w:rsid w:val="00E85EE6"/>
    <w:rsid w:val="00E86A26"/>
    <w:rsid w:val="00E87941"/>
    <w:rsid w:val="00E87B52"/>
    <w:rsid w:val="00E87D47"/>
    <w:rsid w:val="00E87EDD"/>
    <w:rsid w:val="00E9015D"/>
    <w:rsid w:val="00E90885"/>
    <w:rsid w:val="00E91268"/>
    <w:rsid w:val="00E91AF7"/>
    <w:rsid w:val="00E92750"/>
    <w:rsid w:val="00E92EC8"/>
    <w:rsid w:val="00E93116"/>
    <w:rsid w:val="00E93841"/>
    <w:rsid w:val="00E93995"/>
    <w:rsid w:val="00E9455E"/>
    <w:rsid w:val="00E94AE9"/>
    <w:rsid w:val="00E94E35"/>
    <w:rsid w:val="00E97271"/>
    <w:rsid w:val="00E97B2E"/>
    <w:rsid w:val="00EA07CF"/>
    <w:rsid w:val="00EA0AEE"/>
    <w:rsid w:val="00EA0F4A"/>
    <w:rsid w:val="00EA16EB"/>
    <w:rsid w:val="00EA1E02"/>
    <w:rsid w:val="00EA1E7B"/>
    <w:rsid w:val="00EA2DF0"/>
    <w:rsid w:val="00EA2FF6"/>
    <w:rsid w:val="00EA311E"/>
    <w:rsid w:val="00EA3480"/>
    <w:rsid w:val="00EA349D"/>
    <w:rsid w:val="00EA4CB9"/>
    <w:rsid w:val="00EA4F79"/>
    <w:rsid w:val="00EA50B4"/>
    <w:rsid w:val="00EA524C"/>
    <w:rsid w:val="00EA547D"/>
    <w:rsid w:val="00EA58F3"/>
    <w:rsid w:val="00EA5905"/>
    <w:rsid w:val="00EA5B63"/>
    <w:rsid w:val="00EA5BE6"/>
    <w:rsid w:val="00EA5D12"/>
    <w:rsid w:val="00EA5E79"/>
    <w:rsid w:val="00EA6408"/>
    <w:rsid w:val="00EA6DCE"/>
    <w:rsid w:val="00EA6E9F"/>
    <w:rsid w:val="00EA7B27"/>
    <w:rsid w:val="00EB001B"/>
    <w:rsid w:val="00EB0246"/>
    <w:rsid w:val="00EB17DA"/>
    <w:rsid w:val="00EB1AAF"/>
    <w:rsid w:val="00EB2753"/>
    <w:rsid w:val="00EB299E"/>
    <w:rsid w:val="00EB29AD"/>
    <w:rsid w:val="00EB2D50"/>
    <w:rsid w:val="00EB3396"/>
    <w:rsid w:val="00EB35B2"/>
    <w:rsid w:val="00EB3B52"/>
    <w:rsid w:val="00EB46D8"/>
    <w:rsid w:val="00EB5745"/>
    <w:rsid w:val="00EB57DC"/>
    <w:rsid w:val="00EB5DA5"/>
    <w:rsid w:val="00EB6796"/>
    <w:rsid w:val="00EB698B"/>
    <w:rsid w:val="00EB6A01"/>
    <w:rsid w:val="00EB6CA4"/>
    <w:rsid w:val="00EB7ABF"/>
    <w:rsid w:val="00EB7CF5"/>
    <w:rsid w:val="00EB7EB7"/>
    <w:rsid w:val="00EC006F"/>
    <w:rsid w:val="00EC0B5D"/>
    <w:rsid w:val="00EC12B5"/>
    <w:rsid w:val="00EC1648"/>
    <w:rsid w:val="00EC1A14"/>
    <w:rsid w:val="00EC1B6B"/>
    <w:rsid w:val="00EC1D14"/>
    <w:rsid w:val="00EC1F7A"/>
    <w:rsid w:val="00EC34D0"/>
    <w:rsid w:val="00EC3674"/>
    <w:rsid w:val="00EC3FCF"/>
    <w:rsid w:val="00EC4610"/>
    <w:rsid w:val="00EC4AE0"/>
    <w:rsid w:val="00EC4F32"/>
    <w:rsid w:val="00EC51C4"/>
    <w:rsid w:val="00EC5306"/>
    <w:rsid w:val="00EC5E3B"/>
    <w:rsid w:val="00EC61DF"/>
    <w:rsid w:val="00EC663F"/>
    <w:rsid w:val="00EC6681"/>
    <w:rsid w:val="00EC66A0"/>
    <w:rsid w:val="00EC696C"/>
    <w:rsid w:val="00EC7749"/>
    <w:rsid w:val="00ED0166"/>
    <w:rsid w:val="00ED19EE"/>
    <w:rsid w:val="00ED297A"/>
    <w:rsid w:val="00ED2D0A"/>
    <w:rsid w:val="00ED334D"/>
    <w:rsid w:val="00ED33AB"/>
    <w:rsid w:val="00ED392B"/>
    <w:rsid w:val="00ED4A02"/>
    <w:rsid w:val="00ED5366"/>
    <w:rsid w:val="00ED54AA"/>
    <w:rsid w:val="00ED5A2A"/>
    <w:rsid w:val="00ED67E9"/>
    <w:rsid w:val="00ED6D52"/>
    <w:rsid w:val="00EE1671"/>
    <w:rsid w:val="00EE1A84"/>
    <w:rsid w:val="00EE1C60"/>
    <w:rsid w:val="00EE1FCB"/>
    <w:rsid w:val="00EE20E9"/>
    <w:rsid w:val="00EE2328"/>
    <w:rsid w:val="00EE254F"/>
    <w:rsid w:val="00EE3698"/>
    <w:rsid w:val="00EE36F9"/>
    <w:rsid w:val="00EE39C9"/>
    <w:rsid w:val="00EE3A65"/>
    <w:rsid w:val="00EE3B6A"/>
    <w:rsid w:val="00EE4A17"/>
    <w:rsid w:val="00EE4A50"/>
    <w:rsid w:val="00EE4ED7"/>
    <w:rsid w:val="00EE513B"/>
    <w:rsid w:val="00EE5237"/>
    <w:rsid w:val="00EE5519"/>
    <w:rsid w:val="00EE557B"/>
    <w:rsid w:val="00EE563A"/>
    <w:rsid w:val="00EE7308"/>
    <w:rsid w:val="00EE79F6"/>
    <w:rsid w:val="00EF004E"/>
    <w:rsid w:val="00EF0479"/>
    <w:rsid w:val="00EF0926"/>
    <w:rsid w:val="00EF114C"/>
    <w:rsid w:val="00EF13BA"/>
    <w:rsid w:val="00EF34CE"/>
    <w:rsid w:val="00EF5207"/>
    <w:rsid w:val="00EF5547"/>
    <w:rsid w:val="00EF5B47"/>
    <w:rsid w:val="00EF6373"/>
    <w:rsid w:val="00EF66E3"/>
    <w:rsid w:val="00EF6ABF"/>
    <w:rsid w:val="00EF6B54"/>
    <w:rsid w:val="00EF6F04"/>
    <w:rsid w:val="00EF7021"/>
    <w:rsid w:val="00EF7518"/>
    <w:rsid w:val="00F005D9"/>
    <w:rsid w:val="00F00BC4"/>
    <w:rsid w:val="00F00C14"/>
    <w:rsid w:val="00F00E02"/>
    <w:rsid w:val="00F00F77"/>
    <w:rsid w:val="00F01DB9"/>
    <w:rsid w:val="00F01DBA"/>
    <w:rsid w:val="00F01F39"/>
    <w:rsid w:val="00F02ACD"/>
    <w:rsid w:val="00F030FB"/>
    <w:rsid w:val="00F03116"/>
    <w:rsid w:val="00F0399A"/>
    <w:rsid w:val="00F048C6"/>
    <w:rsid w:val="00F05126"/>
    <w:rsid w:val="00F0550B"/>
    <w:rsid w:val="00F05C56"/>
    <w:rsid w:val="00F06086"/>
    <w:rsid w:val="00F0619F"/>
    <w:rsid w:val="00F06206"/>
    <w:rsid w:val="00F067AB"/>
    <w:rsid w:val="00F107FF"/>
    <w:rsid w:val="00F118DD"/>
    <w:rsid w:val="00F1231B"/>
    <w:rsid w:val="00F1232C"/>
    <w:rsid w:val="00F130B2"/>
    <w:rsid w:val="00F13301"/>
    <w:rsid w:val="00F13AE1"/>
    <w:rsid w:val="00F1429A"/>
    <w:rsid w:val="00F1460B"/>
    <w:rsid w:val="00F1532D"/>
    <w:rsid w:val="00F15778"/>
    <w:rsid w:val="00F15858"/>
    <w:rsid w:val="00F15C85"/>
    <w:rsid w:val="00F1658A"/>
    <w:rsid w:val="00F1675C"/>
    <w:rsid w:val="00F16FE6"/>
    <w:rsid w:val="00F171E9"/>
    <w:rsid w:val="00F17917"/>
    <w:rsid w:val="00F17D79"/>
    <w:rsid w:val="00F2038F"/>
    <w:rsid w:val="00F209AE"/>
    <w:rsid w:val="00F20CA2"/>
    <w:rsid w:val="00F212D5"/>
    <w:rsid w:val="00F2174E"/>
    <w:rsid w:val="00F219BF"/>
    <w:rsid w:val="00F21A3D"/>
    <w:rsid w:val="00F21F0A"/>
    <w:rsid w:val="00F22301"/>
    <w:rsid w:val="00F229D0"/>
    <w:rsid w:val="00F23FCF"/>
    <w:rsid w:val="00F24104"/>
    <w:rsid w:val="00F253C3"/>
    <w:rsid w:val="00F254EF"/>
    <w:rsid w:val="00F265C0"/>
    <w:rsid w:val="00F2730B"/>
    <w:rsid w:val="00F27407"/>
    <w:rsid w:val="00F30147"/>
    <w:rsid w:val="00F306B0"/>
    <w:rsid w:val="00F31DBF"/>
    <w:rsid w:val="00F31F8E"/>
    <w:rsid w:val="00F32D62"/>
    <w:rsid w:val="00F3305A"/>
    <w:rsid w:val="00F331B1"/>
    <w:rsid w:val="00F33935"/>
    <w:rsid w:val="00F33B8D"/>
    <w:rsid w:val="00F34725"/>
    <w:rsid w:val="00F34948"/>
    <w:rsid w:val="00F34BD6"/>
    <w:rsid w:val="00F34CD3"/>
    <w:rsid w:val="00F356DA"/>
    <w:rsid w:val="00F35FB8"/>
    <w:rsid w:val="00F36D01"/>
    <w:rsid w:val="00F37663"/>
    <w:rsid w:val="00F37947"/>
    <w:rsid w:val="00F37B62"/>
    <w:rsid w:val="00F40F64"/>
    <w:rsid w:val="00F411CE"/>
    <w:rsid w:val="00F41371"/>
    <w:rsid w:val="00F419D9"/>
    <w:rsid w:val="00F41A7B"/>
    <w:rsid w:val="00F41BD3"/>
    <w:rsid w:val="00F420B1"/>
    <w:rsid w:val="00F42A56"/>
    <w:rsid w:val="00F42DD1"/>
    <w:rsid w:val="00F432AD"/>
    <w:rsid w:val="00F43C60"/>
    <w:rsid w:val="00F43EDD"/>
    <w:rsid w:val="00F443AE"/>
    <w:rsid w:val="00F44568"/>
    <w:rsid w:val="00F44842"/>
    <w:rsid w:val="00F44EA7"/>
    <w:rsid w:val="00F4574A"/>
    <w:rsid w:val="00F45EA8"/>
    <w:rsid w:val="00F4613E"/>
    <w:rsid w:val="00F46CA5"/>
    <w:rsid w:val="00F50E7B"/>
    <w:rsid w:val="00F5123A"/>
    <w:rsid w:val="00F514EC"/>
    <w:rsid w:val="00F51806"/>
    <w:rsid w:val="00F518C9"/>
    <w:rsid w:val="00F51D09"/>
    <w:rsid w:val="00F52743"/>
    <w:rsid w:val="00F5282F"/>
    <w:rsid w:val="00F53AB2"/>
    <w:rsid w:val="00F53B77"/>
    <w:rsid w:val="00F54009"/>
    <w:rsid w:val="00F57321"/>
    <w:rsid w:val="00F576A1"/>
    <w:rsid w:val="00F57A00"/>
    <w:rsid w:val="00F604E4"/>
    <w:rsid w:val="00F60C78"/>
    <w:rsid w:val="00F60C7B"/>
    <w:rsid w:val="00F61EE7"/>
    <w:rsid w:val="00F63036"/>
    <w:rsid w:val="00F63D58"/>
    <w:rsid w:val="00F64031"/>
    <w:rsid w:val="00F65208"/>
    <w:rsid w:val="00F655EE"/>
    <w:rsid w:val="00F65AD6"/>
    <w:rsid w:val="00F66C8D"/>
    <w:rsid w:val="00F66DE9"/>
    <w:rsid w:val="00F67576"/>
    <w:rsid w:val="00F70640"/>
    <w:rsid w:val="00F706B0"/>
    <w:rsid w:val="00F70E46"/>
    <w:rsid w:val="00F70E8E"/>
    <w:rsid w:val="00F716F8"/>
    <w:rsid w:val="00F71BFF"/>
    <w:rsid w:val="00F71E11"/>
    <w:rsid w:val="00F72602"/>
    <w:rsid w:val="00F72D4D"/>
    <w:rsid w:val="00F73927"/>
    <w:rsid w:val="00F743E7"/>
    <w:rsid w:val="00F74938"/>
    <w:rsid w:val="00F75253"/>
    <w:rsid w:val="00F75728"/>
    <w:rsid w:val="00F7718E"/>
    <w:rsid w:val="00F778A0"/>
    <w:rsid w:val="00F779DD"/>
    <w:rsid w:val="00F77AB4"/>
    <w:rsid w:val="00F80281"/>
    <w:rsid w:val="00F81185"/>
    <w:rsid w:val="00F8176F"/>
    <w:rsid w:val="00F8194B"/>
    <w:rsid w:val="00F8233B"/>
    <w:rsid w:val="00F82771"/>
    <w:rsid w:val="00F8371B"/>
    <w:rsid w:val="00F83CD8"/>
    <w:rsid w:val="00F84392"/>
    <w:rsid w:val="00F84766"/>
    <w:rsid w:val="00F861DE"/>
    <w:rsid w:val="00F86254"/>
    <w:rsid w:val="00F869A5"/>
    <w:rsid w:val="00F872E3"/>
    <w:rsid w:val="00F90194"/>
    <w:rsid w:val="00F908FC"/>
    <w:rsid w:val="00F91547"/>
    <w:rsid w:val="00F92062"/>
    <w:rsid w:val="00F922BA"/>
    <w:rsid w:val="00F92502"/>
    <w:rsid w:val="00F92E7B"/>
    <w:rsid w:val="00F93820"/>
    <w:rsid w:val="00F94C89"/>
    <w:rsid w:val="00F94E14"/>
    <w:rsid w:val="00F950BE"/>
    <w:rsid w:val="00F95111"/>
    <w:rsid w:val="00F95375"/>
    <w:rsid w:val="00F95B1C"/>
    <w:rsid w:val="00F9755D"/>
    <w:rsid w:val="00F97581"/>
    <w:rsid w:val="00F975A1"/>
    <w:rsid w:val="00FA00EA"/>
    <w:rsid w:val="00FA0420"/>
    <w:rsid w:val="00FA0B5F"/>
    <w:rsid w:val="00FA15AD"/>
    <w:rsid w:val="00FA15BE"/>
    <w:rsid w:val="00FA1937"/>
    <w:rsid w:val="00FA1CA3"/>
    <w:rsid w:val="00FA1D4F"/>
    <w:rsid w:val="00FA2781"/>
    <w:rsid w:val="00FA2843"/>
    <w:rsid w:val="00FA2FC6"/>
    <w:rsid w:val="00FA323F"/>
    <w:rsid w:val="00FA38EA"/>
    <w:rsid w:val="00FA49AE"/>
    <w:rsid w:val="00FA522A"/>
    <w:rsid w:val="00FA5578"/>
    <w:rsid w:val="00FA55EA"/>
    <w:rsid w:val="00FA5605"/>
    <w:rsid w:val="00FA5A02"/>
    <w:rsid w:val="00FA5BB8"/>
    <w:rsid w:val="00FA6472"/>
    <w:rsid w:val="00FA6DE3"/>
    <w:rsid w:val="00FA7113"/>
    <w:rsid w:val="00FA7357"/>
    <w:rsid w:val="00FA7542"/>
    <w:rsid w:val="00FA7603"/>
    <w:rsid w:val="00FA7ED2"/>
    <w:rsid w:val="00FB098D"/>
    <w:rsid w:val="00FB0D38"/>
    <w:rsid w:val="00FB1773"/>
    <w:rsid w:val="00FB23D2"/>
    <w:rsid w:val="00FB260F"/>
    <w:rsid w:val="00FB3BA1"/>
    <w:rsid w:val="00FB4A2E"/>
    <w:rsid w:val="00FB4E2A"/>
    <w:rsid w:val="00FB535B"/>
    <w:rsid w:val="00FB5563"/>
    <w:rsid w:val="00FB5DE9"/>
    <w:rsid w:val="00FB6158"/>
    <w:rsid w:val="00FB630F"/>
    <w:rsid w:val="00FB67EF"/>
    <w:rsid w:val="00FB6E0F"/>
    <w:rsid w:val="00FB72DC"/>
    <w:rsid w:val="00FB7AE6"/>
    <w:rsid w:val="00FC119B"/>
    <w:rsid w:val="00FC12A8"/>
    <w:rsid w:val="00FC1942"/>
    <w:rsid w:val="00FC1BB7"/>
    <w:rsid w:val="00FC1C73"/>
    <w:rsid w:val="00FC217D"/>
    <w:rsid w:val="00FC21BC"/>
    <w:rsid w:val="00FC220A"/>
    <w:rsid w:val="00FC2687"/>
    <w:rsid w:val="00FC27CD"/>
    <w:rsid w:val="00FC2DBE"/>
    <w:rsid w:val="00FC3010"/>
    <w:rsid w:val="00FC3148"/>
    <w:rsid w:val="00FC3676"/>
    <w:rsid w:val="00FC3B74"/>
    <w:rsid w:val="00FC4A70"/>
    <w:rsid w:val="00FC4F50"/>
    <w:rsid w:val="00FC5329"/>
    <w:rsid w:val="00FC5A56"/>
    <w:rsid w:val="00FC5BEB"/>
    <w:rsid w:val="00FC6757"/>
    <w:rsid w:val="00FC7816"/>
    <w:rsid w:val="00FD0027"/>
    <w:rsid w:val="00FD02B0"/>
    <w:rsid w:val="00FD0651"/>
    <w:rsid w:val="00FD0A96"/>
    <w:rsid w:val="00FD0E7B"/>
    <w:rsid w:val="00FD101E"/>
    <w:rsid w:val="00FD1B5F"/>
    <w:rsid w:val="00FD3248"/>
    <w:rsid w:val="00FD341A"/>
    <w:rsid w:val="00FD34DB"/>
    <w:rsid w:val="00FD3838"/>
    <w:rsid w:val="00FD4979"/>
    <w:rsid w:val="00FD49B6"/>
    <w:rsid w:val="00FD5802"/>
    <w:rsid w:val="00FD6010"/>
    <w:rsid w:val="00FD60E5"/>
    <w:rsid w:val="00FD65BE"/>
    <w:rsid w:val="00FD6654"/>
    <w:rsid w:val="00FD6878"/>
    <w:rsid w:val="00FD7253"/>
    <w:rsid w:val="00FD7584"/>
    <w:rsid w:val="00FD7856"/>
    <w:rsid w:val="00FE0211"/>
    <w:rsid w:val="00FE0424"/>
    <w:rsid w:val="00FE0803"/>
    <w:rsid w:val="00FE1231"/>
    <w:rsid w:val="00FE22A8"/>
    <w:rsid w:val="00FE24B5"/>
    <w:rsid w:val="00FE270D"/>
    <w:rsid w:val="00FE2DFE"/>
    <w:rsid w:val="00FE2FF0"/>
    <w:rsid w:val="00FE3296"/>
    <w:rsid w:val="00FE33E3"/>
    <w:rsid w:val="00FE3501"/>
    <w:rsid w:val="00FE3954"/>
    <w:rsid w:val="00FE3A60"/>
    <w:rsid w:val="00FE4D9B"/>
    <w:rsid w:val="00FE585F"/>
    <w:rsid w:val="00FE5B5A"/>
    <w:rsid w:val="00FE62AF"/>
    <w:rsid w:val="00FE67B4"/>
    <w:rsid w:val="00FE6E8E"/>
    <w:rsid w:val="00FE76BB"/>
    <w:rsid w:val="00FE7C96"/>
    <w:rsid w:val="00FE7CF9"/>
    <w:rsid w:val="00FF0391"/>
    <w:rsid w:val="00FF0889"/>
    <w:rsid w:val="00FF0BD2"/>
    <w:rsid w:val="00FF149B"/>
    <w:rsid w:val="00FF27BA"/>
    <w:rsid w:val="00FF281D"/>
    <w:rsid w:val="00FF3C23"/>
    <w:rsid w:val="00FF462C"/>
    <w:rsid w:val="00FF4903"/>
    <w:rsid w:val="00FF5EF7"/>
    <w:rsid w:val="00FF6B26"/>
    <w:rsid w:val="00FF6D84"/>
  </w:rsids>
  <m:mathPr>
    <m:mathFont m:val="Cambria Math"/>
    <m:brkBin m:val="before"/>
    <m:brkBinSub m:val="--"/>
    <m:smallFrac m:val="0"/>
    <m:dispDef/>
    <m:lMargin m:val="0"/>
    <m:rMargin m:val="0"/>
    <m:defJc m:val="centerGroup"/>
    <m:wrapIndent m:val="1440"/>
    <m:intLim m:val="subSup"/>
    <m:naryLim m:val="undOvr"/>
  </m:mathPr>
  <w:themeFontLang w:val="pt-BR"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65FD9DB"/>
  <w15:docId w15:val="{916CB54B-ED2C-415A-9DCB-56E5E5FE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99" w:unhideWhenUsed="1"/>
    <w:lsdException w:name="toc 6" w:semiHidden="1" w:uiPriority="3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2DF3"/>
    <w:pPr>
      <w:jc w:val="both"/>
    </w:pPr>
    <w:rPr>
      <w:rFonts w:ascii="Arial" w:hAnsi="Arial"/>
      <w:szCs w:val="24"/>
    </w:rPr>
  </w:style>
  <w:style w:type="paragraph" w:styleId="Ttulo1">
    <w:name w:val="heading 1"/>
    <w:basedOn w:val="Normal"/>
    <w:next w:val="Normal"/>
    <w:link w:val="Ttulo1Char"/>
    <w:uiPriority w:val="99"/>
    <w:qFormat/>
    <w:rsid w:val="006D63D7"/>
    <w:pPr>
      <w:keepNext/>
      <w:keepLines/>
      <w:spacing w:before="480"/>
      <w:outlineLvl w:val="0"/>
    </w:pPr>
    <w:rPr>
      <w:rFonts w:asciiTheme="majorHAnsi" w:eastAsiaTheme="majorEastAsia" w:hAnsiTheme="majorHAnsi" w:cstheme="majorBidi"/>
      <w:b/>
      <w:bCs/>
      <w:color w:val="122137" w:themeColor="accent1" w:themeShade="BF"/>
      <w:sz w:val="28"/>
      <w:szCs w:val="28"/>
    </w:rPr>
  </w:style>
  <w:style w:type="paragraph" w:styleId="Ttulo2">
    <w:name w:val="heading 2"/>
    <w:basedOn w:val="Normal"/>
    <w:next w:val="Normal"/>
    <w:link w:val="Ttulo2Char"/>
    <w:uiPriority w:val="99"/>
    <w:unhideWhenUsed/>
    <w:qFormat/>
    <w:rsid w:val="005C109A"/>
    <w:pPr>
      <w:keepNext/>
      <w:keepLines/>
      <w:spacing w:before="200"/>
      <w:outlineLvl w:val="1"/>
    </w:pPr>
    <w:rPr>
      <w:rFonts w:asciiTheme="majorHAnsi" w:eastAsiaTheme="majorEastAsia" w:hAnsiTheme="majorHAnsi" w:cstheme="majorBidi"/>
      <w:b/>
      <w:bCs/>
      <w:color w:val="182D4A" w:themeColor="accent1"/>
      <w:sz w:val="26"/>
      <w:szCs w:val="26"/>
    </w:rPr>
  </w:style>
  <w:style w:type="paragraph" w:styleId="Ttulo3">
    <w:name w:val="heading 3"/>
    <w:basedOn w:val="Normal"/>
    <w:next w:val="Normal"/>
    <w:link w:val="Ttulo3Char"/>
    <w:uiPriority w:val="99"/>
    <w:unhideWhenUsed/>
    <w:qFormat/>
    <w:rsid w:val="00FB5563"/>
    <w:pPr>
      <w:keepNext/>
      <w:keepLines/>
      <w:spacing w:before="40"/>
      <w:outlineLvl w:val="2"/>
    </w:pPr>
    <w:rPr>
      <w:rFonts w:asciiTheme="majorHAnsi" w:eastAsiaTheme="majorEastAsia" w:hAnsiTheme="majorHAnsi" w:cstheme="majorBidi"/>
      <w:color w:val="0C1624" w:themeColor="accent1" w:themeShade="7F"/>
      <w:sz w:val="24"/>
    </w:rPr>
  </w:style>
  <w:style w:type="paragraph" w:styleId="Ttulo4">
    <w:name w:val="heading 4"/>
    <w:basedOn w:val="Normal"/>
    <w:next w:val="Normal"/>
    <w:link w:val="Ttulo4Char"/>
    <w:uiPriority w:val="99"/>
    <w:unhideWhenUsed/>
    <w:qFormat/>
    <w:rsid w:val="00FB5563"/>
    <w:pPr>
      <w:keepNext/>
      <w:keepLines/>
      <w:spacing w:before="40"/>
      <w:outlineLvl w:val="3"/>
    </w:pPr>
    <w:rPr>
      <w:rFonts w:asciiTheme="majorHAnsi" w:eastAsiaTheme="majorEastAsia" w:hAnsiTheme="majorHAnsi" w:cstheme="majorBidi"/>
      <w:i/>
      <w:iCs/>
      <w:color w:val="122137" w:themeColor="accent1" w:themeShade="BF"/>
    </w:rPr>
  </w:style>
  <w:style w:type="paragraph" w:styleId="Ttulo5">
    <w:name w:val="heading 5"/>
    <w:basedOn w:val="Normal"/>
    <w:next w:val="Normal"/>
    <w:link w:val="Ttulo5Char"/>
    <w:uiPriority w:val="99"/>
    <w:unhideWhenUsed/>
    <w:qFormat/>
    <w:rsid w:val="00FB5563"/>
    <w:pPr>
      <w:keepNext/>
      <w:keepLines/>
      <w:spacing w:before="40"/>
      <w:outlineLvl w:val="4"/>
    </w:pPr>
    <w:rPr>
      <w:rFonts w:asciiTheme="majorHAnsi" w:eastAsiaTheme="majorEastAsia" w:hAnsiTheme="majorHAnsi" w:cstheme="majorBidi"/>
      <w:color w:val="122137" w:themeColor="accent1" w:themeShade="BF"/>
    </w:rPr>
  </w:style>
  <w:style w:type="paragraph" w:styleId="Ttulo6">
    <w:name w:val="heading 6"/>
    <w:basedOn w:val="Normal"/>
    <w:next w:val="Normal"/>
    <w:link w:val="Ttulo6Char"/>
    <w:uiPriority w:val="9"/>
    <w:unhideWhenUsed/>
    <w:qFormat/>
    <w:rsid w:val="000C2C47"/>
    <w:pPr>
      <w:keepNext/>
      <w:keepLines/>
      <w:spacing w:before="40"/>
      <w:outlineLvl w:val="5"/>
    </w:pPr>
    <w:rPr>
      <w:rFonts w:asciiTheme="majorHAnsi" w:eastAsiaTheme="majorEastAsia" w:hAnsiTheme="majorHAnsi" w:cstheme="majorBidi"/>
      <w:color w:val="0C1624" w:themeColor="accent1" w:themeShade="7F"/>
    </w:rPr>
  </w:style>
  <w:style w:type="paragraph" w:styleId="Ttulo7">
    <w:name w:val="heading 7"/>
    <w:basedOn w:val="Normal"/>
    <w:next w:val="Normal"/>
    <w:link w:val="Ttulo7Char"/>
    <w:uiPriority w:val="9"/>
    <w:unhideWhenUsed/>
    <w:qFormat/>
    <w:rsid w:val="00FB5563"/>
    <w:pPr>
      <w:keepNext/>
      <w:keepLines/>
      <w:spacing w:before="40"/>
      <w:outlineLvl w:val="6"/>
    </w:pPr>
    <w:rPr>
      <w:rFonts w:asciiTheme="majorHAnsi" w:eastAsiaTheme="majorEastAsia" w:hAnsiTheme="majorHAnsi" w:cstheme="majorBidi"/>
      <w:i/>
      <w:iCs/>
      <w:color w:val="0C1624" w:themeColor="accent1" w:themeShade="7F"/>
    </w:rPr>
  </w:style>
  <w:style w:type="paragraph" w:styleId="Ttulo8">
    <w:name w:val="heading 8"/>
    <w:basedOn w:val="Normal"/>
    <w:next w:val="Normal"/>
    <w:link w:val="Ttulo8Char"/>
    <w:uiPriority w:val="9"/>
    <w:unhideWhenUsed/>
    <w:qFormat/>
    <w:rsid w:val="00FB556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FB556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rsid w:val="001D020C"/>
    <w:pPr>
      <w:widowControl w:val="0"/>
      <w:spacing w:line="240" w:lineRule="exact"/>
      <w:ind w:left="1134" w:right="1134"/>
    </w:pPr>
  </w:style>
  <w:style w:type="paragraph" w:customStyle="1" w:styleId="citpet">
    <w:name w:val="citpet"/>
    <w:basedOn w:val="citcar"/>
    <w:qFormat/>
    <w:rsid w:val="001D020C"/>
    <w:pPr>
      <w:ind w:left="1418" w:right="1418"/>
    </w:pPr>
  </w:style>
  <w:style w:type="paragraph" w:styleId="Cabealho">
    <w:name w:val="header"/>
    <w:aliases w:val="Tulo1,encabezado,Guideline"/>
    <w:basedOn w:val="Normal"/>
    <w:link w:val="CabealhoChar"/>
    <w:uiPriority w:val="99"/>
    <w:rsid w:val="001D020C"/>
    <w:pPr>
      <w:tabs>
        <w:tab w:val="center" w:pos="4419"/>
        <w:tab w:val="right" w:pos="8838"/>
      </w:tabs>
    </w:pPr>
  </w:style>
  <w:style w:type="paragraph" w:styleId="Rodap">
    <w:name w:val="footer"/>
    <w:basedOn w:val="Normal"/>
    <w:link w:val="RodapChar"/>
    <w:uiPriority w:val="99"/>
    <w:rsid w:val="00FC220A"/>
    <w:pPr>
      <w:tabs>
        <w:tab w:val="center" w:pos="4419"/>
        <w:tab w:val="right" w:pos="8838"/>
      </w:tabs>
    </w:pPr>
  </w:style>
  <w:style w:type="paragraph" w:customStyle="1" w:styleId="E-Pat">
    <w:name w:val="E-Pat"/>
    <w:basedOn w:val="Normal"/>
    <w:link w:val="E-PatChar"/>
    <w:qFormat/>
    <w:rsid w:val="00FA0B5F"/>
    <w:pPr>
      <w:ind w:firstLine="2829"/>
    </w:pPr>
  </w:style>
  <w:style w:type="character" w:customStyle="1" w:styleId="E-PatChar">
    <w:name w:val="E-Pat Char"/>
    <w:basedOn w:val="Fontepargpadro"/>
    <w:link w:val="E-Pat"/>
    <w:rsid w:val="00FA0B5F"/>
    <w:rPr>
      <w:rFonts w:ascii="Arial" w:hAnsi="Arial"/>
      <w:sz w:val="24"/>
      <w:szCs w:val="24"/>
    </w:rPr>
  </w:style>
  <w:style w:type="paragraph" w:customStyle="1" w:styleId="E-PatCitao">
    <w:name w:val="E-Pat Citação"/>
    <w:basedOn w:val="Normal"/>
    <w:link w:val="E-PatCitaoChar"/>
    <w:qFormat/>
    <w:rsid w:val="00FA0B5F"/>
    <w:pPr>
      <w:ind w:left="1418" w:right="1134"/>
    </w:pPr>
  </w:style>
  <w:style w:type="character" w:customStyle="1" w:styleId="E-PatCitaoChar">
    <w:name w:val="E-Pat Citação Char"/>
    <w:basedOn w:val="Fontepargpadro"/>
    <w:link w:val="E-PatCitao"/>
    <w:rsid w:val="00FA0B5F"/>
    <w:rPr>
      <w:rFonts w:ascii="Arial" w:hAnsi="Arial"/>
      <w:sz w:val="24"/>
      <w:szCs w:val="24"/>
    </w:rPr>
  </w:style>
  <w:style w:type="paragraph" w:customStyle="1" w:styleId="Teste">
    <w:name w:val="Teste"/>
    <w:basedOn w:val="citpet"/>
    <w:link w:val="TesteChar"/>
    <w:autoRedefine/>
    <w:rsid w:val="00911F71"/>
    <w:pPr>
      <w:jc w:val="center"/>
    </w:pPr>
    <w:rPr>
      <w:b/>
      <w:sz w:val="24"/>
    </w:rPr>
  </w:style>
  <w:style w:type="character" w:customStyle="1" w:styleId="TesteChar">
    <w:name w:val="Teste Char"/>
    <w:basedOn w:val="Fontepargpadro"/>
    <w:link w:val="Teste"/>
    <w:rsid w:val="00911F71"/>
    <w:rPr>
      <w:rFonts w:ascii="Arial" w:hAnsi="Arial"/>
      <w:b/>
      <w:sz w:val="24"/>
      <w:szCs w:val="24"/>
    </w:rPr>
  </w:style>
  <w:style w:type="paragraph" w:customStyle="1" w:styleId="EscopoNTITitulo">
    <w:name w:val="EscopoNTITitulo"/>
    <w:basedOn w:val="Ttulo"/>
    <w:link w:val="EscopoNTITituloChar"/>
    <w:rsid w:val="00E54EE7"/>
    <w:pPr>
      <w:pBdr>
        <w:bottom w:val="none" w:sz="0" w:space="0" w:color="auto"/>
      </w:pBdr>
      <w:spacing w:before="240" w:after="60" w:line="320" w:lineRule="atLeast"/>
      <w:contextualSpacing w:val="0"/>
      <w:jc w:val="left"/>
      <w:outlineLvl w:val="0"/>
    </w:pPr>
    <w:rPr>
      <w:rFonts w:ascii="Arial" w:eastAsia="Times New Roman" w:hAnsi="Arial" w:cs="Arial"/>
      <w:b/>
      <w:bCs/>
      <w:color w:val="auto"/>
      <w:spacing w:val="0"/>
      <w:sz w:val="32"/>
      <w:szCs w:val="32"/>
    </w:rPr>
  </w:style>
  <w:style w:type="character" w:customStyle="1" w:styleId="EscopoNTITituloChar">
    <w:name w:val="EscopoNTITitulo Char"/>
    <w:link w:val="EscopoNTITitulo"/>
    <w:rsid w:val="00E54EE7"/>
    <w:rPr>
      <w:rFonts w:ascii="Arial" w:hAnsi="Arial" w:cs="Arial"/>
      <w:b/>
      <w:bCs/>
      <w:kern w:val="28"/>
      <w:sz w:val="32"/>
      <w:szCs w:val="32"/>
    </w:rPr>
  </w:style>
  <w:style w:type="paragraph" w:styleId="Ttulo">
    <w:name w:val="Title"/>
    <w:aliases w:val="t"/>
    <w:basedOn w:val="Normal"/>
    <w:next w:val="Normal"/>
    <w:link w:val="TtuloChar"/>
    <w:qFormat/>
    <w:rsid w:val="00E54EE7"/>
    <w:pPr>
      <w:pBdr>
        <w:bottom w:val="single" w:sz="8" w:space="4" w:color="182D4A" w:themeColor="accent1"/>
      </w:pBdr>
      <w:spacing w:after="300"/>
      <w:contextualSpacing/>
    </w:pPr>
    <w:rPr>
      <w:rFonts w:asciiTheme="majorHAnsi" w:eastAsiaTheme="majorEastAsia" w:hAnsiTheme="majorHAnsi" w:cstheme="majorBidi"/>
      <w:color w:val="000720" w:themeColor="text2" w:themeShade="BF"/>
      <w:spacing w:val="5"/>
      <w:kern w:val="28"/>
      <w:sz w:val="52"/>
      <w:szCs w:val="52"/>
    </w:rPr>
  </w:style>
  <w:style w:type="character" w:customStyle="1" w:styleId="TtuloChar">
    <w:name w:val="Título Char"/>
    <w:aliases w:val="t Char"/>
    <w:basedOn w:val="Fontepargpadro"/>
    <w:link w:val="Ttulo"/>
    <w:rsid w:val="00E54EE7"/>
    <w:rPr>
      <w:rFonts w:asciiTheme="majorHAnsi" w:eastAsiaTheme="majorEastAsia" w:hAnsiTheme="majorHAnsi" w:cstheme="majorBidi"/>
      <w:color w:val="000720" w:themeColor="text2" w:themeShade="BF"/>
      <w:spacing w:val="5"/>
      <w:kern w:val="28"/>
      <w:sz w:val="52"/>
      <w:szCs w:val="52"/>
    </w:rPr>
  </w:style>
  <w:style w:type="paragraph" w:customStyle="1" w:styleId="EscopoNTISubTitulo">
    <w:name w:val="EscopoNTISubTitulo"/>
    <w:link w:val="EscopoNTISubTituloChar"/>
    <w:rsid w:val="00E54EE7"/>
    <w:pPr>
      <w:tabs>
        <w:tab w:val="num" w:pos="1209"/>
      </w:tabs>
      <w:ind w:left="1209" w:hanging="360"/>
    </w:pPr>
    <w:rPr>
      <w:rFonts w:ascii="Arial" w:hAnsi="Arial" w:cs="Arial"/>
      <w:b/>
      <w:bCs/>
      <w:sz w:val="24"/>
      <w:szCs w:val="22"/>
    </w:rPr>
  </w:style>
  <w:style w:type="character" w:customStyle="1" w:styleId="EscopoNTISubTituloChar">
    <w:name w:val="EscopoNTISubTitulo Char"/>
    <w:link w:val="EscopoNTISubTitulo"/>
    <w:rsid w:val="00E54EE7"/>
    <w:rPr>
      <w:rFonts w:ascii="Arial" w:hAnsi="Arial" w:cs="Arial"/>
      <w:b/>
      <w:bCs/>
      <w:sz w:val="24"/>
      <w:szCs w:val="22"/>
    </w:rPr>
  </w:style>
  <w:style w:type="paragraph" w:customStyle="1" w:styleId="EscopoNTIItem">
    <w:name w:val="EscopoNTIItem"/>
    <w:link w:val="EscopoNTIItemChar"/>
    <w:rsid w:val="00E54EE7"/>
    <w:pPr>
      <w:ind w:left="567"/>
    </w:pPr>
    <w:rPr>
      <w:rFonts w:ascii="Arial" w:hAnsi="Arial" w:cs="Arial"/>
      <w:b/>
      <w:szCs w:val="24"/>
    </w:rPr>
  </w:style>
  <w:style w:type="character" w:customStyle="1" w:styleId="EscopoNTIItemChar">
    <w:name w:val="EscopoNTIItem Char"/>
    <w:link w:val="EscopoNTIItem"/>
    <w:rsid w:val="00E54EE7"/>
    <w:rPr>
      <w:rFonts w:ascii="Arial" w:hAnsi="Arial" w:cs="Arial"/>
      <w:b/>
      <w:szCs w:val="24"/>
    </w:rPr>
  </w:style>
  <w:style w:type="table" w:styleId="Tabelacomgrade">
    <w:name w:val="Table Grid"/>
    <w:basedOn w:val="Tabelanormal"/>
    <w:uiPriority w:val="39"/>
    <w:rsid w:val="00F11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rsid w:val="006B751C"/>
    <w:rPr>
      <w:color w:val="182D4A" w:themeColor="hyperlink"/>
      <w:u w:val="single"/>
    </w:rPr>
  </w:style>
  <w:style w:type="paragraph" w:styleId="PargrafodaLista">
    <w:name w:val="List Paragraph"/>
    <w:aliases w:val="Vitor Título,Vitor T’tulo,Normal numerado,Meu,List Paragraph_0,Parágrafo da Lista;Comum,Comum,Vitor T?tulo,Bullet List,FooterText,numbered,Paragraphe de liste1,Bulletr List Paragraph,列出段落,列出段落1,List Paragraph21,Listeafsnit1,リスト段落1,?"/>
    <w:basedOn w:val="Normal"/>
    <w:link w:val="PargrafodaListaChar"/>
    <w:uiPriority w:val="34"/>
    <w:qFormat/>
    <w:rsid w:val="00AD7409"/>
    <w:pPr>
      <w:ind w:left="720"/>
      <w:contextualSpacing/>
    </w:pPr>
  </w:style>
  <w:style w:type="character" w:styleId="TextodoEspaoReservado">
    <w:name w:val="Placeholder Text"/>
    <w:basedOn w:val="Fontepargpadro"/>
    <w:rsid w:val="00364376"/>
    <w:rPr>
      <w:color w:val="808080"/>
    </w:rPr>
  </w:style>
  <w:style w:type="paragraph" w:styleId="Textodebalo">
    <w:name w:val="Balloon Text"/>
    <w:basedOn w:val="Normal"/>
    <w:link w:val="TextodebaloChar"/>
    <w:uiPriority w:val="99"/>
    <w:rsid w:val="00364376"/>
    <w:rPr>
      <w:rFonts w:ascii="Tahoma" w:hAnsi="Tahoma" w:cs="Tahoma"/>
      <w:sz w:val="16"/>
      <w:szCs w:val="16"/>
    </w:rPr>
  </w:style>
  <w:style w:type="character" w:customStyle="1" w:styleId="TextodebaloChar">
    <w:name w:val="Texto de balão Char"/>
    <w:basedOn w:val="Fontepargpadro"/>
    <w:link w:val="Textodebalo"/>
    <w:uiPriority w:val="99"/>
    <w:rsid w:val="00364376"/>
    <w:rPr>
      <w:rFonts w:ascii="Tahoma" w:hAnsi="Tahoma" w:cs="Tahoma"/>
      <w:sz w:val="16"/>
      <w:szCs w:val="16"/>
    </w:rPr>
  </w:style>
  <w:style w:type="paragraph" w:styleId="NormalWeb">
    <w:name w:val="Normal (Web)"/>
    <w:aliases w:val="Normal 2,Char3"/>
    <w:basedOn w:val="Normal"/>
    <w:unhideWhenUsed/>
    <w:rsid w:val="006D08FE"/>
    <w:pPr>
      <w:spacing w:before="100" w:beforeAutospacing="1" w:after="100" w:afterAutospacing="1"/>
      <w:jc w:val="left"/>
    </w:pPr>
    <w:rPr>
      <w:rFonts w:ascii="Times New Roman" w:eastAsiaTheme="minorEastAsia" w:hAnsi="Times New Roman"/>
    </w:rPr>
  </w:style>
  <w:style w:type="character" w:styleId="Refdecomentrio">
    <w:name w:val="annotation reference"/>
    <w:basedOn w:val="Fontepargpadro"/>
    <w:uiPriority w:val="99"/>
    <w:rsid w:val="003F3F4D"/>
    <w:rPr>
      <w:sz w:val="16"/>
      <w:szCs w:val="16"/>
    </w:rPr>
  </w:style>
  <w:style w:type="paragraph" w:styleId="Textodecomentrio">
    <w:name w:val="annotation text"/>
    <w:basedOn w:val="Normal"/>
    <w:link w:val="TextodecomentrioChar"/>
    <w:rsid w:val="003F3F4D"/>
    <w:rPr>
      <w:szCs w:val="20"/>
    </w:rPr>
  </w:style>
  <w:style w:type="character" w:customStyle="1" w:styleId="TextodecomentrioChar">
    <w:name w:val="Texto de comentário Char"/>
    <w:basedOn w:val="Fontepargpadro"/>
    <w:link w:val="Textodecomentrio"/>
    <w:rsid w:val="003F3F4D"/>
    <w:rPr>
      <w:rFonts w:ascii="Arial" w:hAnsi="Arial"/>
    </w:rPr>
  </w:style>
  <w:style w:type="paragraph" w:styleId="Assuntodocomentrio">
    <w:name w:val="annotation subject"/>
    <w:basedOn w:val="Textodecomentrio"/>
    <w:next w:val="Textodecomentrio"/>
    <w:link w:val="AssuntodocomentrioChar"/>
    <w:uiPriority w:val="99"/>
    <w:rsid w:val="003F3F4D"/>
    <w:rPr>
      <w:b/>
      <w:bCs/>
    </w:rPr>
  </w:style>
  <w:style w:type="character" w:customStyle="1" w:styleId="AssuntodocomentrioChar">
    <w:name w:val="Assunto do comentário Char"/>
    <w:basedOn w:val="TextodecomentrioChar"/>
    <w:link w:val="Assuntodocomentrio"/>
    <w:uiPriority w:val="99"/>
    <w:rsid w:val="003F3F4D"/>
    <w:rPr>
      <w:rFonts w:ascii="Arial" w:hAnsi="Arial"/>
      <w:b/>
      <w:bCs/>
    </w:rPr>
  </w:style>
  <w:style w:type="character" w:customStyle="1" w:styleId="CabealhoChar">
    <w:name w:val="Cabeçalho Char"/>
    <w:aliases w:val="Tulo1 Char,encabezado Char,Guideline Char"/>
    <w:basedOn w:val="Fontepargpadro"/>
    <w:link w:val="Cabealho"/>
    <w:uiPriority w:val="99"/>
    <w:locked/>
    <w:rsid w:val="00EC5306"/>
    <w:rPr>
      <w:rFonts w:ascii="Arial" w:hAnsi="Arial"/>
      <w:sz w:val="24"/>
      <w:szCs w:val="24"/>
    </w:rPr>
  </w:style>
  <w:style w:type="paragraph" w:styleId="Textodenotaderodap">
    <w:name w:val="footnote text"/>
    <w:basedOn w:val="Normal"/>
    <w:link w:val="TextodenotaderodapChar"/>
    <w:uiPriority w:val="99"/>
    <w:rsid w:val="003605FC"/>
    <w:rPr>
      <w:rFonts w:ascii="Times New Roman" w:hAnsi="Times New Roman"/>
      <w:szCs w:val="20"/>
    </w:rPr>
  </w:style>
  <w:style w:type="character" w:customStyle="1" w:styleId="TextodenotaderodapChar">
    <w:name w:val="Texto de nota de rodapé Char"/>
    <w:basedOn w:val="Fontepargpadro"/>
    <w:link w:val="Textodenotaderodap"/>
    <w:uiPriority w:val="99"/>
    <w:rsid w:val="003605FC"/>
  </w:style>
  <w:style w:type="character" w:styleId="Refdenotaderodap">
    <w:name w:val="footnote reference"/>
    <w:basedOn w:val="Fontepargpadro"/>
    <w:rsid w:val="003605FC"/>
    <w:rPr>
      <w:vertAlign w:val="superscript"/>
    </w:rPr>
  </w:style>
  <w:style w:type="paragraph" w:customStyle="1" w:styleId="Level2">
    <w:name w:val="Level 2"/>
    <w:aliases w:val="2"/>
    <w:basedOn w:val="Normal"/>
    <w:link w:val="Level2Char"/>
    <w:qFormat/>
    <w:rsid w:val="00764021"/>
    <w:pPr>
      <w:numPr>
        <w:ilvl w:val="1"/>
        <w:numId w:val="5"/>
      </w:numPr>
      <w:spacing w:after="140" w:line="290" w:lineRule="auto"/>
      <w:outlineLvl w:val="1"/>
    </w:pPr>
    <w:rPr>
      <w:rFonts w:cs="Arial"/>
      <w:szCs w:val="28"/>
    </w:rPr>
  </w:style>
  <w:style w:type="paragraph" w:customStyle="1" w:styleId="TEXTO">
    <w:name w:val="TEXTO"/>
    <w:basedOn w:val="Normal"/>
    <w:uiPriority w:val="99"/>
    <w:rsid w:val="00DA005E"/>
    <w:rPr>
      <w:rFonts w:ascii="CG Times" w:hAnsi="CG Times"/>
      <w:szCs w:val="20"/>
    </w:rPr>
  </w:style>
  <w:style w:type="paragraph" w:customStyle="1" w:styleId="000-MEMORANDUM">
    <w:name w:val="000-MEMORANDUM"/>
    <w:rsid w:val="00DA005E"/>
    <w:pPr>
      <w:numPr>
        <w:numId w:val="2"/>
      </w:numPr>
      <w:tabs>
        <w:tab w:val="left" w:pos="5292"/>
      </w:tabs>
      <w:spacing w:after="240"/>
      <w:ind w:left="3828" w:right="40"/>
      <w:contextualSpacing/>
    </w:pPr>
    <w:rPr>
      <w:rFonts w:ascii="Verdana" w:hAnsi="Verdana"/>
      <w:b/>
      <w:color w:val="00739C"/>
      <w:sz w:val="24"/>
      <w:szCs w:val="36"/>
      <w:lang w:val="en-US"/>
    </w:rPr>
  </w:style>
  <w:style w:type="paragraph" w:styleId="SemEspaamento">
    <w:name w:val="No Spacing"/>
    <w:link w:val="SemEspaamentoChar"/>
    <w:uiPriority w:val="1"/>
    <w:qFormat/>
    <w:rsid w:val="001C278A"/>
    <w:rPr>
      <w:rFonts w:asciiTheme="minorHAnsi" w:eastAsiaTheme="minorEastAsia" w:hAnsiTheme="minorHAnsi" w:cstheme="minorBidi"/>
      <w:sz w:val="22"/>
      <w:szCs w:val="22"/>
    </w:rPr>
  </w:style>
  <w:style w:type="character" w:customStyle="1" w:styleId="SemEspaamentoChar">
    <w:name w:val="Sem Espaçamento Char"/>
    <w:basedOn w:val="Fontepargpadro"/>
    <w:link w:val="SemEspaamento"/>
    <w:uiPriority w:val="1"/>
    <w:rsid w:val="001C278A"/>
    <w:rPr>
      <w:rFonts w:asciiTheme="minorHAnsi" w:eastAsiaTheme="minorEastAsia" w:hAnsiTheme="minorHAnsi" w:cstheme="minorBidi"/>
      <w:sz w:val="22"/>
      <w:szCs w:val="22"/>
    </w:rPr>
  </w:style>
  <w:style w:type="paragraph" w:styleId="Commarcadores">
    <w:name w:val="List Bullet"/>
    <w:basedOn w:val="Normal"/>
    <w:rsid w:val="000802B4"/>
    <w:pPr>
      <w:numPr>
        <w:numId w:val="3"/>
      </w:numPr>
      <w:contextualSpacing/>
    </w:pPr>
  </w:style>
  <w:style w:type="paragraph" w:customStyle="1" w:styleId="p0">
    <w:name w:val="p0"/>
    <w:basedOn w:val="Normal"/>
    <w:link w:val="p0Char"/>
    <w:uiPriority w:val="99"/>
    <w:rsid w:val="00671C47"/>
    <w:pPr>
      <w:tabs>
        <w:tab w:val="left" w:pos="720"/>
      </w:tabs>
      <w:spacing w:line="240" w:lineRule="atLeast"/>
    </w:pPr>
    <w:rPr>
      <w:rFonts w:ascii="Times" w:hAnsi="Times"/>
    </w:rPr>
  </w:style>
  <w:style w:type="character" w:styleId="HiperlinkVisitado">
    <w:name w:val="FollowedHyperlink"/>
    <w:basedOn w:val="Fontepargpadro"/>
    <w:uiPriority w:val="99"/>
    <w:rsid w:val="008F6B3D"/>
    <w:rPr>
      <w:color w:val="5F7D23" w:themeColor="followedHyperlink"/>
      <w:u w:val="single"/>
    </w:rPr>
  </w:style>
  <w:style w:type="paragraph" w:styleId="Textodenotadefim">
    <w:name w:val="endnote text"/>
    <w:basedOn w:val="Normal"/>
    <w:link w:val="TextodenotadefimChar"/>
    <w:semiHidden/>
    <w:unhideWhenUsed/>
    <w:rsid w:val="00BE5077"/>
    <w:rPr>
      <w:szCs w:val="20"/>
    </w:rPr>
  </w:style>
  <w:style w:type="character" w:customStyle="1" w:styleId="TextodenotadefimChar">
    <w:name w:val="Texto de nota de fim Char"/>
    <w:basedOn w:val="Fontepargpadro"/>
    <w:link w:val="Textodenotadefim"/>
    <w:semiHidden/>
    <w:rsid w:val="00BE5077"/>
    <w:rPr>
      <w:rFonts w:ascii="Arial" w:hAnsi="Arial"/>
    </w:rPr>
  </w:style>
  <w:style w:type="character" w:styleId="Refdenotadefim">
    <w:name w:val="endnote reference"/>
    <w:basedOn w:val="Fontepargpadro"/>
    <w:unhideWhenUsed/>
    <w:rsid w:val="00BE5077"/>
    <w:rPr>
      <w:vertAlign w:val="superscript"/>
    </w:rPr>
  </w:style>
  <w:style w:type="paragraph" w:customStyle="1" w:styleId="Level1">
    <w:name w:val="Level 1"/>
    <w:basedOn w:val="Normal"/>
    <w:qFormat/>
    <w:rsid w:val="00BE5077"/>
    <w:pPr>
      <w:keepNext/>
      <w:numPr>
        <w:numId w:val="5"/>
      </w:numPr>
      <w:spacing w:before="280" w:after="140" w:line="290" w:lineRule="auto"/>
      <w:outlineLvl w:val="0"/>
    </w:pPr>
    <w:rPr>
      <w:b/>
      <w:bCs/>
      <w:sz w:val="22"/>
      <w:szCs w:val="32"/>
      <w:lang w:eastAsia="en-US"/>
    </w:rPr>
  </w:style>
  <w:style w:type="paragraph" w:customStyle="1" w:styleId="Level3">
    <w:name w:val="Level 3"/>
    <w:aliases w:val="3"/>
    <w:basedOn w:val="Normal"/>
    <w:link w:val="Level3Char"/>
    <w:qFormat/>
    <w:rsid w:val="00BE5077"/>
    <w:pPr>
      <w:numPr>
        <w:ilvl w:val="2"/>
        <w:numId w:val="5"/>
      </w:numPr>
      <w:tabs>
        <w:tab w:val="num" w:pos="1874"/>
      </w:tabs>
      <w:spacing w:after="140" w:line="290" w:lineRule="auto"/>
      <w:outlineLvl w:val="2"/>
    </w:pPr>
    <w:rPr>
      <w:rFonts w:cs="Arial"/>
      <w:szCs w:val="28"/>
      <w:lang w:eastAsia="en-US"/>
    </w:rPr>
  </w:style>
  <w:style w:type="paragraph" w:customStyle="1" w:styleId="Level4">
    <w:name w:val="Level 4"/>
    <w:aliases w:val="4"/>
    <w:basedOn w:val="Normal"/>
    <w:link w:val="Level4Char"/>
    <w:qFormat/>
    <w:rsid w:val="00BE5077"/>
    <w:pPr>
      <w:numPr>
        <w:ilvl w:val="3"/>
        <w:numId w:val="5"/>
      </w:numPr>
      <w:tabs>
        <w:tab w:val="num" w:pos="2722"/>
      </w:tabs>
      <w:spacing w:after="140" w:line="290" w:lineRule="auto"/>
      <w:outlineLvl w:val="3"/>
    </w:pPr>
    <w:rPr>
      <w:lang w:eastAsia="en-US"/>
    </w:rPr>
  </w:style>
  <w:style w:type="paragraph" w:customStyle="1" w:styleId="Level5">
    <w:name w:val="Level 5"/>
    <w:basedOn w:val="Normal"/>
    <w:qFormat/>
    <w:rsid w:val="00BE5077"/>
    <w:pPr>
      <w:numPr>
        <w:ilvl w:val="4"/>
        <w:numId w:val="5"/>
      </w:numPr>
      <w:tabs>
        <w:tab w:val="num" w:pos="3289"/>
      </w:tabs>
      <w:spacing w:after="140" w:line="290" w:lineRule="auto"/>
    </w:pPr>
    <w:rPr>
      <w:lang w:eastAsia="en-US"/>
    </w:rPr>
  </w:style>
  <w:style w:type="paragraph" w:customStyle="1" w:styleId="Level6">
    <w:name w:val="Level 6"/>
    <w:basedOn w:val="Normal"/>
    <w:qFormat/>
    <w:rsid w:val="00BE5077"/>
    <w:pPr>
      <w:numPr>
        <w:ilvl w:val="5"/>
        <w:numId w:val="5"/>
      </w:numPr>
      <w:tabs>
        <w:tab w:val="num" w:pos="3969"/>
      </w:tabs>
      <w:spacing w:after="140" w:line="288" w:lineRule="auto"/>
    </w:pPr>
    <w:rPr>
      <w:kern w:val="20"/>
      <w:lang w:eastAsia="en-US"/>
    </w:rPr>
  </w:style>
  <w:style w:type="paragraph" w:customStyle="1" w:styleId="Level7">
    <w:name w:val="Level 7"/>
    <w:basedOn w:val="Normal"/>
    <w:rsid w:val="00BE5077"/>
    <w:pPr>
      <w:tabs>
        <w:tab w:val="num" w:pos="3969"/>
      </w:tabs>
      <w:spacing w:after="140" w:line="288" w:lineRule="auto"/>
      <w:ind w:left="3969" w:hanging="680"/>
      <w:outlineLvl w:val="6"/>
    </w:pPr>
    <w:rPr>
      <w:kern w:val="20"/>
      <w:lang w:eastAsia="en-US"/>
    </w:rPr>
  </w:style>
  <w:style w:type="paragraph" w:customStyle="1" w:styleId="Level8">
    <w:name w:val="Level 8"/>
    <w:basedOn w:val="Normal"/>
    <w:rsid w:val="00BE5077"/>
    <w:pPr>
      <w:tabs>
        <w:tab w:val="num" w:pos="3969"/>
      </w:tabs>
      <w:spacing w:after="140" w:line="288" w:lineRule="auto"/>
      <w:ind w:left="3969" w:hanging="680"/>
      <w:outlineLvl w:val="7"/>
    </w:pPr>
    <w:rPr>
      <w:kern w:val="20"/>
      <w:lang w:eastAsia="en-US"/>
    </w:rPr>
  </w:style>
  <w:style w:type="paragraph" w:customStyle="1" w:styleId="Level9">
    <w:name w:val="Level 9"/>
    <w:basedOn w:val="Normal"/>
    <w:rsid w:val="00BE5077"/>
    <w:pPr>
      <w:tabs>
        <w:tab w:val="num" w:pos="3969"/>
      </w:tabs>
      <w:spacing w:after="140" w:line="288" w:lineRule="auto"/>
      <w:ind w:left="3969" w:hanging="680"/>
      <w:outlineLvl w:val="8"/>
    </w:pPr>
    <w:rPr>
      <w:kern w:val="20"/>
      <w:lang w:eastAsia="en-US"/>
    </w:rPr>
  </w:style>
  <w:style w:type="character" w:customStyle="1" w:styleId="Level3Char">
    <w:name w:val="Level 3 Char"/>
    <w:link w:val="Level3"/>
    <w:locked/>
    <w:rsid w:val="00BE5077"/>
    <w:rPr>
      <w:rFonts w:ascii="Arial" w:hAnsi="Arial" w:cs="Arial"/>
      <w:szCs w:val="28"/>
      <w:lang w:eastAsia="en-US"/>
    </w:rPr>
  </w:style>
  <w:style w:type="character" w:customStyle="1" w:styleId="p0Char">
    <w:name w:val="p0 Char"/>
    <w:basedOn w:val="Fontepargpadro"/>
    <w:link w:val="p0"/>
    <w:rsid w:val="00963436"/>
    <w:rPr>
      <w:rFonts w:ascii="Times" w:hAnsi="Times"/>
      <w:sz w:val="24"/>
      <w:szCs w:val="24"/>
    </w:rPr>
  </w:style>
  <w:style w:type="paragraph" w:customStyle="1" w:styleId="Default">
    <w:name w:val="Default"/>
    <w:link w:val="DefaultChar1"/>
    <w:rsid w:val="008574DA"/>
    <w:pPr>
      <w:autoSpaceDE w:val="0"/>
      <w:autoSpaceDN w:val="0"/>
      <w:adjustRightInd w:val="0"/>
    </w:pPr>
    <w:rPr>
      <w:rFonts w:ascii="Verdana" w:eastAsia="MS Mincho" w:hAnsi="Verdana" w:cs="Verdana"/>
      <w:color w:val="000000"/>
      <w:sz w:val="24"/>
      <w:szCs w:val="24"/>
    </w:rPr>
  </w:style>
  <w:style w:type="character" w:customStyle="1" w:styleId="RodapChar">
    <w:name w:val="Rodapé Char"/>
    <w:basedOn w:val="Fontepargpadro"/>
    <w:link w:val="Rodap"/>
    <w:uiPriority w:val="99"/>
    <w:rsid w:val="00FC220A"/>
    <w:rPr>
      <w:rFonts w:ascii="Arial" w:hAnsi="Arial"/>
      <w:szCs w:val="24"/>
    </w:rPr>
  </w:style>
  <w:style w:type="paragraph" w:styleId="Reviso">
    <w:name w:val="Revision"/>
    <w:hidden/>
    <w:uiPriority w:val="99"/>
    <w:rsid w:val="00150622"/>
    <w:rPr>
      <w:rFonts w:ascii="Arial" w:hAnsi="Arial"/>
      <w:sz w:val="24"/>
      <w:szCs w:val="24"/>
    </w:rPr>
  </w:style>
  <w:style w:type="paragraph" w:customStyle="1" w:styleId="BodyText21">
    <w:name w:val="Body Text 21"/>
    <w:basedOn w:val="Normal"/>
    <w:rsid w:val="000719EC"/>
    <w:pPr>
      <w:widowControl w:val="0"/>
      <w:autoSpaceDE w:val="0"/>
      <w:autoSpaceDN w:val="0"/>
      <w:adjustRightInd w:val="0"/>
    </w:pPr>
    <w:rPr>
      <w:rFonts w:cs="Arial"/>
    </w:rPr>
  </w:style>
  <w:style w:type="character" w:customStyle="1" w:styleId="Level2Char">
    <w:name w:val="Level 2 Char"/>
    <w:link w:val="Level2"/>
    <w:rsid w:val="00305ADA"/>
    <w:rPr>
      <w:rFonts w:ascii="Arial" w:hAnsi="Arial" w:cs="Arial"/>
      <w:szCs w:val="28"/>
    </w:rPr>
  </w:style>
  <w:style w:type="character" w:customStyle="1" w:styleId="Celso1Char">
    <w:name w:val="Celso1 Char"/>
    <w:link w:val="Celso1"/>
    <w:uiPriority w:val="99"/>
    <w:locked/>
    <w:rsid w:val="00D10C66"/>
    <w:rPr>
      <w:rFonts w:ascii="Univers (W1)" w:hAnsi="Univers (W1)"/>
      <w:sz w:val="24"/>
      <w:szCs w:val="24"/>
    </w:rPr>
  </w:style>
  <w:style w:type="paragraph" w:customStyle="1" w:styleId="Celso1">
    <w:name w:val="Celso1"/>
    <w:basedOn w:val="Normal"/>
    <w:link w:val="Celso1Char"/>
    <w:uiPriority w:val="99"/>
    <w:rsid w:val="00D10C66"/>
    <w:pPr>
      <w:widowControl w:val="0"/>
    </w:pPr>
    <w:rPr>
      <w:rFonts w:ascii="Univers (W1)" w:hAnsi="Univers (W1)"/>
    </w:rPr>
  </w:style>
  <w:style w:type="character" w:customStyle="1" w:styleId="Ttulo1Char">
    <w:name w:val="Título 1 Char"/>
    <w:basedOn w:val="Fontepargpadro"/>
    <w:link w:val="Ttulo1"/>
    <w:uiPriority w:val="99"/>
    <w:rsid w:val="006D63D7"/>
    <w:rPr>
      <w:rFonts w:asciiTheme="majorHAnsi" w:eastAsiaTheme="majorEastAsia" w:hAnsiTheme="majorHAnsi" w:cstheme="majorBidi"/>
      <w:b/>
      <w:bCs/>
      <w:color w:val="122137" w:themeColor="accent1" w:themeShade="BF"/>
      <w:sz w:val="28"/>
      <w:szCs w:val="28"/>
    </w:rPr>
  </w:style>
  <w:style w:type="character" w:customStyle="1" w:styleId="Ttulo2Char">
    <w:name w:val="Título 2 Char"/>
    <w:basedOn w:val="Fontepargpadro"/>
    <w:link w:val="Ttulo2"/>
    <w:uiPriority w:val="99"/>
    <w:rsid w:val="005C109A"/>
    <w:rPr>
      <w:rFonts w:asciiTheme="majorHAnsi" w:eastAsiaTheme="majorEastAsia" w:hAnsiTheme="majorHAnsi" w:cstheme="majorBidi"/>
      <w:b/>
      <w:bCs/>
      <w:color w:val="182D4A" w:themeColor="accent1"/>
      <w:sz w:val="26"/>
      <w:szCs w:val="26"/>
    </w:rPr>
  </w:style>
  <w:style w:type="paragraph" w:styleId="Corpodetexto">
    <w:name w:val="Body Text"/>
    <w:aliases w:val="body text,bt"/>
    <w:basedOn w:val="Normal"/>
    <w:link w:val="CorpodetextoChar"/>
    <w:uiPriority w:val="99"/>
    <w:qFormat/>
    <w:rsid w:val="00D54B36"/>
    <w:pPr>
      <w:widowControl w:val="0"/>
      <w:ind w:left="102"/>
      <w:jc w:val="left"/>
    </w:pPr>
    <w:rPr>
      <w:rFonts w:ascii="Verdana" w:eastAsia="Verdana" w:hAnsi="Verdana" w:cstheme="minorBidi"/>
      <w:szCs w:val="20"/>
      <w:lang w:val="en-US" w:eastAsia="en-US"/>
    </w:rPr>
  </w:style>
  <w:style w:type="character" w:customStyle="1" w:styleId="CorpodetextoChar">
    <w:name w:val="Corpo de texto Char"/>
    <w:aliases w:val="body text Char,bt Char"/>
    <w:basedOn w:val="Fontepargpadro"/>
    <w:link w:val="Corpodetexto"/>
    <w:uiPriority w:val="99"/>
    <w:rsid w:val="00D54B36"/>
    <w:rPr>
      <w:rFonts w:ascii="Verdana" w:eastAsia="Verdana" w:hAnsi="Verdana" w:cstheme="minorBidi"/>
      <w:lang w:val="en-US" w:eastAsia="en-US"/>
    </w:rPr>
  </w:style>
  <w:style w:type="table" w:customStyle="1" w:styleId="TableNormal1">
    <w:name w:val="Table Normal1"/>
    <w:uiPriority w:val="2"/>
    <w:semiHidden/>
    <w:unhideWhenUsed/>
    <w:qFormat/>
    <w:rsid w:val="00D54B36"/>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54B36"/>
    <w:pPr>
      <w:widowControl w:val="0"/>
      <w:jc w:val="left"/>
    </w:pPr>
    <w:rPr>
      <w:rFonts w:asciiTheme="minorHAnsi" w:eastAsiaTheme="minorHAnsi" w:hAnsiTheme="minorHAnsi" w:cstheme="minorBidi"/>
      <w:sz w:val="22"/>
      <w:szCs w:val="22"/>
      <w:lang w:val="en-US" w:eastAsia="en-US"/>
    </w:rPr>
  </w:style>
  <w:style w:type="character" w:customStyle="1" w:styleId="Ttulo6Char">
    <w:name w:val="Título 6 Char"/>
    <w:basedOn w:val="Fontepargpadro"/>
    <w:link w:val="Ttulo6"/>
    <w:uiPriority w:val="9"/>
    <w:semiHidden/>
    <w:rsid w:val="000C2C47"/>
    <w:rPr>
      <w:rFonts w:asciiTheme="majorHAnsi" w:eastAsiaTheme="majorEastAsia" w:hAnsiTheme="majorHAnsi" w:cstheme="majorBidi"/>
      <w:color w:val="0C1624" w:themeColor="accent1" w:themeShade="7F"/>
      <w:sz w:val="24"/>
      <w:szCs w:val="24"/>
    </w:rPr>
  </w:style>
  <w:style w:type="table" w:customStyle="1" w:styleId="TableNormal2">
    <w:name w:val="Table Normal2"/>
    <w:uiPriority w:val="2"/>
    <w:semiHidden/>
    <w:unhideWhenUsed/>
    <w:qFormat/>
    <w:rsid w:val="0000353A"/>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Lista2">
    <w:name w:val="List 2"/>
    <w:basedOn w:val="Normal"/>
    <w:uiPriority w:val="99"/>
    <w:unhideWhenUsed/>
    <w:rsid w:val="00DD4178"/>
    <w:pPr>
      <w:autoSpaceDE w:val="0"/>
      <w:autoSpaceDN w:val="0"/>
      <w:adjustRightInd w:val="0"/>
      <w:ind w:left="566" w:hanging="283"/>
    </w:pPr>
    <w:rPr>
      <w:rFonts w:ascii="Times New Roman" w:hAnsi="Times New Roman"/>
    </w:rPr>
  </w:style>
  <w:style w:type="paragraph" w:customStyle="1" w:styleId="CorpoA">
    <w:name w:val="Corpo A"/>
    <w:basedOn w:val="Normal"/>
    <w:rsid w:val="00BB30F2"/>
    <w:pPr>
      <w:jc w:val="left"/>
    </w:pPr>
    <w:rPr>
      <w:rFonts w:ascii="Times New Roman" w:eastAsiaTheme="minorHAnsi" w:hAnsi="Times New Roman"/>
      <w:color w:val="000000"/>
    </w:rPr>
  </w:style>
  <w:style w:type="character" w:customStyle="1" w:styleId="NenhumA">
    <w:name w:val="Nenhum A"/>
    <w:basedOn w:val="Fontepargpadro"/>
    <w:rsid w:val="00BB30F2"/>
  </w:style>
  <w:style w:type="paragraph" w:customStyle="1" w:styleId="Body">
    <w:name w:val="Body"/>
    <w:aliases w:val="by,by + 8.5 pt,Left,Before:  3 pt,After:  3 pt,Line spacing:  Multiple ...,b"/>
    <w:basedOn w:val="Normal"/>
    <w:link w:val="BodyChar1"/>
    <w:qFormat/>
    <w:rsid w:val="00351490"/>
    <w:pPr>
      <w:spacing w:after="140" w:line="290" w:lineRule="auto"/>
    </w:pPr>
    <w:rPr>
      <w:rFonts w:cs="Arial"/>
      <w:szCs w:val="20"/>
      <w:lang w:val="en-GB" w:eastAsia="en-GB"/>
    </w:rPr>
  </w:style>
  <w:style w:type="paragraph" w:customStyle="1" w:styleId="codigo">
    <w:name w:val="codigo"/>
    <w:basedOn w:val="Normal"/>
    <w:semiHidden/>
    <w:qFormat/>
    <w:rsid w:val="00351490"/>
    <w:rPr>
      <w:sz w:val="16"/>
      <w:szCs w:val="20"/>
      <w:lang w:val="en-GB" w:eastAsia="en-GB"/>
    </w:rPr>
  </w:style>
  <w:style w:type="paragraph" w:customStyle="1" w:styleId="Heading">
    <w:name w:val="Heading"/>
    <w:basedOn w:val="Normal"/>
    <w:rsid w:val="00351490"/>
    <w:pPr>
      <w:spacing w:after="140" w:line="290" w:lineRule="auto"/>
    </w:pPr>
    <w:rPr>
      <w:rFonts w:eastAsiaTheme="minorHAnsi" w:cs="Arial"/>
      <w:b/>
      <w:sz w:val="22"/>
      <w:szCs w:val="26"/>
      <w:lang w:eastAsia="en-GB"/>
    </w:rPr>
  </w:style>
  <w:style w:type="paragraph" w:customStyle="1" w:styleId="zFSand">
    <w:name w:val="zFSand"/>
    <w:basedOn w:val="Normal"/>
    <w:next w:val="Normal"/>
    <w:rsid w:val="00351490"/>
    <w:pPr>
      <w:jc w:val="center"/>
    </w:pPr>
    <w:rPr>
      <w:kern w:val="20"/>
      <w:lang w:eastAsia="en-US"/>
    </w:rPr>
  </w:style>
  <w:style w:type="paragraph" w:customStyle="1" w:styleId="zFSDate">
    <w:name w:val="zFSDate"/>
    <w:basedOn w:val="Normal"/>
    <w:rsid w:val="00351490"/>
    <w:pPr>
      <w:jc w:val="center"/>
    </w:pPr>
    <w:rPr>
      <w:kern w:val="20"/>
      <w:lang w:eastAsia="en-US"/>
    </w:rPr>
  </w:style>
  <w:style w:type="character" w:customStyle="1" w:styleId="BodyChar1">
    <w:name w:val="Body Char1"/>
    <w:aliases w:val="by Char"/>
    <w:link w:val="Body"/>
    <w:rsid w:val="00351490"/>
    <w:rPr>
      <w:rFonts w:ascii="Arial" w:hAnsi="Arial" w:cs="Arial"/>
      <w:lang w:val="en-GB" w:eastAsia="en-GB"/>
    </w:rPr>
  </w:style>
  <w:style w:type="paragraph" w:customStyle="1" w:styleId="Parties">
    <w:name w:val="Parties"/>
    <w:basedOn w:val="Normal"/>
    <w:rsid w:val="00FB5563"/>
    <w:pPr>
      <w:numPr>
        <w:numId w:val="4"/>
      </w:numPr>
      <w:spacing w:after="140" w:line="290" w:lineRule="auto"/>
    </w:pPr>
    <w:rPr>
      <w:rFonts w:cs="Arial"/>
      <w:bCs/>
    </w:rPr>
  </w:style>
  <w:style w:type="paragraph" w:customStyle="1" w:styleId="Recitals">
    <w:name w:val="Recitals"/>
    <w:basedOn w:val="Normal"/>
    <w:rsid w:val="00FB5563"/>
    <w:pPr>
      <w:numPr>
        <w:ilvl w:val="1"/>
        <w:numId w:val="4"/>
      </w:numPr>
      <w:spacing w:after="140" w:line="290" w:lineRule="auto"/>
    </w:pPr>
  </w:style>
  <w:style w:type="paragraph" w:customStyle="1" w:styleId="Parties2">
    <w:name w:val="Parties 2"/>
    <w:basedOn w:val="Normal"/>
    <w:rsid w:val="00FB5563"/>
    <w:pPr>
      <w:numPr>
        <w:ilvl w:val="2"/>
        <w:numId w:val="4"/>
      </w:numPr>
    </w:pPr>
  </w:style>
  <w:style w:type="paragraph" w:customStyle="1" w:styleId="Recitals2">
    <w:name w:val="Recitals 2"/>
    <w:basedOn w:val="Normal"/>
    <w:rsid w:val="00FB5563"/>
    <w:pPr>
      <w:numPr>
        <w:ilvl w:val="3"/>
        <w:numId w:val="4"/>
      </w:numPr>
    </w:pPr>
  </w:style>
  <w:style w:type="character" w:customStyle="1" w:styleId="Ttulo3Char">
    <w:name w:val="Título 3 Char"/>
    <w:basedOn w:val="Fontepargpadro"/>
    <w:link w:val="Ttulo3"/>
    <w:uiPriority w:val="99"/>
    <w:rsid w:val="00FB5563"/>
    <w:rPr>
      <w:rFonts w:asciiTheme="majorHAnsi" w:eastAsiaTheme="majorEastAsia" w:hAnsiTheme="majorHAnsi" w:cstheme="majorBidi"/>
      <w:color w:val="0C1624" w:themeColor="accent1" w:themeShade="7F"/>
      <w:sz w:val="24"/>
      <w:szCs w:val="24"/>
    </w:rPr>
  </w:style>
  <w:style w:type="character" w:customStyle="1" w:styleId="Ttulo4Char">
    <w:name w:val="Título 4 Char"/>
    <w:basedOn w:val="Fontepargpadro"/>
    <w:link w:val="Ttulo4"/>
    <w:uiPriority w:val="99"/>
    <w:rsid w:val="00FB5563"/>
    <w:rPr>
      <w:rFonts w:asciiTheme="majorHAnsi" w:eastAsiaTheme="majorEastAsia" w:hAnsiTheme="majorHAnsi" w:cstheme="majorBidi"/>
      <w:i/>
      <w:iCs/>
      <w:color w:val="122137" w:themeColor="accent1" w:themeShade="BF"/>
      <w:szCs w:val="24"/>
    </w:rPr>
  </w:style>
  <w:style w:type="character" w:customStyle="1" w:styleId="Ttulo5Char">
    <w:name w:val="Título 5 Char"/>
    <w:basedOn w:val="Fontepargpadro"/>
    <w:link w:val="Ttulo5"/>
    <w:uiPriority w:val="99"/>
    <w:rsid w:val="00FB5563"/>
    <w:rPr>
      <w:rFonts w:asciiTheme="majorHAnsi" w:eastAsiaTheme="majorEastAsia" w:hAnsiTheme="majorHAnsi" w:cstheme="majorBidi"/>
      <w:color w:val="122137" w:themeColor="accent1" w:themeShade="BF"/>
      <w:szCs w:val="24"/>
    </w:rPr>
  </w:style>
  <w:style w:type="character" w:customStyle="1" w:styleId="Ttulo7Char">
    <w:name w:val="Título 7 Char"/>
    <w:basedOn w:val="Fontepargpadro"/>
    <w:link w:val="Ttulo7"/>
    <w:uiPriority w:val="9"/>
    <w:semiHidden/>
    <w:rsid w:val="00FB5563"/>
    <w:rPr>
      <w:rFonts w:asciiTheme="majorHAnsi" w:eastAsiaTheme="majorEastAsia" w:hAnsiTheme="majorHAnsi" w:cstheme="majorBidi"/>
      <w:i/>
      <w:iCs/>
      <w:color w:val="0C1624" w:themeColor="accent1" w:themeShade="7F"/>
      <w:szCs w:val="24"/>
    </w:rPr>
  </w:style>
  <w:style w:type="character" w:customStyle="1" w:styleId="Ttulo8Char">
    <w:name w:val="Título 8 Char"/>
    <w:basedOn w:val="Fontepargpadro"/>
    <w:link w:val="Ttulo8"/>
    <w:uiPriority w:val="9"/>
    <w:semiHidden/>
    <w:rsid w:val="00FB5563"/>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B5563"/>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uiPriority w:val="39"/>
    <w:rsid w:val="005C4FDE"/>
    <w:pPr>
      <w:tabs>
        <w:tab w:val="right" w:leader="dot" w:pos="8732"/>
      </w:tabs>
      <w:spacing w:before="140" w:after="60" w:line="290" w:lineRule="auto"/>
      <w:ind w:left="567" w:hanging="567"/>
      <w:jc w:val="left"/>
    </w:pPr>
    <w:rPr>
      <w:kern w:val="20"/>
      <w:lang w:val="en-GB" w:eastAsia="en-GB"/>
    </w:rPr>
  </w:style>
  <w:style w:type="paragraph" w:customStyle="1" w:styleId="Bullet1">
    <w:name w:val="Bullet 1"/>
    <w:basedOn w:val="Normal"/>
    <w:qFormat/>
    <w:rsid w:val="00592706"/>
    <w:pPr>
      <w:numPr>
        <w:numId w:val="6"/>
      </w:numPr>
      <w:spacing w:after="140" w:line="290" w:lineRule="auto"/>
    </w:pPr>
    <w:rPr>
      <w:rFonts w:cs="Arial"/>
    </w:rPr>
  </w:style>
  <w:style w:type="paragraph" w:customStyle="1" w:styleId="Bullet2">
    <w:name w:val="Bullet 2"/>
    <w:basedOn w:val="Normal"/>
    <w:qFormat/>
    <w:rsid w:val="00592706"/>
    <w:pPr>
      <w:numPr>
        <w:ilvl w:val="1"/>
        <w:numId w:val="6"/>
      </w:numPr>
    </w:pPr>
  </w:style>
  <w:style w:type="paragraph" w:customStyle="1" w:styleId="Bullet3">
    <w:name w:val="Bullet 3"/>
    <w:basedOn w:val="Normal"/>
    <w:qFormat/>
    <w:rsid w:val="00592706"/>
    <w:pPr>
      <w:numPr>
        <w:ilvl w:val="2"/>
        <w:numId w:val="6"/>
      </w:numPr>
    </w:pPr>
  </w:style>
  <w:style w:type="paragraph" w:customStyle="1" w:styleId="ExhibitApps">
    <w:name w:val="Exhibit/Apps"/>
    <w:basedOn w:val="Normal"/>
    <w:rsid w:val="00D26EE1"/>
    <w:pPr>
      <w:spacing w:after="140" w:line="290" w:lineRule="auto"/>
      <w:jc w:val="center"/>
    </w:pPr>
    <w:rPr>
      <w:rFonts w:cs="Arial"/>
      <w:b/>
      <w:sz w:val="23"/>
    </w:rPr>
  </w:style>
  <w:style w:type="paragraph" w:customStyle="1" w:styleId="Exhibit1">
    <w:name w:val="Exhibit 1"/>
    <w:basedOn w:val="Normal"/>
    <w:rsid w:val="00D26EE1"/>
    <w:pPr>
      <w:tabs>
        <w:tab w:val="num" w:pos="680"/>
      </w:tabs>
      <w:spacing w:before="140" w:after="140" w:line="290" w:lineRule="auto"/>
      <w:ind w:left="680" w:hanging="680"/>
    </w:pPr>
    <w:rPr>
      <w:rFonts w:cs="Arial"/>
    </w:rPr>
  </w:style>
  <w:style w:type="paragraph" w:customStyle="1" w:styleId="Exhibit2">
    <w:name w:val="Exhibit 2"/>
    <w:basedOn w:val="Normal"/>
    <w:rsid w:val="00D26EE1"/>
    <w:pPr>
      <w:numPr>
        <w:ilvl w:val="1"/>
        <w:numId w:val="7"/>
      </w:numPr>
      <w:spacing w:after="140" w:line="290" w:lineRule="auto"/>
    </w:pPr>
  </w:style>
  <w:style w:type="paragraph" w:customStyle="1" w:styleId="Exhibit3">
    <w:name w:val="Exhibit 3"/>
    <w:basedOn w:val="Normal"/>
    <w:rsid w:val="00D26EE1"/>
    <w:pPr>
      <w:numPr>
        <w:ilvl w:val="2"/>
        <w:numId w:val="7"/>
      </w:numPr>
    </w:pPr>
  </w:style>
  <w:style w:type="paragraph" w:customStyle="1" w:styleId="Exhibit4">
    <w:name w:val="Exhibit 4"/>
    <w:basedOn w:val="Normal"/>
    <w:rsid w:val="00D26EE1"/>
    <w:pPr>
      <w:numPr>
        <w:ilvl w:val="3"/>
        <w:numId w:val="7"/>
      </w:numPr>
    </w:pPr>
  </w:style>
  <w:style w:type="paragraph" w:customStyle="1" w:styleId="Exhibit5">
    <w:name w:val="Exhibit 5"/>
    <w:basedOn w:val="Normal"/>
    <w:rsid w:val="00D26EE1"/>
    <w:pPr>
      <w:numPr>
        <w:ilvl w:val="4"/>
        <w:numId w:val="7"/>
      </w:numPr>
    </w:pPr>
  </w:style>
  <w:style w:type="paragraph" w:customStyle="1" w:styleId="Exhibit6">
    <w:name w:val="Exhibit 6"/>
    <w:basedOn w:val="Normal"/>
    <w:rsid w:val="00D26EE1"/>
    <w:pPr>
      <w:numPr>
        <w:ilvl w:val="5"/>
        <w:numId w:val="7"/>
      </w:numPr>
    </w:pPr>
  </w:style>
  <w:style w:type="paragraph" w:styleId="Sumrio6">
    <w:name w:val="toc 6"/>
    <w:basedOn w:val="Normal"/>
    <w:next w:val="Normal"/>
    <w:autoRedefine/>
    <w:uiPriority w:val="39"/>
    <w:unhideWhenUsed/>
    <w:rsid w:val="00FE62AF"/>
    <w:pPr>
      <w:keepLines/>
      <w:tabs>
        <w:tab w:val="right" w:leader="dot" w:pos="8721"/>
      </w:tabs>
      <w:spacing w:before="140" w:after="60" w:line="290" w:lineRule="auto"/>
      <w:outlineLvl w:val="5"/>
    </w:pPr>
    <w:rPr>
      <w:lang w:val="en-GB" w:eastAsia="en-GB"/>
    </w:rPr>
  </w:style>
  <w:style w:type="paragraph" w:customStyle="1" w:styleId="Citao1">
    <w:name w:val="Citação1"/>
    <w:basedOn w:val="Normal"/>
    <w:rsid w:val="00405878"/>
    <w:pPr>
      <w:suppressAutoHyphens/>
      <w:spacing w:after="140" w:line="290" w:lineRule="auto"/>
    </w:pPr>
    <w:rPr>
      <w:rFonts w:cs="Arial"/>
      <w:i/>
      <w:sz w:val="18"/>
    </w:rPr>
  </w:style>
  <w:style w:type="paragraph" w:styleId="Sumrio2">
    <w:name w:val="toc 2"/>
    <w:basedOn w:val="Normal"/>
    <w:next w:val="Normal"/>
    <w:uiPriority w:val="39"/>
    <w:unhideWhenUsed/>
    <w:rsid w:val="005C4FDE"/>
    <w:pPr>
      <w:tabs>
        <w:tab w:val="right" w:leader="dot" w:pos="8732"/>
      </w:tabs>
      <w:spacing w:after="60" w:line="290" w:lineRule="auto"/>
      <w:ind w:left="1134" w:hanging="567"/>
    </w:pPr>
    <w:rPr>
      <w:noProof/>
      <w:lang w:val="en-GB" w:eastAsia="en-GB"/>
    </w:rPr>
  </w:style>
  <w:style w:type="paragraph" w:styleId="Sumrio3">
    <w:name w:val="toc 3"/>
    <w:basedOn w:val="Normal"/>
    <w:next w:val="Normal"/>
    <w:autoRedefine/>
    <w:uiPriority w:val="39"/>
    <w:rsid w:val="005C4FDE"/>
    <w:pPr>
      <w:tabs>
        <w:tab w:val="right" w:leader="dot" w:pos="8732"/>
      </w:tabs>
      <w:spacing w:after="120" w:line="290" w:lineRule="auto"/>
      <w:ind w:left="1134" w:hanging="1134"/>
      <w:jc w:val="left"/>
    </w:pPr>
    <w:rPr>
      <w:rFonts w:eastAsiaTheme="minorEastAsia"/>
      <w:noProof/>
      <w:szCs w:val="20"/>
      <w:lang w:val="en-GB" w:eastAsia="en-GB"/>
    </w:rPr>
  </w:style>
  <w:style w:type="paragraph" w:styleId="Sumrio4">
    <w:name w:val="toc 4"/>
    <w:basedOn w:val="Normal"/>
    <w:next w:val="Normal"/>
    <w:autoRedefine/>
    <w:uiPriority w:val="39"/>
    <w:unhideWhenUsed/>
    <w:rsid w:val="005C4FDE"/>
    <w:pPr>
      <w:tabs>
        <w:tab w:val="right" w:leader="dot" w:pos="8732"/>
      </w:tabs>
      <w:spacing w:after="120" w:line="290" w:lineRule="auto"/>
      <w:ind w:left="1134" w:hanging="1134"/>
    </w:pPr>
    <w:rPr>
      <w:rFonts w:eastAsiaTheme="minorEastAsia"/>
      <w:szCs w:val="20"/>
      <w:lang w:val="en-GB" w:eastAsia="en-GB"/>
    </w:rPr>
  </w:style>
  <w:style w:type="character" w:customStyle="1" w:styleId="UnresolvedMention1">
    <w:name w:val="Unresolved Mention1"/>
    <w:basedOn w:val="Fontepargpadro"/>
    <w:uiPriority w:val="99"/>
    <w:semiHidden/>
    <w:unhideWhenUsed/>
    <w:rsid w:val="00821F46"/>
    <w:rPr>
      <w:color w:val="605E5C"/>
      <w:shd w:val="clear" w:color="auto" w:fill="E1DFDD"/>
    </w:rPr>
  </w:style>
  <w:style w:type="character" w:customStyle="1" w:styleId="BodyChar">
    <w:name w:val="Body Char"/>
    <w:aliases w:val="by + 8.5 pt Char,Left Char,Before:  3 pt Char,After:  3 pt Char,Line spacing:  Multiple ... Char"/>
    <w:rsid w:val="009E3753"/>
    <w:rPr>
      <w:rFonts w:ascii="Arial" w:hAnsi="Arial" w:cs="Arial"/>
    </w:rPr>
  </w:style>
  <w:style w:type="paragraph" w:customStyle="1" w:styleId="DeltaViewTableBody">
    <w:name w:val="DeltaView Table Body"/>
    <w:basedOn w:val="Normal"/>
    <w:uiPriority w:val="99"/>
    <w:rsid w:val="009E3753"/>
    <w:pPr>
      <w:autoSpaceDE w:val="0"/>
      <w:autoSpaceDN w:val="0"/>
      <w:adjustRightInd w:val="0"/>
      <w:jc w:val="left"/>
    </w:pPr>
    <w:rPr>
      <w:rFonts w:eastAsia="MS Mincho"/>
      <w:sz w:val="24"/>
      <w:lang w:val="en-US"/>
    </w:rPr>
  </w:style>
  <w:style w:type="paragraph" w:customStyle="1" w:styleId="c3">
    <w:name w:val="c3"/>
    <w:basedOn w:val="Normal"/>
    <w:rsid w:val="009E3753"/>
    <w:pPr>
      <w:spacing w:line="240" w:lineRule="atLeast"/>
      <w:jc w:val="center"/>
    </w:pPr>
    <w:rPr>
      <w:rFonts w:ascii="Times" w:eastAsia="MS Mincho" w:hAnsi="Times"/>
      <w:sz w:val="24"/>
    </w:rPr>
  </w:style>
  <w:style w:type="paragraph" w:customStyle="1" w:styleId="CM16">
    <w:name w:val="CM16"/>
    <w:basedOn w:val="Default"/>
    <w:next w:val="Default"/>
    <w:uiPriority w:val="99"/>
    <w:rsid w:val="009E3753"/>
    <w:pPr>
      <w:widowControl w:val="0"/>
    </w:pPr>
    <w:rPr>
      <w:rFonts w:ascii="Times" w:eastAsia="Times New Roman" w:hAnsi="Times" w:cs="Times"/>
      <w:color w:val="auto"/>
    </w:rPr>
  </w:style>
  <w:style w:type="character" w:customStyle="1" w:styleId="Level3Char1">
    <w:name w:val="Level 3 Char1"/>
    <w:basedOn w:val="Fontepargpadro"/>
    <w:uiPriority w:val="99"/>
    <w:rsid w:val="00231E68"/>
    <w:rPr>
      <w:rFonts w:ascii="Arial" w:eastAsia="Arial" w:hAnsi="Arial" w:cs="Arial"/>
      <w:szCs w:val="28"/>
      <w:lang w:val="en-GB" w:eastAsia="en-GB"/>
    </w:rPr>
  </w:style>
  <w:style w:type="character" w:customStyle="1" w:styleId="PargrafodaListaChar">
    <w:name w:val="Parágrafo da Lista Char"/>
    <w:aliases w:val="Vitor Título Char,Vitor T’tulo Char,Normal numerado Char,Meu Char,List Paragraph_0 Char,Parágrafo da Lista;Comum Char,Comum Char,Vitor T?tulo Char,Bullet List Char,FooterText Char,numbered Char,Paragraphe de liste1 Char,列出段落 Char"/>
    <w:link w:val="PargrafodaLista"/>
    <w:uiPriority w:val="34"/>
    <w:qFormat/>
    <w:locked/>
    <w:rsid w:val="009C5674"/>
    <w:rPr>
      <w:rFonts w:ascii="Arial" w:hAnsi="Arial"/>
      <w:szCs w:val="24"/>
    </w:rPr>
  </w:style>
  <w:style w:type="character" w:customStyle="1" w:styleId="MenoPendente1">
    <w:name w:val="Menção Pendente1"/>
    <w:basedOn w:val="Fontepargpadro"/>
    <w:uiPriority w:val="99"/>
    <w:semiHidden/>
    <w:unhideWhenUsed/>
    <w:rsid w:val="00526B29"/>
    <w:rPr>
      <w:color w:val="605E5C"/>
      <w:shd w:val="clear" w:color="auto" w:fill="E1DFDD"/>
    </w:rPr>
  </w:style>
  <w:style w:type="paragraph" w:customStyle="1" w:styleId="Body4">
    <w:name w:val="Body 4"/>
    <w:basedOn w:val="Normal"/>
    <w:rsid w:val="00D3715F"/>
    <w:pPr>
      <w:spacing w:after="140" w:line="290" w:lineRule="auto"/>
      <w:ind w:left="2722"/>
    </w:pPr>
    <w:rPr>
      <w:rFonts w:ascii="Tahoma" w:hAnsi="Tahoma"/>
      <w:kern w:val="20"/>
      <w:lang w:eastAsia="en-US"/>
    </w:rPr>
  </w:style>
  <w:style w:type="paragraph" w:customStyle="1" w:styleId="Estilo1">
    <w:name w:val="Estilo1"/>
    <w:basedOn w:val="PargrafodaLista"/>
    <w:qFormat/>
    <w:rsid w:val="00A41911"/>
    <w:pPr>
      <w:numPr>
        <w:numId w:val="9"/>
      </w:numPr>
      <w:spacing w:after="240" w:line="320" w:lineRule="atLeast"/>
      <w:contextualSpacing w:val="0"/>
    </w:pPr>
    <w:rPr>
      <w:rFonts w:ascii="Tahoma" w:hAnsi="Tahoma" w:cs="Tahoma"/>
      <w:b/>
      <w:caps/>
      <w:sz w:val="22"/>
      <w:szCs w:val="22"/>
    </w:rPr>
  </w:style>
  <w:style w:type="paragraph" w:customStyle="1" w:styleId="Estilo2">
    <w:name w:val="Estilo2"/>
    <w:basedOn w:val="Estilo1"/>
    <w:qFormat/>
    <w:rsid w:val="00A41911"/>
    <w:pPr>
      <w:numPr>
        <w:ilvl w:val="1"/>
      </w:numPr>
      <w:spacing w:line="276" w:lineRule="auto"/>
      <w:outlineLvl w:val="0"/>
    </w:pPr>
    <w:rPr>
      <w:b w:val="0"/>
      <w:caps w:val="0"/>
    </w:rPr>
  </w:style>
  <w:style w:type="paragraph" w:customStyle="1" w:styleId="Estilo3">
    <w:name w:val="Estilo3"/>
    <w:basedOn w:val="Estilo2"/>
    <w:qFormat/>
    <w:rsid w:val="00A41911"/>
    <w:pPr>
      <w:numPr>
        <w:ilvl w:val="2"/>
      </w:numPr>
      <w:outlineLvl w:val="1"/>
    </w:pPr>
  </w:style>
  <w:style w:type="paragraph" w:customStyle="1" w:styleId="Contratos1ClausulasArtigos">
    <w:name w:val="Contratos 1_ClausulasArtigos"/>
    <w:basedOn w:val="Normal"/>
    <w:qFormat/>
    <w:rsid w:val="00D44EFC"/>
    <w:pPr>
      <w:tabs>
        <w:tab w:val="num" w:pos="720"/>
      </w:tabs>
      <w:spacing w:after="140" w:line="290" w:lineRule="auto"/>
      <w:ind w:left="720" w:hanging="720"/>
    </w:pPr>
    <w:rPr>
      <w:lang w:eastAsia="en-US"/>
    </w:rPr>
  </w:style>
  <w:style w:type="paragraph" w:customStyle="1" w:styleId="Contratos2pargrafos">
    <w:name w:val="Contratos 2_parágrafos"/>
    <w:basedOn w:val="Normal"/>
    <w:qFormat/>
    <w:rsid w:val="00D44EFC"/>
    <w:pPr>
      <w:tabs>
        <w:tab w:val="num" w:pos="1440"/>
      </w:tabs>
      <w:spacing w:after="140" w:line="290" w:lineRule="auto"/>
      <w:ind w:left="1440" w:hanging="720"/>
    </w:pPr>
    <w:rPr>
      <w:lang w:eastAsia="en-US"/>
    </w:rPr>
  </w:style>
  <w:style w:type="paragraph" w:customStyle="1" w:styleId="Contratos3i">
    <w:name w:val="Contratos 3_(i)"/>
    <w:basedOn w:val="Normal"/>
    <w:qFormat/>
    <w:rsid w:val="00D44EFC"/>
    <w:pPr>
      <w:tabs>
        <w:tab w:val="num" w:pos="2160"/>
      </w:tabs>
      <w:spacing w:after="140" w:line="290" w:lineRule="auto"/>
      <w:ind w:left="2160" w:hanging="720"/>
    </w:pPr>
    <w:rPr>
      <w:lang w:eastAsia="en-US"/>
    </w:rPr>
  </w:style>
  <w:style w:type="paragraph" w:customStyle="1" w:styleId="DeltaViewAnnounce">
    <w:name w:val="DeltaView Announce"/>
    <w:uiPriority w:val="99"/>
    <w:rsid w:val="00511C47"/>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uiPriority w:val="99"/>
    <w:rsid w:val="00511C47"/>
    <w:rPr>
      <w:color w:val="0000FF"/>
      <w:spacing w:val="0"/>
      <w:u w:val="double"/>
    </w:rPr>
  </w:style>
  <w:style w:type="paragraph" w:styleId="Recuonormal">
    <w:name w:val="Normal Indent"/>
    <w:basedOn w:val="Normal"/>
    <w:unhideWhenUsed/>
    <w:rsid w:val="00511C47"/>
    <w:pPr>
      <w:ind w:left="708"/>
      <w:jc w:val="right"/>
    </w:pPr>
    <w:rPr>
      <w:rFonts w:ascii="Times New Roman" w:hAnsi="Times New Roman"/>
      <w:szCs w:val="20"/>
    </w:rPr>
  </w:style>
  <w:style w:type="paragraph" w:styleId="Corpodetexto2">
    <w:name w:val="Body Text 2"/>
    <w:basedOn w:val="Normal"/>
    <w:link w:val="Corpodetexto2Char"/>
    <w:rsid w:val="00511C47"/>
    <w:pPr>
      <w:spacing w:after="120" w:line="480" w:lineRule="auto"/>
      <w:jc w:val="left"/>
    </w:pPr>
    <w:rPr>
      <w:rFonts w:ascii="Cambria" w:eastAsia="Cambria" w:hAnsi="Cambria"/>
      <w:sz w:val="24"/>
      <w:lang w:eastAsia="en-US"/>
    </w:rPr>
  </w:style>
  <w:style w:type="character" w:customStyle="1" w:styleId="Corpodetexto2Char">
    <w:name w:val="Corpo de texto 2 Char"/>
    <w:basedOn w:val="Fontepargpadro"/>
    <w:link w:val="Corpodetexto2"/>
    <w:rsid w:val="00511C47"/>
    <w:rPr>
      <w:rFonts w:ascii="Cambria" w:eastAsia="Cambria" w:hAnsi="Cambria"/>
      <w:sz w:val="24"/>
      <w:szCs w:val="24"/>
      <w:lang w:eastAsia="en-US"/>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511C47"/>
    <w:pPr>
      <w:spacing w:after="160" w:line="240" w:lineRule="exact"/>
      <w:jc w:val="left"/>
    </w:pPr>
    <w:rPr>
      <w:rFonts w:ascii="Verdana" w:eastAsia="MS Mincho" w:hAnsi="Verdana"/>
      <w:szCs w:val="20"/>
      <w:lang w:eastAsia="en-US"/>
    </w:rPr>
  </w:style>
  <w:style w:type="paragraph" w:customStyle="1" w:styleId="Char1CharCharCharCharCharCharCharCharCharChar">
    <w:name w:val="Char1 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1CharCharCharCharCharChar">
    <w:name w:val="Char1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styleId="Recuodecorpodetexto2">
    <w:name w:val="Body Text Indent 2"/>
    <w:basedOn w:val="Normal"/>
    <w:link w:val="Recuodecorpodetexto2Char"/>
    <w:uiPriority w:val="99"/>
    <w:rsid w:val="00511C47"/>
    <w:pPr>
      <w:spacing w:line="360" w:lineRule="auto"/>
      <w:ind w:left="1440" w:hanging="720"/>
    </w:pPr>
    <w:rPr>
      <w:rFonts w:ascii="Times New Roman" w:hAnsi="Times New Roman"/>
      <w:sz w:val="24"/>
      <w:lang w:eastAsia="en-US"/>
    </w:rPr>
  </w:style>
  <w:style w:type="character" w:customStyle="1" w:styleId="Recuodecorpodetexto2Char">
    <w:name w:val="Recuo de corpo de texto 2 Char"/>
    <w:basedOn w:val="Fontepargpadro"/>
    <w:link w:val="Recuodecorpodetexto2"/>
    <w:uiPriority w:val="99"/>
    <w:rsid w:val="00511C47"/>
    <w:rPr>
      <w:sz w:val="24"/>
      <w:szCs w:val="24"/>
      <w:lang w:eastAsia="en-US"/>
    </w:rPr>
  </w:style>
  <w:style w:type="paragraph" w:styleId="Recuodecorpodetexto3">
    <w:name w:val="Body Text Indent 3"/>
    <w:basedOn w:val="Normal"/>
    <w:link w:val="Recuodecorpodetexto3Char"/>
    <w:uiPriority w:val="99"/>
    <w:rsid w:val="00511C47"/>
    <w:pPr>
      <w:spacing w:line="360" w:lineRule="auto"/>
      <w:ind w:left="1080" w:hanging="360"/>
    </w:pPr>
    <w:rPr>
      <w:rFonts w:ascii="Times New Roman" w:hAnsi="Times New Roman"/>
      <w:sz w:val="24"/>
      <w:lang w:eastAsia="en-US"/>
    </w:rPr>
  </w:style>
  <w:style w:type="character" w:customStyle="1" w:styleId="Recuodecorpodetexto3Char">
    <w:name w:val="Recuo de corpo de texto 3 Char"/>
    <w:basedOn w:val="Fontepargpadro"/>
    <w:link w:val="Recuodecorpodetexto3"/>
    <w:uiPriority w:val="99"/>
    <w:rsid w:val="00511C47"/>
    <w:rPr>
      <w:sz w:val="24"/>
      <w:szCs w:val="24"/>
      <w:lang w:eastAsia="en-US"/>
    </w:rPr>
  </w:style>
  <w:style w:type="paragraph" w:styleId="Recuodecorpodetexto">
    <w:name w:val="Body Text Indent"/>
    <w:basedOn w:val="Normal"/>
    <w:link w:val="RecuodecorpodetextoChar"/>
    <w:rsid w:val="00511C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pPr>
    <w:rPr>
      <w:szCs w:val="20"/>
      <w:lang w:eastAsia="en-US"/>
    </w:rPr>
  </w:style>
  <w:style w:type="character" w:customStyle="1" w:styleId="RecuodecorpodetextoChar">
    <w:name w:val="Recuo de corpo de texto Char"/>
    <w:basedOn w:val="Fontepargpadro"/>
    <w:link w:val="Recuodecorpodetexto"/>
    <w:rsid w:val="00511C47"/>
    <w:rPr>
      <w:rFonts w:ascii="Arial" w:hAnsi="Arial"/>
      <w:lang w:eastAsia="en-US"/>
    </w:rPr>
  </w:style>
  <w:style w:type="paragraph" w:styleId="MapadoDocumento">
    <w:name w:val="Document Map"/>
    <w:basedOn w:val="Normal"/>
    <w:link w:val="MapadoDocumentoChar"/>
    <w:uiPriority w:val="99"/>
    <w:rsid w:val="00511C47"/>
    <w:pPr>
      <w:shd w:val="clear" w:color="auto" w:fill="000080"/>
      <w:jc w:val="left"/>
    </w:pPr>
    <w:rPr>
      <w:rFonts w:ascii="Tahoma" w:hAnsi="Tahoma"/>
      <w:szCs w:val="20"/>
      <w:lang w:eastAsia="en-US"/>
    </w:rPr>
  </w:style>
  <w:style w:type="character" w:customStyle="1" w:styleId="MapadoDocumentoChar">
    <w:name w:val="Mapa do Documento Char"/>
    <w:basedOn w:val="Fontepargpadro"/>
    <w:link w:val="MapadoDocumento"/>
    <w:uiPriority w:val="99"/>
    <w:rsid w:val="00511C47"/>
    <w:rPr>
      <w:rFonts w:ascii="Tahoma" w:hAnsi="Tahoma"/>
      <w:shd w:val="clear" w:color="auto" w:fill="000080"/>
      <w:lang w:eastAsia="en-US"/>
    </w:rPr>
  </w:style>
  <w:style w:type="paragraph" w:styleId="Legenda">
    <w:name w:val="caption"/>
    <w:basedOn w:val="Normal"/>
    <w:next w:val="Normal"/>
    <w:uiPriority w:val="99"/>
    <w:qFormat/>
    <w:rsid w:val="00511C47"/>
    <w:pPr>
      <w:jc w:val="left"/>
    </w:pPr>
    <w:rPr>
      <w:rFonts w:ascii="Times New Roman" w:hAnsi="Times New Roman"/>
      <w:b/>
      <w:bCs/>
      <w:szCs w:val="20"/>
    </w:rPr>
  </w:style>
  <w:style w:type="paragraph" w:customStyle="1" w:styleId="end">
    <w:name w:val="end"/>
    <w:uiPriority w:val="99"/>
    <w:rsid w:val="00511C47"/>
    <w:pPr>
      <w:widowControl w:val="0"/>
      <w:tabs>
        <w:tab w:val="left" w:pos="0"/>
        <w:tab w:val="left" w:pos="1418"/>
        <w:tab w:val="left" w:pos="2835"/>
        <w:tab w:val="left" w:pos="4252"/>
      </w:tabs>
      <w:spacing w:before="394" w:line="278" w:lineRule="atLeast"/>
      <w:jc w:val="both"/>
    </w:pPr>
    <w:rPr>
      <w:rFonts w:ascii="Times" w:hAnsi="Times"/>
      <w:snapToGrid w:val="0"/>
      <w:sz w:val="24"/>
    </w:rPr>
  </w:style>
  <w:style w:type="character" w:styleId="Nmerodepgina">
    <w:name w:val="page number"/>
    <w:basedOn w:val="Fontepargpadro"/>
    <w:rsid w:val="00511C47"/>
  </w:style>
  <w:style w:type="paragraph" w:styleId="Corpodetexto3">
    <w:name w:val="Body Text 3"/>
    <w:basedOn w:val="Normal"/>
    <w:link w:val="Corpodetexto3Char"/>
    <w:uiPriority w:val="99"/>
    <w:rsid w:val="00511C47"/>
    <w:pPr>
      <w:spacing w:after="120"/>
      <w:jc w:val="left"/>
    </w:pPr>
    <w:rPr>
      <w:rFonts w:ascii="Times New Roman" w:hAnsi="Times New Roman"/>
      <w:sz w:val="16"/>
      <w:szCs w:val="16"/>
      <w:lang w:eastAsia="en-US"/>
    </w:rPr>
  </w:style>
  <w:style w:type="character" w:customStyle="1" w:styleId="Corpodetexto3Char">
    <w:name w:val="Corpo de texto 3 Char"/>
    <w:basedOn w:val="Fontepargpadro"/>
    <w:link w:val="Corpodetexto3"/>
    <w:uiPriority w:val="99"/>
    <w:rsid w:val="00511C47"/>
    <w:rPr>
      <w:sz w:val="16"/>
      <w:szCs w:val="16"/>
      <w:lang w:eastAsia="en-US"/>
    </w:rPr>
  </w:style>
  <w:style w:type="character" w:customStyle="1" w:styleId="Char">
    <w:name w:val="Char"/>
    <w:uiPriority w:val="99"/>
    <w:rsid w:val="00511C47"/>
    <w:rPr>
      <w:rFonts w:ascii="Tahoma" w:hAnsi="Tahoma" w:cs="Tahoma"/>
      <w:b/>
      <w:bCs/>
      <w:sz w:val="24"/>
      <w:szCs w:val="14"/>
      <w:lang w:val="pt-BR" w:eastAsia="pt-BR" w:bidi="ar-SA"/>
    </w:rPr>
  </w:style>
  <w:style w:type="paragraph" w:customStyle="1" w:styleId="Ttulo21">
    <w:name w:val="Título 21"/>
    <w:aliases w:val="h2"/>
    <w:basedOn w:val="Normal"/>
    <w:next w:val="Normal"/>
    <w:uiPriority w:val="99"/>
    <w:rsid w:val="00511C47"/>
    <w:pPr>
      <w:keepNext/>
      <w:widowControl w:val="0"/>
      <w:autoSpaceDE w:val="0"/>
      <w:autoSpaceDN w:val="0"/>
      <w:adjustRightInd w:val="0"/>
      <w:jc w:val="center"/>
    </w:pPr>
    <w:rPr>
      <w:rFonts w:ascii="Tahoma" w:hAnsi="Tahoma" w:cs="Tahoma"/>
      <w:b/>
      <w:bCs/>
      <w:sz w:val="24"/>
    </w:rPr>
  </w:style>
  <w:style w:type="paragraph" w:customStyle="1" w:styleId="CharCharChar">
    <w:name w:val="Char Char Char"/>
    <w:basedOn w:val="Normal"/>
    <w:rsid w:val="00511C47"/>
    <w:pPr>
      <w:spacing w:after="160" w:line="240" w:lineRule="exact"/>
      <w:jc w:val="left"/>
    </w:pPr>
    <w:rPr>
      <w:rFonts w:ascii="Verdana" w:eastAsia="MS Mincho" w:hAnsi="Verdana"/>
      <w:szCs w:val="20"/>
      <w:lang w:eastAsia="en-US"/>
    </w:rPr>
  </w:style>
  <w:style w:type="paragraph" w:customStyle="1" w:styleId="Char1CharCharCharCharChar1CharCharCharChar">
    <w:name w:val="Char1 Char Char Char Char Char1 Char Char Char Char"/>
    <w:basedOn w:val="Normal"/>
    <w:uiPriority w:val="99"/>
    <w:rsid w:val="00511C47"/>
    <w:pPr>
      <w:spacing w:after="160" w:line="240" w:lineRule="exact"/>
      <w:jc w:val="left"/>
    </w:pPr>
    <w:rPr>
      <w:rFonts w:ascii="Verdana" w:eastAsia="MS Mincho" w:hAnsi="Verdana"/>
      <w:szCs w:val="20"/>
      <w:lang w:eastAsia="en-US"/>
    </w:rPr>
  </w:style>
  <w:style w:type="character" w:styleId="Forte">
    <w:name w:val="Strong"/>
    <w:uiPriority w:val="99"/>
    <w:qFormat/>
    <w:rsid w:val="00511C47"/>
    <w:rPr>
      <w:b/>
      <w:bCs/>
    </w:rPr>
  </w:style>
  <w:style w:type="paragraph" w:customStyle="1" w:styleId="CharCharCharCharCharCharCharCharChar">
    <w:name w:val="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CharCharChar">
    <w:name w:val="Char Char Char Char"/>
    <w:basedOn w:val="Normal"/>
    <w:uiPriority w:val="99"/>
    <w:rsid w:val="00511C47"/>
    <w:pPr>
      <w:spacing w:after="160" w:line="240" w:lineRule="exact"/>
      <w:jc w:val="left"/>
    </w:pPr>
    <w:rPr>
      <w:rFonts w:ascii="Verdana" w:eastAsia="MS Mincho" w:hAnsi="Verdana"/>
      <w:szCs w:val="20"/>
      <w:lang w:eastAsia="en-US"/>
    </w:rPr>
  </w:style>
  <w:style w:type="character" w:customStyle="1" w:styleId="DeltaViewDeletion">
    <w:name w:val="DeltaView Deletion"/>
    <w:uiPriority w:val="99"/>
    <w:rsid w:val="00511C47"/>
    <w:rPr>
      <w:strike/>
      <w:color w:val="FF0000"/>
      <w:spacing w:val="0"/>
    </w:rPr>
  </w:style>
  <w:style w:type="paragraph" w:customStyle="1" w:styleId="CharCharCharCharCharCharCharCharCharCharCharCharChar">
    <w:name w:val="Char Char Char 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xl27">
    <w:name w:val="xl27"/>
    <w:basedOn w:val="Normal"/>
    <w:uiPriority w:val="99"/>
    <w:rsid w:val="00511C47"/>
    <w:pPr>
      <w:pBdr>
        <w:top w:val="dashed" w:sz="8" w:space="0" w:color="auto"/>
        <w:left w:val="single" w:sz="8"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28">
    <w:name w:val="xl28"/>
    <w:basedOn w:val="Normal"/>
    <w:uiPriority w:val="99"/>
    <w:rsid w:val="00511C47"/>
    <w:pPr>
      <w:pBdr>
        <w:left w:val="single" w:sz="8" w:space="0" w:color="auto"/>
        <w:bottom w:val="single" w:sz="4" w:space="0" w:color="C0C0C0"/>
        <w:right w:val="single" w:sz="8" w:space="0" w:color="auto"/>
      </w:pBdr>
      <w:spacing w:before="100" w:beforeAutospacing="1" w:after="100" w:afterAutospacing="1"/>
      <w:jc w:val="left"/>
    </w:pPr>
    <w:rPr>
      <w:rFonts w:ascii="Times New Roman" w:hAnsi="Times New Roman"/>
      <w:sz w:val="24"/>
    </w:rPr>
  </w:style>
  <w:style w:type="paragraph" w:customStyle="1" w:styleId="xl29">
    <w:name w:val="xl29"/>
    <w:basedOn w:val="Normal"/>
    <w:uiPriority w:val="99"/>
    <w:rsid w:val="00511C47"/>
    <w:pPr>
      <w:pBdr>
        <w:top w:val="single" w:sz="4" w:space="0" w:color="C0C0C0"/>
        <w:left w:val="single" w:sz="8" w:space="0" w:color="auto"/>
        <w:bottom w:val="single" w:sz="4" w:space="0" w:color="C0C0C0"/>
        <w:right w:val="single" w:sz="8" w:space="0" w:color="auto"/>
      </w:pBdr>
      <w:spacing w:before="100" w:beforeAutospacing="1" w:after="100" w:afterAutospacing="1"/>
      <w:jc w:val="center"/>
    </w:pPr>
    <w:rPr>
      <w:rFonts w:ascii="Times New Roman" w:hAnsi="Times New Roman"/>
      <w:sz w:val="24"/>
    </w:rPr>
  </w:style>
  <w:style w:type="paragraph" w:customStyle="1" w:styleId="xl30">
    <w:name w:val="xl30"/>
    <w:basedOn w:val="Normal"/>
    <w:uiPriority w:val="99"/>
    <w:rsid w:val="00511C47"/>
    <w:pPr>
      <w:pBdr>
        <w:top w:val="single" w:sz="8" w:space="0" w:color="auto"/>
        <w:left w:val="single" w:sz="8" w:space="0" w:color="auto"/>
        <w:bottom w:val="single" w:sz="4" w:space="0" w:color="C0C0C0"/>
        <w:right w:val="single" w:sz="8" w:space="0" w:color="auto"/>
      </w:pBdr>
      <w:spacing w:before="100" w:beforeAutospacing="1" w:after="100" w:afterAutospacing="1"/>
      <w:jc w:val="center"/>
      <w:textAlignment w:val="center"/>
    </w:pPr>
    <w:rPr>
      <w:rFonts w:cs="Arial"/>
      <w:b/>
      <w:bCs/>
      <w:sz w:val="24"/>
    </w:rPr>
  </w:style>
  <w:style w:type="paragraph" w:customStyle="1" w:styleId="xl31">
    <w:name w:val="xl31"/>
    <w:basedOn w:val="Normal"/>
    <w:uiPriority w:val="99"/>
    <w:rsid w:val="00511C47"/>
    <w:pPr>
      <w:pBdr>
        <w:top w:val="single" w:sz="4" w:space="0" w:color="C0C0C0"/>
        <w:left w:val="single" w:sz="8" w:space="0" w:color="auto"/>
        <w:bottom w:val="single" w:sz="4" w:space="0" w:color="C0C0C0"/>
        <w:right w:val="single" w:sz="8" w:space="0" w:color="auto"/>
      </w:pBdr>
      <w:spacing w:before="100" w:beforeAutospacing="1" w:after="100" w:afterAutospacing="1"/>
      <w:jc w:val="center"/>
      <w:textAlignment w:val="center"/>
    </w:pPr>
    <w:rPr>
      <w:rFonts w:cs="Arial"/>
      <w:b/>
      <w:bCs/>
      <w:sz w:val="24"/>
    </w:rPr>
  </w:style>
  <w:style w:type="paragraph" w:customStyle="1" w:styleId="xl32">
    <w:name w:val="xl32"/>
    <w:basedOn w:val="Normal"/>
    <w:uiPriority w:val="99"/>
    <w:rsid w:val="00511C47"/>
    <w:pPr>
      <w:pBdr>
        <w:top w:val="single" w:sz="4" w:space="0" w:color="C0C0C0"/>
        <w:left w:val="single" w:sz="8" w:space="0" w:color="auto"/>
        <w:bottom w:val="double" w:sz="6"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33">
    <w:name w:val="xl33"/>
    <w:basedOn w:val="Normal"/>
    <w:uiPriority w:val="99"/>
    <w:rsid w:val="00511C47"/>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cs="Arial"/>
      <w:b/>
      <w:bCs/>
      <w:sz w:val="24"/>
    </w:rPr>
  </w:style>
  <w:style w:type="paragraph" w:customStyle="1" w:styleId="xl34">
    <w:name w:val="xl34"/>
    <w:basedOn w:val="Normal"/>
    <w:uiPriority w:val="99"/>
    <w:rsid w:val="00511C47"/>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sz w:val="24"/>
    </w:rPr>
  </w:style>
  <w:style w:type="paragraph" w:customStyle="1" w:styleId="xl35">
    <w:name w:val="xl35"/>
    <w:basedOn w:val="Normal"/>
    <w:uiPriority w:val="99"/>
    <w:rsid w:val="00511C47"/>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36">
    <w:name w:val="xl36"/>
    <w:basedOn w:val="Normal"/>
    <w:uiPriority w:val="99"/>
    <w:rsid w:val="00511C47"/>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cs="Arial"/>
      <w:b/>
      <w:bCs/>
      <w:sz w:val="24"/>
    </w:rPr>
  </w:style>
  <w:style w:type="paragraph" w:customStyle="1" w:styleId="xl37">
    <w:name w:val="xl37"/>
    <w:basedOn w:val="Normal"/>
    <w:uiPriority w:val="99"/>
    <w:rsid w:val="00511C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sz w:val="24"/>
    </w:rPr>
  </w:style>
  <w:style w:type="paragraph" w:customStyle="1" w:styleId="xl38">
    <w:name w:val="xl38"/>
    <w:basedOn w:val="Normal"/>
    <w:uiPriority w:val="99"/>
    <w:rsid w:val="00511C47"/>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39">
    <w:name w:val="xl39"/>
    <w:basedOn w:val="Normal"/>
    <w:uiPriority w:val="99"/>
    <w:rsid w:val="00511C47"/>
    <w:pPr>
      <w:pBdr>
        <w:top w:val="single" w:sz="4" w:space="0" w:color="auto"/>
        <w:left w:val="single" w:sz="8"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 w:val="24"/>
    </w:rPr>
  </w:style>
  <w:style w:type="paragraph" w:customStyle="1" w:styleId="xl40">
    <w:name w:val="xl40"/>
    <w:basedOn w:val="Normal"/>
    <w:uiPriority w:val="99"/>
    <w:rsid w:val="00511C47"/>
    <w:pPr>
      <w:pBdr>
        <w:top w:val="single" w:sz="4"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 w:val="24"/>
    </w:rPr>
  </w:style>
  <w:style w:type="paragraph" w:customStyle="1" w:styleId="xl41">
    <w:name w:val="xl41"/>
    <w:basedOn w:val="Normal"/>
    <w:uiPriority w:val="99"/>
    <w:rsid w:val="00511C47"/>
    <w:pPr>
      <w:pBdr>
        <w:top w:val="single" w:sz="4" w:space="0" w:color="auto"/>
        <w:left w:val="single" w:sz="4" w:space="0" w:color="auto"/>
        <w:bottom w:val="double" w:sz="6" w:space="0" w:color="auto"/>
        <w:right w:val="single" w:sz="8" w:space="0" w:color="auto"/>
      </w:pBdr>
      <w:spacing w:before="100" w:beforeAutospacing="1" w:after="100" w:afterAutospacing="1"/>
      <w:jc w:val="center"/>
      <w:textAlignment w:val="center"/>
    </w:pPr>
    <w:rPr>
      <w:rFonts w:ascii="Times New Roman" w:hAnsi="Times New Roman"/>
      <w:sz w:val="24"/>
    </w:rPr>
  </w:style>
  <w:style w:type="paragraph" w:customStyle="1" w:styleId="xl42">
    <w:name w:val="xl42"/>
    <w:basedOn w:val="Normal"/>
    <w:uiPriority w:val="99"/>
    <w:rsid w:val="00511C47"/>
    <w:pPr>
      <w:pBdr>
        <w:left w:val="single" w:sz="8" w:space="0" w:color="auto"/>
        <w:bottom w:val="single" w:sz="4" w:space="0" w:color="C0C0C0"/>
        <w:right w:val="single" w:sz="4" w:space="0" w:color="auto"/>
      </w:pBdr>
      <w:spacing w:before="100" w:beforeAutospacing="1" w:after="100" w:afterAutospacing="1"/>
      <w:jc w:val="center"/>
    </w:pPr>
    <w:rPr>
      <w:rFonts w:ascii="Times New Roman" w:hAnsi="Times New Roman"/>
      <w:sz w:val="24"/>
    </w:rPr>
  </w:style>
  <w:style w:type="paragraph" w:customStyle="1" w:styleId="xl43">
    <w:name w:val="xl43"/>
    <w:basedOn w:val="Normal"/>
    <w:uiPriority w:val="99"/>
    <w:rsid w:val="00511C47"/>
    <w:pPr>
      <w:pBdr>
        <w:left w:val="single" w:sz="4" w:space="0" w:color="auto"/>
        <w:bottom w:val="single" w:sz="4" w:space="0" w:color="C0C0C0"/>
        <w:right w:val="single" w:sz="4" w:space="0" w:color="auto"/>
      </w:pBdr>
      <w:spacing w:before="100" w:beforeAutospacing="1" w:after="100" w:afterAutospacing="1"/>
      <w:jc w:val="left"/>
    </w:pPr>
    <w:rPr>
      <w:rFonts w:ascii="Times New Roman" w:hAnsi="Times New Roman"/>
      <w:sz w:val="24"/>
    </w:rPr>
  </w:style>
  <w:style w:type="paragraph" w:customStyle="1" w:styleId="xl44">
    <w:name w:val="xl44"/>
    <w:basedOn w:val="Normal"/>
    <w:uiPriority w:val="99"/>
    <w:rsid w:val="00511C47"/>
    <w:pPr>
      <w:pBdr>
        <w:left w:val="single" w:sz="4" w:space="0" w:color="auto"/>
        <w:bottom w:val="single" w:sz="4" w:space="0" w:color="C0C0C0"/>
        <w:right w:val="single" w:sz="8" w:space="0" w:color="auto"/>
      </w:pBdr>
      <w:spacing w:before="100" w:beforeAutospacing="1" w:after="100" w:afterAutospacing="1"/>
      <w:jc w:val="left"/>
    </w:pPr>
    <w:rPr>
      <w:rFonts w:ascii="Times New Roman" w:hAnsi="Times New Roman"/>
      <w:sz w:val="24"/>
    </w:rPr>
  </w:style>
  <w:style w:type="paragraph" w:customStyle="1" w:styleId="xl45">
    <w:name w:val="xl45"/>
    <w:basedOn w:val="Normal"/>
    <w:uiPriority w:val="99"/>
    <w:rsid w:val="00511C47"/>
    <w:pPr>
      <w:pBdr>
        <w:top w:val="single" w:sz="4" w:space="0" w:color="C0C0C0"/>
        <w:left w:val="single" w:sz="8" w:space="0" w:color="auto"/>
        <w:bottom w:val="single" w:sz="4" w:space="0" w:color="C0C0C0"/>
        <w:right w:val="single" w:sz="4" w:space="0" w:color="auto"/>
      </w:pBdr>
      <w:spacing w:before="100" w:beforeAutospacing="1" w:after="100" w:afterAutospacing="1"/>
      <w:jc w:val="center"/>
    </w:pPr>
    <w:rPr>
      <w:rFonts w:ascii="Times New Roman" w:hAnsi="Times New Roman"/>
      <w:sz w:val="24"/>
    </w:rPr>
  </w:style>
  <w:style w:type="paragraph" w:customStyle="1" w:styleId="xl46">
    <w:name w:val="xl46"/>
    <w:basedOn w:val="Normal"/>
    <w:uiPriority w:val="99"/>
    <w:rsid w:val="00511C47"/>
    <w:pPr>
      <w:pBdr>
        <w:top w:val="single" w:sz="4" w:space="0" w:color="C0C0C0"/>
        <w:left w:val="single" w:sz="4" w:space="0" w:color="auto"/>
        <w:bottom w:val="single" w:sz="4" w:space="0" w:color="C0C0C0"/>
        <w:right w:val="single" w:sz="4" w:space="0" w:color="auto"/>
      </w:pBdr>
      <w:spacing w:before="100" w:beforeAutospacing="1" w:after="100" w:afterAutospacing="1"/>
      <w:jc w:val="left"/>
    </w:pPr>
    <w:rPr>
      <w:rFonts w:ascii="Times New Roman" w:hAnsi="Times New Roman"/>
      <w:sz w:val="24"/>
    </w:rPr>
  </w:style>
  <w:style w:type="paragraph" w:customStyle="1" w:styleId="xl47">
    <w:name w:val="xl47"/>
    <w:basedOn w:val="Normal"/>
    <w:uiPriority w:val="99"/>
    <w:rsid w:val="00511C47"/>
    <w:pPr>
      <w:pBdr>
        <w:top w:val="single" w:sz="4" w:space="0" w:color="C0C0C0"/>
        <w:left w:val="single" w:sz="4" w:space="0" w:color="auto"/>
        <w:bottom w:val="single" w:sz="4" w:space="0" w:color="C0C0C0"/>
        <w:right w:val="single" w:sz="8" w:space="0" w:color="auto"/>
      </w:pBdr>
      <w:spacing w:before="100" w:beforeAutospacing="1" w:after="100" w:afterAutospacing="1"/>
      <w:jc w:val="left"/>
    </w:pPr>
    <w:rPr>
      <w:rFonts w:ascii="Times New Roman" w:hAnsi="Times New Roman"/>
      <w:sz w:val="24"/>
    </w:rPr>
  </w:style>
  <w:style w:type="paragraph" w:customStyle="1" w:styleId="xl48">
    <w:name w:val="xl48"/>
    <w:basedOn w:val="Normal"/>
    <w:uiPriority w:val="99"/>
    <w:rsid w:val="00511C47"/>
    <w:pPr>
      <w:pBdr>
        <w:top w:val="dashed" w:sz="8" w:space="0" w:color="auto"/>
        <w:left w:val="single" w:sz="8" w:space="0" w:color="auto"/>
        <w:bottom w:val="single" w:sz="8" w:space="0" w:color="auto"/>
        <w:right w:val="single" w:sz="4" w:space="0" w:color="auto"/>
      </w:pBdr>
      <w:spacing w:before="100" w:beforeAutospacing="1" w:after="100" w:afterAutospacing="1"/>
      <w:jc w:val="center"/>
    </w:pPr>
    <w:rPr>
      <w:rFonts w:ascii="Times New Roman" w:hAnsi="Times New Roman"/>
      <w:sz w:val="24"/>
    </w:rPr>
  </w:style>
  <w:style w:type="paragraph" w:customStyle="1" w:styleId="xl49">
    <w:name w:val="xl49"/>
    <w:basedOn w:val="Normal"/>
    <w:uiPriority w:val="99"/>
    <w:rsid w:val="00511C47"/>
    <w:pPr>
      <w:pBdr>
        <w:top w:val="dashed" w:sz="8"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50">
    <w:name w:val="xl50"/>
    <w:basedOn w:val="Normal"/>
    <w:uiPriority w:val="99"/>
    <w:rsid w:val="00511C47"/>
    <w:pPr>
      <w:pBdr>
        <w:top w:val="dashed" w:sz="8"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CharCharCharCharChar">
    <w:name w:val="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1CharCharCharCharCharCharCharCharCharCharCharCharCharCharChar">
    <w:name w:val="Char1 Char Char Char Char Char 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CharCharChar1CharCharCharCharCharCharCharCharCharCharCharChar1">
    <w:name w:val="Char Char Char Char1 Char Char Char Char Char Char Char Char Char Char Char Char1"/>
    <w:basedOn w:val="Normal"/>
    <w:uiPriority w:val="99"/>
    <w:rsid w:val="00511C47"/>
    <w:pPr>
      <w:spacing w:after="160" w:line="240" w:lineRule="exact"/>
      <w:jc w:val="left"/>
    </w:pPr>
    <w:rPr>
      <w:rFonts w:ascii="Verdana" w:eastAsia="MS Mincho" w:hAnsi="Verdana"/>
      <w:szCs w:val="20"/>
      <w:lang w:eastAsia="en-US"/>
    </w:rPr>
  </w:style>
  <w:style w:type="paragraph" w:customStyle="1" w:styleId="CharChar1CharCharCharCharCharCharCharChar1">
    <w:name w:val="Char Char1 Char Char Char Char Char Char Char Char1"/>
    <w:aliases w:val=" Char Char1 Char Char Char Char Char Char Char Char Char Char Char Char Char Char Char,Char Char1 Char Char Char Char Char 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Char2CharCharCharChar1CharCharCharCharCharCharCharCharCharCharCharChar">
    <w:name w:val="Char Char2 Char Char Char Char1 Char Char 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PargrafodaLista1">
    <w:name w:val="Parágrafo da Lista1"/>
    <w:basedOn w:val="Normal"/>
    <w:uiPriority w:val="99"/>
    <w:qFormat/>
    <w:rsid w:val="00511C47"/>
    <w:pPr>
      <w:widowControl w:val="0"/>
      <w:autoSpaceDE w:val="0"/>
      <w:autoSpaceDN w:val="0"/>
      <w:adjustRightInd w:val="0"/>
      <w:ind w:left="708"/>
      <w:jc w:val="left"/>
    </w:pPr>
    <w:rPr>
      <w:rFonts w:ascii="Times New Roman" w:hAnsi="Times New Roman"/>
      <w:sz w:val="24"/>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TOC11">
    <w:name w:val="TOC 11"/>
    <w:basedOn w:val="Normal"/>
    <w:next w:val="Normal"/>
    <w:autoRedefine/>
    <w:hidden/>
    <w:uiPriority w:val="99"/>
    <w:rsid w:val="00511C47"/>
    <w:pPr>
      <w:widowControl w:val="0"/>
      <w:tabs>
        <w:tab w:val="right" w:leader="dot" w:pos="9394"/>
      </w:tabs>
      <w:autoSpaceDE w:val="0"/>
      <w:autoSpaceDN w:val="0"/>
      <w:adjustRightInd w:val="0"/>
      <w:ind w:left="180"/>
      <w:jc w:val="left"/>
    </w:pPr>
    <w:rPr>
      <w:rFonts w:cs="Arial"/>
      <w:noProof/>
      <w:szCs w:val="20"/>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character" w:customStyle="1" w:styleId="DeltaViewMoveDestination">
    <w:name w:val="DeltaView Move Destination"/>
    <w:rsid w:val="00511C47"/>
    <w:rPr>
      <w:color w:val="00C000"/>
      <w:spacing w:val="0"/>
      <w:u w:val="double"/>
    </w:rPr>
  </w:style>
  <w:style w:type="paragraph" w:customStyle="1" w:styleId="Header1">
    <w:name w:val="Header1"/>
    <w:basedOn w:val="Normal"/>
    <w:uiPriority w:val="99"/>
    <w:rsid w:val="00511C47"/>
    <w:pPr>
      <w:widowControl w:val="0"/>
      <w:tabs>
        <w:tab w:val="center" w:pos="4419"/>
        <w:tab w:val="right" w:pos="8838"/>
      </w:tabs>
      <w:autoSpaceDE w:val="0"/>
      <w:autoSpaceDN w:val="0"/>
      <w:adjustRightInd w:val="0"/>
      <w:jc w:val="left"/>
    </w:pPr>
    <w:rPr>
      <w:rFonts w:ascii="Times New Roman" w:hAnsi="Times New Roman"/>
      <w:sz w:val="24"/>
    </w:rPr>
  </w:style>
  <w:style w:type="paragraph" w:customStyle="1" w:styleId="BodyText22">
    <w:name w:val="Body Text 22"/>
    <w:basedOn w:val="Normal"/>
    <w:uiPriority w:val="99"/>
    <w:rsid w:val="00511C47"/>
    <w:pPr>
      <w:spacing w:line="312" w:lineRule="auto"/>
    </w:pPr>
    <w:rPr>
      <w:rFonts w:ascii="Times New Roman" w:hAnsi="Times New Roman"/>
      <w:sz w:val="24"/>
      <w:szCs w:val="20"/>
      <w:lang w:val="en-AU"/>
    </w:rPr>
  </w:style>
  <w:style w:type="paragraph" w:customStyle="1" w:styleId="Heading31">
    <w:name w:val="Heading 31"/>
    <w:aliases w:val="h31"/>
    <w:basedOn w:val="Normal"/>
    <w:next w:val="Normal"/>
    <w:uiPriority w:val="99"/>
    <w:rsid w:val="00511C47"/>
    <w:pPr>
      <w:keepNext/>
      <w:widowControl w:val="0"/>
      <w:autoSpaceDE w:val="0"/>
      <w:autoSpaceDN w:val="0"/>
      <w:adjustRightInd w:val="0"/>
    </w:pPr>
    <w:rPr>
      <w:rFonts w:ascii="Tahoma" w:hAnsi="Tahoma" w:cs="Tahoma"/>
      <w:b/>
      <w:bCs/>
      <w:sz w:val="24"/>
    </w:rPr>
  </w:style>
  <w:style w:type="paragraph" w:customStyle="1" w:styleId="CharChar2CharCharCharCharCharCharCharCharCharCharCharChar">
    <w:name w:val="Char Char2 Char Char 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CharCharCharCharCharCharCharCharChar">
    <w:name w:val="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Char1CharCharCharChar1CharCharCharCharCharCharCharChar">
    <w:name w:val="Char Char1 Char Char Char Char1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CharCharCharCharChar">
    <w:name w:val="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Char1CharCharCharCharCharCharCharChar1CharCharCharChar">
    <w:name w:val="Char Char1 Char Char Char Char Char Char Char Char1 Char Char Char Char"/>
    <w:aliases w:val=" Char Char1 Char Char Char Char Char Char Char Char Char Char Char Char Char 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character" w:customStyle="1" w:styleId="deltaviewinsertion0">
    <w:name w:val="deltaviewinsertion"/>
    <w:rsid w:val="00511C47"/>
    <w:rPr>
      <w:color w:val="0000FF"/>
      <w:spacing w:val="0"/>
      <w:u w:val="single"/>
    </w:rPr>
  </w:style>
  <w:style w:type="paragraph" w:customStyle="1" w:styleId="CharChar1CharCharCharCharCharCharCharChar1CharCharCharCharCharChar">
    <w:name w:val="Char Char1 Char Char Char Char Char Char Char Char1 Char Char Char Char Char Char"/>
    <w:aliases w:val=" Char Char1 Char Char Char Char Char Char Char Char Char Char Char Char Char Char Char Char Char 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CharCharChar1CharChar">
    <w:name w:val="Char Char Char Char1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Char2CharChar1CharCharCharCharCharCharCharCharCharChar">
    <w:name w:val="Char Char2 Char Char1 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CharCharCharCharCharCharCharCharCharCharCharChar1">
    <w:name w:val="Char Char Char Char Char Char Char Char Char Char Char Char Char1"/>
    <w:basedOn w:val="Normal"/>
    <w:uiPriority w:val="99"/>
    <w:rsid w:val="00511C47"/>
    <w:pPr>
      <w:spacing w:after="160" w:line="240" w:lineRule="exact"/>
      <w:jc w:val="left"/>
    </w:pPr>
    <w:rPr>
      <w:rFonts w:ascii="Verdana" w:eastAsia="MS Mincho" w:hAnsi="Verdana"/>
      <w:szCs w:val="20"/>
      <w:lang w:eastAsia="en-US"/>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511C47"/>
    <w:pPr>
      <w:spacing w:after="160" w:line="240" w:lineRule="exact"/>
      <w:jc w:val="left"/>
    </w:pPr>
    <w:rPr>
      <w:rFonts w:ascii="Verdana" w:eastAsia="MS Mincho" w:hAnsi="Verdana"/>
      <w:szCs w:val="20"/>
      <w:lang w:eastAsia="en-US"/>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511C47"/>
    <w:pPr>
      <w:spacing w:after="160" w:line="240" w:lineRule="exact"/>
      <w:jc w:val="left"/>
    </w:pPr>
    <w:rPr>
      <w:rFonts w:ascii="Verdana" w:eastAsia="MS Mincho" w:hAnsi="Verdana"/>
      <w:szCs w:val="20"/>
      <w:lang w:eastAsia="en-US"/>
    </w:rPr>
  </w:style>
  <w:style w:type="paragraph" w:styleId="Textoembloco">
    <w:name w:val="Block Text"/>
    <w:basedOn w:val="Normal"/>
    <w:rsid w:val="00511C47"/>
    <w:pPr>
      <w:spacing w:line="288" w:lineRule="auto"/>
      <w:ind w:left="-120" w:right="-176"/>
    </w:pPr>
    <w:rPr>
      <w:rFonts w:cs="Arial"/>
      <w:sz w:val="22"/>
      <w:lang w:eastAsia="en-US"/>
    </w:rPr>
  </w:style>
  <w:style w:type="paragraph" w:styleId="Remetente">
    <w:name w:val="envelope return"/>
    <w:basedOn w:val="Normal"/>
    <w:uiPriority w:val="99"/>
    <w:rsid w:val="00511C47"/>
    <w:pPr>
      <w:jc w:val="left"/>
    </w:pPr>
    <w:rPr>
      <w:szCs w:val="20"/>
      <w:lang w:eastAsia="en-US"/>
    </w:rPr>
  </w:style>
  <w:style w:type="paragraph" w:customStyle="1" w:styleId="ListaColorida-nfase12">
    <w:name w:val="Lista Colorida - Ênfase 12"/>
    <w:basedOn w:val="Normal"/>
    <w:link w:val="ListaColorida-nfase1Char"/>
    <w:uiPriority w:val="99"/>
    <w:qFormat/>
    <w:rsid w:val="00511C47"/>
    <w:pPr>
      <w:ind w:left="708"/>
      <w:jc w:val="left"/>
    </w:pPr>
    <w:rPr>
      <w:rFonts w:ascii="Times New Roman" w:hAnsi="Times New Roman"/>
      <w:sz w:val="24"/>
    </w:rPr>
  </w:style>
  <w:style w:type="paragraph" w:customStyle="1" w:styleId="BodyMain">
    <w:name w:val="Body Main"/>
    <w:aliases w:val="BM"/>
    <w:basedOn w:val="Normal"/>
    <w:next w:val="MapadoDocumento"/>
    <w:uiPriority w:val="99"/>
    <w:rsid w:val="00511C47"/>
    <w:pPr>
      <w:widowControl w:val="0"/>
      <w:autoSpaceDE w:val="0"/>
      <w:autoSpaceDN w:val="0"/>
      <w:adjustRightInd w:val="0"/>
      <w:spacing w:before="240"/>
    </w:pPr>
    <w:rPr>
      <w:rFonts w:ascii="Times New Roman" w:hAnsi="Times New Roman"/>
      <w:sz w:val="24"/>
    </w:rPr>
  </w:style>
  <w:style w:type="paragraph" w:customStyle="1" w:styleId="ttulo30">
    <w:name w:val="título3"/>
    <w:basedOn w:val="Normal"/>
    <w:uiPriority w:val="99"/>
    <w:rsid w:val="00511C47"/>
    <w:pPr>
      <w:spacing w:line="360" w:lineRule="auto"/>
    </w:pPr>
    <w:rPr>
      <w:rFonts w:eastAsia="MS Mincho" w:cs="Arial"/>
      <w:i/>
      <w:iCs/>
      <w:szCs w:val="20"/>
    </w:rPr>
  </w:style>
  <w:style w:type="paragraph" w:customStyle="1" w:styleId="bodytext210">
    <w:name w:val="bodytext21"/>
    <w:basedOn w:val="Normal"/>
    <w:uiPriority w:val="99"/>
    <w:rsid w:val="00511C47"/>
    <w:rPr>
      <w:rFonts w:cs="Arial"/>
      <w:sz w:val="24"/>
    </w:rPr>
  </w:style>
  <w:style w:type="paragraph" w:customStyle="1" w:styleId="CharChar">
    <w:name w:val="Char Char"/>
    <w:basedOn w:val="Normal"/>
    <w:uiPriority w:val="99"/>
    <w:rsid w:val="00511C47"/>
    <w:pPr>
      <w:spacing w:after="160" w:line="240" w:lineRule="exact"/>
      <w:jc w:val="left"/>
    </w:pPr>
    <w:rPr>
      <w:rFonts w:ascii="Verdana" w:eastAsia="MS Mincho" w:hAnsi="Verdana"/>
      <w:szCs w:val="20"/>
      <w:lang w:eastAsia="en-US"/>
    </w:rPr>
  </w:style>
  <w:style w:type="paragraph" w:styleId="Sumrio5">
    <w:name w:val="toc 5"/>
    <w:basedOn w:val="Normal"/>
    <w:next w:val="Normal"/>
    <w:autoRedefine/>
    <w:uiPriority w:val="99"/>
    <w:rsid w:val="00511C47"/>
    <w:pPr>
      <w:ind w:left="960"/>
      <w:jc w:val="left"/>
    </w:pPr>
    <w:rPr>
      <w:rFonts w:ascii="Times New Roman" w:hAnsi="Times New Roman"/>
      <w:sz w:val="18"/>
      <w:szCs w:val="18"/>
    </w:rPr>
  </w:style>
  <w:style w:type="paragraph" w:styleId="Sumrio7">
    <w:name w:val="toc 7"/>
    <w:basedOn w:val="Normal"/>
    <w:next w:val="Normal"/>
    <w:autoRedefine/>
    <w:uiPriority w:val="99"/>
    <w:rsid w:val="00511C47"/>
    <w:pPr>
      <w:ind w:left="1440"/>
      <w:jc w:val="left"/>
    </w:pPr>
    <w:rPr>
      <w:rFonts w:ascii="Times New Roman" w:hAnsi="Times New Roman"/>
      <w:sz w:val="18"/>
      <w:szCs w:val="18"/>
    </w:rPr>
  </w:style>
  <w:style w:type="paragraph" w:styleId="Sumrio8">
    <w:name w:val="toc 8"/>
    <w:basedOn w:val="Normal"/>
    <w:next w:val="Normal"/>
    <w:autoRedefine/>
    <w:uiPriority w:val="99"/>
    <w:rsid w:val="00511C47"/>
    <w:pPr>
      <w:ind w:left="1680"/>
      <w:jc w:val="left"/>
    </w:pPr>
    <w:rPr>
      <w:rFonts w:ascii="Times New Roman" w:hAnsi="Times New Roman"/>
      <w:sz w:val="18"/>
      <w:szCs w:val="18"/>
    </w:rPr>
  </w:style>
  <w:style w:type="paragraph" w:styleId="Sumrio9">
    <w:name w:val="toc 9"/>
    <w:basedOn w:val="Normal"/>
    <w:next w:val="Normal"/>
    <w:autoRedefine/>
    <w:uiPriority w:val="99"/>
    <w:rsid w:val="00511C47"/>
    <w:pPr>
      <w:ind w:left="1920"/>
      <w:jc w:val="left"/>
    </w:pPr>
    <w:rPr>
      <w:rFonts w:ascii="Times New Roman" w:hAnsi="Times New Roman"/>
      <w:sz w:val="18"/>
      <w:szCs w:val="18"/>
    </w:rPr>
  </w:style>
  <w:style w:type="paragraph" w:customStyle="1" w:styleId="ListaColorida-nfase11">
    <w:name w:val="Lista Colorida - Ênfase 11"/>
    <w:basedOn w:val="Normal"/>
    <w:uiPriority w:val="34"/>
    <w:qFormat/>
    <w:rsid w:val="00511C47"/>
    <w:pPr>
      <w:ind w:left="708"/>
      <w:jc w:val="left"/>
    </w:pPr>
    <w:rPr>
      <w:rFonts w:ascii="Times New Roman" w:hAnsi="Times New Roman"/>
      <w:sz w:val="24"/>
    </w:rPr>
  </w:style>
  <w:style w:type="paragraph" w:customStyle="1" w:styleId="Recuodecorpodetexto21">
    <w:name w:val="Recuo de corpo de texto 21"/>
    <w:basedOn w:val="Normal"/>
    <w:uiPriority w:val="99"/>
    <w:rsid w:val="00511C47"/>
    <w:pPr>
      <w:suppressAutoHyphens/>
      <w:spacing w:line="360" w:lineRule="auto"/>
      <w:ind w:left="1440" w:hanging="720"/>
    </w:pPr>
    <w:rPr>
      <w:rFonts w:ascii="Times New Roman" w:hAnsi="Times New Roman"/>
      <w:sz w:val="24"/>
      <w:lang w:eastAsia="ar-SA"/>
    </w:rPr>
  </w:style>
  <w:style w:type="paragraph" w:styleId="CabealhodoSumrio">
    <w:name w:val="TOC Heading"/>
    <w:basedOn w:val="Ttulo1"/>
    <w:next w:val="Normal"/>
    <w:uiPriority w:val="39"/>
    <w:unhideWhenUsed/>
    <w:qFormat/>
    <w:rsid w:val="00511C47"/>
    <w:pPr>
      <w:spacing w:line="276" w:lineRule="auto"/>
      <w:jc w:val="left"/>
      <w:outlineLvl w:val="9"/>
    </w:pPr>
    <w:rPr>
      <w:rFonts w:ascii="Cambria" w:eastAsia="Times New Roman" w:hAnsi="Cambria" w:cs="Times New Roman"/>
      <w:color w:val="365F91"/>
    </w:rPr>
  </w:style>
  <w:style w:type="paragraph" w:customStyle="1" w:styleId="ROSSI-normal">
    <w:name w:val="(ROSSI - normal)"/>
    <w:basedOn w:val="Normal"/>
    <w:qFormat/>
    <w:rsid w:val="00511C47"/>
    <w:pPr>
      <w:suppressAutoHyphens/>
      <w:autoSpaceDE w:val="0"/>
      <w:adjustRightInd w:val="0"/>
      <w:spacing w:after="200" w:line="300" w:lineRule="exact"/>
    </w:pPr>
    <w:rPr>
      <w:rFonts w:ascii="Calibri" w:eastAsia="MS Mincho" w:hAnsi="Calibri"/>
      <w:szCs w:val="20"/>
      <w:lang w:eastAsia="ar-SA"/>
    </w:rPr>
  </w:style>
  <w:style w:type="paragraph" w:customStyle="1" w:styleId="xl76">
    <w:name w:val="xl76"/>
    <w:basedOn w:val="Normal"/>
    <w:rsid w:val="00511C47"/>
    <w:pPr>
      <w:spacing w:before="100" w:beforeAutospacing="1" w:after="100" w:afterAutospacing="1"/>
      <w:jc w:val="center"/>
    </w:pPr>
    <w:rPr>
      <w:rFonts w:ascii="Times New Roman" w:hAnsi="Times New Roman"/>
      <w:sz w:val="24"/>
    </w:rPr>
  </w:style>
  <w:style w:type="paragraph" w:customStyle="1" w:styleId="xl77">
    <w:name w:val="xl77"/>
    <w:basedOn w:val="Normal"/>
    <w:rsid w:val="00511C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rPr>
  </w:style>
  <w:style w:type="paragraph" w:customStyle="1" w:styleId="xl78">
    <w:name w:val="xl78"/>
    <w:basedOn w:val="Normal"/>
    <w:rsid w:val="00511C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rPr>
  </w:style>
  <w:style w:type="paragraph" w:customStyle="1" w:styleId="xl79">
    <w:name w:val="xl79"/>
    <w:basedOn w:val="Normal"/>
    <w:rsid w:val="00511C47"/>
    <w:pPr>
      <w:spacing w:before="100" w:beforeAutospacing="1" w:after="100" w:afterAutospacing="1"/>
      <w:jc w:val="left"/>
    </w:pPr>
    <w:rPr>
      <w:rFonts w:ascii="Spranq eco sans" w:hAnsi="Spranq eco sans"/>
      <w:sz w:val="24"/>
    </w:rPr>
  </w:style>
  <w:style w:type="paragraph" w:customStyle="1" w:styleId="xl80">
    <w:name w:val="xl80"/>
    <w:basedOn w:val="Normal"/>
    <w:rsid w:val="00511C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b/>
      <w:bCs/>
      <w:sz w:val="24"/>
    </w:rPr>
  </w:style>
  <w:style w:type="paragraph" w:customStyle="1" w:styleId="xl81">
    <w:name w:val="xl81"/>
    <w:basedOn w:val="Normal"/>
    <w:rsid w:val="00511C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sz w:val="24"/>
    </w:rPr>
  </w:style>
  <w:style w:type="paragraph" w:customStyle="1" w:styleId="xl82">
    <w:name w:val="xl82"/>
    <w:basedOn w:val="Normal"/>
    <w:rsid w:val="00511C47"/>
    <w:pPr>
      <w:pBdr>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b/>
      <w:bCs/>
      <w:sz w:val="24"/>
    </w:rPr>
  </w:style>
  <w:style w:type="paragraph" w:customStyle="1" w:styleId="xl83">
    <w:name w:val="xl83"/>
    <w:basedOn w:val="Normal"/>
    <w:rsid w:val="00511C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b/>
      <w:bCs/>
      <w:sz w:val="24"/>
    </w:rPr>
  </w:style>
  <w:style w:type="paragraph" w:customStyle="1" w:styleId="xl84">
    <w:name w:val="xl84"/>
    <w:basedOn w:val="Normal"/>
    <w:rsid w:val="00511C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b/>
      <w:bCs/>
      <w:sz w:val="24"/>
    </w:rPr>
  </w:style>
  <w:style w:type="paragraph" w:customStyle="1" w:styleId="xl85">
    <w:name w:val="xl85"/>
    <w:basedOn w:val="Normal"/>
    <w:rsid w:val="00511C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86">
    <w:name w:val="xl86"/>
    <w:basedOn w:val="Normal"/>
    <w:rsid w:val="00511C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87">
    <w:name w:val="xl87"/>
    <w:basedOn w:val="Normal"/>
    <w:rsid w:val="00511C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88">
    <w:name w:val="xl88"/>
    <w:basedOn w:val="Normal"/>
    <w:rsid w:val="00511C47"/>
    <w:pPr>
      <w:pBdr>
        <w:top w:val="single" w:sz="4" w:space="0" w:color="auto"/>
        <w:left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89">
    <w:name w:val="xl89"/>
    <w:basedOn w:val="Normal"/>
    <w:rsid w:val="00511C47"/>
    <w:pPr>
      <w:pBdr>
        <w:top w:val="single" w:sz="4" w:space="0" w:color="auto"/>
        <w:left w:val="single" w:sz="4" w:space="0" w:color="auto"/>
        <w:bottom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90">
    <w:name w:val="xl90"/>
    <w:basedOn w:val="Normal"/>
    <w:rsid w:val="00511C47"/>
    <w:pPr>
      <w:pBdr>
        <w:top w:val="single" w:sz="4" w:space="0" w:color="auto"/>
        <w:bottom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91">
    <w:name w:val="xl91"/>
    <w:basedOn w:val="Normal"/>
    <w:rsid w:val="00511C47"/>
    <w:pPr>
      <w:pBdr>
        <w:top w:val="single" w:sz="4" w:space="0" w:color="auto"/>
        <w:left w:val="single" w:sz="4" w:space="0" w:color="auto"/>
        <w:bottom w:val="single" w:sz="4" w:space="0" w:color="auto"/>
      </w:pBdr>
      <w:spacing w:before="100" w:beforeAutospacing="1" w:after="100" w:afterAutospacing="1"/>
      <w:jc w:val="center"/>
    </w:pPr>
    <w:rPr>
      <w:rFonts w:ascii="Spranq eco sans" w:hAnsi="Spranq eco sans"/>
      <w:b/>
      <w:bCs/>
      <w:sz w:val="24"/>
    </w:rPr>
  </w:style>
  <w:style w:type="paragraph" w:customStyle="1" w:styleId="xl92">
    <w:name w:val="xl92"/>
    <w:basedOn w:val="Normal"/>
    <w:rsid w:val="00511C47"/>
    <w:pPr>
      <w:pBdr>
        <w:top w:val="single" w:sz="4" w:space="0" w:color="auto"/>
        <w:bottom w:val="single" w:sz="4" w:space="0" w:color="auto"/>
        <w:right w:val="single" w:sz="4" w:space="0" w:color="auto"/>
      </w:pBdr>
      <w:spacing w:before="100" w:beforeAutospacing="1" w:after="100" w:afterAutospacing="1"/>
      <w:jc w:val="center"/>
    </w:pPr>
    <w:rPr>
      <w:rFonts w:ascii="Spranq eco sans" w:hAnsi="Spranq eco sans"/>
      <w:b/>
      <w:bCs/>
      <w:sz w:val="24"/>
    </w:rPr>
  </w:style>
  <w:style w:type="paragraph" w:customStyle="1" w:styleId="xl93">
    <w:name w:val="xl93"/>
    <w:basedOn w:val="Normal"/>
    <w:rsid w:val="00511C47"/>
    <w:pPr>
      <w:pBdr>
        <w:left w:val="single" w:sz="4" w:space="0" w:color="auto"/>
        <w:bottom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94">
    <w:name w:val="xl94"/>
    <w:basedOn w:val="Normal"/>
    <w:rsid w:val="00511C47"/>
    <w:pPr>
      <w:pBdr>
        <w:top w:val="single" w:sz="4" w:space="0" w:color="auto"/>
        <w:left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95">
    <w:name w:val="xl95"/>
    <w:basedOn w:val="Normal"/>
    <w:rsid w:val="00511C47"/>
    <w:pPr>
      <w:pBdr>
        <w:left w:val="single" w:sz="4" w:space="0" w:color="auto"/>
        <w:bottom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96">
    <w:name w:val="xl96"/>
    <w:basedOn w:val="Normal"/>
    <w:rsid w:val="00511C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b/>
      <w:bCs/>
      <w:color w:val="FFFFFF"/>
      <w:sz w:val="24"/>
    </w:rPr>
  </w:style>
  <w:style w:type="paragraph" w:customStyle="1" w:styleId="xl97">
    <w:name w:val="xl97"/>
    <w:basedOn w:val="Normal"/>
    <w:rsid w:val="00511C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sz w:val="24"/>
    </w:rPr>
  </w:style>
  <w:style w:type="paragraph" w:customStyle="1" w:styleId="xl98">
    <w:name w:val="xl98"/>
    <w:basedOn w:val="Normal"/>
    <w:rsid w:val="00511C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sz w:val="24"/>
    </w:rPr>
  </w:style>
  <w:style w:type="paragraph" w:customStyle="1" w:styleId="PargrafodaLista2">
    <w:name w:val="Parágrafo da Lista2"/>
    <w:basedOn w:val="Normal"/>
    <w:uiPriority w:val="34"/>
    <w:qFormat/>
    <w:rsid w:val="00511C47"/>
    <w:pPr>
      <w:ind w:left="720"/>
      <w:jc w:val="left"/>
    </w:pPr>
    <w:rPr>
      <w:rFonts w:ascii="Times New Roman" w:hAnsi="Times New Roman"/>
      <w:sz w:val="24"/>
    </w:rPr>
  </w:style>
  <w:style w:type="character" w:customStyle="1" w:styleId="Fontepargpadro1">
    <w:name w:val="Fonte parág. padrão1"/>
    <w:rsid w:val="00511C47"/>
  </w:style>
  <w:style w:type="paragraph" w:customStyle="1" w:styleId="ListParagraph3">
    <w:name w:val="List Paragraph3"/>
    <w:basedOn w:val="Normal"/>
    <w:uiPriority w:val="34"/>
    <w:qFormat/>
    <w:rsid w:val="00511C47"/>
    <w:pPr>
      <w:ind w:left="708"/>
      <w:jc w:val="left"/>
    </w:pPr>
    <w:rPr>
      <w:rFonts w:ascii="Times New Roman" w:hAnsi="Times New Roman"/>
      <w:sz w:val="24"/>
    </w:rPr>
  </w:style>
  <w:style w:type="paragraph" w:customStyle="1" w:styleId="PDG-normal">
    <w:name w:val="PDG - normal"/>
    <w:basedOn w:val="Normal"/>
    <w:rsid w:val="00511C47"/>
    <w:pPr>
      <w:widowControl w:val="0"/>
      <w:suppressAutoHyphens/>
      <w:autoSpaceDE w:val="0"/>
      <w:autoSpaceDN w:val="0"/>
      <w:adjustRightInd w:val="0"/>
      <w:spacing w:after="200" w:line="300" w:lineRule="exact"/>
    </w:pPr>
    <w:rPr>
      <w:rFonts w:ascii="Calibri" w:eastAsia="MS Mincho" w:hAnsi="Calibri" w:cs="Calibri"/>
      <w:szCs w:val="20"/>
    </w:rPr>
  </w:style>
  <w:style w:type="paragraph" w:customStyle="1" w:styleId="ListParagraph1">
    <w:name w:val="List Paragraph1"/>
    <w:basedOn w:val="Normal"/>
    <w:uiPriority w:val="34"/>
    <w:qFormat/>
    <w:rsid w:val="00511C47"/>
    <w:pPr>
      <w:ind w:left="720"/>
      <w:jc w:val="left"/>
    </w:pPr>
    <w:rPr>
      <w:rFonts w:ascii="Times New Roman" w:hAnsi="Times New Roman"/>
      <w:sz w:val="24"/>
    </w:rPr>
  </w:style>
  <w:style w:type="paragraph" w:customStyle="1" w:styleId="Body-DTP">
    <w:name w:val="Body-DTP"/>
    <w:basedOn w:val="Normal"/>
    <w:rsid w:val="00511C47"/>
    <w:pPr>
      <w:spacing w:after="120" w:line="240" w:lineRule="exact"/>
      <w:ind w:firstLine="432"/>
    </w:pPr>
    <w:rPr>
      <w:rFonts w:ascii="Times New Roman" w:hAnsi="Times New Roman"/>
      <w:sz w:val="21"/>
      <w:szCs w:val="20"/>
      <w:lang w:eastAsia="en-US"/>
    </w:rPr>
  </w:style>
  <w:style w:type="paragraph" w:customStyle="1" w:styleId="ListParagraph2">
    <w:name w:val="List Paragraph2"/>
    <w:basedOn w:val="Normal"/>
    <w:rsid w:val="00511C47"/>
    <w:pPr>
      <w:ind w:left="708"/>
      <w:jc w:val="left"/>
    </w:pPr>
    <w:rPr>
      <w:rFonts w:ascii="CG Times" w:hAnsi="CG Times" w:cs="CG Times"/>
      <w:szCs w:val="20"/>
      <w:lang w:eastAsia="en-US"/>
    </w:rPr>
  </w:style>
  <w:style w:type="paragraph" w:styleId="Numerada4">
    <w:name w:val="List Number 4"/>
    <w:basedOn w:val="Normal"/>
    <w:uiPriority w:val="99"/>
    <w:rsid w:val="00511C47"/>
    <w:pPr>
      <w:numPr>
        <w:numId w:val="1"/>
      </w:numPr>
      <w:spacing w:before="240"/>
    </w:pPr>
    <w:rPr>
      <w:rFonts w:ascii="Times New Roman" w:hAnsi="Times New Roman"/>
      <w:sz w:val="24"/>
      <w:szCs w:val="20"/>
    </w:rPr>
  </w:style>
  <w:style w:type="paragraph" w:customStyle="1" w:styleId="CONCORRENCIAnova">
    <w:name w:val="CONCORRENCIA nova"/>
    <w:basedOn w:val="Normal"/>
    <w:next w:val="Normal"/>
    <w:rsid w:val="00511C47"/>
    <w:pPr>
      <w:autoSpaceDE w:val="0"/>
      <w:autoSpaceDN w:val="0"/>
      <w:adjustRightInd w:val="0"/>
      <w:spacing w:line="240" w:lineRule="exact"/>
    </w:pPr>
    <w:rPr>
      <w:rFonts w:ascii="Helvetica" w:hAnsi="Helvetica"/>
      <w:szCs w:val="20"/>
      <w:lang w:val="en-US"/>
    </w:rPr>
  </w:style>
  <w:style w:type="paragraph" w:customStyle="1" w:styleId="PARAGRAFONORMAL">
    <w:name w:val="PARAGRAFO NORMAL"/>
    <w:uiPriority w:val="99"/>
    <w:rsid w:val="00511C47"/>
    <w:pPr>
      <w:spacing w:line="240" w:lineRule="atLeast"/>
      <w:jc w:val="both"/>
    </w:pPr>
    <w:rPr>
      <w:rFonts w:ascii="Courier" w:hAnsi="Courier"/>
      <w:sz w:val="24"/>
    </w:rPr>
  </w:style>
  <w:style w:type="table" w:customStyle="1" w:styleId="TableGrid1">
    <w:name w:val="Table Grid1"/>
    <w:basedOn w:val="Tabelanormal"/>
    <w:next w:val="Tabelacomgrade"/>
    <w:uiPriority w:val="59"/>
    <w:rsid w:val="0051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NDESChar">
    <w:name w:val="BNDES Char"/>
    <w:link w:val="BNDES"/>
    <w:locked/>
    <w:rsid w:val="00511C47"/>
    <w:rPr>
      <w:rFonts w:ascii="Arial" w:hAnsi="Arial" w:cs="Arial"/>
      <w:sz w:val="24"/>
      <w:lang w:val="en-US"/>
    </w:rPr>
  </w:style>
  <w:style w:type="paragraph" w:customStyle="1" w:styleId="BNDES">
    <w:name w:val="BNDES"/>
    <w:link w:val="BNDESChar"/>
    <w:rsid w:val="00511C47"/>
    <w:pPr>
      <w:spacing w:before="120" w:after="120"/>
      <w:ind w:left="567"/>
      <w:jc w:val="both"/>
    </w:pPr>
    <w:rPr>
      <w:rFonts w:ascii="Arial" w:hAnsi="Arial" w:cs="Arial"/>
      <w:sz w:val="24"/>
      <w:lang w:val="en-US"/>
    </w:rPr>
  </w:style>
  <w:style w:type="table" w:customStyle="1" w:styleId="TableGrid2">
    <w:name w:val="Table Grid2"/>
    <w:basedOn w:val="Tabelanormal"/>
    <w:next w:val="Tabelacomgrade"/>
    <w:uiPriority w:val="39"/>
    <w:rsid w:val="0051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MEBRBodyText">
    <w:name w:val="HOME BR Body Text"/>
    <w:basedOn w:val="Normal"/>
    <w:rsid w:val="00511C47"/>
    <w:pPr>
      <w:keepLines/>
      <w:spacing w:after="200"/>
    </w:pPr>
    <w:rPr>
      <w:szCs w:val="20"/>
      <w:lang w:eastAsia="en-US"/>
    </w:rPr>
  </w:style>
  <w:style w:type="paragraph" w:customStyle="1" w:styleId="HOMEBRNOTOCH4">
    <w:name w:val="HOME BR NO TOC H4"/>
    <w:basedOn w:val="Normal"/>
    <w:rsid w:val="00511C47"/>
    <w:pPr>
      <w:keepNext/>
      <w:keepLines/>
      <w:spacing w:after="200"/>
    </w:pPr>
    <w:rPr>
      <w:b/>
      <w:i/>
      <w:szCs w:val="20"/>
      <w:lang w:eastAsia="en-US"/>
    </w:rPr>
  </w:style>
  <w:style w:type="character" w:customStyle="1" w:styleId="ListaColorida-nfase1Char">
    <w:name w:val="Lista Colorida - Ênfase 1 Char"/>
    <w:link w:val="ListaColorida-nfase12"/>
    <w:uiPriority w:val="99"/>
    <w:locked/>
    <w:rsid w:val="00823BCB"/>
    <w:rPr>
      <w:sz w:val="24"/>
      <w:szCs w:val="24"/>
    </w:rPr>
  </w:style>
  <w:style w:type="table" w:customStyle="1" w:styleId="Tabelacomgrade1">
    <w:name w:val="Tabela com grade1"/>
    <w:basedOn w:val="Tabelanormal"/>
    <w:next w:val="Tabelacomgrade"/>
    <w:rsid w:val="00F53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Fontepargpadro"/>
    <w:uiPriority w:val="99"/>
    <w:semiHidden/>
    <w:unhideWhenUsed/>
    <w:rsid w:val="008D3CC2"/>
    <w:rPr>
      <w:color w:val="605E5C"/>
      <w:shd w:val="clear" w:color="auto" w:fill="E1DFDD"/>
    </w:rPr>
  </w:style>
  <w:style w:type="character" w:customStyle="1" w:styleId="cf01">
    <w:name w:val="cf01"/>
    <w:basedOn w:val="Fontepargpadro"/>
    <w:rsid w:val="00522C97"/>
    <w:rPr>
      <w:rFonts w:ascii="Segoe UI" w:hAnsi="Segoe UI" w:cs="Segoe UI" w:hint="default"/>
      <w:sz w:val="18"/>
      <w:szCs w:val="18"/>
    </w:rPr>
  </w:style>
  <w:style w:type="character" w:customStyle="1" w:styleId="DefaultChar1">
    <w:name w:val="Default Char1"/>
    <w:link w:val="Default"/>
    <w:rsid w:val="00133702"/>
    <w:rPr>
      <w:rFonts w:ascii="Verdana" w:eastAsia="MS Mincho" w:hAnsi="Verdana" w:cs="Verdana"/>
      <w:color w:val="000000"/>
      <w:sz w:val="24"/>
      <w:szCs w:val="24"/>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D43169"/>
    <w:pPr>
      <w:widowControl w:val="0"/>
      <w:autoSpaceDE w:val="0"/>
      <w:autoSpaceDN w:val="0"/>
      <w:adjustRightInd w:val="0"/>
      <w:spacing w:after="160" w:line="240" w:lineRule="exact"/>
      <w:jc w:val="left"/>
    </w:pPr>
    <w:rPr>
      <w:rFonts w:ascii="Verdana" w:hAnsi="Verdana" w:cs="Verdana"/>
      <w:szCs w:val="20"/>
      <w:lang w:val="en-US" w:eastAsia="en-US"/>
    </w:rPr>
  </w:style>
  <w:style w:type="paragraph" w:customStyle="1" w:styleId="NormalWeb0">
    <w:name w:val="Normal(Web)"/>
    <w:basedOn w:val="Normal"/>
    <w:uiPriority w:val="99"/>
    <w:rsid w:val="00BF004A"/>
    <w:pPr>
      <w:widowControl w:val="0"/>
      <w:autoSpaceDE w:val="0"/>
      <w:autoSpaceDN w:val="0"/>
      <w:adjustRightInd w:val="0"/>
      <w:spacing w:before="100" w:after="100"/>
      <w:jc w:val="left"/>
    </w:pPr>
    <w:rPr>
      <w:rFonts w:ascii="Arial Unicode MS" w:eastAsia="Arial Unicode MS" w:hAnsi="Times New Roman" w:cs="Arial Unicode MS"/>
      <w:color w:val="000000"/>
      <w:sz w:val="24"/>
      <w:lang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4C3BF9"/>
    <w:pPr>
      <w:widowControl w:val="0"/>
      <w:adjustRightInd w:val="0"/>
      <w:spacing w:after="160" w:line="240" w:lineRule="exact"/>
      <w:textAlignment w:val="baseline"/>
    </w:pPr>
    <w:rPr>
      <w:rFonts w:ascii="Verdana" w:eastAsia="MS Mincho" w:hAnsi="Verdana"/>
      <w:szCs w:val="20"/>
      <w:lang w:val="en-US" w:eastAsia="en-US"/>
    </w:rPr>
  </w:style>
  <w:style w:type="paragraph" w:customStyle="1" w:styleId="PargrafoComumNvel1">
    <w:name w:val="Parágrafo Comum Nível 1"/>
    <w:basedOn w:val="PargrafodaLista"/>
    <w:link w:val="PargrafoComumNvel1Char"/>
    <w:qFormat/>
    <w:rsid w:val="00957D0A"/>
    <w:pPr>
      <w:tabs>
        <w:tab w:val="left" w:pos="1134"/>
      </w:tabs>
      <w:autoSpaceDE w:val="0"/>
      <w:autoSpaceDN w:val="0"/>
      <w:adjustRightInd w:val="0"/>
      <w:spacing w:line="320" w:lineRule="exact"/>
      <w:ind w:left="0"/>
      <w:contextualSpacing w:val="0"/>
    </w:pPr>
    <w:rPr>
      <w:rFonts w:ascii="Verdana" w:eastAsia="MS Mincho" w:hAnsi="Verdana" w:cstheme="minorHAnsi"/>
      <w:szCs w:val="20"/>
      <w:lang w:eastAsia="en-US"/>
    </w:rPr>
  </w:style>
  <w:style w:type="paragraph" w:customStyle="1" w:styleId="PargrafoComumNvel2">
    <w:name w:val="Parágrafo Comum Nível 2"/>
    <w:basedOn w:val="PargrafodaLista"/>
    <w:qFormat/>
    <w:rsid w:val="00957D0A"/>
    <w:pPr>
      <w:tabs>
        <w:tab w:val="left" w:pos="1134"/>
      </w:tabs>
      <w:autoSpaceDE w:val="0"/>
      <w:autoSpaceDN w:val="0"/>
      <w:adjustRightInd w:val="0"/>
      <w:spacing w:line="320" w:lineRule="exact"/>
      <w:ind w:left="0"/>
      <w:contextualSpacing w:val="0"/>
    </w:pPr>
    <w:rPr>
      <w:rFonts w:ascii="Verdana" w:eastAsia="MS Mincho" w:hAnsi="Verdana" w:cstheme="minorHAnsi"/>
      <w:szCs w:val="20"/>
      <w:lang w:eastAsia="en-US"/>
    </w:rPr>
  </w:style>
  <w:style w:type="character" w:customStyle="1" w:styleId="PargrafoComumNvel1Char">
    <w:name w:val="Parágrafo Comum Nível 1 Char"/>
    <w:basedOn w:val="Fontepargpadro"/>
    <w:link w:val="PargrafoComumNvel1"/>
    <w:rsid w:val="00957D0A"/>
    <w:rPr>
      <w:rFonts w:ascii="Verdana" w:eastAsia="MS Mincho" w:hAnsi="Verdana" w:cstheme="minorHAnsi"/>
      <w:lang w:eastAsia="en-US"/>
    </w:rPr>
  </w:style>
  <w:style w:type="paragraph" w:customStyle="1" w:styleId="Citao10pt">
    <w:name w:val="Citação 10pt"/>
    <w:basedOn w:val="Normal"/>
    <w:qFormat/>
    <w:rsid w:val="00EB001B"/>
    <w:pPr>
      <w:ind w:left="2041"/>
    </w:pPr>
    <w:rPr>
      <w:i/>
    </w:rPr>
  </w:style>
  <w:style w:type="paragraph" w:customStyle="1" w:styleId="Citao9pt">
    <w:name w:val="Citação 9pt"/>
    <w:basedOn w:val="Normal"/>
    <w:qFormat/>
    <w:rsid w:val="00EB001B"/>
    <w:pPr>
      <w:ind w:left="680"/>
    </w:pPr>
    <w:rPr>
      <w:i/>
      <w:sz w:val="18"/>
    </w:rPr>
  </w:style>
  <w:style w:type="paragraph" w:customStyle="1" w:styleId="Subttulo8pt">
    <w:name w:val="Subtítulo 8pt"/>
    <w:basedOn w:val="Normal"/>
    <w:qFormat/>
    <w:rsid w:val="00EB001B"/>
    <w:pPr>
      <w:tabs>
        <w:tab w:val="left" w:pos="0"/>
      </w:tabs>
      <w:spacing w:line="240" w:lineRule="exact"/>
      <w:jc w:val="left"/>
    </w:pPr>
    <w:rPr>
      <w:rFonts w:cs="Arial"/>
      <w:kern w:val="20"/>
      <w:sz w:val="16"/>
    </w:rPr>
  </w:style>
  <w:style w:type="paragraph" w:customStyle="1" w:styleId="Ttulo14pt">
    <w:name w:val="Título 14pt"/>
    <w:basedOn w:val="Normal"/>
    <w:qFormat/>
    <w:rsid w:val="00EB001B"/>
    <w:pPr>
      <w:tabs>
        <w:tab w:val="right" w:pos="9071"/>
      </w:tabs>
      <w:spacing w:before="720" w:after="240"/>
    </w:pPr>
    <w:rPr>
      <w:rFonts w:cs="Arial"/>
      <w:kern w:val="20"/>
      <w:sz w:val="28"/>
    </w:rPr>
  </w:style>
  <w:style w:type="paragraph" w:customStyle="1" w:styleId="Citao2">
    <w:name w:val="Citação2"/>
    <w:basedOn w:val="Normal"/>
    <w:qFormat/>
    <w:rsid w:val="00EB001B"/>
    <w:pPr>
      <w:spacing w:after="240"/>
      <w:ind w:left="2041"/>
    </w:pPr>
    <w:rPr>
      <w:rFonts w:cstheme="minorBidi"/>
      <w:i/>
      <w:szCs w:val="22"/>
      <w:lang w:eastAsia="en-US"/>
    </w:rPr>
  </w:style>
  <w:style w:type="paragraph" w:customStyle="1" w:styleId="Petio1">
    <w:name w:val="Petição 1"/>
    <w:basedOn w:val="Normal"/>
    <w:rsid w:val="00EB001B"/>
    <w:pPr>
      <w:numPr>
        <w:numId w:val="11"/>
      </w:numPr>
      <w:spacing w:after="240"/>
      <w:outlineLvl w:val="0"/>
    </w:pPr>
    <w:rPr>
      <w:kern w:val="20"/>
      <w:sz w:val="24"/>
      <w:lang w:eastAsia="en-US"/>
    </w:rPr>
  </w:style>
  <w:style w:type="paragraph" w:customStyle="1" w:styleId="Petio2">
    <w:name w:val="Petição 2"/>
    <w:basedOn w:val="Normal"/>
    <w:rsid w:val="00EB001B"/>
    <w:pPr>
      <w:numPr>
        <w:ilvl w:val="1"/>
        <w:numId w:val="11"/>
      </w:numPr>
      <w:spacing w:after="240"/>
      <w:outlineLvl w:val="1"/>
    </w:pPr>
    <w:rPr>
      <w:kern w:val="20"/>
      <w:sz w:val="24"/>
      <w:lang w:eastAsia="en-US"/>
    </w:rPr>
  </w:style>
  <w:style w:type="paragraph" w:customStyle="1" w:styleId="Petio3">
    <w:name w:val="Petição 3"/>
    <w:basedOn w:val="Normal"/>
    <w:rsid w:val="00EB001B"/>
    <w:pPr>
      <w:numPr>
        <w:ilvl w:val="2"/>
        <w:numId w:val="11"/>
      </w:numPr>
      <w:spacing w:after="240"/>
      <w:outlineLvl w:val="2"/>
    </w:pPr>
    <w:rPr>
      <w:kern w:val="20"/>
      <w:sz w:val="24"/>
      <w:lang w:eastAsia="en-US"/>
    </w:rPr>
  </w:style>
  <w:style w:type="paragraph" w:customStyle="1" w:styleId="Petio4">
    <w:name w:val="Petição 4"/>
    <w:basedOn w:val="Normal"/>
    <w:rsid w:val="00EB001B"/>
    <w:pPr>
      <w:numPr>
        <w:ilvl w:val="3"/>
        <w:numId w:val="11"/>
      </w:numPr>
      <w:spacing w:after="240"/>
      <w:outlineLvl w:val="3"/>
    </w:pPr>
    <w:rPr>
      <w:kern w:val="20"/>
      <w:sz w:val="24"/>
      <w:lang w:eastAsia="en-US"/>
    </w:rPr>
  </w:style>
  <w:style w:type="paragraph" w:customStyle="1" w:styleId="Texto0">
    <w:name w:val="Texto"/>
    <w:basedOn w:val="Normal"/>
    <w:qFormat/>
    <w:rsid w:val="00EB001B"/>
    <w:pPr>
      <w:spacing w:after="240"/>
      <w:ind w:left="2041"/>
    </w:pPr>
    <w:rPr>
      <w:rFonts w:cstheme="minorBidi"/>
      <w:sz w:val="24"/>
      <w:szCs w:val="22"/>
      <w:lang w:val="en-US" w:eastAsia="en-US"/>
    </w:rPr>
  </w:style>
  <w:style w:type="paragraph" w:customStyle="1" w:styleId="TtuloB1">
    <w:name w:val="Título B1"/>
    <w:basedOn w:val="Normal"/>
    <w:qFormat/>
    <w:rsid w:val="00EB001B"/>
    <w:pPr>
      <w:numPr>
        <w:numId w:val="12"/>
      </w:numPr>
      <w:spacing w:after="240"/>
    </w:pPr>
    <w:rPr>
      <w:rFonts w:ascii="Arial Bold" w:hAnsi="Arial Bold" w:cstheme="minorBidi"/>
      <w:b/>
      <w:caps/>
      <w:sz w:val="24"/>
      <w:szCs w:val="22"/>
      <w:lang w:eastAsia="en-US"/>
    </w:rPr>
  </w:style>
  <w:style w:type="paragraph" w:customStyle="1" w:styleId="TtuloB2">
    <w:name w:val="Título B2"/>
    <w:basedOn w:val="Normal"/>
    <w:qFormat/>
    <w:rsid w:val="00EB001B"/>
    <w:pPr>
      <w:numPr>
        <w:ilvl w:val="1"/>
        <w:numId w:val="12"/>
      </w:numPr>
      <w:spacing w:after="240"/>
    </w:pPr>
    <w:rPr>
      <w:rFonts w:cstheme="minorBidi"/>
      <w:caps/>
      <w:sz w:val="24"/>
      <w:szCs w:val="22"/>
      <w:lang w:eastAsia="en-US"/>
    </w:rPr>
  </w:style>
  <w:style w:type="paragraph" w:customStyle="1" w:styleId="Level1coluna1">
    <w:name w:val="Level 1 coluna1"/>
    <w:basedOn w:val="Normal"/>
    <w:rsid w:val="00EB001B"/>
    <w:pPr>
      <w:keepNext/>
      <w:numPr>
        <w:numId w:val="13"/>
      </w:numPr>
    </w:pPr>
    <w:rPr>
      <w:b/>
    </w:rPr>
  </w:style>
  <w:style w:type="paragraph" w:customStyle="1" w:styleId="Level1coluna2">
    <w:name w:val="Level 1 coluna2"/>
    <w:basedOn w:val="Normal"/>
    <w:rsid w:val="00EB001B"/>
    <w:pPr>
      <w:keepNext/>
      <w:numPr>
        <w:numId w:val="14"/>
      </w:numPr>
    </w:pPr>
    <w:rPr>
      <w:b/>
    </w:rPr>
  </w:style>
  <w:style w:type="paragraph" w:customStyle="1" w:styleId="Level2coluna1">
    <w:name w:val="Level 2 coluna1"/>
    <w:basedOn w:val="Normal"/>
    <w:rsid w:val="00EB001B"/>
    <w:pPr>
      <w:numPr>
        <w:ilvl w:val="1"/>
        <w:numId w:val="13"/>
      </w:numPr>
    </w:pPr>
  </w:style>
  <w:style w:type="paragraph" w:customStyle="1" w:styleId="Level2coluna2">
    <w:name w:val="Level 2 coluna2"/>
    <w:basedOn w:val="Normal"/>
    <w:rsid w:val="00EB001B"/>
    <w:pPr>
      <w:numPr>
        <w:ilvl w:val="1"/>
        <w:numId w:val="14"/>
      </w:numPr>
    </w:pPr>
  </w:style>
  <w:style w:type="paragraph" w:customStyle="1" w:styleId="Level3coluna1">
    <w:name w:val="Level 3 coluna1"/>
    <w:basedOn w:val="Normal"/>
    <w:rsid w:val="00EB001B"/>
    <w:pPr>
      <w:numPr>
        <w:ilvl w:val="2"/>
        <w:numId w:val="13"/>
      </w:numPr>
    </w:pPr>
  </w:style>
  <w:style w:type="paragraph" w:customStyle="1" w:styleId="Level3coluna2">
    <w:name w:val="Level 3 coluna2"/>
    <w:basedOn w:val="Normal"/>
    <w:rsid w:val="00EB001B"/>
    <w:pPr>
      <w:numPr>
        <w:ilvl w:val="2"/>
        <w:numId w:val="14"/>
      </w:numPr>
    </w:pPr>
  </w:style>
  <w:style w:type="paragraph" w:customStyle="1" w:styleId="Level4coluna1">
    <w:name w:val="Level 4 coluna1"/>
    <w:basedOn w:val="Normal"/>
    <w:rsid w:val="00EB001B"/>
    <w:pPr>
      <w:numPr>
        <w:ilvl w:val="3"/>
        <w:numId w:val="13"/>
      </w:numPr>
    </w:pPr>
  </w:style>
  <w:style w:type="paragraph" w:customStyle="1" w:styleId="Level4coluna2">
    <w:name w:val="Level 4 coluna2"/>
    <w:basedOn w:val="Normal"/>
    <w:rsid w:val="00EB001B"/>
    <w:pPr>
      <w:numPr>
        <w:ilvl w:val="3"/>
        <w:numId w:val="14"/>
      </w:numPr>
    </w:pPr>
  </w:style>
  <w:style w:type="paragraph" w:customStyle="1" w:styleId="Level5coluna1">
    <w:name w:val="Level 5 coluna1"/>
    <w:basedOn w:val="Normal"/>
    <w:rsid w:val="00EB001B"/>
    <w:pPr>
      <w:numPr>
        <w:ilvl w:val="4"/>
        <w:numId w:val="13"/>
      </w:numPr>
    </w:pPr>
  </w:style>
  <w:style w:type="paragraph" w:customStyle="1" w:styleId="Level5coluna2">
    <w:name w:val="Level 5 coluna2"/>
    <w:basedOn w:val="Normal"/>
    <w:rsid w:val="00EB001B"/>
    <w:pPr>
      <w:numPr>
        <w:ilvl w:val="4"/>
        <w:numId w:val="14"/>
      </w:numPr>
    </w:pPr>
  </w:style>
  <w:style w:type="paragraph" w:customStyle="1" w:styleId="Level6coluna1">
    <w:name w:val="Level 6 coluna1"/>
    <w:basedOn w:val="Normal"/>
    <w:rsid w:val="00EB001B"/>
    <w:pPr>
      <w:numPr>
        <w:ilvl w:val="5"/>
        <w:numId w:val="13"/>
      </w:numPr>
    </w:pPr>
  </w:style>
  <w:style w:type="paragraph" w:customStyle="1" w:styleId="Level6coluna2">
    <w:name w:val="Level 6 coluna2"/>
    <w:basedOn w:val="Normal"/>
    <w:rsid w:val="00EB001B"/>
    <w:pPr>
      <w:numPr>
        <w:ilvl w:val="5"/>
        <w:numId w:val="14"/>
      </w:numPr>
    </w:pPr>
  </w:style>
  <w:style w:type="paragraph" w:customStyle="1" w:styleId="Marcador1">
    <w:name w:val="Marcador(1)"/>
    <w:basedOn w:val="Normal"/>
    <w:qFormat/>
    <w:rsid w:val="00EB001B"/>
    <w:pPr>
      <w:numPr>
        <w:numId w:val="15"/>
      </w:numPr>
    </w:pPr>
  </w:style>
  <w:style w:type="paragraph" w:customStyle="1" w:styleId="MarcadorA">
    <w:name w:val="Marcador(A)"/>
    <w:basedOn w:val="Normal"/>
    <w:qFormat/>
    <w:rsid w:val="00EB001B"/>
    <w:pPr>
      <w:numPr>
        <w:numId w:val="16"/>
      </w:numPr>
    </w:pPr>
  </w:style>
  <w:style w:type="paragraph" w:customStyle="1" w:styleId="Marcador11">
    <w:name w:val="Marcador(1)1"/>
    <w:basedOn w:val="Normal"/>
    <w:qFormat/>
    <w:rsid w:val="00EB001B"/>
    <w:pPr>
      <w:numPr>
        <w:numId w:val="17"/>
      </w:numPr>
    </w:pPr>
    <w:rPr>
      <w:lang w:eastAsia="en-US"/>
    </w:rPr>
  </w:style>
  <w:style w:type="paragraph" w:customStyle="1" w:styleId="MarcadorA1">
    <w:name w:val="Marcador(A)1"/>
    <w:basedOn w:val="Normal"/>
    <w:qFormat/>
    <w:rsid w:val="00EB001B"/>
    <w:pPr>
      <w:numPr>
        <w:numId w:val="18"/>
      </w:numPr>
    </w:pPr>
    <w:rPr>
      <w:lang w:eastAsia="en-US"/>
    </w:rPr>
  </w:style>
  <w:style w:type="paragraph" w:customStyle="1" w:styleId="Contratospargrafonico">
    <w:name w:val="Contratos_parágrafo único"/>
    <w:basedOn w:val="Normal"/>
    <w:link w:val="ContratospargrafonicoChar"/>
    <w:qFormat/>
    <w:rsid w:val="00EB001B"/>
    <w:pPr>
      <w:ind w:left="680"/>
    </w:pPr>
    <w:rPr>
      <w:kern w:val="20"/>
      <w:lang w:eastAsia="en-US"/>
    </w:rPr>
  </w:style>
  <w:style w:type="character" w:customStyle="1" w:styleId="ContratospargrafonicoChar">
    <w:name w:val="Contratos_parágrafo único Char"/>
    <w:basedOn w:val="Fontepargpadro"/>
    <w:link w:val="Contratospargrafonico"/>
    <w:rsid w:val="00EB001B"/>
    <w:rPr>
      <w:rFonts w:ascii="Arial" w:hAnsi="Arial"/>
      <w:kern w:val="20"/>
      <w:szCs w:val="24"/>
      <w:lang w:eastAsia="en-US"/>
    </w:rPr>
  </w:style>
  <w:style w:type="table" w:styleId="Tabelaprofissional">
    <w:name w:val="Table Professional"/>
    <w:aliases w:val="Table Lefosse"/>
    <w:basedOn w:val="Tabelanormal"/>
    <w:rsid w:val="00EB001B"/>
    <w:rPr>
      <w:rFonts w:ascii="Arial" w:hAnsi="Arial"/>
      <w:sz w:val="18"/>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57" w:type="dxa"/>
        <w:bottom w:w="28" w:type="dxa"/>
        <w:right w:w="57" w:type="dxa"/>
      </w:tblCellMar>
    </w:tblPr>
    <w:tcPr>
      <w:shd w:val="clear" w:color="auto" w:fill="auto"/>
    </w:tcPr>
    <w:tblStylePr w:type="firstRow">
      <w:rPr>
        <w:rFonts w:ascii="Arial" w:hAnsi="Arial"/>
        <w:b/>
        <w:bCs/>
        <w:color w:val="FFFFFF" w:themeColor="background1"/>
        <w:sz w:val="20"/>
      </w:rPr>
      <w:tblPr/>
      <w:trPr>
        <w:tblHeader/>
      </w:trPr>
      <w:tcPr>
        <w:shd w:val="clear" w:color="auto" w:fill="3E7C94"/>
      </w:tcPr>
    </w:tblStylePr>
  </w:style>
  <w:style w:type="table" w:customStyle="1" w:styleId="TableGrid3">
    <w:name w:val="Table Grid3"/>
    <w:basedOn w:val="Tabelanormal"/>
    <w:next w:val="Tabelacomgrade"/>
    <w:uiPriority w:val="39"/>
    <w:rsid w:val="00EB0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ratos1ClausulasArtigoscol2">
    <w:name w:val="Contratos 1_ClausulasArtigos_col2"/>
    <w:basedOn w:val="Normal"/>
    <w:qFormat/>
    <w:rsid w:val="00EB001B"/>
    <w:pPr>
      <w:numPr>
        <w:numId w:val="19"/>
      </w:numPr>
      <w:spacing w:after="140" w:line="290" w:lineRule="auto"/>
    </w:pPr>
    <w:rPr>
      <w:lang w:eastAsia="en-US"/>
    </w:rPr>
  </w:style>
  <w:style w:type="paragraph" w:customStyle="1" w:styleId="Contratos2pargrafoscol2">
    <w:name w:val="Contratos 2_parágrafos_col2"/>
    <w:basedOn w:val="Normal"/>
    <w:qFormat/>
    <w:rsid w:val="00EB001B"/>
    <w:pPr>
      <w:numPr>
        <w:ilvl w:val="1"/>
        <w:numId w:val="19"/>
      </w:numPr>
      <w:spacing w:after="140" w:line="290" w:lineRule="auto"/>
    </w:pPr>
    <w:rPr>
      <w:lang w:val="en-US" w:eastAsia="en-US"/>
    </w:rPr>
  </w:style>
  <w:style w:type="paragraph" w:customStyle="1" w:styleId="Contratos3icol2">
    <w:name w:val="Contratos 3_(i)_col2"/>
    <w:basedOn w:val="Normal"/>
    <w:qFormat/>
    <w:rsid w:val="00EB001B"/>
    <w:pPr>
      <w:numPr>
        <w:ilvl w:val="2"/>
        <w:numId w:val="19"/>
      </w:numPr>
      <w:spacing w:after="140" w:line="290" w:lineRule="auto"/>
    </w:pPr>
    <w:rPr>
      <w:lang w:eastAsia="en-US"/>
    </w:rPr>
  </w:style>
  <w:style w:type="table" w:styleId="TabeladeGrade7Colorida">
    <w:name w:val="Grid Table 7 Colorful"/>
    <w:aliases w:val="Tabela Lefosse"/>
    <w:basedOn w:val="Tabelanormal"/>
    <w:uiPriority w:val="52"/>
    <w:rsid w:val="00EB001B"/>
    <w:rPr>
      <w:rFonts w:ascii="Arial" w:eastAsiaTheme="minorHAnsi" w:hAnsi="Arial" w:cstheme="minorBidi"/>
      <w:sz w:val="18"/>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themeColor="background1"/>
      </w:rPr>
      <w:tblPr/>
      <w:tcPr>
        <w:shd w:val="clear" w:color="auto" w:fill="182D4A" w:themeFill="accent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CCCCCC" w:themeFill="text1" w:themeFillTint="33"/>
      </w:tcPr>
    </w:tblStylePr>
    <w:tblStylePr w:type="band1Horz">
      <w:rPr>
        <w:rFonts w:ascii="Arial" w:hAnsi="Arial"/>
        <w:color w:val="auto"/>
        <w:sz w:val="20"/>
      </w:rPr>
      <w:tblPr/>
      <w:tcPr>
        <w:shd w:val="clear" w:color="auto" w:fill="E8E8E0" w:themeFill="accent2"/>
      </w:tcPr>
    </w:tblStylePr>
    <w:tblStylePr w:type="band2Horz">
      <w:rPr>
        <w:color w:val="auto"/>
      </w:rPr>
      <w:tblPr/>
      <w:tcPr>
        <w:shd w:val="clear" w:color="auto" w:fill="FFFFFF" w:themeFill="background1"/>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ListaDD1">
    <w:name w:val="Lista DD 1"/>
    <w:basedOn w:val="Normal"/>
    <w:rsid w:val="00EB001B"/>
    <w:pPr>
      <w:keepNext/>
      <w:numPr>
        <w:numId w:val="20"/>
      </w:numPr>
      <w:spacing w:before="60" w:after="60" w:line="240" w:lineRule="exact"/>
    </w:pPr>
    <w:rPr>
      <w:b/>
      <w:szCs w:val="20"/>
      <w:lang w:eastAsia="en-GB"/>
    </w:rPr>
  </w:style>
  <w:style w:type="paragraph" w:customStyle="1" w:styleId="ListaDD2">
    <w:name w:val="Lista DD 2"/>
    <w:basedOn w:val="Normal"/>
    <w:rsid w:val="00EB001B"/>
    <w:pPr>
      <w:numPr>
        <w:ilvl w:val="1"/>
        <w:numId w:val="20"/>
      </w:numPr>
      <w:spacing w:before="60" w:after="60" w:line="240" w:lineRule="exact"/>
    </w:pPr>
    <w:rPr>
      <w:b/>
      <w:szCs w:val="20"/>
      <w:lang w:eastAsia="en-GB"/>
    </w:rPr>
  </w:style>
  <w:style w:type="paragraph" w:customStyle="1" w:styleId="ListaDD3">
    <w:name w:val="Lista DD 3"/>
    <w:basedOn w:val="Normal"/>
    <w:rsid w:val="00EB001B"/>
    <w:pPr>
      <w:numPr>
        <w:ilvl w:val="2"/>
        <w:numId w:val="20"/>
      </w:numPr>
      <w:spacing w:before="60" w:after="60"/>
    </w:pPr>
    <w:rPr>
      <w:i/>
      <w:sz w:val="16"/>
      <w:szCs w:val="20"/>
      <w:lang w:eastAsia="en-GB"/>
    </w:rPr>
  </w:style>
  <w:style w:type="paragraph" w:customStyle="1" w:styleId="ListaDD4">
    <w:name w:val="Lista DD 4"/>
    <w:basedOn w:val="Normal"/>
    <w:rsid w:val="00EB001B"/>
    <w:pPr>
      <w:numPr>
        <w:ilvl w:val="3"/>
        <w:numId w:val="20"/>
      </w:numPr>
      <w:spacing w:before="60" w:after="60"/>
    </w:pPr>
    <w:rPr>
      <w:i/>
      <w:sz w:val="16"/>
      <w:szCs w:val="20"/>
      <w:lang w:eastAsia="en-GB"/>
    </w:rPr>
  </w:style>
  <w:style w:type="paragraph" w:customStyle="1" w:styleId="ListaDD5">
    <w:name w:val="Lista DD 5"/>
    <w:basedOn w:val="Normal"/>
    <w:rsid w:val="00EB001B"/>
    <w:pPr>
      <w:numPr>
        <w:ilvl w:val="4"/>
        <w:numId w:val="20"/>
      </w:numPr>
      <w:spacing w:before="60" w:after="60"/>
    </w:pPr>
    <w:rPr>
      <w:i/>
      <w:sz w:val="16"/>
      <w:szCs w:val="20"/>
      <w:lang w:eastAsia="en-GB"/>
    </w:rPr>
  </w:style>
  <w:style w:type="paragraph" w:customStyle="1" w:styleId="ListaDD6">
    <w:name w:val="Lista DD 6"/>
    <w:basedOn w:val="Normal"/>
    <w:rsid w:val="00EB001B"/>
    <w:pPr>
      <w:numPr>
        <w:ilvl w:val="5"/>
        <w:numId w:val="20"/>
      </w:numPr>
      <w:spacing w:before="60" w:after="60"/>
    </w:pPr>
    <w:rPr>
      <w:i/>
      <w:sz w:val="16"/>
      <w:szCs w:val="20"/>
      <w:lang w:eastAsia="en-GB"/>
    </w:rPr>
  </w:style>
  <w:style w:type="paragraph" w:customStyle="1" w:styleId="ListaDDBody">
    <w:name w:val="Lista DD Body"/>
    <w:basedOn w:val="Normal"/>
    <w:qFormat/>
    <w:rsid w:val="00EB001B"/>
    <w:pPr>
      <w:spacing w:before="60" w:after="60"/>
    </w:pPr>
    <w:rPr>
      <w:i/>
      <w:sz w:val="16"/>
      <w:szCs w:val="20"/>
      <w:lang w:val="en-GB" w:eastAsia="en-GB"/>
    </w:rPr>
  </w:style>
  <w:style w:type="paragraph" w:customStyle="1" w:styleId="FootnoteTextcont">
    <w:name w:val="Footnote Text cont"/>
    <w:basedOn w:val="Normal"/>
    <w:rsid w:val="00EB001B"/>
    <w:pPr>
      <w:ind w:left="227"/>
    </w:pPr>
    <w:rPr>
      <w:rFonts w:eastAsiaTheme="minorHAnsi"/>
      <w:sz w:val="16"/>
      <w:szCs w:val="20"/>
      <w:lang w:eastAsia="en-GB"/>
    </w:rPr>
  </w:style>
  <w:style w:type="paragraph" w:customStyle="1" w:styleId="msonormal0">
    <w:name w:val="msonormal"/>
    <w:basedOn w:val="Normal"/>
    <w:rsid w:val="00EB001B"/>
    <w:pPr>
      <w:spacing w:before="100" w:beforeAutospacing="1" w:after="100" w:afterAutospacing="1"/>
      <w:jc w:val="left"/>
    </w:pPr>
    <w:rPr>
      <w:rFonts w:ascii="Times New Roman" w:hAnsi="Times New Roman"/>
      <w:sz w:val="24"/>
    </w:rPr>
  </w:style>
  <w:style w:type="paragraph" w:customStyle="1" w:styleId="xl69">
    <w:name w:val="xl69"/>
    <w:basedOn w:val="Normal"/>
    <w:rsid w:val="00EB001B"/>
    <w:pPr>
      <w:pBdr>
        <w:top w:val="single" w:sz="8" w:space="0" w:color="auto"/>
        <w:left w:val="single" w:sz="8" w:space="0" w:color="auto"/>
        <w:bottom w:val="single" w:sz="8" w:space="0" w:color="auto"/>
        <w:right w:val="single" w:sz="8" w:space="0" w:color="auto"/>
      </w:pBdr>
      <w:shd w:val="clear" w:color="000000" w:fill="858585"/>
      <w:spacing w:before="100" w:beforeAutospacing="1" w:after="100" w:afterAutospacing="1"/>
      <w:jc w:val="center"/>
      <w:textAlignment w:val="center"/>
    </w:pPr>
    <w:rPr>
      <w:rFonts w:ascii="Times New Roman" w:hAnsi="Times New Roman"/>
      <w:b/>
      <w:bCs/>
      <w:color w:val="FFFFFF"/>
      <w:sz w:val="12"/>
      <w:szCs w:val="12"/>
    </w:rPr>
  </w:style>
  <w:style w:type="paragraph" w:customStyle="1" w:styleId="xl70">
    <w:name w:val="xl70"/>
    <w:basedOn w:val="Normal"/>
    <w:rsid w:val="00EB001B"/>
    <w:pPr>
      <w:pBdr>
        <w:top w:val="single" w:sz="8" w:space="0" w:color="auto"/>
        <w:bottom w:val="single" w:sz="8" w:space="0" w:color="auto"/>
        <w:right w:val="single" w:sz="8" w:space="0" w:color="auto"/>
      </w:pBdr>
      <w:shd w:val="clear" w:color="000000" w:fill="858585"/>
      <w:spacing w:before="100" w:beforeAutospacing="1" w:after="100" w:afterAutospacing="1"/>
      <w:jc w:val="center"/>
      <w:textAlignment w:val="center"/>
    </w:pPr>
    <w:rPr>
      <w:rFonts w:ascii="Times New Roman" w:hAnsi="Times New Roman"/>
      <w:b/>
      <w:bCs/>
      <w:color w:val="FFFFFF"/>
      <w:sz w:val="12"/>
      <w:szCs w:val="12"/>
    </w:rPr>
  </w:style>
  <w:style w:type="paragraph" w:customStyle="1" w:styleId="xl71">
    <w:name w:val="xl71"/>
    <w:basedOn w:val="Normal"/>
    <w:rsid w:val="00EB001B"/>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2"/>
      <w:szCs w:val="12"/>
    </w:rPr>
  </w:style>
  <w:style w:type="paragraph" w:customStyle="1" w:styleId="xl72">
    <w:name w:val="xl72"/>
    <w:basedOn w:val="Normal"/>
    <w:rsid w:val="00EB001B"/>
    <w:pPr>
      <w:pBdr>
        <w:top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2"/>
      <w:szCs w:val="12"/>
    </w:rPr>
  </w:style>
  <w:style w:type="paragraph" w:customStyle="1" w:styleId="xl73">
    <w:name w:val="xl73"/>
    <w:basedOn w:val="Normal"/>
    <w:rsid w:val="00EB001B"/>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2"/>
      <w:szCs w:val="12"/>
    </w:rPr>
  </w:style>
  <w:style w:type="paragraph" w:customStyle="1" w:styleId="xl74">
    <w:name w:val="xl74"/>
    <w:basedOn w:val="Normal"/>
    <w:rsid w:val="00EB001B"/>
    <w:pPr>
      <w:pBdr>
        <w:bottom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2"/>
      <w:szCs w:val="12"/>
    </w:rPr>
  </w:style>
  <w:style w:type="paragraph" w:customStyle="1" w:styleId="xl75">
    <w:name w:val="xl75"/>
    <w:basedOn w:val="Normal"/>
    <w:rsid w:val="00EB001B"/>
    <w:pPr>
      <w:pBdr>
        <w:left w:val="single" w:sz="8" w:space="0" w:color="auto"/>
        <w:bottom w:val="single" w:sz="8" w:space="0" w:color="auto"/>
        <w:right w:val="single" w:sz="8" w:space="0" w:color="auto"/>
      </w:pBdr>
      <w:shd w:val="clear" w:color="000000" w:fill="F2F2F2"/>
      <w:spacing w:before="100" w:beforeAutospacing="1" w:after="100" w:afterAutospacing="1"/>
      <w:jc w:val="center"/>
      <w:textAlignment w:val="center"/>
    </w:pPr>
    <w:rPr>
      <w:rFonts w:ascii="Times New Roman" w:hAnsi="Times New Roman"/>
      <w:color w:val="000000"/>
      <w:sz w:val="12"/>
      <w:szCs w:val="12"/>
    </w:rPr>
  </w:style>
  <w:style w:type="character" w:customStyle="1" w:styleId="DefaultChar">
    <w:name w:val="Default Char"/>
    <w:basedOn w:val="Fontepargpadro"/>
    <w:rsid w:val="002A2B37"/>
    <w:rPr>
      <w:rFonts w:ascii="Arial" w:eastAsiaTheme="minorEastAsia" w:hAnsi="Arial" w:cs="Arial"/>
      <w:color w:val="000000"/>
      <w:sz w:val="24"/>
      <w:szCs w:val="24"/>
      <w:lang w:eastAsia="zh-CN"/>
    </w:rPr>
  </w:style>
  <w:style w:type="paragraph" w:customStyle="1" w:styleId="Normal2">
    <w:name w:val="Normal2"/>
    <w:basedOn w:val="Normal"/>
    <w:rsid w:val="00A6256B"/>
    <w:pPr>
      <w:spacing w:after="120" w:line="256" w:lineRule="auto"/>
      <w:ind w:left="998"/>
    </w:pPr>
    <w:rPr>
      <w:rFonts w:ascii="Times New Roman" w:hAnsi="Times New Roman"/>
      <w:sz w:val="24"/>
      <w:szCs w:val="20"/>
      <w:lang w:eastAsia="en-US"/>
    </w:rPr>
  </w:style>
  <w:style w:type="paragraph" w:customStyle="1" w:styleId="FooterReference">
    <w:name w:val="Footer Reference"/>
    <w:basedOn w:val="Rodap"/>
    <w:uiPriority w:val="99"/>
    <w:semiHidden/>
    <w:rsid w:val="00CE481D"/>
    <w:pPr>
      <w:widowControl w:val="0"/>
      <w:numPr>
        <w:ilvl w:val="1"/>
        <w:numId w:val="21"/>
      </w:numPr>
      <w:tabs>
        <w:tab w:val="clear" w:pos="4419"/>
        <w:tab w:val="clear" w:pos="8838"/>
        <w:tab w:val="left" w:pos="851"/>
        <w:tab w:val="center" w:pos="4320"/>
        <w:tab w:val="right" w:pos="8640"/>
      </w:tabs>
      <w:autoSpaceDE w:val="0"/>
      <w:autoSpaceDN w:val="0"/>
      <w:adjustRightInd w:val="0"/>
      <w:spacing w:line="320" w:lineRule="exact"/>
      <w:jc w:val="left"/>
    </w:pPr>
    <w:rPr>
      <w:rFonts w:ascii="Times New Roman" w:eastAsiaTheme="minorEastAsia" w:hAnsi="Times New Roman"/>
      <w:color w:val="000000"/>
      <w:sz w:val="16"/>
      <w:szCs w:val="22"/>
      <w:lang w:eastAsia="zh-CN"/>
    </w:rPr>
  </w:style>
  <w:style w:type="character" w:customStyle="1" w:styleId="normaltextrun">
    <w:name w:val="normaltextrun"/>
    <w:basedOn w:val="Fontepargpadro"/>
    <w:rsid w:val="009F3B72"/>
  </w:style>
  <w:style w:type="paragraph" w:customStyle="1" w:styleId="Nvel11">
    <w:name w:val="Nível 1.1"/>
    <w:basedOn w:val="Normal"/>
    <w:rsid w:val="0098180A"/>
    <w:pPr>
      <w:numPr>
        <w:ilvl w:val="1"/>
        <w:numId w:val="22"/>
      </w:numPr>
      <w:spacing w:line="300" w:lineRule="atLeast"/>
    </w:pPr>
    <w:rPr>
      <w:rFonts w:ascii="Times New Roman" w:eastAsiaTheme="minorHAnsi" w:hAnsi="Times New Roman"/>
      <w:sz w:val="24"/>
    </w:rPr>
  </w:style>
  <w:style w:type="paragraph" w:customStyle="1" w:styleId="Nvel1">
    <w:name w:val="Nível 1"/>
    <w:basedOn w:val="Normal"/>
    <w:rsid w:val="0098180A"/>
    <w:pPr>
      <w:keepNext/>
      <w:numPr>
        <w:numId w:val="22"/>
      </w:numPr>
      <w:spacing w:line="300" w:lineRule="atLeast"/>
    </w:pPr>
    <w:rPr>
      <w:rFonts w:ascii="Times New Roman" w:eastAsiaTheme="minorHAnsi" w:hAnsi="Times New Roman"/>
      <w:b/>
      <w:bCs/>
      <w:sz w:val="24"/>
    </w:rPr>
  </w:style>
  <w:style w:type="paragraph" w:customStyle="1" w:styleId="Nvel11a">
    <w:name w:val="Nível 1.1 (a)"/>
    <w:basedOn w:val="Normal"/>
    <w:rsid w:val="0098180A"/>
    <w:pPr>
      <w:numPr>
        <w:ilvl w:val="2"/>
        <w:numId w:val="22"/>
      </w:numPr>
      <w:spacing w:line="300" w:lineRule="atLeast"/>
    </w:pPr>
    <w:rPr>
      <w:rFonts w:ascii="Times New Roman" w:eastAsiaTheme="minorHAnsi" w:hAnsi="Times New Roman"/>
      <w:sz w:val="24"/>
    </w:rPr>
  </w:style>
  <w:style w:type="paragraph" w:customStyle="1" w:styleId="Nvel11a1">
    <w:name w:val="Nível 1.1 (a) (1)"/>
    <w:basedOn w:val="Normal"/>
    <w:rsid w:val="0098180A"/>
    <w:pPr>
      <w:numPr>
        <w:ilvl w:val="3"/>
        <w:numId w:val="22"/>
      </w:numPr>
      <w:spacing w:line="300" w:lineRule="atLeast"/>
    </w:pPr>
    <w:rPr>
      <w:rFonts w:ascii="Times New Roman" w:eastAsiaTheme="minorHAnsi" w:hAnsi="Times New Roman"/>
      <w:sz w:val="24"/>
    </w:rPr>
  </w:style>
  <w:style w:type="paragraph" w:customStyle="1" w:styleId="Nvel111">
    <w:name w:val="Nível 1.1.1"/>
    <w:basedOn w:val="Normal"/>
    <w:rsid w:val="0098180A"/>
    <w:pPr>
      <w:numPr>
        <w:ilvl w:val="4"/>
        <w:numId w:val="22"/>
      </w:numPr>
      <w:spacing w:line="300" w:lineRule="atLeast"/>
      <w:ind w:left="709"/>
    </w:pPr>
    <w:rPr>
      <w:rFonts w:ascii="Times New Roman" w:eastAsiaTheme="minorHAnsi" w:hAnsi="Times New Roman"/>
      <w:sz w:val="24"/>
    </w:rPr>
  </w:style>
  <w:style w:type="paragraph" w:customStyle="1" w:styleId="Nvel111a">
    <w:name w:val="Nível 1.1.1 (a)"/>
    <w:basedOn w:val="Normal"/>
    <w:rsid w:val="0098180A"/>
    <w:pPr>
      <w:numPr>
        <w:ilvl w:val="5"/>
        <w:numId w:val="22"/>
      </w:numPr>
      <w:spacing w:line="300" w:lineRule="atLeast"/>
    </w:pPr>
    <w:rPr>
      <w:rFonts w:ascii="Times New Roman" w:eastAsiaTheme="minorHAnsi" w:hAnsi="Times New Roman"/>
      <w:sz w:val="24"/>
    </w:rPr>
  </w:style>
  <w:style w:type="paragraph" w:customStyle="1" w:styleId="Nvel1111">
    <w:name w:val="Nível 1.1.1.1"/>
    <w:basedOn w:val="Normal"/>
    <w:rsid w:val="0098180A"/>
    <w:pPr>
      <w:numPr>
        <w:ilvl w:val="7"/>
        <w:numId w:val="22"/>
      </w:numPr>
      <w:spacing w:line="300" w:lineRule="atLeast"/>
    </w:pPr>
    <w:rPr>
      <w:rFonts w:ascii="Times New Roman" w:eastAsiaTheme="minorHAnsi" w:hAnsi="Times New Roman"/>
      <w:sz w:val="24"/>
    </w:rPr>
  </w:style>
  <w:style w:type="paragraph" w:customStyle="1" w:styleId="Nvel1111a">
    <w:name w:val="Nível 1.1.1.1 (a)"/>
    <w:basedOn w:val="Normal"/>
    <w:rsid w:val="0098180A"/>
    <w:pPr>
      <w:numPr>
        <w:ilvl w:val="8"/>
        <w:numId w:val="22"/>
      </w:numPr>
      <w:spacing w:line="300" w:lineRule="atLeast"/>
    </w:pPr>
    <w:rPr>
      <w:rFonts w:ascii="Times New Roman" w:eastAsiaTheme="minorHAnsi" w:hAnsi="Times New Roman"/>
      <w:sz w:val="24"/>
    </w:rPr>
  </w:style>
  <w:style w:type="character" w:customStyle="1" w:styleId="Level4Char">
    <w:name w:val="Level 4 Char"/>
    <w:basedOn w:val="Fontepargpadro"/>
    <w:link w:val="Level4"/>
    <w:rsid w:val="00331F4C"/>
    <w:rPr>
      <w:rFonts w:ascii="Arial" w:hAnsi="Arial"/>
      <w:szCs w:val="24"/>
      <w:lang w:eastAsia="en-US"/>
    </w:rPr>
  </w:style>
  <w:style w:type="paragraph" w:customStyle="1" w:styleId="1">
    <w:name w:val="1"/>
    <w:basedOn w:val="Level1"/>
    <w:qFormat/>
    <w:rsid w:val="00107878"/>
    <w:pPr>
      <w:numPr>
        <w:numId w:val="0"/>
      </w:numPr>
      <w:tabs>
        <w:tab w:val="num" w:pos="680"/>
      </w:tabs>
      <w:spacing w:before="0" w:after="0" w:line="300" w:lineRule="exact"/>
      <w:ind w:left="680" w:hanging="680"/>
    </w:pPr>
    <w:rPr>
      <w:rFonts w:ascii="Times New Roman" w:hAnsi="Times New Roman"/>
      <w:bCs w:val="0"/>
      <w:szCs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7049">
      <w:bodyDiv w:val="1"/>
      <w:marLeft w:val="0"/>
      <w:marRight w:val="0"/>
      <w:marTop w:val="0"/>
      <w:marBottom w:val="0"/>
      <w:divBdr>
        <w:top w:val="none" w:sz="0" w:space="0" w:color="auto"/>
        <w:left w:val="none" w:sz="0" w:space="0" w:color="auto"/>
        <w:bottom w:val="none" w:sz="0" w:space="0" w:color="auto"/>
        <w:right w:val="none" w:sz="0" w:space="0" w:color="auto"/>
      </w:divBdr>
    </w:div>
    <w:div w:id="95516992">
      <w:bodyDiv w:val="1"/>
      <w:marLeft w:val="0"/>
      <w:marRight w:val="0"/>
      <w:marTop w:val="0"/>
      <w:marBottom w:val="0"/>
      <w:divBdr>
        <w:top w:val="none" w:sz="0" w:space="0" w:color="auto"/>
        <w:left w:val="none" w:sz="0" w:space="0" w:color="auto"/>
        <w:bottom w:val="none" w:sz="0" w:space="0" w:color="auto"/>
        <w:right w:val="none" w:sz="0" w:space="0" w:color="auto"/>
      </w:divBdr>
    </w:div>
    <w:div w:id="143355343">
      <w:bodyDiv w:val="1"/>
      <w:marLeft w:val="0"/>
      <w:marRight w:val="0"/>
      <w:marTop w:val="0"/>
      <w:marBottom w:val="0"/>
      <w:divBdr>
        <w:top w:val="none" w:sz="0" w:space="0" w:color="auto"/>
        <w:left w:val="none" w:sz="0" w:space="0" w:color="auto"/>
        <w:bottom w:val="none" w:sz="0" w:space="0" w:color="auto"/>
        <w:right w:val="none" w:sz="0" w:space="0" w:color="auto"/>
      </w:divBdr>
    </w:div>
    <w:div w:id="207694004">
      <w:bodyDiv w:val="1"/>
      <w:marLeft w:val="0"/>
      <w:marRight w:val="0"/>
      <w:marTop w:val="0"/>
      <w:marBottom w:val="0"/>
      <w:divBdr>
        <w:top w:val="none" w:sz="0" w:space="0" w:color="auto"/>
        <w:left w:val="none" w:sz="0" w:space="0" w:color="auto"/>
        <w:bottom w:val="none" w:sz="0" w:space="0" w:color="auto"/>
        <w:right w:val="none" w:sz="0" w:space="0" w:color="auto"/>
      </w:divBdr>
    </w:div>
    <w:div w:id="243077618">
      <w:bodyDiv w:val="1"/>
      <w:marLeft w:val="0"/>
      <w:marRight w:val="0"/>
      <w:marTop w:val="0"/>
      <w:marBottom w:val="0"/>
      <w:divBdr>
        <w:top w:val="none" w:sz="0" w:space="0" w:color="auto"/>
        <w:left w:val="none" w:sz="0" w:space="0" w:color="auto"/>
        <w:bottom w:val="none" w:sz="0" w:space="0" w:color="auto"/>
        <w:right w:val="none" w:sz="0" w:space="0" w:color="auto"/>
      </w:divBdr>
    </w:div>
    <w:div w:id="251593966">
      <w:bodyDiv w:val="1"/>
      <w:marLeft w:val="0"/>
      <w:marRight w:val="0"/>
      <w:marTop w:val="0"/>
      <w:marBottom w:val="0"/>
      <w:divBdr>
        <w:top w:val="none" w:sz="0" w:space="0" w:color="auto"/>
        <w:left w:val="none" w:sz="0" w:space="0" w:color="auto"/>
        <w:bottom w:val="none" w:sz="0" w:space="0" w:color="auto"/>
        <w:right w:val="none" w:sz="0" w:space="0" w:color="auto"/>
      </w:divBdr>
    </w:div>
    <w:div w:id="349110632">
      <w:bodyDiv w:val="1"/>
      <w:marLeft w:val="0"/>
      <w:marRight w:val="0"/>
      <w:marTop w:val="0"/>
      <w:marBottom w:val="0"/>
      <w:divBdr>
        <w:top w:val="none" w:sz="0" w:space="0" w:color="auto"/>
        <w:left w:val="none" w:sz="0" w:space="0" w:color="auto"/>
        <w:bottom w:val="none" w:sz="0" w:space="0" w:color="auto"/>
        <w:right w:val="none" w:sz="0" w:space="0" w:color="auto"/>
      </w:divBdr>
    </w:div>
    <w:div w:id="365570710">
      <w:bodyDiv w:val="1"/>
      <w:marLeft w:val="0"/>
      <w:marRight w:val="0"/>
      <w:marTop w:val="0"/>
      <w:marBottom w:val="0"/>
      <w:divBdr>
        <w:top w:val="none" w:sz="0" w:space="0" w:color="auto"/>
        <w:left w:val="none" w:sz="0" w:space="0" w:color="auto"/>
        <w:bottom w:val="none" w:sz="0" w:space="0" w:color="auto"/>
        <w:right w:val="none" w:sz="0" w:space="0" w:color="auto"/>
      </w:divBdr>
    </w:div>
    <w:div w:id="393091737">
      <w:bodyDiv w:val="1"/>
      <w:marLeft w:val="0"/>
      <w:marRight w:val="0"/>
      <w:marTop w:val="0"/>
      <w:marBottom w:val="0"/>
      <w:divBdr>
        <w:top w:val="none" w:sz="0" w:space="0" w:color="auto"/>
        <w:left w:val="none" w:sz="0" w:space="0" w:color="auto"/>
        <w:bottom w:val="none" w:sz="0" w:space="0" w:color="auto"/>
        <w:right w:val="none" w:sz="0" w:space="0" w:color="auto"/>
      </w:divBdr>
    </w:div>
    <w:div w:id="427889481">
      <w:bodyDiv w:val="1"/>
      <w:marLeft w:val="0"/>
      <w:marRight w:val="0"/>
      <w:marTop w:val="0"/>
      <w:marBottom w:val="0"/>
      <w:divBdr>
        <w:top w:val="none" w:sz="0" w:space="0" w:color="auto"/>
        <w:left w:val="none" w:sz="0" w:space="0" w:color="auto"/>
        <w:bottom w:val="none" w:sz="0" w:space="0" w:color="auto"/>
        <w:right w:val="none" w:sz="0" w:space="0" w:color="auto"/>
      </w:divBdr>
    </w:div>
    <w:div w:id="521364549">
      <w:bodyDiv w:val="1"/>
      <w:marLeft w:val="0"/>
      <w:marRight w:val="0"/>
      <w:marTop w:val="0"/>
      <w:marBottom w:val="0"/>
      <w:divBdr>
        <w:top w:val="none" w:sz="0" w:space="0" w:color="auto"/>
        <w:left w:val="none" w:sz="0" w:space="0" w:color="auto"/>
        <w:bottom w:val="none" w:sz="0" w:space="0" w:color="auto"/>
        <w:right w:val="none" w:sz="0" w:space="0" w:color="auto"/>
      </w:divBdr>
    </w:div>
    <w:div w:id="540288145">
      <w:bodyDiv w:val="1"/>
      <w:marLeft w:val="0"/>
      <w:marRight w:val="0"/>
      <w:marTop w:val="0"/>
      <w:marBottom w:val="0"/>
      <w:divBdr>
        <w:top w:val="none" w:sz="0" w:space="0" w:color="auto"/>
        <w:left w:val="none" w:sz="0" w:space="0" w:color="auto"/>
        <w:bottom w:val="none" w:sz="0" w:space="0" w:color="auto"/>
        <w:right w:val="none" w:sz="0" w:space="0" w:color="auto"/>
      </w:divBdr>
    </w:div>
    <w:div w:id="577402581">
      <w:bodyDiv w:val="1"/>
      <w:marLeft w:val="0"/>
      <w:marRight w:val="0"/>
      <w:marTop w:val="0"/>
      <w:marBottom w:val="0"/>
      <w:divBdr>
        <w:top w:val="none" w:sz="0" w:space="0" w:color="auto"/>
        <w:left w:val="none" w:sz="0" w:space="0" w:color="auto"/>
        <w:bottom w:val="none" w:sz="0" w:space="0" w:color="auto"/>
        <w:right w:val="none" w:sz="0" w:space="0" w:color="auto"/>
      </w:divBdr>
    </w:div>
    <w:div w:id="687412094">
      <w:bodyDiv w:val="1"/>
      <w:marLeft w:val="0"/>
      <w:marRight w:val="0"/>
      <w:marTop w:val="0"/>
      <w:marBottom w:val="0"/>
      <w:divBdr>
        <w:top w:val="none" w:sz="0" w:space="0" w:color="auto"/>
        <w:left w:val="none" w:sz="0" w:space="0" w:color="auto"/>
        <w:bottom w:val="none" w:sz="0" w:space="0" w:color="auto"/>
        <w:right w:val="none" w:sz="0" w:space="0" w:color="auto"/>
      </w:divBdr>
    </w:div>
    <w:div w:id="691759584">
      <w:bodyDiv w:val="1"/>
      <w:marLeft w:val="0"/>
      <w:marRight w:val="0"/>
      <w:marTop w:val="0"/>
      <w:marBottom w:val="0"/>
      <w:divBdr>
        <w:top w:val="none" w:sz="0" w:space="0" w:color="auto"/>
        <w:left w:val="none" w:sz="0" w:space="0" w:color="auto"/>
        <w:bottom w:val="none" w:sz="0" w:space="0" w:color="auto"/>
        <w:right w:val="none" w:sz="0" w:space="0" w:color="auto"/>
      </w:divBdr>
    </w:div>
    <w:div w:id="693766861">
      <w:bodyDiv w:val="1"/>
      <w:marLeft w:val="0"/>
      <w:marRight w:val="0"/>
      <w:marTop w:val="0"/>
      <w:marBottom w:val="0"/>
      <w:divBdr>
        <w:top w:val="none" w:sz="0" w:space="0" w:color="auto"/>
        <w:left w:val="none" w:sz="0" w:space="0" w:color="auto"/>
        <w:bottom w:val="none" w:sz="0" w:space="0" w:color="auto"/>
        <w:right w:val="none" w:sz="0" w:space="0" w:color="auto"/>
      </w:divBdr>
    </w:div>
    <w:div w:id="755705812">
      <w:bodyDiv w:val="1"/>
      <w:marLeft w:val="0"/>
      <w:marRight w:val="0"/>
      <w:marTop w:val="0"/>
      <w:marBottom w:val="0"/>
      <w:divBdr>
        <w:top w:val="none" w:sz="0" w:space="0" w:color="auto"/>
        <w:left w:val="none" w:sz="0" w:space="0" w:color="auto"/>
        <w:bottom w:val="none" w:sz="0" w:space="0" w:color="auto"/>
        <w:right w:val="none" w:sz="0" w:space="0" w:color="auto"/>
      </w:divBdr>
    </w:div>
    <w:div w:id="885218847">
      <w:bodyDiv w:val="1"/>
      <w:marLeft w:val="0"/>
      <w:marRight w:val="0"/>
      <w:marTop w:val="0"/>
      <w:marBottom w:val="0"/>
      <w:divBdr>
        <w:top w:val="none" w:sz="0" w:space="0" w:color="auto"/>
        <w:left w:val="none" w:sz="0" w:space="0" w:color="auto"/>
        <w:bottom w:val="none" w:sz="0" w:space="0" w:color="auto"/>
        <w:right w:val="none" w:sz="0" w:space="0" w:color="auto"/>
      </w:divBdr>
    </w:div>
    <w:div w:id="937834888">
      <w:bodyDiv w:val="1"/>
      <w:marLeft w:val="0"/>
      <w:marRight w:val="0"/>
      <w:marTop w:val="0"/>
      <w:marBottom w:val="0"/>
      <w:divBdr>
        <w:top w:val="none" w:sz="0" w:space="0" w:color="auto"/>
        <w:left w:val="none" w:sz="0" w:space="0" w:color="auto"/>
        <w:bottom w:val="none" w:sz="0" w:space="0" w:color="auto"/>
        <w:right w:val="none" w:sz="0" w:space="0" w:color="auto"/>
      </w:divBdr>
    </w:div>
    <w:div w:id="972833027">
      <w:bodyDiv w:val="1"/>
      <w:marLeft w:val="0"/>
      <w:marRight w:val="0"/>
      <w:marTop w:val="0"/>
      <w:marBottom w:val="0"/>
      <w:divBdr>
        <w:top w:val="none" w:sz="0" w:space="0" w:color="auto"/>
        <w:left w:val="none" w:sz="0" w:space="0" w:color="auto"/>
        <w:bottom w:val="none" w:sz="0" w:space="0" w:color="auto"/>
        <w:right w:val="none" w:sz="0" w:space="0" w:color="auto"/>
      </w:divBdr>
    </w:div>
    <w:div w:id="972908993">
      <w:bodyDiv w:val="1"/>
      <w:marLeft w:val="0"/>
      <w:marRight w:val="0"/>
      <w:marTop w:val="0"/>
      <w:marBottom w:val="0"/>
      <w:divBdr>
        <w:top w:val="none" w:sz="0" w:space="0" w:color="auto"/>
        <w:left w:val="none" w:sz="0" w:space="0" w:color="auto"/>
        <w:bottom w:val="none" w:sz="0" w:space="0" w:color="auto"/>
        <w:right w:val="none" w:sz="0" w:space="0" w:color="auto"/>
      </w:divBdr>
    </w:div>
    <w:div w:id="997155894">
      <w:bodyDiv w:val="1"/>
      <w:marLeft w:val="0"/>
      <w:marRight w:val="0"/>
      <w:marTop w:val="0"/>
      <w:marBottom w:val="0"/>
      <w:divBdr>
        <w:top w:val="none" w:sz="0" w:space="0" w:color="auto"/>
        <w:left w:val="none" w:sz="0" w:space="0" w:color="auto"/>
        <w:bottom w:val="none" w:sz="0" w:space="0" w:color="auto"/>
        <w:right w:val="none" w:sz="0" w:space="0" w:color="auto"/>
      </w:divBdr>
    </w:div>
    <w:div w:id="1024096947">
      <w:bodyDiv w:val="1"/>
      <w:marLeft w:val="0"/>
      <w:marRight w:val="0"/>
      <w:marTop w:val="0"/>
      <w:marBottom w:val="0"/>
      <w:divBdr>
        <w:top w:val="none" w:sz="0" w:space="0" w:color="auto"/>
        <w:left w:val="none" w:sz="0" w:space="0" w:color="auto"/>
        <w:bottom w:val="none" w:sz="0" w:space="0" w:color="auto"/>
        <w:right w:val="none" w:sz="0" w:space="0" w:color="auto"/>
      </w:divBdr>
    </w:div>
    <w:div w:id="1096754841">
      <w:bodyDiv w:val="1"/>
      <w:marLeft w:val="0"/>
      <w:marRight w:val="0"/>
      <w:marTop w:val="0"/>
      <w:marBottom w:val="0"/>
      <w:divBdr>
        <w:top w:val="none" w:sz="0" w:space="0" w:color="auto"/>
        <w:left w:val="none" w:sz="0" w:space="0" w:color="auto"/>
        <w:bottom w:val="none" w:sz="0" w:space="0" w:color="auto"/>
        <w:right w:val="none" w:sz="0" w:space="0" w:color="auto"/>
      </w:divBdr>
    </w:div>
    <w:div w:id="1133789595">
      <w:bodyDiv w:val="1"/>
      <w:marLeft w:val="0"/>
      <w:marRight w:val="0"/>
      <w:marTop w:val="0"/>
      <w:marBottom w:val="0"/>
      <w:divBdr>
        <w:top w:val="none" w:sz="0" w:space="0" w:color="auto"/>
        <w:left w:val="none" w:sz="0" w:space="0" w:color="auto"/>
        <w:bottom w:val="none" w:sz="0" w:space="0" w:color="auto"/>
        <w:right w:val="none" w:sz="0" w:space="0" w:color="auto"/>
      </w:divBdr>
    </w:div>
    <w:div w:id="1138650013">
      <w:bodyDiv w:val="1"/>
      <w:marLeft w:val="0"/>
      <w:marRight w:val="0"/>
      <w:marTop w:val="0"/>
      <w:marBottom w:val="0"/>
      <w:divBdr>
        <w:top w:val="none" w:sz="0" w:space="0" w:color="auto"/>
        <w:left w:val="none" w:sz="0" w:space="0" w:color="auto"/>
        <w:bottom w:val="none" w:sz="0" w:space="0" w:color="auto"/>
        <w:right w:val="none" w:sz="0" w:space="0" w:color="auto"/>
      </w:divBdr>
    </w:div>
    <w:div w:id="1188442561">
      <w:bodyDiv w:val="1"/>
      <w:marLeft w:val="0"/>
      <w:marRight w:val="0"/>
      <w:marTop w:val="0"/>
      <w:marBottom w:val="0"/>
      <w:divBdr>
        <w:top w:val="none" w:sz="0" w:space="0" w:color="auto"/>
        <w:left w:val="none" w:sz="0" w:space="0" w:color="auto"/>
        <w:bottom w:val="none" w:sz="0" w:space="0" w:color="auto"/>
        <w:right w:val="none" w:sz="0" w:space="0" w:color="auto"/>
      </w:divBdr>
    </w:div>
    <w:div w:id="1194342969">
      <w:bodyDiv w:val="1"/>
      <w:marLeft w:val="0"/>
      <w:marRight w:val="0"/>
      <w:marTop w:val="0"/>
      <w:marBottom w:val="0"/>
      <w:divBdr>
        <w:top w:val="none" w:sz="0" w:space="0" w:color="auto"/>
        <w:left w:val="none" w:sz="0" w:space="0" w:color="auto"/>
        <w:bottom w:val="none" w:sz="0" w:space="0" w:color="auto"/>
        <w:right w:val="none" w:sz="0" w:space="0" w:color="auto"/>
      </w:divBdr>
    </w:div>
    <w:div w:id="1199778270">
      <w:bodyDiv w:val="1"/>
      <w:marLeft w:val="0"/>
      <w:marRight w:val="0"/>
      <w:marTop w:val="0"/>
      <w:marBottom w:val="0"/>
      <w:divBdr>
        <w:top w:val="none" w:sz="0" w:space="0" w:color="auto"/>
        <w:left w:val="none" w:sz="0" w:space="0" w:color="auto"/>
        <w:bottom w:val="none" w:sz="0" w:space="0" w:color="auto"/>
        <w:right w:val="none" w:sz="0" w:space="0" w:color="auto"/>
      </w:divBdr>
    </w:div>
    <w:div w:id="1244342864">
      <w:bodyDiv w:val="1"/>
      <w:marLeft w:val="0"/>
      <w:marRight w:val="0"/>
      <w:marTop w:val="0"/>
      <w:marBottom w:val="0"/>
      <w:divBdr>
        <w:top w:val="none" w:sz="0" w:space="0" w:color="auto"/>
        <w:left w:val="none" w:sz="0" w:space="0" w:color="auto"/>
        <w:bottom w:val="none" w:sz="0" w:space="0" w:color="auto"/>
        <w:right w:val="none" w:sz="0" w:space="0" w:color="auto"/>
      </w:divBdr>
    </w:div>
    <w:div w:id="1256286048">
      <w:bodyDiv w:val="1"/>
      <w:marLeft w:val="0"/>
      <w:marRight w:val="0"/>
      <w:marTop w:val="0"/>
      <w:marBottom w:val="0"/>
      <w:divBdr>
        <w:top w:val="none" w:sz="0" w:space="0" w:color="auto"/>
        <w:left w:val="none" w:sz="0" w:space="0" w:color="auto"/>
        <w:bottom w:val="none" w:sz="0" w:space="0" w:color="auto"/>
        <w:right w:val="none" w:sz="0" w:space="0" w:color="auto"/>
      </w:divBdr>
    </w:div>
    <w:div w:id="1314140741">
      <w:bodyDiv w:val="1"/>
      <w:marLeft w:val="0"/>
      <w:marRight w:val="0"/>
      <w:marTop w:val="0"/>
      <w:marBottom w:val="0"/>
      <w:divBdr>
        <w:top w:val="none" w:sz="0" w:space="0" w:color="auto"/>
        <w:left w:val="none" w:sz="0" w:space="0" w:color="auto"/>
        <w:bottom w:val="none" w:sz="0" w:space="0" w:color="auto"/>
        <w:right w:val="none" w:sz="0" w:space="0" w:color="auto"/>
      </w:divBdr>
    </w:div>
    <w:div w:id="1369838775">
      <w:bodyDiv w:val="1"/>
      <w:marLeft w:val="0"/>
      <w:marRight w:val="0"/>
      <w:marTop w:val="0"/>
      <w:marBottom w:val="0"/>
      <w:divBdr>
        <w:top w:val="none" w:sz="0" w:space="0" w:color="auto"/>
        <w:left w:val="none" w:sz="0" w:space="0" w:color="auto"/>
        <w:bottom w:val="none" w:sz="0" w:space="0" w:color="auto"/>
        <w:right w:val="none" w:sz="0" w:space="0" w:color="auto"/>
      </w:divBdr>
    </w:div>
    <w:div w:id="1472097276">
      <w:bodyDiv w:val="1"/>
      <w:marLeft w:val="0"/>
      <w:marRight w:val="0"/>
      <w:marTop w:val="0"/>
      <w:marBottom w:val="0"/>
      <w:divBdr>
        <w:top w:val="none" w:sz="0" w:space="0" w:color="auto"/>
        <w:left w:val="none" w:sz="0" w:space="0" w:color="auto"/>
        <w:bottom w:val="none" w:sz="0" w:space="0" w:color="auto"/>
        <w:right w:val="none" w:sz="0" w:space="0" w:color="auto"/>
      </w:divBdr>
    </w:div>
    <w:div w:id="1581869944">
      <w:bodyDiv w:val="1"/>
      <w:marLeft w:val="0"/>
      <w:marRight w:val="0"/>
      <w:marTop w:val="0"/>
      <w:marBottom w:val="0"/>
      <w:divBdr>
        <w:top w:val="none" w:sz="0" w:space="0" w:color="auto"/>
        <w:left w:val="none" w:sz="0" w:space="0" w:color="auto"/>
        <w:bottom w:val="none" w:sz="0" w:space="0" w:color="auto"/>
        <w:right w:val="none" w:sz="0" w:space="0" w:color="auto"/>
      </w:divBdr>
    </w:div>
    <w:div w:id="1587690709">
      <w:bodyDiv w:val="1"/>
      <w:marLeft w:val="0"/>
      <w:marRight w:val="0"/>
      <w:marTop w:val="0"/>
      <w:marBottom w:val="0"/>
      <w:divBdr>
        <w:top w:val="none" w:sz="0" w:space="0" w:color="auto"/>
        <w:left w:val="none" w:sz="0" w:space="0" w:color="auto"/>
        <w:bottom w:val="none" w:sz="0" w:space="0" w:color="auto"/>
        <w:right w:val="none" w:sz="0" w:space="0" w:color="auto"/>
      </w:divBdr>
    </w:div>
    <w:div w:id="1691642723">
      <w:bodyDiv w:val="1"/>
      <w:marLeft w:val="0"/>
      <w:marRight w:val="0"/>
      <w:marTop w:val="0"/>
      <w:marBottom w:val="0"/>
      <w:divBdr>
        <w:top w:val="none" w:sz="0" w:space="0" w:color="auto"/>
        <w:left w:val="none" w:sz="0" w:space="0" w:color="auto"/>
        <w:bottom w:val="none" w:sz="0" w:space="0" w:color="auto"/>
        <w:right w:val="none" w:sz="0" w:space="0" w:color="auto"/>
      </w:divBdr>
    </w:div>
    <w:div w:id="1704286455">
      <w:bodyDiv w:val="1"/>
      <w:marLeft w:val="0"/>
      <w:marRight w:val="0"/>
      <w:marTop w:val="0"/>
      <w:marBottom w:val="0"/>
      <w:divBdr>
        <w:top w:val="none" w:sz="0" w:space="0" w:color="auto"/>
        <w:left w:val="none" w:sz="0" w:space="0" w:color="auto"/>
        <w:bottom w:val="none" w:sz="0" w:space="0" w:color="auto"/>
        <w:right w:val="none" w:sz="0" w:space="0" w:color="auto"/>
      </w:divBdr>
    </w:div>
    <w:div w:id="1705517471">
      <w:bodyDiv w:val="1"/>
      <w:marLeft w:val="0"/>
      <w:marRight w:val="0"/>
      <w:marTop w:val="0"/>
      <w:marBottom w:val="0"/>
      <w:divBdr>
        <w:top w:val="none" w:sz="0" w:space="0" w:color="auto"/>
        <w:left w:val="none" w:sz="0" w:space="0" w:color="auto"/>
        <w:bottom w:val="none" w:sz="0" w:space="0" w:color="auto"/>
        <w:right w:val="none" w:sz="0" w:space="0" w:color="auto"/>
      </w:divBdr>
    </w:div>
    <w:div w:id="1745108191">
      <w:bodyDiv w:val="1"/>
      <w:marLeft w:val="0"/>
      <w:marRight w:val="0"/>
      <w:marTop w:val="0"/>
      <w:marBottom w:val="0"/>
      <w:divBdr>
        <w:top w:val="none" w:sz="0" w:space="0" w:color="auto"/>
        <w:left w:val="none" w:sz="0" w:space="0" w:color="auto"/>
        <w:bottom w:val="none" w:sz="0" w:space="0" w:color="auto"/>
        <w:right w:val="none" w:sz="0" w:space="0" w:color="auto"/>
      </w:divBdr>
    </w:div>
    <w:div w:id="1842155076">
      <w:bodyDiv w:val="1"/>
      <w:marLeft w:val="0"/>
      <w:marRight w:val="0"/>
      <w:marTop w:val="0"/>
      <w:marBottom w:val="0"/>
      <w:divBdr>
        <w:top w:val="none" w:sz="0" w:space="0" w:color="auto"/>
        <w:left w:val="none" w:sz="0" w:space="0" w:color="auto"/>
        <w:bottom w:val="none" w:sz="0" w:space="0" w:color="auto"/>
        <w:right w:val="none" w:sz="0" w:space="0" w:color="auto"/>
      </w:divBdr>
    </w:div>
    <w:div w:id="1870416324">
      <w:bodyDiv w:val="1"/>
      <w:marLeft w:val="0"/>
      <w:marRight w:val="0"/>
      <w:marTop w:val="0"/>
      <w:marBottom w:val="0"/>
      <w:divBdr>
        <w:top w:val="none" w:sz="0" w:space="0" w:color="auto"/>
        <w:left w:val="none" w:sz="0" w:space="0" w:color="auto"/>
        <w:bottom w:val="none" w:sz="0" w:space="0" w:color="auto"/>
        <w:right w:val="none" w:sz="0" w:space="0" w:color="auto"/>
      </w:divBdr>
    </w:div>
    <w:div w:id="1988364875">
      <w:bodyDiv w:val="1"/>
      <w:marLeft w:val="0"/>
      <w:marRight w:val="0"/>
      <w:marTop w:val="0"/>
      <w:marBottom w:val="0"/>
      <w:divBdr>
        <w:top w:val="none" w:sz="0" w:space="0" w:color="auto"/>
        <w:left w:val="none" w:sz="0" w:space="0" w:color="auto"/>
        <w:bottom w:val="none" w:sz="0" w:space="0" w:color="auto"/>
        <w:right w:val="none" w:sz="0" w:space="0" w:color="auto"/>
      </w:divBdr>
    </w:div>
    <w:div w:id="213937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yperlink" Target="mailto:gestao@opeacapital.co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mercado.capitais.cri01@dufrio.com.br" TargetMode="Externa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mailto:mercado.capitais.cri01@dufrio.com.br" TargetMode="External"/><Relationship Id="rId25" Type="http://schemas.openxmlformats.org/officeDocument/2006/relationships/hyperlink" Target="mailto:mercado.capitais.cri01@dufrio.com.br"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mailto:dagoberto.zanon@dufrio.com.b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guillermo.zanon@dufrio.com.br"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mailto:mercado.capitais.cri01@dufrio.com.br" TargetMode="Externa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mailto:mercado.capitais.cri01@dufrio.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wmf"/><Relationship Id="rId22" Type="http://schemas.openxmlformats.org/officeDocument/2006/relationships/hyperlink" Target="mailto:silvana.zanon@dufrio.com.br"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Lefosse Cores de Apoio">
      <a:dk1>
        <a:srgbClr val="000000"/>
      </a:dk1>
      <a:lt1>
        <a:srgbClr val="FFFFFF"/>
      </a:lt1>
      <a:dk2>
        <a:srgbClr val="000A2C"/>
      </a:dk2>
      <a:lt2>
        <a:srgbClr val="C3BFB3"/>
      </a:lt2>
      <a:accent1>
        <a:srgbClr val="182D4A"/>
      </a:accent1>
      <a:accent2>
        <a:srgbClr val="E8E8E0"/>
      </a:accent2>
      <a:accent3>
        <a:srgbClr val="5F7D23"/>
      </a:accent3>
      <a:accent4>
        <a:srgbClr val="595959"/>
      </a:accent4>
      <a:accent5>
        <a:srgbClr val="840008"/>
      </a:accent5>
      <a:accent6>
        <a:srgbClr val="FF0000"/>
      </a:accent6>
      <a:hlink>
        <a:srgbClr val="182D4A"/>
      </a:hlink>
      <a:folHlink>
        <a:srgbClr val="5F7D23"/>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p r o p e r t i e s   x m l n s = " h t t p : / / w w w . i m a n a g e . c o m / w o r k / x m l s c h e m a " >  
     < d o c u m e n t i d > D O C S ! 4 6 2 2 0 7 5 . 3 < / d o c u m e n t i d >  
     < s e n d e r i d > M E V < / s e n d e r i d >  
     < s e n d e r e m a i l > M V I C E N T I N I @ V B S O . C O M . B R < / s e n d e r e m a i l >  
     < l a s t m o d i f i e d > 2 0 2 2 - 0 5 - 2 3 T 1 1 : 3 2 : 0 0 . 0 0 0 0 0 0 0 - 0 3 : 0 0 < / l a s t m o d i f i e d >  
     < d a t a b a s e > D O C S < / d a t a b a s e >  
 < / 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46ec4c-de0a-47f4-bc3b-650fe34aedc5">
      <Terms xmlns="http://schemas.microsoft.com/office/infopath/2007/PartnerControls"/>
    </lcf76f155ced4ddcb4097134ff3c332f>
    <TaxCatchAll xmlns="a307bf09-447d-48b6-867b-51de5c6ccd1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7EF44C41D79654AA9FFC7E5692DF5A4" ma:contentTypeVersion="14" ma:contentTypeDescription="Criar um novo documento." ma:contentTypeScope="" ma:versionID="1a79d13b5a5e323e730a381db4e456dd">
  <xsd:schema xmlns:xsd="http://www.w3.org/2001/XMLSchema" xmlns:xs="http://www.w3.org/2001/XMLSchema" xmlns:p="http://schemas.microsoft.com/office/2006/metadata/properties" xmlns:ns2="c346ec4c-de0a-47f4-bc3b-650fe34aedc5" xmlns:ns3="a307bf09-447d-48b6-867b-51de5c6ccd14" targetNamespace="http://schemas.microsoft.com/office/2006/metadata/properties" ma:root="true" ma:fieldsID="64ac80e093233a3d813a46a5b0e85bba" ns2:_="" ns3:_="">
    <xsd:import namespace="c346ec4c-de0a-47f4-bc3b-650fe34aedc5"/>
    <xsd:import namespace="a307bf09-447d-48b6-867b-51de5c6ccd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46ec4c-de0a-47f4-bc3b-650fe34aed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m" ma:readOnly="false" ma:fieldId="{5cf76f15-5ced-4ddc-b409-7134ff3c332f}" ma:taxonomyMulti="true" ma:sspId="1a095276-c811-4ae3-9a6e-610a0daee3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07bf09-447d-48b6-867b-51de5c6ccd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4fdbef2-9ec6-4e5d-8bcf-ba726c1fc436}" ma:internalName="TaxCatchAll" ma:showField="CatchAllData" ma:web="a307bf09-447d-48b6-867b-51de5c6ccd1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11B245-2009-49C5-B788-EFBBF3C22419}">
  <ds:schemaRefs>
    <ds:schemaRef ds:uri="http://www.imanage.com/work/xmlschema"/>
  </ds:schemaRefs>
</ds:datastoreItem>
</file>

<file path=customXml/itemProps2.xml><?xml version="1.0" encoding="utf-8"?>
<ds:datastoreItem xmlns:ds="http://schemas.openxmlformats.org/officeDocument/2006/customXml" ds:itemID="{3794A9DF-B41A-4844-8315-6FE9CE3F0509}">
  <ds:schemaRefs>
    <ds:schemaRef ds:uri="http://schemas.openxmlformats.org/officeDocument/2006/bibliography"/>
  </ds:schemaRefs>
</ds:datastoreItem>
</file>

<file path=customXml/itemProps3.xml><?xml version="1.0" encoding="utf-8"?>
<ds:datastoreItem xmlns:ds="http://schemas.openxmlformats.org/officeDocument/2006/customXml" ds:itemID="{1069D333-B3B2-49A7-A5A4-E7DACBE66033}">
  <ds:schemaRefs>
    <ds:schemaRef ds:uri="http://schemas.microsoft.com/office/2006/metadata/properties"/>
    <ds:schemaRef ds:uri="http://schemas.microsoft.com/office/infopath/2007/PartnerControls"/>
    <ds:schemaRef ds:uri="c346ec4c-de0a-47f4-bc3b-650fe34aedc5"/>
    <ds:schemaRef ds:uri="a307bf09-447d-48b6-867b-51de5c6ccd14"/>
  </ds:schemaRefs>
</ds:datastoreItem>
</file>

<file path=customXml/itemProps4.xml><?xml version="1.0" encoding="utf-8"?>
<ds:datastoreItem xmlns:ds="http://schemas.openxmlformats.org/officeDocument/2006/customXml" ds:itemID="{7C2F8526-241B-4DBF-BD4D-3B8E00938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46ec4c-de0a-47f4-bc3b-650fe34aedc5"/>
    <ds:schemaRef ds:uri="a307bf09-447d-48b6-867b-51de5c6cc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0E40985-F433-4071-B8CA-25AD28972E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74</Pages>
  <Words>36742</Words>
  <Characters>214095</Characters>
  <Application>Microsoft Office Word</Application>
  <DocSecurity>0</DocSecurity>
  <Lines>1784</Lines>
  <Paragraphs>500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TCMB</dc:creator>
  <cp:keywords/>
  <dc:description/>
  <cp:lastModifiedBy>Bianca Galdino</cp:lastModifiedBy>
  <cp:revision>18</cp:revision>
  <cp:lastPrinted>2022-10-14T20:05:00Z</cp:lastPrinted>
  <dcterms:created xsi:type="dcterms:W3CDTF">2022-10-18T22:29:00Z</dcterms:created>
  <dcterms:modified xsi:type="dcterms:W3CDTF">2022-10-19T16:56:00Z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GEAAO+/T9t20xwlqyI/AQUo8LTHy2aLrzou1FOSE9kYXhO+df/hJ9ao9+a9KTxr6gYYBNYbAjER34BOv
6d1Oa4ZZj3BEsqZnNXp/+yYqCBJDOBGJb/fy7KHpiqp3gIvTLz979YgCF2gvu+t2QTRyfhW5WQXr
/tKUOw26uECn13npGvxgIGuTxHZ1qJVb4yGBkwZvSVYZwXTIc0MqD16/WnTAeU18gGnz9QLfSpRg
bWdjgGsyzATTnyVMD</vt:lpwstr>
  </property>
  <property fmtid="{D5CDD505-2E9C-101B-9397-08002B2CF9AE}" pid="3" name="MAIL_MSG_ID2">
    <vt:lpwstr>v7nJZD8iN9o</vt:lpwstr>
  </property>
  <property fmtid="{D5CDD505-2E9C-101B-9397-08002B2CF9AE}" pid="4" name="RESPONSE_SENDER_NAME">
    <vt:lpwstr>sAAAUYtyAkeNWR649DkdP5GKCQaUAUGSXW1Ey7Lyuc8rT4M=</vt:lpwstr>
  </property>
  <property fmtid="{D5CDD505-2E9C-101B-9397-08002B2CF9AE}" pid="5" name="EMAIL_OWNER_ADDRESS">
    <vt:lpwstr>4AAA4Lxe55UJ0C+Ww3L6zADiXZFPVG/UFaLe4pbE6NtGIZYhyhA7mYu1iw==</vt:lpwstr>
  </property>
  <property fmtid="{D5CDD505-2E9C-101B-9397-08002B2CF9AE}" pid="6" name="iManageFooter">
    <vt:lpwstr>_x000d_SP - 19649800v1 </vt:lpwstr>
  </property>
  <property fmtid="{D5CDD505-2E9C-101B-9397-08002B2CF9AE}" pid="7" name="MSIP_Label_3c41c091-3cbc-4dba-8b59-ce62f19500db_Enabled">
    <vt:lpwstr>true</vt:lpwstr>
  </property>
  <property fmtid="{D5CDD505-2E9C-101B-9397-08002B2CF9AE}" pid="8" name="MSIP_Label_3c41c091-3cbc-4dba-8b59-ce62f19500db_SetDate">
    <vt:lpwstr>2021-12-28T14:45:54Z</vt:lpwstr>
  </property>
  <property fmtid="{D5CDD505-2E9C-101B-9397-08002B2CF9AE}" pid="9" name="MSIP_Label_3c41c091-3cbc-4dba-8b59-ce62f19500db_Method">
    <vt:lpwstr>Privileged</vt:lpwstr>
  </property>
  <property fmtid="{D5CDD505-2E9C-101B-9397-08002B2CF9AE}" pid="10" name="MSIP_Label_3c41c091-3cbc-4dba-8b59-ce62f19500db_Name">
    <vt:lpwstr>Confidential_0_1</vt:lpwstr>
  </property>
  <property fmtid="{D5CDD505-2E9C-101B-9397-08002B2CF9AE}" pid="11" name="MSIP_Label_3c41c091-3cbc-4dba-8b59-ce62f19500db_SiteId">
    <vt:lpwstr>35595a02-4d6d-44ac-99e1-f9ab4cd872db</vt:lpwstr>
  </property>
  <property fmtid="{D5CDD505-2E9C-101B-9397-08002B2CF9AE}" pid="12" name="MSIP_Label_3c41c091-3cbc-4dba-8b59-ce62f19500db_ActionId">
    <vt:lpwstr>d5a19248-d803-4b1b-8dc1-82d2d04772a7</vt:lpwstr>
  </property>
  <property fmtid="{D5CDD505-2E9C-101B-9397-08002B2CF9AE}" pid="13" name="MSIP_Label_3c41c091-3cbc-4dba-8b59-ce62f19500db_ContentBits">
    <vt:lpwstr>1</vt:lpwstr>
  </property>
  <property fmtid="{D5CDD505-2E9C-101B-9397-08002B2CF9AE}" pid="14" name="MSIP_Label_4fc996bf-6aee-415c-aa4c-e35ad0009c67_Enabled">
    <vt:lpwstr>true</vt:lpwstr>
  </property>
  <property fmtid="{D5CDD505-2E9C-101B-9397-08002B2CF9AE}" pid="15" name="MSIP_Label_4fc996bf-6aee-415c-aa4c-e35ad0009c67_SetDate">
    <vt:lpwstr>2022-02-09T14:10:16Z</vt:lpwstr>
  </property>
  <property fmtid="{D5CDD505-2E9C-101B-9397-08002B2CF9AE}" pid="16" name="MSIP_Label_4fc996bf-6aee-415c-aa4c-e35ad0009c67_Method">
    <vt:lpwstr>Standard</vt:lpwstr>
  </property>
  <property fmtid="{D5CDD505-2E9C-101B-9397-08002B2CF9AE}" pid="17" name="MSIP_Label_4fc996bf-6aee-415c-aa4c-e35ad0009c67_Name">
    <vt:lpwstr>Compartilhamento Interno</vt:lpwstr>
  </property>
  <property fmtid="{D5CDD505-2E9C-101B-9397-08002B2CF9AE}" pid="18" name="MSIP_Label_4fc996bf-6aee-415c-aa4c-e35ad0009c67_SiteId">
    <vt:lpwstr>591669a0-183f-49a5-98f4-9aa0d0b63d81</vt:lpwstr>
  </property>
  <property fmtid="{D5CDD505-2E9C-101B-9397-08002B2CF9AE}" pid="19" name="MSIP_Label_4fc996bf-6aee-415c-aa4c-e35ad0009c67_ActionId">
    <vt:lpwstr>a7797ff7-2787-4199-9b56-3bdd78040b21</vt:lpwstr>
  </property>
  <property fmtid="{D5CDD505-2E9C-101B-9397-08002B2CF9AE}" pid="20" name="MSIP_Label_4fc996bf-6aee-415c-aa4c-e35ad0009c67_ContentBits">
    <vt:lpwstr>2</vt:lpwstr>
  </property>
  <property fmtid="{D5CDD505-2E9C-101B-9397-08002B2CF9AE}" pid="21" name="MSIP_Label_b710bd7e-5127-4e54-969c-4515b2527c83_Enabled">
    <vt:lpwstr>true</vt:lpwstr>
  </property>
  <property fmtid="{D5CDD505-2E9C-101B-9397-08002B2CF9AE}" pid="22" name="MSIP_Label_b710bd7e-5127-4e54-969c-4515b2527c83_SetDate">
    <vt:lpwstr>2022-06-14T18:20:42Z</vt:lpwstr>
  </property>
  <property fmtid="{D5CDD505-2E9C-101B-9397-08002B2CF9AE}" pid="23" name="MSIP_Label_b710bd7e-5127-4e54-969c-4515b2527c83_Method">
    <vt:lpwstr>Standard</vt:lpwstr>
  </property>
  <property fmtid="{D5CDD505-2E9C-101B-9397-08002B2CF9AE}" pid="24" name="MSIP_Label_b710bd7e-5127-4e54-969c-4515b2527c83_Name">
    <vt:lpwstr>b710bd7e-5127-4e54-969c-4515b2527c83</vt:lpwstr>
  </property>
  <property fmtid="{D5CDD505-2E9C-101B-9397-08002B2CF9AE}" pid="25" name="MSIP_Label_b710bd7e-5127-4e54-969c-4515b2527c83_SiteId">
    <vt:lpwstr>16e7cf3f-6af4-4e76-941e-aecafb9704e9</vt:lpwstr>
  </property>
  <property fmtid="{D5CDD505-2E9C-101B-9397-08002B2CF9AE}" pid="26" name="MSIP_Label_b710bd7e-5127-4e54-969c-4515b2527c83_ActionId">
    <vt:lpwstr>fa522ff8-391c-4579-99de-7560e1e4dcaf</vt:lpwstr>
  </property>
  <property fmtid="{D5CDD505-2E9C-101B-9397-08002B2CF9AE}" pid="27" name="MSIP_Label_b710bd7e-5127-4e54-969c-4515b2527c83_ContentBits">
    <vt:lpwstr>0</vt:lpwstr>
  </property>
  <property fmtid="{D5CDD505-2E9C-101B-9397-08002B2CF9AE}" pid="28" name="ContentTypeId">
    <vt:lpwstr>0x01010097EF44C41D79654AA9FFC7E5692DF5A4</vt:lpwstr>
  </property>
  <property fmtid="{D5CDD505-2E9C-101B-9397-08002B2CF9AE}" pid="29" name="_dlc_DocIdItemGuid">
    <vt:lpwstr>efbe2fa3-f913-453e-a62e-35a02b1a6fda</vt:lpwstr>
  </property>
  <property fmtid="{D5CDD505-2E9C-101B-9397-08002B2CF9AE}" pid="30" name="iManageCod">
    <vt:lpwstr>Lefosse - 3580920v1</vt:lpwstr>
  </property>
  <property fmtid="{D5CDD505-2E9C-101B-9397-08002B2CF9AE}" pid="31" name="MediaServiceImageTags">
    <vt:lpwstr/>
  </property>
</Properties>
</file>
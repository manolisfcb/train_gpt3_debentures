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E836" w14:textId="77777777" w:rsidR="00926A08" w:rsidRPr="00092E24" w:rsidRDefault="00EA02C2" w:rsidP="00BB510B">
      <w:pPr>
        <w:spacing w:after="140" w:line="280" w:lineRule="atLeast"/>
        <w:rPr>
          <w:rFonts w:ascii="Calibri" w:hAnsi="Calibri" w:cs="Calibri"/>
          <w:smallCaps/>
          <w:sz w:val="21"/>
          <w:szCs w:val="21"/>
        </w:rPr>
        <w:pPrChange w:id="0" w:author="Autor">
          <w:pPr/>
        </w:pPrChange>
      </w:pPr>
      <w:r w:rsidRPr="00092E24">
        <w:rPr>
          <w:rFonts w:ascii="Calibri" w:hAnsi="Calibri" w:cs="Calibri"/>
          <w:smallCaps/>
          <w:sz w:val="21"/>
          <w:szCs w:val="21"/>
        </w:rPr>
        <w:t>Instrumento Particular de E</w:t>
      </w:r>
      <w:bookmarkStart w:id="1" w:name="_Ref532996528"/>
      <w:bookmarkEnd w:id="1"/>
      <w:r w:rsidRPr="00092E24">
        <w:rPr>
          <w:rFonts w:ascii="Calibri" w:hAnsi="Calibri" w:cs="Calibri"/>
          <w:smallCaps/>
          <w:sz w:val="21"/>
          <w:szCs w:val="21"/>
        </w:rPr>
        <w:t xml:space="preserve">scritura da </w:t>
      </w:r>
      <w:r w:rsidR="00C27435" w:rsidRPr="00092E24">
        <w:rPr>
          <w:rFonts w:ascii="Calibri" w:hAnsi="Calibri" w:cs="Calibri"/>
          <w:smallCaps/>
          <w:sz w:val="21"/>
          <w:szCs w:val="21"/>
        </w:rPr>
        <w:t>1ª (</w:t>
      </w:r>
      <w:r w:rsidRPr="00092E24">
        <w:rPr>
          <w:rFonts w:ascii="Calibri" w:hAnsi="Calibri" w:cs="Calibri"/>
          <w:smallCaps/>
          <w:sz w:val="21"/>
          <w:szCs w:val="21"/>
        </w:rPr>
        <w:t>Primeira</w:t>
      </w:r>
      <w:r w:rsidR="00C27435" w:rsidRPr="00092E24">
        <w:rPr>
          <w:rFonts w:ascii="Calibri" w:hAnsi="Calibri" w:cs="Calibri"/>
          <w:smallCaps/>
          <w:sz w:val="21"/>
          <w:szCs w:val="21"/>
        </w:rPr>
        <w:t>)</w:t>
      </w:r>
      <w:r w:rsidRPr="00092E24">
        <w:rPr>
          <w:rFonts w:ascii="Calibri" w:hAnsi="Calibri" w:cs="Calibri"/>
          <w:smallCaps/>
          <w:sz w:val="21"/>
          <w:szCs w:val="21"/>
        </w:rPr>
        <w:t xml:space="preserve"> Emissão Pública de Debêntures Simples, Não Conversíveis em Ações, </w:t>
      </w:r>
      <w:r w:rsidR="00C27435" w:rsidRPr="00092E24">
        <w:rPr>
          <w:rFonts w:ascii="Calibri" w:hAnsi="Calibri" w:cs="Calibri"/>
          <w:smallCaps/>
          <w:sz w:val="21"/>
          <w:szCs w:val="21"/>
        </w:rPr>
        <w:t xml:space="preserve">em Série Única, </w:t>
      </w:r>
      <w:r w:rsidRPr="00092E24">
        <w:rPr>
          <w:rFonts w:ascii="Calibri" w:hAnsi="Calibri" w:cs="Calibri"/>
          <w:smallCaps/>
          <w:sz w:val="21"/>
          <w:szCs w:val="21"/>
        </w:rPr>
        <w:t>da Espécie Quirografária com Garantia Rea</w:t>
      </w:r>
      <w:r w:rsidR="00C27435" w:rsidRPr="00092E24">
        <w:rPr>
          <w:rFonts w:ascii="Calibri" w:hAnsi="Calibri" w:cs="Calibri"/>
          <w:smallCaps/>
          <w:sz w:val="21"/>
          <w:szCs w:val="21"/>
        </w:rPr>
        <w:t>l</w:t>
      </w:r>
      <w:r w:rsidRPr="00092E24">
        <w:rPr>
          <w:rFonts w:ascii="Calibri" w:hAnsi="Calibri" w:cs="Calibri"/>
          <w:smallCaps/>
          <w:sz w:val="21"/>
          <w:szCs w:val="21"/>
        </w:rPr>
        <w:t xml:space="preserve">, para Distribuição Pública com Esforços Restritos de Colocação da </w:t>
      </w:r>
      <w:r w:rsidR="00C27435" w:rsidRPr="00092E24">
        <w:rPr>
          <w:rFonts w:ascii="Calibri" w:hAnsi="Calibri" w:cs="Calibri"/>
          <w:smallCaps/>
          <w:sz w:val="21"/>
          <w:szCs w:val="21"/>
        </w:rPr>
        <w:t>Golf Village Empreendimentos Imobiliários</w:t>
      </w:r>
      <w:r w:rsidRPr="00092E24">
        <w:rPr>
          <w:rFonts w:ascii="Calibri" w:hAnsi="Calibri" w:cs="Calibri"/>
          <w:smallCaps/>
          <w:snapToGrid w:val="0"/>
          <w:sz w:val="21"/>
          <w:szCs w:val="21"/>
        </w:rPr>
        <w:t xml:space="preserve"> S.A.</w:t>
      </w:r>
    </w:p>
    <w:p w14:paraId="7C500D18" w14:textId="77777777" w:rsidR="00926A08" w:rsidRPr="00092E24" w:rsidRDefault="00926A08" w:rsidP="00BB510B">
      <w:pPr>
        <w:spacing w:after="140" w:line="280" w:lineRule="atLeast"/>
        <w:rPr>
          <w:rFonts w:ascii="Calibri" w:hAnsi="Calibri" w:cs="Calibri"/>
          <w:sz w:val="21"/>
          <w:szCs w:val="21"/>
        </w:rPr>
        <w:pPrChange w:id="2" w:author="Autor">
          <w:pPr/>
        </w:pPrChange>
      </w:pPr>
    </w:p>
    <w:p w14:paraId="26135BBE" w14:textId="77777777" w:rsidR="009E2E01" w:rsidRPr="00092E24" w:rsidRDefault="009E2E01" w:rsidP="00BB510B">
      <w:pPr>
        <w:spacing w:after="140" w:line="280" w:lineRule="atLeast"/>
        <w:rPr>
          <w:rFonts w:ascii="Calibri" w:hAnsi="Calibri" w:cs="Calibri"/>
          <w:sz w:val="21"/>
          <w:szCs w:val="21"/>
        </w:rPr>
        <w:pPrChange w:id="3" w:author="Autor">
          <w:pPr/>
        </w:pPrChange>
      </w:pPr>
      <w:r w:rsidRPr="00092E24">
        <w:rPr>
          <w:rFonts w:ascii="Calibri" w:hAnsi="Calibri" w:cs="Calibri"/>
          <w:sz w:val="21"/>
          <w:szCs w:val="21"/>
        </w:rPr>
        <w:t>São partes</w:t>
      </w:r>
      <w:r w:rsidR="00ED51D5" w:rsidRPr="00092E24">
        <w:rPr>
          <w:rFonts w:ascii="Calibri" w:hAnsi="Calibri" w:cs="Calibri"/>
          <w:sz w:val="21"/>
          <w:szCs w:val="21"/>
        </w:rPr>
        <w:t xml:space="preserve"> (</w:t>
      </w:r>
      <w:r w:rsidR="007B4777" w:rsidRPr="00092E24">
        <w:rPr>
          <w:rFonts w:ascii="Calibri" w:hAnsi="Calibri" w:cs="Calibri"/>
          <w:sz w:val="21"/>
          <w:szCs w:val="21"/>
        </w:rPr>
        <w:t>“</w:t>
      </w:r>
      <w:r w:rsidR="00ED51D5" w:rsidRPr="00092E24">
        <w:rPr>
          <w:rFonts w:ascii="Calibri" w:hAnsi="Calibri" w:cs="Calibri"/>
          <w:sz w:val="21"/>
          <w:szCs w:val="21"/>
          <w:u w:val="single"/>
        </w:rPr>
        <w:t>Partes</w:t>
      </w:r>
      <w:r w:rsidR="007B4777" w:rsidRPr="00092E24">
        <w:rPr>
          <w:rFonts w:ascii="Calibri" w:hAnsi="Calibri" w:cs="Calibri"/>
          <w:sz w:val="21"/>
          <w:szCs w:val="21"/>
        </w:rPr>
        <w:t>”</w:t>
      </w:r>
      <w:r w:rsidR="00ED51D5" w:rsidRPr="00092E24">
        <w:rPr>
          <w:rFonts w:ascii="Calibri" w:hAnsi="Calibri" w:cs="Calibri"/>
          <w:sz w:val="21"/>
          <w:szCs w:val="21"/>
        </w:rPr>
        <w:t>)</w:t>
      </w:r>
      <w:r w:rsidRPr="00092E24">
        <w:rPr>
          <w:rFonts w:ascii="Calibri" w:hAnsi="Calibri" w:cs="Calibri"/>
          <w:sz w:val="21"/>
          <w:szCs w:val="21"/>
        </w:rPr>
        <w:t xml:space="preserve"> nest</w:t>
      </w:r>
      <w:r w:rsidR="00513371" w:rsidRPr="00092E24">
        <w:rPr>
          <w:rFonts w:ascii="Calibri" w:hAnsi="Calibri" w:cs="Calibri"/>
          <w:sz w:val="21"/>
          <w:szCs w:val="21"/>
        </w:rPr>
        <w:t>e</w:t>
      </w:r>
      <w:r w:rsidRPr="00092E24">
        <w:rPr>
          <w:rFonts w:ascii="Calibri" w:hAnsi="Calibri" w:cs="Calibri"/>
          <w:sz w:val="21"/>
          <w:szCs w:val="21"/>
        </w:rPr>
        <w:t xml:space="preserve"> </w:t>
      </w:r>
      <w:r w:rsidR="007B4777" w:rsidRPr="00092E24">
        <w:rPr>
          <w:rFonts w:ascii="Calibri" w:hAnsi="Calibri" w:cs="Calibri"/>
          <w:sz w:val="21"/>
          <w:szCs w:val="21"/>
        </w:rPr>
        <w:t>“</w:t>
      </w:r>
      <w:r w:rsidR="00C27435" w:rsidRPr="00092E24">
        <w:rPr>
          <w:rFonts w:ascii="Calibri" w:hAnsi="Calibri" w:cs="Calibr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Escritura de Emissão</w:t>
      </w:r>
      <w:r w:rsidR="007B4777" w:rsidRPr="00092E24">
        <w:rPr>
          <w:rFonts w:ascii="Calibri" w:hAnsi="Calibri" w:cs="Calibri"/>
          <w:sz w:val="21"/>
          <w:szCs w:val="21"/>
        </w:rPr>
        <w:t>”</w:t>
      </w:r>
      <w:r w:rsidRPr="00092E24">
        <w:rPr>
          <w:rFonts w:ascii="Calibri" w:hAnsi="Calibri" w:cs="Calibri"/>
          <w:sz w:val="21"/>
          <w:szCs w:val="21"/>
        </w:rPr>
        <w:t>):</w:t>
      </w:r>
    </w:p>
    <w:p w14:paraId="4FB3428B" w14:textId="77777777" w:rsidR="009E2E01" w:rsidRPr="00092E24" w:rsidRDefault="009E2E01" w:rsidP="00BB510B">
      <w:pPr>
        <w:numPr>
          <w:ilvl w:val="0"/>
          <w:numId w:val="3"/>
        </w:numPr>
        <w:spacing w:after="140" w:line="280" w:lineRule="atLeast"/>
        <w:rPr>
          <w:rFonts w:ascii="Calibri" w:hAnsi="Calibri" w:cs="Calibri"/>
          <w:sz w:val="21"/>
          <w:szCs w:val="21"/>
        </w:rPr>
        <w:pPrChange w:id="4" w:author="Autor">
          <w:pPr>
            <w:numPr>
              <w:numId w:val="3"/>
            </w:numPr>
            <w:tabs>
              <w:tab w:val="num" w:pos="709"/>
            </w:tabs>
            <w:ind w:left="709" w:hanging="709"/>
          </w:pPr>
        </w:pPrChange>
      </w:pPr>
      <w:r w:rsidRPr="00092E24">
        <w:rPr>
          <w:rFonts w:ascii="Calibri" w:hAnsi="Calibri" w:cs="Calibri"/>
          <w:sz w:val="21"/>
          <w:szCs w:val="21"/>
        </w:rPr>
        <w:t>como emissora</w:t>
      </w:r>
      <w:r w:rsidR="0016365B" w:rsidRPr="00092E24">
        <w:rPr>
          <w:rFonts w:ascii="Calibri" w:hAnsi="Calibri" w:cs="Calibri"/>
          <w:sz w:val="21"/>
          <w:szCs w:val="21"/>
        </w:rPr>
        <w:t xml:space="preserve"> das debêntures </w:t>
      </w:r>
      <w:r w:rsidR="00DF3CE4" w:rsidRPr="00092E24">
        <w:rPr>
          <w:rFonts w:ascii="Calibri" w:hAnsi="Calibri" w:cs="Calibri"/>
          <w:sz w:val="21"/>
          <w:szCs w:val="21"/>
        </w:rPr>
        <w:t>(</w:t>
      </w:r>
      <w:r w:rsidR="007B4777" w:rsidRPr="00092E24">
        <w:rPr>
          <w:rFonts w:ascii="Calibri" w:hAnsi="Calibri" w:cs="Calibri"/>
          <w:sz w:val="21"/>
          <w:szCs w:val="21"/>
        </w:rPr>
        <w:t>“</w:t>
      </w:r>
      <w:r w:rsidR="00E166E5" w:rsidRPr="00092E24">
        <w:rPr>
          <w:rFonts w:ascii="Calibri" w:hAnsi="Calibri" w:cs="Calibri"/>
          <w:sz w:val="21"/>
          <w:szCs w:val="21"/>
          <w:u w:val="single"/>
        </w:rPr>
        <w:t>Debêntures</w:t>
      </w:r>
      <w:r w:rsidR="007B4777" w:rsidRPr="00092E24">
        <w:rPr>
          <w:rFonts w:ascii="Calibri" w:hAnsi="Calibri" w:cs="Calibri"/>
          <w:sz w:val="21"/>
          <w:szCs w:val="21"/>
        </w:rPr>
        <w:t>”</w:t>
      </w:r>
      <w:r w:rsidR="00DF3CE4" w:rsidRPr="00092E24">
        <w:rPr>
          <w:rFonts w:ascii="Calibri" w:hAnsi="Calibri" w:cs="Calibri"/>
          <w:sz w:val="21"/>
          <w:szCs w:val="21"/>
        </w:rPr>
        <w:t xml:space="preserve">) </w:t>
      </w:r>
      <w:r w:rsidR="00885FEA" w:rsidRPr="00092E24">
        <w:rPr>
          <w:rFonts w:ascii="Calibri" w:hAnsi="Calibri" w:cs="Calibri"/>
          <w:sz w:val="21"/>
          <w:szCs w:val="21"/>
        </w:rPr>
        <w:t xml:space="preserve">objeto da Oferta Restrita (conforme </w:t>
      </w:r>
      <w:r w:rsidR="00284701" w:rsidRPr="00092E24">
        <w:rPr>
          <w:rFonts w:ascii="Calibri" w:hAnsi="Calibri" w:cs="Calibri"/>
          <w:sz w:val="21"/>
          <w:szCs w:val="21"/>
        </w:rPr>
        <w:t xml:space="preserve">definida </w:t>
      </w:r>
      <w:r w:rsidR="00885FEA" w:rsidRPr="00092E24">
        <w:rPr>
          <w:rFonts w:ascii="Calibri" w:hAnsi="Calibri" w:cs="Calibri"/>
          <w:sz w:val="21"/>
          <w:szCs w:val="21"/>
        </w:rPr>
        <w:t>abaixo)</w:t>
      </w:r>
      <w:r w:rsidR="00633A26" w:rsidRPr="00092E24">
        <w:rPr>
          <w:rFonts w:ascii="Calibri" w:hAnsi="Calibri" w:cs="Calibri"/>
          <w:sz w:val="21"/>
          <w:szCs w:val="21"/>
        </w:rPr>
        <w:t xml:space="preserve"> </w:t>
      </w:r>
      <w:r w:rsidR="00FF5C61" w:rsidRPr="00092E24">
        <w:rPr>
          <w:rFonts w:ascii="Calibri" w:hAnsi="Calibri" w:cs="Calibri"/>
          <w:sz w:val="21"/>
          <w:szCs w:val="21"/>
        </w:rPr>
        <w:t xml:space="preserve">e </w:t>
      </w:r>
      <w:r w:rsidR="006A6239" w:rsidRPr="00092E24">
        <w:rPr>
          <w:rFonts w:ascii="Calibri" w:hAnsi="Calibri" w:cs="Calibri"/>
          <w:sz w:val="21"/>
          <w:szCs w:val="21"/>
        </w:rPr>
        <w:t xml:space="preserve">ofertante </w:t>
      </w:r>
      <w:r w:rsidR="00B84078" w:rsidRPr="00092E24">
        <w:rPr>
          <w:rFonts w:ascii="Calibri" w:hAnsi="Calibri" w:cs="Calibri"/>
          <w:sz w:val="21"/>
          <w:szCs w:val="21"/>
        </w:rPr>
        <w:t>(</w:t>
      </w:r>
      <w:r w:rsidR="007B4777" w:rsidRPr="00092E24">
        <w:rPr>
          <w:rFonts w:ascii="Calibri" w:hAnsi="Calibri" w:cs="Calibri"/>
          <w:sz w:val="21"/>
          <w:szCs w:val="21"/>
        </w:rPr>
        <w:t>“</w:t>
      </w:r>
      <w:r w:rsidR="00B84078" w:rsidRPr="00092E24">
        <w:rPr>
          <w:rFonts w:ascii="Calibri" w:hAnsi="Calibri" w:cs="Calibri"/>
          <w:sz w:val="21"/>
          <w:szCs w:val="21"/>
          <w:u w:val="single"/>
        </w:rPr>
        <w:t>Emissora</w:t>
      </w:r>
      <w:r w:rsidR="007B4777" w:rsidRPr="00092E24">
        <w:rPr>
          <w:rFonts w:ascii="Calibri" w:hAnsi="Calibri" w:cs="Calibri"/>
          <w:sz w:val="21"/>
          <w:szCs w:val="21"/>
        </w:rPr>
        <w:t>”</w:t>
      </w:r>
      <w:r w:rsidR="00B84078" w:rsidRPr="00092E24">
        <w:rPr>
          <w:rFonts w:ascii="Calibri" w:hAnsi="Calibri" w:cs="Calibri"/>
          <w:sz w:val="21"/>
          <w:szCs w:val="21"/>
        </w:rPr>
        <w:t>)</w:t>
      </w:r>
      <w:r w:rsidR="00BA5AC6" w:rsidRPr="00092E24">
        <w:rPr>
          <w:rFonts w:ascii="Calibri" w:hAnsi="Calibri" w:cs="Calibri"/>
          <w:sz w:val="21"/>
          <w:szCs w:val="21"/>
        </w:rPr>
        <w:t>:</w:t>
      </w:r>
    </w:p>
    <w:p w14:paraId="2B0CA304" w14:textId="77777777" w:rsidR="00B539E7" w:rsidRPr="00092E24" w:rsidRDefault="004638C5" w:rsidP="00BB510B">
      <w:pPr>
        <w:spacing w:after="140" w:line="280" w:lineRule="atLeast"/>
        <w:ind w:left="709"/>
        <w:rPr>
          <w:rFonts w:ascii="Calibri" w:hAnsi="Calibri" w:cs="Calibri"/>
          <w:sz w:val="21"/>
          <w:szCs w:val="21"/>
        </w:rPr>
        <w:pPrChange w:id="5" w:author="Autor">
          <w:pPr>
            <w:ind w:left="709"/>
          </w:pPr>
        </w:pPrChange>
      </w:pPr>
      <w:r w:rsidRPr="00092E24">
        <w:rPr>
          <w:rFonts w:ascii="Calibri" w:hAnsi="Calibri" w:cs="Calibri"/>
          <w:smallCaps/>
          <w:sz w:val="21"/>
          <w:szCs w:val="21"/>
        </w:rPr>
        <w:t>Golf Village Empreendimentos Imobiliários S.A.</w:t>
      </w:r>
      <w:r w:rsidRPr="00092E24">
        <w:rPr>
          <w:rFonts w:ascii="Calibri" w:hAnsi="Calibri" w:cs="Calibri"/>
          <w:sz w:val="21"/>
          <w:szCs w:val="21"/>
        </w:rPr>
        <w:t>, sociedade por ações de capital fechado, com sede na Cidade de São Paulo, Estado de São Paulo, na Av. Dr. Cardoso de Melo, n.º 1.340, cj. 21, 2º andar, inscrita no Cadastro Nacional da Pessoa Jurídica do Ministério da Fazenda (“</w:t>
      </w:r>
      <w:r w:rsidRPr="00092E24">
        <w:rPr>
          <w:rFonts w:ascii="Calibri" w:hAnsi="Calibri" w:cs="Calibri"/>
          <w:sz w:val="21"/>
          <w:szCs w:val="21"/>
          <w:u w:val="single"/>
        </w:rPr>
        <w:t>CNPJ/MF</w:t>
      </w:r>
      <w:r w:rsidRPr="00092E24">
        <w:rPr>
          <w:rFonts w:ascii="Calibri" w:hAnsi="Calibri" w:cs="Calibri"/>
          <w:sz w:val="21"/>
          <w:szCs w:val="21"/>
        </w:rPr>
        <w:t>”) sob o n.º 05.730.704/0001-33</w:t>
      </w:r>
      <w:r w:rsidR="00275943" w:rsidRPr="00092E24">
        <w:rPr>
          <w:rFonts w:ascii="Calibri" w:hAnsi="Calibri" w:cs="Calibri"/>
          <w:sz w:val="21"/>
          <w:szCs w:val="21"/>
        </w:rPr>
        <w:t>,</w:t>
      </w:r>
      <w:r w:rsidR="00275943" w:rsidRPr="00BB510B">
        <w:rPr>
          <w:rFonts w:ascii="Calibri" w:hAnsi="Calibri"/>
          <w:sz w:val="21"/>
          <w:rPrChange w:id="6" w:author="Autor">
            <w:rPr>
              <w:rFonts w:ascii="Garamond" w:hAnsi="Garamond"/>
              <w:sz w:val="22"/>
            </w:rPr>
          </w:rPrChange>
        </w:rPr>
        <w:t xml:space="preserve"> </w:t>
      </w:r>
      <w:r w:rsidR="00275943" w:rsidRPr="00092E24">
        <w:rPr>
          <w:rFonts w:ascii="Calibri" w:hAnsi="Calibri" w:cs="Calibri"/>
          <w:sz w:val="21"/>
          <w:szCs w:val="21"/>
        </w:rPr>
        <w:t>NIRE n.º 35300196198</w:t>
      </w:r>
      <w:r w:rsidRPr="00092E24">
        <w:rPr>
          <w:rFonts w:ascii="Calibri" w:hAnsi="Calibri" w:cs="Calibri"/>
          <w:sz w:val="21"/>
          <w:szCs w:val="21"/>
        </w:rPr>
        <w:t xml:space="preserve">, neste ato representada nos termos de seu estatuto social; </w:t>
      </w:r>
      <w:ins w:id="7" w:author="Autor">
        <w:r w:rsidR="00ED0D6F" w:rsidRPr="00092E24">
          <w:rPr>
            <w:rFonts w:ascii="Calibri" w:hAnsi="Calibri" w:cs="Calibri"/>
            <w:sz w:val="21"/>
            <w:szCs w:val="21"/>
          </w:rPr>
          <w:t>e</w:t>
        </w:r>
      </w:ins>
    </w:p>
    <w:p w14:paraId="1ED6A619" w14:textId="77777777" w:rsidR="00BA5AC6" w:rsidRPr="00092E24" w:rsidRDefault="00C65818" w:rsidP="00BB510B">
      <w:pPr>
        <w:numPr>
          <w:ilvl w:val="0"/>
          <w:numId w:val="3"/>
        </w:numPr>
        <w:spacing w:after="140" w:line="280" w:lineRule="atLeast"/>
        <w:rPr>
          <w:rFonts w:ascii="Calibri" w:hAnsi="Calibri" w:cs="Calibri"/>
          <w:sz w:val="21"/>
          <w:szCs w:val="21"/>
        </w:rPr>
        <w:pPrChange w:id="8" w:author="Autor">
          <w:pPr>
            <w:numPr>
              <w:numId w:val="3"/>
            </w:numPr>
            <w:tabs>
              <w:tab w:val="num" w:pos="709"/>
            </w:tabs>
            <w:ind w:left="709" w:hanging="709"/>
          </w:pPr>
        </w:pPrChange>
      </w:pPr>
      <w:r w:rsidRPr="00092E24">
        <w:rPr>
          <w:rFonts w:ascii="Calibri" w:hAnsi="Calibri" w:cs="Calibri"/>
          <w:sz w:val="21"/>
          <w:szCs w:val="21"/>
        </w:rPr>
        <w:t>como agente fiduciário</w:t>
      </w:r>
      <w:r w:rsidR="00026E7F" w:rsidRPr="00092E24">
        <w:rPr>
          <w:rFonts w:ascii="Calibri" w:hAnsi="Calibri" w:cs="Calibri"/>
          <w:sz w:val="21"/>
          <w:szCs w:val="21"/>
        </w:rPr>
        <w:t xml:space="preserve"> (</w:t>
      </w:r>
      <w:r w:rsidR="007B4777" w:rsidRPr="00092E24">
        <w:rPr>
          <w:rFonts w:ascii="Calibri" w:hAnsi="Calibri" w:cs="Calibri"/>
          <w:sz w:val="21"/>
          <w:szCs w:val="21"/>
        </w:rPr>
        <w:t>“</w:t>
      </w:r>
      <w:r w:rsidR="00026E7F" w:rsidRPr="00092E24">
        <w:rPr>
          <w:rFonts w:ascii="Calibri" w:hAnsi="Calibri" w:cs="Calibri"/>
          <w:sz w:val="21"/>
          <w:szCs w:val="21"/>
          <w:u w:val="single"/>
        </w:rPr>
        <w:t>Agente Fiduciário</w:t>
      </w:r>
      <w:r w:rsidR="007B4777" w:rsidRPr="00092E24">
        <w:rPr>
          <w:rFonts w:ascii="Calibri" w:hAnsi="Calibri" w:cs="Calibri"/>
          <w:sz w:val="21"/>
          <w:szCs w:val="21"/>
        </w:rPr>
        <w:t>”</w:t>
      </w:r>
      <w:r w:rsidR="00026E7F" w:rsidRPr="00092E24">
        <w:rPr>
          <w:rFonts w:ascii="Calibri" w:hAnsi="Calibri" w:cs="Calibri"/>
          <w:sz w:val="21"/>
          <w:szCs w:val="21"/>
        </w:rPr>
        <w:t>)</w:t>
      </w:r>
      <w:r w:rsidRPr="00092E24">
        <w:rPr>
          <w:rFonts w:ascii="Calibri" w:hAnsi="Calibri" w:cs="Calibri"/>
          <w:sz w:val="21"/>
          <w:szCs w:val="21"/>
        </w:rPr>
        <w:t xml:space="preserve">, nomeado nesta Escritura de Emissão e nela interveniente, representando a comunhão dos titulares das </w:t>
      </w:r>
      <w:r w:rsidR="00B37939" w:rsidRPr="00092E24">
        <w:rPr>
          <w:rFonts w:ascii="Calibri" w:hAnsi="Calibri" w:cs="Calibri"/>
          <w:sz w:val="21"/>
          <w:szCs w:val="21"/>
        </w:rPr>
        <w:t>D</w:t>
      </w:r>
      <w:r w:rsidRPr="00092E24">
        <w:rPr>
          <w:rFonts w:ascii="Calibri" w:hAnsi="Calibri" w:cs="Calibri"/>
          <w:sz w:val="21"/>
          <w:szCs w:val="21"/>
        </w:rPr>
        <w:t>ebêntures (</w:t>
      </w:r>
      <w:r w:rsidR="007B4777" w:rsidRPr="00092E24">
        <w:rPr>
          <w:rFonts w:ascii="Calibri" w:hAnsi="Calibri" w:cs="Calibri"/>
          <w:sz w:val="21"/>
          <w:szCs w:val="21"/>
        </w:rPr>
        <w:t>“</w:t>
      </w:r>
      <w:r w:rsidR="00C17324" w:rsidRPr="00092E24">
        <w:rPr>
          <w:rFonts w:ascii="Calibri" w:hAnsi="Calibri" w:cs="Calibri"/>
          <w:sz w:val="21"/>
          <w:szCs w:val="21"/>
          <w:u w:val="single"/>
        </w:rPr>
        <w:t>Debenturistas</w:t>
      </w:r>
      <w:r w:rsidR="00AF483D" w:rsidRPr="00092E24">
        <w:rPr>
          <w:rFonts w:ascii="Calibri" w:hAnsi="Calibri" w:cs="Calibri"/>
          <w:sz w:val="21"/>
          <w:szCs w:val="21"/>
        </w:rPr>
        <w:t>”</w:t>
      </w:r>
      <w:r w:rsidRPr="00092E24">
        <w:rPr>
          <w:rFonts w:ascii="Calibri" w:hAnsi="Calibri" w:cs="Calibri"/>
          <w:sz w:val="21"/>
          <w:szCs w:val="21"/>
        </w:rPr>
        <w:t>)</w:t>
      </w:r>
      <w:r w:rsidR="00BA5AC6" w:rsidRPr="00092E24">
        <w:rPr>
          <w:rFonts w:ascii="Calibri" w:hAnsi="Calibri" w:cs="Calibri"/>
          <w:sz w:val="21"/>
          <w:szCs w:val="21"/>
        </w:rPr>
        <w:t>:</w:t>
      </w:r>
    </w:p>
    <w:p w14:paraId="2BAED829" w14:textId="77777777" w:rsidR="0077235D" w:rsidRPr="00092E24" w:rsidRDefault="004638C5" w:rsidP="00BB510B">
      <w:pPr>
        <w:spacing w:after="140" w:line="280" w:lineRule="atLeast"/>
        <w:ind w:left="709"/>
        <w:rPr>
          <w:rFonts w:ascii="Calibri" w:hAnsi="Calibri" w:cs="Calibri"/>
          <w:sz w:val="21"/>
          <w:szCs w:val="21"/>
        </w:rPr>
        <w:pPrChange w:id="9" w:author="Autor">
          <w:pPr>
            <w:ind w:left="709"/>
          </w:pPr>
        </w:pPrChange>
      </w:pPr>
      <w:r w:rsidRPr="00092E24">
        <w:rPr>
          <w:rFonts w:ascii="Calibri" w:hAnsi="Calibri" w:cs="Calibri"/>
          <w:smallCaps/>
          <w:sz w:val="21"/>
          <w:szCs w:val="21"/>
        </w:rPr>
        <w:t>Oliveira Trust</w:t>
      </w:r>
      <w:r w:rsidR="00EA02C2" w:rsidRPr="00092E24">
        <w:rPr>
          <w:rFonts w:ascii="Calibri" w:hAnsi="Calibri" w:cs="Calibri"/>
          <w:smallCaps/>
          <w:sz w:val="21"/>
          <w:szCs w:val="21"/>
        </w:rPr>
        <w:t xml:space="preserve"> DTVM </w:t>
      </w:r>
      <w:r w:rsidRPr="00092E24">
        <w:rPr>
          <w:rFonts w:ascii="Calibri" w:hAnsi="Calibri" w:cs="Calibri"/>
          <w:smallCaps/>
          <w:sz w:val="21"/>
          <w:szCs w:val="21"/>
        </w:rPr>
        <w:t>S.A</w:t>
      </w:r>
      <w:r w:rsidR="00EA02C2" w:rsidRPr="00092E24">
        <w:rPr>
          <w:rFonts w:ascii="Calibri" w:hAnsi="Calibri" w:cs="Calibri"/>
          <w:smallCaps/>
          <w:sz w:val="21"/>
          <w:szCs w:val="21"/>
        </w:rPr>
        <w:t>.</w:t>
      </w:r>
      <w:r w:rsidR="00EA02C2" w:rsidRPr="00092E24">
        <w:rPr>
          <w:rFonts w:ascii="Calibri" w:hAnsi="Calibri" w:cs="Calibri"/>
          <w:sz w:val="21"/>
          <w:szCs w:val="21"/>
        </w:rPr>
        <w:t xml:space="preserve">, sociedade </w:t>
      </w:r>
      <w:r w:rsidRPr="00092E24">
        <w:rPr>
          <w:rFonts w:ascii="Calibri" w:hAnsi="Calibri" w:cs="Calibri"/>
          <w:sz w:val="21"/>
          <w:szCs w:val="21"/>
        </w:rPr>
        <w:t>por ações</w:t>
      </w:r>
      <w:r w:rsidR="00EA02C2" w:rsidRPr="00092E24">
        <w:rPr>
          <w:rFonts w:ascii="Calibri" w:hAnsi="Calibri" w:cs="Calibri"/>
          <w:sz w:val="21"/>
          <w:szCs w:val="21"/>
        </w:rPr>
        <w:t xml:space="preserve"> com sede na Cidade </w:t>
      </w:r>
      <w:r w:rsidRPr="00092E24">
        <w:rPr>
          <w:rFonts w:ascii="Calibri" w:hAnsi="Calibri" w:cs="Calibri"/>
          <w:sz w:val="21"/>
          <w:szCs w:val="21"/>
        </w:rPr>
        <w:t>do Rio de Janeiro</w:t>
      </w:r>
      <w:r w:rsidR="00EA02C2" w:rsidRPr="00092E24">
        <w:rPr>
          <w:rFonts w:ascii="Calibri" w:hAnsi="Calibri" w:cs="Calibri"/>
          <w:sz w:val="21"/>
          <w:szCs w:val="21"/>
        </w:rPr>
        <w:t xml:space="preserve">, Estado </w:t>
      </w:r>
      <w:r w:rsidRPr="00092E24">
        <w:rPr>
          <w:rFonts w:ascii="Calibri" w:hAnsi="Calibri" w:cs="Calibri"/>
          <w:sz w:val="21"/>
          <w:szCs w:val="21"/>
        </w:rPr>
        <w:t>do Rio de Janeiro</w:t>
      </w:r>
      <w:r w:rsidR="00EA02C2" w:rsidRPr="00092E24">
        <w:rPr>
          <w:rFonts w:ascii="Calibri" w:hAnsi="Calibri" w:cs="Calibri"/>
          <w:sz w:val="21"/>
          <w:szCs w:val="21"/>
        </w:rPr>
        <w:t>, na Av. </w:t>
      </w:r>
      <w:r w:rsidRPr="00092E24">
        <w:rPr>
          <w:rFonts w:ascii="Calibri" w:hAnsi="Calibri" w:cs="Calibri"/>
          <w:sz w:val="21"/>
          <w:szCs w:val="21"/>
        </w:rPr>
        <w:t>das Américas</w:t>
      </w:r>
      <w:r w:rsidR="00EA02C2" w:rsidRPr="00092E24">
        <w:rPr>
          <w:rFonts w:ascii="Calibri" w:hAnsi="Calibri" w:cs="Calibri"/>
          <w:sz w:val="21"/>
          <w:szCs w:val="21"/>
        </w:rPr>
        <w:t>, n.º </w:t>
      </w:r>
      <w:r w:rsidRPr="00092E24">
        <w:rPr>
          <w:rFonts w:ascii="Calibri" w:hAnsi="Calibri" w:cs="Calibri"/>
          <w:sz w:val="21"/>
          <w:szCs w:val="21"/>
        </w:rPr>
        <w:t>5</w:t>
      </w:r>
      <w:r w:rsidR="00EA02C2" w:rsidRPr="00092E24">
        <w:rPr>
          <w:rFonts w:ascii="Calibri" w:hAnsi="Calibri" w:cs="Calibri"/>
          <w:sz w:val="21"/>
          <w:szCs w:val="21"/>
        </w:rPr>
        <w:t>00</w:t>
      </w:r>
      <w:r w:rsidR="00B539E7" w:rsidRPr="00092E24">
        <w:rPr>
          <w:rFonts w:ascii="Calibri" w:hAnsi="Calibri" w:cs="Calibri"/>
          <w:sz w:val="21"/>
          <w:szCs w:val="21"/>
        </w:rPr>
        <w:t>,</w:t>
      </w:r>
      <w:r w:rsidR="00EA02C2" w:rsidRPr="00092E24">
        <w:rPr>
          <w:rFonts w:ascii="Calibri" w:hAnsi="Calibri" w:cs="Calibri"/>
          <w:sz w:val="21"/>
          <w:szCs w:val="21"/>
        </w:rPr>
        <w:t xml:space="preserve"> </w:t>
      </w:r>
      <w:r w:rsidRPr="00092E24">
        <w:rPr>
          <w:rFonts w:ascii="Calibri" w:hAnsi="Calibri" w:cs="Calibri"/>
          <w:sz w:val="21"/>
          <w:szCs w:val="21"/>
        </w:rPr>
        <w:t>Bloco 13</w:t>
      </w:r>
      <w:r w:rsidR="00B539E7" w:rsidRPr="00092E24">
        <w:rPr>
          <w:rFonts w:ascii="Calibri" w:hAnsi="Calibri" w:cs="Calibri"/>
          <w:sz w:val="21"/>
          <w:szCs w:val="21"/>
        </w:rPr>
        <w:t>,</w:t>
      </w:r>
      <w:r w:rsidRPr="00092E24">
        <w:rPr>
          <w:rFonts w:ascii="Calibri" w:hAnsi="Calibri" w:cs="Calibri"/>
          <w:sz w:val="21"/>
          <w:szCs w:val="21"/>
        </w:rPr>
        <w:t> Grupo 205</w:t>
      </w:r>
      <w:r w:rsidR="00EA02C2" w:rsidRPr="00092E24">
        <w:rPr>
          <w:rFonts w:ascii="Calibri" w:hAnsi="Calibri" w:cs="Calibri"/>
          <w:sz w:val="21"/>
          <w:szCs w:val="21"/>
        </w:rPr>
        <w:t xml:space="preserve">, inscrita no CNPJ/MF sob o n.º </w:t>
      </w:r>
      <w:r w:rsidR="004203FB" w:rsidRPr="00092E24">
        <w:rPr>
          <w:rFonts w:ascii="Calibri" w:hAnsi="Calibri" w:cs="Calibri"/>
          <w:sz w:val="21"/>
          <w:szCs w:val="21"/>
        </w:rPr>
        <w:t>36.113.876/0001-91</w:t>
      </w:r>
      <w:r w:rsidR="00EA02C2" w:rsidRPr="00092E24">
        <w:rPr>
          <w:rFonts w:ascii="Calibri" w:hAnsi="Calibri" w:cs="Calibri"/>
          <w:sz w:val="21"/>
          <w:szCs w:val="21"/>
        </w:rPr>
        <w:t xml:space="preserve">, neste ato representada nos termos de seu </w:t>
      </w:r>
      <w:r w:rsidR="004203FB" w:rsidRPr="00092E24">
        <w:rPr>
          <w:rFonts w:ascii="Calibri" w:hAnsi="Calibri" w:cs="Calibri"/>
          <w:sz w:val="21"/>
          <w:szCs w:val="21"/>
        </w:rPr>
        <w:t xml:space="preserve">estatuto </w:t>
      </w:r>
      <w:r w:rsidR="00EA02C2" w:rsidRPr="00092E24">
        <w:rPr>
          <w:rFonts w:ascii="Calibri" w:hAnsi="Calibri" w:cs="Calibri"/>
          <w:sz w:val="21"/>
          <w:szCs w:val="21"/>
        </w:rPr>
        <w:t>social;</w:t>
      </w:r>
    </w:p>
    <w:p w14:paraId="6DA776E2"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Para fins desta Escri</w:t>
      </w:r>
      <w:r w:rsidR="008633FC" w:rsidRPr="00092E24">
        <w:rPr>
          <w:rFonts w:ascii="Calibri" w:hAnsi="Calibri" w:cs="Calibri"/>
          <w:sz w:val="21"/>
          <w:szCs w:val="21"/>
        </w:rPr>
        <w:t>tura de Emissão, consideram-se d</w:t>
      </w:r>
      <w:r w:rsidRPr="00092E24">
        <w:rPr>
          <w:rFonts w:ascii="Calibri" w:hAnsi="Calibri" w:cs="Calibri"/>
          <w:sz w:val="21"/>
          <w:szCs w:val="21"/>
        </w:rPr>
        <w:t xml:space="preserve">ocumentos da Oferta Restrita </w:t>
      </w:r>
      <w:r w:rsidR="003117CF" w:rsidRPr="00092E24">
        <w:rPr>
          <w:rFonts w:ascii="Calibri" w:hAnsi="Calibri" w:cs="Calibri"/>
          <w:sz w:val="21"/>
          <w:szCs w:val="21"/>
        </w:rPr>
        <w:t xml:space="preserve">(conforme definida abaixo) </w:t>
      </w:r>
      <w:r w:rsidRPr="00092E24">
        <w:rPr>
          <w:rFonts w:ascii="Calibri" w:hAnsi="Calibri" w:cs="Calibri"/>
          <w:sz w:val="21"/>
          <w:szCs w:val="21"/>
        </w:rPr>
        <w:t>esta Escritura de Emissão, o Contrato de Distribuição (conforme definido abaixo), a AGE</w:t>
      </w:r>
      <w:r w:rsidR="00D34C4D" w:rsidRPr="00092E24">
        <w:rPr>
          <w:rFonts w:ascii="Calibri" w:hAnsi="Calibri" w:cs="Calibri"/>
          <w:sz w:val="21"/>
          <w:szCs w:val="21"/>
        </w:rPr>
        <w:t> </w:t>
      </w:r>
      <w:r w:rsidR="00CF4109" w:rsidRPr="00092E24">
        <w:rPr>
          <w:rFonts w:ascii="Calibri" w:hAnsi="Calibri" w:cs="Calibri"/>
          <w:sz w:val="21"/>
          <w:szCs w:val="21"/>
        </w:rPr>
        <w:t xml:space="preserve">Emissora </w:t>
      </w:r>
      <w:r w:rsidRPr="00092E24">
        <w:rPr>
          <w:rFonts w:ascii="Calibri" w:hAnsi="Calibri" w:cs="Calibri"/>
          <w:sz w:val="21"/>
          <w:szCs w:val="21"/>
        </w:rPr>
        <w:t xml:space="preserve">(conforme definida abaixo), o Contrato de Alienação Fiduciária </w:t>
      </w:r>
      <w:r w:rsidR="00CF4109" w:rsidRPr="00092E24">
        <w:rPr>
          <w:rFonts w:ascii="Calibri" w:hAnsi="Calibri" w:cs="Calibri"/>
          <w:sz w:val="21"/>
          <w:szCs w:val="21"/>
        </w:rPr>
        <w:t xml:space="preserve">do Imóvel </w:t>
      </w:r>
      <w:r w:rsidRPr="00092E24">
        <w:rPr>
          <w:rFonts w:ascii="Calibri" w:hAnsi="Calibri" w:cs="Calibri"/>
          <w:sz w:val="21"/>
          <w:szCs w:val="21"/>
        </w:rPr>
        <w:t>(conforme definido abaixo)</w:t>
      </w:r>
      <w:r w:rsidR="00CF4109" w:rsidRPr="00092E24">
        <w:rPr>
          <w:rFonts w:ascii="Calibri" w:hAnsi="Calibri" w:cs="Calibri"/>
          <w:sz w:val="21"/>
          <w:szCs w:val="21"/>
        </w:rPr>
        <w:t xml:space="preserve"> </w:t>
      </w:r>
      <w:r w:rsidRPr="00092E24">
        <w:rPr>
          <w:rFonts w:ascii="Calibri" w:hAnsi="Calibri" w:cs="Calibri"/>
          <w:sz w:val="21"/>
          <w:szCs w:val="21"/>
        </w:rPr>
        <w:t xml:space="preserve">e </w:t>
      </w:r>
      <w:r w:rsidR="00586770" w:rsidRPr="00092E24">
        <w:rPr>
          <w:rFonts w:ascii="Calibri" w:hAnsi="Calibri" w:cs="Calibri"/>
          <w:sz w:val="21"/>
          <w:szCs w:val="21"/>
        </w:rPr>
        <w:t xml:space="preserve">os </w:t>
      </w:r>
      <w:r w:rsidRPr="00092E24">
        <w:rPr>
          <w:rFonts w:ascii="Calibri" w:hAnsi="Calibri" w:cs="Calibri"/>
          <w:sz w:val="21"/>
          <w:szCs w:val="21"/>
        </w:rPr>
        <w:t>demais documentos, inclusive aqueles relacionados ao registro da Oferta Restrita junto à CETIP (conforme definida abaixo), emitidos no âmbito da Oferta Restrita</w:t>
      </w:r>
      <w:r w:rsidR="00D433DD" w:rsidRPr="00092E24">
        <w:rPr>
          <w:rFonts w:ascii="Calibri" w:hAnsi="Calibri" w:cs="Calibri"/>
          <w:sz w:val="21"/>
          <w:szCs w:val="21"/>
        </w:rPr>
        <w:t xml:space="preserve"> </w:t>
      </w:r>
      <w:ins w:id="10" w:author="Autor">
        <w:r w:rsidR="00D433DD" w:rsidRPr="00092E24">
          <w:rPr>
            <w:rFonts w:ascii="Calibri" w:hAnsi="Calibri" w:cs="Calibri"/>
            <w:sz w:val="21"/>
            <w:szCs w:val="21"/>
          </w:rPr>
          <w:t>(conforme definida abaixo)</w:t>
        </w:r>
        <w:r w:rsidRPr="00092E24">
          <w:rPr>
            <w:rFonts w:ascii="Calibri" w:hAnsi="Calibri" w:cs="Calibri"/>
            <w:sz w:val="21"/>
            <w:szCs w:val="21"/>
          </w:rPr>
          <w:t xml:space="preserve"> </w:t>
        </w:r>
      </w:ins>
      <w:r w:rsidRPr="00092E24">
        <w:rPr>
          <w:rFonts w:ascii="Calibri" w:hAnsi="Calibri" w:cs="Calibri"/>
          <w:sz w:val="21"/>
          <w:szCs w:val="21"/>
        </w:rPr>
        <w:t>(</w:t>
      </w:r>
      <w:r w:rsidR="007B4777" w:rsidRPr="00092E24">
        <w:rPr>
          <w:rFonts w:ascii="Calibri" w:hAnsi="Calibri" w:cs="Calibri"/>
          <w:sz w:val="21"/>
          <w:szCs w:val="21"/>
        </w:rPr>
        <w:t>“</w:t>
      </w:r>
      <w:r w:rsidRPr="00092E24">
        <w:rPr>
          <w:rFonts w:ascii="Calibri" w:hAnsi="Calibri" w:cs="Calibri"/>
          <w:sz w:val="21"/>
          <w:szCs w:val="21"/>
          <w:u w:val="single"/>
        </w:rPr>
        <w:t>Documentos da Oferta Restrita</w:t>
      </w:r>
      <w:r w:rsidR="007B4777" w:rsidRPr="00092E24">
        <w:rPr>
          <w:rFonts w:ascii="Calibri" w:hAnsi="Calibri" w:cs="Calibri"/>
          <w:sz w:val="21"/>
          <w:szCs w:val="21"/>
        </w:rPr>
        <w:t>”</w:t>
      </w:r>
      <w:r w:rsidRPr="00092E24">
        <w:rPr>
          <w:rFonts w:ascii="Calibri" w:hAnsi="Calibri" w:cs="Calibri"/>
          <w:sz w:val="21"/>
          <w:szCs w:val="21"/>
        </w:rPr>
        <w:t>).</w:t>
      </w:r>
    </w:p>
    <w:p w14:paraId="4C889BB6"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 xml:space="preserve">Para os fins deste Contrato, considera-se </w:t>
      </w:r>
      <w:r w:rsidR="007B4777" w:rsidRPr="00092E24">
        <w:rPr>
          <w:rFonts w:ascii="Calibri" w:hAnsi="Calibri" w:cs="Calibri"/>
          <w:sz w:val="21"/>
          <w:szCs w:val="21"/>
        </w:rPr>
        <w:t>“</w:t>
      </w:r>
      <w:r w:rsidRPr="00092E24">
        <w:rPr>
          <w:rFonts w:ascii="Calibri" w:hAnsi="Calibri" w:cs="Calibri"/>
          <w:sz w:val="21"/>
          <w:szCs w:val="21"/>
        </w:rPr>
        <w:t>dia útil</w:t>
      </w:r>
      <w:r w:rsidR="007B4777" w:rsidRPr="00092E24">
        <w:rPr>
          <w:rFonts w:ascii="Calibri" w:hAnsi="Calibri" w:cs="Calibri"/>
          <w:sz w:val="21"/>
          <w:szCs w:val="21"/>
        </w:rPr>
        <w:t>”</w:t>
      </w:r>
      <w:r w:rsidRPr="00092E24">
        <w:rPr>
          <w:rFonts w:ascii="Calibri" w:hAnsi="Calibri" w:cs="Calibri"/>
          <w:sz w:val="21"/>
          <w:szCs w:val="21"/>
        </w:rPr>
        <w:t xml:space="preserve"> qualquer dia que não seja sábado, domingo ou feriado nacional (</w:t>
      </w:r>
      <w:r w:rsidR="007B4777" w:rsidRPr="00092E24">
        <w:rPr>
          <w:rFonts w:ascii="Calibri" w:hAnsi="Calibri" w:cs="Calibri"/>
          <w:sz w:val="21"/>
          <w:szCs w:val="21"/>
        </w:rPr>
        <w:t>“</w:t>
      </w:r>
      <w:r w:rsidRPr="00092E24">
        <w:rPr>
          <w:rFonts w:ascii="Calibri" w:hAnsi="Calibri" w:cs="Calibri"/>
          <w:sz w:val="21"/>
          <w:szCs w:val="21"/>
          <w:u w:val="single"/>
        </w:rPr>
        <w:t>Dia Útil</w:t>
      </w:r>
      <w:r w:rsidR="007B4777" w:rsidRPr="00092E24">
        <w:rPr>
          <w:rFonts w:ascii="Calibri" w:hAnsi="Calibri" w:cs="Calibri"/>
          <w:sz w:val="21"/>
          <w:szCs w:val="21"/>
        </w:rPr>
        <w:t>”</w:t>
      </w:r>
      <w:r w:rsidRPr="00092E24">
        <w:rPr>
          <w:rFonts w:ascii="Calibri" w:hAnsi="Calibri" w:cs="Calibri"/>
          <w:sz w:val="21"/>
          <w:szCs w:val="21"/>
        </w:rPr>
        <w:t>).</w:t>
      </w:r>
    </w:p>
    <w:p w14:paraId="2FCA6644" w14:textId="77777777" w:rsidR="0097182B" w:rsidRPr="00092E24" w:rsidRDefault="0097182B" w:rsidP="00BB510B">
      <w:pPr>
        <w:spacing w:after="140" w:line="280" w:lineRule="atLeast"/>
        <w:rPr>
          <w:rFonts w:ascii="Calibri" w:hAnsi="Calibri" w:cs="Calibri"/>
          <w:sz w:val="21"/>
          <w:szCs w:val="21"/>
        </w:rPr>
        <w:pPrChange w:id="11" w:author="Autor">
          <w:pPr/>
        </w:pPrChange>
      </w:pPr>
    </w:p>
    <w:p w14:paraId="02C20DAE" w14:textId="77777777" w:rsidR="00926A08" w:rsidRPr="00092E24" w:rsidRDefault="008812E3" w:rsidP="00BB510B">
      <w:pPr>
        <w:spacing w:after="140" w:line="280" w:lineRule="atLeast"/>
        <w:rPr>
          <w:rFonts w:ascii="Calibri" w:hAnsi="Calibri" w:cs="Calibri"/>
          <w:sz w:val="21"/>
          <w:szCs w:val="21"/>
        </w:rPr>
        <w:pPrChange w:id="12" w:author="Autor">
          <w:pPr/>
        </w:pPrChange>
      </w:pPr>
      <w:r w:rsidRPr="00092E24">
        <w:rPr>
          <w:rFonts w:ascii="Calibri" w:hAnsi="Calibri" w:cs="Calibri"/>
          <w:sz w:val="21"/>
          <w:szCs w:val="21"/>
        </w:rPr>
        <w:t xml:space="preserve">que </w:t>
      </w:r>
      <w:r w:rsidR="00586770" w:rsidRPr="00092E24">
        <w:rPr>
          <w:rFonts w:ascii="Calibri" w:hAnsi="Calibri" w:cs="Calibri"/>
          <w:sz w:val="21"/>
          <w:szCs w:val="21"/>
        </w:rPr>
        <w:t xml:space="preserve">RESOLVEM </w:t>
      </w:r>
      <w:r w:rsidRPr="00092E24">
        <w:rPr>
          <w:rFonts w:ascii="Calibri" w:hAnsi="Calibri" w:cs="Calibri"/>
          <w:sz w:val="21"/>
          <w:szCs w:val="21"/>
        </w:rPr>
        <w:t>celebrar esta Escritura de Emissão de acordo com os seguintes termos e condições:</w:t>
      </w:r>
    </w:p>
    <w:p w14:paraId="699390EB" w14:textId="77777777" w:rsidR="008812E3" w:rsidRPr="00092E24" w:rsidRDefault="008812E3" w:rsidP="00BB510B">
      <w:pPr>
        <w:spacing w:after="140" w:line="280" w:lineRule="atLeast"/>
        <w:rPr>
          <w:rFonts w:ascii="Calibri" w:hAnsi="Calibri" w:cs="Calibri"/>
          <w:sz w:val="21"/>
          <w:szCs w:val="21"/>
        </w:rPr>
        <w:pPrChange w:id="13" w:author="Autor">
          <w:pPr/>
        </w:pPrChange>
      </w:pPr>
    </w:p>
    <w:p w14:paraId="5D2B76DE" w14:textId="77777777" w:rsidR="00926A08" w:rsidRPr="00092E24" w:rsidRDefault="00926A08" w:rsidP="00BB510B">
      <w:pPr>
        <w:numPr>
          <w:ilvl w:val="0"/>
          <w:numId w:val="2"/>
        </w:numPr>
        <w:tabs>
          <w:tab w:val="num" w:pos="780"/>
        </w:tabs>
        <w:spacing w:after="140" w:line="280" w:lineRule="atLeast"/>
        <w:ind w:left="780" w:hanging="780"/>
        <w:rPr>
          <w:rFonts w:ascii="Calibri" w:hAnsi="Calibri" w:cs="Calibri"/>
          <w:smallCaps/>
          <w:sz w:val="21"/>
          <w:szCs w:val="21"/>
          <w:u w:val="single"/>
        </w:rPr>
        <w:pPrChange w:id="14" w:author="Autor">
          <w:pPr>
            <w:numPr>
              <w:numId w:val="2"/>
            </w:numPr>
            <w:tabs>
              <w:tab w:val="num" w:pos="709"/>
              <w:tab w:val="num" w:pos="780"/>
            </w:tabs>
            <w:ind w:left="709" w:hanging="709"/>
          </w:pPr>
        </w:pPrChange>
      </w:pPr>
      <w:bookmarkStart w:id="15" w:name="_Ref532040236"/>
      <w:r w:rsidRPr="00092E24">
        <w:rPr>
          <w:rFonts w:ascii="Calibri" w:hAnsi="Calibri" w:cs="Calibri"/>
          <w:smallCaps/>
          <w:spacing w:val="-2"/>
          <w:sz w:val="21"/>
          <w:szCs w:val="21"/>
          <w:u w:val="single"/>
        </w:rPr>
        <w:t>Autorização</w:t>
      </w:r>
    </w:p>
    <w:bookmarkEnd w:id="15"/>
    <w:p w14:paraId="677BF7EA" w14:textId="311CC1FE" w:rsidR="00CF4109" w:rsidRPr="00092E24" w:rsidRDefault="00CF410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emissão das Debêntures e a Oferta Restrita (conforme definida abaixo) são realizadas com base na deliberação da assembleia geral extraordinária da Emissora realizada em </w:t>
      </w:r>
      <w:r w:rsidR="00490DEA" w:rsidRPr="00092E24">
        <w:rPr>
          <w:rFonts w:ascii="Calibri" w:hAnsi="Calibri" w:cs="Calibri"/>
          <w:sz w:val="21"/>
          <w:szCs w:val="21"/>
        </w:rPr>
        <w:t xml:space="preserve">12 </w:t>
      </w:r>
      <w:r w:rsidRPr="00092E24">
        <w:rPr>
          <w:rFonts w:ascii="Calibri" w:hAnsi="Calibri" w:cs="Calibri"/>
          <w:sz w:val="21"/>
          <w:szCs w:val="21"/>
        </w:rPr>
        <w:t xml:space="preserve">de </w:t>
      </w:r>
      <w:r w:rsidR="00490DEA" w:rsidRPr="00092E24">
        <w:rPr>
          <w:rFonts w:ascii="Calibri" w:hAnsi="Calibri" w:cs="Calibri"/>
          <w:sz w:val="21"/>
          <w:szCs w:val="21"/>
        </w:rPr>
        <w:t xml:space="preserve">dezembro </w:t>
      </w:r>
      <w:r w:rsidRPr="00092E24">
        <w:rPr>
          <w:rFonts w:ascii="Calibri" w:hAnsi="Calibri" w:cs="Calibri"/>
          <w:sz w:val="21"/>
          <w:szCs w:val="21"/>
        </w:rPr>
        <w:t xml:space="preserve">de </w:t>
      </w:r>
      <w:r w:rsidR="00490DEA" w:rsidRPr="00092E24">
        <w:rPr>
          <w:rFonts w:ascii="Calibri" w:hAnsi="Calibri" w:cs="Calibri"/>
          <w:sz w:val="21"/>
          <w:szCs w:val="21"/>
        </w:rPr>
        <w:t>2012</w:t>
      </w:r>
      <w:r w:rsidRPr="00092E24">
        <w:rPr>
          <w:rFonts w:ascii="Calibri" w:hAnsi="Calibri" w:cs="Calibri"/>
          <w:sz w:val="21"/>
          <w:szCs w:val="21"/>
        </w:rPr>
        <w:t xml:space="preserve"> (“</w:t>
      </w:r>
      <w:r w:rsidRPr="00092E24">
        <w:rPr>
          <w:rFonts w:ascii="Calibri" w:hAnsi="Calibri" w:cs="Calibri"/>
          <w:sz w:val="21"/>
          <w:szCs w:val="21"/>
          <w:u w:val="single"/>
        </w:rPr>
        <w:t>AGE Emissora</w:t>
      </w:r>
      <w:r w:rsidRPr="00092E24">
        <w:rPr>
          <w:rFonts w:ascii="Calibri" w:hAnsi="Calibri" w:cs="Calibri"/>
          <w:sz w:val="21"/>
          <w:szCs w:val="21"/>
        </w:rPr>
        <w:t>”), com base no parágrafo 1º do artigo 59 da Lei n.º 6.404, de 15 de dezembro de 1976, conforme alterada (“</w:t>
      </w:r>
      <w:r w:rsidRPr="00092E24">
        <w:rPr>
          <w:rFonts w:ascii="Calibri" w:hAnsi="Calibri" w:cs="Calibri"/>
          <w:sz w:val="21"/>
          <w:szCs w:val="21"/>
          <w:u w:val="single"/>
        </w:rPr>
        <w:t>Lei das Sociedades por Ações</w:t>
      </w:r>
      <w:r w:rsidRPr="00092E24">
        <w:rPr>
          <w:rFonts w:ascii="Calibri" w:hAnsi="Calibri" w:cs="Calibri"/>
          <w:sz w:val="21"/>
          <w:szCs w:val="21"/>
        </w:rPr>
        <w:t xml:space="preserve">”). Por meio da mesma AGE Emissora foi também aprovada a constituição da </w:t>
      </w:r>
      <w:r w:rsidRPr="00092E24">
        <w:rPr>
          <w:rFonts w:ascii="Calibri" w:hAnsi="Calibri"/>
          <w:sz w:val="21"/>
          <w:szCs w:val="21"/>
        </w:rPr>
        <w:t xml:space="preserve">garantia de alienação fiduciária sobre o imóvel com área de terreno de 137.057,00m², de sua propriedade registrado no 15º </w:t>
      </w:r>
      <w:r w:rsidRPr="00092E24">
        <w:rPr>
          <w:rFonts w:ascii="Calibri" w:hAnsi="Calibri"/>
          <w:sz w:val="21"/>
          <w:szCs w:val="21"/>
        </w:rPr>
        <w:lastRenderedPageBreak/>
        <w:t>Oficial de Registro de Imóveis da Comarca da Capital do Estado de São Paulo, sob matrícula n.º 199</w:t>
      </w:r>
      <w:r w:rsidR="00490DEA" w:rsidRPr="00092E24">
        <w:rPr>
          <w:rFonts w:ascii="Calibri" w:hAnsi="Calibri"/>
          <w:sz w:val="21"/>
          <w:szCs w:val="21"/>
        </w:rPr>
        <w:t>.</w:t>
      </w:r>
      <w:r w:rsidRPr="00092E24">
        <w:rPr>
          <w:rFonts w:ascii="Calibri" w:hAnsi="Calibri"/>
          <w:sz w:val="21"/>
          <w:szCs w:val="21"/>
        </w:rPr>
        <w:t>610 (“</w:t>
      </w:r>
      <w:r w:rsidRPr="00092E24">
        <w:rPr>
          <w:rFonts w:ascii="Calibri" w:hAnsi="Calibri"/>
          <w:sz w:val="21"/>
          <w:szCs w:val="21"/>
          <w:u w:val="single"/>
        </w:rPr>
        <w:t>Imóvel</w:t>
      </w:r>
      <w:r w:rsidRPr="00092E24">
        <w:rPr>
          <w:rFonts w:ascii="Calibri" w:hAnsi="Calibri"/>
          <w:sz w:val="21"/>
          <w:szCs w:val="21"/>
        </w:rPr>
        <w:t>”) (“</w:t>
      </w:r>
      <w:r w:rsidRPr="00092E24">
        <w:rPr>
          <w:rFonts w:ascii="Calibri" w:hAnsi="Calibri"/>
          <w:sz w:val="21"/>
          <w:szCs w:val="21"/>
          <w:u w:val="single"/>
        </w:rPr>
        <w:t>Alienação Fiduciária do Imóvel</w:t>
      </w:r>
      <w:del w:id="16" w:author="Autor">
        <w:r w:rsidRPr="00B5168F">
          <w:rPr>
            <w:rFonts w:ascii="Calibri" w:hAnsi="Calibri"/>
            <w:sz w:val="21"/>
            <w:szCs w:val="21"/>
          </w:rPr>
          <w:delText>”);</w:delText>
        </w:r>
      </w:del>
      <w:ins w:id="17" w:author="Autor">
        <w:r w:rsidRPr="00092E24">
          <w:rPr>
            <w:rFonts w:ascii="Calibri" w:hAnsi="Calibri"/>
            <w:sz w:val="21"/>
            <w:szCs w:val="21"/>
          </w:rPr>
          <w:t>”)</w:t>
        </w:r>
        <w:r w:rsidR="00D433DD" w:rsidRPr="00092E24">
          <w:rPr>
            <w:rFonts w:ascii="Calibri" w:hAnsi="Calibri"/>
            <w:sz w:val="21"/>
            <w:szCs w:val="21"/>
          </w:rPr>
          <w:t>.</w:t>
        </w:r>
      </w:ins>
    </w:p>
    <w:p w14:paraId="19E2C0F9" w14:textId="52D5C6CB" w:rsidR="00CF4109" w:rsidRPr="00092E24" w:rsidRDefault="00CF4109"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Por meio da AGE Emissora, a Diretoria da Emissora também foi autorizada a (i) contratar instituições financeiras autorizadas a operar no mercado de capitais para realizar a distribuição pública das Debêntures com esforços restritos de colocação, nos termos da Instrução CVM n.º 476, de 16 de janeiro de 2009, conforme alterada (“</w:t>
      </w:r>
      <w:r w:rsidRPr="00092E24">
        <w:rPr>
          <w:rFonts w:ascii="Calibri" w:hAnsi="Calibri" w:cs="Calibri"/>
          <w:sz w:val="21"/>
          <w:szCs w:val="21"/>
          <w:u w:val="single"/>
        </w:rPr>
        <w:t>Instrução CVM 476</w:t>
      </w:r>
      <w:r w:rsidRPr="00092E24">
        <w:rPr>
          <w:rFonts w:ascii="Calibri" w:hAnsi="Calibri" w:cs="Calibri"/>
          <w:sz w:val="21"/>
          <w:szCs w:val="21"/>
        </w:rPr>
        <w:t>”)</w:t>
      </w:r>
      <w:r w:rsidR="00B539E7" w:rsidRPr="00092E24">
        <w:rPr>
          <w:rFonts w:ascii="Calibri" w:hAnsi="Calibri" w:cs="Calibri"/>
          <w:sz w:val="21"/>
          <w:szCs w:val="21"/>
        </w:rPr>
        <w:t>;</w:t>
      </w:r>
      <w:r w:rsidRPr="00092E24">
        <w:rPr>
          <w:rFonts w:ascii="Calibri" w:hAnsi="Calibri" w:cs="Calibri"/>
          <w:sz w:val="21"/>
          <w:szCs w:val="21"/>
        </w:rPr>
        <w:t xml:space="preserve"> </w:t>
      </w:r>
      <w:del w:id="18" w:author="Autor">
        <w:r w:rsidRPr="00B5168F">
          <w:rPr>
            <w:rFonts w:ascii="Calibri" w:hAnsi="Calibri" w:cs="Calibri"/>
            <w:sz w:val="21"/>
            <w:szCs w:val="21"/>
          </w:rPr>
          <w:delText xml:space="preserve">a </w:delText>
        </w:r>
      </w:del>
      <w:r w:rsidRPr="00092E24">
        <w:rPr>
          <w:rFonts w:ascii="Calibri" w:hAnsi="Calibri" w:cs="Calibri"/>
          <w:sz w:val="21"/>
          <w:szCs w:val="21"/>
        </w:rPr>
        <w:t xml:space="preserve">(ii) praticar todo e qualquer ato </w:t>
      </w:r>
      <w:r w:rsidRPr="00092E24">
        <w:rPr>
          <w:rFonts w:ascii="Calibri" w:hAnsi="Calibri"/>
          <w:sz w:val="21"/>
          <w:szCs w:val="21"/>
        </w:rPr>
        <w:t>necessário à efetivação da Oferta Restrita</w:t>
      </w:r>
      <w:del w:id="19" w:author="Autor">
        <w:r w:rsidRPr="00B5168F">
          <w:rPr>
            <w:rFonts w:ascii="Calibri" w:hAnsi="Calibri"/>
            <w:sz w:val="21"/>
            <w:szCs w:val="21"/>
          </w:rPr>
          <w:delText>,</w:delText>
        </w:r>
      </w:del>
      <w:ins w:id="20" w:author="Autor">
        <w:r w:rsidR="00D433DD" w:rsidRPr="00092E24">
          <w:rPr>
            <w:rFonts w:ascii="Calibri" w:hAnsi="Calibri"/>
            <w:sz w:val="21"/>
            <w:szCs w:val="21"/>
          </w:rPr>
          <w:t xml:space="preserve"> (conforme definida abaixo)</w:t>
        </w:r>
        <w:r w:rsidRPr="00092E24">
          <w:rPr>
            <w:rFonts w:ascii="Calibri" w:hAnsi="Calibri"/>
            <w:sz w:val="21"/>
            <w:szCs w:val="21"/>
          </w:rPr>
          <w:t>,</w:t>
        </w:r>
      </w:ins>
      <w:r w:rsidRPr="00092E24">
        <w:rPr>
          <w:rFonts w:ascii="Calibri" w:hAnsi="Calibri"/>
          <w:sz w:val="21"/>
          <w:szCs w:val="21"/>
        </w:rPr>
        <w:t xml:space="preserve"> à emissão das Debêntures; e (iii) praticar todo e qualquer ato necessário para constituição da Alienação Fiduciária do Imóvel</w:t>
      </w:r>
      <w:r w:rsidRPr="00092E24">
        <w:rPr>
          <w:rFonts w:ascii="Calibri" w:hAnsi="Calibri" w:cs="Calibri"/>
          <w:sz w:val="21"/>
          <w:szCs w:val="21"/>
        </w:rPr>
        <w:t>.</w:t>
      </w:r>
      <w:r w:rsidRPr="00092E24">
        <w:rPr>
          <w:rFonts w:ascii="Calibri" w:hAnsi="Calibri"/>
          <w:sz w:val="21"/>
          <w:szCs w:val="21"/>
        </w:rPr>
        <w:t xml:space="preserve"> </w:t>
      </w:r>
    </w:p>
    <w:p w14:paraId="2B11D8B1" w14:textId="77777777" w:rsidR="005C2830" w:rsidRPr="00092E24" w:rsidRDefault="005C2830" w:rsidP="00BB510B">
      <w:pPr>
        <w:spacing w:after="140" w:line="280" w:lineRule="atLeast"/>
        <w:rPr>
          <w:rFonts w:ascii="Calibri" w:hAnsi="Calibri" w:cs="Calibri"/>
          <w:sz w:val="21"/>
          <w:szCs w:val="21"/>
        </w:rPr>
        <w:pPrChange w:id="21" w:author="Autor">
          <w:pPr/>
        </w:pPrChange>
      </w:pPr>
    </w:p>
    <w:p w14:paraId="66B2B5AC" w14:textId="77777777" w:rsidR="00926A08" w:rsidRPr="00092E24" w:rsidRDefault="00926A08" w:rsidP="00BB510B">
      <w:pPr>
        <w:numPr>
          <w:ilvl w:val="0"/>
          <w:numId w:val="2"/>
        </w:numPr>
        <w:tabs>
          <w:tab w:val="num" w:pos="780"/>
        </w:tabs>
        <w:spacing w:after="140" w:line="280" w:lineRule="atLeast"/>
        <w:rPr>
          <w:rFonts w:ascii="Calibri" w:hAnsi="Calibri" w:cs="Calibri"/>
          <w:smallCaps/>
          <w:spacing w:val="-2"/>
          <w:sz w:val="21"/>
          <w:szCs w:val="21"/>
          <w:u w:val="single"/>
        </w:rPr>
        <w:pPrChange w:id="22" w:author="Autor">
          <w:pPr>
            <w:numPr>
              <w:numId w:val="2"/>
            </w:numPr>
            <w:tabs>
              <w:tab w:val="num" w:pos="709"/>
              <w:tab w:val="num" w:pos="780"/>
            </w:tabs>
            <w:ind w:left="709" w:hanging="709"/>
          </w:pPr>
        </w:pPrChange>
      </w:pPr>
      <w:r w:rsidRPr="00092E24">
        <w:rPr>
          <w:rFonts w:ascii="Calibri" w:hAnsi="Calibri" w:cs="Calibri"/>
          <w:smallCaps/>
          <w:spacing w:val="-2"/>
          <w:sz w:val="21"/>
          <w:szCs w:val="21"/>
          <w:u w:val="single"/>
        </w:rPr>
        <w:t>Requisitos</w:t>
      </w:r>
    </w:p>
    <w:p w14:paraId="70F06A3D" w14:textId="77777777" w:rsidR="00926A08" w:rsidRPr="00092E24" w:rsidRDefault="00926A08" w:rsidP="00BB510B">
      <w:pPr>
        <w:numPr>
          <w:ilvl w:val="1"/>
          <w:numId w:val="2"/>
        </w:numPr>
        <w:tabs>
          <w:tab w:val="num" w:pos="780"/>
        </w:tabs>
        <w:spacing w:after="140" w:line="280" w:lineRule="atLeast"/>
        <w:rPr>
          <w:rFonts w:ascii="Calibri" w:hAnsi="Calibri" w:cs="Calibri"/>
          <w:sz w:val="21"/>
          <w:szCs w:val="21"/>
        </w:rPr>
        <w:pPrChange w:id="23" w:author="Autor">
          <w:pPr>
            <w:numPr>
              <w:ilvl w:val="1"/>
              <w:numId w:val="2"/>
            </w:numPr>
            <w:tabs>
              <w:tab w:val="num" w:pos="709"/>
              <w:tab w:val="num" w:pos="780"/>
            </w:tabs>
            <w:ind w:left="709" w:hanging="709"/>
          </w:pPr>
        </w:pPrChange>
      </w:pPr>
      <w:bookmarkStart w:id="24" w:name="_Ref248311643"/>
      <w:r w:rsidRPr="00092E24">
        <w:rPr>
          <w:rFonts w:ascii="Calibri" w:hAnsi="Calibri" w:cs="Calibri"/>
          <w:sz w:val="21"/>
          <w:szCs w:val="21"/>
        </w:rPr>
        <w:t xml:space="preserve">A </w:t>
      </w:r>
      <w:r w:rsidR="0083006B" w:rsidRPr="00092E24">
        <w:rPr>
          <w:rFonts w:ascii="Calibri" w:hAnsi="Calibri" w:cs="Calibri"/>
          <w:sz w:val="21"/>
          <w:szCs w:val="21"/>
        </w:rPr>
        <w:t xml:space="preserve">2ª </w:t>
      </w:r>
      <w:r w:rsidR="003A35EE" w:rsidRPr="00092E24">
        <w:rPr>
          <w:rFonts w:ascii="Calibri" w:hAnsi="Calibri" w:cs="Calibri"/>
          <w:sz w:val="21"/>
          <w:szCs w:val="21"/>
        </w:rPr>
        <w:t xml:space="preserve">(segunda) </w:t>
      </w:r>
      <w:r w:rsidR="0083006B" w:rsidRPr="00092E24">
        <w:rPr>
          <w:rFonts w:ascii="Calibri" w:hAnsi="Calibri" w:cs="Calibri"/>
          <w:sz w:val="21"/>
          <w:szCs w:val="21"/>
        </w:rPr>
        <w:t>emissão de Debêntures</w:t>
      </w:r>
      <w:r w:rsidR="003A35EE" w:rsidRPr="00092E24">
        <w:rPr>
          <w:rFonts w:ascii="Calibri" w:hAnsi="Calibri" w:cs="Calibri"/>
          <w:sz w:val="21"/>
          <w:szCs w:val="21"/>
        </w:rPr>
        <w:t xml:space="preserve"> da Emissora</w:t>
      </w:r>
      <w:r w:rsidR="0083006B" w:rsidRPr="00092E24">
        <w:rPr>
          <w:rFonts w:ascii="Calibri" w:hAnsi="Calibri" w:cs="Calibri"/>
          <w:sz w:val="21"/>
          <w:szCs w:val="21"/>
        </w:rPr>
        <w:t xml:space="preserve">, sendo a </w:t>
      </w:r>
      <w:r w:rsidR="00CF4109" w:rsidRPr="00092E24">
        <w:rPr>
          <w:rFonts w:ascii="Calibri" w:hAnsi="Calibri" w:cs="Calibri"/>
          <w:sz w:val="21"/>
          <w:szCs w:val="21"/>
        </w:rPr>
        <w:t xml:space="preserve">1ª </w:t>
      </w:r>
      <w:r w:rsidR="003A35EE" w:rsidRPr="00092E24">
        <w:rPr>
          <w:rFonts w:ascii="Calibri" w:hAnsi="Calibri" w:cs="Calibri"/>
          <w:sz w:val="21"/>
          <w:szCs w:val="21"/>
        </w:rPr>
        <w:t xml:space="preserve">(primeira) </w:t>
      </w:r>
      <w:r w:rsidRPr="00092E24">
        <w:rPr>
          <w:rFonts w:ascii="Calibri" w:hAnsi="Calibri" w:cs="Calibri"/>
          <w:sz w:val="21"/>
          <w:szCs w:val="21"/>
        </w:rPr>
        <w:t xml:space="preserve">emissão </w:t>
      </w:r>
      <w:r w:rsidR="00490DEA" w:rsidRPr="00092E24">
        <w:rPr>
          <w:rFonts w:ascii="Calibri" w:hAnsi="Calibri" w:cs="Calibri"/>
          <w:sz w:val="21"/>
          <w:szCs w:val="21"/>
        </w:rPr>
        <w:t xml:space="preserve">pública </w:t>
      </w:r>
      <w:r w:rsidR="00CF4109" w:rsidRPr="00092E24">
        <w:rPr>
          <w:rFonts w:ascii="Calibri" w:hAnsi="Calibri" w:cs="Calibri"/>
          <w:sz w:val="21"/>
          <w:szCs w:val="21"/>
        </w:rPr>
        <w:t>(“</w:t>
      </w:r>
      <w:r w:rsidR="00CF4109" w:rsidRPr="00092E24">
        <w:rPr>
          <w:rFonts w:ascii="Calibri" w:hAnsi="Calibri" w:cs="Calibri"/>
          <w:sz w:val="21"/>
          <w:szCs w:val="21"/>
          <w:u w:val="single"/>
        </w:rPr>
        <w:t>Emissão</w:t>
      </w:r>
      <w:r w:rsidR="00CF4109" w:rsidRPr="00092E24">
        <w:rPr>
          <w:rFonts w:ascii="Calibri" w:hAnsi="Calibri" w:cs="Calibri"/>
          <w:sz w:val="21"/>
          <w:szCs w:val="21"/>
        </w:rPr>
        <w:t xml:space="preserve">”) </w:t>
      </w:r>
      <w:r w:rsidRPr="00092E24">
        <w:rPr>
          <w:rFonts w:ascii="Calibri" w:hAnsi="Calibri" w:cs="Calibri"/>
          <w:sz w:val="21"/>
          <w:szCs w:val="21"/>
        </w:rPr>
        <w:t xml:space="preserve">e a </w:t>
      </w:r>
      <w:r w:rsidR="00E30E11" w:rsidRPr="00092E24">
        <w:rPr>
          <w:rFonts w:ascii="Calibri" w:hAnsi="Calibri" w:cs="Calibri"/>
          <w:sz w:val="21"/>
          <w:szCs w:val="21"/>
        </w:rPr>
        <w:t>Oferta Restrita</w:t>
      </w:r>
      <w:r w:rsidR="00F5048E" w:rsidRPr="00092E24">
        <w:rPr>
          <w:rFonts w:ascii="Calibri" w:hAnsi="Calibri" w:cs="Calibri"/>
          <w:sz w:val="21"/>
          <w:szCs w:val="21"/>
        </w:rPr>
        <w:t xml:space="preserve"> </w:t>
      </w:r>
      <w:r w:rsidR="0043169B" w:rsidRPr="00092E24">
        <w:rPr>
          <w:rFonts w:ascii="Calibri" w:hAnsi="Calibri" w:cs="Calibri"/>
          <w:sz w:val="21"/>
          <w:szCs w:val="21"/>
        </w:rPr>
        <w:t xml:space="preserve">(conforme definida abaixo) </w:t>
      </w:r>
      <w:r w:rsidRPr="00092E24">
        <w:rPr>
          <w:rFonts w:ascii="Calibri" w:hAnsi="Calibri" w:cs="Calibri"/>
          <w:sz w:val="21"/>
          <w:szCs w:val="21"/>
        </w:rPr>
        <w:t>serão realizadas com observância aos seguintes requisitos:</w:t>
      </w:r>
      <w:bookmarkEnd w:id="24"/>
    </w:p>
    <w:p w14:paraId="52288F6F"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25" w:name="_DV_M30"/>
      <w:bookmarkStart w:id="26" w:name="_DV_M31"/>
      <w:bookmarkEnd w:id="25"/>
      <w:bookmarkEnd w:id="26"/>
      <w:r w:rsidRPr="00092E24">
        <w:rPr>
          <w:rFonts w:ascii="Calibri" w:hAnsi="Calibri" w:cs="Calibri"/>
          <w:i/>
          <w:iCs/>
          <w:sz w:val="21"/>
          <w:szCs w:val="21"/>
        </w:rPr>
        <w:t>arquivamento e publicação da AGE Emissora</w:t>
      </w:r>
      <w:r w:rsidRPr="00092E24">
        <w:rPr>
          <w:rFonts w:ascii="Calibri" w:hAnsi="Calibri" w:cs="Calibri"/>
          <w:iCs/>
          <w:sz w:val="21"/>
          <w:szCs w:val="21"/>
        </w:rPr>
        <w:t>.</w:t>
      </w:r>
      <w:r w:rsidRPr="00092E24">
        <w:rPr>
          <w:rFonts w:ascii="Calibri" w:hAnsi="Calibri" w:cs="Calibri"/>
          <w:sz w:val="21"/>
          <w:szCs w:val="21"/>
        </w:rPr>
        <w:t xml:space="preserve"> A AGE Emissora </w:t>
      </w:r>
      <w:r w:rsidR="0083006B" w:rsidRPr="00092E24">
        <w:rPr>
          <w:rFonts w:ascii="Calibri" w:hAnsi="Calibri" w:cs="Calibri"/>
          <w:sz w:val="21"/>
          <w:szCs w:val="21"/>
        </w:rPr>
        <w:t xml:space="preserve">será </w:t>
      </w:r>
      <w:r w:rsidRPr="00092E24">
        <w:rPr>
          <w:rFonts w:ascii="Calibri" w:hAnsi="Calibri" w:cs="Calibri"/>
          <w:sz w:val="21"/>
          <w:szCs w:val="21"/>
        </w:rPr>
        <w:t>registrada na Junta Comercial do Estado de São Paulo (“</w:t>
      </w:r>
      <w:r w:rsidRPr="00092E24">
        <w:rPr>
          <w:rFonts w:ascii="Calibri" w:hAnsi="Calibri" w:cs="Calibri"/>
          <w:sz w:val="21"/>
          <w:szCs w:val="21"/>
          <w:u w:val="single"/>
        </w:rPr>
        <w:t>JUCESP</w:t>
      </w:r>
      <w:r w:rsidRPr="00092E24">
        <w:rPr>
          <w:rFonts w:ascii="Calibri" w:hAnsi="Calibri" w:cs="Calibri"/>
          <w:sz w:val="21"/>
          <w:szCs w:val="21"/>
        </w:rPr>
        <w:t>”), nos termos da regulamentação em vigor</w:t>
      </w:r>
      <w:r w:rsidR="0083006B" w:rsidRPr="00092E24">
        <w:rPr>
          <w:rFonts w:ascii="Calibri" w:hAnsi="Calibri" w:cs="Calibri"/>
          <w:sz w:val="21"/>
          <w:szCs w:val="21"/>
        </w:rPr>
        <w:t xml:space="preserve"> </w:t>
      </w:r>
      <w:r w:rsidRPr="00092E24">
        <w:rPr>
          <w:rFonts w:ascii="Calibri" w:hAnsi="Calibri" w:cs="Calibri"/>
          <w:sz w:val="21"/>
          <w:szCs w:val="21"/>
        </w:rPr>
        <w:t>e</w:t>
      </w:r>
      <w:r w:rsidR="00490DEA" w:rsidRPr="00092E24">
        <w:rPr>
          <w:rFonts w:ascii="Calibri" w:hAnsi="Calibri" w:cs="Calibri"/>
          <w:sz w:val="21"/>
          <w:szCs w:val="21"/>
        </w:rPr>
        <w:t xml:space="preserve"> </w:t>
      </w:r>
      <w:r w:rsidR="0083006B" w:rsidRPr="00092E24">
        <w:rPr>
          <w:rFonts w:ascii="Calibri" w:hAnsi="Calibri" w:cs="Calibri"/>
          <w:sz w:val="21"/>
          <w:szCs w:val="21"/>
        </w:rPr>
        <w:t xml:space="preserve">será </w:t>
      </w:r>
      <w:r w:rsidRPr="00092E24">
        <w:rPr>
          <w:rFonts w:ascii="Calibri" w:hAnsi="Calibri" w:cs="Calibri"/>
          <w:sz w:val="21"/>
          <w:szCs w:val="21"/>
        </w:rPr>
        <w:t>publicada no Diário Oficial do Estado de São Paulo (“</w:t>
      </w:r>
      <w:r w:rsidRPr="00092E24">
        <w:rPr>
          <w:rFonts w:ascii="Calibri" w:hAnsi="Calibri" w:cs="Calibri"/>
          <w:sz w:val="21"/>
          <w:szCs w:val="21"/>
          <w:u w:val="single"/>
        </w:rPr>
        <w:t>DOESP</w:t>
      </w:r>
      <w:r w:rsidRPr="00092E24">
        <w:rPr>
          <w:rFonts w:ascii="Calibri" w:hAnsi="Calibri" w:cs="Calibri"/>
          <w:sz w:val="21"/>
          <w:szCs w:val="21"/>
        </w:rPr>
        <w:t>”) e no jornal “Empresas e Negócios</w:t>
      </w:r>
      <w:bookmarkStart w:id="27" w:name="_DV_M47"/>
      <w:bookmarkStart w:id="28" w:name="_DV_M48"/>
      <w:bookmarkStart w:id="29" w:name="_DV_M49"/>
      <w:bookmarkStart w:id="30" w:name="_DV_M50"/>
      <w:bookmarkStart w:id="31" w:name="_DV_M51"/>
      <w:bookmarkStart w:id="32" w:name="_DV_M52"/>
      <w:bookmarkStart w:id="33" w:name="_DV_M53"/>
      <w:bookmarkStart w:id="34" w:name="_DV_M54"/>
      <w:bookmarkStart w:id="35" w:name="_Ref256169626"/>
      <w:bookmarkEnd w:id="27"/>
      <w:bookmarkEnd w:id="28"/>
      <w:bookmarkEnd w:id="29"/>
      <w:bookmarkEnd w:id="30"/>
      <w:bookmarkEnd w:id="31"/>
      <w:bookmarkEnd w:id="32"/>
      <w:bookmarkEnd w:id="33"/>
      <w:bookmarkEnd w:id="34"/>
      <w:r w:rsidRPr="00092E24">
        <w:rPr>
          <w:rFonts w:ascii="Calibri" w:hAnsi="Calibri" w:cs="Calibri"/>
          <w:sz w:val="21"/>
          <w:szCs w:val="21"/>
        </w:rPr>
        <w:t>”</w:t>
      </w:r>
      <w:r w:rsidR="0083006B" w:rsidRPr="00092E24">
        <w:rPr>
          <w:rFonts w:ascii="Calibri" w:hAnsi="Calibri" w:cs="Calibri"/>
          <w:sz w:val="21"/>
          <w:szCs w:val="21"/>
        </w:rPr>
        <w:t xml:space="preserve"> </w:t>
      </w:r>
      <w:r w:rsidR="006C12D3" w:rsidRPr="00092E24">
        <w:rPr>
          <w:rFonts w:ascii="Calibri" w:hAnsi="Calibri" w:cs="Calibri"/>
          <w:sz w:val="21"/>
          <w:szCs w:val="21"/>
        </w:rPr>
        <w:t>(“</w:t>
      </w:r>
      <w:r w:rsidR="006C12D3" w:rsidRPr="00092E24">
        <w:rPr>
          <w:rFonts w:ascii="Calibri" w:hAnsi="Calibri" w:cs="Calibri"/>
          <w:sz w:val="21"/>
          <w:szCs w:val="21"/>
          <w:u w:val="single"/>
        </w:rPr>
        <w:t>Jornais de Divulgação da Emissora</w:t>
      </w:r>
      <w:r w:rsidR="006C12D3" w:rsidRPr="00092E24">
        <w:rPr>
          <w:rFonts w:ascii="Calibri" w:hAnsi="Calibri" w:cs="Calibri"/>
          <w:sz w:val="21"/>
          <w:szCs w:val="21"/>
        </w:rPr>
        <w:t>”)</w:t>
      </w:r>
      <w:r w:rsidRPr="00092E24">
        <w:rPr>
          <w:rFonts w:ascii="Calibri" w:hAnsi="Calibri" w:cs="Calibri"/>
          <w:sz w:val="21"/>
          <w:szCs w:val="21"/>
        </w:rPr>
        <w:t>;</w:t>
      </w:r>
    </w:p>
    <w:p w14:paraId="7913771A" w14:textId="6E384A83" w:rsidR="00512B65" w:rsidRPr="00092E24" w:rsidRDefault="00724857" w:rsidP="00BB510B">
      <w:pPr>
        <w:numPr>
          <w:ilvl w:val="2"/>
          <w:numId w:val="2"/>
        </w:numPr>
        <w:spacing w:after="140" w:line="280" w:lineRule="atLeast"/>
        <w:rPr>
          <w:rFonts w:ascii="Calibri" w:hAnsi="Calibri" w:cs="Calibri"/>
          <w:sz w:val="21"/>
          <w:szCs w:val="21"/>
        </w:rPr>
        <w:pPrChange w:id="36" w:author="Autor">
          <w:pPr>
            <w:numPr>
              <w:ilvl w:val="2"/>
              <w:numId w:val="2"/>
            </w:numPr>
            <w:tabs>
              <w:tab w:val="num" w:pos="1701"/>
            </w:tabs>
            <w:ind w:left="1701" w:hanging="992"/>
          </w:pPr>
        </w:pPrChange>
      </w:pPr>
      <w:bookmarkStart w:id="37" w:name="_Ref342926381"/>
      <w:r w:rsidRPr="00092E24">
        <w:rPr>
          <w:rFonts w:ascii="Calibri" w:hAnsi="Calibri" w:cs="Calibri"/>
          <w:i/>
          <w:sz w:val="21"/>
          <w:szCs w:val="21"/>
        </w:rPr>
        <w:t>r</w:t>
      </w:r>
      <w:r w:rsidR="00512B65" w:rsidRPr="00092E24">
        <w:rPr>
          <w:rFonts w:ascii="Calibri" w:hAnsi="Calibri" w:cs="Calibri"/>
          <w:i/>
          <w:sz w:val="21"/>
          <w:szCs w:val="21"/>
        </w:rPr>
        <w:t>egistro desta Escritura de Emissão</w:t>
      </w:r>
      <w:r w:rsidR="00512B65" w:rsidRPr="00092E24">
        <w:rPr>
          <w:rFonts w:ascii="Calibri" w:hAnsi="Calibri" w:cs="Calibri"/>
          <w:sz w:val="21"/>
          <w:szCs w:val="21"/>
        </w:rPr>
        <w:t xml:space="preserve">. </w:t>
      </w:r>
      <w:r w:rsidR="00512B65" w:rsidRPr="00092E24">
        <w:rPr>
          <w:rFonts w:ascii="Calibri" w:hAnsi="Calibri" w:cs="Calibri"/>
          <w:iCs/>
          <w:sz w:val="21"/>
          <w:szCs w:val="21"/>
        </w:rPr>
        <w:t>Esta Escritura de Emissão será arquivada na JUCESP, nos termos do artigo 62, inciso II e parágrafo 3º da Lei das Sociedades por Ações. A Emissora declara que</w:t>
      </w:r>
      <w:r w:rsidR="00696284" w:rsidRPr="00092E24">
        <w:rPr>
          <w:rFonts w:ascii="Calibri" w:hAnsi="Calibri" w:cs="Calibri"/>
          <w:iCs/>
          <w:sz w:val="21"/>
          <w:szCs w:val="21"/>
        </w:rPr>
        <w:t>, como condição precedente para que a Emissão seja realizada,</w:t>
      </w:r>
      <w:r w:rsidR="00512B65" w:rsidRPr="00092E24">
        <w:rPr>
          <w:rFonts w:ascii="Calibri" w:hAnsi="Calibri" w:cs="Calibri"/>
          <w:iCs/>
          <w:sz w:val="21"/>
          <w:szCs w:val="21"/>
        </w:rPr>
        <w:t xml:space="preserve"> enviará ao Coordenador Líder (conforme definido abaixo) cópia desta Escritura de Emissão devidamente registrada na JUCESP em data anterior à Data de </w:t>
      </w:r>
      <w:r w:rsidR="001602E1" w:rsidRPr="00092E24">
        <w:rPr>
          <w:rFonts w:ascii="Calibri" w:hAnsi="Calibri" w:cs="Calibri"/>
          <w:iCs/>
          <w:sz w:val="21"/>
          <w:szCs w:val="21"/>
        </w:rPr>
        <w:t>Emissão</w:t>
      </w:r>
      <w:r w:rsidR="00512B65" w:rsidRPr="00092E24">
        <w:rPr>
          <w:rFonts w:ascii="Calibri" w:hAnsi="Calibri" w:cs="Calibri"/>
          <w:iCs/>
          <w:sz w:val="21"/>
          <w:szCs w:val="21"/>
        </w:rPr>
        <w:t xml:space="preserve"> (conforme </w:t>
      </w:r>
      <w:del w:id="38" w:author="Autor">
        <w:r w:rsidR="00512B65" w:rsidRPr="00B5168F">
          <w:rPr>
            <w:rFonts w:ascii="Calibri" w:hAnsi="Calibri" w:cs="Calibri"/>
            <w:iCs/>
            <w:sz w:val="21"/>
            <w:szCs w:val="21"/>
          </w:rPr>
          <w:delText>definido</w:delText>
        </w:r>
      </w:del>
      <w:ins w:id="39" w:author="Autor">
        <w:r w:rsidR="00512B65" w:rsidRPr="00092E24">
          <w:rPr>
            <w:rFonts w:ascii="Calibri" w:hAnsi="Calibri" w:cs="Calibri"/>
            <w:iCs/>
            <w:sz w:val="21"/>
            <w:szCs w:val="21"/>
          </w:rPr>
          <w:t>definid</w:t>
        </w:r>
        <w:r w:rsidR="00D433DD" w:rsidRPr="00092E24">
          <w:rPr>
            <w:rFonts w:ascii="Calibri" w:hAnsi="Calibri" w:cs="Calibri"/>
            <w:iCs/>
            <w:sz w:val="21"/>
            <w:szCs w:val="21"/>
          </w:rPr>
          <w:t>a</w:t>
        </w:r>
      </w:ins>
      <w:r w:rsidR="00512B65" w:rsidRPr="00092E24">
        <w:rPr>
          <w:rFonts w:ascii="Calibri" w:hAnsi="Calibri" w:cs="Calibri"/>
          <w:iCs/>
          <w:sz w:val="21"/>
          <w:szCs w:val="21"/>
        </w:rPr>
        <w:t xml:space="preserve"> abaixo). Da mesma forma, os eventuais aditamentos </w:t>
      </w:r>
      <w:r w:rsidR="001602E1" w:rsidRPr="00092E24">
        <w:rPr>
          <w:rFonts w:ascii="Calibri" w:hAnsi="Calibri" w:cs="Calibri"/>
          <w:iCs/>
          <w:sz w:val="21"/>
          <w:szCs w:val="21"/>
        </w:rPr>
        <w:t>a esta</w:t>
      </w:r>
      <w:r w:rsidR="00512B65" w:rsidRPr="00092E24">
        <w:rPr>
          <w:rFonts w:ascii="Calibri" w:hAnsi="Calibri" w:cs="Calibri"/>
          <w:iCs/>
          <w:sz w:val="21"/>
          <w:szCs w:val="21"/>
        </w:rPr>
        <w:t xml:space="preserve"> Escritura de Emissão serão arquivados na JUCESP e a Emissora declara, reconhece e concorda que </w:t>
      </w:r>
      <w:r w:rsidR="00655BF5" w:rsidRPr="00092E24">
        <w:rPr>
          <w:rFonts w:ascii="Calibri" w:hAnsi="Calibri" w:cs="Calibri"/>
          <w:iCs/>
          <w:sz w:val="21"/>
          <w:szCs w:val="21"/>
        </w:rPr>
        <w:t xml:space="preserve">enviará 1 (uma) via original de </w:t>
      </w:r>
      <w:r w:rsidR="00512B65" w:rsidRPr="00092E24">
        <w:rPr>
          <w:rFonts w:ascii="Calibri" w:hAnsi="Calibri" w:cs="Calibri"/>
          <w:iCs/>
          <w:sz w:val="21"/>
          <w:szCs w:val="21"/>
        </w:rPr>
        <w:t xml:space="preserve">tais aditamentos </w:t>
      </w:r>
      <w:r w:rsidR="00655BF5" w:rsidRPr="00092E24">
        <w:rPr>
          <w:rFonts w:ascii="Calibri" w:hAnsi="Calibri" w:cs="Calibri"/>
          <w:iCs/>
          <w:sz w:val="21"/>
          <w:szCs w:val="21"/>
        </w:rPr>
        <w:t xml:space="preserve">e da Escritura de Emissão </w:t>
      </w:r>
      <w:r w:rsidR="00B318F2" w:rsidRPr="00092E24">
        <w:rPr>
          <w:rFonts w:ascii="Calibri" w:hAnsi="Calibri" w:cs="Calibri"/>
          <w:iCs/>
          <w:sz w:val="21"/>
          <w:szCs w:val="21"/>
        </w:rPr>
        <w:t xml:space="preserve">devidamente </w:t>
      </w:r>
      <w:r w:rsidR="00512B65" w:rsidRPr="00092E24">
        <w:rPr>
          <w:rFonts w:ascii="Calibri" w:hAnsi="Calibri" w:cs="Calibri"/>
          <w:iCs/>
          <w:sz w:val="21"/>
          <w:szCs w:val="21"/>
        </w:rPr>
        <w:t>registrados ao Agente Fiduciário no prazo de até 10 (dez) Dias Úteis contados do</w:t>
      </w:r>
      <w:r w:rsidR="00B318F2" w:rsidRPr="00092E24">
        <w:rPr>
          <w:rFonts w:ascii="Calibri" w:hAnsi="Calibri" w:cs="Calibri"/>
          <w:iCs/>
          <w:sz w:val="21"/>
          <w:szCs w:val="21"/>
        </w:rPr>
        <w:t>s respectivos</w:t>
      </w:r>
      <w:r w:rsidR="00512B65" w:rsidRPr="00092E24">
        <w:rPr>
          <w:rFonts w:ascii="Calibri" w:hAnsi="Calibri" w:cs="Calibri"/>
          <w:iCs/>
          <w:sz w:val="21"/>
          <w:szCs w:val="21"/>
        </w:rPr>
        <w:t xml:space="preserve"> registro</w:t>
      </w:r>
      <w:r w:rsidR="00B318F2" w:rsidRPr="00092E24">
        <w:rPr>
          <w:rFonts w:ascii="Calibri" w:hAnsi="Calibri" w:cs="Calibri"/>
          <w:iCs/>
          <w:sz w:val="21"/>
          <w:szCs w:val="21"/>
        </w:rPr>
        <w:t>s</w:t>
      </w:r>
      <w:r w:rsidR="00512B65" w:rsidRPr="00092E24">
        <w:rPr>
          <w:rFonts w:ascii="Calibri" w:hAnsi="Calibri" w:cs="Calibri"/>
          <w:iCs/>
          <w:sz w:val="21"/>
          <w:szCs w:val="21"/>
        </w:rPr>
        <w:t>;</w:t>
      </w:r>
      <w:bookmarkEnd w:id="37"/>
    </w:p>
    <w:p w14:paraId="7ACD2238" w14:textId="008F6B98" w:rsidR="00CF4109" w:rsidRPr="00092E24" w:rsidRDefault="00CF4109" w:rsidP="00443311">
      <w:pPr>
        <w:numPr>
          <w:ilvl w:val="2"/>
          <w:numId w:val="2"/>
        </w:numPr>
        <w:spacing w:after="140" w:line="280" w:lineRule="atLeast"/>
        <w:rPr>
          <w:rFonts w:ascii="Calibri" w:hAnsi="Calibri" w:cs="Calibri"/>
          <w:sz w:val="21"/>
          <w:szCs w:val="21"/>
        </w:rPr>
      </w:pPr>
      <w:bookmarkStart w:id="40" w:name="_Ref320005888"/>
      <w:r w:rsidRPr="00092E24">
        <w:rPr>
          <w:rFonts w:ascii="Calibri" w:hAnsi="Calibri" w:cs="Calibri"/>
          <w:i/>
          <w:sz w:val="21"/>
          <w:szCs w:val="21"/>
        </w:rPr>
        <w:t>registro para colocação, distribuição e negociação</w:t>
      </w:r>
      <w:r w:rsidRPr="00092E24">
        <w:rPr>
          <w:rFonts w:ascii="Calibri" w:hAnsi="Calibri" w:cs="Calibri"/>
          <w:sz w:val="21"/>
          <w:szCs w:val="21"/>
        </w:rPr>
        <w:t>. As Debêntures serão registradas para (a) distribuição no mercado primário por meio do SDT – Módulo de Distribuição de Títulos (“</w:t>
      </w:r>
      <w:r w:rsidRPr="00092E24">
        <w:rPr>
          <w:rFonts w:ascii="Calibri" w:hAnsi="Calibri" w:cs="Calibri"/>
          <w:sz w:val="21"/>
          <w:szCs w:val="21"/>
          <w:u w:val="single"/>
        </w:rPr>
        <w:t>SDT</w:t>
      </w:r>
      <w:r w:rsidRPr="00092E24">
        <w:rPr>
          <w:rFonts w:ascii="Calibri" w:hAnsi="Calibri" w:cs="Calibri"/>
          <w:sz w:val="21"/>
          <w:szCs w:val="21"/>
        </w:rPr>
        <w:t xml:space="preserve">”), administrado e operacionalizado pela </w:t>
      </w:r>
      <w:r w:rsidRPr="00092E24">
        <w:rPr>
          <w:rFonts w:ascii="Calibri" w:hAnsi="Calibri" w:cs="Calibri"/>
          <w:bCs/>
          <w:sz w:val="21"/>
          <w:szCs w:val="21"/>
        </w:rPr>
        <w:t>CETIP S.A. </w:t>
      </w:r>
      <w:r w:rsidRPr="00092E24">
        <w:rPr>
          <w:rFonts w:ascii="Calibri" w:hAnsi="Calibri" w:cs="Calibri"/>
          <w:bCs/>
          <w:sz w:val="21"/>
          <w:szCs w:val="21"/>
        </w:rPr>
        <w:noBreakHyphen/>
        <w:t>  Mercados Organizados</w:t>
      </w:r>
      <w:r w:rsidRPr="00092E24">
        <w:rPr>
          <w:rFonts w:ascii="Calibri" w:hAnsi="Calibri" w:cs="Calibri"/>
          <w:sz w:val="21"/>
          <w:szCs w:val="21"/>
        </w:rPr>
        <w:t xml:space="preserve"> (“</w:t>
      </w:r>
      <w:r w:rsidRPr="00092E24">
        <w:rPr>
          <w:rFonts w:ascii="Calibri" w:hAnsi="Calibri" w:cs="Calibri"/>
          <w:sz w:val="21"/>
          <w:szCs w:val="21"/>
          <w:u w:val="single"/>
        </w:rPr>
        <w:t>CETIP</w:t>
      </w:r>
      <w:r w:rsidRPr="00092E24">
        <w:rPr>
          <w:rFonts w:ascii="Calibri" w:hAnsi="Calibri" w:cs="Calibri"/>
          <w:sz w:val="21"/>
          <w:szCs w:val="21"/>
        </w:rPr>
        <w:t xml:space="preserve">”), sendo a distribuição liquidada </w:t>
      </w:r>
      <w:r w:rsidR="003A35EE" w:rsidRPr="00092E24">
        <w:rPr>
          <w:rFonts w:ascii="Calibri" w:hAnsi="Calibri" w:cs="Calibri"/>
          <w:sz w:val="21"/>
          <w:szCs w:val="21"/>
        </w:rPr>
        <w:t xml:space="preserve">financeiramente </w:t>
      </w:r>
      <w:r w:rsidRPr="00092E24">
        <w:rPr>
          <w:rFonts w:ascii="Calibri" w:hAnsi="Calibri" w:cs="Calibri"/>
          <w:sz w:val="21"/>
          <w:szCs w:val="21"/>
        </w:rPr>
        <w:t xml:space="preserve">por meio da CETIP; e (b) negociação no mercado secundário por meio do </w:t>
      </w:r>
      <w:del w:id="41" w:author="Autor">
        <w:r w:rsidRPr="00B5168F">
          <w:rPr>
            <w:rFonts w:ascii="Calibri" w:hAnsi="Calibri" w:cs="Calibri"/>
            <w:sz w:val="21"/>
            <w:szCs w:val="21"/>
          </w:rPr>
          <w:delText>SND – Módulo Nacional de Debêntures (“</w:delText>
        </w:r>
        <w:r w:rsidRPr="00B5168F">
          <w:rPr>
            <w:rFonts w:ascii="Calibri" w:hAnsi="Calibri" w:cs="Calibri"/>
            <w:sz w:val="21"/>
            <w:szCs w:val="21"/>
            <w:u w:val="single"/>
          </w:rPr>
          <w:delText>SND</w:delText>
        </w:r>
      </w:del>
      <w:ins w:id="42" w:author="Autor">
        <w:r w:rsidR="001A1AA4" w:rsidRPr="00092E24">
          <w:rPr>
            <w:rFonts w:ascii="Calibri" w:hAnsi="Calibri" w:cs="Calibri"/>
            <w:sz w:val="21"/>
            <w:szCs w:val="21"/>
          </w:rPr>
          <w:t>Módulo CETIP 21 – Títulos e Valores Mobiliários (“</w:t>
        </w:r>
        <w:r w:rsidR="001A1AA4" w:rsidRPr="00092E24">
          <w:rPr>
            <w:rFonts w:ascii="Calibri" w:hAnsi="Calibri" w:cs="Calibri"/>
            <w:sz w:val="21"/>
            <w:szCs w:val="21"/>
            <w:u w:val="single"/>
          </w:rPr>
          <w:t>CETIP 21</w:t>
        </w:r>
      </w:ins>
      <w:r w:rsidR="001A1AA4" w:rsidRPr="00092E24">
        <w:rPr>
          <w:rFonts w:ascii="Calibri" w:hAnsi="Calibri" w:cs="Calibri"/>
          <w:sz w:val="21"/>
          <w:szCs w:val="21"/>
        </w:rPr>
        <w:t>”)</w:t>
      </w:r>
      <w:r w:rsidRPr="00092E24">
        <w:rPr>
          <w:rFonts w:ascii="Calibri" w:hAnsi="Calibri" w:cs="Calibri"/>
          <w:sz w:val="21"/>
          <w:szCs w:val="21"/>
        </w:rPr>
        <w:t xml:space="preserve">, administrado e operacionalizado pela CETIP, sendo as negociações liquidadas </w:t>
      </w:r>
      <w:r w:rsidR="003A35EE" w:rsidRPr="00092E24">
        <w:rPr>
          <w:rFonts w:ascii="Calibri" w:hAnsi="Calibri" w:cs="Calibri"/>
          <w:sz w:val="21"/>
          <w:szCs w:val="21"/>
        </w:rPr>
        <w:t xml:space="preserve">financeiramente </w:t>
      </w:r>
      <w:r w:rsidRPr="00092E24">
        <w:rPr>
          <w:rFonts w:ascii="Calibri" w:hAnsi="Calibri" w:cs="Calibri"/>
          <w:sz w:val="21"/>
          <w:szCs w:val="21"/>
        </w:rPr>
        <w:t>e as Debêntures custodiadas eletronicamente na CETIP. Não obstante o disposto no item (b) deste inciso, as Debêntures somente poderão ser negociadas entre investidores qualificados, conforme definidos no artigo 109 da Instrução CVM n.º 409, de 18 de agosto de 2004, conforme alterada (“</w:t>
      </w:r>
      <w:r w:rsidRPr="00092E24">
        <w:rPr>
          <w:rFonts w:ascii="Calibri" w:hAnsi="Calibri" w:cs="Calibri"/>
          <w:sz w:val="21"/>
          <w:szCs w:val="21"/>
          <w:u w:val="single"/>
        </w:rPr>
        <w:t>Instrução CVM 409</w:t>
      </w:r>
      <w:r w:rsidRPr="00092E24">
        <w:rPr>
          <w:rFonts w:ascii="Calibri" w:hAnsi="Calibri" w:cs="Calibri"/>
          <w:sz w:val="21"/>
          <w:szCs w:val="21"/>
        </w:rPr>
        <w:t>”) e nos termos do artigo 4º da Instrução CVM 476 (“</w:t>
      </w:r>
      <w:r w:rsidRPr="00092E24">
        <w:rPr>
          <w:rFonts w:ascii="Calibri" w:hAnsi="Calibri" w:cs="Calibri"/>
          <w:sz w:val="21"/>
          <w:szCs w:val="21"/>
          <w:u w:val="single"/>
        </w:rPr>
        <w:t>Investidores Qualificados</w:t>
      </w:r>
      <w:r w:rsidRPr="00092E24">
        <w:rPr>
          <w:rFonts w:ascii="Calibri" w:hAnsi="Calibri" w:cs="Calibri"/>
          <w:sz w:val="21"/>
          <w:szCs w:val="21"/>
        </w:rPr>
        <w:t>”), nos mercados regulamentados de valores mobiliários e após decorridos 90 (noventa) dias de sua respectiva subscrição ou aquisição por Investidores Qualificados;</w:t>
      </w:r>
      <w:bookmarkEnd w:id="40"/>
    </w:p>
    <w:p w14:paraId="2AA6AF43" w14:textId="77777777" w:rsidR="00CF4109" w:rsidRPr="00092E24" w:rsidRDefault="00CF4109" w:rsidP="00443311">
      <w:pPr>
        <w:numPr>
          <w:ilvl w:val="2"/>
          <w:numId w:val="2"/>
        </w:numPr>
        <w:spacing w:after="140" w:line="280" w:lineRule="atLeast"/>
        <w:rPr>
          <w:rFonts w:ascii="Calibri" w:hAnsi="Calibri" w:cs="Calibri"/>
          <w:iCs/>
          <w:sz w:val="21"/>
          <w:szCs w:val="21"/>
        </w:rPr>
      </w:pPr>
      <w:bookmarkStart w:id="43" w:name="_Ref339384270"/>
      <w:r w:rsidRPr="00092E24">
        <w:rPr>
          <w:rFonts w:ascii="Calibri" w:hAnsi="Calibri" w:cs="Calibri"/>
          <w:i/>
          <w:iCs/>
          <w:sz w:val="21"/>
          <w:szCs w:val="21"/>
        </w:rPr>
        <w:t>registro do Contrato de Alienação Fiduciária do Imóvel</w:t>
      </w:r>
      <w:r w:rsidRPr="00092E24">
        <w:rPr>
          <w:rFonts w:ascii="Calibri" w:hAnsi="Calibri" w:cs="Calibri"/>
          <w:iCs/>
          <w:sz w:val="21"/>
          <w:szCs w:val="21"/>
        </w:rPr>
        <w:t xml:space="preserve">. O Contrato de Alienação Fiduciária do Imóvel (conforme definido abaixo) sob o qual constitui-se a garantia de Alienação Fiduciária do Imóvel em garantia das Debêntures e seus </w:t>
      </w:r>
      <w:r w:rsidRPr="00092E24">
        <w:rPr>
          <w:rFonts w:ascii="Calibri" w:hAnsi="Calibri" w:cs="Calibri"/>
          <w:sz w:val="21"/>
          <w:szCs w:val="21"/>
        </w:rPr>
        <w:t>eventuais</w:t>
      </w:r>
      <w:r w:rsidRPr="00092E24">
        <w:rPr>
          <w:rFonts w:ascii="Calibri" w:hAnsi="Calibri" w:cs="Calibri"/>
          <w:iCs/>
          <w:sz w:val="21"/>
          <w:szCs w:val="21"/>
        </w:rPr>
        <w:t xml:space="preserve"> aditamentos deverão ser registrados no competente Cartório de Registro de Imóveis da Comarca da Capital do Estado de São Paulo. A Emissora declara que</w:t>
      </w:r>
      <w:r w:rsidR="00696284" w:rsidRPr="00092E24">
        <w:rPr>
          <w:rFonts w:ascii="Calibri" w:hAnsi="Calibri" w:cs="Calibri"/>
          <w:iCs/>
          <w:sz w:val="21"/>
          <w:szCs w:val="21"/>
        </w:rPr>
        <w:t>, como condição precedente para que a Emissão seja realizada,</w:t>
      </w:r>
      <w:r w:rsidRPr="00092E24">
        <w:rPr>
          <w:rFonts w:ascii="Calibri" w:hAnsi="Calibri" w:cs="Calibri"/>
          <w:iCs/>
          <w:sz w:val="21"/>
          <w:szCs w:val="21"/>
        </w:rPr>
        <w:t xml:space="preserve"> enviará ao 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cópia do registro do Contrato de Alienação Fiduciária do Imóvel </w:t>
      </w:r>
      <w:ins w:id="44" w:author="Autor">
        <w:r w:rsidR="00F23249" w:rsidRPr="00092E24">
          <w:rPr>
            <w:rFonts w:ascii="Calibri" w:hAnsi="Calibri" w:cs="Calibri"/>
            <w:iCs/>
            <w:sz w:val="21"/>
            <w:szCs w:val="21"/>
          </w:rPr>
          <w:t xml:space="preserve">(conforme definido abaixo) </w:t>
        </w:r>
      </w:ins>
      <w:r w:rsidRPr="00092E24">
        <w:rPr>
          <w:rFonts w:ascii="Calibri" w:hAnsi="Calibri" w:cs="Calibri"/>
          <w:iCs/>
          <w:sz w:val="21"/>
          <w:szCs w:val="21"/>
        </w:rPr>
        <w:t xml:space="preserve">até, no máximo, a Data da Emissão (conforme definido abaixo) das Debêntures. Da mesma forma, eventuais aditamentos ao Contrato de Alienação Fiduciária do Imóvel </w:t>
      </w:r>
      <w:r w:rsidR="00B539E7" w:rsidRPr="00092E24">
        <w:rPr>
          <w:rFonts w:ascii="Calibri" w:hAnsi="Calibri" w:cs="Calibri"/>
          <w:iCs/>
          <w:sz w:val="21"/>
          <w:szCs w:val="21"/>
        </w:rPr>
        <w:t xml:space="preserve">(conforme definido abaixo) </w:t>
      </w:r>
      <w:r w:rsidRPr="00092E24">
        <w:rPr>
          <w:rFonts w:ascii="Calibri" w:hAnsi="Calibri" w:cs="Calibri"/>
          <w:iCs/>
          <w:sz w:val="21"/>
          <w:szCs w:val="21"/>
        </w:rPr>
        <w:t xml:space="preserve">serão registrados no cartório de registro de imóveis competente e a Emissora declara, reconhece e concorda que </w:t>
      </w:r>
      <w:r w:rsidR="00014870" w:rsidRPr="00092E24">
        <w:rPr>
          <w:rFonts w:ascii="Calibri" w:hAnsi="Calibri" w:cs="Calibri"/>
          <w:iCs/>
          <w:sz w:val="21"/>
          <w:szCs w:val="21"/>
        </w:rPr>
        <w:t xml:space="preserve">enviará 1 (uma) via original de </w:t>
      </w:r>
      <w:r w:rsidRPr="00092E24">
        <w:rPr>
          <w:rFonts w:ascii="Calibri" w:hAnsi="Calibri" w:cs="Calibri"/>
          <w:iCs/>
          <w:sz w:val="21"/>
          <w:szCs w:val="21"/>
        </w:rPr>
        <w:t xml:space="preserve">tais aditamentos </w:t>
      </w:r>
      <w:r w:rsidR="00014870" w:rsidRPr="00092E24">
        <w:rPr>
          <w:rFonts w:ascii="Calibri" w:hAnsi="Calibri" w:cs="Calibri"/>
          <w:iCs/>
          <w:sz w:val="21"/>
          <w:szCs w:val="21"/>
        </w:rPr>
        <w:t xml:space="preserve">e do Contrato de Alienação Fiduciária do Imóvel, devidamente registrados </w:t>
      </w:r>
      <w:r w:rsidRPr="00092E24">
        <w:rPr>
          <w:rFonts w:ascii="Calibri" w:hAnsi="Calibri" w:cs="Calibri"/>
          <w:iCs/>
          <w:sz w:val="21"/>
          <w:szCs w:val="21"/>
        </w:rPr>
        <w:t xml:space="preserve">ao </w:t>
      </w:r>
      <w:r w:rsidR="00512B65" w:rsidRPr="00092E24">
        <w:rPr>
          <w:rFonts w:ascii="Calibri" w:hAnsi="Calibri" w:cs="Calibri"/>
          <w:iCs/>
          <w:sz w:val="21"/>
          <w:szCs w:val="21"/>
        </w:rPr>
        <w:t xml:space="preserve">Agente Fiduciário com cópia ao </w:t>
      </w:r>
      <w:r w:rsidRPr="00092E24">
        <w:rPr>
          <w:rFonts w:ascii="Calibri" w:hAnsi="Calibri" w:cs="Calibri"/>
          <w:iCs/>
          <w:sz w:val="21"/>
          <w:szCs w:val="21"/>
        </w:rPr>
        <w:t>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no prazo de até 5 (cinco) Dias Úteis contados do</w:t>
      </w:r>
      <w:r w:rsidR="00B318F2" w:rsidRPr="00092E24">
        <w:rPr>
          <w:rFonts w:ascii="Calibri" w:hAnsi="Calibri" w:cs="Calibri"/>
          <w:iCs/>
          <w:sz w:val="21"/>
          <w:szCs w:val="21"/>
        </w:rPr>
        <w:t>s</w:t>
      </w:r>
      <w:r w:rsidRPr="00092E24">
        <w:rPr>
          <w:rFonts w:ascii="Calibri" w:hAnsi="Calibri" w:cs="Calibri"/>
          <w:iCs/>
          <w:sz w:val="21"/>
          <w:szCs w:val="21"/>
        </w:rPr>
        <w:t xml:space="preserve"> respectivo</w:t>
      </w:r>
      <w:r w:rsidR="00B318F2" w:rsidRPr="00092E24">
        <w:rPr>
          <w:rFonts w:ascii="Calibri" w:hAnsi="Calibri" w:cs="Calibri"/>
          <w:iCs/>
          <w:sz w:val="21"/>
          <w:szCs w:val="21"/>
        </w:rPr>
        <w:t>s</w:t>
      </w:r>
      <w:r w:rsidRPr="00092E24">
        <w:rPr>
          <w:rFonts w:ascii="Calibri" w:hAnsi="Calibri" w:cs="Calibri"/>
          <w:iCs/>
          <w:sz w:val="21"/>
          <w:szCs w:val="21"/>
        </w:rPr>
        <w:t xml:space="preserve"> registro</w:t>
      </w:r>
      <w:r w:rsidR="00B318F2" w:rsidRPr="00092E24">
        <w:rPr>
          <w:rFonts w:ascii="Calibri" w:hAnsi="Calibri" w:cs="Calibri"/>
          <w:iCs/>
          <w:sz w:val="21"/>
          <w:szCs w:val="21"/>
        </w:rPr>
        <w:t>s</w:t>
      </w:r>
      <w:r w:rsidRPr="00092E24">
        <w:rPr>
          <w:rFonts w:ascii="Calibri" w:hAnsi="Calibri" w:cs="Calibri"/>
          <w:iCs/>
          <w:sz w:val="21"/>
          <w:szCs w:val="21"/>
        </w:rPr>
        <w:t>;</w:t>
      </w:r>
      <w:bookmarkEnd w:id="43"/>
    </w:p>
    <w:p w14:paraId="579E6CFD"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w:t>
      </w:r>
      <w:bookmarkEnd w:id="35"/>
      <w:r w:rsidRPr="00092E24">
        <w:rPr>
          <w:rFonts w:ascii="Calibri" w:hAnsi="Calibri" w:cs="Calibri"/>
          <w:i/>
          <w:sz w:val="21"/>
          <w:szCs w:val="21"/>
        </w:rPr>
        <w:t>registro na Comissão de Valores Mobiliários</w:t>
      </w:r>
      <w:r w:rsidRPr="00092E24">
        <w:rPr>
          <w:rFonts w:ascii="Calibri" w:hAnsi="Calibri" w:cs="Calibri"/>
          <w:sz w:val="21"/>
          <w:szCs w:val="21"/>
        </w:rPr>
        <w:t>. A Oferta Restrita (conforme definida abaixo) está automaticamente dispensada de registro de distribuição pública na Comissão de Valores Mobiliários (“</w:t>
      </w:r>
      <w:r w:rsidRPr="00092E24">
        <w:rPr>
          <w:rFonts w:ascii="Calibri" w:hAnsi="Calibri" w:cs="Calibri"/>
          <w:sz w:val="21"/>
          <w:szCs w:val="21"/>
          <w:u w:val="single"/>
        </w:rPr>
        <w:t>CVM</w:t>
      </w:r>
      <w:r w:rsidRPr="00092E24">
        <w:rPr>
          <w:rFonts w:ascii="Calibri" w:hAnsi="Calibri" w:cs="Calibri"/>
          <w:sz w:val="21"/>
          <w:szCs w:val="21"/>
        </w:rPr>
        <w:t>”), nos termos do artigo 6º da Instrução CVM 476; e</w:t>
      </w:r>
    </w:p>
    <w:p w14:paraId="73C802F8"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registro na Associação Brasileira das Entidades dos Mercados Financeiro e de Capitais </w:t>
      </w:r>
      <w:r w:rsidRPr="00092E24">
        <w:rPr>
          <w:rFonts w:ascii="Calibri" w:hAnsi="Calibri" w:cs="Calibri"/>
          <w:sz w:val="21"/>
          <w:szCs w:val="21"/>
        </w:rPr>
        <w:t>(“</w:t>
      </w:r>
      <w:r w:rsidRPr="00092E24">
        <w:rPr>
          <w:rFonts w:ascii="Calibri" w:hAnsi="Calibri" w:cs="Calibri"/>
          <w:sz w:val="21"/>
          <w:szCs w:val="21"/>
          <w:u w:val="single"/>
        </w:rPr>
        <w:t>ANBIMA</w:t>
      </w:r>
      <w:r w:rsidRPr="00092E24">
        <w:rPr>
          <w:rFonts w:ascii="Calibri" w:hAnsi="Calibri" w:cs="Calibri"/>
          <w:sz w:val="21"/>
          <w:szCs w:val="21"/>
        </w:rPr>
        <w:t>”). A Oferta Restrita (conforme definida abaixo) está automaticamente dispensada de registro na ANBIMA, nos termos do §1º do artigo 25 do Código ANBIMA de Regulação e Melhores Práticas para Ofertas Públicas de Distribuição e Aquisição de Valores Mobiliários, de 1º de junho de 2011, por tratar-se de oferta pública com esforços restritos de colocação.</w:t>
      </w:r>
    </w:p>
    <w:p w14:paraId="5B26D4DC" w14:textId="77777777" w:rsidR="00926A08" w:rsidRPr="00092E24" w:rsidRDefault="00926A08" w:rsidP="00BB510B">
      <w:pPr>
        <w:spacing w:after="140" w:line="280" w:lineRule="atLeast"/>
        <w:rPr>
          <w:rFonts w:ascii="Calibri" w:hAnsi="Calibri" w:cs="Calibri"/>
          <w:sz w:val="21"/>
          <w:szCs w:val="21"/>
        </w:rPr>
        <w:pPrChange w:id="45" w:author="Autor">
          <w:pPr/>
        </w:pPrChange>
      </w:pPr>
    </w:p>
    <w:p w14:paraId="7BC0E3FE" w14:textId="77777777" w:rsidR="00926A08" w:rsidRPr="00092E24" w:rsidRDefault="00926A08" w:rsidP="00BB510B">
      <w:pPr>
        <w:numPr>
          <w:ilvl w:val="0"/>
          <w:numId w:val="2"/>
        </w:numPr>
        <w:spacing w:after="140" w:line="280" w:lineRule="atLeast"/>
        <w:rPr>
          <w:rFonts w:ascii="Calibri" w:hAnsi="Calibri" w:cs="Calibri"/>
          <w:smallCaps/>
          <w:spacing w:val="-2"/>
          <w:sz w:val="21"/>
          <w:szCs w:val="21"/>
          <w:u w:val="single"/>
        </w:rPr>
        <w:pPrChange w:id="46" w:author="Autor">
          <w:pPr>
            <w:numPr>
              <w:numId w:val="2"/>
            </w:numPr>
            <w:tabs>
              <w:tab w:val="num" w:pos="709"/>
            </w:tabs>
            <w:ind w:left="709" w:hanging="709"/>
          </w:pPr>
        </w:pPrChange>
      </w:pPr>
      <w:r w:rsidRPr="00092E24">
        <w:rPr>
          <w:rFonts w:ascii="Calibri" w:hAnsi="Calibri" w:cs="Calibri"/>
          <w:smallCaps/>
          <w:spacing w:val="-2"/>
          <w:sz w:val="21"/>
          <w:szCs w:val="21"/>
          <w:u w:val="single"/>
        </w:rPr>
        <w:t xml:space="preserve">Objeto Social da </w:t>
      </w:r>
      <w:r w:rsidR="00AF4075" w:rsidRPr="00092E24">
        <w:rPr>
          <w:rFonts w:ascii="Calibri" w:hAnsi="Calibri" w:cs="Calibri"/>
          <w:smallCaps/>
          <w:spacing w:val="-2"/>
          <w:sz w:val="21"/>
          <w:szCs w:val="21"/>
          <w:u w:val="single"/>
        </w:rPr>
        <w:t>Emissora</w:t>
      </w:r>
    </w:p>
    <w:p w14:paraId="31F792F1" w14:textId="77777777" w:rsidR="004A4176" w:rsidRPr="00092E24" w:rsidRDefault="00926A08" w:rsidP="00BB510B">
      <w:pPr>
        <w:numPr>
          <w:ilvl w:val="1"/>
          <w:numId w:val="2"/>
        </w:numPr>
        <w:spacing w:after="140" w:line="280" w:lineRule="atLeast"/>
        <w:rPr>
          <w:rFonts w:ascii="Calibri" w:hAnsi="Calibri" w:cs="Calibri"/>
          <w:sz w:val="21"/>
          <w:szCs w:val="21"/>
        </w:rPr>
        <w:pPrChange w:id="47" w:author="Autor">
          <w:pPr>
            <w:numPr>
              <w:ilvl w:val="1"/>
              <w:numId w:val="2"/>
            </w:numPr>
            <w:tabs>
              <w:tab w:val="num" w:pos="709"/>
            </w:tabs>
            <w:ind w:left="709" w:hanging="709"/>
          </w:pPr>
        </w:pPrChange>
      </w:pPr>
      <w:r w:rsidRPr="00092E24">
        <w:rPr>
          <w:rFonts w:ascii="Calibri" w:hAnsi="Calibri" w:cs="Calibri"/>
          <w:sz w:val="21"/>
          <w:szCs w:val="21"/>
        </w:rPr>
        <w:t xml:space="preserve">A </w:t>
      </w:r>
      <w:r w:rsidR="00AF4075" w:rsidRPr="00092E24">
        <w:rPr>
          <w:rFonts w:ascii="Calibri" w:hAnsi="Calibri" w:cs="Calibri"/>
          <w:sz w:val="21"/>
          <w:szCs w:val="21"/>
        </w:rPr>
        <w:t>Emissora</w:t>
      </w:r>
      <w:r w:rsidRPr="00092E24">
        <w:rPr>
          <w:rFonts w:ascii="Calibri" w:hAnsi="Calibri" w:cs="Calibri"/>
          <w:sz w:val="21"/>
          <w:szCs w:val="21"/>
        </w:rPr>
        <w:t xml:space="preserve"> tem por objeto social</w:t>
      </w:r>
      <w:r w:rsidR="00BD68C3" w:rsidRPr="00092E24">
        <w:rPr>
          <w:rFonts w:ascii="Calibri" w:hAnsi="Calibri" w:cs="Calibri"/>
          <w:sz w:val="21"/>
          <w:szCs w:val="21"/>
        </w:rPr>
        <w:t xml:space="preserve"> </w:t>
      </w:r>
      <w:r w:rsidR="00B539E7" w:rsidRPr="00092E24">
        <w:rPr>
          <w:rFonts w:ascii="Calibri" w:hAnsi="Calibri" w:cs="Calibri"/>
          <w:sz w:val="21"/>
          <w:szCs w:val="21"/>
        </w:rPr>
        <w:t>o planejamento, a promoção, a incorporação e a venda, compreendendo a entrega, pronta e acabada, com as respectivas construções concluídas e averbadas no registro imobiliário, diretamente ou mediante participação em quaisquer outras sociedades ou fundos imobiliários, de empreendimentos imobiliários a serem construídos nos terrenos objeto das matrículas n.ºs 199.609 e 199.610, do 15º Cartório de Registro de Imóveis da Comarca da Capital do Estado de São Paulo.</w:t>
      </w:r>
    </w:p>
    <w:p w14:paraId="01CCF136" w14:textId="77777777" w:rsidR="004A4176" w:rsidRPr="00092E24" w:rsidRDefault="004A4176" w:rsidP="00BB510B">
      <w:pPr>
        <w:spacing w:after="140" w:line="280" w:lineRule="atLeast"/>
        <w:ind w:left="1560" w:hanging="426"/>
        <w:rPr>
          <w:rFonts w:ascii="Calibri" w:hAnsi="Calibri" w:cs="Calibri"/>
          <w:sz w:val="21"/>
          <w:szCs w:val="21"/>
        </w:rPr>
        <w:pPrChange w:id="48" w:author="Autor">
          <w:pPr>
            <w:ind w:left="1560" w:hanging="426"/>
          </w:pPr>
        </w:pPrChange>
      </w:pPr>
    </w:p>
    <w:p w14:paraId="2E4E46F0" w14:textId="77777777" w:rsidR="00926A08" w:rsidRPr="00092E24" w:rsidRDefault="00926A08" w:rsidP="00BB510B">
      <w:pPr>
        <w:numPr>
          <w:ilvl w:val="0"/>
          <w:numId w:val="2"/>
        </w:numPr>
        <w:spacing w:after="140" w:line="280" w:lineRule="atLeast"/>
        <w:rPr>
          <w:rFonts w:ascii="Calibri" w:hAnsi="Calibri" w:cs="Calibri"/>
          <w:smallCaps/>
          <w:spacing w:val="-2"/>
          <w:sz w:val="21"/>
          <w:szCs w:val="21"/>
          <w:u w:val="single"/>
        </w:rPr>
        <w:pPrChange w:id="49" w:author="Autor">
          <w:pPr>
            <w:numPr>
              <w:numId w:val="2"/>
            </w:numPr>
            <w:tabs>
              <w:tab w:val="num" w:pos="709"/>
            </w:tabs>
            <w:ind w:left="709" w:hanging="709"/>
          </w:pPr>
        </w:pPrChange>
      </w:pPr>
      <w:r w:rsidRPr="00092E24">
        <w:rPr>
          <w:rFonts w:ascii="Calibri" w:hAnsi="Calibri" w:cs="Calibri"/>
          <w:smallCaps/>
          <w:spacing w:val="-2"/>
          <w:sz w:val="21"/>
          <w:szCs w:val="21"/>
          <w:u w:val="single"/>
        </w:rPr>
        <w:t>Destinação dos Recursos</w:t>
      </w:r>
    </w:p>
    <w:p w14:paraId="0C042003" w14:textId="77777777" w:rsidR="00632D60" w:rsidRPr="00092E24" w:rsidRDefault="00926A08" w:rsidP="00BB510B">
      <w:pPr>
        <w:numPr>
          <w:ilvl w:val="1"/>
          <w:numId w:val="2"/>
        </w:numPr>
        <w:spacing w:after="140" w:line="280" w:lineRule="atLeast"/>
        <w:rPr>
          <w:rFonts w:ascii="Calibri" w:hAnsi="Calibri" w:cs="Calibri"/>
          <w:sz w:val="21"/>
          <w:szCs w:val="21"/>
        </w:rPr>
        <w:pPrChange w:id="50" w:author="Autor">
          <w:pPr>
            <w:numPr>
              <w:ilvl w:val="1"/>
              <w:numId w:val="2"/>
            </w:numPr>
            <w:tabs>
              <w:tab w:val="num" w:pos="709"/>
            </w:tabs>
            <w:ind w:left="709" w:hanging="709"/>
          </w:pPr>
        </w:pPrChange>
      </w:pPr>
      <w:bookmarkStart w:id="51" w:name="_Ref164254172"/>
      <w:bookmarkStart w:id="52" w:name="_Ref328153859"/>
      <w:bookmarkStart w:id="53" w:name="_Ref343617049"/>
      <w:r w:rsidRPr="00092E24">
        <w:rPr>
          <w:rFonts w:ascii="Calibri" w:hAnsi="Calibri" w:cs="Calibri"/>
          <w:sz w:val="21"/>
          <w:szCs w:val="21"/>
        </w:rPr>
        <w:t xml:space="preserve">Os recursos obtidos pela </w:t>
      </w:r>
      <w:r w:rsidR="00E30E11" w:rsidRPr="00092E24">
        <w:rPr>
          <w:rFonts w:ascii="Calibri" w:hAnsi="Calibri" w:cs="Calibri"/>
          <w:sz w:val="21"/>
          <w:szCs w:val="21"/>
        </w:rPr>
        <w:t>Emissora</w:t>
      </w:r>
      <w:r w:rsidRPr="00092E24">
        <w:rPr>
          <w:rFonts w:ascii="Calibri" w:hAnsi="Calibri" w:cs="Calibri"/>
          <w:sz w:val="21"/>
          <w:szCs w:val="21"/>
        </w:rPr>
        <w:t xml:space="preserve"> com a </w:t>
      </w:r>
      <w:r w:rsidR="00E30E11" w:rsidRPr="00092E24">
        <w:rPr>
          <w:rFonts w:ascii="Calibri" w:hAnsi="Calibri" w:cs="Calibri"/>
          <w:sz w:val="21"/>
          <w:szCs w:val="21"/>
        </w:rPr>
        <w:t>Oferta Restrita</w:t>
      </w:r>
      <w:r w:rsidR="005E0615" w:rsidRPr="00092E24">
        <w:rPr>
          <w:rFonts w:ascii="Calibri" w:hAnsi="Calibri" w:cs="Calibri"/>
          <w:sz w:val="21"/>
          <w:szCs w:val="21"/>
        </w:rPr>
        <w:t xml:space="preserve"> (conforme definida abaixo)</w:t>
      </w:r>
      <w:r w:rsidR="00601C6D" w:rsidRPr="00092E24">
        <w:rPr>
          <w:rFonts w:ascii="Calibri" w:hAnsi="Calibri" w:cs="Calibri"/>
          <w:sz w:val="21"/>
          <w:szCs w:val="21"/>
        </w:rPr>
        <w:t xml:space="preserve"> </w:t>
      </w:r>
      <w:r w:rsidRPr="00092E24">
        <w:rPr>
          <w:rFonts w:ascii="Calibri" w:hAnsi="Calibri" w:cs="Calibri"/>
          <w:sz w:val="21"/>
          <w:szCs w:val="21"/>
        </w:rPr>
        <w:t>se</w:t>
      </w:r>
      <w:r w:rsidR="000563F9" w:rsidRPr="00092E24">
        <w:rPr>
          <w:rFonts w:ascii="Calibri" w:hAnsi="Calibri" w:cs="Calibri"/>
          <w:sz w:val="21"/>
          <w:szCs w:val="21"/>
        </w:rPr>
        <w:t xml:space="preserve">rão </w:t>
      </w:r>
      <w:r w:rsidR="00884CE5" w:rsidRPr="00092E24">
        <w:rPr>
          <w:rFonts w:ascii="Calibri" w:hAnsi="Calibri" w:cs="Calibri"/>
          <w:sz w:val="21"/>
          <w:szCs w:val="21"/>
        </w:rPr>
        <w:t xml:space="preserve">utilizados, pela Emissora, para pagamento do </w:t>
      </w:r>
      <w:r w:rsidR="002B3C45" w:rsidRPr="00092E24">
        <w:rPr>
          <w:rFonts w:ascii="Calibri" w:hAnsi="Calibri" w:cs="Calibri"/>
          <w:sz w:val="21"/>
          <w:szCs w:val="21"/>
        </w:rPr>
        <w:t>valor nominal unitário</w:t>
      </w:r>
      <w:r w:rsidR="00884CE5" w:rsidRPr="00092E24">
        <w:rPr>
          <w:rFonts w:ascii="Calibri" w:hAnsi="Calibri" w:cs="Calibri"/>
          <w:sz w:val="21"/>
          <w:szCs w:val="21"/>
        </w:rPr>
        <w:t xml:space="preserve"> das 36 (trinta e seis) Notas Promissórias Comerciais emitidas no âmbito da </w:t>
      </w:r>
      <w:r w:rsidR="003A35EE" w:rsidRPr="00092E24">
        <w:rPr>
          <w:rFonts w:ascii="Calibri" w:hAnsi="Calibri" w:cs="Calibri"/>
          <w:sz w:val="21"/>
          <w:szCs w:val="21"/>
        </w:rPr>
        <w:t>“</w:t>
      </w:r>
      <w:r w:rsidR="00884CE5" w:rsidRPr="00092E24">
        <w:rPr>
          <w:rFonts w:ascii="Calibri" w:hAnsi="Calibri" w:cs="Calibri"/>
          <w:i/>
          <w:sz w:val="21"/>
          <w:szCs w:val="21"/>
        </w:rPr>
        <w:t>1ª (primeira) emissão pública de Notas Promissórias Comerciais da Emissora, em Série Única, com Garantia Fidejussória e Garantia Real Adicional de emissão da Emissora</w:t>
      </w:r>
      <w:r w:rsidR="003A35EE" w:rsidRPr="00092E24">
        <w:rPr>
          <w:rFonts w:ascii="Calibri" w:hAnsi="Calibri" w:cs="Calibri"/>
          <w:sz w:val="21"/>
          <w:szCs w:val="21"/>
        </w:rPr>
        <w:t>”</w:t>
      </w:r>
      <w:r w:rsidR="00CF097F" w:rsidRPr="00092E24">
        <w:rPr>
          <w:rFonts w:ascii="Calibri" w:hAnsi="Calibri" w:cs="Calibri"/>
          <w:sz w:val="21"/>
          <w:szCs w:val="21"/>
        </w:rPr>
        <w:t>.</w:t>
      </w:r>
      <w:bookmarkEnd w:id="53"/>
    </w:p>
    <w:bookmarkEnd w:id="51"/>
    <w:bookmarkEnd w:id="52"/>
    <w:p w14:paraId="154CCDC3" w14:textId="77777777" w:rsidR="00B61341" w:rsidRPr="00092E24" w:rsidRDefault="00B61341" w:rsidP="00BB510B">
      <w:pPr>
        <w:spacing w:after="140" w:line="280" w:lineRule="atLeast"/>
        <w:ind w:left="709"/>
        <w:rPr>
          <w:rFonts w:ascii="Calibri" w:hAnsi="Calibri" w:cs="Calibri"/>
          <w:sz w:val="21"/>
          <w:szCs w:val="21"/>
        </w:rPr>
        <w:pPrChange w:id="54" w:author="Autor">
          <w:pPr>
            <w:ind w:left="709"/>
          </w:pPr>
        </w:pPrChange>
      </w:pPr>
    </w:p>
    <w:p w14:paraId="3E7E6DEF" w14:textId="77777777" w:rsidR="00E166E5" w:rsidRPr="00092E24" w:rsidRDefault="00E166E5" w:rsidP="00BB510B">
      <w:pPr>
        <w:numPr>
          <w:ilvl w:val="0"/>
          <w:numId w:val="2"/>
        </w:numPr>
        <w:spacing w:after="140" w:line="280" w:lineRule="atLeast"/>
        <w:rPr>
          <w:rFonts w:ascii="Calibri" w:hAnsi="Calibri" w:cs="Calibri"/>
          <w:smallCaps/>
          <w:spacing w:val="-2"/>
          <w:sz w:val="21"/>
          <w:szCs w:val="21"/>
          <w:u w:val="single"/>
        </w:rPr>
        <w:pPrChange w:id="55" w:author="Autor">
          <w:pPr>
            <w:numPr>
              <w:numId w:val="2"/>
            </w:numPr>
            <w:tabs>
              <w:tab w:val="num" w:pos="709"/>
            </w:tabs>
            <w:ind w:left="709" w:hanging="709"/>
          </w:pPr>
        </w:pPrChange>
      </w:pPr>
      <w:r w:rsidRPr="00092E24">
        <w:rPr>
          <w:rFonts w:ascii="Calibri" w:hAnsi="Calibri" w:cs="Calibri"/>
          <w:smallCaps/>
          <w:spacing w:val="-2"/>
          <w:sz w:val="21"/>
          <w:szCs w:val="21"/>
          <w:u w:val="single"/>
        </w:rPr>
        <w:t>Características da Oferta Restrita</w:t>
      </w:r>
    </w:p>
    <w:p w14:paraId="134C373A" w14:textId="77777777" w:rsidR="00E166E5" w:rsidRPr="00092E24" w:rsidRDefault="00E166E5" w:rsidP="00BB510B">
      <w:pPr>
        <w:numPr>
          <w:ilvl w:val="1"/>
          <w:numId w:val="2"/>
        </w:numPr>
        <w:spacing w:after="140" w:line="280" w:lineRule="atLeast"/>
        <w:rPr>
          <w:rFonts w:ascii="Calibri" w:hAnsi="Calibri" w:cs="Calibri"/>
          <w:sz w:val="21"/>
          <w:szCs w:val="21"/>
        </w:rPr>
        <w:pPrChange w:id="56" w:author="Autor">
          <w:pPr>
            <w:numPr>
              <w:ilvl w:val="1"/>
              <w:numId w:val="2"/>
            </w:numPr>
            <w:tabs>
              <w:tab w:val="num" w:pos="709"/>
            </w:tabs>
            <w:ind w:left="709" w:hanging="709"/>
          </w:pPr>
        </w:pPrChange>
      </w:pPr>
      <w:r w:rsidRPr="00092E24">
        <w:rPr>
          <w:rFonts w:ascii="Calibri" w:hAnsi="Calibri" w:cs="Calibri"/>
          <w:i/>
          <w:sz w:val="21"/>
          <w:szCs w:val="21"/>
        </w:rPr>
        <w:t>Número da Emissão</w:t>
      </w:r>
      <w:r w:rsidRPr="00092E24">
        <w:rPr>
          <w:rFonts w:ascii="Calibri" w:hAnsi="Calibri" w:cs="Calibri"/>
          <w:sz w:val="21"/>
          <w:szCs w:val="21"/>
        </w:rPr>
        <w:t xml:space="preserve">.  As Debêntures representam a </w:t>
      </w:r>
      <w:r w:rsidR="003A35EE" w:rsidRPr="00092E24">
        <w:rPr>
          <w:rFonts w:ascii="Calibri" w:hAnsi="Calibri" w:cs="Calibri"/>
          <w:sz w:val="21"/>
          <w:szCs w:val="21"/>
        </w:rPr>
        <w:t>2ª (</w:t>
      </w:r>
      <w:r w:rsidR="00490DEA" w:rsidRPr="00092E24">
        <w:rPr>
          <w:rFonts w:ascii="Calibri" w:hAnsi="Calibri" w:cs="Calibri"/>
          <w:sz w:val="21"/>
          <w:szCs w:val="21"/>
        </w:rPr>
        <w:t>segunda</w:t>
      </w:r>
      <w:r w:rsidR="003A35EE" w:rsidRPr="00092E24">
        <w:rPr>
          <w:rFonts w:ascii="Calibri" w:hAnsi="Calibri" w:cs="Calibri"/>
          <w:sz w:val="21"/>
          <w:szCs w:val="21"/>
        </w:rPr>
        <w:t>)</w:t>
      </w:r>
      <w:r w:rsidR="00490DEA" w:rsidRPr="00092E24">
        <w:rPr>
          <w:rFonts w:ascii="Calibri" w:hAnsi="Calibri" w:cs="Calibri"/>
          <w:sz w:val="21"/>
          <w:szCs w:val="21"/>
        </w:rPr>
        <w:t xml:space="preserve"> </w:t>
      </w:r>
      <w:r w:rsidRPr="00092E24">
        <w:rPr>
          <w:rFonts w:ascii="Calibri" w:hAnsi="Calibri" w:cs="Calibri"/>
          <w:sz w:val="21"/>
          <w:szCs w:val="21"/>
        </w:rPr>
        <w:t>emissão de debêntures da Emissora</w:t>
      </w:r>
      <w:r w:rsidR="00490DEA" w:rsidRPr="00092E24">
        <w:rPr>
          <w:rFonts w:ascii="Calibri" w:hAnsi="Calibri" w:cs="Calibri"/>
          <w:sz w:val="21"/>
          <w:szCs w:val="21"/>
        </w:rPr>
        <w:t xml:space="preserve">, sendo a </w:t>
      </w:r>
      <w:r w:rsidR="003A35EE" w:rsidRPr="00092E24">
        <w:rPr>
          <w:rFonts w:ascii="Calibri" w:hAnsi="Calibri" w:cs="Calibri"/>
          <w:sz w:val="21"/>
          <w:szCs w:val="21"/>
        </w:rPr>
        <w:t>1ª (</w:t>
      </w:r>
      <w:r w:rsidR="00490DEA" w:rsidRPr="00092E24">
        <w:rPr>
          <w:rFonts w:ascii="Calibri" w:hAnsi="Calibri" w:cs="Calibri"/>
          <w:sz w:val="21"/>
          <w:szCs w:val="21"/>
        </w:rPr>
        <w:t>primeira</w:t>
      </w:r>
      <w:r w:rsidR="003A35EE" w:rsidRPr="00092E24">
        <w:rPr>
          <w:rFonts w:ascii="Calibri" w:hAnsi="Calibri" w:cs="Calibri"/>
          <w:sz w:val="21"/>
          <w:szCs w:val="21"/>
        </w:rPr>
        <w:t>)</w:t>
      </w:r>
      <w:r w:rsidR="00490DEA" w:rsidRPr="00092E24">
        <w:rPr>
          <w:rFonts w:ascii="Calibri" w:hAnsi="Calibri" w:cs="Calibri"/>
          <w:sz w:val="21"/>
          <w:szCs w:val="21"/>
        </w:rPr>
        <w:t xml:space="preserve"> emissão pública</w:t>
      </w:r>
      <w:r w:rsidRPr="00092E24">
        <w:rPr>
          <w:rFonts w:ascii="Calibri" w:hAnsi="Calibri" w:cs="Calibri"/>
          <w:sz w:val="21"/>
          <w:szCs w:val="21"/>
        </w:rPr>
        <w:t>.</w:t>
      </w:r>
    </w:p>
    <w:p w14:paraId="6DEF77E5" w14:textId="77777777" w:rsidR="00E166E5" w:rsidRPr="00092E24" w:rsidRDefault="00E166E5" w:rsidP="00BB510B">
      <w:pPr>
        <w:numPr>
          <w:ilvl w:val="1"/>
          <w:numId w:val="2"/>
        </w:numPr>
        <w:spacing w:after="140" w:line="280" w:lineRule="atLeast"/>
        <w:rPr>
          <w:rFonts w:ascii="Calibri" w:hAnsi="Calibri" w:cs="Calibri"/>
          <w:sz w:val="21"/>
          <w:szCs w:val="21"/>
        </w:rPr>
        <w:pPrChange w:id="57" w:author="Autor">
          <w:pPr>
            <w:numPr>
              <w:ilvl w:val="1"/>
              <w:numId w:val="2"/>
            </w:numPr>
            <w:tabs>
              <w:tab w:val="num" w:pos="709"/>
            </w:tabs>
            <w:ind w:left="709" w:hanging="709"/>
          </w:pPr>
        </w:pPrChange>
      </w:pPr>
      <w:bookmarkStart w:id="58" w:name="_Ref269733753"/>
      <w:r w:rsidRPr="00092E24">
        <w:rPr>
          <w:rFonts w:ascii="Calibri" w:hAnsi="Calibri" w:cs="Calibri"/>
          <w:i/>
          <w:sz w:val="21"/>
          <w:szCs w:val="21"/>
        </w:rPr>
        <w:t>Valor Total da Emissão</w:t>
      </w:r>
      <w:r w:rsidRPr="00092E24">
        <w:rPr>
          <w:rFonts w:ascii="Calibri" w:hAnsi="Calibri" w:cs="Calibri"/>
          <w:sz w:val="21"/>
          <w:szCs w:val="21"/>
        </w:rPr>
        <w:t xml:space="preserve">.  </w:t>
      </w:r>
      <w:bookmarkEnd w:id="58"/>
      <w:r w:rsidR="00CB5C47" w:rsidRPr="00092E24">
        <w:rPr>
          <w:rFonts w:ascii="Calibri" w:hAnsi="Calibri" w:cs="Calibri"/>
          <w:sz w:val="21"/>
          <w:szCs w:val="21"/>
        </w:rPr>
        <w:t xml:space="preserve">O valor total da </w:t>
      </w:r>
      <w:r w:rsidR="003A35EE" w:rsidRPr="00092E24">
        <w:rPr>
          <w:rFonts w:ascii="Calibri" w:hAnsi="Calibri" w:cs="Calibri"/>
          <w:sz w:val="21"/>
          <w:szCs w:val="21"/>
        </w:rPr>
        <w:t xml:space="preserve">Emissão </w:t>
      </w:r>
      <w:r w:rsidR="00CB5C47" w:rsidRPr="00092E24">
        <w:rPr>
          <w:rFonts w:ascii="Calibri" w:hAnsi="Calibri" w:cs="Calibri"/>
          <w:sz w:val="21"/>
          <w:szCs w:val="21"/>
        </w:rPr>
        <w:t>é de R$</w:t>
      </w:r>
      <w:r w:rsidR="00884CE5" w:rsidRPr="00092E24">
        <w:rPr>
          <w:rFonts w:ascii="Calibri" w:hAnsi="Calibri" w:cs="Calibri"/>
          <w:sz w:val="21"/>
          <w:szCs w:val="21"/>
        </w:rPr>
        <w:t>36</w:t>
      </w:r>
      <w:r w:rsidR="00CB5C47" w:rsidRPr="00092E24">
        <w:rPr>
          <w:rFonts w:ascii="Calibri" w:hAnsi="Calibri" w:cs="Calibri"/>
          <w:sz w:val="21"/>
          <w:szCs w:val="21"/>
        </w:rPr>
        <w:t>.000.000,00 (</w:t>
      </w:r>
      <w:r w:rsidR="00884CE5" w:rsidRPr="00092E24">
        <w:rPr>
          <w:rFonts w:ascii="Calibri" w:hAnsi="Calibri" w:cs="Calibri"/>
          <w:sz w:val="21"/>
          <w:szCs w:val="21"/>
        </w:rPr>
        <w:t xml:space="preserve">trinta e seis </w:t>
      </w:r>
      <w:r w:rsidR="00CB5C47" w:rsidRPr="00092E24">
        <w:rPr>
          <w:rFonts w:ascii="Calibri" w:hAnsi="Calibri" w:cs="Calibri"/>
          <w:sz w:val="21"/>
          <w:szCs w:val="21"/>
        </w:rPr>
        <w:t>milhões de reais)</w:t>
      </w:r>
      <w:r w:rsidR="005F3E58" w:rsidRPr="00092E24">
        <w:rPr>
          <w:rFonts w:ascii="Calibri" w:hAnsi="Calibri" w:cs="Calibri"/>
          <w:sz w:val="21"/>
          <w:szCs w:val="21"/>
        </w:rPr>
        <w:t>,</w:t>
      </w:r>
      <w:r w:rsidR="00CB5C47" w:rsidRPr="00092E24">
        <w:rPr>
          <w:rFonts w:ascii="Calibri" w:hAnsi="Calibri" w:cs="Calibri"/>
          <w:sz w:val="21"/>
          <w:szCs w:val="21"/>
        </w:rPr>
        <w:t xml:space="preserve"> na Data de Emissão (conforme definid</w:t>
      </w:r>
      <w:r w:rsidR="00B539E7" w:rsidRPr="00092E24">
        <w:rPr>
          <w:rFonts w:ascii="Calibri" w:hAnsi="Calibri" w:cs="Calibri"/>
          <w:sz w:val="21"/>
          <w:szCs w:val="21"/>
        </w:rPr>
        <w:t>a</w:t>
      </w:r>
      <w:r w:rsidR="00CB5C47" w:rsidRPr="00092E24">
        <w:rPr>
          <w:rFonts w:ascii="Calibri" w:hAnsi="Calibri" w:cs="Calibri"/>
          <w:sz w:val="21"/>
          <w:szCs w:val="21"/>
        </w:rPr>
        <w:t xml:space="preserve"> abaixo</w:t>
      </w:r>
      <w:r w:rsidR="005F3E58" w:rsidRPr="00092E24">
        <w:rPr>
          <w:rFonts w:ascii="Calibri" w:hAnsi="Calibri" w:cs="Calibri"/>
          <w:sz w:val="21"/>
          <w:szCs w:val="21"/>
        </w:rPr>
        <w:t>)</w:t>
      </w:r>
      <w:r w:rsidR="00CB5C47" w:rsidRPr="00092E24">
        <w:rPr>
          <w:rFonts w:ascii="Calibri" w:hAnsi="Calibri" w:cs="Calibri"/>
          <w:sz w:val="21"/>
          <w:szCs w:val="21"/>
        </w:rPr>
        <w:t>.</w:t>
      </w:r>
    </w:p>
    <w:p w14:paraId="16D78581" w14:textId="77777777" w:rsidR="00462050" w:rsidRPr="00092E24" w:rsidRDefault="00462050" w:rsidP="00BB510B">
      <w:pPr>
        <w:numPr>
          <w:ilvl w:val="1"/>
          <w:numId w:val="2"/>
        </w:numPr>
        <w:spacing w:after="140" w:line="280" w:lineRule="atLeast"/>
        <w:rPr>
          <w:rFonts w:ascii="Calibri" w:hAnsi="Calibri" w:cs="Calibri"/>
          <w:sz w:val="21"/>
          <w:szCs w:val="21"/>
        </w:rPr>
        <w:pPrChange w:id="59" w:author="Autor">
          <w:pPr>
            <w:numPr>
              <w:ilvl w:val="1"/>
              <w:numId w:val="2"/>
            </w:numPr>
            <w:tabs>
              <w:tab w:val="num" w:pos="709"/>
            </w:tabs>
            <w:ind w:left="709" w:hanging="709"/>
          </w:pPr>
        </w:pPrChange>
      </w:pPr>
      <w:r w:rsidRPr="00092E24">
        <w:rPr>
          <w:rFonts w:ascii="Calibri" w:hAnsi="Calibri" w:cs="Calibri"/>
          <w:i/>
          <w:sz w:val="21"/>
          <w:szCs w:val="21"/>
        </w:rPr>
        <w:t>Séries</w:t>
      </w:r>
      <w:r w:rsidRPr="00092E24">
        <w:rPr>
          <w:rFonts w:ascii="Calibri" w:hAnsi="Calibri" w:cs="Calibri"/>
          <w:sz w:val="21"/>
          <w:szCs w:val="21"/>
        </w:rPr>
        <w:t xml:space="preserve">.  A Oferta Restrita </w:t>
      </w:r>
      <w:r w:rsidR="00B539E7" w:rsidRPr="00092E24">
        <w:rPr>
          <w:rFonts w:ascii="Calibri" w:hAnsi="Calibri" w:cs="Calibri"/>
          <w:sz w:val="21"/>
          <w:szCs w:val="21"/>
        </w:rPr>
        <w:t xml:space="preserve">(conforme definida abaixo) </w:t>
      </w:r>
      <w:r w:rsidRPr="00092E24">
        <w:rPr>
          <w:rFonts w:ascii="Calibri" w:hAnsi="Calibri" w:cs="Calibri"/>
          <w:sz w:val="21"/>
          <w:szCs w:val="21"/>
        </w:rPr>
        <w:t xml:space="preserve">será realizada em </w:t>
      </w:r>
      <w:r w:rsidR="005F3E58" w:rsidRPr="00092E24">
        <w:rPr>
          <w:rFonts w:ascii="Calibri" w:hAnsi="Calibri" w:cs="Calibri"/>
          <w:sz w:val="21"/>
          <w:szCs w:val="21"/>
        </w:rPr>
        <w:t>série única</w:t>
      </w:r>
      <w:r w:rsidRPr="00092E24">
        <w:rPr>
          <w:rFonts w:ascii="Calibri" w:hAnsi="Calibri" w:cs="Calibri"/>
          <w:sz w:val="21"/>
          <w:szCs w:val="21"/>
        </w:rPr>
        <w:t>.</w:t>
      </w:r>
    </w:p>
    <w:p w14:paraId="65295C56" w14:textId="77777777" w:rsidR="00926A08" w:rsidRPr="00092E24" w:rsidRDefault="00926A08" w:rsidP="00BB510B">
      <w:pPr>
        <w:numPr>
          <w:ilvl w:val="1"/>
          <w:numId w:val="2"/>
        </w:numPr>
        <w:spacing w:after="140" w:line="280" w:lineRule="atLeast"/>
        <w:rPr>
          <w:rFonts w:ascii="Calibri" w:hAnsi="Calibri" w:cs="Calibri"/>
          <w:sz w:val="21"/>
          <w:szCs w:val="21"/>
        </w:rPr>
        <w:pPrChange w:id="60" w:author="Autor">
          <w:pPr>
            <w:numPr>
              <w:ilvl w:val="1"/>
              <w:numId w:val="2"/>
            </w:numPr>
            <w:tabs>
              <w:tab w:val="num" w:pos="709"/>
            </w:tabs>
            <w:ind w:left="709" w:hanging="709"/>
          </w:pPr>
        </w:pPrChange>
      </w:pPr>
      <w:r w:rsidRPr="00092E24">
        <w:rPr>
          <w:rFonts w:ascii="Calibri" w:hAnsi="Calibri" w:cs="Calibri"/>
          <w:i/>
          <w:sz w:val="21"/>
          <w:szCs w:val="21"/>
        </w:rPr>
        <w:t>Colocação</w:t>
      </w:r>
      <w:r w:rsidRPr="00092E24">
        <w:rPr>
          <w:rFonts w:ascii="Calibri" w:hAnsi="Calibri" w:cs="Calibri"/>
          <w:sz w:val="21"/>
          <w:szCs w:val="21"/>
        </w:rPr>
        <w:t>.  As Debêntures serão objeto de distribuição pública</w:t>
      </w:r>
      <w:r w:rsidR="00684355" w:rsidRPr="00092E24">
        <w:rPr>
          <w:rFonts w:ascii="Calibri" w:hAnsi="Calibri" w:cs="Calibri"/>
          <w:sz w:val="21"/>
          <w:szCs w:val="21"/>
        </w:rPr>
        <w:t xml:space="preserve"> com esforços restritos de colocaç</w:t>
      </w:r>
      <w:r w:rsidR="00CD1A5B" w:rsidRPr="00092E24">
        <w:rPr>
          <w:rFonts w:ascii="Calibri" w:hAnsi="Calibri" w:cs="Calibri"/>
          <w:sz w:val="21"/>
          <w:szCs w:val="21"/>
        </w:rPr>
        <w:t xml:space="preserve">ão destinada exclusivamente a </w:t>
      </w:r>
      <w:r w:rsidR="00AF4075" w:rsidRPr="00092E24">
        <w:rPr>
          <w:rFonts w:ascii="Calibri" w:hAnsi="Calibri" w:cs="Calibri"/>
          <w:sz w:val="21"/>
          <w:szCs w:val="21"/>
        </w:rPr>
        <w:t>Investidores Qualificados</w:t>
      </w:r>
      <w:r w:rsidRPr="00092E24">
        <w:rPr>
          <w:rFonts w:ascii="Calibri" w:hAnsi="Calibri" w:cs="Calibri"/>
          <w:sz w:val="21"/>
          <w:szCs w:val="21"/>
        </w:rPr>
        <w:t xml:space="preserve">, sob o regime de </w:t>
      </w:r>
      <w:r w:rsidR="00947B7C" w:rsidRPr="00092E24">
        <w:rPr>
          <w:rFonts w:ascii="Calibri" w:hAnsi="Calibri" w:cs="Calibri"/>
          <w:sz w:val="21"/>
          <w:szCs w:val="21"/>
        </w:rPr>
        <w:t>garantia firme</w:t>
      </w:r>
      <w:r w:rsidR="005F3E58" w:rsidRPr="00092E24">
        <w:rPr>
          <w:rFonts w:ascii="Calibri" w:hAnsi="Calibri" w:cs="Calibri"/>
          <w:sz w:val="21"/>
          <w:szCs w:val="21"/>
        </w:rPr>
        <w:t xml:space="preserve"> de colocação</w:t>
      </w:r>
      <w:r w:rsidR="00947B7C" w:rsidRPr="00092E24">
        <w:rPr>
          <w:rFonts w:ascii="Calibri" w:hAnsi="Calibri" w:cs="Calibri"/>
          <w:sz w:val="21"/>
          <w:szCs w:val="21"/>
        </w:rPr>
        <w:t xml:space="preserve"> </w:t>
      </w:r>
      <w:r w:rsidR="00E166E5" w:rsidRPr="00092E24">
        <w:rPr>
          <w:rFonts w:ascii="Calibri" w:hAnsi="Calibri" w:cs="Calibri"/>
          <w:sz w:val="21"/>
          <w:szCs w:val="21"/>
        </w:rPr>
        <w:t xml:space="preserve">para </w:t>
      </w:r>
      <w:r w:rsidR="008D6017" w:rsidRPr="00092E24">
        <w:rPr>
          <w:rFonts w:ascii="Calibri" w:hAnsi="Calibri" w:cs="Calibri"/>
          <w:sz w:val="21"/>
          <w:szCs w:val="21"/>
        </w:rPr>
        <w:t xml:space="preserve">a totalidade das </w:t>
      </w:r>
      <w:r w:rsidR="00E166E5" w:rsidRPr="00092E24">
        <w:rPr>
          <w:rFonts w:ascii="Calibri" w:hAnsi="Calibri" w:cs="Calibri"/>
          <w:sz w:val="21"/>
          <w:szCs w:val="21"/>
        </w:rPr>
        <w:t>Debêntures</w:t>
      </w:r>
      <w:r w:rsidR="00023C50" w:rsidRPr="00092E24">
        <w:rPr>
          <w:rFonts w:ascii="Calibri" w:hAnsi="Calibri" w:cs="Calibri"/>
          <w:sz w:val="21"/>
          <w:szCs w:val="21"/>
        </w:rPr>
        <w:t xml:space="preserve"> (“</w:t>
      </w:r>
      <w:r w:rsidR="00023C50" w:rsidRPr="00092E24">
        <w:rPr>
          <w:rFonts w:ascii="Calibri" w:hAnsi="Calibri" w:cs="Calibri"/>
          <w:sz w:val="21"/>
          <w:szCs w:val="21"/>
          <w:u w:val="single"/>
        </w:rPr>
        <w:t>Oferta Restrita</w:t>
      </w:r>
      <w:r w:rsidR="00023C50" w:rsidRPr="00092E24">
        <w:rPr>
          <w:rFonts w:ascii="Calibri" w:hAnsi="Calibri" w:cs="Calibri"/>
          <w:sz w:val="21"/>
          <w:szCs w:val="21"/>
        </w:rPr>
        <w:t>”)</w:t>
      </w:r>
      <w:r w:rsidRPr="00092E24">
        <w:rPr>
          <w:rFonts w:ascii="Calibri" w:hAnsi="Calibri" w:cs="Calibri"/>
          <w:sz w:val="21"/>
          <w:szCs w:val="21"/>
        </w:rPr>
        <w:t xml:space="preserve">, </w:t>
      </w:r>
      <w:r w:rsidR="00B05BC3" w:rsidRPr="00092E24">
        <w:rPr>
          <w:rFonts w:ascii="Calibri" w:hAnsi="Calibri" w:cs="Calibri"/>
          <w:sz w:val="21"/>
          <w:szCs w:val="21"/>
        </w:rPr>
        <w:t xml:space="preserve">nos termos do </w:t>
      </w:r>
      <w:r w:rsidR="007B4777" w:rsidRPr="00092E24">
        <w:rPr>
          <w:rFonts w:ascii="Calibri" w:hAnsi="Calibri" w:cs="Calibri"/>
          <w:sz w:val="21"/>
          <w:szCs w:val="21"/>
        </w:rPr>
        <w:t>“</w:t>
      </w:r>
      <w:r w:rsidR="00884CE5" w:rsidRPr="00092E24">
        <w:rPr>
          <w:rFonts w:ascii="Calibri" w:hAnsi="Calibri" w:cs="Calibri"/>
          <w:sz w:val="21"/>
          <w:szCs w:val="21"/>
        </w:rPr>
        <w:t xml:space="preserve">Contrato de Coordenação, Colocação e Distribuição Pública com Esforços Restritos de Colocação, da 1ª (Primeira) Emissão </w:t>
      </w:r>
      <w:r w:rsidR="00490DEA" w:rsidRPr="00092E24">
        <w:rPr>
          <w:rFonts w:ascii="Calibri" w:hAnsi="Calibri" w:cs="Calibri"/>
          <w:sz w:val="21"/>
          <w:szCs w:val="21"/>
        </w:rPr>
        <w:t xml:space="preserve">Pública </w:t>
      </w:r>
      <w:r w:rsidR="00884CE5" w:rsidRPr="00092E24">
        <w:rPr>
          <w:rFonts w:ascii="Calibri" w:hAnsi="Calibri" w:cs="Calibri"/>
          <w:sz w:val="21"/>
          <w:szCs w:val="21"/>
        </w:rPr>
        <w:t>de Debêntures Simples, Não Conversíveis em Ações, em Série Única, da Espécie Quirografária com Garantia Real da Golf Village Empreendimentos Imobiliários S.A.</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007B4777" w:rsidRPr="00092E24">
        <w:rPr>
          <w:rFonts w:ascii="Calibri" w:hAnsi="Calibri" w:cs="Calibri"/>
          <w:sz w:val="21"/>
          <w:szCs w:val="21"/>
        </w:rPr>
        <w:t>“</w:t>
      </w:r>
      <w:r w:rsidR="00B05BC3" w:rsidRPr="00092E24">
        <w:rPr>
          <w:rFonts w:ascii="Calibri" w:hAnsi="Calibri" w:cs="Calibri"/>
          <w:sz w:val="21"/>
          <w:szCs w:val="21"/>
          <w:u w:val="single"/>
        </w:rPr>
        <w:t>Contrato de Distribuição</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Pr="00092E24">
        <w:rPr>
          <w:rFonts w:ascii="Calibri" w:hAnsi="Calibri" w:cs="Calibri"/>
          <w:sz w:val="21"/>
          <w:szCs w:val="21"/>
        </w:rPr>
        <w:t xml:space="preserve">com intermediação </w:t>
      </w:r>
      <w:r w:rsidR="008E2FCC" w:rsidRPr="00092E24">
        <w:rPr>
          <w:rFonts w:ascii="Calibri" w:hAnsi="Calibri" w:cs="Calibri"/>
          <w:sz w:val="21"/>
          <w:szCs w:val="21"/>
        </w:rPr>
        <w:t xml:space="preserve">do Banco </w:t>
      </w:r>
      <w:r w:rsidR="006D4046" w:rsidRPr="00092E24">
        <w:rPr>
          <w:rFonts w:ascii="Calibri" w:hAnsi="Calibri" w:cs="Calibri"/>
          <w:sz w:val="21"/>
          <w:szCs w:val="21"/>
        </w:rPr>
        <w:t xml:space="preserve">Votorantim </w:t>
      </w:r>
      <w:r w:rsidR="008E2FCC" w:rsidRPr="00092E24">
        <w:rPr>
          <w:rFonts w:ascii="Calibri" w:hAnsi="Calibri" w:cs="Calibri"/>
          <w:sz w:val="21"/>
          <w:szCs w:val="21"/>
        </w:rPr>
        <w:t>S.A.</w:t>
      </w:r>
      <w:r w:rsidR="000E6C79" w:rsidRPr="00092E24">
        <w:rPr>
          <w:rFonts w:ascii="Calibri" w:hAnsi="Calibri" w:cs="Calibri"/>
          <w:sz w:val="21"/>
          <w:szCs w:val="21"/>
        </w:rPr>
        <w:t xml:space="preserve"> (</w:t>
      </w:r>
      <w:r w:rsidR="007B4777" w:rsidRPr="00092E24">
        <w:rPr>
          <w:rFonts w:ascii="Calibri" w:hAnsi="Calibri" w:cs="Calibri"/>
          <w:sz w:val="21"/>
          <w:szCs w:val="21"/>
        </w:rPr>
        <w:t>“</w:t>
      </w:r>
      <w:r w:rsidR="000E6C79" w:rsidRPr="00092E24">
        <w:rPr>
          <w:rFonts w:ascii="Calibri" w:hAnsi="Calibri" w:cs="Calibri"/>
          <w:sz w:val="21"/>
          <w:szCs w:val="21"/>
          <w:u w:val="single"/>
        </w:rPr>
        <w:t>Coordenador</w:t>
      </w:r>
      <w:r w:rsidR="008E2FCC" w:rsidRPr="00092E24">
        <w:rPr>
          <w:rFonts w:ascii="Calibri" w:hAnsi="Calibri" w:cs="Calibri"/>
          <w:sz w:val="21"/>
          <w:szCs w:val="21"/>
          <w:u w:val="single"/>
        </w:rPr>
        <w:t xml:space="preserve"> Líder</w:t>
      </w:r>
      <w:r w:rsidR="007B4777" w:rsidRPr="00092E24">
        <w:rPr>
          <w:rFonts w:ascii="Calibri" w:hAnsi="Calibri" w:cs="Calibri"/>
          <w:sz w:val="21"/>
          <w:szCs w:val="21"/>
        </w:rPr>
        <w:t>”</w:t>
      </w:r>
      <w:r w:rsidR="000E6C79" w:rsidRPr="00092E24">
        <w:rPr>
          <w:rFonts w:ascii="Calibri" w:hAnsi="Calibri" w:cs="Calibri"/>
          <w:sz w:val="21"/>
          <w:szCs w:val="21"/>
        </w:rPr>
        <w:t>)</w:t>
      </w:r>
      <w:r w:rsidR="00F45843" w:rsidRPr="00092E24">
        <w:rPr>
          <w:rFonts w:ascii="Calibri" w:hAnsi="Calibri" w:cs="Calibri"/>
          <w:sz w:val="21"/>
          <w:szCs w:val="21"/>
        </w:rPr>
        <w:t>,</w:t>
      </w:r>
      <w:r w:rsidR="008B624F" w:rsidRPr="00092E24">
        <w:rPr>
          <w:rFonts w:ascii="Calibri" w:hAnsi="Calibri" w:cs="Calibri"/>
          <w:sz w:val="21"/>
          <w:szCs w:val="21"/>
        </w:rPr>
        <w:t xml:space="preserve"> instituiç</w:t>
      </w:r>
      <w:r w:rsidR="00AF4075" w:rsidRPr="00092E24">
        <w:rPr>
          <w:rFonts w:ascii="Calibri" w:hAnsi="Calibri" w:cs="Calibri"/>
          <w:sz w:val="21"/>
          <w:szCs w:val="21"/>
        </w:rPr>
        <w:t>ão</w:t>
      </w:r>
      <w:r w:rsidR="008B624F" w:rsidRPr="00092E24">
        <w:rPr>
          <w:rFonts w:ascii="Calibri" w:hAnsi="Calibri" w:cs="Calibri"/>
          <w:sz w:val="21"/>
          <w:szCs w:val="21"/>
        </w:rPr>
        <w:t xml:space="preserve"> financeira integrante do sistema de distribuição de valores mobiliários,</w:t>
      </w:r>
      <w:r w:rsidR="00F45843" w:rsidRPr="00092E24">
        <w:rPr>
          <w:rFonts w:ascii="Calibri" w:hAnsi="Calibri" w:cs="Calibri"/>
          <w:sz w:val="21"/>
          <w:szCs w:val="21"/>
        </w:rPr>
        <w:t xml:space="preserve"> </w:t>
      </w:r>
      <w:r w:rsidRPr="00092E24">
        <w:rPr>
          <w:rFonts w:ascii="Calibri" w:hAnsi="Calibri" w:cs="Calibri"/>
          <w:sz w:val="21"/>
          <w:szCs w:val="21"/>
        </w:rPr>
        <w:t xml:space="preserve">devendo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ser efetivada de acordo com o </w:t>
      </w:r>
      <w:r w:rsidR="008B624F" w:rsidRPr="00092E24">
        <w:rPr>
          <w:rFonts w:ascii="Calibri" w:hAnsi="Calibri" w:cs="Calibri"/>
          <w:sz w:val="21"/>
          <w:szCs w:val="21"/>
        </w:rPr>
        <w:t>P</w:t>
      </w:r>
      <w:r w:rsidR="00D45880" w:rsidRPr="00092E24">
        <w:rPr>
          <w:rFonts w:ascii="Calibri" w:hAnsi="Calibri" w:cs="Calibri"/>
          <w:sz w:val="21"/>
          <w:szCs w:val="21"/>
        </w:rPr>
        <w:t xml:space="preserve">lano de </w:t>
      </w:r>
      <w:r w:rsidR="008B624F" w:rsidRPr="00092E24">
        <w:rPr>
          <w:rFonts w:ascii="Calibri" w:hAnsi="Calibri" w:cs="Calibri"/>
          <w:sz w:val="21"/>
          <w:szCs w:val="21"/>
        </w:rPr>
        <w:t>Colocação (conforme definido abaixo)</w:t>
      </w:r>
      <w:r w:rsidR="003F5D35" w:rsidRPr="00092E24">
        <w:rPr>
          <w:rFonts w:ascii="Calibri" w:hAnsi="Calibri" w:cs="Calibri"/>
          <w:sz w:val="21"/>
          <w:szCs w:val="21"/>
        </w:rPr>
        <w:t>.</w:t>
      </w:r>
      <w:r w:rsidR="0097484F" w:rsidRPr="00092E24">
        <w:rPr>
          <w:rFonts w:ascii="Calibri" w:hAnsi="Calibri" w:cs="Calibri"/>
          <w:sz w:val="21"/>
          <w:szCs w:val="21"/>
        </w:rPr>
        <w:t xml:space="preserve"> </w:t>
      </w:r>
    </w:p>
    <w:p w14:paraId="7EC82B1A" w14:textId="77777777" w:rsidR="00462050" w:rsidRPr="00092E24" w:rsidRDefault="00462050" w:rsidP="00BB510B">
      <w:pPr>
        <w:numPr>
          <w:ilvl w:val="1"/>
          <w:numId w:val="2"/>
        </w:numPr>
        <w:spacing w:after="140" w:line="280" w:lineRule="atLeast"/>
        <w:rPr>
          <w:rFonts w:ascii="Calibri" w:hAnsi="Calibri" w:cs="Calibri"/>
          <w:sz w:val="21"/>
          <w:szCs w:val="21"/>
        </w:rPr>
        <w:pPrChange w:id="61" w:author="Autor">
          <w:pPr>
            <w:numPr>
              <w:ilvl w:val="1"/>
              <w:numId w:val="2"/>
            </w:numPr>
            <w:tabs>
              <w:tab w:val="num" w:pos="709"/>
            </w:tabs>
            <w:ind w:left="709" w:hanging="709"/>
          </w:pPr>
        </w:pPrChange>
      </w:pPr>
      <w:r w:rsidRPr="00092E24">
        <w:rPr>
          <w:rFonts w:ascii="Calibri" w:hAnsi="Calibri" w:cs="Calibri"/>
          <w:i/>
          <w:sz w:val="21"/>
          <w:szCs w:val="21"/>
        </w:rPr>
        <w:t>Plano de Colocação</w:t>
      </w:r>
      <w:r w:rsidR="00E0255E" w:rsidRPr="00092E24">
        <w:rPr>
          <w:rFonts w:ascii="Calibri" w:hAnsi="Calibri" w:cs="Calibri"/>
          <w:i/>
          <w:sz w:val="21"/>
          <w:szCs w:val="21"/>
        </w:rPr>
        <w:t xml:space="preserve"> com Esforços Restritos</w:t>
      </w:r>
      <w:r w:rsidRPr="00092E24">
        <w:rPr>
          <w:rFonts w:ascii="Calibri" w:hAnsi="Calibri" w:cs="Calibri"/>
          <w:sz w:val="21"/>
          <w:szCs w:val="21"/>
        </w:rPr>
        <w:t>.  O Coordenador Líder</w:t>
      </w:r>
      <w:r w:rsidRPr="00092E24" w:rsidDel="00AF4075">
        <w:rPr>
          <w:rFonts w:ascii="Calibri" w:hAnsi="Calibri" w:cs="Calibri"/>
          <w:sz w:val="21"/>
          <w:szCs w:val="21"/>
        </w:rPr>
        <w:t xml:space="preserve"> </w:t>
      </w:r>
      <w:r w:rsidRPr="00092E24">
        <w:rPr>
          <w:rFonts w:ascii="Calibri" w:hAnsi="Calibri" w:cs="Calibri"/>
          <w:sz w:val="21"/>
          <w:szCs w:val="21"/>
        </w:rPr>
        <w:t>organizará a colocação</w:t>
      </w:r>
      <w:r w:rsidR="00E0255E" w:rsidRPr="00092E24">
        <w:rPr>
          <w:rFonts w:ascii="Calibri" w:hAnsi="Calibri" w:cs="Calibri"/>
          <w:sz w:val="21"/>
          <w:szCs w:val="21"/>
        </w:rPr>
        <w:t>, com esforços restritos,</w:t>
      </w:r>
      <w:r w:rsidRPr="00092E24">
        <w:rPr>
          <w:rFonts w:ascii="Calibri" w:hAnsi="Calibri" w:cs="Calibri"/>
          <w:sz w:val="21"/>
          <w:szCs w:val="21"/>
        </w:rPr>
        <w:t xml:space="preserve"> das Debêntures perante os Investidores Qualificados, em atendimento aos procedimentos descritos na Instrução CVM 476 (</w:t>
      </w:r>
      <w:r w:rsidR="007B4777" w:rsidRPr="00092E24">
        <w:rPr>
          <w:rFonts w:ascii="Calibri" w:hAnsi="Calibri" w:cs="Calibri"/>
          <w:sz w:val="21"/>
          <w:szCs w:val="21"/>
        </w:rPr>
        <w:t>“</w:t>
      </w:r>
      <w:r w:rsidRPr="00092E24">
        <w:rPr>
          <w:rFonts w:ascii="Calibri" w:hAnsi="Calibri" w:cs="Calibri"/>
          <w:sz w:val="21"/>
          <w:szCs w:val="21"/>
          <w:u w:val="single"/>
        </w:rPr>
        <w:t>Plano de Colocação</w:t>
      </w:r>
      <w:r w:rsidR="007B4777" w:rsidRPr="00092E24">
        <w:rPr>
          <w:rFonts w:ascii="Calibri" w:hAnsi="Calibri" w:cs="Calibri"/>
          <w:sz w:val="21"/>
          <w:szCs w:val="21"/>
        </w:rPr>
        <w:t>”</w:t>
      </w:r>
      <w:r w:rsidRPr="00092E24">
        <w:rPr>
          <w:rFonts w:ascii="Calibri" w:hAnsi="Calibri" w:cs="Calibri"/>
          <w:sz w:val="21"/>
          <w:szCs w:val="21"/>
        </w:rPr>
        <w:t>), o qual será fixado mediante atendimento dos seguintes termos:</w:t>
      </w:r>
    </w:p>
    <w:p w14:paraId="602A78CF" w14:textId="77777777" w:rsidR="00462050" w:rsidRPr="00092E24" w:rsidRDefault="00462050" w:rsidP="00BB510B">
      <w:pPr>
        <w:numPr>
          <w:ilvl w:val="2"/>
          <w:numId w:val="2"/>
        </w:numPr>
        <w:spacing w:after="140" w:line="280" w:lineRule="atLeast"/>
        <w:rPr>
          <w:rFonts w:ascii="Calibri" w:hAnsi="Calibri" w:cs="Calibri"/>
          <w:sz w:val="21"/>
          <w:szCs w:val="21"/>
        </w:rPr>
        <w:pPrChange w:id="62" w:author="Autor">
          <w:pPr>
            <w:numPr>
              <w:ilvl w:val="2"/>
              <w:numId w:val="2"/>
            </w:numPr>
            <w:tabs>
              <w:tab w:val="num" w:pos="1701"/>
            </w:tabs>
            <w:ind w:left="1701" w:hanging="992"/>
          </w:pPr>
        </w:pPrChange>
      </w:pPr>
      <w:r w:rsidRPr="00092E24">
        <w:rPr>
          <w:rFonts w:ascii="Calibri" w:hAnsi="Calibri" w:cs="Calibri"/>
          <w:kern w:val="16"/>
          <w:sz w:val="21"/>
          <w:szCs w:val="21"/>
        </w:rPr>
        <w:t xml:space="preserve">não </w:t>
      </w:r>
      <w:r w:rsidRPr="00092E24">
        <w:rPr>
          <w:rFonts w:ascii="Calibri" w:hAnsi="Calibri" w:cs="Calibri"/>
          <w:color w:val="000000"/>
          <w:sz w:val="21"/>
          <w:szCs w:val="21"/>
        </w:rPr>
        <w:t>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58697A7C" w14:textId="77777777" w:rsidR="00462050" w:rsidRPr="00092E24" w:rsidRDefault="00462050" w:rsidP="00BB510B">
      <w:pPr>
        <w:numPr>
          <w:ilvl w:val="2"/>
          <w:numId w:val="2"/>
        </w:numPr>
        <w:spacing w:after="140" w:line="280" w:lineRule="atLeast"/>
        <w:rPr>
          <w:rFonts w:ascii="Calibri" w:hAnsi="Calibri" w:cs="Calibri"/>
          <w:sz w:val="21"/>
          <w:szCs w:val="21"/>
        </w:rPr>
        <w:pPrChange w:id="63" w:author="Autor">
          <w:pPr>
            <w:numPr>
              <w:ilvl w:val="2"/>
              <w:numId w:val="2"/>
            </w:numPr>
            <w:tabs>
              <w:tab w:val="num" w:pos="1701"/>
            </w:tabs>
            <w:ind w:left="1701" w:hanging="992"/>
          </w:pPr>
        </w:pPrChange>
      </w:pPr>
      <w:r w:rsidRPr="00092E24">
        <w:rPr>
          <w:rFonts w:ascii="Calibri" w:hAnsi="Calibri" w:cs="Calibri"/>
          <w:kern w:val="16"/>
          <w:sz w:val="21"/>
          <w:szCs w:val="21"/>
        </w:rPr>
        <w:t>o público alvo da Oferta Restrita será composto por Investidores Qualificados e</w:t>
      </w:r>
      <w:r w:rsidR="00B722A8" w:rsidRPr="00092E24">
        <w:rPr>
          <w:rFonts w:ascii="Calibri" w:hAnsi="Calibri" w:cs="Calibri"/>
          <w:kern w:val="16"/>
          <w:sz w:val="21"/>
          <w:szCs w:val="21"/>
        </w:rPr>
        <w:t>,</w:t>
      </w:r>
      <w:r w:rsidRPr="00092E24">
        <w:rPr>
          <w:rFonts w:ascii="Calibri" w:hAnsi="Calibri" w:cs="Calibri"/>
          <w:kern w:val="16"/>
          <w:sz w:val="21"/>
          <w:szCs w:val="21"/>
        </w:rPr>
        <w:t xml:space="preserve"> para fins da Oferta Restrita, todos os fundos de investimento serão considerados </w:t>
      </w:r>
      <w:r w:rsidR="00B722A8" w:rsidRPr="00092E24">
        <w:rPr>
          <w:rFonts w:ascii="Calibri" w:hAnsi="Calibri" w:cs="Calibri"/>
          <w:kern w:val="16"/>
          <w:sz w:val="21"/>
          <w:szCs w:val="21"/>
        </w:rPr>
        <w:t>I</w:t>
      </w:r>
      <w:r w:rsidRPr="00092E24">
        <w:rPr>
          <w:rFonts w:ascii="Calibri" w:hAnsi="Calibri" w:cs="Calibri"/>
          <w:kern w:val="16"/>
          <w:sz w:val="21"/>
          <w:szCs w:val="21"/>
        </w:rPr>
        <w:t xml:space="preserve">nvestidores </w:t>
      </w:r>
      <w:r w:rsidR="00B722A8" w:rsidRPr="00092E24">
        <w:rPr>
          <w:rFonts w:ascii="Calibri" w:hAnsi="Calibri" w:cs="Calibri"/>
          <w:kern w:val="16"/>
          <w:sz w:val="21"/>
          <w:szCs w:val="21"/>
        </w:rPr>
        <w:t>Qualificados</w:t>
      </w:r>
      <w:r w:rsidRPr="00092E24">
        <w:rPr>
          <w:rFonts w:ascii="Calibri" w:hAnsi="Calibri" w:cs="Calibri"/>
          <w:kern w:val="16"/>
          <w:sz w:val="21"/>
          <w:szCs w:val="21"/>
        </w:rPr>
        <w:t>, ainda que se destinem a investidores não qualificados;</w:t>
      </w:r>
    </w:p>
    <w:p w14:paraId="618CC65B" w14:textId="77777777" w:rsidR="00462050" w:rsidRPr="00092E24" w:rsidRDefault="00462050" w:rsidP="00BB510B">
      <w:pPr>
        <w:numPr>
          <w:ilvl w:val="2"/>
          <w:numId w:val="2"/>
        </w:numPr>
        <w:spacing w:after="140" w:line="280" w:lineRule="atLeast"/>
        <w:rPr>
          <w:rFonts w:ascii="Calibri" w:hAnsi="Calibri" w:cs="Calibri"/>
          <w:sz w:val="21"/>
          <w:szCs w:val="21"/>
        </w:rPr>
        <w:pPrChange w:id="64" w:author="Autor">
          <w:pPr>
            <w:numPr>
              <w:ilvl w:val="2"/>
              <w:numId w:val="2"/>
            </w:numPr>
            <w:tabs>
              <w:tab w:val="num" w:pos="1701"/>
            </w:tabs>
            <w:ind w:left="1701" w:hanging="992"/>
          </w:pPr>
        </w:pPrChange>
      </w:pPr>
      <w:bookmarkStart w:id="65" w:name="_Ref270351907"/>
      <w:r w:rsidRPr="00092E24">
        <w:rPr>
          <w:rFonts w:ascii="Calibri" w:hAnsi="Calibri" w:cs="Calibri"/>
          <w:kern w:val="16"/>
          <w:sz w:val="21"/>
          <w:szCs w:val="21"/>
        </w:rPr>
        <w:t>somente será permitida a procura, pelo Coordenador Líder, de, no máximo, 50 (</w:t>
      </w:r>
      <w:r w:rsidR="00B722A8" w:rsidRPr="00092E24">
        <w:rPr>
          <w:rFonts w:ascii="Calibri" w:hAnsi="Calibri" w:cs="Calibri"/>
          <w:kern w:val="16"/>
          <w:sz w:val="21"/>
          <w:szCs w:val="21"/>
        </w:rPr>
        <w:t>cinquenta</w:t>
      </w:r>
      <w:r w:rsidRPr="00092E24">
        <w:rPr>
          <w:rFonts w:ascii="Calibri" w:hAnsi="Calibri" w:cs="Calibri"/>
          <w:kern w:val="16"/>
          <w:sz w:val="21"/>
          <w:szCs w:val="21"/>
        </w:rPr>
        <w:t>) Investidores Qualificados;</w:t>
      </w:r>
      <w:bookmarkEnd w:id="65"/>
    </w:p>
    <w:p w14:paraId="70A26CB1" w14:textId="77777777" w:rsidR="00462050" w:rsidRPr="00092E24" w:rsidRDefault="00462050" w:rsidP="00BB510B">
      <w:pPr>
        <w:numPr>
          <w:ilvl w:val="2"/>
          <w:numId w:val="2"/>
        </w:numPr>
        <w:spacing w:after="140" w:line="280" w:lineRule="atLeast"/>
        <w:rPr>
          <w:rFonts w:ascii="Calibri" w:hAnsi="Calibri" w:cs="Calibri"/>
          <w:sz w:val="21"/>
          <w:szCs w:val="21"/>
        </w:rPr>
        <w:pPrChange w:id="66" w:author="Autor">
          <w:pPr>
            <w:numPr>
              <w:ilvl w:val="2"/>
              <w:numId w:val="2"/>
            </w:numPr>
            <w:tabs>
              <w:tab w:val="num" w:pos="1701"/>
            </w:tabs>
            <w:ind w:left="1701" w:hanging="992"/>
          </w:pPr>
        </w:pPrChange>
      </w:pPr>
      <w:bookmarkStart w:id="67" w:name="_Ref270351922"/>
      <w:r w:rsidRPr="00092E24">
        <w:rPr>
          <w:rFonts w:ascii="Calibri" w:hAnsi="Calibri" w:cs="Calibri"/>
          <w:kern w:val="16"/>
          <w:sz w:val="21"/>
          <w:szCs w:val="21"/>
        </w:rPr>
        <w:t xml:space="preserve">as Debêntures somente poderão ser adquiridas por, no </w:t>
      </w:r>
      <w:r w:rsidR="0021197D" w:rsidRPr="00092E24">
        <w:rPr>
          <w:rFonts w:ascii="Calibri" w:hAnsi="Calibri" w:cs="Calibri"/>
          <w:kern w:val="16"/>
          <w:sz w:val="21"/>
          <w:szCs w:val="21"/>
        </w:rPr>
        <w:t xml:space="preserve">máximo, </w:t>
      </w:r>
      <w:r w:rsidRPr="00092E24">
        <w:rPr>
          <w:rFonts w:ascii="Calibri" w:hAnsi="Calibri" w:cs="Calibri"/>
          <w:kern w:val="16"/>
          <w:sz w:val="21"/>
          <w:szCs w:val="21"/>
        </w:rPr>
        <w:t>20 (vinte) Investidores Qualificados;</w:t>
      </w:r>
      <w:bookmarkEnd w:id="67"/>
    </w:p>
    <w:p w14:paraId="2230C820" w14:textId="77777777" w:rsidR="00462050" w:rsidRPr="00092E24" w:rsidRDefault="0073294F" w:rsidP="00BB510B">
      <w:pPr>
        <w:numPr>
          <w:ilvl w:val="2"/>
          <w:numId w:val="2"/>
        </w:numPr>
        <w:spacing w:after="140" w:line="280" w:lineRule="atLeast"/>
        <w:rPr>
          <w:rFonts w:ascii="Calibri" w:hAnsi="Calibri" w:cs="Calibri"/>
          <w:sz w:val="21"/>
          <w:szCs w:val="21"/>
        </w:rPr>
        <w:pPrChange w:id="68" w:author="Autor">
          <w:pPr>
            <w:numPr>
              <w:ilvl w:val="2"/>
              <w:numId w:val="2"/>
            </w:numPr>
            <w:tabs>
              <w:tab w:val="num" w:pos="1701"/>
            </w:tabs>
            <w:ind w:left="1701" w:hanging="992"/>
          </w:pPr>
        </w:pPrChange>
      </w:pPr>
      <w:r w:rsidRPr="00092E24">
        <w:rPr>
          <w:rFonts w:ascii="Calibri" w:hAnsi="Calibri" w:cs="Calibri"/>
          <w:sz w:val="21"/>
          <w:szCs w:val="21"/>
        </w:rPr>
        <w:t>as pessoas naturais e jurídicas mencionadas no inciso IV do artigo 109 da Instrução CVM 409 deverão subscrever ou adquirir, no âmbito da Oferta Restrita, Debêntures que representem um valor mínimo de R$1.000.000,00 (um milhão de reais)</w:t>
      </w:r>
      <w:r w:rsidR="00462050" w:rsidRPr="00092E24">
        <w:rPr>
          <w:rFonts w:ascii="Calibri" w:hAnsi="Calibri" w:cs="Calibri"/>
          <w:kern w:val="16"/>
          <w:sz w:val="21"/>
          <w:szCs w:val="21"/>
        </w:rPr>
        <w:t>;</w:t>
      </w:r>
    </w:p>
    <w:p w14:paraId="447A36FC" w14:textId="77777777" w:rsidR="00462050" w:rsidRPr="00092E24" w:rsidRDefault="00462050" w:rsidP="00BB510B">
      <w:pPr>
        <w:numPr>
          <w:ilvl w:val="2"/>
          <w:numId w:val="2"/>
        </w:numPr>
        <w:spacing w:after="140" w:line="280" w:lineRule="atLeast"/>
        <w:rPr>
          <w:rFonts w:ascii="Calibri" w:hAnsi="Calibri" w:cs="Calibri"/>
          <w:sz w:val="21"/>
          <w:szCs w:val="21"/>
        </w:rPr>
        <w:pPrChange w:id="69" w:author="Autor">
          <w:pPr>
            <w:numPr>
              <w:ilvl w:val="2"/>
              <w:numId w:val="2"/>
            </w:numPr>
            <w:tabs>
              <w:tab w:val="num" w:pos="1701"/>
            </w:tabs>
            <w:ind w:left="1701" w:hanging="992"/>
          </w:pPr>
        </w:pPrChange>
      </w:pPr>
      <w:r w:rsidRPr="00092E24">
        <w:rPr>
          <w:rFonts w:ascii="Calibri" w:hAnsi="Calibri" w:cs="Calibri"/>
          <w:kern w:val="16"/>
          <w:sz w:val="21"/>
          <w:szCs w:val="21"/>
        </w:rPr>
        <w:t xml:space="preserve">serão levadas em consideração as relações com clientes e outras considerações de natureza comercial ou estratégica do </w:t>
      </w:r>
      <w:r w:rsidRPr="00092E24">
        <w:rPr>
          <w:rFonts w:ascii="Calibri" w:hAnsi="Calibri" w:cs="Calibri"/>
          <w:sz w:val="21"/>
          <w:szCs w:val="21"/>
        </w:rPr>
        <w:t>Coordenador Líder</w:t>
      </w:r>
      <w:r w:rsidR="00E0255E" w:rsidRPr="00092E24">
        <w:rPr>
          <w:rFonts w:ascii="Calibri" w:hAnsi="Calibri" w:cs="Calibri"/>
          <w:kern w:val="16"/>
          <w:sz w:val="21"/>
          <w:szCs w:val="21"/>
        </w:rPr>
        <w:t xml:space="preserve">, assim como as determinações </w:t>
      </w:r>
      <w:r w:rsidRPr="00092E24">
        <w:rPr>
          <w:rFonts w:ascii="Calibri" w:hAnsi="Calibri" w:cs="Calibri"/>
          <w:kern w:val="16"/>
          <w:sz w:val="21"/>
          <w:szCs w:val="21"/>
        </w:rPr>
        <w:t xml:space="preserve">da Emissora, </w:t>
      </w:r>
      <w:r w:rsidR="00E0255E" w:rsidRPr="00092E24">
        <w:rPr>
          <w:rFonts w:ascii="Calibri" w:hAnsi="Calibri" w:cs="Calibri"/>
          <w:kern w:val="16"/>
          <w:sz w:val="21"/>
          <w:szCs w:val="21"/>
        </w:rPr>
        <w:t>sendo</w:t>
      </w:r>
      <w:r w:rsidRPr="00092E24">
        <w:rPr>
          <w:rFonts w:ascii="Calibri" w:hAnsi="Calibri" w:cs="Calibri"/>
          <w:kern w:val="16"/>
          <w:sz w:val="21"/>
          <w:szCs w:val="21"/>
        </w:rPr>
        <w:t xml:space="preserve"> que o Coordenador Líder (i) compromete-se a direcionar a Oferta Restrita </w:t>
      </w:r>
      <w:r w:rsidRPr="00092E24">
        <w:rPr>
          <w:rFonts w:ascii="Calibri" w:hAnsi="Calibri" w:cs="Calibri"/>
          <w:color w:val="000000"/>
          <w:kern w:val="16"/>
          <w:sz w:val="21"/>
          <w:szCs w:val="21"/>
        </w:rPr>
        <w:t>para Investidores Q</w:t>
      </w:r>
      <w:r w:rsidRPr="00092E24">
        <w:rPr>
          <w:rFonts w:ascii="Calibri" w:hAnsi="Calibri" w:cs="Calibri"/>
          <w:color w:val="000000"/>
          <w:sz w:val="21"/>
          <w:szCs w:val="21"/>
        </w:rPr>
        <w:t>ualificados</w:t>
      </w:r>
      <w:r w:rsidRPr="00092E24">
        <w:rPr>
          <w:rFonts w:ascii="Calibri" w:hAnsi="Calibri" w:cs="Calibri"/>
          <w:sz w:val="21"/>
          <w:szCs w:val="21"/>
        </w:rPr>
        <w:t xml:space="preserve"> que tenham perfil de risco adequado; e (ii) observará os limites descritos nos incisos </w:t>
      </w:r>
      <w:r w:rsidR="00FA1935" w:rsidRPr="00092E24">
        <w:rPr>
          <w:rFonts w:ascii="Calibri" w:hAnsi="Calibri" w:cs="Calibri"/>
          <w:sz w:val="21"/>
          <w:szCs w:val="21"/>
        </w:rPr>
        <w:fldChar w:fldCharType="begin"/>
      </w:r>
      <w:r w:rsidR="00FA1935" w:rsidRPr="00092E24">
        <w:rPr>
          <w:rFonts w:ascii="Calibri" w:hAnsi="Calibri" w:cs="Calibri"/>
          <w:sz w:val="21"/>
          <w:szCs w:val="21"/>
        </w:rPr>
        <w:instrText xml:space="preserve"> REF _Ref270351907 \r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4E3F8C" w:rsidRPr="00092E24">
        <w:rPr>
          <w:rFonts w:ascii="Calibri" w:hAnsi="Calibri" w:cs="Calibri"/>
          <w:sz w:val="21"/>
          <w:szCs w:val="21"/>
        </w:rPr>
        <w:t>III</w:t>
      </w:r>
      <w:r w:rsidR="00FA1935" w:rsidRPr="00092E24">
        <w:rPr>
          <w:rFonts w:ascii="Calibri" w:hAnsi="Calibri" w:cs="Calibri"/>
          <w:sz w:val="21"/>
          <w:szCs w:val="21"/>
        </w:rPr>
        <w:fldChar w:fldCharType="end"/>
      </w:r>
      <w:r w:rsidRPr="00092E24">
        <w:rPr>
          <w:rFonts w:ascii="Calibri" w:hAnsi="Calibri" w:cs="Calibri"/>
          <w:sz w:val="21"/>
          <w:szCs w:val="21"/>
        </w:rPr>
        <w:t xml:space="preserve"> e</w:t>
      </w:r>
      <w:r w:rsidRPr="00092E24" w:rsidDel="00ED51D5">
        <w:rPr>
          <w:rFonts w:ascii="Calibri" w:hAnsi="Calibri" w:cs="Calibri"/>
          <w:kern w:val="16"/>
          <w:sz w:val="21"/>
          <w:szCs w:val="21"/>
        </w:rPr>
        <w:t xml:space="preserve"> </w:t>
      </w:r>
      <w:r w:rsidR="00FA1935" w:rsidRPr="00092E24">
        <w:rPr>
          <w:rFonts w:ascii="Calibri" w:hAnsi="Calibri" w:cs="Calibri"/>
          <w:sz w:val="21"/>
          <w:szCs w:val="21"/>
        </w:rPr>
        <w:fldChar w:fldCharType="begin"/>
      </w:r>
      <w:r w:rsidR="00FA1935" w:rsidRPr="00092E24">
        <w:rPr>
          <w:rFonts w:ascii="Calibri" w:hAnsi="Calibri" w:cs="Calibri"/>
          <w:kern w:val="16"/>
          <w:sz w:val="21"/>
          <w:szCs w:val="21"/>
        </w:rPr>
        <w:instrText xml:space="preserve"> REF _Ref270351922 \r \p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4E3F8C" w:rsidRPr="00092E24">
        <w:rPr>
          <w:rFonts w:ascii="Calibri" w:hAnsi="Calibri" w:cs="Calibri"/>
          <w:kern w:val="16"/>
          <w:sz w:val="21"/>
          <w:szCs w:val="21"/>
        </w:rPr>
        <w:t>IV acima</w:t>
      </w:r>
      <w:r w:rsidR="00FA1935" w:rsidRPr="00092E24">
        <w:rPr>
          <w:rFonts w:ascii="Calibri" w:hAnsi="Calibri" w:cs="Calibri"/>
          <w:sz w:val="21"/>
          <w:szCs w:val="21"/>
        </w:rPr>
        <w:fldChar w:fldCharType="end"/>
      </w:r>
      <w:r w:rsidRPr="00092E24">
        <w:rPr>
          <w:rFonts w:ascii="Calibri" w:hAnsi="Calibri" w:cs="Calibri"/>
          <w:sz w:val="21"/>
          <w:szCs w:val="21"/>
        </w:rPr>
        <w:t>; e</w:t>
      </w:r>
    </w:p>
    <w:p w14:paraId="1F9C46B4" w14:textId="77777777" w:rsidR="00462050" w:rsidRPr="00092E24" w:rsidRDefault="00462050" w:rsidP="00BB510B">
      <w:pPr>
        <w:numPr>
          <w:ilvl w:val="2"/>
          <w:numId w:val="2"/>
        </w:numPr>
        <w:spacing w:after="140" w:line="280" w:lineRule="atLeast"/>
        <w:rPr>
          <w:rFonts w:ascii="Calibri" w:hAnsi="Calibri" w:cs="Calibri"/>
          <w:sz w:val="21"/>
          <w:szCs w:val="21"/>
        </w:rPr>
        <w:pPrChange w:id="70" w:author="Autor">
          <w:pPr>
            <w:numPr>
              <w:ilvl w:val="2"/>
              <w:numId w:val="2"/>
            </w:numPr>
            <w:tabs>
              <w:tab w:val="num" w:pos="1701"/>
            </w:tabs>
            <w:ind w:left="1701" w:hanging="992"/>
          </w:pPr>
        </w:pPrChange>
      </w:pPr>
      <w:r w:rsidRPr="00092E24">
        <w:rPr>
          <w:rFonts w:ascii="Calibri" w:hAnsi="Calibri" w:cs="Calibri"/>
          <w:sz w:val="21"/>
          <w:szCs w:val="21"/>
        </w:rPr>
        <w:t>não será constituído fundo de sustentação de liquidez ou firmado contrato de garantia de liquidez para as Debêntures. Não será firmado contrato de estabilização de preço das Debêntures no mercado secundário.</w:t>
      </w:r>
    </w:p>
    <w:p w14:paraId="4951231C" w14:textId="77777777" w:rsidR="00926A08" w:rsidRPr="00092E24" w:rsidRDefault="000344E7" w:rsidP="00BB510B">
      <w:pPr>
        <w:numPr>
          <w:ilvl w:val="1"/>
          <w:numId w:val="2"/>
        </w:numPr>
        <w:spacing w:after="140" w:line="280" w:lineRule="atLeast"/>
        <w:rPr>
          <w:rFonts w:ascii="Calibri" w:hAnsi="Calibri" w:cs="Calibri"/>
          <w:sz w:val="21"/>
          <w:szCs w:val="21"/>
        </w:rPr>
        <w:pPrChange w:id="71" w:author="Autor">
          <w:pPr>
            <w:numPr>
              <w:ilvl w:val="1"/>
              <w:numId w:val="2"/>
            </w:numPr>
            <w:tabs>
              <w:tab w:val="num" w:pos="709"/>
            </w:tabs>
            <w:ind w:left="709" w:hanging="709"/>
          </w:pPr>
        </w:pPrChange>
      </w:pPr>
      <w:r w:rsidRPr="00092E24">
        <w:rPr>
          <w:rFonts w:ascii="Calibri" w:hAnsi="Calibri" w:cs="Calibri"/>
          <w:i/>
          <w:sz w:val="21"/>
          <w:szCs w:val="21"/>
        </w:rPr>
        <w:t>S</w:t>
      </w:r>
      <w:r w:rsidR="00926A08" w:rsidRPr="00092E24">
        <w:rPr>
          <w:rFonts w:ascii="Calibri" w:hAnsi="Calibri" w:cs="Calibri"/>
          <w:i/>
          <w:sz w:val="21"/>
          <w:szCs w:val="21"/>
        </w:rPr>
        <w:t>ubscrição</w:t>
      </w:r>
      <w:r w:rsidR="00926A08" w:rsidRPr="00092E24">
        <w:rPr>
          <w:rFonts w:ascii="Calibri" w:hAnsi="Calibri" w:cs="Calibri"/>
          <w:sz w:val="21"/>
          <w:szCs w:val="21"/>
        </w:rPr>
        <w:t xml:space="preserve">.  </w:t>
      </w:r>
      <w:r w:rsidR="00E3643B" w:rsidRPr="00092E24">
        <w:rPr>
          <w:rFonts w:ascii="Calibri" w:hAnsi="Calibri" w:cs="Calibri"/>
          <w:sz w:val="21"/>
          <w:szCs w:val="21"/>
        </w:rPr>
        <w:t xml:space="preserve">No </w:t>
      </w:r>
      <w:r w:rsidR="007965A6" w:rsidRPr="00092E24">
        <w:rPr>
          <w:rFonts w:ascii="Calibri" w:hAnsi="Calibri" w:cs="Calibri"/>
          <w:sz w:val="21"/>
          <w:szCs w:val="21"/>
        </w:rPr>
        <w:t>ato d</w:t>
      </w:r>
      <w:r w:rsidR="00161E92" w:rsidRPr="00092E24">
        <w:rPr>
          <w:rFonts w:ascii="Calibri" w:hAnsi="Calibri" w:cs="Calibri"/>
          <w:sz w:val="21"/>
          <w:szCs w:val="21"/>
        </w:rPr>
        <w:t>a</w:t>
      </w:r>
      <w:r w:rsidR="007965A6" w:rsidRPr="00092E24">
        <w:rPr>
          <w:rFonts w:ascii="Calibri" w:hAnsi="Calibri" w:cs="Calibri"/>
          <w:sz w:val="21"/>
          <w:szCs w:val="21"/>
        </w:rPr>
        <w:t xml:space="preserve"> subscrição e integralização das Debêntures, cada Investidor Qualificado interessado na subscrição das Debêntures</w:t>
      </w:r>
      <w:r w:rsidR="0073294F" w:rsidRPr="00092E24">
        <w:rPr>
          <w:rFonts w:ascii="Calibri" w:hAnsi="Calibri" w:cs="Calibri"/>
          <w:sz w:val="21"/>
          <w:szCs w:val="21"/>
        </w:rPr>
        <w:t xml:space="preserve"> </w:t>
      </w:r>
      <w:r w:rsidR="007965A6" w:rsidRPr="00092E24">
        <w:rPr>
          <w:rFonts w:ascii="Calibri" w:hAnsi="Calibri" w:cs="Calibri"/>
          <w:sz w:val="21"/>
          <w:szCs w:val="21"/>
        </w:rPr>
        <w:t xml:space="preserve">deverá fazê-la por meio da </w:t>
      </w:r>
      <w:r w:rsidR="0073294F" w:rsidRPr="00092E24">
        <w:rPr>
          <w:rFonts w:ascii="Calibri" w:hAnsi="Calibri" w:cs="Calibri"/>
          <w:sz w:val="21"/>
          <w:szCs w:val="21"/>
        </w:rPr>
        <w:t>entrega</w:t>
      </w:r>
      <w:r w:rsidR="00023C50" w:rsidRPr="00092E24">
        <w:rPr>
          <w:rFonts w:ascii="Calibri" w:hAnsi="Calibri" w:cs="Calibri"/>
          <w:sz w:val="21"/>
          <w:szCs w:val="21"/>
        </w:rPr>
        <w:t>,</w:t>
      </w:r>
      <w:r w:rsidR="0073294F" w:rsidRPr="00092E24">
        <w:rPr>
          <w:rFonts w:ascii="Calibri" w:hAnsi="Calibri" w:cs="Calibri"/>
          <w:sz w:val="21"/>
          <w:szCs w:val="21"/>
        </w:rPr>
        <w:t xml:space="preserve"> ao Coordenador Líder</w:t>
      </w:r>
      <w:r w:rsidR="00023C50" w:rsidRPr="00092E24">
        <w:rPr>
          <w:rFonts w:ascii="Calibri" w:hAnsi="Calibri" w:cs="Calibri"/>
          <w:sz w:val="21"/>
          <w:szCs w:val="21"/>
        </w:rPr>
        <w:t>,</w:t>
      </w:r>
      <w:r w:rsidR="0073294F" w:rsidRPr="00092E24">
        <w:rPr>
          <w:rFonts w:ascii="Calibri" w:hAnsi="Calibri" w:cs="Calibri"/>
          <w:sz w:val="21"/>
          <w:szCs w:val="21"/>
        </w:rPr>
        <w:t xml:space="preserve"> de declaração devidamente assinada, em te</w:t>
      </w:r>
      <w:r w:rsidR="00B539E7" w:rsidRPr="00092E24">
        <w:rPr>
          <w:rFonts w:ascii="Calibri" w:hAnsi="Calibri" w:cs="Calibri"/>
          <w:sz w:val="21"/>
          <w:szCs w:val="21"/>
        </w:rPr>
        <w:t>r</w:t>
      </w:r>
      <w:r w:rsidR="0073294F" w:rsidRPr="00092E24">
        <w:rPr>
          <w:rFonts w:ascii="Calibri" w:hAnsi="Calibri" w:cs="Calibri"/>
          <w:sz w:val="21"/>
          <w:szCs w:val="21"/>
        </w:rPr>
        <w:t xml:space="preserve">mos e condições aceitáveis ao </w:t>
      </w:r>
      <w:r w:rsidR="007965A6" w:rsidRPr="00092E24">
        <w:rPr>
          <w:rFonts w:ascii="Calibri" w:hAnsi="Calibri" w:cs="Calibri"/>
          <w:sz w:val="21"/>
          <w:szCs w:val="21"/>
        </w:rPr>
        <w:t>Coordenador Líder, afirmando estar ciente e concordar, no mínimo, que: (i</w:t>
      </w:r>
      <w:r w:rsidR="00023C50" w:rsidRPr="00092E24">
        <w:rPr>
          <w:rFonts w:ascii="Calibri" w:hAnsi="Calibri" w:cs="Calibri"/>
          <w:sz w:val="21"/>
          <w:szCs w:val="21"/>
        </w:rPr>
        <w:t>) </w:t>
      </w:r>
      <w:r w:rsidR="007965A6" w:rsidRPr="00092E24">
        <w:rPr>
          <w:rFonts w:ascii="Calibri" w:hAnsi="Calibri" w:cs="Calibri"/>
          <w:sz w:val="21"/>
          <w:szCs w:val="21"/>
        </w:rPr>
        <w:t>as informações recebidas são suficientes para sua tomada de decisão a respeito da Oferta Restrita; (ii</w:t>
      </w:r>
      <w:r w:rsidR="00023C50" w:rsidRPr="00092E24">
        <w:rPr>
          <w:rFonts w:ascii="Calibri" w:hAnsi="Calibri" w:cs="Calibri"/>
          <w:sz w:val="21"/>
          <w:szCs w:val="21"/>
        </w:rPr>
        <w:t>) </w:t>
      </w:r>
      <w:r w:rsidR="007965A6" w:rsidRPr="00092E24">
        <w:rPr>
          <w:rFonts w:ascii="Calibri" w:hAnsi="Calibri" w:cs="Calibri"/>
          <w:sz w:val="21"/>
          <w:szCs w:val="21"/>
        </w:rPr>
        <w:t xml:space="preserve">a Oferta Restrita não foi registrada perante a CVM e </w:t>
      </w:r>
      <w:r w:rsidR="008F10CB" w:rsidRPr="00092E24">
        <w:rPr>
          <w:rFonts w:ascii="Calibri" w:hAnsi="Calibri" w:cs="Calibri"/>
          <w:sz w:val="21"/>
          <w:szCs w:val="21"/>
        </w:rPr>
        <w:t xml:space="preserve">a </w:t>
      </w:r>
      <w:r w:rsidR="007965A6" w:rsidRPr="00092E24">
        <w:rPr>
          <w:rFonts w:ascii="Calibri" w:hAnsi="Calibri" w:cs="Calibri"/>
          <w:sz w:val="21"/>
          <w:szCs w:val="21"/>
        </w:rPr>
        <w:t xml:space="preserve">ANBIMA; </w:t>
      </w:r>
      <w:r w:rsidR="00884CE5" w:rsidRPr="00092E24">
        <w:rPr>
          <w:rFonts w:ascii="Calibri" w:hAnsi="Calibri" w:cs="Calibri"/>
          <w:sz w:val="21"/>
          <w:szCs w:val="21"/>
        </w:rPr>
        <w:t xml:space="preserve">e </w:t>
      </w:r>
      <w:r w:rsidR="007965A6" w:rsidRPr="00092E24">
        <w:rPr>
          <w:rFonts w:ascii="Calibri" w:hAnsi="Calibri" w:cs="Calibri"/>
          <w:sz w:val="21"/>
          <w:szCs w:val="21"/>
        </w:rPr>
        <w:t>(iii</w:t>
      </w:r>
      <w:r w:rsidR="00023C50" w:rsidRPr="00092E24">
        <w:rPr>
          <w:rFonts w:ascii="Calibri" w:hAnsi="Calibri" w:cs="Calibri"/>
          <w:sz w:val="21"/>
          <w:szCs w:val="21"/>
        </w:rPr>
        <w:t>) </w:t>
      </w:r>
      <w:r w:rsidR="007965A6" w:rsidRPr="00092E24">
        <w:rPr>
          <w:rFonts w:ascii="Calibri" w:hAnsi="Calibri" w:cs="Calibri"/>
          <w:sz w:val="21"/>
          <w:szCs w:val="21"/>
        </w:rPr>
        <w:t>as Debêntures estão sujeitas às restrições de negociação previstas na regulamentação aplicável e nesta Escritura de Emissão, somente podendo ser negociadas nos mercados regulamentados 90 (noventa) dias após a subscrição</w:t>
      </w:r>
      <w:ins w:id="72" w:author="Autor">
        <w:r w:rsidR="001A1AA4" w:rsidRPr="00092E24">
          <w:rPr>
            <w:rFonts w:ascii="Calibri" w:hAnsi="Calibri" w:cs="Calibri"/>
            <w:sz w:val="21"/>
            <w:szCs w:val="21"/>
          </w:rPr>
          <w:t xml:space="preserve"> ou aquisição pelos investidores, nos termos dos artigos 13 e 15 da Instrução CVM 476, condicionado ainda ao cumprimento pela Emissora das obrigações definidas no artigo 17 da Instrução CVM 476</w:t>
        </w:r>
      </w:ins>
      <w:r w:rsidR="007965A6" w:rsidRPr="00092E24">
        <w:rPr>
          <w:rFonts w:ascii="Calibri" w:hAnsi="Calibri" w:cs="Calibri"/>
          <w:sz w:val="21"/>
          <w:szCs w:val="21"/>
        </w:rPr>
        <w:t>, observadas as obrigações adicionais da Emissora, nos termos da Instrução CVM 476.</w:t>
      </w:r>
    </w:p>
    <w:p w14:paraId="48BCBA18" w14:textId="77777777" w:rsidR="006F61C9" w:rsidRPr="00092E24" w:rsidRDefault="006F61C9" w:rsidP="00BB510B">
      <w:pPr>
        <w:numPr>
          <w:ilvl w:val="1"/>
          <w:numId w:val="2"/>
        </w:numPr>
        <w:spacing w:after="140" w:line="280" w:lineRule="atLeast"/>
        <w:rPr>
          <w:rFonts w:ascii="Calibri" w:hAnsi="Calibri" w:cs="Calibri"/>
          <w:sz w:val="21"/>
          <w:szCs w:val="21"/>
        </w:rPr>
        <w:pPrChange w:id="73" w:author="Autor">
          <w:pPr>
            <w:numPr>
              <w:ilvl w:val="1"/>
              <w:numId w:val="2"/>
            </w:numPr>
            <w:tabs>
              <w:tab w:val="num" w:pos="709"/>
            </w:tabs>
            <w:ind w:left="709" w:hanging="709"/>
          </w:pPr>
        </w:pPrChange>
      </w:pPr>
      <w:r w:rsidRPr="00092E24">
        <w:rPr>
          <w:rFonts w:ascii="Calibri" w:hAnsi="Calibri" w:cs="Calibri"/>
          <w:i/>
          <w:sz w:val="21"/>
          <w:szCs w:val="21"/>
        </w:rPr>
        <w:t>Forma de Subscrição</w:t>
      </w:r>
      <w:r w:rsidRPr="00092E24">
        <w:rPr>
          <w:rFonts w:ascii="Calibri" w:hAnsi="Calibri" w:cs="Calibri"/>
          <w:sz w:val="21"/>
          <w:szCs w:val="21"/>
        </w:rPr>
        <w:t>.  As Debêntures serão subscritas de acordo com os procedimentos da CETIP.</w:t>
      </w:r>
    </w:p>
    <w:p w14:paraId="0B3C0B28" w14:textId="77777777" w:rsidR="00926A08" w:rsidRPr="00092E24" w:rsidRDefault="00926A08" w:rsidP="00BB510B">
      <w:pPr>
        <w:numPr>
          <w:ilvl w:val="1"/>
          <w:numId w:val="2"/>
        </w:numPr>
        <w:spacing w:after="140" w:line="280" w:lineRule="atLeast"/>
        <w:rPr>
          <w:rFonts w:ascii="Calibri" w:hAnsi="Calibri" w:cs="Calibri"/>
          <w:sz w:val="21"/>
          <w:szCs w:val="21"/>
        </w:rPr>
        <w:pPrChange w:id="74" w:author="Autor">
          <w:pPr>
            <w:numPr>
              <w:ilvl w:val="1"/>
              <w:numId w:val="2"/>
            </w:numPr>
            <w:tabs>
              <w:tab w:val="num" w:pos="709"/>
            </w:tabs>
            <w:ind w:left="709" w:hanging="709"/>
          </w:pPr>
        </w:pPrChange>
      </w:pPr>
      <w:r w:rsidRPr="00092E24">
        <w:rPr>
          <w:rFonts w:ascii="Calibri" w:hAnsi="Calibri" w:cs="Calibri"/>
          <w:i/>
          <w:sz w:val="21"/>
          <w:szCs w:val="21"/>
        </w:rPr>
        <w:t xml:space="preserve">Forma </w:t>
      </w:r>
      <w:r w:rsidR="00E831C8" w:rsidRPr="00092E24">
        <w:rPr>
          <w:rFonts w:ascii="Calibri" w:hAnsi="Calibri" w:cs="Calibri"/>
          <w:i/>
          <w:sz w:val="21"/>
          <w:szCs w:val="21"/>
        </w:rPr>
        <w:t xml:space="preserve">e </w:t>
      </w:r>
      <w:r w:rsidR="000344E7" w:rsidRPr="00092E24">
        <w:rPr>
          <w:rFonts w:ascii="Calibri" w:hAnsi="Calibri" w:cs="Calibri"/>
          <w:i/>
          <w:sz w:val="21"/>
          <w:szCs w:val="21"/>
        </w:rPr>
        <w:t>P</w:t>
      </w:r>
      <w:r w:rsidR="00E831C8" w:rsidRPr="00092E24">
        <w:rPr>
          <w:rFonts w:ascii="Calibri" w:hAnsi="Calibri" w:cs="Calibri"/>
          <w:i/>
          <w:sz w:val="21"/>
          <w:szCs w:val="21"/>
        </w:rPr>
        <w:t xml:space="preserve">reço </w:t>
      </w:r>
      <w:r w:rsidRPr="00092E24">
        <w:rPr>
          <w:rFonts w:ascii="Calibri" w:hAnsi="Calibri" w:cs="Calibri"/>
          <w:i/>
          <w:sz w:val="21"/>
          <w:szCs w:val="21"/>
        </w:rPr>
        <w:t xml:space="preserve">de </w:t>
      </w:r>
      <w:r w:rsidR="000344E7" w:rsidRPr="00092E24">
        <w:rPr>
          <w:rFonts w:ascii="Calibri" w:hAnsi="Calibri" w:cs="Calibri"/>
          <w:i/>
          <w:sz w:val="21"/>
          <w:szCs w:val="21"/>
        </w:rPr>
        <w:t>I</w:t>
      </w:r>
      <w:r w:rsidRPr="00092E24">
        <w:rPr>
          <w:rFonts w:ascii="Calibri" w:hAnsi="Calibri" w:cs="Calibri"/>
          <w:i/>
          <w:sz w:val="21"/>
          <w:szCs w:val="21"/>
        </w:rPr>
        <w:t>ntegralização</w:t>
      </w:r>
      <w:r w:rsidRPr="00092E24">
        <w:rPr>
          <w:rFonts w:ascii="Calibri" w:hAnsi="Calibri" w:cs="Calibri"/>
          <w:sz w:val="21"/>
          <w:szCs w:val="21"/>
        </w:rPr>
        <w:t xml:space="preserve">.  As Debêntures serão integralizadas à vista, no ato da subscrição e em moeda corrente nacional, </w:t>
      </w:r>
      <w:r w:rsidR="00BF600F" w:rsidRPr="00092E24">
        <w:rPr>
          <w:rFonts w:ascii="Calibri" w:hAnsi="Calibri" w:cs="Calibri"/>
          <w:sz w:val="21"/>
          <w:szCs w:val="21"/>
        </w:rPr>
        <w:t xml:space="preserve">pelo Valor Nominal </w:t>
      </w:r>
      <w:r w:rsidR="00CD333A" w:rsidRPr="00092E24">
        <w:rPr>
          <w:rFonts w:ascii="Calibri" w:hAnsi="Calibri" w:cs="Calibri"/>
          <w:sz w:val="21"/>
          <w:szCs w:val="21"/>
        </w:rPr>
        <w:t xml:space="preserve">Unitário </w:t>
      </w:r>
      <w:r w:rsidR="00BF600F" w:rsidRPr="00092E24">
        <w:rPr>
          <w:rFonts w:ascii="Calibri" w:hAnsi="Calibri" w:cs="Calibri"/>
          <w:sz w:val="21"/>
          <w:szCs w:val="21"/>
        </w:rPr>
        <w:t>(conforme definido abaixo), acrescido da Remuneração</w:t>
      </w:r>
      <w:r w:rsidR="008F10CB" w:rsidRPr="00092E24">
        <w:rPr>
          <w:rFonts w:ascii="Calibri" w:hAnsi="Calibri" w:cs="Calibri"/>
          <w:sz w:val="21"/>
          <w:szCs w:val="21"/>
        </w:rPr>
        <w:t xml:space="preserve"> (conforme definida abaixo)</w:t>
      </w:r>
      <w:r w:rsidR="00BF600F" w:rsidRPr="00092E24">
        <w:rPr>
          <w:rFonts w:ascii="Calibri" w:hAnsi="Calibri" w:cs="Calibri"/>
          <w:sz w:val="21"/>
          <w:szCs w:val="21"/>
        </w:rPr>
        <w:t xml:space="preserve">, calculada </w:t>
      </w:r>
      <w:r w:rsidR="00BF600F" w:rsidRPr="00092E24">
        <w:rPr>
          <w:rFonts w:ascii="Calibri" w:hAnsi="Calibri" w:cs="Calibri"/>
          <w:i/>
          <w:sz w:val="21"/>
          <w:szCs w:val="21"/>
        </w:rPr>
        <w:t>pro rata temporis</w:t>
      </w:r>
      <w:r w:rsidR="00BF600F" w:rsidRPr="00092E24">
        <w:rPr>
          <w:rFonts w:ascii="Calibri" w:hAnsi="Calibri" w:cs="Calibri"/>
          <w:sz w:val="21"/>
          <w:szCs w:val="21"/>
        </w:rPr>
        <w:t xml:space="preserve"> desde a </w:t>
      </w:r>
      <w:r w:rsidR="00A1484F" w:rsidRPr="00092E24">
        <w:rPr>
          <w:rFonts w:ascii="Calibri" w:hAnsi="Calibri" w:cs="Calibri"/>
          <w:sz w:val="21"/>
          <w:szCs w:val="21"/>
        </w:rPr>
        <w:t xml:space="preserve">data </w:t>
      </w:r>
      <w:r w:rsidR="00BF600F" w:rsidRPr="00092E24">
        <w:rPr>
          <w:rFonts w:ascii="Calibri" w:hAnsi="Calibri" w:cs="Calibri"/>
          <w:sz w:val="21"/>
          <w:szCs w:val="21"/>
        </w:rPr>
        <w:t>d</w:t>
      </w:r>
      <w:r w:rsidR="002B3C45" w:rsidRPr="00092E24">
        <w:rPr>
          <w:rFonts w:ascii="Calibri" w:hAnsi="Calibri" w:cs="Calibri"/>
          <w:sz w:val="21"/>
          <w:szCs w:val="21"/>
        </w:rPr>
        <w:t xml:space="preserve">a </w:t>
      </w:r>
      <w:r w:rsidR="00A1484F" w:rsidRPr="00092E24">
        <w:rPr>
          <w:rFonts w:ascii="Calibri" w:hAnsi="Calibri" w:cs="Calibri"/>
          <w:sz w:val="21"/>
          <w:szCs w:val="21"/>
        </w:rPr>
        <w:t>primeira integralização (“</w:t>
      </w:r>
      <w:r w:rsidR="00A1484F" w:rsidRPr="00092E24">
        <w:rPr>
          <w:rFonts w:ascii="Calibri" w:hAnsi="Calibri" w:cs="Calibri"/>
          <w:sz w:val="21"/>
          <w:szCs w:val="21"/>
          <w:u w:val="single"/>
        </w:rPr>
        <w:t>Data da Primeira Integralização</w:t>
      </w:r>
      <w:r w:rsidR="00A1484F" w:rsidRPr="00092E24">
        <w:rPr>
          <w:rFonts w:ascii="Calibri" w:hAnsi="Calibri" w:cs="Calibri"/>
          <w:sz w:val="21"/>
          <w:szCs w:val="21"/>
        </w:rPr>
        <w:t>”)</w:t>
      </w:r>
      <w:r w:rsidR="00E950AD" w:rsidRPr="00092E24">
        <w:rPr>
          <w:rFonts w:ascii="Calibri" w:hAnsi="Calibri" w:cs="Calibri"/>
          <w:sz w:val="21"/>
          <w:szCs w:val="21"/>
        </w:rPr>
        <w:t>.</w:t>
      </w:r>
      <w:r w:rsidR="002750E7" w:rsidRPr="00092E24">
        <w:rPr>
          <w:rFonts w:ascii="Calibri" w:hAnsi="Calibri" w:cs="Calibri"/>
          <w:sz w:val="21"/>
          <w:szCs w:val="21"/>
        </w:rPr>
        <w:t xml:space="preserve"> </w:t>
      </w:r>
    </w:p>
    <w:p w14:paraId="1984A83E" w14:textId="636D4B93" w:rsidR="00926A08" w:rsidRPr="00092E24" w:rsidRDefault="00926A08" w:rsidP="00BB510B">
      <w:pPr>
        <w:numPr>
          <w:ilvl w:val="1"/>
          <w:numId w:val="2"/>
        </w:numPr>
        <w:spacing w:after="140" w:line="280" w:lineRule="atLeast"/>
        <w:rPr>
          <w:rFonts w:ascii="Calibri" w:hAnsi="Calibri" w:cs="Calibri"/>
          <w:sz w:val="21"/>
          <w:szCs w:val="21"/>
        </w:rPr>
        <w:pPrChange w:id="75" w:author="Autor">
          <w:pPr>
            <w:numPr>
              <w:ilvl w:val="1"/>
              <w:numId w:val="2"/>
            </w:numPr>
            <w:tabs>
              <w:tab w:val="num" w:pos="709"/>
            </w:tabs>
            <w:ind w:left="709" w:hanging="709"/>
          </w:pPr>
        </w:pPrChange>
      </w:pPr>
      <w:r w:rsidRPr="00092E24">
        <w:rPr>
          <w:rFonts w:ascii="Calibri" w:hAnsi="Calibri" w:cs="Calibri"/>
          <w:i/>
          <w:sz w:val="21"/>
          <w:szCs w:val="21"/>
        </w:rPr>
        <w:t>Negociação</w:t>
      </w:r>
      <w:r w:rsidRPr="00092E24">
        <w:rPr>
          <w:rFonts w:ascii="Calibri" w:hAnsi="Calibri" w:cs="Calibri"/>
          <w:sz w:val="21"/>
          <w:szCs w:val="21"/>
        </w:rPr>
        <w:t>.</w:t>
      </w:r>
      <w:r w:rsidR="00BB1284" w:rsidRPr="00092E24">
        <w:rPr>
          <w:rFonts w:ascii="Calibri" w:hAnsi="Calibri" w:cs="Calibri"/>
          <w:sz w:val="21"/>
          <w:szCs w:val="21"/>
        </w:rPr>
        <w:t xml:space="preserve"> </w:t>
      </w:r>
      <w:r w:rsidRPr="00092E24">
        <w:rPr>
          <w:rFonts w:ascii="Calibri" w:hAnsi="Calibri" w:cs="Calibri"/>
          <w:sz w:val="21"/>
          <w:szCs w:val="21"/>
        </w:rPr>
        <w:t xml:space="preserve"> As Debêntures serão registradas para negociação no mercado secundário por meio do </w:t>
      </w:r>
      <w:del w:id="76" w:author="Autor">
        <w:r w:rsidRPr="00B5168F">
          <w:rPr>
            <w:rFonts w:ascii="Calibri" w:hAnsi="Calibri" w:cs="Calibri"/>
            <w:sz w:val="21"/>
            <w:szCs w:val="21"/>
          </w:rPr>
          <w:delText>SND</w:delText>
        </w:r>
      </w:del>
      <w:ins w:id="77" w:author="Autor">
        <w:r w:rsidR="00E57A3E" w:rsidRPr="00092E24">
          <w:rPr>
            <w:rFonts w:ascii="Calibri" w:hAnsi="Calibri" w:cs="Calibri"/>
            <w:sz w:val="21"/>
            <w:szCs w:val="21"/>
          </w:rPr>
          <w:t>CETIP 21</w:t>
        </w:r>
      </w:ins>
      <w:r w:rsidR="00542C94" w:rsidRPr="00092E24">
        <w:rPr>
          <w:rFonts w:ascii="Calibri" w:hAnsi="Calibri" w:cs="Calibri"/>
          <w:sz w:val="21"/>
          <w:szCs w:val="21"/>
        </w:rPr>
        <w:t xml:space="preserve">, observado o disposto no inciso </w:t>
      </w:r>
      <w:del w:id="78" w:author="Autor">
        <w:r w:rsidR="00B539E7" w:rsidRPr="00B5168F">
          <w:rPr>
            <w:rFonts w:ascii="Calibri" w:hAnsi="Calibri" w:cs="Calibri"/>
            <w:sz w:val="21"/>
            <w:szCs w:val="21"/>
          </w:rPr>
          <w:fldChar w:fldCharType="begin"/>
        </w:r>
        <w:r w:rsidR="00B539E7" w:rsidRPr="00B5168F">
          <w:rPr>
            <w:rFonts w:ascii="Calibri" w:hAnsi="Calibri" w:cs="Calibri"/>
            <w:sz w:val="21"/>
            <w:szCs w:val="21"/>
          </w:rPr>
          <w:delInstrText xml:space="preserve"> REF _Ref320005888 \n \h </w:delInstrText>
        </w:r>
        <w:r w:rsidR="00B539E7" w:rsidRPr="00B5168F">
          <w:rPr>
            <w:rFonts w:ascii="Calibri" w:hAnsi="Calibri" w:cs="Calibri"/>
            <w:sz w:val="21"/>
            <w:szCs w:val="21"/>
          </w:rPr>
        </w:r>
        <w:r w:rsidR="00B539E7" w:rsidRPr="00B5168F">
          <w:rPr>
            <w:rFonts w:ascii="Calibri" w:hAnsi="Calibri" w:cs="Calibri"/>
            <w:sz w:val="21"/>
            <w:szCs w:val="21"/>
          </w:rPr>
          <w:fldChar w:fldCharType="separate"/>
        </w:r>
        <w:r w:rsidR="00FF259B" w:rsidRPr="00B5168F">
          <w:rPr>
            <w:rFonts w:ascii="Calibri" w:hAnsi="Calibri" w:cs="Calibri"/>
            <w:sz w:val="21"/>
            <w:szCs w:val="21"/>
          </w:rPr>
          <w:delText>III</w:delText>
        </w:r>
        <w:r w:rsidR="00B539E7" w:rsidRPr="00B5168F">
          <w:rPr>
            <w:rFonts w:ascii="Calibri" w:hAnsi="Calibri" w:cs="Calibri"/>
            <w:sz w:val="21"/>
            <w:szCs w:val="21"/>
          </w:rPr>
          <w:fldChar w:fldCharType="end"/>
        </w:r>
      </w:del>
      <w:ins w:id="79" w:author="Autor">
        <w:r w:rsidR="00B539E7" w:rsidRPr="00092E24">
          <w:rPr>
            <w:rFonts w:ascii="Calibri" w:hAnsi="Calibri" w:cs="Calibri"/>
            <w:sz w:val="21"/>
            <w:szCs w:val="21"/>
          </w:rPr>
          <w:fldChar w:fldCharType="begin"/>
        </w:r>
        <w:r w:rsidR="00B539E7" w:rsidRPr="00092E24">
          <w:rPr>
            <w:rFonts w:ascii="Calibri" w:hAnsi="Calibri" w:cs="Calibri"/>
            <w:sz w:val="21"/>
            <w:szCs w:val="21"/>
          </w:rPr>
          <w:instrText xml:space="preserve"> REF _Ref320005888 \n \h </w:instrText>
        </w:r>
        <w:r w:rsidR="00B539E7"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B539E7" w:rsidRPr="00092E24">
          <w:rPr>
            <w:rFonts w:ascii="Calibri" w:hAnsi="Calibri" w:cs="Calibri"/>
            <w:sz w:val="21"/>
            <w:szCs w:val="21"/>
          </w:rPr>
          <w:fldChar w:fldCharType="separate"/>
        </w:r>
        <w:r w:rsidR="004E3F8C" w:rsidRPr="00092E24">
          <w:rPr>
            <w:rFonts w:ascii="Calibri" w:hAnsi="Calibri" w:cs="Calibri"/>
            <w:sz w:val="21"/>
            <w:szCs w:val="21"/>
          </w:rPr>
          <w:t>III</w:t>
        </w:r>
        <w:r w:rsidR="00B539E7" w:rsidRPr="00092E24">
          <w:rPr>
            <w:rFonts w:ascii="Calibri" w:hAnsi="Calibri" w:cs="Calibri"/>
            <w:sz w:val="21"/>
            <w:szCs w:val="21"/>
          </w:rPr>
          <w:fldChar w:fldCharType="end"/>
        </w:r>
      </w:ins>
      <w:r w:rsidR="00023C50" w:rsidRPr="00092E24">
        <w:rPr>
          <w:rFonts w:ascii="Calibri" w:hAnsi="Calibri" w:cs="Calibri"/>
          <w:sz w:val="21"/>
          <w:szCs w:val="21"/>
        </w:rPr>
        <w:t xml:space="preserve"> </w:t>
      </w:r>
      <w:r w:rsidR="00542C94" w:rsidRPr="00092E24">
        <w:rPr>
          <w:rFonts w:ascii="Calibri" w:hAnsi="Calibri" w:cs="Calibri"/>
          <w:sz w:val="21"/>
          <w:szCs w:val="21"/>
        </w:rPr>
        <w:t xml:space="preserve">da Cláusula </w:t>
      </w:r>
      <w:r w:rsidR="00542C94" w:rsidRPr="00092E24">
        <w:rPr>
          <w:rFonts w:ascii="Calibri" w:hAnsi="Calibri" w:cs="Calibri"/>
          <w:sz w:val="21"/>
          <w:szCs w:val="21"/>
        </w:rPr>
        <w:fldChar w:fldCharType="begin"/>
      </w:r>
      <w:r w:rsidR="00542C94" w:rsidRPr="00092E24">
        <w:rPr>
          <w:rFonts w:ascii="Calibri" w:hAnsi="Calibri" w:cs="Calibri"/>
          <w:sz w:val="21"/>
          <w:szCs w:val="21"/>
        </w:rPr>
        <w:instrText xml:space="preserve"> REF _Ref248311643 \r \p \h </w:instrText>
      </w:r>
      <w:r w:rsidR="00542C94"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542C94" w:rsidRPr="00092E24">
        <w:rPr>
          <w:rFonts w:ascii="Calibri" w:hAnsi="Calibri" w:cs="Calibri"/>
          <w:sz w:val="21"/>
          <w:szCs w:val="21"/>
        </w:rPr>
        <w:fldChar w:fldCharType="separate"/>
      </w:r>
      <w:r w:rsidR="004E3F8C" w:rsidRPr="00092E24">
        <w:rPr>
          <w:rFonts w:ascii="Calibri" w:hAnsi="Calibri" w:cs="Calibri"/>
          <w:sz w:val="21"/>
          <w:szCs w:val="21"/>
        </w:rPr>
        <w:t>2.1 acima</w:t>
      </w:r>
      <w:r w:rsidR="00542C94" w:rsidRPr="00092E24">
        <w:rPr>
          <w:rFonts w:ascii="Calibri" w:hAnsi="Calibri" w:cs="Calibri"/>
          <w:sz w:val="21"/>
          <w:szCs w:val="21"/>
        </w:rPr>
        <w:fldChar w:fldCharType="end"/>
      </w:r>
      <w:r w:rsidRPr="00092E24">
        <w:rPr>
          <w:rFonts w:ascii="Calibri" w:hAnsi="Calibri" w:cs="Calibri"/>
          <w:sz w:val="21"/>
          <w:szCs w:val="21"/>
        </w:rPr>
        <w:t>.</w:t>
      </w:r>
    </w:p>
    <w:p w14:paraId="11371A88" w14:textId="3799B140" w:rsidR="00F80927" w:rsidRPr="00092E24" w:rsidRDefault="00F80927" w:rsidP="00BB510B">
      <w:pPr>
        <w:numPr>
          <w:ilvl w:val="1"/>
          <w:numId w:val="2"/>
        </w:numPr>
        <w:spacing w:after="140" w:line="280" w:lineRule="atLeast"/>
        <w:rPr>
          <w:rFonts w:ascii="Calibri" w:hAnsi="Calibri" w:cs="Calibri"/>
          <w:sz w:val="21"/>
          <w:szCs w:val="21"/>
        </w:rPr>
        <w:pPrChange w:id="80" w:author="Autor">
          <w:pPr>
            <w:numPr>
              <w:ilvl w:val="1"/>
              <w:numId w:val="2"/>
            </w:numPr>
            <w:tabs>
              <w:tab w:val="num" w:pos="709"/>
            </w:tabs>
            <w:ind w:left="709" w:hanging="709"/>
          </w:pPr>
        </w:pPrChange>
      </w:pPr>
      <w:r w:rsidRPr="00092E24">
        <w:rPr>
          <w:rFonts w:ascii="Calibri" w:hAnsi="Calibri" w:cs="Calibri"/>
          <w:i/>
          <w:sz w:val="21"/>
          <w:szCs w:val="21"/>
        </w:rPr>
        <w:t xml:space="preserve">Banco </w:t>
      </w:r>
      <w:del w:id="81" w:author="Autor">
        <w:r w:rsidRPr="00B5168F">
          <w:rPr>
            <w:rFonts w:ascii="Calibri" w:hAnsi="Calibri" w:cs="Calibri"/>
            <w:i/>
            <w:sz w:val="21"/>
            <w:szCs w:val="21"/>
          </w:rPr>
          <w:delText>Mandatário</w:delText>
        </w:r>
      </w:del>
      <w:ins w:id="82" w:author="Autor">
        <w:r w:rsidR="001A1AA4" w:rsidRPr="00092E24">
          <w:rPr>
            <w:rFonts w:ascii="Calibri" w:hAnsi="Calibri" w:cs="Calibri"/>
            <w:i/>
            <w:sz w:val="21"/>
            <w:szCs w:val="21"/>
          </w:rPr>
          <w:t>Liquidante de Emissão</w:t>
        </w:r>
      </w:ins>
      <w:r w:rsidR="001A1AA4" w:rsidRPr="00092E24">
        <w:rPr>
          <w:rFonts w:ascii="Calibri" w:hAnsi="Calibri" w:cs="Calibri"/>
          <w:i/>
          <w:sz w:val="21"/>
          <w:szCs w:val="21"/>
        </w:rPr>
        <w:t xml:space="preserve"> </w:t>
      </w:r>
      <w:r w:rsidR="00A1484F" w:rsidRPr="00092E24">
        <w:rPr>
          <w:rFonts w:ascii="Calibri" w:hAnsi="Calibri" w:cs="Calibri"/>
          <w:i/>
          <w:sz w:val="21"/>
          <w:szCs w:val="21"/>
        </w:rPr>
        <w:t>e Escriturador</w:t>
      </w:r>
      <w:ins w:id="83" w:author="Autor">
        <w:r w:rsidR="001A1AA4" w:rsidRPr="00092E24">
          <w:rPr>
            <w:rFonts w:ascii="Calibri" w:hAnsi="Calibri" w:cs="Calibri"/>
            <w:i/>
            <w:sz w:val="21"/>
            <w:szCs w:val="21"/>
          </w:rPr>
          <w:t xml:space="preserve"> Mandatário</w:t>
        </w:r>
      </w:ins>
      <w:r w:rsidRPr="00092E24">
        <w:rPr>
          <w:rFonts w:ascii="Calibri" w:hAnsi="Calibri" w:cs="Calibri"/>
          <w:sz w:val="21"/>
          <w:szCs w:val="21"/>
        </w:rPr>
        <w:t xml:space="preserve">. O banco </w:t>
      </w:r>
      <w:del w:id="84" w:author="Autor">
        <w:r w:rsidRPr="00B5168F">
          <w:rPr>
            <w:rFonts w:ascii="Calibri" w:hAnsi="Calibri" w:cs="Calibri"/>
            <w:sz w:val="21"/>
            <w:szCs w:val="21"/>
          </w:rPr>
          <w:delText>mandatário</w:delText>
        </w:r>
      </w:del>
      <w:ins w:id="85" w:author="Autor">
        <w:r w:rsidR="001A1AA4" w:rsidRPr="00092E24">
          <w:rPr>
            <w:rFonts w:ascii="Calibri" w:hAnsi="Calibri" w:cs="Calibri"/>
            <w:sz w:val="21"/>
            <w:szCs w:val="21"/>
          </w:rPr>
          <w:t>liquidante de emissão</w:t>
        </w:r>
      </w:ins>
      <w:r w:rsidR="001A1AA4" w:rsidRPr="00092E24">
        <w:rPr>
          <w:rFonts w:ascii="Calibri" w:hAnsi="Calibri" w:cs="Calibri"/>
          <w:sz w:val="21"/>
          <w:szCs w:val="21"/>
        </w:rPr>
        <w:t xml:space="preserve"> </w:t>
      </w:r>
      <w:r w:rsidR="00A1484F" w:rsidRPr="00092E24">
        <w:rPr>
          <w:rFonts w:ascii="Calibri" w:hAnsi="Calibri" w:cs="Calibri"/>
          <w:sz w:val="21"/>
          <w:szCs w:val="21"/>
        </w:rPr>
        <w:t>e escriturador</w:t>
      </w:r>
      <w:ins w:id="86" w:author="Autor">
        <w:r w:rsidR="00A1484F" w:rsidRPr="00092E24">
          <w:rPr>
            <w:rFonts w:ascii="Calibri" w:hAnsi="Calibri" w:cs="Calibri"/>
            <w:sz w:val="21"/>
            <w:szCs w:val="21"/>
          </w:rPr>
          <w:t xml:space="preserve"> </w:t>
        </w:r>
        <w:r w:rsidR="001A1AA4" w:rsidRPr="00092E24">
          <w:rPr>
            <w:rFonts w:ascii="Calibri" w:hAnsi="Calibri" w:cs="Calibri"/>
            <w:sz w:val="21"/>
            <w:szCs w:val="21"/>
          </w:rPr>
          <w:t>mandatário</w:t>
        </w:r>
      </w:ins>
      <w:r w:rsidR="001A1AA4" w:rsidRPr="00092E24">
        <w:rPr>
          <w:rFonts w:ascii="Calibri" w:hAnsi="Calibri" w:cs="Calibri"/>
          <w:sz w:val="21"/>
          <w:szCs w:val="21"/>
        </w:rPr>
        <w:t xml:space="preserve"> </w:t>
      </w:r>
      <w:r w:rsidRPr="00092E24">
        <w:rPr>
          <w:rFonts w:ascii="Calibri" w:hAnsi="Calibri" w:cs="Calibri"/>
          <w:sz w:val="21"/>
          <w:szCs w:val="21"/>
        </w:rPr>
        <w:t xml:space="preserve">da Oferta Restrita será o </w:t>
      </w:r>
      <w:r w:rsidR="00490DEA" w:rsidRPr="00092E24">
        <w:rPr>
          <w:rFonts w:ascii="Calibri" w:hAnsi="Calibri" w:cs="Calibri"/>
          <w:spacing w:val="-2"/>
          <w:sz w:val="21"/>
          <w:szCs w:val="21"/>
        </w:rPr>
        <w:t>Banco Bradesco S.A.</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instituição financeira com sede </w:t>
      </w:r>
      <w:r w:rsidR="00F741D2" w:rsidRPr="00092E24">
        <w:rPr>
          <w:rFonts w:ascii="Calibri" w:hAnsi="Calibri" w:cs="Calibri"/>
          <w:spacing w:val="-2"/>
          <w:sz w:val="21"/>
          <w:szCs w:val="21"/>
        </w:rPr>
        <w:t xml:space="preserve">na Cidade de </w:t>
      </w:r>
      <w:r w:rsidR="00490DEA" w:rsidRPr="00092E24">
        <w:rPr>
          <w:rFonts w:ascii="Calibri" w:hAnsi="Calibri" w:cs="Calibri"/>
          <w:spacing w:val="-2"/>
          <w:sz w:val="21"/>
          <w:szCs w:val="21"/>
        </w:rPr>
        <w:t>Osasco</w:t>
      </w:r>
      <w:r w:rsidR="00E0255E" w:rsidRPr="00092E24">
        <w:rPr>
          <w:rFonts w:ascii="Calibri" w:hAnsi="Calibri" w:cs="Calibri"/>
          <w:spacing w:val="-2"/>
          <w:sz w:val="21"/>
          <w:szCs w:val="21"/>
        </w:rPr>
        <w:t xml:space="preserve">, </w:t>
      </w:r>
      <w:r w:rsidR="00F741D2" w:rsidRPr="00092E24">
        <w:rPr>
          <w:rFonts w:ascii="Calibri" w:hAnsi="Calibri" w:cs="Calibri"/>
          <w:spacing w:val="-2"/>
          <w:sz w:val="21"/>
          <w:szCs w:val="21"/>
        </w:rPr>
        <w:t xml:space="preserve">Estado de </w:t>
      </w:r>
      <w:r w:rsidR="00490DEA" w:rsidRPr="00092E24">
        <w:rPr>
          <w:rFonts w:ascii="Calibri" w:hAnsi="Calibri" w:cs="Calibri"/>
          <w:spacing w:val="-2"/>
          <w:sz w:val="21"/>
          <w:szCs w:val="21"/>
        </w:rPr>
        <w:t>São Paulo</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na </w:t>
      </w:r>
      <w:r w:rsidR="001C3DC4" w:rsidRPr="00092E24">
        <w:rPr>
          <w:rFonts w:ascii="Calibri" w:hAnsi="Calibri" w:cs="Calibri"/>
          <w:spacing w:val="-2"/>
          <w:sz w:val="21"/>
          <w:szCs w:val="21"/>
        </w:rPr>
        <w:t>Cidade de Deus, s/n, Vila Yara</w:t>
      </w:r>
      <w:r w:rsidR="00E0255E" w:rsidRPr="00092E24">
        <w:rPr>
          <w:rFonts w:ascii="Calibri" w:hAnsi="Calibri" w:cs="Calibri"/>
          <w:sz w:val="21"/>
          <w:szCs w:val="21"/>
        </w:rPr>
        <w:t xml:space="preserve">, </w:t>
      </w:r>
      <w:r w:rsidRPr="00092E24">
        <w:rPr>
          <w:rFonts w:ascii="Calibri" w:hAnsi="Calibri" w:cs="Calibri"/>
          <w:sz w:val="21"/>
          <w:szCs w:val="21"/>
        </w:rPr>
        <w:t>inscrita no CNPJ/MF sob o n.º </w:t>
      </w:r>
      <w:r w:rsidR="001C3DC4" w:rsidRPr="00092E24">
        <w:rPr>
          <w:rFonts w:ascii="Calibri" w:hAnsi="Calibri" w:cs="Calibri"/>
          <w:spacing w:val="-2"/>
          <w:sz w:val="21"/>
          <w:szCs w:val="21"/>
        </w:rPr>
        <w:t>60.746.948/0001-12</w:t>
      </w:r>
      <w:r w:rsidR="00E0255E" w:rsidRPr="00092E24">
        <w:rPr>
          <w:rFonts w:ascii="Calibri" w:hAnsi="Calibri" w:cs="Calibri"/>
          <w:sz w:val="21"/>
          <w:szCs w:val="21"/>
        </w:rPr>
        <w:t xml:space="preserve"> </w:t>
      </w:r>
      <w:r w:rsidRPr="00092E24">
        <w:rPr>
          <w:rFonts w:ascii="Calibri" w:hAnsi="Calibri" w:cs="Calibri"/>
          <w:sz w:val="21"/>
          <w:szCs w:val="21"/>
        </w:rPr>
        <w:t>(</w:t>
      </w:r>
      <w:r w:rsidR="007B4777" w:rsidRPr="00092E24">
        <w:rPr>
          <w:rFonts w:ascii="Calibri" w:hAnsi="Calibri" w:cs="Calibri"/>
          <w:sz w:val="21"/>
          <w:szCs w:val="21"/>
        </w:rPr>
        <w:t>“</w:t>
      </w:r>
      <w:r w:rsidRPr="00092E24">
        <w:rPr>
          <w:rFonts w:ascii="Calibri" w:hAnsi="Calibri" w:cs="Calibri"/>
          <w:sz w:val="21"/>
          <w:szCs w:val="21"/>
          <w:u w:val="single"/>
        </w:rPr>
        <w:t xml:space="preserve">Banco </w:t>
      </w:r>
      <w:del w:id="87" w:author="Autor">
        <w:r w:rsidRPr="00B5168F">
          <w:rPr>
            <w:rFonts w:ascii="Calibri" w:hAnsi="Calibri" w:cs="Calibri"/>
            <w:sz w:val="21"/>
            <w:szCs w:val="21"/>
            <w:u w:val="single"/>
          </w:rPr>
          <w:delText>Mandatário</w:delText>
        </w:r>
      </w:del>
      <w:ins w:id="88" w:author="Autor">
        <w:r w:rsidR="001A1AA4" w:rsidRPr="00092E24">
          <w:rPr>
            <w:rFonts w:ascii="Calibri" w:hAnsi="Calibri" w:cs="Calibri"/>
            <w:sz w:val="21"/>
            <w:szCs w:val="21"/>
            <w:u w:val="single"/>
          </w:rPr>
          <w:t>Liquidante de Emissão</w:t>
        </w:r>
      </w:ins>
      <w:r w:rsidR="007B4777" w:rsidRPr="00092E24">
        <w:rPr>
          <w:rFonts w:ascii="Calibri" w:hAnsi="Calibri" w:cs="Calibri"/>
          <w:sz w:val="21"/>
          <w:szCs w:val="21"/>
        </w:rPr>
        <w:t>”</w:t>
      </w:r>
      <w:r w:rsidR="00A1484F" w:rsidRPr="00092E24">
        <w:rPr>
          <w:rFonts w:ascii="Calibri" w:hAnsi="Calibri" w:cs="Calibri"/>
          <w:sz w:val="21"/>
          <w:szCs w:val="21"/>
        </w:rPr>
        <w:t xml:space="preserve"> e “</w:t>
      </w:r>
      <w:r w:rsidR="00A1484F" w:rsidRPr="00092E24">
        <w:rPr>
          <w:rFonts w:ascii="Calibri" w:hAnsi="Calibri" w:cs="Calibri"/>
          <w:sz w:val="21"/>
          <w:szCs w:val="21"/>
          <w:u w:val="single"/>
        </w:rPr>
        <w:t>Escriturador</w:t>
      </w:r>
      <w:del w:id="89" w:author="Autor">
        <w:r w:rsidR="00A1484F" w:rsidRPr="00B5168F">
          <w:rPr>
            <w:rFonts w:ascii="Calibri" w:hAnsi="Calibri" w:cs="Calibri"/>
            <w:sz w:val="21"/>
            <w:szCs w:val="21"/>
          </w:rPr>
          <w:delText>”)</w:delText>
        </w:r>
        <w:r w:rsidR="00F741D2" w:rsidRPr="00B5168F">
          <w:rPr>
            <w:rFonts w:ascii="Calibri" w:hAnsi="Calibri" w:cs="Calibri"/>
            <w:sz w:val="21"/>
            <w:szCs w:val="21"/>
          </w:rPr>
          <w:delText>,</w:delText>
        </w:r>
      </w:del>
      <w:ins w:id="90" w:author="Autor">
        <w:r w:rsidR="001A1AA4" w:rsidRPr="00092E24">
          <w:rPr>
            <w:rFonts w:ascii="Calibri" w:hAnsi="Calibri" w:cs="Calibri"/>
            <w:sz w:val="21"/>
            <w:szCs w:val="21"/>
            <w:u w:val="single"/>
          </w:rPr>
          <w:t xml:space="preserve"> Mandatário</w:t>
        </w:r>
        <w:r w:rsidR="00A1484F" w:rsidRPr="00092E24">
          <w:rPr>
            <w:rFonts w:ascii="Calibri" w:hAnsi="Calibri" w:cs="Calibri"/>
            <w:sz w:val="21"/>
            <w:szCs w:val="21"/>
          </w:rPr>
          <w:t>”</w:t>
        </w:r>
        <w:r w:rsidR="00F741D2" w:rsidRPr="00092E24">
          <w:rPr>
            <w:rFonts w:ascii="Calibri" w:hAnsi="Calibri" w:cs="Calibri"/>
            <w:sz w:val="21"/>
            <w:szCs w:val="21"/>
          </w:rPr>
          <w:t>,</w:t>
        </w:r>
      </w:ins>
      <w:r w:rsidR="00F741D2" w:rsidRPr="00092E24">
        <w:rPr>
          <w:rFonts w:ascii="Calibri" w:hAnsi="Calibri" w:cs="Calibri"/>
          <w:sz w:val="21"/>
          <w:szCs w:val="21"/>
        </w:rPr>
        <w:t xml:space="preserve"> cuja definição inclui qualquer outra instituição que venha a suceder o Banco </w:t>
      </w:r>
      <w:ins w:id="91"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 xml:space="preserve">Mandatário </w:t>
      </w:r>
      <w:r w:rsidR="00F741D2" w:rsidRPr="00092E24">
        <w:rPr>
          <w:rFonts w:ascii="Calibri" w:hAnsi="Calibri" w:cs="Calibri"/>
          <w:sz w:val="21"/>
          <w:szCs w:val="21"/>
        </w:rPr>
        <w:t>na prestação dos serviços de Banco</w:t>
      </w:r>
      <w:ins w:id="92" w:author="Autor">
        <w:r w:rsidR="00F741D2" w:rsidRPr="00092E24">
          <w:rPr>
            <w:rFonts w:ascii="Calibri" w:hAnsi="Calibri" w:cs="Calibri"/>
            <w:sz w:val="21"/>
            <w:szCs w:val="21"/>
          </w:rPr>
          <w:t xml:space="preserve"> </w:t>
        </w:r>
        <w:r w:rsidR="001A1AA4" w:rsidRPr="00092E24">
          <w:rPr>
            <w:rFonts w:ascii="Calibri" w:hAnsi="Calibri" w:cs="Calibri"/>
            <w:sz w:val="21"/>
            <w:szCs w:val="21"/>
          </w:rPr>
          <w:t>Liquidante de Emissão e Escriturador</w:t>
        </w:r>
      </w:ins>
      <w:r w:rsidR="001A1AA4" w:rsidRPr="00092E24">
        <w:rPr>
          <w:rFonts w:ascii="Calibri" w:hAnsi="Calibri" w:cs="Calibri"/>
          <w:sz w:val="21"/>
          <w:szCs w:val="21"/>
        </w:rPr>
        <w:t xml:space="preserve"> Mandatário </w:t>
      </w:r>
      <w:r w:rsidR="00F741D2" w:rsidRPr="00092E24">
        <w:rPr>
          <w:rFonts w:ascii="Calibri" w:hAnsi="Calibri" w:cs="Calibri"/>
          <w:sz w:val="21"/>
          <w:szCs w:val="21"/>
        </w:rPr>
        <w:t>previstos nesta Escritura de Emissão</w:t>
      </w:r>
      <w:r w:rsidRPr="00092E24">
        <w:rPr>
          <w:rFonts w:ascii="Calibri" w:hAnsi="Calibri" w:cs="Calibri"/>
          <w:sz w:val="21"/>
          <w:szCs w:val="21"/>
        </w:rPr>
        <w:t xml:space="preserve">). </w:t>
      </w:r>
    </w:p>
    <w:p w14:paraId="0A019C3D" w14:textId="77777777" w:rsidR="0079326C" w:rsidRPr="00092E24" w:rsidRDefault="0079326C" w:rsidP="00BB510B">
      <w:pPr>
        <w:pStyle w:val="Corpodetexto3"/>
        <w:spacing w:after="140" w:line="280" w:lineRule="atLeast"/>
        <w:jc w:val="left"/>
        <w:rPr>
          <w:rFonts w:ascii="Calibri" w:hAnsi="Calibri" w:cs="Calibri"/>
          <w:sz w:val="21"/>
          <w:szCs w:val="21"/>
        </w:rPr>
        <w:pPrChange w:id="93" w:author="Autor">
          <w:pPr>
            <w:pStyle w:val="Corpodetexto3"/>
            <w:spacing w:after="0" w:line="280" w:lineRule="exact"/>
            <w:jc w:val="left"/>
          </w:pPr>
        </w:pPrChange>
      </w:pPr>
    </w:p>
    <w:p w14:paraId="7AD398EA" w14:textId="77777777" w:rsidR="00736696" w:rsidRPr="00092E24" w:rsidRDefault="00736696" w:rsidP="00BB510B">
      <w:pPr>
        <w:numPr>
          <w:ilvl w:val="0"/>
          <w:numId w:val="2"/>
        </w:numPr>
        <w:spacing w:after="140" w:line="280" w:lineRule="atLeast"/>
        <w:rPr>
          <w:rFonts w:ascii="Calibri" w:hAnsi="Calibri" w:cs="Calibri"/>
          <w:smallCaps/>
          <w:sz w:val="21"/>
          <w:szCs w:val="21"/>
          <w:u w:val="single"/>
        </w:rPr>
        <w:pPrChange w:id="94" w:author="Autor">
          <w:pPr>
            <w:numPr>
              <w:numId w:val="2"/>
            </w:numPr>
            <w:tabs>
              <w:tab w:val="num" w:pos="709"/>
            </w:tabs>
            <w:ind w:left="709" w:hanging="709"/>
          </w:pPr>
        </w:pPrChange>
      </w:pPr>
      <w:bookmarkStart w:id="95" w:name="_Ref532046773"/>
      <w:bookmarkStart w:id="96" w:name="_Ref130282607"/>
      <w:r w:rsidRPr="00092E24">
        <w:rPr>
          <w:rFonts w:ascii="Calibri" w:hAnsi="Calibri" w:cs="Calibri"/>
          <w:smallCaps/>
          <w:sz w:val="21"/>
          <w:szCs w:val="21"/>
          <w:u w:val="single"/>
        </w:rPr>
        <w:t>Características das Debêntures</w:t>
      </w:r>
    </w:p>
    <w:p w14:paraId="229E3129" w14:textId="77777777" w:rsidR="008B34E3" w:rsidRPr="00092E24" w:rsidRDefault="008B34E3" w:rsidP="00BB510B">
      <w:pPr>
        <w:numPr>
          <w:ilvl w:val="1"/>
          <w:numId w:val="2"/>
        </w:numPr>
        <w:spacing w:after="140" w:line="280" w:lineRule="atLeast"/>
        <w:rPr>
          <w:rFonts w:ascii="Calibri" w:hAnsi="Calibri" w:cs="Calibri"/>
          <w:sz w:val="21"/>
          <w:szCs w:val="21"/>
        </w:rPr>
        <w:pPrChange w:id="97" w:author="Autor">
          <w:pPr>
            <w:numPr>
              <w:ilvl w:val="1"/>
              <w:numId w:val="2"/>
            </w:numPr>
            <w:tabs>
              <w:tab w:val="num" w:pos="709"/>
            </w:tabs>
            <w:ind w:left="709" w:hanging="709"/>
          </w:pPr>
        </w:pPrChange>
      </w:pPr>
      <w:r w:rsidRPr="00092E24">
        <w:rPr>
          <w:rFonts w:ascii="Calibri" w:hAnsi="Calibri" w:cs="Calibri"/>
          <w:i/>
          <w:sz w:val="21"/>
          <w:szCs w:val="21"/>
        </w:rPr>
        <w:t>Quantidade</w:t>
      </w:r>
      <w:r w:rsidRPr="00092E24">
        <w:rPr>
          <w:rFonts w:ascii="Calibri" w:hAnsi="Calibri" w:cs="Calibri"/>
          <w:sz w:val="21"/>
          <w:szCs w:val="21"/>
        </w:rPr>
        <w:t xml:space="preserve">. Serão emitidas </w:t>
      </w:r>
      <w:r w:rsidR="00E36D9A" w:rsidRPr="00092E24">
        <w:rPr>
          <w:rFonts w:ascii="Calibri" w:hAnsi="Calibri" w:cs="Calibri"/>
          <w:sz w:val="21"/>
          <w:szCs w:val="21"/>
        </w:rPr>
        <w:t>3</w:t>
      </w:r>
      <w:r w:rsidR="00004111" w:rsidRPr="00092E24">
        <w:rPr>
          <w:rFonts w:ascii="Calibri" w:hAnsi="Calibri" w:cs="Calibri"/>
          <w:sz w:val="21"/>
          <w:szCs w:val="21"/>
        </w:rPr>
        <w:t>.</w:t>
      </w:r>
      <w:r w:rsidR="00E36D9A" w:rsidRPr="00092E24">
        <w:rPr>
          <w:rFonts w:ascii="Calibri" w:hAnsi="Calibri" w:cs="Calibri"/>
          <w:sz w:val="21"/>
          <w:szCs w:val="21"/>
        </w:rPr>
        <w:t>6</w:t>
      </w:r>
      <w:r w:rsidR="00DB51C6" w:rsidRPr="00092E24">
        <w:rPr>
          <w:rFonts w:ascii="Calibri" w:hAnsi="Calibri" w:cs="Calibri"/>
          <w:sz w:val="21"/>
          <w:szCs w:val="21"/>
        </w:rPr>
        <w:t>00</w:t>
      </w:r>
      <w:r w:rsidR="00196D06" w:rsidRPr="00092E24">
        <w:rPr>
          <w:rFonts w:ascii="Calibri" w:hAnsi="Calibri" w:cs="Calibri"/>
          <w:sz w:val="21"/>
          <w:szCs w:val="21"/>
        </w:rPr>
        <w:t xml:space="preserve"> </w:t>
      </w:r>
      <w:r w:rsidR="00462050" w:rsidRPr="00092E24">
        <w:rPr>
          <w:rFonts w:ascii="Calibri" w:hAnsi="Calibri" w:cs="Calibri"/>
          <w:sz w:val="21"/>
          <w:szCs w:val="21"/>
        </w:rPr>
        <w:t>(</w:t>
      </w:r>
      <w:r w:rsidR="00DB51C6" w:rsidRPr="00092E24">
        <w:rPr>
          <w:rFonts w:ascii="Calibri" w:hAnsi="Calibri" w:cs="Calibri"/>
          <w:sz w:val="21"/>
          <w:szCs w:val="21"/>
        </w:rPr>
        <w:t>três mil e seiscentas</w:t>
      </w:r>
      <w:r w:rsidR="00462050" w:rsidRPr="00092E24">
        <w:rPr>
          <w:rFonts w:ascii="Calibri" w:hAnsi="Calibri" w:cs="Calibri"/>
          <w:sz w:val="21"/>
          <w:szCs w:val="21"/>
        </w:rPr>
        <w:t>)</w:t>
      </w:r>
      <w:r w:rsidR="006E36B8" w:rsidRPr="00092E24">
        <w:rPr>
          <w:rFonts w:ascii="Calibri" w:hAnsi="Calibri" w:cs="Calibri"/>
          <w:sz w:val="21"/>
          <w:szCs w:val="21"/>
        </w:rPr>
        <w:t xml:space="preserve"> </w:t>
      </w:r>
      <w:r w:rsidR="00EA7136" w:rsidRPr="00092E24">
        <w:rPr>
          <w:rFonts w:ascii="Calibri" w:hAnsi="Calibri" w:cs="Calibri"/>
          <w:sz w:val="21"/>
          <w:szCs w:val="21"/>
        </w:rPr>
        <w:t>Debêntures</w:t>
      </w:r>
      <w:r w:rsidRPr="00092E24">
        <w:rPr>
          <w:rFonts w:ascii="Calibri" w:hAnsi="Calibri" w:cs="Calibri"/>
          <w:sz w:val="21"/>
          <w:szCs w:val="21"/>
        </w:rPr>
        <w:t>.</w:t>
      </w:r>
    </w:p>
    <w:p w14:paraId="29D0B7F4" w14:textId="1E31BF24" w:rsidR="008B34E3" w:rsidRPr="00092E24" w:rsidRDefault="008B34E3" w:rsidP="00BB510B">
      <w:pPr>
        <w:numPr>
          <w:ilvl w:val="1"/>
          <w:numId w:val="2"/>
        </w:numPr>
        <w:spacing w:after="140" w:line="280" w:lineRule="atLeast"/>
        <w:rPr>
          <w:rFonts w:ascii="Calibri" w:hAnsi="Calibri" w:cs="Calibri"/>
          <w:sz w:val="21"/>
          <w:szCs w:val="21"/>
        </w:rPr>
        <w:pPrChange w:id="98" w:author="Autor">
          <w:pPr>
            <w:numPr>
              <w:ilvl w:val="1"/>
              <w:numId w:val="2"/>
            </w:numPr>
            <w:tabs>
              <w:tab w:val="num" w:pos="709"/>
            </w:tabs>
            <w:ind w:left="709" w:hanging="709"/>
          </w:pPr>
        </w:pPrChange>
      </w:pPr>
      <w:r w:rsidRPr="00092E24">
        <w:rPr>
          <w:rFonts w:ascii="Calibri" w:hAnsi="Calibri" w:cs="Calibri"/>
          <w:i/>
          <w:sz w:val="21"/>
          <w:szCs w:val="21"/>
        </w:rPr>
        <w:t>Valor Nominal Unitário</w:t>
      </w:r>
      <w:r w:rsidRPr="00092E24">
        <w:rPr>
          <w:rFonts w:ascii="Calibri" w:hAnsi="Calibri" w:cs="Calibri"/>
          <w:sz w:val="21"/>
          <w:szCs w:val="21"/>
        </w:rPr>
        <w:t xml:space="preserve">. As Debêntures terão valor nominal unitário de </w:t>
      </w:r>
      <w:r w:rsidR="00DB51C6" w:rsidRPr="00092E24">
        <w:rPr>
          <w:rFonts w:ascii="Calibri" w:hAnsi="Calibri" w:cs="Calibri"/>
          <w:sz w:val="21"/>
          <w:szCs w:val="21"/>
        </w:rPr>
        <w:t>R$10.000,00</w:t>
      </w:r>
      <w:r w:rsidR="00951054" w:rsidRPr="00092E24">
        <w:rPr>
          <w:rFonts w:ascii="Calibri" w:hAnsi="Calibri" w:cs="Calibri"/>
          <w:sz w:val="21"/>
          <w:szCs w:val="21"/>
        </w:rPr>
        <w:t xml:space="preserve"> (</w:t>
      </w:r>
      <w:r w:rsidR="00DB51C6" w:rsidRPr="00092E24">
        <w:rPr>
          <w:rFonts w:ascii="Calibri" w:hAnsi="Calibri" w:cs="Calibri"/>
          <w:sz w:val="21"/>
          <w:szCs w:val="21"/>
        </w:rPr>
        <w:t>dez mil</w:t>
      </w:r>
      <w:r w:rsidR="00B539E7" w:rsidRPr="00092E24">
        <w:rPr>
          <w:rFonts w:ascii="Calibri" w:hAnsi="Calibri" w:cs="Calibri"/>
          <w:sz w:val="21"/>
          <w:szCs w:val="21"/>
        </w:rPr>
        <w:t xml:space="preserve"> </w:t>
      </w:r>
      <w:r w:rsidRPr="00092E24">
        <w:rPr>
          <w:rFonts w:ascii="Calibri" w:hAnsi="Calibri" w:cs="Calibri"/>
          <w:sz w:val="21"/>
          <w:szCs w:val="21"/>
        </w:rPr>
        <w:t>reais</w:t>
      </w:r>
      <w:del w:id="99" w:author="Autor">
        <w:r w:rsidRPr="00B5168F">
          <w:rPr>
            <w:rFonts w:ascii="Calibri" w:hAnsi="Calibri" w:cs="Calibri"/>
            <w:sz w:val="21"/>
            <w:szCs w:val="21"/>
          </w:rPr>
          <w:delText>)</w:delText>
        </w:r>
      </w:del>
      <w:ins w:id="100" w:author="Autor">
        <w:r w:rsidRPr="00092E24">
          <w:rPr>
            <w:rFonts w:ascii="Calibri" w:hAnsi="Calibri" w:cs="Calibri"/>
            <w:sz w:val="21"/>
            <w:szCs w:val="21"/>
          </w:rPr>
          <w:t>)</w:t>
        </w:r>
        <w:r w:rsidR="00AA08C5" w:rsidRPr="00092E24">
          <w:rPr>
            <w:rFonts w:ascii="Calibri" w:hAnsi="Calibri" w:cs="Calibri"/>
            <w:sz w:val="21"/>
            <w:szCs w:val="21"/>
          </w:rPr>
          <w:t>,</w:t>
        </w:r>
      </w:ins>
      <w:r w:rsidRPr="00092E24">
        <w:rPr>
          <w:rFonts w:ascii="Calibri" w:hAnsi="Calibri" w:cs="Calibri"/>
          <w:sz w:val="21"/>
          <w:szCs w:val="21"/>
        </w:rPr>
        <w:t xml:space="preserve"> na Data de Emissão</w:t>
      </w:r>
      <w:r w:rsidR="008F10CB"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Valor Nominal Unitário</w:t>
      </w:r>
      <w:r w:rsidR="007B4777" w:rsidRPr="00092E24">
        <w:rPr>
          <w:rFonts w:ascii="Calibri" w:hAnsi="Calibri" w:cs="Calibri"/>
          <w:sz w:val="21"/>
          <w:szCs w:val="21"/>
        </w:rPr>
        <w:t>”</w:t>
      </w:r>
      <w:r w:rsidRPr="00092E24">
        <w:rPr>
          <w:rFonts w:ascii="Calibri" w:hAnsi="Calibri" w:cs="Calibri"/>
          <w:sz w:val="21"/>
          <w:szCs w:val="21"/>
        </w:rPr>
        <w:t>).</w:t>
      </w:r>
    </w:p>
    <w:p w14:paraId="472DDF1C" w14:textId="757E8837" w:rsidR="008B34E3" w:rsidRPr="00092E24" w:rsidRDefault="008B34E3" w:rsidP="00BB510B">
      <w:pPr>
        <w:numPr>
          <w:ilvl w:val="1"/>
          <w:numId w:val="2"/>
        </w:numPr>
        <w:spacing w:after="140" w:line="280" w:lineRule="atLeast"/>
        <w:rPr>
          <w:rFonts w:ascii="Calibri" w:hAnsi="Calibri" w:cs="Calibri"/>
          <w:sz w:val="21"/>
          <w:szCs w:val="21"/>
        </w:rPr>
        <w:pPrChange w:id="101" w:author="Autor">
          <w:pPr>
            <w:numPr>
              <w:ilvl w:val="1"/>
              <w:numId w:val="2"/>
            </w:numPr>
            <w:tabs>
              <w:tab w:val="num" w:pos="709"/>
            </w:tabs>
            <w:ind w:left="709" w:hanging="709"/>
          </w:pPr>
        </w:pPrChange>
      </w:pPr>
      <w:r w:rsidRPr="00092E24">
        <w:rPr>
          <w:rFonts w:ascii="Calibri" w:hAnsi="Calibri" w:cs="Calibri"/>
          <w:i/>
          <w:sz w:val="21"/>
          <w:szCs w:val="21"/>
        </w:rPr>
        <w:t>Forma</w:t>
      </w:r>
      <w:r w:rsidRPr="00092E24">
        <w:rPr>
          <w:rFonts w:ascii="Calibri" w:hAnsi="Calibri" w:cs="Calibri"/>
          <w:sz w:val="21"/>
          <w:szCs w:val="21"/>
        </w:rPr>
        <w:t>.  As Debêntures serão emitidas sob a forma nominativa, escritural, sem emissão de cautelas ou certificados</w:t>
      </w:r>
      <w:r w:rsidR="005F57FE" w:rsidRPr="00092E24">
        <w:rPr>
          <w:rFonts w:ascii="Calibri" w:hAnsi="Calibri" w:cs="Calibri"/>
          <w:sz w:val="21"/>
          <w:szCs w:val="21"/>
        </w:rPr>
        <w:t xml:space="preserve">. </w:t>
      </w:r>
      <w:r w:rsidR="005F57FE" w:rsidRPr="00092E24">
        <w:rPr>
          <w:rStyle w:val="DeltaViewInsertion"/>
          <w:rFonts w:ascii="Calibri" w:hAnsi="Calibri" w:cs="Calibri"/>
          <w:color w:val="auto"/>
          <w:sz w:val="21"/>
          <w:szCs w:val="21"/>
          <w:u w:val="none"/>
        </w:rPr>
        <w:t>Não serão emitidos certificados representativos das Debêntures, nos termos do artigo 63, parágrafo 2º, da Lei das Sociedades por Ações. P</w:t>
      </w:r>
      <w:r w:rsidRPr="00092E24">
        <w:rPr>
          <w:rFonts w:ascii="Calibri" w:hAnsi="Calibri" w:cs="Calibri"/>
          <w:sz w:val="21"/>
          <w:szCs w:val="21"/>
        </w:rPr>
        <w:t xml:space="preserve">ara todos os fins de direito, a titularidade das Debêntures será comprovada pelo extrato de conta de depósito emitido </w:t>
      </w:r>
      <w:r w:rsidR="00023C50" w:rsidRPr="00092E24">
        <w:rPr>
          <w:rFonts w:ascii="Calibri" w:hAnsi="Calibri" w:cs="Calibri"/>
          <w:sz w:val="21"/>
          <w:szCs w:val="21"/>
        </w:rPr>
        <w:t>pel</w:t>
      </w:r>
      <w:r w:rsidR="003A35EE" w:rsidRPr="00092E24">
        <w:rPr>
          <w:rFonts w:ascii="Calibri" w:hAnsi="Calibri" w:cs="Calibri"/>
          <w:sz w:val="21"/>
          <w:szCs w:val="21"/>
        </w:rPr>
        <w:t>o</w:t>
      </w:r>
      <w:r w:rsidR="00023C50" w:rsidRPr="00092E24">
        <w:rPr>
          <w:rFonts w:ascii="Calibri" w:hAnsi="Calibri" w:cs="Calibri"/>
          <w:sz w:val="21"/>
          <w:szCs w:val="21"/>
        </w:rPr>
        <w:t xml:space="preserve"> </w:t>
      </w:r>
      <w:r w:rsidR="001A1AA4" w:rsidRPr="00092E24">
        <w:rPr>
          <w:rFonts w:ascii="Calibri" w:hAnsi="Calibri" w:cs="Calibri"/>
          <w:sz w:val="21"/>
          <w:szCs w:val="21"/>
        </w:rPr>
        <w:t xml:space="preserve">Banco </w:t>
      </w:r>
      <w:ins w:id="102"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Mandatário</w:t>
      </w:r>
      <w:r w:rsidR="005F57FE" w:rsidRPr="00092E24">
        <w:rPr>
          <w:rFonts w:ascii="Calibri" w:hAnsi="Calibri" w:cs="Calibri"/>
          <w:sz w:val="21"/>
          <w:szCs w:val="21"/>
        </w:rPr>
        <w:t>. A</w:t>
      </w:r>
      <w:r w:rsidRPr="00092E24">
        <w:rPr>
          <w:rFonts w:ascii="Calibri" w:hAnsi="Calibri" w:cs="Calibri"/>
          <w:sz w:val="21"/>
          <w:szCs w:val="21"/>
        </w:rPr>
        <w:t xml:space="preserve">dicionalmente, </w:t>
      </w:r>
      <w:bookmarkStart w:id="103" w:name="_DV_C266"/>
      <w:r w:rsidR="005F57FE" w:rsidRPr="00092E24">
        <w:rPr>
          <w:rStyle w:val="DeltaViewInsertion"/>
          <w:rFonts w:ascii="Calibri" w:hAnsi="Calibri" w:cs="Calibri"/>
          <w:color w:val="auto"/>
          <w:sz w:val="21"/>
          <w:szCs w:val="21"/>
          <w:u w:val="none"/>
        </w:rPr>
        <w:t>será reconhecido como</w:t>
      </w:r>
      <w:bookmarkStart w:id="104" w:name="_DV_X270"/>
      <w:bookmarkStart w:id="105" w:name="_DV_C267"/>
      <w:bookmarkEnd w:id="103"/>
      <w:r w:rsidR="005F57FE" w:rsidRPr="00092E24">
        <w:rPr>
          <w:rStyle w:val="DeltaViewMoveDestination"/>
          <w:rFonts w:ascii="Calibri" w:hAnsi="Calibri" w:cs="Calibri"/>
          <w:color w:val="auto"/>
          <w:sz w:val="21"/>
          <w:szCs w:val="21"/>
          <w:u w:val="none"/>
        </w:rPr>
        <w:t xml:space="preserve"> comprovante de titularidade</w:t>
      </w:r>
      <w:bookmarkStart w:id="106" w:name="_DV_C268"/>
      <w:bookmarkEnd w:id="104"/>
      <w:bookmarkEnd w:id="105"/>
      <w:r w:rsidR="005F57FE" w:rsidRPr="00092E24">
        <w:rPr>
          <w:rStyle w:val="DeltaViewInsertion"/>
          <w:rFonts w:ascii="Calibri" w:hAnsi="Calibri" w:cs="Calibri"/>
          <w:color w:val="auto"/>
          <w:sz w:val="21"/>
          <w:szCs w:val="21"/>
          <w:u w:val="none"/>
        </w:rPr>
        <w:t xml:space="preserve"> para as Debêntures custodiadas eletronicamente no </w:t>
      </w:r>
      <w:del w:id="107" w:author="Autor">
        <w:r w:rsidR="005F57FE" w:rsidRPr="00B5168F">
          <w:rPr>
            <w:rStyle w:val="DeltaViewInsertion"/>
            <w:rFonts w:ascii="Calibri" w:hAnsi="Calibri" w:cs="Calibri"/>
            <w:color w:val="auto"/>
            <w:sz w:val="21"/>
            <w:szCs w:val="21"/>
            <w:u w:val="none"/>
          </w:rPr>
          <w:delText>SND</w:delText>
        </w:r>
      </w:del>
      <w:ins w:id="108" w:author="Autor">
        <w:r w:rsidR="00E57A3E" w:rsidRPr="00092E24">
          <w:rPr>
            <w:rStyle w:val="DeltaViewInsertion"/>
            <w:rFonts w:ascii="Calibri" w:hAnsi="Calibri" w:cs="Calibri"/>
            <w:color w:val="auto"/>
            <w:sz w:val="21"/>
            <w:szCs w:val="21"/>
            <w:u w:val="none"/>
          </w:rPr>
          <w:t>CETIP 21</w:t>
        </w:r>
      </w:ins>
      <w:r w:rsidR="00E57A3E" w:rsidRPr="00092E24">
        <w:rPr>
          <w:rStyle w:val="DeltaViewInsertion"/>
          <w:rFonts w:ascii="Calibri" w:hAnsi="Calibri" w:cs="Calibri"/>
          <w:color w:val="auto"/>
          <w:sz w:val="21"/>
          <w:szCs w:val="21"/>
          <w:u w:val="none"/>
        </w:rPr>
        <w:t xml:space="preserve"> </w:t>
      </w:r>
      <w:r w:rsidR="005F57FE" w:rsidRPr="00092E24">
        <w:rPr>
          <w:rStyle w:val="DeltaViewInsertion"/>
          <w:rFonts w:ascii="Calibri" w:hAnsi="Calibri" w:cs="Calibri"/>
          <w:color w:val="auto"/>
          <w:sz w:val="21"/>
          <w:szCs w:val="21"/>
          <w:u w:val="none"/>
        </w:rPr>
        <w:t>o</w:t>
      </w:r>
      <w:bookmarkEnd w:id="106"/>
      <w:r w:rsidR="005F57FE" w:rsidRPr="00092E24">
        <w:rPr>
          <w:rFonts w:ascii="Calibri" w:hAnsi="Calibri" w:cs="Calibri"/>
          <w:sz w:val="21"/>
          <w:szCs w:val="21"/>
        </w:rPr>
        <w:t xml:space="preserve"> extrato em nome dos Debenturistas</w:t>
      </w:r>
      <w:r w:rsidR="005F57FE" w:rsidRPr="00092E24">
        <w:rPr>
          <w:rStyle w:val="DeltaViewInsertion"/>
          <w:rFonts w:ascii="Calibri" w:hAnsi="Calibri" w:cs="Calibri"/>
          <w:color w:val="auto"/>
          <w:sz w:val="21"/>
          <w:szCs w:val="21"/>
          <w:u w:val="none"/>
        </w:rPr>
        <w:t xml:space="preserve"> emitido pela CETIP</w:t>
      </w:r>
      <w:r w:rsidRPr="00092E24">
        <w:rPr>
          <w:rFonts w:ascii="Calibri" w:hAnsi="Calibri" w:cs="Calibri"/>
          <w:sz w:val="21"/>
          <w:szCs w:val="21"/>
        </w:rPr>
        <w:t>.</w:t>
      </w:r>
    </w:p>
    <w:p w14:paraId="45D51C59" w14:textId="77777777" w:rsidR="008B34E3" w:rsidRPr="00092E24" w:rsidRDefault="008B34E3" w:rsidP="00BB510B">
      <w:pPr>
        <w:numPr>
          <w:ilvl w:val="1"/>
          <w:numId w:val="2"/>
        </w:numPr>
        <w:spacing w:after="140" w:line="280" w:lineRule="atLeast"/>
        <w:rPr>
          <w:rFonts w:ascii="Calibri" w:hAnsi="Calibri" w:cs="Calibri"/>
          <w:sz w:val="21"/>
          <w:szCs w:val="21"/>
        </w:rPr>
        <w:pPrChange w:id="109" w:author="Autor">
          <w:pPr>
            <w:numPr>
              <w:ilvl w:val="1"/>
              <w:numId w:val="2"/>
            </w:numPr>
            <w:tabs>
              <w:tab w:val="num" w:pos="709"/>
            </w:tabs>
            <w:ind w:left="709" w:hanging="709"/>
          </w:pPr>
        </w:pPrChange>
      </w:pPr>
      <w:r w:rsidRPr="00092E24">
        <w:rPr>
          <w:rFonts w:ascii="Calibri" w:hAnsi="Calibri" w:cs="Calibri"/>
          <w:i/>
          <w:sz w:val="21"/>
          <w:szCs w:val="21"/>
        </w:rPr>
        <w:t>Conversibilidade</w:t>
      </w:r>
      <w:r w:rsidRPr="00092E24">
        <w:rPr>
          <w:rFonts w:ascii="Calibri" w:hAnsi="Calibri" w:cs="Calibri"/>
          <w:sz w:val="21"/>
          <w:szCs w:val="21"/>
        </w:rPr>
        <w:t>.  As Debêntures não serão conversíveis em ações</w:t>
      </w:r>
      <w:bookmarkStart w:id="110" w:name="_DV_M128"/>
      <w:bookmarkStart w:id="111" w:name="_DV_M132"/>
      <w:bookmarkEnd w:id="110"/>
      <w:bookmarkEnd w:id="111"/>
      <w:r w:rsidRPr="00092E24">
        <w:rPr>
          <w:rFonts w:ascii="Calibri" w:hAnsi="Calibri" w:cs="Calibri"/>
          <w:sz w:val="21"/>
          <w:szCs w:val="21"/>
        </w:rPr>
        <w:t>.</w:t>
      </w:r>
    </w:p>
    <w:p w14:paraId="1BAD60BF" w14:textId="77777777" w:rsidR="00B2495E" w:rsidRPr="00092E24" w:rsidRDefault="008B34E3" w:rsidP="00BB510B">
      <w:pPr>
        <w:numPr>
          <w:ilvl w:val="1"/>
          <w:numId w:val="2"/>
        </w:numPr>
        <w:spacing w:after="140" w:line="280" w:lineRule="atLeast"/>
        <w:rPr>
          <w:rFonts w:ascii="Calibri" w:hAnsi="Calibri" w:cs="Calibri"/>
          <w:sz w:val="21"/>
          <w:szCs w:val="21"/>
        </w:rPr>
        <w:pPrChange w:id="112" w:author="Autor">
          <w:pPr>
            <w:numPr>
              <w:ilvl w:val="1"/>
              <w:numId w:val="2"/>
            </w:numPr>
            <w:tabs>
              <w:tab w:val="num" w:pos="709"/>
            </w:tabs>
            <w:ind w:left="709" w:hanging="709"/>
          </w:pPr>
        </w:pPrChange>
      </w:pPr>
      <w:r w:rsidRPr="00092E24">
        <w:rPr>
          <w:rFonts w:ascii="Calibri" w:hAnsi="Calibri" w:cs="Calibri"/>
          <w:i/>
          <w:sz w:val="21"/>
          <w:szCs w:val="21"/>
        </w:rPr>
        <w:t>Espécie</w:t>
      </w:r>
      <w:r w:rsidRPr="00092E24">
        <w:rPr>
          <w:rFonts w:ascii="Calibri" w:hAnsi="Calibri" w:cs="Calibri"/>
          <w:sz w:val="21"/>
          <w:szCs w:val="21"/>
        </w:rPr>
        <w:t>.  As Debêntures</w:t>
      </w:r>
      <w:r w:rsidR="00EB25B8" w:rsidRPr="00092E24">
        <w:rPr>
          <w:rFonts w:ascii="Calibri" w:hAnsi="Calibri" w:cs="Calibri"/>
          <w:sz w:val="21"/>
          <w:szCs w:val="21"/>
        </w:rPr>
        <w:t xml:space="preserve"> </w:t>
      </w:r>
      <w:r w:rsidR="001B638F" w:rsidRPr="00092E24">
        <w:rPr>
          <w:rFonts w:ascii="Calibri" w:hAnsi="Calibri" w:cs="Calibri"/>
          <w:sz w:val="21"/>
          <w:szCs w:val="21"/>
        </w:rPr>
        <w:t>serão da espécie quirografária com garantia</w:t>
      </w:r>
      <w:r w:rsidR="00367F7C" w:rsidRPr="00092E24">
        <w:rPr>
          <w:rFonts w:ascii="Calibri" w:hAnsi="Calibri" w:cs="Calibri"/>
          <w:sz w:val="21"/>
          <w:szCs w:val="21"/>
        </w:rPr>
        <w:t xml:space="preserve"> </w:t>
      </w:r>
      <w:r w:rsidR="00E36D9A" w:rsidRPr="00092E24">
        <w:rPr>
          <w:rFonts w:ascii="Calibri" w:hAnsi="Calibri" w:cs="Calibri"/>
          <w:sz w:val="21"/>
          <w:szCs w:val="21"/>
        </w:rPr>
        <w:t>real</w:t>
      </w:r>
      <w:r w:rsidR="001B638F" w:rsidRPr="00092E24">
        <w:rPr>
          <w:rFonts w:ascii="Calibri" w:hAnsi="Calibri" w:cs="Calibri"/>
          <w:sz w:val="21"/>
          <w:szCs w:val="21"/>
        </w:rPr>
        <w:t xml:space="preserve">, nos termos do artigo 58 </w:t>
      </w:r>
      <w:r w:rsidR="00367F7C" w:rsidRPr="00092E24">
        <w:rPr>
          <w:rFonts w:ascii="Calibri" w:hAnsi="Calibri" w:cs="Calibri"/>
          <w:sz w:val="21"/>
          <w:szCs w:val="21"/>
        </w:rPr>
        <w:t xml:space="preserve">e seu parágrafo 2º </w:t>
      </w:r>
      <w:r w:rsidR="001B638F" w:rsidRPr="00092E24">
        <w:rPr>
          <w:rFonts w:ascii="Calibri" w:hAnsi="Calibri" w:cs="Calibri"/>
          <w:sz w:val="21"/>
          <w:szCs w:val="21"/>
        </w:rPr>
        <w:t>da Lei das Sociedades por Ações</w:t>
      </w:r>
      <w:r w:rsidRPr="00092E24">
        <w:rPr>
          <w:rFonts w:ascii="Calibri" w:hAnsi="Calibri" w:cs="Calibri"/>
          <w:sz w:val="21"/>
          <w:szCs w:val="21"/>
        </w:rPr>
        <w:t xml:space="preserve">. </w:t>
      </w:r>
    </w:p>
    <w:p w14:paraId="65652DC4" w14:textId="77777777" w:rsidR="00B3219F" w:rsidRPr="00092E24" w:rsidRDefault="00CE1966" w:rsidP="00BB510B">
      <w:pPr>
        <w:numPr>
          <w:ilvl w:val="1"/>
          <w:numId w:val="2"/>
        </w:numPr>
        <w:spacing w:after="140" w:line="280" w:lineRule="atLeast"/>
        <w:rPr>
          <w:rFonts w:ascii="Calibri" w:hAnsi="Calibri" w:cs="Calibri"/>
          <w:sz w:val="21"/>
          <w:szCs w:val="21"/>
        </w:rPr>
        <w:pPrChange w:id="113" w:author="Autor">
          <w:pPr>
            <w:numPr>
              <w:ilvl w:val="1"/>
              <w:numId w:val="2"/>
            </w:numPr>
            <w:tabs>
              <w:tab w:val="num" w:pos="709"/>
            </w:tabs>
            <w:ind w:left="709" w:hanging="709"/>
          </w:pPr>
        </w:pPrChange>
      </w:pPr>
      <w:bookmarkStart w:id="114" w:name="_Ref329960316"/>
      <w:bookmarkStart w:id="115" w:name="_Ref342393637"/>
      <w:r w:rsidRPr="00092E24">
        <w:rPr>
          <w:rFonts w:ascii="Calibri" w:hAnsi="Calibri" w:cs="Calibri"/>
          <w:i/>
          <w:sz w:val="21"/>
          <w:szCs w:val="21"/>
        </w:rPr>
        <w:t xml:space="preserve">Garantia. </w:t>
      </w:r>
      <w:r w:rsidR="00B3219F" w:rsidRPr="00092E24">
        <w:rPr>
          <w:rFonts w:ascii="Calibri" w:hAnsi="Calibri" w:cs="Calibri"/>
          <w:sz w:val="21"/>
          <w:szCs w:val="21"/>
        </w:rPr>
        <w:t>As Debêntures contarão com a garantia de Alienação Fiduciária do Imóvel, a ser constituída por meio do “Instrumento Particular de Constituição de Garantia de Alienação Fiduciária de Imóvel e Outras Avenças” (“</w:t>
      </w:r>
      <w:r w:rsidR="00B3219F" w:rsidRPr="00092E24">
        <w:rPr>
          <w:rFonts w:ascii="Calibri" w:hAnsi="Calibri" w:cs="Calibri"/>
          <w:sz w:val="21"/>
          <w:szCs w:val="21"/>
          <w:u w:val="single"/>
        </w:rPr>
        <w:t>Contrato de Alienação Fiduciária d</w:t>
      </w:r>
      <w:r w:rsidR="00B539E7" w:rsidRPr="00092E24">
        <w:rPr>
          <w:rFonts w:ascii="Calibri" w:hAnsi="Calibri" w:cs="Calibri"/>
          <w:sz w:val="21"/>
          <w:szCs w:val="21"/>
          <w:u w:val="single"/>
        </w:rPr>
        <w:t>o</w:t>
      </w:r>
      <w:r w:rsidR="00B3219F" w:rsidRPr="00092E24">
        <w:rPr>
          <w:rFonts w:ascii="Calibri" w:hAnsi="Calibri" w:cs="Calibri"/>
          <w:sz w:val="21"/>
          <w:szCs w:val="21"/>
          <w:u w:val="single"/>
        </w:rPr>
        <w:t xml:space="preserve"> Imóvel</w:t>
      </w:r>
      <w:r w:rsidR="00B3219F" w:rsidRPr="00092E24">
        <w:rPr>
          <w:rFonts w:ascii="Calibri" w:hAnsi="Calibri" w:cs="Calibri"/>
          <w:sz w:val="21"/>
          <w:szCs w:val="21"/>
        </w:rPr>
        <w:t xml:space="preserve">”), a qual garantirá o cumprimento integral de todas as obrigações, principais e acessórias, incluindo Encargos Moratórios (conforme definidos abaixo), assumidas pela Emissora nas Debêntures, </w:t>
      </w:r>
      <w:r w:rsidR="00B539E7" w:rsidRPr="00092E24">
        <w:rPr>
          <w:rFonts w:ascii="Calibri" w:hAnsi="Calibri" w:cs="Calibri"/>
          <w:sz w:val="21"/>
          <w:szCs w:val="21"/>
        </w:rPr>
        <w:t>nesta Escritura de Emissão</w:t>
      </w:r>
      <w:r w:rsidR="00B3219F" w:rsidRPr="00092E24">
        <w:rPr>
          <w:rFonts w:ascii="Calibri" w:hAnsi="Calibri" w:cs="Calibri"/>
          <w:sz w:val="21"/>
          <w:szCs w:val="21"/>
        </w:rPr>
        <w:t xml:space="preserve"> e nos demais Documentos da Oferta Restrita.</w:t>
      </w:r>
    </w:p>
    <w:bookmarkEnd w:id="114"/>
    <w:bookmarkEnd w:id="115"/>
    <w:p w14:paraId="7599A2C0" w14:textId="77777777" w:rsidR="000C1BF3" w:rsidRPr="00092E24" w:rsidRDefault="000C1BF3" w:rsidP="00BB510B">
      <w:pPr>
        <w:numPr>
          <w:ilvl w:val="4"/>
          <w:numId w:val="2"/>
        </w:numPr>
        <w:spacing w:after="140" w:line="280" w:lineRule="atLeast"/>
        <w:rPr>
          <w:rFonts w:ascii="Calibri" w:hAnsi="Calibri" w:cs="Calibri"/>
          <w:sz w:val="21"/>
          <w:szCs w:val="21"/>
        </w:rPr>
        <w:pPrChange w:id="116" w:author="Autor">
          <w:pPr>
            <w:numPr>
              <w:ilvl w:val="4"/>
              <w:numId w:val="2"/>
            </w:numPr>
            <w:tabs>
              <w:tab w:val="num" w:pos="709"/>
            </w:tabs>
            <w:ind w:left="709" w:hanging="709"/>
          </w:pPr>
        </w:pPrChange>
      </w:pPr>
      <w:r w:rsidRPr="00092E24">
        <w:rPr>
          <w:rFonts w:ascii="Calibri" w:hAnsi="Calibri" w:cs="Calibri"/>
          <w:sz w:val="21"/>
          <w:szCs w:val="21"/>
        </w:rPr>
        <w:t xml:space="preserve">Caso a Emissora, por qualquer motivo, não cumpra </w:t>
      </w:r>
      <w:r w:rsidR="00CF07CB" w:rsidRPr="00092E24">
        <w:rPr>
          <w:rFonts w:ascii="Calibri" w:hAnsi="Calibri" w:cs="Calibri"/>
          <w:sz w:val="21"/>
          <w:szCs w:val="21"/>
        </w:rPr>
        <w:t xml:space="preserve">com </w:t>
      </w:r>
      <w:r w:rsidRPr="00092E24">
        <w:rPr>
          <w:rFonts w:ascii="Calibri" w:hAnsi="Calibri" w:cs="Calibri"/>
          <w:sz w:val="21"/>
          <w:szCs w:val="21"/>
        </w:rPr>
        <w:t xml:space="preserve">quaisquer de suas obrigações pecuniárias junto aos Debenturistas previstas nos Documentos da Oferta Restrita, inclusive mediante declaração de vencimento antecipado, o Agente Fiduciário, nos termos </w:t>
      </w:r>
      <w:r w:rsidR="00B3219F" w:rsidRPr="00092E24">
        <w:rPr>
          <w:rFonts w:ascii="Calibri" w:hAnsi="Calibri" w:cs="Calibri"/>
          <w:sz w:val="21"/>
          <w:szCs w:val="21"/>
        </w:rPr>
        <w:t>Contrato de Alienação Fiduciária do Imóvel</w:t>
      </w:r>
      <w:r w:rsidR="00B539E7" w:rsidRPr="00092E24">
        <w:rPr>
          <w:rFonts w:ascii="Calibri" w:hAnsi="Calibri" w:cs="Calibri"/>
          <w:sz w:val="21"/>
          <w:szCs w:val="21"/>
        </w:rPr>
        <w:t>,</w:t>
      </w:r>
      <w:r w:rsidR="00904E41" w:rsidRPr="00092E24">
        <w:rPr>
          <w:rFonts w:ascii="Calibri" w:hAnsi="Calibri" w:cs="Calibri"/>
          <w:sz w:val="21"/>
          <w:szCs w:val="21"/>
        </w:rPr>
        <w:t xml:space="preserve"> </w:t>
      </w:r>
      <w:r w:rsidRPr="00092E24">
        <w:rPr>
          <w:rFonts w:ascii="Calibri" w:hAnsi="Calibri" w:cs="Calibri"/>
          <w:sz w:val="21"/>
          <w:szCs w:val="21"/>
        </w:rPr>
        <w:t xml:space="preserve">deverá excutir </w:t>
      </w:r>
      <w:r w:rsidR="002750E7" w:rsidRPr="00092E24">
        <w:rPr>
          <w:rFonts w:ascii="Calibri" w:hAnsi="Calibri" w:cs="Calibri"/>
          <w:sz w:val="21"/>
          <w:szCs w:val="21"/>
        </w:rPr>
        <w:t xml:space="preserve">a </w:t>
      </w:r>
      <w:r w:rsidR="00B3219F" w:rsidRPr="00092E24">
        <w:rPr>
          <w:rFonts w:ascii="Calibri" w:hAnsi="Calibri" w:cs="Calibri"/>
          <w:sz w:val="21"/>
          <w:szCs w:val="21"/>
        </w:rPr>
        <w:t xml:space="preserve">garantia </w:t>
      </w:r>
      <w:r w:rsidR="00A1484F" w:rsidRPr="00092E24">
        <w:rPr>
          <w:rFonts w:ascii="Calibri" w:hAnsi="Calibri" w:cs="Calibri"/>
          <w:sz w:val="21"/>
          <w:szCs w:val="21"/>
        </w:rPr>
        <w:t xml:space="preserve">representada pela </w:t>
      </w:r>
      <w:r w:rsidR="00B3219F" w:rsidRPr="00092E24">
        <w:rPr>
          <w:rFonts w:ascii="Calibri" w:hAnsi="Calibri" w:cs="Calibri"/>
          <w:sz w:val="21"/>
          <w:szCs w:val="21"/>
        </w:rPr>
        <w:t>Alienação Fiduciária do Imóvel</w:t>
      </w:r>
      <w:r w:rsidRPr="00092E24">
        <w:rPr>
          <w:rFonts w:ascii="Calibri" w:hAnsi="Calibri" w:cs="Calibri"/>
          <w:sz w:val="21"/>
          <w:szCs w:val="21"/>
        </w:rPr>
        <w:t xml:space="preserve"> e utilizar os recursos provenientes da excussão para pagamento dos Debenturistas.</w:t>
      </w:r>
    </w:p>
    <w:p w14:paraId="220584D5" w14:textId="77777777" w:rsidR="000C1BF3" w:rsidRPr="00092E24" w:rsidRDefault="000C1BF3" w:rsidP="00BB510B">
      <w:pPr>
        <w:numPr>
          <w:ilvl w:val="4"/>
          <w:numId w:val="2"/>
        </w:numPr>
        <w:spacing w:after="140" w:line="280" w:lineRule="atLeast"/>
        <w:rPr>
          <w:rFonts w:ascii="Calibri" w:hAnsi="Calibri" w:cs="Calibri"/>
          <w:sz w:val="21"/>
          <w:szCs w:val="21"/>
        </w:rPr>
        <w:pPrChange w:id="117" w:author="Autor">
          <w:pPr>
            <w:numPr>
              <w:ilvl w:val="4"/>
              <w:numId w:val="2"/>
            </w:numPr>
            <w:tabs>
              <w:tab w:val="num" w:pos="709"/>
            </w:tabs>
            <w:ind w:left="709" w:hanging="709"/>
          </w:pPr>
        </w:pPrChange>
      </w:pPr>
      <w:r w:rsidRPr="00092E24">
        <w:rPr>
          <w:rFonts w:ascii="Calibri" w:hAnsi="Calibri" w:cs="Calibri"/>
          <w:sz w:val="21"/>
          <w:szCs w:val="21"/>
        </w:rPr>
        <w:t xml:space="preserve">Fica desde já certo e ajustado que a inobservância, pelo Agente Fiduciário e/ou pelos Debenturistas, dos prazos para execução </w:t>
      </w:r>
      <w:r w:rsidR="00B3219F" w:rsidRPr="00092E24">
        <w:rPr>
          <w:rFonts w:ascii="Calibri" w:hAnsi="Calibri" w:cs="Calibri"/>
          <w:sz w:val="21"/>
          <w:szCs w:val="21"/>
        </w:rPr>
        <w:t>da garantia de Alienação Fiduciária do Imóvel</w:t>
      </w:r>
      <w:r w:rsidRPr="00092E24">
        <w:rPr>
          <w:rFonts w:ascii="Calibri" w:hAnsi="Calibri" w:cs="Calibri"/>
          <w:sz w:val="21"/>
          <w:szCs w:val="21"/>
        </w:rPr>
        <w:t xml:space="preserve"> não ensejará, sob hipótese nenhuma, perda de qualquer direito ou faculdade aqui prevista.</w:t>
      </w:r>
    </w:p>
    <w:p w14:paraId="48C59434" w14:textId="77777777" w:rsidR="008B34E3" w:rsidRPr="00092E24" w:rsidRDefault="008B34E3" w:rsidP="00BB510B">
      <w:pPr>
        <w:numPr>
          <w:ilvl w:val="1"/>
          <w:numId w:val="2"/>
        </w:numPr>
        <w:spacing w:after="140" w:line="280" w:lineRule="atLeast"/>
        <w:rPr>
          <w:rFonts w:ascii="Calibri" w:hAnsi="Calibri" w:cs="Calibri"/>
          <w:sz w:val="21"/>
          <w:szCs w:val="21"/>
        </w:rPr>
        <w:pPrChange w:id="118" w:author="Autor">
          <w:pPr>
            <w:numPr>
              <w:ilvl w:val="1"/>
              <w:numId w:val="2"/>
            </w:numPr>
            <w:tabs>
              <w:tab w:val="num" w:pos="709"/>
            </w:tabs>
            <w:ind w:left="709" w:hanging="709"/>
          </w:pPr>
        </w:pPrChange>
      </w:pPr>
      <w:r w:rsidRPr="00092E24">
        <w:rPr>
          <w:rFonts w:ascii="Calibri" w:hAnsi="Calibri" w:cs="Calibri"/>
          <w:i/>
          <w:sz w:val="21"/>
          <w:szCs w:val="21"/>
        </w:rPr>
        <w:t>Data de Emissão</w:t>
      </w:r>
      <w:r w:rsidRPr="00092E24">
        <w:rPr>
          <w:rFonts w:ascii="Calibri" w:hAnsi="Calibri" w:cs="Calibri"/>
          <w:sz w:val="21"/>
          <w:szCs w:val="21"/>
        </w:rPr>
        <w:t xml:space="preserve">.  Para todos os efeitos legais, a data de emissão das </w:t>
      </w:r>
      <w:r w:rsidR="00B539E7" w:rsidRPr="00092E24">
        <w:rPr>
          <w:rFonts w:ascii="Calibri" w:hAnsi="Calibri" w:cs="Calibri"/>
          <w:sz w:val="21"/>
          <w:szCs w:val="21"/>
        </w:rPr>
        <w:t xml:space="preserve">Debêntures </w:t>
      </w:r>
      <w:r w:rsidRPr="00092E24">
        <w:rPr>
          <w:rFonts w:ascii="Calibri" w:hAnsi="Calibri" w:cs="Calibri"/>
          <w:sz w:val="21"/>
          <w:szCs w:val="21"/>
        </w:rPr>
        <w:t xml:space="preserve">será </w:t>
      </w:r>
      <w:r w:rsidR="001C3DC4" w:rsidRPr="00092E24">
        <w:rPr>
          <w:rFonts w:ascii="Calibri" w:hAnsi="Calibri" w:cs="Calibri"/>
          <w:sz w:val="21"/>
          <w:szCs w:val="21"/>
        </w:rPr>
        <w:t>29 de janeiro de 2013</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Data de Emissão</w:t>
      </w:r>
      <w:r w:rsidR="007B4777" w:rsidRPr="00092E24">
        <w:rPr>
          <w:rFonts w:ascii="Calibri" w:hAnsi="Calibri" w:cs="Calibri"/>
          <w:sz w:val="21"/>
          <w:szCs w:val="21"/>
        </w:rPr>
        <w:t>”</w:t>
      </w:r>
      <w:r w:rsidRPr="00092E24">
        <w:rPr>
          <w:rFonts w:ascii="Calibri" w:hAnsi="Calibri" w:cs="Calibri"/>
          <w:sz w:val="21"/>
          <w:szCs w:val="21"/>
        </w:rPr>
        <w:t>).</w:t>
      </w:r>
    </w:p>
    <w:p w14:paraId="5ED36AE7" w14:textId="77777777" w:rsidR="008B34E3" w:rsidRPr="00092E24" w:rsidRDefault="008B34E3" w:rsidP="00BB510B">
      <w:pPr>
        <w:numPr>
          <w:ilvl w:val="1"/>
          <w:numId w:val="2"/>
        </w:numPr>
        <w:spacing w:after="140" w:line="280" w:lineRule="atLeast"/>
        <w:rPr>
          <w:rFonts w:ascii="Calibri" w:hAnsi="Calibri" w:cs="Calibri"/>
          <w:sz w:val="21"/>
          <w:szCs w:val="21"/>
        </w:rPr>
        <w:pPrChange w:id="119" w:author="Autor">
          <w:pPr>
            <w:numPr>
              <w:ilvl w:val="1"/>
              <w:numId w:val="2"/>
            </w:numPr>
            <w:tabs>
              <w:tab w:val="num" w:pos="709"/>
            </w:tabs>
            <w:ind w:left="709" w:hanging="709"/>
          </w:pPr>
        </w:pPrChange>
      </w:pPr>
      <w:r w:rsidRPr="00092E24">
        <w:rPr>
          <w:rFonts w:ascii="Calibri" w:hAnsi="Calibri" w:cs="Calibri"/>
          <w:i/>
          <w:sz w:val="21"/>
          <w:szCs w:val="21"/>
        </w:rPr>
        <w:t>Prazo e Data de Vencimento</w:t>
      </w:r>
      <w:r w:rsidRPr="00092E24">
        <w:rPr>
          <w:rFonts w:ascii="Calibri" w:hAnsi="Calibri" w:cs="Calibri"/>
          <w:sz w:val="21"/>
          <w:szCs w:val="21"/>
        </w:rPr>
        <w:t xml:space="preserve">.  </w:t>
      </w:r>
      <w:r w:rsidR="007762AC" w:rsidRPr="00092E24">
        <w:rPr>
          <w:rFonts w:ascii="Calibri" w:hAnsi="Calibri" w:cs="Calibri"/>
          <w:sz w:val="21"/>
          <w:szCs w:val="21"/>
        </w:rPr>
        <w:t xml:space="preserve">Observado o disposto nesta Escritura de Emissão, </w:t>
      </w:r>
      <w:r w:rsidR="00B539E7" w:rsidRPr="00092E24">
        <w:rPr>
          <w:rFonts w:ascii="Calibri" w:hAnsi="Calibri" w:cs="Calibri"/>
          <w:sz w:val="21"/>
          <w:szCs w:val="21"/>
        </w:rPr>
        <w:t>a</w:t>
      </w:r>
      <w:r w:rsidR="00E27043" w:rsidRPr="00092E24">
        <w:rPr>
          <w:rFonts w:ascii="Calibri" w:hAnsi="Calibri" w:cs="Calibri"/>
          <w:sz w:val="21"/>
          <w:szCs w:val="21"/>
        </w:rPr>
        <w:t xml:space="preserve">s Debêntures terão prazo de vencimento de </w:t>
      </w:r>
      <w:r w:rsidR="00DB51C6" w:rsidRPr="00092E24">
        <w:rPr>
          <w:rFonts w:ascii="Calibri" w:hAnsi="Calibri" w:cs="Calibri"/>
          <w:sz w:val="21"/>
          <w:szCs w:val="21"/>
        </w:rPr>
        <w:t xml:space="preserve">34 </w:t>
      </w:r>
      <w:r w:rsidR="00E27043" w:rsidRPr="00092E24">
        <w:rPr>
          <w:rFonts w:ascii="Calibri" w:hAnsi="Calibri" w:cs="Calibri"/>
          <w:sz w:val="21"/>
          <w:szCs w:val="21"/>
        </w:rPr>
        <w:t xml:space="preserve">(trinta e </w:t>
      </w:r>
      <w:r w:rsidR="00DB51C6" w:rsidRPr="00092E24">
        <w:rPr>
          <w:rFonts w:ascii="Calibri" w:hAnsi="Calibri" w:cs="Calibri"/>
          <w:sz w:val="21"/>
          <w:szCs w:val="21"/>
        </w:rPr>
        <w:t>quatro</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contados da Data de Emissão, vencendo-se, portanto, em </w:t>
      </w:r>
      <w:r w:rsidR="001C3DC4" w:rsidRPr="00092E24">
        <w:rPr>
          <w:rFonts w:ascii="Calibri" w:hAnsi="Calibri" w:cs="Calibri"/>
          <w:sz w:val="21"/>
          <w:szCs w:val="21"/>
        </w:rPr>
        <w:t>29</w:t>
      </w:r>
      <w:r w:rsidR="00DB51C6" w:rsidRPr="00092E24">
        <w:rPr>
          <w:rFonts w:ascii="Calibri" w:hAnsi="Calibri" w:cs="Calibri"/>
          <w:sz w:val="21"/>
          <w:szCs w:val="21"/>
        </w:rPr>
        <w:t> </w:t>
      </w:r>
      <w:r w:rsidR="00E27043" w:rsidRPr="00092E24">
        <w:rPr>
          <w:rFonts w:ascii="Calibri" w:hAnsi="Calibri" w:cs="Calibri"/>
          <w:sz w:val="21"/>
          <w:szCs w:val="21"/>
        </w:rPr>
        <w:t>de </w:t>
      </w:r>
      <w:r w:rsidR="007D00D3" w:rsidRPr="00092E24">
        <w:rPr>
          <w:rFonts w:ascii="Calibri" w:hAnsi="Calibri" w:cs="Calibri"/>
          <w:sz w:val="21"/>
          <w:szCs w:val="21"/>
        </w:rPr>
        <w:t>novembro</w:t>
      </w:r>
      <w:r w:rsidR="00DB51C6" w:rsidRPr="00092E24">
        <w:rPr>
          <w:rFonts w:ascii="Calibri" w:hAnsi="Calibri" w:cs="Calibri"/>
          <w:sz w:val="21"/>
          <w:szCs w:val="21"/>
        </w:rPr>
        <w:t> </w:t>
      </w:r>
      <w:r w:rsidR="00E27043" w:rsidRPr="00092E24">
        <w:rPr>
          <w:rFonts w:ascii="Calibri" w:hAnsi="Calibri" w:cs="Calibri"/>
          <w:sz w:val="21"/>
          <w:szCs w:val="21"/>
        </w:rPr>
        <w:t>de </w:t>
      </w:r>
      <w:r w:rsidR="00DB51C6" w:rsidRPr="00092E24">
        <w:rPr>
          <w:rFonts w:ascii="Calibri" w:hAnsi="Calibri" w:cs="Calibri"/>
          <w:sz w:val="21"/>
          <w:szCs w:val="21"/>
        </w:rPr>
        <w:t>201</w:t>
      </w:r>
      <w:r w:rsidR="007D00D3" w:rsidRPr="00092E24">
        <w:rPr>
          <w:rFonts w:ascii="Calibri" w:hAnsi="Calibri" w:cs="Calibri"/>
          <w:sz w:val="21"/>
          <w:szCs w:val="21"/>
        </w:rPr>
        <w:t>5</w:t>
      </w:r>
      <w:r w:rsidR="00E27043" w:rsidRPr="00092E24">
        <w:rPr>
          <w:rFonts w:ascii="Calibri" w:hAnsi="Calibri" w:cs="Calibri"/>
          <w:sz w:val="21"/>
          <w:szCs w:val="21"/>
        </w:rPr>
        <w:t xml:space="preserve"> </w:t>
      </w:r>
      <w:r w:rsidR="007762AC" w:rsidRPr="00092E24">
        <w:rPr>
          <w:rFonts w:ascii="Calibri" w:hAnsi="Calibri" w:cs="Calibri"/>
          <w:sz w:val="21"/>
          <w:szCs w:val="21"/>
        </w:rPr>
        <w:t>(</w:t>
      </w:r>
      <w:r w:rsidR="007B4777" w:rsidRPr="00092E24">
        <w:rPr>
          <w:rFonts w:ascii="Calibri" w:hAnsi="Calibri" w:cs="Calibri"/>
          <w:sz w:val="21"/>
          <w:szCs w:val="21"/>
        </w:rPr>
        <w:t>“</w:t>
      </w:r>
      <w:r w:rsidR="007762AC" w:rsidRPr="00092E24">
        <w:rPr>
          <w:rFonts w:ascii="Calibri" w:hAnsi="Calibri" w:cs="Calibri"/>
          <w:sz w:val="21"/>
          <w:szCs w:val="21"/>
          <w:u w:val="single"/>
        </w:rPr>
        <w:t>Data de Vencimento</w:t>
      </w:r>
      <w:r w:rsidR="007B4777" w:rsidRPr="00092E24">
        <w:rPr>
          <w:rFonts w:ascii="Calibri" w:hAnsi="Calibri" w:cs="Calibri"/>
          <w:sz w:val="21"/>
          <w:szCs w:val="21"/>
        </w:rPr>
        <w:t>”</w:t>
      </w:r>
      <w:r w:rsidR="007762AC" w:rsidRPr="00092E24">
        <w:rPr>
          <w:rFonts w:ascii="Calibri" w:hAnsi="Calibri" w:cs="Calibri"/>
          <w:sz w:val="21"/>
          <w:szCs w:val="21"/>
        </w:rPr>
        <w:t>)</w:t>
      </w:r>
      <w:r w:rsidR="00B041A2" w:rsidRPr="00092E24">
        <w:rPr>
          <w:rFonts w:ascii="Calibri" w:hAnsi="Calibri" w:cs="Calibri"/>
          <w:sz w:val="21"/>
          <w:szCs w:val="21"/>
        </w:rPr>
        <w:t xml:space="preserve">. </w:t>
      </w:r>
    </w:p>
    <w:p w14:paraId="6FB8FBDA" w14:textId="77777777" w:rsidR="005F57FE" w:rsidRPr="00092E24" w:rsidRDefault="005F57FE" w:rsidP="00BB510B">
      <w:pPr>
        <w:numPr>
          <w:ilvl w:val="1"/>
          <w:numId w:val="2"/>
        </w:numPr>
        <w:spacing w:after="140" w:line="280" w:lineRule="atLeast"/>
        <w:rPr>
          <w:rFonts w:ascii="Calibri" w:hAnsi="Calibri" w:cs="Calibri"/>
          <w:sz w:val="21"/>
          <w:szCs w:val="21"/>
        </w:rPr>
        <w:pPrChange w:id="120" w:author="Autor">
          <w:pPr>
            <w:numPr>
              <w:ilvl w:val="1"/>
              <w:numId w:val="2"/>
            </w:numPr>
            <w:tabs>
              <w:tab w:val="num" w:pos="709"/>
            </w:tabs>
            <w:ind w:left="709" w:hanging="709"/>
          </w:pPr>
        </w:pPrChange>
      </w:pPr>
      <w:r w:rsidRPr="00092E24">
        <w:rPr>
          <w:rFonts w:ascii="Calibri" w:hAnsi="Calibri" w:cs="Calibri"/>
          <w:i/>
          <w:sz w:val="21"/>
          <w:szCs w:val="21"/>
        </w:rPr>
        <w:t>Amortização</w:t>
      </w:r>
      <w:r w:rsidR="00904E41" w:rsidRPr="00092E24">
        <w:rPr>
          <w:rFonts w:ascii="Calibri" w:hAnsi="Calibri" w:cs="Calibri"/>
          <w:i/>
          <w:sz w:val="21"/>
          <w:szCs w:val="21"/>
        </w:rPr>
        <w:t xml:space="preserve"> do Valor Nominal Unitário</w:t>
      </w:r>
      <w:r w:rsidRPr="00092E24">
        <w:rPr>
          <w:rFonts w:ascii="Calibri" w:hAnsi="Calibri" w:cs="Calibri"/>
          <w:i/>
          <w:sz w:val="21"/>
          <w:szCs w:val="21"/>
        </w:rPr>
        <w:t xml:space="preserve">. </w:t>
      </w:r>
      <w:r w:rsidRPr="00092E24">
        <w:rPr>
          <w:rFonts w:ascii="Calibri" w:hAnsi="Calibri" w:cs="Calibri"/>
          <w:sz w:val="21"/>
          <w:szCs w:val="21"/>
        </w:rPr>
        <w:t xml:space="preserve">O </w:t>
      </w:r>
      <w:r w:rsidR="00E27043" w:rsidRPr="00092E24">
        <w:rPr>
          <w:rFonts w:ascii="Calibri" w:hAnsi="Calibri" w:cs="Calibri"/>
          <w:sz w:val="21"/>
          <w:szCs w:val="21"/>
        </w:rPr>
        <w:t xml:space="preserve">Valor Nominal Unitário das Debêntures será pago em </w:t>
      </w:r>
      <w:r w:rsidR="001C3DC4" w:rsidRPr="00092E24">
        <w:rPr>
          <w:rFonts w:ascii="Calibri" w:hAnsi="Calibri" w:cs="Calibri"/>
          <w:sz w:val="21"/>
          <w:szCs w:val="21"/>
        </w:rPr>
        <w:t>2</w:t>
      </w:r>
      <w:r w:rsidR="00724857" w:rsidRPr="00092E24">
        <w:rPr>
          <w:rFonts w:ascii="Calibri" w:hAnsi="Calibri" w:cs="Calibri"/>
          <w:sz w:val="21"/>
          <w:szCs w:val="21"/>
        </w:rPr>
        <w:t>5</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(vinte e </w:t>
      </w:r>
      <w:r w:rsidR="00724857" w:rsidRPr="00092E24">
        <w:rPr>
          <w:rFonts w:ascii="Calibri" w:hAnsi="Calibri" w:cs="Calibri"/>
          <w:sz w:val="21"/>
          <w:szCs w:val="21"/>
        </w:rPr>
        <w:t>cinco</w:t>
      </w:r>
      <w:r w:rsidR="000C028B" w:rsidRPr="00092E24">
        <w:rPr>
          <w:rFonts w:ascii="Calibri" w:hAnsi="Calibri" w:cs="Calibri"/>
          <w:sz w:val="21"/>
          <w:szCs w:val="21"/>
        </w:rPr>
        <w:t>) parcelas mensais e</w:t>
      </w:r>
      <w:r w:rsidR="00E27043" w:rsidRPr="00092E24">
        <w:rPr>
          <w:rFonts w:ascii="Calibri" w:hAnsi="Calibri" w:cs="Calibri"/>
          <w:sz w:val="21"/>
          <w:szCs w:val="21"/>
        </w:rPr>
        <w:t xml:space="preserve"> sucessivas, sendo a primeira parcela paga </w:t>
      </w:r>
      <w:r w:rsidR="007D00D3" w:rsidRPr="00092E24">
        <w:rPr>
          <w:rFonts w:ascii="Calibri" w:hAnsi="Calibri" w:cs="Calibri"/>
          <w:sz w:val="21"/>
          <w:szCs w:val="21"/>
        </w:rPr>
        <w:t xml:space="preserve">10 </w:t>
      </w:r>
      <w:r w:rsidR="00E27043" w:rsidRPr="00092E24">
        <w:rPr>
          <w:rFonts w:ascii="Calibri" w:hAnsi="Calibri" w:cs="Calibri"/>
          <w:sz w:val="21"/>
          <w:szCs w:val="21"/>
        </w:rPr>
        <w:t>(</w:t>
      </w:r>
      <w:r w:rsidR="007D00D3" w:rsidRPr="00092E24">
        <w:rPr>
          <w:rFonts w:ascii="Calibri" w:hAnsi="Calibri" w:cs="Calibri"/>
          <w:sz w:val="21"/>
          <w:szCs w:val="21"/>
        </w:rPr>
        <w:t>dez</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após a Data de Emissão, ou seja</w:t>
      </w:r>
      <w:r w:rsidR="00B318F2" w:rsidRPr="00092E24">
        <w:rPr>
          <w:rFonts w:ascii="Calibri" w:hAnsi="Calibri" w:cs="Calibri"/>
          <w:sz w:val="21"/>
          <w:szCs w:val="21"/>
        </w:rPr>
        <w:t>,</w:t>
      </w:r>
      <w:r w:rsidR="00E27043" w:rsidRPr="00092E24">
        <w:rPr>
          <w:rFonts w:ascii="Calibri" w:hAnsi="Calibri" w:cs="Calibri"/>
          <w:sz w:val="21"/>
          <w:szCs w:val="21"/>
        </w:rPr>
        <w:t xml:space="preserve"> em </w:t>
      </w:r>
      <w:r w:rsidR="001C3DC4" w:rsidRPr="00092E24">
        <w:rPr>
          <w:rFonts w:ascii="Calibri" w:hAnsi="Calibri" w:cs="Calibri"/>
          <w:sz w:val="21"/>
          <w:szCs w:val="21"/>
        </w:rPr>
        <w:t>29</w:t>
      </w:r>
      <w:r w:rsidR="007D00D3" w:rsidRPr="00092E24">
        <w:rPr>
          <w:rFonts w:ascii="Calibri" w:hAnsi="Calibri" w:cs="Calibri"/>
          <w:sz w:val="21"/>
          <w:szCs w:val="21"/>
        </w:rPr>
        <w:t xml:space="preserve"> de novembro de 2013</w:t>
      </w:r>
      <w:r w:rsidR="00E27043" w:rsidRPr="00092E24">
        <w:rPr>
          <w:rFonts w:ascii="Calibri" w:hAnsi="Calibri" w:cs="Calibri"/>
          <w:sz w:val="21"/>
          <w:szCs w:val="21"/>
        </w:rPr>
        <w:t xml:space="preserve"> e a última parcela devida na Data de Vencimento, conforme cronograma de amortização descrito na tabela constante do Anexo I a esta Escritura de Emissão ou, conforme o caso, na data do eventual resgate antecipado, se houver, o que ocorrer primeiro, ou, ainda, na data do eventual vencimento antecipado das Debêntures em razão da ocorrência de um dos Eventos de Vencimento Antecipado (conforme definido abaixo), nos termos e condições previstos na Escritura de Emissão</w:t>
      </w:r>
      <w:r w:rsidRPr="00092E24">
        <w:rPr>
          <w:rFonts w:ascii="Calibri" w:hAnsi="Calibri" w:cs="Calibri"/>
          <w:sz w:val="21"/>
          <w:szCs w:val="21"/>
        </w:rPr>
        <w:t>.</w:t>
      </w:r>
    </w:p>
    <w:p w14:paraId="26A2D587" w14:textId="77777777" w:rsidR="008B4380" w:rsidRPr="00092E24" w:rsidRDefault="007D02D7" w:rsidP="00BB510B">
      <w:pPr>
        <w:numPr>
          <w:ilvl w:val="1"/>
          <w:numId w:val="2"/>
        </w:numPr>
        <w:spacing w:after="140" w:line="280" w:lineRule="atLeast"/>
        <w:rPr>
          <w:rFonts w:ascii="Calibri" w:hAnsi="Calibri" w:cs="Calibri"/>
          <w:sz w:val="21"/>
          <w:szCs w:val="21"/>
        </w:rPr>
        <w:pPrChange w:id="121" w:author="Autor">
          <w:pPr>
            <w:numPr>
              <w:ilvl w:val="1"/>
              <w:numId w:val="2"/>
            </w:numPr>
            <w:tabs>
              <w:tab w:val="num" w:pos="709"/>
            </w:tabs>
            <w:ind w:left="709" w:hanging="709"/>
          </w:pPr>
        </w:pPrChange>
      </w:pPr>
      <w:r w:rsidRPr="00092E24">
        <w:rPr>
          <w:rFonts w:ascii="Calibri" w:hAnsi="Calibri" w:cs="Calibri"/>
          <w:i/>
          <w:sz w:val="21"/>
          <w:szCs w:val="21"/>
        </w:rPr>
        <w:t>Remuneração.</w:t>
      </w:r>
      <w:r w:rsidR="008B34E3" w:rsidRPr="00092E24">
        <w:rPr>
          <w:rFonts w:ascii="Calibri" w:hAnsi="Calibri" w:cs="Calibri"/>
          <w:sz w:val="21"/>
          <w:szCs w:val="21"/>
        </w:rPr>
        <w:t xml:space="preserve">  </w:t>
      </w:r>
      <w:r w:rsidR="003E42D5" w:rsidRPr="00092E24">
        <w:rPr>
          <w:rFonts w:ascii="Calibri" w:hAnsi="Calibri" w:cs="Calibri"/>
          <w:sz w:val="21"/>
          <w:szCs w:val="21"/>
        </w:rPr>
        <w:t xml:space="preserve">O Valor Nominal Unitário não será atualizado. </w:t>
      </w:r>
      <w:r w:rsidR="008B4380" w:rsidRPr="00092E24">
        <w:rPr>
          <w:rFonts w:ascii="Calibri" w:hAnsi="Calibri" w:cs="Calibri"/>
          <w:snapToGrid w:val="0"/>
          <w:sz w:val="21"/>
          <w:szCs w:val="21"/>
        </w:rPr>
        <w:t xml:space="preserve">As Debêntures farão jus a uma remuneração correspondente a 100% (cem por cento) da variação acumulada das taxas médias diárias dos DI - Depósitos Interfinanceiros de um dia, </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over extra grupo</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 xml:space="preserve">, </w:t>
      </w:r>
      <w:r w:rsidR="00FE148A" w:rsidRPr="00092E24">
        <w:rPr>
          <w:rFonts w:ascii="Calibri" w:hAnsi="Calibri" w:cs="Calibri"/>
          <w:snapToGrid w:val="0"/>
          <w:sz w:val="21"/>
          <w:szCs w:val="21"/>
        </w:rPr>
        <w:t xml:space="preserve">expressas na forma percentual ao ano, </w:t>
      </w:r>
      <w:r w:rsidR="008B4380" w:rsidRPr="00092E24">
        <w:rPr>
          <w:rFonts w:ascii="Calibri" w:hAnsi="Calibri" w:cs="Calibri"/>
          <w:snapToGrid w:val="0"/>
          <w:sz w:val="21"/>
          <w:szCs w:val="21"/>
        </w:rPr>
        <w:t xml:space="preserve">base 252 (duzentos e cinquenta e dois) Dias Úteis, </w:t>
      </w:r>
      <w:r w:rsidR="008B4380" w:rsidRPr="00092E24">
        <w:rPr>
          <w:rFonts w:ascii="Calibri" w:hAnsi="Calibri" w:cs="Calibri"/>
          <w:sz w:val="21"/>
          <w:szCs w:val="21"/>
        </w:rPr>
        <w:t>calculadas e divulgadas diariamente pela CETIP, no informativo diário disponível em sua página na Internet (</w:t>
      </w:r>
      <w:r w:rsidR="008B4380" w:rsidRPr="00092E24">
        <w:rPr>
          <w:rFonts w:ascii="Calibri" w:hAnsi="Calibri" w:cs="Calibri"/>
          <w:sz w:val="21"/>
          <w:szCs w:val="21"/>
        </w:rPr>
        <w:fldChar w:fldCharType="begin"/>
      </w:r>
      <w:r w:rsidR="008B4380" w:rsidRPr="00092E24">
        <w:rPr>
          <w:rFonts w:ascii="Calibri" w:hAnsi="Calibri" w:cs="Calibri"/>
          <w:sz w:val="21"/>
          <w:szCs w:val="21"/>
        </w:rPr>
        <w:instrText xml:space="preserve"> HYPERLINK "http://www.cetip.com.br" </w:instrText>
      </w:r>
      <w:r w:rsidR="008B4380" w:rsidRPr="00092E24">
        <w:rPr>
          <w:rFonts w:ascii="Calibri" w:hAnsi="Calibri" w:cs="Calibri"/>
          <w:sz w:val="21"/>
          <w:szCs w:val="21"/>
        </w:rPr>
      </w:r>
      <w:r w:rsidR="008B4380" w:rsidRPr="00092E24">
        <w:rPr>
          <w:rFonts w:ascii="Calibri" w:hAnsi="Calibri" w:cs="Calibri"/>
          <w:sz w:val="21"/>
          <w:szCs w:val="21"/>
        </w:rPr>
        <w:fldChar w:fldCharType="separate"/>
      </w:r>
      <w:r w:rsidR="008B4380" w:rsidRPr="00092E24">
        <w:rPr>
          <w:rStyle w:val="Hyperlink"/>
          <w:rFonts w:ascii="Calibri" w:hAnsi="Calibri" w:cs="Calibri"/>
          <w:sz w:val="21"/>
          <w:szCs w:val="21"/>
        </w:rPr>
        <w:t>http://www.cetip.com.br</w:t>
      </w:r>
      <w:r w:rsidR="008B4380" w:rsidRPr="00092E24">
        <w:rPr>
          <w:rStyle w:val="Hyperlink"/>
          <w:rFonts w:ascii="Calibri" w:hAnsi="Calibri" w:cs="Calibri"/>
          <w:sz w:val="21"/>
          <w:szCs w:val="21"/>
        </w:rPr>
        <w:fldChar w:fldCharType="end"/>
      </w:r>
      <w:r w:rsidR="008B4380" w:rsidRPr="00092E24">
        <w:rPr>
          <w:rFonts w:ascii="Calibri" w:hAnsi="Calibri" w:cs="Calibri"/>
          <w:sz w:val="21"/>
          <w:szCs w:val="21"/>
        </w:rPr>
        <w:t xml:space="preserve">) </w:t>
      </w:r>
      <w:r w:rsidR="008B4380" w:rsidRPr="00092E24">
        <w:rPr>
          <w:rFonts w:ascii="Calibri" w:hAnsi="Calibri" w:cs="Calibri"/>
          <w:snapToGrid w:val="0"/>
          <w:sz w:val="21"/>
          <w:szCs w:val="21"/>
        </w:rPr>
        <w:t>(</w:t>
      </w:r>
      <w:r w:rsidR="007B4777" w:rsidRPr="00092E24">
        <w:rPr>
          <w:rFonts w:ascii="Calibri" w:hAnsi="Calibri" w:cs="Calibri"/>
          <w:snapToGrid w:val="0"/>
          <w:sz w:val="21"/>
          <w:szCs w:val="21"/>
        </w:rPr>
        <w:t>“</w:t>
      </w:r>
      <w:r w:rsidR="008B4380" w:rsidRPr="00092E24">
        <w:rPr>
          <w:rFonts w:ascii="Calibri" w:hAnsi="Calibri" w:cs="Calibri"/>
          <w:snapToGrid w:val="0"/>
          <w:sz w:val="21"/>
          <w:szCs w:val="21"/>
          <w:u w:val="single"/>
        </w:rPr>
        <w:t>Taxa DI-Over</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w:t>
      </w:r>
      <w:r w:rsidR="008B4380" w:rsidRPr="00092E24">
        <w:rPr>
          <w:rFonts w:ascii="Calibri" w:hAnsi="Calibri" w:cs="Calibri"/>
          <w:sz w:val="21"/>
          <w:szCs w:val="21"/>
        </w:rPr>
        <w:t>,</w:t>
      </w:r>
      <w:r w:rsidR="008B4380" w:rsidRPr="00092E24">
        <w:rPr>
          <w:rFonts w:ascii="Calibri" w:hAnsi="Calibri" w:cs="Calibri"/>
          <w:snapToGrid w:val="0"/>
          <w:sz w:val="21"/>
          <w:szCs w:val="21"/>
        </w:rPr>
        <w:t xml:space="preserve"> acrescida exponencialmente de um percentual (</w:t>
      </w:r>
      <w:r w:rsidR="008B4380" w:rsidRPr="00092E24">
        <w:rPr>
          <w:rFonts w:ascii="Calibri" w:hAnsi="Calibri" w:cs="Calibri"/>
          <w:i/>
          <w:snapToGrid w:val="0"/>
          <w:sz w:val="21"/>
          <w:szCs w:val="21"/>
        </w:rPr>
        <w:t>spread</w:t>
      </w:r>
      <w:r w:rsidR="008B4380" w:rsidRPr="00092E24">
        <w:rPr>
          <w:rFonts w:ascii="Calibri" w:hAnsi="Calibri" w:cs="Calibri"/>
          <w:snapToGrid w:val="0"/>
          <w:sz w:val="21"/>
          <w:szCs w:val="21"/>
        </w:rPr>
        <w:t xml:space="preserve">) de </w:t>
      </w:r>
      <w:r w:rsidR="00E27043" w:rsidRPr="00092E24">
        <w:rPr>
          <w:rFonts w:ascii="Calibri" w:hAnsi="Calibri" w:cs="Calibri"/>
          <w:sz w:val="21"/>
          <w:szCs w:val="21"/>
        </w:rPr>
        <w:t>3,00</w:t>
      </w:r>
      <w:r w:rsidR="000461AE" w:rsidRPr="00092E24">
        <w:rPr>
          <w:rFonts w:ascii="Calibri" w:hAnsi="Calibri" w:cs="Calibri"/>
          <w:sz w:val="21"/>
          <w:szCs w:val="21"/>
        </w:rPr>
        <w:t>% (</w:t>
      </w:r>
      <w:r w:rsidR="00E27043" w:rsidRPr="00092E24">
        <w:rPr>
          <w:rFonts w:ascii="Calibri" w:hAnsi="Calibri" w:cs="Calibri"/>
          <w:sz w:val="21"/>
          <w:szCs w:val="21"/>
        </w:rPr>
        <w:t>três</w:t>
      </w:r>
      <w:r w:rsidR="000461AE" w:rsidRPr="00092E24">
        <w:rPr>
          <w:rFonts w:ascii="Calibri" w:hAnsi="Calibri" w:cs="Calibri"/>
          <w:sz w:val="21"/>
          <w:szCs w:val="21"/>
        </w:rPr>
        <w:t xml:space="preserve"> por cento)</w:t>
      </w:r>
      <w:r w:rsidR="000461AE" w:rsidRPr="00092E24">
        <w:rPr>
          <w:rFonts w:ascii="Calibri" w:hAnsi="Calibri" w:cs="Calibri"/>
          <w:bCs/>
          <w:sz w:val="21"/>
          <w:szCs w:val="21"/>
        </w:rPr>
        <w:t xml:space="preserve"> </w:t>
      </w:r>
      <w:r w:rsidR="00281CF6" w:rsidRPr="00092E24">
        <w:rPr>
          <w:rFonts w:ascii="Calibri" w:hAnsi="Calibri" w:cs="Calibri"/>
          <w:sz w:val="21"/>
          <w:szCs w:val="21"/>
        </w:rPr>
        <w:t xml:space="preserve">ao ano, base de 252 (duzentos e cinquenta e dois) </w:t>
      </w:r>
      <w:r w:rsidR="008B4380" w:rsidRPr="00092E24">
        <w:rPr>
          <w:rFonts w:ascii="Calibri" w:hAnsi="Calibri" w:cs="Calibri"/>
          <w:sz w:val="21"/>
          <w:szCs w:val="21"/>
        </w:rPr>
        <w:t>Dias Úteis (</w:t>
      </w:r>
      <w:r w:rsidR="007B4777" w:rsidRPr="00092E24">
        <w:rPr>
          <w:rFonts w:ascii="Calibri" w:hAnsi="Calibri" w:cs="Calibri"/>
          <w:sz w:val="21"/>
          <w:szCs w:val="21"/>
        </w:rPr>
        <w:t>“</w:t>
      </w:r>
      <w:r w:rsidR="008B4380" w:rsidRPr="00092E24">
        <w:rPr>
          <w:rFonts w:ascii="Calibri" w:hAnsi="Calibri" w:cs="Calibri"/>
          <w:sz w:val="21"/>
          <w:szCs w:val="21"/>
          <w:u w:val="single"/>
        </w:rPr>
        <w:t>Acréscimo sobre a Taxa DI-Over</w:t>
      </w:r>
      <w:r w:rsidR="007B4777" w:rsidRPr="00092E24">
        <w:rPr>
          <w:rFonts w:ascii="Calibri" w:hAnsi="Calibri" w:cs="Calibri"/>
          <w:sz w:val="21"/>
          <w:szCs w:val="21"/>
        </w:rPr>
        <w:t>”</w:t>
      </w:r>
      <w:r w:rsidR="008B4380" w:rsidRPr="00092E24">
        <w:rPr>
          <w:rFonts w:ascii="Calibri" w:hAnsi="Calibri" w:cs="Calibri"/>
          <w:sz w:val="21"/>
          <w:szCs w:val="21"/>
        </w:rPr>
        <w:t>)</w:t>
      </w:r>
      <w:r w:rsidR="00281CF6" w:rsidRPr="00092E24">
        <w:rPr>
          <w:rFonts w:ascii="Calibri" w:hAnsi="Calibri" w:cs="Calibri"/>
          <w:bCs/>
          <w:sz w:val="21"/>
          <w:szCs w:val="21"/>
        </w:rPr>
        <w:t xml:space="preserve">, </w:t>
      </w:r>
      <w:r w:rsidR="0090541A" w:rsidRPr="00092E24">
        <w:rPr>
          <w:rFonts w:ascii="Calibri" w:hAnsi="Calibri" w:cs="Calibri"/>
          <w:snapToGrid w:val="0"/>
          <w:sz w:val="21"/>
          <w:szCs w:val="21"/>
        </w:rPr>
        <w:t xml:space="preserve">incidentes sobre o Valor Nominal Unitário desde a </w:t>
      </w:r>
      <w:r w:rsidR="00C72340" w:rsidRPr="00092E24">
        <w:rPr>
          <w:rFonts w:ascii="Calibri" w:hAnsi="Calibri" w:cs="Calibri"/>
          <w:snapToGrid w:val="0"/>
          <w:sz w:val="21"/>
          <w:szCs w:val="21"/>
        </w:rPr>
        <w:t>Data d</w:t>
      </w:r>
      <w:r w:rsidR="00A1484F" w:rsidRPr="00092E24">
        <w:rPr>
          <w:rFonts w:ascii="Calibri" w:hAnsi="Calibri" w:cs="Calibri"/>
          <w:snapToGrid w:val="0"/>
          <w:sz w:val="21"/>
          <w:szCs w:val="21"/>
        </w:rPr>
        <w:t>a</w:t>
      </w:r>
      <w:r w:rsidR="00C72340" w:rsidRPr="00092E24">
        <w:rPr>
          <w:rFonts w:ascii="Calibri" w:hAnsi="Calibri" w:cs="Calibri"/>
          <w:snapToGrid w:val="0"/>
          <w:sz w:val="21"/>
          <w:szCs w:val="21"/>
        </w:rPr>
        <w:t xml:space="preserve"> </w:t>
      </w:r>
      <w:r w:rsidR="00A1484F" w:rsidRPr="00092E24">
        <w:rPr>
          <w:rFonts w:ascii="Calibri" w:hAnsi="Calibri" w:cs="Calibri"/>
          <w:snapToGrid w:val="0"/>
          <w:sz w:val="21"/>
          <w:szCs w:val="21"/>
        </w:rPr>
        <w:t xml:space="preserve">Primeira </w:t>
      </w:r>
      <w:r w:rsidR="00C82D38" w:rsidRPr="00092E24">
        <w:rPr>
          <w:rFonts w:ascii="Calibri" w:hAnsi="Calibri" w:cs="Calibri"/>
          <w:snapToGrid w:val="0"/>
          <w:sz w:val="21"/>
          <w:szCs w:val="21"/>
        </w:rPr>
        <w:t>Integralização</w:t>
      </w:r>
      <w:r w:rsidR="0090541A" w:rsidRPr="00092E24">
        <w:rPr>
          <w:rFonts w:ascii="Calibri" w:hAnsi="Calibri" w:cs="Calibri"/>
          <w:snapToGrid w:val="0"/>
          <w:sz w:val="21"/>
          <w:szCs w:val="21"/>
        </w:rPr>
        <w:t xml:space="preserve"> e pagos ao final de cada </w:t>
      </w:r>
      <w:r w:rsidR="0090541A" w:rsidRPr="00092E24">
        <w:rPr>
          <w:rFonts w:ascii="Calibri" w:hAnsi="Calibri" w:cs="Calibri"/>
          <w:sz w:val="21"/>
          <w:szCs w:val="21"/>
        </w:rPr>
        <w:t>Período</w:t>
      </w:r>
      <w:r w:rsidR="0090541A" w:rsidRPr="00092E24">
        <w:rPr>
          <w:rFonts w:ascii="Calibri" w:hAnsi="Calibri" w:cs="Calibri"/>
          <w:snapToGrid w:val="0"/>
          <w:sz w:val="21"/>
          <w:szCs w:val="21"/>
        </w:rPr>
        <w:t xml:space="preserve"> de Capitalização</w:t>
      </w:r>
      <w:r w:rsidR="000C028B" w:rsidRPr="00092E24">
        <w:rPr>
          <w:rFonts w:ascii="Calibri" w:hAnsi="Calibri" w:cs="Calibri"/>
          <w:snapToGrid w:val="0"/>
          <w:sz w:val="21"/>
          <w:szCs w:val="21"/>
        </w:rPr>
        <w:t>, de acordo com o Anexo II desta Escritura de Emissão</w:t>
      </w:r>
      <w:r w:rsidR="0090541A" w:rsidRPr="00092E24">
        <w:rPr>
          <w:rFonts w:ascii="Calibri" w:hAnsi="Calibri" w:cs="Calibri"/>
          <w:snapToGrid w:val="0"/>
          <w:sz w:val="21"/>
          <w:szCs w:val="21"/>
        </w:rPr>
        <w:t xml:space="preserve">, conforme definido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_Ref339392930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4E3F8C" w:rsidRPr="00092E24">
        <w:rPr>
          <w:rFonts w:ascii="Calibri" w:hAnsi="Calibri" w:cs="Calibri"/>
          <w:snapToGrid w:val="0"/>
          <w:sz w:val="21"/>
          <w:szCs w:val="21"/>
        </w:rPr>
        <w:t>6.10.2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de acordo com a fórmula indicada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_Ref339392940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4E3F8C" w:rsidRPr="00092E24">
        <w:rPr>
          <w:rFonts w:ascii="Calibri" w:hAnsi="Calibri" w:cs="Calibri"/>
          <w:snapToGrid w:val="0"/>
          <w:sz w:val="21"/>
          <w:szCs w:val="21"/>
        </w:rPr>
        <w:t>6.10.6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w:t>
      </w:r>
      <w:r w:rsidR="007B4777" w:rsidRPr="00092E24">
        <w:rPr>
          <w:rFonts w:ascii="Calibri" w:hAnsi="Calibri" w:cs="Calibri"/>
          <w:snapToGrid w:val="0"/>
          <w:sz w:val="21"/>
          <w:szCs w:val="21"/>
        </w:rPr>
        <w:t>“</w:t>
      </w:r>
      <w:r w:rsidR="0090541A" w:rsidRPr="00092E24">
        <w:rPr>
          <w:rFonts w:ascii="Calibri" w:hAnsi="Calibri" w:cs="Calibri"/>
          <w:snapToGrid w:val="0"/>
          <w:sz w:val="21"/>
          <w:szCs w:val="21"/>
          <w:u w:val="single"/>
        </w:rPr>
        <w:t>Remuneração</w:t>
      </w:r>
      <w:r w:rsidR="007B4777" w:rsidRPr="00092E24">
        <w:rPr>
          <w:rFonts w:ascii="Calibri" w:hAnsi="Calibri" w:cs="Calibri"/>
          <w:snapToGrid w:val="0"/>
          <w:sz w:val="21"/>
          <w:szCs w:val="21"/>
        </w:rPr>
        <w:t>”</w:t>
      </w:r>
      <w:r w:rsidR="0090541A" w:rsidRPr="00092E24">
        <w:rPr>
          <w:rFonts w:ascii="Calibri" w:hAnsi="Calibri" w:cs="Calibri"/>
          <w:snapToGrid w:val="0"/>
          <w:sz w:val="21"/>
          <w:szCs w:val="21"/>
        </w:rPr>
        <w:t>)</w:t>
      </w:r>
      <w:r w:rsidR="008B34E3" w:rsidRPr="00092E24">
        <w:rPr>
          <w:rFonts w:ascii="Calibri" w:hAnsi="Calibri" w:cs="Calibri"/>
          <w:sz w:val="21"/>
          <w:szCs w:val="21"/>
        </w:rPr>
        <w:t xml:space="preserve">. </w:t>
      </w:r>
    </w:p>
    <w:p w14:paraId="4FE67548" w14:textId="77777777" w:rsidR="001069A8" w:rsidRPr="00092E24" w:rsidRDefault="001069A8" w:rsidP="00BB510B">
      <w:pPr>
        <w:numPr>
          <w:ilvl w:val="4"/>
          <w:numId w:val="2"/>
        </w:numPr>
        <w:spacing w:after="140" w:line="280" w:lineRule="atLeast"/>
        <w:rPr>
          <w:rFonts w:ascii="Calibri" w:hAnsi="Calibri" w:cs="Calibri"/>
          <w:snapToGrid w:val="0"/>
          <w:sz w:val="21"/>
          <w:szCs w:val="21"/>
        </w:rPr>
        <w:pPrChange w:id="122" w:author="Autor">
          <w:pPr>
            <w:numPr>
              <w:ilvl w:val="4"/>
              <w:numId w:val="2"/>
            </w:numPr>
            <w:tabs>
              <w:tab w:val="num" w:pos="709"/>
            </w:tabs>
            <w:ind w:left="709" w:hanging="709"/>
          </w:pPr>
        </w:pPrChange>
      </w:pPr>
      <w:bookmarkStart w:id="123" w:name="_Ref535067474"/>
      <w:bookmarkStart w:id="124" w:name="_DV_C116"/>
      <w:bookmarkEnd w:id="96"/>
      <w:r w:rsidRPr="00092E24">
        <w:rPr>
          <w:rFonts w:ascii="Calibri" w:hAnsi="Calibri" w:cs="Calibri"/>
          <w:snapToGrid w:val="0"/>
          <w:sz w:val="21"/>
          <w:szCs w:val="21"/>
        </w:rPr>
        <w:t xml:space="preserve">As taxas médias diárias são acumuladas de forma exponencial utilizando-se o critério </w:t>
      </w:r>
      <w:r w:rsidRPr="00092E24">
        <w:rPr>
          <w:rFonts w:ascii="Calibri" w:hAnsi="Calibri" w:cs="Calibri"/>
          <w:i/>
          <w:snapToGrid w:val="0"/>
          <w:sz w:val="21"/>
          <w:szCs w:val="21"/>
        </w:rPr>
        <w:t>pro rata temporis</w:t>
      </w:r>
      <w:r w:rsidRPr="00092E24">
        <w:rPr>
          <w:rFonts w:ascii="Calibri" w:hAnsi="Calibri" w:cs="Calibri"/>
          <w:snapToGrid w:val="0"/>
          <w:sz w:val="21"/>
          <w:szCs w:val="21"/>
        </w:rPr>
        <w:t xml:space="preserve">, por Dias Úteis corridos, desde a Data </w:t>
      </w:r>
      <w:r w:rsidR="00CD7B3C" w:rsidRPr="00092E24">
        <w:rPr>
          <w:rFonts w:ascii="Calibri" w:hAnsi="Calibri" w:cs="Calibri"/>
          <w:snapToGrid w:val="0"/>
          <w:sz w:val="21"/>
          <w:szCs w:val="21"/>
        </w:rPr>
        <w:t>d</w:t>
      </w:r>
      <w:r w:rsidR="00A1484F" w:rsidRPr="00092E24">
        <w:rPr>
          <w:rFonts w:ascii="Calibri" w:hAnsi="Calibri" w:cs="Calibri"/>
          <w:snapToGrid w:val="0"/>
          <w:sz w:val="21"/>
          <w:szCs w:val="21"/>
        </w:rPr>
        <w:t>a Primeira</w:t>
      </w:r>
      <w:r w:rsidR="00CD7B3C" w:rsidRPr="00092E24">
        <w:rPr>
          <w:rFonts w:ascii="Calibri" w:hAnsi="Calibri" w:cs="Calibri"/>
          <w:snapToGrid w:val="0"/>
          <w:sz w:val="21"/>
          <w:szCs w:val="21"/>
        </w:rPr>
        <w:t xml:space="preserve"> </w:t>
      </w:r>
      <w:r w:rsidR="00C82D38" w:rsidRPr="00092E24">
        <w:rPr>
          <w:rFonts w:ascii="Calibri" w:hAnsi="Calibri" w:cs="Calibri"/>
          <w:snapToGrid w:val="0"/>
          <w:sz w:val="21"/>
          <w:szCs w:val="21"/>
        </w:rPr>
        <w:t>Integralização</w:t>
      </w:r>
      <w:r w:rsidRPr="00092E24">
        <w:rPr>
          <w:rFonts w:ascii="Calibri" w:hAnsi="Calibri" w:cs="Calibri"/>
          <w:snapToGrid w:val="0"/>
          <w:sz w:val="21"/>
          <w:szCs w:val="21"/>
        </w:rPr>
        <w:t xml:space="preserve"> ou da Data de Pagamento da Remuneração (conforme definido abaixo) imediatamente anterior, conforme o caso, até a data do seu efetivo pagamento, que deve ocorrer ao final de cada Período de Capitalização.</w:t>
      </w:r>
      <w:bookmarkEnd w:id="124"/>
    </w:p>
    <w:p w14:paraId="572E31CF" w14:textId="77777777" w:rsidR="001069A8" w:rsidRPr="00092E24" w:rsidRDefault="001069A8" w:rsidP="00BB510B">
      <w:pPr>
        <w:numPr>
          <w:ilvl w:val="4"/>
          <w:numId w:val="2"/>
        </w:numPr>
        <w:spacing w:after="140" w:line="280" w:lineRule="atLeast"/>
        <w:rPr>
          <w:rFonts w:ascii="Calibri" w:hAnsi="Calibri" w:cs="Calibri"/>
          <w:sz w:val="21"/>
          <w:szCs w:val="21"/>
        </w:rPr>
        <w:pPrChange w:id="125" w:author="Autor">
          <w:pPr>
            <w:numPr>
              <w:ilvl w:val="4"/>
              <w:numId w:val="2"/>
            </w:numPr>
            <w:tabs>
              <w:tab w:val="num" w:pos="709"/>
            </w:tabs>
            <w:ind w:left="709" w:hanging="709"/>
          </w:pPr>
        </w:pPrChange>
      </w:pPr>
      <w:bookmarkStart w:id="126" w:name="_Ref339392930"/>
      <w:r w:rsidRPr="00092E24">
        <w:rPr>
          <w:rFonts w:ascii="Calibri" w:hAnsi="Calibri" w:cs="Calibri"/>
          <w:sz w:val="21"/>
          <w:szCs w:val="21"/>
        </w:rPr>
        <w:t xml:space="preserve">Para fins </w:t>
      </w:r>
      <w:r w:rsidR="00CD7B3C" w:rsidRPr="00092E24">
        <w:rPr>
          <w:rFonts w:ascii="Calibri" w:hAnsi="Calibri" w:cs="Calibri"/>
          <w:sz w:val="21"/>
          <w:szCs w:val="21"/>
        </w:rPr>
        <w:t xml:space="preserve">do </w:t>
      </w:r>
      <w:r w:rsidRPr="00092E24">
        <w:rPr>
          <w:rFonts w:ascii="Calibri" w:hAnsi="Calibri" w:cs="Calibri"/>
          <w:sz w:val="21"/>
          <w:szCs w:val="21"/>
        </w:rPr>
        <w:t xml:space="preserve">cálculo da Remuneração, define-se </w:t>
      </w:r>
      <w:r w:rsidR="007B4777" w:rsidRPr="00092E24">
        <w:rPr>
          <w:rFonts w:ascii="Calibri" w:hAnsi="Calibri" w:cs="Calibri"/>
          <w:sz w:val="21"/>
          <w:szCs w:val="21"/>
        </w:rPr>
        <w:t>“</w:t>
      </w:r>
      <w:r w:rsidRPr="00092E24">
        <w:rPr>
          <w:rFonts w:ascii="Calibri" w:hAnsi="Calibri" w:cs="Calibri"/>
          <w:sz w:val="21"/>
          <w:szCs w:val="21"/>
          <w:u w:val="single"/>
        </w:rPr>
        <w:t>Período de Capitalização</w:t>
      </w:r>
      <w:r w:rsidR="007B4777" w:rsidRPr="00092E24">
        <w:rPr>
          <w:rFonts w:ascii="Calibri" w:hAnsi="Calibri" w:cs="Calibri"/>
          <w:sz w:val="21"/>
          <w:szCs w:val="21"/>
        </w:rPr>
        <w:t>”</w:t>
      </w:r>
      <w:r w:rsidRPr="00092E24">
        <w:rPr>
          <w:rFonts w:ascii="Calibri" w:hAnsi="Calibri" w:cs="Calibri"/>
          <w:sz w:val="21"/>
          <w:szCs w:val="21"/>
        </w:rPr>
        <w:t xml:space="preserve"> como o intervalo de tempo que se inicia na Data da Primeira Integralização, no caso do primeiro Período de Capitalização, ou na Data de Pagamento da Remuneração imediatamente anterior, no caso dos demais Períodos de Capitalização, e termina na data do próximo pagamento da Remuneração correspondente ao </w:t>
      </w:r>
      <w:r w:rsidRPr="00092E24">
        <w:rPr>
          <w:rFonts w:ascii="Calibri" w:hAnsi="Calibri" w:cs="Calibri"/>
          <w:snapToGrid w:val="0"/>
          <w:sz w:val="21"/>
          <w:szCs w:val="21"/>
        </w:rPr>
        <w:t>período</w:t>
      </w:r>
      <w:r w:rsidRPr="00092E24">
        <w:rPr>
          <w:rFonts w:ascii="Calibri" w:hAnsi="Calibri" w:cs="Calibri"/>
          <w:sz w:val="21"/>
          <w:szCs w:val="21"/>
        </w:rPr>
        <w:t>. Cada Período de Capitalização sucede o anterior sem solução de continuidade.</w:t>
      </w:r>
      <w:bookmarkEnd w:id="126"/>
    </w:p>
    <w:p w14:paraId="2239A632" w14:textId="77777777" w:rsidR="00FA138B" w:rsidRPr="00092E24" w:rsidRDefault="00FA138B" w:rsidP="00BB510B">
      <w:pPr>
        <w:numPr>
          <w:ilvl w:val="4"/>
          <w:numId w:val="2"/>
        </w:numPr>
        <w:spacing w:after="140" w:line="280" w:lineRule="atLeast"/>
        <w:rPr>
          <w:rFonts w:ascii="Calibri" w:hAnsi="Calibri" w:cs="Calibri"/>
          <w:sz w:val="21"/>
          <w:szCs w:val="21"/>
        </w:rPr>
        <w:pPrChange w:id="127" w:author="Autor">
          <w:pPr>
            <w:numPr>
              <w:ilvl w:val="4"/>
              <w:numId w:val="2"/>
            </w:numPr>
            <w:tabs>
              <w:tab w:val="num" w:pos="709"/>
            </w:tabs>
            <w:ind w:left="709" w:hanging="709"/>
          </w:pPr>
        </w:pPrChange>
      </w:pPr>
      <w:r w:rsidRPr="00092E24">
        <w:rPr>
          <w:rFonts w:ascii="Calibri" w:hAnsi="Calibri" w:cs="Calibri"/>
          <w:sz w:val="21"/>
          <w:szCs w:val="21"/>
        </w:rPr>
        <w:t>Para os fins desta Escritura de Emissão</w:t>
      </w:r>
      <w:r w:rsidR="00CD7B3C" w:rsidRPr="00092E24">
        <w:rPr>
          <w:rFonts w:ascii="Calibri" w:hAnsi="Calibri" w:cs="Calibri"/>
          <w:sz w:val="21"/>
          <w:szCs w:val="21"/>
        </w:rPr>
        <w:t>, define-se</w:t>
      </w:r>
      <w:r w:rsidRPr="00092E24">
        <w:rPr>
          <w:rFonts w:ascii="Calibri" w:hAnsi="Calibri" w:cs="Calibri"/>
          <w:sz w:val="21"/>
          <w:szCs w:val="21"/>
        </w:rPr>
        <w:t xml:space="preserve"> </w:t>
      </w:r>
      <w:r w:rsidR="00CD7B3C" w:rsidRPr="00092E24">
        <w:rPr>
          <w:rFonts w:ascii="Calibri" w:hAnsi="Calibri" w:cs="Calibri"/>
          <w:sz w:val="21"/>
          <w:szCs w:val="21"/>
        </w:rPr>
        <w:t>“</w:t>
      </w:r>
      <w:r w:rsidRPr="00092E24">
        <w:rPr>
          <w:rFonts w:ascii="Calibri" w:hAnsi="Calibri" w:cs="Calibri"/>
          <w:sz w:val="21"/>
          <w:szCs w:val="21"/>
          <w:u w:val="single"/>
        </w:rPr>
        <w:t>Saldo Devedor</w:t>
      </w:r>
      <w:r w:rsidR="00CD7B3C" w:rsidRPr="00092E24">
        <w:rPr>
          <w:rFonts w:ascii="Calibri" w:hAnsi="Calibri" w:cs="Calibri"/>
          <w:sz w:val="21"/>
          <w:szCs w:val="21"/>
        </w:rPr>
        <w:t>”</w:t>
      </w:r>
      <w:r w:rsidRPr="00092E24">
        <w:rPr>
          <w:rFonts w:ascii="Calibri" w:hAnsi="Calibri" w:cs="Calibri"/>
          <w:sz w:val="21"/>
          <w:szCs w:val="21"/>
        </w:rPr>
        <w:t xml:space="preserve"> </w:t>
      </w:r>
      <w:r w:rsidR="00CD7B3C" w:rsidRPr="00092E24">
        <w:rPr>
          <w:rFonts w:ascii="Calibri" w:hAnsi="Calibri" w:cs="Calibri"/>
          <w:sz w:val="21"/>
          <w:szCs w:val="21"/>
        </w:rPr>
        <w:t xml:space="preserve">como </w:t>
      </w:r>
      <w:r w:rsidRPr="00092E24">
        <w:rPr>
          <w:rFonts w:ascii="Calibri" w:hAnsi="Calibri" w:cs="Calibri"/>
          <w:sz w:val="21"/>
          <w:szCs w:val="21"/>
        </w:rPr>
        <w:t xml:space="preserve">o saldo do Valor Nominal Unitário </w:t>
      </w:r>
      <w:r w:rsidR="00CD7B3C" w:rsidRPr="00092E24">
        <w:rPr>
          <w:rFonts w:ascii="Calibri" w:hAnsi="Calibri" w:cs="Calibri"/>
          <w:sz w:val="21"/>
          <w:szCs w:val="21"/>
        </w:rPr>
        <w:t xml:space="preserve">das Debêntures </w:t>
      </w:r>
      <w:r w:rsidRPr="00092E24">
        <w:rPr>
          <w:rFonts w:ascii="Calibri" w:hAnsi="Calibri" w:cs="Calibri"/>
          <w:sz w:val="21"/>
          <w:szCs w:val="21"/>
        </w:rPr>
        <w:t xml:space="preserve">acrescido da Remuneração devida desde a Data </w:t>
      </w:r>
      <w:r w:rsidR="00CD7B3C" w:rsidRPr="00092E24">
        <w:rPr>
          <w:rFonts w:ascii="Calibri" w:hAnsi="Calibri" w:cs="Calibri"/>
          <w:sz w:val="21"/>
          <w:szCs w:val="21"/>
        </w:rPr>
        <w:t>d</w:t>
      </w:r>
      <w:r w:rsidR="00A1484F" w:rsidRPr="00092E24">
        <w:rPr>
          <w:rFonts w:ascii="Calibri" w:hAnsi="Calibri" w:cs="Calibri"/>
          <w:sz w:val="21"/>
          <w:szCs w:val="21"/>
        </w:rPr>
        <w:t>a</w:t>
      </w:r>
      <w:r w:rsidR="00CD7B3C" w:rsidRPr="00092E24">
        <w:rPr>
          <w:rFonts w:ascii="Calibri" w:hAnsi="Calibri" w:cs="Calibri"/>
          <w:sz w:val="21"/>
          <w:szCs w:val="21"/>
        </w:rPr>
        <w:t xml:space="preserve"> </w:t>
      </w:r>
      <w:r w:rsidR="00A1484F" w:rsidRPr="00092E24">
        <w:rPr>
          <w:rFonts w:ascii="Calibri" w:hAnsi="Calibri" w:cs="Calibri"/>
          <w:sz w:val="21"/>
          <w:szCs w:val="21"/>
        </w:rPr>
        <w:t xml:space="preserve">Primeira </w:t>
      </w:r>
      <w:r w:rsidR="00C82D38" w:rsidRPr="00092E24">
        <w:rPr>
          <w:rFonts w:ascii="Calibri" w:hAnsi="Calibri" w:cs="Calibri"/>
          <w:sz w:val="21"/>
          <w:szCs w:val="21"/>
        </w:rPr>
        <w:t>Integralização</w:t>
      </w:r>
      <w:r w:rsidRPr="00092E24">
        <w:rPr>
          <w:rFonts w:ascii="Calibri" w:hAnsi="Calibri" w:cs="Calibri"/>
          <w:sz w:val="21"/>
          <w:szCs w:val="21"/>
        </w:rPr>
        <w:t xml:space="preserve"> ou da data de pagamento de Remuneração imediatamente anterior.</w:t>
      </w:r>
    </w:p>
    <w:p w14:paraId="18A99765" w14:textId="77777777" w:rsidR="001069A8" w:rsidRPr="00092E24" w:rsidRDefault="001069A8" w:rsidP="00BB510B">
      <w:pPr>
        <w:numPr>
          <w:ilvl w:val="4"/>
          <w:numId w:val="2"/>
        </w:numPr>
        <w:spacing w:after="140" w:line="280" w:lineRule="atLeast"/>
        <w:rPr>
          <w:rFonts w:ascii="Calibri" w:hAnsi="Calibri" w:cs="Calibri"/>
          <w:sz w:val="21"/>
          <w:szCs w:val="21"/>
        </w:rPr>
        <w:pPrChange w:id="128" w:author="Autor">
          <w:pPr>
            <w:numPr>
              <w:ilvl w:val="4"/>
              <w:numId w:val="2"/>
            </w:numPr>
            <w:tabs>
              <w:tab w:val="num" w:pos="709"/>
            </w:tabs>
            <w:ind w:left="709" w:hanging="709"/>
          </w:pPr>
        </w:pPrChange>
      </w:pPr>
      <w:bookmarkStart w:id="129" w:name="_DV_C348"/>
      <w:r w:rsidRPr="00092E24">
        <w:rPr>
          <w:rStyle w:val="DeltaViewInsertion"/>
          <w:rFonts w:ascii="Calibri" w:hAnsi="Calibri" w:cs="Calibri"/>
          <w:color w:val="auto"/>
          <w:sz w:val="21"/>
          <w:szCs w:val="21"/>
          <w:u w:val="none"/>
        </w:rPr>
        <w:t>Caso a Data de Pagamento de Remuneração não seja um Dia Útil, o pagamento deverá ser realizado no Dia Útil imediatamente subsequente.</w:t>
      </w:r>
      <w:bookmarkEnd w:id="129"/>
    </w:p>
    <w:p w14:paraId="3D21BF41" w14:textId="77777777" w:rsidR="001069A8" w:rsidRPr="00092E24" w:rsidRDefault="001069A8" w:rsidP="00BB510B">
      <w:pPr>
        <w:numPr>
          <w:ilvl w:val="4"/>
          <w:numId w:val="2"/>
        </w:numPr>
        <w:spacing w:after="140" w:line="280" w:lineRule="atLeast"/>
        <w:rPr>
          <w:rFonts w:ascii="Calibri" w:hAnsi="Calibri" w:cs="Calibri"/>
          <w:sz w:val="21"/>
          <w:szCs w:val="21"/>
        </w:rPr>
        <w:pPrChange w:id="130" w:author="Autor">
          <w:pPr>
            <w:numPr>
              <w:ilvl w:val="4"/>
              <w:numId w:val="2"/>
            </w:numPr>
            <w:tabs>
              <w:tab w:val="num" w:pos="709"/>
            </w:tabs>
            <w:ind w:left="709" w:hanging="709"/>
          </w:pPr>
        </w:pPrChange>
      </w:pPr>
      <w:bookmarkStart w:id="131" w:name="_DV_C349"/>
      <w:r w:rsidRPr="00092E24">
        <w:rPr>
          <w:rStyle w:val="DeltaViewInsertion"/>
          <w:rFonts w:ascii="Calibri" w:hAnsi="Calibri" w:cs="Calibri"/>
          <w:color w:val="auto"/>
          <w:sz w:val="21"/>
          <w:szCs w:val="21"/>
          <w:u w:val="none"/>
        </w:rPr>
        <w:t>Farão jus aos pagamentos aqueles que sejam Debenturistas ao final do Dia Útil imediatamente anterior a cada Data de Pagamento</w:t>
      </w:r>
      <w:r w:rsidR="00CD7B3C" w:rsidRPr="00092E24">
        <w:rPr>
          <w:rStyle w:val="DeltaViewInsertion"/>
          <w:rFonts w:ascii="Calibri" w:hAnsi="Calibri" w:cs="Calibri"/>
          <w:color w:val="auto"/>
          <w:sz w:val="21"/>
          <w:szCs w:val="21"/>
          <w:u w:val="none"/>
        </w:rPr>
        <w:t xml:space="preserve"> da Remuneração</w:t>
      </w:r>
      <w:r w:rsidRPr="00092E24">
        <w:rPr>
          <w:rStyle w:val="DeltaViewInsertion"/>
          <w:rFonts w:ascii="Calibri" w:hAnsi="Calibri" w:cs="Calibri"/>
          <w:color w:val="auto"/>
          <w:sz w:val="21"/>
          <w:szCs w:val="21"/>
          <w:u w:val="none"/>
        </w:rPr>
        <w:t xml:space="preserve">. </w:t>
      </w:r>
      <w:bookmarkEnd w:id="131"/>
    </w:p>
    <w:p w14:paraId="52B2F7FB" w14:textId="77777777" w:rsidR="001069A8" w:rsidRPr="00092E24" w:rsidRDefault="001069A8" w:rsidP="00BB510B">
      <w:pPr>
        <w:numPr>
          <w:ilvl w:val="4"/>
          <w:numId w:val="2"/>
        </w:numPr>
        <w:spacing w:after="140" w:line="280" w:lineRule="atLeast"/>
        <w:rPr>
          <w:rFonts w:ascii="Calibri" w:hAnsi="Calibri" w:cs="Calibri"/>
          <w:sz w:val="21"/>
          <w:szCs w:val="21"/>
        </w:rPr>
        <w:pPrChange w:id="132" w:author="Autor">
          <w:pPr>
            <w:numPr>
              <w:ilvl w:val="4"/>
              <w:numId w:val="2"/>
            </w:numPr>
            <w:tabs>
              <w:tab w:val="num" w:pos="709"/>
            </w:tabs>
            <w:ind w:left="709" w:hanging="709"/>
          </w:pPr>
        </w:pPrChange>
      </w:pPr>
      <w:bookmarkStart w:id="133" w:name="_Ref339392940"/>
      <w:r w:rsidRPr="00092E24">
        <w:rPr>
          <w:rFonts w:ascii="Calibri" w:hAnsi="Calibri" w:cs="Calibri"/>
          <w:sz w:val="21"/>
          <w:szCs w:val="21"/>
        </w:rPr>
        <w:t>A Remuneração deverá ser calculada de acordo com a seguinte fórmula:</w:t>
      </w:r>
      <w:bookmarkEnd w:id="133"/>
    </w:p>
    <w:p w14:paraId="36E02A15" w14:textId="77777777" w:rsidR="00915B9E" w:rsidRPr="00092E24" w:rsidRDefault="00915B9E" w:rsidP="00BB510B">
      <w:pPr>
        <w:spacing w:after="140" w:line="280" w:lineRule="atLeast"/>
        <w:jc w:val="center"/>
        <w:rPr>
          <w:rFonts w:ascii="Calibri" w:hAnsi="Calibri" w:cs="Calibri"/>
          <w:sz w:val="21"/>
          <w:szCs w:val="21"/>
        </w:rPr>
        <w:pPrChange w:id="134" w:author="Autor">
          <w:pPr>
            <w:spacing w:before="240" w:after="240"/>
            <w:jc w:val="center"/>
          </w:pPr>
        </w:pPrChange>
      </w:pPr>
      <w:bookmarkStart w:id="135" w:name="_DV_M117"/>
      <w:bookmarkStart w:id="136" w:name="_DV_M119"/>
      <w:bookmarkStart w:id="137" w:name="_DV_M120"/>
      <w:bookmarkStart w:id="138" w:name="_DV_M121"/>
      <w:bookmarkStart w:id="139" w:name="_DV_M122"/>
      <w:bookmarkStart w:id="140" w:name="_Ref130282854"/>
      <w:bookmarkStart w:id="141" w:name="_Ref130286776"/>
      <w:bookmarkStart w:id="142" w:name="_Ref130611431"/>
      <w:bookmarkEnd w:id="135"/>
      <w:bookmarkEnd w:id="136"/>
      <w:bookmarkEnd w:id="137"/>
      <w:bookmarkEnd w:id="138"/>
      <w:bookmarkEnd w:id="139"/>
      <w:r w:rsidRPr="00092E24">
        <w:rPr>
          <w:rFonts w:ascii="Calibri" w:hAnsi="Calibri" w:cs="Calibri"/>
          <w:sz w:val="21"/>
          <w:szCs w:val="21"/>
        </w:rPr>
        <w:t>J = VNe x (Fator de Juros – 1)</w:t>
      </w:r>
      <w:r w:rsidR="005D56A5" w:rsidRPr="00092E24">
        <w:rPr>
          <w:rFonts w:ascii="Calibri" w:hAnsi="Calibri" w:cs="Calibri"/>
          <w:sz w:val="21"/>
          <w:szCs w:val="21"/>
        </w:rPr>
        <w:t xml:space="preserve">, </w:t>
      </w:r>
      <w:r w:rsidRPr="00092E24">
        <w:rPr>
          <w:rFonts w:ascii="Calibri" w:hAnsi="Calibri" w:cs="Calibri"/>
          <w:sz w:val="21"/>
          <w:szCs w:val="21"/>
        </w:rPr>
        <w:t>onde:</w:t>
      </w:r>
    </w:p>
    <w:p w14:paraId="50BB2F8F" w14:textId="123C9268" w:rsidR="00915B9E" w:rsidRPr="00092E24" w:rsidRDefault="00915B9E" w:rsidP="00BB510B">
      <w:pPr>
        <w:spacing w:after="140" w:line="280" w:lineRule="atLeast"/>
        <w:ind w:left="709"/>
        <w:rPr>
          <w:rFonts w:ascii="Calibri" w:hAnsi="Calibri" w:cs="Calibri"/>
          <w:sz w:val="21"/>
          <w:szCs w:val="21"/>
        </w:rPr>
        <w:pPrChange w:id="143" w:author="Autor">
          <w:pPr>
            <w:ind w:left="709"/>
          </w:pPr>
        </w:pPrChange>
      </w:pPr>
      <w:r w:rsidRPr="00092E24">
        <w:rPr>
          <w:rFonts w:ascii="Calibri" w:hAnsi="Calibri" w:cs="Calibri"/>
          <w:sz w:val="21"/>
          <w:szCs w:val="21"/>
        </w:rPr>
        <w:t>J =</w:t>
      </w:r>
      <w:r w:rsidRPr="00092E24">
        <w:rPr>
          <w:rFonts w:ascii="Calibri" w:hAnsi="Calibri" w:cs="Calibri"/>
          <w:sz w:val="21"/>
          <w:szCs w:val="21"/>
        </w:rPr>
        <w:tab/>
      </w:r>
      <w:r w:rsidR="005D56A5" w:rsidRPr="00092E24">
        <w:rPr>
          <w:rFonts w:ascii="Calibri" w:hAnsi="Calibri" w:cs="Calibri"/>
          <w:sz w:val="21"/>
          <w:szCs w:val="21"/>
        </w:rPr>
        <w:t xml:space="preserve">valor unitário da </w:t>
      </w:r>
      <w:r w:rsidRPr="00092E24">
        <w:rPr>
          <w:rFonts w:ascii="Calibri" w:hAnsi="Calibri" w:cs="Calibri"/>
          <w:sz w:val="21"/>
          <w:szCs w:val="21"/>
        </w:rPr>
        <w:t xml:space="preserve">Remuneração, calculado com </w:t>
      </w:r>
      <w:del w:id="144" w:author="Autor">
        <w:r w:rsidRPr="00B5168F">
          <w:rPr>
            <w:rFonts w:ascii="Calibri" w:hAnsi="Calibri" w:cs="Calibri"/>
            <w:sz w:val="21"/>
            <w:szCs w:val="21"/>
          </w:rPr>
          <w:delText>6 (seis</w:delText>
        </w:r>
      </w:del>
      <w:ins w:id="145" w:author="Auto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ins>
      <w:r w:rsidRPr="00092E24">
        <w:rPr>
          <w:rFonts w:ascii="Calibri" w:hAnsi="Calibri" w:cs="Calibri"/>
          <w:sz w:val="21"/>
          <w:szCs w:val="21"/>
        </w:rPr>
        <w:t>) casas decimais sem arredondamento, devido no final de cada Período de Capitalização;</w:t>
      </w:r>
    </w:p>
    <w:p w14:paraId="381C692D" w14:textId="38C94CF7" w:rsidR="00915B9E" w:rsidRPr="00092E24" w:rsidRDefault="00915B9E" w:rsidP="00BB510B">
      <w:pPr>
        <w:spacing w:after="140" w:line="280" w:lineRule="atLeast"/>
        <w:ind w:left="709"/>
        <w:rPr>
          <w:rFonts w:ascii="Calibri" w:hAnsi="Calibri" w:cs="Calibri"/>
          <w:sz w:val="21"/>
          <w:szCs w:val="21"/>
        </w:rPr>
        <w:pPrChange w:id="146" w:author="Autor">
          <w:pPr>
            <w:ind w:left="709"/>
          </w:pPr>
        </w:pPrChange>
      </w:pPr>
      <w:r w:rsidRPr="00092E24">
        <w:rPr>
          <w:rFonts w:ascii="Calibri" w:hAnsi="Calibri" w:cs="Calibri"/>
          <w:sz w:val="21"/>
          <w:szCs w:val="21"/>
        </w:rPr>
        <w:t>VNe =</w:t>
      </w:r>
      <w:r w:rsidRPr="00092E24">
        <w:rPr>
          <w:rFonts w:ascii="Calibri" w:hAnsi="Calibri" w:cs="Calibri"/>
          <w:sz w:val="21"/>
          <w:szCs w:val="21"/>
        </w:rPr>
        <w:tab/>
        <w:t xml:space="preserve">Valor Nominal Unitário das Debêntures, no início de cada Período de Capitalização, informado/calculado com </w:t>
      </w:r>
      <w:del w:id="147" w:author="Autor">
        <w:r w:rsidRPr="00B5168F">
          <w:rPr>
            <w:rFonts w:ascii="Calibri" w:hAnsi="Calibri" w:cs="Calibri"/>
            <w:sz w:val="21"/>
            <w:szCs w:val="21"/>
          </w:rPr>
          <w:delText>6 (seis</w:delText>
        </w:r>
      </w:del>
      <w:ins w:id="148" w:author="Auto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ins>
      <w:r w:rsidRPr="00092E24">
        <w:rPr>
          <w:rFonts w:ascii="Calibri" w:hAnsi="Calibri" w:cs="Calibri"/>
          <w:sz w:val="21"/>
          <w:szCs w:val="21"/>
        </w:rPr>
        <w:t>) casas decimais, sem arredondamento;</w:t>
      </w:r>
    </w:p>
    <w:p w14:paraId="34FBB03A" w14:textId="77777777" w:rsidR="00C23136" w:rsidRPr="00092E24" w:rsidRDefault="00915B9E" w:rsidP="00BB510B">
      <w:pPr>
        <w:spacing w:after="140" w:line="280" w:lineRule="atLeast"/>
        <w:ind w:left="709"/>
        <w:rPr>
          <w:rFonts w:ascii="Calibri" w:hAnsi="Calibri" w:cs="Calibri"/>
          <w:sz w:val="21"/>
          <w:szCs w:val="21"/>
        </w:rPr>
        <w:pPrChange w:id="149" w:author="Autor">
          <w:pPr>
            <w:ind w:left="709"/>
          </w:pPr>
        </w:pPrChange>
      </w:pPr>
      <w:r w:rsidRPr="00092E24">
        <w:rPr>
          <w:rFonts w:ascii="Calibri" w:hAnsi="Calibri" w:cs="Calibri"/>
          <w:sz w:val="21"/>
          <w:szCs w:val="21"/>
        </w:rPr>
        <w:t xml:space="preserve">Fator de Juros = Fator de juros composto pelo parâmetro de flutuação acrescido de </w:t>
      </w:r>
      <w:r w:rsidRPr="00092E24">
        <w:rPr>
          <w:rFonts w:ascii="Calibri" w:hAnsi="Calibri" w:cs="Calibri"/>
          <w:i/>
          <w:sz w:val="21"/>
          <w:szCs w:val="21"/>
        </w:rPr>
        <w:t>spread</w:t>
      </w:r>
      <w:r w:rsidRPr="00092E24">
        <w:rPr>
          <w:rFonts w:ascii="Calibri" w:hAnsi="Calibri" w:cs="Calibri"/>
          <w:sz w:val="21"/>
          <w:szCs w:val="21"/>
        </w:rPr>
        <w:t xml:space="preserve"> calculado com 9 (nove) casas decimais, com arredondamento, apurado da seguinte forma:</w:t>
      </w:r>
    </w:p>
    <w:p w14:paraId="36A4627C" w14:textId="77777777" w:rsidR="00C23136" w:rsidRPr="00092E24" w:rsidRDefault="00C23136" w:rsidP="00BB510B">
      <w:pPr>
        <w:spacing w:after="140" w:line="280" w:lineRule="atLeast"/>
        <w:jc w:val="center"/>
        <w:rPr>
          <w:rFonts w:ascii="Calibri" w:hAnsi="Calibri" w:cs="Calibri"/>
          <w:sz w:val="21"/>
          <w:szCs w:val="21"/>
        </w:rPr>
        <w:pPrChange w:id="150" w:author="Autor">
          <w:pPr>
            <w:spacing w:before="240" w:after="240"/>
            <w:jc w:val="center"/>
          </w:pPr>
        </w:pPrChange>
      </w:pPr>
      <w:r w:rsidRPr="00092E24">
        <w:rPr>
          <w:rFonts w:ascii="Calibri" w:hAnsi="Calibri" w:cs="Calibri"/>
          <w:sz w:val="21"/>
          <w:szCs w:val="21"/>
        </w:rPr>
        <w:t>Fator de Juros = (FatorDI x FatorSpread)</w:t>
      </w:r>
      <w:r w:rsidR="00FA138B" w:rsidRPr="00092E24">
        <w:rPr>
          <w:rFonts w:ascii="Calibri" w:hAnsi="Calibri" w:cs="Calibri"/>
          <w:sz w:val="21"/>
          <w:szCs w:val="21"/>
        </w:rPr>
        <w:t xml:space="preserve">, </w:t>
      </w:r>
      <w:r w:rsidRPr="00092E24">
        <w:rPr>
          <w:rFonts w:ascii="Calibri" w:hAnsi="Calibri" w:cs="Calibri"/>
          <w:sz w:val="21"/>
          <w:szCs w:val="21"/>
        </w:rPr>
        <w:t>onde:</w:t>
      </w:r>
    </w:p>
    <w:p w14:paraId="5B62F87A" w14:textId="77777777" w:rsidR="00915B9E" w:rsidRPr="00092E24" w:rsidRDefault="00915B9E" w:rsidP="00BB510B">
      <w:pPr>
        <w:spacing w:after="140" w:line="280" w:lineRule="atLeast"/>
        <w:ind w:left="709"/>
        <w:rPr>
          <w:rFonts w:ascii="Calibri" w:hAnsi="Calibri" w:cs="Calibri"/>
          <w:sz w:val="21"/>
          <w:szCs w:val="21"/>
        </w:rPr>
        <w:pPrChange w:id="151" w:author="Autor">
          <w:pPr>
            <w:ind w:left="709"/>
          </w:pPr>
        </w:pPrChange>
      </w:pPr>
      <w:r w:rsidRPr="00092E24">
        <w:rPr>
          <w:rFonts w:ascii="Calibri" w:hAnsi="Calibri" w:cs="Calibri"/>
          <w:sz w:val="21"/>
          <w:szCs w:val="21"/>
        </w:rPr>
        <w:t>FatorDI =</w:t>
      </w:r>
      <w:r w:rsidRPr="00092E24">
        <w:rPr>
          <w:rFonts w:ascii="Calibri" w:hAnsi="Calibri" w:cs="Calibri"/>
          <w:sz w:val="21"/>
          <w:szCs w:val="21"/>
        </w:rPr>
        <w:tab/>
        <w:t>Produtório das Taxas DI-Over, da data de início de capitalização, inclusive, até a data de cálculo, exclusive, calculado com 8 (oito) casas decimais, com arredondamento, apurado da seguinte forma:</w:t>
      </w:r>
    </w:p>
    <w:p w14:paraId="7EE33A75" w14:textId="77777777" w:rsidR="00915B9E" w:rsidRPr="00092E24" w:rsidRDefault="00C23136" w:rsidP="00BB510B">
      <w:pPr>
        <w:spacing w:after="140" w:line="280" w:lineRule="atLeast"/>
        <w:jc w:val="center"/>
        <w:rPr>
          <w:rFonts w:ascii="Calibri" w:hAnsi="Calibri" w:cs="Calibri"/>
          <w:sz w:val="21"/>
          <w:szCs w:val="21"/>
        </w:rPr>
        <w:pPrChange w:id="152" w:author="Autor">
          <w:pPr>
            <w:jc w:val="center"/>
          </w:pPr>
        </w:pPrChange>
      </w:pPr>
      <w:r w:rsidRPr="00092E24">
        <w:rPr>
          <w:rFonts w:ascii="Calibri" w:hAnsi="Calibri" w:cs="Calibri"/>
          <w:sz w:val="21"/>
          <w:szCs w:val="21"/>
        </w:rPr>
        <w:pict w14:anchorId="0C22E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21.5pt;height:33.75pt;visibility:visible">
            <v:imagedata r:id="rId12"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onde:</w:t>
      </w:r>
    </w:p>
    <w:p w14:paraId="6E46880C" w14:textId="77777777" w:rsidR="00915B9E" w:rsidRPr="00092E24" w:rsidRDefault="00915B9E" w:rsidP="00BB510B">
      <w:pPr>
        <w:spacing w:after="140" w:line="280" w:lineRule="atLeast"/>
        <w:ind w:left="709"/>
        <w:rPr>
          <w:rFonts w:ascii="Calibri" w:hAnsi="Calibri" w:cs="Calibri"/>
          <w:sz w:val="21"/>
          <w:szCs w:val="21"/>
        </w:rPr>
        <w:pPrChange w:id="153" w:author="Autor">
          <w:pPr>
            <w:ind w:left="709"/>
          </w:pPr>
        </w:pPrChange>
      </w:pPr>
      <w:r w:rsidRPr="00092E24">
        <w:rPr>
          <w:rFonts w:ascii="Calibri" w:hAnsi="Calibri" w:cs="Calibri"/>
          <w:sz w:val="21"/>
          <w:szCs w:val="21"/>
        </w:rPr>
        <w:tab/>
        <w:t>k =</w:t>
      </w:r>
      <w:r w:rsidRPr="00092E24">
        <w:rPr>
          <w:rFonts w:ascii="Calibri" w:hAnsi="Calibri" w:cs="Calibri"/>
          <w:sz w:val="21"/>
          <w:szCs w:val="21"/>
        </w:rPr>
        <w:tab/>
        <w:t xml:space="preserve">número de ordem das Taxas DI-Over, variando de 1 até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w:t>
      </w:r>
    </w:p>
    <w:p w14:paraId="22DE23C8" w14:textId="77777777" w:rsidR="00915B9E" w:rsidRPr="00092E24" w:rsidRDefault="00915B9E" w:rsidP="00BB510B">
      <w:pPr>
        <w:spacing w:after="140" w:line="280" w:lineRule="atLeast"/>
        <w:ind w:left="709"/>
        <w:rPr>
          <w:rFonts w:ascii="Calibri" w:hAnsi="Calibri" w:cs="Calibri"/>
          <w:sz w:val="21"/>
          <w:szCs w:val="21"/>
        </w:rPr>
        <w:pPrChange w:id="154" w:author="Autor">
          <w:pPr>
            <w:ind w:left="709"/>
          </w:pPr>
        </w:pPrChange>
      </w:pPr>
      <w:r w:rsidRPr="00092E24">
        <w:rPr>
          <w:rFonts w:ascii="Calibri" w:hAnsi="Calibri" w:cs="Calibri"/>
          <w:sz w:val="21"/>
          <w:szCs w:val="21"/>
        </w:rPr>
        <w:tab/>
        <w:t>n =</w:t>
      </w:r>
      <w:r w:rsidRPr="00092E24">
        <w:rPr>
          <w:rFonts w:ascii="Calibri" w:hAnsi="Calibri" w:cs="Calibri"/>
          <w:sz w:val="21"/>
          <w:szCs w:val="21"/>
        </w:rPr>
        <w:tab/>
        <w:t xml:space="preserve">número total de Taxas DI-Over consideradas em cada Período de Capitalização, sendo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3F0F6707" w14:textId="77777777" w:rsidR="00915B9E" w:rsidRPr="00092E24" w:rsidRDefault="00915B9E" w:rsidP="00BB510B">
      <w:pPr>
        <w:spacing w:after="140" w:line="280" w:lineRule="atLeast"/>
        <w:ind w:left="709"/>
        <w:rPr>
          <w:rFonts w:ascii="Calibri" w:hAnsi="Calibri" w:cs="Calibri"/>
          <w:sz w:val="21"/>
          <w:szCs w:val="21"/>
        </w:rPr>
        <w:pPrChange w:id="155" w:author="Autor">
          <w:pPr>
            <w:ind w:left="709"/>
          </w:pPr>
        </w:pPrChange>
      </w:pPr>
      <w:r w:rsidRPr="00092E24">
        <w:rPr>
          <w:rFonts w:ascii="Calibri" w:hAnsi="Calibri" w:cs="Calibri"/>
          <w:sz w:val="21"/>
          <w:szCs w:val="21"/>
        </w:rPr>
        <w:t>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 xml:space="preserve">Taxa DI-Over, de ordem </w:t>
      </w:r>
      <w:r w:rsidR="007B4777" w:rsidRPr="00092E24">
        <w:rPr>
          <w:rFonts w:ascii="Calibri" w:hAnsi="Calibri" w:cs="Calibri"/>
          <w:sz w:val="21"/>
          <w:szCs w:val="21"/>
        </w:rPr>
        <w:t>“</w:t>
      </w:r>
      <w:r w:rsidRPr="00092E24">
        <w:rPr>
          <w:rFonts w:ascii="Calibri" w:hAnsi="Calibri" w:cs="Calibri"/>
          <w:sz w:val="21"/>
          <w:szCs w:val="21"/>
        </w:rPr>
        <w:t>k</w:t>
      </w:r>
      <w:r w:rsidR="007B4777" w:rsidRPr="00092E24">
        <w:rPr>
          <w:rFonts w:ascii="Calibri" w:hAnsi="Calibri" w:cs="Calibri"/>
          <w:sz w:val="21"/>
          <w:szCs w:val="21"/>
        </w:rPr>
        <w:t>”</w:t>
      </w:r>
      <w:r w:rsidRPr="00092E24">
        <w:rPr>
          <w:rFonts w:ascii="Calibri" w:hAnsi="Calibri" w:cs="Calibri"/>
          <w:sz w:val="21"/>
          <w:szCs w:val="21"/>
        </w:rPr>
        <w:t>, expressa ao dia, calculada com 8 (oito) casas decimais com arredondam</w:t>
      </w:r>
      <w:r w:rsidR="00C23136" w:rsidRPr="00092E24">
        <w:rPr>
          <w:rFonts w:ascii="Calibri" w:hAnsi="Calibri" w:cs="Calibri"/>
          <w:sz w:val="21"/>
          <w:szCs w:val="21"/>
        </w:rPr>
        <w:t>ento, apurada da seguinte forma:</w:t>
      </w:r>
    </w:p>
    <w:p w14:paraId="1D9A6784" w14:textId="77777777" w:rsidR="003044D0" w:rsidRPr="00B5168F" w:rsidRDefault="003044D0" w:rsidP="003955AA">
      <w:pPr>
        <w:ind w:left="709"/>
        <w:rPr>
          <w:del w:id="156" w:author="Autor"/>
          <w:rFonts w:ascii="Calibri" w:hAnsi="Calibri" w:cs="Calibri"/>
          <w:sz w:val="21"/>
          <w:szCs w:val="21"/>
        </w:rPr>
      </w:pPr>
    </w:p>
    <w:p w14:paraId="4CF05A4C" w14:textId="77777777" w:rsidR="00915B9E" w:rsidRPr="00092E24" w:rsidRDefault="00C23136" w:rsidP="00BB510B">
      <w:pPr>
        <w:spacing w:after="140" w:line="280" w:lineRule="atLeast"/>
        <w:jc w:val="center"/>
        <w:rPr>
          <w:rFonts w:ascii="Calibri" w:hAnsi="Calibri" w:cs="Calibri"/>
          <w:sz w:val="21"/>
          <w:szCs w:val="21"/>
        </w:rPr>
        <w:pPrChange w:id="157" w:author="Autor">
          <w:pPr>
            <w:jc w:val="center"/>
          </w:pPr>
        </w:pPrChange>
      </w:pPr>
      <w:r w:rsidRPr="00092E24">
        <w:rPr>
          <w:rFonts w:ascii="Calibri" w:hAnsi="Calibri" w:cs="Calibri"/>
          <w:sz w:val="21"/>
          <w:szCs w:val="21"/>
        </w:rPr>
        <w:pict w14:anchorId="3C8842F4">
          <v:shape id="Imagem 6" o:spid="_x0000_i1027" type="#_x0000_t75" style="width:117.75pt;height:41.25pt;visibility:visible">
            <v:imagedata r:id="rId13"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3BC4FEE2" w14:textId="77777777" w:rsidR="00915B9E" w:rsidRPr="00092E24" w:rsidRDefault="00915B9E" w:rsidP="00BB510B">
      <w:pPr>
        <w:spacing w:after="140" w:line="280" w:lineRule="atLeast"/>
        <w:ind w:left="709"/>
        <w:rPr>
          <w:rFonts w:ascii="Calibri" w:hAnsi="Calibri" w:cs="Calibri"/>
          <w:sz w:val="21"/>
          <w:szCs w:val="21"/>
        </w:rPr>
        <w:pPrChange w:id="158" w:author="Autor">
          <w:pPr>
            <w:ind w:left="709"/>
          </w:pPr>
        </w:pPrChange>
      </w:pPr>
      <w:r w:rsidRPr="00092E24">
        <w:rPr>
          <w:rFonts w:ascii="Calibri" w:hAnsi="Calibri" w:cs="Calibri"/>
          <w:sz w:val="21"/>
          <w:szCs w:val="21"/>
        </w:rPr>
        <w: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Taxa DI-Over, de ordem k, expressa na forma percentual ao ano, divulgada pela CETIP, válida por 1 (um) Dia Útil (</w:t>
      </w:r>
      <w:r w:rsidRPr="00092E24">
        <w:rPr>
          <w:rFonts w:ascii="Calibri" w:hAnsi="Calibri" w:cs="Calibri"/>
          <w:i/>
          <w:sz w:val="21"/>
          <w:szCs w:val="21"/>
        </w:rPr>
        <w:t>overnight</w:t>
      </w:r>
      <w:r w:rsidRPr="00092E24">
        <w:rPr>
          <w:rFonts w:ascii="Calibri" w:hAnsi="Calibri" w:cs="Calibri"/>
          <w:sz w:val="21"/>
          <w:szCs w:val="21"/>
        </w:rPr>
        <w:t>), utilizada com 2 (duas) casas decimais;</w:t>
      </w:r>
    </w:p>
    <w:p w14:paraId="0F7305D0" w14:textId="77777777" w:rsidR="00915B9E" w:rsidRPr="00092E24" w:rsidRDefault="00915B9E" w:rsidP="00BB510B">
      <w:pPr>
        <w:spacing w:after="140" w:line="280" w:lineRule="atLeast"/>
        <w:ind w:left="709"/>
        <w:rPr>
          <w:rFonts w:ascii="Calibri" w:hAnsi="Calibri" w:cs="Calibri"/>
          <w:sz w:val="21"/>
          <w:szCs w:val="21"/>
        </w:rPr>
        <w:pPrChange w:id="159" w:author="Autor">
          <w:pPr>
            <w:ind w:left="709"/>
          </w:pPr>
        </w:pPrChange>
      </w:pPr>
      <w:r w:rsidRPr="00092E24">
        <w:rPr>
          <w:rFonts w:ascii="Calibri" w:hAnsi="Calibri" w:cs="Calibri"/>
          <w:sz w:val="21"/>
          <w:szCs w:val="21"/>
        </w:rPr>
        <w:t>FatorSpread =</w:t>
      </w:r>
      <w:r w:rsidRPr="00092E24">
        <w:rPr>
          <w:rFonts w:ascii="Calibri" w:hAnsi="Calibri" w:cs="Calibri"/>
          <w:sz w:val="21"/>
          <w:szCs w:val="21"/>
        </w:rPr>
        <w:tab/>
        <w:t>Sobretaxa de juros fixos, calculada com 9 (nove) casas decimais, com arredondamento, apurado da seguinte forma</w:t>
      </w:r>
      <w:r w:rsidR="003955AA" w:rsidRPr="00092E24">
        <w:rPr>
          <w:rFonts w:ascii="Calibri" w:hAnsi="Calibri" w:cs="Calibri"/>
          <w:sz w:val="21"/>
          <w:szCs w:val="21"/>
        </w:rPr>
        <w:t>:</w:t>
      </w:r>
    </w:p>
    <w:p w14:paraId="4AB2AAA5" w14:textId="77777777" w:rsidR="00915B9E" w:rsidRPr="00092E24" w:rsidRDefault="003955AA" w:rsidP="00BB510B">
      <w:pPr>
        <w:spacing w:after="140" w:line="280" w:lineRule="atLeast"/>
        <w:jc w:val="center"/>
        <w:rPr>
          <w:rFonts w:ascii="Calibri" w:hAnsi="Calibri" w:cs="Calibri"/>
          <w:sz w:val="21"/>
          <w:szCs w:val="21"/>
        </w:rPr>
        <w:pPrChange w:id="160" w:author="Autor">
          <w:pPr>
            <w:jc w:val="center"/>
          </w:pPr>
        </w:pPrChange>
      </w:pPr>
      <w:r w:rsidRPr="00092E24">
        <w:rPr>
          <w:rFonts w:ascii="Calibri" w:hAnsi="Calibri" w:cs="Calibri"/>
          <w:sz w:val="21"/>
          <w:szCs w:val="21"/>
        </w:rPr>
        <w:pict w14:anchorId="0C529DA1">
          <v:shape id="Imagem 7" o:spid="_x0000_i1026" type="#_x0000_t75" style="width:156pt;height:48.75pt;visibility:visible">
            <v:imagedata r:id="rId14"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43494A9E" w14:textId="77777777" w:rsidR="00915B9E" w:rsidRPr="00092E24" w:rsidRDefault="00915B9E" w:rsidP="00BB510B">
      <w:pPr>
        <w:spacing w:after="140" w:line="280" w:lineRule="atLeast"/>
        <w:ind w:left="709"/>
        <w:rPr>
          <w:rFonts w:ascii="Calibri" w:hAnsi="Calibri" w:cs="Calibri"/>
          <w:sz w:val="21"/>
          <w:szCs w:val="21"/>
        </w:rPr>
        <w:pPrChange w:id="161" w:author="Autor">
          <w:pPr>
            <w:ind w:left="709"/>
          </w:pPr>
        </w:pPrChange>
      </w:pPr>
      <w:r w:rsidRPr="00092E24">
        <w:rPr>
          <w:rFonts w:ascii="Calibri" w:hAnsi="Calibri" w:cs="Calibri"/>
          <w:sz w:val="21"/>
          <w:szCs w:val="21"/>
        </w:rPr>
        <w:t>spread =</w:t>
      </w:r>
      <w:r w:rsidRPr="00092E24">
        <w:rPr>
          <w:rFonts w:ascii="Calibri" w:hAnsi="Calibri" w:cs="Calibri"/>
          <w:sz w:val="21"/>
          <w:szCs w:val="21"/>
        </w:rPr>
        <w:tab/>
      </w:r>
      <w:r w:rsidR="00E43383" w:rsidRPr="00092E24">
        <w:rPr>
          <w:rFonts w:ascii="Calibri" w:hAnsi="Calibri" w:cs="Calibri"/>
          <w:sz w:val="21"/>
          <w:szCs w:val="21"/>
        </w:rPr>
        <w:t>3</w:t>
      </w:r>
      <w:r w:rsidR="00CD7B3C" w:rsidRPr="00092E24">
        <w:rPr>
          <w:rFonts w:ascii="Calibri" w:hAnsi="Calibri" w:cs="Calibri"/>
          <w:sz w:val="21"/>
          <w:szCs w:val="21"/>
        </w:rPr>
        <w:t>,</w:t>
      </w:r>
      <w:r w:rsidR="00E43383" w:rsidRPr="00092E24">
        <w:rPr>
          <w:rFonts w:ascii="Calibri" w:hAnsi="Calibri" w:cs="Calibri"/>
          <w:sz w:val="21"/>
          <w:szCs w:val="21"/>
        </w:rPr>
        <w:t>0</w:t>
      </w:r>
      <w:r w:rsidR="00CD7B3C" w:rsidRPr="00092E24">
        <w:rPr>
          <w:rFonts w:ascii="Calibri" w:hAnsi="Calibri" w:cs="Calibri"/>
          <w:sz w:val="21"/>
          <w:szCs w:val="21"/>
        </w:rPr>
        <w:t>00</w:t>
      </w:r>
      <w:r w:rsidRPr="00092E24">
        <w:rPr>
          <w:rFonts w:ascii="Calibri" w:hAnsi="Calibri" w:cs="Calibri"/>
          <w:sz w:val="21"/>
          <w:szCs w:val="21"/>
        </w:rPr>
        <w:t>;</w:t>
      </w:r>
    </w:p>
    <w:p w14:paraId="6DC05E98" w14:textId="77777777" w:rsidR="00915B9E" w:rsidRPr="00092E24" w:rsidRDefault="00915B9E" w:rsidP="00BB510B">
      <w:pPr>
        <w:spacing w:after="140" w:line="280" w:lineRule="atLeast"/>
        <w:ind w:left="709"/>
        <w:rPr>
          <w:rFonts w:ascii="Calibri" w:hAnsi="Calibri" w:cs="Calibri"/>
          <w:sz w:val="21"/>
          <w:szCs w:val="21"/>
        </w:rPr>
        <w:pPrChange w:id="162" w:author="Autor">
          <w:pPr>
            <w:ind w:left="709"/>
          </w:pPr>
        </w:pPrChange>
      </w:pPr>
      <w:r w:rsidRPr="00092E24">
        <w:rPr>
          <w:rFonts w:ascii="Calibri" w:hAnsi="Calibri" w:cs="Calibri"/>
          <w:sz w:val="21"/>
          <w:szCs w:val="21"/>
        </w:rPr>
        <w:t>DP =</w:t>
      </w:r>
      <w:r w:rsidRPr="00092E24">
        <w:rPr>
          <w:rFonts w:ascii="Calibri" w:hAnsi="Calibri" w:cs="Calibri"/>
          <w:sz w:val="21"/>
          <w:szCs w:val="21"/>
        </w:rPr>
        <w:tab/>
        <w:t>É o número de Dias Úteis entre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w:t>
      </w:r>
      <w:r w:rsidR="005E0615" w:rsidRPr="00092E24">
        <w:rPr>
          <w:rFonts w:ascii="Calibri" w:hAnsi="Calibri" w:cs="Calibri"/>
          <w:sz w:val="21"/>
          <w:szCs w:val="21"/>
        </w:rPr>
        <w:t>data em que a</w:t>
      </w:r>
      <w:r w:rsidRPr="00092E24">
        <w:rPr>
          <w:rFonts w:ascii="Calibri" w:hAnsi="Calibri" w:cs="Calibri"/>
          <w:sz w:val="21"/>
          <w:szCs w:val="21"/>
        </w:rPr>
        <w:t xml:space="preserve"> Remuneração </w:t>
      </w:r>
      <w:r w:rsidR="005E0615" w:rsidRPr="00092E24">
        <w:rPr>
          <w:rFonts w:ascii="Calibri" w:hAnsi="Calibri" w:cs="Calibri"/>
          <w:sz w:val="21"/>
          <w:szCs w:val="21"/>
        </w:rPr>
        <w:t xml:space="preserve">é paga </w:t>
      </w:r>
      <w:r w:rsidRPr="00092E24">
        <w:rPr>
          <w:rFonts w:ascii="Calibri" w:hAnsi="Calibri" w:cs="Calibri"/>
          <w:sz w:val="21"/>
          <w:szCs w:val="21"/>
        </w:rPr>
        <w:t xml:space="preserve">imediatamente anterior, e a data atual, sendo </w:t>
      </w:r>
      <w:r w:rsidR="007B4777" w:rsidRPr="00092E24">
        <w:rPr>
          <w:rFonts w:ascii="Calibri" w:hAnsi="Calibri" w:cs="Calibri"/>
          <w:sz w:val="21"/>
          <w:szCs w:val="21"/>
        </w:rPr>
        <w:t>“</w:t>
      </w:r>
      <w:r w:rsidRPr="00092E24">
        <w:rPr>
          <w:rFonts w:ascii="Calibri" w:hAnsi="Calibri" w:cs="Calibri"/>
          <w:sz w:val="21"/>
          <w:szCs w:val="21"/>
        </w:rPr>
        <w:t>DP</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07F9ED33" w14:textId="77777777" w:rsidR="00915B9E" w:rsidRPr="00092E24" w:rsidRDefault="00915B9E" w:rsidP="00BB510B">
      <w:pPr>
        <w:numPr>
          <w:ilvl w:val="4"/>
          <w:numId w:val="2"/>
        </w:numPr>
        <w:spacing w:after="140" w:line="280" w:lineRule="atLeast"/>
        <w:rPr>
          <w:rFonts w:ascii="Calibri" w:hAnsi="Calibri" w:cs="Calibri"/>
          <w:sz w:val="21"/>
          <w:szCs w:val="21"/>
        </w:rPr>
        <w:pPrChange w:id="163" w:author="Autor">
          <w:pPr>
            <w:numPr>
              <w:ilvl w:val="4"/>
              <w:numId w:val="2"/>
            </w:numPr>
            <w:tabs>
              <w:tab w:val="num" w:pos="709"/>
            </w:tabs>
            <w:ind w:left="709" w:hanging="709"/>
          </w:pPr>
        </w:pPrChange>
      </w:pPr>
      <w:r w:rsidRPr="00092E24">
        <w:rPr>
          <w:rFonts w:ascii="Calibri" w:hAnsi="Calibri" w:cs="Calibri"/>
          <w:sz w:val="21"/>
          <w:szCs w:val="21"/>
        </w:rPr>
        <w:t>O fator resultante da expressão (1 + TDI</w:t>
      </w:r>
      <w:r w:rsidRPr="00092E24">
        <w:rPr>
          <w:rFonts w:ascii="Calibri" w:hAnsi="Calibri" w:cs="Calibri"/>
          <w:sz w:val="21"/>
          <w:szCs w:val="21"/>
          <w:vertAlign w:val="subscript"/>
        </w:rPr>
        <w:t>k</w:t>
      </w:r>
      <w:r w:rsidRPr="00092E24">
        <w:rPr>
          <w:rFonts w:ascii="Calibri" w:hAnsi="Calibri" w:cs="Calibri"/>
          <w:sz w:val="21"/>
          <w:szCs w:val="21"/>
        </w:rPr>
        <w:t>) é considerado com 16 (dezesseis) casas decimais, sem arredondamento.</w:t>
      </w:r>
    </w:p>
    <w:p w14:paraId="1A0D7A4C" w14:textId="77777777" w:rsidR="00915B9E" w:rsidRPr="00092E24" w:rsidRDefault="00915B9E" w:rsidP="00BB510B">
      <w:pPr>
        <w:numPr>
          <w:ilvl w:val="4"/>
          <w:numId w:val="2"/>
        </w:numPr>
        <w:spacing w:after="140" w:line="280" w:lineRule="atLeast"/>
        <w:rPr>
          <w:rFonts w:ascii="Calibri" w:hAnsi="Calibri" w:cs="Calibri"/>
          <w:sz w:val="21"/>
          <w:szCs w:val="21"/>
        </w:rPr>
        <w:pPrChange w:id="164" w:author="Autor">
          <w:pPr>
            <w:numPr>
              <w:ilvl w:val="4"/>
              <w:numId w:val="2"/>
            </w:numPr>
            <w:tabs>
              <w:tab w:val="num" w:pos="709"/>
            </w:tabs>
            <w:ind w:left="709" w:hanging="709"/>
          </w:pPr>
        </w:pPrChange>
      </w:pPr>
      <w:r w:rsidRPr="00092E24">
        <w:rPr>
          <w:rFonts w:ascii="Calibri" w:hAnsi="Calibri" w:cs="Calibri"/>
          <w:sz w:val="21"/>
          <w:szCs w:val="21"/>
        </w:rPr>
        <w:t>Efetua-se o produtório dos fatores diários (1 + TDI</w:t>
      </w:r>
      <w:r w:rsidRPr="00092E24">
        <w:rPr>
          <w:rFonts w:ascii="Calibri" w:hAnsi="Calibri" w:cs="Calibri"/>
          <w:sz w:val="21"/>
          <w:szCs w:val="21"/>
          <w:vertAlign w:val="subscript"/>
        </w:rPr>
        <w:t>k</w:t>
      </w:r>
      <w:r w:rsidRPr="00092E24">
        <w:rPr>
          <w:rFonts w:ascii="Calibri" w:hAnsi="Calibri" w:cs="Calibri"/>
          <w:sz w:val="21"/>
          <w:szCs w:val="21"/>
        </w:rPr>
        <w:t>), sendo que a cada fator diário acumulado, trunca-se o resultado com 16 (dezesseis) casas decimais, aplicando-se o próximo fator diário, e assim por diante até o último considerado.</w:t>
      </w:r>
    </w:p>
    <w:p w14:paraId="12197500" w14:textId="77777777" w:rsidR="00915B9E" w:rsidRPr="00092E24" w:rsidRDefault="00915B9E" w:rsidP="00BB510B">
      <w:pPr>
        <w:numPr>
          <w:ilvl w:val="4"/>
          <w:numId w:val="2"/>
        </w:numPr>
        <w:spacing w:after="140" w:line="280" w:lineRule="atLeast"/>
        <w:rPr>
          <w:rFonts w:ascii="Calibri" w:hAnsi="Calibri" w:cs="Calibri"/>
          <w:sz w:val="21"/>
          <w:szCs w:val="21"/>
        </w:rPr>
        <w:pPrChange w:id="165" w:author="Autor">
          <w:pPr>
            <w:numPr>
              <w:ilvl w:val="4"/>
              <w:numId w:val="2"/>
            </w:numPr>
            <w:tabs>
              <w:tab w:val="num" w:pos="709"/>
            </w:tabs>
            <w:ind w:left="709" w:hanging="709"/>
          </w:pPr>
        </w:pPrChange>
      </w:pPr>
      <w:r w:rsidRPr="00092E24">
        <w:rPr>
          <w:rFonts w:ascii="Calibri" w:hAnsi="Calibri" w:cs="Calibri"/>
          <w:sz w:val="21"/>
          <w:szCs w:val="21"/>
        </w:rPr>
        <w:t xml:space="preserve">Uma vez os fatores estando acumulados, considera-se o fator resultante </w:t>
      </w:r>
      <w:r w:rsidR="007B4777" w:rsidRPr="00092E24">
        <w:rPr>
          <w:rFonts w:ascii="Calibri" w:hAnsi="Calibri" w:cs="Calibri"/>
          <w:sz w:val="21"/>
          <w:szCs w:val="21"/>
        </w:rPr>
        <w:t>“</w:t>
      </w:r>
      <w:r w:rsidRPr="00092E24">
        <w:rPr>
          <w:rFonts w:ascii="Calibri" w:hAnsi="Calibri" w:cs="Calibri"/>
          <w:sz w:val="21"/>
          <w:szCs w:val="21"/>
        </w:rPr>
        <w:t>Fator DI</w:t>
      </w:r>
      <w:r w:rsidR="007B4777" w:rsidRPr="00092E24">
        <w:rPr>
          <w:rFonts w:ascii="Calibri" w:hAnsi="Calibri" w:cs="Calibri"/>
          <w:sz w:val="21"/>
          <w:szCs w:val="21"/>
        </w:rPr>
        <w:t>”</w:t>
      </w:r>
      <w:r w:rsidRPr="00092E24">
        <w:rPr>
          <w:rFonts w:ascii="Calibri" w:hAnsi="Calibri" w:cs="Calibri"/>
          <w:sz w:val="21"/>
          <w:szCs w:val="21"/>
        </w:rPr>
        <w:t xml:space="preserve"> com 8 (oito) casas decimais, com arredondamento.</w:t>
      </w:r>
    </w:p>
    <w:p w14:paraId="75AA4E19" w14:textId="77777777" w:rsidR="00915B9E" w:rsidRPr="00092E24" w:rsidRDefault="00915B9E" w:rsidP="00BB510B">
      <w:pPr>
        <w:numPr>
          <w:ilvl w:val="4"/>
          <w:numId w:val="2"/>
        </w:numPr>
        <w:spacing w:after="140" w:line="280" w:lineRule="atLeast"/>
        <w:rPr>
          <w:rFonts w:ascii="Calibri" w:hAnsi="Calibri" w:cs="Calibri"/>
          <w:sz w:val="21"/>
          <w:szCs w:val="21"/>
        </w:rPr>
        <w:pPrChange w:id="166" w:author="Autor">
          <w:pPr>
            <w:numPr>
              <w:ilvl w:val="4"/>
              <w:numId w:val="2"/>
            </w:numPr>
            <w:tabs>
              <w:tab w:val="num" w:pos="709"/>
            </w:tabs>
            <w:ind w:left="709" w:hanging="709"/>
          </w:pPr>
        </w:pPrChange>
      </w:pPr>
      <w:r w:rsidRPr="00092E24">
        <w:rPr>
          <w:rFonts w:ascii="Calibri" w:hAnsi="Calibri" w:cs="Calibri"/>
          <w:sz w:val="21"/>
          <w:szCs w:val="21"/>
        </w:rPr>
        <w:t>O fator resultante da expressão (FatorDI x FatorSpread) é considerado com 9 (nove) casas decimais, com arredondamento.</w:t>
      </w:r>
    </w:p>
    <w:p w14:paraId="218311C4" w14:textId="77777777" w:rsidR="00915B9E" w:rsidRPr="00092E24" w:rsidRDefault="00915B9E" w:rsidP="00BB510B">
      <w:pPr>
        <w:numPr>
          <w:ilvl w:val="4"/>
          <w:numId w:val="2"/>
        </w:numPr>
        <w:spacing w:after="140" w:line="280" w:lineRule="atLeast"/>
        <w:rPr>
          <w:rFonts w:ascii="Calibri" w:hAnsi="Calibri" w:cs="Calibri"/>
          <w:sz w:val="21"/>
          <w:szCs w:val="21"/>
        </w:rPr>
        <w:pPrChange w:id="167" w:author="Autor">
          <w:pPr>
            <w:numPr>
              <w:ilvl w:val="4"/>
              <w:numId w:val="2"/>
            </w:numPr>
            <w:tabs>
              <w:tab w:val="num" w:pos="709"/>
            </w:tabs>
            <w:ind w:left="709" w:hanging="709"/>
          </w:pPr>
        </w:pPrChange>
      </w:pPr>
      <w:r w:rsidRPr="00092E24">
        <w:rPr>
          <w:rFonts w:ascii="Calibri" w:hAnsi="Calibri" w:cs="Calibri"/>
          <w:sz w:val="21"/>
          <w:szCs w:val="21"/>
        </w:rPr>
        <w:t>A Taxa DI</w:t>
      </w:r>
      <w:r w:rsidR="005A5B13" w:rsidRPr="00092E24">
        <w:rPr>
          <w:rFonts w:ascii="Calibri" w:hAnsi="Calibri" w:cs="Calibri"/>
          <w:sz w:val="21"/>
          <w:szCs w:val="21"/>
        </w:rPr>
        <w:t>-Over</w:t>
      </w:r>
      <w:r w:rsidRPr="00092E24">
        <w:rPr>
          <w:rFonts w:ascii="Calibri" w:hAnsi="Calibri" w:cs="Calibri"/>
          <w:sz w:val="21"/>
          <w:szCs w:val="21"/>
        </w:rPr>
        <w:t xml:space="preserve"> deverá ser utilizada considerando idêntico número de casas decimais divulgado pela entidade responsável pelo seu cálculo.</w:t>
      </w:r>
    </w:p>
    <w:p w14:paraId="3C4D4945" w14:textId="77777777" w:rsidR="00915B9E" w:rsidRPr="00092E24" w:rsidRDefault="00915B9E" w:rsidP="00BB510B">
      <w:pPr>
        <w:numPr>
          <w:ilvl w:val="4"/>
          <w:numId w:val="2"/>
        </w:numPr>
        <w:spacing w:after="140" w:line="280" w:lineRule="atLeast"/>
        <w:rPr>
          <w:rFonts w:ascii="Calibri" w:hAnsi="Calibri" w:cs="Calibri"/>
          <w:sz w:val="21"/>
          <w:szCs w:val="21"/>
        </w:rPr>
        <w:pPrChange w:id="168" w:author="Autor">
          <w:pPr>
            <w:numPr>
              <w:ilvl w:val="4"/>
              <w:numId w:val="2"/>
            </w:numPr>
            <w:tabs>
              <w:tab w:val="num" w:pos="709"/>
            </w:tabs>
            <w:ind w:left="709" w:hanging="709"/>
          </w:pPr>
        </w:pPrChange>
      </w:pPr>
      <w:r w:rsidRPr="00092E24">
        <w:rPr>
          <w:rFonts w:ascii="Calibri" w:hAnsi="Calibri" w:cs="Calibri"/>
          <w:sz w:val="21"/>
          <w:szCs w:val="21"/>
        </w:rPr>
        <w:t xml:space="preserve">Caso a </w:t>
      </w:r>
      <w:r w:rsidR="005A5B13" w:rsidRPr="00092E24">
        <w:rPr>
          <w:rFonts w:ascii="Calibri" w:hAnsi="Calibri" w:cs="Calibri"/>
          <w:sz w:val="21"/>
          <w:szCs w:val="21"/>
        </w:rPr>
        <w:t>Taxa DI-Over</w:t>
      </w:r>
      <w:r w:rsidRPr="00092E24">
        <w:rPr>
          <w:rFonts w:ascii="Calibri" w:hAnsi="Calibri" w:cs="Calibri"/>
          <w:sz w:val="21"/>
          <w:szCs w:val="21"/>
        </w:rPr>
        <w:t xml:space="preserve"> não esteja disponível quando da apuração da Remuneração, será aplicada, em sua substituição, a última </w:t>
      </w:r>
      <w:r w:rsidR="005A5B13" w:rsidRPr="00092E24">
        <w:rPr>
          <w:rFonts w:ascii="Calibri" w:hAnsi="Calibri" w:cs="Calibri"/>
          <w:sz w:val="21"/>
          <w:szCs w:val="21"/>
        </w:rPr>
        <w:t>Taxa DI-Over</w:t>
      </w:r>
      <w:r w:rsidRPr="00092E24">
        <w:rPr>
          <w:rFonts w:ascii="Calibri" w:hAnsi="Calibri" w:cs="Calibri"/>
          <w:sz w:val="21"/>
          <w:szCs w:val="21"/>
        </w:rPr>
        <w:t xml:space="preserve"> aplicável que estiver disponível naquela data, não sendo devidas quaisquer compensações financeiras, tanto por parte da Emissora quanto por parte dos </w:t>
      </w:r>
      <w:r w:rsidR="00345FB4" w:rsidRPr="00092E24">
        <w:rPr>
          <w:rFonts w:ascii="Calibri" w:hAnsi="Calibri" w:cs="Calibri"/>
          <w:sz w:val="21"/>
          <w:szCs w:val="21"/>
        </w:rPr>
        <w:t>Debenturistas</w:t>
      </w:r>
      <w:r w:rsidRPr="00092E24">
        <w:rPr>
          <w:rFonts w:ascii="Calibri" w:hAnsi="Calibri" w:cs="Calibri"/>
          <w:sz w:val="21"/>
          <w:szCs w:val="21"/>
        </w:rPr>
        <w:t xml:space="preserve">, quando da divulgação da </w:t>
      </w:r>
      <w:r w:rsidR="005A5B13" w:rsidRPr="00092E24">
        <w:rPr>
          <w:rFonts w:ascii="Calibri" w:hAnsi="Calibri" w:cs="Calibri"/>
          <w:sz w:val="21"/>
          <w:szCs w:val="21"/>
        </w:rPr>
        <w:t>Taxa DI-Over</w:t>
      </w:r>
      <w:r w:rsidRPr="00092E24">
        <w:rPr>
          <w:rFonts w:ascii="Calibri" w:hAnsi="Calibri" w:cs="Calibri"/>
          <w:sz w:val="21"/>
          <w:szCs w:val="21"/>
        </w:rPr>
        <w:t xml:space="preserve"> disponível.</w:t>
      </w:r>
    </w:p>
    <w:p w14:paraId="7C00B753" w14:textId="77777777" w:rsidR="00915B9E" w:rsidRPr="00092E24" w:rsidRDefault="003435B5" w:rsidP="00BB510B">
      <w:pPr>
        <w:numPr>
          <w:ilvl w:val="4"/>
          <w:numId w:val="2"/>
        </w:numPr>
        <w:spacing w:after="140" w:line="280" w:lineRule="atLeast"/>
        <w:rPr>
          <w:rFonts w:ascii="Calibri" w:hAnsi="Calibri" w:cs="Calibri"/>
          <w:sz w:val="21"/>
          <w:szCs w:val="21"/>
        </w:rPr>
        <w:pPrChange w:id="169" w:author="Autor">
          <w:pPr>
            <w:numPr>
              <w:ilvl w:val="4"/>
              <w:numId w:val="2"/>
            </w:numPr>
            <w:tabs>
              <w:tab w:val="num" w:pos="709"/>
            </w:tabs>
            <w:ind w:left="709" w:hanging="709"/>
          </w:pPr>
        </w:pPrChange>
      </w:pPr>
      <w:r w:rsidRPr="00092E24">
        <w:rPr>
          <w:rFonts w:ascii="Calibri" w:hAnsi="Calibri" w:cs="Calibri"/>
          <w:sz w:val="21"/>
          <w:szCs w:val="21"/>
        </w:rPr>
        <w:t>Na ausência de apuração e/ou divulgação da Taxa DI-Over por prazo superior a 10 (dez) Dias Úteis contados da data esperada para apuração e/ou divulgação ou, ainda, na hipótese de extinção ou inaplicabilidade por disposição legal ou determinação judicial da Taxa DI-Over, o Agente Fiduciário deverá convocar assembleia geral de Debenturistas (na forma e nos prazos estipulados no artigo 124 da Lei das Sociedades por Ações e nesta Escritura de Emissão) (“</w:t>
      </w:r>
      <w:r w:rsidRPr="00092E24">
        <w:rPr>
          <w:rFonts w:ascii="Calibri" w:hAnsi="Calibri" w:cs="Calibri"/>
          <w:sz w:val="21"/>
          <w:szCs w:val="21"/>
          <w:u w:val="single"/>
        </w:rPr>
        <w:t>Assembleia Geral de Debenturistas</w:t>
      </w:r>
      <w:r w:rsidRPr="00092E24">
        <w:rPr>
          <w:rFonts w:ascii="Calibri" w:hAnsi="Calibri" w:cs="Calibri"/>
          <w:sz w:val="21"/>
          <w:szCs w:val="21"/>
        </w:rPr>
        <w:t>”), para que os Debenturistas deliberem, de comum acordo com a Emissora, o novo parâmetro de remuneração a ser aplicado (“</w:t>
      </w:r>
      <w:r w:rsidRPr="00092E24">
        <w:rPr>
          <w:rFonts w:ascii="Calibri" w:hAnsi="Calibri" w:cs="Calibri"/>
          <w:sz w:val="21"/>
          <w:szCs w:val="21"/>
          <w:u w:val="single"/>
        </w:rPr>
        <w:t>Taxa Substitutiva</w:t>
      </w:r>
      <w:r w:rsidRPr="00092E24">
        <w:rPr>
          <w:rFonts w:ascii="Calibri" w:hAnsi="Calibri" w:cs="Calibri"/>
          <w:sz w:val="21"/>
          <w:szCs w:val="21"/>
        </w:rPr>
        <w:t>”).</w:t>
      </w:r>
      <w:r w:rsidR="00915B9E" w:rsidRPr="00092E24">
        <w:rPr>
          <w:rFonts w:ascii="Calibri" w:hAnsi="Calibri" w:cs="Calibri"/>
          <w:sz w:val="21"/>
          <w:szCs w:val="21"/>
        </w:rPr>
        <w:t xml:space="preserve"> Até a deliberação da Taxa Substitutiva, a última </w:t>
      </w:r>
      <w:r w:rsidR="005A5B13" w:rsidRPr="00092E24">
        <w:rPr>
          <w:rFonts w:ascii="Calibri" w:hAnsi="Calibri" w:cs="Calibri"/>
          <w:sz w:val="21"/>
          <w:szCs w:val="21"/>
        </w:rPr>
        <w:t>Taxa DI-Over</w:t>
      </w:r>
      <w:r w:rsidR="00915B9E" w:rsidRPr="00092E24">
        <w:rPr>
          <w:rFonts w:ascii="Calibri" w:hAnsi="Calibri" w:cs="Calibri"/>
          <w:sz w:val="21"/>
          <w:szCs w:val="21"/>
        </w:rPr>
        <w:t xml:space="preserve"> divulgada será utilizada na apuração do Fator DI, não sendo devidas quaisquer compensações financeiras entre a Emissora e os titulares das Debêntures, caso tenha ocorrido pagamento de Remuneração até a data de deliberação da Taxa Substitutiva.</w:t>
      </w:r>
    </w:p>
    <w:p w14:paraId="4285F47F" w14:textId="77777777" w:rsidR="00915B9E" w:rsidRPr="00092E24" w:rsidRDefault="00915B9E" w:rsidP="00BB510B">
      <w:pPr>
        <w:numPr>
          <w:ilvl w:val="4"/>
          <w:numId w:val="2"/>
        </w:numPr>
        <w:spacing w:after="140" w:line="280" w:lineRule="atLeast"/>
        <w:rPr>
          <w:rFonts w:ascii="Calibri" w:hAnsi="Calibri" w:cs="Calibri"/>
          <w:sz w:val="21"/>
          <w:szCs w:val="21"/>
        </w:rPr>
        <w:pPrChange w:id="170" w:author="Autor">
          <w:pPr>
            <w:numPr>
              <w:ilvl w:val="4"/>
              <w:numId w:val="2"/>
            </w:numPr>
            <w:tabs>
              <w:tab w:val="num" w:pos="709"/>
            </w:tabs>
            <w:ind w:left="709" w:hanging="709"/>
          </w:pPr>
        </w:pPrChange>
      </w:pPr>
      <w:bookmarkStart w:id="171" w:name="_Ref328215325"/>
      <w:r w:rsidRPr="00092E24">
        <w:rPr>
          <w:rFonts w:ascii="Calibri" w:hAnsi="Calibri" w:cs="Calibri"/>
          <w:sz w:val="21"/>
          <w:szCs w:val="21"/>
        </w:rPr>
        <w:t xml:space="preserve">Na hipótese de não instalação da Assembleia Geral de Debenturistas ou, caso instalada, não haja acordo sobre a Taxa Substitutiva entre a Emissora e os </w:t>
      </w:r>
      <w:r w:rsidR="00FD73F1" w:rsidRPr="00092E24">
        <w:rPr>
          <w:rFonts w:ascii="Calibri" w:hAnsi="Calibri" w:cs="Calibri"/>
          <w:sz w:val="21"/>
          <w:szCs w:val="21"/>
        </w:rPr>
        <w:t>Debenturistas</w:t>
      </w:r>
      <w:r w:rsidRPr="00092E24">
        <w:rPr>
          <w:rFonts w:ascii="Calibri" w:hAnsi="Calibri" w:cs="Calibri"/>
          <w:sz w:val="21"/>
          <w:szCs w:val="21"/>
        </w:rPr>
        <w:t xml:space="preserve"> representando </w:t>
      </w:r>
      <w:r w:rsidR="00004111" w:rsidRPr="00092E24">
        <w:rPr>
          <w:rFonts w:ascii="Calibri" w:hAnsi="Calibri" w:cs="Calibri"/>
          <w:sz w:val="21"/>
          <w:szCs w:val="21"/>
        </w:rPr>
        <w:t xml:space="preserve">a maioria </w:t>
      </w:r>
      <w:r w:rsidRPr="00092E24">
        <w:rPr>
          <w:rFonts w:ascii="Calibri" w:hAnsi="Calibri" w:cs="Calibri"/>
          <w:sz w:val="21"/>
          <w:szCs w:val="21"/>
        </w:rPr>
        <w:t>das Debêntures em circulação, a Emissora deverá resgatar antecipadamente a totalidade das Debêntures em circulação</w:t>
      </w:r>
      <w:r w:rsidR="003D193C" w:rsidRPr="00092E24">
        <w:rPr>
          <w:rFonts w:ascii="Calibri" w:hAnsi="Calibri" w:cs="Calibri"/>
          <w:sz w:val="21"/>
          <w:szCs w:val="21"/>
        </w:rPr>
        <w:t xml:space="preserve">, pelo seu Valor Nominal Unitário acrescido da Remuneração devida até a data da efetiva aquisição, calculada </w:t>
      </w:r>
      <w:r w:rsidR="003D193C" w:rsidRPr="00092E24">
        <w:rPr>
          <w:rFonts w:ascii="Calibri" w:hAnsi="Calibri" w:cs="Calibri"/>
          <w:i/>
          <w:sz w:val="21"/>
          <w:szCs w:val="21"/>
        </w:rPr>
        <w:t>pro rata temporis</w:t>
      </w:r>
      <w:r w:rsidR="003D193C" w:rsidRPr="00092E24">
        <w:rPr>
          <w:rFonts w:ascii="Calibri" w:hAnsi="Calibri" w:cs="Calibri"/>
          <w:sz w:val="21"/>
          <w:szCs w:val="21"/>
        </w:rPr>
        <w:t>, a partir da Data d</w:t>
      </w:r>
      <w:r w:rsidR="00A1484F" w:rsidRPr="00092E24">
        <w:rPr>
          <w:rFonts w:ascii="Calibri" w:hAnsi="Calibri" w:cs="Calibri"/>
          <w:sz w:val="21"/>
          <w:szCs w:val="21"/>
        </w:rPr>
        <w:t>a Primeira</w:t>
      </w:r>
      <w:r w:rsidR="003D193C"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no prazo de </w:t>
      </w:r>
      <w:r w:rsidR="005B1134" w:rsidRPr="00092E24">
        <w:rPr>
          <w:rFonts w:ascii="Calibri" w:hAnsi="Calibri" w:cs="Calibri"/>
          <w:sz w:val="21"/>
          <w:szCs w:val="21"/>
        </w:rPr>
        <w:t>90 (noventa)</w:t>
      </w:r>
      <w:r w:rsidRPr="00092E24">
        <w:rPr>
          <w:rFonts w:ascii="Calibri" w:hAnsi="Calibri" w:cs="Calibri"/>
          <w:sz w:val="21"/>
          <w:szCs w:val="21"/>
        </w:rPr>
        <w:t xml:space="preserve"> dias contados da data da respectiva Assembleia Geral de Debenturistas</w:t>
      </w:r>
      <w:r w:rsidR="009C366F" w:rsidRPr="00092E24">
        <w:rPr>
          <w:rFonts w:ascii="Calibri" w:hAnsi="Calibri" w:cs="Calibri"/>
          <w:sz w:val="21"/>
          <w:szCs w:val="21"/>
        </w:rPr>
        <w:t>, sendo certo que o efetivo resgate e consequente pagamento não ocorrerá e</w:t>
      </w:r>
      <w:r w:rsidR="003D193C" w:rsidRPr="00092E24">
        <w:rPr>
          <w:rFonts w:ascii="Calibri" w:hAnsi="Calibri" w:cs="Calibri"/>
          <w:sz w:val="21"/>
          <w:szCs w:val="21"/>
        </w:rPr>
        <w:t>m data posterior à Data de Vencimento das Debêntures</w:t>
      </w:r>
      <w:r w:rsidRPr="00092E24">
        <w:rPr>
          <w:rFonts w:ascii="Calibri" w:hAnsi="Calibri" w:cs="Calibri"/>
          <w:sz w:val="21"/>
          <w:szCs w:val="21"/>
        </w:rPr>
        <w:t>.</w:t>
      </w:r>
      <w:bookmarkEnd w:id="171"/>
      <w:r w:rsidRPr="00092E24">
        <w:rPr>
          <w:rFonts w:ascii="Calibri" w:hAnsi="Calibri" w:cs="Calibri"/>
          <w:sz w:val="21"/>
          <w:szCs w:val="21"/>
        </w:rPr>
        <w:t xml:space="preserve"> </w:t>
      </w:r>
    </w:p>
    <w:p w14:paraId="28018408" w14:textId="77777777" w:rsidR="00915B9E" w:rsidRPr="00092E24" w:rsidRDefault="00915B9E" w:rsidP="00BB510B">
      <w:pPr>
        <w:numPr>
          <w:ilvl w:val="4"/>
          <w:numId w:val="2"/>
        </w:numPr>
        <w:spacing w:after="140" w:line="280" w:lineRule="atLeast"/>
        <w:rPr>
          <w:rFonts w:ascii="Calibri" w:hAnsi="Calibri" w:cs="Calibri"/>
          <w:sz w:val="21"/>
          <w:szCs w:val="21"/>
        </w:rPr>
        <w:pPrChange w:id="172" w:author="Autor">
          <w:pPr>
            <w:numPr>
              <w:ilvl w:val="4"/>
              <w:numId w:val="2"/>
            </w:numPr>
            <w:tabs>
              <w:tab w:val="num" w:pos="709"/>
            </w:tabs>
            <w:ind w:left="709" w:hanging="709"/>
          </w:pPr>
        </w:pPrChange>
      </w:pPr>
      <w:r w:rsidRPr="00092E24">
        <w:rPr>
          <w:rFonts w:ascii="Calibri" w:hAnsi="Calibri" w:cs="Calibri"/>
          <w:sz w:val="21"/>
          <w:szCs w:val="21"/>
        </w:rPr>
        <w:t xml:space="preserve">As Debêntures resgatadas antecipadamente nos termos </w:t>
      </w:r>
      <w:r w:rsidR="00D90407" w:rsidRPr="00092E24">
        <w:rPr>
          <w:rFonts w:ascii="Calibri" w:hAnsi="Calibri" w:cs="Calibri"/>
          <w:sz w:val="21"/>
          <w:szCs w:val="21"/>
        </w:rPr>
        <w:t xml:space="preserve">desta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_Ref328215325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6.10.14 acima</w:t>
      </w:r>
      <w:r w:rsidR="005E0615" w:rsidRPr="00092E24">
        <w:rPr>
          <w:rFonts w:ascii="Calibri" w:hAnsi="Calibri" w:cs="Calibri"/>
          <w:sz w:val="21"/>
          <w:szCs w:val="21"/>
        </w:rPr>
        <w:fldChar w:fldCharType="end"/>
      </w:r>
      <w:r w:rsidR="00281CF6" w:rsidRPr="00092E24">
        <w:rPr>
          <w:rFonts w:ascii="Calibri" w:hAnsi="Calibri" w:cs="Calibri"/>
          <w:sz w:val="21"/>
          <w:szCs w:val="21"/>
        </w:rPr>
        <w:t xml:space="preserve"> </w:t>
      </w:r>
      <w:r w:rsidRPr="00092E24">
        <w:rPr>
          <w:rFonts w:ascii="Calibri" w:hAnsi="Calibri" w:cs="Calibri"/>
          <w:sz w:val="21"/>
          <w:szCs w:val="21"/>
        </w:rPr>
        <w:t xml:space="preserve">serão canceladas pela Emissora. Nesta alternativa, para o cálculo da Remuneração das Debêntures a serem resgatadas, para cada dia do período em que ocorra a ausência de taxas, será utilizada a última </w:t>
      </w:r>
      <w:r w:rsidR="005A5B13" w:rsidRPr="00092E24">
        <w:rPr>
          <w:rFonts w:ascii="Calibri" w:hAnsi="Calibri" w:cs="Calibri"/>
          <w:sz w:val="21"/>
          <w:szCs w:val="21"/>
        </w:rPr>
        <w:t>Taxa DI-Over</w:t>
      </w:r>
      <w:r w:rsidRPr="00092E24">
        <w:rPr>
          <w:rFonts w:ascii="Calibri" w:hAnsi="Calibri" w:cs="Calibri"/>
          <w:sz w:val="21"/>
          <w:szCs w:val="21"/>
        </w:rPr>
        <w:t xml:space="preserve"> divulgada oficialmente.</w:t>
      </w:r>
    </w:p>
    <w:p w14:paraId="5D32DCDA" w14:textId="77777777" w:rsidR="00915B9E" w:rsidRPr="00092E24" w:rsidRDefault="00D90407" w:rsidP="00BB510B">
      <w:pPr>
        <w:numPr>
          <w:ilvl w:val="4"/>
          <w:numId w:val="2"/>
        </w:numPr>
        <w:spacing w:after="140" w:line="280" w:lineRule="atLeast"/>
        <w:rPr>
          <w:rFonts w:ascii="Calibri" w:hAnsi="Calibri" w:cs="Calibri"/>
          <w:sz w:val="21"/>
          <w:szCs w:val="21"/>
        </w:rPr>
        <w:pPrChange w:id="173" w:author="Autor">
          <w:pPr>
            <w:numPr>
              <w:ilvl w:val="4"/>
              <w:numId w:val="2"/>
            </w:numPr>
            <w:tabs>
              <w:tab w:val="num" w:pos="709"/>
            </w:tabs>
            <w:ind w:left="709" w:hanging="709"/>
          </w:pPr>
        </w:pPrChange>
      </w:pPr>
      <w:r w:rsidRPr="00092E24">
        <w:rPr>
          <w:rFonts w:ascii="Calibri" w:hAnsi="Calibri" w:cs="Calibri"/>
          <w:sz w:val="21"/>
          <w:szCs w:val="21"/>
        </w:rPr>
        <w:t>C</w:t>
      </w:r>
      <w:r w:rsidR="00915B9E" w:rsidRPr="00092E24">
        <w:rPr>
          <w:rFonts w:ascii="Calibri" w:hAnsi="Calibri" w:cs="Calibri"/>
          <w:sz w:val="21"/>
          <w:szCs w:val="21"/>
        </w:rPr>
        <w:t xml:space="preserve">aso a </w:t>
      </w:r>
      <w:r w:rsidR="005A5B13" w:rsidRPr="00092E24">
        <w:rPr>
          <w:rFonts w:ascii="Calibri" w:hAnsi="Calibri" w:cs="Calibri"/>
          <w:sz w:val="21"/>
          <w:szCs w:val="21"/>
        </w:rPr>
        <w:t>Taxa DI-Over</w:t>
      </w:r>
      <w:r w:rsidR="00915B9E" w:rsidRPr="00092E24">
        <w:rPr>
          <w:rFonts w:ascii="Calibri" w:hAnsi="Calibri" w:cs="Calibri"/>
          <w:sz w:val="21"/>
          <w:szCs w:val="21"/>
        </w:rPr>
        <w:t xml:space="preserve"> volte a ser divulgada antes da realização da Assembleia Geral de Debenturistas e não haja disposição legal ou determinação judicial expressamente vedando a sua utilização, referida Assembleia Geral de Debenturistas deverá estabelecer que a </w:t>
      </w:r>
      <w:r w:rsidR="005A5B13" w:rsidRPr="00092E24">
        <w:rPr>
          <w:rFonts w:ascii="Calibri" w:hAnsi="Calibri" w:cs="Calibri"/>
          <w:sz w:val="21"/>
          <w:szCs w:val="21"/>
        </w:rPr>
        <w:t>Taxa DI-Over</w:t>
      </w:r>
      <w:r w:rsidR="00915B9E" w:rsidRPr="00092E24">
        <w:rPr>
          <w:rFonts w:ascii="Calibri" w:hAnsi="Calibri" w:cs="Calibri"/>
          <w:sz w:val="21"/>
          <w:szCs w:val="21"/>
        </w:rPr>
        <w:t>, a partir de sua divulgação, passará a ser novamente utilizada para o cálculo de quaisquer obrigações previstas nesta Escritura de Emissão.</w:t>
      </w:r>
    </w:p>
    <w:p w14:paraId="034F8F02" w14:textId="77777777" w:rsidR="003B0FE6" w:rsidRPr="00092E24" w:rsidRDefault="003B0FE6" w:rsidP="00443311">
      <w:pPr>
        <w:numPr>
          <w:ilvl w:val="1"/>
          <w:numId w:val="2"/>
        </w:numPr>
        <w:spacing w:after="140" w:line="280" w:lineRule="atLeast"/>
        <w:rPr>
          <w:ins w:id="174" w:author="Autor"/>
          <w:rFonts w:ascii="Calibri" w:hAnsi="Calibri" w:cs="Calibri"/>
          <w:sz w:val="21"/>
          <w:szCs w:val="21"/>
        </w:rPr>
      </w:pPr>
      <w:bookmarkStart w:id="175" w:name="_Ref342643353"/>
      <w:ins w:id="176" w:author="Autor">
        <w:r w:rsidRPr="00092E24">
          <w:rPr>
            <w:rFonts w:ascii="Calibri" w:hAnsi="Calibri" w:cs="Calibri"/>
            <w:i/>
            <w:sz w:val="21"/>
            <w:szCs w:val="21"/>
          </w:rPr>
          <w:t>Pagamento da Remuneração</w:t>
        </w:r>
        <w:r w:rsidRPr="00092E24">
          <w:rPr>
            <w:rFonts w:ascii="Calibri" w:hAnsi="Calibri" w:cs="Calibri"/>
            <w:sz w:val="21"/>
            <w:szCs w:val="21"/>
          </w:rPr>
          <w:t xml:space="preserve">. A Remuneração será paga mensalmente em 34 (trinta e quatro) parcelas mensais, iguais e sucessivas, sendo que o primeiro pagamento da Remuneração será devido em </w:t>
        </w:r>
        <w:r w:rsidR="00ED0D6F" w:rsidRPr="00092E24">
          <w:rPr>
            <w:rFonts w:ascii="Calibri" w:hAnsi="Calibri" w:cs="Calibri"/>
            <w:sz w:val="21"/>
            <w:szCs w:val="21"/>
          </w:rPr>
          <w:t>28</w:t>
        </w:r>
        <w:r w:rsidRPr="00092E24">
          <w:rPr>
            <w:rFonts w:ascii="Calibri" w:hAnsi="Calibri" w:cs="Calibri"/>
            <w:sz w:val="21"/>
            <w:szCs w:val="21"/>
          </w:rPr>
          <w:t xml:space="preserve"> de </w:t>
        </w:r>
        <w:r w:rsidR="00ED0D6F" w:rsidRPr="00092E24">
          <w:rPr>
            <w:rFonts w:ascii="Calibri" w:hAnsi="Calibri" w:cs="Calibri"/>
            <w:sz w:val="21"/>
            <w:szCs w:val="21"/>
          </w:rPr>
          <w:t>fevereiro</w:t>
        </w:r>
        <w:r w:rsidRPr="00092E24">
          <w:rPr>
            <w:rFonts w:ascii="Calibri" w:hAnsi="Calibri" w:cs="Calibri"/>
            <w:sz w:val="21"/>
            <w:szCs w:val="21"/>
          </w:rPr>
          <w:t xml:space="preserve"> de 2013 e o último será devido na Data de Vencimento, conforme a tabela constante do Anexo II a esta Escritura de Emissão (“</w:t>
        </w:r>
        <w:r w:rsidRPr="00092E24">
          <w:rPr>
            <w:rFonts w:ascii="Calibri" w:hAnsi="Calibri" w:cs="Calibri"/>
            <w:sz w:val="21"/>
            <w:szCs w:val="21"/>
            <w:u w:val="single"/>
          </w:rPr>
          <w:t>Datas de Pagamento da Remuneração</w:t>
        </w:r>
        <w:r w:rsidRPr="00092E24">
          <w:rPr>
            <w:rFonts w:ascii="Calibri" w:hAnsi="Calibri" w:cs="Calibri"/>
            <w:sz w:val="21"/>
            <w:szCs w:val="21"/>
          </w:rPr>
          <w:t>”) ou, conforme o caso, na data do eventual Resgate Antecipado, se houver, o que ocorrer primeiro, ou, ainda, na data do eventual vencimento antecipado das Debêntures em razão da ocorrência de um dos Eventos de Inadimplemento (conforme definido abaixo), nos termos e condições previstos na Escritura de Emissão.</w:t>
        </w:r>
        <w:bookmarkEnd w:id="175"/>
      </w:ins>
    </w:p>
    <w:bookmarkEnd w:id="141"/>
    <w:bookmarkEnd w:id="142"/>
    <w:p w14:paraId="1E2E0437" w14:textId="77777777" w:rsidR="00482085" w:rsidRPr="00092E24" w:rsidRDefault="00482085" w:rsidP="00BB510B">
      <w:pPr>
        <w:numPr>
          <w:ilvl w:val="1"/>
          <w:numId w:val="2"/>
        </w:numPr>
        <w:spacing w:after="140" w:line="280" w:lineRule="atLeast"/>
        <w:rPr>
          <w:rFonts w:ascii="Calibri" w:hAnsi="Calibri" w:cs="Calibri"/>
          <w:sz w:val="21"/>
          <w:szCs w:val="21"/>
        </w:rPr>
        <w:pPrChange w:id="177" w:author="Autor">
          <w:pPr>
            <w:numPr>
              <w:ilvl w:val="1"/>
              <w:numId w:val="2"/>
            </w:numPr>
            <w:tabs>
              <w:tab w:val="num" w:pos="709"/>
            </w:tabs>
            <w:ind w:left="709" w:hanging="709"/>
          </w:pPr>
        </w:pPrChange>
      </w:pPr>
      <w:r w:rsidRPr="00092E24">
        <w:rPr>
          <w:rFonts w:ascii="Calibri" w:hAnsi="Calibri" w:cs="Calibri"/>
          <w:i/>
          <w:sz w:val="21"/>
          <w:szCs w:val="21"/>
        </w:rPr>
        <w:t>Repactuação</w:t>
      </w:r>
      <w:r w:rsidRPr="00092E24">
        <w:rPr>
          <w:rFonts w:ascii="Calibri" w:hAnsi="Calibri" w:cs="Calibri"/>
          <w:sz w:val="21"/>
          <w:szCs w:val="21"/>
        </w:rPr>
        <w:t xml:space="preserve">.  </w:t>
      </w:r>
      <w:r w:rsidR="00497217" w:rsidRPr="00092E24">
        <w:rPr>
          <w:rFonts w:ascii="Calibri" w:hAnsi="Calibri" w:cs="Calibri"/>
          <w:sz w:val="21"/>
          <w:szCs w:val="21"/>
        </w:rPr>
        <w:t>As Debêntures n</w:t>
      </w:r>
      <w:r w:rsidRPr="00092E24">
        <w:rPr>
          <w:rFonts w:ascii="Calibri" w:hAnsi="Calibri" w:cs="Calibri"/>
          <w:sz w:val="21"/>
          <w:szCs w:val="21"/>
        </w:rPr>
        <w:t xml:space="preserve">ão </w:t>
      </w:r>
      <w:r w:rsidR="00497217" w:rsidRPr="00092E24">
        <w:rPr>
          <w:rFonts w:ascii="Calibri" w:hAnsi="Calibri" w:cs="Calibri"/>
          <w:sz w:val="21"/>
          <w:szCs w:val="21"/>
        </w:rPr>
        <w:t>serão objeto de</w:t>
      </w:r>
      <w:r w:rsidRPr="00092E24">
        <w:rPr>
          <w:rFonts w:ascii="Calibri" w:hAnsi="Calibri" w:cs="Calibri"/>
          <w:sz w:val="21"/>
          <w:szCs w:val="21"/>
        </w:rPr>
        <w:t xml:space="preserve"> repactuação programada.</w:t>
      </w:r>
    </w:p>
    <w:p w14:paraId="66646635" w14:textId="77777777" w:rsidR="00CB143B" w:rsidRPr="00092E24" w:rsidRDefault="00EC35F7" w:rsidP="00BB510B">
      <w:pPr>
        <w:numPr>
          <w:ilvl w:val="1"/>
          <w:numId w:val="2"/>
        </w:numPr>
        <w:spacing w:after="140" w:line="280" w:lineRule="atLeast"/>
        <w:rPr>
          <w:rFonts w:ascii="Calibri" w:hAnsi="Calibri" w:cs="Calibri"/>
          <w:sz w:val="21"/>
          <w:szCs w:val="21"/>
        </w:rPr>
        <w:pPrChange w:id="178" w:author="Autor">
          <w:pPr>
            <w:numPr>
              <w:ilvl w:val="1"/>
              <w:numId w:val="2"/>
            </w:numPr>
            <w:tabs>
              <w:tab w:val="num" w:pos="709"/>
            </w:tabs>
            <w:ind w:left="709" w:hanging="709"/>
          </w:pPr>
        </w:pPrChange>
      </w:pPr>
      <w:bookmarkStart w:id="179" w:name="_Ref343767580"/>
      <w:r w:rsidRPr="00092E24">
        <w:rPr>
          <w:rFonts w:ascii="Calibri" w:hAnsi="Calibri" w:cs="Calibri"/>
          <w:i/>
          <w:sz w:val="21"/>
          <w:szCs w:val="21"/>
        </w:rPr>
        <w:t>Resgate Antecipado Facultativo</w:t>
      </w:r>
      <w:r w:rsidRPr="00092E24">
        <w:rPr>
          <w:rFonts w:ascii="Calibri" w:hAnsi="Calibri" w:cs="Calibri"/>
          <w:sz w:val="21"/>
          <w:szCs w:val="21"/>
        </w:rPr>
        <w:t xml:space="preserve">. </w:t>
      </w:r>
      <w:r w:rsidR="00CB143B" w:rsidRPr="00092E24">
        <w:rPr>
          <w:rFonts w:ascii="Calibri" w:hAnsi="Calibri" w:cs="Calibri"/>
          <w:sz w:val="21"/>
          <w:szCs w:val="21"/>
        </w:rPr>
        <w:t xml:space="preserve">As Debêntures poderão ser integralmente resgatadas a qualquer momento, desde que a partir do </w:t>
      </w:r>
      <w:r w:rsidR="007D00D3" w:rsidRPr="00092E24">
        <w:rPr>
          <w:rFonts w:ascii="Calibri" w:hAnsi="Calibri" w:cs="Calibri"/>
          <w:sz w:val="21"/>
          <w:szCs w:val="21"/>
        </w:rPr>
        <w:t xml:space="preserve">7º </w:t>
      </w:r>
      <w:r w:rsidR="00CB143B" w:rsidRPr="00092E24">
        <w:rPr>
          <w:rFonts w:ascii="Calibri" w:hAnsi="Calibri" w:cs="Calibri"/>
          <w:sz w:val="21"/>
          <w:szCs w:val="21"/>
        </w:rPr>
        <w:t>(</w:t>
      </w:r>
      <w:r w:rsidR="007D00D3" w:rsidRPr="00092E24">
        <w:rPr>
          <w:rFonts w:ascii="Calibri" w:hAnsi="Calibri" w:cs="Calibri"/>
          <w:sz w:val="21"/>
          <w:szCs w:val="21"/>
        </w:rPr>
        <w:t>sétimo</w:t>
      </w:r>
      <w:r w:rsidR="00CB143B" w:rsidRPr="00092E24">
        <w:rPr>
          <w:rFonts w:ascii="Calibri" w:hAnsi="Calibri" w:cs="Calibri"/>
          <w:sz w:val="21"/>
          <w:szCs w:val="21"/>
        </w:rPr>
        <w:t>) mês contado da Data de Emissão, a critério da Emissora, por meio de envio ou de publicação de comunicado aos Debenturistas com 10 (dez) Dias Úteis de antecedência (“</w:t>
      </w:r>
      <w:r w:rsidR="00CB143B" w:rsidRPr="00092E24">
        <w:rPr>
          <w:rFonts w:ascii="Calibri" w:hAnsi="Calibri" w:cs="Calibri"/>
          <w:sz w:val="21"/>
          <w:szCs w:val="21"/>
          <w:u w:val="single"/>
        </w:rPr>
        <w:t>Resgate Antecipado</w:t>
      </w:r>
      <w:r w:rsidR="00CB143B" w:rsidRPr="00092E24">
        <w:rPr>
          <w:rFonts w:ascii="Calibri" w:hAnsi="Calibri" w:cs="Calibri"/>
          <w:sz w:val="21"/>
          <w:szCs w:val="21"/>
        </w:rPr>
        <w:t>”)</w:t>
      </w:r>
      <w:r w:rsidR="00E82FAB" w:rsidRPr="00092E24">
        <w:rPr>
          <w:rFonts w:ascii="Calibri" w:hAnsi="Calibri" w:cs="Calibri"/>
          <w:sz w:val="21"/>
          <w:szCs w:val="21"/>
        </w:rPr>
        <w:t xml:space="preserve"> e, na mesma data, envio de comunicado ao Agente Fiduciário</w:t>
      </w:r>
      <w:r w:rsidR="00CB143B" w:rsidRPr="00092E24">
        <w:rPr>
          <w:rFonts w:ascii="Calibri" w:hAnsi="Calibri" w:cs="Calibri"/>
          <w:sz w:val="21"/>
          <w:szCs w:val="21"/>
        </w:rPr>
        <w:t>, informando: (a) a data em que será realizado o Resgate Antecipado; e (b) qualquer outra informação relevante para os Debenturistas. O Resgate Antecipado das Debêntures, pela Emissora, se dará mediante o pagamento do seu Valor Nominal Unitário</w:t>
      </w:r>
      <w:ins w:id="180" w:author="Autor">
        <w:r w:rsidR="001A1AA4" w:rsidRPr="00092E24">
          <w:rPr>
            <w:rFonts w:ascii="Calibri" w:hAnsi="Calibri" w:cs="Calibri"/>
            <w:sz w:val="21"/>
            <w:szCs w:val="21"/>
          </w:rPr>
          <w:t xml:space="preserve"> ou do saldo do Valor Nominal Unitário das Debêntures</w:t>
        </w:r>
      </w:ins>
      <w:r w:rsidR="00CB143B" w:rsidRPr="00092E24">
        <w:rPr>
          <w:rFonts w:ascii="Calibri" w:hAnsi="Calibri" w:cs="Calibri"/>
          <w:sz w:val="21"/>
          <w:szCs w:val="21"/>
        </w:rPr>
        <w:t xml:space="preserve">, acrescido da Remuneração, calculada </w:t>
      </w:r>
      <w:r w:rsidR="00CB143B" w:rsidRPr="00092E24">
        <w:rPr>
          <w:rFonts w:ascii="Calibri" w:hAnsi="Calibri" w:cs="Calibri"/>
          <w:i/>
          <w:sz w:val="21"/>
          <w:szCs w:val="21"/>
        </w:rPr>
        <w:t>pro rata temporis</w:t>
      </w:r>
      <w:r w:rsidR="00CB143B" w:rsidRPr="00092E24">
        <w:rPr>
          <w:rFonts w:ascii="Calibri" w:hAnsi="Calibri" w:cs="Calibri"/>
          <w:sz w:val="21"/>
          <w:szCs w:val="21"/>
        </w:rPr>
        <w:t xml:space="preserve"> desde a Data d</w:t>
      </w:r>
      <w:r w:rsidR="00E82FAB" w:rsidRPr="00092E24">
        <w:rPr>
          <w:rFonts w:ascii="Calibri" w:hAnsi="Calibri" w:cs="Calibri"/>
          <w:sz w:val="21"/>
          <w:szCs w:val="21"/>
        </w:rPr>
        <w:t>a</w:t>
      </w:r>
      <w:r w:rsidR="00CB143B" w:rsidRPr="00092E24">
        <w:rPr>
          <w:rFonts w:ascii="Calibri" w:hAnsi="Calibri" w:cs="Calibri"/>
          <w:sz w:val="21"/>
          <w:szCs w:val="21"/>
        </w:rPr>
        <w:t xml:space="preserve"> </w:t>
      </w:r>
      <w:r w:rsidR="00E82FAB" w:rsidRPr="00092E24">
        <w:rPr>
          <w:rFonts w:ascii="Calibri" w:hAnsi="Calibri" w:cs="Calibri"/>
          <w:sz w:val="21"/>
          <w:szCs w:val="21"/>
        </w:rPr>
        <w:t xml:space="preserve">Primeira Integralização </w:t>
      </w:r>
      <w:r w:rsidR="00CB143B" w:rsidRPr="00092E24">
        <w:rPr>
          <w:rFonts w:ascii="Calibri" w:hAnsi="Calibri" w:cs="Calibri"/>
          <w:sz w:val="21"/>
          <w:szCs w:val="21"/>
        </w:rPr>
        <w:t xml:space="preserve">até a data do efetivo Resgate Antecipado, bem como dos Encargos Moratórios </w:t>
      </w:r>
      <w:r w:rsidR="00B539E7" w:rsidRPr="00092E24">
        <w:rPr>
          <w:rFonts w:ascii="Calibri" w:hAnsi="Calibri" w:cs="Calibri"/>
          <w:sz w:val="21"/>
          <w:szCs w:val="21"/>
        </w:rPr>
        <w:t xml:space="preserve">(conforme definidos abaixo) </w:t>
      </w:r>
      <w:r w:rsidR="00CB143B" w:rsidRPr="00092E24">
        <w:rPr>
          <w:rFonts w:ascii="Calibri" w:hAnsi="Calibri" w:cs="Calibri"/>
          <w:sz w:val="21"/>
          <w:szCs w:val="21"/>
        </w:rPr>
        <w:t>e do prêmio de resgate, se houver.</w:t>
      </w:r>
      <w:bookmarkEnd w:id="179"/>
      <w:r w:rsidR="00396EDC" w:rsidRPr="00092E24">
        <w:rPr>
          <w:rFonts w:ascii="Calibri" w:hAnsi="Calibri" w:cs="Calibri"/>
          <w:sz w:val="21"/>
          <w:szCs w:val="21"/>
        </w:rPr>
        <w:t xml:space="preserve"> </w:t>
      </w:r>
    </w:p>
    <w:p w14:paraId="34B1E0E3" w14:textId="77777777" w:rsidR="00CB143B" w:rsidRPr="00092E24" w:rsidRDefault="00CB143B" w:rsidP="00BB510B">
      <w:pPr>
        <w:numPr>
          <w:ilvl w:val="4"/>
          <w:numId w:val="2"/>
        </w:numPr>
        <w:spacing w:after="140" w:line="280" w:lineRule="atLeast"/>
        <w:rPr>
          <w:rFonts w:ascii="Calibri" w:hAnsi="Calibri" w:cs="Calibri"/>
          <w:sz w:val="21"/>
          <w:szCs w:val="21"/>
        </w:rPr>
        <w:pPrChange w:id="181" w:author="Autor">
          <w:pPr>
            <w:numPr>
              <w:ilvl w:val="4"/>
              <w:numId w:val="2"/>
            </w:numPr>
            <w:tabs>
              <w:tab w:val="num" w:pos="709"/>
            </w:tabs>
            <w:ind w:left="709" w:hanging="709"/>
          </w:pPr>
        </w:pPrChange>
      </w:pPr>
      <w:r w:rsidRPr="00092E24">
        <w:rPr>
          <w:rFonts w:ascii="Calibri" w:hAnsi="Calibri" w:cs="Calibri"/>
          <w:sz w:val="21"/>
          <w:szCs w:val="21"/>
        </w:rPr>
        <w:t xml:space="preserve">O Agente Fiduciário compromete-se a disponibilizar em sua página na internet o comunicado sobre o Resgate Antecipado, em até 5 (cinco) Dias Úteis contados da data do recebimento da </w:t>
      </w:r>
      <w:r w:rsidR="00B539E7" w:rsidRPr="00092E24">
        <w:rPr>
          <w:rFonts w:ascii="Calibri" w:hAnsi="Calibri" w:cs="Calibri"/>
          <w:sz w:val="21"/>
          <w:szCs w:val="21"/>
        </w:rPr>
        <w:t>c</w:t>
      </w:r>
      <w:r w:rsidRPr="00092E24">
        <w:rPr>
          <w:rFonts w:ascii="Calibri" w:hAnsi="Calibri" w:cs="Calibri"/>
          <w:sz w:val="21"/>
          <w:szCs w:val="21"/>
        </w:rPr>
        <w:t>omunicação de Resgate Antecipado ao Agente Fiduciário.</w:t>
      </w:r>
    </w:p>
    <w:p w14:paraId="270D31F1" w14:textId="4781E6E1" w:rsidR="00CB143B" w:rsidRPr="00092E24" w:rsidRDefault="00CB143B" w:rsidP="00BB510B">
      <w:pPr>
        <w:numPr>
          <w:ilvl w:val="4"/>
          <w:numId w:val="2"/>
        </w:numPr>
        <w:spacing w:after="140" w:line="280" w:lineRule="atLeast"/>
        <w:rPr>
          <w:rFonts w:ascii="Calibri" w:hAnsi="Calibri" w:cs="Calibri"/>
          <w:sz w:val="21"/>
          <w:szCs w:val="21"/>
        </w:rPr>
        <w:pPrChange w:id="182" w:author="Autor">
          <w:pPr>
            <w:numPr>
              <w:ilvl w:val="4"/>
              <w:numId w:val="2"/>
            </w:numPr>
            <w:tabs>
              <w:tab w:val="num" w:pos="709"/>
            </w:tabs>
            <w:ind w:left="709" w:hanging="709"/>
          </w:pPr>
        </w:pPrChange>
      </w:pPr>
      <w:r w:rsidRPr="00092E24">
        <w:rPr>
          <w:rFonts w:ascii="Calibri" w:hAnsi="Calibri" w:cs="Calibri"/>
          <w:sz w:val="21"/>
          <w:szCs w:val="21"/>
        </w:rPr>
        <w:t xml:space="preserve">O pagamento das Debêntures resgatadas antecipadamente por meio do Resgate Antecipado será feito (i) por meio dos procedimentos adotados pela CETIP para as Debêntures custodiadas eletronicamente no </w:t>
      </w:r>
      <w:del w:id="183" w:author="Autor">
        <w:r w:rsidRPr="00B5168F">
          <w:rPr>
            <w:rFonts w:ascii="Calibri" w:hAnsi="Calibri" w:cs="Calibri"/>
            <w:sz w:val="21"/>
            <w:szCs w:val="21"/>
          </w:rPr>
          <w:delText>SND</w:delText>
        </w:r>
      </w:del>
      <w:ins w:id="184" w:author="Autor">
        <w:r w:rsidR="001A1AA4" w:rsidRPr="00092E24">
          <w:rPr>
            <w:rFonts w:ascii="Calibri" w:hAnsi="Calibri" w:cs="Calibri"/>
            <w:sz w:val="21"/>
            <w:szCs w:val="21"/>
          </w:rPr>
          <w:t>CETIP 21</w:t>
        </w:r>
      </w:ins>
      <w:r w:rsidRPr="00092E24">
        <w:rPr>
          <w:rFonts w:ascii="Calibri" w:hAnsi="Calibri" w:cs="Calibri"/>
          <w:sz w:val="21"/>
          <w:szCs w:val="21"/>
        </w:rPr>
        <w:t xml:space="preserve">, e/ou (ii) mediante depósito em contas-correntes indicadas pelos Debenturistas a ser realizado pelo Banco </w:t>
      </w:r>
      <w:ins w:id="185"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Mandatário</w:t>
      </w:r>
      <w:r w:rsidRPr="00092E24">
        <w:rPr>
          <w:rFonts w:ascii="Calibri" w:hAnsi="Calibri" w:cs="Calibri"/>
          <w:sz w:val="21"/>
          <w:szCs w:val="21"/>
        </w:rPr>
        <w:t>, no caso</w:t>
      </w:r>
      <w:ins w:id="186" w:author="Autor">
        <w:r w:rsidRPr="00092E24">
          <w:rPr>
            <w:rFonts w:ascii="Calibri" w:hAnsi="Calibri" w:cs="Calibri"/>
            <w:sz w:val="21"/>
            <w:szCs w:val="21"/>
          </w:rPr>
          <w:t xml:space="preserve"> </w:t>
        </w:r>
        <w:r w:rsidR="00414EC6" w:rsidRPr="00092E24">
          <w:rPr>
            <w:rFonts w:ascii="Calibri" w:hAnsi="Calibri" w:cs="Calibri"/>
            <w:sz w:val="21"/>
            <w:szCs w:val="21"/>
          </w:rPr>
          <w:t>de</w:t>
        </w:r>
      </w:ins>
      <w:r w:rsidR="00414EC6" w:rsidRPr="00092E24">
        <w:rPr>
          <w:rFonts w:ascii="Calibri" w:hAnsi="Calibri" w:cs="Calibri"/>
          <w:sz w:val="21"/>
          <w:szCs w:val="21"/>
        </w:rPr>
        <w:t xml:space="preserve"> </w:t>
      </w:r>
      <w:r w:rsidRPr="00092E24">
        <w:rPr>
          <w:rFonts w:ascii="Calibri" w:hAnsi="Calibri" w:cs="Calibri"/>
          <w:sz w:val="21"/>
          <w:szCs w:val="21"/>
        </w:rPr>
        <w:t>Debêntures que não estejam custodiadas eletronicamente na CETIP.</w:t>
      </w:r>
    </w:p>
    <w:p w14:paraId="4041BD59" w14:textId="77777777" w:rsidR="00CB143B" w:rsidRPr="00092E24" w:rsidRDefault="00CB143B" w:rsidP="00BB510B">
      <w:pPr>
        <w:numPr>
          <w:ilvl w:val="4"/>
          <w:numId w:val="2"/>
        </w:numPr>
        <w:spacing w:after="140" w:line="280" w:lineRule="atLeast"/>
        <w:rPr>
          <w:rFonts w:ascii="Calibri" w:hAnsi="Calibri" w:cs="Calibri"/>
          <w:sz w:val="21"/>
          <w:szCs w:val="21"/>
        </w:rPr>
        <w:pPrChange w:id="187" w:author="Autor">
          <w:pPr>
            <w:numPr>
              <w:ilvl w:val="4"/>
              <w:numId w:val="2"/>
            </w:numPr>
            <w:tabs>
              <w:tab w:val="num" w:pos="709"/>
            </w:tabs>
            <w:ind w:left="709" w:hanging="709"/>
          </w:pPr>
        </w:pPrChange>
      </w:pPr>
      <w:r w:rsidRPr="00092E24">
        <w:rPr>
          <w:rFonts w:ascii="Calibri" w:hAnsi="Calibri" w:cs="Calibri"/>
          <w:sz w:val="21"/>
          <w:szCs w:val="21"/>
        </w:rPr>
        <w:t>Não haverá</w:t>
      </w:r>
      <w:r w:rsidR="00004111" w:rsidRPr="00092E24">
        <w:rPr>
          <w:rFonts w:ascii="Calibri" w:hAnsi="Calibri" w:cs="Calibri"/>
          <w:sz w:val="21"/>
          <w:szCs w:val="21"/>
        </w:rPr>
        <w:t xml:space="preserve"> </w:t>
      </w:r>
      <w:r w:rsidRPr="00092E24">
        <w:rPr>
          <w:rFonts w:ascii="Calibri" w:hAnsi="Calibri" w:cs="Calibri"/>
          <w:sz w:val="21"/>
          <w:szCs w:val="21"/>
        </w:rPr>
        <w:t>a possibilidade da Emissora realizar o Resgate Antecipado parcial das Debêntures</w:t>
      </w:r>
      <w:r w:rsidR="0023278E" w:rsidRPr="00092E24">
        <w:rPr>
          <w:rFonts w:ascii="Calibri" w:hAnsi="Calibri" w:cs="Calibri"/>
          <w:sz w:val="21"/>
          <w:szCs w:val="21"/>
        </w:rPr>
        <w:t>.</w:t>
      </w:r>
    </w:p>
    <w:p w14:paraId="3509CE28" w14:textId="5D831ADB" w:rsidR="00A1484F" w:rsidRPr="00092E24" w:rsidRDefault="008867A2" w:rsidP="00BB510B">
      <w:pPr>
        <w:numPr>
          <w:ilvl w:val="4"/>
          <w:numId w:val="2"/>
        </w:numPr>
        <w:spacing w:after="140" w:line="280" w:lineRule="atLeast"/>
        <w:rPr>
          <w:rFonts w:ascii="Calibri" w:hAnsi="Calibri" w:cs="Calibri"/>
          <w:sz w:val="21"/>
          <w:szCs w:val="21"/>
        </w:rPr>
        <w:pPrChange w:id="188" w:author="Autor">
          <w:pPr>
            <w:numPr>
              <w:ilvl w:val="4"/>
              <w:numId w:val="2"/>
            </w:numPr>
            <w:tabs>
              <w:tab w:val="num" w:pos="709"/>
            </w:tabs>
            <w:ind w:left="709" w:hanging="709"/>
          </w:pPr>
        </w:pPrChange>
      </w:pPr>
      <w:r w:rsidRPr="00092E24">
        <w:rPr>
          <w:rFonts w:ascii="Calibri" w:hAnsi="Calibri" w:cs="Calibri"/>
          <w:sz w:val="21"/>
          <w:szCs w:val="21"/>
        </w:rPr>
        <w:t xml:space="preserve">A CETIP deverá ser comunicada através de correspondência da Emissora com o “de acordo” do Agente Fiduciário, sobre a realização do Resgate Antecipado, com pelo menos 2 (dois) Dias Úteis de antecedência da data pretendida para a realização do Resgate Antecipado. Destaca-se que o referido "de acordo" do Agente Fiduciário não poderá ser negado, desde que integralmente atendidas as condições precedentes ao Resgate Antecipado, conforme Cláusula </w:t>
      </w:r>
      <w:del w:id="189" w:author="Autor">
        <w:r w:rsidRPr="00B5168F">
          <w:rPr>
            <w:rFonts w:ascii="Calibri" w:hAnsi="Calibri" w:cs="Calibri"/>
            <w:sz w:val="21"/>
            <w:szCs w:val="21"/>
          </w:rPr>
          <w:fldChar w:fldCharType="begin"/>
        </w:r>
        <w:r w:rsidRPr="00B5168F">
          <w:rPr>
            <w:rFonts w:ascii="Calibri" w:hAnsi="Calibri" w:cs="Calibri"/>
            <w:sz w:val="21"/>
            <w:szCs w:val="21"/>
          </w:rPr>
          <w:delInstrText xml:space="preserve"> REF _Ref343767580 \r \p \h </w:del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delText>6.12 acima</w:delText>
        </w:r>
        <w:r w:rsidRPr="00B5168F">
          <w:rPr>
            <w:rFonts w:ascii="Calibri" w:hAnsi="Calibri" w:cs="Calibri"/>
            <w:sz w:val="21"/>
            <w:szCs w:val="21"/>
          </w:rPr>
          <w:fldChar w:fldCharType="end"/>
        </w:r>
        <w:r w:rsidRPr="00B5168F">
          <w:rPr>
            <w:rFonts w:ascii="Calibri" w:hAnsi="Calibri" w:cs="Calibri"/>
            <w:sz w:val="21"/>
            <w:szCs w:val="21"/>
          </w:rPr>
          <w:delText>.</w:delText>
        </w:r>
      </w:del>
      <w:ins w:id="190" w:author="Autor">
        <w:r w:rsidRPr="00092E24">
          <w:rPr>
            <w:rFonts w:ascii="Calibri" w:hAnsi="Calibri" w:cs="Calibri"/>
            <w:sz w:val="21"/>
            <w:szCs w:val="21"/>
          </w:rPr>
          <w:fldChar w:fldCharType="begin"/>
        </w:r>
        <w:r w:rsidRPr="00092E24">
          <w:rPr>
            <w:rFonts w:ascii="Calibri" w:hAnsi="Calibri" w:cs="Calibri"/>
            <w:sz w:val="21"/>
            <w:szCs w:val="21"/>
          </w:rPr>
          <w:instrText xml:space="preserve"> REF _Ref343767580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6.13 acima</w:t>
        </w:r>
        <w:r w:rsidRPr="00092E24">
          <w:rPr>
            <w:rFonts w:ascii="Calibri" w:hAnsi="Calibri" w:cs="Calibri"/>
            <w:sz w:val="21"/>
            <w:szCs w:val="21"/>
          </w:rPr>
          <w:fldChar w:fldCharType="end"/>
        </w:r>
        <w:r w:rsidRPr="00092E24">
          <w:rPr>
            <w:rFonts w:ascii="Calibri" w:hAnsi="Calibri" w:cs="Calibri"/>
            <w:sz w:val="21"/>
            <w:szCs w:val="21"/>
          </w:rPr>
          <w:t>.</w:t>
        </w:r>
      </w:ins>
      <w:r w:rsidRPr="00092E24">
        <w:rPr>
          <w:rFonts w:ascii="Calibri" w:hAnsi="Calibri" w:cs="Calibri"/>
          <w:sz w:val="21"/>
          <w:szCs w:val="21"/>
        </w:rPr>
        <w:t xml:space="preserve">  </w:t>
      </w:r>
      <w:r w:rsidR="00A1484F" w:rsidRPr="00092E24">
        <w:rPr>
          <w:rFonts w:ascii="Calibri" w:hAnsi="Calibri"/>
          <w:sz w:val="21"/>
          <w:szCs w:val="21"/>
        </w:rPr>
        <w:t>As Debêntures resgatadas serão obrigatoriamente canceladas.</w:t>
      </w:r>
    </w:p>
    <w:p w14:paraId="5436B1AB" w14:textId="09AA2A97" w:rsidR="000C028B" w:rsidRPr="00092E24" w:rsidRDefault="000C028B" w:rsidP="00BB510B">
      <w:pPr>
        <w:numPr>
          <w:ilvl w:val="1"/>
          <w:numId w:val="2"/>
        </w:numPr>
        <w:spacing w:after="140" w:line="280" w:lineRule="atLeast"/>
        <w:rPr>
          <w:rFonts w:ascii="Calibri" w:hAnsi="Calibri" w:cs="Calibri"/>
          <w:sz w:val="21"/>
          <w:szCs w:val="21"/>
        </w:rPr>
        <w:pPrChange w:id="191" w:author="Autor">
          <w:pPr>
            <w:numPr>
              <w:ilvl w:val="1"/>
              <w:numId w:val="2"/>
            </w:numPr>
            <w:tabs>
              <w:tab w:val="num" w:pos="709"/>
            </w:tabs>
            <w:ind w:left="709" w:hanging="709"/>
          </w:pPr>
        </w:pPrChange>
      </w:pPr>
      <w:bookmarkStart w:id="192" w:name="_Ref534176584"/>
      <w:bookmarkStart w:id="193" w:name="_Ref247116994"/>
      <w:bookmarkEnd w:id="123"/>
      <w:bookmarkEnd w:id="140"/>
      <w:r w:rsidRPr="00092E24">
        <w:rPr>
          <w:rFonts w:ascii="Calibri" w:hAnsi="Calibri" w:cs="Calibri"/>
          <w:i/>
          <w:sz w:val="21"/>
          <w:szCs w:val="21"/>
        </w:rPr>
        <w:t xml:space="preserve">Amortização Extraordinária. </w:t>
      </w:r>
      <w:r w:rsidRPr="00092E24">
        <w:rPr>
          <w:rFonts w:ascii="Calibri" w:hAnsi="Calibri" w:cs="Calibri"/>
          <w:sz w:val="21"/>
          <w:szCs w:val="21"/>
        </w:rPr>
        <w:t>As Debêntures poderão ser amortizadas extraordinariamente, limitado a até 98% (noventa e oito por cento) do Valor Nominal Unitário das Debêntures ou do saldo do Valor Nominal Unitário das Debêntures,</w:t>
      </w:r>
      <w:r w:rsidRPr="00092E24">
        <w:rPr>
          <w:rFonts w:ascii="Calibri" w:hAnsi="Calibri"/>
          <w:sz w:val="21"/>
          <w:szCs w:val="21"/>
        </w:rPr>
        <w:t xml:space="preserve"> </w:t>
      </w:r>
      <w:r w:rsidRPr="00092E24">
        <w:rPr>
          <w:rFonts w:ascii="Calibri" w:hAnsi="Calibri" w:cs="Calibri"/>
          <w:sz w:val="21"/>
          <w:szCs w:val="21"/>
        </w:rPr>
        <w:t>a qualquer momento a partir do 212º (ducentésimo décimo segundo) dia contado da Data da Primeira Integralização, a critério da Emissora, por meio de envio ou de publicação de comunicado aos Debenturistas com 10 (dez) Dias Úteis de antecedência (“</w:t>
      </w:r>
      <w:r w:rsidRPr="00092E24">
        <w:rPr>
          <w:rFonts w:ascii="Calibri" w:hAnsi="Calibri" w:cs="Calibri"/>
          <w:sz w:val="21"/>
          <w:szCs w:val="21"/>
          <w:u w:val="single"/>
        </w:rPr>
        <w:t>Amortização Extraordinária</w:t>
      </w:r>
      <w:r w:rsidRPr="00092E24">
        <w:rPr>
          <w:rFonts w:ascii="Calibri" w:hAnsi="Calibri" w:cs="Calibri"/>
          <w:sz w:val="21"/>
          <w:szCs w:val="21"/>
        </w:rPr>
        <w:t>”) e, na mesma data, envio de comunicado ao Agente Fiduciário, informando: (a) a data em que será realizada a Amortização Extraordinária; e (b) qualquer outra informação relevante para os Debenturistas. A Amortização Extraordinária das Debêntures, pela Emissora, se dará mediante o pagamento do seu Valor Nominal Unitário</w:t>
      </w:r>
      <w:del w:id="194" w:author="Autor">
        <w:r w:rsidRPr="00B5168F">
          <w:rPr>
            <w:rFonts w:ascii="Calibri" w:hAnsi="Calibri" w:cs="Calibri"/>
            <w:sz w:val="21"/>
            <w:szCs w:val="21"/>
          </w:rPr>
          <w:delText>,</w:delText>
        </w:r>
      </w:del>
      <w:ins w:id="195" w:author="Autor">
        <w:r w:rsidR="004C560D" w:rsidRPr="00092E24">
          <w:rPr>
            <w:rFonts w:ascii="Calibri" w:hAnsi="Calibri" w:cs="Calibri"/>
            <w:sz w:val="21"/>
            <w:szCs w:val="21"/>
          </w:rPr>
          <w:t xml:space="preserve"> </w:t>
        </w:r>
        <w:r w:rsidR="004C560D" w:rsidRPr="00092E24">
          <w:rPr>
            <w:rFonts w:ascii="Calibri" w:hAnsi="Calibri" w:cs="Calibri"/>
            <w:sz w:val="21"/>
            <w:szCs w:val="21"/>
            <w:highlight w:val="yellow"/>
          </w:rPr>
          <w:t>[ou do saldo do Valor Nominal Unitário]</w:t>
        </w:r>
        <w:r w:rsidRPr="00092E24">
          <w:rPr>
            <w:rFonts w:ascii="Calibri" w:hAnsi="Calibri" w:cs="Calibri"/>
            <w:sz w:val="21"/>
            <w:szCs w:val="21"/>
          </w:rPr>
          <w:t>,</w:t>
        </w:r>
      </w:ins>
      <w:r w:rsidRPr="00092E24">
        <w:rPr>
          <w:rFonts w:ascii="Calibri" w:hAnsi="Calibri" w:cs="Calibri"/>
          <w:sz w:val="21"/>
          <w:szCs w:val="21"/>
        </w:rPr>
        <w:t xml:space="preserve">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da Primeira Integralização até a data da efetiva Amortização Extraordinária, bem como dos Encargos Moratórios incidentes sobre o Saldo Devedor atualizado das Debêntures. </w:t>
      </w:r>
      <w:ins w:id="196" w:author="Autor">
        <w:r w:rsidR="00BB1AC0" w:rsidRPr="00092E24">
          <w:rPr>
            <w:rFonts w:ascii="Calibri" w:hAnsi="Calibri" w:cs="Calibri"/>
            <w:b/>
            <w:sz w:val="21"/>
            <w:szCs w:val="21"/>
            <w:highlight w:val="yellow"/>
          </w:rPr>
          <w:t>[Nota: OT e BV, favor confirmar o texto destacado em amarelo]</w:t>
        </w:r>
      </w:ins>
    </w:p>
    <w:p w14:paraId="514ABE7E" w14:textId="77777777" w:rsidR="000C028B" w:rsidRPr="00092E24" w:rsidRDefault="000C028B" w:rsidP="00BB510B">
      <w:pPr>
        <w:numPr>
          <w:ilvl w:val="4"/>
          <w:numId w:val="2"/>
        </w:numPr>
        <w:spacing w:after="140" w:line="280" w:lineRule="atLeast"/>
        <w:rPr>
          <w:rFonts w:ascii="Calibri" w:hAnsi="Calibri" w:cs="Calibri"/>
          <w:sz w:val="21"/>
          <w:szCs w:val="21"/>
        </w:rPr>
        <w:pPrChange w:id="197" w:author="Autor">
          <w:pPr>
            <w:numPr>
              <w:ilvl w:val="4"/>
              <w:numId w:val="2"/>
            </w:numPr>
            <w:tabs>
              <w:tab w:val="num" w:pos="709"/>
            </w:tabs>
            <w:ind w:left="709" w:hanging="709"/>
          </w:pPr>
        </w:pPrChange>
      </w:pPr>
      <w:r w:rsidRPr="00092E24">
        <w:rPr>
          <w:rFonts w:ascii="Calibri" w:hAnsi="Calibri" w:cs="Calibri"/>
          <w:sz w:val="21"/>
          <w:szCs w:val="21"/>
        </w:rPr>
        <w:t>A Amortização Extraordinária deverá abranger, proporcionalmente, a totalidade das Debêntures em circulação.</w:t>
      </w:r>
    </w:p>
    <w:p w14:paraId="3B7ACBA7" w14:textId="77777777" w:rsidR="001A1AA4" w:rsidRPr="00092E24" w:rsidRDefault="001A1AA4" w:rsidP="00443311">
      <w:pPr>
        <w:numPr>
          <w:ilvl w:val="4"/>
          <w:numId w:val="2"/>
        </w:numPr>
        <w:spacing w:after="140" w:line="280" w:lineRule="atLeast"/>
        <w:rPr>
          <w:ins w:id="198" w:author="Autor"/>
          <w:rFonts w:ascii="Calibri" w:hAnsi="Calibri" w:cs="Calibri"/>
          <w:sz w:val="21"/>
          <w:szCs w:val="21"/>
        </w:rPr>
      </w:pPr>
      <w:ins w:id="199" w:author="Autor">
        <w:r w:rsidRPr="00092E24">
          <w:rPr>
            <w:rFonts w:ascii="Calibri" w:hAnsi="Calibri" w:cs="Calibri"/>
            <w:sz w:val="21"/>
            <w:szCs w:val="21"/>
          </w:rPr>
          <w:t>A CETIP deverá ser informada sobre o Resgate Antecipado Facultativo ou sobre a Amortização Extraordinária em até 2 (dois) Dias Úteis de sua realização.</w:t>
        </w:r>
      </w:ins>
    </w:p>
    <w:p w14:paraId="70E3A460" w14:textId="77777777" w:rsidR="00926A08" w:rsidRPr="00092E24" w:rsidRDefault="00926A08" w:rsidP="00BB510B">
      <w:pPr>
        <w:numPr>
          <w:ilvl w:val="1"/>
          <w:numId w:val="2"/>
        </w:numPr>
        <w:spacing w:after="140" w:line="280" w:lineRule="atLeast"/>
        <w:rPr>
          <w:rFonts w:ascii="Calibri" w:hAnsi="Calibri" w:cs="Calibri"/>
          <w:sz w:val="21"/>
          <w:szCs w:val="21"/>
        </w:rPr>
        <w:pPrChange w:id="200" w:author="Autor">
          <w:pPr>
            <w:numPr>
              <w:ilvl w:val="1"/>
              <w:numId w:val="2"/>
            </w:numPr>
            <w:tabs>
              <w:tab w:val="num" w:pos="709"/>
            </w:tabs>
            <w:ind w:left="709" w:hanging="709"/>
          </w:pPr>
        </w:pPrChange>
      </w:pPr>
      <w:r w:rsidRPr="00092E24">
        <w:rPr>
          <w:rFonts w:ascii="Calibri" w:hAnsi="Calibri" w:cs="Calibri"/>
          <w:i/>
          <w:sz w:val="21"/>
          <w:szCs w:val="21"/>
        </w:rPr>
        <w:t xml:space="preserve">Encargos </w:t>
      </w:r>
      <w:r w:rsidR="00E16D4B" w:rsidRPr="00092E24">
        <w:rPr>
          <w:rFonts w:ascii="Calibri" w:hAnsi="Calibri" w:cs="Calibri"/>
          <w:i/>
          <w:sz w:val="21"/>
          <w:szCs w:val="21"/>
        </w:rPr>
        <w:t>M</w:t>
      </w:r>
      <w:r w:rsidRPr="00092E24">
        <w:rPr>
          <w:rFonts w:ascii="Calibri" w:hAnsi="Calibri" w:cs="Calibri"/>
          <w:i/>
          <w:sz w:val="21"/>
          <w:szCs w:val="21"/>
        </w:rPr>
        <w:t>oratórios</w:t>
      </w:r>
      <w:r w:rsidRPr="00092E24">
        <w:rPr>
          <w:rFonts w:ascii="Calibri" w:hAnsi="Calibri" w:cs="Calibri"/>
          <w:sz w:val="21"/>
          <w:szCs w:val="21"/>
        </w:rPr>
        <w:t xml:space="preserve">. </w:t>
      </w:r>
      <w:r w:rsidR="006522D0" w:rsidRPr="00092E24">
        <w:rPr>
          <w:rFonts w:ascii="Calibri" w:hAnsi="Calibri" w:cs="Calibri"/>
          <w:sz w:val="21"/>
          <w:szCs w:val="21"/>
        </w:rPr>
        <w:t>Sem prejuízo da Remuneração das Debêntures, o</w:t>
      </w:r>
      <w:r w:rsidRPr="00092E24">
        <w:rPr>
          <w:rFonts w:ascii="Calibri" w:hAnsi="Calibri" w:cs="Calibri"/>
          <w:sz w:val="21"/>
          <w:szCs w:val="21"/>
        </w:rPr>
        <w:t xml:space="preserve">correndo impontualidade no pagamento de qualquer valor devido relativamente a qualquer obrigação decorrente desta Escritura de Emissão, sobre todos e quaisquer valores em atraso incidirão, independentemente de aviso, notificação ou interpelação judicial </w:t>
      </w:r>
      <w:r w:rsidRPr="00092E24">
        <w:rPr>
          <w:rFonts w:ascii="Calibri" w:hAnsi="Calibri" w:cs="Calibri"/>
          <w:i/>
          <w:sz w:val="21"/>
          <w:szCs w:val="21"/>
        </w:rPr>
        <w:t>ou extrajudicial,</w:t>
      </w:r>
      <w:r w:rsidRPr="00092E24">
        <w:rPr>
          <w:rFonts w:ascii="Calibri" w:hAnsi="Calibri" w:cs="Calibri"/>
          <w:sz w:val="21"/>
          <w:szCs w:val="21"/>
        </w:rPr>
        <w:t xml:space="preserve"> </w:t>
      </w:r>
      <w:r w:rsidR="008C7B6F" w:rsidRPr="00092E24">
        <w:rPr>
          <w:rFonts w:ascii="Calibri" w:hAnsi="Calibri" w:cs="Calibri"/>
          <w:sz w:val="21"/>
          <w:szCs w:val="21"/>
        </w:rPr>
        <w:t xml:space="preserve">e sem prejuízo da Remuneração, calculada </w:t>
      </w:r>
      <w:r w:rsidR="008C7B6F" w:rsidRPr="00092E24">
        <w:rPr>
          <w:rFonts w:ascii="Calibri" w:hAnsi="Calibri" w:cs="Calibri"/>
          <w:i/>
          <w:sz w:val="21"/>
          <w:szCs w:val="21"/>
        </w:rPr>
        <w:t>pro rata temporis</w:t>
      </w:r>
      <w:r w:rsidR="008C7B6F" w:rsidRPr="00092E24">
        <w:rPr>
          <w:rFonts w:ascii="Calibri" w:hAnsi="Calibri" w:cs="Calibri"/>
          <w:sz w:val="21"/>
          <w:szCs w:val="21"/>
        </w:rPr>
        <w:t xml:space="preserve"> desde a data de inadimplemento até a data do efetivo pagamento, </w:t>
      </w:r>
      <w:r w:rsidRPr="00092E24">
        <w:rPr>
          <w:rFonts w:ascii="Calibri" w:hAnsi="Calibri" w:cs="Calibri"/>
          <w:sz w:val="21"/>
          <w:szCs w:val="21"/>
        </w:rPr>
        <w:t xml:space="preserve">(i) multa moratória de </w:t>
      </w:r>
      <w:r w:rsidR="00C25F10" w:rsidRPr="00092E24">
        <w:rPr>
          <w:rFonts w:ascii="Calibri" w:hAnsi="Calibri" w:cs="Calibri"/>
          <w:sz w:val="21"/>
          <w:szCs w:val="21"/>
        </w:rPr>
        <w:t xml:space="preserve">2% (dois </w:t>
      </w:r>
      <w:r w:rsidRPr="00092E24">
        <w:rPr>
          <w:rFonts w:ascii="Calibri" w:hAnsi="Calibri" w:cs="Calibri"/>
          <w:sz w:val="21"/>
          <w:szCs w:val="21"/>
        </w:rPr>
        <w:t>por cento);</w:t>
      </w:r>
      <w:r w:rsidR="00F85288" w:rsidRPr="00092E24">
        <w:rPr>
          <w:rFonts w:ascii="Calibri" w:hAnsi="Calibri" w:cs="Calibri"/>
          <w:sz w:val="21"/>
          <w:szCs w:val="21"/>
        </w:rPr>
        <w:t xml:space="preserve"> e</w:t>
      </w:r>
      <w:r w:rsidRPr="00092E24">
        <w:rPr>
          <w:rFonts w:ascii="Calibri" w:hAnsi="Calibri" w:cs="Calibri"/>
          <w:sz w:val="21"/>
          <w:szCs w:val="21"/>
        </w:rPr>
        <w:t xml:space="preserve"> (ii) juros de mora de </w:t>
      </w:r>
      <w:r w:rsidR="00C25F10" w:rsidRPr="00092E24">
        <w:rPr>
          <w:rFonts w:ascii="Calibri" w:hAnsi="Calibri" w:cs="Calibri"/>
          <w:sz w:val="21"/>
          <w:szCs w:val="21"/>
        </w:rPr>
        <w:t>1</w:t>
      </w:r>
      <w:r w:rsidRPr="00092E24">
        <w:rPr>
          <w:rFonts w:ascii="Calibri" w:hAnsi="Calibri" w:cs="Calibri"/>
          <w:sz w:val="21"/>
          <w:szCs w:val="21"/>
        </w:rPr>
        <w:t>% (</w:t>
      </w:r>
      <w:r w:rsidR="00C25F10" w:rsidRPr="00092E24">
        <w:rPr>
          <w:rFonts w:ascii="Calibri" w:hAnsi="Calibri" w:cs="Calibri"/>
          <w:sz w:val="21"/>
          <w:szCs w:val="21"/>
        </w:rPr>
        <w:t>um</w:t>
      </w:r>
      <w:r w:rsidRPr="00092E24">
        <w:rPr>
          <w:rFonts w:ascii="Calibri" w:hAnsi="Calibri" w:cs="Calibri"/>
          <w:sz w:val="21"/>
          <w:szCs w:val="21"/>
        </w:rPr>
        <w:t xml:space="preserve"> por cento) ao mês, calculados </w:t>
      </w:r>
      <w:r w:rsidRPr="00092E24">
        <w:rPr>
          <w:rFonts w:ascii="Calibri" w:hAnsi="Calibri" w:cs="Calibri"/>
          <w:i/>
          <w:sz w:val="21"/>
          <w:szCs w:val="21"/>
        </w:rPr>
        <w:t>pro rata temporis</w:t>
      </w:r>
      <w:r w:rsidRPr="00092E24">
        <w:rPr>
          <w:rFonts w:ascii="Calibri" w:hAnsi="Calibri" w:cs="Calibri"/>
          <w:sz w:val="21"/>
          <w:szCs w:val="21"/>
        </w:rPr>
        <w:t xml:space="preserve"> desde a data de inadimplemento até a data do efetivo pagamento (</w:t>
      </w:r>
      <w:r w:rsidR="007B4777" w:rsidRPr="00092E24">
        <w:rPr>
          <w:rFonts w:ascii="Calibri" w:hAnsi="Calibri" w:cs="Calibri"/>
          <w:sz w:val="21"/>
          <w:szCs w:val="21"/>
        </w:rPr>
        <w:t>“</w:t>
      </w:r>
      <w:r w:rsidRPr="00092E24">
        <w:rPr>
          <w:rFonts w:ascii="Calibri" w:hAnsi="Calibri" w:cs="Calibri"/>
          <w:sz w:val="21"/>
          <w:szCs w:val="21"/>
          <w:u w:val="single"/>
        </w:rPr>
        <w:t>Encargos Moratórios</w:t>
      </w:r>
      <w:r w:rsidR="007B4777" w:rsidRPr="00092E24">
        <w:rPr>
          <w:rFonts w:ascii="Calibri" w:hAnsi="Calibri" w:cs="Calibri"/>
          <w:sz w:val="21"/>
          <w:szCs w:val="21"/>
        </w:rPr>
        <w:t>”</w:t>
      </w:r>
      <w:r w:rsidRPr="00092E24">
        <w:rPr>
          <w:rFonts w:ascii="Calibri" w:hAnsi="Calibri" w:cs="Calibri"/>
          <w:sz w:val="21"/>
          <w:szCs w:val="21"/>
        </w:rPr>
        <w:t>).</w:t>
      </w:r>
      <w:bookmarkEnd w:id="193"/>
    </w:p>
    <w:p w14:paraId="6825E77D" w14:textId="77777777" w:rsidR="00926A08" w:rsidRPr="00092E24" w:rsidRDefault="00926A08" w:rsidP="00BB510B">
      <w:pPr>
        <w:numPr>
          <w:ilvl w:val="1"/>
          <w:numId w:val="2"/>
        </w:numPr>
        <w:spacing w:after="140" w:line="280" w:lineRule="atLeast"/>
        <w:rPr>
          <w:rFonts w:ascii="Calibri" w:hAnsi="Calibri" w:cs="Calibri"/>
          <w:sz w:val="21"/>
          <w:szCs w:val="21"/>
        </w:rPr>
        <w:pPrChange w:id="201" w:author="Autor">
          <w:pPr>
            <w:numPr>
              <w:ilvl w:val="1"/>
              <w:numId w:val="2"/>
            </w:numPr>
            <w:tabs>
              <w:tab w:val="num" w:pos="709"/>
            </w:tabs>
            <w:ind w:left="709" w:hanging="709"/>
          </w:pPr>
        </w:pPrChange>
      </w:pPr>
      <w:r w:rsidRPr="00092E24">
        <w:rPr>
          <w:rFonts w:ascii="Calibri" w:hAnsi="Calibri" w:cs="Calibri"/>
          <w:i/>
          <w:sz w:val="21"/>
          <w:szCs w:val="21"/>
        </w:rPr>
        <w:t xml:space="preserve">Decadência dos </w:t>
      </w:r>
      <w:r w:rsidR="00E16D4B" w:rsidRPr="00092E24">
        <w:rPr>
          <w:rFonts w:ascii="Calibri" w:hAnsi="Calibri" w:cs="Calibri"/>
          <w:i/>
          <w:sz w:val="21"/>
          <w:szCs w:val="21"/>
        </w:rPr>
        <w:t>D</w:t>
      </w:r>
      <w:r w:rsidRPr="00092E24">
        <w:rPr>
          <w:rFonts w:ascii="Calibri" w:hAnsi="Calibri" w:cs="Calibri"/>
          <w:i/>
          <w:sz w:val="21"/>
          <w:szCs w:val="21"/>
        </w:rPr>
        <w:t xml:space="preserve">ireitos aos </w:t>
      </w:r>
      <w:r w:rsidR="00E16D4B" w:rsidRPr="00092E24">
        <w:rPr>
          <w:rFonts w:ascii="Calibri" w:hAnsi="Calibri" w:cs="Calibri"/>
          <w:i/>
          <w:sz w:val="21"/>
          <w:szCs w:val="21"/>
        </w:rPr>
        <w:t>A</w:t>
      </w:r>
      <w:r w:rsidRPr="00092E24">
        <w:rPr>
          <w:rFonts w:ascii="Calibri" w:hAnsi="Calibri" w:cs="Calibri"/>
          <w:i/>
          <w:sz w:val="21"/>
          <w:szCs w:val="21"/>
        </w:rPr>
        <w:t>créscimos</w:t>
      </w:r>
      <w:r w:rsidRPr="00092E24">
        <w:rPr>
          <w:rFonts w:ascii="Calibri" w:hAnsi="Calibri" w:cs="Calibri"/>
          <w:sz w:val="21"/>
          <w:szCs w:val="21"/>
        </w:rPr>
        <w:t xml:space="preserve">.  </w:t>
      </w:r>
      <w:r w:rsidR="00836A0B" w:rsidRPr="00092E24">
        <w:rPr>
          <w:rFonts w:ascii="Calibri" w:hAnsi="Calibri" w:cs="Calibri"/>
          <w:sz w:val="21"/>
          <w:szCs w:val="21"/>
        </w:rPr>
        <w:t>O</w:t>
      </w:r>
      <w:r w:rsidR="00497217" w:rsidRPr="00092E24">
        <w:rPr>
          <w:rFonts w:ascii="Calibri" w:hAnsi="Calibri" w:cs="Calibri"/>
          <w:sz w:val="21"/>
          <w:szCs w:val="21"/>
        </w:rPr>
        <w:t xml:space="preserve"> </w:t>
      </w:r>
      <w:r w:rsidRPr="00092E24">
        <w:rPr>
          <w:rFonts w:ascii="Calibri" w:hAnsi="Calibri" w:cs="Calibri"/>
          <w:sz w:val="21"/>
          <w:szCs w:val="21"/>
        </w:rPr>
        <w:t xml:space="preserve">não comparecimento do </w:t>
      </w:r>
      <w:r w:rsidR="002742DD" w:rsidRPr="00092E24">
        <w:rPr>
          <w:rFonts w:ascii="Calibri" w:hAnsi="Calibri" w:cs="Calibri"/>
          <w:sz w:val="21"/>
          <w:szCs w:val="21"/>
        </w:rPr>
        <w:t>Debenturista</w:t>
      </w:r>
      <w:r w:rsidRPr="00092E24">
        <w:rPr>
          <w:rFonts w:ascii="Calibri" w:hAnsi="Calibri" w:cs="Calibri"/>
          <w:sz w:val="21"/>
          <w:szCs w:val="21"/>
        </w:rPr>
        <w:t xml:space="preserve">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92E24">
        <w:rPr>
          <w:rFonts w:ascii="Calibri" w:eastAsia="Batang" w:hAnsi="Calibri" w:cs="Calibri"/>
          <w:sz w:val="21"/>
          <w:szCs w:val="21"/>
        </w:rPr>
        <w:t>ou pagamento, no caso de impontualidade no pagamento</w:t>
      </w:r>
      <w:r w:rsidRPr="00092E24">
        <w:rPr>
          <w:rFonts w:ascii="Calibri" w:hAnsi="Calibri" w:cs="Calibri"/>
          <w:sz w:val="21"/>
          <w:szCs w:val="21"/>
        </w:rPr>
        <w:t>.</w:t>
      </w:r>
    </w:p>
    <w:bookmarkEnd w:id="192"/>
    <w:p w14:paraId="112EA6EA" w14:textId="77777777" w:rsidR="00926A08" w:rsidRPr="00092E24" w:rsidRDefault="00926A08" w:rsidP="00BB510B">
      <w:pPr>
        <w:numPr>
          <w:ilvl w:val="1"/>
          <w:numId w:val="2"/>
        </w:numPr>
        <w:spacing w:after="140" w:line="280" w:lineRule="atLeast"/>
        <w:rPr>
          <w:rFonts w:ascii="Calibri" w:hAnsi="Calibri" w:cs="Calibri"/>
          <w:sz w:val="21"/>
          <w:szCs w:val="21"/>
        </w:rPr>
        <w:pPrChange w:id="202" w:author="Autor">
          <w:pPr>
            <w:numPr>
              <w:ilvl w:val="1"/>
              <w:numId w:val="2"/>
            </w:numPr>
            <w:tabs>
              <w:tab w:val="num" w:pos="709"/>
            </w:tabs>
            <w:ind w:left="709" w:hanging="709"/>
          </w:pPr>
        </w:pPrChange>
      </w:pPr>
      <w:r w:rsidRPr="00092E24">
        <w:rPr>
          <w:rFonts w:ascii="Calibri" w:hAnsi="Calibri" w:cs="Calibri"/>
          <w:i/>
          <w:sz w:val="21"/>
          <w:szCs w:val="21"/>
        </w:rPr>
        <w:t xml:space="preserve">Local de </w:t>
      </w:r>
      <w:r w:rsidR="00E16D4B" w:rsidRPr="00092E24">
        <w:rPr>
          <w:rFonts w:ascii="Calibri" w:hAnsi="Calibri" w:cs="Calibri"/>
          <w:i/>
          <w:sz w:val="21"/>
          <w:szCs w:val="21"/>
        </w:rPr>
        <w:t>P</w:t>
      </w:r>
      <w:r w:rsidRPr="00092E24">
        <w:rPr>
          <w:rFonts w:ascii="Calibri" w:hAnsi="Calibri" w:cs="Calibri"/>
          <w:i/>
          <w:sz w:val="21"/>
          <w:szCs w:val="21"/>
        </w:rPr>
        <w:t>agamento</w:t>
      </w:r>
      <w:r w:rsidRPr="00092E24">
        <w:rPr>
          <w:rFonts w:ascii="Calibri" w:hAnsi="Calibri" w:cs="Calibri"/>
          <w:sz w:val="21"/>
          <w:szCs w:val="21"/>
        </w:rPr>
        <w:t xml:space="preserve">.  Os pagamentos referentes às Debêntures e a quaisquer outros valores eventualmente devidos pela </w:t>
      </w:r>
      <w:r w:rsidR="00E30E11" w:rsidRPr="00092E24">
        <w:rPr>
          <w:rFonts w:ascii="Calibri" w:hAnsi="Calibri" w:cs="Calibri"/>
          <w:sz w:val="21"/>
          <w:szCs w:val="21"/>
        </w:rPr>
        <w:t>Emissora</w:t>
      </w:r>
      <w:r w:rsidRPr="00092E24">
        <w:rPr>
          <w:rFonts w:ascii="Calibri" w:hAnsi="Calibri" w:cs="Calibri"/>
          <w:sz w:val="21"/>
          <w:szCs w:val="21"/>
        </w:rPr>
        <w:t xml:space="preserve"> nos termos desta Escritura de Emissão serão efetuados pela </w:t>
      </w:r>
      <w:r w:rsidR="00E30E11" w:rsidRPr="00092E24">
        <w:rPr>
          <w:rFonts w:ascii="Calibri" w:hAnsi="Calibri" w:cs="Calibri"/>
          <w:sz w:val="21"/>
          <w:szCs w:val="21"/>
        </w:rPr>
        <w:t>Emissora</w:t>
      </w:r>
      <w:r w:rsidRPr="00092E24">
        <w:rPr>
          <w:rFonts w:ascii="Calibri" w:hAnsi="Calibri" w:cs="Calibri"/>
          <w:sz w:val="21"/>
          <w:szCs w:val="21"/>
        </w:rPr>
        <w:t xml:space="preserve">, por intermédio da CETIP, ou, ainda, por meio </w:t>
      </w:r>
      <w:r w:rsidR="003467B6" w:rsidRPr="00092E24">
        <w:rPr>
          <w:rFonts w:ascii="Calibri" w:hAnsi="Calibri" w:cs="Calibri"/>
          <w:sz w:val="21"/>
          <w:szCs w:val="21"/>
        </w:rPr>
        <w:t xml:space="preserve">do Banco </w:t>
      </w:r>
      <w:ins w:id="203"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 xml:space="preserve">Mandatário </w:t>
      </w:r>
      <w:r w:rsidRPr="00092E24">
        <w:rPr>
          <w:rFonts w:ascii="Calibri" w:hAnsi="Calibri" w:cs="Calibri"/>
          <w:sz w:val="21"/>
          <w:szCs w:val="21"/>
        </w:rPr>
        <w:t xml:space="preserve">para os </w:t>
      </w:r>
      <w:r w:rsidR="002742DD" w:rsidRPr="00092E24">
        <w:rPr>
          <w:rFonts w:ascii="Calibri" w:hAnsi="Calibri" w:cs="Calibri"/>
          <w:sz w:val="21"/>
          <w:szCs w:val="21"/>
        </w:rPr>
        <w:t>Debenturista</w:t>
      </w:r>
      <w:r w:rsidRPr="00092E24">
        <w:rPr>
          <w:rFonts w:ascii="Calibri" w:hAnsi="Calibri" w:cs="Calibri"/>
          <w:sz w:val="21"/>
          <w:szCs w:val="21"/>
        </w:rPr>
        <w:t>s que não tiverem suas Debêntures custodiadas na CETIP.</w:t>
      </w:r>
      <w:r w:rsidR="006B423E" w:rsidRPr="00092E24">
        <w:rPr>
          <w:rFonts w:ascii="Calibri" w:hAnsi="Calibri" w:cs="Calibri"/>
          <w:sz w:val="21"/>
          <w:szCs w:val="21"/>
        </w:rPr>
        <w:t xml:space="preserve"> </w:t>
      </w:r>
      <w:r w:rsidRPr="00092E24">
        <w:rPr>
          <w:rFonts w:ascii="Calibri" w:hAnsi="Calibri" w:cs="Calibri"/>
          <w:sz w:val="21"/>
          <w:szCs w:val="21"/>
        </w:rPr>
        <w:t xml:space="preserve">Caso qualquer </w:t>
      </w:r>
      <w:r w:rsidR="002742DD" w:rsidRPr="00092E24">
        <w:rPr>
          <w:rFonts w:ascii="Calibri" w:hAnsi="Calibri" w:cs="Calibri"/>
          <w:sz w:val="21"/>
          <w:szCs w:val="21"/>
        </w:rPr>
        <w:t>Debenturista</w:t>
      </w:r>
      <w:r w:rsidRPr="00092E24">
        <w:rPr>
          <w:rFonts w:ascii="Calibri" w:hAnsi="Calibri" w:cs="Calibri"/>
          <w:sz w:val="21"/>
          <w:szCs w:val="21"/>
        </w:rPr>
        <w:t xml:space="preserve"> tenha imunidade ou isenção tributária, </w:t>
      </w:r>
      <w:r w:rsidR="006B0FAA" w:rsidRPr="00092E24">
        <w:rPr>
          <w:rFonts w:ascii="Calibri" w:hAnsi="Calibri" w:cs="Calibri"/>
          <w:sz w:val="21"/>
          <w:szCs w:val="21"/>
        </w:rPr>
        <w:t xml:space="preserve">este </w:t>
      </w:r>
      <w:r w:rsidRPr="00092E24">
        <w:rPr>
          <w:rFonts w:ascii="Calibri" w:hAnsi="Calibri" w:cs="Calibri"/>
          <w:sz w:val="21"/>
          <w:szCs w:val="21"/>
        </w:rPr>
        <w:t xml:space="preserve">deverá encaminhar </w:t>
      </w:r>
      <w:r w:rsidR="003467B6" w:rsidRPr="00092E24">
        <w:rPr>
          <w:rFonts w:ascii="Calibri" w:hAnsi="Calibri" w:cs="Calibri"/>
          <w:sz w:val="21"/>
          <w:szCs w:val="21"/>
        </w:rPr>
        <w:t xml:space="preserve">ao Banco </w:t>
      </w:r>
      <w:ins w:id="204"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 xml:space="preserve">Mandatário </w:t>
      </w:r>
      <w:r w:rsidR="007963C7" w:rsidRPr="00092E24">
        <w:rPr>
          <w:rFonts w:ascii="Calibri" w:hAnsi="Calibri" w:cs="Calibri"/>
          <w:sz w:val="21"/>
          <w:szCs w:val="21"/>
        </w:rPr>
        <w:t xml:space="preserve">e à </w:t>
      </w:r>
      <w:r w:rsidR="00E30E11" w:rsidRPr="00092E24">
        <w:rPr>
          <w:rFonts w:ascii="Calibri" w:hAnsi="Calibri" w:cs="Calibri"/>
          <w:sz w:val="21"/>
          <w:szCs w:val="21"/>
        </w:rPr>
        <w:t>Emissora</w:t>
      </w:r>
      <w:r w:rsidR="003A1F10" w:rsidRPr="00092E24">
        <w:rPr>
          <w:rFonts w:ascii="Calibri" w:hAnsi="Calibri" w:cs="Calibri"/>
          <w:sz w:val="21"/>
          <w:szCs w:val="21"/>
        </w:rPr>
        <w:t xml:space="preserve">, no prazo mínimo de </w:t>
      </w:r>
      <w:r w:rsidR="00C25F10" w:rsidRPr="00092E24">
        <w:rPr>
          <w:rFonts w:ascii="Calibri" w:hAnsi="Calibri" w:cs="Calibri"/>
          <w:sz w:val="21"/>
          <w:szCs w:val="21"/>
        </w:rPr>
        <w:t>10</w:t>
      </w:r>
      <w:r w:rsidR="003A1F10" w:rsidRPr="00092E24">
        <w:rPr>
          <w:rFonts w:ascii="Calibri" w:hAnsi="Calibri" w:cs="Calibri"/>
          <w:sz w:val="21"/>
          <w:szCs w:val="21"/>
        </w:rPr>
        <w:t> (</w:t>
      </w:r>
      <w:r w:rsidR="00C25F10" w:rsidRPr="00092E24">
        <w:rPr>
          <w:rFonts w:ascii="Calibri" w:hAnsi="Calibri" w:cs="Calibri"/>
          <w:sz w:val="21"/>
          <w:szCs w:val="21"/>
        </w:rPr>
        <w:t>dez</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anteriores à data prevista para recebimento de valores relativos às Debêntures, </w:t>
      </w:r>
      <w:r w:rsidR="00C74258" w:rsidRPr="00092E24">
        <w:rPr>
          <w:rFonts w:ascii="Calibri" w:hAnsi="Calibri" w:cs="Calibri"/>
          <w:sz w:val="21"/>
          <w:szCs w:val="21"/>
        </w:rPr>
        <w:t xml:space="preserve">toda a </w:t>
      </w:r>
      <w:r w:rsidRPr="00092E24">
        <w:rPr>
          <w:rFonts w:ascii="Calibri" w:hAnsi="Calibri" w:cs="Calibri"/>
          <w:sz w:val="21"/>
          <w:szCs w:val="21"/>
        </w:rPr>
        <w:t>documentação comprobatória de tal imunidade ou isenção tributária</w:t>
      </w:r>
      <w:r w:rsidR="006B0FAA" w:rsidRPr="00092E24">
        <w:rPr>
          <w:rFonts w:ascii="Calibri" w:hAnsi="Calibri" w:cs="Calibri"/>
          <w:sz w:val="21"/>
          <w:szCs w:val="21"/>
        </w:rPr>
        <w:t xml:space="preserve">, sendo certo que, caso o </w:t>
      </w:r>
      <w:r w:rsidR="002742DD" w:rsidRPr="00092E24">
        <w:rPr>
          <w:rFonts w:ascii="Calibri" w:hAnsi="Calibri" w:cs="Calibri"/>
          <w:sz w:val="21"/>
          <w:szCs w:val="21"/>
        </w:rPr>
        <w:t>Debenturista</w:t>
      </w:r>
      <w:r w:rsidR="006B0FAA" w:rsidRPr="00092E24">
        <w:rPr>
          <w:rFonts w:ascii="Calibri" w:hAnsi="Calibri" w:cs="Calibri"/>
          <w:sz w:val="21"/>
          <w:szCs w:val="21"/>
        </w:rPr>
        <w:t xml:space="preserve"> não envie referida documentação, a </w:t>
      </w:r>
      <w:r w:rsidR="00E30E11" w:rsidRPr="00092E24">
        <w:rPr>
          <w:rFonts w:ascii="Calibri" w:hAnsi="Calibri" w:cs="Calibri"/>
          <w:sz w:val="21"/>
          <w:szCs w:val="21"/>
        </w:rPr>
        <w:t>Emissora</w:t>
      </w:r>
      <w:r w:rsidR="006B0FAA" w:rsidRPr="00092E24">
        <w:rPr>
          <w:rFonts w:ascii="Calibri" w:hAnsi="Calibri" w:cs="Calibri"/>
          <w:sz w:val="21"/>
          <w:szCs w:val="21"/>
        </w:rPr>
        <w:t xml:space="preserve"> fará as retenções dos tributos previstos em lei</w:t>
      </w:r>
      <w:r w:rsidRPr="00092E24">
        <w:rPr>
          <w:rFonts w:ascii="Calibri" w:hAnsi="Calibri" w:cs="Calibri"/>
          <w:sz w:val="21"/>
          <w:szCs w:val="21"/>
        </w:rPr>
        <w:t>.</w:t>
      </w:r>
    </w:p>
    <w:p w14:paraId="45C62631" w14:textId="77777777" w:rsidR="00926A08" w:rsidRPr="00092E24" w:rsidRDefault="00926A08" w:rsidP="00BB510B">
      <w:pPr>
        <w:numPr>
          <w:ilvl w:val="1"/>
          <w:numId w:val="2"/>
        </w:numPr>
        <w:spacing w:after="140" w:line="280" w:lineRule="atLeast"/>
        <w:rPr>
          <w:rFonts w:ascii="Calibri" w:hAnsi="Calibri" w:cs="Calibri"/>
          <w:sz w:val="21"/>
          <w:szCs w:val="21"/>
        </w:rPr>
        <w:pPrChange w:id="205" w:author="Autor">
          <w:pPr>
            <w:numPr>
              <w:ilvl w:val="1"/>
              <w:numId w:val="2"/>
            </w:numPr>
            <w:tabs>
              <w:tab w:val="num" w:pos="709"/>
            </w:tabs>
            <w:ind w:left="709" w:hanging="709"/>
          </w:pPr>
        </w:pPrChange>
      </w:pPr>
      <w:bookmarkStart w:id="206" w:name="_Ref518814892"/>
      <w:r w:rsidRPr="00092E24">
        <w:rPr>
          <w:rFonts w:ascii="Calibri" w:hAnsi="Calibri" w:cs="Calibri"/>
          <w:i/>
          <w:sz w:val="21"/>
          <w:szCs w:val="21"/>
        </w:rPr>
        <w:t xml:space="preserve">Prorrogação dos </w:t>
      </w:r>
      <w:r w:rsidR="00E16D4B" w:rsidRPr="00092E24">
        <w:rPr>
          <w:rFonts w:ascii="Calibri" w:hAnsi="Calibri" w:cs="Calibri"/>
          <w:i/>
          <w:sz w:val="21"/>
          <w:szCs w:val="21"/>
        </w:rPr>
        <w:t>P</w:t>
      </w:r>
      <w:r w:rsidRPr="00092E24">
        <w:rPr>
          <w:rFonts w:ascii="Calibri" w:hAnsi="Calibri" w:cs="Calibri"/>
          <w:i/>
          <w:sz w:val="21"/>
          <w:szCs w:val="21"/>
        </w:rPr>
        <w:t>razos</w:t>
      </w:r>
      <w:r w:rsidRPr="00092E24">
        <w:rPr>
          <w:rFonts w:ascii="Calibri" w:hAnsi="Calibri" w:cs="Calibri"/>
          <w:sz w:val="21"/>
          <w:szCs w:val="21"/>
        </w:rPr>
        <w:t xml:space="preserve">.  </w:t>
      </w:r>
      <w:r w:rsidR="007762AC" w:rsidRPr="00092E24">
        <w:rPr>
          <w:rFonts w:ascii="Calibri" w:hAnsi="Calibri" w:cs="Calibri"/>
          <w:sz w:val="21"/>
          <w:szCs w:val="21"/>
        </w:rPr>
        <w:t xml:space="preserve">Considerar-se-ão prorrogados os prazos referentes ao pagamento de qualquer obrigação prevista nesta Escritura de Emissão até o 1º (primeiro) </w:t>
      </w:r>
      <w:r w:rsidR="005A5B13" w:rsidRPr="00092E24">
        <w:rPr>
          <w:rFonts w:ascii="Calibri" w:hAnsi="Calibri" w:cs="Calibri"/>
          <w:sz w:val="21"/>
          <w:szCs w:val="21"/>
        </w:rPr>
        <w:t>D</w:t>
      </w:r>
      <w:r w:rsidR="007762AC" w:rsidRPr="00092E24">
        <w:rPr>
          <w:rFonts w:ascii="Calibri" w:hAnsi="Calibri" w:cs="Calibri"/>
          <w:sz w:val="21"/>
          <w:szCs w:val="21"/>
        </w:rPr>
        <w:t xml:space="preserve">ia </w:t>
      </w:r>
      <w:r w:rsidR="005A5B13" w:rsidRPr="00092E24">
        <w:rPr>
          <w:rFonts w:ascii="Calibri" w:hAnsi="Calibri" w:cs="Calibri"/>
          <w:sz w:val="21"/>
          <w:szCs w:val="21"/>
        </w:rPr>
        <w:t>Ú</w:t>
      </w:r>
      <w:r w:rsidR="007762AC" w:rsidRPr="00092E24">
        <w:rPr>
          <w:rFonts w:ascii="Calibri" w:hAnsi="Calibri" w:cs="Calibri"/>
          <w:sz w:val="21"/>
          <w:szCs w:val="21"/>
        </w:rPr>
        <w:t>til subsequente, se o seu vencimento coincidir com dia em que não haja expediente comercial ou bancário na Cidade de São Paulo, Estado de São Paulo</w:t>
      </w:r>
      <w:r w:rsidR="00904E41" w:rsidRPr="00092E24">
        <w:rPr>
          <w:rFonts w:ascii="Calibri" w:hAnsi="Calibri" w:cs="Calibri"/>
          <w:sz w:val="21"/>
          <w:szCs w:val="21"/>
        </w:rPr>
        <w:t>, sem nenhum acréscimo aos valores a serem pagos</w:t>
      </w:r>
      <w:r w:rsidR="007762AC" w:rsidRPr="00092E24">
        <w:rPr>
          <w:rFonts w:ascii="Calibri" w:hAnsi="Calibri" w:cs="Calibri"/>
          <w:sz w:val="21"/>
          <w:szCs w:val="21"/>
        </w:rPr>
        <w:t>, exceto pelos casos cujos pagamentos devam ser realizados pela CETIP, hipótese em que somente haverá prorrogação quando a data de pagamento coincidir com feriados bancários nacionais, sábados ou domingos.</w:t>
      </w:r>
    </w:p>
    <w:p w14:paraId="5DB3EEB4" w14:textId="745E69E9" w:rsidR="00926A08" w:rsidRPr="00092E24" w:rsidRDefault="00926A08" w:rsidP="00BB510B">
      <w:pPr>
        <w:numPr>
          <w:ilvl w:val="1"/>
          <w:numId w:val="2"/>
        </w:numPr>
        <w:spacing w:after="140" w:line="280" w:lineRule="atLeast"/>
        <w:rPr>
          <w:rFonts w:ascii="Calibri" w:hAnsi="Calibri" w:cs="Calibri"/>
          <w:sz w:val="21"/>
          <w:szCs w:val="21"/>
        </w:rPr>
        <w:pPrChange w:id="207" w:author="Autor">
          <w:pPr>
            <w:numPr>
              <w:ilvl w:val="1"/>
              <w:numId w:val="2"/>
            </w:numPr>
            <w:tabs>
              <w:tab w:val="num" w:pos="709"/>
            </w:tabs>
            <w:ind w:left="709" w:hanging="709"/>
          </w:pPr>
        </w:pPrChange>
      </w:pPr>
      <w:bookmarkStart w:id="208" w:name="_Ref534176672"/>
      <w:bookmarkEnd w:id="206"/>
      <w:r w:rsidRPr="00092E24">
        <w:rPr>
          <w:rFonts w:ascii="Calibri" w:hAnsi="Calibri" w:cs="Calibri"/>
          <w:i/>
          <w:sz w:val="21"/>
          <w:szCs w:val="21"/>
        </w:rPr>
        <w:t xml:space="preserve">Vencimento </w:t>
      </w:r>
      <w:r w:rsidR="00E16D4B" w:rsidRPr="00092E24">
        <w:rPr>
          <w:rFonts w:ascii="Calibri" w:hAnsi="Calibri" w:cs="Calibri"/>
          <w:i/>
          <w:sz w:val="21"/>
          <w:szCs w:val="21"/>
        </w:rPr>
        <w:t>A</w:t>
      </w:r>
      <w:r w:rsidRPr="00092E24">
        <w:rPr>
          <w:rFonts w:ascii="Calibri" w:hAnsi="Calibri" w:cs="Calibri"/>
          <w:i/>
          <w:sz w:val="21"/>
          <w:szCs w:val="21"/>
        </w:rPr>
        <w:t>ntecipado</w:t>
      </w:r>
      <w:r w:rsidRPr="00092E24">
        <w:rPr>
          <w:rFonts w:ascii="Calibri" w:hAnsi="Calibri" w:cs="Calibri"/>
          <w:sz w:val="21"/>
          <w:szCs w:val="21"/>
        </w:rPr>
        <w:t xml:space="preserve">. </w:t>
      </w:r>
      <w:r w:rsidR="009629EB" w:rsidRPr="00092E24">
        <w:rPr>
          <w:rFonts w:ascii="Calibri" w:hAnsi="Calibri" w:cs="Calibri"/>
          <w:sz w:val="21"/>
          <w:szCs w:val="21"/>
        </w:rPr>
        <w:t xml:space="preserve"> </w:t>
      </w:r>
      <w:r w:rsidR="006B0FAA" w:rsidRPr="00092E24">
        <w:rPr>
          <w:rFonts w:ascii="Calibri" w:hAnsi="Calibri" w:cs="Calibri"/>
          <w:sz w:val="21"/>
          <w:szCs w:val="21"/>
        </w:rPr>
        <w:t>Sujeito a</w:t>
      </w:r>
      <w:r w:rsidRPr="00092E24">
        <w:rPr>
          <w:rFonts w:ascii="Calibri" w:hAnsi="Calibri" w:cs="Calibri"/>
          <w:sz w:val="21"/>
          <w:szCs w:val="21"/>
        </w:rPr>
        <w:t xml:space="preserve">o disposto nas Cláusulas </w:t>
      </w:r>
      <w:r w:rsidR="000E430F" w:rsidRPr="00092E24">
        <w:rPr>
          <w:rFonts w:ascii="Calibri" w:hAnsi="Calibri" w:cs="Calibri"/>
          <w:sz w:val="21"/>
          <w:szCs w:val="21"/>
        </w:rPr>
        <w:fldChar w:fldCharType="begin"/>
      </w:r>
      <w:r w:rsidR="000E430F" w:rsidRPr="00092E24">
        <w:rPr>
          <w:rFonts w:ascii="Calibri" w:hAnsi="Calibri" w:cs="Calibri"/>
          <w:sz w:val="21"/>
          <w:szCs w:val="21"/>
        </w:rPr>
        <w:instrText xml:space="preserve"> REF _Ref256531704 \r \h </w:instrText>
      </w:r>
      <w:r w:rsidR="000E430F"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0E430F" w:rsidRPr="00092E24">
        <w:rPr>
          <w:rFonts w:ascii="Calibri" w:hAnsi="Calibri" w:cs="Calibri"/>
          <w:sz w:val="21"/>
          <w:szCs w:val="21"/>
        </w:rPr>
        <w:fldChar w:fldCharType="separate"/>
      </w:r>
      <w:r w:rsidR="00705C05" w:rsidRPr="00092E24">
        <w:rPr>
          <w:rFonts w:ascii="Calibri" w:hAnsi="Calibri" w:cs="Calibri"/>
          <w:sz w:val="21"/>
          <w:szCs w:val="21"/>
        </w:rPr>
        <w:t>6.</w:t>
      </w:r>
      <w:del w:id="209" w:author="Autor">
        <w:r w:rsidR="00FF259B" w:rsidRPr="00B5168F">
          <w:rPr>
            <w:rFonts w:ascii="Calibri" w:hAnsi="Calibri" w:cs="Calibri"/>
            <w:sz w:val="21"/>
            <w:szCs w:val="21"/>
          </w:rPr>
          <w:delText>18</w:delText>
        </w:r>
      </w:del>
      <w:ins w:id="210" w:author="Autor">
        <w:r w:rsidR="00705C05" w:rsidRPr="00092E24">
          <w:rPr>
            <w:rFonts w:ascii="Calibri" w:hAnsi="Calibri" w:cs="Calibri"/>
            <w:sz w:val="21"/>
            <w:szCs w:val="21"/>
          </w:rPr>
          <w:t>19</w:t>
        </w:r>
      </w:ins>
      <w:r w:rsidR="00705C05" w:rsidRPr="00092E24">
        <w:rPr>
          <w:rFonts w:ascii="Calibri" w:hAnsi="Calibri" w:cs="Calibri"/>
          <w:sz w:val="21"/>
          <w:szCs w:val="21"/>
        </w:rPr>
        <w:t>.1</w:t>
      </w:r>
      <w:r w:rsidR="000E430F" w:rsidRPr="00092E24">
        <w:rPr>
          <w:rFonts w:ascii="Calibri" w:hAnsi="Calibri" w:cs="Calibri"/>
          <w:sz w:val="21"/>
          <w:szCs w:val="21"/>
        </w:rPr>
        <w:fldChar w:fldCharType="end"/>
      </w:r>
      <w:r w:rsidR="00F44202" w:rsidRPr="00092E24">
        <w:rPr>
          <w:rFonts w:ascii="Calibri" w:hAnsi="Calibri" w:cs="Calibri"/>
          <w:sz w:val="21"/>
          <w:szCs w:val="21"/>
        </w:rPr>
        <w:t>,</w:t>
      </w:r>
      <w:r w:rsidR="00F94C55" w:rsidRPr="00092E24">
        <w:rPr>
          <w:rFonts w:ascii="Calibri" w:hAnsi="Calibri" w:cs="Calibri"/>
          <w:sz w:val="21"/>
          <w:szCs w:val="21"/>
        </w:rPr>
        <w:t xml:space="preserv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_Ref130283218 \r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705C05" w:rsidRPr="00092E24">
        <w:rPr>
          <w:rFonts w:ascii="Calibri" w:hAnsi="Calibri" w:cs="Calibri"/>
          <w:sz w:val="21"/>
          <w:szCs w:val="21"/>
        </w:rPr>
        <w:t>6.</w:t>
      </w:r>
      <w:del w:id="211" w:author="Autor">
        <w:r w:rsidR="00FF259B" w:rsidRPr="00B5168F">
          <w:rPr>
            <w:rFonts w:ascii="Calibri" w:hAnsi="Calibri" w:cs="Calibri"/>
            <w:sz w:val="21"/>
            <w:szCs w:val="21"/>
          </w:rPr>
          <w:delText>18</w:delText>
        </w:r>
      </w:del>
      <w:ins w:id="212" w:author="Autor">
        <w:r w:rsidR="00705C05" w:rsidRPr="00092E24">
          <w:rPr>
            <w:rFonts w:ascii="Calibri" w:hAnsi="Calibri" w:cs="Calibri"/>
            <w:sz w:val="21"/>
            <w:szCs w:val="21"/>
          </w:rPr>
          <w:t>19</w:t>
        </w:r>
      </w:ins>
      <w:r w:rsidR="00705C05" w:rsidRPr="00092E24">
        <w:rPr>
          <w:rFonts w:ascii="Calibri" w:hAnsi="Calibri" w:cs="Calibri"/>
          <w:sz w:val="21"/>
          <w:szCs w:val="21"/>
        </w:rPr>
        <w:t>.2</w:t>
      </w:r>
      <w:r w:rsidR="0097022E" w:rsidRPr="00092E24">
        <w:rPr>
          <w:rFonts w:ascii="Calibri" w:hAnsi="Calibri" w:cs="Calibri"/>
          <w:sz w:val="21"/>
          <w:szCs w:val="21"/>
        </w:rPr>
        <w:fldChar w:fldCharType="end"/>
      </w:r>
      <w:r w:rsidR="0097022E" w:rsidRPr="00092E24">
        <w:rPr>
          <w:rFonts w:ascii="Calibri" w:hAnsi="Calibri" w:cs="Calibri"/>
          <w:sz w:val="21"/>
          <w:szCs w:val="21"/>
        </w:rPr>
        <w:t xml:space="preserve"> 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_Ref130283221 \r \p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705C05" w:rsidRPr="00092E24">
        <w:rPr>
          <w:rFonts w:ascii="Calibri" w:hAnsi="Calibri" w:cs="Calibri"/>
          <w:sz w:val="21"/>
          <w:szCs w:val="21"/>
        </w:rPr>
        <w:t>6.</w:t>
      </w:r>
      <w:del w:id="213" w:author="Autor">
        <w:r w:rsidR="00FF259B" w:rsidRPr="00B5168F">
          <w:rPr>
            <w:rFonts w:ascii="Calibri" w:hAnsi="Calibri" w:cs="Calibri"/>
            <w:sz w:val="21"/>
            <w:szCs w:val="21"/>
          </w:rPr>
          <w:delText>18</w:delText>
        </w:r>
      </w:del>
      <w:ins w:id="214" w:author="Autor">
        <w:r w:rsidR="00705C05" w:rsidRPr="00092E24">
          <w:rPr>
            <w:rFonts w:ascii="Calibri" w:hAnsi="Calibri" w:cs="Calibri"/>
            <w:sz w:val="21"/>
            <w:szCs w:val="21"/>
          </w:rPr>
          <w:t>19</w:t>
        </w:r>
      </w:ins>
      <w:r w:rsidR="00705C05" w:rsidRPr="00092E24">
        <w:rPr>
          <w:rFonts w:ascii="Calibri" w:hAnsi="Calibri" w:cs="Calibri"/>
          <w:sz w:val="21"/>
          <w:szCs w:val="21"/>
        </w:rPr>
        <w:t>.3 abaixo</w:t>
      </w:r>
      <w:r w:rsidR="0097022E" w:rsidRPr="00092E24">
        <w:rPr>
          <w:rFonts w:ascii="Calibri" w:hAnsi="Calibri" w:cs="Calibri"/>
          <w:sz w:val="21"/>
          <w:szCs w:val="21"/>
        </w:rPr>
        <w:fldChar w:fldCharType="end"/>
      </w:r>
      <w:r w:rsidRPr="00092E24">
        <w:rPr>
          <w:rFonts w:ascii="Calibri" w:hAnsi="Calibri" w:cs="Calibri"/>
          <w:sz w:val="21"/>
          <w:szCs w:val="21"/>
        </w:rPr>
        <w:t xml:space="preserve">, o Agente Fiduciário deverá declarar antecipadamente vencidas todas as obrigações objeto desta Escritura de Emissão e exigir o imediato pagamento, pela </w:t>
      </w:r>
      <w:r w:rsidR="00E30E11" w:rsidRPr="00092E24">
        <w:rPr>
          <w:rFonts w:ascii="Calibri" w:hAnsi="Calibri" w:cs="Calibri"/>
          <w:sz w:val="21"/>
          <w:szCs w:val="21"/>
        </w:rPr>
        <w:t>Emissora</w:t>
      </w:r>
      <w:r w:rsidRPr="00092E24">
        <w:rPr>
          <w:rFonts w:ascii="Calibri" w:hAnsi="Calibri" w:cs="Calibri"/>
          <w:sz w:val="21"/>
          <w:szCs w:val="21"/>
        </w:rPr>
        <w:t>, d</w:t>
      </w:r>
      <w:r w:rsidR="006F68F6" w:rsidRPr="00092E24">
        <w:rPr>
          <w:rFonts w:ascii="Calibri" w:hAnsi="Calibri" w:cs="Calibri"/>
          <w:sz w:val="21"/>
          <w:szCs w:val="21"/>
        </w:rPr>
        <w:t>o saldo do Valor Nominal</w:t>
      </w:r>
      <w:r w:rsidR="007963C7" w:rsidRPr="00092E24">
        <w:rPr>
          <w:rFonts w:ascii="Calibri" w:hAnsi="Calibri" w:cs="Calibri"/>
          <w:sz w:val="21"/>
          <w:szCs w:val="21"/>
        </w:rPr>
        <w:t xml:space="preserve"> Unitário</w:t>
      </w:r>
      <w:r w:rsidRPr="00092E24">
        <w:rPr>
          <w:rFonts w:ascii="Calibri" w:hAnsi="Calibri" w:cs="Calibri"/>
          <w:sz w:val="21"/>
          <w:szCs w:val="21"/>
        </w:rPr>
        <w:t xml:space="preserve"> das Debêntures,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até a data do efetivo pagamento (e, ainda, no caso do inciso </w:t>
      </w:r>
      <w:r w:rsidR="00A665D7" w:rsidRPr="00092E24">
        <w:rPr>
          <w:rFonts w:ascii="Calibri" w:hAnsi="Calibri" w:cs="Calibri"/>
          <w:sz w:val="21"/>
          <w:szCs w:val="21"/>
        </w:rPr>
        <w:fldChar w:fldCharType="begin"/>
      </w:r>
      <w:r w:rsidR="00A665D7" w:rsidRPr="00092E24">
        <w:rPr>
          <w:rFonts w:ascii="Calibri" w:hAnsi="Calibri" w:cs="Calibri"/>
          <w:sz w:val="21"/>
          <w:szCs w:val="21"/>
        </w:rPr>
        <w:instrText xml:space="preserve"> REF _Ref247222968 \r \p \h </w:instrText>
      </w:r>
      <w:r w:rsidR="00A665D7" w:rsidRPr="00092E24">
        <w:rPr>
          <w:rFonts w:ascii="Calibri" w:hAnsi="Calibri" w:cs="Calibri"/>
          <w:sz w:val="21"/>
          <w:szCs w:val="21"/>
        </w:rPr>
      </w:r>
      <w:r w:rsidR="00A665D7" w:rsidRPr="00092E24">
        <w:rPr>
          <w:rFonts w:ascii="Calibri" w:hAnsi="Calibri" w:cs="Calibri"/>
          <w:sz w:val="21"/>
          <w:szCs w:val="21"/>
        </w:rPr>
        <w:instrText xml:space="preserve"> \* MERGEFORMAT </w:instrText>
      </w:r>
      <w:r w:rsidR="00A665D7" w:rsidRPr="00092E24">
        <w:rPr>
          <w:rFonts w:ascii="Calibri" w:hAnsi="Calibri" w:cs="Calibri"/>
          <w:sz w:val="21"/>
          <w:szCs w:val="21"/>
        </w:rPr>
        <w:fldChar w:fldCharType="separate"/>
      </w:r>
      <w:r w:rsidR="00705C05" w:rsidRPr="00092E24">
        <w:rPr>
          <w:rFonts w:ascii="Calibri" w:hAnsi="Calibri" w:cs="Calibri"/>
          <w:sz w:val="21"/>
          <w:szCs w:val="21"/>
        </w:rPr>
        <w:t>I abaixo</w:t>
      </w:r>
      <w:r w:rsidR="00A665D7" w:rsidRPr="00092E24">
        <w:rPr>
          <w:rFonts w:ascii="Calibri" w:hAnsi="Calibri" w:cs="Calibri"/>
          <w:sz w:val="21"/>
          <w:szCs w:val="21"/>
        </w:rPr>
        <w:fldChar w:fldCharType="end"/>
      </w:r>
      <w:r w:rsidRPr="00092E24">
        <w:rPr>
          <w:rFonts w:ascii="Calibri" w:hAnsi="Calibri" w:cs="Calibri"/>
          <w:sz w:val="21"/>
          <w:szCs w:val="21"/>
        </w:rPr>
        <w:t>, dos Encargos Moratórios, de acordo com o previsto na Cláusula </w:t>
      </w:r>
      <w:r w:rsidR="008A5EFE" w:rsidRPr="00092E24">
        <w:rPr>
          <w:rFonts w:ascii="Calibri" w:hAnsi="Calibri" w:cs="Calibri"/>
          <w:sz w:val="21"/>
          <w:szCs w:val="21"/>
        </w:rPr>
        <w:fldChar w:fldCharType="begin"/>
      </w:r>
      <w:r w:rsidR="008A5EFE" w:rsidRPr="00092E24">
        <w:rPr>
          <w:rFonts w:ascii="Calibri" w:hAnsi="Calibri" w:cs="Calibri"/>
          <w:sz w:val="21"/>
          <w:szCs w:val="21"/>
        </w:rPr>
        <w:instrText xml:space="preserve"> REF _Ref130283221 \r \p \h </w:instrText>
      </w:r>
      <w:r w:rsidR="00A54ECE" w:rsidRPr="00092E24">
        <w:rPr>
          <w:rFonts w:ascii="Calibri" w:hAnsi="Calibri" w:cs="Calibri"/>
          <w:sz w:val="21"/>
          <w:szCs w:val="21"/>
        </w:rPr>
      </w:r>
      <w:r w:rsidR="003D3D64" w:rsidRPr="00092E24">
        <w:rPr>
          <w:rFonts w:ascii="Calibri" w:hAnsi="Calibri" w:cs="Calibri"/>
          <w:sz w:val="21"/>
          <w:szCs w:val="21"/>
        </w:rPr>
        <w:instrText xml:space="preserve"> \* MERGEFORMAT </w:instrText>
      </w:r>
      <w:r w:rsidR="008A5EFE" w:rsidRPr="00092E24">
        <w:rPr>
          <w:rFonts w:ascii="Calibri" w:hAnsi="Calibri" w:cs="Calibri"/>
          <w:sz w:val="21"/>
          <w:szCs w:val="21"/>
        </w:rPr>
        <w:fldChar w:fldCharType="separate"/>
      </w:r>
      <w:r w:rsidR="00705C05" w:rsidRPr="00092E24">
        <w:rPr>
          <w:rFonts w:ascii="Calibri" w:hAnsi="Calibri" w:cs="Calibri"/>
          <w:sz w:val="21"/>
          <w:szCs w:val="21"/>
        </w:rPr>
        <w:t>6.</w:t>
      </w:r>
      <w:del w:id="215" w:author="Autor">
        <w:r w:rsidR="00FF259B" w:rsidRPr="00B5168F">
          <w:rPr>
            <w:rFonts w:ascii="Calibri" w:hAnsi="Calibri" w:cs="Calibri"/>
            <w:sz w:val="21"/>
            <w:szCs w:val="21"/>
          </w:rPr>
          <w:delText>18</w:delText>
        </w:r>
      </w:del>
      <w:ins w:id="216" w:author="Autor">
        <w:r w:rsidR="00705C05" w:rsidRPr="00092E24">
          <w:rPr>
            <w:rFonts w:ascii="Calibri" w:hAnsi="Calibri" w:cs="Calibri"/>
            <w:sz w:val="21"/>
            <w:szCs w:val="21"/>
          </w:rPr>
          <w:t>19</w:t>
        </w:r>
      </w:ins>
      <w:r w:rsidR="00705C05" w:rsidRPr="00092E24">
        <w:rPr>
          <w:rFonts w:ascii="Calibri" w:hAnsi="Calibri" w:cs="Calibri"/>
          <w:sz w:val="21"/>
          <w:szCs w:val="21"/>
        </w:rPr>
        <w:t>.3 abaixo</w:t>
      </w:r>
      <w:r w:rsidR="008A5EFE" w:rsidRPr="00092E24">
        <w:rPr>
          <w:rFonts w:ascii="Calibri" w:hAnsi="Calibri" w:cs="Calibri"/>
          <w:sz w:val="21"/>
          <w:szCs w:val="21"/>
        </w:rPr>
        <w:fldChar w:fldCharType="end"/>
      </w:r>
      <w:r w:rsidRPr="00092E24">
        <w:rPr>
          <w:rFonts w:ascii="Calibri" w:hAnsi="Calibri" w:cs="Calibri"/>
          <w:sz w:val="21"/>
          <w:szCs w:val="21"/>
        </w:rPr>
        <w:t xml:space="preserve">), </w:t>
      </w:r>
      <w:r w:rsidR="000F64EB" w:rsidRPr="00092E24">
        <w:rPr>
          <w:rFonts w:ascii="Calibri" w:hAnsi="Calibri" w:cs="Calibri"/>
          <w:sz w:val="21"/>
          <w:szCs w:val="21"/>
        </w:rPr>
        <w:t xml:space="preserve">da </w:t>
      </w:r>
      <w:r w:rsidRPr="00092E24">
        <w:rPr>
          <w:rFonts w:ascii="Calibri" w:hAnsi="Calibri" w:cs="Calibri"/>
          <w:sz w:val="21"/>
          <w:szCs w:val="21"/>
        </w:rPr>
        <w:t>ocorrência de quaisquer dos seguintes eventos</w:t>
      </w:r>
      <w:r w:rsidR="00026CE3" w:rsidRPr="00092E24">
        <w:rPr>
          <w:rFonts w:ascii="Calibri" w:hAnsi="Calibri" w:cs="Calibri"/>
          <w:sz w:val="21"/>
          <w:szCs w:val="21"/>
        </w:rPr>
        <w:t xml:space="preserve"> (cada evento, um </w:t>
      </w:r>
      <w:r w:rsidR="007B4777" w:rsidRPr="00092E24">
        <w:rPr>
          <w:rFonts w:ascii="Calibri" w:hAnsi="Calibri" w:cs="Calibri"/>
          <w:sz w:val="21"/>
          <w:szCs w:val="21"/>
        </w:rPr>
        <w:t>“</w:t>
      </w:r>
      <w:r w:rsidR="00026CE3" w:rsidRPr="00092E24">
        <w:rPr>
          <w:rFonts w:ascii="Calibri" w:hAnsi="Calibri" w:cs="Calibri"/>
          <w:sz w:val="21"/>
          <w:szCs w:val="21"/>
          <w:u w:val="single"/>
        </w:rPr>
        <w:t>Evento de Inadimplemento</w:t>
      </w:r>
      <w:r w:rsidR="007B4777" w:rsidRPr="00092E24">
        <w:rPr>
          <w:rFonts w:ascii="Calibri" w:hAnsi="Calibri" w:cs="Calibri"/>
          <w:sz w:val="21"/>
          <w:szCs w:val="21"/>
        </w:rPr>
        <w:t>”</w:t>
      </w:r>
      <w:r w:rsidR="00026CE3" w:rsidRPr="00092E24">
        <w:rPr>
          <w:rFonts w:ascii="Calibri" w:hAnsi="Calibri" w:cs="Calibri"/>
          <w:sz w:val="21"/>
          <w:szCs w:val="21"/>
        </w:rPr>
        <w:t>)</w:t>
      </w:r>
      <w:r w:rsidRPr="00092E24">
        <w:rPr>
          <w:rFonts w:ascii="Calibri" w:hAnsi="Calibri" w:cs="Calibri"/>
          <w:sz w:val="21"/>
          <w:szCs w:val="21"/>
        </w:rPr>
        <w:t>:</w:t>
      </w:r>
      <w:bookmarkEnd w:id="208"/>
    </w:p>
    <w:p w14:paraId="5AD9657A" w14:textId="77777777" w:rsidR="00CE76D3" w:rsidRPr="00092E24" w:rsidRDefault="00CE76D3" w:rsidP="00BB510B">
      <w:pPr>
        <w:numPr>
          <w:ilvl w:val="2"/>
          <w:numId w:val="2"/>
        </w:numPr>
        <w:spacing w:after="140" w:line="280" w:lineRule="atLeast"/>
        <w:rPr>
          <w:rFonts w:ascii="Calibri" w:hAnsi="Calibri" w:cs="Calibri"/>
          <w:sz w:val="21"/>
          <w:szCs w:val="21"/>
        </w:rPr>
        <w:pPrChange w:id="217" w:author="Autor">
          <w:pPr>
            <w:numPr>
              <w:ilvl w:val="2"/>
              <w:numId w:val="2"/>
            </w:numPr>
            <w:tabs>
              <w:tab w:val="num" w:pos="1701"/>
            </w:tabs>
            <w:ind w:left="1701" w:hanging="992"/>
          </w:pPr>
        </w:pPrChange>
      </w:pPr>
      <w:bookmarkStart w:id="218" w:name="_Ref247222968"/>
      <w:bookmarkStart w:id="219" w:name="_Ref328157268"/>
      <w:bookmarkStart w:id="220" w:name="_Ref341469486"/>
      <w:bookmarkStart w:id="221" w:name="_Ref341469385"/>
      <w:r w:rsidRPr="00092E24">
        <w:rPr>
          <w:rFonts w:ascii="Calibri" w:hAnsi="Calibri" w:cs="Calibri"/>
          <w:sz w:val="21"/>
          <w:szCs w:val="21"/>
        </w:rPr>
        <w:t xml:space="preserve">descumprimento de qualquer obrigação pecuniária relacionada à Oferta Restrita e/ou às Debêntures, desde que não sanado no prazo de </w:t>
      </w:r>
      <w:r w:rsidR="00B60235" w:rsidRPr="00092E24">
        <w:rPr>
          <w:rFonts w:ascii="Calibri" w:hAnsi="Calibri" w:cs="Calibri"/>
          <w:sz w:val="21"/>
          <w:szCs w:val="21"/>
        </w:rPr>
        <w:t>1 (um)</w:t>
      </w:r>
      <w:r w:rsidRPr="00092E24">
        <w:rPr>
          <w:rFonts w:ascii="Calibri" w:hAnsi="Calibri" w:cs="Calibri"/>
          <w:sz w:val="21"/>
          <w:szCs w:val="21"/>
        </w:rPr>
        <w:t xml:space="preserve"> </w:t>
      </w:r>
      <w:r w:rsidR="00F66D70" w:rsidRPr="00092E24">
        <w:rPr>
          <w:rFonts w:ascii="Calibri" w:hAnsi="Calibri" w:cs="Calibri"/>
          <w:sz w:val="21"/>
          <w:szCs w:val="21"/>
        </w:rPr>
        <w:t>Dia Út</w:t>
      </w:r>
      <w:r w:rsidR="00B60235" w:rsidRPr="00092E24">
        <w:rPr>
          <w:rFonts w:ascii="Calibri" w:hAnsi="Calibri" w:cs="Calibri"/>
          <w:sz w:val="21"/>
          <w:szCs w:val="21"/>
        </w:rPr>
        <w:t>il</w:t>
      </w:r>
      <w:r w:rsidR="00F66D70" w:rsidRPr="00092E24">
        <w:rPr>
          <w:rFonts w:ascii="Calibri" w:hAnsi="Calibri" w:cs="Calibri"/>
          <w:sz w:val="21"/>
          <w:szCs w:val="21"/>
        </w:rPr>
        <w:t xml:space="preserve"> </w:t>
      </w:r>
      <w:r w:rsidRPr="00092E24">
        <w:rPr>
          <w:rFonts w:ascii="Calibri" w:hAnsi="Calibri" w:cs="Calibri"/>
          <w:sz w:val="21"/>
          <w:szCs w:val="21"/>
        </w:rPr>
        <w:t>contado da respectiva data de vencimento original;</w:t>
      </w:r>
      <w:bookmarkEnd w:id="221"/>
      <w:r w:rsidRPr="00092E24">
        <w:rPr>
          <w:rFonts w:ascii="Calibri" w:hAnsi="Calibri" w:cs="Calibri"/>
          <w:sz w:val="21"/>
          <w:szCs w:val="21"/>
        </w:rPr>
        <w:t xml:space="preserve"> </w:t>
      </w:r>
    </w:p>
    <w:p w14:paraId="6116DD59" w14:textId="77777777" w:rsidR="00376410" w:rsidRPr="00092E24" w:rsidRDefault="00DC6D73" w:rsidP="00BB510B">
      <w:pPr>
        <w:numPr>
          <w:ilvl w:val="2"/>
          <w:numId w:val="2"/>
        </w:numPr>
        <w:spacing w:after="140" w:line="280" w:lineRule="atLeast"/>
        <w:rPr>
          <w:rFonts w:ascii="Calibri" w:hAnsi="Calibri" w:cs="Calibri"/>
          <w:sz w:val="21"/>
          <w:szCs w:val="21"/>
        </w:rPr>
        <w:pPrChange w:id="222" w:author="Autor">
          <w:pPr>
            <w:numPr>
              <w:ilvl w:val="2"/>
              <w:numId w:val="2"/>
            </w:numPr>
            <w:tabs>
              <w:tab w:val="num" w:pos="1701"/>
            </w:tabs>
            <w:ind w:left="1701" w:hanging="992"/>
          </w:pPr>
        </w:pPrChange>
      </w:pPr>
      <w:bookmarkStart w:id="223" w:name="_Ref328157274"/>
      <w:bookmarkEnd w:id="219"/>
      <w:bookmarkEnd w:id="220"/>
      <w:r w:rsidRPr="00092E24">
        <w:rPr>
          <w:rFonts w:ascii="Calibri" w:hAnsi="Calibri" w:cs="Calibri"/>
          <w:sz w:val="21"/>
          <w:szCs w:val="21"/>
        </w:rPr>
        <w:t xml:space="preserve">descumprimento pela Emissora de qualquer obrigação não pecuniária relacionada às Debêntures prevista nesta Escritura de Emissão, não sanada no prazo de </w:t>
      </w:r>
      <w:r w:rsidR="00376410" w:rsidRPr="00092E24">
        <w:rPr>
          <w:rFonts w:ascii="Calibri" w:hAnsi="Calibri" w:cs="Calibri"/>
          <w:sz w:val="21"/>
          <w:szCs w:val="21"/>
        </w:rPr>
        <w:t>10</w:t>
      </w:r>
      <w:r w:rsidRPr="00092E24">
        <w:rPr>
          <w:rFonts w:ascii="Calibri" w:hAnsi="Calibri" w:cs="Calibri"/>
          <w:sz w:val="21"/>
          <w:szCs w:val="21"/>
        </w:rPr>
        <w:t xml:space="preserve"> (</w:t>
      </w:r>
      <w:r w:rsidR="00376410" w:rsidRPr="00092E24">
        <w:rPr>
          <w:rFonts w:ascii="Calibri" w:hAnsi="Calibri" w:cs="Calibri"/>
          <w:sz w:val="21"/>
          <w:szCs w:val="21"/>
        </w:rPr>
        <w:t>dez</w:t>
      </w:r>
      <w:r w:rsidRPr="00092E24">
        <w:rPr>
          <w:rFonts w:ascii="Calibri" w:hAnsi="Calibri" w:cs="Calibri"/>
          <w:sz w:val="21"/>
          <w:szCs w:val="21"/>
        </w:rPr>
        <w:t>) dias</w:t>
      </w:r>
      <w:r w:rsidR="00D327C6" w:rsidRPr="00092E24">
        <w:rPr>
          <w:rFonts w:ascii="Calibri" w:hAnsi="Calibri" w:cs="Calibri"/>
          <w:sz w:val="21"/>
          <w:szCs w:val="21"/>
        </w:rPr>
        <w:t xml:space="preserve"> </w:t>
      </w:r>
      <w:r w:rsidR="00004111" w:rsidRPr="00092E24">
        <w:rPr>
          <w:rFonts w:ascii="Calibri" w:hAnsi="Calibri"/>
          <w:sz w:val="21"/>
          <w:szCs w:val="21"/>
        </w:rPr>
        <w:t>contados da data do respectivo inadimplemento</w:t>
      </w:r>
      <w:r w:rsidR="00376410" w:rsidRPr="00092E24">
        <w:rPr>
          <w:rFonts w:ascii="Calibri" w:hAnsi="Calibri" w:cs="Calibri"/>
          <w:sz w:val="21"/>
          <w:szCs w:val="21"/>
        </w:rPr>
        <w:t>, sendo que esse prazo não se aplica às obrigações para as quais tenha sido estipulado prazo específico</w:t>
      </w:r>
      <w:r w:rsidRPr="00092E24">
        <w:rPr>
          <w:rFonts w:ascii="Calibri" w:hAnsi="Calibri" w:cs="Calibri"/>
          <w:sz w:val="21"/>
          <w:szCs w:val="21"/>
        </w:rPr>
        <w:t>;</w:t>
      </w:r>
      <w:bookmarkEnd w:id="223"/>
      <w:r w:rsidR="00F814D1" w:rsidRPr="00092E24">
        <w:rPr>
          <w:rFonts w:ascii="Calibri" w:hAnsi="Calibri" w:cs="Calibri"/>
          <w:sz w:val="21"/>
          <w:szCs w:val="21"/>
        </w:rPr>
        <w:t xml:space="preserve"> </w:t>
      </w:r>
    </w:p>
    <w:p w14:paraId="45368BFA" w14:textId="77777777" w:rsidR="00376410" w:rsidRPr="00092E24" w:rsidRDefault="00376410" w:rsidP="00BB510B">
      <w:pPr>
        <w:numPr>
          <w:ilvl w:val="2"/>
          <w:numId w:val="2"/>
        </w:numPr>
        <w:spacing w:after="140" w:line="280" w:lineRule="atLeast"/>
        <w:rPr>
          <w:rFonts w:ascii="Calibri" w:hAnsi="Calibri" w:cs="Calibri"/>
          <w:sz w:val="21"/>
          <w:szCs w:val="21"/>
        </w:rPr>
        <w:pPrChange w:id="224" w:author="Autor">
          <w:pPr>
            <w:numPr>
              <w:ilvl w:val="2"/>
              <w:numId w:val="2"/>
            </w:numPr>
            <w:tabs>
              <w:tab w:val="num" w:pos="1701"/>
            </w:tabs>
            <w:ind w:left="1701" w:hanging="992"/>
          </w:pPr>
        </w:pPrChange>
      </w:pPr>
      <w:bookmarkStart w:id="225" w:name="_Ref341476217"/>
      <w:bookmarkStart w:id="226" w:name="_Ref341469404"/>
      <w:bookmarkStart w:id="227" w:name="_Ref248117245"/>
      <w:bookmarkStart w:id="228" w:name="_Ref341469491"/>
      <w:bookmarkStart w:id="229" w:name="_Ref248118732"/>
      <w:bookmarkStart w:id="230" w:name="_Ref342924990"/>
      <w:r w:rsidRPr="00092E24">
        <w:rPr>
          <w:rFonts w:ascii="Calibri" w:hAnsi="Calibri" w:cs="Calibri"/>
          <w:sz w:val="21"/>
          <w:szCs w:val="21"/>
        </w:rPr>
        <w:t>apresentação de proposta de recuperação judicial ou extrajudicial, de autofalência ou decretação de falência da Emissora, pedido de falência, desde que não elididos no prazo legal, ou, ainda, de qualquer procedimento análogo que venha a ser criado por lei, requerido pela Emissora;</w:t>
      </w:r>
      <w:bookmarkEnd w:id="230"/>
    </w:p>
    <w:p w14:paraId="58A4DE32" w14:textId="77777777" w:rsidR="00376410" w:rsidRPr="00092E24" w:rsidRDefault="00376410" w:rsidP="00BB510B">
      <w:pPr>
        <w:numPr>
          <w:ilvl w:val="2"/>
          <w:numId w:val="2"/>
        </w:numPr>
        <w:spacing w:after="140" w:line="280" w:lineRule="atLeast"/>
        <w:rPr>
          <w:rFonts w:ascii="Calibri" w:hAnsi="Calibri" w:cs="Calibri"/>
          <w:sz w:val="21"/>
          <w:szCs w:val="21"/>
        </w:rPr>
        <w:pPrChange w:id="231" w:author="Autor">
          <w:pPr>
            <w:numPr>
              <w:ilvl w:val="2"/>
              <w:numId w:val="2"/>
            </w:numPr>
            <w:tabs>
              <w:tab w:val="num" w:pos="1701"/>
            </w:tabs>
            <w:ind w:left="1701" w:hanging="992"/>
          </w:pPr>
        </w:pPrChange>
      </w:pPr>
      <w:bookmarkStart w:id="232" w:name="_Ref342925010"/>
      <w:r w:rsidRPr="00092E24">
        <w:rPr>
          <w:rFonts w:ascii="Calibri" w:hAnsi="Calibri" w:cs="Calibri"/>
          <w:sz w:val="21"/>
          <w:szCs w:val="21"/>
        </w:rPr>
        <w:t>se a Emissora propuser plano de recuperação extrajudicial a qualquer credor ou classe de credores, independentemente de ter sido requerida ou obtida homologação judicial do referido plano; ou se a Emissora ingressar em juízo com requerimento de recuperação judicial, independentemente de deferimento do processamento da recuperação ou de sua concessão pelo juiz competente;</w:t>
      </w:r>
      <w:bookmarkEnd w:id="232"/>
    </w:p>
    <w:p w14:paraId="47ECFEFA" w14:textId="77777777" w:rsidR="00376410" w:rsidRPr="00092E24" w:rsidRDefault="00376410" w:rsidP="00BB510B">
      <w:pPr>
        <w:numPr>
          <w:ilvl w:val="2"/>
          <w:numId w:val="2"/>
        </w:numPr>
        <w:spacing w:after="140" w:line="280" w:lineRule="atLeast"/>
        <w:rPr>
          <w:rFonts w:ascii="Calibri" w:hAnsi="Calibri" w:cs="Calibri"/>
          <w:sz w:val="21"/>
          <w:szCs w:val="21"/>
        </w:rPr>
        <w:pPrChange w:id="233" w:author="Autor">
          <w:pPr>
            <w:numPr>
              <w:ilvl w:val="2"/>
              <w:numId w:val="2"/>
            </w:numPr>
            <w:tabs>
              <w:tab w:val="num" w:pos="1701"/>
            </w:tabs>
            <w:ind w:left="1701" w:hanging="992"/>
          </w:pPr>
        </w:pPrChange>
      </w:pPr>
      <w:bookmarkStart w:id="234" w:name="_Ref342925016"/>
      <w:r w:rsidRPr="00092E24">
        <w:rPr>
          <w:rFonts w:ascii="Calibri" w:hAnsi="Calibri" w:cs="Calibri"/>
          <w:sz w:val="21"/>
          <w:szCs w:val="21"/>
        </w:rPr>
        <w:t xml:space="preserve">liquidação, dissolução ou extinção da Emissora </w:t>
      </w:r>
      <w:r w:rsidR="00D327C6" w:rsidRPr="00092E24">
        <w:rPr>
          <w:rFonts w:ascii="Calibri" w:hAnsi="Calibri" w:cs="Calibri"/>
          <w:sz w:val="21"/>
          <w:szCs w:val="21"/>
        </w:rPr>
        <w:t>e/ou insolvência da controladora</w:t>
      </w:r>
      <w:r w:rsidRPr="00092E24">
        <w:rPr>
          <w:rFonts w:ascii="Calibri" w:hAnsi="Calibri" w:cs="Calibri"/>
          <w:sz w:val="21"/>
          <w:szCs w:val="21"/>
        </w:rPr>
        <w:t>, exceto se a liquidação, dissolução e/ou extinção decorrer de uma operação societária que não constitua um Evento de Inadimplemento;</w:t>
      </w:r>
      <w:bookmarkEnd w:id="225"/>
      <w:bookmarkEnd w:id="226"/>
      <w:bookmarkEnd w:id="227"/>
      <w:bookmarkEnd w:id="228"/>
      <w:bookmarkEnd w:id="229"/>
      <w:bookmarkEnd w:id="234"/>
    </w:p>
    <w:p w14:paraId="69FE9C5A" w14:textId="77777777" w:rsidR="00376410" w:rsidRPr="00092E24" w:rsidRDefault="003435B5" w:rsidP="00BB510B">
      <w:pPr>
        <w:numPr>
          <w:ilvl w:val="2"/>
          <w:numId w:val="2"/>
        </w:numPr>
        <w:spacing w:after="140" w:line="280" w:lineRule="atLeast"/>
        <w:rPr>
          <w:rFonts w:ascii="Calibri" w:hAnsi="Calibri" w:cs="Calibri"/>
          <w:sz w:val="21"/>
          <w:szCs w:val="21"/>
        </w:rPr>
        <w:pPrChange w:id="235" w:author="Autor">
          <w:pPr>
            <w:numPr>
              <w:ilvl w:val="2"/>
              <w:numId w:val="2"/>
            </w:numPr>
            <w:tabs>
              <w:tab w:val="num" w:pos="1701"/>
            </w:tabs>
            <w:ind w:left="1701" w:hanging="992"/>
          </w:pPr>
        </w:pPrChange>
      </w:pPr>
      <w:bookmarkStart w:id="236" w:name="_Ref328157284"/>
      <w:r w:rsidRPr="00092E24">
        <w:rPr>
          <w:rFonts w:ascii="Calibri" w:hAnsi="Calibri" w:cs="Calibri"/>
          <w:sz w:val="21"/>
          <w:szCs w:val="21"/>
        </w:rPr>
        <w:t xml:space="preserve">inadimplemento de qualquer dívida financeira da Emissora, cujo valor, individual ou agregado, seja igual ou superior a R$1.000.000,00 (um milhão de reais), ou seu contravalor em outras moedas </w:t>
      </w:r>
      <w:r w:rsidR="00E04FED" w:rsidRPr="00092E24">
        <w:rPr>
          <w:rFonts w:ascii="Calibri" w:hAnsi="Calibri" w:cs="Calibri"/>
          <w:sz w:val="21"/>
          <w:szCs w:val="21"/>
        </w:rPr>
        <w:t>e</w:t>
      </w:r>
      <w:r w:rsidRPr="00092E24">
        <w:rPr>
          <w:rFonts w:ascii="Calibri" w:hAnsi="Calibri" w:cs="Calibri"/>
          <w:sz w:val="21"/>
          <w:szCs w:val="21"/>
        </w:rPr>
        <w:t xml:space="preserve"> não seja sanado no prazo de até </w:t>
      </w:r>
      <w:r w:rsidR="00E04FED" w:rsidRPr="00092E24">
        <w:rPr>
          <w:rFonts w:ascii="Calibri" w:hAnsi="Calibri" w:cs="Calibri"/>
          <w:sz w:val="21"/>
          <w:szCs w:val="21"/>
        </w:rPr>
        <w:t>2</w:t>
      </w:r>
      <w:r w:rsidRPr="00092E24">
        <w:rPr>
          <w:rFonts w:ascii="Calibri" w:hAnsi="Calibri" w:cs="Calibri"/>
          <w:sz w:val="21"/>
          <w:szCs w:val="21"/>
        </w:rPr>
        <w:t xml:space="preserve"> (</w:t>
      </w:r>
      <w:r w:rsidR="00E04FED" w:rsidRPr="00092E24">
        <w:rPr>
          <w:rFonts w:ascii="Calibri" w:hAnsi="Calibri" w:cs="Calibri"/>
          <w:sz w:val="21"/>
          <w:szCs w:val="21"/>
        </w:rPr>
        <w:t>dois</w:t>
      </w:r>
      <w:r w:rsidRPr="00092E24">
        <w:rPr>
          <w:rFonts w:ascii="Calibri" w:hAnsi="Calibri" w:cs="Calibri"/>
          <w:sz w:val="21"/>
          <w:szCs w:val="21"/>
        </w:rPr>
        <w:t>) Dias Úteis contados da data de pagamento prevista no respectivo instrumento</w:t>
      </w:r>
      <w:bookmarkEnd w:id="236"/>
      <w:r w:rsidRPr="00092E24">
        <w:rPr>
          <w:rFonts w:ascii="Calibri" w:hAnsi="Calibri" w:cs="Calibri"/>
          <w:sz w:val="21"/>
          <w:szCs w:val="21"/>
        </w:rPr>
        <w:t xml:space="preserve">, independentemente do período de cura previsto nos respectivos contratos; </w:t>
      </w:r>
    </w:p>
    <w:p w14:paraId="67C1193C" w14:textId="77777777" w:rsidR="008F16D6" w:rsidRPr="00092E24" w:rsidRDefault="00E04FED" w:rsidP="00BB510B">
      <w:pPr>
        <w:numPr>
          <w:ilvl w:val="2"/>
          <w:numId w:val="2"/>
        </w:numPr>
        <w:spacing w:after="140" w:line="280" w:lineRule="atLeast"/>
        <w:rPr>
          <w:rFonts w:ascii="Calibri" w:hAnsi="Calibri" w:cs="Calibri"/>
          <w:sz w:val="21"/>
          <w:szCs w:val="21"/>
        </w:rPr>
        <w:pPrChange w:id="237" w:author="Autor">
          <w:pPr>
            <w:numPr>
              <w:ilvl w:val="2"/>
              <w:numId w:val="2"/>
            </w:numPr>
            <w:tabs>
              <w:tab w:val="num" w:pos="1701"/>
            </w:tabs>
            <w:ind w:left="1701" w:hanging="992"/>
          </w:pPr>
        </w:pPrChange>
      </w:pPr>
      <w:bookmarkStart w:id="238" w:name="_Ref342397594"/>
      <w:r w:rsidRPr="00092E24">
        <w:rPr>
          <w:rFonts w:ascii="Calibri" w:hAnsi="Calibri" w:cs="Calibri"/>
          <w:sz w:val="21"/>
          <w:szCs w:val="21"/>
        </w:rPr>
        <w:t>ocorrência de qualquer</w:t>
      </w:r>
      <w:r w:rsidR="00C52E15" w:rsidRPr="00092E24">
        <w:rPr>
          <w:rFonts w:ascii="Calibri" w:hAnsi="Calibri" w:cs="Calibri"/>
          <w:sz w:val="21"/>
          <w:szCs w:val="21"/>
        </w:rPr>
        <w:t xml:space="preserve"> evento de vencimento antecipado de quaisquer obrigações financeiras contraídas pela Emissora, no mercado local ou internacional, cujo valor individual </w:t>
      </w:r>
      <w:r w:rsidR="00F814D1" w:rsidRPr="00092E24">
        <w:rPr>
          <w:rFonts w:ascii="Calibri" w:hAnsi="Calibri" w:cs="Calibri"/>
          <w:sz w:val="21"/>
          <w:szCs w:val="21"/>
        </w:rPr>
        <w:t xml:space="preserve">ou agregado </w:t>
      </w:r>
      <w:r w:rsidR="00C52E15" w:rsidRPr="00092E24">
        <w:rPr>
          <w:rFonts w:ascii="Calibri" w:hAnsi="Calibri" w:cs="Calibri"/>
          <w:sz w:val="21"/>
          <w:szCs w:val="21"/>
        </w:rPr>
        <w:t xml:space="preserve">seja igual ou superior a </w:t>
      </w:r>
      <w:r w:rsidR="009C778A" w:rsidRPr="00092E24">
        <w:rPr>
          <w:rFonts w:ascii="Calibri" w:hAnsi="Calibri" w:cs="Calibri"/>
          <w:sz w:val="21"/>
          <w:szCs w:val="21"/>
        </w:rPr>
        <w:t>R$1.000.000,00 (um milhão de reais)</w:t>
      </w:r>
      <w:r w:rsidRPr="00092E24">
        <w:rPr>
          <w:rFonts w:ascii="Calibri" w:hAnsi="Calibri" w:cs="Calibri"/>
          <w:sz w:val="21"/>
          <w:szCs w:val="21"/>
        </w:rPr>
        <w:t>,</w:t>
      </w:r>
      <w:r w:rsidR="009C778A" w:rsidRPr="00092E24">
        <w:rPr>
          <w:rFonts w:ascii="Calibri" w:hAnsi="Calibri" w:cs="Calibri"/>
          <w:sz w:val="21"/>
          <w:szCs w:val="21"/>
        </w:rPr>
        <w:t xml:space="preserve"> </w:t>
      </w:r>
      <w:r w:rsidR="00C52E15" w:rsidRPr="00092E24">
        <w:rPr>
          <w:rFonts w:ascii="Calibri" w:hAnsi="Calibri" w:cs="Calibri"/>
          <w:sz w:val="21"/>
          <w:szCs w:val="21"/>
        </w:rPr>
        <w:t xml:space="preserve">ou seu contravalor em outras moedas, e não seja sanado no prazo de até </w:t>
      </w:r>
      <w:r w:rsidRPr="00092E24">
        <w:rPr>
          <w:rFonts w:ascii="Calibri" w:hAnsi="Calibri" w:cs="Calibri"/>
          <w:sz w:val="21"/>
          <w:szCs w:val="21"/>
        </w:rPr>
        <w:t>2</w:t>
      </w:r>
      <w:r w:rsidR="00C52E15" w:rsidRPr="00092E24">
        <w:rPr>
          <w:rFonts w:ascii="Calibri" w:hAnsi="Calibri" w:cs="Calibri"/>
          <w:sz w:val="21"/>
          <w:szCs w:val="21"/>
        </w:rPr>
        <w:t xml:space="preserve"> (</w:t>
      </w:r>
      <w:r w:rsidRPr="00092E24">
        <w:rPr>
          <w:rFonts w:ascii="Calibri" w:hAnsi="Calibri" w:cs="Calibri"/>
          <w:sz w:val="21"/>
          <w:szCs w:val="21"/>
        </w:rPr>
        <w:t>dois</w:t>
      </w:r>
      <w:r w:rsidR="00C52E15" w:rsidRPr="00092E24">
        <w:rPr>
          <w:rFonts w:ascii="Calibri" w:hAnsi="Calibri" w:cs="Calibri"/>
          <w:sz w:val="21"/>
          <w:szCs w:val="21"/>
        </w:rPr>
        <w:t xml:space="preserve">) </w:t>
      </w:r>
      <w:r w:rsidR="008F16D6" w:rsidRPr="00092E24">
        <w:rPr>
          <w:rFonts w:ascii="Calibri" w:hAnsi="Calibri" w:cs="Calibri"/>
          <w:sz w:val="21"/>
          <w:szCs w:val="21"/>
        </w:rPr>
        <w:t xml:space="preserve">Dias Úteis </w:t>
      </w:r>
      <w:r w:rsidR="00C52E15" w:rsidRPr="00092E24">
        <w:rPr>
          <w:rFonts w:ascii="Calibri" w:hAnsi="Calibri" w:cs="Calibri"/>
          <w:sz w:val="21"/>
          <w:szCs w:val="21"/>
        </w:rPr>
        <w:t>contados da data de pagamento no respectivo instrumento</w:t>
      </w:r>
      <w:r w:rsidR="00D842EA" w:rsidRPr="00092E24">
        <w:rPr>
          <w:rFonts w:ascii="Calibri" w:hAnsi="Calibri" w:cs="Calibri"/>
          <w:sz w:val="21"/>
          <w:szCs w:val="21"/>
        </w:rPr>
        <w:t>, independentemente do período de cura previsto nos respectivos contratos</w:t>
      </w:r>
      <w:r w:rsidR="00C52E15" w:rsidRPr="00092E24">
        <w:rPr>
          <w:rFonts w:ascii="Calibri" w:hAnsi="Calibri" w:cs="Calibri"/>
          <w:sz w:val="21"/>
          <w:szCs w:val="21"/>
        </w:rPr>
        <w:t>;</w:t>
      </w:r>
      <w:bookmarkEnd w:id="238"/>
      <w:r w:rsidR="00BB3A74" w:rsidRPr="00092E24">
        <w:rPr>
          <w:rFonts w:ascii="Calibri" w:hAnsi="Calibri" w:cs="Calibri"/>
          <w:sz w:val="21"/>
          <w:szCs w:val="21"/>
        </w:rPr>
        <w:t xml:space="preserve"> </w:t>
      </w:r>
    </w:p>
    <w:p w14:paraId="75F20C41" w14:textId="77777777" w:rsidR="00E04FED" w:rsidRPr="00092E24" w:rsidRDefault="00E04FED" w:rsidP="00BB510B">
      <w:pPr>
        <w:numPr>
          <w:ilvl w:val="2"/>
          <w:numId w:val="2"/>
        </w:numPr>
        <w:spacing w:after="140" w:line="280" w:lineRule="atLeast"/>
        <w:rPr>
          <w:rFonts w:ascii="Calibri" w:hAnsi="Calibri" w:cs="Calibri"/>
          <w:sz w:val="21"/>
          <w:szCs w:val="21"/>
        </w:rPr>
        <w:pPrChange w:id="239" w:author="Autor">
          <w:pPr>
            <w:numPr>
              <w:ilvl w:val="2"/>
              <w:numId w:val="2"/>
            </w:numPr>
            <w:tabs>
              <w:tab w:val="num" w:pos="1701"/>
            </w:tabs>
            <w:ind w:left="1701" w:hanging="992"/>
          </w:pPr>
        </w:pPrChange>
      </w:pPr>
      <w:bookmarkStart w:id="240" w:name="_Ref341469506"/>
      <w:bookmarkStart w:id="241" w:name="_Ref341476221"/>
      <w:bookmarkStart w:id="242" w:name="_Ref342925028"/>
      <w:r w:rsidRPr="00092E24">
        <w:rPr>
          <w:rFonts w:ascii="Calibri" w:hAnsi="Calibri" w:cs="Calibri"/>
          <w:sz w:val="21"/>
          <w:szCs w:val="21"/>
        </w:rPr>
        <w:t>protestos de títulos contra a Emissora, no mercado local ou internacional, excetuados aqueles efetuados por erro ou má-fé de terceiros, por cujo pagamento a Emissora seja responsável, cujo valor, individual ou em conjunto, seja superior a R$1.000.000,00 (um milhão de reais), ou seu contravalor em outras moedas, salvo se, no prazo de 15 (quinze) dias úteis contados do referido protesto, seja validamente comprovado pela Emissora que (i) o protesto foi efetuado por erro ou má-fé de terceiro; (ii) o protesto foi cancelado, sustado ou suspenso; (iii) foram prestadas garantias em juízo em valor no mínimo equivalente ao montante protestado; ou (iv) foi obtida decisão judicial favorável em favor da Emissora suspendendo os efeitos do referido protesto;</w:t>
      </w:r>
      <w:bookmarkEnd w:id="242"/>
    </w:p>
    <w:p w14:paraId="61CD044F" w14:textId="77777777" w:rsidR="00E04FED" w:rsidRPr="00092E24" w:rsidRDefault="00E04FED" w:rsidP="00BB510B">
      <w:pPr>
        <w:numPr>
          <w:ilvl w:val="2"/>
          <w:numId w:val="2"/>
        </w:numPr>
        <w:spacing w:after="140" w:line="280" w:lineRule="atLeast"/>
        <w:rPr>
          <w:rFonts w:ascii="Calibri" w:hAnsi="Calibri" w:cs="Calibri"/>
          <w:sz w:val="21"/>
          <w:szCs w:val="21"/>
        </w:rPr>
        <w:pPrChange w:id="243" w:author="Autor">
          <w:pPr>
            <w:numPr>
              <w:ilvl w:val="2"/>
              <w:numId w:val="2"/>
            </w:numPr>
            <w:tabs>
              <w:tab w:val="num" w:pos="1701"/>
            </w:tabs>
            <w:ind w:left="1701" w:hanging="992"/>
          </w:pPr>
        </w:pPrChange>
      </w:pPr>
      <w:bookmarkStart w:id="244" w:name="_Ref342925035"/>
      <w:r w:rsidRPr="00092E24">
        <w:rPr>
          <w:rFonts w:ascii="Calibri" w:hAnsi="Calibri" w:cs="Calibri"/>
          <w:sz w:val="21"/>
          <w:szCs w:val="21"/>
        </w:rPr>
        <w:t>não cumprimento de qualquer decisão ou sentença judicial transitada em julgado ou sentença arbitral definitiva, de natureza condenatória contra a Emissora, em valor unitário ou agregado superior a R$1.000.000,00 (um milh</w:t>
      </w:r>
      <w:r w:rsidR="002F2F62" w:rsidRPr="00092E24">
        <w:rPr>
          <w:rFonts w:ascii="Calibri" w:hAnsi="Calibri" w:cs="Calibri"/>
          <w:sz w:val="21"/>
          <w:szCs w:val="21"/>
        </w:rPr>
        <w:t>ão</w:t>
      </w:r>
      <w:r w:rsidRPr="00092E24">
        <w:rPr>
          <w:rFonts w:ascii="Calibri" w:hAnsi="Calibri" w:cs="Calibri"/>
          <w:sz w:val="21"/>
          <w:szCs w:val="21"/>
        </w:rPr>
        <w:t xml:space="preserve"> de reais), ou seu contravalor em outras moedas, no prazo de até 5 (cinco) Dias Úteis contados da data estabelecida para o seu cumprimento;</w:t>
      </w:r>
      <w:bookmarkEnd w:id="240"/>
      <w:bookmarkEnd w:id="241"/>
      <w:bookmarkEnd w:id="244"/>
    </w:p>
    <w:p w14:paraId="112B3DB8" w14:textId="77777777" w:rsidR="003D30E2" w:rsidRPr="00092E24" w:rsidRDefault="003D30E2" w:rsidP="00BB510B">
      <w:pPr>
        <w:numPr>
          <w:ilvl w:val="2"/>
          <w:numId w:val="2"/>
        </w:numPr>
        <w:spacing w:after="140" w:line="280" w:lineRule="atLeast"/>
        <w:rPr>
          <w:rFonts w:ascii="Calibri" w:hAnsi="Calibri" w:cs="Calibri"/>
          <w:sz w:val="21"/>
          <w:szCs w:val="21"/>
        </w:rPr>
        <w:pPrChange w:id="245" w:author="Autor">
          <w:pPr>
            <w:numPr>
              <w:ilvl w:val="2"/>
              <w:numId w:val="2"/>
            </w:numPr>
            <w:tabs>
              <w:tab w:val="num" w:pos="1701"/>
            </w:tabs>
            <w:ind w:left="1701" w:hanging="992"/>
          </w:pPr>
        </w:pPrChange>
      </w:pPr>
      <w:bookmarkStart w:id="246" w:name="_Ref322467101"/>
      <w:r w:rsidRPr="00092E24">
        <w:rPr>
          <w:rFonts w:ascii="Calibri" w:hAnsi="Calibri" w:cs="Calibri"/>
          <w:sz w:val="21"/>
          <w:szCs w:val="21"/>
        </w:rPr>
        <w:t xml:space="preserve">descumprimento da obrigação de destinar os recursos captados por meio das Debêntures conforme estabelecido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_Ref328153859 \n \p \h </w:instrText>
      </w:r>
      <w:r w:rsidRPr="00092E24">
        <w:rPr>
          <w:rFonts w:ascii="Calibri" w:hAnsi="Calibri" w:cs="Calibri"/>
          <w:sz w:val="21"/>
          <w:szCs w:val="21"/>
        </w:rPr>
      </w:r>
      <w:r w:rsidR="001A1628"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4.1 acima</w:t>
      </w:r>
      <w:r w:rsidRPr="00092E24">
        <w:rPr>
          <w:rFonts w:ascii="Calibri" w:hAnsi="Calibri" w:cs="Calibri"/>
          <w:sz w:val="21"/>
          <w:szCs w:val="21"/>
        </w:rPr>
        <w:fldChar w:fldCharType="end"/>
      </w:r>
      <w:r w:rsidRPr="00092E24">
        <w:rPr>
          <w:rFonts w:ascii="Calibri" w:hAnsi="Calibri" w:cs="Calibri"/>
          <w:sz w:val="21"/>
          <w:szCs w:val="21"/>
        </w:rPr>
        <w:t>;</w:t>
      </w:r>
      <w:bookmarkEnd w:id="246"/>
      <w:r w:rsidRPr="00092E24">
        <w:rPr>
          <w:rFonts w:ascii="Calibri" w:hAnsi="Calibri" w:cs="Calibri"/>
          <w:sz w:val="21"/>
          <w:szCs w:val="21"/>
        </w:rPr>
        <w:t xml:space="preserve"> </w:t>
      </w:r>
    </w:p>
    <w:p w14:paraId="42EB685A" w14:textId="77777777" w:rsidR="002F2F62" w:rsidRPr="00092E24" w:rsidRDefault="002F2F62" w:rsidP="00BB510B">
      <w:pPr>
        <w:numPr>
          <w:ilvl w:val="2"/>
          <w:numId w:val="2"/>
        </w:numPr>
        <w:spacing w:after="140" w:line="280" w:lineRule="atLeast"/>
        <w:rPr>
          <w:rFonts w:ascii="Calibri" w:hAnsi="Calibri" w:cs="Calibri"/>
          <w:sz w:val="21"/>
          <w:szCs w:val="21"/>
        </w:rPr>
        <w:pPrChange w:id="247" w:author="Autor">
          <w:pPr>
            <w:numPr>
              <w:ilvl w:val="2"/>
              <w:numId w:val="2"/>
            </w:numPr>
            <w:tabs>
              <w:tab w:val="num" w:pos="1701"/>
            </w:tabs>
            <w:ind w:left="1701" w:hanging="992"/>
          </w:pPr>
        </w:pPrChange>
      </w:pPr>
      <w:bookmarkStart w:id="248" w:name="_Ref328157304"/>
      <w:bookmarkStart w:id="249" w:name="_Ref342925041"/>
      <w:r w:rsidRPr="00092E24">
        <w:rPr>
          <w:rFonts w:ascii="Calibri" w:hAnsi="Calibri" w:cs="Calibri"/>
          <w:sz w:val="21"/>
          <w:szCs w:val="21"/>
        </w:rPr>
        <w:t>transformação da Emissora em sociedade limitada, nos termos dos artigos 220 a 222 da Lei das Sociedades por Ações;</w:t>
      </w:r>
      <w:bookmarkEnd w:id="249"/>
      <w:r w:rsidRPr="00092E24">
        <w:rPr>
          <w:rFonts w:ascii="Calibri" w:hAnsi="Calibri" w:cs="Calibri"/>
          <w:sz w:val="21"/>
          <w:szCs w:val="21"/>
        </w:rPr>
        <w:t xml:space="preserve"> </w:t>
      </w:r>
      <w:bookmarkStart w:id="250" w:name="_Ref248117253"/>
    </w:p>
    <w:bookmarkEnd w:id="250"/>
    <w:p w14:paraId="5C0F1A7D" w14:textId="77777777" w:rsidR="003D30E2" w:rsidRPr="00092E24" w:rsidRDefault="003D30E2" w:rsidP="00BB510B">
      <w:pPr>
        <w:numPr>
          <w:ilvl w:val="2"/>
          <w:numId w:val="2"/>
        </w:numPr>
        <w:spacing w:after="140" w:line="280" w:lineRule="atLeast"/>
        <w:rPr>
          <w:rFonts w:ascii="Calibri" w:hAnsi="Calibri" w:cs="Calibri"/>
          <w:sz w:val="21"/>
          <w:szCs w:val="21"/>
        </w:rPr>
        <w:pPrChange w:id="251" w:author="Autor">
          <w:pPr>
            <w:numPr>
              <w:ilvl w:val="2"/>
              <w:numId w:val="2"/>
            </w:numPr>
            <w:tabs>
              <w:tab w:val="num" w:pos="1701"/>
            </w:tabs>
            <w:ind w:left="1701" w:hanging="992"/>
          </w:pPr>
        </w:pPrChange>
      </w:pPr>
      <w:r w:rsidRPr="00092E24">
        <w:rPr>
          <w:rFonts w:ascii="Calibri" w:hAnsi="Calibri" w:cs="Calibri"/>
          <w:sz w:val="21"/>
          <w:szCs w:val="21"/>
        </w:rPr>
        <w:t>invalidade, nulidade ou inexequibilidade desta Escritura de Emissão;</w:t>
      </w:r>
      <w:bookmarkEnd w:id="248"/>
      <w:r w:rsidR="00BB3A74" w:rsidRPr="00092E24">
        <w:rPr>
          <w:rFonts w:ascii="Calibri" w:hAnsi="Calibri" w:cs="Calibri"/>
          <w:sz w:val="21"/>
          <w:szCs w:val="21"/>
        </w:rPr>
        <w:t xml:space="preserve"> </w:t>
      </w:r>
    </w:p>
    <w:p w14:paraId="4A78066D" w14:textId="77777777" w:rsidR="002F2F62" w:rsidRPr="00092E24" w:rsidRDefault="002F2F62" w:rsidP="00BB510B">
      <w:pPr>
        <w:numPr>
          <w:ilvl w:val="2"/>
          <w:numId w:val="2"/>
        </w:numPr>
        <w:spacing w:after="140" w:line="280" w:lineRule="atLeast"/>
        <w:rPr>
          <w:rFonts w:ascii="Calibri" w:hAnsi="Calibri" w:cs="Calibri"/>
          <w:sz w:val="21"/>
          <w:szCs w:val="21"/>
        </w:rPr>
        <w:pPrChange w:id="252" w:author="Autor">
          <w:pPr>
            <w:numPr>
              <w:ilvl w:val="2"/>
              <w:numId w:val="2"/>
            </w:numPr>
            <w:tabs>
              <w:tab w:val="num" w:pos="1701"/>
            </w:tabs>
            <w:ind w:left="1701" w:hanging="992"/>
          </w:pPr>
        </w:pPrChange>
      </w:pPr>
      <w:bookmarkStart w:id="253" w:name="_Ref341476225"/>
      <w:r w:rsidRPr="00092E24">
        <w:rPr>
          <w:rFonts w:ascii="Calibri" w:hAnsi="Calibri" w:cs="Calibri"/>
          <w:sz w:val="21"/>
          <w:szCs w:val="21"/>
        </w:rPr>
        <w:t xml:space="preserve">caso quaisquer dos </w:t>
      </w:r>
      <w:r w:rsidR="00B539E7" w:rsidRPr="00092E24">
        <w:rPr>
          <w:rFonts w:ascii="Calibri" w:hAnsi="Calibri" w:cs="Calibri"/>
          <w:sz w:val="21"/>
          <w:szCs w:val="21"/>
        </w:rPr>
        <w:t>D</w:t>
      </w:r>
      <w:r w:rsidRPr="00092E24">
        <w:rPr>
          <w:rFonts w:ascii="Calibri" w:hAnsi="Calibri" w:cs="Calibri"/>
          <w:sz w:val="21"/>
          <w:szCs w:val="21"/>
        </w:rPr>
        <w:t>ocumentos da Oferta Restrita seja</w:t>
      </w:r>
      <w:r w:rsidR="00B539E7" w:rsidRPr="00092E24">
        <w:rPr>
          <w:rFonts w:ascii="Calibri" w:hAnsi="Calibri" w:cs="Calibri"/>
          <w:sz w:val="21"/>
          <w:szCs w:val="21"/>
        </w:rPr>
        <w:t>m</w:t>
      </w:r>
      <w:r w:rsidRPr="00092E24">
        <w:rPr>
          <w:rFonts w:ascii="Calibri" w:hAnsi="Calibri" w:cs="Calibri"/>
          <w:sz w:val="21"/>
          <w:szCs w:val="21"/>
        </w:rPr>
        <w:t xml:space="preserve"> objeto de questionamento judicial pela Emissora, por juízo brasileiro ou internacional, de decisão, ainda que liminar ou precária, sentença ou acórdão (ou instituto jurídico de mesma natureza na jurisdição aplicável);</w:t>
      </w:r>
      <w:bookmarkEnd w:id="253"/>
    </w:p>
    <w:p w14:paraId="799B5557" w14:textId="77777777" w:rsidR="002F2F62" w:rsidRPr="00092E24" w:rsidRDefault="00B20A68" w:rsidP="00BB510B">
      <w:pPr>
        <w:numPr>
          <w:ilvl w:val="2"/>
          <w:numId w:val="2"/>
        </w:numPr>
        <w:spacing w:after="140" w:line="280" w:lineRule="atLeast"/>
        <w:rPr>
          <w:rFonts w:ascii="Calibri" w:hAnsi="Calibri" w:cs="Calibri"/>
          <w:sz w:val="21"/>
          <w:szCs w:val="21"/>
        </w:rPr>
        <w:pPrChange w:id="254" w:author="Autor">
          <w:pPr>
            <w:numPr>
              <w:ilvl w:val="2"/>
              <w:numId w:val="2"/>
            </w:numPr>
            <w:tabs>
              <w:tab w:val="num" w:pos="1701"/>
            </w:tabs>
            <w:ind w:left="1701" w:hanging="992"/>
          </w:pPr>
        </w:pPrChange>
      </w:pPr>
      <w:r w:rsidRPr="00092E24">
        <w:rPr>
          <w:rFonts w:ascii="Calibri" w:hAnsi="Calibri" w:cs="Calibri"/>
          <w:color w:val="000000"/>
          <w:sz w:val="21"/>
          <w:szCs w:val="21"/>
        </w:rPr>
        <w:t xml:space="preserve">cessão, promessa de cessão ou qualquer forma de transferência ou promessa de transferência a terceiros, </w:t>
      </w:r>
      <w:r w:rsidR="00AB01E7" w:rsidRPr="00092E24">
        <w:rPr>
          <w:rFonts w:ascii="Calibri" w:hAnsi="Calibri" w:cs="Calibri"/>
          <w:color w:val="000000"/>
          <w:sz w:val="21"/>
          <w:szCs w:val="21"/>
        </w:rPr>
        <w:t xml:space="preserve">no todo ou em parte, </w:t>
      </w:r>
      <w:r w:rsidRPr="00092E24">
        <w:rPr>
          <w:rFonts w:ascii="Calibri" w:hAnsi="Calibri" w:cs="Calibri"/>
          <w:color w:val="000000"/>
          <w:sz w:val="21"/>
          <w:szCs w:val="21"/>
        </w:rPr>
        <w:t>pela Emissora, das obrigações assumidas nesta Escritura de Emissão;</w:t>
      </w:r>
    </w:p>
    <w:p w14:paraId="5725F153" w14:textId="77777777" w:rsidR="002F2F62" w:rsidRPr="00092E24" w:rsidRDefault="00AB01E7" w:rsidP="00BB510B">
      <w:pPr>
        <w:numPr>
          <w:ilvl w:val="2"/>
          <w:numId w:val="2"/>
        </w:numPr>
        <w:spacing w:after="140" w:line="280" w:lineRule="atLeast"/>
        <w:rPr>
          <w:rFonts w:ascii="Calibri" w:hAnsi="Calibri" w:cs="Calibri"/>
          <w:sz w:val="21"/>
          <w:szCs w:val="21"/>
        </w:rPr>
        <w:pPrChange w:id="255" w:author="Autor">
          <w:pPr>
            <w:numPr>
              <w:ilvl w:val="2"/>
              <w:numId w:val="2"/>
            </w:numPr>
            <w:tabs>
              <w:tab w:val="num" w:pos="1701"/>
            </w:tabs>
            <w:ind w:left="1701" w:hanging="992"/>
          </w:pPr>
        </w:pPrChange>
      </w:pPr>
      <w:r w:rsidRPr="00092E24">
        <w:rPr>
          <w:rFonts w:ascii="Calibri" w:hAnsi="Calibri" w:cs="Calibri"/>
          <w:sz w:val="21"/>
          <w:szCs w:val="21"/>
        </w:rPr>
        <w:t>incorporação, fusão, cisão da Emissora que possam, de qualquer modo, a exclusivo critério dos Debenturistas, reunidos em Assembleia Geral de Debenturistas a ser convocada, vir a prejudicar o cumprimento das obrigações decorrentes desta Escritura de Emissão, conforme o disposto na legislação vigente</w:t>
      </w:r>
      <w:bookmarkStart w:id="256" w:name="_Ref272841215"/>
      <w:r w:rsidRPr="00092E24">
        <w:rPr>
          <w:rFonts w:ascii="Calibri" w:hAnsi="Calibri" w:cs="Calibri"/>
          <w:sz w:val="21"/>
          <w:szCs w:val="21"/>
        </w:rPr>
        <w:t>, exceto (i)</w:t>
      </w:r>
      <w:r w:rsidR="00800C45" w:rsidRPr="00092E24">
        <w:rPr>
          <w:rFonts w:ascii="Calibri" w:hAnsi="Calibri" w:cs="Calibri"/>
          <w:sz w:val="21"/>
          <w:szCs w:val="21"/>
        </w:rPr>
        <w:t> </w:t>
      </w:r>
      <w:r w:rsidRPr="00092E24">
        <w:rPr>
          <w:rFonts w:ascii="Calibri" w:hAnsi="Calibri" w:cs="Calibri"/>
          <w:sz w:val="21"/>
          <w:szCs w:val="21"/>
        </w:rPr>
        <w:t xml:space="preserve">quando ocorridas entre empresas coligadas, controladas e/ou controladoras da </w:t>
      </w:r>
      <w:r w:rsidR="00773401" w:rsidRPr="00092E24">
        <w:rPr>
          <w:rFonts w:ascii="Calibri" w:hAnsi="Calibri" w:cs="Calibri"/>
          <w:sz w:val="21"/>
          <w:szCs w:val="21"/>
        </w:rPr>
        <w:t>Emissora,</w:t>
      </w:r>
      <w:r w:rsidRPr="00092E24">
        <w:rPr>
          <w:rFonts w:ascii="Calibri" w:hAnsi="Calibri" w:cs="Calibri"/>
          <w:sz w:val="21"/>
          <w:szCs w:val="21"/>
        </w:rPr>
        <w:t xml:space="preserve"> ou (ii) se a cisão, fusão ou incorporação atender aos requisitos previstos no artigo 231 da Lei das Sociedades por Ações; e desde que a respectiva reorganização societária</w:t>
      </w:r>
      <w:r w:rsidR="00895EBB" w:rsidRPr="00092E24">
        <w:rPr>
          <w:rFonts w:ascii="Calibri" w:hAnsi="Calibri" w:cs="Calibri"/>
          <w:sz w:val="21"/>
          <w:szCs w:val="21"/>
        </w:rPr>
        <w:t xml:space="preserve"> não</w:t>
      </w:r>
      <w:r w:rsidRPr="00092E24">
        <w:rPr>
          <w:rFonts w:ascii="Calibri" w:hAnsi="Calibri" w:cs="Calibri"/>
          <w:sz w:val="21"/>
          <w:szCs w:val="21"/>
        </w:rPr>
        <w:t xml:space="preserve"> implique transferência ou cessão, direta ou indireta, do controle societário/acionário da respectiva sociedade;</w:t>
      </w:r>
      <w:r w:rsidR="006576A0" w:rsidRPr="00092E24">
        <w:rPr>
          <w:rFonts w:ascii="Calibri" w:hAnsi="Calibri" w:cs="Calibri"/>
          <w:sz w:val="21"/>
          <w:szCs w:val="21"/>
        </w:rPr>
        <w:t xml:space="preserve"> </w:t>
      </w:r>
    </w:p>
    <w:p w14:paraId="65A7EDC5" w14:textId="77777777" w:rsidR="00773401" w:rsidRPr="00092E24" w:rsidRDefault="00773401" w:rsidP="00BB510B">
      <w:pPr>
        <w:numPr>
          <w:ilvl w:val="2"/>
          <w:numId w:val="2"/>
        </w:numPr>
        <w:spacing w:after="140" w:line="280" w:lineRule="atLeast"/>
        <w:rPr>
          <w:rFonts w:ascii="Calibri" w:hAnsi="Calibri" w:cs="Calibri"/>
          <w:sz w:val="21"/>
          <w:szCs w:val="21"/>
        </w:rPr>
        <w:pPrChange w:id="257" w:author="Autor">
          <w:pPr>
            <w:numPr>
              <w:ilvl w:val="2"/>
              <w:numId w:val="2"/>
            </w:numPr>
            <w:tabs>
              <w:tab w:val="num" w:pos="1701"/>
            </w:tabs>
            <w:ind w:left="1701" w:hanging="992"/>
          </w:pPr>
        </w:pPrChange>
      </w:pPr>
      <w:bookmarkStart w:id="258" w:name="_Ref341557357"/>
      <w:bookmarkStart w:id="259" w:name="_Ref342925100"/>
      <w:bookmarkEnd w:id="256"/>
      <w:r w:rsidRPr="00092E24">
        <w:rPr>
          <w:rFonts w:ascii="Calibri" w:hAnsi="Calibri" w:cs="Calibri"/>
          <w:sz w:val="21"/>
          <w:szCs w:val="21"/>
        </w:rPr>
        <w:t>não renovação, cancelamento, revogação ou suspensão das autorizações e licenças, inclusive as ambientais, relevantes para o regular exercício das atividades desenvolvidas neste momento pela Emissora</w:t>
      </w:r>
      <w:r w:rsidR="001B751A" w:rsidRPr="00092E24">
        <w:rPr>
          <w:rFonts w:ascii="Calibri" w:hAnsi="Calibri" w:cs="Calibri"/>
          <w:sz w:val="21"/>
          <w:szCs w:val="21"/>
        </w:rPr>
        <w:t xml:space="preserve"> ou por qualquer de suas controladas</w:t>
      </w:r>
      <w:r w:rsidRPr="00092E24">
        <w:rPr>
          <w:rFonts w:ascii="Calibri" w:hAnsi="Calibri" w:cs="Calibri"/>
          <w:sz w:val="21"/>
          <w:szCs w:val="21"/>
        </w:rPr>
        <w:t xml:space="preserve">, exceto se, no prazo de </w:t>
      </w:r>
      <w:r w:rsidR="00895EBB" w:rsidRPr="00092E24">
        <w:rPr>
          <w:rFonts w:ascii="Calibri" w:hAnsi="Calibri" w:cs="Calibri"/>
          <w:sz w:val="21"/>
          <w:szCs w:val="21"/>
        </w:rPr>
        <w:t xml:space="preserve">30 </w:t>
      </w:r>
      <w:r w:rsidRPr="00092E24">
        <w:rPr>
          <w:rFonts w:ascii="Calibri" w:hAnsi="Calibri" w:cs="Calibri"/>
          <w:sz w:val="21"/>
          <w:szCs w:val="21"/>
        </w:rPr>
        <w:t>(</w:t>
      </w:r>
      <w:r w:rsidR="00895EBB" w:rsidRPr="00092E24">
        <w:rPr>
          <w:rFonts w:ascii="Calibri" w:hAnsi="Calibri" w:cs="Calibri"/>
          <w:sz w:val="21"/>
          <w:szCs w:val="21"/>
        </w:rPr>
        <w:t>trinta</w:t>
      </w:r>
      <w:r w:rsidRPr="00092E24">
        <w:rPr>
          <w:rFonts w:ascii="Calibri" w:hAnsi="Calibri" w:cs="Calibri"/>
          <w:sz w:val="21"/>
          <w:szCs w:val="21"/>
        </w:rPr>
        <w:t>) dias contados da data de tal não renovação, cancelamento, revogação ou suspensão, a Emissora comprovar a existência de provimento jurisdicional ou administrativo autorizando a continuidade das atividades da Emissora até a renovação ou obtenção da referida licença ou autorização;</w:t>
      </w:r>
      <w:bookmarkStart w:id="260" w:name="_Ref248117238"/>
      <w:bookmarkEnd w:id="258"/>
      <w:r w:rsidRPr="00092E24">
        <w:rPr>
          <w:rFonts w:ascii="Calibri" w:hAnsi="Calibri" w:cs="Calibri"/>
          <w:sz w:val="21"/>
          <w:szCs w:val="21"/>
        </w:rPr>
        <w:t xml:space="preserve"> </w:t>
      </w:r>
      <w:bookmarkEnd w:id="259"/>
    </w:p>
    <w:p w14:paraId="765978A1" w14:textId="77777777" w:rsidR="001B751A" w:rsidRPr="00092E24" w:rsidRDefault="001B751A" w:rsidP="00BB510B">
      <w:pPr>
        <w:numPr>
          <w:ilvl w:val="2"/>
          <w:numId w:val="2"/>
        </w:numPr>
        <w:spacing w:after="140" w:line="280" w:lineRule="atLeast"/>
        <w:rPr>
          <w:rFonts w:ascii="Calibri" w:hAnsi="Calibri" w:cs="Calibri"/>
          <w:sz w:val="21"/>
          <w:szCs w:val="21"/>
        </w:rPr>
        <w:pPrChange w:id="261" w:author="Autor">
          <w:pPr>
            <w:numPr>
              <w:ilvl w:val="2"/>
              <w:numId w:val="2"/>
            </w:numPr>
            <w:tabs>
              <w:tab w:val="num" w:pos="1701"/>
            </w:tabs>
            <w:ind w:left="1701" w:hanging="992"/>
          </w:pPr>
        </w:pPrChange>
      </w:pPr>
      <w:bookmarkStart w:id="262" w:name="_Ref341476235"/>
      <w:r w:rsidRPr="00092E24">
        <w:rPr>
          <w:rFonts w:ascii="Calibri" w:hAnsi="Calibri" w:cs="Calibri"/>
          <w:sz w:val="21"/>
          <w:szCs w:val="21"/>
        </w:rPr>
        <w:t>redução de capital social da Emissora, após a Data de Emissão, para montante inferior ao valor atual de seu capital social, que corresponde a R$35.571.698,25 (trinta e cinco milhões, quinhentos e setenta e um mil, seiscentos e noventa e oito reais e vinte e cinco centavos), sem que haja anuência prévia dos Debenturistas, conforme disposto no artigo 174 da Lei das Sociedades por Ações;</w:t>
      </w:r>
      <w:bookmarkEnd w:id="262"/>
    </w:p>
    <w:p w14:paraId="61759F10" w14:textId="77777777" w:rsidR="001B751A" w:rsidRPr="00092E24" w:rsidRDefault="001B751A" w:rsidP="00BB510B">
      <w:pPr>
        <w:numPr>
          <w:ilvl w:val="2"/>
          <w:numId w:val="2"/>
        </w:numPr>
        <w:spacing w:after="140" w:line="280" w:lineRule="atLeast"/>
        <w:rPr>
          <w:rFonts w:ascii="Calibri" w:hAnsi="Calibri" w:cs="Calibri"/>
          <w:sz w:val="21"/>
          <w:szCs w:val="21"/>
        </w:rPr>
        <w:pPrChange w:id="263" w:author="Autor">
          <w:pPr>
            <w:numPr>
              <w:ilvl w:val="2"/>
              <w:numId w:val="2"/>
            </w:numPr>
            <w:tabs>
              <w:tab w:val="num" w:pos="1701"/>
            </w:tabs>
            <w:ind w:left="1701" w:hanging="992"/>
          </w:pPr>
        </w:pPrChange>
      </w:pPr>
      <w:r w:rsidRPr="00092E24">
        <w:rPr>
          <w:rFonts w:ascii="Calibri" w:hAnsi="Calibri" w:cs="Calibri"/>
          <w:sz w:val="21"/>
          <w:szCs w:val="21"/>
        </w:rPr>
        <w:t>mudança, transferência ou cessão, direta ou indireta, do controle societário/acionário da Emissora</w:t>
      </w:r>
      <w:r w:rsidR="00D37E1E" w:rsidRPr="00092E24">
        <w:rPr>
          <w:rFonts w:ascii="Calibri" w:hAnsi="Calibri" w:cs="Calibri"/>
          <w:sz w:val="21"/>
          <w:szCs w:val="21"/>
        </w:rPr>
        <w:t xml:space="preserve">, assim entendida qualquer operação em decorrência da qual Adalberto Bueno Netto deixar de ter o controle </w:t>
      </w:r>
      <w:r w:rsidR="00D327C6" w:rsidRPr="00092E24">
        <w:rPr>
          <w:rFonts w:ascii="Calibri" w:hAnsi="Calibri" w:cs="Calibri"/>
          <w:sz w:val="21"/>
          <w:szCs w:val="21"/>
        </w:rPr>
        <w:t xml:space="preserve">direto ou indireto da Emissora </w:t>
      </w:r>
      <w:r w:rsidRPr="00092E24">
        <w:rPr>
          <w:rFonts w:ascii="Calibri" w:hAnsi="Calibri" w:cs="Calibri"/>
          <w:sz w:val="21"/>
          <w:szCs w:val="21"/>
        </w:rPr>
        <w:t>e/ou de qualquer controladora da Emissora;</w:t>
      </w:r>
    </w:p>
    <w:p w14:paraId="78641C46" w14:textId="77777777" w:rsidR="001B751A" w:rsidRPr="00092E24" w:rsidRDefault="001B751A" w:rsidP="00BB510B">
      <w:pPr>
        <w:numPr>
          <w:ilvl w:val="2"/>
          <w:numId w:val="2"/>
        </w:numPr>
        <w:spacing w:after="140" w:line="280" w:lineRule="atLeast"/>
        <w:rPr>
          <w:rFonts w:ascii="Calibri" w:hAnsi="Calibri" w:cs="Calibri"/>
          <w:sz w:val="21"/>
          <w:szCs w:val="21"/>
        </w:rPr>
        <w:pPrChange w:id="264" w:author="Autor">
          <w:pPr>
            <w:numPr>
              <w:ilvl w:val="2"/>
              <w:numId w:val="2"/>
            </w:numPr>
            <w:tabs>
              <w:tab w:val="num" w:pos="1701"/>
            </w:tabs>
            <w:ind w:left="1701" w:hanging="992"/>
          </w:pPr>
        </w:pPrChange>
      </w:pPr>
      <w:r w:rsidRPr="00092E24">
        <w:rPr>
          <w:rFonts w:ascii="Calibri" w:hAnsi="Calibri" w:cs="Calibri"/>
          <w:sz w:val="21"/>
          <w:szCs w:val="21"/>
        </w:rPr>
        <w:t xml:space="preserve">as declarações prestadas pela Emissora nesta Escritura de Emissão provarem-se substancialmente falsas, incorretas ou enganosas; </w:t>
      </w:r>
    </w:p>
    <w:p w14:paraId="339DA61D" w14:textId="77777777" w:rsidR="001B751A" w:rsidRPr="00092E24" w:rsidRDefault="001B751A" w:rsidP="00BB510B">
      <w:pPr>
        <w:numPr>
          <w:ilvl w:val="2"/>
          <w:numId w:val="2"/>
        </w:numPr>
        <w:spacing w:after="140" w:line="280" w:lineRule="atLeast"/>
        <w:rPr>
          <w:rFonts w:ascii="Calibri" w:hAnsi="Calibri" w:cs="Calibri"/>
          <w:sz w:val="21"/>
          <w:szCs w:val="21"/>
        </w:rPr>
        <w:pPrChange w:id="265" w:author="Autor">
          <w:pPr>
            <w:numPr>
              <w:ilvl w:val="2"/>
              <w:numId w:val="2"/>
            </w:numPr>
            <w:tabs>
              <w:tab w:val="num" w:pos="1701"/>
            </w:tabs>
            <w:ind w:left="1701" w:hanging="992"/>
          </w:pPr>
        </w:pPrChange>
      </w:pPr>
      <w:bookmarkStart w:id="266" w:name="_Ref341476239"/>
      <w:r w:rsidRPr="00092E24">
        <w:rPr>
          <w:rFonts w:ascii="Calibri" w:hAnsi="Calibri" w:cs="Calibri"/>
          <w:sz w:val="21"/>
          <w:szCs w:val="21"/>
        </w:rPr>
        <w:t xml:space="preserve">venda, cessão ou qualquer outro tipo de transferência, pela Emissora, de bens do ativo permanente (incluindo imobilizado e investimentos) ou de participação em outras sociedades (incluindo direitos de subscrição e títulos ou valores mobiliários conversíveis em participação societária) ou de ativos essenciais </w:t>
      </w:r>
      <w:r w:rsidR="004D698B" w:rsidRPr="00092E24">
        <w:rPr>
          <w:rFonts w:ascii="Calibri" w:hAnsi="Calibri" w:cs="Calibri"/>
          <w:sz w:val="21"/>
          <w:szCs w:val="21"/>
        </w:rPr>
        <w:t>à sua atividade, exceção feita</w:t>
      </w:r>
      <w:r w:rsidRPr="00092E24">
        <w:rPr>
          <w:rFonts w:ascii="Calibri" w:hAnsi="Calibri" w:cs="Calibri"/>
          <w:sz w:val="21"/>
          <w:szCs w:val="21"/>
        </w:rPr>
        <w:t xml:space="preserve"> </w:t>
      </w:r>
      <w:r w:rsidR="004D698B" w:rsidRPr="00092E24">
        <w:rPr>
          <w:rFonts w:ascii="Calibri" w:hAnsi="Calibri" w:cs="Calibri"/>
          <w:sz w:val="21"/>
          <w:szCs w:val="21"/>
        </w:rPr>
        <w:t>(a) </w:t>
      </w:r>
      <w:r w:rsidR="00D37E1E" w:rsidRPr="00092E24">
        <w:rPr>
          <w:rFonts w:ascii="Calibri" w:hAnsi="Calibri" w:cs="Calibri"/>
          <w:sz w:val="21"/>
          <w:szCs w:val="21"/>
        </w:rPr>
        <w:t>exceção feita a qualquer tipo de alienação ou constituição de gravames referente ao imóvel objeto da matrícula n.º199.609 do 15º Oficial de Registro de Imóveis de São Paulo, Estado de São Paulo, bem como a qualquer alienação de participação em sociedade que venha a ser proprietária do imóvel retro referido</w:t>
      </w:r>
      <w:r w:rsidR="00D327C6" w:rsidRPr="00092E24">
        <w:rPr>
          <w:rFonts w:ascii="Calibri" w:hAnsi="Calibri" w:cs="Calibri"/>
          <w:sz w:val="21"/>
          <w:szCs w:val="21"/>
        </w:rPr>
        <w:t xml:space="preserve">; </w:t>
      </w:r>
      <w:r w:rsidRPr="00092E24">
        <w:rPr>
          <w:rFonts w:ascii="Calibri" w:hAnsi="Calibri" w:cs="Calibri"/>
          <w:sz w:val="21"/>
          <w:szCs w:val="21"/>
        </w:rPr>
        <w:t xml:space="preserve">e </w:t>
      </w:r>
      <w:r w:rsidR="004D698B" w:rsidRPr="00092E24">
        <w:rPr>
          <w:rFonts w:ascii="Calibri" w:hAnsi="Calibri" w:cs="Calibri"/>
          <w:sz w:val="21"/>
          <w:szCs w:val="21"/>
        </w:rPr>
        <w:t>(b) </w:t>
      </w:r>
      <w:r w:rsidRPr="00092E24">
        <w:rPr>
          <w:rFonts w:ascii="Calibri" w:hAnsi="Calibri" w:cs="Calibri"/>
          <w:sz w:val="21"/>
          <w:szCs w:val="21"/>
        </w:rPr>
        <w:t xml:space="preserve">à constituição de </w:t>
      </w:r>
      <w:r w:rsidR="004D698B" w:rsidRPr="00092E24">
        <w:rPr>
          <w:rFonts w:ascii="Calibri" w:hAnsi="Calibri" w:cs="Calibri"/>
          <w:sz w:val="21"/>
          <w:szCs w:val="21"/>
        </w:rPr>
        <w:t>Alienação Fiduciária do Imóvel</w:t>
      </w:r>
      <w:r w:rsidRPr="00092E24">
        <w:rPr>
          <w:rFonts w:ascii="Calibri" w:hAnsi="Calibri" w:cs="Calibri"/>
          <w:sz w:val="21"/>
          <w:szCs w:val="21"/>
        </w:rPr>
        <w:t>;</w:t>
      </w:r>
      <w:bookmarkEnd w:id="266"/>
    </w:p>
    <w:p w14:paraId="41FA639A" w14:textId="77777777" w:rsidR="001B751A" w:rsidRPr="00092E24" w:rsidRDefault="001B751A" w:rsidP="00BB510B">
      <w:pPr>
        <w:numPr>
          <w:ilvl w:val="2"/>
          <w:numId w:val="2"/>
        </w:numPr>
        <w:spacing w:after="140" w:line="280" w:lineRule="atLeast"/>
        <w:rPr>
          <w:rFonts w:ascii="Calibri" w:hAnsi="Calibri" w:cs="Calibri"/>
          <w:sz w:val="21"/>
          <w:szCs w:val="21"/>
        </w:rPr>
        <w:pPrChange w:id="267" w:author="Autor">
          <w:pPr>
            <w:numPr>
              <w:ilvl w:val="2"/>
              <w:numId w:val="2"/>
            </w:numPr>
            <w:tabs>
              <w:tab w:val="num" w:pos="1701"/>
            </w:tabs>
            <w:ind w:left="1701" w:hanging="992"/>
          </w:pPr>
        </w:pPrChange>
      </w:pPr>
      <w:bookmarkStart w:id="268" w:name="_Ref341557451"/>
      <w:r w:rsidRPr="00092E24">
        <w:rPr>
          <w:rFonts w:ascii="Calibri" w:hAnsi="Calibri" w:cs="Calibri"/>
          <w:sz w:val="21"/>
          <w:szCs w:val="21"/>
        </w:rPr>
        <w:t xml:space="preserve">desapropriação, confisco ou qualquer outra medida de qualquer entidade governamental que resulte (i) na perda pela Emissora, da propriedade ou posse direta de seus ativos, ou (ii) na incapacidade de gestão dos negócios da Emissora, exceção feita: (a) à desapropriação decorrente de decretos de utilidade pública já existentes, bem como de futuros decretos que venham a substituir decretos atuais, desde que não haja aumento de área a ser desapropriada; (b) aos atos decorrentes do cumprimento das obrigações previstas no Termo de Ajustamento de Conduta celebrado entre a Emissora e o Ministério Púbico do Estado de São Paulo em 20 de outubro de 2008, conforme aditado em 15 de junho de 2012; e (c) a outorga de servidão de acesso a concessionárias de serviço público em áreas </w:t>
      </w:r>
      <w:r w:rsidRPr="00092E24">
        <w:rPr>
          <w:rFonts w:ascii="Calibri" w:hAnsi="Calibri" w:cs="Calibri"/>
          <w:i/>
          <w:sz w:val="21"/>
          <w:szCs w:val="21"/>
        </w:rPr>
        <w:t>non aedificandi</w:t>
      </w:r>
      <w:r w:rsidRPr="00092E24">
        <w:rPr>
          <w:rFonts w:ascii="Calibri" w:hAnsi="Calibri" w:cs="Calibri"/>
          <w:sz w:val="21"/>
          <w:szCs w:val="21"/>
        </w:rPr>
        <w:t xml:space="preserve"> do terreno </w:t>
      </w:r>
      <w:r w:rsidR="004D698B" w:rsidRPr="00092E24">
        <w:rPr>
          <w:rFonts w:ascii="Calibri" w:hAnsi="Calibri" w:cs="Calibri"/>
          <w:sz w:val="21"/>
          <w:szCs w:val="21"/>
        </w:rPr>
        <w:t>do Imóvel</w:t>
      </w:r>
      <w:r w:rsidRPr="00092E24">
        <w:rPr>
          <w:rFonts w:ascii="Calibri" w:hAnsi="Calibri" w:cs="Calibri"/>
          <w:sz w:val="21"/>
          <w:szCs w:val="21"/>
        </w:rPr>
        <w:t>; e</w:t>
      </w:r>
      <w:bookmarkEnd w:id="268"/>
    </w:p>
    <w:p w14:paraId="3DCBE635" w14:textId="77777777" w:rsidR="0096119F" w:rsidRPr="00092E24" w:rsidRDefault="001B751A" w:rsidP="00BB510B">
      <w:pPr>
        <w:numPr>
          <w:ilvl w:val="2"/>
          <w:numId w:val="2"/>
        </w:numPr>
        <w:spacing w:after="140" w:line="280" w:lineRule="atLeast"/>
        <w:rPr>
          <w:rFonts w:ascii="Calibri" w:hAnsi="Calibri" w:cs="Calibri"/>
          <w:sz w:val="21"/>
          <w:szCs w:val="21"/>
        </w:rPr>
        <w:pPrChange w:id="269" w:author="Autor">
          <w:pPr>
            <w:numPr>
              <w:ilvl w:val="2"/>
              <w:numId w:val="2"/>
            </w:numPr>
            <w:tabs>
              <w:tab w:val="num" w:pos="1701"/>
            </w:tabs>
            <w:ind w:left="1701" w:hanging="992"/>
          </w:pPr>
        </w:pPrChange>
      </w:pPr>
      <w:r w:rsidRPr="00092E24">
        <w:rPr>
          <w:rFonts w:ascii="Calibri" w:hAnsi="Calibri" w:cs="Calibri"/>
          <w:sz w:val="21"/>
          <w:szCs w:val="21"/>
        </w:rPr>
        <w:t>distribuição e/ou pagamento, pela Emissora, de dividendos, juros sobre o capital próprio ou quaisquer outras distribuições de lucros aos acionistas da Emissora</w:t>
      </w:r>
      <w:r w:rsidR="00D327C6" w:rsidRPr="00092E24">
        <w:rPr>
          <w:rFonts w:ascii="Calibri" w:hAnsi="Calibri" w:cs="Calibri"/>
          <w:sz w:val="21"/>
          <w:szCs w:val="21"/>
        </w:rPr>
        <w:t xml:space="preserve"> </w:t>
      </w:r>
      <w:r w:rsidR="00D37E1E" w:rsidRPr="00092E24">
        <w:rPr>
          <w:rFonts w:ascii="Calibri" w:hAnsi="Calibri" w:cs="Calibri"/>
          <w:sz w:val="21"/>
          <w:szCs w:val="21"/>
        </w:rPr>
        <w:t>acima do mín</w:t>
      </w:r>
      <w:r w:rsidR="00D327C6" w:rsidRPr="00092E24">
        <w:rPr>
          <w:rFonts w:ascii="Calibri" w:hAnsi="Calibri" w:cs="Calibri"/>
          <w:sz w:val="21"/>
          <w:szCs w:val="21"/>
        </w:rPr>
        <w:t>imo obrigatório exigido por lei</w:t>
      </w:r>
      <w:r w:rsidRPr="00092E24">
        <w:rPr>
          <w:rFonts w:ascii="Calibri" w:hAnsi="Calibri" w:cs="Calibri"/>
          <w:sz w:val="21"/>
          <w:szCs w:val="21"/>
        </w:rPr>
        <w:t xml:space="preserve">, na hipótese de a Emissora estar em mora com qualquer de suas obrigações pecuniárias estabelecidas nesta </w:t>
      </w:r>
      <w:r w:rsidR="006E20D4" w:rsidRPr="00092E24">
        <w:rPr>
          <w:rFonts w:ascii="Calibri" w:hAnsi="Calibri" w:cs="Calibri"/>
          <w:sz w:val="21"/>
          <w:szCs w:val="21"/>
        </w:rPr>
        <w:t>Escritura de Emissão</w:t>
      </w:r>
      <w:r w:rsidRPr="00092E24">
        <w:rPr>
          <w:rFonts w:ascii="Calibri" w:hAnsi="Calibri" w:cs="Calibri"/>
          <w:sz w:val="21"/>
          <w:szCs w:val="21"/>
        </w:rPr>
        <w:t xml:space="preserve"> e/ou no Contrato de </w:t>
      </w:r>
      <w:r w:rsidR="007E3598" w:rsidRPr="00092E24">
        <w:rPr>
          <w:rFonts w:ascii="Calibri" w:hAnsi="Calibri" w:cs="Calibri"/>
          <w:sz w:val="21"/>
          <w:szCs w:val="21"/>
        </w:rPr>
        <w:t>Distribuição</w:t>
      </w:r>
      <w:r w:rsidRPr="00092E24">
        <w:rPr>
          <w:rFonts w:ascii="Calibri" w:hAnsi="Calibri" w:cs="Calibri"/>
          <w:sz w:val="21"/>
          <w:szCs w:val="21"/>
        </w:rPr>
        <w:t>.</w:t>
      </w:r>
      <w:bookmarkEnd w:id="260"/>
    </w:p>
    <w:p w14:paraId="524B623C" w14:textId="651213F7" w:rsidR="00926A08" w:rsidRPr="00092E24" w:rsidRDefault="007762AC" w:rsidP="00BB510B">
      <w:pPr>
        <w:numPr>
          <w:ilvl w:val="4"/>
          <w:numId w:val="2"/>
        </w:numPr>
        <w:spacing w:after="140" w:line="280" w:lineRule="atLeast"/>
        <w:rPr>
          <w:rFonts w:ascii="Calibri" w:hAnsi="Calibri" w:cs="Calibri"/>
          <w:sz w:val="21"/>
          <w:szCs w:val="21"/>
        </w:rPr>
        <w:pPrChange w:id="270" w:author="Autor">
          <w:pPr>
            <w:numPr>
              <w:ilvl w:val="4"/>
              <w:numId w:val="2"/>
            </w:numPr>
            <w:tabs>
              <w:tab w:val="num" w:pos="709"/>
            </w:tabs>
            <w:ind w:left="709" w:hanging="709"/>
          </w:pPr>
        </w:pPrChange>
      </w:pPr>
      <w:bookmarkStart w:id="271" w:name="_DV_M45"/>
      <w:bookmarkStart w:id="272" w:name="_Ref534176562"/>
      <w:bookmarkStart w:id="273" w:name="_Ref130283217"/>
      <w:bookmarkStart w:id="274" w:name="_Ref256531704"/>
      <w:bookmarkEnd w:id="95"/>
      <w:bookmarkEnd w:id="218"/>
      <w:bookmarkEnd w:id="271"/>
      <w:r w:rsidRPr="00092E24">
        <w:rPr>
          <w:rFonts w:ascii="Calibri" w:hAnsi="Calibri" w:cs="Calibri"/>
          <w:sz w:val="21"/>
          <w:szCs w:val="21"/>
        </w:rPr>
        <w:t>Ocorrendo quaisquer dos Eventos de Inadimplemento previstos nos incisos</w:t>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_Ref328157268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705C05" w:rsidRPr="00092E24">
        <w:rPr>
          <w:rFonts w:ascii="Calibri" w:hAnsi="Calibri" w:cs="Calibri"/>
          <w:sz w:val="21"/>
          <w:szCs w:val="21"/>
        </w:rPr>
        <w:t>I</w:t>
      </w:r>
      <w:r w:rsidR="00E2342C" w:rsidRPr="00092E24">
        <w:rPr>
          <w:rFonts w:ascii="Calibri" w:hAnsi="Calibri" w:cs="Calibri"/>
          <w:sz w:val="21"/>
          <w:szCs w:val="21"/>
        </w:rPr>
        <w:fldChar w:fldCharType="end"/>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_Ref328157274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705C05" w:rsidRPr="00092E24">
        <w:rPr>
          <w:rFonts w:ascii="Calibri" w:hAnsi="Calibri" w:cs="Calibri"/>
          <w:sz w:val="21"/>
          <w:szCs w:val="21"/>
        </w:rPr>
        <w:t>II</w:t>
      </w:r>
      <w:r w:rsidR="00E2342C" w:rsidRPr="00092E24">
        <w:rPr>
          <w:rFonts w:ascii="Calibri" w:hAnsi="Calibri" w:cs="Calibri"/>
          <w:sz w:val="21"/>
          <w:szCs w:val="21"/>
        </w:rPr>
        <w:fldChar w:fldCharType="end"/>
      </w:r>
      <w:r w:rsidR="001A1628" w:rsidRPr="00092E24">
        <w:rPr>
          <w:rFonts w:ascii="Calibri" w:hAnsi="Calibri" w:cs="Calibri"/>
          <w:sz w:val="21"/>
          <w:szCs w:val="21"/>
        </w:rPr>
        <w:t>,</w:t>
      </w:r>
      <w:r w:rsidR="00A5233D"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_Ref342925010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IV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_Ref342925016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_Ref342925035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IX</w:t>
      </w:r>
      <w:r w:rsidR="00A5233D" w:rsidRPr="00092E24">
        <w:rPr>
          <w:rFonts w:ascii="Calibri" w:hAnsi="Calibri" w:cs="Calibri"/>
          <w:sz w:val="21"/>
          <w:szCs w:val="21"/>
        </w:rPr>
        <w:fldChar w:fldCharType="end"/>
      </w:r>
      <w:r w:rsidR="00A5233D" w:rsidRPr="00092E24">
        <w:rPr>
          <w:rFonts w:ascii="Calibri" w:hAnsi="Calibri" w:cs="Calibri"/>
          <w:sz w:val="21"/>
          <w:szCs w:val="21"/>
        </w:rPr>
        <w:t xml:space="preserve"> </w:t>
      </w:r>
      <w:r w:rsidRPr="00092E24">
        <w:rPr>
          <w:rFonts w:ascii="Calibri" w:hAnsi="Calibri" w:cs="Calibri"/>
          <w:sz w:val="21"/>
          <w:szCs w:val="21"/>
        </w:rPr>
        <w:t>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705C05" w:rsidRPr="00092E24">
        <w:rPr>
          <w:rFonts w:ascii="Calibri" w:hAnsi="Calibri" w:cs="Calibri"/>
          <w:sz w:val="21"/>
          <w:szCs w:val="21"/>
        </w:rPr>
        <w:t>6.</w:t>
      </w:r>
      <w:del w:id="275" w:author="Autor">
        <w:r w:rsidR="00FF259B" w:rsidRPr="00B5168F">
          <w:rPr>
            <w:rFonts w:ascii="Calibri" w:hAnsi="Calibri" w:cs="Calibri"/>
            <w:sz w:val="21"/>
            <w:szCs w:val="21"/>
          </w:rPr>
          <w:delText>18</w:delText>
        </w:r>
      </w:del>
      <w:ins w:id="276" w:author="Autor">
        <w:r w:rsidR="00705C05" w:rsidRPr="00092E24">
          <w:rPr>
            <w:rFonts w:ascii="Calibri" w:hAnsi="Calibri" w:cs="Calibri"/>
            <w:sz w:val="21"/>
            <w:szCs w:val="21"/>
          </w:rPr>
          <w:t>19</w:t>
        </w:r>
      </w:ins>
      <w:r w:rsidR="00705C05" w:rsidRPr="00092E24">
        <w:rPr>
          <w:rFonts w:ascii="Calibri" w:hAnsi="Calibri" w:cs="Calibri"/>
          <w:sz w:val="21"/>
          <w:szCs w:val="21"/>
        </w:rPr>
        <w:t xml:space="preserve"> acima</w:t>
      </w:r>
      <w:r w:rsidRPr="00092E24">
        <w:rPr>
          <w:rFonts w:ascii="Calibri" w:hAnsi="Calibri" w:cs="Calibri"/>
          <w:sz w:val="21"/>
          <w:szCs w:val="21"/>
        </w:rPr>
        <w:fldChar w:fldCharType="end"/>
      </w:r>
      <w:r w:rsidRPr="00092E24">
        <w:rPr>
          <w:rFonts w:ascii="Calibri" w:hAnsi="Calibri" w:cs="Calibri"/>
          <w:sz w:val="21"/>
          <w:szCs w:val="21"/>
        </w:rPr>
        <w:t>, que deverão ser imediatamente informados pela Emissora ao Agente Fiduciário, as Debêntures tornar-se-ão automaticamente vencidas, independentemente de aviso ou notificação, judicial ou extrajudicial.</w:t>
      </w:r>
      <w:bookmarkEnd w:id="273"/>
      <w:bookmarkEnd w:id="274"/>
    </w:p>
    <w:p w14:paraId="31046F9D" w14:textId="0194E28C" w:rsidR="00926A08" w:rsidRPr="00092E24" w:rsidRDefault="00926A08" w:rsidP="00BB510B">
      <w:pPr>
        <w:numPr>
          <w:ilvl w:val="4"/>
          <w:numId w:val="2"/>
        </w:numPr>
        <w:spacing w:after="140" w:line="280" w:lineRule="atLeast"/>
        <w:rPr>
          <w:rFonts w:ascii="Calibri" w:hAnsi="Calibri" w:cs="Calibri"/>
          <w:sz w:val="21"/>
          <w:szCs w:val="21"/>
        </w:rPr>
        <w:pPrChange w:id="277" w:author="Autor">
          <w:pPr>
            <w:numPr>
              <w:ilvl w:val="4"/>
              <w:numId w:val="2"/>
            </w:numPr>
            <w:tabs>
              <w:tab w:val="num" w:pos="709"/>
            </w:tabs>
            <w:ind w:left="709" w:hanging="709"/>
          </w:pPr>
        </w:pPrChange>
      </w:pPr>
      <w:bookmarkStart w:id="278" w:name="_Ref130283218"/>
      <w:r w:rsidRPr="00092E24">
        <w:rPr>
          <w:rFonts w:ascii="Calibri" w:hAnsi="Calibri" w:cs="Calibri"/>
          <w:sz w:val="21"/>
          <w:szCs w:val="21"/>
        </w:rPr>
        <w:t xml:space="preserve">Ocorrendo quaisquer dos demais </w:t>
      </w:r>
      <w:r w:rsidR="001F6529" w:rsidRPr="00092E24">
        <w:rPr>
          <w:rFonts w:ascii="Calibri" w:hAnsi="Calibri" w:cs="Calibri"/>
          <w:sz w:val="21"/>
          <w:szCs w:val="21"/>
        </w:rPr>
        <w:t>E</w:t>
      </w:r>
      <w:r w:rsidRPr="00092E24">
        <w:rPr>
          <w:rFonts w:ascii="Calibri" w:hAnsi="Calibri" w:cs="Calibri"/>
          <w:sz w:val="21"/>
          <w:szCs w:val="21"/>
        </w:rPr>
        <w:t>ventos</w:t>
      </w:r>
      <w:r w:rsidR="001F6529" w:rsidRPr="00092E24">
        <w:rPr>
          <w:rFonts w:ascii="Calibri" w:hAnsi="Calibri" w:cs="Calibri"/>
          <w:sz w:val="21"/>
          <w:szCs w:val="21"/>
        </w:rPr>
        <w:t xml:space="preserve"> de Inadimplemento</w:t>
      </w:r>
      <w:r w:rsidRPr="00092E24">
        <w:rPr>
          <w:rFonts w:ascii="Calibri" w:hAnsi="Calibri" w:cs="Calibri"/>
          <w:sz w:val="21"/>
          <w:szCs w:val="21"/>
        </w:rPr>
        <w:t xml:space="preserve"> (que não sejam aqueles previstos na Cláusula </w:t>
      </w:r>
      <w:r w:rsidR="00A45536" w:rsidRPr="00092E24">
        <w:rPr>
          <w:rFonts w:ascii="Calibri" w:hAnsi="Calibri" w:cs="Calibri"/>
          <w:sz w:val="21"/>
          <w:szCs w:val="21"/>
        </w:rPr>
        <w:fldChar w:fldCharType="begin"/>
      </w:r>
      <w:r w:rsidR="00A45536" w:rsidRPr="00092E24">
        <w:rPr>
          <w:rFonts w:ascii="Calibri" w:hAnsi="Calibri" w:cs="Calibri"/>
          <w:sz w:val="21"/>
          <w:szCs w:val="21"/>
        </w:rPr>
        <w:instrText xml:space="preserve"> REF _Ref256531704 \r \p \h </w:instrText>
      </w:r>
      <w:r w:rsidR="00A45536"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A45536" w:rsidRPr="00092E24">
        <w:rPr>
          <w:rFonts w:ascii="Calibri" w:hAnsi="Calibri" w:cs="Calibri"/>
          <w:sz w:val="21"/>
          <w:szCs w:val="21"/>
        </w:rPr>
        <w:fldChar w:fldCharType="separate"/>
      </w:r>
      <w:r w:rsidR="004E3F8C" w:rsidRPr="00092E24">
        <w:rPr>
          <w:rFonts w:ascii="Calibri" w:hAnsi="Calibri" w:cs="Calibri"/>
          <w:sz w:val="21"/>
          <w:szCs w:val="21"/>
        </w:rPr>
        <w:t>6.</w:t>
      </w:r>
      <w:del w:id="279" w:author="Autor">
        <w:r w:rsidR="00FF259B" w:rsidRPr="00B5168F">
          <w:rPr>
            <w:rFonts w:ascii="Calibri" w:hAnsi="Calibri" w:cs="Calibri"/>
            <w:sz w:val="21"/>
            <w:szCs w:val="21"/>
          </w:rPr>
          <w:delText>18</w:delText>
        </w:r>
      </w:del>
      <w:ins w:id="280" w:author="Autor">
        <w:r w:rsidR="004E3F8C" w:rsidRPr="00092E24">
          <w:rPr>
            <w:rFonts w:ascii="Calibri" w:hAnsi="Calibri" w:cs="Calibri"/>
            <w:sz w:val="21"/>
            <w:szCs w:val="21"/>
          </w:rPr>
          <w:t>19</w:t>
        </w:r>
      </w:ins>
      <w:r w:rsidR="004E3F8C" w:rsidRPr="00092E24">
        <w:rPr>
          <w:rFonts w:ascii="Calibri" w:hAnsi="Calibri" w:cs="Calibri"/>
          <w:sz w:val="21"/>
          <w:szCs w:val="21"/>
        </w:rPr>
        <w:t>.1 acima</w:t>
      </w:r>
      <w:r w:rsidR="00A45536" w:rsidRPr="00092E24">
        <w:rPr>
          <w:rFonts w:ascii="Calibri" w:hAnsi="Calibri" w:cs="Calibri"/>
          <w:sz w:val="21"/>
          <w:szCs w:val="21"/>
        </w:rPr>
        <w:fldChar w:fldCharType="end"/>
      </w:r>
      <w:r w:rsidRPr="00092E24">
        <w:rPr>
          <w:rFonts w:ascii="Calibri" w:hAnsi="Calibri" w:cs="Calibri"/>
          <w:sz w:val="21"/>
          <w:szCs w:val="21"/>
        </w:rPr>
        <w:t xml:space="preserve">), que deverão ser imediatamente informados pela </w:t>
      </w:r>
      <w:r w:rsidR="00E30E11" w:rsidRPr="00092E24">
        <w:rPr>
          <w:rFonts w:ascii="Calibri" w:hAnsi="Calibri" w:cs="Calibri"/>
          <w:sz w:val="21"/>
          <w:szCs w:val="21"/>
        </w:rPr>
        <w:t>Emissora</w:t>
      </w:r>
      <w:r w:rsidRPr="00092E24">
        <w:rPr>
          <w:rFonts w:ascii="Calibri" w:hAnsi="Calibri" w:cs="Calibri"/>
          <w:sz w:val="21"/>
          <w:szCs w:val="21"/>
        </w:rPr>
        <w:t xml:space="preserve"> ao Agente Fiduciário, o Agente Fiduciário deverá, inclusive para fins do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_Ref130283644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8.18 abaixo</w:t>
      </w:r>
      <w:r w:rsidRPr="00092E24">
        <w:rPr>
          <w:rFonts w:ascii="Calibri" w:hAnsi="Calibri" w:cs="Calibri"/>
          <w:sz w:val="21"/>
          <w:szCs w:val="21"/>
        </w:rPr>
        <w:fldChar w:fldCharType="end"/>
      </w:r>
      <w:r w:rsidRPr="00092E24">
        <w:rPr>
          <w:rFonts w:ascii="Calibri" w:hAnsi="Calibri" w:cs="Calibri"/>
          <w:sz w:val="21"/>
          <w:szCs w:val="21"/>
        </w:rPr>
        <w:t xml:space="preserve">, convocar, no prazo máximo de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data em que constata</w:t>
      </w:r>
      <w:r w:rsidR="006F1E73" w:rsidRPr="00092E24">
        <w:rPr>
          <w:rFonts w:ascii="Calibri" w:hAnsi="Calibri" w:cs="Calibri"/>
          <w:sz w:val="21"/>
          <w:szCs w:val="21"/>
        </w:rPr>
        <w:t>r</w:t>
      </w:r>
      <w:r w:rsidRPr="00092E24">
        <w:rPr>
          <w:rFonts w:ascii="Calibri" w:hAnsi="Calibri" w:cs="Calibri"/>
          <w:sz w:val="21"/>
          <w:szCs w:val="21"/>
        </w:rPr>
        <w:t xml:space="preserve"> sua ocorrência,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w:t>
      </w:r>
      <w:r w:rsidR="001B6764" w:rsidRPr="00092E24">
        <w:rPr>
          <w:rFonts w:ascii="Calibri" w:hAnsi="Calibri" w:cs="Calibri"/>
          <w:sz w:val="21"/>
          <w:szCs w:val="21"/>
        </w:rPr>
        <w:t xml:space="preserve"> </w:t>
      </w:r>
      <w:r w:rsidRPr="00092E24">
        <w:rPr>
          <w:rFonts w:ascii="Calibri" w:hAnsi="Calibri" w:cs="Calibri"/>
          <w:sz w:val="21"/>
          <w:szCs w:val="21"/>
        </w:rPr>
        <w:t xml:space="preserve">a </w:t>
      </w:r>
      <w:r w:rsidR="008D55CE" w:rsidRPr="00092E24">
        <w:rPr>
          <w:rFonts w:ascii="Calibri" w:hAnsi="Calibri" w:cs="Calibri"/>
          <w:sz w:val="21"/>
          <w:szCs w:val="21"/>
        </w:rPr>
        <w:t>se</w:t>
      </w:r>
      <w:r w:rsidR="001B6764" w:rsidRPr="00092E24">
        <w:rPr>
          <w:rFonts w:ascii="Calibri" w:hAnsi="Calibri" w:cs="Calibri"/>
          <w:sz w:val="21"/>
          <w:szCs w:val="21"/>
        </w:rPr>
        <w:t>r</w:t>
      </w:r>
      <w:r w:rsidR="008D55CE" w:rsidRPr="00092E24">
        <w:rPr>
          <w:rFonts w:ascii="Calibri" w:hAnsi="Calibri" w:cs="Calibri"/>
          <w:sz w:val="21"/>
          <w:szCs w:val="21"/>
        </w:rPr>
        <w:t xml:space="preserve"> </w:t>
      </w:r>
      <w:r w:rsidRPr="00092E24">
        <w:rPr>
          <w:rFonts w:ascii="Calibri" w:hAnsi="Calibri" w:cs="Calibri"/>
          <w:sz w:val="21"/>
          <w:szCs w:val="21"/>
        </w:rPr>
        <w:t>realiza</w:t>
      </w:r>
      <w:r w:rsidR="001B6764" w:rsidRPr="00092E24">
        <w:rPr>
          <w:rFonts w:ascii="Calibri" w:hAnsi="Calibri" w:cs="Calibri"/>
          <w:sz w:val="21"/>
          <w:szCs w:val="21"/>
        </w:rPr>
        <w:t>da</w:t>
      </w:r>
      <w:r w:rsidRPr="00092E24">
        <w:rPr>
          <w:rFonts w:ascii="Calibri" w:hAnsi="Calibri" w:cs="Calibri"/>
          <w:sz w:val="21"/>
          <w:szCs w:val="21"/>
        </w:rPr>
        <w:t xml:space="preserve"> n</w:t>
      </w:r>
      <w:r w:rsidR="00564CEF" w:rsidRPr="00092E24">
        <w:rPr>
          <w:rFonts w:ascii="Calibri" w:hAnsi="Calibri" w:cs="Calibri"/>
          <w:sz w:val="21"/>
          <w:szCs w:val="21"/>
        </w:rPr>
        <w:t xml:space="preserve">o prazo mínimo previsto </w:t>
      </w:r>
      <w:smartTag w:uri="urn:schemas-microsoft-com:office:smarttags" w:element="PersonName">
        <w:smartTagPr>
          <w:attr w:name="ProductID" w:val="em lei. Se"/>
        </w:smartTagPr>
        <w:r w:rsidR="00564CEF" w:rsidRPr="00092E24">
          <w:rPr>
            <w:rFonts w:ascii="Calibri" w:hAnsi="Calibri" w:cs="Calibri"/>
            <w:sz w:val="21"/>
            <w:szCs w:val="21"/>
          </w:rPr>
          <w:t>em lei.</w:t>
        </w:r>
        <w:r w:rsidRPr="00092E24">
          <w:rPr>
            <w:rFonts w:ascii="Calibri" w:hAnsi="Calibri" w:cs="Calibri"/>
            <w:sz w:val="21"/>
            <w:szCs w:val="21"/>
          </w:rPr>
          <w:t xml:space="preserve"> Se</w:t>
        </w:r>
      </w:smartTag>
      <w:r w:rsidRPr="00092E24">
        <w:rPr>
          <w:rFonts w:ascii="Calibri" w:hAnsi="Calibri" w:cs="Calibri"/>
          <w:sz w:val="21"/>
          <w:szCs w:val="21"/>
        </w:rPr>
        <w:t xml:space="preserve">, </w:t>
      </w:r>
      <w:r w:rsidR="001842A5" w:rsidRPr="00092E24">
        <w:rPr>
          <w:rFonts w:ascii="Calibri" w:hAnsi="Calibri" w:cs="Calibri"/>
          <w:sz w:val="21"/>
          <w:szCs w:val="21"/>
        </w:rPr>
        <w:t xml:space="preserve">em </w:t>
      </w:r>
      <w:r w:rsidRPr="00092E24">
        <w:rPr>
          <w:rFonts w:ascii="Calibri" w:hAnsi="Calibri" w:cs="Calibri"/>
          <w:sz w:val="21"/>
          <w:szCs w:val="21"/>
        </w:rPr>
        <w:t xml:space="preserve">referida </w:t>
      </w:r>
      <w:r w:rsidR="00A35733" w:rsidRPr="00092E24">
        <w:rPr>
          <w:rFonts w:ascii="Calibri" w:hAnsi="Calibri" w:cs="Calibri"/>
          <w:sz w:val="21"/>
          <w:szCs w:val="21"/>
        </w:rPr>
        <w:t xml:space="preserve">Assembleia </w:t>
      </w:r>
      <w:r w:rsidR="001E4607" w:rsidRPr="00092E24">
        <w:rPr>
          <w:rFonts w:ascii="Calibri" w:hAnsi="Calibri" w:cs="Calibri"/>
          <w:sz w:val="21"/>
          <w:szCs w:val="21"/>
        </w:rPr>
        <w:t>Gera</w:t>
      </w:r>
      <w:r w:rsidR="001842A5" w:rsidRPr="00092E24">
        <w:rPr>
          <w:rFonts w:ascii="Calibri" w:hAnsi="Calibri" w:cs="Calibri"/>
          <w:sz w:val="21"/>
          <w:szCs w:val="21"/>
        </w:rPr>
        <w:t>l</w:t>
      </w:r>
      <w:r w:rsidR="001E4607" w:rsidRPr="00092E24">
        <w:rPr>
          <w:rFonts w:ascii="Calibri" w:hAnsi="Calibri" w:cs="Calibri"/>
          <w:sz w:val="21"/>
          <w:szCs w:val="21"/>
        </w:rPr>
        <w:t xml:space="preserve">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 xml:space="preserve">s, </w:t>
      </w:r>
      <w:r w:rsidR="002742DD" w:rsidRPr="00092E24">
        <w:rPr>
          <w:rFonts w:ascii="Calibri" w:hAnsi="Calibri" w:cs="Calibri"/>
          <w:sz w:val="21"/>
          <w:szCs w:val="21"/>
        </w:rPr>
        <w:t>Debenturista</w:t>
      </w:r>
      <w:r w:rsidR="00FF259B" w:rsidRPr="00092E24">
        <w:rPr>
          <w:rFonts w:ascii="Calibri" w:hAnsi="Calibri" w:cs="Calibri"/>
          <w:sz w:val="21"/>
          <w:szCs w:val="21"/>
        </w:rPr>
        <w:t xml:space="preserve">s representando </w:t>
      </w:r>
      <w:r w:rsidR="00D37E1E" w:rsidRPr="00092E24">
        <w:rPr>
          <w:rFonts w:ascii="Calibri" w:hAnsi="Calibri" w:cs="Calibri"/>
          <w:sz w:val="21"/>
          <w:szCs w:val="21"/>
        </w:rPr>
        <w:t xml:space="preserve">a maioria </w:t>
      </w:r>
      <w:r w:rsidRPr="00092E24">
        <w:rPr>
          <w:rFonts w:ascii="Calibri" w:hAnsi="Calibri" w:cs="Calibri"/>
          <w:sz w:val="21"/>
          <w:szCs w:val="21"/>
        </w:rPr>
        <w:t>das Debêntures</w:t>
      </w:r>
      <w:r w:rsidR="00505F4E" w:rsidRPr="00092E24">
        <w:rPr>
          <w:rFonts w:ascii="Calibri" w:hAnsi="Calibri" w:cs="Calibri"/>
          <w:sz w:val="21"/>
          <w:szCs w:val="21"/>
        </w:rPr>
        <w:t xml:space="preserve"> </w:t>
      </w:r>
      <w:r w:rsidR="0046207F" w:rsidRPr="00092E24">
        <w:rPr>
          <w:rFonts w:ascii="Calibri" w:hAnsi="Calibri" w:cs="Calibri"/>
          <w:sz w:val="21"/>
          <w:szCs w:val="21"/>
        </w:rPr>
        <w:t>em circulação</w:t>
      </w:r>
      <w:r w:rsidRPr="00092E24">
        <w:rPr>
          <w:rFonts w:ascii="Calibri" w:hAnsi="Calibri" w:cs="Calibri"/>
          <w:sz w:val="21"/>
          <w:szCs w:val="21"/>
        </w:rPr>
        <w:t>, decidirem por não considerar o vencimento antecipado das Debêntures, o Agente Fiduciário não deverá declarar o vencimento antecipado d</w:t>
      </w:r>
      <w:r w:rsidR="0046207F" w:rsidRPr="00092E24">
        <w:rPr>
          <w:rFonts w:ascii="Calibri" w:hAnsi="Calibri" w:cs="Calibri"/>
          <w:sz w:val="21"/>
          <w:szCs w:val="21"/>
        </w:rPr>
        <w:t>as Debêntures</w:t>
      </w:r>
      <w:r w:rsidRPr="00092E24">
        <w:rPr>
          <w:rFonts w:ascii="Calibri" w:hAnsi="Calibri" w:cs="Calibri"/>
          <w:sz w:val="21"/>
          <w:szCs w:val="21"/>
        </w:rPr>
        <w:t xml:space="preserve">; caso contrário, ou em caso de não instalação, em segunda convocação, da </w:t>
      </w:r>
      <w:r w:rsidR="002E1187" w:rsidRPr="00092E24">
        <w:rPr>
          <w:rFonts w:ascii="Calibri" w:hAnsi="Calibri" w:cs="Calibri"/>
          <w:sz w:val="21"/>
          <w:szCs w:val="21"/>
        </w:rPr>
        <w:t xml:space="preserve">referida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2E1187" w:rsidRPr="00092E24">
        <w:rPr>
          <w:rFonts w:ascii="Calibri" w:hAnsi="Calibri" w:cs="Calibri"/>
          <w:sz w:val="21"/>
          <w:szCs w:val="21"/>
        </w:rPr>
        <w:t>de Debenturistas</w:t>
      </w:r>
      <w:r w:rsidRPr="00092E24">
        <w:rPr>
          <w:rFonts w:ascii="Calibri" w:hAnsi="Calibri" w:cs="Calibri"/>
          <w:sz w:val="21"/>
          <w:szCs w:val="21"/>
        </w:rPr>
        <w:t>, o Agente Fiduciário deverá declarar o vencimento antecipado das Debêntures</w:t>
      </w:r>
      <w:bookmarkEnd w:id="272"/>
      <w:bookmarkEnd w:id="278"/>
      <w:r w:rsidR="00FF259B" w:rsidRPr="00092E24">
        <w:rPr>
          <w:rFonts w:ascii="Calibri" w:hAnsi="Calibri" w:cs="Calibri"/>
          <w:sz w:val="21"/>
          <w:szCs w:val="21"/>
        </w:rPr>
        <w:t>.</w:t>
      </w:r>
    </w:p>
    <w:p w14:paraId="123AAF62" w14:textId="47C3B2FB" w:rsidR="00926A08" w:rsidRPr="00092E24" w:rsidRDefault="007762AC" w:rsidP="00BB510B">
      <w:pPr>
        <w:numPr>
          <w:ilvl w:val="4"/>
          <w:numId w:val="2"/>
        </w:numPr>
        <w:spacing w:after="140" w:line="280" w:lineRule="atLeast"/>
        <w:rPr>
          <w:rFonts w:ascii="Calibri" w:hAnsi="Calibri" w:cs="Calibri"/>
          <w:sz w:val="21"/>
          <w:szCs w:val="21"/>
        </w:rPr>
        <w:pPrChange w:id="281" w:author="Autor">
          <w:pPr>
            <w:numPr>
              <w:ilvl w:val="4"/>
              <w:numId w:val="2"/>
            </w:numPr>
            <w:tabs>
              <w:tab w:val="num" w:pos="709"/>
            </w:tabs>
            <w:ind w:left="709" w:hanging="709"/>
          </w:pPr>
        </w:pPrChange>
      </w:pPr>
      <w:bookmarkStart w:id="282" w:name="_Ref130283221"/>
      <w:r w:rsidRPr="00092E24">
        <w:rPr>
          <w:rFonts w:ascii="Calibri" w:hAnsi="Calibri" w:cs="Calibri"/>
          <w:sz w:val="21"/>
          <w:szCs w:val="21"/>
        </w:rPr>
        <w:t>N</w:t>
      </w:r>
      <w:bookmarkStart w:id="283" w:name="_Ref534176563"/>
      <w:r w:rsidRPr="00092E24">
        <w:rPr>
          <w:rFonts w:ascii="Calibri" w:hAnsi="Calibri" w:cs="Calibri"/>
          <w:sz w:val="21"/>
          <w:szCs w:val="21"/>
        </w:rPr>
        <w:t>a ocorrência do vencimento antecipado das Debêntures, a Emissora obriga-se a resgatar a totalidade das Debêntures em circulação, com o seu consequente cancelamento, mediante o pagamento do saldo do Valor Nominal Unitário das Debêntures em circulação, acrescido da respectiva Remuneração (e, no caso do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_Ref247222968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w:t>
      </w:r>
      <w:r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284" w:author="Autor">
        <w:r w:rsidR="00FF259B" w:rsidRPr="00B5168F">
          <w:rPr>
            <w:rFonts w:ascii="Calibri" w:hAnsi="Calibri" w:cs="Calibri"/>
            <w:sz w:val="21"/>
            <w:szCs w:val="21"/>
          </w:rPr>
          <w:delText>18</w:delText>
        </w:r>
      </w:del>
      <w:ins w:id="285" w:author="Autor">
        <w:r w:rsidR="004E3F8C" w:rsidRPr="00092E24">
          <w:rPr>
            <w:rFonts w:ascii="Calibri" w:hAnsi="Calibri" w:cs="Calibri"/>
            <w:sz w:val="21"/>
            <w:szCs w:val="21"/>
          </w:rPr>
          <w:t>19</w:t>
        </w:r>
      </w:ins>
      <w:r w:rsidR="004E3F8C" w:rsidRPr="00092E24">
        <w:rPr>
          <w:rFonts w:ascii="Calibri" w:hAnsi="Calibri" w:cs="Calibri"/>
          <w:sz w:val="21"/>
          <w:szCs w:val="21"/>
        </w:rPr>
        <w:t xml:space="preserve"> acima</w:t>
      </w:r>
      <w:r w:rsidRPr="00092E24">
        <w:rPr>
          <w:rFonts w:ascii="Calibri" w:hAnsi="Calibri" w:cs="Calibri"/>
          <w:sz w:val="21"/>
          <w:szCs w:val="21"/>
        </w:rPr>
        <w:fldChar w:fldCharType="end"/>
      </w:r>
      <w:r w:rsidRPr="00092E24">
        <w:rPr>
          <w:rFonts w:ascii="Calibri" w:hAnsi="Calibri" w:cs="Calibri"/>
          <w:sz w:val="21"/>
          <w:szCs w:val="21"/>
        </w:rPr>
        <w:t xml:space="preserve">, dos Encargos Moratórios, calculados a partir da data em que tais pagamentos deveriam ter sido efetuados),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0C028B"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a data do último pagamento da Remuneração, até a data do seu efetivo pagamento, e de quaisquer outros valores eventualmente devidos pela Emissora nos termos desta Escritura de Emissão, em até </w:t>
      </w:r>
      <w:r w:rsidR="00CA2046" w:rsidRPr="00092E24">
        <w:rPr>
          <w:rFonts w:ascii="Calibri" w:hAnsi="Calibri" w:cs="Calibri"/>
          <w:sz w:val="21"/>
          <w:szCs w:val="21"/>
        </w:rPr>
        <w:t>1</w:t>
      </w:r>
      <w:r w:rsidRPr="00092E24">
        <w:rPr>
          <w:rFonts w:ascii="Calibri" w:hAnsi="Calibri" w:cs="Calibri"/>
          <w:sz w:val="21"/>
          <w:szCs w:val="21"/>
        </w:rPr>
        <w:t> (</w:t>
      </w:r>
      <w:r w:rsidR="00CA2046" w:rsidRPr="00092E24">
        <w:rPr>
          <w:rFonts w:ascii="Calibri" w:hAnsi="Calibri" w:cs="Calibri"/>
          <w:sz w:val="21"/>
          <w:szCs w:val="21"/>
        </w:rPr>
        <w:t>um</w:t>
      </w:r>
      <w:r w:rsidRPr="00092E24">
        <w:rPr>
          <w:rFonts w:ascii="Calibri" w:hAnsi="Calibri" w:cs="Calibri"/>
          <w:sz w:val="21"/>
          <w:szCs w:val="21"/>
        </w:rPr>
        <w:t xml:space="preserve">) </w:t>
      </w:r>
      <w:r w:rsidR="005A5B13" w:rsidRPr="00092E24">
        <w:rPr>
          <w:rFonts w:ascii="Calibri" w:hAnsi="Calibri" w:cs="Calibri"/>
          <w:sz w:val="21"/>
          <w:szCs w:val="21"/>
        </w:rPr>
        <w:t>Dia Út</w:t>
      </w:r>
      <w:r w:rsidR="00CA2046" w:rsidRPr="00092E24">
        <w:rPr>
          <w:rFonts w:ascii="Calibri" w:hAnsi="Calibri" w:cs="Calibri"/>
          <w:sz w:val="21"/>
          <w:szCs w:val="21"/>
        </w:rPr>
        <w:t>il</w:t>
      </w:r>
      <w:r w:rsidRPr="00092E24">
        <w:rPr>
          <w:rFonts w:ascii="Calibri" w:hAnsi="Calibri" w:cs="Calibri"/>
          <w:sz w:val="21"/>
          <w:szCs w:val="21"/>
        </w:rPr>
        <w:t xml:space="preserve"> contado da data de declaração do vencimento antecipado, sob pena de, em não o fazendo, ficar obrigada, ainda, ao pagamento dos Encargos Moratórios.</w:t>
      </w:r>
      <w:bookmarkEnd w:id="282"/>
      <w:bookmarkEnd w:id="283"/>
    </w:p>
    <w:p w14:paraId="7066F1CE" w14:textId="77777777" w:rsidR="00EA3E95" w:rsidRPr="00092E24" w:rsidRDefault="00EA3E95" w:rsidP="00BB510B">
      <w:pPr>
        <w:numPr>
          <w:ilvl w:val="4"/>
          <w:numId w:val="2"/>
        </w:numPr>
        <w:spacing w:after="140" w:line="280" w:lineRule="atLeast"/>
        <w:rPr>
          <w:rFonts w:ascii="Calibri" w:hAnsi="Calibri" w:cs="Calibri"/>
          <w:sz w:val="21"/>
          <w:szCs w:val="21"/>
        </w:rPr>
        <w:pPrChange w:id="286" w:author="Autor">
          <w:pPr>
            <w:numPr>
              <w:ilvl w:val="4"/>
              <w:numId w:val="2"/>
            </w:numPr>
            <w:tabs>
              <w:tab w:val="num" w:pos="709"/>
            </w:tabs>
            <w:ind w:left="709" w:hanging="709"/>
          </w:pPr>
        </w:pPrChange>
      </w:pPr>
      <w:bookmarkStart w:id="287" w:name="_Ref264230189"/>
      <w:r w:rsidRPr="00092E24">
        <w:rPr>
          <w:rFonts w:ascii="Calibri" w:hAnsi="Calibri" w:cs="Calibri"/>
          <w:sz w:val="21"/>
          <w:szCs w:val="21"/>
        </w:rPr>
        <w:t>Uma vez vencidas antecipadamente as Debêntures, o Agente Fiduciário deverá enviar imediatamente carta protocolada: (a) à Emissora, com cópia à CETIP; e (b) </w:t>
      </w:r>
      <w:r w:rsidR="00F741D2" w:rsidRPr="00092E24">
        <w:rPr>
          <w:rFonts w:ascii="Calibri" w:hAnsi="Calibri" w:cs="Calibri"/>
          <w:sz w:val="21"/>
          <w:szCs w:val="21"/>
        </w:rPr>
        <w:t xml:space="preserve">à Instituição Depositária e ao </w:t>
      </w:r>
      <w:r w:rsidRPr="00092E24">
        <w:rPr>
          <w:rFonts w:ascii="Calibri" w:hAnsi="Calibri" w:cs="Calibri"/>
          <w:sz w:val="21"/>
          <w:szCs w:val="21"/>
        </w:rPr>
        <w:t xml:space="preserve">Banco </w:t>
      </w:r>
      <w:ins w:id="288" w:author="Autor">
        <w:r w:rsidR="001A1AA4" w:rsidRPr="00092E24">
          <w:rPr>
            <w:rFonts w:ascii="Calibri" w:hAnsi="Calibri" w:cs="Calibri"/>
            <w:sz w:val="21"/>
            <w:szCs w:val="21"/>
          </w:rPr>
          <w:t xml:space="preserve">Liquidante de Emissão e Escriturador </w:t>
        </w:r>
      </w:ins>
      <w:r w:rsidR="001A1AA4" w:rsidRPr="00092E24">
        <w:rPr>
          <w:rFonts w:ascii="Calibri" w:hAnsi="Calibri" w:cs="Calibri"/>
          <w:sz w:val="21"/>
          <w:szCs w:val="21"/>
        </w:rPr>
        <w:t xml:space="preserve">Mandatário </w:t>
      </w:r>
      <w:r w:rsidRPr="00092E24">
        <w:rPr>
          <w:rFonts w:ascii="Calibri" w:hAnsi="Calibri" w:cs="Calibri"/>
          <w:sz w:val="21"/>
          <w:szCs w:val="21"/>
        </w:rPr>
        <w:t>informando tal evento.</w:t>
      </w:r>
      <w:bookmarkEnd w:id="287"/>
    </w:p>
    <w:p w14:paraId="3857564F" w14:textId="39B621C6" w:rsidR="00E82FAB" w:rsidRPr="00092E24" w:rsidRDefault="00E82FAB" w:rsidP="00BB510B">
      <w:pPr>
        <w:numPr>
          <w:ilvl w:val="4"/>
          <w:numId w:val="2"/>
        </w:numPr>
        <w:spacing w:after="140" w:line="280" w:lineRule="atLeast"/>
        <w:rPr>
          <w:rFonts w:ascii="Calibri" w:hAnsi="Calibri" w:cs="Calibri"/>
          <w:sz w:val="21"/>
          <w:szCs w:val="21"/>
        </w:rPr>
        <w:pPrChange w:id="289" w:author="Autor">
          <w:pPr>
            <w:numPr>
              <w:ilvl w:val="4"/>
              <w:numId w:val="2"/>
            </w:numPr>
            <w:tabs>
              <w:tab w:val="num" w:pos="709"/>
            </w:tabs>
            <w:ind w:left="709" w:hanging="709"/>
          </w:pPr>
        </w:pPrChange>
      </w:pPr>
      <w:r w:rsidRPr="00092E24">
        <w:rPr>
          <w:rFonts w:ascii="Calibri" w:hAnsi="Calibri" w:cs="Calibri"/>
          <w:sz w:val="21"/>
          <w:szCs w:val="21"/>
        </w:rPr>
        <w:t>Fica desde já estabelecido que a verificação dos Eventos de Inadimplemento, pelo Ag</w:t>
      </w:r>
      <w:r w:rsidR="00D327C6" w:rsidRPr="00092E24">
        <w:rPr>
          <w:rFonts w:ascii="Calibri" w:hAnsi="Calibri" w:cs="Calibri"/>
          <w:sz w:val="21"/>
          <w:szCs w:val="21"/>
        </w:rPr>
        <w:t xml:space="preserve">ente Fiduciário, relacionados à controladora </w:t>
      </w:r>
      <w:r w:rsidRPr="00092E24">
        <w:rPr>
          <w:rFonts w:ascii="Calibri" w:hAnsi="Calibri" w:cs="Calibri"/>
          <w:sz w:val="21"/>
          <w:szCs w:val="21"/>
        </w:rPr>
        <w:t xml:space="preserve">da Emissora, será feita com base nos seguintes documentos: (i) cópia do organograma atualizado do grupo econômico da Emissora, incluindo a </w:t>
      </w:r>
      <w:r w:rsidR="00D327C6" w:rsidRPr="00092E24">
        <w:rPr>
          <w:rFonts w:ascii="Calibri" w:hAnsi="Calibri" w:cs="Calibri"/>
          <w:sz w:val="21"/>
          <w:szCs w:val="21"/>
        </w:rPr>
        <w:t>controladora</w:t>
      </w:r>
      <w:r w:rsidRPr="00092E24">
        <w:rPr>
          <w:rFonts w:ascii="Calibri" w:hAnsi="Calibri" w:cs="Calibri"/>
          <w:sz w:val="21"/>
          <w:szCs w:val="21"/>
        </w:rPr>
        <w:t xml:space="preserve">; e (ii) declaração </w:t>
      </w:r>
      <w:r w:rsidR="0079538D" w:rsidRPr="00092E24">
        <w:rPr>
          <w:rFonts w:ascii="Calibri" w:hAnsi="Calibri" w:cs="Calibri"/>
          <w:sz w:val="21"/>
          <w:szCs w:val="21"/>
        </w:rPr>
        <w:t>sobre a não ocorrência de quaisquer hipóteses de vencimento antecipado relacionadas à Emissora</w:t>
      </w:r>
      <w:r w:rsidR="00C03E08" w:rsidRPr="00092E24">
        <w:rPr>
          <w:rFonts w:ascii="Calibri" w:hAnsi="Calibri" w:cs="Calibri"/>
          <w:sz w:val="21"/>
          <w:szCs w:val="21"/>
        </w:rPr>
        <w:t xml:space="preserve"> </w:t>
      </w:r>
      <w:r w:rsidR="00275943" w:rsidRPr="00092E24">
        <w:rPr>
          <w:rFonts w:ascii="Calibri" w:hAnsi="Calibri" w:cs="Calibri"/>
          <w:sz w:val="21"/>
          <w:szCs w:val="21"/>
        </w:rPr>
        <w:t xml:space="preserve">e, </w:t>
      </w:r>
      <w:del w:id="290" w:author="Autor">
        <w:r w:rsidR="00275943">
          <w:rPr>
            <w:rFonts w:ascii="Calibri" w:hAnsi="Calibri" w:cs="Calibri"/>
            <w:sz w:val="21"/>
            <w:szCs w:val="21"/>
          </w:rPr>
          <w:delText>nos</w:delText>
        </w:r>
      </w:del>
      <w:ins w:id="291" w:author="Autor">
        <w:r w:rsidR="00705C05" w:rsidRPr="00092E24">
          <w:rPr>
            <w:rFonts w:ascii="Calibri" w:hAnsi="Calibri" w:cs="Calibri"/>
            <w:sz w:val="21"/>
            <w:szCs w:val="21"/>
          </w:rPr>
          <w:t>no caso do</w:t>
        </w:r>
      </w:ins>
      <w:r w:rsidR="00275943" w:rsidRPr="00092E24">
        <w:rPr>
          <w:rFonts w:ascii="Calibri" w:hAnsi="Calibri" w:cs="Calibri"/>
          <w:sz w:val="21"/>
          <w:szCs w:val="21"/>
        </w:rPr>
        <w:t xml:space="preserve"> itens V e XVIII da Cláusula 6.18 acima, ao seu controlador</w:t>
      </w:r>
      <w:r w:rsidR="00D327C6" w:rsidRPr="00092E24">
        <w:rPr>
          <w:rFonts w:ascii="Calibri" w:hAnsi="Calibri" w:cs="Calibri"/>
          <w:sz w:val="21"/>
          <w:szCs w:val="21"/>
        </w:rPr>
        <w:t>.</w:t>
      </w:r>
    </w:p>
    <w:p w14:paraId="0996F2E3" w14:textId="77777777" w:rsidR="00926A08" w:rsidRPr="00092E24" w:rsidRDefault="00926A08" w:rsidP="00BB510B">
      <w:pPr>
        <w:numPr>
          <w:ilvl w:val="1"/>
          <w:numId w:val="2"/>
        </w:numPr>
        <w:spacing w:after="140" w:line="280" w:lineRule="atLeast"/>
        <w:rPr>
          <w:rFonts w:ascii="Calibri" w:hAnsi="Calibri" w:cs="Calibri"/>
          <w:sz w:val="21"/>
          <w:szCs w:val="21"/>
        </w:rPr>
        <w:pPrChange w:id="292" w:author="Autor">
          <w:pPr>
            <w:numPr>
              <w:ilvl w:val="1"/>
              <w:numId w:val="2"/>
            </w:numPr>
            <w:tabs>
              <w:tab w:val="num" w:pos="709"/>
            </w:tabs>
            <w:ind w:left="709" w:hanging="709"/>
          </w:pPr>
        </w:pPrChange>
      </w:pPr>
      <w:bookmarkStart w:id="293" w:name="_Ref130286395"/>
      <w:r w:rsidRPr="00092E24">
        <w:rPr>
          <w:rFonts w:ascii="Calibri" w:hAnsi="Calibri" w:cs="Calibri"/>
          <w:i/>
          <w:sz w:val="21"/>
          <w:szCs w:val="21"/>
        </w:rPr>
        <w:t>Publicidade</w:t>
      </w:r>
      <w:r w:rsidRPr="00092E24">
        <w:rPr>
          <w:rFonts w:ascii="Calibri" w:hAnsi="Calibri" w:cs="Calibri"/>
          <w:sz w:val="21"/>
          <w:szCs w:val="21"/>
        </w:rPr>
        <w:t xml:space="preserve">.  </w:t>
      </w:r>
      <w:r w:rsidR="00975365" w:rsidRPr="00092E24">
        <w:rPr>
          <w:rFonts w:ascii="Calibri" w:hAnsi="Calibri" w:cs="Calibri"/>
          <w:sz w:val="21"/>
          <w:szCs w:val="21"/>
        </w:rPr>
        <w:t>T</w:t>
      </w:r>
      <w:r w:rsidRPr="00092E24">
        <w:rPr>
          <w:rFonts w:ascii="Calibri" w:hAnsi="Calibri" w:cs="Calibri"/>
          <w:sz w:val="21"/>
          <w:szCs w:val="21"/>
        </w:rPr>
        <w:t xml:space="preserve">odos os atos e decisões relativos às Debêntures deverão ser comunicados, na forma de aviso, </w:t>
      </w:r>
      <w:r w:rsidR="00233C78" w:rsidRPr="00092E24">
        <w:rPr>
          <w:rFonts w:ascii="Calibri" w:hAnsi="Calibri" w:cs="Calibri"/>
          <w:sz w:val="21"/>
          <w:szCs w:val="21"/>
        </w:rPr>
        <w:t>nos Jornais de Divulgação da Emissora</w:t>
      </w:r>
      <w:r w:rsidR="008C71E3" w:rsidRPr="00092E24">
        <w:rPr>
          <w:rFonts w:ascii="Calibri" w:hAnsi="Calibri" w:cs="Calibri"/>
          <w:sz w:val="21"/>
          <w:szCs w:val="21"/>
        </w:rPr>
        <w:t xml:space="preserve">, </w:t>
      </w:r>
      <w:r w:rsidR="00975365" w:rsidRPr="00092E24">
        <w:rPr>
          <w:rFonts w:ascii="Calibri" w:hAnsi="Calibri" w:cs="Calibri"/>
          <w:sz w:val="21"/>
          <w:szCs w:val="21"/>
        </w:rPr>
        <w:t xml:space="preserve">bem como na página da </w:t>
      </w:r>
      <w:r w:rsidR="00E30E11" w:rsidRPr="00092E24">
        <w:rPr>
          <w:rFonts w:ascii="Calibri" w:hAnsi="Calibri" w:cs="Calibri"/>
          <w:sz w:val="21"/>
          <w:szCs w:val="21"/>
        </w:rPr>
        <w:t>Emissora</w:t>
      </w:r>
      <w:r w:rsidR="00975365" w:rsidRPr="00092E24">
        <w:rPr>
          <w:rFonts w:ascii="Calibri" w:hAnsi="Calibri" w:cs="Calibri"/>
          <w:sz w:val="21"/>
          <w:szCs w:val="21"/>
        </w:rPr>
        <w:t xml:space="preserve"> na rede mundial de computadores (</w:t>
      </w:r>
      <w:r w:rsidR="00975365" w:rsidRPr="00092E24">
        <w:rPr>
          <w:rFonts w:ascii="Calibri" w:hAnsi="Calibri" w:cs="Calibri"/>
          <w:i/>
          <w:sz w:val="21"/>
          <w:szCs w:val="21"/>
        </w:rPr>
        <w:t>internet</w:t>
      </w:r>
      <w:r w:rsidR="00975365" w:rsidRPr="00092E24">
        <w:rPr>
          <w:rFonts w:ascii="Calibri" w:hAnsi="Calibri" w:cs="Calibri"/>
          <w:sz w:val="21"/>
          <w:szCs w:val="21"/>
        </w:rPr>
        <w:t>)</w:t>
      </w:r>
      <w:r w:rsidR="00913035" w:rsidRPr="00092E24">
        <w:rPr>
          <w:rFonts w:ascii="Calibri" w:hAnsi="Calibri" w:cs="Calibri"/>
          <w:sz w:val="21"/>
          <w:szCs w:val="21"/>
        </w:rPr>
        <w:t xml:space="preserve"> (</w:t>
      </w:r>
      <w:r w:rsidR="000B5272" w:rsidRPr="00092E24">
        <w:rPr>
          <w:rFonts w:ascii="Calibri" w:hAnsi="Calibri" w:cs="Calibri"/>
          <w:sz w:val="21"/>
          <w:szCs w:val="21"/>
        </w:rPr>
        <w:t>www.gveisa.com.br</w:t>
      </w:r>
      <w:r w:rsidR="00913035" w:rsidRPr="00092E24">
        <w:rPr>
          <w:rFonts w:ascii="Calibri" w:hAnsi="Calibri" w:cs="Calibri"/>
          <w:sz w:val="21"/>
          <w:szCs w:val="21"/>
        </w:rPr>
        <w:t>)</w:t>
      </w:r>
      <w:r w:rsidR="00975365" w:rsidRPr="00092E24">
        <w:rPr>
          <w:rFonts w:ascii="Calibri" w:hAnsi="Calibri" w:cs="Calibri"/>
          <w:sz w:val="21"/>
          <w:szCs w:val="21"/>
        </w:rPr>
        <w:t xml:space="preserve">, </w:t>
      </w:r>
      <w:r w:rsidRPr="00092E24">
        <w:rPr>
          <w:rFonts w:ascii="Calibri" w:hAnsi="Calibri" w:cs="Calibri"/>
          <w:sz w:val="21"/>
          <w:szCs w:val="21"/>
        </w:rPr>
        <w:t xml:space="preserve">sempre imediatamente após a ciência do ato a ser divulgado, devendo os prazos para manifestação dos </w:t>
      </w:r>
      <w:r w:rsidR="002742DD" w:rsidRPr="00092E24">
        <w:rPr>
          <w:rFonts w:ascii="Calibri" w:hAnsi="Calibri" w:cs="Calibri"/>
          <w:sz w:val="21"/>
          <w:szCs w:val="21"/>
        </w:rPr>
        <w:t>Debenturista</w:t>
      </w:r>
      <w:r w:rsidRPr="00092E24">
        <w:rPr>
          <w:rFonts w:ascii="Calibri" w:hAnsi="Calibri" w:cs="Calibri"/>
          <w:sz w:val="21"/>
          <w:szCs w:val="21"/>
        </w:rPr>
        <w:t>s, caso seja necessário, obedecer ao disposto na legislação em vigor, nesta Escritura de Emissão ou, na falta de disposição expressa, ser de, no mínimo, de 10 (dez) dias contados</w:t>
      </w:r>
      <w:r w:rsidR="00D327C6" w:rsidRPr="00092E24">
        <w:rPr>
          <w:rFonts w:ascii="Calibri" w:hAnsi="Calibri" w:cs="Calibri"/>
          <w:sz w:val="21"/>
          <w:szCs w:val="21"/>
        </w:rPr>
        <w:t xml:space="preserve"> da data da publicação do aviso</w:t>
      </w:r>
      <w:r w:rsidRPr="00092E24">
        <w:rPr>
          <w:rFonts w:ascii="Calibri" w:hAnsi="Calibri" w:cs="Calibri"/>
          <w:sz w:val="21"/>
          <w:szCs w:val="21"/>
        </w:rPr>
        <w:t>.</w:t>
      </w:r>
      <w:bookmarkEnd w:id="293"/>
    </w:p>
    <w:p w14:paraId="7EF0AE4D" w14:textId="77777777" w:rsidR="00926A08" w:rsidRPr="00092E24" w:rsidRDefault="00926A08" w:rsidP="00BB510B">
      <w:pPr>
        <w:numPr>
          <w:ilvl w:val="1"/>
          <w:numId w:val="2"/>
        </w:numPr>
        <w:spacing w:after="140" w:line="280" w:lineRule="atLeast"/>
        <w:rPr>
          <w:rFonts w:ascii="Calibri" w:hAnsi="Calibri" w:cs="Calibri"/>
          <w:sz w:val="21"/>
          <w:szCs w:val="21"/>
        </w:rPr>
        <w:pPrChange w:id="294" w:author="Autor">
          <w:pPr>
            <w:numPr>
              <w:ilvl w:val="1"/>
              <w:numId w:val="2"/>
            </w:numPr>
            <w:tabs>
              <w:tab w:val="num" w:pos="709"/>
            </w:tabs>
            <w:ind w:left="709" w:hanging="709"/>
          </w:pPr>
        </w:pPrChange>
      </w:pPr>
      <w:bookmarkStart w:id="295" w:name="_Ref130283149"/>
      <w:r w:rsidRPr="00092E24">
        <w:rPr>
          <w:rFonts w:ascii="Calibri" w:hAnsi="Calibri" w:cs="Calibri"/>
          <w:i/>
          <w:sz w:val="21"/>
          <w:szCs w:val="21"/>
        </w:rPr>
        <w:t>Comunicações</w:t>
      </w:r>
      <w:r w:rsidRPr="00092E24">
        <w:rPr>
          <w:rFonts w:ascii="Calibri" w:hAnsi="Calibri" w:cs="Calibri"/>
          <w:sz w:val="21"/>
          <w:szCs w:val="21"/>
        </w:rPr>
        <w:t xml:space="preserve">.  As comunicações a serem enviadas por qualquer das </w:t>
      </w:r>
      <w:r w:rsidR="00A73726" w:rsidRPr="00092E24">
        <w:rPr>
          <w:rFonts w:ascii="Calibri" w:hAnsi="Calibri" w:cs="Calibri"/>
          <w:sz w:val="21"/>
          <w:szCs w:val="21"/>
        </w:rPr>
        <w:t>Partes</w:t>
      </w:r>
      <w:r w:rsidRPr="00092E24">
        <w:rPr>
          <w:rFonts w:ascii="Calibri" w:hAnsi="Calibri" w:cs="Calibri"/>
          <w:sz w:val="21"/>
          <w:szCs w:val="21"/>
        </w:rPr>
        <w:t xml:space="preserve"> nos termos desta Escritura de Emissão serão consideradas entregues quando recebidas sob protocolo ou com </w:t>
      </w:r>
      <w:r w:rsidR="007B4777" w:rsidRPr="00092E24">
        <w:rPr>
          <w:rFonts w:ascii="Calibri" w:hAnsi="Calibri" w:cs="Calibri"/>
          <w:sz w:val="21"/>
          <w:szCs w:val="21"/>
        </w:rPr>
        <w:t>“</w:t>
      </w:r>
      <w:r w:rsidRPr="00092E24">
        <w:rPr>
          <w:rFonts w:ascii="Calibri" w:hAnsi="Calibri" w:cs="Calibri"/>
          <w:sz w:val="21"/>
          <w:szCs w:val="21"/>
        </w:rPr>
        <w:t>aviso de recebimento</w:t>
      </w:r>
      <w:r w:rsidR="007B4777" w:rsidRPr="00092E24">
        <w:rPr>
          <w:rFonts w:ascii="Calibri" w:hAnsi="Calibri" w:cs="Calibri"/>
          <w:sz w:val="21"/>
          <w:szCs w:val="21"/>
        </w:rPr>
        <w:t>”</w:t>
      </w:r>
      <w:r w:rsidRPr="00092E24">
        <w:rPr>
          <w:rFonts w:ascii="Calibri" w:hAnsi="Calibri" w:cs="Calibri"/>
          <w:sz w:val="21"/>
          <w:szCs w:val="21"/>
        </w:rPr>
        <w:t xml:space="preserve"> expedido pela Empresa Brasileira de Correios e Telégrafos ou por telegrama nos endereços abaixo.  As comunicações feitas por </w:t>
      </w:r>
      <w:r w:rsidR="007762AC" w:rsidRPr="00092E24">
        <w:rPr>
          <w:rFonts w:ascii="Calibri" w:hAnsi="Calibri" w:cs="Calibri"/>
          <w:sz w:val="21"/>
          <w:szCs w:val="21"/>
        </w:rPr>
        <w:t>fac-símile</w:t>
      </w:r>
      <w:r w:rsidRPr="00092E24">
        <w:rPr>
          <w:rFonts w:ascii="Calibri" w:hAnsi="Calibri" w:cs="Calibri"/>
          <w:sz w:val="21"/>
          <w:szCs w:val="21"/>
        </w:rPr>
        <w:t xml:space="preserve"> ou correio eletrônico serão consideradas recebidas na data de seu envio, desde que seu recebimento seja confirmado através de indicativo (recibo emitido pela máquina utilizada pelo remetente).  Os respectivos originais deverão ser encaminhados para os endereços abaixo em até 2 (dois) </w:t>
      </w:r>
      <w:r w:rsidR="005A5B13" w:rsidRPr="00092E24">
        <w:rPr>
          <w:rFonts w:ascii="Calibri" w:hAnsi="Calibri" w:cs="Calibri"/>
          <w:sz w:val="21"/>
          <w:szCs w:val="21"/>
        </w:rPr>
        <w:t>Dias Úteis</w:t>
      </w:r>
      <w:r w:rsidRPr="00092E24">
        <w:rPr>
          <w:rFonts w:ascii="Calibri" w:hAnsi="Calibri" w:cs="Calibri"/>
          <w:sz w:val="21"/>
          <w:szCs w:val="21"/>
        </w:rPr>
        <w:t xml:space="preserve"> após o envio da mensagem.</w:t>
      </w:r>
      <w:bookmarkEnd w:id="295"/>
      <w:r w:rsidR="002413EA" w:rsidRPr="00092E24">
        <w:rPr>
          <w:rFonts w:ascii="Calibri" w:hAnsi="Calibri" w:cs="Calibri"/>
          <w:sz w:val="21"/>
          <w:szCs w:val="21"/>
        </w:rPr>
        <w:t xml:space="preserve">  A mudança de qualquer dos endereços abaixo deverá ser comunicada às demais </w:t>
      </w:r>
      <w:r w:rsidR="00A73726" w:rsidRPr="00092E24">
        <w:rPr>
          <w:rFonts w:ascii="Calibri" w:hAnsi="Calibri" w:cs="Calibri"/>
          <w:sz w:val="21"/>
          <w:szCs w:val="21"/>
        </w:rPr>
        <w:t>Partes</w:t>
      </w:r>
      <w:r w:rsidR="002413EA" w:rsidRPr="00092E24">
        <w:rPr>
          <w:rFonts w:ascii="Calibri" w:hAnsi="Calibri" w:cs="Calibri"/>
          <w:sz w:val="21"/>
          <w:szCs w:val="21"/>
        </w:rPr>
        <w:t xml:space="preserve"> pela parte que tiver seu endereço alterado.</w:t>
      </w:r>
      <w:r w:rsidR="00B7531A" w:rsidRPr="00092E24">
        <w:rPr>
          <w:rFonts w:ascii="Calibri" w:hAnsi="Calibri" w:cs="Calibri"/>
          <w:sz w:val="21"/>
          <w:szCs w:val="21"/>
        </w:rPr>
        <w:t xml:space="preserve"> Eventuais prejuízos decorrentes da não comunicação quanto à alteração de endereço serão arcados pela parte inadimplente</w:t>
      </w:r>
      <w:r w:rsidR="00CA69B5" w:rsidRPr="00092E24">
        <w:rPr>
          <w:rFonts w:ascii="Calibri" w:hAnsi="Calibri" w:cs="Calibri"/>
          <w:sz w:val="21"/>
          <w:szCs w:val="21"/>
        </w:rPr>
        <w:t>, exceto se de outra forma previsto nesta Escritura</w:t>
      </w:r>
      <w:r w:rsidR="00540BF7" w:rsidRPr="00092E24">
        <w:rPr>
          <w:rFonts w:ascii="Calibri" w:hAnsi="Calibri" w:cs="Calibri"/>
          <w:sz w:val="21"/>
          <w:szCs w:val="21"/>
        </w:rPr>
        <w:t xml:space="preserve"> de Emissão</w:t>
      </w:r>
      <w:r w:rsidR="00B7531A" w:rsidRPr="00092E24">
        <w:rPr>
          <w:rFonts w:ascii="Calibri" w:hAnsi="Calibri" w:cs="Calibri"/>
          <w:sz w:val="21"/>
          <w:szCs w:val="21"/>
        </w:rPr>
        <w:t>.</w:t>
      </w:r>
    </w:p>
    <w:p w14:paraId="725BB6E2" w14:textId="77777777" w:rsidR="00F96125" w:rsidRPr="00092E24" w:rsidRDefault="00F96125" w:rsidP="00BB510B">
      <w:pPr>
        <w:numPr>
          <w:ilvl w:val="2"/>
          <w:numId w:val="2"/>
        </w:numPr>
        <w:spacing w:after="140" w:line="280" w:lineRule="atLeast"/>
        <w:rPr>
          <w:rFonts w:ascii="Calibri" w:hAnsi="Calibri" w:cs="Calibri"/>
          <w:sz w:val="21"/>
          <w:szCs w:val="21"/>
        </w:rPr>
        <w:pPrChange w:id="296" w:author="Autor">
          <w:pPr>
            <w:numPr>
              <w:ilvl w:val="2"/>
              <w:numId w:val="2"/>
            </w:numPr>
            <w:tabs>
              <w:tab w:val="num" w:pos="1701"/>
            </w:tabs>
            <w:ind w:left="1701" w:hanging="992"/>
          </w:pPr>
        </w:pPrChange>
      </w:pPr>
      <w:r w:rsidRPr="00092E24">
        <w:rPr>
          <w:rFonts w:ascii="Calibri" w:hAnsi="Calibri" w:cs="Calibri"/>
          <w:sz w:val="21"/>
          <w:szCs w:val="21"/>
        </w:rPr>
        <w:t>para a Emissora:</w:t>
      </w:r>
    </w:p>
    <w:p w14:paraId="4383E022" w14:textId="1B3A7F06"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br/>
        <w:t>Av. Dr. Cardoso de Melo, n.º 1.340, cj. 21, 2º andar</w:t>
      </w:r>
      <w:r w:rsidRPr="00092E24">
        <w:rPr>
          <w:rFonts w:ascii="Calibri" w:hAnsi="Calibri" w:cs="Calibri"/>
          <w:sz w:val="21"/>
          <w:szCs w:val="21"/>
        </w:rPr>
        <w:br/>
        <w:t>CEP 04548-004 – São Paulo, S P</w:t>
      </w:r>
      <w:r w:rsidRPr="00092E24">
        <w:rPr>
          <w:rFonts w:ascii="Calibri" w:hAnsi="Calibri" w:cs="Calibri"/>
          <w:sz w:val="21"/>
          <w:szCs w:val="21"/>
        </w:rPr>
        <w:br/>
        <w:t>At.:</w:t>
      </w:r>
      <w:r w:rsidRPr="00092E24">
        <w:rPr>
          <w:rFonts w:ascii="Calibri" w:hAnsi="Calibri" w:cs="Calibri"/>
          <w:sz w:val="21"/>
          <w:szCs w:val="21"/>
        </w:rPr>
        <w:tab/>
      </w:r>
      <w:r w:rsidRPr="00092E24">
        <w:rPr>
          <w:rFonts w:ascii="Calibri" w:hAnsi="Calibri" w:cs="Calibri"/>
          <w:sz w:val="21"/>
          <w:szCs w:val="21"/>
        </w:rPr>
        <w:tab/>
        <w:t>Carlos Alberto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4083-5302</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del w:id="297" w:author="Autor">
        <w:r w:rsidRPr="00B5168F">
          <w:rPr>
            <w:rFonts w:ascii="Calibri" w:hAnsi="Calibri" w:cs="Calibri"/>
            <w:sz w:val="21"/>
            <w:szCs w:val="21"/>
          </w:rPr>
          <w:delText>.</w:delText>
        </w:r>
      </w:del>
      <w:ins w:id="298" w:author="Autor">
        <w:r w:rsidR="00ED0D6F" w:rsidRPr="00092E24">
          <w:rPr>
            <w:rFonts w:ascii="Calibri" w:hAnsi="Calibri" w:cs="Calibri"/>
            <w:sz w:val="21"/>
            <w:szCs w:val="21"/>
          </w:rPr>
          <w:t>-</w:t>
        </w:r>
      </w:ins>
      <w:r w:rsidRPr="00092E24">
        <w:rPr>
          <w:rFonts w:ascii="Calibri" w:hAnsi="Calibri" w:cs="Calibri"/>
          <w:sz w:val="21"/>
          <w:szCs w:val="21"/>
        </w:rPr>
        <w:t>5305</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5" w:history="1">
        <w:r w:rsidRPr="00092E24">
          <w:rPr>
            <w:rStyle w:val="Hyperlink"/>
            <w:rFonts w:ascii="Calibri" w:hAnsi="Calibri" w:cs="Calibri"/>
            <w:sz w:val="21"/>
            <w:szCs w:val="21"/>
          </w:rPr>
          <w:t>carlosalberto@buenonetto.com.br</w:t>
        </w:r>
      </w:hyperlink>
    </w:p>
    <w:p w14:paraId="353A3EB6" w14:textId="77777777" w:rsidR="001F0F6E" w:rsidRPr="00092E24" w:rsidRDefault="001F0F6E" w:rsidP="00443311">
      <w:pPr>
        <w:spacing w:after="140" w:line="280" w:lineRule="atLeast"/>
        <w:ind w:left="1701"/>
        <w:jc w:val="left"/>
        <w:rPr>
          <w:rFonts w:ascii="Calibri" w:hAnsi="Calibri" w:cs="Calibri"/>
          <w:smallCaps/>
          <w:sz w:val="21"/>
          <w:szCs w:val="21"/>
        </w:rPr>
      </w:pPr>
      <w:r w:rsidRPr="00092E24">
        <w:rPr>
          <w:rFonts w:ascii="Calibri" w:hAnsi="Calibri" w:cs="Calibri"/>
          <w:smallCaps/>
          <w:sz w:val="21"/>
          <w:szCs w:val="21"/>
        </w:rPr>
        <w:t>c.c.</w:t>
      </w:r>
      <w:ins w:id="299" w:author="Autor">
        <w:r w:rsidR="00652E00" w:rsidRPr="00092E24">
          <w:rPr>
            <w:rFonts w:ascii="Calibri" w:hAnsi="Calibri" w:cs="Calibri"/>
            <w:smallCaps/>
            <w:sz w:val="21"/>
            <w:szCs w:val="21"/>
          </w:rPr>
          <w:br/>
        </w:r>
      </w:ins>
    </w:p>
    <w:p w14:paraId="1684951A" w14:textId="2E27D7B5"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z w:val="21"/>
          <w:szCs w:val="21"/>
        </w:rPr>
        <w:t>At.:</w:t>
      </w:r>
      <w:r w:rsidRPr="00092E24">
        <w:rPr>
          <w:rFonts w:ascii="Calibri" w:hAnsi="Calibri" w:cs="Calibri"/>
          <w:sz w:val="21"/>
          <w:szCs w:val="21"/>
        </w:rPr>
        <w:tab/>
      </w:r>
      <w:r w:rsidR="00B539E7" w:rsidRPr="00092E24">
        <w:rPr>
          <w:rFonts w:ascii="Calibri" w:hAnsi="Calibri" w:cs="Calibri"/>
          <w:sz w:val="21"/>
          <w:szCs w:val="21"/>
        </w:rPr>
        <w:tab/>
      </w:r>
      <w:r w:rsidR="000B5272" w:rsidRPr="00092E24">
        <w:rPr>
          <w:rFonts w:ascii="Calibri" w:hAnsi="Calibri" w:cs="Calibri"/>
          <w:sz w:val="21"/>
          <w:szCs w:val="21"/>
        </w:rPr>
        <w:t>Guilherme Von Nielander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w:t>
      </w:r>
      <w:r w:rsidR="000B5272" w:rsidRPr="00092E24">
        <w:rPr>
          <w:rFonts w:ascii="Calibri" w:hAnsi="Calibri" w:cs="Calibri"/>
          <w:sz w:val="21"/>
          <w:szCs w:val="21"/>
        </w:rPr>
        <w:t>5106</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del w:id="300" w:author="Autor">
        <w:r w:rsidRPr="00B5168F">
          <w:rPr>
            <w:rFonts w:ascii="Calibri" w:hAnsi="Calibri" w:cs="Calibri"/>
            <w:sz w:val="21"/>
            <w:szCs w:val="21"/>
          </w:rPr>
          <w:delText>.</w:delText>
        </w:r>
      </w:del>
      <w:ins w:id="301" w:author="Autor">
        <w:r w:rsidR="00ED0D6F" w:rsidRPr="00092E24">
          <w:rPr>
            <w:rFonts w:ascii="Calibri" w:hAnsi="Calibri" w:cs="Calibri"/>
            <w:sz w:val="21"/>
            <w:szCs w:val="21"/>
          </w:rPr>
          <w:t>-</w:t>
        </w:r>
      </w:ins>
      <w:r w:rsidRPr="00092E24">
        <w:rPr>
          <w:rFonts w:ascii="Calibri" w:hAnsi="Calibri" w:cs="Calibri"/>
          <w:sz w:val="21"/>
          <w:szCs w:val="21"/>
        </w:rPr>
        <w:t>6450</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6" w:history="1">
        <w:r w:rsidR="000B5272" w:rsidRPr="00092E24">
          <w:rPr>
            <w:rStyle w:val="Hyperlink"/>
            <w:rFonts w:ascii="Calibri" w:hAnsi="Calibri" w:cs="Calibri"/>
            <w:sz w:val="21"/>
            <w:szCs w:val="21"/>
          </w:rPr>
          <w:t>guilherme@benx.com.br</w:t>
        </w:r>
      </w:hyperlink>
    </w:p>
    <w:p w14:paraId="7758B6C5" w14:textId="77777777" w:rsidR="00652E00" w:rsidRPr="00092E24" w:rsidRDefault="00652E00" w:rsidP="00BB510B">
      <w:pPr>
        <w:spacing w:after="140" w:line="280" w:lineRule="atLeast"/>
        <w:ind w:left="1701"/>
        <w:jc w:val="left"/>
        <w:rPr>
          <w:rFonts w:ascii="Calibri" w:hAnsi="Calibri" w:cs="Calibri"/>
          <w:sz w:val="21"/>
          <w:szCs w:val="21"/>
        </w:rPr>
        <w:pPrChange w:id="302" w:author="Autor">
          <w:pPr>
            <w:shd w:val="clear" w:color="auto" w:fill="FFFFFF"/>
            <w:tabs>
              <w:tab w:val="left" w:pos="2600"/>
            </w:tabs>
            <w:spacing w:after="0"/>
            <w:ind w:left="1701"/>
            <w:jc w:val="left"/>
          </w:pPr>
        </w:pPrChange>
      </w:pPr>
    </w:p>
    <w:p w14:paraId="2168A9D7" w14:textId="77777777" w:rsidR="0063056D" w:rsidRPr="00092E24" w:rsidRDefault="0063056D" w:rsidP="00BB510B">
      <w:pPr>
        <w:numPr>
          <w:ilvl w:val="2"/>
          <w:numId w:val="2"/>
        </w:numPr>
        <w:spacing w:after="140" w:line="280" w:lineRule="atLeast"/>
        <w:rPr>
          <w:rFonts w:ascii="Calibri" w:hAnsi="Calibri" w:cs="Calibri"/>
          <w:sz w:val="21"/>
          <w:szCs w:val="21"/>
        </w:rPr>
        <w:pPrChange w:id="303" w:author="Autor">
          <w:pPr>
            <w:numPr>
              <w:ilvl w:val="2"/>
              <w:numId w:val="2"/>
            </w:numPr>
            <w:tabs>
              <w:tab w:val="num" w:pos="1701"/>
            </w:tabs>
            <w:ind w:left="1701" w:hanging="992"/>
          </w:pPr>
        </w:pPrChange>
      </w:pPr>
      <w:r w:rsidRPr="00092E24">
        <w:rPr>
          <w:rFonts w:ascii="Calibri" w:hAnsi="Calibri" w:cs="Calibri"/>
          <w:sz w:val="21"/>
          <w:szCs w:val="21"/>
        </w:rPr>
        <w:t>para o Agente Fiduciário:</w:t>
      </w:r>
    </w:p>
    <w:p w14:paraId="474863C3" w14:textId="498AFC04" w:rsidR="00F72C90" w:rsidRPr="00092E24" w:rsidRDefault="001F0F6E" w:rsidP="00BB510B">
      <w:pPr>
        <w:shd w:val="clear" w:color="auto" w:fill="FFFFFF"/>
        <w:tabs>
          <w:tab w:val="left" w:pos="2835"/>
        </w:tabs>
        <w:spacing w:after="140" w:line="280" w:lineRule="atLeast"/>
        <w:ind w:left="1701"/>
        <w:jc w:val="left"/>
        <w:rPr>
          <w:rFonts w:ascii="Calibri" w:hAnsi="Calibri" w:cs="Calibri"/>
          <w:sz w:val="21"/>
          <w:szCs w:val="21"/>
        </w:rPr>
        <w:pPrChange w:id="304" w:author="Autor">
          <w:pPr>
            <w:shd w:val="clear" w:color="auto" w:fill="FFFFFF"/>
            <w:tabs>
              <w:tab w:val="left" w:pos="2600"/>
            </w:tabs>
            <w:spacing w:after="0"/>
            <w:ind w:left="1701"/>
            <w:jc w:val="left"/>
          </w:pPr>
        </w:pPrChange>
      </w:pPr>
      <w:r w:rsidRPr="00092E24">
        <w:rPr>
          <w:rFonts w:ascii="Calibri" w:hAnsi="Calibri" w:cs="Calibri"/>
          <w:smallCaps/>
          <w:sz w:val="21"/>
          <w:szCs w:val="21"/>
        </w:rPr>
        <w:t>Oliveira Trust</w:t>
      </w:r>
      <w:r w:rsidR="00821871" w:rsidRPr="00092E24">
        <w:rPr>
          <w:rFonts w:ascii="Calibri" w:hAnsi="Calibri" w:cs="Calibri"/>
          <w:smallCaps/>
          <w:sz w:val="21"/>
          <w:szCs w:val="21"/>
        </w:rPr>
        <w:t xml:space="preserve"> DTVM </w:t>
      </w:r>
      <w:r w:rsidRPr="00092E24">
        <w:rPr>
          <w:rFonts w:ascii="Calibri" w:hAnsi="Calibri" w:cs="Calibri"/>
          <w:smallCaps/>
          <w:sz w:val="21"/>
          <w:szCs w:val="21"/>
        </w:rPr>
        <w:t>S.A</w:t>
      </w:r>
      <w:r w:rsidR="00821871" w:rsidRPr="00092E24">
        <w:rPr>
          <w:rFonts w:ascii="Calibri" w:hAnsi="Calibri" w:cs="Calibri"/>
          <w:smallCaps/>
          <w:sz w:val="21"/>
          <w:szCs w:val="21"/>
        </w:rPr>
        <w:t>.</w:t>
      </w:r>
      <w:r w:rsidR="00C673B3" w:rsidRPr="00092E24">
        <w:rPr>
          <w:rFonts w:ascii="Calibri" w:hAnsi="Calibri" w:cs="Calibri"/>
          <w:sz w:val="21"/>
          <w:szCs w:val="21"/>
        </w:rPr>
        <w:br/>
      </w:r>
      <w:r w:rsidRPr="00092E24">
        <w:rPr>
          <w:rFonts w:ascii="Calibri" w:hAnsi="Calibri" w:cs="Calibri"/>
          <w:sz w:val="21"/>
          <w:szCs w:val="21"/>
        </w:rPr>
        <w:t>Av. das Américas, n.º 500 – Bloco 13 – Grupo 205</w:t>
      </w:r>
      <w:r w:rsidR="00D327C6" w:rsidRPr="00092E24">
        <w:rPr>
          <w:rFonts w:ascii="Calibri" w:hAnsi="Calibri" w:cs="Calibri"/>
          <w:sz w:val="21"/>
          <w:szCs w:val="21"/>
        </w:rPr>
        <w:t>, Cond. Downtown, Barra da Tijuca</w:t>
      </w:r>
      <w:r w:rsidRPr="00092E24">
        <w:rPr>
          <w:rFonts w:ascii="Calibri" w:hAnsi="Calibri" w:cs="Calibri"/>
          <w:sz w:val="21"/>
          <w:szCs w:val="21"/>
        </w:rPr>
        <w:t xml:space="preserve"> </w:t>
      </w:r>
      <w:r w:rsidR="00AF6AFA" w:rsidRPr="00092E24">
        <w:rPr>
          <w:rFonts w:ascii="Calibri" w:hAnsi="Calibri" w:cs="Calibri"/>
          <w:sz w:val="21"/>
          <w:szCs w:val="21"/>
        </w:rPr>
        <w:br/>
      </w:r>
      <w:r w:rsidR="00B45932" w:rsidRPr="00092E24">
        <w:rPr>
          <w:rFonts w:ascii="Calibri" w:hAnsi="Calibri" w:cs="Calibri"/>
          <w:sz w:val="21"/>
          <w:szCs w:val="21"/>
        </w:rPr>
        <w:t xml:space="preserve">CEP </w:t>
      </w:r>
      <w:r w:rsidR="00D327C6" w:rsidRPr="00092E24">
        <w:rPr>
          <w:rFonts w:ascii="Calibri" w:hAnsi="Calibri" w:cs="Calibri"/>
          <w:sz w:val="21"/>
          <w:szCs w:val="21"/>
        </w:rPr>
        <w:t>22640-100</w:t>
      </w:r>
      <w:r w:rsidR="00AF6AFA" w:rsidRPr="00092E24">
        <w:rPr>
          <w:rFonts w:ascii="Calibri" w:hAnsi="Calibri" w:cs="Calibri"/>
          <w:sz w:val="21"/>
          <w:szCs w:val="21"/>
        </w:rPr>
        <w:t xml:space="preserve">, </w:t>
      </w:r>
      <w:r w:rsidRPr="00092E24">
        <w:rPr>
          <w:rFonts w:ascii="Calibri" w:hAnsi="Calibri" w:cs="Calibri"/>
          <w:sz w:val="21"/>
          <w:szCs w:val="21"/>
        </w:rPr>
        <w:t>Rio de Janeiro</w:t>
      </w:r>
      <w:r w:rsidR="00FA7146" w:rsidRPr="00092E24">
        <w:rPr>
          <w:rFonts w:ascii="Calibri" w:hAnsi="Calibri" w:cs="Calibri"/>
          <w:sz w:val="21"/>
          <w:szCs w:val="21"/>
        </w:rPr>
        <w:t xml:space="preserve"> </w:t>
      </w:r>
      <w:r w:rsidR="00EA02C2" w:rsidRPr="00092E24">
        <w:rPr>
          <w:rFonts w:ascii="Calibri" w:hAnsi="Calibri" w:cs="Calibri"/>
          <w:sz w:val="21"/>
          <w:szCs w:val="21"/>
        </w:rPr>
        <w:t>–</w:t>
      </w:r>
      <w:r w:rsidR="00FA7146" w:rsidRPr="00092E24">
        <w:rPr>
          <w:rFonts w:ascii="Calibri" w:hAnsi="Calibri" w:cs="Calibri"/>
          <w:sz w:val="21"/>
          <w:szCs w:val="21"/>
        </w:rPr>
        <w:t> </w:t>
      </w:r>
      <w:r w:rsidRPr="00092E24">
        <w:rPr>
          <w:rFonts w:ascii="Calibri" w:hAnsi="Calibri" w:cs="Calibri"/>
          <w:sz w:val="21"/>
          <w:szCs w:val="21"/>
        </w:rPr>
        <w:t>RJ</w:t>
      </w:r>
      <w:r w:rsidR="00EA02C2" w:rsidRPr="00092E24">
        <w:rPr>
          <w:rFonts w:ascii="Calibri" w:hAnsi="Calibri" w:cs="Calibri"/>
          <w:sz w:val="21"/>
          <w:szCs w:val="21"/>
        </w:rPr>
        <w:br/>
      </w:r>
      <w:r w:rsidR="007E6BD5" w:rsidRPr="00092E24">
        <w:rPr>
          <w:rFonts w:ascii="Calibri" w:hAnsi="Calibri" w:cs="Calibri"/>
          <w:sz w:val="21"/>
          <w:szCs w:val="21"/>
        </w:rPr>
        <w:t xml:space="preserve">At.: </w:t>
      </w:r>
      <w:r w:rsidR="00D117D7" w:rsidRPr="00092E24">
        <w:rPr>
          <w:rFonts w:ascii="Calibri" w:hAnsi="Calibri" w:cs="Calibri"/>
          <w:sz w:val="21"/>
          <w:szCs w:val="21"/>
        </w:rPr>
        <w:tab/>
      </w:r>
      <w:r w:rsidR="00EB1484" w:rsidRPr="00092E24">
        <w:rPr>
          <w:rFonts w:ascii="Calibri" w:hAnsi="Calibri" w:cs="Calibri"/>
          <w:sz w:val="21"/>
          <w:szCs w:val="21"/>
        </w:rPr>
        <w:t xml:space="preserve">Sr. </w:t>
      </w:r>
      <w:r w:rsidR="00D327C6" w:rsidRPr="00092E24">
        <w:rPr>
          <w:rFonts w:ascii="Calibri" w:hAnsi="Calibri" w:cs="Calibri"/>
          <w:sz w:val="21"/>
          <w:szCs w:val="21"/>
        </w:rPr>
        <w:t>Gustavo Dezouzart e Sra. Maria Carolina Vieira Abrantes</w:t>
      </w:r>
      <w:r w:rsidR="00F72C90" w:rsidRPr="00092E24">
        <w:rPr>
          <w:rFonts w:ascii="Calibri" w:hAnsi="Calibri" w:cs="Calibri"/>
          <w:sz w:val="21"/>
          <w:szCs w:val="21"/>
        </w:rPr>
        <w:br/>
      </w:r>
      <w:r w:rsidR="00A35733" w:rsidRPr="00092E24">
        <w:rPr>
          <w:rFonts w:ascii="Calibri" w:hAnsi="Calibri" w:cs="Calibri"/>
          <w:sz w:val="21"/>
          <w:szCs w:val="21"/>
        </w:rPr>
        <w:t>Tel.</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3514-0000</w:t>
      </w:r>
      <w:r w:rsidR="00F72C90" w:rsidRPr="00092E24">
        <w:rPr>
          <w:rFonts w:ascii="Calibri" w:hAnsi="Calibri" w:cs="Calibri"/>
          <w:sz w:val="21"/>
          <w:szCs w:val="21"/>
        </w:rPr>
        <w:br/>
      </w:r>
      <w:r w:rsidR="00B7531A" w:rsidRPr="00092E24">
        <w:rPr>
          <w:rFonts w:ascii="Calibri" w:hAnsi="Calibri" w:cs="Calibri"/>
          <w:sz w:val="21"/>
          <w:szCs w:val="21"/>
        </w:rPr>
        <w:t>Fa</w:t>
      </w:r>
      <w:r w:rsidR="007C4D0D" w:rsidRPr="00092E24">
        <w:rPr>
          <w:rFonts w:ascii="Calibri" w:hAnsi="Calibri" w:cs="Calibri"/>
          <w:sz w:val="21"/>
          <w:szCs w:val="21"/>
        </w:rPr>
        <w:t>x</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3514-0099</w:t>
      </w:r>
      <w:r w:rsidR="00F72C90" w:rsidRPr="00092E24">
        <w:rPr>
          <w:rFonts w:ascii="Calibri" w:hAnsi="Calibri" w:cs="Calibri"/>
          <w:sz w:val="21"/>
          <w:szCs w:val="21"/>
        </w:rPr>
        <w:br/>
      </w:r>
      <w:r w:rsidR="00F27808" w:rsidRPr="00092E24">
        <w:rPr>
          <w:rFonts w:ascii="Calibri" w:hAnsi="Calibri" w:cs="Calibri"/>
          <w:sz w:val="21"/>
          <w:szCs w:val="21"/>
        </w:rPr>
        <w:t>E-mail</w:t>
      </w:r>
      <w:r w:rsidR="00B7531A" w:rsidRPr="00092E24">
        <w:rPr>
          <w:rFonts w:ascii="Calibri" w:hAnsi="Calibri" w:cs="Calibri"/>
          <w:sz w:val="21"/>
          <w:szCs w:val="21"/>
        </w:rPr>
        <w:t>:</w:t>
      </w:r>
      <w:r w:rsidR="007762AC" w:rsidRPr="00092E24">
        <w:rPr>
          <w:rFonts w:ascii="Calibri" w:hAnsi="Calibri" w:cs="Calibri"/>
          <w:sz w:val="21"/>
          <w:szCs w:val="21"/>
        </w:rPr>
        <w:tab/>
      </w:r>
      <w:r w:rsidR="00D327C6" w:rsidRPr="00092E24">
        <w:rPr>
          <w:rFonts w:ascii="Calibri" w:hAnsi="Calibri" w:cs="Calibri"/>
          <w:sz w:val="21"/>
          <w:szCs w:val="21"/>
        </w:rPr>
        <w:fldChar w:fldCharType="begin"/>
      </w:r>
      <w:r w:rsidR="00D327C6" w:rsidRPr="00092E24">
        <w:rPr>
          <w:rFonts w:ascii="Calibri" w:hAnsi="Calibri" w:cs="Calibri"/>
          <w:sz w:val="21"/>
          <w:szCs w:val="21"/>
        </w:rPr>
        <w:instrText xml:space="preserve"> HYPERLINK "mailto:gustavo.dezouzart@oliveiratrust.com.br" </w:instrText>
      </w:r>
      <w:r w:rsidR="008633FC" w:rsidRPr="00092E24">
        <w:rPr>
          <w:rFonts w:ascii="Calibri" w:hAnsi="Calibri" w:cs="Calibri"/>
          <w:sz w:val="21"/>
          <w:szCs w:val="21"/>
        </w:rPr>
      </w:r>
      <w:r w:rsidR="00D327C6" w:rsidRPr="00092E24">
        <w:rPr>
          <w:rFonts w:ascii="Calibri" w:hAnsi="Calibri" w:cs="Calibri"/>
          <w:sz w:val="21"/>
          <w:szCs w:val="21"/>
        </w:rPr>
        <w:fldChar w:fldCharType="separate"/>
      </w:r>
      <w:r w:rsidR="00D327C6" w:rsidRPr="00092E24">
        <w:rPr>
          <w:rStyle w:val="Hyperlink"/>
          <w:rFonts w:ascii="Calibri" w:hAnsi="Calibri" w:cs="Calibri"/>
          <w:sz w:val="21"/>
          <w:szCs w:val="21"/>
        </w:rPr>
        <w:t>gustavo.dezouzart@oliveiratrust.com.br</w:t>
      </w:r>
      <w:r w:rsidR="00D327C6" w:rsidRPr="00092E24">
        <w:rPr>
          <w:rFonts w:ascii="Calibri" w:hAnsi="Calibri" w:cs="Calibri"/>
          <w:sz w:val="21"/>
          <w:szCs w:val="21"/>
        </w:rPr>
        <w:fldChar w:fldCharType="end"/>
      </w:r>
      <w:r w:rsidR="00D327C6" w:rsidRPr="00092E24">
        <w:rPr>
          <w:rFonts w:ascii="Calibri" w:hAnsi="Calibri" w:cs="Calibri"/>
          <w:sz w:val="21"/>
          <w:szCs w:val="21"/>
        </w:rPr>
        <w:t xml:space="preserve"> e </w:t>
      </w:r>
      <w:del w:id="305" w:author="Autor">
        <w:r w:rsidR="00D327C6" w:rsidRPr="00B5168F">
          <w:rPr>
            <w:rFonts w:ascii="Calibri" w:hAnsi="Calibri" w:cs="Calibri"/>
            <w:sz w:val="21"/>
            <w:szCs w:val="21"/>
          </w:rPr>
          <w:fldChar w:fldCharType="begin"/>
        </w:r>
        <w:r w:rsidR="00D327C6" w:rsidRPr="00B5168F">
          <w:rPr>
            <w:rFonts w:ascii="Calibri" w:hAnsi="Calibri" w:cs="Calibri"/>
            <w:sz w:val="21"/>
            <w:szCs w:val="21"/>
          </w:rPr>
          <w:delInstrText xml:space="preserve"> HYPERLINK "mailto:ger2.agente@oliveiratrust.com.br" </w:delInstrText>
        </w:r>
        <w:r w:rsidR="008633FC" w:rsidRPr="00B5168F">
          <w:rPr>
            <w:rFonts w:ascii="Calibri" w:hAnsi="Calibri" w:cs="Calibri"/>
            <w:sz w:val="21"/>
            <w:szCs w:val="21"/>
          </w:rPr>
        </w:r>
        <w:r w:rsidR="00D327C6" w:rsidRPr="00B5168F">
          <w:rPr>
            <w:rFonts w:ascii="Calibri" w:hAnsi="Calibri" w:cs="Calibri"/>
            <w:sz w:val="21"/>
            <w:szCs w:val="21"/>
          </w:rPr>
          <w:fldChar w:fldCharType="separate"/>
        </w:r>
        <w:r w:rsidR="00D327C6" w:rsidRPr="00B5168F">
          <w:rPr>
            <w:rStyle w:val="Hyperlink"/>
            <w:rFonts w:ascii="Calibri" w:hAnsi="Calibri" w:cs="Calibri"/>
            <w:sz w:val="21"/>
            <w:szCs w:val="21"/>
          </w:rPr>
          <w:delText>ger2.agente@oliveiratrust.com.br</w:delText>
        </w:r>
        <w:r w:rsidR="00D327C6" w:rsidRPr="00B5168F">
          <w:rPr>
            <w:rFonts w:ascii="Calibri" w:hAnsi="Calibri" w:cs="Calibri"/>
            <w:sz w:val="21"/>
            <w:szCs w:val="21"/>
          </w:rPr>
          <w:fldChar w:fldCharType="end"/>
        </w:r>
      </w:del>
      <w:ins w:id="306" w:author="Autor">
        <w:r w:rsidR="00705C05" w:rsidRPr="00092E24">
          <w:rPr>
            <w:rFonts w:ascii="Calibri" w:hAnsi="Calibri" w:cs="Calibri"/>
            <w:sz w:val="21"/>
            <w:szCs w:val="21"/>
          </w:rPr>
          <w:fldChar w:fldCharType="begin"/>
        </w:r>
        <w:r w:rsidR="00705C05" w:rsidRPr="00092E24">
          <w:rPr>
            <w:rFonts w:ascii="Calibri" w:hAnsi="Calibri" w:cs="Calibri"/>
            <w:sz w:val="21"/>
            <w:szCs w:val="21"/>
          </w:rPr>
          <w:instrText xml:space="preserve"> HYPERLINK "mailto:ger2.agente@oliveiratrust.com.br" </w:instrText>
        </w:r>
        <w:r w:rsidR="00705C05" w:rsidRPr="00092E24">
          <w:rPr>
            <w:rFonts w:ascii="Calibri" w:hAnsi="Calibri" w:cs="Calibri"/>
            <w:sz w:val="21"/>
            <w:szCs w:val="21"/>
          </w:rPr>
          <w:fldChar w:fldCharType="separate"/>
        </w:r>
        <w:r w:rsidR="00705C05" w:rsidRPr="00092E24">
          <w:rPr>
            <w:rStyle w:val="Hyperlink"/>
            <w:rFonts w:ascii="Calibri" w:hAnsi="Calibri" w:cs="Calibri"/>
            <w:sz w:val="21"/>
            <w:szCs w:val="21"/>
          </w:rPr>
          <w:t>ger2.agente@oliveiratrust.com.br</w:t>
        </w:r>
        <w:r w:rsidR="00705C05" w:rsidRPr="00092E24">
          <w:rPr>
            <w:rFonts w:ascii="Calibri" w:hAnsi="Calibri" w:cs="Calibri"/>
            <w:sz w:val="21"/>
            <w:szCs w:val="21"/>
          </w:rPr>
          <w:fldChar w:fldCharType="end"/>
        </w:r>
      </w:ins>
      <w:r w:rsidR="00D327C6" w:rsidRPr="00092E24">
        <w:rPr>
          <w:rFonts w:ascii="Calibri" w:hAnsi="Calibri" w:cs="Calibri"/>
          <w:sz w:val="21"/>
          <w:szCs w:val="21"/>
        </w:rPr>
        <w:t xml:space="preserve"> </w:t>
      </w:r>
    </w:p>
    <w:p w14:paraId="73F3074E" w14:textId="77777777" w:rsidR="007762AC" w:rsidRPr="00B5168F" w:rsidRDefault="007762AC" w:rsidP="0063056D">
      <w:pPr>
        <w:shd w:val="clear" w:color="auto" w:fill="FFFFFF"/>
        <w:tabs>
          <w:tab w:val="left" w:pos="2600"/>
        </w:tabs>
        <w:spacing w:after="0"/>
        <w:ind w:left="1418"/>
        <w:jc w:val="left"/>
        <w:rPr>
          <w:del w:id="307" w:author="Autor"/>
          <w:rFonts w:ascii="Calibri" w:hAnsi="Calibri" w:cs="Calibri"/>
          <w:sz w:val="21"/>
          <w:szCs w:val="21"/>
        </w:rPr>
      </w:pPr>
    </w:p>
    <w:p w14:paraId="4D6C4414" w14:textId="77777777" w:rsidR="0063056D" w:rsidRPr="00B5168F" w:rsidRDefault="0063056D" w:rsidP="0063056D">
      <w:pPr>
        <w:pStyle w:val="Corpodetexto3"/>
        <w:tabs>
          <w:tab w:val="left" w:pos="2600"/>
        </w:tabs>
        <w:spacing w:after="0"/>
        <w:ind w:left="1430"/>
        <w:jc w:val="left"/>
        <w:rPr>
          <w:del w:id="308" w:author="Autor"/>
          <w:rFonts w:ascii="Calibri" w:hAnsi="Calibri" w:cs="Calibri"/>
          <w:color w:val="000000"/>
          <w:sz w:val="21"/>
          <w:szCs w:val="21"/>
        </w:rPr>
      </w:pPr>
    </w:p>
    <w:p w14:paraId="3F2814B2" w14:textId="77777777" w:rsidR="00F741D2" w:rsidRPr="00092E24" w:rsidRDefault="00F741D2" w:rsidP="00BB510B">
      <w:pPr>
        <w:keepNext/>
        <w:numPr>
          <w:ilvl w:val="2"/>
          <w:numId w:val="2"/>
        </w:numPr>
        <w:spacing w:after="140" w:line="280" w:lineRule="atLeast"/>
        <w:rPr>
          <w:rFonts w:ascii="Calibri" w:hAnsi="Calibri" w:cs="Calibri"/>
          <w:color w:val="000000"/>
          <w:sz w:val="21"/>
          <w:szCs w:val="21"/>
        </w:rPr>
        <w:pPrChange w:id="309" w:author="Autor">
          <w:pPr>
            <w:keepNext/>
            <w:numPr>
              <w:ilvl w:val="2"/>
              <w:numId w:val="2"/>
            </w:numPr>
            <w:tabs>
              <w:tab w:val="num" w:pos="1701"/>
            </w:tabs>
            <w:ind w:left="1701" w:hanging="992"/>
          </w:pPr>
        </w:pPrChange>
      </w:pPr>
      <w:r w:rsidRPr="00092E24">
        <w:rPr>
          <w:rFonts w:ascii="Calibri" w:hAnsi="Calibri" w:cs="Calibri"/>
          <w:color w:val="000000"/>
          <w:sz w:val="21"/>
          <w:szCs w:val="21"/>
        </w:rPr>
        <w:t>Para o Banco</w:t>
      </w:r>
      <w:ins w:id="310" w:author="Autor">
        <w:r w:rsidRPr="00092E24">
          <w:rPr>
            <w:rFonts w:ascii="Calibri" w:hAnsi="Calibri" w:cs="Calibri"/>
            <w:color w:val="000000"/>
            <w:sz w:val="21"/>
            <w:szCs w:val="21"/>
          </w:rPr>
          <w:t xml:space="preserve"> </w:t>
        </w:r>
        <w:r w:rsidR="001A1AA4" w:rsidRPr="00092E24">
          <w:rPr>
            <w:rFonts w:ascii="Calibri" w:hAnsi="Calibri" w:cs="Calibri"/>
            <w:color w:val="000000"/>
            <w:sz w:val="21"/>
            <w:szCs w:val="21"/>
          </w:rPr>
          <w:t>Liquidante de Emissão e Escriturador</w:t>
        </w:r>
      </w:ins>
      <w:r w:rsidR="001A1AA4" w:rsidRPr="00092E24">
        <w:rPr>
          <w:rFonts w:ascii="Calibri" w:hAnsi="Calibri" w:cs="Calibri"/>
          <w:color w:val="000000"/>
          <w:sz w:val="21"/>
          <w:szCs w:val="21"/>
        </w:rPr>
        <w:t xml:space="preserve"> </w:t>
      </w:r>
      <w:r w:rsidRPr="00092E24">
        <w:rPr>
          <w:rFonts w:ascii="Calibri" w:hAnsi="Calibri" w:cs="Calibri"/>
          <w:color w:val="000000"/>
          <w:sz w:val="21"/>
          <w:szCs w:val="21"/>
        </w:rPr>
        <w:t>Mandatário:</w:t>
      </w:r>
    </w:p>
    <w:p w14:paraId="7FAEB6DE" w14:textId="77777777" w:rsidR="00D117D7" w:rsidRPr="00092E24" w:rsidRDefault="007F7410" w:rsidP="00BB510B">
      <w:pPr>
        <w:pStyle w:val="Corpodetexto3"/>
        <w:keepNext/>
        <w:tabs>
          <w:tab w:val="left" w:pos="2835"/>
        </w:tabs>
        <w:spacing w:after="140" w:line="280" w:lineRule="atLeast"/>
        <w:ind w:left="1701"/>
        <w:jc w:val="left"/>
        <w:rPr>
          <w:rFonts w:ascii="Calibri" w:hAnsi="Calibri" w:cs="Calibri"/>
          <w:spacing w:val="-2"/>
          <w:sz w:val="21"/>
          <w:szCs w:val="21"/>
        </w:rPr>
        <w:pPrChange w:id="311" w:author="Autor">
          <w:pPr>
            <w:pStyle w:val="Corpodetexto3"/>
            <w:keepNext/>
            <w:tabs>
              <w:tab w:val="left" w:pos="2600"/>
            </w:tabs>
            <w:spacing w:after="0" w:line="280" w:lineRule="exact"/>
            <w:ind w:left="1701"/>
            <w:jc w:val="left"/>
          </w:pPr>
        </w:pPrChange>
      </w:pPr>
      <w:r w:rsidRPr="00092E24">
        <w:rPr>
          <w:rFonts w:ascii="Calibri" w:hAnsi="Calibri" w:cs="Calibri"/>
          <w:spacing w:val="-2"/>
          <w:sz w:val="21"/>
          <w:szCs w:val="21"/>
        </w:rPr>
        <w:t>Banco Bradesco S.A.</w:t>
      </w:r>
      <w:r w:rsidR="005C47DC" w:rsidRPr="00092E24">
        <w:rPr>
          <w:rFonts w:ascii="Calibri" w:hAnsi="Calibri" w:cs="Calibri"/>
          <w:spacing w:val="-2"/>
          <w:sz w:val="21"/>
          <w:szCs w:val="21"/>
        </w:rPr>
        <w:br/>
      </w:r>
      <w:r w:rsidRPr="00092E24">
        <w:rPr>
          <w:rFonts w:ascii="Calibri" w:hAnsi="Calibri" w:cs="Calibri"/>
          <w:spacing w:val="-2"/>
          <w:sz w:val="21"/>
          <w:szCs w:val="21"/>
        </w:rPr>
        <w:t>Cidade de Deus, s/n, Vila Yara</w:t>
      </w:r>
      <w:r w:rsidR="005C47DC" w:rsidRPr="00092E24">
        <w:rPr>
          <w:rFonts w:ascii="Calibri" w:hAnsi="Calibri" w:cs="Calibri"/>
          <w:spacing w:val="-2"/>
          <w:sz w:val="21"/>
          <w:szCs w:val="21"/>
        </w:rPr>
        <w:br/>
      </w:r>
      <w:r w:rsidRPr="00092E24">
        <w:rPr>
          <w:rFonts w:ascii="Calibri" w:hAnsi="Calibri" w:cs="Calibri"/>
          <w:spacing w:val="-2"/>
          <w:sz w:val="21"/>
          <w:szCs w:val="21"/>
        </w:rPr>
        <w:t>CEP 06029-900</w:t>
      </w:r>
      <w:r w:rsidR="0063056D" w:rsidRPr="00092E24">
        <w:rPr>
          <w:rFonts w:ascii="Calibri" w:hAnsi="Calibri" w:cs="Calibri"/>
          <w:spacing w:val="-2"/>
          <w:sz w:val="21"/>
          <w:szCs w:val="21"/>
        </w:rPr>
        <w:t xml:space="preserve"> São Paulo – SP</w:t>
      </w:r>
      <w:r w:rsidR="005C47DC" w:rsidRPr="00092E24">
        <w:rPr>
          <w:rFonts w:ascii="Calibri" w:hAnsi="Calibri" w:cs="Calibri"/>
          <w:spacing w:val="-2"/>
          <w:sz w:val="21"/>
          <w:szCs w:val="21"/>
        </w:rPr>
        <w:br/>
      </w:r>
      <w:r w:rsidRPr="00092E24">
        <w:rPr>
          <w:rFonts w:ascii="Calibri" w:hAnsi="Calibri" w:cs="Calibri"/>
          <w:spacing w:val="-2"/>
          <w:sz w:val="21"/>
          <w:szCs w:val="21"/>
        </w:rPr>
        <w:t>At.: Sr. João Batista de Souza e Sr. Fábio Cruz Tomo</w:t>
      </w:r>
      <w:r w:rsidR="005C47DC" w:rsidRPr="00092E24">
        <w:rPr>
          <w:rFonts w:ascii="Calibri" w:hAnsi="Calibri" w:cs="Calibri"/>
          <w:spacing w:val="-2"/>
          <w:sz w:val="21"/>
          <w:szCs w:val="21"/>
        </w:rPr>
        <w:br/>
      </w:r>
      <w:r w:rsidR="00A35733" w:rsidRPr="00092E24">
        <w:rPr>
          <w:rFonts w:ascii="Calibri" w:hAnsi="Calibri" w:cs="Calibri"/>
          <w:spacing w:val="-2"/>
          <w:sz w:val="21"/>
          <w:szCs w:val="21"/>
        </w:rPr>
        <w:t>Tel.</w:t>
      </w:r>
      <w:r w:rsidRPr="00092E24">
        <w:rPr>
          <w:rFonts w:ascii="Calibri" w:hAnsi="Calibri" w:cs="Calibri"/>
          <w:spacing w:val="-2"/>
          <w:sz w:val="21"/>
          <w:szCs w:val="21"/>
        </w:rPr>
        <w:t>:</w:t>
      </w:r>
      <w:r w:rsidRPr="00092E24">
        <w:rPr>
          <w:rFonts w:ascii="Calibri" w:hAnsi="Calibri" w:cs="Calibri"/>
          <w:spacing w:val="-2"/>
          <w:sz w:val="21"/>
          <w:szCs w:val="21"/>
        </w:rPr>
        <w:tab/>
        <w:t>(011) 3684-7911 / 3684-2852</w:t>
      </w:r>
      <w:r w:rsidR="005C47DC" w:rsidRPr="00092E24">
        <w:rPr>
          <w:rFonts w:ascii="Calibri" w:hAnsi="Calibri" w:cs="Calibri"/>
          <w:spacing w:val="-2"/>
          <w:sz w:val="21"/>
          <w:szCs w:val="21"/>
        </w:rPr>
        <w:br/>
      </w:r>
      <w:r w:rsidR="0063056D" w:rsidRPr="00092E24">
        <w:rPr>
          <w:rFonts w:ascii="Calibri" w:hAnsi="Calibri" w:cs="Calibri"/>
          <w:spacing w:val="-2"/>
          <w:sz w:val="21"/>
          <w:szCs w:val="21"/>
        </w:rPr>
        <w:t>E-m</w:t>
      </w:r>
      <w:r w:rsidRPr="00092E24">
        <w:rPr>
          <w:rFonts w:ascii="Calibri" w:hAnsi="Calibri" w:cs="Calibri"/>
          <w:spacing w:val="-2"/>
          <w:sz w:val="21"/>
          <w:szCs w:val="21"/>
        </w:rPr>
        <w:t>ail:</w:t>
      </w:r>
      <w:r w:rsidRPr="00092E24">
        <w:rPr>
          <w:rFonts w:ascii="Calibri" w:hAnsi="Calibri" w:cs="Calibri"/>
          <w:spacing w:val="-2"/>
          <w:sz w:val="21"/>
          <w:szCs w:val="21"/>
        </w:rPr>
        <w:tab/>
      </w:r>
      <w:r w:rsidRPr="00092E24">
        <w:rPr>
          <w:rFonts w:ascii="Calibri" w:hAnsi="Calibri" w:cs="Calibri"/>
          <w:spacing w:val="-2"/>
          <w:sz w:val="21"/>
          <w:szCs w:val="21"/>
        </w:rPr>
        <w:fldChar w:fldCharType="begin"/>
      </w:r>
      <w:r w:rsidRPr="00092E24">
        <w:rPr>
          <w:rFonts w:ascii="Calibri" w:hAnsi="Calibri" w:cs="Calibri"/>
          <w:spacing w:val="-2"/>
          <w:sz w:val="21"/>
          <w:szCs w:val="21"/>
        </w:rPr>
        <w:instrText xml:space="preserve"> HYPERLINK "mailto:4010.jbsouza@bradesco.com.br" </w:instrText>
      </w:r>
      <w:r w:rsidR="008633FC" w:rsidRPr="00092E24">
        <w:rPr>
          <w:rFonts w:ascii="Calibri" w:hAnsi="Calibri" w:cs="Calibri"/>
          <w:spacing w:val="-2"/>
          <w:sz w:val="21"/>
          <w:szCs w:val="21"/>
        </w:rPr>
      </w:r>
      <w:r w:rsidRPr="00092E24">
        <w:rPr>
          <w:rFonts w:ascii="Calibri" w:hAnsi="Calibri" w:cs="Calibri"/>
          <w:spacing w:val="-2"/>
          <w:sz w:val="21"/>
          <w:szCs w:val="21"/>
        </w:rPr>
        <w:fldChar w:fldCharType="separate"/>
      </w:r>
      <w:r w:rsidRPr="00092E24">
        <w:rPr>
          <w:rStyle w:val="Hyperlink"/>
          <w:rFonts w:ascii="Calibri" w:hAnsi="Calibri" w:cs="Calibri"/>
          <w:spacing w:val="-2"/>
          <w:sz w:val="21"/>
          <w:szCs w:val="21"/>
        </w:rPr>
        <w:t>4010.jbsouza@bradesco.com.br</w:t>
      </w:r>
      <w:r w:rsidRPr="00092E24">
        <w:rPr>
          <w:rFonts w:ascii="Calibri" w:hAnsi="Calibri" w:cs="Calibri"/>
          <w:spacing w:val="-2"/>
          <w:sz w:val="21"/>
          <w:szCs w:val="21"/>
        </w:rPr>
        <w:fldChar w:fldCharType="end"/>
      </w:r>
      <w:r w:rsidRPr="00092E24">
        <w:rPr>
          <w:rFonts w:ascii="Calibri" w:hAnsi="Calibri" w:cs="Calibri"/>
          <w:spacing w:val="-2"/>
          <w:sz w:val="21"/>
          <w:szCs w:val="21"/>
        </w:rPr>
        <w:t xml:space="preserve"> / </w:t>
      </w:r>
      <w:r w:rsidRPr="00092E24">
        <w:rPr>
          <w:rFonts w:ascii="Calibri" w:hAnsi="Calibri" w:cs="Calibri"/>
          <w:spacing w:val="-2"/>
          <w:sz w:val="21"/>
          <w:szCs w:val="21"/>
        </w:rPr>
        <w:fldChar w:fldCharType="begin"/>
      </w:r>
      <w:r w:rsidRPr="00092E24">
        <w:rPr>
          <w:rFonts w:ascii="Calibri" w:hAnsi="Calibri" w:cs="Calibri"/>
          <w:spacing w:val="-2"/>
          <w:sz w:val="21"/>
          <w:szCs w:val="21"/>
        </w:rPr>
        <w:instrText xml:space="preserve"> HYPERLINK "mailto:4010.tomo@bradesco.com.br" </w:instrText>
      </w:r>
      <w:r w:rsidR="008633FC" w:rsidRPr="00092E24">
        <w:rPr>
          <w:rFonts w:ascii="Calibri" w:hAnsi="Calibri" w:cs="Calibri"/>
          <w:spacing w:val="-2"/>
          <w:sz w:val="21"/>
          <w:szCs w:val="21"/>
        </w:rPr>
      </w:r>
      <w:r w:rsidRPr="00092E24">
        <w:rPr>
          <w:rFonts w:ascii="Calibri" w:hAnsi="Calibri" w:cs="Calibri"/>
          <w:spacing w:val="-2"/>
          <w:sz w:val="21"/>
          <w:szCs w:val="21"/>
        </w:rPr>
        <w:fldChar w:fldCharType="separate"/>
      </w:r>
      <w:r w:rsidRPr="00092E24">
        <w:rPr>
          <w:rStyle w:val="Hyperlink"/>
          <w:rFonts w:ascii="Calibri" w:hAnsi="Calibri" w:cs="Calibri"/>
          <w:spacing w:val="-2"/>
          <w:sz w:val="21"/>
          <w:szCs w:val="21"/>
        </w:rPr>
        <w:t>4010.tomo@bradesco.com.br</w:t>
      </w:r>
      <w:r w:rsidRPr="00092E24">
        <w:rPr>
          <w:rFonts w:ascii="Calibri" w:hAnsi="Calibri" w:cs="Calibri"/>
          <w:spacing w:val="-2"/>
          <w:sz w:val="21"/>
          <w:szCs w:val="21"/>
        </w:rPr>
        <w:fldChar w:fldCharType="end"/>
      </w:r>
      <w:r w:rsidRPr="00092E24">
        <w:rPr>
          <w:rFonts w:ascii="Calibri" w:hAnsi="Calibri" w:cs="Calibri"/>
          <w:spacing w:val="-2"/>
          <w:sz w:val="21"/>
          <w:szCs w:val="21"/>
        </w:rPr>
        <w:t xml:space="preserve"> </w:t>
      </w:r>
    </w:p>
    <w:p w14:paraId="4D7CA023" w14:textId="77777777" w:rsidR="005C47DC" w:rsidRPr="00B5168F" w:rsidRDefault="005C47DC" w:rsidP="007F7410">
      <w:pPr>
        <w:pStyle w:val="Corpodetexto3"/>
        <w:tabs>
          <w:tab w:val="left" w:pos="2600"/>
        </w:tabs>
        <w:spacing w:after="0" w:line="280" w:lineRule="exact"/>
        <w:jc w:val="left"/>
        <w:rPr>
          <w:del w:id="312" w:author="Autor"/>
          <w:rFonts w:ascii="Calibri" w:hAnsi="Calibri" w:cs="Calibri"/>
          <w:sz w:val="21"/>
          <w:szCs w:val="21"/>
        </w:rPr>
      </w:pPr>
    </w:p>
    <w:p w14:paraId="6CAA6A6B" w14:textId="77777777" w:rsidR="00836A0B" w:rsidRPr="00092E24" w:rsidRDefault="00836A0B" w:rsidP="00BB510B">
      <w:pPr>
        <w:numPr>
          <w:ilvl w:val="2"/>
          <w:numId w:val="2"/>
        </w:numPr>
        <w:spacing w:after="140" w:line="280" w:lineRule="atLeast"/>
        <w:rPr>
          <w:rFonts w:ascii="Calibri" w:hAnsi="Calibri" w:cs="Calibri"/>
          <w:spacing w:val="-2"/>
          <w:sz w:val="21"/>
          <w:szCs w:val="21"/>
        </w:rPr>
        <w:pPrChange w:id="313" w:author="Autor">
          <w:pPr>
            <w:numPr>
              <w:ilvl w:val="2"/>
              <w:numId w:val="2"/>
            </w:numPr>
            <w:tabs>
              <w:tab w:val="num" w:pos="1701"/>
            </w:tabs>
            <w:ind w:left="1701" w:hanging="992"/>
          </w:pPr>
        </w:pPrChange>
      </w:pPr>
      <w:r w:rsidRPr="00092E24">
        <w:rPr>
          <w:rFonts w:ascii="Calibri" w:hAnsi="Calibri" w:cs="Calibri"/>
          <w:spacing w:val="-2"/>
          <w:sz w:val="21"/>
          <w:szCs w:val="21"/>
        </w:rPr>
        <w:t>para a CETIP:</w:t>
      </w:r>
    </w:p>
    <w:p w14:paraId="60C169CE" w14:textId="7ED1A8A0" w:rsidR="00CD59AE" w:rsidRPr="00092E24" w:rsidRDefault="00CD59AE" w:rsidP="00BB510B">
      <w:pPr>
        <w:pStyle w:val="Corpodetexto3"/>
        <w:tabs>
          <w:tab w:val="left" w:pos="2835"/>
        </w:tabs>
        <w:spacing w:after="140" w:line="280" w:lineRule="atLeast"/>
        <w:ind w:left="1701"/>
        <w:jc w:val="left"/>
        <w:rPr>
          <w:rFonts w:ascii="Calibri" w:hAnsi="Calibri" w:cs="Calibri"/>
          <w:spacing w:val="-2"/>
          <w:sz w:val="21"/>
          <w:szCs w:val="21"/>
        </w:rPr>
        <w:pPrChange w:id="314" w:author="Autor">
          <w:pPr>
            <w:pStyle w:val="Corpodetexto3"/>
            <w:spacing w:after="0" w:line="280" w:lineRule="exact"/>
            <w:ind w:left="1701"/>
            <w:jc w:val="left"/>
          </w:pPr>
        </w:pPrChange>
      </w:pPr>
      <w:r w:rsidRPr="00092E24">
        <w:rPr>
          <w:rFonts w:ascii="Calibri" w:hAnsi="Calibri" w:cs="Calibri"/>
          <w:smallCaps/>
          <w:spacing w:val="-2"/>
          <w:sz w:val="21"/>
          <w:szCs w:val="21"/>
        </w:rPr>
        <w:t>CETIP</w:t>
      </w:r>
      <w:r w:rsidRPr="00092E24">
        <w:rPr>
          <w:rFonts w:ascii="Calibri" w:hAnsi="Calibri" w:cs="Calibri"/>
          <w:smallCaps/>
          <w:sz w:val="21"/>
          <w:szCs w:val="21"/>
        </w:rPr>
        <w:t xml:space="preserve"> – </w:t>
      </w:r>
      <w:r w:rsidR="00053C07" w:rsidRPr="00092E24">
        <w:rPr>
          <w:rFonts w:ascii="Calibri" w:hAnsi="Calibri" w:cs="Calibri"/>
          <w:smallCaps/>
          <w:sz w:val="21"/>
          <w:szCs w:val="21"/>
        </w:rPr>
        <w:t>Mercados Organizados</w:t>
      </w:r>
      <w:r w:rsidRPr="00092E24">
        <w:rPr>
          <w:rFonts w:ascii="Calibri" w:hAnsi="Calibri" w:cs="Calibri"/>
          <w:smallCaps/>
          <w:spacing w:val="-2"/>
          <w:sz w:val="21"/>
          <w:szCs w:val="21"/>
        </w:rPr>
        <w:t xml:space="preserve"> S.A. </w:t>
      </w:r>
      <w:r w:rsidR="005C47DC" w:rsidRPr="00092E24">
        <w:rPr>
          <w:rFonts w:ascii="Calibri" w:hAnsi="Calibri" w:cs="Calibri"/>
          <w:smallCaps/>
          <w:spacing w:val="-2"/>
          <w:sz w:val="21"/>
          <w:szCs w:val="21"/>
        </w:rPr>
        <w:br/>
      </w:r>
      <w:r w:rsidR="007E6BD5" w:rsidRPr="00092E24">
        <w:rPr>
          <w:rFonts w:ascii="Calibri" w:hAnsi="Calibri" w:cs="Calibri"/>
          <w:spacing w:val="-2"/>
          <w:sz w:val="21"/>
          <w:szCs w:val="21"/>
        </w:rPr>
        <w:t>Av</w:t>
      </w:r>
      <w:r w:rsidR="00821871" w:rsidRPr="00092E24">
        <w:rPr>
          <w:rFonts w:ascii="Calibri" w:hAnsi="Calibri" w:cs="Calibri"/>
          <w:spacing w:val="-2"/>
          <w:sz w:val="21"/>
          <w:szCs w:val="21"/>
        </w:rPr>
        <w:t>.</w:t>
      </w:r>
      <w:r w:rsidR="007E6BD5" w:rsidRPr="00092E24">
        <w:rPr>
          <w:rFonts w:ascii="Calibri" w:hAnsi="Calibri" w:cs="Calibri"/>
          <w:spacing w:val="-2"/>
          <w:sz w:val="21"/>
          <w:szCs w:val="21"/>
        </w:rPr>
        <w:t xml:space="preserve"> Brigadeiro Faria </w:t>
      </w:r>
      <w:r w:rsidR="0021197D" w:rsidRPr="00092E24">
        <w:rPr>
          <w:rFonts w:ascii="Calibri" w:hAnsi="Calibri" w:cs="Calibri"/>
          <w:spacing w:val="-2"/>
          <w:sz w:val="21"/>
          <w:szCs w:val="21"/>
        </w:rPr>
        <w:t>Lima,</w:t>
      </w:r>
      <w:r w:rsidRPr="00092E24">
        <w:rPr>
          <w:rFonts w:ascii="Calibri" w:hAnsi="Calibri" w:cs="Calibri"/>
          <w:spacing w:val="-2"/>
          <w:sz w:val="21"/>
          <w:szCs w:val="21"/>
        </w:rPr>
        <w:t xml:space="preserve"> </w:t>
      </w:r>
      <w:r w:rsidR="00821871" w:rsidRPr="00092E24">
        <w:rPr>
          <w:rFonts w:ascii="Calibri" w:hAnsi="Calibri" w:cs="Calibri"/>
          <w:spacing w:val="-2"/>
          <w:sz w:val="21"/>
          <w:szCs w:val="21"/>
        </w:rPr>
        <w:t>n.º</w:t>
      </w:r>
      <w:r w:rsidR="007E6BD5" w:rsidRPr="00092E24">
        <w:rPr>
          <w:rFonts w:ascii="Calibri" w:hAnsi="Calibri" w:cs="Calibri"/>
          <w:spacing w:val="-2"/>
          <w:sz w:val="21"/>
          <w:szCs w:val="21"/>
        </w:rPr>
        <w:t>1.663</w:t>
      </w:r>
      <w:r w:rsidRPr="00092E24">
        <w:rPr>
          <w:rFonts w:ascii="Calibri" w:hAnsi="Calibri" w:cs="Calibri"/>
          <w:spacing w:val="-2"/>
          <w:sz w:val="21"/>
          <w:szCs w:val="21"/>
        </w:rPr>
        <w:t xml:space="preserve"> – 4º andar</w:t>
      </w:r>
      <w:r w:rsidR="005C47DC" w:rsidRPr="00092E24">
        <w:rPr>
          <w:rFonts w:ascii="Calibri" w:hAnsi="Calibri" w:cs="Calibri"/>
          <w:spacing w:val="-2"/>
          <w:sz w:val="21"/>
          <w:szCs w:val="21"/>
        </w:rPr>
        <w:br/>
      </w:r>
      <w:r w:rsidRPr="00092E24">
        <w:rPr>
          <w:rFonts w:ascii="Calibri" w:hAnsi="Calibri" w:cs="Calibri"/>
          <w:spacing w:val="-2"/>
          <w:sz w:val="21"/>
          <w:szCs w:val="21"/>
        </w:rPr>
        <w:t>CEP </w:t>
      </w:r>
      <w:r w:rsidR="007E6BD5" w:rsidRPr="00092E24">
        <w:rPr>
          <w:rFonts w:ascii="Calibri" w:hAnsi="Calibri" w:cs="Calibri"/>
          <w:spacing w:val="-2"/>
          <w:sz w:val="21"/>
          <w:szCs w:val="21"/>
        </w:rPr>
        <w:t>01452-001</w:t>
      </w:r>
      <w:r w:rsidRPr="00092E24">
        <w:rPr>
          <w:rFonts w:ascii="Calibri" w:hAnsi="Calibri" w:cs="Calibri"/>
          <w:spacing w:val="-2"/>
          <w:sz w:val="21"/>
          <w:szCs w:val="21"/>
        </w:rPr>
        <w:t> </w:t>
      </w:r>
      <w:r w:rsidRPr="00092E24">
        <w:rPr>
          <w:rFonts w:ascii="Calibri" w:hAnsi="Calibri" w:cs="Calibri"/>
          <w:sz w:val="21"/>
          <w:szCs w:val="21"/>
        </w:rPr>
        <w:t>São Paulo</w:t>
      </w:r>
      <w:r w:rsidR="00821871" w:rsidRPr="00092E24">
        <w:rPr>
          <w:rFonts w:ascii="Calibri" w:hAnsi="Calibri" w:cs="Calibri"/>
          <w:sz w:val="21"/>
          <w:szCs w:val="21"/>
        </w:rPr>
        <w:t> </w:t>
      </w:r>
      <w:r w:rsidR="00821871" w:rsidRPr="00092E24">
        <w:rPr>
          <w:rFonts w:ascii="Calibri" w:hAnsi="Calibri" w:cs="Calibri"/>
          <w:sz w:val="21"/>
          <w:szCs w:val="21"/>
        </w:rPr>
        <w:noBreakHyphen/>
        <w:t xml:space="preserve"> </w:t>
      </w:r>
      <w:r w:rsidRPr="00092E24">
        <w:rPr>
          <w:rFonts w:ascii="Calibri" w:hAnsi="Calibri" w:cs="Calibri"/>
          <w:sz w:val="21"/>
          <w:szCs w:val="21"/>
        </w:rPr>
        <w:t>SP</w:t>
      </w:r>
      <w:r w:rsidR="005C47DC" w:rsidRPr="00092E24">
        <w:rPr>
          <w:rFonts w:ascii="Calibri" w:hAnsi="Calibri" w:cs="Calibri"/>
          <w:sz w:val="21"/>
          <w:szCs w:val="21"/>
        </w:rPr>
        <w:br/>
      </w:r>
      <w:r w:rsidRPr="00092E24">
        <w:rPr>
          <w:rFonts w:ascii="Calibri" w:hAnsi="Calibri" w:cs="Calibri"/>
          <w:spacing w:val="-2"/>
          <w:sz w:val="21"/>
          <w:szCs w:val="21"/>
        </w:rPr>
        <w:t>At.:</w:t>
      </w:r>
      <w:r w:rsidRPr="00092E24">
        <w:rPr>
          <w:rFonts w:ascii="Calibri" w:hAnsi="Calibri" w:cs="Calibri"/>
          <w:spacing w:val="-2"/>
          <w:sz w:val="21"/>
          <w:szCs w:val="21"/>
        </w:rPr>
        <w:tab/>
        <w:t>Sr. Fabio Benites</w:t>
      </w:r>
      <w:r w:rsidR="005C47DC" w:rsidRPr="00092E24">
        <w:rPr>
          <w:rFonts w:ascii="Calibri" w:hAnsi="Calibri" w:cs="Calibri"/>
          <w:spacing w:val="-2"/>
          <w:sz w:val="21"/>
          <w:szCs w:val="21"/>
        </w:rPr>
        <w:br/>
      </w:r>
      <w:r w:rsidRPr="00092E24">
        <w:rPr>
          <w:rFonts w:ascii="Calibri" w:hAnsi="Calibri" w:cs="Calibri"/>
          <w:spacing w:val="-2"/>
          <w:sz w:val="21"/>
          <w:szCs w:val="21"/>
        </w:rPr>
        <w:t>Tel.:</w:t>
      </w:r>
      <w:r w:rsidRPr="00092E24">
        <w:rPr>
          <w:rFonts w:ascii="Calibri" w:hAnsi="Calibri" w:cs="Calibri"/>
          <w:spacing w:val="-2"/>
          <w:sz w:val="21"/>
          <w:szCs w:val="21"/>
        </w:rPr>
        <w:tab/>
        <w:t>(11) 3111</w:t>
      </w:r>
      <w:del w:id="315" w:author="Autor">
        <w:r w:rsidRPr="00B5168F">
          <w:rPr>
            <w:rFonts w:ascii="Calibri" w:hAnsi="Calibri" w:cs="Calibri"/>
            <w:spacing w:val="-2"/>
            <w:sz w:val="21"/>
            <w:szCs w:val="21"/>
          </w:rPr>
          <w:noBreakHyphen/>
        </w:r>
      </w:del>
      <w:ins w:id="316" w:author="Autor">
        <w:r w:rsidR="00ED0D6F" w:rsidRPr="00092E24">
          <w:rPr>
            <w:rFonts w:ascii="Calibri" w:hAnsi="Calibri" w:cs="Calibri"/>
            <w:spacing w:val="-2"/>
            <w:sz w:val="21"/>
            <w:szCs w:val="21"/>
          </w:rPr>
          <w:t>-</w:t>
        </w:r>
      </w:ins>
      <w:r w:rsidRPr="00092E24">
        <w:rPr>
          <w:rFonts w:ascii="Calibri" w:hAnsi="Calibri" w:cs="Calibri"/>
          <w:spacing w:val="-2"/>
          <w:sz w:val="21"/>
          <w:szCs w:val="21"/>
        </w:rPr>
        <w:t xml:space="preserve">1596 </w:t>
      </w:r>
      <w:r w:rsidR="005C47DC" w:rsidRPr="00092E24">
        <w:rPr>
          <w:rFonts w:ascii="Calibri" w:hAnsi="Calibri" w:cs="Calibri"/>
          <w:spacing w:val="-2"/>
          <w:sz w:val="21"/>
          <w:szCs w:val="21"/>
        </w:rPr>
        <w:br/>
      </w:r>
      <w:r w:rsidRPr="00092E24">
        <w:rPr>
          <w:rFonts w:ascii="Calibri" w:hAnsi="Calibri" w:cs="Calibri"/>
          <w:spacing w:val="-2"/>
          <w:sz w:val="21"/>
          <w:szCs w:val="21"/>
        </w:rPr>
        <w:t>Fax:</w:t>
      </w:r>
      <w:r w:rsidRPr="00092E24">
        <w:rPr>
          <w:rFonts w:ascii="Calibri" w:hAnsi="Calibri" w:cs="Calibri"/>
          <w:spacing w:val="-2"/>
          <w:sz w:val="21"/>
          <w:szCs w:val="21"/>
        </w:rPr>
        <w:tab/>
        <w:t>(11) 3111</w:t>
      </w:r>
      <w:del w:id="317" w:author="Autor">
        <w:r w:rsidRPr="00B5168F">
          <w:rPr>
            <w:rFonts w:ascii="Calibri" w:hAnsi="Calibri" w:cs="Calibri"/>
            <w:spacing w:val="-2"/>
            <w:sz w:val="21"/>
            <w:szCs w:val="21"/>
          </w:rPr>
          <w:noBreakHyphen/>
        </w:r>
      </w:del>
      <w:ins w:id="318" w:author="Autor">
        <w:r w:rsidR="00ED0D6F" w:rsidRPr="00092E24">
          <w:rPr>
            <w:rFonts w:ascii="Calibri" w:hAnsi="Calibri" w:cs="Calibri"/>
            <w:spacing w:val="-2"/>
            <w:sz w:val="21"/>
            <w:szCs w:val="21"/>
          </w:rPr>
          <w:t>-</w:t>
        </w:r>
      </w:ins>
      <w:r w:rsidRPr="00092E24">
        <w:rPr>
          <w:rFonts w:ascii="Calibri" w:hAnsi="Calibri" w:cs="Calibri"/>
          <w:spacing w:val="-2"/>
          <w:sz w:val="21"/>
          <w:szCs w:val="21"/>
        </w:rPr>
        <w:t>1563</w:t>
      </w:r>
      <w:r w:rsidR="005C47DC" w:rsidRPr="00092E24">
        <w:rPr>
          <w:rFonts w:ascii="Calibri" w:hAnsi="Calibri" w:cs="Calibri"/>
          <w:spacing w:val="-2"/>
          <w:sz w:val="21"/>
          <w:szCs w:val="21"/>
        </w:rPr>
        <w:br/>
      </w:r>
      <w:r w:rsidRPr="00092E24">
        <w:rPr>
          <w:rFonts w:ascii="Calibri" w:hAnsi="Calibri" w:cs="Calibri"/>
          <w:spacing w:val="-2"/>
          <w:sz w:val="21"/>
          <w:szCs w:val="21"/>
        </w:rPr>
        <w:t>E-mail:</w:t>
      </w:r>
      <w:del w:id="319" w:author="Autor">
        <w:r w:rsidRPr="00B5168F">
          <w:rPr>
            <w:rFonts w:ascii="Calibri" w:hAnsi="Calibri" w:cs="Calibri"/>
            <w:spacing w:val="-2"/>
            <w:sz w:val="21"/>
            <w:szCs w:val="21"/>
          </w:rPr>
          <w:delText xml:space="preserve"> </w:delText>
        </w:r>
      </w:del>
      <w:ins w:id="320" w:author="Autor">
        <w:r w:rsidR="00705C05" w:rsidRPr="00092E24">
          <w:rPr>
            <w:rFonts w:ascii="Calibri" w:hAnsi="Calibri" w:cs="Calibri"/>
            <w:spacing w:val="-2"/>
            <w:sz w:val="21"/>
            <w:szCs w:val="21"/>
          </w:rPr>
          <w:tab/>
        </w:r>
      </w:ins>
      <w:r w:rsidR="00CB5C47" w:rsidRPr="00092E24">
        <w:rPr>
          <w:rFonts w:ascii="Calibri" w:hAnsi="Calibri" w:cs="Calibri"/>
          <w:spacing w:val="-2"/>
          <w:sz w:val="21"/>
          <w:szCs w:val="21"/>
        </w:rPr>
        <w:fldChar w:fldCharType="begin"/>
      </w:r>
      <w:r w:rsidR="00CB5C47" w:rsidRPr="00092E24">
        <w:rPr>
          <w:rFonts w:ascii="Calibri" w:hAnsi="Calibri" w:cs="Calibri"/>
          <w:spacing w:val="-2"/>
          <w:sz w:val="21"/>
          <w:szCs w:val="21"/>
        </w:rPr>
        <w:instrText xml:space="preserve"> HYPERLINK "mailto:gr.debentures@cetip.com.br" </w:instrText>
      </w:r>
      <w:r w:rsidR="00CB5C47" w:rsidRPr="00092E24">
        <w:rPr>
          <w:rFonts w:ascii="Calibri" w:hAnsi="Calibri" w:cs="Calibri"/>
          <w:spacing w:val="-2"/>
          <w:sz w:val="21"/>
          <w:szCs w:val="21"/>
        </w:rPr>
      </w:r>
      <w:r w:rsidR="00CB5C47" w:rsidRPr="00092E24">
        <w:rPr>
          <w:rFonts w:ascii="Calibri" w:hAnsi="Calibri" w:cs="Calibri"/>
          <w:spacing w:val="-2"/>
          <w:sz w:val="21"/>
          <w:szCs w:val="21"/>
        </w:rPr>
        <w:fldChar w:fldCharType="separate"/>
      </w:r>
      <w:r w:rsidR="00CB5C47" w:rsidRPr="00092E24">
        <w:rPr>
          <w:rStyle w:val="Hyperlink"/>
          <w:rFonts w:ascii="Calibri" w:hAnsi="Calibri" w:cs="Calibri"/>
          <w:spacing w:val="-2"/>
          <w:sz w:val="21"/>
          <w:szCs w:val="21"/>
        </w:rPr>
        <w:t>gr.debentures@cetip.com.br</w:t>
      </w:r>
      <w:r w:rsidR="00CB5C47" w:rsidRPr="00092E24">
        <w:rPr>
          <w:rFonts w:ascii="Calibri" w:hAnsi="Calibri" w:cs="Calibri"/>
          <w:spacing w:val="-2"/>
          <w:sz w:val="21"/>
          <w:szCs w:val="21"/>
        </w:rPr>
        <w:fldChar w:fldCharType="end"/>
      </w:r>
      <w:r w:rsidRPr="00092E24">
        <w:rPr>
          <w:rFonts w:ascii="Calibri" w:hAnsi="Calibri" w:cs="Calibri"/>
          <w:spacing w:val="-2"/>
          <w:sz w:val="21"/>
          <w:szCs w:val="21"/>
        </w:rPr>
        <w:t xml:space="preserve">  </w:t>
      </w:r>
    </w:p>
    <w:p w14:paraId="7704E311" w14:textId="77777777" w:rsidR="00836A0B" w:rsidRPr="00092E24" w:rsidRDefault="00836A0B" w:rsidP="00BB510B">
      <w:pPr>
        <w:spacing w:after="140" w:line="280" w:lineRule="atLeast"/>
        <w:ind w:left="1429"/>
        <w:rPr>
          <w:rFonts w:ascii="Calibri" w:hAnsi="Calibri" w:cs="Calibri"/>
          <w:spacing w:val="-2"/>
          <w:sz w:val="21"/>
          <w:szCs w:val="21"/>
        </w:rPr>
        <w:pPrChange w:id="321" w:author="Autor">
          <w:pPr>
            <w:ind w:left="1429"/>
          </w:pPr>
        </w:pPrChange>
      </w:pPr>
    </w:p>
    <w:p w14:paraId="1187FE36" w14:textId="77777777" w:rsidR="00926A08" w:rsidRPr="00092E24" w:rsidRDefault="00926A08" w:rsidP="00BB510B">
      <w:pPr>
        <w:numPr>
          <w:ilvl w:val="0"/>
          <w:numId w:val="2"/>
        </w:numPr>
        <w:spacing w:after="140" w:line="280" w:lineRule="atLeast"/>
        <w:rPr>
          <w:rFonts w:ascii="Calibri" w:hAnsi="Calibri" w:cs="Calibri"/>
          <w:smallCaps/>
          <w:spacing w:val="-2"/>
          <w:sz w:val="21"/>
          <w:szCs w:val="21"/>
          <w:u w:val="single"/>
        </w:rPr>
        <w:pPrChange w:id="322" w:author="Autor">
          <w:pPr>
            <w:numPr>
              <w:numId w:val="2"/>
            </w:numPr>
            <w:tabs>
              <w:tab w:val="num" w:pos="709"/>
            </w:tabs>
            <w:ind w:left="709" w:hanging="709"/>
          </w:pPr>
        </w:pPrChange>
      </w:pPr>
      <w:r w:rsidRPr="00092E24">
        <w:rPr>
          <w:rFonts w:ascii="Calibri" w:hAnsi="Calibri" w:cs="Calibri"/>
          <w:smallCaps/>
          <w:spacing w:val="-2"/>
          <w:sz w:val="21"/>
          <w:szCs w:val="21"/>
          <w:u w:val="single"/>
        </w:rPr>
        <w:t xml:space="preserve">Obrigações Adicionais da </w:t>
      </w:r>
      <w:r w:rsidR="00E30E11" w:rsidRPr="00092E24">
        <w:rPr>
          <w:rFonts w:ascii="Calibri" w:hAnsi="Calibri" w:cs="Calibri"/>
          <w:smallCaps/>
          <w:spacing w:val="-2"/>
          <w:sz w:val="21"/>
          <w:szCs w:val="21"/>
          <w:u w:val="single"/>
        </w:rPr>
        <w:t>Emissora</w:t>
      </w:r>
    </w:p>
    <w:p w14:paraId="29301AFC" w14:textId="77777777" w:rsidR="00EF42A3" w:rsidRPr="00092E24" w:rsidRDefault="00EF42A3" w:rsidP="00BB510B">
      <w:pPr>
        <w:numPr>
          <w:ilvl w:val="1"/>
          <w:numId w:val="2"/>
        </w:numPr>
        <w:spacing w:after="140" w:line="280" w:lineRule="atLeast"/>
        <w:rPr>
          <w:rFonts w:ascii="Calibri" w:hAnsi="Calibri" w:cs="Calibri"/>
          <w:sz w:val="21"/>
          <w:szCs w:val="21"/>
        </w:rPr>
        <w:pPrChange w:id="323" w:author="Autor">
          <w:pPr>
            <w:numPr>
              <w:ilvl w:val="1"/>
              <w:numId w:val="2"/>
            </w:numPr>
            <w:tabs>
              <w:tab w:val="num" w:pos="709"/>
            </w:tabs>
            <w:ind w:left="709" w:hanging="709"/>
          </w:pPr>
        </w:pPrChange>
      </w:pPr>
      <w:bookmarkStart w:id="324" w:name="_Ref269401745"/>
      <w:bookmarkStart w:id="325" w:name="_DV_M378"/>
      <w:bookmarkEnd w:id="325"/>
      <w:r w:rsidRPr="00092E24">
        <w:rPr>
          <w:rFonts w:ascii="Calibri" w:hAnsi="Calibri" w:cs="Calibri"/>
          <w:sz w:val="21"/>
          <w:szCs w:val="21"/>
        </w:rPr>
        <w:t>Até o pagamento integral das Debêntures, a Emissora obriga-se, ainda, a:</w:t>
      </w:r>
    </w:p>
    <w:p w14:paraId="35880652" w14:textId="77777777" w:rsidR="00B67864" w:rsidRPr="00092E24" w:rsidRDefault="00B67864" w:rsidP="00BB510B">
      <w:pPr>
        <w:numPr>
          <w:ilvl w:val="2"/>
          <w:numId w:val="2"/>
        </w:numPr>
        <w:spacing w:after="140" w:line="280" w:lineRule="atLeast"/>
        <w:rPr>
          <w:rFonts w:ascii="Calibri" w:hAnsi="Calibri" w:cs="Calibri"/>
          <w:sz w:val="21"/>
          <w:szCs w:val="21"/>
        </w:rPr>
        <w:pPrChange w:id="326" w:author="Autor">
          <w:pPr>
            <w:numPr>
              <w:ilvl w:val="2"/>
              <w:numId w:val="2"/>
            </w:numPr>
            <w:tabs>
              <w:tab w:val="num" w:pos="1701"/>
            </w:tabs>
            <w:ind w:left="1701" w:hanging="992"/>
          </w:pPr>
        </w:pPrChange>
      </w:pPr>
      <w:bookmarkStart w:id="327" w:name="_Ref329179571"/>
      <w:r w:rsidRPr="00092E24">
        <w:rPr>
          <w:rFonts w:ascii="Calibri" w:hAnsi="Calibri" w:cs="Calibri"/>
          <w:sz w:val="21"/>
          <w:szCs w:val="21"/>
        </w:rPr>
        <w:t xml:space="preserve">Fornecer ao Agente Fiduciário: </w:t>
      </w:r>
    </w:p>
    <w:p w14:paraId="3E674A49" w14:textId="77777777" w:rsidR="00B67864" w:rsidRPr="00092E24" w:rsidRDefault="00B67864" w:rsidP="00BB510B">
      <w:pPr>
        <w:numPr>
          <w:ilvl w:val="3"/>
          <w:numId w:val="2"/>
        </w:numPr>
        <w:spacing w:after="140" w:line="280" w:lineRule="atLeast"/>
        <w:rPr>
          <w:rFonts w:ascii="Calibri" w:hAnsi="Calibri" w:cs="Calibri"/>
          <w:sz w:val="21"/>
          <w:szCs w:val="21"/>
        </w:rPr>
        <w:pPrChange w:id="328" w:author="Autor">
          <w:pPr>
            <w:numPr>
              <w:ilvl w:val="3"/>
              <w:numId w:val="2"/>
            </w:numPr>
            <w:tabs>
              <w:tab w:val="num" w:pos="2126"/>
            </w:tabs>
            <w:ind w:left="2126" w:hanging="425"/>
          </w:pPr>
        </w:pPrChange>
      </w:pPr>
      <w:r w:rsidRPr="00092E24">
        <w:rPr>
          <w:rFonts w:ascii="Calibri" w:hAnsi="Calibri" w:cs="Calibri"/>
          <w:sz w:val="21"/>
          <w:szCs w:val="21"/>
        </w:rPr>
        <w:t xml:space="preserve">após o término de cada exercício social, </w:t>
      </w:r>
      <w:r w:rsidR="00BC0050" w:rsidRPr="00092E24">
        <w:rPr>
          <w:rFonts w:ascii="Calibri" w:hAnsi="Calibri" w:cs="Calibri"/>
          <w:sz w:val="21"/>
          <w:szCs w:val="21"/>
        </w:rPr>
        <w:t>em até 90 (noventa) dias após o encerramento</w:t>
      </w:r>
      <w:r w:rsidRPr="00092E24">
        <w:rPr>
          <w:rFonts w:ascii="Calibri" w:hAnsi="Calibri" w:cs="Calibri"/>
          <w:sz w:val="21"/>
          <w:szCs w:val="21"/>
        </w:rPr>
        <w:t xml:space="preserve">, </w:t>
      </w:r>
      <w:r w:rsidR="00BC0050" w:rsidRPr="00092E24">
        <w:rPr>
          <w:rFonts w:ascii="Calibri" w:hAnsi="Calibri" w:cs="Calibri"/>
          <w:sz w:val="21"/>
          <w:szCs w:val="21"/>
        </w:rPr>
        <w:t>(i) </w:t>
      </w:r>
      <w:r w:rsidRPr="00092E24">
        <w:rPr>
          <w:rFonts w:ascii="Calibri" w:hAnsi="Calibri" w:cs="Calibri"/>
          <w:sz w:val="21"/>
          <w:szCs w:val="21"/>
        </w:rPr>
        <w:t>cópia de suas demonstrações financeiras completas  relativas ao exercício social então encerrado, preparadas de acordo com os princípios contábeis geralmente aceitos no Brasil e demais normas de consolidação emitidas pela CVM, acompanhadas de relatório de revisão especial dos auditores independentes;</w:t>
      </w:r>
      <w:r w:rsidR="00BC0050" w:rsidRPr="00092E24">
        <w:rPr>
          <w:rFonts w:ascii="Calibri" w:hAnsi="Calibri" w:cs="Calibri"/>
          <w:sz w:val="21"/>
          <w:szCs w:val="21"/>
        </w:rPr>
        <w:t xml:space="preserve"> (ii) declaração do Diretor da Emissora atestando o cumprimento das obrigações assumidas nesta Escritura de Emissão, inclusive com relação ao controlador da Emissora; e (iii) organograma atualizado do grupo societário da Emissora;</w:t>
      </w:r>
      <w:r w:rsidRPr="00092E24">
        <w:rPr>
          <w:rFonts w:ascii="Calibri" w:hAnsi="Calibri" w:cs="Calibri"/>
          <w:sz w:val="21"/>
          <w:szCs w:val="21"/>
        </w:rPr>
        <w:t xml:space="preserve"> </w:t>
      </w:r>
    </w:p>
    <w:p w14:paraId="1B99ABD6" w14:textId="77777777" w:rsidR="00B67864" w:rsidRPr="00092E24" w:rsidRDefault="00B67864" w:rsidP="00BB510B">
      <w:pPr>
        <w:numPr>
          <w:ilvl w:val="3"/>
          <w:numId w:val="2"/>
        </w:numPr>
        <w:spacing w:after="140" w:line="280" w:lineRule="atLeast"/>
        <w:rPr>
          <w:rFonts w:ascii="Calibri" w:hAnsi="Calibri" w:cs="Calibri"/>
          <w:sz w:val="21"/>
          <w:szCs w:val="21"/>
        </w:rPr>
        <w:pPrChange w:id="329" w:author="Autor">
          <w:pPr>
            <w:numPr>
              <w:ilvl w:val="3"/>
              <w:numId w:val="2"/>
            </w:numPr>
            <w:tabs>
              <w:tab w:val="num" w:pos="2126"/>
            </w:tabs>
            <w:ind w:left="2126" w:hanging="425"/>
          </w:pPr>
        </w:pPrChange>
      </w:pPr>
      <w:r w:rsidRPr="00092E24">
        <w:rPr>
          <w:rFonts w:ascii="Calibri" w:hAnsi="Calibri" w:cs="Calibri"/>
          <w:sz w:val="21"/>
          <w:szCs w:val="21"/>
        </w:rPr>
        <w:t>no prazo de até 10 (dez) Dias Úteis, qualquer informação que, razoavelmente, lhe venha a ser solicitada pelo Agente Fiduciário, a fim de que este possa cumprir as suas obrigações nos termos desta Escritura de Emissão e da Instrução CVM</w:t>
      </w:r>
      <w:r w:rsidR="007319C1" w:rsidRPr="00092E24">
        <w:rPr>
          <w:rFonts w:ascii="Calibri" w:hAnsi="Calibri" w:cs="Calibri"/>
          <w:sz w:val="21"/>
          <w:szCs w:val="21"/>
        </w:rPr>
        <w:t xml:space="preserve"> n.º</w:t>
      </w:r>
      <w:r w:rsidRPr="00092E24">
        <w:rPr>
          <w:rFonts w:ascii="Calibri" w:hAnsi="Calibri" w:cs="Calibri"/>
          <w:sz w:val="21"/>
          <w:szCs w:val="21"/>
        </w:rPr>
        <w:t xml:space="preserve"> 28</w:t>
      </w:r>
      <w:r w:rsidR="007319C1" w:rsidRPr="00092E24">
        <w:rPr>
          <w:rFonts w:ascii="Calibri" w:hAnsi="Calibri" w:cs="Calibri"/>
          <w:sz w:val="21"/>
          <w:szCs w:val="21"/>
        </w:rPr>
        <w:t>, de 23 de novembro de 1983, conforme alterada (“</w:t>
      </w:r>
      <w:r w:rsidR="007319C1" w:rsidRPr="00092E24">
        <w:rPr>
          <w:rFonts w:ascii="Calibri" w:hAnsi="Calibri" w:cs="Calibri"/>
          <w:sz w:val="21"/>
          <w:szCs w:val="21"/>
          <w:u w:val="single"/>
        </w:rPr>
        <w:t>Instrução CVM 28</w:t>
      </w:r>
      <w:r w:rsidR="007319C1" w:rsidRPr="00092E24">
        <w:rPr>
          <w:rFonts w:ascii="Calibri" w:hAnsi="Calibri" w:cs="Calibri"/>
          <w:sz w:val="21"/>
          <w:szCs w:val="21"/>
        </w:rPr>
        <w:t>”)</w:t>
      </w:r>
      <w:r w:rsidRPr="00092E24">
        <w:rPr>
          <w:rFonts w:ascii="Calibri" w:hAnsi="Calibri" w:cs="Calibri"/>
          <w:sz w:val="21"/>
          <w:szCs w:val="21"/>
        </w:rPr>
        <w:t xml:space="preserve">; </w:t>
      </w:r>
    </w:p>
    <w:p w14:paraId="7161F7FF" w14:textId="77777777" w:rsidR="00B67864" w:rsidRPr="00092E24" w:rsidRDefault="00B67864" w:rsidP="00BB510B">
      <w:pPr>
        <w:numPr>
          <w:ilvl w:val="3"/>
          <w:numId w:val="2"/>
        </w:numPr>
        <w:spacing w:after="140" w:line="280" w:lineRule="atLeast"/>
        <w:rPr>
          <w:rFonts w:ascii="Calibri" w:hAnsi="Calibri" w:cs="Calibri"/>
          <w:sz w:val="21"/>
          <w:szCs w:val="21"/>
        </w:rPr>
        <w:pPrChange w:id="330" w:author="Autor">
          <w:pPr>
            <w:numPr>
              <w:ilvl w:val="3"/>
              <w:numId w:val="2"/>
            </w:numPr>
            <w:tabs>
              <w:tab w:val="num" w:pos="2126"/>
            </w:tabs>
            <w:ind w:left="2126" w:hanging="425"/>
          </w:pPr>
        </w:pPrChange>
      </w:pPr>
      <w:r w:rsidRPr="00092E24">
        <w:rPr>
          <w:rFonts w:ascii="Calibri" w:hAnsi="Calibri" w:cs="Calibri"/>
          <w:sz w:val="21"/>
          <w:szCs w:val="21"/>
        </w:rPr>
        <w:t>as informações financeiras e informações sobre os atos societários da Emissora necessários para a elaboração do relatório destinado aos Debenturistas previstos nesta Escritura de Emissão;</w:t>
      </w:r>
      <w:r w:rsidR="00B539E7" w:rsidRPr="00092E24">
        <w:rPr>
          <w:rFonts w:ascii="Calibri" w:hAnsi="Calibri" w:cs="Calibri"/>
          <w:sz w:val="21"/>
          <w:szCs w:val="21"/>
        </w:rPr>
        <w:t xml:space="preserve"> e</w:t>
      </w:r>
    </w:p>
    <w:p w14:paraId="5673E7DF" w14:textId="4C3F0E77" w:rsidR="00BC0050" w:rsidRPr="00092E24" w:rsidRDefault="00BC0050" w:rsidP="00BB510B">
      <w:pPr>
        <w:numPr>
          <w:ilvl w:val="3"/>
          <w:numId w:val="2"/>
        </w:numPr>
        <w:spacing w:after="140" w:line="280" w:lineRule="atLeast"/>
        <w:rPr>
          <w:rFonts w:ascii="Calibri" w:hAnsi="Calibri" w:cs="Calibri"/>
          <w:sz w:val="21"/>
          <w:szCs w:val="21"/>
        </w:rPr>
        <w:pPrChange w:id="331" w:author="Autor">
          <w:pPr>
            <w:numPr>
              <w:ilvl w:val="3"/>
              <w:numId w:val="2"/>
            </w:numPr>
            <w:tabs>
              <w:tab w:val="num" w:pos="2126"/>
            </w:tabs>
            <w:ind w:left="2126" w:hanging="425"/>
          </w:pPr>
        </w:pPrChange>
      </w:pPr>
      <w:r w:rsidRPr="00092E24">
        <w:rPr>
          <w:rFonts w:ascii="Calibri" w:hAnsi="Calibri" w:cs="Calibri"/>
          <w:sz w:val="21"/>
          <w:szCs w:val="21"/>
        </w:rPr>
        <w:t xml:space="preserve">em até 60 (sessenta) dias após a Data de Emissão, os documentos comprobatórios da utilização dos recursos, nos termos da Cláusula </w:t>
      </w:r>
      <w:del w:id="332" w:author="Autor">
        <w:r w:rsidRPr="00B5168F">
          <w:rPr>
            <w:rFonts w:ascii="Calibri" w:hAnsi="Calibri" w:cs="Calibri"/>
            <w:sz w:val="21"/>
            <w:szCs w:val="21"/>
          </w:rPr>
          <w:fldChar w:fldCharType="begin"/>
        </w:r>
        <w:r w:rsidRPr="00B5168F">
          <w:rPr>
            <w:rFonts w:ascii="Calibri" w:hAnsi="Calibri" w:cs="Calibri"/>
            <w:sz w:val="21"/>
            <w:szCs w:val="21"/>
          </w:rPr>
          <w:delInstrText xml:space="preserve"> REF _Ref343617049 \r \p \h </w:del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delText>4.1 acima</w:delText>
        </w:r>
        <w:r w:rsidRPr="00B5168F">
          <w:rPr>
            <w:rFonts w:ascii="Calibri" w:hAnsi="Calibri" w:cs="Calibri"/>
            <w:sz w:val="21"/>
            <w:szCs w:val="21"/>
          </w:rPr>
          <w:fldChar w:fldCharType="end"/>
        </w:r>
      </w:del>
      <w:ins w:id="333" w:author="Autor">
        <w:r w:rsidRPr="00092E24">
          <w:rPr>
            <w:rFonts w:ascii="Calibri" w:hAnsi="Calibri" w:cs="Calibri"/>
            <w:sz w:val="21"/>
            <w:szCs w:val="21"/>
          </w:rPr>
          <w:fldChar w:fldCharType="begin"/>
        </w:r>
        <w:r w:rsidRPr="00092E24">
          <w:rPr>
            <w:rFonts w:ascii="Calibri" w:hAnsi="Calibri" w:cs="Calibri"/>
            <w:sz w:val="21"/>
            <w:szCs w:val="21"/>
          </w:rPr>
          <w:instrText xml:space="preserve"> REF _Ref343617049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4.1 acima</w:t>
        </w:r>
        <w:r w:rsidRPr="00092E24">
          <w:rPr>
            <w:rFonts w:ascii="Calibri" w:hAnsi="Calibri" w:cs="Calibri"/>
            <w:sz w:val="21"/>
            <w:szCs w:val="21"/>
          </w:rPr>
          <w:fldChar w:fldCharType="end"/>
        </w:r>
      </w:ins>
    </w:p>
    <w:p w14:paraId="37934821" w14:textId="77777777" w:rsidR="00246539" w:rsidRPr="00092E24" w:rsidRDefault="00246539" w:rsidP="00BB510B">
      <w:pPr>
        <w:numPr>
          <w:ilvl w:val="2"/>
          <w:numId w:val="2"/>
        </w:numPr>
        <w:spacing w:after="140" w:line="280" w:lineRule="atLeast"/>
        <w:rPr>
          <w:rFonts w:ascii="Calibri" w:hAnsi="Calibri" w:cs="Calibri"/>
          <w:sz w:val="21"/>
          <w:szCs w:val="21"/>
        </w:rPr>
        <w:pPrChange w:id="334" w:author="Autor">
          <w:pPr>
            <w:numPr>
              <w:ilvl w:val="2"/>
              <w:numId w:val="2"/>
            </w:numPr>
            <w:tabs>
              <w:tab w:val="num" w:pos="1701"/>
            </w:tabs>
            <w:ind w:left="1701" w:hanging="992"/>
          </w:pPr>
        </w:pPrChange>
      </w:pPr>
      <w:r w:rsidRPr="00092E24">
        <w:rPr>
          <w:rFonts w:ascii="Calibri" w:hAnsi="Calibri" w:cs="Calibri"/>
          <w:sz w:val="21"/>
          <w:szCs w:val="21"/>
        </w:rPr>
        <w:t>preparar demonstrações financeiras de encerramento de exercício e</w:t>
      </w:r>
      <w:r w:rsidR="00DF6A09" w:rsidRPr="00092E24">
        <w:rPr>
          <w:rFonts w:ascii="Calibri" w:hAnsi="Calibri" w:cs="Calibri"/>
          <w:sz w:val="21"/>
          <w:szCs w:val="21"/>
        </w:rPr>
        <w:t>, se for o caso,</w:t>
      </w:r>
      <w:r w:rsidRPr="00092E24">
        <w:rPr>
          <w:rFonts w:ascii="Calibri" w:hAnsi="Calibri" w:cs="Calibri"/>
          <w:sz w:val="21"/>
          <w:szCs w:val="21"/>
        </w:rPr>
        <w:t xml:space="preserve"> demonstrações consolidadas em conformidade a Lei das Sociedades por Ações</w:t>
      </w:r>
      <w:r w:rsidR="00EF42A3" w:rsidRPr="00092E24">
        <w:rPr>
          <w:rFonts w:ascii="Calibri" w:hAnsi="Calibri" w:cs="Calibri"/>
          <w:sz w:val="21"/>
          <w:szCs w:val="21"/>
        </w:rPr>
        <w:t xml:space="preserve"> e com as </w:t>
      </w:r>
      <w:r w:rsidR="00990A89" w:rsidRPr="00092E24">
        <w:rPr>
          <w:rFonts w:ascii="Calibri" w:hAnsi="Calibri" w:cs="Calibri"/>
          <w:sz w:val="21"/>
          <w:szCs w:val="21"/>
        </w:rPr>
        <w:t>regras emitidas pela CVM</w:t>
      </w:r>
      <w:r w:rsidRPr="00092E24">
        <w:rPr>
          <w:rFonts w:ascii="Calibri" w:hAnsi="Calibri" w:cs="Calibri"/>
          <w:sz w:val="21"/>
          <w:szCs w:val="21"/>
        </w:rPr>
        <w:t>;</w:t>
      </w:r>
      <w:bookmarkEnd w:id="324"/>
      <w:bookmarkEnd w:id="327"/>
    </w:p>
    <w:p w14:paraId="2842E5F8" w14:textId="77777777" w:rsidR="00EF42A3" w:rsidRPr="00092E24" w:rsidRDefault="00EF42A3" w:rsidP="00BB510B">
      <w:pPr>
        <w:numPr>
          <w:ilvl w:val="2"/>
          <w:numId w:val="2"/>
        </w:numPr>
        <w:spacing w:after="140" w:line="280" w:lineRule="atLeast"/>
        <w:rPr>
          <w:rFonts w:ascii="Calibri" w:hAnsi="Calibri" w:cs="Calibri"/>
          <w:sz w:val="21"/>
          <w:szCs w:val="21"/>
        </w:rPr>
        <w:pPrChange w:id="335" w:author="Autor">
          <w:pPr>
            <w:numPr>
              <w:ilvl w:val="2"/>
              <w:numId w:val="2"/>
            </w:numPr>
            <w:tabs>
              <w:tab w:val="num" w:pos="1701"/>
            </w:tabs>
            <w:ind w:left="1701" w:hanging="992"/>
          </w:pPr>
        </w:pPrChange>
      </w:pPr>
      <w:r w:rsidRPr="00092E24">
        <w:rPr>
          <w:rFonts w:ascii="Calibri" w:hAnsi="Calibri" w:cs="Calibri"/>
          <w:sz w:val="21"/>
          <w:szCs w:val="21"/>
        </w:rPr>
        <w:t>submeter suas demonstrações financeiras à auditoria realizada por auditor independente registrado na CVM;</w:t>
      </w:r>
    </w:p>
    <w:p w14:paraId="297D159D" w14:textId="77777777" w:rsidR="004C0BAB" w:rsidRPr="00092E24" w:rsidRDefault="00B014A7" w:rsidP="00BB510B">
      <w:pPr>
        <w:numPr>
          <w:ilvl w:val="2"/>
          <w:numId w:val="2"/>
        </w:numPr>
        <w:spacing w:after="140" w:line="280" w:lineRule="atLeast"/>
        <w:rPr>
          <w:rFonts w:ascii="Calibri" w:hAnsi="Calibri" w:cs="Calibri"/>
          <w:sz w:val="21"/>
          <w:szCs w:val="21"/>
        </w:rPr>
        <w:pPrChange w:id="336" w:author="Autor">
          <w:pPr>
            <w:numPr>
              <w:ilvl w:val="2"/>
              <w:numId w:val="2"/>
            </w:numPr>
            <w:tabs>
              <w:tab w:val="num" w:pos="1701"/>
            </w:tabs>
            <w:ind w:left="1701" w:hanging="992"/>
          </w:pPr>
        </w:pPrChange>
      </w:pPr>
      <w:bookmarkStart w:id="337" w:name="_Ref248314140"/>
      <w:r w:rsidRPr="00092E24">
        <w:rPr>
          <w:rFonts w:ascii="Calibri" w:hAnsi="Calibri" w:cs="Calibri"/>
          <w:sz w:val="21"/>
          <w:szCs w:val="21"/>
        </w:rPr>
        <w:t>divulgar suas demonstrações financeiras</w:t>
      </w:r>
      <w:r w:rsidR="00C96995" w:rsidRPr="00092E24">
        <w:rPr>
          <w:rFonts w:ascii="Calibri" w:hAnsi="Calibri" w:cs="Calibri"/>
          <w:sz w:val="21"/>
          <w:szCs w:val="21"/>
        </w:rPr>
        <w:t>, acompanhadas de notas explicativas e parecer dos auditores independentes, em</w:t>
      </w:r>
      <w:r w:rsidR="00462333" w:rsidRPr="00092E24">
        <w:rPr>
          <w:rFonts w:ascii="Calibri" w:hAnsi="Calibri" w:cs="Calibri"/>
          <w:sz w:val="21"/>
          <w:szCs w:val="21"/>
        </w:rPr>
        <w:t xml:space="preserve"> sua</w:t>
      </w:r>
      <w:r w:rsidR="00C96995" w:rsidRPr="00092E24">
        <w:rPr>
          <w:rFonts w:ascii="Calibri" w:hAnsi="Calibri" w:cs="Calibri"/>
          <w:sz w:val="21"/>
          <w:szCs w:val="21"/>
        </w:rPr>
        <w:t xml:space="preserve"> página na rede mundial de computadores, </w:t>
      </w:r>
      <w:r w:rsidR="006367DD" w:rsidRPr="00092E24">
        <w:rPr>
          <w:rFonts w:ascii="Calibri" w:hAnsi="Calibri" w:cs="Calibri"/>
          <w:sz w:val="21"/>
          <w:szCs w:val="21"/>
        </w:rPr>
        <w:t>no prazo de até</w:t>
      </w:r>
      <w:r w:rsidR="00C96995" w:rsidRPr="00092E24">
        <w:rPr>
          <w:rFonts w:ascii="Calibri" w:hAnsi="Calibri" w:cs="Calibri"/>
          <w:sz w:val="21"/>
          <w:szCs w:val="21"/>
        </w:rPr>
        <w:t xml:space="preserve"> </w:t>
      </w:r>
      <w:r w:rsidR="004C0BAB" w:rsidRPr="00092E24">
        <w:rPr>
          <w:rFonts w:ascii="Calibri" w:hAnsi="Calibri" w:cs="Calibri"/>
          <w:sz w:val="21"/>
          <w:szCs w:val="21"/>
        </w:rPr>
        <w:t>3 (três) meses contados do encerramento do exercício social;</w:t>
      </w:r>
      <w:bookmarkEnd w:id="337"/>
    </w:p>
    <w:p w14:paraId="3EB2FC8E" w14:textId="77777777" w:rsidR="008765E6" w:rsidRPr="00092E24" w:rsidRDefault="000C7558" w:rsidP="00BB510B">
      <w:pPr>
        <w:numPr>
          <w:ilvl w:val="2"/>
          <w:numId w:val="2"/>
        </w:numPr>
        <w:spacing w:after="140" w:line="280" w:lineRule="atLeast"/>
        <w:rPr>
          <w:rFonts w:ascii="Calibri" w:hAnsi="Calibri" w:cs="Calibri"/>
          <w:sz w:val="21"/>
          <w:szCs w:val="21"/>
        </w:rPr>
        <w:pPrChange w:id="338" w:author="Autor">
          <w:pPr>
            <w:numPr>
              <w:ilvl w:val="2"/>
              <w:numId w:val="2"/>
            </w:numPr>
            <w:tabs>
              <w:tab w:val="num" w:pos="1701"/>
            </w:tabs>
            <w:ind w:left="1701" w:hanging="992"/>
          </w:pPr>
        </w:pPrChange>
      </w:pPr>
      <w:bookmarkStart w:id="339" w:name="_Ref248314147"/>
      <w:r w:rsidRPr="00092E24">
        <w:rPr>
          <w:rFonts w:ascii="Calibri" w:hAnsi="Calibri" w:cs="Calibri"/>
          <w:sz w:val="21"/>
          <w:szCs w:val="21"/>
        </w:rPr>
        <w:t xml:space="preserve">manter os documentos mencionados no inciso </w:t>
      </w:r>
      <w:r w:rsidR="00C40267" w:rsidRPr="00092E24">
        <w:rPr>
          <w:rFonts w:ascii="Calibri" w:hAnsi="Calibri" w:cs="Calibri"/>
          <w:sz w:val="21"/>
          <w:szCs w:val="21"/>
        </w:rPr>
        <w:fldChar w:fldCharType="begin"/>
      </w:r>
      <w:r w:rsidR="00C40267" w:rsidRPr="00092E24">
        <w:rPr>
          <w:rFonts w:ascii="Calibri" w:hAnsi="Calibri" w:cs="Calibri"/>
          <w:sz w:val="21"/>
          <w:szCs w:val="21"/>
        </w:rPr>
        <w:instrText xml:space="preserve"> REF _Ref329179571 \n \p \h </w:instrText>
      </w:r>
      <w:r w:rsidR="00C40267"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C40267" w:rsidRPr="00092E24">
        <w:rPr>
          <w:rFonts w:ascii="Calibri" w:hAnsi="Calibri" w:cs="Calibri"/>
          <w:sz w:val="21"/>
          <w:szCs w:val="21"/>
        </w:rPr>
        <w:fldChar w:fldCharType="separate"/>
      </w:r>
      <w:r w:rsidR="004E3F8C" w:rsidRPr="00092E24">
        <w:rPr>
          <w:rFonts w:ascii="Calibri" w:hAnsi="Calibri" w:cs="Calibri"/>
          <w:sz w:val="21"/>
          <w:szCs w:val="21"/>
        </w:rPr>
        <w:t>I acima</w:t>
      </w:r>
      <w:r w:rsidR="00C40267" w:rsidRPr="00092E24">
        <w:rPr>
          <w:rFonts w:ascii="Calibri" w:hAnsi="Calibri" w:cs="Calibri"/>
          <w:sz w:val="21"/>
          <w:szCs w:val="21"/>
        </w:rPr>
        <w:fldChar w:fldCharType="end"/>
      </w:r>
      <w:r w:rsidRPr="00092E24">
        <w:rPr>
          <w:rFonts w:ascii="Calibri" w:hAnsi="Calibri" w:cs="Calibri"/>
          <w:sz w:val="21"/>
          <w:szCs w:val="21"/>
        </w:rPr>
        <w:t xml:space="preserve"> em sua página na rede mundial de computadores, por um prazo de 3 (três) anos</w:t>
      </w:r>
      <w:r w:rsidR="00462333" w:rsidRPr="00092E24">
        <w:rPr>
          <w:rFonts w:ascii="Calibri" w:hAnsi="Calibri" w:cs="Calibri"/>
          <w:sz w:val="21"/>
          <w:szCs w:val="21"/>
        </w:rPr>
        <w:t xml:space="preserve"> contados da data de divulgação</w:t>
      </w:r>
      <w:r w:rsidRPr="00092E24">
        <w:rPr>
          <w:rFonts w:ascii="Calibri" w:hAnsi="Calibri" w:cs="Calibri"/>
          <w:sz w:val="21"/>
          <w:szCs w:val="21"/>
        </w:rPr>
        <w:t>;</w:t>
      </w:r>
      <w:bookmarkEnd w:id="339"/>
      <w:r w:rsidR="006336A7" w:rsidRPr="00092E24">
        <w:rPr>
          <w:rFonts w:ascii="Calibri" w:hAnsi="Calibri" w:cs="Calibri"/>
          <w:sz w:val="21"/>
          <w:szCs w:val="21"/>
        </w:rPr>
        <w:t xml:space="preserve"> </w:t>
      </w:r>
    </w:p>
    <w:p w14:paraId="738FA93A" w14:textId="77777777" w:rsidR="00462333" w:rsidRPr="00092E24" w:rsidRDefault="00462333" w:rsidP="00BB510B">
      <w:pPr>
        <w:numPr>
          <w:ilvl w:val="2"/>
          <w:numId w:val="2"/>
        </w:numPr>
        <w:spacing w:after="140" w:line="280" w:lineRule="atLeast"/>
        <w:rPr>
          <w:rFonts w:ascii="Calibri" w:hAnsi="Calibri" w:cs="Calibri"/>
          <w:sz w:val="21"/>
          <w:szCs w:val="21"/>
        </w:rPr>
        <w:pPrChange w:id="340" w:author="Autor">
          <w:pPr>
            <w:numPr>
              <w:ilvl w:val="2"/>
              <w:numId w:val="2"/>
            </w:numPr>
            <w:tabs>
              <w:tab w:val="num" w:pos="1701"/>
            </w:tabs>
            <w:ind w:left="1701" w:hanging="992"/>
          </w:pPr>
        </w:pPrChange>
      </w:pPr>
      <w:r w:rsidRPr="00092E24">
        <w:rPr>
          <w:rFonts w:ascii="Calibri" w:hAnsi="Calibri" w:cs="Calibri"/>
          <w:sz w:val="21"/>
          <w:szCs w:val="21"/>
        </w:rPr>
        <w:t xml:space="preserve">enviar imediatamente à CETIP e demais entidades administradoras dos mercados em que as Debêntures forem admitidas a negociação, as informações divulgadas na forma dos incisos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_Ref248314140 \n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4E3F8C" w:rsidRPr="00092E24">
        <w:rPr>
          <w:rFonts w:ascii="Calibri" w:hAnsi="Calibri" w:cs="Calibri"/>
          <w:sz w:val="21"/>
          <w:szCs w:val="21"/>
        </w:rPr>
        <w:t>IV</w:t>
      </w:r>
      <w:r w:rsidR="007319C1" w:rsidRPr="00092E24">
        <w:rPr>
          <w:rFonts w:ascii="Calibri" w:hAnsi="Calibri" w:cs="Calibri"/>
          <w:sz w:val="21"/>
          <w:szCs w:val="21"/>
        </w:rPr>
        <w:fldChar w:fldCharType="end"/>
      </w:r>
      <w:r w:rsidR="007319C1" w:rsidRPr="00092E24">
        <w:rPr>
          <w:rFonts w:ascii="Calibri" w:hAnsi="Calibri" w:cs="Calibri"/>
          <w:sz w:val="21"/>
          <w:szCs w:val="21"/>
        </w:rPr>
        <w:t xml:space="preserve"> e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_Ref248314147 \n \p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4E3F8C" w:rsidRPr="00092E24">
        <w:rPr>
          <w:rFonts w:ascii="Calibri" w:hAnsi="Calibri" w:cs="Calibri"/>
          <w:sz w:val="21"/>
          <w:szCs w:val="21"/>
        </w:rPr>
        <w:t>V acima</w:t>
      </w:r>
      <w:r w:rsidR="007319C1" w:rsidRPr="00092E24">
        <w:rPr>
          <w:rFonts w:ascii="Calibri" w:hAnsi="Calibri" w:cs="Calibri"/>
          <w:sz w:val="21"/>
          <w:szCs w:val="21"/>
        </w:rPr>
        <w:fldChar w:fldCharType="end"/>
      </w:r>
      <w:r w:rsidR="00D37E1E" w:rsidRPr="00092E24">
        <w:rPr>
          <w:rFonts w:ascii="Calibri" w:hAnsi="Calibri" w:cs="Calibri"/>
          <w:sz w:val="21"/>
          <w:szCs w:val="21"/>
        </w:rPr>
        <w:t xml:space="preserve"> se solicitado por elas</w:t>
      </w:r>
      <w:r w:rsidRPr="00092E24">
        <w:rPr>
          <w:rFonts w:ascii="Calibri" w:hAnsi="Calibri" w:cs="Calibri"/>
          <w:sz w:val="21"/>
          <w:szCs w:val="21"/>
        </w:rPr>
        <w:t>;</w:t>
      </w:r>
    </w:p>
    <w:p w14:paraId="695C0782" w14:textId="77777777" w:rsidR="000C7558" w:rsidRPr="00092E24" w:rsidRDefault="000C7558" w:rsidP="00BB510B">
      <w:pPr>
        <w:numPr>
          <w:ilvl w:val="2"/>
          <w:numId w:val="2"/>
        </w:numPr>
        <w:spacing w:after="140" w:line="280" w:lineRule="atLeast"/>
        <w:rPr>
          <w:rFonts w:ascii="Calibri" w:hAnsi="Calibri" w:cs="Calibri"/>
          <w:sz w:val="21"/>
          <w:szCs w:val="21"/>
        </w:rPr>
        <w:pPrChange w:id="341" w:author="Autor">
          <w:pPr>
            <w:numPr>
              <w:ilvl w:val="2"/>
              <w:numId w:val="2"/>
            </w:numPr>
            <w:tabs>
              <w:tab w:val="num" w:pos="1701"/>
            </w:tabs>
            <w:ind w:left="1701" w:hanging="992"/>
          </w:pPr>
        </w:pPrChange>
      </w:pPr>
      <w:r w:rsidRPr="00092E24">
        <w:rPr>
          <w:rFonts w:ascii="Calibri" w:hAnsi="Calibri" w:cs="Calibri"/>
          <w:sz w:val="21"/>
          <w:szCs w:val="21"/>
        </w:rPr>
        <w:t>observar as disposições da Instrução CVM nº 358, de 3 de janeiro de 2002 (</w:t>
      </w:r>
      <w:r w:rsidR="007B4777" w:rsidRPr="00092E24">
        <w:rPr>
          <w:rFonts w:ascii="Calibri" w:hAnsi="Calibri" w:cs="Calibri"/>
          <w:sz w:val="21"/>
          <w:szCs w:val="21"/>
        </w:rPr>
        <w:t>“</w:t>
      </w:r>
      <w:r w:rsidRPr="00092E24">
        <w:rPr>
          <w:rFonts w:ascii="Calibri" w:hAnsi="Calibri" w:cs="Calibri"/>
          <w:sz w:val="21"/>
          <w:szCs w:val="21"/>
          <w:u w:val="single"/>
        </w:rPr>
        <w:t>I</w:t>
      </w:r>
      <w:r w:rsidR="00F42EEF" w:rsidRPr="00092E24">
        <w:rPr>
          <w:rFonts w:ascii="Calibri" w:hAnsi="Calibri" w:cs="Calibri"/>
          <w:sz w:val="21"/>
          <w:szCs w:val="21"/>
          <w:u w:val="single"/>
        </w:rPr>
        <w:t>nstrução </w:t>
      </w:r>
      <w:r w:rsidRPr="00092E24">
        <w:rPr>
          <w:rFonts w:ascii="Calibri" w:hAnsi="Calibri" w:cs="Calibri"/>
          <w:sz w:val="21"/>
          <w:szCs w:val="21"/>
          <w:u w:val="single"/>
        </w:rPr>
        <w:t>CVM 358</w:t>
      </w:r>
      <w:r w:rsidR="007B4777" w:rsidRPr="00092E24">
        <w:rPr>
          <w:rFonts w:ascii="Calibri" w:hAnsi="Calibri" w:cs="Calibri"/>
          <w:sz w:val="21"/>
          <w:szCs w:val="21"/>
        </w:rPr>
        <w:t>”</w:t>
      </w:r>
      <w:r w:rsidRPr="00092E24">
        <w:rPr>
          <w:rFonts w:ascii="Calibri" w:hAnsi="Calibri" w:cs="Calibri"/>
          <w:sz w:val="21"/>
          <w:szCs w:val="21"/>
        </w:rPr>
        <w:t xml:space="preserve">), no tocante a dever de sigilo e vedações à negociação; </w:t>
      </w:r>
    </w:p>
    <w:p w14:paraId="0A9906BB" w14:textId="77777777" w:rsidR="000C7558" w:rsidRPr="00092E24" w:rsidRDefault="000C7558" w:rsidP="00BB510B">
      <w:pPr>
        <w:numPr>
          <w:ilvl w:val="2"/>
          <w:numId w:val="2"/>
        </w:numPr>
        <w:spacing w:after="140" w:line="280" w:lineRule="atLeast"/>
        <w:rPr>
          <w:rFonts w:ascii="Calibri" w:hAnsi="Calibri" w:cs="Calibri"/>
          <w:sz w:val="21"/>
          <w:szCs w:val="21"/>
        </w:rPr>
        <w:pPrChange w:id="342" w:author="Autor">
          <w:pPr>
            <w:numPr>
              <w:ilvl w:val="2"/>
              <w:numId w:val="2"/>
            </w:numPr>
            <w:tabs>
              <w:tab w:val="num" w:pos="1701"/>
            </w:tabs>
            <w:ind w:left="1701" w:hanging="992"/>
          </w:pPr>
        </w:pPrChange>
      </w:pPr>
      <w:r w:rsidRPr="00092E24">
        <w:rPr>
          <w:rFonts w:ascii="Calibri" w:hAnsi="Calibri" w:cs="Calibri"/>
          <w:sz w:val="21"/>
          <w:szCs w:val="21"/>
        </w:rPr>
        <w:t>divulgar em página na rede mundial de computadores a ocorrência de fato relevante, conforme definido pelo artigo 2º da I</w:t>
      </w:r>
      <w:r w:rsidR="00F42EEF" w:rsidRPr="00092E24">
        <w:rPr>
          <w:rFonts w:ascii="Calibri" w:hAnsi="Calibri" w:cs="Calibri"/>
          <w:sz w:val="21"/>
          <w:szCs w:val="21"/>
        </w:rPr>
        <w:t>nstrução </w:t>
      </w:r>
      <w:r w:rsidRPr="00092E24">
        <w:rPr>
          <w:rFonts w:ascii="Calibri" w:hAnsi="Calibri" w:cs="Calibri"/>
          <w:sz w:val="21"/>
          <w:szCs w:val="21"/>
        </w:rPr>
        <w:t>CVM 358</w:t>
      </w:r>
      <w:r w:rsidR="008853EB" w:rsidRPr="00092E24">
        <w:rPr>
          <w:rFonts w:ascii="Calibri" w:hAnsi="Calibri" w:cs="Calibri"/>
          <w:sz w:val="21"/>
          <w:szCs w:val="21"/>
        </w:rPr>
        <w:t>, devendo este ser comunicado, também, ao Agente Fiduciário</w:t>
      </w:r>
      <w:r w:rsidRPr="00092E24">
        <w:rPr>
          <w:rFonts w:ascii="Calibri" w:hAnsi="Calibri" w:cs="Calibri"/>
          <w:sz w:val="21"/>
          <w:szCs w:val="21"/>
        </w:rPr>
        <w:t xml:space="preserve">; </w:t>
      </w:r>
    </w:p>
    <w:p w14:paraId="2BA3FB1E" w14:textId="77777777" w:rsidR="000C7558" w:rsidRPr="00092E24" w:rsidRDefault="000C7558" w:rsidP="00BB510B">
      <w:pPr>
        <w:numPr>
          <w:ilvl w:val="2"/>
          <w:numId w:val="2"/>
        </w:numPr>
        <w:spacing w:after="140" w:line="280" w:lineRule="atLeast"/>
        <w:rPr>
          <w:rFonts w:ascii="Calibri" w:hAnsi="Calibri" w:cs="Calibri"/>
          <w:sz w:val="21"/>
          <w:szCs w:val="21"/>
        </w:rPr>
        <w:pPrChange w:id="343" w:author="Autor">
          <w:pPr>
            <w:numPr>
              <w:ilvl w:val="2"/>
              <w:numId w:val="2"/>
            </w:numPr>
            <w:tabs>
              <w:tab w:val="num" w:pos="1701"/>
            </w:tabs>
            <w:ind w:left="1701" w:hanging="992"/>
          </w:pPr>
        </w:pPrChange>
      </w:pPr>
      <w:r w:rsidRPr="00092E24">
        <w:rPr>
          <w:rFonts w:ascii="Calibri" w:hAnsi="Calibri" w:cs="Calibri"/>
          <w:sz w:val="21"/>
          <w:szCs w:val="21"/>
        </w:rPr>
        <w:t>fornecer as informações solicitadas pela CVM</w:t>
      </w:r>
      <w:r w:rsidR="006A61E9" w:rsidRPr="00092E24">
        <w:rPr>
          <w:rFonts w:ascii="Calibri" w:hAnsi="Calibri" w:cs="Calibri"/>
          <w:sz w:val="21"/>
          <w:szCs w:val="21"/>
        </w:rPr>
        <w:t xml:space="preserve"> e pela CETIP</w:t>
      </w:r>
      <w:r w:rsidRPr="00092E24">
        <w:rPr>
          <w:rFonts w:ascii="Calibri" w:hAnsi="Calibri" w:cs="Calibri"/>
          <w:sz w:val="21"/>
          <w:szCs w:val="21"/>
        </w:rPr>
        <w:t>;</w:t>
      </w:r>
    </w:p>
    <w:p w14:paraId="4CE576CE" w14:textId="77777777" w:rsidR="004C0BAB" w:rsidRPr="00092E24" w:rsidRDefault="004C0BAB" w:rsidP="00BB510B">
      <w:pPr>
        <w:numPr>
          <w:ilvl w:val="2"/>
          <w:numId w:val="2"/>
        </w:numPr>
        <w:spacing w:after="140" w:line="280" w:lineRule="atLeast"/>
        <w:rPr>
          <w:rFonts w:ascii="Calibri" w:hAnsi="Calibri" w:cs="Calibri"/>
          <w:sz w:val="21"/>
          <w:szCs w:val="21"/>
        </w:rPr>
        <w:pPrChange w:id="344" w:author="Autor">
          <w:pPr>
            <w:numPr>
              <w:ilvl w:val="2"/>
              <w:numId w:val="2"/>
            </w:numPr>
            <w:tabs>
              <w:tab w:val="num" w:pos="1701"/>
            </w:tabs>
            <w:ind w:left="1701" w:hanging="992"/>
          </w:pPr>
        </w:pPrChange>
      </w:pPr>
      <w:r w:rsidRPr="00092E24">
        <w:rPr>
          <w:rFonts w:ascii="Calibri" w:hAnsi="Calibri" w:cs="Calibri"/>
          <w:sz w:val="21"/>
          <w:szCs w:val="21"/>
        </w:rPr>
        <w:t xml:space="preserve">convocar,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_Ref247264403 \r \p \h </w:instrText>
      </w:r>
      <w:r w:rsidRPr="00092E24">
        <w:rPr>
          <w:rFonts w:ascii="Calibri" w:hAnsi="Calibri" w:cs="Calibri"/>
          <w:sz w:val="21"/>
          <w:szCs w:val="21"/>
        </w:rPr>
      </w:r>
      <w:r w:rsidR="001F380B"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9 abaixo</w:t>
      </w:r>
      <w:r w:rsidRPr="00092E24">
        <w:rPr>
          <w:rFonts w:ascii="Calibri" w:hAnsi="Calibri" w:cs="Calibri"/>
          <w:sz w:val="21"/>
          <w:szCs w:val="21"/>
        </w:rPr>
        <w:fldChar w:fldCharType="end"/>
      </w:r>
      <w:r w:rsidRPr="00092E24">
        <w:rPr>
          <w:rFonts w:ascii="Calibri" w:hAnsi="Calibri" w:cs="Calibri"/>
          <w:sz w:val="21"/>
          <w:szCs w:val="21"/>
        </w:rPr>
        <w:t xml:space="preserve">, </w:t>
      </w:r>
      <w:r w:rsidR="00297F5A"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de Debenturistas para deliberar sobre qualquer das matérias que direta ou indiretamente se relacione com a Oferta</w:t>
      </w:r>
      <w:r w:rsidR="00A5253F" w:rsidRPr="00092E24">
        <w:rPr>
          <w:rFonts w:ascii="Calibri" w:hAnsi="Calibri" w:cs="Calibri"/>
          <w:sz w:val="21"/>
          <w:szCs w:val="21"/>
        </w:rPr>
        <w:t xml:space="preserve"> Restrita</w:t>
      </w:r>
      <w:r w:rsidRPr="00092E24">
        <w:rPr>
          <w:rFonts w:ascii="Calibri" w:hAnsi="Calibri" w:cs="Calibri"/>
          <w:sz w:val="21"/>
          <w:szCs w:val="21"/>
        </w:rPr>
        <w:t>, caso o Agente Fiduciário não o faça;</w:t>
      </w:r>
    </w:p>
    <w:p w14:paraId="1A0B8C90" w14:textId="77777777" w:rsidR="00C62FB0" w:rsidRPr="00092E24" w:rsidRDefault="007762AC" w:rsidP="00BB510B">
      <w:pPr>
        <w:numPr>
          <w:ilvl w:val="2"/>
          <w:numId w:val="2"/>
        </w:numPr>
        <w:spacing w:after="140" w:line="280" w:lineRule="atLeast"/>
        <w:rPr>
          <w:rFonts w:ascii="Calibri" w:hAnsi="Calibri" w:cs="Calibri"/>
          <w:sz w:val="21"/>
          <w:szCs w:val="21"/>
        </w:rPr>
        <w:pPrChange w:id="345" w:author="Autor">
          <w:pPr>
            <w:numPr>
              <w:ilvl w:val="2"/>
              <w:numId w:val="2"/>
            </w:numPr>
            <w:tabs>
              <w:tab w:val="num" w:pos="1701"/>
            </w:tabs>
            <w:ind w:left="1701" w:hanging="992"/>
          </w:pPr>
        </w:pPrChange>
      </w:pPr>
      <w:r w:rsidRPr="00092E24">
        <w:rPr>
          <w:rFonts w:ascii="Calibri" w:hAnsi="Calibri" w:cs="Calibri"/>
          <w:sz w:val="21"/>
          <w:szCs w:val="21"/>
        </w:rPr>
        <w:t xml:space="preserve">cumprir as leis, regulamentos, normas administrativas e determinações </w:t>
      </w:r>
      <w:r w:rsidR="0086515D" w:rsidRPr="00092E24">
        <w:rPr>
          <w:rFonts w:ascii="Calibri" w:hAnsi="Calibri" w:cs="Calibri"/>
          <w:sz w:val="21"/>
          <w:szCs w:val="21"/>
        </w:rPr>
        <w:t>dos</w:t>
      </w:r>
      <w:r w:rsidR="00E274EE" w:rsidRPr="00092E24">
        <w:rPr>
          <w:rFonts w:ascii="Calibri" w:hAnsi="Calibri" w:cs="Calibri"/>
          <w:sz w:val="21"/>
          <w:szCs w:val="21"/>
        </w:rPr>
        <w:t xml:space="preserve"> </w:t>
      </w:r>
      <w:r w:rsidRPr="00092E24">
        <w:rPr>
          <w:rFonts w:ascii="Calibri" w:hAnsi="Calibri" w:cs="Calibri"/>
          <w:sz w:val="21"/>
          <w:szCs w:val="21"/>
        </w:rPr>
        <w:t xml:space="preserve">órgãos governamentais, autarquias ou tribunais, aplicáveis à condução de seus negócios, exceto por aquelas questionadas de boa-fé nas esferas administrativa e/ou judicial ou cujo descumprimento não afete de forma </w:t>
      </w:r>
      <w:r w:rsidR="007875AF" w:rsidRPr="00092E24">
        <w:rPr>
          <w:rFonts w:ascii="Calibri" w:hAnsi="Calibri" w:cs="Calibri"/>
          <w:sz w:val="21"/>
          <w:szCs w:val="21"/>
        </w:rPr>
        <w:t xml:space="preserve">material e </w:t>
      </w:r>
      <w:r w:rsidRPr="00092E24">
        <w:rPr>
          <w:rFonts w:ascii="Calibri" w:hAnsi="Calibri" w:cs="Calibri"/>
          <w:sz w:val="21"/>
          <w:szCs w:val="21"/>
        </w:rPr>
        <w:t>adversa a capacidade da Emissora de honrar suas obrigações nos termos desta Escritura de Emissão;</w:t>
      </w:r>
      <w:bookmarkStart w:id="346" w:name="_DV_M150"/>
      <w:bookmarkEnd w:id="346"/>
      <w:r w:rsidR="00800678" w:rsidRPr="00092E24" w:rsidDel="00800678">
        <w:rPr>
          <w:rFonts w:ascii="Calibri" w:hAnsi="Calibri" w:cs="Calibri"/>
          <w:sz w:val="21"/>
          <w:szCs w:val="21"/>
        </w:rPr>
        <w:t xml:space="preserve"> </w:t>
      </w:r>
    </w:p>
    <w:p w14:paraId="481C2DFA" w14:textId="77777777" w:rsidR="00073A34" w:rsidRPr="00092E24" w:rsidRDefault="00A80537" w:rsidP="00BB510B">
      <w:pPr>
        <w:numPr>
          <w:ilvl w:val="2"/>
          <w:numId w:val="2"/>
        </w:numPr>
        <w:spacing w:after="140" w:line="280" w:lineRule="atLeast"/>
        <w:rPr>
          <w:rFonts w:ascii="Calibri" w:hAnsi="Calibri" w:cs="Calibri"/>
          <w:sz w:val="21"/>
          <w:szCs w:val="21"/>
        </w:rPr>
        <w:pPrChange w:id="347" w:author="Autor">
          <w:pPr>
            <w:numPr>
              <w:ilvl w:val="2"/>
              <w:numId w:val="2"/>
            </w:numPr>
            <w:tabs>
              <w:tab w:val="num" w:pos="1701"/>
            </w:tabs>
            <w:ind w:left="1701" w:hanging="992"/>
          </w:pPr>
        </w:pPrChange>
      </w:pPr>
      <w:r w:rsidRPr="00092E24">
        <w:rPr>
          <w:rFonts w:ascii="Calibri" w:hAnsi="Calibri" w:cs="Calibri"/>
          <w:sz w:val="21"/>
          <w:szCs w:val="21"/>
        </w:rPr>
        <w:t>manter sempre válidas, eficazes, em perfeita ordem e em pleno vigor</w:t>
      </w:r>
      <w:r w:rsidR="00AF146F" w:rsidRPr="00092E24">
        <w:rPr>
          <w:rFonts w:ascii="Calibri" w:hAnsi="Calibri" w:cs="Calibri"/>
          <w:sz w:val="21"/>
          <w:szCs w:val="21"/>
        </w:rPr>
        <w:t xml:space="preserve"> </w:t>
      </w:r>
      <w:r w:rsidRPr="00092E24">
        <w:rPr>
          <w:rFonts w:ascii="Calibri" w:hAnsi="Calibri" w:cs="Calibri"/>
          <w:sz w:val="21"/>
          <w:szCs w:val="21"/>
        </w:rPr>
        <w:t xml:space="preserve">todas </w:t>
      </w:r>
      <w:r w:rsidR="00AF146F" w:rsidRPr="00092E24">
        <w:rPr>
          <w:rFonts w:ascii="Calibri" w:hAnsi="Calibri" w:cs="Calibri"/>
          <w:sz w:val="21"/>
          <w:szCs w:val="21"/>
        </w:rPr>
        <w:t>as autorizações e licenças</w:t>
      </w:r>
      <w:r w:rsidR="007875AF" w:rsidRPr="00092E24">
        <w:rPr>
          <w:rFonts w:ascii="Calibri" w:hAnsi="Calibri" w:cs="Calibri"/>
          <w:sz w:val="21"/>
          <w:szCs w:val="21"/>
        </w:rPr>
        <w:t xml:space="preserve"> </w:t>
      </w:r>
      <w:r w:rsidR="00297F5A" w:rsidRPr="00092E24">
        <w:rPr>
          <w:rFonts w:ascii="Calibri" w:hAnsi="Calibri" w:cs="Calibri"/>
          <w:color w:val="000000"/>
          <w:sz w:val="21"/>
          <w:szCs w:val="21"/>
        </w:rPr>
        <w:t>relevantes</w:t>
      </w:r>
      <w:r w:rsidR="00AF146F" w:rsidRPr="00092E24">
        <w:rPr>
          <w:rFonts w:ascii="Calibri" w:hAnsi="Calibri" w:cs="Calibri"/>
          <w:sz w:val="21"/>
          <w:szCs w:val="21"/>
        </w:rPr>
        <w:t xml:space="preserve">, inclusive as ambientais, </w:t>
      </w:r>
      <w:r w:rsidR="00387B20" w:rsidRPr="00092E24">
        <w:rPr>
          <w:rFonts w:ascii="Calibri" w:hAnsi="Calibri" w:cs="Calibri"/>
          <w:sz w:val="21"/>
          <w:szCs w:val="21"/>
        </w:rPr>
        <w:t xml:space="preserve">de responsabilidade da Emissora e </w:t>
      </w:r>
      <w:r w:rsidR="00AF146F" w:rsidRPr="00092E24">
        <w:rPr>
          <w:rFonts w:ascii="Calibri" w:hAnsi="Calibri" w:cs="Calibri"/>
          <w:sz w:val="21"/>
          <w:szCs w:val="21"/>
        </w:rPr>
        <w:t>exigidas para o regular exercício d</w:t>
      </w:r>
      <w:r w:rsidR="00387B20" w:rsidRPr="00092E24">
        <w:rPr>
          <w:rFonts w:ascii="Calibri" w:hAnsi="Calibri" w:cs="Calibri"/>
          <w:sz w:val="21"/>
          <w:szCs w:val="21"/>
        </w:rPr>
        <w:t xml:space="preserve">e </w:t>
      </w:r>
      <w:r w:rsidR="00AF146F" w:rsidRPr="00092E24">
        <w:rPr>
          <w:rFonts w:ascii="Calibri" w:hAnsi="Calibri" w:cs="Calibri"/>
          <w:sz w:val="21"/>
          <w:szCs w:val="21"/>
        </w:rPr>
        <w:t>s</w:t>
      </w:r>
      <w:r w:rsidR="00387B20" w:rsidRPr="00092E24">
        <w:rPr>
          <w:rFonts w:ascii="Calibri" w:hAnsi="Calibri" w:cs="Calibri"/>
          <w:sz w:val="21"/>
          <w:szCs w:val="21"/>
        </w:rPr>
        <w:t>uas</w:t>
      </w:r>
      <w:r w:rsidR="00AF146F" w:rsidRPr="00092E24">
        <w:rPr>
          <w:rFonts w:ascii="Calibri" w:hAnsi="Calibri" w:cs="Calibri"/>
          <w:sz w:val="21"/>
          <w:szCs w:val="21"/>
        </w:rPr>
        <w:t xml:space="preserve"> atividades</w:t>
      </w:r>
      <w:r w:rsidR="00D37E1E" w:rsidRPr="00092E24">
        <w:rPr>
          <w:rFonts w:ascii="Calibri" w:hAnsi="Calibri" w:cs="Calibri"/>
          <w:sz w:val="21"/>
          <w:szCs w:val="21"/>
        </w:rPr>
        <w:t xml:space="preserve"> , nas fases em que se encontram, exceto por aquelas questionadas de boa-fé nas esfera</w:t>
      </w:r>
      <w:r w:rsidR="00F26059" w:rsidRPr="00092E24">
        <w:rPr>
          <w:rFonts w:ascii="Calibri" w:hAnsi="Calibri" w:cs="Calibri"/>
          <w:sz w:val="21"/>
          <w:szCs w:val="21"/>
        </w:rPr>
        <w:t>s administrativa e/ou judicial</w:t>
      </w:r>
      <w:r w:rsidR="007875AF" w:rsidRPr="00092E24">
        <w:rPr>
          <w:rFonts w:ascii="Calibri" w:hAnsi="Calibri" w:cs="Calibri"/>
          <w:sz w:val="21"/>
          <w:szCs w:val="21"/>
        </w:rPr>
        <w:t>;</w:t>
      </w:r>
    </w:p>
    <w:p w14:paraId="7C1CBC77" w14:textId="77777777" w:rsidR="00297F5A" w:rsidRPr="00092E24" w:rsidRDefault="00926A08" w:rsidP="00BB510B">
      <w:pPr>
        <w:numPr>
          <w:ilvl w:val="2"/>
          <w:numId w:val="2"/>
        </w:numPr>
        <w:spacing w:after="140" w:line="280" w:lineRule="atLeast"/>
        <w:rPr>
          <w:rFonts w:ascii="Calibri" w:hAnsi="Calibri" w:cs="Calibri"/>
          <w:sz w:val="21"/>
          <w:szCs w:val="21"/>
        </w:rPr>
        <w:pPrChange w:id="348" w:author="Autor">
          <w:pPr>
            <w:numPr>
              <w:ilvl w:val="2"/>
              <w:numId w:val="2"/>
            </w:numPr>
            <w:tabs>
              <w:tab w:val="num" w:pos="1701"/>
            </w:tabs>
            <w:ind w:left="1701" w:hanging="992"/>
          </w:pPr>
        </w:pPrChange>
      </w:pPr>
      <w:r w:rsidRPr="00092E24">
        <w:rPr>
          <w:rFonts w:ascii="Calibri" w:hAnsi="Calibri" w:cs="Calibri"/>
          <w:sz w:val="21"/>
          <w:szCs w:val="21"/>
        </w:rPr>
        <w:t xml:space="preserve">manter </w:t>
      </w:r>
      <w:r w:rsidR="00A80537" w:rsidRPr="00092E24">
        <w:rPr>
          <w:rFonts w:ascii="Calibri" w:hAnsi="Calibri" w:cs="Calibri"/>
          <w:sz w:val="21"/>
          <w:szCs w:val="21"/>
        </w:rPr>
        <w:t xml:space="preserve">sempre válidas, eficazes, em perfeita ordem e em pleno vigor </w:t>
      </w:r>
      <w:r w:rsidRPr="00092E24">
        <w:rPr>
          <w:rFonts w:ascii="Calibri" w:hAnsi="Calibri" w:cs="Calibri"/>
          <w:sz w:val="21"/>
          <w:szCs w:val="21"/>
        </w:rPr>
        <w:t>as autorizações</w:t>
      </w:r>
      <w:r w:rsidR="0054321E" w:rsidRPr="00092E24">
        <w:rPr>
          <w:rFonts w:ascii="Calibri" w:hAnsi="Calibri" w:cs="Calibri"/>
          <w:sz w:val="21"/>
          <w:szCs w:val="21"/>
        </w:rPr>
        <w:t xml:space="preserve"> e registros</w:t>
      </w:r>
      <w:r w:rsidRPr="00092E24">
        <w:rPr>
          <w:rFonts w:ascii="Calibri" w:hAnsi="Calibri" w:cs="Calibri"/>
          <w:sz w:val="21"/>
          <w:szCs w:val="21"/>
        </w:rPr>
        <w:t xml:space="preserve"> </w:t>
      </w:r>
      <w:r w:rsidR="00994C1E" w:rsidRPr="00092E24">
        <w:rPr>
          <w:rFonts w:ascii="Calibri" w:hAnsi="Calibri" w:cs="Calibri"/>
          <w:sz w:val="21"/>
          <w:szCs w:val="21"/>
        </w:rPr>
        <w:t>descritos nos incisos</w:t>
      </w:r>
      <w:r w:rsidR="00EA02C2" w:rsidRPr="00092E24">
        <w:rPr>
          <w:rFonts w:ascii="Calibri" w:hAnsi="Calibri" w:cs="Calibri"/>
          <w:sz w:val="21"/>
          <w:szCs w:val="21"/>
        </w:rPr>
        <w:t xml:space="preserv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_Ref342926381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4E3F8C" w:rsidRPr="00092E24">
        <w:rPr>
          <w:rFonts w:ascii="Calibri" w:hAnsi="Calibri" w:cs="Calibri"/>
          <w:sz w:val="21"/>
          <w:szCs w:val="21"/>
        </w:rPr>
        <w:t>II</w:t>
      </w:r>
      <w:r w:rsidR="0086515D" w:rsidRPr="00092E24">
        <w:rPr>
          <w:rFonts w:ascii="Calibri" w:hAnsi="Calibri" w:cs="Calibri"/>
          <w:sz w:val="21"/>
          <w:szCs w:val="21"/>
        </w:rPr>
        <w:fldChar w:fldCharType="end"/>
      </w:r>
      <w:r w:rsidR="0086515D" w:rsidRPr="00092E24">
        <w:rPr>
          <w:rFonts w:ascii="Calibri" w:hAnsi="Calibri" w:cs="Calibri"/>
          <w:sz w:val="21"/>
          <w:szCs w:val="21"/>
        </w:rPr>
        <w:t xml:space="preserve"> 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_Ref339384270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4E3F8C" w:rsidRPr="00092E24">
        <w:rPr>
          <w:rFonts w:ascii="Calibri" w:hAnsi="Calibri" w:cs="Calibri"/>
          <w:sz w:val="21"/>
          <w:szCs w:val="21"/>
        </w:rPr>
        <w:t>IV</w:t>
      </w:r>
      <w:r w:rsidR="0086515D" w:rsidRPr="00092E24">
        <w:rPr>
          <w:rFonts w:ascii="Calibri" w:hAnsi="Calibri" w:cs="Calibri"/>
          <w:sz w:val="21"/>
          <w:szCs w:val="21"/>
        </w:rPr>
        <w:fldChar w:fldCharType="end"/>
      </w:r>
      <w:r w:rsidR="007319C1" w:rsidRPr="00092E24">
        <w:rPr>
          <w:rFonts w:ascii="Calibri" w:hAnsi="Calibri" w:cs="Calibri"/>
          <w:sz w:val="21"/>
          <w:szCs w:val="21"/>
        </w:rPr>
        <w:t xml:space="preserve"> </w:t>
      </w:r>
      <w:r w:rsidR="00994C1E" w:rsidRPr="00092E24">
        <w:rPr>
          <w:rFonts w:ascii="Calibri" w:hAnsi="Calibri" w:cs="Calibri"/>
          <w:sz w:val="21"/>
          <w:szCs w:val="21"/>
        </w:rPr>
        <w:t xml:space="preserve">da Cláusula </w:t>
      </w:r>
      <w:r w:rsidR="00994C1E" w:rsidRPr="00092E24">
        <w:rPr>
          <w:rFonts w:ascii="Calibri" w:hAnsi="Calibri" w:cs="Calibri"/>
          <w:sz w:val="21"/>
          <w:szCs w:val="21"/>
        </w:rPr>
        <w:fldChar w:fldCharType="begin"/>
      </w:r>
      <w:r w:rsidR="00994C1E" w:rsidRPr="00092E24">
        <w:rPr>
          <w:rFonts w:ascii="Calibri" w:hAnsi="Calibri" w:cs="Calibri"/>
          <w:sz w:val="21"/>
          <w:szCs w:val="21"/>
        </w:rPr>
        <w:instrText xml:space="preserve"> REF _Ref248311643 \n \p \h </w:instrText>
      </w:r>
      <w:r w:rsidR="00994C1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994C1E" w:rsidRPr="00092E24">
        <w:rPr>
          <w:rFonts w:ascii="Calibri" w:hAnsi="Calibri" w:cs="Calibri"/>
          <w:sz w:val="21"/>
          <w:szCs w:val="21"/>
        </w:rPr>
        <w:fldChar w:fldCharType="separate"/>
      </w:r>
      <w:r w:rsidR="004E3F8C" w:rsidRPr="00092E24">
        <w:rPr>
          <w:rFonts w:ascii="Calibri" w:hAnsi="Calibri" w:cs="Calibri"/>
          <w:sz w:val="21"/>
          <w:szCs w:val="21"/>
        </w:rPr>
        <w:t>2.1 acima</w:t>
      </w:r>
      <w:r w:rsidR="00994C1E" w:rsidRPr="00092E24">
        <w:rPr>
          <w:rFonts w:ascii="Calibri" w:hAnsi="Calibri" w:cs="Calibri"/>
          <w:sz w:val="21"/>
          <w:szCs w:val="21"/>
        </w:rPr>
        <w:fldChar w:fldCharType="end"/>
      </w:r>
      <w:r w:rsidR="00994C1E" w:rsidRPr="00092E24">
        <w:rPr>
          <w:rFonts w:ascii="Calibri" w:hAnsi="Calibri" w:cs="Calibri"/>
          <w:sz w:val="21"/>
          <w:szCs w:val="21"/>
        </w:rPr>
        <w:t xml:space="preserve">, na forma e prazos neles descritos, os quais são </w:t>
      </w:r>
      <w:r w:rsidRPr="00092E24">
        <w:rPr>
          <w:rFonts w:ascii="Calibri" w:hAnsi="Calibri" w:cs="Calibri"/>
          <w:sz w:val="21"/>
          <w:szCs w:val="21"/>
        </w:rPr>
        <w:t>necessári</w:t>
      </w:r>
      <w:r w:rsidR="0054321E" w:rsidRPr="00092E24">
        <w:rPr>
          <w:rFonts w:ascii="Calibri" w:hAnsi="Calibri" w:cs="Calibri"/>
          <w:sz w:val="21"/>
          <w:szCs w:val="21"/>
        </w:rPr>
        <w:t>o</w:t>
      </w:r>
      <w:r w:rsidRPr="00092E24">
        <w:rPr>
          <w:rFonts w:ascii="Calibri" w:hAnsi="Calibri" w:cs="Calibri"/>
          <w:sz w:val="21"/>
          <w:szCs w:val="21"/>
        </w:rPr>
        <w:t>s ao cumprimento de todas as obrigações aqui previstas;</w:t>
      </w:r>
    </w:p>
    <w:p w14:paraId="7577099A" w14:textId="77777777" w:rsidR="003B09C2" w:rsidRPr="00092E24" w:rsidRDefault="007762AC" w:rsidP="00BB510B">
      <w:pPr>
        <w:numPr>
          <w:ilvl w:val="2"/>
          <w:numId w:val="2"/>
        </w:numPr>
        <w:spacing w:after="140" w:line="280" w:lineRule="atLeast"/>
        <w:rPr>
          <w:rFonts w:ascii="Calibri" w:hAnsi="Calibri" w:cs="Calibri"/>
          <w:sz w:val="21"/>
          <w:szCs w:val="21"/>
        </w:rPr>
        <w:pPrChange w:id="349" w:author="Autor">
          <w:pPr>
            <w:numPr>
              <w:ilvl w:val="2"/>
              <w:numId w:val="2"/>
            </w:numPr>
            <w:tabs>
              <w:tab w:val="num" w:pos="1701"/>
            </w:tabs>
            <w:ind w:left="1701" w:hanging="992"/>
          </w:pPr>
        </w:pPrChange>
      </w:pPr>
      <w:bookmarkStart w:id="350" w:name="_Ref130390977"/>
      <w:r w:rsidRPr="00092E24">
        <w:rPr>
          <w:rFonts w:ascii="Calibri" w:hAnsi="Calibri" w:cs="Calibri"/>
          <w:sz w:val="21"/>
          <w:szCs w:val="21"/>
        </w:rPr>
        <w:t>contratar e manter contratados</w:t>
      </w:r>
      <w:r w:rsidR="00297F5A" w:rsidRPr="00092E24">
        <w:rPr>
          <w:rFonts w:ascii="Calibri" w:hAnsi="Calibri" w:cs="Calibri"/>
          <w:sz w:val="21"/>
          <w:szCs w:val="21"/>
        </w:rPr>
        <w:t>, às suas expensas,</w:t>
      </w:r>
      <w:r w:rsidRPr="00092E24">
        <w:rPr>
          <w:rFonts w:ascii="Calibri" w:hAnsi="Calibri" w:cs="Calibri"/>
          <w:sz w:val="21"/>
          <w:szCs w:val="21"/>
        </w:rPr>
        <w:t xml:space="preserve"> durante o prazo de vigência das Debêntures, </w:t>
      </w:r>
      <w:r w:rsidR="00297F5A" w:rsidRPr="00092E24">
        <w:rPr>
          <w:rFonts w:ascii="Calibri" w:hAnsi="Calibri" w:cs="Calibri"/>
          <w:sz w:val="21"/>
          <w:szCs w:val="21"/>
        </w:rPr>
        <w:t xml:space="preserve">os prestadores de serviços inerentes às obrigações previstas nesta Escritura de Emissão, incluindo </w:t>
      </w:r>
      <w:r w:rsidR="00F80927" w:rsidRPr="00092E24">
        <w:rPr>
          <w:rFonts w:ascii="Calibri" w:hAnsi="Calibri" w:cs="Calibri"/>
          <w:sz w:val="21"/>
          <w:szCs w:val="21"/>
        </w:rPr>
        <w:t xml:space="preserve">o Banco </w:t>
      </w:r>
      <w:ins w:id="351" w:author="Autor">
        <w:r w:rsidR="001A1AA4" w:rsidRPr="00092E24">
          <w:rPr>
            <w:rFonts w:ascii="Calibri" w:hAnsi="Calibri" w:cs="Calibri"/>
            <w:sz w:val="21"/>
            <w:szCs w:val="21"/>
          </w:rPr>
          <w:t xml:space="preserve">Liquidante de Emissão e Escriturador </w:t>
        </w:r>
      </w:ins>
      <w:r w:rsidR="00F80927" w:rsidRPr="00092E24">
        <w:rPr>
          <w:rFonts w:ascii="Calibri" w:hAnsi="Calibri" w:cs="Calibri"/>
          <w:sz w:val="21"/>
          <w:szCs w:val="21"/>
        </w:rPr>
        <w:t>Mandatário</w:t>
      </w:r>
      <w:r w:rsidRPr="00092E24">
        <w:rPr>
          <w:rFonts w:ascii="Calibri" w:hAnsi="Calibri" w:cs="Calibri"/>
          <w:sz w:val="21"/>
          <w:szCs w:val="21"/>
        </w:rPr>
        <w:t xml:space="preserve">, o Agente Fiduciário, a CETIP e </w:t>
      </w:r>
      <w:r w:rsidR="0064499D" w:rsidRPr="00092E24">
        <w:rPr>
          <w:rFonts w:ascii="Calibri" w:hAnsi="Calibri" w:cs="Calibri"/>
          <w:sz w:val="21"/>
          <w:szCs w:val="21"/>
        </w:rPr>
        <w:t xml:space="preserve">tomar </w:t>
      </w:r>
      <w:r w:rsidRPr="00092E24">
        <w:rPr>
          <w:rFonts w:ascii="Calibri" w:hAnsi="Calibri" w:cs="Calibri"/>
          <w:sz w:val="21"/>
          <w:szCs w:val="21"/>
        </w:rPr>
        <w:t>todas e quaisquer outras providências necessárias para a manutenção das Debêntures</w:t>
      </w:r>
      <w:r w:rsidR="003B09C2" w:rsidRPr="00092E24">
        <w:rPr>
          <w:rFonts w:ascii="Calibri" w:hAnsi="Calibri" w:cs="Calibri"/>
          <w:sz w:val="21"/>
          <w:szCs w:val="21"/>
        </w:rPr>
        <w:t>;</w:t>
      </w:r>
    </w:p>
    <w:p w14:paraId="72B85A32" w14:textId="77777777" w:rsidR="009808C3" w:rsidRPr="00092E24" w:rsidRDefault="003B09C2" w:rsidP="00BB510B">
      <w:pPr>
        <w:numPr>
          <w:ilvl w:val="2"/>
          <w:numId w:val="2"/>
        </w:numPr>
        <w:spacing w:after="140" w:line="280" w:lineRule="atLeast"/>
        <w:rPr>
          <w:rFonts w:ascii="Calibri" w:hAnsi="Calibri" w:cs="Calibri"/>
          <w:sz w:val="21"/>
          <w:szCs w:val="21"/>
        </w:rPr>
        <w:pPrChange w:id="352" w:author="Autor">
          <w:pPr>
            <w:numPr>
              <w:ilvl w:val="2"/>
              <w:numId w:val="2"/>
            </w:numPr>
            <w:tabs>
              <w:tab w:val="num" w:pos="1701"/>
            </w:tabs>
            <w:ind w:left="1701" w:hanging="992"/>
          </w:pPr>
        </w:pPrChange>
      </w:pPr>
      <w:r w:rsidRPr="00092E24">
        <w:rPr>
          <w:rFonts w:ascii="Calibri" w:hAnsi="Calibri" w:cs="Calibri"/>
          <w:sz w:val="21"/>
          <w:szCs w:val="21"/>
        </w:rPr>
        <w:t>manter as Debêntures registradas para negociação no mercado secundário durante o prazo de vigência da</w:t>
      </w:r>
      <w:r w:rsidR="004E492A" w:rsidRPr="00092E24">
        <w:rPr>
          <w:rFonts w:ascii="Calibri" w:hAnsi="Calibri" w:cs="Calibri"/>
          <w:sz w:val="21"/>
          <w:szCs w:val="21"/>
        </w:rPr>
        <w:t>s</w:t>
      </w:r>
      <w:r w:rsidRPr="00092E24">
        <w:rPr>
          <w:rFonts w:ascii="Calibri" w:hAnsi="Calibri" w:cs="Calibri"/>
          <w:sz w:val="21"/>
          <w:szCs w:val="21"/>
        </w:rPr>
        <w:t xml:space="preserve"> Debêntures, arcando com os custos do referido registro;</w:t>
      </w:r>
    </w:p>
    <w:bookmarkEnd w:id="350"/>
    <w:p w14:paraId="256916BE" w14:textId="77777777" w:rsidR="00926A08" w:rsidRPr="00092E24" w:rsidRDefault="00926A08" w:rsidP="00BB510B">
      <w:pPr>
        <w:numPr>
          <w:ilvl w:val="2"/>
          <w:numId w:val="2"/>
        </w:numPr>
        <w:spacing w:after="140" w:line="280" w:lineRule="atLeast"/>
        <w:rPr>
          <w:rFonts w:ascii="Calibri" w:hAnsi="Calibri" w:cs="Calibri"/>
          <w:sz w:val="21"/>
          <w:szCs w:val="21"/>
        </w:rPr>
        <w:pPrChange w:id="353" w:author="Autor">
          <w:pPr>
            <w:numPr>
              <w:ilvl w:val="2"/>
              <w:numId w:val="2"/>
            </w:numPr>
            <w:tabs>
              <w:tab w:val="num" w:pos="1701"/>
            </w:tabs>
            <w:ind w:left="1701" w:hanging="992"/>
          </w:pPr>
        </w:pPrChange>
      </w:pPr>
      <w:r w:rsidRPr="00092E24">
        <w:rPr>
          <w:rFonts w:ascii="Calibri" w:hAnsi="Calibri" w:cs="Calibri"/>
          <w:sz w:val="21"/>
          <w:szCs w:val="21"/>
        </w:rPr>
        <w:t xml:space="preserve">efetuar, desde que assim solicitado pelo Agente Fiduciário, o pagamento das despesas devidamente comprovadas </w:t>
      </w:r>
      <w:r w:rsidR="00387B20" w:rsidRPr="00092E24">
        <w:rPr>
          <w:rFonts w:ascii="Calibri" w:hAnsi="Calibri" w:cs="Calibri"/>
          <w:sz w:val="21"/>
          <w:szCs w:val="21"/>
        </w:rPr>
        <w:t xml:space="preserve">e razoavelmente </w:t>
      </w:r>
      <w:r w:rsidRPr="00092E24">
        <w:rPr>
          <w:rFonts w:ascii="Calibri" w:hAnsi="Calibri" w:cs="Calibri"/>
          <w:sz w:val="21"/>
          <w:szCs w:val="21"/>
        </w:rPr>
        <w:t>incorridas pelo Agente Fiduciário, nos termos do inciso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_Ref328215460 \n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II</w:t>
      </w:r>
      <w:r w:rsidR="005E0615" w:rsidRPr="00092E24">
        <w:rPr>
          <w:rFonts w:ascii="Calibri" w:hAnsi="Calibri" w:cs="Calibri"/>
          <w:sz w:val="21"/>
          <w:szCs w:val="21"/>
        </w:rPr>
        <w:fldChar w:fldCharType="end"/>
      </w:r>
      <w:r w:rsidRPr="00092E24">
        <w:rPr>
          <w:rFonts w:ascii="Calibri" w:hAnsi="Calibri" w:cs="Calibri"/>
          <w:sz w:val="21"/>
          <w:szCs w:val="21"/>
        </w:rPr>
        <w:t xml:space="preserve"> da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_Ref328215469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8.4 abaixo</w:t>
      </w:r>
      <w:r w:rsidR="005E0615" w:rsidRPr="00092E24">
        <w:rPr>
          <w:rFonts w:ascii="Calibri" w:hAnsi="Calibri" w:cs="Calibri"/>
          <w:sz w:val="21"/>
          <w:szCs w:val="21"/>
        </w:rPr>
        <w:fldChar w:fldCharType="end"/>
      </w:r>
      <w:r w:rsidR="00735FCE" w:rsidRPr="00092E24">
        <w:rPr>
          <w:rFonts w:ascii="Calibri" w:hAnsi="Calibri" w:cs="Calibri"/>
          <w:sz w:val="21"/>
          <w:szCs w:val="21"/>
        </w:rPr>
        <w:t xml:space="preserve">, inclusive honorários advocatícios e outras despesas e custos incorridos em virtude da cobrança de qualquer quantia devida aos </w:t>
      </w:r>
      <w:r w:rsidR="001E4607" w:rsidRPr="00092E24">
        <w:rPr>
          <w:rFonts w:ascii="Calibri" w:hAnsi="Calibri" w:cs="Calibri"/>
          <w:sz w:val="21"/>
          <w:szCs w:val="21"/>
        </w:rPr>
        <w:t>Debenturistas</w:t>
      </w:r>
      <w:r w:rsidR="00735FCE" w:rsidRPr="00092E24">
        <w:rPr>
          <w:rFonts w:ascii="Calibri" w:hAnsi="Calibri" w:cs="Calibri"/>
          <w:sz w:val="21"/>
          <w:szCs w:val="21"/>
        </w:rPr>
        <w:t xml:space="preserve"> nos termos desta Escritura de Emissão</w:t>
      </w:r>
      <w:r w:rsidRPr="00092E24">
        <w:rPr>
          <w:rFonts w:ascii="Calibri" w:hAnsi="Calibri" w:cs="Calibri"/>
          <w:sz w:val="21"/>
          <w:szCs w:val="21"/>
        </w:rPr>
        <w:t>;</w:t>
      </w:r>
    </w:p>
    <w:p w14:paraId="4B9A4420" w14:textId="77777777" w:rsidR="0038094A" w:rsidRPr="00092E24" w:rsidRDefault="0038094A" w:rsidP="00BB510B">
      <w:pPr>
        <w:numPr>
          <w:ilvl w:val="2"/>
          <w:numId w:val="2"/>
        </w:numPr>
        <w:spacing w:after="140" w:line="280" w:lineRule="atLeast"/>
        <w:rPr>
          <w:rFonts w:ascii="Calibri" w:hAnsi="Calibri" w:cs="Calibri"/>
          <w:sz w:val="21"/>
          <w:szCs w:val="21"/>
        </w:rPr>
        <w:pPrChange w:id="354" w:author="Autor">
          <w:pPr>
            <w:numPr>
              <w:ilvl w:val="2"/>
              <w:numId w:val="2"/>
            </w:numPr>
            <w:tabs>
              <w:tab w:val="num" w:pos="1701"/>
            </w:tabs>
            <w:ind w:left="1701" w:hanging="992"/>
          </w:pPr>
        </w:pPrChange>
      </w:pPr>
      <w:r w:rsidRPr="00092E24">
        <w:rPr>
          <w:rFonts w:ascii="Calibri" w:hAnsi="Calibri" w:cs="Calibri"/>
          <w:sz w:val="21"/>
          <w:szCs w:val="21"/>
        </w:rPr>
        <w:t xml:space="preserve">não praticar qualquer ato em desacordo com esta Escritura de Emissão, em especial os que possam, direta ou indiretamente, comprometer o pontual e integral cumprimento das obrigações assumidas perante os </w:t>
      </w:r>
      <w:r w:rsidR="001E4607" w:rsidRPr="00092E24">
        <w:rPr>
          <w:rFonts w:ascii="Calibri" w:hAnsi="Calibri" w:cs="Calibri"/>
          <w:sz w:val="21"/>
          <w:szCs w:val="21"/>
        </w:rPr>
        <w:t>Debenturistas</w:t>
      </w:r>
      <w:r w:rsidRPr="00092E24">
        <w:rPr>
          <w:rFonts w:ascii="Calibri" w:hAnsi="Calibri" w:cs="Calibri"/>
          <w:sz w:val="21"/>
          <w:szCs w:val="21"/>
        </w:rPr>
        <w:t>;</w:t>
      </w:r>
    </w:p>
    <w:p w14:paraId="783455F0" w14:textId="77777777" w:rsidR="00926A08" w:rsidRPr="00092E24" w:rsidRDefault="00B276E9" w:rsidP="00BB510B">
      <w:pPr>
        <w:numPr>
          <w:ilvl w:val="2"/>
          <w:numId w:val="2"/>
        </w:numPr>
        <w:spacing w:after="140" w:line="280" w:lineRule="atLeast"/>
        <w:rPr>
          <w:rFonts w:ascii="Calibri" w:hAnsi="Calibri" w:cs="Calibri"/>
          <w:sz w:val="21"/>
          <w:szCs w:val="21"/>
        </w:rPr>
        <w:pPrChange w:id="355" w:author="Autor">
          <w:pPr>
            <w:numPr>
              <w:ilvl w:val="2"/>
              <w:numId w:val="2"/>
            </w:numPr>
            <w:tabs>
              <w:tab w:val="num" w:pos="1701"/>
            </w:tabs>
            <w:ind w:left="1701" w:hanging="992"/>
          </w:pPr>
        </w:pPrChange>
      </w:pPr>
      <w:r w:rsidRPr="00092E24">
        <w:rPr>
          <w:rFonts w:ascii="Calibri" w:hAnsi="Calibri" w:cs="Calibri"/>
          <w:sz w:val="21"/>
          <w:szCs w:val="21"/>
        </w:rPr>
        <w:t xml:space="preserve">notificar, </w:t>
      </w:r>
      <w:r w:rsidR="008853EB" w:rsidRPr="00092E24">
        <w:rPr>
          <w:rFonts w:ascii="Calibri" w:hAnsi="Calibri" w:cs="Calibri"/>
          <w:sz w:val="21"/>
          <w:szCs w:val="21"/>
        </w:rPr>
        <w:t>na mesma data</w:t>
      </w:r>
      <w:r w:rsidR="00926A08" w:rsidRPr="00092E24">
        <w:rPr>
          <w:rFonts w:ascii="Calibri" w:hAnsi="Calibri" w:cs="Calibri"/>
          <w:sz w:val="21"/>
          <w:szCs w:val="21"/>
        </w:rPr>
        <w:t xml:space="preserve">, o Agente Fiduciário da convocação de qualquer </w:t>
      </w:r>
      <w:r w:rsidR="00E52E2C"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926A08" w:rsidRPr="00092E24">
        <w:rPr>
          <w:rFonts w:ascii="Calibri" w:hAnsi="Calibri" w:cs="Calibri"/>
          <w:sz w:val="21"/>
          <w:szCs w:val="21"/>
        </w:rPr>
        <w:t xml:space="preserve">de </w:t>
      </w:r>
      <w:r w:rsidR="002742DD" w:rsidRPr="00092E24">
        <w:rPr>
          <w:rFonts w:ascii="Calibri" w:hAnsi="Calibri" w:cs="Calibri"/>
          <w:sz w:val="21"/>
          <w:szCs w:val="21"/>
        </w:rPr>
        <w:t>Debenturista</w:t>
      </w:r>
      <w:r w:rsidR="00926A08" w:rsidRPr="00092E24">
        <w:rPr>
          <w:rFonts w:ascii="Calibri" w:hAnsi="Calibri" w:cs="Calibri"/>
          <w:sz w:val="21"/>
          <w:szCs w:val="21"/>
        </w:rPr>
        <w:t xml:space="preserve">s pela </w:t>
      </w:r>
      <w:r w:rsidR="00E30E11" w:rsidRPr="00092E24">
        <w:rPr>
          <w:rFonts w:ascii="Calibri" w:hAnsi="Calibri" w:cs="Calibri"/>
          <w:sz w:val="21"/>
          <w:szCs w:val="21"/>
        </w:rPr>
        <w:t>Emissora</w:t>
      </w:r>
      <w:r w:rsidRPr="00092E24">
        <w:rPr>
          <w:rFonts w:ascii="Calibri" w:hAnsi="Calibri" w:cs="Calibri"/>
          <w:sz w:val="21"/>
          <w:szCs w:val="21"/>
        </w:rPr>
        <w:t>;</w:t>
      </w:r>
    </w:p>
    <w:p w14:paraId="0AD1E1FC" w14:textId="77777777" w:rsidR="00F83420" w:rsidRPr="00092E24" w:rsidRDefault="00D813AE" w:rsidP="00BB510B">
      <w:pPr>
        <w:numPr>
          <w:ilvl w:val="2"/>
          <w:numId w:val="2"/>
        </w:numPr>
        <w:spacing w:after="140" w:line="280" w:lineRule="atLeast"/>
        <w:rPr>
          <w:rFonts w:ascii="Calibri" w:hAnsi="Calibri" w:cs="Calibri"/>
          <w:sz w:val="21"/>
          <w:szCs w:val="21"/>
        </w:rPr>
        <w:pPrChange w:id="356" w:author="Autor">
          <w:pPr>
            <w:numPr>
              <w:ilvl w:val="2"/>
              <w:numId w:val="2"/>
            </w:numPr>
            <w:tabs>
              <w:tab w:val="num" w:pos="1701"/>
            </w:tabs>
            <w:ind w:left="1701" w:hanging="992"/>
          </w:pPr>
        </w:pPrChange>
      </w:pPr>
      <w:bookmarkStart w:id="357" w:name="_DV_C409"/>
      <w:r w:rsidRPr="00092E24">
        <w:rPr>
          <w:rFonts w:ascii="Calibri" w:hAnsi="Calibri" w:cs="Calibri"/>
          <w:sz w:val="21"/>
          <w:szCs w:val="21"/>
        </w:rPr>
        <w:t>exceto com relação àqueles pagamentos que estejam sendo questionados pela Emissora na esfera judicial ou administrativa</w:t>
      </w:r>
      <w:r w:rsidR="00B32A5F" w:rsidRPr="00092E24">
        <w:rPr>
          <w:rFonts w:ascii="Calibri" w:hAnsi="Calibri" w:cs="Calibri"/>
          <w:sz w:val="21"/>
          <w:szCs w:val="21"/>
        </w:rPr>
        <w:t>, de boa-fé</w:t>
      </w:r>
      <w:r w:rsidRPr="00092E24">
        <w:rPr>
          <w:rFonts w:ascii="Calibri" w:hAnsi="Calibri" w:cs="Calibri"/>
          <w:sz w:val="21"/>
          <w:szCs w:val="21"/>
        </w:rPr>
        <w:t xml:space="preserve">, </w:t>
      </w:r>
      <w:r w:rsidR="00F83420" w:rsidRPr="00092E24">
        <w:rPr>
          <w:rFonts w:ascii="Calibri" w:hAnsi="Calibri" w:cs="Calibri"/>
          <w:sz w:val="21"/>
          <w:szCs w:val="21"/>
        </w:rPr>
        <w:t>manter em dia o pagamento de todos os tributos devidos às Fazendas Federal, Estadual ou Municipal</w:t>
      </w:r>
      <w:bookmarkEnd w:id="357"/>
      <w:r w:rsidR="00F83420" w:rsidRPr="00092E24">
        <w:rPr>
          <w:rFonts w:ascii="Calibri" w:hAnsi="Calibri" w:cs="Calibri"/>
          <w:sz w:val="21"/>
          <w:szCs w:val="21"/>
        </w:rPr>
        <w:t>;</w:t>
      </w:r>
    </w:p>
    <w:p w14:paraId="30D73586" w14:textId="77777777" w:rsidR="007319C1" w:rsidRPr="00092E24" w:rsidRDefault="007319C1" w:rsidP="00BB510B">
      <w:pPr>
        <w:numPr>
          <w:ilvl w:val="2"/>
          <w:numId w:val="2"/>
        </w:numPr>
        <w:spacing w:after="140" w:line="280" w:lineRule="atLeast"/>
        <w:rPr>
          <w:rFonts w:ascii="Calibri" w:hAnsi="Calibri" w:cs="Calibri"/>
          <w:sz w:val="21"/>
          <w:szCs w:val="21"/>
        </w:rPr>
        <w:pPrChange w:id="358" w:author="Autor">
          <w:pPr>
            <w:numPr>
              <w:ilvl w:val="2"/>
              <w:numId w:val="2"/>
            </w:numPr>
            <w:tabs>
              <w:tab w:val="num" w:pos="1701"/>
            </w:tabs>
            <w:ind w:left="1701" w:hanging="992"/>
          </w:pPr>
        </w:pPrChange>
      </w:pPr>
      <w:r w:rsidRPr="00092E24">
        <w:rPr>
          <w:rFonts w:ascii="Calibri" w:hAnsi="Calibri" w:cs="Calibri"/>
          <w:sz w:val="21"/>
          <w:szCs w:val="21"/>
        </w:rPr>
        <w:t>salvo nos casos em que, de boa fé, a Emissora esteja discutindo a aplicabilidade da lei, regra ou regulamento nas esferas administrativa ou judicial, cumprir todas as leis, regras, regulamentos e ordens aplicáveis em qualquer jurisdição na qual realize negócios ou possua ativos</w:t>
      </w:r>
      <w:r w:rsidR="00F26059" w:rsidRPr="00092E24">
        <w:rPr>
          <w:rFonts w:ascii="Calibri" w:hAnsi="Calibri" w:cs="Calibri"/>
          <w:sz w:val="21"/>
          <w:szCs w:val="21"/>
        </w:rPr>
        <w:t>;</w:t>
      </w:r>
    </w:p>
    <w:p w14:paraId="4B2D1944" w14:textId="77777777" w:rsidR="00E52E2C" w:rsidRPr="00092E24" w:rsidRDefault="00E52E2C" w:rsidP="00BB510B">
      <w:pPr>
        <w:numPr>
          <w:ilvl w:val="2"/>
          <w:numId w:val="2"/>
        </w:numPr>
        <w:spacing w:after="140" w:line="280" w:lineRule="atLeast"/>
        <w:rPr>
          <w:rFonts w:ascii="Calibri" w:hAnsi="Calibri" w:cs="Calibri"/>
          <w:sz w:val="21"/>
          <w:szCs w:val="21"/>
        </w:rPr>
        <w:pPrChange w:id="359" w:author="Autor">
          <w:pPr>
            <w:numPr>
              <w:ilvl w:val="2"/>
              <w:numId w:val="2"/>
            </w:numPr>
            <w:tabs>
              <w:tab w:val="num" w:pos="1701"/>
            </w:tabs>
            <w:ind w:left="1701" w:hanging="992"/>
          </w:pPr>
        </w:pPrChange>
      </w:pPr>
      <w:r w:rsidRPr="00092E24">
        <w:rPr>
          <w:rFonts w:ascii="Calibri" w:hAnsi="Calibri" w:cs="Calibri"/>
          <w:sz w:val="21"/>
          <w:szCs w:val="21"/>
        </w:rPr>
        <w:t xml:space="preserve">enviar à CETIP, na data da primeira publicação de convocação de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do respectivo edital de convocação e da proposta a ser submetida à deliberação dos Debenturistas em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w:t>
      </w:r>
    </w:p>
    <w:p w14:paraId="1C2F1967" w14:textId="77777777" w:rsidR="00E52E2C" w:rsidRPr="00092E24" w:rsidRDefault="00E52E2C" w:rsidP="00BB510B">
      <w:pPr>
        <w:numPr>
          <w:ilvl w:val="2"/>
          <w:numId w:val="2"/>
        </w:numPr>
        <w:spacing w:after="140" w:line="280" w:lineRule="atLeast"/>
        <w:rPr>
          <w:rFonts w:ascii="Calibri" w:hAnsi="Calibri" w:cs="Calibri"/>
          <w:sz w:val="21"/>
          <w:szCs w:val="21"/>
        </w:rPr>
        <w:pPrChange w:id="360" w:author="Autor">
          <w:pPr>
            <w:numPr>
              <w:ilvl w:val="2"/>
              <w:numId w:val="2"/>
            </w:numPr>
            <w:tabs>
              <w:tab w:val="num" w:pos="1701"/>
            </w:tabs>
            <w:ind w:left="1701" w:hanging="992"/>
          </w:pPr>
        </w:pPrChange>
      </w:pPr>
      <w:r w:rsidRPr="00092E24">
        <w:rPr>
          <w:rFonts w:ascii="Calibri" w:hAnsi="Calibri" w:cs="Calibri"/>
          <w:sz w:val="21"/>
          <w:szCs w:val="21"/>
        </w:rPr>
        <w:t xml:space="preserve">enviar à CETIP, no dia em que se realizar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sumário das deliberações tomadas e, no prazo de até 10 (dez) dias corridos, contados de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da respectiva ata de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w:t>
      </w:r>
    </w:p>
    <w:p w14:paraId="55EE33C6" w14:textId="77777777" w:rsidR="00EE3CF3" w:rsidRPr="00092E24" w:rsidRDefault="00EE3CF3" w:rsidP="00BB510B">
      <w:pPr>
        <w:numPr>
          <w:ilvl w:val="2"/>
          <w:numId w:val="2"/>
        </w:numPr>
        <w:spacing w:after="140" w:line="280" w:lineRule="atLeast"/>
        <w:rPr>
          <w:rFonts w:ascii="Calibri" w:hAnsi="Calibri" w:cs="Calibri"/>
          <w:sz w:val="21"/>
          <w:szCs w:val="21"/>
        </w:rPr>
        <w:pPrChange w:id="361" w:author="Autor">
          <w:pPr>
            <w:numPr>
              <w:ilvl w:val="2"/>
              <w:numId w:val="2"/>
            </w:numPr>
            <w:tabs>
              <w:tab w:val="num" w:pos="1701"/>
            </w:tabs>
            <w:ind w:left="1701" w:hanging="992"/>
          </w:pPr>
        </w:pPrChange>
      </w:pPr>
      <w:r w:rsidRPr="00092E24">
        <w:rPr>
          <w:rFonts w:ascii="Calibri" w:hAnsi="Calibri" w:cs="Calibri"/>
          <w:sz w:val="21"/>
          <w:szCs w:val="21"/>
        </w:rPr>
        <w:t xml:space="preserve">arcar, de forma exclusiva, com todos os custos e despesas relacionados: (i) à Oferta Restrita, incluindo as publicações nos Jornais de Divulgação da Emissora, custos de registro da </w:t>
      </w:r>
      <w:r w:rsidR="00B53AA2" w:rsidRPr="00092E24">
        <w:rPr>
          <w:rFonts w:ascii="Calibri" w:hAnsi="Calibri" w:cs="Calibri"/>
          <w:sz w:val="21"/>
          <w:szCs w:val="21"/>
        </w:rPr>
        <w:t>Alienação Fiduciária do Imóvel</w:t>
      </w:r>
      <w:r w:rsidRPr="00092E24">
        <w:rPr>
          <w:rFonts w:ascii="Calibri" w:hAnsi="Calibri" w:cs="Calibri"/>
          <w:sz w:val="21"/>
          <w:szCs w:val="21"/>
        </w:rPr>
        <w:t>, custos e despesas dos prestadores de serviços no âmbito da Oferta Restrita, incluindo os assessores legais, o Coordenador Líder, o Agente Fiduciário</w:t>
      </w:r>
      <w:r w:rsidR="00B53AA2" w:rsidRPr="00092E24">
        <w:rPr>
          <w:rFonts w:ascii="Calibri" w:hAnsi="Calibri" w:cs="Calibri"/>
          <w:sz w:val="21"/>
          <w:szCs w:val="21"/>
        </w:rPr>
        <w:t xml:space="preserve"> e </w:t>
      </w:r>
      <w:r w:rsidRPr="00092E24">
        <w:rPr>
          <w:rFonts w:ascii="Calibri" w:hAnsi="Calibri" w:cs="Calibri"/>
          <w:sz w:val="21"/>
          <w:szCs w:val="21"/>
        </w:rPr>
        <w:t>o Banco</w:t>
      </w:r>
      <w:r w:rsidR="001A1AA4" w:rsidRPr="00092E24">
        <w:rPr>
          <w:rFonts w:ascii="Calibri" w:hAnsi="Calibri" w:cs="Calibri"/>
          <w:sz w:val="21"/>
          <w:szCs w:val="21"/>
        </w:rPr>
        <w:t xml:space="preserve"> </w:t>
      </w:r>
      <w:ins w:id="362" w:author="Autor">
        <w:r w:rsidR="001A1AA4" w:rsidRPr="00092E24">
          <w:rPr>
            <w:rFonts w:ascii="Calibri" w:hAnsi="Calibri" w:cs="Calibri"/>
            <w:sz w:val="21"/>
            <w:szCs w:val="21"/>
          </w:rPr>
          <w:t>Liquidante de Emissão e Escriturador</w:t>
        </w:r>
        <w:r w:rsidRPr="00092E24">
          <w:rPr>
            <w:rFonts w:ascii="Calibri" w:hAnsi="Calibri" w:cs="Calibri"/>
            <w:sz w:val="21"/>
            <w:szCs w:val="21"/>
          </w:rPr>
          <w:t xml:space="preserve"> </w:t>
        </w:r>
      </w:ins>
      <w:r w:rsidRPr="00092E24">
        <w:rPr>
          <w:rFonts w:ascii="Calibri" w:hAnsi="Calibri" w:cs="Calibri"/>
          <w:sz w:val="21"/>
          <w:szCs w:val="21"/>
        </w:rPr>
        <w:t>Mandatário; (ii) ao registro e liquidação das Debêntures na CETIP; e (i</w:t>
      </w:r>
      <w:r w:rsidR="00F814D1" w:rsidRPr="00092E24">
        <w:rPr>
          <w:rFonts w:ascii="Calibri" w:hAnsi="Calibri" w:cs="Calibri"/>
          <w:sz w:val="21"/>
          <w:szCs w:val="21"/>
        </w:rPr>
        <w:t>ii</w:t>
      </w:r>
      <w:r w:rsidRPr="00092E24">
        <w:rPr>
          <w:rFonts w:ascii="Calibri" w:hAnsi="Calibri" w:cs="Calibri"/>
          <w:sz w:val="21"/>
          <w:szCs w:val="21"/>
        </w:rPr>
        <w:t xml:space="preserve">) a todas e quaisquer outras providências necessárias para a manutenção das Debêntures e sua negociação; </w:t>
      </w:r>
    </w:p>
    <w:p w14:paraId="2E4504FA" w14:textId="77777777" w:rsidR="001F3AC4" w:rsidRPr="00092E24" w:rsidRDefault="001F3AC4" w:rsidP="00BB510B">
      <w:pPr>
        <w:numPr>
          <w:ilvl w:val="2"/>
          <w:numId w:val="2"/>
        </w:numPr>
        <w:spacing w:after="140" w:line="280" w:lineRule="atLeast"/>
        <w:rPr>
          <w:rFonts w:ascii="Calibri" w:hAnsi="Calibri" w:cs="Calibri"/>
          <w:sz w:val="21"/>
          <w:szCs w:val="21"/>
        </w:rPr>
        <w:pPrChange w:id="363" w:author="Autor">
          <w:pPr>
            <w:numPr>
              <w:ilvl w:val="2"/>
              <w:numId w:val="2"/>
            </w:numPr>
            <w:tabs>
              <w:tab w:val="num" w:pos="1701"/>
            </w:tabs>
            <w:ind w:left="1701" w:hanging="992"/>
          </w:pPr>
        </w:pPrChange>
      </w:pPr>
      <w:r w:rsidRPr="00092E24">
        <w:rPr>
          <w:rFonts w:ascii="Calibri" w:hAnsi="Calibri" w:cs="Calibri"/>
          <w:sz w:val="21"/>
          <w:szCs w:val="21"/>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w:t>
      </w:r>
      <w:r w:rsidR="00B53AA2" w:rsidRPr="00092E24">
        <w:rPr>
          <w:rFonts w:ascii="Calibri" w:hAnsi="Calibri" w:cs="Calibri"/>
          <w:sz w:val="21"/>
          <w:szCs w:val="21"/>
        </w:rPr>
        <w:t xml:space="preserve"> e/ou de qualquer dos demais Documentos da Oferta Restrita</w:t>
      </w:r>
      <w:r w:rsidRPr="00092E24">
        <w:rPr>
          <w:rFonts w:ascii="Calibri" w:hAnsi="Calibri" w:cs="Calibri"/>
          <w:sz w:val="21"/>
          <w:szCs w:val="21"/>
        </w:rPr>
        <w:t>; ou (ii) faça com que as demonstrações ou informações financeiras fornecidas pela Emissora à CVM não mais reflitam a real condição econômica e financeira da Emissora;</w:t>
      </w:r>
    </w:p>
    <w:p w14:paraId="28DCC0B1" w14:textId="77777777" w:rsidR="001F3AC4" w:rsidRPr="00092E24" w:rsidRDefault="001F3AC4" w:rsidP="00BB510B">
      <w:pPr>
        <w:numPr>
          <w:ilvl w:val="2"/>
          <w:numId w:val="2"/>
        </w:numPr>
        <w:spacing w:after="140" w:line="280" w:lineRule="atLeast"/>
        <w:rPr>
          <w:rFonts w:ascii="Calibri" w:hAnsi="Calibri" w:cs="Calibri"/>
          <w:sz w:val="21"/>
          <w:szCs w:val="21"/>
        </w:rPr>
        <w:pPrChange w:id="364" w:author="Autor">
          <w:pPr>
            <w:numPr>
              <w:ilvl w:val="2"/>
              <w:numId w:val="2"/>
            </w:numPr>
            <w:tabs>
              <w:tab w:val="num" w:pos="1701"/>
            </w:tabs>
            <w:ind w:left="1701" w:hanging="992"/>
          </w:pPr>
        </w:pPrChange>
      </w:pPr>
      <w:r w:rsidRPr="00092E24">
        <w:rPr>
          <w:rFonts w:ascii="Calibri" w:hAnsi="Calibri" w:cs="Calibri"/>
          <w:sz w:val="21"/>
          <w:szCs w:val="21"/>
        </w:rPr>
        <w:t>efetuar o recolhimento de quaisquer tributos ou contribuições que incidam ou venham a incidir sobre a Oferta Restrita e que sejam de responsabilidade da Emissora;</w:t>
      </w:r>
    </w:p>
    <w:p w14:paraId="37D8FFEC" w14:textId="2A1ACD50" w:rsidR="00EE3CF3" w:rsidRPr="00092E24" w:rsidRDefault="00EE3CF3" w:rsidP="00BB510B">
      <w:pPr>
        <w:numPr>
          <w:ilvl w:val="2"/>
          <w:numId w:val="2"/>
        </w:numPr>
        <w:spacing w:after="140" w:line="280" w:lineRule="atLeast"/>
        <w:rPr>
          <w:rFonts w:ascii="Calibri" w:hAnsi="Calibri" w:cs="Calibri"/>
          <w:sz w:val="21"/>
          <w:szCs w:val="21"/>
        </w:rPr>
        <w:pPrChange w:id="365" w:author="Autor">
          <w:pPr>
            <w:numPr>
              <w:ilvl w:val="2"/>
              <w:numId w:val="2"/>
            </w:numPr>
            <w:tabs>
              <w:tab w:val="num" w:pos="1701"/>
            </w:tabs>
            <w:ind w:left="1701" w:hanging="992"/>
          </w:pPr>
        </w:pPrChange>
      </w:pPr>
      <w:bookmarkStart w:id="366" w:name="_Ref339393183"/>
      <w:r w:rsidRPr="00092E24">
        <w:rPr>
          <w:rFonts w:ascii="Calibri" w:hAnsi="Calibri" w:cs="Calibri"/>
          <w:sz w:val="21"/>
          <w:szCs w:val="21"/>
        </w:rPr>
        <w:t xml:space="preserve">informar o Agente Fiduciário imediatamente sobre a ocorrência de qualquer evento previsto na Cláusula </w:t>
      </w:r>
      <w:r w:rsidR="00065CE4" w:rsidRPr="00092E24">
        <w:rPr>
          <w:rFonts w:ascii="Calibri" w:hAnsi="Calibri" w:cs="Calibri"/>
          <w:sz w:val="21"/>
          <w:szCs w:val="21"/>
        </w:rPr>
        <w:fldChar w:fldCharType="begin"/>
      </w:r>
      <w:r w:rsidR="00065CE4" w:rsidRPr="00092E24">
        <w:rPr>
          <w:rFonts w:ascii="Calibri" w:hAnsi="Calibri" w:cs="Calibri"/>
          <w:sz w:val="21"/>
          <w:szCs w:val="21"/>
        </w:rPr>
        <w:instrText xml:space="preserve"> REF _Ref534176672 \n \p \h </w:instrText>
      </w:r>
      <w:r w:rsidR="00065CE4" w:rsidRPr="00092E24">
        <w:rPr>
          <w:rFonts w:ascii="Calibri" w:hAnsi="Calibri" w:cs="Calibri"/>
          <w:sz w:val="21"/>
          <w:szCs w:val="21"/>
        </w:rPr>
      </w:r>
      <w:r w:rsidR="00B67864" w:rsidRPr="00092E24">
        <w:rPr>
          <w:rFonts w:ascii="Calibri" w:hAnsi="Calibri" w:cs="Calibri"/>
          <w:sz w:val="21"/>
          <w:szCs w:val="21"/>
        </w:rPr>
        <w:instrText xml:space="preserve"> \* MERGEFORMAT </w:instrText>
      </w:r>
      <w:r w:rsidR="00065CE4" w:rsidRPr="00092E24">
        <w:rPr>
          <w:rFonts w:ascii="Calibri" w:hAnsi="Calibri" w:cs="Calibri"/>
          <w:sz w:val="21"/>
          <w:szCs w:val="21"/>
        </w:rPr>
        <w:fldChar w:fldCharType="separate"/>
      </w:r>
      <w:r w:rsidR="004E3F8C" w:rsidRPr="00092E24">
        <w:rPr>
          <w:rFonts w:ascii="Calibri" w:hAnsi="Calibri" w:cs="Calibri"/>
          <w:sz w:val="21"/>
          <w:szCs w:val="21"/>
        </w:rPr>
        <w:t>6.</w:t>
      </w:r>
      <w:del w:id="367" w:author="Autor">
        <w:r w:rsidR="00FF259B" w:rsidRPr="00B5168F">
          <w:rPr>
            <w:rFonts w:ascii="Calibri" w:hAnsi="Calibri" w:cs="Calibri"/>
            <w:sz w:val="21"/>
            <w:szCs w:val="21"/>
          </w:rPr>
          <w:delText>18</w:delText>
        </w:r>
      </w:del>
      <w:ins w:id="368" w:author="Autor">
        <w:r w:rsidR="004E3F8C" w:rsidRPr="00092E24">
          <w:rPr>
            <w:rFonts w:ascii="Calibri" w:hAnsi="Calibri" w:cs="Calibri"/>
            <w:sz w:val="21"/>
            <w:szCs w:val="21"/>
          </w:rPr>
          <w:t>19</w:t>
        </w:r>
      </w:ins>
      <w:r w:rsidR="004E3F8C" w:rsidRPr="00092E24">
        <w:rPr>
          <w:rFonts w:ascii="Calibri" w:hAnsi="Calibri" w:cs="Calibri"/>
          <w:sz w:val="21"/>
          <w:szCs w:val="21"/>
        </w:rPr>
        <w:t xml:space="preserve"> acima</w:t>
      </w:r>
      <w:r w:rsidR="00065CE4" w:rsidRPr="00092E24">
        <w:rPr>
          <w:rFonts w:ascii="Calibri" w:hAnsi="Calibri" w:cs="Calibri"/>
          <w:sz w:val="21"/>
          <w:szCs w:val="21"/>
        </w:rPr>
        <w:fldChar w:fldCharType="end"/>
      </w:r>
      <w:r w:rsidRPr="00092E24">
        <w:rPr>
          <w:rFonts w:ascii="Calibri" w:hAnsi="Calibri" w:cs="Calibri"/>
          <w:sz w:val="21"/>
          <w:szCs w:val="21"/>
        </w:rPr>
        <w:t>;</w:t>
      </w:r>
      <w:bookmarkEnd w:id="366"/>
    </w:p>
    <w:p w14:paraId="1ADECE5D" w14:textId="77777777" w:rsidR="00EE3CF3" w:rsidRPr="00092E24" w:rsidRDefault="00EE3CF3" w:rsidP="00BB510B">
      <w:pPr>
        <w:numPr>
          <w:ilvl w:val="2"/>
          <w:numId w:val="2"/>
        </w:numPr>
        <w:spacing w:after="140" w:line="280" w:lineRule="atLeast"/>
        <w:rPr>
          <w:rFonts w:ascii="Calibri" w:hAnsi="Calibri" w:cs="Calibri"/>
          <w:sz w:val="21"/>
          <w:szCs w:val="21"/>
        </w:rPr>
        <w:pPrChange w:id="369" w:author="Autor">
          <w:pPr>
            <w:numPr>
              <w:ilvl w:val="2"/>
              <w:numId w:val="2"/>
            </w:numPr>
            <w:tabs>
              <w:tab w:val="num" w:pos="1701"/>
            </w:tabs>
            <w:ind w:left="1701" w:hanging="992"/>
          </w:pPr>
        </w:pPrChange>
      </w:pPr>
      <w:r w:rsidRPr="00092E24">
        <w:rPr>
          <w:rFonts w:ascii="Calibri" w:hAnsi="Calibri" w:cs="Calibri"/>
          <w:sz w:val="21"/>
          <w:szCs w:val="21"/>
        </w:rPr>
        <w:t>não divulgar ao público informações referentes à Emissora, à Oferta Restrita ou às Debêntures em desacordo com o disposto na regulamentação aplicável, incluindo, mas não se limitando, ao disposto na Instrução CVM 476 e no artigo 48, inciso II da Instrução n.º CVM 400, de 29 de dezembro de 2003, conforme alterada (</w:t>
      </w:r>
      <w:r w:rsidR="007B4777" w:rsidRPr="00092E24">
        <w:rPr>
          <w:rFonts w:ascii="Calibri" w:hAnsi="Calibri" w:cs="Calibri"/>
          <w:sz w:val="21"/>
          <w:szCs w:val="21"/>
        </w:rPr>
        <w:t>“</w:t>
      </w:r>
      <w:r w:rsidRPr="00092E24">
        <w:rPr>
          <w:rFonts w:ascii="Calibri" w:hAnsi="Calibri" w:cs="Calibri"/>
          <w:sz w:val="21"/>
          <w:szCs w:val="21"/>
          <w:u w:val="single"/>
        </w:rPr>
        <w:t>Instrução CVM 400</w:t>
      </w:r>
      <w:r w:rsidR="007B4777" w:rsidRPr="00092E24">
        <w:rPr>
          <w:rFonts w:ascii="Calibri" w:hAnsi="Calibri" w:cs="Calibri"/>
          <w:sz w:val="21"/>
          <w:szCs w:val="21"/>
        </w:rPr>
        <w:t>”</w:t>
      </w:r>
      <w:r w:rsidRPr="00092E24">
        <w:rPr>
          <w:rFonts w:ascii="Calibri" w:hAnsi="Calibri" w:cs="Calibri"/>
          <w:sz w:val="21"/>
          <w:szCs w:val="21"/>
        </w:rPr>
        <w:t>);</w:t>
      </w:r>
    </w:p>
    <w:p w14:paraId="709F8027" w14:textId="77777777" w:rsidR="00EE3CF3" w:rsidRPr="00092E24" w:rsidRDefault="00EE3CF3" w:rsidP="00BB510B">
      <w:pPr>
        <w:numPr>
          <w:ilvl w:val="2"/>
          <w:numId w:val="2"/>
        </w:numPr>
        <w:spacing w:after="140" w:line="280" w:lineRule="atLeast"/>
        <w:rPr>
          <w:rFonts w:ascii="Calibri" w:hAnsi="Calibri" w:cs="Calibri"/>
          <w:sz w:val="21"/>
          <w:szCs w:val="21"/>
        </w:rPr>
        <w:pPrChange w:id="370" w:author="Autor">
          <w:pPr>
            <w:numPr>
              <w:ilvl w:val="2"/>
              <w:numId w:val="2"/>
            </w:numPr>
            <w:tabs>
              <w:tab w:val="num" w:pos="1701"/>
            </w:tabs>
            <w:ind w:left="1701" w:hanging="992"/>
          </w:pPr>
        </w:pPrChange>
      </w:pPr>
      <w:r w:rsidRPr="00092E24">
        <w:rPr>
          <w:rFonts w:ascii="Calibri" w:hAnsi="Calibri" w:cs="Calibri"/>
          <w:sz w:val="21"/>
          <w:szCs w:val="21"/>
        </w:rPr>
        <w:t>abster-se de negociar valores mobiliários de sua emissão até o envio da comunicação de encerramento da Oferta Restrita à CVM pelo Coordenador Líder, observado o disposto no artigo 12 da Instrução CVM 476;</w:t>
      </w:r>
    </w:p>
    <w:p w14:paraId="3204451D" w14:textId="77777777" w:rsidR="00EE3CF3" w:rsidRPr="00092E24" w:rsidRDefault="00EE3CF3" w:rsidP="00BB510B">
      <w:pPr>
        <w:numPr>
          <w:ilvl w:val="2"/>
          <w:numId w:val="2"/>
        </w:numPr>
        <w:spacing w:after="140" w:line="280" w:lineRule="atLeast"/>
        <w:rPr>
          <w:rFonts w:ascii="Calibri" w:hAnsi="Calibri" w:cs="Calibri"/>
          <w:sz w:val="21"/>
          <w:szCs w:val="21"/>
        </w:rPr>
        <w:pPrChange w:id="371" w:author="Autor">
          <w:pPr>
            <w:numPr>
              <w:ilvl w:val="2"/>
              <w:numId w:val="2"/>
            </w:numPr>
            <w:tabs>
              <w:tab w:val="num" w:pos="1701"/>
            </w:tabs>
            <w:ind w:left="1701" w:hanging="992"/>
          </w:pPr>
        </w:pPrChange>
      </w:pPr>
      <w:r w:rsidRPr="00092E24">
        <w:rPr>
          <w:rFonts w:ascii="Calibri" w:hAnsi="Calibri" w:cs="Calibri"/>
          <w:sz w:val="21"/>
          <w:szCs w:val="21"/>
        </w:rPr>
        <w:t>abster-se, até o envio da comunicação de encerramento da Oferta Restrita à CVM pelo Coordenador Líder, de (i) revelar informações relativas à Oferta Restrita, exceto aquilo que for necessário à consecução de seus objetivos, advertindo os destinatários sobre o caráter reservado da informação transmitida; e (ii) utilizar as informações referentes à Oferta Restrita, exceto para fins estritamente relacionados com a preparação da Oferta Restrita;</w:t>
      </w:r>
    </w:p>
    <w:p w14:paraId="68DC4791" w14:textId="77777777" w:rsidR="00C971D5" w:rsidRPr="00092E24" w:rsidRDefault="00EE3CF3" w:rsidP="00BB510B">
      <w:pPr>
        <w:numPr>
          <w:ilvl w:val="2"/>
          <w:numId w:val="2"/>
        </w:numPr>
        <w:spacing w:after="140" w:line="280" w:lineRule="atLeast"/>
        <w:rPr>
          <w:rFonts w:ascii="Calibri" w:hAnsi="Calibri" w:cs="Calibri"/>
          <w:sz w:val="21"/>
          <w:szCs w:val="21"/>
        </w:rPr>
        <w:pPrChange w:id="372" w:author="Autor">
          <w:pPr>
            <w:numPr>
              <w:ilvl w:val="2"/>
              <w:numId w:val="2"/>
            </w:numPr>
            <w:tabs>
              <w:tab w:val="num" w:pos="1701"/>
            </w:tabs>
            <w:ind w:left="1701" w:hanging="992"/>
          </w:pPr>
        </w:pPrChange>
      </w:pPr>
      <w:r w:rsidRPr="00092E24">
        <w:rPr>
          <w:rFonts w:ascii="Calibri" w:hAnsi="Calibri" w:cs="Calibri"/>
          <w:sz w:val="21"/>
          <w:szCs w:val="21"/>
        </w:rPr>
        <w:t xml:space="preserve">efetuar e fornecer evidência ao Agente Fiduciário de todos os registros, averbações e prenotações necessários, conforme previsto nesta Escritura de Emissão e </w:t>
      </w:r>
      <w:r w:rsidR="00B53AA2" w:rsidRPr="00092E24">
        <w:rPr>
          <w:rFonts w:ascii="Calibri" w:hAnsi="Calibri" w:cs="Calibri"/>
          <w:sz w:val="21"/>
          <w:szCs w:val="21"/>
        </w:rPr>
        <w:t>no Contrato de Alienação Fiduciária do Imóvel</w:t>
      </w:r>
      <w:r w:rsidRPr="00092E24">
        <w:rPr>
          <w:rFonts w:ascii="Calibri" w:hAnsi="Calibri" w:cs="Calibri"/>
          <w:sz w:val="21"/>
          <w:szCs w:val="21"/>
        </w:rPr>
        <w:t>, nos órgãos competentes, incluindo, mas não se limitando, a JUCESP</w:t>
      </w:r>
      <w:r w:rsidR="00B67864" w:rsidRPr="00092E24">
        <w:rPr>
          <w:rFonts w:ascii="Calibri" w:hAnsi="Calibri" w:cs="Calibri"/>
          <w:sz w:val="21"/>
          <w:szCs w:val="21"/>
        </w:rPr>
        <w:t>;</w:t>
      </w:r>
    </w:p>
    <w:p w14:paraId="65B2844D" w14:textId="77777777" w:rsidR="00140728" w:rsidRPr="00092E24" w:rsidRDefault="00C971D5" w:rsidP="00BB510B">
      <w:pPr>
        <w:numPr>
          <w:ilvl w:val="2"/>
          <w:numId w:val="2"/>
        </w:numPr>
        <w:spacing w:after="140" w:line="280" w:lineRule="atLeast"/>
        <w:rPr>
          <w:rFonts w:ascii="Calibri" w:hAnsi="Calibri" w:cs="Calibri"/>
          <w:sz w:val="21"/>
          <w:szCs w:val="21"/>
        </w:rPr>
        <w:pPrChange w:id="373" w:author="Autor">
          <w:pPr>
            <w:numPr>
              <w:ilvl w:val="2"/>
              <w:numId w:val="2"/>
            </w:numPr>
            <w:tabs>
              <w:tab w:val="num" w:pos="1701"/>
            </w:tabs>
            <w:ind w:left="1701" w:hanging="992"/>
          </w:pPr>
        </w:pPrChange>
      </w:pPr>
      <w:r w:rsidRPr="00092E24">
        <w:rPr>
          <w:rFonts w:ascii="Calibri" w:hAnsi="Calibri" w:cs="Calibri"/>
          <w:sz w:val="21"/>
          <w:szCs w:val="21"/>
        </w:rPr>
        <w:t xml:space="preserve">não constituir ônus sobre </w:t>
      </w:r>
      <w:r w:rsidR="00F26059" w:rsidRPr="00092E24">
        <w:rPr>
          <w:rFonts w:ascii="Calibri" w:hAnsi="Calibri" w:cs="Calibri"/>
          <w:sz w:val="21"/>
          <w:szCs w:val="21"/>
        </w:rPr>
        <w:t>o Imóvel</w:t>
      </w:r>
      <w:r w:rsidRPr="00092E24">
        <w:rPr>
          <w:rFonts w:ascii="Calibri" w:hAnsi="Calibri" w:cs="Calibri"/>
          <w:sz w:val="21"/>
          <w:szCs w:val="21"/>
        </w:rPr>
        <w:t xml:space="preserve"> e/ou prestar garantias reais de qualquer natureza</w:t>
      </w:r>
      <w:r w:rsidR="00B67864" w:rsidRPr="00092E24">
        <w:rPr>
          <w:rFonts w:ascii="Calibri" w:hAnsi="Calibri" w:cs="Calibri"/>
          <w:sz w:val="21"/>
          <w:szCs w:val="21"/>
        </w:rPr>
        <w:t xml:space="preserve"> </w:t>
      </w:r>
      <w:r w:rsidR="00F26059" w:rsidRPr="00092E24">
        <w:rPr>
          <w:rFonts w:ascii="Calibri" w:hAnsi="Calibri" w:cs="Calibri"/>
          <w:sz w:val="21"/>
          <w:szCs w:val="21"/>
        </w:rPr>
        <w:t>referentes ao Imóvel</w:t>
      </w:r>
      <w:r w:rsidR="004203FB" w:rsidRPr="00092E24">
        <w:rPr>
          <w:rFonts w:ascii="Calibri" w:hAnsi="Calibri" w:cs="Calibri"/>
          <w:sz w:val="21"/>
          <w:szCs w:val="21"/>
        </w:rPr>
        <w:t xml:space="preserve"> </w:t>
      </w:r>
      <w:r w:rsidRPr="00092E24">
        <w:rPr>
          <w:rFonts w:ascii="Calibri" w:hAnsi="Calibri" w:cs="Calibri"/>
          <w:sz w:val="21"/>
          <w:szCs w:val="21"/>
        </w:rPr>
        <w:t>no âmbito de quaisquer empréstimos, financiamentos e/ou emissões de títulos e valores mobiliários no mercado de capitais de renda fixa, exceto mediante anuência pr</w:t>
      </w:r>
      <w:r w:rsidR="00140728" w:rsidRPr="00092E24">
        <w:rPr>
          <w:rFonts w:ascii="Calibri" w:hAnsi="Calibri" w:cs="Calibri"/>
          <w:sz w:val="21"/>
          <w:szCs w:val="21"/>
        </w:rPr>
        <w:t>évia do</w:t>
      </w:r>
      <w:r w:rsidR="00423E2C" w:rsidRPr="00092E24">
        <w:rPr>
          <w:rFonts w:ascii="Calibri" w:hAnsi="Calibri" w:cs="Calibri"/>
          <w:sz w:val="21"/>
          <w:szCs w:val="21"/>
        </w:rPr>
        <w:t>s Debenturistas</w:t>
      </w:r>
      <w:r w:rsidR="00F26059" w:rsidRPr="00092E24">
        <w:rPr>
          <w:rFonts w:ascii="Calibri" w:hAnsi="Calibri" w:cs="Calibri"/>
          <w:sz w:val="21"/>
          <w:szCs w:val="21"/>
        </w:rPr>
        <w:t xml:space="preserve"> </w:t>
      </w:r>
      <w:r w:rsidR="004203FB" w:rsidRPr="00092E24">
        <w:rPr>
          <w:rFonts w:ascii="Calibri" w:hAnsi="Calibri" w:cs="Calibri"/>
          <w:sz w:val="21"/>
          <w:szCs w:val="21"/>
        </w:rPr>
        <w:t>ou para os fins de constituição da A</w:t>
      </w:r>
      <w:r w:rsidR="00F26059" w:rsidRPr="00092E24">
        <w:rPr>
          <w:rFonts w:ascii="Calibri" w:hAnsi="Calibri" w:cs="Calibri"/>
          <w:sz w:val="21"/>
          <w:szCs w:val="21"/>
        </w:rPr>
        <w:t>lienação Fiduciária do Imóvel;</w:t>
      </w:r>
    </w:p>
    <w:p w14:paraId="0C8A7D21" w14:textId="77777777" w:rsidR="00924441" w:rsidRPr="00092E24" w:rsidRDefault="00140728" w:rsidP="00BB510B">
      <w:pPr>
        <w:numPr>
          <w:ilvl w:val="2"/>
          <w:numId w:val="2"/>
        </w:numPr>
        <w:spacing w:after="140" w:line="280" w:lineRule="atLeast"/>
        <w:rPr>
          <w:rFonts w:ascii="Calibri" w:hAnsi="Calibri" w:cs="Calibri"/>
          <w:sz w:val="21"/>
          <w:szCs w:val="21"/>
        </w:rPr>
        <w:pPrChange w:id="374" w:author="Autor">
          <w:pPr>
            <w:numPr>
              <w:ilvl w:val="2"/>
              <w:numId w:val="2"/>
            </w:numPr>
            <w:tabs>
              <w:tab w:val="num" w:pos="1701"/>
            </w:tabs>
            <w:ind w:left="1701" w:hanging="992"/>
          </w:pPr>
        </w:pPrChange>
      </w:pPr>
      <w:r w:rsidRPr="00092E24">
        <w:rPr>
          <w:rFonts w:ascii="Calibri" w:hAnsi="Calibri" w:cs="Calibri"/>
          <w:sz w:val="21"/>
          <w:szCs w:val="21"/>
        </w:rPr>
        <w:t>não contratar quaisquer empréstimos, financiamentos e/ou emissões de títulos e valores mobiliários no mercado de capitais de renda fixa, exceto mediante anuência prévia do</w:t>
      </w:r>
      <w:r w:rsidR="00423E2C" w:rsidRPr="00092E24">
        <w:rPr>
          <w:rFonts w:ascii="Calibri" w:hAnsi="Calibri" w:cs="Calibri"/>
          <w:sz w:val="21"/>
          <w:szCs w:val="21"/>
        </w:rPr>
        <w:t>s</w:t>
      </w:r>
      <w:r w:rsidRPr="00092E24">
        <w:rPr>
          <w:rFonts w:ascii="Calibri" w:hAnsi="Calibri" w:cs="Calibri"/>
          <w:sz w:val="21"/>
          <w:szCs w:val="21"/>
        </w:rPr>
        <w:t xml:space="preserve"> </w:t>
      </w:r>
      <w:r w:rsidR="00BC2D53" w:rsidRPr="00092E24">
        <w:rPr>
          <w:rFonts w:ascii="Calibri" w:hAnsi="Calibri" w:cs="Calibri"/>
          <w:sz w:val="21"/>
          <w:szCs w:val="21"/>
        </w:rPr>
        <w:t>Debenturistas</w:t>
      </w:r>
      <w:r w:rsidR="00423E2C" w:rsidRPr="00092E24">
        <w:rPr>
          <w:rFonts w:ascii="Calibri" w:hAnsi="Calibri"/>
          <w:sz w:val="21"/>
          <w:szCs w:val="21"/>
        </w:rPr>
        <w:t xml:space="preserve"> representando, no mínimo, 75% (setenta e cinco por cento) das Debêntures em circulação</w:t>
      </w:r>
      <w:r w:rsidR="00924441" w:rsidRPr="00092E24">
        <w:rPr>
          <w:rFonts w:ascii="Calibri" w:hAnsi="Calibri"/>
          <w:sz w:val="21"/>
          <w:szCs w:val="21"/>
        </w:rPr>
        <w:t>; e</w:t>
      </w:r>
    </w:p>
    <w:p w14:paraId="37EF17D5" w14:textId="77777777" w:rsidR="00684F38" w:rsidRPr="00092E24" w:rsidRDefault="00684F38" w:rsidP="00BB510B">
      <w:pPr>
        <w:numPr>
          <w:ilvl w:val="2"/>
          <w:numId w:val="2"/>
        </w:numPr>
        <w:spacing w:after="140" w:line="280" w:lineRule="atLeast"/>
        <w:rPr>
          <w:rFonts w:ascii="Calibri" w:hAnsi="Calibri" w:cs="Calibri"/>
          <w:w w:val="0"/>
          <w:sz w:val="21"/>
          <w:szCs w:val="21"/>
        </w:rPr>
        <w:pPrChange w:id="375" w:author="Autor">
          <w:pPr>
            <w:numPr>
              <w:ilvl w:val="2"/>
              <w:numId w:val="2"/>
            </w:numPr>
            <w:tabs>
              <w:tab w:val="num" w:pos="1701"/>
            </w:tabs>
            <w:ind w:left="1701" w:hanging="992"/>
          </w:pPr>
        </w:pPrChange>
      </w:pPr>
      <w:r w:rsidRPr="00092E24">
        <w:rPr>
          <w:rFonts w:ascii="Calibri" w:hAnsi="Calibri" w:cs="Calibri"/>
          <w:w w:val="0"/>
          <w:sz w:val="21"/>
          <w:szCs w:val="21"/>
        </w:rPr>
        <w:t>na qualidade de ofertante, prestar, no âmbito da Oferta Restrita, informações verdadeiras, consistentes, corretas e suficientes ao</w:t>
      </w:r>
      <w:r w:rsidR="00B67864" w:rsidRPr="00092E24">
        <w:rPr>
          <w:rFonts w:ascii="Calibri" w:hAnsi="Calibri" w:cs="Calibri"/>
          <w:w w:val="0"/>
          <w:sz w:val="21"/>
          <w:szCs w:val="21"/>
        </w:rPr>
        <w:t xml:space="preserve"> Agente Fiduciário e aos Debenturistas</w:t>
      </w:r>
      <w:r w:rsidRPr="00092E24">
        <w:rPr>
          <w:rFonts w:ascii="Calibri" w:hAnsi="Calibri" w:cs="Calibri"/>
          <w:w w:val="0"/>
          <w:sz w:val="21"/>
          <w:szCs w:val="21"/>
        </w:rPr>
        <w:t>.</w:t>
      </w:r>
    </w:p>
    <w:p w14:paraId="6A720CBC" w14:textId="77777777" w:rsidR="00684F38" w:rsidRPr="00092E24" w:rsidRDefault="00684F38" w:rsidP="00BB510B">
      <w:pPr>
        <w:spacing w:after="140" w:line="280" w:lineRule="atLeast"/>
        <w:ind w:left="1701"/>
        <w:rPr>
          <w:rFonts w:ascii="Calibri" w:hAnsi="Calibri" w:cs="Calibri"/>
          <w:sz w:val="21"/>
          <w:szCs w:val="21"/>
        </w:rPr>
        <w:pPrChange w:id="376" w:author="Autor">
          <w:pPr>
            <w:ind w:left="1701"/>
          </w:pPr>
        </w:pPrChange>
      </w:pPr>
    </w:p>
    <w:p w14:paraId="345F77A4" w14:textId="77777777" w:rsidR="00565183" w:rsidRPr="00092E24" w:rsidRDefault="00926A08" w:rsidP="00BB510B">
      <w:pPr>
        <w:numPr>
          <w:ilvl w:val="0"/>
          <w:numId w:val="2"/>
        </w:numPr>
        <w:spacing w:after="140" w:line="280" w:lineRule="atLeast"/>
        <w:rPr>
          <w:rFonts w:ascii="Calibri" w:hAnsi="Calibri" w:cs="Calibri"/>
          <w:smallCaps/>
          <w:spacing w:val="-2"/>
          <w:sz w:val="21"/>
          <w:szCs w:val="21"/>
          <w:u w:val="single"/>
        </w:rPr>
        <w:pPrChange w:id="377" w:author="Autor">
          <w:pPr>
            <w:numPr>
              <w:numId w:val="2"/>
            </w:numPr>
            <w:tabs>
              <w:tab w:val="num" w:pos="709"/>
            </w:tabs>
            <w:ind w:left="709" w:hanging="709"/>
          </w:pPr>
        </w:pPrChange>
      </w:pPr>
      <w:r w:rsidRPr="00092E24">
        <w:rPr>
          <w:rFonts w:ascii="Calibri" w:hAnsi="Calibri" w:cs="Calibri"/>
          <w:smallCaps/>
          <w:spacing w:val="-2"/>
          <w:sz w:val="21"/>
          <w:szCs w:val="21"/>
          <w:u w:val="single"/>
        </w:rPr>
        <w:t>Agente Fiduciário</w:t>
      </w:r>
      <w:r w:rsidR="00565183" w:rsidRPr="00092E24">
        <w:rPr>
          <w:rFonts w:ascii="Calibri" w:hAnsi="Calibri" w:cs="Calibri"/>
          <w:smallCaps/>
          <w:spacing w:val="-2"/>
          <w:sz w:val="21"/>
          <w:szCs w:val="21"/>
          <w:u w:val="single"/>
        </w:rPr>
        <w:t xml:space="preserve"> </w:t>
      </w:r>
    </w:p>
    <w:p w14:paraId="4D7DA545" w14:textId="77777777" w:rsidR="00E52E2C" w:rsidRPr="00092E24" w:rsidRDefault="00926A08" w:rsidP="00BB510B">
      <w:pPr>
        <w:numPr>
          <w:ilvl w:val="1"/>
          <w:numId w:val="2"/>
        </w:numPr>
        <w:spacing w:after="140" w:line="280" w:lineRule="atLeast"/>
        <w:rPr>
          <w:rFonts w:ascii="Calibri" w:hAnsi="Calibri" w:cs="Calibri"/>
          <w:sz w:val="21"/>
          <w:szCs w:val="21"/>
        </w:rPr>
        <w:pPrChange w:id="378" w:author="Autor">
          <w:pPr>
            <w:numPr>
              <w:ilvl w:val="1"/>
              <w:numId w:val="2"/>
            </w:numPr>
            <w:tabs>
              <w:tab w:val="num" w:pos="709"/>
            </w:tabs>
            <w:ind w:left="709" w:hanging="709"/>
          </w:pPr>
        </w:pPrChange>
      </w:pPr>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nomeia e constitui </w:t>
      </w:r>
      <w:r w:rsidR="00DB63E5" w:rsidRPr="00092E24">
        <w:rPr>
          <w:rFonts w:ascii="Calibri" w:hAnsi="Calibri" w:cs="Calibri"/>
          <w:sz w:val="21"/>
          <w:szCs w:val="21"/>
        </w:rPr>
        <w:t xml:space="preserve">a </w:t>
      </w:r>
      <w:r w:rsidR="00924441" w:rsidRPr="00092E24">
        <w:rPr>
          <w:rFonts w:ascii="Calibri" w:hAnsi="Calibri" w:cs="Calibri"/>
          <w:sz w:val="21"/>
          <w:szCs w:val="21"/>
        </w:rPr>
        <w:t>Oliveira Trust</w:t>
      </w:r>
      <w:r w:rsidR="00922E1A" w:rsidRPr="00092E24">
        <w:rPr>
          <w:rFonts w:ascii="Calibri" w:hAnsi="Calibri" w:cs="Calibri"/>
          <w:sz w:val="21"/>
          <w:szCs w:val="21"/>
        </w:rPr>
        <w:t xml:space="preserve"> DTVM </w:t>
      </w:r>
      <w:r w:rsidR="00924441" w:rsidRPr="00092E24">
        <w:rPr>
          <w:rFonts w:ascii="Calibri" w:hAnsi="Calibri" w:cs="Calibri"/>
          <w:sz w:val="21"/>
          <w:szCs w:val="21"/>
        </w:rPr>
        <w:t>S.A</w:t>
      </w:r>
      <w:r w:rsidR="00922E1A" w:rsidRPr="00092E24">
        <w:rPr>
          <w:rFonts w:ascii="Calibri" w:hAnsi="Calibri" w:cs="Calibri"/>
          <w:sz w:val="21"/>
          <w:szCs w:val="21"/>
        </w:rPr>
        <w:t>.</w:t>
      </w:r>
      <w:r w:rsidR="00DB63E5" w:rsidRPr="00092E24">
        <w:rPr>
          <w:rFonts w:ascii="Calibri" w:hAnsi="Calibri" w:cs="Calibri"/>
          <w:sz w:val="21"/>
          <w:szCs w:val="21"/>
        </w:rPr>
        <w:t xml:space="preserve"> como </w:t>
      </w:r>
      <w:r w:rsidRPr="00092E24">
        <w:rPr>
          <w:rFonts w:ascii="Calibri" w:hAnsi="Calibri" w:cs="Calibri"/>
          <w:sz w:val="21"/>
          <w:szCs w:val="21"/>
        </w:rPr>
        <w:t xml:space="preserve">agente fiduciário da emissão objeto desta Escritura de Emissão, qualificado no preâmbulo desta Escritura de Emissão, que assina na qualidade de Agente Fiduciário e interveniente, que, neste ato, e na melhor forma de direito, aceita a nomeação para, nos termos da lei e desta Escritura de Emissão, representar </w:t>
      </w:r>
      <w:r w:rsidR="00E52E2C" w:rsidRPr="00092E24">
        <w:rPr>
          <w:rFonts w:ascii="Calibri" w:hAnsi="Calibri" w:cs="Calibri"/>
          <w:sz w:val="21"/>
          <w:szCs w:val="21"/>
        </w:rPr>
        <w:t>perante a Emiss</w:t>
      </w:r>
      <w:r w:rsidR="00E52E2C" w:rsidRPr="00092E24">
        <w:rPr>
          <w:rFonts w:ascii="Calibri" w:hAnsi="Calibri" w:cs="Calibri"/>
          <w:sz w:val="21"/>
          <w:szCs w:val="21"/>
        </w:rPr>
        <w:t>o</w:t>
      </w:r>
      <w:r w:rsidR="00E52E2C" w:rsidRPr="00092E24">
        <w:rPr>
          <w:rFonts w:ascii="Calibri" w:hAnsi="Calibri" w:cs="Calibri"/>
          <w:sz w:val="21"/>
          <w:szCs w:val="21"/>
        </w:rPr>
        <w:t>ra, os interesses d</w:t>
      </w:r>
      <w:r w:rsidRPr="00092E24">
        <w:rPr>
          <w:rFonts w:ascii="Calibri" w:hAnsi="Calibri" w:cs="Calibri"/>
          <w:sz w:val="21"/>
          <w:szCs w:val="21"/>
        </w:rPr>
        <w:t xml:space="preserve">a comunhão dos </w:t>
      </w:r>
      <w:r w:rsidR="002742DD" w:rsidRPr="00092E24">
        <w:rPr>
          <w:rFonts w:ascii="Calibri" w:hAnsi="Calibri" w:cs="Calibri"/>
          <w:sz w:val="21"/>
          <w:szCs w:val="21"/>
        </w:rPr>
        <w:t>Debenturista</w:t>
      </w:r>
      <w:r w:rsidRPr="00092E24">
        <w:rPr>
          <w:rFonts w:ascii="Calibri" w:hAnsi="Calibri" w:cs="Calibri"/>
          <w:sz w:val="21"/>
          <w:szCs w:val="21"/>
        </w:rPr>
        <w:t xml:space="preserve">s perante a </w:t>
      </w:r>
      <w:r w:rsidR="00E30E11" w:rsidRPr="00092E24">
        <w:rPr>
          <w:rFonts w:ascii="Calibri" w:hAnsi="Calibri" w:cs="Calibri"/>
          <w:sz w:val="21"/>
          <w:szCs w:val="21"/>
        </w:rPr>
        <w:t>Emissora</w:t>
      </w:r>
      <w:r w:rsidR="00E52E2C" w:rsidRPr="00092E24">
        <w:rPr>
          <w:rFonts w:ascii="Calibri" w:hAnsi="Calibri" w:cs="Calibri"/>
          <w:sz w:val="21"/>
          <w:szCs w:val="21"/>
        </w:rPr>
        <w:t>.</w:t>
      </w:r>
    </w:p>
    <w:p w14:paraId="683A27F9" w14:textId="77777777" w:rsidR="00E52E2C" w:rsidRPr="00092E24" w:rsidRDefault="00E52E2C" w:rsidP="00BB510B">
      <w:pPr>
        <w:numPr>
          <w:ilvl w:val="1"/>
          <w:numId w:val="2"/>
        </w:numPr>
        <w:spacing w:after="140" w:line="280" w:lineRule="atLeast"/>
        <w:rPr>
          <w:rFonts w:ascii="Calibri" w:hAnsi="Calibri" w:cs="Calibri"/>
          <w:sz w:val="21"/>
          <w:szCs w:val="21"/>
        </w:rPr>
        <w:pPrChange w:id="379" w:author="Autor">
          <w:pPr>
            <w:numPr>
              <w:ilvl w:val="1"/>
              <w:numId w:val="2"/>
            </w:numPr>
            <w:tabs>
              <w:tab w:val="num" w:pos="709"/>
            </w:tabs>
            <w:ind w:left="709" w:hanging="709"/>
          </w:pPr>
        </w:pPrChange>
      </w:pPr>
      <w:r w:rsidRPr="00092E24">
        <w:rPr>
          <w:rFonts w:ascii="Calibri" w:hAnsi="Calibri" w:cs="Calibri"/>
          <w:sz w:val="21"/>
          <w:szCs w:val="21"/>
        </w:rPr>
        <w:t>O Agente Fiduciário nomeado na presente Escritura de Emissão, declara sob as penas da lei, que:</w:t>
      </w:r>
      <w:bookmarkStart w:id="380" w:name="_DV_M304"/>
      <w:bookmarkStart w:id="381" w:name="_DV_M305"/>
      <w:bookmarkStart w:id="382" w:name="_DV_M306"/>
      <w:bookmarkStart w:id="383" w:name="_DV_M307"/>
      <w:bookmarkStart w:id="384" w:name="_DV_M308"/>
      <w:bookmarkStart w:id="385" w:name="_DV_M309"/>
      <w:bookmarkEnd w:id="380"/>
      <w:bookmarkEnd w:id="381"/>
      <w:bookmarkEnd w:id="382"/>
      <w:bookmarkEnd w:id="383"/>
      <w:bookmarkEnd w:id="384"/>
      <w:bookmarkEnd w:id="385"/>
    </w:p>
    <w:p w14:paraId="1A1C687B" w14:textId="77777777" w:rsidR="00E52E2C" w:rsidRPr="00092E24" w:rsidRDefault="00E52E2C" w:rsidP="00BB510B">
      <w:pPr>
        <w:numPr>
          <w:ilvl w:val="2"/>
          <w:numId w:val="2"/>
        </w:numPr>
        <w:spacing w:after="140" w:line="280" w:lineRule="atLeast"/>
        <w:rPr>
          <w:rFonts w:ascii="Calibri" w:hAnsi="Calibri" w:cs="Calibri"/>
          <w:sz w:val="21"/>
          <w:szCs w:val="21"/>
        </w:rPr>
        <w:pPrChange w:id="386" w:author="Autor">
          <w:pPr>
            <w:numPr>
              <w:ilvl w:val="2"/>
              <w:numId w:val="2"/>
            </w:numPr>
            <w:tabs>
              <w:tab w:val="num" w:pos="1701"/>
            </w:tabs>
            <w:ind w:left="1701" w:hanging="992"/>
          </w:pPr>
        </w:pPrChange>
      </w:pPr>
      <w:r w:rsidRPr="00092E24">
        <w:rPr>
          <w:rFonts w:ascii="Calibri" w:hAnsi="Calibri" w:cs="Calibri"/>
          <w:sz w:val="21"/>
          <w:szCs w:val="21"/>
        </w:rPr>
        <w:t>aceita a função para a qual foi nomeado, assumindo integralmente os deveres e atribuições previstos na legislação específica e nesta Escritura de Emissão;</w:t>
      </w:r>
    </w:p>
    <w:p w14:paraId="4EE0F52C" w14:textId="77777777" w:rsidR="00E52E2C" w:rsidRPr="00092E24" w:rsidRDefault="00E52E2C" w:rsidP="00BB510B">
      <w:pPr>
        <w:numPr>
          <w:ilvl w:val="2"/>
          <w:numId w:val="2"/>
        </w:numPr>
        <w:spacing w:after="140" w:line="280" w:lineRule="atLeast"/>
        <w:rPr>
          <w:rFonts w:ascii="Calibri" w:hAnsi="Calibri" w:cs="Calibri"/>
          <w:sz w:val="21"/>
          <w:szCs w:val="21"/>
        </w:rPr>
        <w:pPrChange w:id="387" w:author="Autor">
          <w:pPr>
            <w:numPr>
              <w:ilvl w:val="2"/>
              <w:numId w:val="2"/>
            </w:numPr>
            <w:tabs>
              <w:tab w:val="num" w:pos="1701"/>
            </w:tabs>
            <w:ind w:left="1701" w:hanging="992"/>
          </w:pPr>
        </w:pPrChange>
      </w:pPr>
      <w:r w:rsidRPr="00092E24">
        <w:rPr>
          <w:rFonts w:ascii="Calibri" w:hAnsi="Calibri" w:cs="Calibri"/>
          <w:sz w:val="21"/>
          <w:szCs w:val="21"/>
        </w:rPr>
        <w:t>conhece e aceita integralmente esta Escritura de Emissão, todas as suas cláus</w:t>
      </w:r>
      <w:r w:rsidRPr="00092E24">
        <w:rPr>
          <w:rFonts w:ascii="Calibri" w:hAnsi="Calibri" w:cs="Calibri"/>
          <w:sz w:val="21"/>
          <w:szCs w:val="21"/>
        </w:rPr>
        <w:t>u</w:t>
      </w:r>
      <w:r w:rsidRPr="00092E24">
        <w:rPr>
          <w:rFonts w:ascii="Calibri" w:hAnsi="Calibri" w:cs="Calibri"/>
          <w:sz w:val="21"/>
          <w:szCs w:val="21"/>
        </w:rPr>
        <w:t>las e condições;</w:t>
      </w:r>
    </w:p>
    <w:p w14:paraId="272A858F" w14:textId="77777777" w:rsidR="00E52E2C" w:rsidRPr="00092E24" w:rsidRDefault="00E52E2C" w:rsidP="00BB510B">
      <w:pPr>
        <w:numPr>
          <w:ilvl w:val="2"/>
          <w:numId w:val="2"/>
        </w:numPr>
        <w:spacing w:after="140" w:line="280" w:lineRule="atLeast"/>
        <w:rPr>
          <w:rFonts w:ascii="Calibri" w:hAnsi="Calibri" w:cs="Calibri"/>
          <w:sz w:val="21"/>
          <w:szCs w:val="21"/>
        </w:rPr>
        <w:pPrChange w:id="388" w:author="Autor">
          <w:pPr>
            <w:numPr>
              <w:ilvl w:val="2"/>
              <w:numId w:val="2"/>
            </w:numPr>
            <w:tabs>
              <w:tab w:val="num" w:pos="1701"/>
            </w:tabs>
            <w:ind w:left="1701" w:hanging="992"/>
          </w:pPr>
        </w:pPrChange>
      </w:pPr>
      <w:r w:rsidRPr="00092E24">
        <w:rPr>
          <w:rFonts w:ascii="Calibri" w:hAnsi="Calibri" w:cs="Calibri"/>
          <w:sz w:val="21"/>
          <w:szCs w:val="21"/>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255279FF" w14:textId="77777777" w:rsidR="00E52E2C" w:rsidRPr="00092E24" w:rsidRDefault="00E52E2C" w:rsidP="00BB510B">
      <w:pPr>
        <w:numPr>
          <w:ilvl w:val="2"/>
          <w:numId w:val="2"/>
        </w:numPr>
        <w:spacing w:after="140" w:line="280" w:lineRule="atLeast"/>
        <w:rPr>
          <w:rFonts w:ascii="Calibri" w:hAnsi="Calibri" w:cs="Calibri"/>
          <w:sz w:val="21"/>
          <w:szCs w:val="21"/>
        </w:rPr>
        <w:pPrChange w:id="389" w:author="Autor">
          <w:pPr>
            <w:numPr>
              <w:ilvl w:val="2"/>
              <w:numId w:val="2"/>
            </w:numPr>
            <w:tabs>
              <w:tab w:val="num" w:pos="1701"/>
            </w:tabs>
            <w:ind w:left="1701" w:hanging="992"/>
          </w:pPr>
        </w:pPrChange>
      </w:pPr>
      <w:r w:rsidRPr="00092E24">
        <w:rPr>
          <w:rFonts w:ascii="Calibri" w:hAnsi="Calibri" w:cs="Calibri"/>
          <w:sz w:val="21"/>
          <w:szCs w:val="21"/>
        </w:rPr>
        <w:t xml:space="preserve">a celebração desta Escritura de Emissão e o cumprimento de suas obrigações </w:t>
      </w:r>
      <w:r w:rsidRPr="00092E24">
        <w:rPr>
          <w:rFonts w:ascii="Calibri" w:hAnsi="Calibri" w:cs="Calibri"/>
          <w:sz w:val="21"/>
          <w:szCs w:val="21"/>
        </w:rPr>
        <w:t>a</w:t>
      </w:r>
      <w:r w:rsidRPr="00092E24">
        <w:rPr>
          <w:rFonts w:ascii="Calibri" w:hAnsi="Calibri" w:cs="Calibri"/>
          <w:sz w:val="21"/>
          <w:szCs w:val="21"/>
        </w:rPr>
        <w:t>qui previstas não infringem qualquer obrigação anteriormente assumida pelo Agente Fiduci</w:t>
      </w:r>
      <w:r w:rsidRPr="00092E24">
        <w:rPr>
          <w:rFonts w:ascii="Calibri" w:hAnsi="Calibri" w:cs="Calibri"/>
          <w:sz w:val="21"/>
          <w:szCs w:val="21"/>
        </w:rPr>
        <w:t>á</w:t>
      </w:r>
      <w:r w:rsidRPr="00092E24">
        <w:rPr>
          <w:rFonts w:ascii="Calibri" w:hAnsi="Calibri" w:cs="Calibri"/>
          <w:sz w:val="21"/>
          <w:szCs w:val="21"/>
        </w:rPr>
        <w:t>rio;</w:t>
      </w:r>
    </w:p>
    <w:p w14:paraId="681EE435" w14:textId="77777777" w:rsidR="00E52E2C" w:rsidRPr="00092E24" w:rsidRDefault="00E52E2C" w:rsidP="00BB510B">
      <w:pPr>
        <w:numPr>
          <w:ilvl w:val="2"/>
          <w:numId w:val="2"/>
        </w:numPr>
        <w:spacing w:after="140" w:line="280" w:lineRule="atLeast"/>
        <w:rPr>
          <w:rFonts w:ascii="Calibri" w:hAnsi="Calibri" w:cs="Calibri"/>
          <w:sz w:val="21"/>
          <w:szCs w:val="21"/>
        </w:rPr>
        <w:pPrChange w:id="390" w:author="Autor">
          <w:pPr>
            <w:numPr>
              <w:ilvl w:val="2"/>
              <w:numId w:val="2"/>
            </w:numPr>
            <w:tabs>
              <w:tab w:val="num" w:pos="1701"/>
            </w:tabs>
            <w:ind w:left="1701" w:hanging="992"/>
          </w:pPr>
        </w:pPrChange>
      </w:pPr>
      <w:r w:rsidRPr="00092E24">
        <w:rPr>
          <w:rFonts w:ascii="Calibri" w:hAnsi="Calibri" w:cs="Calibri"/>
          <w:sz w:val="21"/>
          <w:szCs w:val="21"/>
        </w:rPr>
        <w:t>não tem qualquer impedimento legal, conforme o artigo 66, parágrafo 3º, da Lei das Sociedades por Ações, para exercer a função que lhe é confer</w:t>
      </w:r>
      <w:r w:rsidRPr="00092E24">
        <w:rPr>
          <w:rFonts w:ascii="Calibri" w:hAnsi="Calibri" w:cs="Calibri"/>
          <w:sz w:val="21"/>
          <w:szCs w:val="21"/>
        </w:rPr>
        <w:t>i</w:t>
      </w:r>
      <w:r w:rsidRPr="00092E24">
        <w:rPr>
          <w:rFonts w:ascii="Calibri" w:hAnsi="Calibri" w:cs="Calibri"/>
          <w:sz w:val="21"/>
          <w:szCs w:val="21"/>
        </w:rPr>
        <w:t xml:space="preserve">da; </w:t>
      </w:r>
    </w:p>
    <w:p w14:paraId="0425A46B" w14:textId="77777777" w:rsidR="00E52E2C" w:rsidRPr="00092E24" w:rsidRDefault="00E52E2C" w:rsidP="00BB510B">
      <w:pPr>
        <w:numPr>
          <w:ilvl w:val="2"/>
          <w:numId w:val="2"/>
        </w:numPr>
        <w:spacing w:after="140" w:line="280" w:lineRule="atLeast"/>
        <w:rPr>
          <w:rFonts w:ascii="Calibri" w:hAnsi="Calibri" w:cs="Calibri"/>
          <w:sz w:val="21"/>
          <w:szCs w:val="21"/>
        </w:rPr>
        <w:pPrChange w:id="391" w:author="Autor">
          <w:pPr>
            <w:numPr>
              <w:ilvl w:val="2"/>
              <w:numId w:val="2"/>
            </w:numPr>
            <w:tabs>
              <w:tab w:val="num" w:pos="1701"/>
            </w:tabs>
            <w:ind w:left="1701" w:hanging="992"/>
          </w:pPr>
        </w:pPrChange>
      </w:pPr>
      <w:r w:rsidRPr="00092E24">
        <w:rPr>
          <w:rFonts w:ascii="Calibri" w:hAnsi="Calibri" w:cs="Calibri"/>
          <w:sz w:val="21"/>
          <w:szCs w:val="21"/>
        </w:rPr>
        <w:t>não se encontra em nenhuma das situações de conflito de interesse previstas no artigo 10 da Instrução da CVM 28;</w:t>
      </w:r>
    </w:p>
    <w:p w14:paraId="33214436" w14:textId="77777777" w:rsidR="00E52E2C" w:rsidRPr="00092E24" w:rsidRDefault="00E52E2C" w:rsidP="00BB510B">
      <w:pPr>
        <w:numPr>
          <w:ilvl w:val="2"/>
          <w:numId w:val="2"/>
        </w:numPr>
        <w:spacing w:after="140" w:line="280" w:lineRule="atLeast"/>
        <w:rPr>
          <w:rFonts w:ascii="Calibri" w:hAnsi="Calibri" w:cs="Calibri"/>
          <w:sz w:val="21"/>
          <w:szCs w:val="21"/>
        </w:rPr>
        <w:pPrChange w:id="392" w:author="Autor">
          <w:pPr>
            <w:numPr>
              <w:ilvl w:val="2"/>
              <w:numId w:val="2"/>
            </w:numPr>
            <w:tabs>
              <w:tab w:val="num" w:pos="1701"/>
            </w:tabs>
            <w:ind w:left="1701" w:hanging="992"/>
          </w:pPr>
        </w:pPrChange>
      </w:pPr>
      <w:r w:rsidRPr="00092E24">
        <w:rPr>
          <w:rFonts w:ascii="Calibri" w:hAnsi="Calibri" w:cs="Calibri"/>
          <w:sz w:val="21"/>
          <w:szCs w:val="21"/>
        </w:rPr>
        <w:t>não tem qualquer ligação com a Emissora que o impeça de exercer suas fu</w:t>
      </w:r>
      <w:r w:rsidRPr="00092E24">
        <w:rPr>
          <w:rFonts w:ascii="Calibri" w:hAnsi="Calibri" w:cs="Calibri"/>
          <w:sz w:val="21"/>
          <w:szCs w:val="21"/>
        </w:rPr>
        <w:t>n</w:t>
      </w:r>
      <w:r w:rsidRPr="00092E24">
        <w:rPr>
          <w:rFonts w:ascii="Calibri" w:hAnsi="Calibri" w:cs="Calibri"/>
          <w:sz w:val="21"/>
          <w:szCs w:val="21"/>
        </w:rPr>
        <w:t xml:space="preserve">ções; </w:t>
      </w:r>
    </w:p>
    <w:p w14:paraId="1E428CF5" w14:textId="77777777" w:rsidR="00E52E2C" w:rsidRPr="00092E24" w:rsidRDefault="00E52E2C" w:rsidP="00BB510B">
      <w:pPr>
        <w:numPr>
          <w:ilvl w:val="2"/>
          <w:numId w:val="2"/>
        </w:numPr>
        <w:spacing w:after="140" w:line="280" w:lineRule="atLeast"/>
        <w:rPr>
          <w:rFonts w:ascii="Calibri" w:hAnsi="Calibri" w:cs="Calibri"/>
          <w:sz w:val="21"/>
          <w:szCs w:val="21"/>
        </w:rPr>
        <w:pPrChange w:id="393" w:author="Autor">
          <w:pPr>
            <w:numPr>
              <w:ilvl w:val="2"/>
              <w:numId w:val="2"/>
            </w:numPr>
            <w:tabs>
              <w:tab w:val="num" w:pos="1701"/>
            </w:tabs>
            <w:ind w:left="1701" w:hanging="992"/>
          </w:pPr>
        </w:pPrChange>
      </w:pPr>
      <w:r w:rsidRPr="00092E24">
        <w:rPr>
          <w:rFonts w:ascii="Calibri" w:hAnsi="Calibri" w:cs="Calibri"/>
          <w:sz w:val="21"/>
          <w:szCs w:val="21"/>
        </w:rPr>
        <w:t>está ciente das disposições da Circular do Banco Central do Brasil n.º 1.832, de 31 de outubro de 1990</w:t>
      </w:r>
      <w:r w:rsidR="00922E1A" w:rsidRPr="00092E24">
        <w:rPr>
          <w:rFonts w:ascii="Calibri" w:hAnsi="Calibri" w:cs="Calibri"/>
          <w:sz w:val="21"/>
          <w:szCs w:val="21"/>
        </w:rPr>
        <w:t>, conforme alterada</w:t>
      </w:r>
      <w:r w:rsidRPr="00092E24">
        <w:rPr>
          <w:rFonts w:ascii="Calibri" w:hAnsi="Calibri" w:cs="Calibri"/>
          <w:sz w:val="21"/>
          <w:szCs w:val="21"/>
        </w:rPr>
        <w:t>;</w:t>
      </w:r>
    </w:p>
    <w:p w14:paraId="7A265576" w14:textId="614346FC" w:rsidR="00E52E2C" w:rsidRPr="00092E24" w:rsidRDefault="00E52E2C" w:rsidP="00BB510B">
      <w:pPr>
        <w:numPr>
          <w:ilvl w:val="2"/>
          <w:numId w:val="2"/>
        </w:numPr>
        <w:spacing w:after="140" w:line="280" w:lineRule="atLeast"/>
        <w:rPr>
          <w:rFonts w:ascii="Calibri" w:hAnsi="Calibri" w:cs="Calibri"/>
          <w:sz w:val="21"/>
          <w:szCs w:val="21"/>
        </w:rPr>
        <w:pPrChange w:id="394" w:author="Autor">
          <w:pPr>
            <w:numPr>
              <w:ilvl w:val="2"/>
              <w:numId w:val="2"/>
            </w:numPr>
            <w:tabs>
              <w:tab w:val="num" w:pos="1701"/>
            </w:tabs>
            <w:ind w:left="1701" w:hanging="992"/>
          </w:pPr>
        </w:pPrChange>
      </w:pPr>
      <w:r w:rsidRPr="00092E24">
        <w:rPr>
          <w:rFonts w:ascii="Calibri" w:hAnsi="Calibri" w:cs="Calibri"/>
          <w:sz w:val="21"/>
          <w:szCs w:val="21"/>
        </w:rPr>
        <w:t>verificou a veracidade das informações contidas nesta Escritura de Emi</w:t>
      </w:r>
      <w:r w:rsidRPr="00092E24">
        <w:rPr>
          <w:rFonts w:ascii="Calibri" w:hAnsi="Calibri" w:cs="Calibri"/>
          <w:sz w:val="21"/>
          <w:szCs w:val="21"/>
        </w:rPr>
        <w:t>s</w:t>
      </w:r>
      <w:r w:rsidRPr="00092E24">
        <w:rPr>
          <w:rFonts w:ascii="Calibri" w:hAnsi="Calibri" w:cs="Calibri"/>
          <w:sz w:val="21"/>
          <w:szCs w:val="21"/>
        </w:rPr>
        <w:t>são, com base nos documentos apresentados pela Emissora;</w:t>
      </w:r>
      <w:del w:id="395" w:author="Autor">
        <w:r w:rsidRPr="00B5168F">
          <w:rPr>
            <w:rFonts w:ascii="Calibri" w:hAnsi="Calibri" w:cs="Calibri"/>
            <w:sz w:val="21"/>
            <w:szCs w:val="21"/>
          </w:rPr>
          <w:delText xml:space="preserve"> e</w:delText>
        </w:r>
      </w:del>
    </w:p>
    <w:p w14:paraId="2BA9947E" w14:textId="43499B42" w:rsidR="000C028B" w:rsidRPr="00092E24" w:rsidRDefault="000C028B" w:rsidP="00BB510B">
      <w:pPr>
        <w:numPr>
          <w:ilvl w:val="2"/>
          <w:numId w:val="2"/>
        </w:numPr>
        <w:spacing w:after="140" w:line="280" w:lineRule="atLeast"/>
        <w:rPr>
          <w:rFonts w:ascii="Calibri" w:hAnsi="Calibri" w:cs="Calibri"/>
          <w:sz w:val="21"/>
          <w:szCs w:val="21"/>
        </w:rPr>
        <w:pPrChange w:id="396" w:author="Autor">
          <w:pPr>
            <w:numPr>
              <w:ilvl w:val="2"/>
              <w:numId w:val="2"/>
            </w:numPr>
            <w:tabs>
              <w:tab w:val="num" w:pos="1701"/>
            </w:tabs>
            <w:ind w:left="1701" w:hanging="992"/>
          </w:pPr>
        </w:pPrChange>
      </w:pPr>
      <w:r w:rsidRPr="00092E24">
        <w:rPr>
          <w:rFonts w:ascii="Calibri" w:hAnsi="Calibri" w:cs="Calibri"/>
          <w:sz w:val="21"/>
          <w:szCs w:val="21"/>
        </w:rPr>
        <w:t>inexistem outras emissões de debêntures, públicas ou privadas, realizadas pela Emissora e/ou por sociedade coligada, controlada, controladora ou integrante do mesmo grupo da Emissora em que tenha atuado como agente fiduciário, nos termos da Instrução CVM </w:t>
      </w:r>
      <w:del w:id="397" w:author="Autor">
        <w:r w:rsidRPr="00BC7294">
          <w:rPr>
            <w:rFonts w:ascii="Calibri" w:hAnsi="Calibri" w:cs="Calibri"/>
            <w:sz w:val="21"/>
            <w:szCs w:val="21"/>
          </w:rPr>
          <w:delText xml:space="preserve">nº </w:delText>
        </w:r>
      </w:del>
      <w:r w:rsidRPr="00092E24">
        <w:rPr>
          <w:rFonts w:ascii="Calibri" w:hAnsi="Calibri" w:cs="Calibri"/>
          <w:sz w:val="21"/>
          <w:szCs w:val="21"/>
        </w:rPr>
        <w:t>28</w:t>
      </w:r>
      <w:del w:id="398" w:author="Autor">
        <w:r w:rsidRPr="00BC7294">
          <w:rPr>
            <w:rFonts w:ascii="Calibri" w:hAnsi="Calibri" w:cs="Calibri"/>
            <w:sz w:val="21"/>
            <w:szCs w:val="21"/>
          </w:rPr>
          <w:delText>/83</w:delText>
        </w:r>
      </w:del>
      <w:r w:rsidRPr="00092E24">
        <w:rPr>
          <w:rFonts w:ascii="Calibri" w:hAnsi="Calibri" w:cs="Calibri"/>
          <w:sz w:val="21"/>
          <w:szCs w:val="21"/>
        </w:rPr>
        <w:t>; e</w:t>
      </w:r>
    </w:p>
    <w:p w14:paraId="23B26CBC" w14:textId="79D5FB21" w:rsidR="0004476F" w:rsidRPr="00092E24" w:rsidRDefault="0004476F" w:rsidP="00BB510B">
      <w:pPr>
        <w:numPr>
          <w:ilvl w:val="2"/>
          <w:numId w:val="2"/>
        </w:numPr>
        <w:spacing w:after="140" w:line="280" w:lineRule="atLeast"/>
        <w:rPr>
          <w:rFonts w:ascii="Calibri" w:hAnsi="Calibri" w:cs="Calibri"/>
          <w:sz w:val="21"/>
          <w:szCs w:val="21"/>
        </w:rPr>
        <w:pPrChange w:id="399" w:author="Autor">
          <w:pPr>
            <w:numPr>
              <w:ilvl w:val="2"/>
              <w:numId w:val="2"/>
            </w:numPr>
            <w:tabs>
              <w:tab w:val="num" w:pos="1701"/>
            </w:tabs>
            <w:ind w:left="1701" w:hanging="992"/>
          </w:pPr>
        </w:pPrChange>
      </w:pPr>
      <w:bookmarkStart w:id="400" w:name="_Ref342398643"/>
      <w:r w:rsidRPr="00092E24">
        <w:rPr>
          <w:rFonts w:ascii="Calibri" w:hAnsi="Calibri" w:cs="Calibri"/>
          <w:sz w:val="21"/>
          <w:szCs w:val="21"/>
        </w:rPr>
        <w:t xml:space="preserve">verificou que, na data de assinatura desta Escritura de Emissão, não é possível atestar sobre a constituição da garantia de Alienação Fiduciária do Imóvel, visto que na data da assinatura da presente Escritura de Emissão, a Alienação Fiduciária do Imóvel não estava averbada na respectiva matrícula. Além disso, a referida garantia não será oponível perante terceiros até o devido registro do Contrato de Alienação Fiduciária do Imóvel no competente Cartório de Registro de Imóveis. Em relação à suficiência da garantia de Alienação Fiduciária do Imóvel para o adimplemento das obrigações assumidas pela Emissora no âmbito desta Escritura de Emissão, destacou que a referida garantia é suficiente para o adimplemento das obrigações assumidas nesta Escritura de Emissão, visto que representa </w:t>
      </w:r>
      <w:r w:rsidRPr="00BB510B">
        <w:rPr>
          <w:rFonts w:ascii="Calibri" w:hAnsi="Calibri"/>
          <w:sz w:val="21"/>
          <w:rPrChange w:id="401" w:author="Autor">
            <w:rPr>
              <w:rFonts w:ascii="Calibri" w:hAnsi="Calibri"/>
              <w:sz w:val="22"/>
            </w:rPr>
          </w:rPrChange>
        </w:rPr>
        <w:t>583% (quinhentos e oitenta e três por cento)</w:t>
      </w:r>
      <w:r w:rsidRPr="00092E24">
        <w:rPr>
          <w:rFonts w:ascii="Calibri" w:hAnsi="Calibri" w:cs="Calibri"/>
          <w:sz w:val="21"/>
          <w:szCs w:val="21"/>
        </w:rPr>
        <w:t xml:space="preserve"> do valor total da emissão das Debêntures, conforme laudo de avaliação emitido em </w:t>
      </w:r>
      <w:r w:rsidRPr="00BB510B">
        <w:rPr>
          <w:rFonts w:ascii="Calibri" w:hAnsi="Calibri"/>
          <w:sz w:val="21"/>
          <w:rPrChange w:id="402" w:author="Autor">
            <w:rPr>
              <w:rFonts w:ascii="Calibri" w:hAnsi="Calibri"/>
              <w:sz w:val="22"/>
            </w:rPr>
          </w:rPrChange>
        </w:rPr>
        <w:t>27 de novembro de 2012 pela empresa Engebanc – Engenharia e Serviços Ltda</w:t>
      </w:r>
      <w:del w:id="403" w:author="Autor">
        <w:r w:rsidRPr="0004476F">
          <w:rPr>
            <w:rFonts w:ascii="Calibri" w:hAnsi="Calibri" w:cs="Calibri"/>
            <w:sz w:val="21"/>
            <w:szCs w:val="21"/>
          </w:rPr>
          <w:delText>.</w:delText>
        </w:r>
      </w:del>
      <w:ins w:id="404" w:author="Autor">
        <w:r w:rsidRPr="00092E24">
          <w:rPr>
            <w:rFonts w:ascii="Calibri" w:hAnsi="Calibri" w:cs="Calibri"/>
            <w:sz w:val="21"/>
            <w:szCs w:val="21"/>
          </w:rPr>
          <w:t>.</w:t>
        </w:r>
        <w:r w:rsidR="009119E1" w:rsidRPr="00092E24">
          <w:rPr>
            <w:rFonts w:ascii="Calibri" w:hAnsi="Calibri" w:cs="Calibri"/>
            <w:sz w:val="21"/>
            <w:szCs w:val="21"/>
          </w:rPr>
          <w:t>.</w:t>
        </w:r>
      </w:ins>
    </w:p>
    <w:p w14:paraId="0F021C4D" w14:textId="77777777" w:rsidR="0079774B" w:rsidRPr="00092E24" w:rsidRDefault="0079774B" w:rsidP="00BB510B">
      <w:pPr>
        <w:numPr>
          <w:ilvl w:val="1"/>
          <w:numId w:val="2"/>
        </w:numPr>
        <w:spacing w:after="140" w:line="280" w:lineRule="atLeast"/>
        <w:rPr>
          <w:rFonts w:ascii="Calibri" w:hAnsi="Calibri" w:cs="Calibri"/>
          <w:sz w:val="21"/>
          <w:szCs w:val="21"/>
        </w:rPr>
        <w:pPrChange w:id="405" w:author="Autor">
          <w:pPr>
            <w:numPr>
              <w:ilvl w:val="1"/>
              <w:numId w:val="2"/>
            </w:numPr>
            <w:tabs>
              <w:tab w:val="num" w:pos="709"/>
            </w:tabs>
            <w:ind w:left="709" w:hanging="709"/>
          </w:pPr>
        </w:pPrChange>
      </w:pPr>
      <w:r w:rsidRPr="00092E24">
        <w:rPr>
          <w:rFonts w:ascii="Calibri" w:hAnsi="Calibri" w:cs="Calibri"/>
          <w:sz w:val="21"/>
          <w:szCs w:val="21"/>
        </w:rPr>
        <w:t>O Agente Fiduciário exercerá suas funções a partir da data de assinatura desta E</w:t>
      </w:r>
      <w:r w:rsidRPr="00092E24">
        <w:rPr>
          <w:rFonts w:ascii="Calibri" w:hAnsi="Calibri" w:cs="Calibri"/>
          <w:sz w:val="21"/>
          <w:szCs w:val="21"/>
        </w:rPr>
        <w:t>s</w:t>
      </w:r>
      <w:r w:rsidRPr="00092E24">
        <w:rPr>
          <w:rFonts w:ascii="Calibri" w:hAnsi="Calibri" w:cs="Calibri"/>
          <w:sz w:val="21"/>
          <w:szCs w:val="21"/>
        </w:rPr>
        <w:t>critura de Emissão, devendo permanecer no exercício de suas funções até a Data de Vencimento</w:t>
      </w:r>
      <w:r w:rsidR="00922E1A" w:rsidRPr="00092E24">
        <w:rPr>
          <w:rFonts w:ascii="Calibri" w:hAnsi="Calibri" w:cs="Calibri"/>
          <w:sz w:val="21"/>
          <w:szCs w:val="21"/>
        </w:rPr>
        <w:t xml:space="preserve"> e/ou data de eventual Resgate Antecipado das Debêntures</w:t>
      </w:r>
      <w:r w:rsidRPr="00092E24">
        <w:rPr>
          <w:rFonts w:ascii="Calibri" w:hAnsi="Calibri" w:cs="Calibri"/>
          <w:sz w:val="21"/>
          <w:szCs w:val="21"/>
        </w:rPr>
        <w:t>, até que todas as obrigações contempladas na presente Escritura de Emissão sejam cumpridas ou até sua efetiva substituição.</w:t>
      </w:r>
      <w:bookmarkEnd w:id="400"/>
    </w:p>
    <w:p w14:paraId="5F046BB2" w14:textId="77777777" w:rsidR="0079774B" w:rsidRPr="00092E24" w:rsidRDefault="0079774B" w:rsidP="00BB510B">
      <w:pPr>
        <w:numPr>
          <w:ilvl w:val="1"/>
          <w:numId w:val="2"/>
        </w:numPr>
        <w:spacing w:after="140" w:line="280" w:lineRule="atLeast"/>
        <w:rPr>
          <w:rFonts w:ascii="Calibri" w:hAnsi="Calibri" w:cs="Calibri"/>
          <w:sz w:val="21"/>
          <w:szCs w:val="21"/>
        </w:rPr>
        <w:pPrChange w:id="406" w:author="Autor">
          <w:pPr>
            <w:numPr>
              <w:ilvl w:val="1"/>
              <w:numId w:val="2"/>
            </w:numPr>
            <w:tabs>
              <w:tab w:val="num" w:pos="709"/>
            </w:tabs>
            <w:ind w:left="709" w:hanging="709"/>
          </w:pPr>
        </w:pPrChange>
      </w:pPr>
      <w:bookmarkStart w:id="407" w:name="_Ref328215469"/>
      <w:r w:rsidRPr="00092E24">
        <w:rPr>
          <w:rFonts w:ascii="Calibri" w:hAnsi="Calibri" w:cs="Calibri"/>
          <w:sz w:val="21"/>
          <w:szCs w:val="21"/>
        </w:rPr>
        <w:t>Pelo desempenho dos deveres e atribuições que lhe competem, nos termos da lei e desta Escritura de Emissão, o Agente Fiduciário, ou a instituição que vier a substituí-lo nesta qualidade:</w:t>
      </w:r>
      <w:bookmarkEnd w:id="407"/>
    </w:p>
    <w:p w14:paraId="47A46E92" w14:textId="77777777" w:rsidR="00597074" w:rsidRPr="00092E24" w:rsidRDefault="00597074" w:rsidP="00BB510B">
      <w:pPr>
        <w:numPr>
          <w:ilvl w:val="2"/>
          <w:numId w:val="2"/>
        </w:numPr>
        <w:spacing w:after="140" w:line="280" w:lineRule="atLeast"/>
        <w:rPr>
          <w:rFonts w:ascii="Calibri" w:hAnsi="Calibri" w:cs="Calibri"/>
          <w:sz w:val="21"/>
          <w:szCs w:val="21"/>
        </w:rPr>
        <w:pPrChange w:id="408" w:author="Autor">
          <w:pPr>
            <w:numPr>
              <w:ilvl w:val="2"/>
              <w:numId w:val="2"/>
            </w:numPr>
            <w:tabs>
              <w:tab w:val="num" w:pos="1701"/>
            </w:tabs>
            <w:ind w:left="1701" w:hanging="992"/>
          </w:pPr>
        </w:pPrChange>
      </w:pPr>
      <w:r w:rsidRPr="00092E24">
        <w:rPr>
          <w:rFonts w:ascii="Calibri" w:hAnsi="Calibri" w:cs="Calibri"/>
          <w:sz w:val="21"/>
          <w:szCs w:val="21"/>
        </w:rPr>
        <w:t xml:space="preserve">receberá, à título de implantação, parcela única de R$5.000,00 (cinco mil reais) para acompanhamento da constituição da garantia de Alienação Fiduciária do Imóvel, devida 5 (cinco) dias após a assinatura desta Escritura de Emissão e, à título de remuneração, serão devidas parcelas anuais de </w:t>
      </w:r>
      <w:r w:rsidR="00EA02C2" w:rsidRPr="00092E24">
        <w:rPr>
          <w:rFonts w:ascii="Calibri" w:hAnsi="Calibri" w:cs="Calibri"/>
          <w:sz w:val="21"/>
          <w:szCs w:val="21"/>
        </w:rPr>
        <w:t>R$</w:t>
      </w:r>
      <w:r w:rsidRPr="00092E24">
        <w:rPr>
          <w:rFonts w:ascii="Calibri" w:hAnsi="Calibri" w:cs="Calibri"/>
          <w:sz w:val="21"/>
          <w:szCs w:val="21"/>
        </w:rPr>
        <w:t>4.000,00</w:t>
      </w:r>
      <w:r w:rsidR="00EB1484" w:rsidRPr="00092E24">
        <w:rPr>
          <w:rFonts w:ascii="Calibri" w:hAnsi="Calibri" w:cs="Calibri"/>
          <w:sz w:val="21"/>
          <w:szCs w:val="21"/>
        </w:rPr>
        <w:t xml:space="preserve"> (</w:t>
      </w:r>
      <w:r w:rsidRPr="00092E24">
        <w:rPr>
          <w:rFonts w:ascii="Calibri" w:hAnsi="Calibri" w:cs="Calibri"/>
          <w:sz w:val="21"/>
          <w:szCs w:val="21"/>
        </w:rPr>
        <w:t>quatro mil</w:t>
      </w:r>
      <w:r w:rsidR="00EB1484" w:rsidRPr="00092E24">
        <w:rPr>
          <w:rFonts w:ascii="Calibri" w:hAnsi="Calibri" w:cs="Calibri"/>
          <w:sz w:val="21"/>
          <w:szCs w:val="21"/>
        </w:rPr>
        <w:t xml:space="preserve"> reais)</w:t>
      </w:r>
      <w:r w:rsidRPr="00092E24">
        <w:rPr>
          <w:rFonts w:ascii="Calibri" w:hAnsi="Calibri" w:cs="Calibri"/>
          <w:sz w:val="21"/>
          <w:szCs w:val="21"/>
        </w:rPr>
        <w:t xml:space="preserve"> pelos serviços de agente fiduciário</w:t>
      </w:r>
      <w:r w:rsidR="00EA02C2" w:rsidRPr="00092E24">
        <w:rPr>
          <w:rFonts w:ascii="Calibri" w:hAnsi="Calibri" w:cs="Calibri"/>
          <w:sz w:val="21"/>
          <w:szCs w:val="21"/>
        </w:rPr>
        <w:t xml:space="preserve">, sendo a primeira parcela devida no </w:t>
      </w:r>
      <w:r w:rsidR="001C2B1F" w:rsidRPr="00092E24">
        <w:rPr>
          <w:rFonts w:ascii="Calibri" w:hAnsi="Calibri" w:cs="Calibri"/>
          <w:sz w:val="21"/>
          <w:szCs w:val="21"/>
        </w:rPr>
        <w:t xml:space="preserve">prazo de 05 (cinco) </w:t>
      </w:r>
      <w:r w:rsidRPr="00092E24">
        <w:rPr>
          <w:rFonts w:ascii="Calibri" w:hAnsi="Calibri" w:cs="Calibri"/>
          <w:sz w:val="21"/>
          <w:szCs w:val="21"/>
        </w:rPr>
        <w:t xml:space="preserve">dias </w:t>
      </w:r>
      <w:r w:rsidR="00EA02C2" w:rsidRPr="00092E24">
        <w:rPr>
          <w:rFonts w:ascii="Calibri" w:hAnsi="Calibri" w:cs="Calibri"/>
          <w:sz w:val="21"/>
          <w:szCs w:val="21"/>
        </w:rPr>
        <w:t xml:space="preserve">a contar da data </w:t>
      </w:r>
      <w:r w:rsidRPr="00092E24">
        <w:rPr>
          <w:rFonts w:ascii="Calibri" w:hAnsi="Calibri" w:cs="Calibri"/>
          <w:sz w:val="21"/>
          <w:szCs w:val="21"/>
        </w:rPr>
        <w:t xml:space="preserve">de assinatura </w:t>
      </w:r>
      <w:r w:rsidR="00EA02C2" w:rsidRPr="00092E24">
        <w:rPr>
          <w:rFonts w:ascii="Calibri" w:hAnsi="Calibri" w:cs="Calibri"/>
          <w:sz w:val="21"/>
          <w:szCs w:val="21"/>
        </w:rPr>
        <w:t xml:space="preserve">desta Escritura de Emissão e as demais parcelas na mesma data dos anos subsequentes, </w:t>
      </w:r>
      <w:r w:rsidRPr="00092E24">
        <w:rPr>
          <w:rFonts w:ascii="Calibri" w:hAnsi="Calibri" w:cs="Calibri"/>
          <w:sz w:val="21"/>
          <w:szCs w:val="21"/>
        </w:rPr>
        <w:t xml:space="preserve">sendo a última parcela </w:t>
      </w:r>
      <w:r w:rsidRPr="00092E24">
        <w:rPr>
          <w:rFonts w:ascii="Calibri" w:hAnsi="Calibri" w:cs="Calibri"/>
          <w:i/>
          <w:sz w:val="21"/>
          <w:szCs w:val="21"/>
        </w:rPr>
        <w:t>pro rata</w:t>
      </w:r>
      <w:r w:rsidRPr="00092E24">
        <w:rPr>
          <w:rFonts w:ascii="Calibri" w:hAnsi="Calibri" w:cs="Calibri"/>
          <w:sz w:val="21"/>
          <w:szCs w:val="21"/>
        </w:rPr>
        <w:t>. Serão devidas, ainda, parcelas anuais até a liquidação integral das Debêntures, caso estas não sejam pagas na Data de Vencimento;</w:t>
      </w:r>
    </w:p>
    <w:p w14:paraId="0A32A7E4" w14:textId="77777777" w:rsidR="00597074" w:rsidRPr="00092E24" w:rsidRDefault="00597074" w:rsidP="00BB510B">
      <w:pPr>
        <w:numPr>
          <w:ilvl w:val="2"/>
          <w:numId w:val="2"/>
        </w:numPr>
        <w:spacing w:after="140" w:line="280" w:lineRule="atLeast"/>
        <w:rPr>
          <w:rFonts w:ascii="Calibri" w:hAnsi="Calibri" w:cs="Calibri"/>
          <w:sz w:val="21"/>
          <w:szCs w:val="21"/>
        </w:rPr>
        <w:pPrChange w:id="409" w:author="Autor">
          <w:pPr>
            <w:numPr>
              <w:ilvl w:val="2"/>
              <w:numId w:val="2"/>
            </w:numPr>
            <w:tabs>
              <w:tab w:val="num" w:pos="1701"/>
            </w:tabs>
            <w:ind w:left="1701" w:hanging="992"/>
          </w:pPr>
        </w:pPrChange>
      </w:pPr>
      <w:bookmarkStart w:id="410" w:name="_Ref328215460"/>
      <w:r w:rsidRPr="00092E24">
        <w:rPr>
          <w:rFonts w:ascii="Calibri" w:hAnsi="Calibri" w:cs="Calibri"/>
          <w:sz w:val="21"/>
          <w:szCs w:val="21"/>
        </w:rPr>
        <w:t>no caso d</w:t>
      </w:r>
      <w:r w:rsidR="00A1484F" w:rsidRPr="00092E24">
        <w:rPr>
          <w:rFonts w:ascii="Calibri" w:hAnsi="Calibri" w:cs="Calibri"/>
          <w:sz w:val="21"/>
          <w:szCs w:val="21"/>
        </w:rPr>
        <w:t>e inadimplemento no</w:t>
      </w:r>
      <w:r w:rsidRPr="00092E24">
        <w:rPr>
          <w:rFonts w:ascii="Calibri" w:hAnsi="Calibri" w:cs="Calibri"/>
          <w:sz w:val="21"/>
          <w:szCs w:val="21"/>
        </w:rPr>
        <w:t xml:space="preserve"> pagamento das Debêntures ou de reestruturação das condições das Debêntures após a emissão destas ou da participação em reuniões ou conferências telefônicas, bem como atendimento à solicitações extraordinárias, será devido ao Agente Fiduciário, adicionalmente, o valor de R$500,00 (quinhentos reais) por hora-homem de trabalho dedicado a tais fatos bem como (i) à execução das garantias, (ii) ao comparecimento em reuniões formais com a Emissora e/ou com Debenturistas; e (iii) à implementação das consequentes decisões tomadas em tais eventos, valor este a ser pago 5 (cinco) dias após comprovação da entrega, pelo Agente Fiduciário, de "relatório de horas" à Emissora. Entende-se por reestruturação das Debêntures os eventos relacionados à alteração (i) da garantia de Alienação Fiduciária do Imóvel, (ii) dos prazos de pagamento e (iii) das condições relacionadas a um Evento de Inadimplemento. Os eventos relacionados à amortização das Debêntures não são considerados reestruturação;</w:t>
      </w:r>
    </w:p>
    <w:p w14:paraId="545F88EE" w14:textId="77777777" w:rsidR="00597074" w:rsidRPr="00092E24" w:rsidRDefault="00597074" w:rsidP="00BB510B">
      <w:pPr>
        <w:numPr>
          <w:ilvl w:val="2"/>
          <w:numId w:val="2"/>
        </w:numPr>
        <w:spacing w:after="140" w:line="280" w:lineRule="atLeast"/>
        <w:rPr>
          <w:rFonts w:ascii="Calibri" w:hAnsi="Calibri" w:cs="Calibri"/>
          <w:sz w:val="21"/>
          <w:szCs w:val="21"/>
        </w:rPr>
        <w:pPrChange w:id="411" w:author="Autor">
          <w:pPr>
            <w:numPr>
              <w:ilvl w:val="2"/>
              <w:numId w:val="2"/>
            </w:numPr>
            <w:tabs>
              <w:tab w:val="num" w:pos="1701"/>
            </w:tabs>
            <w:ind w:left="1701" w:hanging="992"/>
          </w:pPr>
        </w:pPrChange>
      </w:pPr>
      <w:r w:rsidRPr="00092E24">
        <w:rPr>
          <w:rFonts w:ascii="Calibri" w:hAnsi="Calibri" w:cs="Calibri"/>
          <w:sz w:val="21"/>
          <w:szCs w:val="21"/>
        </w:rPr>
        <w:t xml:space="preserve">no caso de celebração de aditamentos à esta Escritura de Emissão, bem como nas horas externas ao escritório do Agente Fiduciário, será cobrado, adicionalmente, o valor de R$500,00 (quinhentos reais) por hora-homem de trabalho dedicado a tais alterações/serviços; </w:t>
      </w:r>
      <w:ins w:id="412" w:author="Autor">
        <w:r w:rsidR="009119E1" w:rsidRPr="00092E24">
          <w:rPr>
            <w:rFonts w:ascii="Calibri" w:hAnsi="Calibri" w:cs="Calibri"/>
            <w:sz w:val="21"/>
            <w:szCs w:val="21"/>
          </w:rPr>
          <w:t>e</w:t>
        </w:r>
      </w:ins>
    </w:p>
    <w:p w14:paraId="7014E7A7" w14:textId="77777777" w:rsidR="0079774B" w:rsidRPr="00092E24" w:rsidRDefault="0079774B" w:rsidP="00BB510B">
      <w:pPr>
        <w:numPr>
          <w:ilvl w:val="2"/>
          <w:numId w:val="2"/>
        </w:numPr>
        <w:spacing w:after="140" w:line="280" w:lineRule="atLeast"/>
        <w:rPr>
          <w:rFonts w:ascii="Calibri" w:hAnsi="Calibri" w:cs="Calibri"/>
          <w:sz w:val="21"/>
          <w:szCs w:val="21"/>
        </w:rPr>
        <w:pPrChange w:id="413" w:author="Autor">
          <w:pPr>
            <w:numPr>
              <w:ilvl w:val="2"/>
              <w:numId w:val="2"/>
            </w:numPr>
            <w:tabs>
              <w:tab w:val="num" w:pos="1701"/>
            </w:tabs>
            <w:ind w:left="1701" w:hanging="992"/>
          </w:pPr>
        </w:pPrChange>
      </w:pPr>
      <w:bookmarkStart w:id="414" w:name="_Ref343764411"/>
      <w:r w:rsidRPr="00092E24">
        <w:rPr>
          <w:rFonts w:ascii="Calibri" w:hAnsi="Calibri" w:cs="Calibri"/>
          <w:sz w:val="21"/>
          <w:szCs w:val="21"/>
        </w:rPr>
        <w:t xml:space="preserve">será reembolsado pela Emissora por todas as despesas razoáveis que comprovadamente incorrer para proteger os direitos e interesses dos Debenturistas ou para realizar seus créditos no prazo de até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entrega dos documentos comprobatórios neste sentido, incluindo despesas com:</w:t>
      </w:r>
      <w:bookmarkEnd w:id="410"/>
      <w:bookmarkEnd w:id="414"/>
    </w:p>
    <w:p w14:paraId="6D07DFA9" w14:textId="77777777" w:rsidR="0079774B" w:rsidRPr="00092E24" w:rsidRDefault="0079774B" w:rsidP="00BB510B">
      <w:pPr>
        <w:numPr>
          <w:ilvl w:val="3"/>
          <w:numId w:val="2"/>
        </w:numPr>
        <w:spacing w:after="140" w:line="280" w:lineRule="atLeast"/>
        <w:rPr>
          <w:rFonts w:ascii="Calibri" w:hAnsi="Calibri" w:cs="Calibri"/>
          <w:sz w:val="21"/>
          <w:szCs w:val="21"/>
        </w:rPr>
        <w:pPrChange w:id="415" w:author="Autor">
          <w:pPr>
            <w:numPr>
              <w:ilvl w:val="3"/>
              <w:numId w:val="2"/>
            </w:numPr>
            <w:tabs>
              <w:tab w:val="num" w:pos="2126"/>
            </w:tabs>
            <w:ind w:left="2126" w:hanging="425"/>
          </w:pPr>
        </w:pPrChange>
      </w:pPr>
      <w:r w:rsidRPr="00092E24">
        <w:rPr>
          <w:rFonts w:ascii="Calibri" w:hAnsi="Calibri" w:cs="Calibri"/>
          <w:sz w:val="21"/>
          <w:szCs w:val="21"/>
        </w:rPr>
        <w:t>especialistas, caso sejam considerados necessários em base razoável, tais como auditoria, fiscalização, ou assessoria legal ao Agente Fiduciário e/ou aos Debenturistas;</w:t>
      </w:r>
    </w:p>
    <w:p w14:paraId="621C491C" w14:textId="77777777" w:rsidR="0079774B" w:rsidRPr="00092E24" w:rsidRDefault="0079774B" w:rsidP="00BB510B">
      <w:pPr>
        <w:numPr>
          <w:ilvl w:val="3"/>
          <w:numId w:val="2"/>
        </w:numPr>
        <w:spacing w:after="140" w:line="280" w:lineRule="atLeast"/>
        <w:rPr>
          <w:rFonts w:ascii="Calibri" w:hAnsi="Calibri" w:cs="Calibri"/>
          <w:sz w:val="21"/>
          <w:szCs w:val="21"/>
        </w:rPr>
        <w:pPrChange w:id="416" w:author="Autor">
          <w:pPr>
            <w:numPr>
              <w:ilvl w:val="3"/>
              <w:numId w:val="2"/>
            </w:numPr>
            <w:tabs>
              <w:tab w:val="num" w:pos="2126"/>
            </w:tabs>
            <w:ind w:left="2126" w:hanging="425"/>
          </w:pPr>
        </w:pPrChange>
      </w:pPr>
      <w:bookmarkStart w:id="417" w:name="_Ref343764407"/>
      <w:r w:rsidRPr="00092E24">
        <w:rPr>
          <w:rFonts w:ascii="Calibri" w:hAnsi="Calibri" w:cs="Calibri"/>
          <w:sz w:val="21"/>
          <w:szCs w:val="21"/>
        </w:rPr>
        <w:t xml:space="preserve">publicação de relatórios, editais de convocação, avisos e notificações, conforme previsto nesta Escritura de Emissão, e outras que vierem a ser exigidas </w:t>
      </w:r>
      <w:r w:rsidR="008F22BE" w:rsidRPr="00092E24">
        <w:rPr>
          <w:rFonts w:ascii="Calibri" w:hAnsi="Calibri" w:cs="Calibri"/>
          <w:sz w:val="21"/>
          <w:szCs w:val="21"/>
        </w:rPr>
        <w:t>pela regulamentação aplicável</w:t>
      </w:r>
      <w:r w:rsidRPr="00092E24">
        <w:rPr>
          <w:rFonts w:ascii="Calibri" w:hAnsi="Calibri" w:cs="Calibri"/>
          <w:sz w:val="21"/>
          <w:szCs w:val="21"/>
        </w:rPr>
        <w:t>;</w:t>
      </w:r>
      <w:bookmarkEnd w:id="417"/>
    </w:p>
    <w:p w14:paraId="722D949B" w14:textId="77777777" w:rsidR="0079774B" w:rsidRPr="00092E24" w:rsidRDefault="0079774B" w:rsidP="00BB510B">
      <w:pPr>
        <w:numPr>
          <w:ilvl w:val="3"/>
          <w:numId w:val="2"/>
        </w:numPr>
        <w:spacing w:after="140" w:line="280" w:lineRule="atLeast"/>
        <w:rPr>
          <w:rFonts w:ascii="Calibri" w:hAnsi="Calibri" w:cs="Calibri"/>
          <w:sz w:val="21"/>
          <w:szCs w:val="21"/>
        </w:rPr>
        <w:pPrChange w:id="418" w:author="Autor">
          <w:pPr>
            <w:numPr>
              <w:ilvl w:val="3"/>
              <w:numId w:val="2"/>
            </w:numPr>
            <w:tabs>
              <w:tab w:val="num" w:pos="2126"/>
            </w:tabs>
            <w:ind w:left="2126" w:hanging="425"/>
          </w:pPr>
        </w:pPrChange>
      </w:pPr>
      <w:r w:rsidRPr="00092E24">
        <w:rPr>
          <w:rFonts w:ascii="Calibri" w:hAnsi="Calibri" w:cs="Calibri"/>
          <w:sz w:val="21"/>
          <w:szCs w:val="21"/>
        </w:rPr>
        <w:t>extração de certidões;</w:t>
      </w:r>
    </w:p>
    <w:p w14:paraId="59AAEB8E" w14:textId="77777777" w:rsidR="0079774B" w:rsidRPr="00092E24" w:rsidRDefault="0079774B" w:rsidP="00BB510B">
      <w:pPr>
        <w:numPr>
          <w:ilvl w:val="3"/>
          <w:numId w:val="2"/>
        </w:numPr>
        <w:spacing w:after="140" w:line="280" w:lineRule="atLeast"/>
        <w:rPr>
          <w:rFonts w:ascii="Calibri" w:hAnsi="Calibri" w:cs="Calibri"/>
          <w:sz w:val="21"/>
          <w:szCs w:val="21"/>
        </w:rPr>
        <w:pPrChange w:id="419" w:author="Autor">
          <w:pPr>
            <w:numPr>
              <w:ilvl w:val="3"/>
              <w:numId w:val="2"/>
            </w:numPr>
            <w:tabs>
              <w:tab w:val="num" w:pos="2126"/>
            </w:tabs>
            <w:ind w:left="2126" w:hanging="425"/>
          </w:pPr>
        </w:pPrChange>
      </w:pPr>
      <w:r w:rsidRPr="00092E24">
        <w:rPr>
          <w:rFonts w:ascii="Calibri" w:hAnsi="Calibri" w:cs="Calibri"/>
          <w:sz w:val="21"/>
          <w:szCs w:val="21"/>
        </w:rPr>
        <w:t>locomoções dentro e entre Estados da Federação e respectivas hospedagens e alimentações, quando necessárias ao desempenho das funções e desde que razoáveis</w:t>
      </w:r>
      <w:r w:rsidR="00417A18" w:rsidRPr="00092E24">
        <w:rPr>
          <w:rFonts w:ascii="Calibri" w:hAnsi="Calibri" w:cs="Calibri"/>
          <w:sz w:val="21"/>
          <w:szCs w:val="21"/>
        </w:rPr>
        <w:t xml:space="preserve">, após prévia </w:t>
      </w:r>
      <w:r w:rsidR="00A1484F" w:rsidRPr="00092E24">
        <w:rPr>
          <w:rFonts w:ascii="Calibri" w:hAnsi="Calibri" w:cs="Calibri"/>
          <w:sz w:val="21"/>
          <w:szCs w:val="21"/>
        </w:rPr>
        <w:t>comprovação à</w:t>
      </w:r>
      <w:r w:rsidR="00417A18" w:rsidRPr="00092E24">
        <w:rPr>
          <w:rFonts w:ascii="Calibri" w:hAnsi="Calibri" w:cs="Calibri"/>
          <w:sz w:val="21"/>
          <w:szCs w:val="21"/>
        </w:rPr>
        <w:t xml:space="preserve"> Emissora</w:t>
      </w:r>
      <w:r w:rsidRPr="00092E24">
        <w:rPr>
          <w:rFonts w:ascii="Calibri" w:hAnsi="Calibri" w:cs="Calibri"/>
          <w:sz w:val="21"/>
          <w:szCs w:val="21"/>
        </w:rPr>
        <w:t>; e</w:t>
      </w:r>
    </w:p>
    <w:p w14:paraId="0D1B7A22" w14:textId="77777777" w:rsidR="0079774B" w:rsidRPr="00092E24" w:rsidRDefault="0079774B" w:rsidP="00BB510B">
      <w:pPr>
        <w:numPr>
          <w:ilvl w:val="3"/>
          <w:numId w:val="2"/>
        </w:numPr>
        <w:spacing w:after="140" w:line="280" w:lineRule="atLeast"/>
        <w:rPr>
          <w:rFonts w:ascii="Calibri" w:hAnsi="Calibri" w:cs="Calibri"/>
          <w:sz w:val="21"/>
          <w:szCs w:val="21"/>
        </w:rPr>
        <w:pPrChange w:id="420" w:author="Autor">
          <w:pPr>
            <w:numPr>
              <w:ilvl w:val="3"/>
              <w:numId w:val="2"/>
            </w:numPr>
            <w:tabs>
              <w:tab w:val="num" w:pos="2126"/>
            </w:tabs>
            <w:ind w:left="2126" w:hanging="425"/>
          </w:pPr>
        </w:pPrChange>
      </w:pPr>
      <w:r w:rsidRPr="00092E24">
        <w:rPr>
          <w:rFonts w:ascii="Calibri" w:hAnsi="Calibri" w:cs="Calibri"/>
          <w:sz w:val="21"/>
          <w:szCs w:val="21"/>
        </w:rPr>
        <w:t>eventuais levantamentos adicionais e especiais ou periciais que vierem a ser imprescindíveis, se ocorrerem omissões e/ou obscuridades nas informações pertinentes aos estritos interesses dos Debenturistas.</w:t>
      </w:r>
    </w:p>
    <w:p w14:paraId="72293221" w14:textId="21101E1F" w:rsidR="00597074" w:rsidRPr="00092E24" w:rsidRDefault="00597074" w:rsidP="00BB510B">
      <w:pPr>
        <w:numPr>
          <w:ilvl w:val="1"/>
          <w:numId w:val="2"/>
        </w:numPr>
        <w:spacing w:after="140" w:line="280" w:lineRule="atLeast"/>
        <w:rPr>
          <w:rFonts w:ascii="Calibri" w:hAnsi="Calibri" w:cs="Calibri"/>
          <w:sz w:val="21"/>
          <w:szCs w:val="21"/>
        </w:rPr>
        <w:pPrChange w:id="421" w:author="Autor">
          <w:pPr>
            <w:numPr>
              <w:ilvl w:val="1"/>
              <w:numId w:val="2"/>
            </w:numPr>
            <w:tabs>
              <w:tab w:val="num" w:pos="709"/>
            </w:tabs>
            <w:ind w:left="709" w:hanging="709"/>
          </w:pPr>
        </w:pPrChange>
      </w:pPr>
      <w:r w:rsidRPr="00092E24">
        <w:rPr>
          <w:rFonts w:ascii="Calibri" w:hAnsi="Calibri" w:cs="Calibri"/>
          <w:sz w:val="21"/>
          <w:szCs w:val="21"/>
        </w:rPr>
        <w:t xml:space="preserve">Os serviços prestados pelo Agente Fiduciário no âmbito da Oferta Restrita estão descritos na Instrução CVM </w:t>
      </w:r>
      <w:del w:id="422" w:author="Autor">
        <w:r w:rsidRPr="00B5168F">
          <w:rPr>
            <w:rFonts w:ascii="Calibri" w:hAnsi="Calibri" w:cs="Calibri"/>
            <w:sz w:val="21"/>
            <w:szCs w:val="21"/>
          </w:rPr>
          <w:delText>n.º </w:delText>
        </w:r>
      </w:del>
      <w:r w:rsidRPr="00092E24">
        <w:rPr>
          <w:rFonts w:ascii="Calibri" w:hAnsi="Calibri" w:cs="Calibri"/>
          <w:sz w:val="21"/>
          <w:szCs w:val="21"/>
        </w:rPr>
        <w:t>28</w:t>
      </w:r>
      <w:r w:rsidR="00A1484F" w:rsidRPr="00092E24">
        <w:rPr>
          <w:rFonts w:ascii="Calibri" w:hAnsi="Calibri" w:cs="Calibri"/>
          <w:sz w:val="21"/>
          <w:szCs w:val="21"/>
        </w:rPr>
        <w:t xml:space="preserve"> e na Lei das Sociedades por Ações</w:t>
      </w:r>
      <w:r w:rsidRPr="00092E24">
        <w:rPr>
          <w:rFonts w:ascii="Calibri" w:hAnsi="Calibri" w:cs="Calibri"/>
          <w:sz w:val="21"/>
          <w:szCs w:val="21"/>
        </w:rPr>
        <w:t>.</w:t>
      </w:r>
    </w:p>
    <w:p w14:paraId="31751CA4" w14:textId="02604BEE" w:rsidR="00597074" w:rsidRPr="00092E24" w:rsidRDefault="00597074" w:rsidP="00BB510B">
      <w:pPr>
        <w:numPr>
          <w:ilvl w:val="1"/>
          <w:numId w:val="2"/>
        </w:numPr>
        <w:spacing w:after="140" w:line="280" w:lineRule="atLeast"/>
        <w:rPr>
          <w:rFonts w:ascii="Calibri" w:hAnsi="Calibri" w:cs="Calibri"/>
          <w:sz w:val="21"/>
          <w:szCs w:val="21"/>
        </w:rPr>
        <w:pPrChange w:id="423" w:author="Autor">
          <w:pPr>
            <w:numPr>
              <w:ilvl w:val="1"/>
              <w:numId w:val="2"/>
            </w:numPr>
            <w:tabs>
              <w:tab w:val="num" w:pos="709"/>
            </w:tabs>
            <w:ind w:left="709" w:hanging="709"/>
          </w:pPr>
        </w:pPrChange>
      </w:pPr>
      <w:r w:rsidRPr="00092E24">
        <w:rPr>
          <w:rFonts w:ascii="Calibri" w:hAnsi="Calibri" w:cs="Calibri"/>
          <w:sz w:val="21"/>
          <w:szCs w:val="21"/>
        </w:rPr>
        <w:t xml:space="preserve">As remunerações descritas na Cláusula </w:t>
      </w:r>
      <w:del w:id="424" w:author="Autor">
        <w:r w:rsidRPr="00B5168F">
          <w:rPr>
            <w:rFonts w:ascii="Calibri" w:hAnsi="Calibri" w:cs="Calibri"/>
            <w:sz w:val="21"/>
            <w:szCs w:val="21"/>
          </w:rPr>
          <w:fldChar w:fldCharType="begin"/>
        </w:r>
        <w:r w:rsidRPr="00B5168F">
          <w:rPr>
            <w:rFonts w:ascii="Calibri" w:hAnsi="Calibri" w:cs="Calibri"/>
            <w:sz w:val="21"/>
            <w:szCs w:val="21"/>
          </w:rPr>
          <w:delInstrText xml:space="preserve"> REF _Ref328215469 \r \p \h </w:delInstrText>
        </w:r>
        <w:r w:rsidRPr="00B5168F">
          <w:rPr>
            <w:rFonts w:ascii="Calibri" w:hAnsi="Calibri" w:cs="Calibri"/>
            <w:sz w:val="21"/>
            <w:szCs w:val="21"/>
          </w:rPr>
        </w:r>
        <w:r w:rsidRPr="00B5168F">
          <w:rPr>
            <w:rFonts w:ascii="Calibri" w:hAnsi="Calibri" w:cs="Calibri"/>
            <w:sz w:val="21"/>
            <w:szCs w:val="21"/>
          </w:rPr>
          <w:fldChar w:fldCharType="separate"/>
        </w:r>
        <w:r w:rsidR="00FF259B" w:rsidRPr="00B5168F">
          <w:rPr>
            <w:rFonts w:ascii="Calibri" w:hAnsi="Calibri" w:cs="Calibri"/>
            <w:sz w:val="21"/>
            <w:szCs w:val="21"/>
          </w:rPr>
          <w:delText>8.4 acima</w:delText>
        </w:r>
        <w:r w:rsidRPr="00B5168F">
          <w:rPr>
            <w:rFonts w:ascii="Calibri" w:hAnsi="Calibri" w:cs="Calibri"/>
            <w:sz w:val="21"/>
            <w:szCs w:val="21"/>
          </w:rPr>
          <w:fldChar w:fldCharType="end"/>
        </w:r>
      </w:del>
      <w:ins w:id="425" w:author="Autor">
        <w:r w:rsidRPr="00092E24">
          <w:rPr>
            <w:rFonts w:ascii="Calibri" w:hAnsi="Calibri" w:cs="Calibri"/>
            <w:sz w:val="21"/>
            <w:szCs w:val="21"/>
          </w:rPr>
          <w:fldChar w:fldCharType="begin"/>
        </w:r>
        <w:r w:rsidRPr="00092E24">
          <w:rPr>
            <w:rFonts w:ascii="Calibri" w:hAnsi="Calibri" w:cs="Calibri"/>
            <w:sz w:val="21"/>
            <w:szCs w:val="21"/>
          </w:rPr>
          <w:instrText xml:space="preserve"> REF _Ref328215469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8.4 acima</w:t>
        </w:r>
        <w:r w:rsidRPr="00092E24">
          <w:rPr>
            <w:rFonts w:ascii="Calibri" w:hAnsi="Calibri" w:cs="Calibri"/>
            <w:sz w:val="21"/>
            <w:szCs w:val="21"/>
          </w:rPr>
          <w:fldChar w:fldCharType="end"/>
        </w:r>
      </w:ins>
      <w:r w:rsidRPr="00092E24">
        <w:rPr>
          <w:rFonts w:ascii="Calibri" w:hAnsi="Calibri" w:cs="Calibri"/>
          <w:sz w:val="21"/>
          <w:szCs w:val="21"/>
        </w:rPr>
        <w:t xml:space="preserve"> não incluem despesas com viagens, estadias, transporte e publicações necessárias ao exercício da função de agente fiduciário, durante ou após a implementação dos serviços, as quais serão arcadas pela Emissora, mediante prévia aprovação. Adicionalmente, não estão incluídas, e serão arcadas pela Emissora, despesas com especialistas, tais como auditoria da garantia de Alienação Fiduciária do Imóvel e assessoria legal ao Agente Fiduciário, caso ocorra um Evento de Inadimplemento. As eventuais despesas, depósitos e/ou custas judiciais, bem como indenizaç</w:t>
      </w:r>
      <w:r w:rsidR="005D78E8" w:rsidRPr="00092E24">
        <w:rPr>
          <w:rFonts w:ascii="Calibri" w:hAnsi="Calibri" w:cs="Calibri"/>
          <w:sz w:val="21"/>
          <w:szCs w:val="21"/>
        </w:rPr>
        <w:t>ões decorrentes de ações intentadas contra o Agente Fiduciário, no âmbito do exercício de sua função ou de sua atuação em defesa da Oferta Restrita, serão suportadas pelos Debenturistas. Referidas despesas incluem honorários advocatícios para a defesa do Agente Fiduciário, os quais deverão ser igualmente adiantadas pelos Debenturistas e ressarcidas pela Emissora.</w:t>
      </w:r>
    </w:p>
    <w:p w14:paraId="74D894C5" w14:textId="77777777" w:rsidR="005D78E8" w:rsidRPr="00092E24" w:rsidRDefault="005D78E8" w:rsidP="00BB510B">
      <w:pPr>
        <w:numPr>
          <w:ilvl w:val="1"/>
          <w:numId w:val="2"/>
        </w:numPr>
        <w:spacing w:after="140" w:line="280" w:lineRule="atLeast"/>
        <w:rPr>
          <w:rFonts w:ascii="Calibri" w:hAnsi="Calibri" w:cs="Calibri"/>
          <w:sz w:val="21"/>
          <w:szCs w:val="21"/>
        </w:rPr>
        <w:pPrChange w:id="426" w:author="Autor">
          <w:pPr>
            <w:numPr>
              <w:ilvl w:val="1"/>
              <w:numId w:val="2"/>
            </w:numPr>
            <w:tabs>
              <w:tab w:val="num" w:pos="709"/>
            </w:tabs>
            <w:ind w:left="709" w:hanging="709"/>
          </w:pPr>
        </w:pPrChange>
      </w:pPr>
      <w:bookmarkStart w:id="427" w:name="_Ref343764359"/>
      <w:r w:rsidRPr="00092E24">
        <w:rPr>
          <w:rFonts w:ascii="Calibri" w:hAnsi="Calibri" w:cs="Calibri"/>
          <w:sz w:val="21"/>
          <w:szCs w:val="21"/>
        </w:rPr>
        <w:t>No caso da ocorrência de um Evento de Inadimplemento, todas as despesas incorridas pelo Agente Fiduciário para resguardar os interesses dos Debenturistas deverão ser previamente aprovadas e adianta</w:t>
      </w:r>
      <w:r w:rsidR="00A1484F" w:rsidRPr="00092E24">
        <w:rPr>
          <w:rFonts w:ascii="Calibri" w:hAnsi="Calibri" w:cs="Calibri"/>
          <w:sz w:val="21"/>
          <w:szCs w:val="21"/>
        </w:rPr>
        <w:t>da</w:t>
      </w:r>
      <w:r w:rsidRPr="00092E24">
        <w:rPr>
          <w:rFonts w:ascii="Calibri" w:hAnsi="Calibri" w:cs="Calibri"/>
          <w:sz w:val="21"/>
          <w:szCs w:val="21"/>
        </w:rPr>
        <w:t>s pelos Debenturistas e, posteriormente, ressarcidas pela Emissora. Referidas despesas incluem os gastos com honorários advocatícios, inclusive de terceiros, depósitos, indenizações, custas e taxas judiciárias de ações propostas pelo Agente Fiduciário, desde que relacionadas à solução do Evento de Inadimplemento, enquanto representante dos Debenturistas. As eventuais despesas, depósitos e custas judiciais decorrentes da sucumbência em ações judicia</w:t>
      </w:r>
      <w:r w:rsidR="000C028B" w:rsidRPr="00092E24">
        <w:rPr>
          <w:rFonts w:ascii="Calibri" w:hAnsi="Calibri" w:cs="Calibri"/>
          <w:sz w:val="21"/>
          <w:szCs w:val="21"/>
        </w:rPr>
        <w:t>i</w:t>
      </w:r>
      <w:r w:rsidRPr="00092E24">
        <w:rPr>
          <w:rFonts w:ascii="Calibri" w:hAnsi="Calibri" w:cs="Calibri"/>
          <w:sz w:val="21"/>
          <w:szCs w:val="21"/>
        </w:rPr>
        <w:t>s, serão integralmente suportadas pelos Debenturistas, bem como a remuneração e as despesas reembolsáveis do Agente Fiduciário, na hipótese de a Emissora permanecer em inadimplência com relação ao pagamento destas por um período superior a 10 (dez) dias corridos.</w:t>
      </w:r>
      <w:bookmarkEnd w:id="427"/>
    </w:p>
    <w:p w14:paraId="33D03790" w14:textId="77777777" w:rsidR="005D78E8" w:rsidRPr="00092E24" w:rsidRDefault="005D78E8" w:rsidP="00BB510B">
      <w:pPr>
        <w:numPr>
          <w:ilvl w:val="1"/>
          <w:numId w:val="2"/>
        </w:numPr>
        <w:spacing w:after="140" w:line="280" w:lineRule="atLeast"/>
        <w:rPr>
          <w:rFonts w:ascii="Calibri" w:hAnsi="Calibri" w:cs="Calibri"/>
          <w:sz w:val="21"/>
          <w:szCs w:val="21"/>
        </w:rPr>
        <w:pPrChange w:id="428" w:author="Autor">
          <w:pPr>
            <w:numPr>
              <w:ilvl w:val="1"/>
              <w:numId w:val="2"/>
            </w:numPr>
            <w:tabs>
              <w:tab w:val="num" w:pos="709"/>
            </w:tabs>
            <w:ind w:left="709" w:hanging="709"/>
          </w:pPr>
        </w:pPrChange>
      </w:pPr>
      <w:r w:rsidRPr="00092E24">
        <w:rPr>
          <w:rFonts w:ascii="Calibri" w:hAnsi="Calibri" w:cs="Calibri"/>
          <w:sz w:val="21"/>
          <w:szCs w:val="21"/>
        </w:rPr>
        <w:t xml:space="preserve">Eventuais obrigações adicionais do Agente Fiduciário ou alteração nas características da Oferta Restrita facultarão </w:t>
      </w:r>
      <w:r w:rsidR="00A1484F" w:rsidRPr="00092E24">
        <w:rPr>
          <w:rFonts w:ascii="Calibri" w:hAnsi="Calibri" w:cs="Calibri"/>
          <w:sz w:val="21"/>
          <w:szCs w:val="21"/>
        </w:rPr>
        <w:t>ao Agente Fiduciário a revisão dos honorários propostos.</w:t>
      </w:r>
    </w:p>
    <w:p w14:paraId="55F05BAA" w14:textId="434D9392" w:rsidR="0079774B" w:rsidRPr="00092E24" w:rsidRDefault="0079774B" w:rsidP="00BB510B">
      <w:pPr>
        <w:numPr>
          <w:ilvl w:val="1"/>
          <w:numId w:val="2"/>
        </w:numPr>
        <w:spacing w:after="140" w:line="280" w:lineRule="atLeast"/>
        <w:rPr>
          <w:rFonts w:ascii="Calibri" w:hAnsi="Calibri" w:cs="Calibri"/>
          <w:sz w:val="21"/>
          <w:szCs w:val="21"/>
        </w:rPr>
        <w:pPrChange w:id="429" w:author="Autor">
          <w:pPr>
            <w:numPr>
              <w:ilvl w:val="1"/>
              <w:numId w:val="2"/>
            </w:numPr>
            <w:tabs>
              <w:tab w:val="num" w:pos="709"/>
            </w:tabs>
            <w:ind w:left="709" w:hanging="709"/>
          </w:pPr>
        </w:pPrChange>
      </w:pPr>
      <w:r w:rsidRPr="00092E24">
        <w:rPr>
          <w:rFonts w:ascii="Calibri" w:hAnsi="Calibri" w:cs="Calibri"/>
          <w:sz w:val="21"/>
          <w:szCs w:val="21"/>
        </w:rPr>
        <w:t>O crédito do Agente Fiduciário por despesas incorridas para proteger direitos e interesses ou realizar créditos dos Debenturistas que não tenha sido saldado na forma prevista n</w:t>
      </w:r>
      <w:r w:rsidR="00A1484F" w:rsidRPr="00092E24">
        <w:rPr>
          <w:rFonts w:ascii="Calibri" w:hAnsi="Calibri" w:cs="Calibri"/>
          <w:sz w:val="21"/>
          <w:szCs w:val="21"/>
        </w:rPr>
        <w:t>a</w:t>
      </w:r>
      <w:r w:rsidRPr="00092E24">
        <w:rPr>
          <w:rFonts w:ascii="Calibri" w:hAnsi="Calibri" w:cs="Calibri"/>
          <w:sz w:val="21"/>
          <w:szCs w:val="21"/>
        </w:rPr>
        <w:t xml:space="preserve"> </w:t>
      </w:r>
      <w:r w:rsidR="008F22BE" w:rsidRPr="00092E24">
        <w:rPr>
          <w:rFonts w:ascii="Calibri" w:hAnsi="Calibri" w:cs="Calibri"/>
          <w:sz w:val="21"/>
          <w:szCs w:val="21"/>
        </w:rPr>
        <w:t xml:space="preserve">Cláusula </w:t>
      </w:r>
      <w:del w:id="430" w:author="Autor">
        <w:r w:rsidR="00A1484F" w:rsidRPr="00B5168F">
          <w:rPr>
            <w:rFonts w:ascii="Calibri" w:hAnsi="Calibri" w:cs="Calibri"/>
            <w:sz w:val="21"/>
            <w:szCs w:val="21"/>
          </w:rPr>
          <w:fldChar w:fldCharType="begin"/>
        </w:r>
        <w:r w:rsidR="00A1484F" w:rsidRPr="00B5168F">
          <w:rPr>
            <w:rFonts w:ascii="Calibri" w:hAnsi="Calibri" w:cs="Calibri"/>
            <w:sz w:val="21"/>
            <w:szCs w:val="21"/>
          </w:rPr>
          <w:delInstrText xml:space="preserve"> REF _Ref343764359 \r \p \h </w:del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delText>8.7 acima</w:delText>
        </w:r>
        <w:r w:rsidR="00A1484F" w:rsidRPr="00B5168F">
          <w:rPr>
            <w:rFonts w:ascii="Calibri" w:hAnsi="Calibri" w:cs="Calibri"/>
            <w:sz w:val="21"/>
            <w:szCs w:val="21"/>
          </w:rPr>
          <w:fldChar w:fldCharType="end"/>
        </w:r>
      </w:del>
      <w:ins w:id="431" w:author="Auto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_Ref343764359 \r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8.7 acima</w:t>
        </w:r>
        <w:r w:rsidR="00A1484F" w:rsidRPr="00092E24">
          <w:rPr>
            <w:rFonts w:ascii="Calibri" w:hAnsi="Calibri" w:cs="Calibri"/>
            <w:sz w:val="21"/>
            <w:szCs w:val="21"/>
          </w:rPr>
          <w:fldChar w:fldCharType="end"/>
        </w:r>
      </w:ins>
      <w:r w:rsidRPr="00092E24">
        <w:rPr>
          <w:rFonts w:ascii="Calibri" w:hAnsi="Calibri" w:cs="Calibri"/>
          <w:sz w:val="21"/>
          <w:szCs w:val="21"/>
        </w:rPr>
        <w:t xml:space="preserve"> será acrescido à dívida da Emissora.</w:t>
      </w:r>
    </w:p>
    <w:p w14:paraId="00F9661F" w14:textId="12232508" w:rsidR="0079774B" w:rsidRPr="00092E24" w:rsidRDefault="0079774B" w:rsidP="00BB510B">
      <w:pPr>
        <w:numPr>
          <w:ilvl w:val="1"/>
          <w:numId w:val="2"/>
        </w:numPr>
        <w:spacing w:after="140" w:line="280" w:lineRule="atLeast"/>
        <w:rPr>
          <w:rFonts w:ascii="Calibri" w:hAnsi="Calibri" w:cs="Calibri"/>
          <w:sz w:val="21"/>
          <w:szCs w:val="21"/>
        </w:rPr>
        <w:pPrChange w:id="432" w:author="Autor">
          <w:pPr>
            <w:numPr>
              <w:ilvl w:val="1"/>
              <w:numId w:val="2"/>
            </w:numPr>
            <w:tabs>
              <w:tab w:val="num" w:pos="709"/>
            </w:tabs>
            <w:ind w:left="709" w:hanging="709"/>
          </w:pPr>
        </w:pPrChange>
      </w:pPr>
      <w:r w:rsidRPr="00092E24">
        <w:rPr>
          <w:rFonts w:ascii="Calibri" w:hAnsi="Calibri" w:cs="Calibri"/>
          <w:sz w:val="21"/>
          <w:szCs w:val="21"/>
        </w:rPr>
        <w:t xml:space="preserve">Os honorários devidos ao Agente Fiduciário, conforme descritos na Cláusula </w:t>
      </w:r>
      <w:del w:id="433" w:author="Autor">
        <w:r w:rsidR="008F22BE" w:rsidRPr="00B5168F">
          <w:rPr>
            <w:rFonts w:ascii="Calibri" w:hAnsi="Calibri" w:cs="Calibri"/>
            <w:sz w:val="21"/>
            <w:szCs w:val="21"/>
          </w:rPr>
          <w:fldChar w:fldCharType="begin"/>
        </w:r>
        <w:r w:rsidR="008F22BE" w:rsidRPr="00B5168F">
          <w:rPr>
            <w:rFonts w:ascii="Calibri" w:hAnsi="Calibri" w:cs="Calibri"/>
            <w:sz w:val="21"/>
            <w:szCs w:val="21"/>
          </w:rPr>
          <w:delInstrText xml:space="preserve"> REF _Ref342398643 \n \p \h </w:delInstrText>
        </w:r>
        <w:r w:rsidR="008F22BE" w:rsidRPr="00B5168F">
          <w:rPr>
            <w:rFonts w:ascii="Calibri" w:hAnsi="Calibri" w:cs="Calibri"/>
            <w:sz w:val="21"/>
            <w:szCs w:val="21"/>
          </w:rPr>
        </w:r>
        <w:r w:rsidR="00EA02C2" w:rsidRPr="00B5168F">
          <w:rPr>
            <w:rFonts w:ascii="Calibri" w:hAnsi="Calibri" w:cs="Calibri"/>
            <w:sz w:val="21"/>
            <w:szCs w:val="21"/>
          </w:rPr>
          <w:delInstrText xml:space="preserve"> \* MERGEFORMAT </w:delInstrText>
        </w:r>
        <w:r w:rsidR="008F22BE" w:rsidRPr="00B5168F">
          <w:rPr>
            <w:rFonts w:ascii="Calibri" w:hAnsi="Calibri" w:cs="Calibri"/>
            <w:sz w:val="21"/>
            <w:szCs w:val="21"/>
          </w:rPr>
          <w:fldChar w:fldCharType="separate"/>
        </w:r>
        <w:r w:rsidR="00FF259B" w:rsidRPr="00B5168F">
          <w:rPr>
            <w:rFonts w:ascii="Calibri" w:hAnsi="Calibri" w:cs="Calibri"/>
            <w:sz w:val="21"/>
            <w:szCs w:val="21"/>
          </w:rPr>
          <w:delText>8.3 acima</w:delText>
        </w:r>
        <w:r w:rsidR="008F22BE" w:rsidRPr="00B5168F">
          <w:rPr>
            <w:rFonts w:ascii="Calibri" w:hAnsi="Calibri" w:cs="Calibri"/>
            <w:sz w:val="21"/>
            <w:szCs w:val="21"/>
          </w:rPr>
          <w:fldChar w:fldCharType="end"/>
        </w:r>
      </w:del>
      <w:ins w:id="434" w:author="Auto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4C560D" w:rsidRPr="00092E24">
          <w:rPr>
            <w:rFonts w:ascii="Calibri" w:hAnsi="Calibri" w:cs="Calibri"/>
            <w:sz w:val="21"/>
            <w:szCs w:val="21"/>
          </w:rPr>
          <w:t>8.4 acima</w:t>
        </w:r>
        <w:r w:rsidR="004C560D" w:rsidRPr="00092E24">
          <w:rPr>
            <w:rFonts w:ascii="Calibri" w:hAnsi="Calibri" w:cs="Calibri"/>
            <w:sz w:val="21"/>
            <w:szCs w:val="21"/>
          </w:rPr>
          <w:fldChar w:fldCharType="end"/>
        </w:r>
      </w:ins>
      <w:r w:rsidR="008F22BE" w:rsidRPr="00092E24">
        <w:rPr>
          <w:rFonts w:ascii="Calibri" w:hAnsi="Calibri" w:cs="Calibri"/>
          <w:sz w:val="21"/>
          <w:szCs w:val="21"/>
        </w:rPr>
        <w:t xml:space="preserve"> </w:t>
      </w:r>
      <w:r w:rsidRPr="00092E24">
        <w:rPr>
          <w:rFonts w:ascii="Calibri" w:hAnsi="Calibri" w:cs="Calibri"/>
          <w:sz w:val="21"/>
          <w:szCs w:val="21"/>
        </w:rPr>
        <w:t>serão acrescidos dos impostos a ele incidentes nas alíquotas vigentes nas datas de pagamento, tais como: (i</w:t>
      </w:r>
      <w:r w:rsidR="008F22BE" w:rsidRPr="00092E24">
        <w:rPr>
          <w:rFonts w:ascii="Calibri" w:hAnsi="Calibri" w:cs="Calibri"/>
          <w:sz w:val="21"/>
          <w:szCs w:val="21"/>
        </w:rPr>
        <w:t>) </w:t>
      </w:r>
      <w:r w:rsidRPr="00092E24">
        <w:rPr>
          <w:rFonts w:ascii="Calibri" w:hAnsi="Calibri" w:cs="Calibri"/>
          <w:sz w:val="21"/>
          <w:szCs w:val="21"/>
        </w:rPr>
        <w:t>ISS (Imposto sobre Serviços de qualquer natureza); (ii</w:t>
      </w:r>
      <w:r w:rsidR="008F22BE" w:rsidRPr="00092E24">
        <w:rPr>
          <w:rFonts w:ascii="Calibri" w:hAnsi="Calibri" w:cs="Calibri"/>
          <w:sz w:val="21"/>
          <w:szCs w:val="21"/>
        </w:rPr>
        <w:t>) </w:t>
      </w:r>
      <w:r w:rsidRPr="00092E24">
        <w:rPr>
          <w:rFonts w:ascii="Calibri" w:hAnsi="Calibri" w:cs="Calibri"/>
          <w:sz w:val="21"/>
          <w:szCs w:val="21"/>
        </w:rPr>
        <w:t>PIS (Contribuição do Programa de Integração Social); (iii</w:t>
      </w:r>
      <w:r w:rsidR="008F22BE" w:rsidRPr="00092E24">
        <w:rPr>
          <w:rFonts w:ascii="Calibri" w:hAnsi="Calibri" w:cs="Calibri"/>
          <w:sz w:val="21"/>
          <w:szCs w:val="21"/>
        </w:rPr>
        <w:t>) </w:t>
      </w:r>
      <w:r w:rsidRPr="00092E24">
        <w:rPr>
          <w:rFonts w:ascii="Calibri" w:hAnsi="Calibri" w:cs="Calibri"/>
          <w:sz w:val="21"/>
          <w:szCs w:val="21"/>
        </w:rPr>
        <w:t>COFINS (Contribuição para Financiamento da Seguridade Social); (iv</w:t>
      </w:r>
      <w:r w:rsidR="008F22BE" w:rsidRPr="00092E24">
        <w:rPr>
          <w:rFonts w:ascii="Calibri" w:hAnsi="Calibri" w:cs="Calibri"/>
          <w:sz w:val="21"/>
          <w:szCs w:val="21"/>
        </w:rPr>
        <w:t>) </w:t>
      </w:r>
      <w:r w:rsidRPr="00092E24">
        <w:rPr>
          <w:rFonts w:ascii="Calibri" w:hAnsi="Calibri" w:cs="Calibri"/>
          <w:sz w:val="21"/>
          <w:szCs w:val="21"/>
        </w:rPr>
        <w:t xml:space="preserve">CSLL (Contribuição Social Sobre Lucro Líquido); e </w:t>
      </w:r>
      <w:r w:rsidR="008F22BE" w:rsidRPr="00092E24">
        <w:rPr>
          <w:rFonts w:ascii="Calibri" w:hAnsi="Calibri" w:cs="Calibri"/>
          <w:sz w:val="21"/>
          <w:szCs w:val="21"/>
        </w:rPr>
        <w:t>(iv) </w:t>
      </w:r>
      <w:r w:rsidRPr="00092E24">
        <w:rPr>
          <w:rFonts w:ascii="Calibri" w:hAnsi="Calibri" w:cs="Calibri"/>
          <w:sz w:val="21"/>
          <w:szCs w:val="21"/>
        </w:rPr>
        <w:t>IRRF (Imposto de Renda Ret</w:t>
      </w:r>
      <w:r w:rsidRPr="00092E24">
        <w:rPr>
          <w:rFonts w:ascii="Calibri" w:hAnsi="Calibri" w:cs="Calibri"/>
          <w:sz w:val="21"/>
          <w:szCs w:val="21"/>
        </w:rPr>
        <w:t>i</w:t>
      </w:r>
      <w:r w:rsidRPr="00092E24">
        <w:rPr>
          <w:rFonts w:ascii="Calibri" w:hAnsi="Calibri" w:cs="Calibri"/>
          <w:sz w:val="21"/>
          <w:szCs w:val="21"/>
        </w:rPr>
        <w:t>do na Fonte).</w:t>
      </w:r>
    </w:p>
    <w:p w14:paraId="7ACF732C" w14:textId="77777777" w:rsidR="0086620A" w:rsidRPr="00092E24" w:rsidRDefault="0086620A" w:rsidP="00BB510B">
      <w:pPr>
        <w:numPr>
          <w:ilvl w:val="1"/>
          <w:numId w:val="2"/>
        </w:numPr>
        <w:spacing w:after="140" w:line="280" w:lineRule="atLeast"/>
        <w:rPr>
          <w:rFonts w:ascii="Calibri" w:hAnsi="Calibri" w:cs="Calibri"/>
          <w:sz w:val="21"/>
          <w:szCs w:val="21"/>
        </w:rPr>
        <w:pPrChange w:id="435" w:author="Autor">
          <w:pPr>
            <w:numPr>
              <w:ilvl w:val="1"/>
              <w:numId w:val="2"/>
            </w:numPr>
            <w:tabs>
              <w:tab w:val="num" w:pos="709"/>
            </w:tabs>
            <w:ind w:left="709" w:hanging="709"/>
          </w:pPr>
        </w:pPrChange>
      </w:pPr>
      <w:r w:rsidRPr="00092E24">
        <w:rPr>
          <w:rFonts w:ascii="Calibri" w:hAnsi="Calibri" w:cs="Calibri"/>
          <w:sz w:val="21"/>
          <w:szCs w:val="21"/>
        </w:rPr>
        <w:t xml:space="preserve">Em caso de atraso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do inadimplemento até a data do efetivo pagamento, calculado </w:t>
      </w:r>
      <w:r w:rsidRPr="00092E24">
        <w:rPr>
          <w:rFonts w:ascii="Calibri" w:hAnsi="Calibri" w:cs="Calibri"/>
          <w:i/>
          <w:sz w:val="21"/>
          <w:szCs w:val="21"/>
        </w:rPr>
        <w:t>pro rata die</w:t>
      </w:r>
      <w:r w:rsidRPr="00092E24">
        <w:rPr>
          <w:rFonts w:ascii="Calibri" w:hAnsi="Calibri" w:cs="Calibri"/>
          <w:sz w:val="21"/>
          <w:szCs w:val="21"/>
        </w:rPr>
        <w:t>.</w:t>
      </w:r>
    </w:p>
    <w:p w14:paraId="03825CDE" w14:textId="77777777" w:rsidR="0079774B" w:rsidRPr="00092E24" w:rsidRDefault="0079774B" w:rsidP="00BB510B">
      <w:pPr>
        <w:numPr>
          <w:ilvl w:val="1"/>
          <w:numId w:val="2"/>
        </w:numPr>
        <w:spacing w:after="140" w:line="280" w:lineRule="atLeast"/>
        <w:rPr>
          <w:rFonts w:ascii="Calibri" w:hAnsi="Calibri" w:cs="Calibri"/>
          <w:sz w:val="21"/>
          <w:szCs w:val="21"/>
        </w:rPr>
        <w:pPrChange w:id="436" w:author="Autor">
          <w:pPr>
            <w:numPr>
              <w:ilvl w:val="1"/>
              <w:numId w:val="2"/>
            </w:numPr>
            <w:tabs>
              <w:tab w:val="num" w:pos="709"/>
            </w:tabs>
            <w:ind w:left="709" w:hanging="709"/>
          </w:pPr>
        </w:pPrChange>
      </w:pPr>
      <w:r w:rsidRPr="00092E24">
        <w:rPr>
          <w:rFonts w:ascii="Calibri" w:hAnsi="Calibri" w:cs="Calibri"/>
          <w:sz w:val="21"/>
          <w:szCs w:val="21"/>
        </w:rPr>
        <w:t xml:space="preserve">As parcelas referentes à remuneração do Agente Fiduciário serão reajustadas pela variação acumulada IGP-M a partir da </w:t>
      </w:r>
      <w:r w:rsidR="00A01F45" w:rsidRPr="00092E24">
        <w:rPr>
          <w:rFonts w:ascii="Calibri" w:hAnsi="Calibri" w:cs="Calibri"/>
          <w:sz w:val="21"/>
          <w:szCs w:val="21"/>
        </w:rPr>
        <w:t xml:space="preserve">Data </w:t>
      </w:r>
      <w:r w:rsidRPr="00092E24">
        <w:rPr>
          <w:rFonts w:ascii="Calibri" w:hAnsi="Calibri" w:cs="Calibri"/>
          <w:sz w:val="21"/>
          <w:szCs w:val="21"/>
        </w:rPr>
        <w:t>de Emissão, ou, na falta deste, ou impossibilidade de sua utilização, pelo índice que vier a subst</w:t>
      </w:r>
      <w:r w:rsidRPr="00092E24">
        <w:rPr>
          <w:rFonts w:ascii="Calibri" w:hAnsi="Calibri" w:cs="Calibri"/>
          <w:sz w:val="21"/>
          <w:szCs w:val="21"/>
        </w:rPr>
        <w:t>i</w:t>
      </w:r>
      <w:r w:rsidRPr="00092E24">
        <w:rPr>
          <w:rFonts w:ascii="Calibri" w:hAnsi="Calibri" w:cs="Calibri"/>
          <w:sz w:val="21"/>
          <w:szCs w:val="21"/>
        </w:rPr>
        <w:t>tuí-lo.</w:t>
      </w:r>
    </w:p>
    <w:p w14:paraId="3B3175A8" w14:textId="695057FB" w:rsidR="0079774B" w:rsidRPr="00092E24" w:rsidRDefault="0079774B" w:rsidP="00BB510B">
      <w:pPr>
        <w:numPr>
          <w:ilvl w:val="1"/>
          <w:numId w:val="2"/>
        </w:numPr>
        <w:spacing w:after="140" w:line="280" w:lineRule="atLeast"/>
        <w:rPr>
          <w:rFonts w:ascii="Calibri" w:hAnsi="Calibri" w:cs="Calibri"/>
          <w:sz w:val="21"/>
          <w:szCs w:val="21"/>
        </w:rPr>
        <w:pPrChange w:id="437" w:author="Autor">
          <w:pPr>
            <w:numPr>
              <w:ilvl w:val="1"/>
              <w:numId w:val="2"/>
            </w:numPr>
            <w:tabs>
              <w:tab w:val="num" w:pos="709"/>
            </w:tabs>
            <w:ind w:left="709" w:hanging="709"/>
          </w:pPr>
        </w:pPrChange>
      </w:pPr>
      <w:r w:rsidRPr="00092E24">
        <w:rPr>
          <w:rFonts w:ascii="Calibri" w:hAnsi="Calibri" w:cs="Calibri"/>
          <w:sz w:val="21"/>
          <w:szCs w:val="21"/>
        </w:rPr>
        <w:t xml:space="preserve">A remuneração definida na Cláusula </w:t>
      </w:r>
      <w:del w:id="438" w:author="Autor">
        <w:r w:rsidR="008F22BE" w:rsidRPr="00B5168F">
          <w:rPr>
            <w:rFonts w:ascii="Calibri" w:hAnsi="Calibri" w:cs="Calibri"/>
            <w:sz w:val="21"/>
            <w:szCs w:val="21"/>
          </w:rPr>
          <w:fldChar w:fldCharType="begin"/>
        </w:r>
        <w:r w:rsidR="008F22BE" w:rsidRPr="00B5168F">
          <w:rPr>
            <w:rFonts w:ascii="Calibri" w:hAnsi="Calibri" w:cs="Calibri"/>
            <w:sz w:val="21"/>
            <w:szCs w:val="21"/>
          </w:rPr>
          <w:delInstrText xml:space="preserve"> REF _Ref342398643 \n \p \h </w:delInstrText>
        </w:r>
        <w:r w:rsidR="008F22BE" w:rsidRPr="00B5168F">
          <w:rPr>
            <w:rFonts w:ascii="Calibri" w:hAnsi="Calibri" w:cs="Calibri"/>
            <w:sz w:val="21"/>
            <w:szCs w:val="21"/>
          </w:rPr>
        </w:r>
        <w:r w:rsidR="00EA02C2" w:rsidRPr="00B5168F">
          <w:rPr>
            <w:rFonts w:ascii="Calibri" w:hAnsi="Calibri" w:cs="Calibri"/>
            <w:sz w:val="21"/>
            <w:szCs w:val="21"/>
          </w:rPr>
          <w:delInstrText xml:space="preserve"> \* MERGEFORMAT </w:delInstrText>
        </w:r>
        <w:r w:rsidR="008F22BE" w:rsidRPr="00B5168F">
          <w:rPr>
            <w:rFonts w:ascii="Calibri" w:hAnsi="Calibri" w:cs="Calibri"/>
            <w:sz w:val="21"/>
            <w:szCs w:val="21"/>
          </w:rPr>
          <w:fldChar w:fldCharType="separate"/>
        </w:r>
        <w:r w:rsidR="00FF259B" w:rsidRPr="00B5168F">
          <w:rPr>
            <w:rFonts w:ascii="Calibri" w:hAnsi="Calibri" w:cs="Calibri"/>
            <w:sz w:val="21"/>
            <w:szCs w:val="21"/>
          </w:rPr>
          <w:delText>8.3 acima</w:delText>
        </w:r>
        <w:r w:rsidR="008F22BE" w:rsidRPr="00B5168F">
          <w:rPr>
            <w:rFonts w:ascii="Calibri" w:hAnsi="Calibri" w:cs="Calibri"/>
            <w:sz w:val="21"/>
            <w:szCs w:val="21"/>
          </w:rPr>
          <w:fldChar w:fldCharType="end"/>
        </w:r>
      </w:del>
      <w:ins w:id="439" w:author="Auto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4C560D" w:rsidRPr="00092E24">
          <w:rPr>
            <w:rFonts w:ascii="Calibri" w:hAnsi="Calibri" w:cs="Calibri"/>
            <w:sz w:val="21"/>
            <w:szCs w:val="21"/>
          </w:rPr>
          <w:t>8.4 acima</w:t>
        </w:r>
        <w:r w:rsidR="004C560D" w:rsidRPr="00092E24">
          <w:rPr>
            <w:rFonts w:ascii="Calibri" w:hAnsi="Calibri" w:cs="Calibri"/>
            <w:sz w:val="21"/>
            <w:szCs w:val="21"/>
          </w:rPr>
          <w:fldChar w:fldCharType="end"/>
        </w:r>
      </w:ins>
      <w:r w:rsidR="008F22BE" w:rsidRPr="00092E24">
        <w:rPr>
          <w:rFonts w:ascii="Calibri" w:hAnsi="Calibri" w:cs="Calibri"/>
          <w:sz w:val="21"/>
          <w:szCs w:val="21"/>
        </w:rPr>
        <w:t xml:space="preserve"> </w:t>
      </w:r>
      <w:r w:rsidRPr="00092E24">
        <w:rPr>
          <w:rFonts w:ascii="Calibri" w:hAnsi="Calibri" w:cs="Calibri"/>
          <w:sz w:val="21"/>
          <w:szCs w:val="21"/>
        </w:rPr>
        <w:t xml:space="preserve">continuará sendo devida (i) mesmo após o vencimento das Debêntures, caso o Agente Fiduciário ainda esteja atuando na cobrança de inadimplência não sanada, ou, ainda, (ii) nas hipóteses de vacância do Agente Fiduciário, conforme previsto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_Ref255835105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8.16 abaixo</w:t>
      </w:r>
      <w:r w:rsidRPr="00092E24">
        <w:rPr>
          <w:rFonts w:ascii="Calibri" w:hAnsi="Calibri" w:cs="Calibri"/>
          <w:sz w:val="21"/>
          <w:szCs w:val="21"/>
        </w:rPr>
        <w:fldChar w:fldCharType="end"/>
      </w:r>
      <w:r w:rsidRPr="00092E24">
        <w:rPr>
          <w:rFonts w:ascii="Calibri" w:hAnsi="Calibri" w:cs="Calibri"/>
          <w:sz w:val="21"/>
          <w:szCs w:val="21"/>
        </w:rPr>
        <w:t>, enquanto estiver no exercício da sua função, sendo certo que sua remuneração será calculada e devida proporcionalmente aos meses de atuação do Agente Fiduciário.</w:t>
      </w:r>
    </w:p>
    <w:p w14:paraId="737B9308" w14:textId="77777777" w:rsidR="001C2B1F" w:rsidRPr="00092E24" w:rsidRDefault="001C2B1F" w:rsidP="00BB510B">
      <w:pPr>
        <w:numPr>
          <w:ilvl w:val="1"/>
          <w:numId w:val="2"/>
        </w:numPr>
        <w:spacing w:after="140" w:line="280" w:lineRule="atLeast"/>
        <w:rPr>
          <w:rFonts w:ascii="Calibri" w:hAnsi="Calibri" w:cs="Calibri"/>
          <w:sz w:val="21"/>
          <w:szCs w:val="21"/>
        </w:rPr>
        <w:pPrChange w:id="440" w:author="Autor">
          <w:pPr>
            <w:numPr>
              <w:ilvl w:val="1"/>
              <w:numId w:val="2"/>
            </w:numPr>
            <w:tabs>
              <w:tab w:val="num" w:pos="709"/>
            </w:tabs>
            <w:ind w:left="709" w:hanging="709"/>
          </w:pPr>
        </w:pPrChange>
      </w:pPr>
      <w:r w:rsidRPr="00092E24">
        <w:rPr>
          <w:rFonts w:ascii="Calibri" w:hAnsi="Calibri" w:cs="Calibri"/>
          <w:sz w:val="21"/>
          <w:szCs w:val="21"/>
        </w:rPr>
        <w:t>A remuneração ora proposta não inclui as despesas consideradas necessárias ao exercício da função de Agente Fiduciário, quais sejam: reconhecimento de firmas, cópias autenticadas, notificações, extração de certidões, despesas com viagens e estadas, despesas com especialistas, tais como, auditoria e /ou fiscalização entre outros.</w:t>
      </w:r>
    </w:p>
    <w:p w14:paraId="66C49469" w14:textId="77777777" w:rsidR="0079774B" w:rsidRPr="00092E24" w:rsidRDefault="0079774B" w:rsidP="00BB510B">
      <w:pPr>
        <w:numPr>
          <w:ilvl w:val="1"/>
          <w:numId w:val="2"/>
        </w:numPr>
        <w:spacing w:after="140" w:line="280" w:lineRule="atLeast"/>
        <w:rPr>
          <w:rFonts w:ascii="Calibri" w:hAnsi="Calibri" w:cs="Calibri"/>
          <w:sz w:val="21"/>
          <w:szCs w:val="21"/>
        </w:rPr>
        <w:pPrChange w:id="441" w:author="Autor">
          <w:pPr>
            <w:numPr>
              <w:ilvl w:val="1"/>
              <w:numId w:val="2"/>
            </w:numPr>
            <w:tabs>
              <w:tab w:val="num" w:pos="709"/>
            </w:tabs>
            <w:ind w:left="709" w:hanging="709"/>
          </w:pPr>
        </w:pPrChange>
      </w:pPr>
      <w:bookmarkStart w:id="442" w:name="_Ref328568932"/>
      <w:r w:rsidRPr="00092E24">
        <w:rPr>
          <w:rFonts w:ascii="Calibri" w:hAnsi="Calibri" w:cs="Calibri"/>
          <w:sz w:val="21"/>
          <w:szCs w:val="21"/>
        </w:rPr>
        <w:t>Além de outros previstos em lei, na regulamentação da CVM e nesta Escritura de Emissão, constituem deveres e atribuições do Agente Fiduciário:</w:t>
      </w:r>
      <w:bookmarkEnd w:id="442"/>
    </w:p>
    <w:p w14:paraId="1E7E7FC0" w14:textId="77777777" w:rsidR="0079774B" w:rsidRPr="00092E24" w:rsidRDefault="0079774B" w:rsidP="00BB510B">
      <w:pPr>
        <w:numPr>
          <w:ilvl w:val="2"/>
          <w:numId w:val="2"/>
        </w:numPr>
        <w:spacing w:after="140" w:line="280" w:lineRule="atLeast"/>
        <w:rPr>
          <w:rFonts w:ascii="Calibri" w:hAnsi="Calibri" w:cs="Calibri"/>
          <w:sz w:val="21"/>
          <w:szCs w:val="21"/>
        </w:rPr>
        <w:pPrChange w:id="443" w:author="Autor">
          <w:pPr>
            <w:numPr>
              <w:ilvl w:val="2"/>
              <w:numId w:val="2"/>
            </w:numPr>
            <w:tabs>
              <w:tab w:val="num" w:pos="1701"/>
            </w:tabs>
            <w:ind w:left="1701" w:hanging="992"/>
          </w:pPr>
        </w:pPrChange>
      </w:pPr>
      <w:r w:rsidRPr="00092E24">
        <w:rPr>
          <w:rFonts w:ascii="Calibri" w:hAnsi="Calibri" w:cs="Calibri"/>
          <w:sz w:val="21"/>
          <w:szCs w:val="21"/>
        </w:rPr>
        <w:t>proteger os direitos e interesses dos Debenturistas, empregando no exercício da função, o cuidado e a diligência com que todo homem ativo e probo emprega na administração dos próprios bens;</w:t>
      </w:r>
    </w:p>
    <w:p w14:paraId="75F7A909" w14:textId="77777777" w:rsidR="0079774B" w:rsidRPr="00092E24" w:rsidRDefault="0079774B" w:rsidP="00BB510B">
      <w:pPr>
        <w:numPr>
          <w:ilvl w:val="2"/>
          <w:numId w:val="2"/>
        </w:numPr>
        <w:spacing w:after="140" w:line="280" w:lineRule="atLeast"/>
        <w:rPr>
          <w:rFonts w:ascii="Calibri" w:hAnsi="Calibri" w:cs="Calibri"/>
          <w:sz w:val="21"/>
          <w:szCs w:val="21"/>
        </w:rPr>
        <w:pPrChange w:id="444" w:author="Autor">
          <w:pPr>
            <w:numPr>
              <w:ilvl w:val="2"/>
              <w:numId w:val="2"/>
            </w:numPr>
            <w:tabs>
              <w:tab w:val="num" w:pos="1701"/>
            </w:tabs>
            <w:ind w:left="1701" w:hanging="992"/>
          </w:pPr>
        </w:pPrChange>
      </w:pPr>
      <w:r w:rsidRPr="00092E24">
        <w:rPr>
          <w:rFonts w:ascii="Calibri" w:hAnsi="Calibri" w:cs="Calibri"/>
          <w:sz w:val="21"/>
          <w:szCs w:val="21"/>
        </w:rPr>
        <w:t>renunciar à função, na hipótese de superveniência de conflito de interesses ou de qualquer outra modalidade de inaptidão;</w:t>
      </w:r>
    </w:p>
    <w:p w14:paraId="391CB8A1" w14:textId="77777777" w:rsidR="0079774B" w:rsidRPr="00092E24" w:rsidRDefault="0079774B" w:rsidP="00BB510B">
      <w:pPr>
        <w:numPr>
          <w:ilvl w:val="2"/>
          <w:numId w:val="2"/>
        </w:numPr>
        <w:spacing w:after="140" w:line="280" w:lineRule="atLeast"/>
        <w:rPr>
          <w:rFonts w:ascii="Calibri" w:hAnsi="Calibri" w:cs="Calibri"/>
          <w:sz w:val="21"/>
          <w:szCs w:val="21"/>
        </w:rPr>
        <w:pPrChange w:id="445" w:author="Autor">
          <w:pPr>
            <w:numPr>
              <w:ilvl w:val="2"/>
              <w:numId w:val="2"/>
            </w:numPr>
            <w:tabs>
              <w:tab w:val="num" w:pos="1701"/>
            </w:tabs>
            <w:ind w:left="1701" w:hanging="992"/>
          </w:pPr>
        </w:pPrChange>
      </w:pPr>
      <w:r w:rsidRPr="00092E24">
        <w:rPr>
          <w:rFonts w:ascii="Calibri" w:hAnsi="Calibri" w:cs="Calibri"/>
          <w:sz w:val="21"/>
          <w:szCs w:val="21"/>
        </w:rPr>
        <w:t>conservar em boa guarda toda a escrituração, correspondência e demais papéis relacionados com o exercício de suas funções;</w:t>
      </w:r>
    </w:p>
    <w:p w14:paraId="1DE3C3CB" w14:textId="77777777" w:rsidR="00E606AE" w:rsidRPr="00092E24" w:rsidRDefault="00E606AE" w:rsidP="00BB510B">
      <w:pPr>
        <w:numPr>
          <w:ilvl w:val="2"/>
          <w:numId w:val="2"/>
        </w:numPr>
        <w:spacing w:after="140" w:line="280" w:lineRule="atLeast"/>
        <w:rPr>
          <w:rFonts w:ascii="Calibri" w:hAnsi="Calibri" w:cs="Calibri"/>
          <w:sz w:val="21"/>
          <w:szCs w:val="21"/>
        </w:rPr>
        <w:pPrChange w:id="446" w:author="Autor">
          <w:pPr>
            <w:numPr>
              <w:ilvl w:val="2"/>
              <w:numId w:val="2"/>
            </w:numPr>
            <w:tabs>
              <w:tab w:val="num" w:pos="1701"/>
            </w:tabs>
            <w:ind w:left="1701" w:hanging="992"/>
          </w:pPr>
        </w:pPrChange>
      </w:pPr>
      <w:r w:rsidRPr="00092E24">
        <w:rPr>
          <w:rFonts w:ascii="Calibri" w:hAnsi="Calibri" w:cs="Calibri"/>
          <w:sz w:val="21"/>
          <w:szCs w:val="21"/>
        </w:rPr>
        <w:t>verificar, no momento de aceitar a função, a veracidade das informações contidas nesta Escritura de Emissão, diligenciando para que sejam sanadas as omi</w:t>
      </w:r>
      <w:r w:rsidRPr="00092E24">
        <w:rPr>
          <w:rFonts w:ascii="Calibri" w:hAnsi="Calibri" w:cs="Calibri"/>
          <w:sz w:val="21"/>
          <w:szCs w:val="21"/>
        </w:rPr>
        <w:t>s</w:t>
      </w:r>
      <w:r w:rsidRPr="00092E24">
        <w:rPr>
          <w:rFonts w:ascii="Calibri" w:hAnsi="Calibri" w:cs="Calibri"/>
          <w:sz w:val="21"/>
          <w:szCs w:val="21"/>
        </w:rPr>
        <w:t>sões, falhas ou defeitos de que tenha conhecimento;</w:t>
      </w:r>
    </w:p>
    <w:p w14:paraId="45DB0B47" w14:textId="77777777" w:rsidR="00E606AE" w:rsidRPr="00092E24" w:rsidRDefault="00E606AE" w:rsidP="00BB510B">
      <w:pPr>
        <w:numPr>
          <w:ilvl w:val="2"/>
          <w:numId w:val="2"/>
        </w:numPr>
        <w:spacing w:after="140" w:line="280" w:lineRule="atLeast"/>
        <w:rPr>
          <w:rFonts w:ascii="Calibri" w:hAnsi="Calibri" w:cs="Calibri"/>
          <w:sz w:val="21"/>
          <w:szCs w:val="21"/>
        </w:rPr>
        <w:pPrChange w:id="447" w:author="Autor">
          <w:pPr>
            <w:numPr>
              <w:ilvl w:val="2"/>
              <w:numId w:val="2"/>
            </w:numPr>
            <w:tabs>
              <w:tab w:val="num" w:pos="1701"/>
            </w:tabs>
            <w:ind w:left="1701" w:hanging="992"/>
          </w:pPr>
        </w:pPrChange>
      </w:pPr>
      <w:r w:rsidRPr="00092E24">
        <w:rPr>
          <w:rFonts w:ascii="Calibri" w:hAnsi="Calibri" w:cs="Calibri"/>
          <w:sz w:val="21"/>
          <w:szCs w:val="21"/>
        </w:rPr>
        <w:t xml:space="preserve">promover nos competentes órgãos, </w:t>
      </w:r>
      <w:r w:rsidR="00A01F45" w:rsidRPr="00092E24">
        <w:rPr>
          <w:rFonts w:ascii="Calibri" w:hAnsi="Calibri" w:cs="Calibri"/>
          <w:sz w:val="21"/>
          <w:szCs w:val="21"/>
        </w:rPr>
        <w:t>às expensas da Emissora, caso esta</w:t>
      </w:r>
      <w:r w:rsidRPr="00092E24">
        <w:rPr>
          <w:rFonts w:ascii="Calibri" w:hAnsi="Calibri" w:cs="Calibri"/>
          <w:sz w:val="21"/>
          <w:szCs w:val="21"/>
        </w:rPr>
        <w:t xml:space="preserve"> não o faça, a inscrição desta Escritura de Emissão e as averbações de seus eventuais aditamentos, sanando as lacunas e irregularidades porventura neles existentes;</w:t>
      </w:r>
    </w:p>
    <w:p w14:paraId="7F4C7609" w14:textId="77777777" w:rsidR="00E606AE" w:rsidRPr="00092E24" w:rsidRDefault="00E606AE" w:rsidP="00BB510B">
      <w:pPr>
        <w:numPr>
          <w:ilvl w:val="2"/>
          <w:numId w:val="2"/>
        </w:numPr>
        <w:spacing w:after="140" w:line="280" w:lineRule="atLeast"/>
        <w:rPr>
          <w:rFonts w:ascii="Calibri" w:hAnsi="Calibri" w:cs="Calibri"/>
          <w:sz w:val="21"/>
          <w:szCs w:val="21"/>
        </w:rPr>
        <w:pPrChange w:id="448" w:author="Autor">
          <w:pPr>
            <w:numPr>
              <w:ilvl w:val="2"/>
              <w:numId w:val="2"/>
            </w:numPr>
            <w:tabs>
              <w:tab w:val="num" w:pos="1701"/>
            </w:tabs>
            <w:ind w:left="1701" w:hanging="992"/>
          </w:pPr>
        </w:pPrChange>
      </w:pPr>
      <w:r w:rsidRPr="00092E24">
        <w:rPr>
          <w:rFonts w:ascii="Calibri" w:hAnsi="Calibri" w:cs="Calibri"/>
          <w:sz w:val="21"/>
          <w:szCs w:val="21"/>
        </w:rPr>
        <w:t>acompanhar a observância da periodicidade na prestação das informações obrigatórias, alertando os Debenturistas acerca de eventuais omissões ou inverdades constantes de tais informações;</w:t>
      </w:r>
    </w:p>
    <w:p w14:paraId="33592FE8" w14:textId="77777777" w:rsidR="00E606AE" w:rsidRPr="00092E24" w:rsidRDefault="00E606AE" w:rsidP="00BB510B">
      <w:pPr>
        <w:numPr>
          <w:ilvl w:val="2"/>
          <w:numId w:val="2"/>
        </w:numPr>
        <w:spacing w:after="140" w:line="280" w:lineRule="atLeast"/>
        <w:rPr>
          <w:rFonts w:ascii="Calibri" w:hAnsi="Calibri" w:cs="Calibri"/>
          <w:sz w:val="21"/>
          <w:szCs w:val="21"/>
        </w:rPr>
        <w:pPrChange w:id="449" w:author="Autor">
          <w:pPr>
            <w:numPr>
              <w:ilvl w:val="2"/>
              <w:numId w:val="2"/>
            </w:numPr>
            <w:tabs>
              <w:tab w:val="num" w:pos="1701"/>
            </w:tabs>
            <w:ind w:left="1701" w:hanging="992"/>
          </w:pPr>
        </w:pPrChange>
      </w:pPr>
      <w:r w:rsidRPr="00092E24">
        <w:rPr>
          <w:rFonts w:ascii="Calibri" w:hAnsi="Calibri" w:cs="Calibri"/>
          <w:sz w:val="21"/>
          <w:szCs w:val="21"/>
        </w:rPr>
        <w:t>solicitar,</w:t>
      </w:r>
      <w:r w:rsidR="00A01F45" w:rsidRPr="00092E24">
        <w:rPr>
          <w:rFonts w:ascii="Calibri" w:hAnsi="Calibri" w:cs="Calibri"/>
          <w:sz w:val="21"/>
          <w:szCs w:val="21"/>
        </w:rPr>
        <w:t xml:space="preserve"> às expensas da Emissora,</w:t>
      </w:r>
      <w:r w:rsidRPr="00092E24">
        <w:rPr>
          <w:rFonts w:ascii="Calibri" w:hAnsi="Calibri" w:cs="Calibri"/>
          <w:sz w:val="21"/>
          <w:szCs w:val="21"/>
        </w:rPr>
        <w:t xml:space="preserve"> quando considerar necessário, para o fiel desempenho de suas funções, certidões atualizadas dos distribuidores cíveis estaduais (incluindo falências, recuperações judiciais e execuções fiscais), dos distribuidores federais, das Varas da Fazenda Pública, dos Ca</w:t>
      </w:r>
      <w:r w:rsidRPr="00092E24">
        <w:rPr>
          <w:rFonts w:ascii="Calibri" w:hAnsi="Calibri" w:cs="Calibri"/>
          <w:sz w:val="21"/>
          <w:szCs w:val="21"/>
        </w:rPr>
        <w:t>r</w:t>
      </w:r>
      <w:r w:rsidRPr="00092E24">
        <w:rPr>
          <w:rFonts w:ascii="Calibri" w:hAnsi="Calibri" w:cs="Calibri"/>
          <w:sz w:val="21"/>
          <w:szCs w:val="21"/>
        </w:rPr>
        <w:t>tórios de Protesto, das Varas do Trabalho e da Procuradoria da Fazenda Pública do foro da sede da Emissora, bem como das demais comarcas em que a Emissora exerça suas atividades;</w:t>
      </w:r>
      <w:r w:rsidR="00DE410E" w:rsidRPr="00092E24">
        <w:rPr>
          <w:rFonts w:ascii="Calibri" w:hAnsi="Calibri" w:cs="Calibri"/>
          <w:sz w:val="21"/>
          <w:szCs w:val="21"/>
        </w:rPr>
        <w:t xml:space="preserve"> </w:t>
      </w:r>
    </w:p>
    <w:p w14:paraId="7F8F9BD6" w14:textId="77777777" w:rsidR="00E606AE" w:rsidRPr="00092E24" w:rsidRDefault="00E606AE" w:rsidP="00BB510B">
      <w:pPr>
        <w:numPr>
          <w:ilvl w:val="2"/>
          <w:numId w:val="2"/>
        </w:numPr>
        <w:spacing w:after="140" w:line="280" w:lineRule="atLeast"/>
        <w:rPr>
          <w:rFonts w:ascii="Calibri" w:hAnsi="Calibri" w:cs="Calibri"/>
          <w:sz w:val="21"/>
          <w:szCs w:val="21"/>
        </w:rPr>
        <w:pPrChange w:id="450" w:author="Autor">
          <w:pPr>
            <w:numPr>
              <w:ilvl w:val="2"/>
              <w:numId w:val="2"/>
            </w:numPr>
            <w:tabs>
              <w:tab w:val="num" w:pos="1701"/>
            </w:tabs>
            <w:ind w:left="1701" w:hanging="992"/>
          </w:pPr>
        </w:pPrChange>
      </w:pPr>
      <w:r w:rsidRPr="00092E24">
        <w:rPr>
          <w:rFonts w:ascii="Calibri" w:hAnsi="Calibri" w:cs="Calibri"/>
          <w:sz w:val="21"/>
          <w:szCs w:val="21"/>
        </w:rPr>
        <w:t>convocar, quando necessário, a Assembleia Geral de Debenturistas, mediante anúncio publicado, pelo menos 3 (três) vezes, nos órgãos de imprensa nos quais a Emissora deve efetuar suas publicações;</w:t>
      </w:r>
    </w:p>
    <w:p w14:paraId="435A68AA" w14:textId="77777777" w:rsidR="00E606AE" w:rsidRPr="00092E24" w:rsidRDefault="00E606AE" w:rsidP="00BB510B">
      <w:pPr>
        <w:numPr>
          <w:ilvl w:val="2"/>
          <w:numId w:val="2"/>
        </w:numPr>
        <w:spacing w:after="140" w:line="280" w:lineRule="atLeast"/>
        <w:rPr>
          <w:rFonts w:ascii="Calibri" w:hAnsi="Calibri" w:cs="Calibri"/>
          <w:sz w:val="21"/>
          <w:szCs w:val="21"/>
        </w:rPr>
        <w:pPrChange w:id="451" w:author="Autor">
          <w:pPr>
            <w:numPr>
              <w:ilvl w:val="2"/>
              <w:numId w:val="2"/>
            </w:numPr>
            <w:tabs>
              <w:tab w:val="num" w:pos="1701"/>
            </w:tabs>
            <w:ind w:left="1701" w:hanging="992"/>
          </w:pPr>
        </w:pPrChange>
      </w:pPr>
      <w:r w:rsidRPr="00092E24">
        <w:rPr>
          <w:rFonts w:ascii="Calibri" w:hAnsi="Calibri" w:cs="Calibri"/>
          <w:sz w:val="21"/>
          <w:szCs w:val="21"/>
        </w:rPr>
        <w:t>comparecer à Assembleia Geral de Debenturistas, a fim de prestar as inform</w:t>
      </w:r>
      <w:r w:rsidRPr="00092E24">
        <w:rPr>
          <w:rFonts w:ascii="Calibri" w:hAnsi="Calibri" w:cs="Calibri"/>
          <w:sz w:val="21"/>
          <w:szCs w:val="21"/>
        </w:rPr>
        <w:t>a</w:t>
      </w:r>
      <w:r w:rsidRPr="00092E24">
        <w:rPr>
          <w:rFonts w:ascii="Calibri" w:hAnsi="Calibri" w:cs="Calibri"/>
          <w:sz w:val="21"/>
          <w:szCs w:val="21"/>
        </w:rPr>
        <w:t>ções que lhe forem solicitadas;</w:t>
      </w:r>
    </w:p>
    <w:p w14:paraId="7E6E0869" w14:textId="77777777" w:rsidR="00E606AE" w:rsidRPr="00092E24" w:rsidRDefault="00E606AE" w:rsidP="00BB510B">
      <w:pPr>
        <w:numPr>
          <w:ilvl w:val="2"/>
          <w:numId w:val="2"/>
        </w:numPr>
        <w:spacing w:after="140" w:line="280" w:lineRule="atLeast"/>
        <w:rPr>
          <w:rFonts w:ascii="Calibri" w:hAnsi="Calibri" w:cs="Calibri"/>
          <w:sz w:val="21"/>
          <w:szCs w:val="21"/>
        </w:rPr>
        <w:pPrChange w:id="452" w:author="Autor">
          <w:pPr>
            <w:numPr>
              <w:ilvl w:val="2"/>
              <w:numId w:val="2"/>
            </w:numPr>
            <w:tabs>
              <w:tab w:val="num" w:pos="1701"/>
            </w:tabs>
            <w:ind w:left="1701" w:hanging="992"/>
          </w:pPr>
        </w:pPrChange>
      </w:pPr>
      <w:r w:rsidRPr="00092E24">
        <w:rPr>
          <w:rFonts w:ascii="Calibri" w:hAnsi="Calibri" w:cs="Calibri"/>
          <w:sz w:val="21"/>
          <w:szCs w:val="21"/>
        </w:rPr>
        <w:t>responsabilizar-se integralmente pelos serviços contratados, nos termos da legislação vigente;</w:t>
      </w:r>
    </w:p>
    <w:p w14:paraId="5E45AF5C" w14:textId="77777777" w:rsidR="00E606AE" w:rsidRPr="00092E24" w:rsidRDefault="00E606AE" w:rsidP="00BB510B">
      <w:pPr>
        <w:numPr>
          <w:ilvl w:val="2"/>
          <w:numId w:val="2"/>
        </w:numPr>
        <w:spacing w:after="140" w:line="280" w:lineRule="atLeast"/>
        <w:rPr>
          <w:rFonts w:ascii="Calibri" w:hAnsi="Calibri" w:cs="Calibri"/>
          <w:sz w:val="21"/>
          <w:szCs w:val="21"/>
        </w:rPr>
        <w:pPrChange w:id="453" w:author="Autor">
          <w:pPr>
            <w:numPr>
              <w:ilvl w:val="2"/>
              <w:numId w:val="2"/>
            </w:numPr>
            <w:tabs>
              <w:tab w:val="num" w:pos="1701"/>
            </w:tabs>
            <w:ind w:left="1701" w:hanging="992"/>
          </w:pPr>
        </w:pPrChange>
      </w:pPr>
      <w:r w:rsidRPr="00092E24">
        <w:rPr>
          <w:rFonts w:ascii="Calibri" w:hAnsi="Calibri" w:cs="Calibri"/>
          <w:sz w:val="21"/>
          <w:szCs w:val="21"/>
        </w:rPr>
        <w:t>custear (a) todas as despesas decorrentes da execução dos seus serviços, excetuando-se as despesas de responsabilidade da Emissora, conforme previsto nesta Escritura de Emissão; e (b) todos os encargos cíveis, trabalhistas e/ou previdenciários;</w:t>
      </w:r>
    </w:p>
    <w:p w14:paraId="32654925" w14:textId="77777777" w:rsidR="00E606AE" w:rsidRPr="00092E24" w:rsidRDefault="00E606AE" w:rsidP="00BB510B">
      <w:pPr>
        <w:numPr>
          <w:ilvl w:val="2"/>
          <w:numId w:val="2"/>
        </w:numPr>
        <w:spacing w:after="140" w:line="280" w:lineRule="atLeast"/>
        <w:rPr>
          <w:rFonts w:ascii="Calibri" w:hAnsi="Calibri" w:cs="Calibri"/>
          <w:sz w:val="21"/>
          <w:szCs w:val="21"/>
        </w:rPr>
        <w:pPrChange w:id="454" w:author="Autor">
          <w:pPr>
            <w:numPr>
              <w:ilvl w:val="2"/>
              <w:numId w:val="2"/>
            </w:numPr>
            <w:tabs>
              <w:tab w:val="num" w:pos="1701"/>
            </w:tabs>
            <w:ind w:left="1701" w:hanging="992"/>
          </w:pPr>
        </w:pPrChange>
      </w:pPr>
      <w:r w:rsidRPr="00092E24">
        <w:rPr>
          <w:rFonts w:ascii="Calibri" w:hAnsi="Calibri" w:cs="Calibri"/>
          <w:sz w:val="21"/>
          <w:szCs w:val="21"/>
        </w:rPr>
        <w:t>emitir parecer sobre a suficiência das informações constantes das propostas de modificações nas condições das Debêntures;</w:t>
      </w:r>
    </w:p>
    <w:p w14:paraId="72B3D96B" w14:textId="77777777" w:rsidR="00E606AE" w:rsidRPr="00092E24" w:rsidRDefault="00E606AE" w:rsidP="00BB510B">
      <w:pPr>
        <w:numPr>
          <w:ilvl w:val="2"/>
          <w:numId w:val="2"/>
        </w:numPr>
        <w:spacing w:after="140" w:line="280" w:lineRule="atLeast"/>
        <w:rPr>
          <w:rFonts w:ascii="Calibri" w:hAnsi="Calibri" w:cs="Calibri"/>
          <w:sz w:val="21"/>
          <w:szCs w:val="21"/>
        </w:rPr>
        <w:pPrChange w:id="455" w:author="Autor">
          <w:pPr>
            <w:numPr>
              <w:ilvl w:val="2"/>
              <w:numId w:val="2"/>
            </w:numPr>
            <w:tabs>
              <w:tab w:val="num" w:pos="1701"/>
            </w:tabs>
            <w:ind w:left="1701" w:hanging="992"/>
          </w:pPr>
        </w:pPrChange>
      </w:pPr>
      <w:bookmarkStart w:id="456" w:name="_Ref328383719"/>
      <w:r w:rsidRPr="00092E24">
        <w:rPr>
          <w:rFonts w:ascii="Calibri" w:hAnsi="Calibri" w:cs="Calibri"/>
          <w:sz w:val="21"/>
          <w:szCs w:val="21"/>
        </w:rPr>
        <w:t>elaborar relatórios destinados aos titulares de Debêntures, nos termos do artigo 68, parágrafo 1º, alínea (b) da Lei das Sociedades por Ações, relat</w:t>
      </w:r>
      <w:r w:rsidRPr="00092E24">
        <w:rPr>
          <w:rFonts w:ascii="Calibri" w:hAnsi="Calibri" w:cs="Calibri"/>
          <w:sz w:val="21"/>
          <w:szCs w:val="21"/>
        </w:rPr>
        <w:t>i</w:t>
      </w:r>
      <w:r w:rsidRPr="00092E24">
        <w:rPr>
          <w:rFonts w:ascii="Calibri" w:hAnsi="Calibri" w:cs="Calibri"/>
          <w:sz w:val="21"/>
          <w:szCs w:val="21"/>
        </w:rPr>
        <w:t>vos aos exercícios sociais da Emissora, os quais deverão conter, ao menos, as seguintes informações:</w:t>
      </w:r>
      <w:bookmarkEnd w:id="456"/>
    </w:p>
    <w:p w14:paraId="78A8DAEC" w14:textId="77777777" w:rsidR="00E606AE" w:rsidRPr="00092E24" w:rsidRDefault="00E606AE" w:rsidP="00BB510B">
      <w:pPr>
        <w:numPr>
          <w:ilvl w:val="3"/>
          <w:numId w:val="2"/>
        </w:numPr>
        <w:spacing w:after="140" w:line="280" w:lineRule="atLeast"/>
        <w:rPr>
          <w:rFonts w:ascii="Calibri" w:hAnsi="Calibri" w:cs="Calibri"/>
          <w:sz w:val="21"/>
          <w:szCs w:val="21"/>
        </w:rPr>
        <w:pPrChange w:id="457" w:author="Autor">
          <w:pPr>
            <w:numPr>
              <w:ilvl w:val="3"/>
              <w:numId w:val="2"/>
            </w:numPr>
            <w:tabs>
              <w:tab w:val="num" w:pos="2126"/>
            </w:tabs>
            <w:ind w:left="2126" w:hanging="425"/>
          </w:pPr>
        </w:pPrChange>
      </w:pPr>
      <w:r w:rsidRPr="00092E24">
        <w:rPr>
          <w:rFonts w:ascii="Calibri" w:hAnsi="Calibri" w:cs="Calibri"/>
          <w:sz w:val="21"/>
          <w:szCs w:val="21"/>
        </w:rPr>
        <w:t>eventual omissão ou incorreção de que tenha conhecimento, contida nas informações divulgadas pela Emissora ou, ainda, o inadimplemento ou atraso na obrigatória prestação de informações pela Emissora;</w:t>
      </w:r>
    </w:p>
    <w:p w14:paraId="00E39616" w14:textId="77777777" w:rsidR="00E606AE" w:rsidRPr="00092E24" w:rsidRDefault="00E606AE" w:rsidP="00BB510B">
      <w:pPr>
        <w:numPr>
          <w:ilvl w:val="3"/>
          <w:numId w:val="2"/>
        </w:numPr>
        <w:spacing w:after="140" w:line="280" w:lineRule="atLeast"/>
        <w:rPr>
          <w:rFonts w:ascii="Calibri" w:hAnsi="Calibri" w:cs="Calibri"/>
          <w:sz w:val="21"/>
          <w:szCs w:val="21"/>
        </w:rPr>
        <w:pPrChange w:id="458" w:author="Autor">
          <w:pPr>
            <w:numPr>
              <w:ilvl w:val="3"/>
              <w:numId w:val="2"/>
            </w:numPr>
            <w:tabs>
              <w:tab w:val="num" w:pos="2126"/>
            </w:tabs>
            <w:ind w:left="2126" w:hanging="425"/>
          </w:pPr>
        </w:pPrChange>
      </w:pPr>
      <w:r w:rsidRPr="00092E24">
        <w:rPr>
          <w:rFonts w:ascii="Calibri" w:hAnsi="Calibri" w:cs="Calibri"/>
          <w:sz w:val="21"/>
          <w:szCs w:val="21"/>
        </w:rPr>
        <w:t>alterações estatutárias ocorridas no período;</w:t>
      </w:r>
    </w:p>
    <w:p w14:paraId="36017155" w14:textId="77777777" w:rsidR="00E606AE" w:rsidRPr="00092E24" w:rsidRDefault="00E606AE" w:rsidP="00BB510B">
      <w:pPr>
        <w:numPr>
          <w:ilvl w:val="3"/>
          <w:numId w:val="2"/>
        </w:numPr>
        <w:spacing w:after="140" w:line="280" w:lineRule="atLeast"/>
        <w:rPr>
          <w:rFonts w:ascii="Calibri" w:hAnsi="Calibri" w:cs="Calibri"/>
          <w:sz w:val="21"/>
          <w:szCs w:val="21"/>
        </w:rPr>
        <w:pPrChange w:id="459" w:author="Autor">
          <w:pPr>
            <w:numPr>
              <w:ilvl w:val="3"/>
              <w:numId w:val="2"/>
            </w:numPr>
            <w:tabs>
              <w:tab w:val="num" w:pos="2126"/>
            </w:tabs>
            <w:ind w:left="2126" w:hanging="425"/>
          </w:pPr>
        </w:pPrChange>
      </w:pPr>
      <w:r w:rsidRPr="00092E24">
        <w:rPr>
          <w:rFonts w:ascii="Calibri" w:hAnsi="Calibri" w:cs="Calibri"/>
          <w:sz w:val="21"/>
          <w:szCs w:val="21"/>
        </w:rPr>
        <w:tab/>
        <w:t>comentários sobre as demonstrações financeiras da Emissora, enfocando os indicadores econômicos, financeiros e da estrutura de seu capital;</w:t>
      </w:r>
    </w:p>
    <w:p w14:paraId="70658B37" w14:textId="77777777" w:rsidR="00E606AE" w:rsidRPr="00092E24" w:rsidRDefault="00E606AE" w:rsidP="00BB510B">
      <w:pPr>
        <w:numPr>
          <w:ilvl w:val="3"/>
          <w:numId w:val="2"/>
        </w:numPr>
        <w:spacing w:after="140" w:line="280" w:lineRule="atLeast"/>
        <w:rPr>
          <w:rFonts w:ascii="Calibri" w:hAnsi="Calibri" w:cs="Calibri"/>
          <w:sz w:val="21"/>
          <w:szCs w:val="21"/>
        </w:rPr>
        <w:pPrChange w:id="460" w:author="Autor">
          <w:pPr>
            <w:numPr>
              <w:ilvl w:val="3"/>
              <w:numId w:val="2"/>
            </w:numPr>
            <w:tabs>
              <w:tab w:val="num" w:pos="2126"/>
            </w:tabs>
            <w:ind w:left="2126" w:hanging="425"/>
          </w:pPr>
        </w:pPrChange>
      </w:pPr>
      <w:r w:rsidRPr="00092E24">
        <w:rPr>
          <w:rFonts w:ascii="Calibri" w:hAnsi="Calibri" w:cs="Calibri"/>
          <w:sz w:val="21"/>
          <w:szCs w:val="21"/>
        </w:rPr>
        <w:t>posição da distribuição ou colocação das Debêntures no mercado</w:t>
      </w:r>
      <w:r w:rsidR="00670221" w:rsidRPr="00092E24">
        <w:rPr>
          <w:rFonts w:ascii="Calibri" w:hAnsi="Calibri" w:cs="Calibri"/>
          <w:sz w:val="21"/>
          <w:szCs w:val="21"/>
        </w:rPr>
        <w:t>, se aplicável</w:t>
      </w:r>
      <w:r w:rsidRPr="00092E24">
        <w:rPr>
          <w:rFonts w:ascii="Calibri" w:hAnsi="Calibri" w:cs="Calibri"/>
          <w:sz w:val="21"/>
          <w:szCs w:val="21"/>
        </w:rPr>
        <w:t>;</w:t>
      </w:r>
    </w:p>
    <w:p w14:paraId="029AB146" w14:textId="77777777" w:rsidR="0092781F" w:rsidRPr="00092E24" w:rsidRDefault="0092781F" w:rsidP="00BB510B">
      <w:pPr>
        <w:numPr>
          <w:ilvl w:val="3"/>
          <w:numId w:val="2"/>
        </w:numPr>
        <w:spacing w:after="140" w:line="280" w:lineRule="atLeast"/>
        <w:rPr>
          <w:rFonts w:ascii="Calibri" w:hAnsi="Calibri" w:cs="Calibri"/>
          <w:sz w:val="21"/>
          <w:szCs w:val="21"/>
        </w:rPr>
        <w:pPrChange w:id="461" w:author="Autor">
          <w:pPr>
            <w:numPr>
              <w:ilvl w:val="3"/>
              <w:numId w:val="2"/>
            </w:numPr>
            <w:tabs>
              <w:tab w:val="num" w:pos="2126"/>
            </w:tabs>
            <w:ind w:left="2126" w:hanging="425"/>
          </w:pPr>
        </w:pPrChange>
      </w:pPr>
      <w:r w:rsidRPr="00092E24">
        <w:rPr>
          <w:rFonts w:ascii="Calibri" w:hAnsi="Calibri" w:cs="Calibri"/>
          <w:sz w:val="21"/>
          <w:szCs w:val="21"/>
        </w:rPr>
        <w:t xml:space="preserve">pagamentos realizados no período, bem como </w:t>
      </w:r>
      <w:r w:rsidR="00D9546C" w:rsidRPr="00092E24">
        <w:rPr>
          <w:rFonts w:ascii="Calibri" w:hAnsi="Calibri" w:cs="Calibri"/>
          <w:sz w:val="21"/>
          <w:szCs w:val="21"/>
        </w:rPr>
        <w:t>Amortizações, Resgates Antecipados, Aquisições Antecipadas Facultativas e/ou Amortizações Facultativas</w:t>
      </w:r>
      <w:r w:rsidRPr="00092E24">
        <w:rPr>
          <w:rFonts w:ascii="Calibri" w:hAnsi="Calibri" w:cs="Calibri"/>
          <w:sz w:val="21"/>
          <w:szCs w:val="21"/>
        </w:rPr>
        <w:t xml:space="preserve"> de Debêntures efetuadas pela Emissora;</w:t>
      </w:r>
    </w:p>
    <w:p w14:paraId="038F7A50" w14:textId="77777777" w:rsidR="00E606AE" w:rsidRPr="00092E24" w:rsidRDefault="00E606AE" w:rsidP="00BB510B">
      <w:pPr>
        <w:numPr>
          <w:ilvl w:val="3"/>
          <w:numId w:val="2"/>
        </w:numPr>
        <w:spacing w:after="140" w:line="280" w:lineRule="atLeast"/>
        <w:rPr>
          <w:rFonts w:ascii="Calibri" w:hAnsi="Calibri" w:cs="Calibri"/>
          <w:sz w:val="21"/>
          <w:szCs w:val="21"/>
        </w:rPr>
        <w:pPrChange w:id="462" w:author="Autor">
          <w:pPr>
            <w:numPr>
              <w:ilvl w:val="3"/>
              <w:numId w:val="2"/>
            </w:numPr>
            <w:tabs>
              <w:tab w:val="num" w:pos="2126"/>
            </w:tabs>
            <w:ind w:left="2126" w:hanging="425"/>
          </w:pPr>
        </w:pPrChange>
      </w:pPr>
      <w:r w:rsidRPr="00092E24">
        <w:rPr>
          <w:rFonts w:ascii="Calibri" w:hAnsi="Calibri" w:cs="Calibri"/>
          <w:sz w:val="21"/>
          <w:szCs w:val="21"/>
        </w:rPr>
        <w:t xml:space="preserve">acompanhamento da destinação dos recursos captados por meio da </w:t>
      </w:r>
      <w:r w:rsidR="0092781F" w:rsidRPr="00092E24">
        <w:rPr>
          <w:rFonts w:ascii="Calibri" w:hAnsi="Calibri" w:cs="Calibri"/>
          <w:sz w:val="21"/>
          <w:szCs w:val="21"/>
        </w:rPr>
        <w:t>Oferta Restrita</w:t>
      </w:r>
      <w:r w:rsidRPr="00092E24">
        <w:rPr>
          <w:rFonts w:ascii="Calibri" w:hAnsi="Calibri" w:cs="Calibri"/>
          <w:sz w:val="21"/>
          <w:szCs w:val="21"/>
        </w:rPr>
        <w:t>;</w:t>
      </w:r>
    </w:p>
    <w:p w14:paraId="3254052A" w14:textId="77777777" w:rsidR="00E606AE" w:rsidRPr="00092E24" w:rsidRDefault="00E606AE" w:rsidP="00BB510B">
      <w:pPr>
        <w:numPr>
          <w:ilvl w:val="3"/>
          <w:numId w:val="2"/>
        </w:numPr>
        <w:spacing w:after="140" w:line="280" w:lineRule="atLeast"/>
        <w:rPr>
          <w:rFonts w:ascii="Calibri" w:hAnsi="Calibri" w:cs="Calibri"/>
          <w:sz w:val="21"/>
          <w:szCs w:val="21"/>
        </w:rPr>
        <w:pPrChange w:id="463" w:author="Autor">
          <w:pPr>
            <w:numPr>
              <w:ilvl w:val="3"/>
              <w:numId w:val="2"/>
            </w:numPr>
            <w:tabs>
              <w:tab w:val="num" w:pos="2126"/>
            </w:tabs>
            <w:ind w:left="2126" w:hanging="425"/>
          </w:pPr>
        </w:pPrChange>
      </w:pPr>
      <w:r w:rsidRPr="00092E24">
        <w:rPr>
          <w:rFonts w:ascii="Calibri" w:hAnsi="Calibri" w:cs="Calibri"/>
          <w:sz w:val="21"/>
          <w:szCs w:val="21"/>
        </w:rPr>
        <w:t>relação dos bens e valores entregues à sua administração;</w:t>
      </w:r>
    </w:p>
    <w:p w14:paraId="5C56EC45" w14:textId="77777777" w:rsidR="00E606AE" w:rsidRPr="00092E24" w:rsidRDefault="00E606AE" w:rsidP="00BB510B">
      <w:pPr>
        <w:numPr>
          <w:ilvl w:val="3"/>
          <w:numId w:val="2"/>
        </w:numPr>
        <w:spacing w:after="140" w:line="280" w:lineRule="atLeast"/>
        <w:rPr>
          <w:rFonts w:ascii="Calibri" w:hAnsi="Calibri" w:cs="Calibri"/>
          <w:sz w:val="21"/>
          <w:szCs w:val="21"/>
        </w:rPr>
        <w:pPrChange w:id="464" w:author="Autor">
          <w:pPr>
            <w:numPr>
              <w:ilvl w:val="3"/>
              <w:numId w:val="2"/>
            </w:numPr>
            <w:tabs>
              <w:tab w:val="num" w:pos="2126"/>
            </w:tabs>
            <w:ind w:left="2126" w:hanging="425"/>
          </w:pPr>
        </w:pPrChange>
      </w:pPr>
      <w:r w:rsidRPr="00092E24">
        <w:rPr>
          <w:rFonts w:ascii="Calibri" w:hAnsi="Calibri" w:cs="Calibri"/>
          <w:sz w:val="21"/>
          <w:szCs w:val="21"/>
        </w:rPr>
        <w:t>cumprimento de outras obrigações assumidas pela Emissora nesta Escritura de Emissão;</w:t>
      </w:r>
    </w:p>
    <w:p w14:paraId="0DB303B9" w14:textId="77777777" w:rsidR="0079774B" w:rsidRPr="00092E24" w:rsidRDefault="00E606AE" w:rsidP="00BB510B">
      <w:pPr>
        <w:numPr>
          <w:ilvl w:val="3"/>
          <w:numId w:val="2"/>
        </w:numPr>
        <w:spacing w:after="140" w:line="280" w:lineRule="atLeast"/>
        <w:rPr>
          <w:rFonts w:ascii="Calibri" w:hAnsi="Calibri" w:cs="Calibri"/>
          <w:sz w:val="21"/>
          <w:szCs w:val="21"/>
        </w:rPr>
        <w:pPrChange w:id="465" w:author="Autor">
          <w:pPr>
            <w:numPr>
              <w:ilvl w:val="3"/>
              <w:numId w:val="2"/>
            </w:numPr>
            <w:tabs>
              <w:tab w:val="num" w:pos="2126"/>
            </w:tabs>
            <w:ind w:left="2126" w:hanging="425"/>
          </w:pPr>
        </w:pPrChange>
      </w:pPr>
      <w:r w:rsidRPr="00092E24">
        <w:rPr>
          <w:rFonts w:ascii="Calibri" w:hAnsi="Calibri" w:cs="Calibri"/>
          <w:sz w:val="21"/>
          <w:szCs w:val="21"/>
        </w:rPr>
        <w:t xml:space="preserve">declaração sobre sua aptidão para continuar exercendo a função de agente fiduciário da </w:t>
      </w:r>
      <w:r w:rsidR="0092781F" w:rsidRPr="00092E24">
        <w:rPr>
          <w:rFonts w:ascii="Calibri" w:hAnsi="Calibri" w:cs="Calibri"/>
          <w:sz w:val="21"/>
          <w:szCs w:val="21"/>
        </w:rPr>
        <w:t>Oferta Restrita</w:t>
      </w:r>
      <w:r w:rsidRPr="00092E24">
        <w:rPr>
          <w:rFonts w:ascii="Calibri" w:hAnsi="Calibri" w:cs="Calibri"/>
          <w:sz w:val="21"/>
          <w:szCs w:val="21"/>
        </w:rPr>
        <w:t>;</w:t>
      </w:r>
      <w:r w:rsidR="0092781F" w:rsidRPr="00092E24">
        <w:rPr>
          <w:rFonts w:ascii="Calibri" w:hAnsi="Calibri" w:cs="Calibri"/>
          <w:sz w:val="21"/>
          <w:szCs w:val="21"/>
        </w:rPr>
        <w:t xml:space="preserve"> e</w:t>
      </w:r>
    </w:p>
    <w:p w14:paraId="27A29A8A" w14:textId="77777777" w:rsidR="0079774B" w:rsidRPr="00092E24" w:rsidRDefault="0079774B" w:rsidP="00BB510B">
      <w:pPr>
        <w:numPr>
          <w:ilvl w:val="3"/>
          <w:numId w:val="2"/>
        </w:numPr>
        <w:spacing w:after="140" w:line="280" w:lineRule="atLeast"/>
        <w:rPr>
          <w:rFonts w:ascii="Calibri" w:hAnsi="Calibri" w:cs="Calibri"/>
          <w:sz w:val="21"/>
          <w:szCs w:val="21"/>
        </w:rPr>
        <w:pPrChange w:id="466" w:author="Autor">
          <w:pPr>
            <w:numPr>
              <w:ilvl w:val="3"/>
              <w:numId w:val="2"/>
            </w:numPr>
            <w:tabs>
              <w:tab w:val="num" w:pos="2126"/>
            </w:tabs>
            <w:ind w:left="2126" w:hanging="425"/>
          </w:pPr>
        </w:pPrChange>
      </w:pPr>
      <w:r w:rsidRPr="00092E24">
        <w:rPr>
          <w:rFonts w:ascii="Calibri" w:hAnsi="Calibri" w:cs="Calibri"/>
          <w:sz w:val="21"/>
          <w:szCs w:val="21"/>
        </w:rPr>
        <w:t xml:space="preserve">declaração acerca da suficiência e exequibilidade </w:t>
      </w:r>
      <w:r w:rsidR="00BD75D0" w:rsidRPr="00092E24">
        <w:rPr>
          <w:rFonts w:ascii="Calibri" w:hAnsi="Calibri" w:cs="Calibri"/>
          <w:sz w:val="21"/>
          <w:szCs w:val="21"/>
        </w:rPr>
        <w:t>da Alienação Fiduciária do Imóvel</w:t>
      </w:r>
      <w:r w:rsidR="00D9546C" w:rsidRPr="00092E24">
        <w:rPr>
          <w:rFonts w:ascii="Calibri" w:hAnsi="Calibri" w:cs="Calibri"/>
          <w:sz w:val="21"/>
          <w:szCs w:val="21"/>
        </w:rPr>
        <w:t>,</w:t>
      </w:r>
      <w:r w:rsidR="0086620A" w:rsidRPr="00092E24">
        <w:rPr>
          <w:rFonts w:ascii="Calibri" w:hAnsi="Calibri" w:cs="Calibri"/>
          <w:sz w:val="21"/>
          <w:szCs w:val="21"/>
        </w:rPr>
        <w:t xml:space="preserve"> </w:t>
      </w:r>
      <w:r w:rsidRPr="00092E24">
        <w:rPr>
          <w:rFonts w:ascii="Calibri" w:hAnsi="Calibri" w:cs="Calibri"/>
          <w:sz w:val="21"/>
          <w:szCs w:val="21"/>
        </w:rPr>
        <w:t>outorgada</w:t>
      </w:r>
      <w:r w:rsidR="001B2D5E" w:rsidRPr="00092E24">
        <w:rPr>
          <w:rFonts w:ascii="Calibri" w:hAnsi="Calibri" w:cs="Calibri"/>
          <w:sz w:val="21"/>
          <w:szCs w:val="21"/>
        </w:rPr>
        <w:t>s</w:t>
      </w:r>
      <w:r w:rsidRPr="00092E24">
        <w:rPr>
          <w:rFonts w:ascii="Calibri" w:hAnsi="Calibri" w:cs="Calibri"/>
          <w:sz w:val="21"/>
          <w:szCs w:val="21"/>
        </w:rPr>
        <w:t xml:space="preserve"> no âmbito da Oferta Restrita</w:t>
      </w:r>
      <w:r w:rsidR="00D9546C" w:rsidRPr="00092E24">
        <w:rPr>
          <w:rFonts w:ascii="Calibri" w:hAnsi="Calibri" w:cs="Calibri"/>
          <w:sz w:val="21"/>
          <w:szCs w:val="21"/>
        </w:rPr>
        <w:t>;</w:t>
      </w:r>
    </w:p>
    <w:p w14:paraId="240F5ACE" w14:textId="77777777" w:rsidR="0079774B" w:rsidRPr="00092E24" w:rsidRDefault="0079774B" w:rsidP="00BB510B">
      <w:pPr>
        <w:numPr>
          <w:ilvl w:val="2"/>
          <w:numId w:val="2"/>
        </w:numPr>
        <w:spacing w:after="140" w:line="280" w:lineRule="atLeast"/>
        <w:rPr>
          <w:rFonts w:ascii="Calibri" w:hAnsi="Calibri" w:cs="Calibri"/>
          <w:sz w:val="21"/>
          <w:szCs w:val="21"/>
        </w:rPr>
        <w:pPrChange w:id="467" w:author="Autor">
          <w:pPr>
            <w:numPr>
              <w:ilvl w:val="2"/>
              <w:numId w:val="2"/>
            </w:numPr>
            <w:tabs>
              <w:tab w:val="num" w:pos="1701"/>
            </w:tabs>
            <w:ind w:left="1701" w:hanging="992"/>
          </w:pPr>
        </w:pPrChange>
      </w:pPr>
      <w:bookmarkStart w:id="468" w:name="_Ref328568952"/>
      <w:r w:rsidRPr="00092E24">
        <w:rPr>
          <w:rFonts w:ascii="Calibri" w:hAnsi="Calibri" w:cs="Calibri"/>
          <w:sz w:val="21"/>
          <w:szCs w:val="21"/>
        </w:rPr>
        <w:t>disponibilizar o relatório a que se refere o inciso </w:t>
      </w:r>
      <w:r w:rsidR="00B43913" w:rsidRPr="00092E24">
        <w:rPr>
          <w:rFonts w:ascii="Calibri" w:hAnsi="Calibri" w:cs="Calibri"/>
          <w:sz w:val="21"/>
          <w:szCs w:val="21"/>
        </w:rPr>
        <w:fldChar w:fldCharType="begin"/>
      </w:r>
      <w:r w:rsidR="00B43913" w:rsidRPr="00092E24">
        <w:rPr>
          <w:rFonts w:ascii="Calibri" w:hAnsi="Calibri" w:cs="Calibri"/>
          <w:sz w:val="21"/>
          <w:szCs w:val="21"/>
        </w:rPr>
        <w:instrText xml:space="preserve"> REF _Ref328383719 \n \p \h </w:instrText>
      </w:r>
      <w:r w:rsidR="00B43913"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B43913" w:rsidRPr="00092E24">
        <w:rPr>
          <w:rFonts w:ascii="Calibri" w:hAnsi="Calibri" w:cs="Calibri"/>
          <w:sz w:val="21"/>
          <w:szCs w:val="21"/>
        </w:rPr>
        <w:fldChar w:fldCharType="separate"/>
      </w:r>
      <w:r w:rsidR="004E3F8C" w:rsidRPr="00092E24">
        <w:rPr>
          <w:rFonts w:ascii="Calibri" w:hAnsi="Calibri" w:cs="Calibri"/>
          <w:sz w:val="21"/>
          <w:szCs w:val="21"/>
        </w:rPr>
        <w:t>XIII acima</w:t>
      </w:r>
      <w:r w:rsidR="00B43913" w:rsidRPr="00092E24">
        <w:rPr>
          <w:rFonts w:ascii="Calibri" w:hAnsi="Calibri" w:cs="Calibri"/>
          <w:sz w:val="21"/>
          <w:szCs w:val="21"/>
        </w:rPr>
        <w:fldChar w:fldCharType="end"/>
      </w:r>
      <w:r w:rsidRPr="00092E24">
        <w:rPr>
          <w:rFonts w:ascii="Calibri" w:hAnsi="Calibri" w:cs="Calibri"/>
          <w:sz w:val="21"/>
          <w:szCs w:val="21"/>
        </w:rPr>
        <w:t xml:space="preserve"> no prazo máximo de até 4 (quatro) meses contados da data de encerramento de cada exercício social da Emissora, na sede da Emissora, </w:t>
      </w:r>
      <w:r w:rsidR="00782166" w:rsidRPr="00092E24">
        <w:rPr>
          <w:rFonts w:ascii="Calibri" w:hAnsi="Calibri" w:cs="Calibri"/>
          <w:sz w:val="21"/>
          <w:szCs w:val="21"/>
        </w:rPr>
        <w:t>na sede</w:t>
      </w:r>
      <w:r w:rsidRPr="00092E24">
        <w:rPr>
          <w:rFonts w:ascii="Calibri" w:hAnsi="Calibri" w:cs="Calibri"/>
          <w:sz w:val="21"/>
          <w:szCs w:val="21"/>
        </w:rPr>
        <w:t xml:space="preserve"> do Agente Fiduciário, na CVM, na CETIP e na sede do Coordenador Líder;</w:t>
      </w:r>
      <w:bookmarkEnd w:id="468"/>
    </w:p>
    <w:p w14:paraId="7C1B4CED" w14:textId="64BDD1F1" w:rsidR="00782166" w:rsidRPr="00092E24" w:rsidRDefault="00782166" w:rsidP="00BB510B">
      <w:pPr>
        <w:numPr>
          <w:ilvl w:val="2"/>
          <w:numId w:val="2"/>
        </w:numPr>
        <w:spacing w:after="140" w:line="280" w:lineRule="atLeast"/>
        <w:rPr>
          <w:rFonts w:ascii="Calibri" w:hAnsi="Calibri" w:cs="Calibri"/>
          <w:sz w:val="21"/>
          <w:szCs w:val="21"/>
        </w:rPr>
        <w:pPrChange w:id="469" w:author="Autor">
          <w:pPr>
            <w:numPr>
              <w:ilvl w:val="2"/>
              <w:numId w:val="2"/>
            </w:numPr>
            <w:tabs>
              <w:tab w:val="num" w:pos="1701"/>
            </w:tabs>
            <w:ind w:left="1701" w:hanging="992"/>
          </w:pPr>
        </w:pPrChange>
      </w:pPr>
      <w:r w:rsidRPr="00092E24">
        <w:rPr>
          <w:rFonts w:ascii="Calibri" w:hAnsi="Calibri" w:cs="Calibri"/>
          <w:sz w:val="21"/>
          <w:szCs w:val="21"/>
        </w:rPr>
        <w:t xml:space="preserve">publicar, às expensas da Emissora, nos termos </w:t>
      </w:r>
      <w:r w:rsidR="00A1484F" w:rsidRPr="00092E24">
        <w:rPr>
          <w:rFonts w:ascii="Calibri" w:hAnsi="Calibri" w:cs="Calibri"/>
          <w:sz w:val="21"/>
          <w:szCs w:val="21"/>
        </w:rPr>
        <w:t>do inciso</w:t>
      </w:r>
      <w:r w:rsidRPr="00092E24">
        <w:rPr>
          <w:rFonts w:ascii="Calibri" w:hAnsi="Calibri" w:cs="Calibri"/>
          <w:sz w:val="21"/>
          <w:szCs w:val="21"/>
        </w:rPr>
        <w:t> </w:t>
      </w:r>
      <w:del w:id="470" w:author="Autor">
        <w:r w:rsidR="00A1484F" w:rsidRPr="00B5168F">
          <w:rPr>
            <w:rFonts w:ascii="Calibri" w:hAnsi="Calibri" w:cs="Calibri"/>
            <w:sz w:val="21"/>
            <w:szCs w:val="21"/>
          </w:rPr>
          <w:fldChar w:fldCharType="begin"/>
        </w:r>
        <w:r w:rsidR="00A1484F" w:rsidRPr="00B5168F">
          <w:rPr>
            <w:rFonts w:ascii="Calibri" w:hAnsi="Calibri" w:cs="Calibri"/>
            <w:sz w:val="21"/>
            <w:szCs w:val="21"/>
          </w:rPr>
          <w:delInstrText xml:space="preserve"> REF _Ref343764407 \n \h </w:del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delText>(b)</w:delText>
        </w:r>
        <w:r w:rsidR="00A1484F" w:rsidRPr="00B5168F">
          <w:rPr>
            <w:rFonts w:ascii="Calibri" w:hAnsi="Calibri" w:cs="Calibri"/>
            <w:sz w:val="21"/>
            <w:szCs w:val="21"/>
          </w:rPr>
          <w:fldChar w:fldCharType="end"/>
        </w:r>
        <w:r w:rsidR="00A1484F" w:rsidRPr="00B5168F">
          <w:rPr>
            <w:rFonts w:ascii="Calibri" w:hAnsi="Calibri" w:cs="Calibri"/>
            <w:sz w:val="21"/>
            <w:szCs w:val="21"/>
          </w:rPr>
          <w:delText xml:space="preserve">, item </w:delText>
        </w:r>
        <w:r w:rsidR="00A1484F" w:rsidRPr="00B5168F">
          <w:rPr>
            <w:rFonts w:ascii="Calibri" w:hAnsi="Calibri" w:cs="Calibri"/>
            <w:sz w:val="21"/>
            <w:szCs w:val="21"/>
          </w:rPr>
          <w:fldChar w:fldCharType="begin"/>
        </w:r>
        <w:r w:rsidR="00A1484F" w:rsidRPr="00B5168F">
          <w:rPr>
            <w:rFonts w:ascii="Calibri" w:hAnsi="Calibri" w:cs="Calibri"/>
            <w:sz w:val="21"/>
            <w:szCs w:val="21"/>
          </w:rPr>
          <w:delInstrText xml:space="preserve"> REF _Ref343764411 \n \h </w:del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delText>IV</w:delText>
        </w:r>
        <w:r w:rsidR="00A1484F" w:rsidRPr="00B5168F">
          <w:rPr>
            <w:rFonts w:ascii="Calibri" w:hAnsi="Calibri" w:cs="Calibri"/>
            <w:sz w:val="21"/>
            <w:szCs w:val="21"/>
          </w:rPr>
          <w:fldChar w:fldCharType="end"/>
        </w:r>
        <w:r w:rsidR="00A1484F" w:rsidRPr="00B5168F">
          <w:rPr>
            <w:rFonts w:ascii="Calibri" w:hAnsi="Calibri" w:cs="Calibri"/>
            <w:sz w:val="21"/>
            <w:szCs w:val="21"/>
          </w:rPr>
          <w:delText xml:space="preserve">, da Cláusula </w:delText>
        </w:r>
        <w:r w:rsidR="00A1484F" w:rsidRPr="00B5168F">
          <w:rPr>
            <w:rFonts w:ascii="Calibri" w:hAnsi="Calibri" w:cs="Calibri"/>
            <w:sz w:val="21"/>
            <w:szCs w:val="21"/>
          </w:rPr>
          <w:fldChar w:fldCharType="begin"/>
        </w:r>
        <w:r w:rsidR="00A1484F" w:rsidRPr="00B5168F">
          <w:rPr>
            <w:rFonts w:ascii="Calibri" w:hAnsi="Calibri" w:cs="Calibri"/>
            <w:sz w:val="21"/>
            <w:szCs w:val="21"/>
          </w:rPr>
          <w:delInstrText xml:space="preserve"> REF _Ref328215469 \n \p \h </w:delInstrText>
        </w:r>
        <w:r w:rsidR="00A1484F" w:rsidRPr="00B5168F">
          <w:rPr>
            <w:rFonts w:ascii="Calibri" w:hAnsi="Calibri" w:cs="Calibri"/>
            <w:sz w:val="21"/>
            <w:szCs w:val="21"/>
          </w:rPr>
        </w:r>
        <w:r w:rsidR="00A1484F" w:rsidRPr="00B5168F">
          <w:rPr>
            <w:rFonts w:ascii="Calibri" w:hAnsi="Calibri" w:cs="Calibri"/>
            <w:sz w:val="21"/>
            <w:szCs w:val="21"/>
          </w:rPr>
          <w:fldChar w:fldCharType="separate"/>
        </w:r>
        <w:r w:rsidR="00FF259B" w:rsidRPr="00B5168F">
          <w:rPr>
            <w:rFonts w:ascii="Calibri" w:hAnsi="Calibri" w:cs="Calibri"/>
            <w:sz w:val="21"/>
            <w:szCs w:val="21"/>
          </w:rPr>
          <w:delText>8.4 acima</w:delText>
        </w:r>
        <w:r w:rsidR="00A1484F" w:rsidRPr="00B5168F">
          <w:rPr>
            <w:rFonts w:ascii="Calibri" w:hAnsi="Calibri" w:cs="Calibri"/>
            <w:sz w:val="21"/>
            <w:szCs w:val="21"/>
          </w:rPr>
          <w:fldChar w:fldCharType="end"/>
        </w:r>
      </w:del>
      <w:ins w:id="471" w:author="Auto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_Ref343764407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(b)</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item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_Ref343764411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IV</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da 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_Ref328215469 \n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8.4 acima</w:t>
        </w:r>
        <w:r w:rsidR="00A1484F" w:rsidRPr="00092E24">
          <w:rPr>
            <w:rFonts w:ascii="Calibri" w:hAnsi="Calibri" w:cs="Calibri"/>
            <w:sz w:val="21"/>
            <w:szCs w:val="21"/>
          </w:rPr>
          <w:fldChar w:fldCharType="end"/>
        </w:r>
      </w:ins>
      <w:r w:rsidRPr="00092E24">
        <w:rPr>
          <w:rFonts w:ascii="Calibri" w:hAnsi="Calibri" w:cs="Calibri"/>
          <w:sz w:val="21"/>
          <w:szCs w:val="21"/>
        </w:rPr>
        <w:t>, anúncio comunicando aos Debenturistas que o relatório a que se refere o inciso </w:t>
      </w:r>
      <w:r w:rsidR="00A35733" w:rsidRPr="00092E24">
        <w:rPr>
          <w:rFonts w:ascii="Calibri" w:hAnsi="Calibri" w:cs="Calibri"/>
          <w:sz w:val="21"/>
          <w:szCs w:val="21"/>
        </w:rPr>
        <w:t>XIV</w:t>
      </w:r>
      <w:r w:rsidRPr="00092E24">
        <w:rPr>
          <w:rFonts w:ascii="Calibri" w:hAnsi="Calibri" w:cs="Calibri"/>
          <w:sz w:val="21"/>
          <w:szCs w:val="21"/>
        </w:rPr>
        <w:t xml:space="preserve"> encontra-se à disposição nos locais indicados </w:t>
      </w:r>
      <w:r w:rsidR="006220BF" w:rsidRPr="00092E24">
        <w:rPr>
          <w:rFonts w:ascii="Calibri" w:hAnsi="Calibri" w:cs="Calibri"/>
          <w:sz w:val="21"/>
          <w:szCs w:val="21"/>
        </w:rPr>
        <w:t xml:space="preserve">no item </w:t>
      </w:r>
      <w:del w:id="472" w:author="Autor">
        <w:r w:rsidR="00C23124" w:rsidRPr="00B5168F">
          <w:rPr>
            <w:rFonts w:ascii="Calibri" w:hAnsi="Calibri" w:cs="Calibri"/>
            <w:sz w:val="21"/>
            <w:szCs w:val="21"/>
          </w:rPr>
          <w:fldChar w:fldCharType="begin"/>
        </w:r>
        <w:r w:rsidR="00C23124" w:rsidRPr="00B5168F">
          <w:rPr>
            <w:rFonts w:ascii="Calibri" w:hAnsi="Calibri" w:cs="Calibri"/>
            <w:sz w:val="21"/>
            <w:szCs w:val="21"/>
          </w:rPr>
          <w:delInstrText xml:space="preserve"> REF _Ref328568952 \n \p \h </w:delInstrText>
        </w:r>
        <w:r w:rsidR="00C23124" w:rsidRPr="00B5168F">
          <w:rPr>
            <w:rFonts w:ascii="Calibri" w:hAnsi="Calibri" w:cs="Calibri"/>
            <w:sz w:val="21"/>
            <w:szCs w:val="21"/>
          </w:rPr>
        </w:r>
        <w:r w:rsidR="00C23124" w:rsidRPr="00B5168F">
          <w:rPr>
            <w:rFonts w:ascii="Calibri" w:hAnsi="Calibri" w:cs="Calibri"/>
            <w:sz w:val="21"/>
            <w:szCs w:val="21"/>
          </w:rPr>
          <w:fldChar w:fldCharType="separate"/>
        </w:r>
        <w:r w:rsidR="00FF259B" w:rsidRPr="00B5168F">
          <w:rPr>
            <w:rFonts w:ascii="Calibri" w:hAnsi="Calibri" w:cs="Calibri"/>
            <w:sz w:val="21"/>
            <w:szCs w:val="21"/>
          </w:rPr>
          <w:delText>XIV acima</w:delText>
        </w:r>
        <w:r w:rsidR="00C23124" w:rsidRPr="00B5168F">
          <w:rPr>
            <w:rFonts w:ascii="Calibri" w:hAnsi="Calibri" w:cs="Calibri"/>
            <w:sz w:val="21"/>
            <w:szCs w:val="21"/>
          </w:rPr>
          <w:fldChar w:fldCharType="end"/>
        </w:r>
      </w:del>
      <w:ins w:id="473" w:author="Autor">
        <w:r w:rsidR="00C23124" w:rsidRPr="00092E24">
          <w:rPr>
            <w:rFonts w:ascii="Calibri" w:hAnsi="Calibri" w:cs="Calibri"/>
            <w:sz w:val="21"/>
            <w:szCs w:val="21"/>
          </w:rPr>
          <w:fldChar w:fldCharType="begin"/>
        </w:r>
        <w:r w:rsidR="00C23124" w:rsidRPr="00092E24">
          <w:rPr>
            <w:rFonts w:ascii="Calibri" w:hAnsi="Calibri" w:cs="Calibri"/>
            <w:sz w:val="21"/>
            <w:szCs w:val="21"/>
          </w:rPr>
          <w:instrText xml:space="preserve"> REF _Ref328568952 \n \p \h </w:instrText>
        </w:r>
        <w:r w:rsidR="00C23124"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C23124" w:rsidRPr="00092E24">
          <w:rPr>
            <w:rFonts w:ascii="Calibri" w:hAnsi="Calibri" w:cs="Calibri"/>
            <w:sz w:val="21"/>
            <w:szCs w:val="21"/>
          </w:rPr>
          <w:fldChar w:fldCharType="separate"/>
        </w:r>
        <w:r w:rsidR="004E3F8C" w:rsidRPr="00092E24">
          <w:rPr>
            <w:rFonts w:ascii="Calibri" w:hAnsi="Calibri" w:cs="Calibri"/>
            <w:sz w:val="21"/>
            <w:szCs w:val="21"/>
          </w:rPr>
          <w:t>XIV acima</w:t>
        </w:r>
        <w:r w:rsidR="00C23124" w:rsidRPr="00092E24">
          <w:rPr>
            <w:rFonts w:ascii="Calibri" w:hAnsi="Calibri" w:cs="Calibri"/>
            <w:sz w:val="21"/>
            <w:szCs w:val="21"/>
          </w:rPr>
          <w:fldChar w:fldCharType="end"/>
        </w:r>
      </w:ins>
      <w:r w:rsidRPr="00092E24">
        <w:rPr>
          <w:rFonts w:ascii="Calibri" w:hAnsi="Calibri" w:cs="Calibri"/>
          <w:sz w:val="21"/>
          <w:szCs w:val="21"/>
        </w:rPr>
        <w:t>;</w:t>
      </w:r>
    </w:p>
    <w:p w14:paraId="3E6313DD" w14:textId="77777777" w:rsidR="0079774B" w:rsidRPr="00092E24" w:rsidRDefault="0079774B" w:rsidP="00BB510B">
      <w:pPr>
        <w:numPr>
          <w:ilvl w:val="2"/>
          <w:numId w:val="2"/>
        </w:numPr>
        <w:spacing w:after="140" w:line="280" w:lineRule="atLeast"/>
        <w:rPr>
          <w:rFonts w:ascii="Calibri" w:hAnsi="Calibri" w:cs="Calibri"/>
          <w:sz w:val="21"/>
          <w:szCs w:val="21"/>
        </w:rPr>
        <w:pPrChange w:id="474" w:author="Autor">
          <w:pPr>
            <w:numPr>
              <w:ilvl w:val="2"/>
              <w:numId w:val="2"/>
            </w:numPr>
            <w:tabs>
              <w:tab w:val="num" w:pos="1701"/>
            </w:tabs>
            <w:ind w:left="1701" w:hanging="992"/>
          </w:pPr>
        </w:pPrChange>
      </w:pPr>
      <w:r w:rsidRPr="00092E24">
        <w:rPr>
          <w:rFonts w:ascii="Calibri" w:hAnsi="Calibri" w:cs="Calibri"/>
          <w:sz w:val="21"/>
          <w:szCs w:val="21"/>
        </w:rPr>
        <w:t xml:space="preserve">manter atualizada a relação dos Debenturistas e seus endereços, mediante, inclusive, gestões junto à Emissora, à Instituição Depositária e à CETIP, sendo que, para fins de atendimento ao disposto neste inciso, a Emissora expressamente autoriza, desde já, a Instituição Depositária e a CETIP a atenderem quaisquer </w:t>
      </w:r>
      <w:bookmarkStart w:id="475" w:name="_GoBack"/>
      <w:bookmarkEnd w:id="475"/>
      <w:r w:rsidRPr="00092E24">
        <w:rPr>
          <w:rFonts w:ascii="Calibri" w:hAnsi="Calibri" w:cs="Calibri"/>
          <w:sz w:val="21"/>
          <w:szCs w:val="21"/>
        </w:rPr>
        <w:t>solicitações feitas pelo Agente Fiduciário, inclusive referente à divulgação, a qualquer momento, da posição das Debêntures, e seus respectivos Debenturistas;</w:t>
      </w:r>
    </w:p>
    <w:p w14:paraId="79FDD12F" w14:textId="77777777" w:rsidR="0079774B" w:rsidRPr="00092E24" w:rsidRDefault="0079774B" w:rsidP="00BB510B">
      <w:pPr>
        <w:numPr>
          <w:ilvl w:val="2"/>
          <w:numId w:val="2"/>
        </w:numPr>
        <w:spacing w:after="140" w:line="280" w:lineRule="atLeast"/>
        <w:rPr>
          <w:rFonts w:ascii="Calibri" w:hAnsi="Calibri" w:cs="Calibri"/>
          <w:sz w:val="21"/>
          <w:szCs w:val="21"/>
        </w:rPr>
        <w:pPrChange w:id="476" w:author="Autor">
          <w:pPr>
            <w:numPr>
              <w:ilvl w:val="2"/>
              <w:numId w:val="2"/>
            </w:numPr>
            <w:tabs>
              <w:tab w:val="num" w:pos="1701"/>
            </w:tabs>
            <w:ind w:left="1701" w:hanging="992"/>
          </w:pPr>
        </w:pPrChange>
      </w:pPr>
      <w:r w:rsidRPr="00092E24">
        <w:rPr>
          <w:rFonts w:ascii="Calibri" w:hAnsi="Calibri" w:cs="Calibri"/>
          <w:sz w:val="21"/>
          <w:szCs w:val="21"/>
        </w:rPr>
        <w:t>coordenar o resgate das Debêntures nos casos previstos nesta Escritura de Emissão;</w:t>
      </w:r>
    </w:p>
    <w:p w14:paraId="194EF85B" w14:textId="77777777" w:rsidR="0079774B" w:rsidRPr="00092E24" w:rsidRDefault="0079774B" w:rsidP="00BB510B">
      <w:pPr>
        <w:numPr>
          <w:ilvl w:val="2"/>
          <w:numId w:val="2"/>
        </w:numPr>
        <w:spacing w:after="140" w:line="280" w:lineRule="atLeast"/>
        <w:rPr>
          <w:rFonts w:ascii="Calibri" w:hAnsi="Calibri" w:cs="Calibri"/>
          <w:sz w:val="21"/>
          <w:szCs w:val="21"/>
        </w:rPr>
        <w:pPrChange w:id="477" w:author="Autor">
          <w:pPr>
            <w:numPr>
              <w:ilvl w:val="2"/>
              <w:numId w:val="2"/>
            </w:numPr>
            <w:tabs>
              <w:tab w:val="num" w:pos="1701"/>
            </w:tabs>
            <w:ind w:left="1701" w:hanging="992"/>
          </w:pPr>
        </w:pPrChange>
      </w:pPr>
      <w:r w:rsidRPr="00092E24">
        <w:rPr>
          <w:rFonts w:ascii="Calibri" w:hAnsi="Calibri" w:cs="Calibri"/>
          <w:sz w:val="21"/>
          <w:szCs w:val="21"/>
        </w:rPr>
        <w:t xml:space="preserve">fiscalizar o cumprimento </w:t>
      </w:r>
      <w:r w:rsidR="00D9546C" w:rsidRPr="00092E24">
        <w:rPr>
          <w:rFonts w:ascii="Calibri" w:hAnsi="Calibri" w:cs="Calibri"/>
          <w:sz w:val="21"/>
          <w:szCs w:val="21"/>
        </w:rPr>
        <w:t>dos termos e condições previstos nesta</w:t>
      </w:r>
      <w:r w:rsidRPr="00092E24">
        <w:rPr>
          <w:rFonts w:ascii="Calibri" w:hAnsi="Calibri" w:cs="Calibri"/>
          <w:sz w:val="21"/>
          <w:szCs w:val="21"/>
        </w:rPr>
        <w:t xml:space="preserve"> Escritura de Emissão, inclusive daquelas impositivas de obrigações de fazer e de não fazer, conforme informações públicas disponíveis e/ou obtidas junto aos administradores da Emissora, informado prontamente aos Debenturistas as eventuais inadimplências verificadas;</w:t>
      </w:r>
      <w:r w:rsidR="00DE410E" w:rsidRPr="00092E24">
        <w:rPr>
          <w:rFonts w:ascii="Calibri" w:hAnsi="Calibri" w:cs="Calibri"/>
          <w:sz w:val="21"/>
          <w:szCs w:val="21"/>
        </w:rPr>
        <w:t xml:space="preserve"> e</w:t>
      </w:r>
    </w:p>
    <w:p w14:paraId="059A6D57" w14:textId="77777777" w:rsidR="0079774B" w:rsidRPr="00092E24" w:rsidRDefault="0079774B" w:rsidP="00BB510B">
      <w:pPr>
        <w:numPr>
          <w:ilvl w:val="2"/>
          <w:numId w:val="2"/>
        </w:numPr>
        <w:spacing w:after="140" w:line="280" w:lineRule="atLeast"/>
        <w:rPr>
          <w:rFonts w:ascii="Calibri" w:hAnsi="Calibri" w:cs="Calibri"/>
          <w:sz w:val="21"/>
          <w:szCs w:val="21"/>
        </w:rPr>
        <w:pPrChange w:id="478" w:author="Autor">
          <w:pPr>
            <w:numPr>
              <w:ilvl w:val="2"/>
              <w:numId w:val="2"/>
            </w:numPr>
            <w:tabs>
              <w:tab w:val="num" w:pos="1701"/>
            </w:tabs>
            <w:ind w:left="1701" w:hanging="992"/>
          </w:pPr>
        </w:pPrChange>
      </w:pPr>
      <w:r w:rsidRPr="00092E24">
        <w:rPr>
          <w:rFonts w:ascii="Calibri" w:hAnsi="Calibri" w:cs="Calibri"/>
          <w:sz w:val="21"/>
          <w:szCs w:val="21"/>
        </w:rPr>
        <w:t xml:space="preserve">notificar os Debenturistas, se possível individualmente, no prazo de até </w:t>
      </w:r>
      <w:r w:rsidR="00D9546C" w:rsidRPr="00092E24">
        <w:rPr>
          <w:rFonts w:ascii="Calibri" w:hAnsi="Calibri" w:cs="Calibri"/>
          <w:sz w:val="21"/>
          <w:szCs w:val="21"/>
        </w:rPr>
        <w:t>5 </w:t>
      </w:r>
      <w:r w:rsidRPr="00092E24">
        <w:rPr>
          <w:rFonts w:ascii="Calibri" w:hAnsi="Calibri" w:cs="Calibri"/>
          <w:sz w:val="21"/>
          <w:szCs w:val="21"/>
        </w:rPr>
        <w:t>(</w:t>
      </w:r>
      <w:r w:rsidR="00D9546C" w:rsidRPr="00092E24">
        <w:rPr>
          <w:rFonts w:ascii="Calibri" w:hAnsi="Calibri" w:cs="Calibri"/>
          <w:sz w:val="21"/>
          <w:szCs w:val="21"/>
        </w:rPr>
        <w:t>cinco</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da data </w:t>
      </w:r>
      <w:smartTag w:uri="urn:schemas-microsoft-com:office:smarttags" w:element="PersonName">
        <w:smartTagPr>
          <w:attr w:name="ProductID" w:val="em que o Agente Fiduci￡rio"/>
        </w:smartTagPr>
        <w:r w:rsidRPr="00092E24">
          <w:rPr>
            <w:rFonts w:ascii="Calibri" w:hAnsi="Calibri" w:cs="Calibri"/>
            <w:sz w:val="21"/>
            <w:szCs w:val="21"/>
          </w:rPr>
          <w:t>em que o Agente Fiduciário</w:t>
        </w:r>
      </w:smartTag>
      <w:r w:rsidRPr="00092E24">
        <w:rPr>
          <w:rFonts w:ascii="Calibri" w:hAnsi="Calibri" w:cs="Calibri"/>
          <w:sz w:val="21"/>
          <w:szCs w:val="21"/>
        </w:rPr>
        <w:t xml:space="preserve"> tomou ou, empregando o cuidado e a diligência que todo homem ativo e probo costuma dispensar, deveria ter tomado conhecimento de qualquer inadimplemento, pela Emissora, de qualquer obrigação prevista nesta Escritura de Emissão, indicando o local em que fornecerá aos interessados maiores esclarecimentos, sendo que a notificação discriminará as providências judiciais e extrajudiciais que o Agente Fiduciário tenha tomado para acautelar e proteger os interesses da comunhão dos Debenturistas. Comunicação de igual teor deve ser enviada à Emissora, à CVM e à CETIP</w:t>
      </w:r>
      <w:r w:rsidR="00DE410E" w:rsidRPr="00092E24">
        <w:rPr>
          <w:rFonts w:ascii="Calibri" w:hAnsi="Calibri" w:cs="Calibri"/>
          <w:sz w:val="21"/>
          <w:szCs w:val="21"/>
        </w:rPr>
        <w:t>.</w:t>
      </w:r>
    </w:p>
    <w:p w14:paraId="10615184" w14:textId="77777777" w:rsidR="00926A08" w:rsidRPr="00092E24" w:rsidRDefault="00926A08" w:rsidP="00BB510B">
      <w:pPr>
        <w:numPr>
          <w:ilvl w:val="1"/>
          <w:numId w:val="2"/>
        </w:numPr>
        <w:spacing w:after="140" w:line="280" w:lineRule="atLeast"/>
        <w:rPr>
          <w:rFonts w:ascii="Calibri" w:hAnsi="Calibri" w:cs="Calibri"/>
          <w:sz w:val="21"/>
          <w:szCs w:val="21"/>
        </w:rPr>
        <w:pPrChange w:id="479" w:author="Autor">
          <w:pPr>
            <w:numPr>
              <w:ilvl w:val="1"/>
              <w:numId w:val="2"/>
            </w:numPr>
            <w:tabs>
              <w:tab w:val="num" w:pos="709"/>
            </w:tabs>
            <w:ind w:left="709" w:hanging="709"/>
          </w:pPr>
        </w:pPrChange>
      </w:pPr>
      <w:bookmarkStart w:id="480" w:name="_Ref255835105"/>
      <w:r w:rsidRPr="00092E24">
        <w:rPr>
          <w:rFonts w:ascii="Calibri" w:hAnsi="Calibri" w:cs="Calibri"/>
          <w:sz w:val="21"/>
          <w:szCs w:val="21"/>
        </w:rPr>
        <w:t xml:space="preserve">Em caso de ausência, impedimentos temporários, renúncia, intervenção, liquidação judicial ou extrajudicial, falência, ou qualquer outro caso de vacância do Agente Fiduciário, </w:t>
      </w:r>
      <w:r w:rsidR="007762AC" w:rsidRPr="00092E24">
        <w:rPr>
          <w:rFonts w:ascii="Calibri" w:hAnsi="Calibri" w:cs="Calibri"/>
          <w:sz w:val="21"/>
          <w:szCs w:val="21"/>
        </w:rPr>
        <w:t>aplicam-se</w:t>
      </w:r>
      <w:r w:rsidRPr="00092E24">
        <w:rPr>
          <w:rFonts w:ascii="Calibri" w:hAnsi="Calibri" w:cs="Calibri"/>
          <w:sz w:val="21"/>
          <w:szCs w:val="21"/>
        </w:rPr>
        <w:t xml:space="preserve"> as seguintes regras:</w:t>
      </w:r>
      <w:bookmarkEnd w:id="480"/>
    </w:p>
    <w:p w14:paraId="0080DD32" w14:textId="77777777" w:rsidR="00926A08" w:rsidRPr="00092E24" w:rsidRDefault="00926A08" w:rsidP="00BB510B">
      <w:pPr>
        <w:numPr>
          <w:ilvl w:val="2"/>
          <w:numId w:val="2"/>
        </w:numPr>
        <w:spacing w:after="140" w:line="280" w:lineRule="atLeast"/>
        <w:rPr>
          <w:rFonts w:ascii="Calibri" w:hAnsi="Calibri" w:cs="Calibri"/>
          <w:sz w:val="21"/>
          <w:szCs w:val="21"/>
        </w:rPr>
        <w:pPrChange w:id="481" w:author="Autor">
          <w:pPr>
            <w:numPr>
              <w:ilvl w:val="2"/>
              <w:numId w:val="2"/>
            </w:numPr>
            <w:tabs>
              <w:tab w:val="num" w:pos="1701"/>
            </w:tabs>
            <w:ind w:left="1701" w:hanging="992"/>
          </w:pPr>
        </w:pPrChange>
      </w:pPr>
      <w:r w:rsidRPr="00092E24">
        <w:rPr>
          <w:rFonts w:ascii="Calibri" w:hAnsi="Calibri" w:cs="Calibri"/>
          <w:sz w:val="21"/>
          <w:szCs w:val="21"/>
        </w:rPr>
        <w:t xml:space="preserve">é facultado aos </w:t>
      </w:r>
      <w:r w:rsidR="002742DD" w:rsidRPr="00092E24">
        <w:rPr>
          <w:rFonts w:ascii="Calibri" w:hAnsi="Calibri" w:cs="Calibri"/>
          <w:sz w:val="21"/>
          <w:szCs w:val="21"/>
        </w:rPr>
        <w:t>Debenturista</w:t>
      </w:r>
      <w:r w:rsidRPr="00092E24">
        <w:rPr>
          <w:rFonts w:ascii="Calibri" w:hAnsi="Calibri" w:cs="Calibri"/>
          <w:sz w:val="21"/>
          <w:szCs w:val="21"/>
        </w:rPr>
        <w:t>s, após o encerramento da Oferta</w:t>
      </w:r>
      <w:r w:rsidR="00A5253F" w:rsidRPr="00092E24">
        <w:rPr>
          <w:rFonts w:ascii="Calibri" w:hAnsi="Calibri" w:cs="Calibri"/>
          <w:sz w:val="21"/>
          <w:szCs w:val="21"/>
        </w:rPr>
        <w:t xml:space="preserve"> Restrita</w:t>
      </w:r>
      <w:r w:rsidRPr="00092E24">
        <w:rPr>
          <w:rFonts w:ascii="Calibri" w:hAnsi="Calibri" w:cs="Calibri"/>
          <w:sz w:val="21"/>
          <w:szCs w:val="21"/>
        </w:rPr>
        <w:t xml:space="preserve">, proceder à substituição do Agente Fiduciário e à indicação de seu substituto, em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especialmente convocada para esse fim;</w:t>
      </w:r>
    </w:p>
    <w:p w14:paraId="6AB26908" w14:textId="77777777" w:rsidR="00926A08" w:rsidRPr="00092E24" w:rsidRDefault="00926A08" w:rsidP="00BB510B">
      <w:pPr>
        <w:numPr>
          <w:ilvl w:val="2"/>
          <w:numId w:val="2"/>
        </w:numPr>
        <w:spacing w:after="140" w:line="280" w:lineRule="atLeast"/>
        <w:rPr>
          <w:rFonts w:ascii="Calibri" w:hAnsi="Calibri" w:cs="Calibri"/>
          <w:sz w:val="21"/>
          <w:szCs w:val="21"/>
        </w:rPr>
        <w:pPrChange w:id="482" w:author="Autor">
          <w:pPr>
            <w:numPr>
              <w:ilvl w:val="2"/>
              <w:numId w:val="2"/>
            </w:numPr>
            <w:tabs>
              <w:tab w:val="num" w:pos="1701"/>
            </w:tabs>
            <w:ind w:left="1701" w:hanging="992"/>
          </w:pPr>
        </w:pPrChange>
      </w:pPr>
      <w:r w:rsidRPr="00092E24">
        <w:rPr>
          <w:rFonts w:ascii="Calibri" w:hAnsi="Calibri" w:cs="Calibri"/>
          <w:sz w:val="21"/>
          <w:szCs w:val="21"/>
        </w:rPr>
        <w:t xml:space="preserve">caso o Agente Fiduciário não possa continuar a exercer as suas funções por circunstâncias supervenientes a esta Escritura de Emissão, deverá comunicar imediatamente o fato aos </w:t>
      </w:r>
      <w:r w:rsidR="002742DD" w:rsidRPr="00092E24">
        <w:rPr>
          <w:rFonts w:ascii="Calibri" w:hAnsi="Calibri" w:cs="Calibri"/>
          <w:sz w:val="21"/>
          <w:szCs w:val="21"/>
        </w:rPr>
        <w:t>Debenturista</w:t>
      </w:r>
      <w:r w:rsidRPr="00092E24">
        <w:rPr>
          <w:rFonts w:ascii="Calibri" w:hAnsi="Calibri" w:cs="Calibri"/>
          <w:sz w:val="21"/>
          <w:szCs w:val="21"/>
        </w:rPr>
        <w:t>s, pedindo sua substituição;</w:t>
      </w:r>
    </w:p>
    <w:p w14:paraId="597435A4" w14:textId="77777777" w:rsidR="00926A08" w:rsidRPr="00092E24" w:rsidRDefault="00926A08" w:rsidP="00BB510B">
      <w:pPr>
        <w:numPr>
          <w:ilvl w:val="2"/>
          <w:numId w:val="2"/>
        </w:numPr>
        <w:spacing w:after="140" w:line="280" w:lineRule="atLeast"/>
        <w:rPr>
          <w:rFonts w:ascii="Calibri" w:hAnsi="Calibri" w:cs="Calibri"/>
          <w:sz w:val="21"/>
          <w:szCs w:val="21"/>
        </w:rPr>
        <w:pPrChange w:id="483" w:author="Autor">
          <w:pPr>
            <w:numPr>
              <w:ilvl w:val="2"/>
              <w:numId w:val="2"/>
            </w:numPr>
            <w:tabs>
              <w:tab w:val="num" w:pos="1701"/>
            </w:tabs>
            <w:ind w:left="1701" w:hanging="992"/>
          </w:pPr>
        </w:pPrChange>
      </w:pPr>
      <w:r w:rsidRPr="00092E24">
        <w:rPr>
          <w:rFonts w:ascii="Calibri" w:hAnsi="Calibri" w:cs="Calibri"/>
          <w:sz w:val="21"/>
          <w:szCs w:val="21"/>
        </w:rPr>
        <w:t xml:space="preserve">caso o Agente Fiduciário renuncie às suas funções, deverá permanecer no exercício de suas funções até que uma instituição substituta seja indicada pela </w:t>
      </w:r>
      <w:r w:rsidR="00E30E11" w:rsidRPr="00092E24">
        <w:rPr>
          <w:rFonts w:ascii="Calibri" w:hAnsi="Calibri" w:cs="Calibri"/>
          <w:sz w:val="21"/>
          <w:szCs w:val="21"/>
        </w:rPr>
        <w:t>Emissora</w:t>
      </w:r>
      <w:r w:rsidRPr="00092E24">
        <w:rPr>
          <w:rFonts w:ascii="Calibri" w:hAnsi="Calibri" w:cs="Calibri"/>
          <w:sz w:val="21"/>
          <w:szCs w:val="21"/>
        </w:rPr>
        <w:t xml:space="preserve"> e aprovada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 assuma efetivamente as suas funções;</w:t>
      </w:r>
    </w:p>
    <w:p w14:paraId="5A3AC2CC" w14:textId="77777777" w:rsidR="00926A08" w:rsidRPr="00092E24" w:rsidRDefault="007762AC" w:rsidP="00BB510B">
      <w:pPr>
        <w:numPr>
          <w:ilvl w:val="2"/>
          <w:numId w:val="2"/>
        </w:numPr>
        <w:spacing w:after="140" w:line="280" w:lineRule="atLeast"/>
        <w:rPr>
          <w:rFonts w:ascii="Calibri" w:hAnsi="Calibri" w:cs="Calibri"/>
          <w:sz w:val="21"/>
          <w:szCs w:val="21"/>
        </w:rPr>
        <w:pPrChange w:id="484" w:author="Autor">
          <w:pPr>
            <w:numPr>
              <w:ilvl w:val="2"/>
              <w:numId w:val="2"/>
            </w:numPr>
            <w:tabs>
              <w:tab w:val="num" w:pos="1701"/>
            </w:tabs>
            <w:ind w:left="1701" w:hanging="992"/>
          </w:pPr>
        </w:pPrChange>
      </w:pPr>
      <w:bookmarkStart w:id="485" w:name="_Ref130285900"/>
      <w:r w:rsidRPr="00092E24">
        <w:rPr>
          <w:rFonts w:ascii="Calibri" w:hAnsi="Calibri" w:cs="Calibri"/>
          <w:sz w:val="21"/>
          <w:szCs w:val="21"/>
        </w:rPr>
        <w:t xml:space="preserve">será realizada, dentro do prazo máximo de 30 (trinta) dias, contados do evento que a determinar,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485"/>
    </w:p>
    <w:p w14:paraId="1B4FED5E" w14:textId="77777777" w:rsidR="00926A08" w:rsidRPr="00092E24" w:rsidRDefault="00926A08" w:rsidP="00BB510B">
      <w:pPr>
        <w:numPr>
          <w:ilvl w:val="2"/>
          <w:numId w:val="2"/>
        </w:numPr>
        <w:spacing w:after="140" w:line="280" w:lineRule="atLeast"/>
        <w:rPr>
          <w:rFonts w:ascii="Calibri" w:hAnsi="Calibri" w:cs="Calibri"/>
          <w:sz w:val="21"/>
          <w:szCs w:val="21"/>
        </w:rPr>
        <w:pPrChange w:id="486" w:author="Autor">
          <w:pPr>
            <w:numPr>
              <w:ilvl w:val="2"/>
              <w:numId w:val="2"/>
            </w:numPr>
            <w:tabs>
              <w:tab w:val="num" w:pos="1701"/>
            </w:tabs>
            <w:ind w:left="1701" w:hanging="992"/>
          </w:pPr>
        </w:pPrChange>
      </w:pPr>
      <w:r w:rsidRPr="00092E24">
        <w:rPr>
          <w:rFonts w:ascii="Calibri" w:hAnsi="Calibri" w:cs="Calibri"/>
          <w:sz w:val="21"/>
          <w:szCs w:val="21"/>
        </w:rPr>
        <w:t xml:space="preserve">a substituição, em caráter permanente, do Agente Fiduciário deverá ser objeto de aditamento a </w:t>
      </w:r>
      <w:r w:rsidR="00EB76F1" w:rsidRPr="00092E24">
        <w:rPr>
          <w:rFonts w:ascii="Calibri" w:hAnsi="Calibri" w:cs="Calibri"/>
          <w:sz w:val="21"/>
          <w:szCs w:val="21"/>
        </w:rPr>
        <w:t>(a) </w:t>
      </w:r>
      <w:r w:rsidRPr="00092E24">
        <w:rPr>
          <w:rFonts w:ascii="Calibri" w:hAnsi="Calibri" w:cs="Calibri"/>
          <w:sz w:val="21"/>
          <w:szCs w:val="21"/>
        </w:rPr>
        <w:t>esta Escritura de Emissão</w:t>
      </w:r>
      <w:r w:rsidR="00F4255C" w:rsidRPr="00092E24">
        <w:rPr>
          <w:rFonts w:ascii="Calibri" w:hAnsi="Calibri" w:cs="Calibri"/>
          <w:sz w:val="21"/>
          <w:szCs w:val="21"/>
        </w:rPr>
        <w:t xml:space="preserve">, que deverá ser </w:t>
      </w:r>
      <w:r w:rsidR="00EB76F1" w:rsidRPr="00092E24">
        <w:rPr>
          <w:rFonts w:ascii="Calibri" w:hAnsi="Calibri" w:cs="Calibri"/>
          <w:sz w:val="21"/>
          <w:szCs w:val="21"/>
        </w:rPr>
        <w:t xml:space="preserve">arquivado </w:t>
      </w:r>
      <w:r w:rsidR="00F4255C" w:rsidRPr="00092E24">
        <w:rPr>
          <w:rFonts w:ascii="Calibri" w:hAnsi="Calibri" w:cs="Calibri"/>
          <w:sz w:val="21"/>
          <w:szCs w:val="21"/>
        </w:rPr>
        <w:t xml:space="preserve">na </w:t>
      </w:r>
      <w:r w:rsidR="003B09C2" w:rsidRPr="00092E24">
        <w:rPr>
          <w:rFonts w:ascii="Calibri" w:hAnsi="Calibri" w:cs="Calibri"/>
          <w:sz w:val="21"/>
          <w:szCs w:val="21"/>
        </w:rPr>
        <w:t>JUCESP</w:t>
      </w:r>
      <w:r w:rsidR="00DE410E" w:rsidRPr="00092E24">
        <w:rPr>
          <w:rFonts w:ascii="Calibri" w:hAnsi="Calibri" w:cs="Calibri"/>
          <w:sz w:val="21"/>
          <w:szCs w:val="21"/>
        </w:rPr>
        <w:t xml:space="preserve"> e </w:t>
      </w:r>
      <w:r w:rsidR="00EB76F1" w:rsidRPr="00092E24">
        <w:rPr>
          <w:rFonts w:ascii="Calibri" w:hAnsi="Calibri" w:cs="Calibri"/>
          <w:sz w:val="21"/>
          <w:szCs w:val="21"/>
        </w:rPr>
        <w:t xml:space="preserve">(b) à </w:t>
      </w:r>
      <w:r w:rsidR="00BD75D0" w:rsidRPr="00092E24">
        <w:rPr>
          <w:rFonts w:ascii="Calibri" w:hAnsi="Calibri" w:cs="Calibri"/>
          <w:sz w:val="21"/>
          <w:szCs w:val="21"/>
        </w:rPr>
        <w:t>Alienação Fiduciária do Imóvel</w:t>
      </w:r>
      <w:r w:rsidR="00EB76F1" w:rsidRPr="00092E24">
        <w:rPr>
          <w:rFonts w:ascii="Calibri" w:hAnsi="Calibri" w:cs="Calibri"/>
          <w:sz w:val="21"/>
          <w:szCs w:val="21"/>
        </w:rPr>
        <w:t>, que deverão ser registrados nos</w:t>
      </w:r>
      <w:r w:rsidR="00DE410E" w:rsidRPr="00092E24">
        <w:rPr>
          <w:rFonts w:ascii="Calibri" w:hAnsi="Calibri" w:cs="Calibri"/>
          <w:sz w:val="21"/>
          <w:szCs w:val="21"/>
        </w:rPr>
        <w:t xml:space="preserve"> competentes cartórios de registro de títulos e documentos</w:t>
      </w:r>
      <w:r w:rsidRPr="00092E24">
        <w:rPr>
          <w:rFonts w:ascii="Calibri" w:hAnsi="Calibri" w:cs="Calibri"/>
          <w:sz w:val="21"/>
          <w:szCs w:val="21"/>
        </w:rPr>
        <w:t>;</w:t>
      </w:r>
    </w:p>
    <w:p w14:paraId="64520025" w14:textId="77777777" w:rsidR="00926A08" w:rsidRPr="00092E24" w:rsidRDefault="00926A08" w:rsidP="00BB510B">
      <w:pPr>
        <w:numPr>
          <w:ilvl w:val="2"/>
          <w:numId w:val="2"/>
        </w:numPr>
        <w:spacing w:after="140" w:line="280" w:lineRule="atLeast"/>
        <w:rPr>
          <w:rFonts w:ascii="Calibri" w:hAnsi="Calibri" w:cs="Calibri"/>
          <w:sz w:val="21"/>
          <w:szCs w:val="21"/>
        </w:rPr>
        <w:pPrChange w:id="487" w:author="Autor">
          <w:pPr>
            <w:numPr>
              <w:ilvl w:val="2"/>
              <w:numId w:val="2"/>
            </w:numPr>
            <w:tabs>
              <w:tab w:val="num" w:pos="1701"/>
            </w:tabs>
            <w:ind w:left="1701" w:hanging="992"/>
          </w:pPr>
        </w:pPrChange>
      </w:pPr>
      <w:r w:rsidRPr="00092E24">
        <w:rPr>
          <w:rFonts w:ascii="Calibri" w:hAnsi="Calibri" w:cs="Calibri"/>
          <w:sz w:val="21"/>
          <w:szCs w:val="21"/>
        </w:rPr>
        <w:t xml:space="preserve">os pagamentos ao Agente Fiduciário substituído serão efetuados </w:t>
      </w:r>
      <w:r w:rsidR="007762AC" w:rsidRPr="00092E24">
        <w:rPr>
          <w:rFonts w:ascii="Calibri" w:hAnsi="Calibri" w:cs="Calibri"/>
          <w:sz w:val="21"/>
          <w:szCs w:val="21"/>
        </w:rPr>
        <w:t>observando-se</w:t>
      </w:r>
      <w:r w:rsidRPr="00092E24">
        <w:rPr>
          <w:rFonts w:ascii="Calibri" w:hAnsi="Calibri" w:cs="Calibri"/>
          <w:sz w:val="21"/>
          <w:szCs w:val="21"/>
        </w:rPr>
        <w:t xml:space="preserve"> a proporcionalidade ao período da efetiva prestação dos serviços;</w:t>
      </w:r>
    </w:p>
    <w:p w14:paraId="38DC72D8" w14:textId="77777777" w:rsidR="00926A08" w:rsidRPr="00092E24" w:rsidRDefault="00926A08" w:rsidP="00BB510B">
      <w:pPr>
        <w:numPr>
          <w:ilvl w:val="2"/>
          <w:numId w:val="2"/>
        </w:numPr>
        <w:spacing w:after="140" w:line="280" w:lineRule="atLeast"/>
        <w:rPr>
          <w:rFonts w:ascii="Calibri" w:hAnsi="Calibri" w:cs="Calibri"/>
          <w:sz w:val="21"/>
          <w:szCs w:val="21"/>
        </w:rPr>
        <w:pPrChange w:id="488" w:author="Autor">
          <w:pPr>
            <w:numPr>
              <w:ilvl w:val="2"/>
              <w:numId w:val="2"/>
            </w:numPr>
            <w:tabs>
              <w:tab w:val="num" w:pos="1701"/>
            </w:tabs>
            <w:ind w:left="1701" w:hanging="992"/>
          </w:pPr>
        </w:pPrChange>
      </w:pPr>
      <w:r w:rsidRPr="00092E24">
        <w:rPr>
          <w:rFonts w:ascii="Calibri" w:hAnsi="Calibri" w:cs="Calibri"/>
          <w:sz w:val="21"/>
          <w:szCs w:val="21"/>
        </w:rPr>
        <w:t>o agente fiduciário substituto fará jus à mesma remu</w:t>
      </w:r>
      <w:r w:rsidR="008530A6" w:rsidRPr="00092E24">
        <w:rPr>
          <w:rFonts w:ascii="Calibri" w:hAnsi="Calibri" w:cs="Calibri"/>
          <w:sz w:val="21"/>
          <w:szCs w:val="21"/>
        </w:rPr>
        <w:t>neração percebida pelo anterior</w:t>
      </w:r>
      <w:r w:rsidRPr="00092E24">
        <w:rPr>
          <w:rFonts w:ascii="Calibri" w:hAnsi="Calibri" w:cs="Calibri"/>
          <w:sz w:val="21"/>
          <w:szCs w:val="21"/>
        </w:rPr>
        <w:t xml:space="preserve"> caso (a) a </w:t>
      </w:r>
      <w:r w:rsidR="00E30E11" w:rsidRPr="00092E24">
        <w:rPr>
          <w:rFonts w:ascii="Calibri" w:hAnsi="Calibri" w:cs="Calibri"/>
          <w:sz w:val="21"/>
          <w:szCs w:val="21"/>
        </w:rPr>
        <w:t>Emissora</w:t>
      </w:r>
      <w:r w:rsidRPr="00092E24">
        <w:rPr>
          <w:rFonts w:ascii="Calibri" w:hAnsi="Calibri" w:cs="Calibri"/>
          <w:sz w:val="21"/>
          <w:szCs w:val="21"/>
        </w:rPr>
        <w:t xml:space="preserve"> não tenha concordado com o novo valor da remuneração do agente fiduciário proposto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ou (b) 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não delibere sobre a matéria;</w:t>
      </w:r>
    </w:p>
    <w:p w14:paraId="7C2E956B" w14:textId="705ACEA8" w:rsidR="00926A08" w:rsidRPr="00092E24" w:rsidRDefault="00926A08" w:rsidP="00BB510B">
      <w:pPr>
        <w:numPr>
          <w:ilvl w:val="2"/>
          <w:numId w:val="2"/>
        </w:numPr>
        <w:spacing w:after="140" w:line="280" w:lineRule="atLeast"/>
        <w:rPr>
          <w:rFonts w:ascii="Calibri" w:hAnsi="Calibri" w:cs="Calibri"/>
          <w:sz w:val="21"/>
          <w:szCs w:val="21"/>
        </w:rPr>
        <w:pPrChange w:id="489" w:author="Autor">
          <w:pPr>
            <w:numPr>
              <w:ilvl w:val="2"/>
              <w:numId w:val="2"/>
            </w:numPr>
            <w:tabs>
              <w:tab w:val="num" w:pos="1701"/>
            </w:tabs>
            <w:ind w:left="1701" w:hanging="992"/>
          </w:pPr>
        </w:pPrChange>
      </w:pPr>
      <w:r w:rsidRPr="00092E24">
        <w:rPr>
          <w:rFonts w:ascii="Calibri" w:hAnsi="Calibri" w:cs="Calibri"/>
          <w:sz w:val="21"/>
          <w:szCs w:val="21"/>
        </w:rPr>
        <w:t xml:space="preserve">o agente fiduciário substituto deverá, imediatamente após sua nomeação, </w:t>
      </w:r>
      <w:r w:rsidR="007762AC" w:rsidRPr="00092E24">
        <w:rPr>
          <w:rFonts w:ascii="Calibri" w:hAnsi="Calibri" w:cs="Calibri"/>
          <w:sz w:val="21"/>
          <w:szCs w:val="21"/>
        </w:rPr>
        <w:t>comunicá-la</w:t>
      </w:r>
      <w:r w:rsidRPr="00092E24">
        <w:rPr>
          <w:rFonts w:ascii="Calibri" w:hAnsi="Calibri" w:cs="Calibri"/>
          <w:sz w:val="21"/>
          <w:szCs w:val="21"/>
        </w:rPr>
        <w:t xml:space="preserve"> à </w:t>
      </w:r>
      <w:r w:rsidR="00E30E11" w:rsidRPr="00092E24">
        <w:rPr>
          <w:rFonts w:ascii="Calibri" w:hAnsi="Calibri" w:cs="Calibri"/>
          <w:sz w:val="21"/>
          <w:szCs w:val="21"/>
        </w:rPr>
        <w:t>Emissora</w:t>
      </w:r>
      <w:r w:rsidRPr="00092E24">
        <w:rPr>
          <w:rFonts w:ascii="Calibri" w:hAnsi="Calibri" w:cs="Calibri"/>
          <w:sz w:val="21"/>
          <w:szCs w:val="21"/>
        </w:rPr>
        <w:t xml:space="preserve"> e aos </w:t>
      </w:r>
      <w:r w:rsidR="002742DD" w:rsidRPr="00092E24">
        <w:rPr>
          <w:rFonts w:ascii="Calibri" w:hAnsi="Calibri" w:cs="Calibri"/>
          <w:sz w:val="21"/>
          <w:szCs w:val="21"/>
        </w:rPr>
        <w:t>Debenturista</w:t>
      </w:r>
      <w:r w:rsidRPr="00092E24">
        <w:rPr>
          <w:rFonts w:ascii="Calibri" w:hAnsi="Calibri" w:cs="Calibri"/>
          <w:sz w:val="21"/>
          <w:szCs w:val="21"/>
        </w:rPr>
        <w:t>s nos termos das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_Ref130286395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490" w:author="Autor">
        <w:r w:rsidR="00FF259B" w:rsidRPr="00B5168F">
          <w:rPr>
            <w:rFonts w:ascii="Calibri" w:hAnsi="Calibri" w:cs="Calibri"/>
            <w:sz w:val="21"/>
            <w:szCs w:val="21"/>
          </w:rPr>
          <w:delText>19</w:delText>
        </w:r>
      </w:del>
      <w:ins w:id="491" w:author="Autor">
        <w:r w:rsidR="004E3F8C" w:rsidRPr="00092E24">
          <w:rPr>
            <w:rFonts w:ascii="Calibri" w:hAnsi="Calibri" w:cs="Calibri"/>
            <w:sz w:val="21"/>
            <w:szCs w:val="21"/>
          </w:rPr>
          <w:t>20</w:t>
        </w:r>
      </w:ins>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_Ref130283149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492" w:author="Autor">
        <w:r w:rsidR="00FF259B" w:rsidRPr="00B5168F">
          <w:rPr>
            <w:rFonts w:ascii="Calibri" w:hAnsi="Calibri" w:cs="Calibri"/>
            <w:sz w:val="21"/>
            <w:szCs w:val="21"/>
          </w:rPr>
          <w:delText>20</w:delText>
        </w:r>
      </w:del>
      <w:ins w:id="493" w:author="Autor">
        <w:r w:rsidR="004E3F8C" w:rsidRPr="00092E24">
          <w:rPr>
            <w:rFonts w:ascii="Calibri" w:hAnsi="Calibri" w:cs="Calibri"/>
            <w:sz w:val="21"/>
            <w:szCs w:val="21"/>
          </w:rPr>
          <w:t>21</w:t>
        </w:r>
      </w:ins>
      <w:r w:rsidR="004E3F8C" w:rsidRPr="00092E24">
        <w:rPr>
          <w:rFonts w:ascii="Calibri" w:hAnsi="Calibri" w:cs="Calibri"/>
          <w:sz w:val="21"/>
          <w:szCs w:val="21"/>
        </w:rPr>
        <w:t xml:space="preserve"> acima</w:t>
      </w:r>
      <w:r w:rsidRPr="00092E24">
        <w:rPr>
          <w:rFonts w:ascii="Calibri" w:hAnsi="Calibri" w:cs="Calibri"/>
          <w:sz w:val="21"/>
          <w:szCs w:val="21"/>
        </w:rPr>
        <w:fldChar w:fldCharType="end"/>
      </w:r>
      <w:r w:rsidRPr="00092E24">
        <w:rPr>
          <w:rFonts w:ascii="Calibri" w:hAnsi="Calibri" w:cs="Calibri"/>
          <w:sz w:val="21"/>
          <w:szCs w:val="21"/>
        </w:rPr>
        <w:t>;</w:t>
      </w:r>
    </w:p>
    <w:p w14:paraId="2227189E" w14:textId="77777777" w:rsidR="00926A08" w:rsidRPr="00092E24" w:rsidRDefault="00926A08" w:rsidP="00BB510B">
      <w:pPr>
        <w:numPr>
          <w:ilvl w:val="2"/>
          <w:numId w:val="2"/>
        </w:numPr>
        <w:spacing w:after="140" w:line="280" w:lineRule="atLeast"/>
        <w:rPr>
          <w:rFonts w:ascii="Calibri" w:hAnsi="Calibri" w:cs="Calibri"/>
          <w:sz w:val="21"/>
          <w:szCs w:val="21"/>
        </w:rPr>
        <w:pPrChange w:id="494" w:author="Autor">
          <w:pPr>
            <w:numPr>
              <w:ilvl w:val="2"/>
              <w:numId w:val="2"/>
            </w:numPr>
            <w:tabs>
              <w:tab w:val="num" w:pos="1701"/>
            </w:tabs>
            <w:ind w:left="1701" w:hanging="992"/>
          </w:pPr>
        </w:pPrChange>
      </w:pPr>
      <w:r w:rsidRPr="00092E24">
        <w:rPr>
          <w:rFonts w:ascii="Calibri" w:hAnsi="Calibri" w:cs="Calibri"/>
          <w:sz w:val="21"/>
          <w:szCs w:val="21"/>
        </w:rPr>
        <w:t>o Agente Fiduciário entrará no exercício de suas funções a partir da data desta Escritura de Emissão ou de eventual aditamento relativo à sua substituição, devendo permanecer no exercício de suas funções até sua efetiva substituição; e</w:t>
      </w:r>
    </w:p>
    <w:p w14:paraId="50E82ADB" w14:textId="77777777" w:rsidR="00926A08" w:rsidRPr="00092E24" w:rsidRDefault="00926A08" w:rsidP="00BB510B">
      <w:pPr>
        <w:numPr>
          <w:ilvl w:val="2"/>
          <w:numId w:val="2"/>
        </w:numPr>
        <w:spacing w:after="140" w:line="280" w:lineRule="atLeast"/>
        <w:rPr>
          <w:rFonts w:ascii="Calibri" w:hAnsi="Calibri" w:cs="Calibri"/>
          <w:sz w:val="21"/>
          <w:szCs w:val="21"/>
        </w:rPr>
        <w:pPrChange w:id="495" w:author="Autor">
          <w:pPr>
            <w:numPr>
              <w:ilvl w:val="2"/>
              <w:numId w:val="2"/>
            </w:numPr>
            <w:tabs>
              <w:tab w:val="num" w:pos="1701"/>
            </w:tabs>
            <w:ind w:left="1701" w:hanging="992"/>
          </w:pPr>
        </w:pPrChange>
      </w:pPr>
      <w:r w:rsidRPr="00092E24">
        <w:rPr>
          <w:rFonts w:ascii="Calibri" w:hAnsi="Calibri" w:cs="Calibri"/>
          <w:sz w:val="21"/>
          <w:szCs w:val="21"/>
        </w:rPr>
        <w:t>aplicam-se às hipóteses de substituição do Agente Fiduciário as normas e preceitos emanados da CVM.</w:t>
      </w:r>
    </w:p>
    <w:p w14:paraId="75C0FC01" w14:textId="66B6E9FB" w:rsidR="00926A08" w:rsidRPr="00092E24" w:rsidRDefault="00926A08" w:rsidP="00BB510B">
      <w:pPr>
        <w:numPr>
          <w:ilvl w:val="1"/>
          <w:numId w:val="2"/>
        </w:numPr>
        <w:spacing w:after="140" w:line="280" w:lineRule="atLeast"/>
        <w:rPr>
          <w:rFonts w:ascii="Calibri" w:hAnsi="Calibri" w:cs="Calibri"/>
          <w:sz w:val="21"/>
          <w:szCs w:val="21"/>
        </w:rPr>
        <w:pPrChange w:id="496" w:author="Autor">
          <w:pPr>
            <w:numPr>
              <w:ilvl w:val="1"/>
              <w:numId w:val="2"/>
            </w:numPr>
            <w:tabs>
              <w:tab w:val="num" w:pos="709"/>
            </w:tabs>
            <w:ind w:left="709" w:hanging="709"/>
          </w:pPr>
        </w:pPrChange>
      </w:pPr>
      <w:bookmarkStart w:id="497" w:name="_Ref130283640"/>
      <w:r w:rsidRPr="00092E24">
        <w:rPr>
          <w:rFonts w:ascii="Calibri" w:hAnsi="Calibri" w:cs="Calibri"/>
          <w:sz w:val="21"/>
          <w:szCs w:val="21"/>
        </w:rPr>
        <w:t xml:space="preserve">No caso de inadimplemento, pela </w:t>
      </w:r>
      <w:r w:rsidR="00E30E11" w:rsidRPr="00092E24">
        <w:rPr>
          <w:rFonts w:ascii="Calibri" w:hAnsi="Calibri" w:cs="Calibri"/>
          <w:sz w:val="21"/>
          <w:szCs w:val="21"/>
        </w:rPr>
        <w:t>Emissora</w:t>
      </w:r>
      <w:r w:rsidRPr="00092E24">
        <w:rPr>
          <w:rFonts w:ascii="Calibri" w:hAnsi="Calibri" w:cs="Calibri"/>
          <w:sz w:val="21"/>
          <w:szCs w:val="21"/>
        </w:rPr>
        <w:t>, de qualquer de suas obrigações previstas nesta Escritura de Emissão, não sanado nos prazos previstos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498" w:author="Autor">
        <w:r w:rsidR="00FF259B" w:rsidRPr="00B5168F">
          <w:rPr>
            <w:rFonts w:ascii="Calibri" w:hAnsi="Calibri" w:cs="Calibri"/>
            <w:sz w:val="21"/>
            <w:szCs w:val="21"/>
          </w:rPr>
          <w:delText>18</w:delText>
        </w:r>
      </w:del>
      <w:ins w:id="499" w:author="Autor">
        <w:r w:rsidR="004E3F8C" w:rsidRPr="00092E24">
          <w:rPr>
            <w:rFonts w:ascii="Calibri" w:hAnsi="Calibri" w:cs="Calibri"/>
            <w:sz w:val="21"/>
            <w:szCs w:val="21"/>
          </w:rPr>
          <w:t>19</w:t>
        </w:r>
      </w:ins>
      <w:r w:rsidR="004E3F8C" w:rsidRPr="00092E24">
        <w:rPr>
          <w:rFonts w:ascii="Calibri" w:hAnsi="Calibri" w:cs="Calibri"/>
          <w:sz w:val="21"/>
          <w:szCs w:val="21"/>
        </w:rPr>
        <w:t xml:space="preserve"> acima</w:t>
      </w:r>
      <w:r w:rsidRPr="00092E24">
        <w:rPr>
          <w:rFonts w:ascii="Calibri" w:hAnsi="Calibri" w:cs="Calibri"/>
          <w:sz w:val="21"/>
          <w:szCs w:val="21"/>
        </w:rPr>
        <w:fldChar w:fldCharType="end"/>
      </w:r>
      <w:r w:rsidRPr="00092E24">
        <w:rPr>
          <w:rFonts w:ascii="Calibri" w:hAnsi="Calibri" w:cs="Calibri"/>
          <w:sz w:val="21"/>
          <w:szCs w:val="21"/>
        </w:rPr>
        <w:t xml:space="preserve">, conforme aplicáveis, deverá o Agente Fiduciário usar de toda e qualquer ação para proteger direitos ou defender interesses dos </w:t>
      </w:r>
      <w:r w:rsidR="002742DD" w:rsidRPr="00092E24">
        <w:rPr>
          <w:rFonts w:ascii="Calibri" w:hAnsi="Calibri" w:cs="Calibri"/>
          <w:sz w:val="21"/>
          <w:szCs w:val="21"/>
        </w:rPr>
        <w:t>Debenturista</w:t>
      </w:r>
      <w:r w:rsidRPr="00092E24">
        <w:rPr>
          <w:rFonts w:ascii="Calibri" w:hAnsi="Calibri" w:cs="Calibri"/>
          <w:sz w:val="21"/>
          <w:szCs w:val="21"/>
        </w:rPr>
        <w:t>s, devendo para tanto:</w:t>
      </w:r>
      <w:bookmarkEnd w:id="497"/>
    </w:p>
    <w:p w14:paraId="0790BA83" w14:textId="106833BD" w:rsidR="00926A08" w:rsidRPr="00092E24" w:rsidRDefault="00926A08" w:rsidP="00BB510B">
      <w:pPr>
        <w:numPr>
          <w:ilvl w:val="2"/>
          <w:numId w:val="2"/>
        </w:numPr>
        <w:spacing w:after="140" w:line="280" w:lineRule="atLeast"/>
        <w:rPr>
          <w:rFonts w:ascii="Calibri" w:hAnsi="Calibri" w:cs="Calibri"/>
          <w:sz w:val="21"/>
          <w:szCs w:val="21"/>
        </w:rPr>
        <w:pPrChange w:id="500" w:author="Autor">
          <w:pPr>
            <w:numPr>
              <w:ilvl w:val="2"/>
              <w:numId w:val="2"/>
            </w:numPr>
            <w:tabs>
              <w:tab w:val="num" w:pos="1701"/>
            </w:tabs>
            <w:ind w:left="1701" w:hanging="992"/>
          </w:pPr>
        </w:pPrChange>
      </w:pPr>
      <w:bookmarkStart w:id="501" w:name="_Ref130286637"/>
      <w:r w:rsidRPr="00092E24">
        <w:rPr>
          <w:rFonts w:ascii="Calibri" w:hAnsi="Calibri" w:cs="Calibri"/>
          <w:sz w:val="21"/>
          <w:szCs w:val="21"/>
        </w:rPr>
        <w:t>declarar, observadas as condições desta Escritura de Emissão, principalmente 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502" w:author="Autor">
        <w:r w:rsidR="00FF259B" w:rsidRPr="00B5168F">
          <w:rPr>
            <w:rFonts w:ascii="Calibri" w:hAnsi="Calibri" w:cs="Calibri"/>
            <w:sz w:val="21"/>
            <w:szCs w:val="21"/>
          </w:rPr>
          <w:delText>18</w:delText>
        </w:r>
      </w:del>
      <w:ins w:id="503" w:author="Autor">
        <w:r w:rsidR="004E3F8C" w:rsidRPr="00092E24">
          <w:rPr>
            <w:rFonts w:ascii="Calibri" w:hAnsi="Calibri" w:cs="Calibri"/>
            <w:sz w:val="21"/>
            <w:szCs w:val="21"/>
          </w:rPr>
          <w:t>19</w:t>
        </w:r>
      </w:ins>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4E3F8C" w:rsidRPr="00092E24">
        <w:rPr>
          <w:rFonts w:ascii="Calibri" w:hAnsi="Calibri" w:cs="Calibri"/>
          <w:sz w:val="21"/>
          <w:szCs w:val="21"/>
        </w:rPr>
        <w:t>6.</w:t>
      </w:r>
      <w:del w:id="504" w:author="Autor">
        <w:r w:rsidR="00FF259B" w:rsidRPr="00B5168F">
          <w:rPr>
            <w:rFonts w:ascii="Calibri" w:hAnsi="Calibri" w:cs="Calibri"/>
            <w:sz w:val="21"/>
            <w:szCs w:val="21"/>
          </w:rPr>
          <w:delText>18</w:delText>
        </w:r>
      </w:del>
      <w:ins w:id="505" w:author="Autor">
        <w:r w:rsidR="004E3F8C" w:rsidRPr="00092E24">
          <w:rPr>
            <w:rFonts w:ascii="Calibri" w:hAnsi="Calibri" w:cs="Calibri"/>
            <w:sz w:val="21"/>
            <w:szCs w:val="21"/>
          </w:rPr>
          <w:t>19</w:t>
        </w:r>
      </w:ins>
      <w:r w:rsidR="004E3F8C" w:rsidRPr="00092E24">
        <w:rPr>
          <w:rFonts w:ascii="Calibri" w:hAnsi="Calibri" w:cs="Calibri"/>
          <w:sz w:val="21"/>
          <w:szCs w:val="21"/>
        </w:rPr>
        <w:t>.1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w:t>
      </w:r>
      <w:del w:id="506" w:author="Autor">
        <w:r w:rsidR="00FF259B" w:rsidRPr="00B5168F">
          <w:rPr>
            <w:rFonts w:ascii="Calibri" w:hAnsi="Calibri" w:cs="Calibri"/>
            <w:sz w:val="21"/>
            <w:szCs w:val="21"/>
          </w:rPr>
          <w:delText>18</w:delText>
        </w:r>
      </w:del>
      <w:ins w:id="507" w:author="Autor">
        <w:r w:rsidR="004E3F8C" w:rsidRPr="00092E24">
          <w:rPr>
            <w:rFonts w:ascii="Calibri" w:hAnsi="Calibri" w:cs="Calibri"/>
            <w:sz w:val="21"/>
            <w:szCs w:val="21"/>
          </w:rPr>
          <w:t>19</w:t>
        </w:r>
      </w:ins>
      <w:r w:rsidR="004E3F8C" w:rsidRPr="00092E24">
        <w:rPr>
          <w:rFonts w:ascii="Calibri" w:hAnsi="Calibri" w:cs="Calibri"/>
          <w:sz w:val="21"/>
          <w:szCs w:val="21"/>
        </w:rPr>
        <w:t>.2</w:t>
      </w:r>
      <w:r w:rsidR="00176C19" w:rsidRPr="00092E24">
        <w:rPr>
          <w:rFonts w:ascii="Calibri" w:hAnsi="Calibri" w:cs="Calibri"/>
          <w:sz w:val="21"/>
          <w:szCs w:val="21"/>
        </w:rPr>
        <w:fldChar w:fldCharType="end"/>
      </w:r>
      <w:r w:rsidRPr="00092E24">
        <w:rPr>
          <w:rFonts w:ascii="Calibri" w:hAnsi="Calibri" w:cs="Calibri"/>
          <w:sz w:val="21"/>
          <w:szCs w:val="21"/>
        </w:rPr>
        <w:t xml:space="preserve">, </w:t>
      </w:r>
      <w:r w:rsidR="00176C19" w:rsidRPr="00092E24">
        <w:rPr>
          <w:rFonts w:ascii="Calibri" w:hAnsi="Calibri" w:cs="Calibri"/>
          <w:sz w:val="21"/>
          <w:szCs w:val="21"/>
        </w:rPr>
        <w:t xml:space="preserve">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w:t>
      </w:r>
      <w:del w:id="508" w:author="Autor">
        <w:r w:rsidR="00FF259B" w:rsidRPr="00B5168F">
          <w:rPr>
            <w:rFonts w:ascii="Calibri" w:hAnsi="Calibri" w:cs="Calibri"/>
            <w:sz w:val="21"/>
            <w:szCs w:val="21"/>
          </w:rPr>
          <w:delText>18</w:delText>
        </w:r>
      </w:del>
      <w:ins w:id="509" w:author="Autor">
        <w:r w:rsidR="004E3F8C" w:rsidRPr="00092E24">
          <w:rPr>
            <w:rFonts w:ascii="Calibri" w:hAnsi="Calibri" w:cs="Calibri"/>
            <w:sz w:val="21"/>
            <w:szCs w:val="21"/>
          </w:rPr>
          <w:t>19</w:t>
        </w:r>
      </w:ins>
      <w:r w:rsidR="004E3F8C" w:rsidRPr="00092E24">
        <w:rPr>
          <w:rFonts w:ascii="Calibri" w:hAnsi="Calibri" w:cs="Calibri"/>
          <w:sz w:val="21"/>
          <w:szCs w:val="21"/>
        </w:rPr>
        <w:t>.3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 xml:space="preserve">antecipadamente vencidas as Debêntures e cobrar </w:t>
      </w:r>
      <w:r w:rsidR="00EB76F1" w:rsidRPr="00092E24">
        <w:rPr>
          <w:rFonts w:ascii="Calibri" w:hAnsi="Calibri" w:cs="Calibri"/>
          <w:sz w:val="21"/>
          <w:szCs w:val="21"/>
        </w:rPr>
        <w:t>o Saldo Devedor das Debêntures acrescidos da Remuneração, dos Encargos Moratórios e das demais taxas, despesas e encargos aplicáveis, nos termos desta Escritura de Emissão</w:t>
      </w:r>
      <w:r w:rsidRPr="00092E24">
        <w:rPr>
          <w:rFonts w:ascii="Calibri" w:hAnsi="Calibri" w:cs="Calibri"/>
          <w:sz w:val="21"/>
          <w:szCs w:val="21"/>
        </w:rPr>
        <w:t>;</w:t>
      </w:r>
      <w:bookmarkEnd w:id="501"/>
    </w:p>
    <w:p w14:paraId="564FE8B7" w14:textId="77777777" w:rsidR="00926A08" w:rsidRPr="00092E24" w:rsidRDefault="00926A08" w:rsidP="00BB510B">
      <w:pPr>
        <w:numPr>
          <w:ilvl w:val="2"/>
          <w:numId w:val="2"/>
        </w:numPr>
        <w:spacing w:after="140" w:line="280" w:lineRule="atLeast"/>
        <w:rPr>
          <w:rFonts w:ascii="Calibri" w:hAnsi="Calibri" w:cs="Calibri"/>
          <w:sz w:val="21"/>
          <w:szCs w:val="21"/>
        </w:rPr>
        <w:pPrChange w:id="510" w:author="Autor">
          <w:pPr>
            <w:numPr>
              <w:ilvl w:val="2"/>
              <w:numId w:val="2"/>
            </w:numPr>
            <w:tabs>
              <w:tab w:val="num" w:pos="1701"/>
            </w:tabs>
            <w:ind w:left="1701" w:hanging="992"/>
          </w:pPr>
        </w:pPrChange>
      </w:pPr>
      <w:bookmarkStart w:id="511" w:name="_Ref130286640"/>
      <w:r w:rsidRPr="00092E24">
        <w:rPr>
          <w:rFonts w:ascii="Calibri" w:hAnsi="Calibri" w:cs="Calibri"/>
          <w:sz w:val="21"/>
          <w:szCs w:val="21"/>
        </w:rPr>
        <w:t xml:space="preserve">requerer a falência da </w:t>
      </w:r>
      <w:r w:rsidR="00E30E11" w:rsidRPr="00092E24">
        <w:rPr>
          <w:rFonts w:ascii="Calibri" w:hAnsi="Calibri" w:cs="Calibri"/>
          <w:sz w:val="21"/>
          <w:szCs w:val="21"/>
        </w:rPr>
        <w:t>Emissora</w:t>
      </w:r>
      <w:r w:rsidRPr="00092E24">
        <w:rPr>
          <w:rFonts w:ascii="Calibri" w:hAnsi="Calibri" w:cs="Calibri"/>
          <w:sz w:val="21"/>
          <w:szCs w:val="21"/>
        </w:rPr>
        <w:t xml:space="preserve"> </w:t>
      </w:r>
      <w:r w:rsidR="00624F72" w:rsidRPr="00092E24">
        <w:rPr>
          <w:rFonts w:ascii="Calibri" w:hAnsi="Calibri" w:cs="Calibri"/>
          <w:sz w:val="21"/>
          <w:szCs w:val="21"/>
        </w:rPr>
        <w:t>ou iniciar procedimento de falência, nos termos da legislação aplicável</w:t>
      </w:r>
      <w:r w:rsidRPr="00092E24">
        <w:rPr>
          <w:rFonts w:ascii="Calibri" w:hAnsi="Calibri" w:cs="Calibri"/>
          <w:sz w:val="21"/>
          <w:szCs w:val="21"/>
        </w:rPr>
        <w:t>;</w:t>
      </w:r>
      <w:bookmarkEnd w:id="511"/>
    </w:p>
    <w:p w14:paraId="529F8600" w14:textId="77777777" w:rsidR="00926A08" w:rsidRPr="00092E24" w:rsidRDefault="00926A08" w:rsidP="00BB510B">
      <w:pPr>
        <w:numPr>
          <w:ilvl w:val="2"/>
          <w:numId w:val="2"/>
        </w:numPr>
        <w:spacing w:after="140" w:line="280" w:lineRule="atLeast"/>
        <w:rPr>
          <w:rFonts w:ascii="Calibri" w:hAnsi="Calibri" w:cs="Calibri"/>
          <w:sz w:val="21"/>
          <w:szCs w:val="21"/>
        </w:rPr>
        <w:pPrChange w:id="512" w:author="Autor">
          <w:pPr>
            <w:numPr>
              <w:ilvl w:val="2"/>
              <w:numId w:val="2"/>
            </w:numPr>
            <w:tabs>
              <w:tab w:val="num" w:pos="1701"/>
            </w:tabs>
            <w:ind w:left="1701" w:hanging="992"/>
          </w:pPr>
        </w:pPrChange>
      </w:pPr>
      <w:bookmarkStart w:id="513" w:name="_Ref130286643"/>
      <w:r w:rsidRPr="00092E24">
        <w:rPr>
          <w:rFonts w:ascii="Calibri" w:hAnsi="Calibri" w:cs="Calibri"/>
          <w:sz w:val="21"/>
          <w:szCs w:val="21"/>
        </w:rPr>
        <w:t xml:space="preserve">tomar quaisquer outras providências necessárias para que os </w:t>
      </w:r>
      <w:r w:rsidR="002742DD" w:rsidRPr="00092E24">
        <w:rPr>
          <w:rFonts w:ascii="Calibri" w:hAnsi="Calibri" w:cs="Calibri"/>
          <w:sz w:val="21"/>
          <w:szCs w:val="21"/>
        </w:rPr>
        <w:t>Debenturista</w:t>
      </w:r>
      <w:r w:rsidRPr="00092E24">
        <w:rPr>
          <w:rFonts w:ascii="Calibri" w:hAnsi="Calibri" w:cs="Calibri"/>
          <w:sz w:val="21"/>
          <w:szCs w:val="21"/>
        </w:rPr>
        <w:t>s realizem seus créditos; e</w:t>
      </w:r>
      <w:bookmarkEnd w:id="513"/>
    </w:p>
    <w:p w14:paraId="4CE49FD1" w14:textId="77777777" w:rsidR="00926A08" w:rsidRPr="00092E24" w:rsidRDefault="00926A08" w:rsidP="00BB510B">
      <w:pPr>
        <w:numPr>
          <w:ilvl w:val="2"/>
          <w:numId w:val="2"/>
        </w:numPr>
        <w:spacing w:after="140" w:line="280" w:lineRule="atLeast"/>
        <w:rPr>
          <w:rFonts w:ascii="Calibri" w:hAnsi="Calibri" w:cs="Calibri"/>
          <w:sz w:val="21"/>
          <w:szCs w:val="21"/>
        </w:rPr>
        <w:pPrChange w:id="514" w:author="Autor">
          <w:pPr>
            <w:numPr>
              <w:ilvl w:val="2"/>
              <w:numId w:val="2"/>
            </w:numPr>
            <w:tabs>
              <w:tab w:val="num" w:pos="1701"/>
            </w:tabs>
            <w:ind w:left="1701" w:hanging="992"/>
          </w:pPr>
        </w:pPrChange>
      </w:pPr>
      <w:bookmarkStart w:id="515" w:name="_Ref130286653"/>
      <w:r w:rsidRPr="00092E24">
        <w:rPr>
          <w:rFonts w:ascii="Calibri" w:hAnsi="Calibri" w:cs="Calibri"/>
          <w:sz w:val="21"/>
          <w:szCs w:val="21"/>
        </w:rPr>
        <w:t xml:space="preserve">representar os </w:t>
      </w:r>
      <w:r w:rsidR="002742DD" w:rsidRPr="00092E24">
        <w:rPr>
          <w:rFonts w:ascii="Calibri" w:hAnsi="Calibri" w:cs="Calibri"/>
          <w:sz w:val="21"/>
          <w:szCs w:val="21"/>
        </w:rPr>
        <w:t>Debenturista</w:t>
      </w:r>
      <w:r w:rsidRPr="00092E24">
        <w:rPr>
          <w:rFonts w:ascii="Calibri" w:hAnsi="Calibri" w:cs="Calibri"/>
          <w:sz w:val="21"/>
          <w:szCs w:val="21"/>
        </w:rPr>
        <w:t xml:space="preserve">s em processo de falência ou recuperação judicial, recuperação extrajudicial ou, se aplicável, intervenção ou liquidação extrajudicial da </w:t>
      </w:r>
      <w:r w:rsidR="00E30E11" w:rsidRPr="00092E24">
        <w:rPr>
          <w:rFonts w:ascii="Calibri" w:hAnsi="Calibri" w:cs="Calibri"/>
          <w:sz w:val="21"/>
          <w:szCs w:val="21"/>
        </w:rPr>
        <w:t>Emissora</w:t>
      </w:r>
      <w:r w:rsidRPr="00092E24">
        <w:rPr>
          <w:rFonts w:ascii="Calibri" w:hAnsi="Calibri" w:cs="Calibri"/>
          <w:sz w:val="21"/>
          <w:szCs w:val="21"/>
        </w:rPr>
        <w:t>.</w:t>
      </w:r>
      <w:bookmarkEnd w:id="515"/>
    </w:p>
    <w:p w14:paraId="79D3EB64" w14:textId="598F4536" w:rsidR="00926A08" w:rsidRPr="00092E24" w:rsidRDefault="00926A08" w:rsidP="00BB510B">
      <w:pPr>
        <w:numPr>
          <w:ilvl w:val="1"/>
          <w:numId w:val="2"/>
        </w:numPr>
        <w:spacing w:after="140" w:line="280" w:lineRule="atLeast"/>
        <w:rPr>
          <w:rFonts w:ascii="Calibri" w:hAnsi="Calibri" w:cs="Calibri"/>
          <w:sz w:val="21"/>
          <w:szCs w:val="21"/>
        </w:rPr>
        <w:pPrChange w:id="516" w:author="Autor">
          <w:pPr>
            <w:numPr>
              <w:ilvl w:val="1"/>
              <w:numId w:val="2"/>
            </w:numPr>
            <w:tabs>
              <w:tab w:val="num" w:pos="709"/>
            </w:tabs>
            <w:ind w:left="709" w:hanging="709"/>
          </w:pPr>
        </w:pPrChange>
      </w:pPr>
      <w:bookmarkStart w:id="517" w:name="_Ref130283644"/>
      <w:r w:rsidRPr="00092E24">
        <w:rPr>
          <w:rFonts w:ascii="Calibri" w:hAnsi="Calibri" w:cs="Calibri"/>
          <w:sz w:val="21"/>
          <w:szCs w:val="21"/>
        </w:rPr>
        <w:t>Observado 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w:t>
      </w:r>
      <w:del w:id="518" w:author="Autor">
        <w:r w:rsidR="00FF259B" w:rsidRPr="00B5168F">
          <w:rPr>
            <w:rFonts w:ascii="Calibri" w:hAnsi="Calibri" w:cs="Calibri"/>
            <w:sz w:val="21"/>
            <w:szCs w:val="21"/>
          </w:rPr>
          <w:delText>18</w:delText>
        </w:r>
      </w:del>
      <w:ins w:id="519" w:author="Autor">
        <w:r w:rsidR="004E3F8C" w:rsidRPr="00092E24">
          <w:rPr>
            <w:rFonts w:ascii="Calibri" w:hAnsi="Calibri" w:cs="Calibri"/>
            <w:sz w:val="21"/>
            <w:szCs w:val="21"/>
          </w:rPr>
          <w:t>19</w:t>
        </w:r>
      </w:ins>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4E3F8C" w:rsidRPr="00092E24">
        <w:rPr>
          <w:rFonts w:ascii="Calibri" w:hAnsi="Calibri" w:cs="Calibri"/>
          <w:sz w:val="21"/>
          <w:szCs w:val="21"/>
        </w:rPr>
        <w:t>6.</w:t>
      </w:r>
      <w:del w:id="520" w:author="Autor">
        <w:r w:rsidR="00FF259B" w:rsidRPr="00B5168F">
          <w:rPr>
            <w:rFonts w:ascii="Calibri" w:hAnsi="Calibri" w:cs="Calibri"/>
            <w:sz w:val="21"/>
            <w:szCs w:val="21"/>
          </w:rPr>
          <w:delText>18</w:delText>
        </w:r>
      </w:del>
      <w:ins w:id="521" w:author="Autor">
        <w:r w:rsidR="004E3F8C" w:rsidRPr="00092E24">
          <w:rPr>
            <w:rFonts w:ascii="Calibri" w:hAnsi="Calibri" w:cs="Calibri"/>
            <w:sz w:val="21"/>
            <w:szCs w:val="21"/>
          </w:rPr>
          <w:t>19</w:t>
        </w:r>
      </w:ins>
      <w:r w:rsidR="004E3F8C" w:rsidRPr="00092E24">
        <w:rPr>
          <w:rFonts w:ascii="Calibri" w:hAnsi="Calibri" w:cs="Calibri"/>
          <w:sz w:val="21"/>
          <w:szCs w:val="21"/>
        </w:rPr>
        <w:t>.1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w:t>
      </w:r>
      <w:del w:id="522" w:author="Autor">
        <w:r w:rsidR="00FF259B" w:rsidRPr="00B5168F">
          <w:rPr>
            <w:rFonts w:ascii="Calibri" w:hAnsi="Calibri" w:cs="Calibri"/>
            <w:sz w:val="21"/>
            <w:szCs w:val="21"/>
          </w:rPr>
          <w:delText>18</w:delText>
        </w:r>
      </w:del>
      <w:ins w:id="523" w:author="Autor">
        <w:r w:rsidR="004E3F8C" w:rsidRPr="00092E24">
          <w:rPr>
            <w:rFonts w:ascii="Calibri" w:hAnsi="Calibri" w:cs="Calibri"/>
            <w:sz w:val="21"/>
            <w:szCs w:val="21"/>
          </w:rPr>
          <w:t>19</w:t>
        </w:r>
      </w:ins>
      <w:r w:rsidR="004E3F8C" w:rsidRPr="00092E24">
        <w:rPr>
          <w:rFonts w:ascii="Calibri" w:hAnsi="Calibri" w:cs="Calibri"/>
          <w:sz w:val="21"/>
          <w:szCs w:val="21"/>
        </w:rPr>
        <w:t>.2</w:t>
      </w:r>
      <w:r w:rsidR="00176C19" w:rsidRPr="00092E24">
        <w:rPr>
          <w:rFonts w:ascii="Calibri" w:hAnsi="Calibri" w:cs="Calibri"/>
          <w:sz w:val="21"/>
          <w:szCs w:val="21"/>
        </w:rPr>
        <w:fldChar w:fldCharType="end"/>
      </w:r>
      <w:r w:rsidR="006C5D92" w:rsidRPr="00092E24">
        <w:rPr>
          <w:rFonts w:ascii="Calibri" w:hAnsi="Calibri" w:cs="Calibri"/>
          <w:sz w:val="21"/>
          <w:szCs w:val="21"/>
        </w:rPr>
        <w:t>, e</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w:t>
      </w:r>
      <w:del w:id="524" w:author="Autor">
        <w:r w:rsidR="00FF259B" w:rsidRPr="00B5168F">
          <w:rPr>
            <w:rFonts w:ascii="Calibri" w:hAnsi="Calibri" w:cs="Calibri"/>
            <w:sz w:val="21"/>
            <w:szCs w:val="21"/>
          </w:rPr>
          <w:delText>18</w:delText>
        </w:r>
      </w:del>
      <w:ins w:id="525" w:author="Autor">
        <w:r w:rsidR="004E3F8C" w:rsidRPr="00092E24">
          <w:rPr>
            <w:rFonts w:ascii="Calibri" w:hAnsi="Calibri" w:cs="Calibri"/>
            <w:sz w:val="21"/>
            <w:szCs w:val="21"/>
          </w:rPr>
          <w:t>19</w:t>
        </w:r>
      </w:ins>
      <w:r w:rsidR="004E3F8C" w:rsidRPr="00092E24">
        <w:rPr>
          <w:rFonts w:ascii="Calibri" w:hAnsi="Calibri" w:cs="Calibri"/>
          <w:sz w:val="21"/>
          <w:szCs w:val="21"/>
        </w:rPr>
        <w:t>.3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o Agente Fiduciário somente se eximirá da responsabilidade pela não adoção das medidas contempladas nos incisos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_Ref130286637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w:t>
      </w:r>
      <w:r w:rsidR="00DE410E" w:rsidRPr="00092E24">
        <w:rPr>
          <w:rFonts w:ascii="Calibri" w:hAnsi="Calibri" w:cs="Calibri"/>
          <w:sz w:val="21"/>
          <w:szCs w:val="21"/>
        </w:rPr>
        <w:fldChar w:fldCharType="end"/>
      </w:r>
      <w:r w:rsidRPr="00092E24">
        <w:rPr>
          <w:rFonts w:ascii="Calibri" w:hAnsi="Calibri" w:cs="Calibri"/>
          <w:sz w:val="21"/>
          <w:szCs w:val="21"/>
        </w:rPr>
        <w:t xml:space="preserv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_Ref130286640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II</w:t>
      </w:r>
      <w:r w:rsidR="00DE410E" w:rsidRPr="00092E24">
        <w:rPr>
          <w:rFonts w:ascii="Calibri" w:hAnsi="Calibri" w:cs="Calibri"/>
          <w:sz w:val="21"/>
          <w:szCs w:val="21"/>
        </w:rPr>
        <w:fldChar w:fldCharType="end"/>
      </w:r>
      <w:r w:rsidRPr="00092E24">
        <w:rPr>
          <w:rFonts w:ascii="Calibri" w:hAnsi="Calibri" w:cs="Calibri"/>
          <w:sz w:val="21"/>
          <w:szCs w:val="21"/>
        </w:rPr>
        <w:t xml:space="preserve"> 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III</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xml:space="preserve"> se, convocadas 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xml:space="preserve">, estas assim o autorizarem por deliberação </w:t>
      </w:r>
      <w:r w:rsidR="00C03E08" w:rsidRPr="00092E24">
        <w:rPr>
          <w:rFonts w:ascii="Calibri" w:hAnsi="Calibri" w:cs="Calibri"/>
          <w:sz w:val="21"/>
          <w:szCs w:val="21"/>
        </w:rPr>
        <w:t>da maioria</w:t>
      </w:r>
      <w:r w:rsidR="00C23124" w:rsidRPr="00092E24">
        <w:rPr>
          <w:rFonts w:ascii="Calibri" w:hAnsi="Calibri" w:cs="Calibri"/>
          <w:sz w:val="21"/>
          <w:szCs w:val="21"/>
        </w:rPr>
        <w:t xml:space="preserve"> </w:t>
      </w:r>
      <w:r w:rsidRPr="00092E24">
        <w:rPr>
          <w:rFonts w:ascii="Calibri" w:hAnsi="Calibri" w:cs="Calibri"/>
          <w:sz w:val="21"/>
          <w:szCs w:val="21"/>
        </w:rPr>
        <w:t xml:space="preserve">das Debêntures </w:t>
      </w:r>
      <w:smartTag w:uri="urn:schemas-microsoft-com:office:smarttags" w:element="PersonName">
        <w:smartTagPr>
          <w:attr w:name="ProductID" w:val="em circula￧￣o. Na"/>
        </w:smartTagPr>
        <w:r w:rsidRPr="00092E24">
          <w:rPr>
            <w:rFonts w:ascii="Calibri" w:hAnsi="Calibri" w:cs="Calibri"/>
            <w:sz w:val="21"/>
            <w:szCs w:val="21"/>
          </w:rPr>
          <w:t>em circulação. Na</w:t>
        </w:r>
      </w:smartTag>
      <w:r w:rsidRPr="00092E24">
        <w:rPr>
          <w:rFonts w:ascii="Calibri" w:hAnsi="Calibri" w:cs="Calibri"/>
          <w:sz w:val="21"/>
          <w:szCs w:val="21"/>
        </w:rPr>
        <w:t xml:space="preserve"> hipótese do inciso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_Ref130286653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IV</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será suficiente a deliberação da maioria das Debêntures em circulação.</w:t>
      </w:r>
      <w:bookmarkEnd w:id="517"/>
    </w:p>
    <w:p w14:paraId="51FA4CB2" w14:textId="77777777" w:rsidR="00926A08" w:rsidRPr="00092E24" w:rsidRDefault="00926A08" w:rsidP="00BB510B">
      <w:pPr>
        <w:spacing w:after="140" w:line="280" w:lineRule="atLeast"/>
        <w:rPr>
          <w:rFonts w:ascii="Calibri" w:hAnsi="Calibri" w:cs="Calibri"/>
          <w:sz w:val="21"/>
          <w:szCs w:val="21"/>
        </w:rPr>
        <w:pPrChange w:id="526" w:author="Autor">
          <w:pPr/>
        </w:pPrChange>
      </w:pPr>
    </w:p>
    <w:p w14:paraId="0A5D1BC3" w14:textId="77777777" w:rsidR="00926A08" w:rsidRPr="00092E24" w:rsidRDefault="00A35733" w:rsidP="00BB510B">
      <w:pPr>
        <w:numPr>
          <w:ilvl w:val="0"/>
          <w:numId w:val="2"/>
        </w:numPr>
        <w:spacing w:after="140" w:line="280" w:lineRule="atLeast"/>
        <w:rPr>
          <w:rFonts w:ascii="Calibri" w:hAnsi="Calibri" w:cs="Calibri"/>
          <w:smallCaps/>
          <w:sz w:val="21"/>
          <w:szCs w:val="21"/>
          <w:u w:val="single"/>
        </w:rPr>
        <w:pPrChange w:id="527" w:author="Autor">
          <w:pPr>
            <w:numPr>
              <w:numId w:val="2"/>
            </w:numPr>
            <w:tabs>
              <w:tab w:val="num" w:pos="709"/>
            </w:tabs>
            <w:ind w:left="709" w:hanging="709"/>
          </w:pPr>
        </w:pPrChange>
      </w:pPr>
      <w:bookmarkStart w:id="528" w:name="_Ref247264403"/>
      <w:r w:rsidRPr="00092E24">
        <w:rPr>
          <w:rFonts w:ascii="Calibri" w:hAnsi="Calibri" w:cs="Calibri"/>
          <w:smallCaps/>
          <w:sz w:val="21"/>
          <w:szCs w:val="21"/>
          <w:u w:val="single"/>
        </w:rPr>
        <w:t xml:space="preserve">Assembleia </w:t>
      </w:r>
      <w:r w:rsidR="00251E68" w:rsidRPr="00092E24">
        <w:rPr>
          <w:rFonts w:ascii="Calibri" w:hAnsi="Calibri" w:cs="Calibri"/>
          <w:smallCaps/>
          <w:sz w:val="21"/>
          <w:szCs w:val="21"/>
          <w:u w:val="single"/>
        </w:rPr>
        <w:t>Gera</w:t>
      </w:r>
      <w:r w:rsidR="005A2A8D" w:rsidRPr="00092E24">
        <w:rPr>
          <w:rFonts w:ascii="Calibri" w:hAnsi="Calibri" w:cs="Calibri"/>
          <w:smallCaps/>
          <w:sz w:val="21"/>
          <w:szCs w:val="21"/>
          <w:u w:val="single"/>
        </w:rPr>
        <w:t>l</w:t>
      </w:r>
      <w:r w:rsidR="00251E68" w:rsidRPr="00092E24">
        <w:rPr>
          <w:rFonts w:ascii="Calibri" w:hAnsi="Calibri" w:cs="Calibri"/>
          <w:smallCaps/>
          <w:sz w:val="21"/>
          <w:szCs w:val="21"/>
          <w:u w:val="single"/>
        </w:rPr>
        <w:t xml:space="preserve"> de</w:t>
      </w:r>
      <w:r w:rsidR="00926A08" w:rsidRPr="00092E24">
        <w:rPr>
          <w:rFonts w:ascii="Calibri" w:hAnsi="Calibri" w:cs="Calibri"/>
          <w:smallCaps/>
          <w:sz w:val="21"/>
          <w:szCs w:val="21"/>
          <w:u w:val="single"/>
        </w:rPr>
        <w:t xml:space="preserve"> Debenturistas</w:t>
      </w:r>
      <w:bookmarkEnd w:id="528"/>
    </w:p>
    <w:p w14:paraId="30FECC2D" w14:textId="77777777" w:rsidR="00926A08" w:rsidRPr="00092E24" w:rsidRDefault="007762AC" w:rsidP="00BB510B">
      <w:pPr>
        <w:numPr>
          <w:ilvl w:val="1"/>
          <w:numId w:val="2"/>
        </w:numPr>
        <w:spacing w:after="140" w:line="280" w:lineRule="atLeast"/>
        <w:rPr>
          <w:rFonts w:ascii="Calibri" w:hAnsi="Calibri" w:cs="Calibri"/>
          <w:sz w:val="21"/>
          <w:szCs w:val="21"/>
        </w:rPr>
        <w:pPrChange w:id="529" w:author="Autor">
          <w:pPr>
            <w:numPr>
              <w:ilvl w:val="1"/>
              <w:numId w:val="2"/>
            </w:numPr>
            <w:tabs>
              <w:tab w:val="num" w:pos="709"/>
            </w:tabs>
            <w:ind w:left="709" w:hanging="709"/>
          </w:pPr>
        </w:pPrChange>
      </w:pPr>
      <w:r w:rsidRPr="00092E24">
        <w:rPr>
          <w:rFonts w:ascii="Calibri" w:hAnsi="Calibri" w:cs="Calibri"/>
          <w:sz w:val="21"/>
          <w:szCs w:val="21"/>
        </w:rPr>
        <w:t xml:space="preserve">Os Debenturistas poderão, a qualquer tempo, reunir-se em </w:t>
      </w:r>
      <w:r w:rsidR="005E0615" w:rsidRPr="00092E24">
        <w:rPr>
          <w:rFonts w:ascii="Calibri" w:hAnsi="Calibri" w:cs="Calibri"/>
          <w:sz w:val="21"/>
          <w:szCs w:val="21"/>
        </w:rPr>
        <w:t>A</w:t>
      </w:r>
      <w:r w:rsidR="00A35733" w:rsidRPr="00092E24">
        <w:rPr>
          <w:rFonts w:ascii="Calibri" w:hAnsi="Calibri" w:cs="Calibri"/>
          <w:sz w:val="21"/>
          <w:szCs w:val="21"/>
        </w:rPr>
        <w:t xml:space="preserve">ssembleia </w:t>
      </w:r>
      <w:r w:rsidR="005E0615" w:rsidRPr="00092E24">
        <w:rPr>
          <w:rFonts w:ascii="Calibri" w:hAnsi="Calibri" w:cs="Calibri"/>
          <w:sz w:val="21"/>
          <w:szCs w:val="21"/>
        </w:rPr>
        <w:t>G</w:t>
      </w:r>
      <w:r w:rsidRPr="00092E24">
        <w:rPr>
          <w:rFonts w:ascii="Calibri" w:hAnsi="Calibri" w:cs="Calibri"/>
          <w:sz w:val="21"/>
          <w:szCs w:val="21"/>
        </w:rPr>
        <w:t>eral</w:t>
      </w:r>
      <w:r w:rsidR="005E0615" w:rsidRPr="00092E24">
        <w:rPr>
          <w:rFonts w:ascii="Calibri" w:hAnsi="Calibri" w:cs="Calibri"/>
          <w:sz w:val="21"/>
          <w:szCs w:val="21"/>
        </w:rPr>
        <w:t xml:space="preserve"> de Debenturistas</w:t>
      </w:r>
      <w:r w:rsidR="005A5872" w:rsidRPr="00092E24">
        <w:rPr>
          <w:rFonts w:ascii="Calibri" w:hAnsi="Calibri" w:cs="Calibri"/>
          <w:sz w:val="21"/>
          <w:szCs w:val="21"/>
        </w:rPr>
        <w:t>,</w:t>
      </w:r>
      <w:r w:rsidRPr="00092E24">
        <w:rPr>
          <w:rFonts w:ascii="Calibri" w:hAnsi="Calibri" w:cs="Calibri"/>
          <w:sz w:val="21"/>
          <w:szCs w:val="21"/>
        </w:rPr>
        <w:t xml:space="preserve"> </w:t>
      </w:r>
      <w:r w:rsidR="005A5872" w:rsidRPr="00092E24">
        <w:rPr>
          <w:rFonts w:ascii="Calibri" w:hAnsi="Calibri" w:cs="Calibri"/>
          <w:sz w:val="21"/>
          <w:szCs w:val="21"/>
        </w:rPr>
        <w:t xml:space="preserve">de acordo com o disposto no artigo 71 da Lei das Sociedades por Ações, </w:t>
      </w:r>
      <w:r w:rsidRPr="00092E24">
        <w:rPr>
          <w:rFonts w:ascii="Calibri" w:hAnsi="Calibri" w:cs="Calibri"/>
          <w:sz w:val="21"/>
          <w:szCs w:val="21"/>
        </w:rPr>
        <w:t xml:space="preserve">a fim de deliberarem sobre matéria de interesse da comunhão dos </w:t>
      </w:r>
      <w:r w:rsidR="00233C78" w:rsidRPr="00092E24">
        <w:rPr>
          <w:rFonts w:ascii="Calibri" w:hAnsi="Calibri" w:cs="Calibri"/>
          <w:sz w:val="21"/>
          <w:szCs w:val="21"/>
        </w:rPr>
        <w:t>Debenturistas</w:t>
      </w:r>
      <w:r w:rsidR="005A5872" w:rsidRPr="00092E24">
        <w:rPr>
          <w:rFonts w:ascii="Calibri" w:hAnsi="Calibri" w:cs="Calibri"/>
          <w:sz w:val="21"/>
          <w:szCs w:val="21"/>
        </w:rPr>
        <w:t>.</w:t>
      </w:r>
    </w:p>
    <w:p w14:paraId="39EBA700" w14:textId="77777777" w:rsidR="00926A08" w:rsidRPr="00092E24" w:rsidRDefault="00926A08" w:rsidP="00BB510B">
      <w:pPr>
        <w:numPr>
          <w:ilvl w:val="1"/>
          <w:numId w:val="2"/>
        </w:numPr>
        <w:spacing w:after="140" w:line="280" w:lineRule="atLeast"/>
        <w:rPr>
          <w:rFonts w:ascii="Calibri" w:hAnsi="Calibri" w:cs="Calibri"/>
          <w:sz w:val="21"/>
          <w:szCs w:val="21"/>
        </w:rPr>
        <w:pPrChange w:id="530" w:author="Autor">
          <w:pPr>
            <w:numPr>
              <w:ilvl w:val="1"/>
              <w:numId w:val="2"/>
            </w:numPr>
            <w:tabs>
              <w:tab w:val="num" w:pos="709"/>
            </w:tabs>
            <w:ind w:left="709" w:hanging="709"/>
          </w:pPr>
        </w:pPrChange>
      </w:pPr>
      <w:r w:rsidRPr="00092E24">
        <w:rPr>
          <w:rFonts w:ascii="Calibri" w:hAnsi="Calibri" w:cs="Calibri"/>
          <w:sz w:val="21"/>
          <w:szCs w:val="21"/>
        </w:rPr>
        <w:t>A</w:t>
      </w:r>
      <w:r w:rsidR="000574CE" w:rsidRPr="00092E24">
        <w:rPr>
          <w:rFonts w:ascii="Calibri" w:hAnsi="Calibri" w:cs="Calibri"/>
          <w:sz w:val="21"/>
          <w:szCs w:val="21"/>
        </w:rPr>
        <w:t>s</w:t>
      </w:r>
      <w:r w:rsidRPr="00092E24">
        <w:rPr>
          <w:rFonts w:ascii="Calibri" w:hAnsi="Calibri" w:cs="Calibri"/>
          <w:sz w:val="21"/>
          <w:szCs w:val="21"/>
        </w:rPr>
        <w:t xml:space="preserve">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000574CE" w:rsidRPr="00092E24">
        <w:rPr>
          <w:rFonts w:ascii="Calibri" w:hAnsi="Calibri" w:cs="Calibri"/>
          <w:sz w:val="21"/>
          <w:szCs w:val="21"/>
        </w:rPr>
        <w:t xml:space="preserve"> </w:t>
      </w:r>
      <w:r w:rsidRPr="00092E24">
        <w:rPr>
          <w:rFonts w:ascii="Calibri" w:hAnsi="Calibri" w:cs="Calibri"/>
          <w:sz w:val="21"/>
          <w:szCs w:val="21"/>
        </w:rPr>
        <w:t>poder</w:t>
      </w:r>
      <w:r w:rsidR="000574CE" w:rsidRPr="00092E24">
        <w:rPr>
          <w:rFonts w:ascii="Calibri" w:hAnsi="Calibri" w:cs="Calibri"/>
          <w:sz w:val="21"/>
          <w:szCs w:val="21"/>
        </w:rPr>
        <w:t>ão</w:t>
      </w:r>
      <w:r w:rsidRPr="00092E24">
        <w:rPr>
          <w:rFonts w:ascii="Calibri" w:hAnsi="Calibri" w:cs="Calibri"/>
          <w:sz w:val="21"/>
          <w:szCs w:val="21"/>
        </w:rPr>
        <w:t xml:space="preserve"> ser convocada</w:t>
      </w:r>
      <w:r w:rsidR="000574CE" w:rsidRPr="00092E24">
        <w:rPr>
          <w:rFonts w:ascii="Calibri" w:hAnsi="Calibri" w:cs="Calibri"/>
          <w:sz w:val="21"/>
          <w:szCs w:val="21"/>
        </w:rPr>
        <w:t>s</w:t>
      </w:r>
      <w:r w:rsidRPr="00092E24">
        <w:rPr>
          <w:rFonts w:ascii="Calibri" w:hAnsi="Calibri" w:cs="Calibri"/>
          <w:sz w:val="21"/>
          <w:szCs w:val="21"/>
        </w:rPr>
        <w:t xml:space="preserve"> pelo Agente Fiduciário, pela </w:t>
      </w:r>
      <w:r w:rsidR="00E30E11" w:rsidRPr="00092E24">
        <w:rPr>
          <w:rFonts w:ascii="Calibri" w:hAnsi="Calibri" w:cs="Calibri"/>
          <w:sz w:val="21"/>
          <w:szCs w:val="21"/>
        </w:rPr>
        <w:t>Emissora</w:t>
      </w:r>
      <w:r w:rsidR="00233C78" w:rsidRPr="00092E24">
        <w:rPr>
          <w:rFonts w:ascii="Calibri" w:hAnsi="Calibri" w:cs="Calibri"/>
          <w:sz w:val="21"/>
          <w:szCs w:val="21"/>
        </w:rPr>
        <w:t xml:space="preserve"> ou</w:t>
      </w:r>
      <w:r w:rsidRPr="00092E24">
        <w:rPr>
          <w:rFonts w:ascii="Calibri" w:hAnsi="Calibri" w:cs="Calibri"/>
          <w:sz w:val="21"/>
          <w:szCs w:val="21"/>
        </w:rPr>
        <w:t xml:space="preserve"> por </w:t>
      </w:r>
      <w:r w:rsidR="002742DD" w:rsidRPr="00092E24">
        <w:rPr>
          <w:rFonts w:ascii="Calibri" w:hAnsi="Calibri" w:cs="Calibri"/>
          <w:sz w:val="21"/>
          <w:szCs w:val="21"/>
        </w:rPr>
        <w:t>Debenturista</w:t>
      </w:r>
      <w:r w:rsidRPr="00092E24">
        <w:rPr>
          <w:rFonts w:ascii="Calibri" w:hAnsi="Calibri" w:cs="Calibri"/>
          <w:sz w:val="21"/>
          <w:szCs w:val="21"/>
        </w:rPr>
        <w:t>s que representem, no mínimo, 10% (dez por cento) das Debêntures em circulação</w:t>
      </w:r>
      <w:r w:rsidR="005A5872" w:rsidRPr="00092E24">
        <w:rPr>
          <w:rFonts w:ascii="Calibri" w:hAnsi="Calibri" w:cs="Calibri"/>
          <w:sz w:val="21"/>
          <w:szCs w:val="21"/>
        </w:rPr>
        <w:t>,</w:t>
      </w:r>
      <w:r w:rsidRPr="00092E24">
        <w:rPr>
          <w:rFonts w:ascii="Calibri" w:hAnsi="Calibri" w:cs="Calibri"/>
          <w:sz w:val="21"/>
          <w:szCs w:val="21"/>
        </w:rPr>
        <w:t xml:space="preserve"> ou pela CVM.</w:t>
      </w:r>
      <w:r w:rsidR="005A5872" w:rsidRPr="00092E24">
        <w:rPr>
          <w:rFonts w:ascii="Calibri" w:hAnsi="Calibri" w:cs="Calibri"/>
          <w:sz w:val="21"/>
          <w:szCs w:val="21"/>
        </w:rPr>
        <w:t xml:space="preserve"> </w:t>
      </w:r>
    </w:p>
    <w:p w14:paraId="20727DDF" w14:textId="77777777" w:rsidR="005A5872" w:rsidRPr="00092E24" w:rsidRDefault="005A5872" w:rsidP="00BB510B">
      <w:pPr>
        <w:numPr>
          <w:ilvl w:val="1"/>
          <w:numId w:val="2"/>
        </w:numPr>
        <w:spacing w:after="140" w:line="280" w:lineRule="atLeast"/>
        <w:rPr>
          <w:rFonts w:ascii="Calibri" w:hAnsi="Calibri" w:cs="Calibri"/>
          <w:sz w:val="21"/>
          <w:szCs w:val="21"/>
        </w:rPr>
        <w:pPrChange w:id="531" w:author="Autor">
          <w:pPr>
            <w:numPr>
              <w:ilvl w:val="1"/>
              <w:numId w:val="2"/>
            </w:numPr>
            <w:tabs>
              <w:tab w:val="num" w:pos="709"/>
            </w:tabs>
            <w:ind w:left="709" w:hanging="709"/>
          </w:pPr>
        </w:pPrChange>
      </w:pPr>
      <w:r w:rsidRPr="00092E24">
        <w:rPr>
          <w:rFonts w:ascii="Calibri" w:hAnsi="Calibri" w:cs="Calibri"/>
          <w:sz w:val="21"/>
          <w:szCs w:val="21"/>
        </w:rPr>
        <w:t>Aplicar-se-á à Assembleia Geral de Debenturistas, no que couber, o disposto na Lei das Sociedades por Ações a respeito das assembleias gerais de acionistas.</w:t>
      </w:r>
    </w:p>
    <w:p w14:paraId="6353A9CE" w14:textId="77777777" w:rsidR="005A5872" w:rsidRPr="00092E24" w:rsidRDefault="005A5872" w:rsidP="00BB510B">
      <w:pPr>
        <w:numPr>
          <w:ilvl w:val="1"/>
          <w:numId w:val="2"/>
        </w:numPr>
        <w:spacing w:after="140" w:line="280" w:lineRule="atLeast"/>
        <w:rPr>
          <w:rFonts w:ascii="Calibri" w:hAnsi="Calibri" w:cs="Calibri"/>
          <w:sz w:val="21"/>
          <w:szCs w:val="21"/>
        </w:rPr>
        <w:pPrChange w:id="532" w:author="Autor">
          <w:pPr>
            <w:numPr>
              <w:ilvl w:val="1"/>
              <w:numId w:val="2"/>
            </w:numPr>
            <w:tabs>
              <w:tab w:val="num" w:pos="709"/>
            </w:tabs>
            <w:ind w:left="709" w:hanging="709"/>
          </w:pPr>
        </w:pPrChange>
      </w:pPr>
      <w:r w:rsidRPr="00092E24">
        <w:rPr>
          <w:rFonts w:ascii="Calibri" w:hAnsi="Calibri" w:cs="Calibri"/>
          <w:sz w:val="21"/>
          <w:szCs w:val="21"/>
        </w:rPr>
        <w:t>A presidência das Assembleias Gerais de Debenturistas caberá aos Debenturistas eleitos por estes próprios ou àqueles que forem designados pela CVM.</w:t>
      </w:r>
    </w:p>
    <w:p w14:paraId="1BA61CDA" w14:textId="77777777" w:rsidR="005A5872" w:rsidRPr="00092E24" w:rsidRDefault="005A5872" w:rsidP="00BB510B">
      <w:pPr>
        <w:numPr>
          <w:ilvl w:val="1"/>
          <w:numId w:val="2"/>
        </w:numPr>
        <w:spacing w:after="140" w:line="280" w:lineRule="atLeast"/>
        <w:rPr>
          <w:rFonts w:ascii="Calibri" w:hAnsi="Calibri" w:cs="Calibri"/>
          <w:sz w:val="21"/>
          <w:szCs w:val="21"/>
        </w:rPr>
        <w:pPrChange w:id="533" w:author="Autor">
          <w:pPr>
            <w:numPr>
              <w:ilvl w:val="1"/>
              <w:numId w:val="2"/>
            </w:numPr>
            <w:tabs>
              <w:tab w:val="num" w:pos="709"/>
            </w:tabs>
            <w:ind w:left="709" w:hanging="709"/>
          </w:pPr>
        </w:pPrChange>
      </w:pPr>
      <w:r w:rsidRPr="00092E24">
        <w:rPr>
          <w:rFonts w:ascii="Calibri" w:hAnsi="Calibri" w:cs="Calibri"/>
          <w:sz w:val="21"/>
          <w:szCs w:val="21"/>
        </w:rPr>
        <w:t>As Assembleias Gerais de Debenturistas serão convocadas com antecedência mínima de 8 (oito) dias.</w:t>
      </w:r>
    </w:p>
    <w:p w14:paraId="4EADA8F1" w14:textId="77777777" w:rsidR="005A5872" w:rsidRPr="00092E24" w:rsidRDefault="005A5872" w:rsidP="00BB510B">
      <w:pPr>
        <w:numPr>
          <w:ilvl w:val="1"/>
          <w:numId w:val="2"/>
        </w:numPr>
        <w:spacing w:after="140" w:line="280" w:lineRule="atLeast"/>
        <w:rPr>
          <w:rFonts w:ascii="Calibri" w:hAnsi="Calibri" w:cs="Calibri"/>
          <w:sz w:val="21"/>
          <w:szCs w:val="21"/>
        </w:rPr>
        <w:pPrChange w:id="534" w:author="Autor">
          <w:pPr>
            <w:numPr>
              <w:ilvl w:val="1"/>
              <w:numId w:val="2"/>
            </w:numPr>
            <w:tabs>
              <w:tab w:val="num" w:pos="709"/>
            </w:tabs>
            <w:ind w:left="709" w:hanging="709"/>
          </w:pPr>
        </w:pPrChange>
      </w:pPr>
      <w:r w:rsidRPr="00092E24">
        <w:rPr>
          <w:rFonts w:ascii="Calibri" w:hAnsi="Calibri" w:cs="Calibri"/>
          <w:sz w:val="21"/>
          <w:szCs w:val="21"/>
        </w:rPr>
        <w:t>A Assembleia Geral de Debenturistas em segunda convocação somente poderá ser realizada em, no mínimo, 5 (cinco) dias após a data marcada para a instalação da Assembleia Geral de Debenturistas em primeira convocação.</w:t>
      </w:r>
    </w:p>
    <w:p w14:paraId="773705E8" w14:textId="77777777" w:rsidR="005A5872" w:rsidRPr="00092E24" w:rsidRDefault="005A5872" w:rsidP="00BB510B">
      <w:pPr>
        <w:numPr>
          <w:ilvl w:val="1"/>
          <w:numId w:val="2"/>
        </w:numPr>
        <w:spacing w:after="140" w:line="280" w:lineRule="atLeast"/>
        <w:rPr>
          <w:rFonts w:ascii="Calibri" w:hAnsi="Calibri" w:cs="Calibri"/>
          <w:sz w:val="21"/>
          <w:szCs w:val="21"/>
        </w:rPr>
        <w:pPrChange w:id="535" w:author="Autor">
          <w:pPr>
            <w:numPr>
              <w:ilvl w:val="1"/>
              <w:numId w:val="2"/>
            </w:numPr>
            <w:tabs>
              <w:tab w:val="num" w:pos="709"/>
            </w:tabs>
            <w:ind w:left="709" w:hanging="709"/>
          </w:pPr>
        </w:pPrChange>
      </w:pPr>
      <w:r w:rsidRPr="00092E24">
        <w:rPr>
          <w:rFonts w:ascii="Calibri" w:hAnsi="Calibri" w:cs="Calibri"/>
          <w:sz w:val="21"/>
          <w:szCs w:val="21"/>
        </w:rPr>
        <w:t>Nos termos do artigo 71, parágrafo 3º, da Lei das Sociedades por Ações, a Assembleia Geral de Debenturistas instalar-se-á, em primeira convocação, com a presença de Debenturistas que representem, no mínimo, metade das Debêntures em circulação e, em segunda convocação, com qualquer número.</w:t>
      </w:r>
    </w:p>
    <w:p w14:paraId="14EA85C0" w14:textId="77777777" w:rsidR="00280E08" w:rsidRPr="00092E24" w:rsidRDefault="00280E08" w:rsidP="00BB510B">
      <w:pPr>
        <w:numPr>
          <w:ilvl w:val="1"/>
          <w:numId w:val="2"/>
        </w:numPr>
        <w:spacing w:after="140" w:line="280" w:lineRule="atLeast"/>
        <w:rPr>
          <w:rFonts w:ascii="Calibri" w:hAnsi="Calibri" w:cs="Calibri"/>
          <w:sz w:val="21"/>
          <w:szCs w:val="21"/>
        </w:rPr>
        <w:pPrChange w:id="536" w:author="Autor">
          <w:pPr>
            <w:numPr>
              <w:ilvl w:val="1"/>
              <w:numId w:val="2"/>
            </w:numPr>
            <w:tabs>
              <w:tab w:val="num" w:pos="709"/>
            </w:tabs>
            <w:ind w:left="709" w:hanging="709"/>
          </w:pPr>
        </w:pPrChange>
      </w:pPr>
      <w:r w:rsidRPr="00092E24">
        <w:rPr>
          <w:rFonts w:ascii="Calibri" w:hAnsi="Calibri" w:cs="Calibri"/>
          <w:sz w:val="21"/>
          <w:szCs w:val="21"/>
        </w:rPr>
        <w:t xml:space="preserve">Independentemente de quaisquer formalidades relacionadas a convocação e instalação das Assembleias Gerais de </w:t>
      </w:r>
      <w:r w:rsidR="00857E3F" w:rsidRPr="00092E24">
        <w:rPr>
          <w:rFonts w:ascii="Calibri" w:hAnsi="Calibri" w:cs="Calibri"/>
          <w:sz w:val="21"/>
          <w:szCs w:val="21"/>
        </w:rPr>
        <w:t>Debenturista</w:t>
      </w:r>
      <w:r w:rsidRPr="00092E24">
        <w:rPr>
          <w:rFonts w:ascii="Calibri" w:hAnsi="Calibri" w:cs="Calibri"/>
          <w:sz w:val="21"/>
          <w:szCs w:val="21"/>
        </w:rPr>
        <w:t>, será considerada regular a Assembleia Geral de Debenturistas a que co</w:t>
      </w:r>
      <w:r w:rsidRPr="00092E24">
        <w:rPr>
          <w:rFonts w:ascii="Calibri" w:hAnsi="Calibri" w:cs="Calibri"/>
          <w:sz w:val="21"/>
          <w:szCs w:val="21"/>
        </w:rPr>
        <w:t>m</w:t>
      </w:r>
      <w:r w:rsidRPr="00092E24">
        <w:rPr>
          <w:rFonts w:ascii="Calibri" w:hAnsi="Calibri" w:cs="Calibri"/>
          <w:sz w:val="21"/>
          <w:szCs w:val="21"/>
        </w:rPr>
        <w:t>parecerem a totalidade dos Debenturistas.</w:t>
      </w:r>
    </w:p>
    <w:p w14:paraId="0419E2F5" w14:textId="77777777" w:rsidR="005A5872" w:rsidRPr="00092E24" w:rsidRDefault="00926A08" w:rsidP="00BB510B">
      <w:pPr>
        <w:numPr>
          <w:ilvl w:val="1"/>
          <w:numId w:val="2"/>
        </w:numPr>
        <w:spacing w:after="140" w:line="280" w:lineRule="atLeast"/>
        <w:rPr>
          <w:rFonts w:ascii="Calibri" w:hAnsi="Calibri" w:cs="Calibri"/>
          <w:sz w:val="21"/>
          <w:szCs w:val="21"/>
        </w:rPr>
        <w:pPrChange w:id="537" w:author="Autor">
          <w:pPr>
            <w:numPr>
              <w:ilvl w:val="1"/>
              <w:numId w:val="2"/>
            </w:numPr>
            <w:tabs>
              <w:tab w:val="num" w:pos="709"/>
            </w:tabs>
            <w:ind w:left="709" w:hanging="709"/>
          </w:pPr>
        </w:pPrChange>
      </w:pPr>
      <w:bookmarkStart w:id="538" w:name="_Ref130286717"/>
      <w:r w:rsidRPr="00092E24">
        <w:rPr>
          <w:rFonts w:ascii="Calibri" w:hAnsi="Calibri" w:cs="Calibri"/>
          <w:sz w:val="21"/>
          <w:szCs w:val="21"/>
        </w:rPr>
        <w:t xml:space="preserve">Nas deliberações das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a cada Debênture em circulação caberá um voto</w:t>
      </w:r>
      <w:r w:rsidR="00331484" w:rsidRPr="00092E24">
        <w:rPr>
          <w:rFonts w:ascii="Calibri" w:hAnsi="Calibri" w:cs="Calibri"/>
          <w:sz w:val="21"/>
          <w:szCs w:val="21"/>
        </w:rPr>
        <w:t xml:space="preserve">. </w:t>
      </w:r>
      <w:r w:rsidR="00A001CA" w:rsidRPr="00092E24">
        <w:rPr>
          <w:rFonts w:ascii="Calibri" w:hAnsi="Calibri" w:cs="Calibri"/>
          <w:sz w:val="21"/>
          <w:szCs w:val="21"/>
        </w:rPr>
        <w:t xml:space="preserve">Exceto </w:t>
      </w:r>
      <w:r w:rsidR="00384CE6" w:rsidRPr="00092E24">
        <w:rPr>
          <w:rFonts w:ascii="Calibri" w:hAnsi="Calibri" w:cs="Calibri"/>
          <w:sz w:val="21"/>
          <w:szCs w:val="21"/>
        </w:rPr>
        <w:t>pelas exceções previstas nesta Escritura de Emissão</w:t>
      </w:r>
      <w:r w:rsidRPr="00092E24">
        <w:rPr>
          <w:rFonts w:ascii="Calibri" w:hAnsi="Calibri" w:cs="Calibri"/>
          <w:sz w:val="21"/>
          <w:szCs w:val="21"/>
        </w:rPr>
        <w:t xml:space="preserve">, </w:t>
      </w:r>
      <w:r w:rsidR="00A001CA" w:rsidRPr="00092E24">
        <w:rPr>
          <w:rFonts w:ascii="Calibri" w:hAnsi="Calibri" w:cs="Calibri"/>
          <w:sz w:val="21"/>
          <w:szCs w:val="21"/>
        </w:rPr>
        <w:t xml:space="preserve">todas </w:t>
      </w:r>
      <w:r w:rsidRPr="00092E24">
        <w:rPr>
          <w:rFonts w:ascii="Calibri" w:hAnsi="Calibri" w:cs="Calibri"/>
          <w:sz w:val="21"/>
          <w:szCs w:val="21"/>
        </w:rPr>
        <w:t xml:space="preserve">as deliberações a serem tomadas em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 Geral </w:t>
      </w:r>
      <w:r w:rsidR="00157EA9" w:rsidRPr="00092E24">
        <w:rPr>
          <w:rFonts w:ascii="Calibri" w:hAnsi="Calibri" w:cs="Calibri"/>
          <w:sz w:val="21"/>
          <w:szCs w:val="21"/>
        </w:rPr>
        <w:t>de Debenturistas</w:t>
      </w:r>
      <w:r w:rsidR="00EC67A9" w:rsidRPr="00092E24">
        <w:rPr>
          <w:rFonts w:ascii="Calibri" w:hAnsi="Calibri" w:cs="Calibri"/>
          <w:sz w:val="21"/>
          <w:szCs w:val="21"/>
        </w:rPr>
        <w:t xml:space="preserve"> </w:t>
      </w:r>
      <w:r w:rsidRPr="00092E24">
        <w:rPr>
          <w:rFonts w:ascii="Calibri" w:hAnsi="Calibri" w:cs="Calibri"/>
          <w:sz w:val="21"/>
          <w:szCs w:val="21"/>
        </w:rPr>
        <w:t xml:space="preserve">dependerão de aprovação de </w:t>
      </w:r>
      <w:r w:rsidR="002742DD" w:rsidRPr="00092E24">
        <w:rPr>
          <w:rFonts w:ascii="Calibri" w:hAnsi="Calibri" w:cs="Calibri"/>
          <w:sz w:val="21"/>
          <w:szCs w:val="21"/>
        </w:rPr>
        <w:t>Debenturista</w:t>
      </w:r>
      <w:r w:rsidR="00A01F45" w:rsidRPr="00092E24">
        <w:rPr>
          <w:rFonts w:ascii="Calibri" w:hAnsi="Calibri" w:cs="Calibri"/>
          <w:sz w:val="21"/>
          <w:szCs w:val="21"/>
        </w:rPr>
        <w:t xml:space="preserve">s que representem </w:t>
      </w:r>
      <w:r w:rsidR="004203FB" w:rsidRPr="00092E24">
        <w:rPr>
          <w:rFonts w:ascii="Calibri" w:hAnsi="Calibri" w:cs="Calibri"/>
          <w:sz w:val="21"/>
          <w:szCs w:val="21"/>
        </w:rPr>
        <w:t>a maioria</w:t>
      </w:r>
      <w:r w:rsidRPr="00092E24">
        <w:rPr>
          <w:rFonts w:ascii="Calibri" w:hAnsi="Calibri" w:cs="Calibri"/>
          <w:sz w:val="21"/>
          <w:szCs w:val="21"/>
        </w:rPr>
        <w:t xml:space="preserve"> das Debêntures </w:t>
      </w:r>
      <w:r w:rsidR="00B858D2" w:rsidRPr="00092E24">
        <w:rPr>
          <w:rFonts w:ascii="Calibri" w:hAnsi="Calibri" w:cs="Calibri"/>
          <w:sz w:val="21"/>
          <w:szCs w:val="21"/>
        </w:rPr>
        <w:t>em circulação</w:t>
      </w:r>
      <w:r w:rsidR="00384CE6" w:rsidRPr="00092E24">
        <w:rPr>
          <w:rFonts w:ascii="Calibri" w:hAnsi="Calibri" w:cs="Calibri"/>
          <w:sz w:val="21"/>
          <w:szCs w:val="21"/>
        </w:rPr>
        <w:t xml:space="preserve">, e se houver outro </w:t>
      </w:r>
      <w:r w:rsidR="00384CE6" w:rsidRPr="00092E24">
        <w:rPr>
          <w:rFonts w:ascii="Calibri" w:hAnsi="Calibri" w:cs="Calibri"/>
          <w:i/>
          <w:sz w:val="21"/>
          <w:szCs w:val="21"/>
        </w:rPr>
        <w:t>quorum</w:t>
      </w:r>
      <w:r w:rsidR="00384CE6" w:rsidRPr="00092E24">
        <w:rPr>
          <w:rFonts w:ascii="Calibri" w:hAnsi="Calibri" w:cs="Calibri"/>
          <w:sz w:val="21"/>
          <w:szCs w:val="21"/>
        </w:rPr>
        <w:t xml:space="preserve"> específico estabelecido para a matéria, sendo admitida a constituição de mandatários, Debenturistas</w:t>
      </w:r>
      <w:r w:rsidR="00384CE6" w:rsidRPr="00092E24" w:rsidDel="006076F1">
        <w:rPr>
          <w:rFonts w:ascii="Calibri" w:hAnsi="Calibri" w:cs="Calibri"/>
          <w:sz w:val="21"/>
          <w:szCs w:val="21"/>
        </w:rPr>
        <w:t xml:space="preserve"> </w:t>
      </w:r>
      <w:r w:rsidR="00384CE6" w:rsidRPr="00092E24">
        <w:rPr>
          <w:rFonts w:ascii="Calibri" w:hAnsi="Calibri" w:cs="Calibri"/>
          <w:sz w:val="21"/>
          <w:szCs w:val="21"/>
        </w:rPr>
        <w:t>ou não</w:t>
      </w:r>
      <w:bookmarkEnd w:id="538"/>
      <w:r w:rsidR="00B318F2" w:rsidRPr="00092E24">
        <w:rPr>
          <w:rFonts w:ascii="Calibri" w:hAnsi="Calibri" w:cs="Calibri"/>
          <w:sz w:val="21"/>
          <w:szCs w:val="21"/>
        </w:rPr>
        <w:t xml:space="preserve">. </w:t>
      </w:r>
    </w:p>
    <w:p w14:paraId="70247A10" w14:textId="77777777" w:rsidR="00926A08" w:rsidRPr="00092E24" w:rsidRDefault="00926A08" w:rsidP="00BB510B">
      <w:pPr>
        <w:numPr>
          <w:ilvl w:val="1"/>
          <w:numId w:val="2"/>
        </w:numPr>
        <w:spacing w:after="140" w:line="280" w:lineRule="atLeast"/>
        <w:rPr>
          <w:rFonts w:ascii="Calibri" w:hAnsi="Calibri" w:cs="Calibri"/>
          <w:sz w:val="21"/>
          <w:szCs w:val="21"/>
        </w:rPr>
        <w:pPrChange w:id="539" w:author="Autor">
          <w:pPr>
            <w:numPr>
              <w:ilvl w:val="1"/>
              <w:numId w:val="2"/>
            </w:numPr>
            <w:tabs>
              <w:tab w:val="num" w:pos="709"/>
            </w:tabs>
            <w:ind w:left="709" w:hanging="709"/>
          </w:pPr>
        </w:pPrChange>
      </w:pPr>
      <w:bookmarkStart w:id="540" w:name="_Ref130286715"/>
      <w:r w:rsidRPr="00092E24">
        <w:rPr>
          <w:rFonts w:ascii="Calibri" w:hAnsi="Calibri" w:cs="Calibri"/>
          <w:sz w:val="21"/>
          <w:szCs w:val="21"/>
        </w:rPr>
        <w:t xml:space="preserve">Não estão incluídos no </w:t>
      </w:r>
      <w:r w:rsidR="00A35733" w:rsidRPr="00092E24">
        <w:rPr>
          <w:rFonts w:ascii="Calibri" w:hAnsi="Calibri" w:cs="Calibri"/>
          <w:sz w:val="21"/>
          <w:szCs w:val="21"/>
        </w:rPr>
        <w:t>quórum</w:t>
      </w:r>
      <w:r w:rsidRPr="00092E24">
        <w:rPr>
          <w:rFonts w:ascii="Calibri" w:hAnsi="Calibri" w:cs="Calibri"/>
          <w:sz w:val="21"/>
          <w:szCs w:val="21"/>
        </w:rPr>
        <w:t xml:space="preserve"> a que se refere 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_Ref130286717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9.9 acima</w:t>
      </w:r>
      <w:r w:rsidRPr="00092E24">
        <w:rPr>
          <w:rFonts w:ascii="Calibri" w:hAnsi="Calibri" w:cs="Calibri"/>
          <w:sz w:val="21"/>
          <w:szCs w:val="21"/>
        </w:rPr>
        <w:fldChar w:fldCharType="end"/>
      </w:r>
      <w:r w:rsidRPr="00092E24">
        <w:rPr>
          <w:rFonts w:ascii="Calibri" w:hAnsi="Calibri" w:cs="Calibri"/>
          <w:sz w:val="21"/>
          <w:szCs w:val="21"/>
        </w:rPr>
        <w:t>:</w:t>
      </w:r>
      <w:bookmarkEnd w:id="540"/>
    </w:p>
    <w:p w14:paraId="426BA655" w14:textId="77777777" w:rsidR="00926A08" w:rsidRPr="00092E24" w:rsidRDefault="00926A08" w:rsidP="00BB510B">
      <w:pPr>
        <w:numPr>
          <w:ilvl w:val="2"/>
          <w:numId w:val="2"/>
        </w:numPr>
        <w:spacing w:after="140" w:line="280" w:lineRule="atLeast"/>
        <w:rPr>
          <w:rFonts w:ascii="Calibri" w:hAnsi="Calibri" w:cs="Calibri"/>
          <w:sz w:val="21"/>
          <w:szCs w:val="21"/>
        </w:rPr>
        <w:pPrChange w:id="541" w:author="Autor">
          <w:pPr>
            <w:numPr>
              <w:ilvl w:val="2"/>
              <w:numId w:val="2"/>
            </w:numPr>
            <w:tabs>
              <w:tab w:val="num" w:pos="1701"/>
            </w:tabs>
            <w:ind w:left="1701" w:hanging="992"/>
          </w:pPr>
        </w:pPrChange>
      </w:pPr>
      <w:r w:rsidRPr="00092E24">
        <w:rPr>
          <w:rFonts w:ascii="Calibri" w:hAnsi="Calibri" w:cs="Calibri"/>
          <w:sz w:val="21"/>
          <w:szCs w:val="21"/>
        </w:rPr>
        <w:t xml:space="preserve">os </w:t>
      </w:r>
      <w:r w:rsidR="00A35733" w:rsidRPr="00092E24">
        <w:rPr>
          <w:rFonts w:ascii="Calibri" w:hAnsi="Calibri" w:cs="Calibri"/>
          <w:sz w:val="21"/>
          <w:szCs w:val="21"/>
        </w:rPr>
        <w:t>quóruns</w:t>
      </w:r>
      <w:r w:rsidRPr="00092E24">
        <w:rPr>
          <w:rFonts w:ascii="Calibri" w:hAnsi="Calibri" w:cs="Calibri"/>
          <w:sz w:val="21"/>
          <w:szCs w:val="21"/>
        </w:rPr>
        <w:t xml:space="preserve"> expressamente previstos </w:t>
      </w:r>
      <w:smartTag w:uri="urn:schemas-microsoft-com:office:smarttags" w:element="PersonName">
        <w:smartTagPr>
          <w:attr w:name="ProductID" w:val="em outras Cl￡usulas"/>
        </w:smartTagPr>
        <w:r w:rsidRPr="00092E24">
          <w:rPr>
            <w:rFonts w:ascii="Calibri" w:hAnsi="Calibri" w:cs="Calibri"/>
            <w:sz w:val="21"/>
            <w:szCs w:val="21"/>
          </w:rPr>
          <w:t>em outras Cláusulas</w:t>
        </w:r>
      </w:smartTag>
      <w:r w:rsidRPr="00092E24">
        <w:rPr>
          <w:rFonts w:ascii="Calibri" w:hAnsi="Calibri" w:cs="Calibri"/>
          <w:sz w:val="21"/>
          <w:szCs w:val="21"/>
        </w:rPr>
        <w:t xml:space="preserve"> desta Escritura de Emissão; e</w:t>
      </w:r>
    </w:p>
    <w:p w14:paraId="36D8E1B9" w14:textId="77777777" w:rsidR="00E823AF" w:rsidRPr="00092E24" w:rsidRDefault="00926A08" w:rsidP="00BB510B">
      <w:pPr>
        <w:numPr>
          <w:ilvl w:val="2"/>
          <w:numId w:val="2"/>
        </w:numPr>
        <w:spacing w:after="140" w:line="280" w:lineRule="atLeast"/>
        <w:rPr>
          <w:rFonts w:ascii="Calibri" w:hAnsi="Calibri" w:cs="Calibri"/>
          <w:sz w:val="21"/>
          <w:szCs w:val="21"/>
        </w:rPr>
        <w:pPrChange w:id="542" w:author="Autor">
          <w:pPr>
            <w:numPr>
              <w:ilvl w:val="2"/>
              <w:numId w:val="2"/>
            </w:numPr>
            <w:tabs>
              <w:tab w:val="num" w:pos="1701"/>
            </w:tabs>
            <w:ind w:left="1701" w:hanging="992"/>
          </w:pPr>
        </w:pPrChange>
      </w:pPr>
      <w:r w:rsidRPr="00092E24">
        <w:rPr>
          <w:rFonts w:ascii="Calibri" w:hAnsi="Calibri" w:cs="Calibri"/>
          <w:sz w:val="21"/>
          <w:szCs w:val="21"/>
        </w:rPr>
        <w:t>as alterações</w:t>
      </w:r>
      <w:r w:rsidR="00537C27" w:rsidRPr="00092E24">
        <w:rPr>
          <w:rFonts w:ascii="Calibri" w:hAnsi="Calibri" w:cs="Calibri"/>
          <w:sz w:val="21"/>
          <w:szCs w:val="21"/>
        </w:rPr>
        <w:t xml:space="preserve">, que deverão ser aprovadas por </w:t>
      </w:r>
      <w:r w:rsidR="002742DD" w:rsidRPr="00092E24">
        <w:rPr>
          <w:rFonts w:ascii="Calibri" w:hAnsi="Calibri" w:cs="Calibri"/>
          <w:sz w:val="21"/>
          <w:szCs w:val="21"/>
        </w:rPr>
        <w:t>Debenturista</w:t>
      </w:r>
      <w:r w:rsidR="00537C27" w:rsidRPr="00092E24">
        <w:rPr>
          <w:rFonts w:ascii="Calibri" w:hAnsi="Calibri" w:cs="Calibri"/>
          <w:sz w:val="21"/>
          <w:szCs w:val="21"/>
        </w:rPr>
        <w:t>s representando</w:t>
      </w:r>
      <w:r w:rsidR="00FF259B" w:rsidRPr="00092E24">
        <w:rPr>
          <w:rFonts w:ascii="Calibri" w:hAnsi="Calibri" w:cs="Calibri"/>
          <w:sz w:val="21"/>
          <w:szCs w:val="21"/>
        </w:rPr>
        <w:t xml:space="preserve"> a maioria</w:t>
      </w:r>
      <w:r w:rsidR="00D11174" w:rsidRPr="00092E24">
        <w:rPr>
          <w:rFonts w:ascii="Calibri" w:hAnsi="Calibri" w:cs="Calibri"/>
          <w:sz w:val="21"/>
          <w:szCs w:val="21"/>
        </w:rPr>
        <w:t xml:space="preserve"> das Debêntures </w:t>
      </w:r>
      <w:r w:rsidR="00537C27" w:rsidRPr="00092E24">
        <w:rPr>
          <w:rFonts w:ascii="Calibri" w:hAnsi="Calibri" w:cs="Calibri"/>
          <w:sz w:val="21"/>
          <w:szCs w:val="21"/>
        </w:rPr>
        <w:t>em circulação</w:t>
      </w:r>
      <w:r w:rsidR="004979FE" w:rsidRPr="00092E24">
        <w:rPr>
          <w:rFonts w:ascii="Calibri" w:hAnsi="Calibri" w:cs="Calibri"/>
          <w:sz w:val="21"/>
          <w:szCs w:val="21"/>
        </w:rPr>
        <w:t>,</w:t>
      </w:r>
      <w:r w:rsidR="006D604B" w:rsidRPr="00092E24">
        <w:rPr>
          <w:rFonts w:ascii="Calibri" w:hAnsi="Calibri" w:cs="Calibri"/>
          <w:sz w:val="21"/>
          <w:szCs w:val="21"/>
        </w:rPr>
        <w:t xml:space="preserve"> quais sejam:</w:t>
      </w:r>
      <w:r w:rsidR="004979FE" w:rsidRPr="00092E24">
        <w:rPr>
          <w:rFonts w:ascii="Calibri" w:hAnsi="Calibri" w:cs="Calibri"/>
          <w:sz w:val="21"/>
          <w:szCs w:val="21"/>
        </w:rPr>
        <w:t xml:space="preserve"> </w:t>
      </w:r>
      <w:r w:rsidR="00384CE6" w:rsidRPr="00092E24">
        <w:rPr>
          <w:rFonts w:ascii="Calibri" w:hAnsi="Calibri" w:cs="Calibri"/>
          <w:sz w:val="21"/>
          <w:szCs w:val="21"/>
        </w:rPr>
        <w:t xml:space="preserve">(i) no prazo de vigência das Debêntures; (ii) na Data de Pagamento da Remuneração; (iii) no </w:t>
      </w:r>
      <w:r w:rsidR="00384CE6" w:rsidRPr="00092E24">
        <w:rPr>
          <w:rFonts w:ascii="Calibri" w:hAnsi="Calibri" w:cs="Calibri"/>
          <w:i/>
          <w:sz w:val="21"/>
          <w:szCs w:val="21"/>
        </w:rPr>
        <w:t>quorum</w:t>
      </w:r>
      <w:r w:rsidR="00384CE6" w:rsidRPr="00092E24">
        <w:rPr>
          <w:rFonts w:ascii="Calibri" w:hAnsi="Calibri" w:cs="Calibri"/>
          <w:sz w:val="21"/>
          <w:szCs w:val="21"/>
        </w:rPr>
        <w:t xml:space="preserve"> de deliberação das Assembleias Gerais de Debenturistas previstos</w:t>
      </w:r>
      <w:r w:rsidRPr="00092E24">
        <w:rPr>
          <w:rFonts w:ascii="Calibri" w:hAnsi="Calibri" w:cs="Calibri"/>
          <w:sz w:val="21"/>
          <w:szCs w:val="21"/>
        </w:rPr>
        <w:t xml:space="preserve"> nesta Escritura de Emissão; (</w:t>
      </w:r>
      <w:r w:rsidR="00384CE6" w:rsidRPr="00092E24">
        <w:rPr>
          <w:rFonts w:ascii="Calibri" w:hAnsi="Calibri" w:cs="Calibri"/>
          <w:sz w:val="21"/>
          <w:szCs w:val="21"/>
        </w:rPr>
        <w:t>iv</w:t>
      </w:r>
      <w:r w:rsidRPr="00092E24">
        <w:rPr>
          <w:rFonts w:ascii="Calibri" w:hAnsi="Calibri" w:cs="Calibri"/>
          <w:sz w:val="21"/>
          <w:szCs w:val="21"/>
        </w:rPr>
        <w:t>) </w:t>
      </w:r>
      <w:r w:rsidR="00384CE6" w:rsidRPr="00092E24">
        <w:rPr>
          <w:rFonts w:ascii="Calibri" w:hAnsi="Calibri" w:cs="Calibri"/>
          <w:sz w:val="21"/>
          <w:szCs w:val="21"/>
        </w:rPr>
        <w:t xml:space="preserve">no parâmetro de cálculo </w:t>
      </w:r>
      <w:r w:rsidRPr="00092E24">
        <w:rPr>
          <w:rFonts w:ascii="Calibri" w:hAnsi="Calibri" w:cs="Calibri"/>
          <w:sz w:val="21"/>
          <w:szCs w:val="21"/>
        </w:rPr>
        <w:t>da Remuneração, exceto pelo disposto na Cláusula </w:t>
      </w:r>
      <w:r w:rsidR="00A35733" w:rsidRPr="00092E24">
        <w:rPr>
          <w:rFonts w:ascii="Calibri" w:hAnsi="Calibri" w:cs="Calibri"/>
          <w:sz w:val="21"/>
          <w:szCs w:val="21"/>
        </w:rPr>
        <w:t>6.10.6</w:t>
      </w:r>
      <w:r w:rsidR="00331484" w:rsidRPr="00092E24">
        <w:rPr>
          <w:rFonts w:ascii="Calibri" w:hAnsi="Calibri" w:cs="Calibri"/>
          <w:sz w:val="21"/>
          <w:szCs w:val="21"/>
        </w:rPr>
        <w:t>.</w:t>
      </w:r>
      <w:r w:rsidR="009B1C8B" w:rsidRPr="00092E24">
        <w:rPr>
          <w:rFonts w:ascii="Calibri" w:hAnsi="Calibri" w:cs="Calibri"/>
          <w:sz w:val="21"/>
          <w:szCs w:val="21"/>
        </w:rPr>
        <w:t xml:space="preserve"> </w:t>
      </w:r>
    </w:p>
    <w:p w14:paraId="39583DB0" w14:textId="77777777" w:rsidR="00926A08" w:rsidRPr="00092E24" w:rsidRDefault="00926A08" w:rsidP="00BB510B">
      <w:pPr>
        <w:numPr>
          <w:ilvl w:val="4"/>
          <w:numId w:val="2"/>
        </w:numPr>
        <w:spacing w:after="140" w:line="280" w:lineRule="atLeast"/>
        <w:rPr>
          <w:rFonts w:ascii="Calibri" w:hAnsi="Calibri" w:cs="Calibri"/>
          <w:sz w:val="21"/>
          <w:szCs w:val="21"/>
        </w:rPr>
        <w:pPrChange w:id="543" w:author="Autor">
          <w:pPr>
            <w:numPr>
              <w:ilvl w:val="4"/>
              <w:numId w:val="2"/>
            </w:numPr>
            <w:tabs>
              <w:tab w:val="num" w:pos="709"/>
            </w:tabs>
            <w:ind w:left="709" w:hanging="709"/>
          </w:pPr>
        </w:pPrChange>
      </w:pPr>
      <w:r w:rsidRPr="00092E24">
        <w:rPr>
          <w:rFonts w:ascii="Calibri" w:hAnsi="Calibri" w:cs="Calibri"/>
          <w:sz w:val="21"/>
          <w:szCs w:val="21"/>
        </w:rPr>
        <w:t xml:space="preserve">Para os fins de </w:t>
      </w:r>
      <w:r w:rsidR="00E823AF" w:rsidRPr="00092E24">
        <w:rPr>
          <w:rFonts w:ascii="Calibri" w:hAnsi="Calibri" w:cs="Calibri"/>
          <w:sz w:val="21"/>
          <w:szCs w:val="21"/>
        </w:rPr>
        <w:t xml:space="preserve">da constituição do </w:t>
      </w:r>
      <w:r w:rsidR="00E823AF" w:rsidRPr="00092E24">
        <w:rPr>
          <w:rFonts w:ascii="Calibri" w:hAnsi="Calibri" w:cs="Calibri"/>
          <w:i/>
          <w:sz w:val="21"/>
          <w:szCs w:val="21"/>
        </w:rPr>
        <w:t>quorum</w:t>
      </w:r>
      <w:r w:rsidR="00E823AF" w:rsidRPr="00092E24">
        <w:rPr>
          <w:rFonts w:ascii="Calibri" w:hAnsi="Calibri" w:cs="Calibri"/>
          <w:sz w:val="21"/>
          <w:szCs w:val="21"/>
        </w:rPr>
        <w:t xml:space="preserve"> de instalação e deliberação a que se refere esta Cláusula serão consideradas como “</w:t>
      </w:r>
      <w:r w:rsidR="00E823AF" w:rsidRPr="00092E24">
        <w:rPr>
          <w:rFonts w:ascii="Calibri" w:hAnsi="Calibri" w:cs="Calibri"/>
          <w:sz w:val="21"/>
          <w:szCs w:val="21"/>
          <w:u w:val="single"/>
        </w:rPr>
        <w:t>Debêntures em circulação</w:t>
      </w:r>
      <w:r w:rsidR="00E823AF" w:rsidRPr="00092E24">
        <w:rPr>
          <w:rFonts w:ascii="Calibri" w:hAnsi="Calibri" w:cs="Calibri"/>
          <w:sz w:val="21"/>
          <w:szCs w:val="21"/>
        </w:rPr>
        <w:t>”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w:t>
      </w:r>
      <w:r w:rsidRPr="00092E24">
        <w:rPr>
          <w:rFonts w:ascii="Calibri" w:hAnsi="Calibri" w:cs="Calibri"/>
          <w:sz w:val="21"/>
          <w:szCs w:val="21"/>
        </w:rPr>
        <w:t>.</w:t>
      </w:r>
    </w:p>
    <w:p w14:paraId="09436DB8" w14:textId="77777777" w:rsidR="00926A08" w:rsidRPr="00092E24" w:rsidRDefault="00926A08" w:rsidP="00BB510B">
      <w:pPr>
        <w:numPr>
          <w:ilvl w:val="1"/>
          <w:numId w:val="2"/>
        </w:numPr>
        <w:spacing w:after="140" w:line="280" w:lineRule="atLeast"/>
        <w:rPr>
          <w:rFonts w:ascii="Calibri" w:hAnsi="Calibri" w:cs="Calibri"/>
          <w:sz w:val="21"/>
          <w:szCs w:val="21"/>
        </w:rPr>
        <w:pPrChange w:id="544" w:author="Autor">
          <w:pPr>
            <w:numPr>
              <w:ilvl w:val="1"/>
              <w:numId w:val="2"/>
            </w:numPr>
            <w:tabs>
              <w:tab w:val="num" w:pos="709"/>
            </w:tabs>
            <w:ind w:left="709" w:hanging="709"/>
          </w:pPr>
        </w:pPrChange>
      </w:pPr>
      <w:r w:rsidRPr="00092E24">
        <w:rPr>
          <w:rFonts w:ascii="Calibri" w:hAnsi="Calibri" w:cs="Calibri"/>
          <w:sz w:val="21"/>
          <w:szCs w:val="21"/>
        </w:rPr>
        <w:t xml:space="preserve">Será </w:t>
      </w:r>
      <w:r w:rsidR="00977EAB" w:rsidRPr="00092E24">
        <w:rPr>
          <w:rFonts w:ascii="Calibri" w:hAnsi="Calibri" w:cs="Calibri"/>
          <w:sz w:val="21"/>
          <w:szCs w:val="21"/>
        </w:rPr>
        <w:t>facultada</w:t>
      </w:r>
      <w:r w:rsidR="00670221" w:rsidRPr="00092E24">
        <w:rPr>
          <w:rFonts w:ascii="Calibri" w:hAnsi="Calibri" w:cs="Calibri"/>
          <w:sz w:val="21"/>
          <w:szCs w:val="21"/>
        </w:rPr>
        <w:t xml:space="preserve"> </w:t>
      </w:r>
      <w:r w:rsidRPr="00092E24">
        <w:rPr>
          <w:rFonts w:ascii="Calibri" w:hAnsi="Calibri" w:cs="Calibri"/>
          <w:sz w:val="21"/>
          <w:szCs w:val="21"/>
        </w:rPr>
        <w:t xml:space="preserve">a presença dos representantes legais da </w:t>
      </w:r>
      <w:r w:rsidR="00E30E11" w:rsidRPr="00092E24">
        <w:rPr>
          <w:rFonts w:ascii="Calibri" w:hAnsi="Calibri" w:cs="Calibri"/>
          <w:sz w:val="21"/>
          <w:szCs w:val="21"/>
        </w:rPr>
        <w:t>Emissora</w:t>
      </w:r>
      <w:r w:rsidR="00624F72" w:rsidRPr="00092E24">
        <w:rPr>
          <w:rFonts w:ascii="Calibri" w:hAnsi="Calibri" w:cs="Calibri"/>
          <w:sz w:val="21"/>
          <w:szCs w:val="21"/>
        </w:rPr>
        <w:t xml:space="preserve"> </w:t>
      </w:r>
      <w:r w:rsidRPr="00092E24">
        <w:rPr>
          <w:rFonts w:ascii="Calibri" w:hAnsi="Calibri" w:cs="Calibri"/>
          <w:sz w:val="21"/>
          <w:szCs w:val="21"/>
        </w:rPr>
        <w:t xml:space="preserve">nas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w:t>
      </w:r>
    </w:p>
    <w:p w14:paraId="7AD4EB14" w14:textId="77777777" w:rsidR="00926A08" w:rsidRPr="00092E24" w:rsidRDefault="00926A08" w:rsidP="00BB510B">
      <w:pPr>
        <w:numPr>
          <w:ilvl w:val="1"/>
          <w:numId w:val="2"/>
        </w:numPr>
        <w:spacing w:after="140" w:line="280" w:lineRule="atLeast"/>
        <w:rPr>
          <w:rFonts w:ascii="Calibri" w:hAnsi="Calibri" w:cs="Calibri"/>
          <w:sz w:val="21"/>
          <w:szCs w:val="21"/>
        </w:rPr>
        <w:pPrChange w:id="545" w:author="Autor">
          <w:pPr>
            <w:numPr>
              <w:ilvl w:val="1"/>
              <w:numId w:val="2"/>
            </w:numPr>
            <w:tabs>
              <w:tab w:val="num" w:pos="709"/>
            </w:tabs>
            <w:ind w:left="709" w:hanging="709"/>
          </w:pPr>
        </w:pPrChange>
      </w:pPr>
      <w:r w:rsidRPr="00092E24">
        <w:rPr>
          <w:rFonts w:ascii="Calibri" w:hAnsi="Calibri" w:cs="Calibri"/>
          <w:sz w:val="21"/>
          <w:szCs w:val="21"/>
        </w:rPr>
        <w:t xml:space="preserve">O Agente Fiduciário deverá comparecer às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ias Gerais </w:t>
      </w:r>
      <w:r w:rsidR="00157EA9" w:rsidRPr="00092E24">
        <w:rPr>
          <w:rFonts w:ascii="Calibri" w:hAnsi="Calibri" w:cs="Calibri"/>
          <w:sz w:val="21"/>
          <w:szCs w:val="21"/>
        </w:rPr>
        <w:t>de Debenturistas</w:t>
      </w:r>
      <w:r w:rsidRPr="00092E24">
        <w:rPr>
          <w:rFonts w:ascii="Calibri" w:hAnsi="Calibri" w:cs="Calibri"/>
          <w:sz w:val="21"/>
          <w:szCs w:val="21"/>
        </w:rPr>
        <w:t xml:space="preserve"> e prestar aos </w:t>
      </w:r>
      <w:r w:rsidR="002742DD" w:rsidRPr="00092E24">
        <w:rPr>
          <w:rFonts w:ascii="Calibri" w:hAnsi="Calibri" w:cs="Calibri"/>
          <w:sz w:val="21"/>
          <w:szCs w:val="21"/>
        </w:rPr>
        <w:t>Debenturista</w:t>
      </w:r>
      <w:r w:rsidRPr="00092E24">
        <w:rPr>
          <w:rFonts w:ascii="Calibri" w:hAnsi="Calibri" w:cs="Calibri"/>
          <w:sz w:val="21"/>
          <w:szCs w:val="21"/>
        </w:rPr>
        <w:t>s as informações que lhe forem solicitadas.</w:t>
      </w:r>
    </w:p>
    <w:p w14:paraId="554B6A28" w14:textId="77777777" w:rsidR="00926A08" w:rsidRPr="00092E24" w:rsidRDefault="00926A08" w:rsidP="00BB510B">
      <w:pPr>
        <w:spacing w:after="140" w:line="280" w:lineRule="atLeast"/>
        <w:rPr>
          <w:rFonts w:ascii="Calibri" w:hAnsi="Calibri" w:cs="Calibri"/>
          <w:sz w:val="21"/>
          <w:szCs w:val="21"/>
        </w:rPr>
        <w:pPrChange w:id="546" w:author="Autor">
          <w:pPr/>
        </w:pPrChange>
      </w:pPr>
      <w:bookmarkStart w:id="547" w:name="_Ref534176609"/>
    </w:p>
    <w:p w14:paraId="49345F2A" w14:textId="77777777" w:rsidR="00926A08" w:rsidRPr="00092E24" w:rsidRDefault="00926A08" w:rsidP="00BB510B">
      <w:pPr>
        <w:numPr>
          <w:ilvl w:val="0"/>
          <w:numId w:val="2"/>
        </w:numPr>
        <w:spacing w:after="140" w:line="280" w:lineRule="atLeast"/>
        <w:rPr>
          <w:rFonts w:ascii="Calibri" w:hAnsi="Calibri" w:cs="Calibri"/>
          <w:smallCaps/>
          <w:sz w:val="21"/>
          <w:szCs w:val="21"/>
          <w:u w:val="single"/>
        </w:rPr>
        <w:pPrChange w:id="548" w:author="Autor">
          <w:pPr>
            <w:numPr>
              <w:numId w:val="2"/>
            </w:numPr>
            <w:tabs>
              <w:tab w:val="num" w:pos="709"/>
            </w:tabs>
            <w:ind w:left="709" w:hanging="709"/>
          </w:pPr>
        </w:pPrChange>
      </w:pPr>
      <w:bookmarkStart w:id="549" w:name="_Ref147910921"/>
      <w:r w:rsidRPr="00092E24">
        <w:rPr>
          <w:rFonts w:ascii="Calibri" w:hAnsi="Calibri" w:cs="Calibri"/>
          <w:smallCaps/>
          <w:sz w:val="21"/>
          <w:szCs w:val="21"/>
          <w:u w:val="single"/>
        </w:rPr>
        <w:t xml:space="preserve">Declarações da </w:t>
      </w:r>
      <w:bookmarkEnd w:id="549"/>
      <w:r w:rsidR="00E30E11" w:rsidRPr="00092E24">
        <w:rPr>
          <w:rFonts w:ascii="Calibri" w:hAnsi="Calibri" w:cs="Calibri"/>
          <w:smallCaps/>
          <w:sz w:val="21"/>
          <w:szCs w:val="21"/>
          <w:u w:val="single"/>
        </w:rPr>
        <w:t>Emissora</w:t>
      </w:r>
    </w:p>
    <w:p w14:paraId="7933B7E7" w14:textId="77777777" w:rsidR="00926A08" w:rsidRPr="00092E24" w:rsidRDefault="00926A08" w:rsidP="00BB510B">
      <w:pPr>
        <w:numPr>
          <w:ilvl w:val="1"/>
          <w:numId w:val="2"/>
        </w:numPr>
        <w:spacing w:after="140" w:line="280" w:lineRule="atLeast"/>
        <w:rPr>
          <w:rFonts w:ascii="Calibri" w:hAnsi="Calibri" w:cs="Calibri"/>
          <w:sz w:val="21"/>
          <w:szCs w:val="21"/>
        </w:rPr>
        <w:pPrChange w:id="550" w:author="Autor">
          <w:pPr>
            <w:numPr>
              <w:ilvl w:val="1"/>
              <w:numId w:val="2"/>
            </w:numPr>
            <w:tabs>
              <w:tab w:val="num" w:pos="709"/>
            </w:tabs>
            <w:ind w:left="709" w:hanging="709"/>
          </w:pPr>
        </w:pPrChange>
      </w:pPr>
      <w:bookmarkStart w:id="551" w:name="_Ref130286814"/>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neste ato declara que:</w:t>
      </w:r>
      <w:bookmarkEnd w:id="547"/>
      <w:bookmarkEnd w:id="551"/>
    </w:p>
    <w:p w14:paraId="50231D77" w14:textId="77777777" w:rsidR="003B09C2" w:rsidRPr="00092E24" w:rsidRDefault="003B09C2" w:rsidP="00BB510B">
      <w:pPr>
        <w:numPr>
          <w:ilvl w:val="2"/>
          <w:numId w:val="2"/>
        </w:numPr>
        <w:spacing w:after="140" w:line="280" w:lineRule="atLeast"/>
        <w:rPr>
          <w:rFonts w:ascii="Calibri" w:hAnsi="Calibri" w:cs="Calibri"/>
          <w:sz w:val="21"/>
          <w:szCs w:val="21"/>
        </w:rPr>
        <w:pPrChange w:id="552" w:author="Autor">
          <w:pPr>
            <w:numPr>
              <w:ilvl w:val="2"/>
              <w:numId w:val="2"/>
            </w:numPr>
            <w:tabs>
              <w:tab w:val="num" w:pos="1701"/>
            </w:tabs>
            <w:ind w:left="1701" w:hanging="992"/>
          </w:pPr>
        </w:pPrChange>
      </w:pPr>
      <w:r w:rsidRPr="00092E24">
        <w:rPr>
          <w:rFonts w:ascii="Calibri" w:hAnsi="Calibri" w:cs="Calibri"/>
          <w:sz w:val="21"/>
          <w:szCs w:val="21"/>
        </w:rPr>
        <w:t>é uma sociedade devidamente organizada, constituída e existente sob a forma de sociedade por ações de acordo com as leis brasileiras;</w:t>
      </w:r>
    </w:p>
    <w:p w14:paraId="6E2E4481" w14:textId="77777777" w:rsidR="003B09C2" w:rsidRPr="00092E24" w:rsidRDefault="003B09C2" w:rsidP="00BB510B">
      <w:pPr>
        <w:numPr>
          <w:ilvl w:val="2"/>
          <w:numId w:val="2"/>
        </w:numPr>
        <w:spacing w:after="140" w:line="280" w:lineRule="atLeast"/>
        <w:rPr>
          <w:rFonts w:ascii="Calibri" w:hAnsi="Calibri" w:cs="Calibri"/>
          <w:sz w:val="21"/>
          <w:szCs w:val="21"/>
        </w:rPr>
        <w:pPrChange w:id="553" w:author="Autor">
          <w:pPr>
            <w:numPr>
              <w:ilvl w:val="2"/>
              <w:numId w:val="2"/>
            </w:numPr>
            <w:tabs>
              <w:tab w:val="num" w:pos="1701"/>
            </w:tabs>
            <w:ind w:left="1701" w:hanging="992"/>
          </w:pPr>
        </w:pPrChange>
      </w:pPr>
      <w:r w:rsidRPr="00092E24">
        <w:rPr>
          <w:rFonts w:ascii="Calibri" w:hAnsi="Calibri" w:cs="Calibri"/>
          <w:sz w:val="21"/>
          <w:szCs w:val="21"/>
        </w:rPr>
        <w:t>está devidamente autorizada a celebrar esta Escritura de Emissão e a cumprir com todas as obrigações aqui previstas, tendo sido plenamente satisfeitos todos os requisitos legais e estatutários necessários para tanto;</w:t>
      </w:r>
    </w:p>
    <w:p w14:paraId="000706BF" w14:textId="77777777" w:rsidR="003B09C2" w:rsidRPr="00092E24" w:rsidRDefault="003B09C2" w:rsidP="00BB510B">
      <w:pPr>
        <w:numPr>
          <w:ilvl w:val="2"/>
          <w:numId w:val="2"/>
        </w:numPr>
        <w:spacing w:after="140" w:line="280" w:lineRule="atLeast"/>
        <w:rPr>
          <w:rFonts w:ascii="Calibri" w:hAnsi="Calibri" w:cs="Calibri"/>
          <w:sz w:val="21"/>
          <w:szCs w:val="21"/>
        </w:rPr>
        <w:pPrChange w:id="554" w:author="Autor">
          <w:pPr>
            <w:numPr>
              <w:ilvl w:val="2"/>
              <w:numId w:val="2"/>
            </w:numPr>
            <w:tabs>
              <w:tab w:val="num" w:pos="1701"/>
            </w:tabs>
            <w:ind w:left="1701" w:hanging="992"/>
          </w:pPr>
        </w:pPrChange>
      </w:pPr>
      <w:r w:rsidRPr="00092E24">
        <w:rPr>
          <w:rFonts w:ascii="Calibri" w:hAnsi="Calibri" w:cs="Calibri"/>
          <w:sz w:val="21"/>
          <w:szCs w:val="21"/>
        </w:rPr>
        <w:t>as pessoas que a representam na assinatura desta Escritura de Emissão</w:t>
      </w:r>
      <w:r w:rsidR="00FA4477" w:rsidRPr="00092E24">
        <w:rPr>
          <w:rFonts w:ascii="Calibri" w:hAnsi="Calibri" w:cs="Calibri"/>
          <w:sz w:val="21"/>
          <w:szCs w:val="21"/>
        </w:rPr>
        <w:t>, bem como nos demais Documentos da Oferta,</w:t>
      </w:r>
      <w:r w:rsidRPr="00092E24">
        <w:rPr>
          <w:rFonts w:ascii="Calibri" w:hAnsi="Calibri" w:cs="Calibri"/>
          <w:sz w:val="21"/>
          <w:szCs w:val="21"/>
        </w:rPr>
        <w:t xml:space="preserve"> têm poderes para tanto;</w:t>
      </w:r>
    </w:p>
    <w:p w14:paraId="289A86DC" w14:textId="77777777" w:rsidR="003B09C2" w:rsidRPr="00092E24" w:rsidRDefault="003B09C2" w:rsidP="00BB510B">
      <w:pPr>
        <w:numPr>
          <w:ilvl w:val="2"/>
          <w:numId w:val="2"/>
        </w:numPr>
        <w:spacing w:after="140" w:line="280" w:lineRule="atLeast"/>
        <w:rPr>
          <w:rFonts w:ascii="Calibri" w:hAnsi="Calibri" w:cs="Calibri"/>
          <w:sz w:val="21"/>
          <w:szCs w:val="21"/>
        </w:rPr>
        <w:pPrChange w:id="555" w:author="Autor">
          <w:pPr>
            <w:numPr>
              <w:ilvl w:val="2"/>
              <w:numId w:val="2"/>
            </w:numPr>
            <w:tabs>
              <w:tab w:val="num" w:pos="1701"/>
            </w:tabs>
            <w:ind w:left="1701" w:hanging="992"/>
          </w:pPr>
        </w:pPrChange>
      </w:pPr>
      <w:r w:rsidRPr="00092E24">
        <w:rPr>
          <w:rFonts w:ascii="Calibri" w:hAnsi="Calibri" w:cs="Calibri"/>
          <w:sz w:val="21"/>
          <w:szCs w:val="21"/>
        </w:rPr>
        <w:t>esta Escritura de Emissão</w:t>
      </w:r>
      <w:r w:rsidR="00DF6A09" w:rsidRPr="00092E24">
        <w:rPr>
          <w:rFonts w:ascii="Calibri" w:hAnsi="Calibri" w:cs="Calibri"/>
          <w:sz w:val="21"/>
          <w:szCs w:val="21"/>
        </w:rPr>
        <w:t xml:space="preserve"> </w:t>
      </w:r>
      <w:r w:rsidRPr="00092E24">
        <w:rPr>
          <w:rFonts w:ascii="Calibri" w:hAnsi="Calibri" w:cs="Calibri"/>
          <w:sz w:val="21"/>
          <w:szCs w:val="21"/>
        </w:rPr>
        <w:t>e as obrigações nel</w:t>
      </w:r>
      <w:r w:rsidR="009E43AE" w:rsidRPr="00092E24">
        <w:rPr>
          <w:rFonts w:ascii="Calibri" w:hAnsi="Calibri" w:cs="Calibri"/>
          <w:sz w:val="21"/>
          <w:szCs w:val="21"/>
        </w:rPr>
        <w:t>a</w:t>
      </w:r>
      <w:r w:rsidRPr="00092E24">
        <w:rPr>
          <w:rFonts w:ascii="Calibri" w:hAnsi="Calibri" w:cs="Calibri"/>
          <w:sz w:val="21"/>
          <w:szCs w:val="21"/>
        </w:rPr>
        <w:t xml:space="preserve"> previstas constituem obrigações lícitas, válidas e vinculantes da Emissora</w:t>
      </w:r>
      <w:r w:rsidR="0021197D" w:rsidRPr="00092E24">
        <w:rPr>
          <w:rFonts w:ascii="Calibri" w:hAnsi="Calibri" w:cs="Calibri"/>
          <w:sz w:val="21"/>
          <w:szCs w:val="21"/>
        </w:rPr>
        <w:t>, conforme aplicável</w:t>
      </w:r>
      <w:r w:rsidRPr="00092E24">
        <w:rPr>
          <w:rFonts w:ascii="Calibri" w:hAnsi="Calibri" w:cs="Calibri"/>
          <w:sz w:val="21"/>
          <w:szCs w:val="21"/>
        </w:rPr>
        <w:t>, exequíveis de acordo com os seus termos e condições, com força de título executivo extrajudicial, nos termos do artigo 585 do Código de Processo Civil Brasileiro;</w:t>
      </w:r>
    </w:p>
    <w:p w14:paraId="4B34659D" w14:textId="77777777" w:rsidR="003B09C2" w:rsidRPr="00092E24" w:rsidRDefault="003B09C2" w:rsidP="00BB510B">
      <w:pPr>
        <w:numPr>
          <w:ilvl w:val="2"/>
          <w:numId w:val="2"/>
        </w:numPr>
        <w:spacing w:after="140" w:line="280" w:lineRule="atLeast"/>
        <w:rPr>
          <w:rFonts w:ascii="Calibri" w:hAnsi="Calibri" w:cs="Calibri"/>
          <w:sz w:val="21"/>
          <w:szCs w:val="21"/>
        </w:rPr>
        <w:pPrChange w:id="556" w:author="Autor">
          <w:pPr>
            <w:numPr>
              <w:ilvl w:val="2"/>
              <w:numId w:val="2"/>
            </w:numPr>
            <w:tabs>
              <w:tab w:val="num" w:pos="1701"/>
            </w:tabs>
            <w:ind w:left="1701" w:hanging="992"/>
          </w:pPr>
        </w:pPrChange>
      </w:pPr>
      <w:r w:rsidRPr="00092E24">
        <w:rPr>
          <w:rFonts w:ascii="Calibri" w:hAnsi="Calibri" w:cs="Calibri"/>
          <w:sz w:val="21"/>
          <w:szCs w:val="21"/>
        </w:rPr>
        <w:t>a celebração e os termos e condições desta Escritura de Emissão</w:t>
      </w:r>
      <w:r w:rsidR="0021197D" w:rsidRPr="00092E24">
        <w:rPr>
          <w:rFonts w:ascii="Calibri" w:hAnsi="Calibri" w:cs="Calibri"/>
          <w:sz w:val="21"/>
          <w:szCs w:val="21"/>
        </w:rPr>
        <w:t xml:space="preserve"> </w:t>
      </w:r>
      <w:r w:rsidRPr="00092E24">
        <w:rPr>
          <w:rFonts w:ascii="Calibri" w:hAnsi="Calibri" w:cs="Calibri"/>
          <w:sz w:val="21"/>
          <w:szCs w:val="21"/>
        </w:rPr>
        <w:t>e o cumprimento das obrigações neles previstas, bem como a Oferta</w:t>
      </w:r>
      <w:r w:rsidR="006A6239" w:rsidRPr="00092E24">
        <w:rPr>
          <w:rFonts w:ascii="Calibri" w:hAnsi="Calibri" w:cs="Calibri"/>
          <w:sz w:val="21"/>
          <w:szCs w:val="21"/>
        </w:rPr>
        <w:t xml:space="preserve"> Restrita</w:t>
      </w:r>
      <w:r w:rsidRPr="00092E24">
        <w:rPr>
          <w:rFonts w:ascii="Calibri" w:hAnsi="Calibri" w:cs="Calibri"/>
          <w:sz w:val="21"/>
          <w:szCs w:val="21"/>
        </w:rPr>
        <w:t>, (a) não infringem seu estatuto social; (b) não infringem qualquer disposição legal, contrato ou instrumento do qual a Emissora seja parte; (c) não infringem qualquer ordem, decisão ou sentença administrativa, judicial ou arbitral em face da Emissora, que seja de seu conhecimento; e (d) não resultarão em (i) vencimento antecipado de qualquer obrigação estabelecida em qualquer desses contratos ou instrumentos; (ii) criação de qualquer ônus ou gravame sobre qualquer ativo ou bem da Emissora</w:t>
      </w:r>
      <w:r w:rsidR="00E823AF" w:rsidRPr="00092E24">
        <w:rPr>
          <w:rFonts w:ascii="Calibri" w:hAnsi="Calibri" w:cs="Calibri"/>
          <w:sz w:val="21"/>
          <w:szCs w:val="21"/>
        </w:rPr>
        <w:t xml:space="preserve">, exceto por aqueles constituídos em favor dos Debenturistas no âmbito </w:t>
      </w:r>
      <w:r w:rsidR="00565183" w:rsidRPr="00092E24">
        <w:rPr>
          <w:rFonts w:ascii="Calibri" w:hAnsi="Calibri" w:cs="Calibri"/>
          <w:sz w:val="21"/>
          <w:szCs w:val="21"/>
        </w:rPr>
        <w:t>da Alienação Fiduciária do Imóvel</w:t>
      </w:r>
      <w:r w:rsidRPr="00092E24">
        <w:rPr>
          <w:rFonts w:ascii="Calibri" w:hAnsi="Calibri" w:cs="Calibri"/>
          <w:sz w:val="21"/>
          <w:szCs w:val="21"/>
        </w:rPr>
        <w:t>; ou (iii) rescisão de qualquer desses contratos ou instrumentos;</w:t>
      </w:r>
    </w:p>
    <w:p w14:paraId="342B0849" w14:textId="77777777" w:rsidR="003B09C2" w:rsidRPr="00092E24" w:rsidRDefault="003B09C2" w:rsidP="00BB510B">
      <w:pPr>
        <w:numPr>
          <w:ilvl w:val="2"/>
          <w:numId w:val="2"/>
        </w:numPr>
        <w:spacing w:after="140" w:line="280" w:lineRule="atLeast"/>
        <w:rPr>
          <w:rFonts w:ascii="Calibri" w:hAnsi="Calibri" w:cs="Calibri"/>
          <w:sz w:val="21"/>
          <w:szCs w:val="21"/>
        </w:rPr>
        <w:pPrChange w:id="557" w:author="Autor">
          <w:pPr>
            <w:numPr>
              <w:ilvl w:val="2"/>
              <w:numId w:val="2"/>
            </w:numPr>
            <w:tabs>
              <w:tab w:val="num" w:pos="1701"/>
            </w:tabs>
            <w:ind w:left="1701" w:hanging="992"/>
          </w:pPr>
        </w:pPrChange>
      </w:pPr>
      <w:r w:rsidRPr="00092E24">
        <w:rPr>
          <w:rFonts w:ascii="Calibri" w:hAnsi="Calibri" w:cs="Calibri"/>
          <w:sz w:val="21"/>
          <w:szCs w:val="21"/>
        </w:rPr>
        <w:t xml:space="preserve">as informações prestadas por ocasião da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e fornecidas no Contrato de </w:t>
      </w:r>
      <w:r w:rsidR="00A5253F" w:rsidRPr="00092E24">
        <w:rPr>
          <w:rFonts w:ascii="Calibri" w:hAnsi="Calibri" w:cs="Calibri"/>
          <w:sz w:val="21"/>
          <w:szCs w:val="21"/>
        </w:rPr>
        <w:t xml:space="preserve">Distribuição </w:t>
      </w:r>
      <w:r w:rsidRPr="00092E24">
        <w:rPr>
          <w:rFonts w:ascii="Calibri" w:hAnsi="Calibri" w:cs="Calibri"/>
          <w:sz w:val="21"/>
          <w:szCs w:val="21"/>
        </w:rPr>
        <w:t>e nesta Escritura de Emissão são verdadeiras, consistentes, corretas e suficientes, permitindo aos investidores uma tomada de decisão fundamentada a respeito da Oferta</w:t>
      </w:r>
      <w:r w:rsidR="00A5253F" w:rsidRPr="00092E24">
        <w:rPr>
          <w:rFonts w:ascii="Calibri" w:hAnsi="Calibri" w:cs="Calibri"/>
          <w:sz w:val="21"/>
          <w:szCs w:val="21"/>
        </w:rPr>
        <w:t xml:space="preserve"> Restrita</w:t>
      </w:r>
      <w:r w:rsidRPr="00092E24">
        <w:rPr>
          <w:rFonts w:ascii="Calibri" w:hAnsi="Calibri" w:cs="Calibri"/>
          <w:sz w:val="21"/>
          <w:szCs w:val="21"/>
        </w:rPr>
        <w:t>;</w:t>
      </w:r>
    </w:p>
    <w:p w14:paraId="71E9A099" w14:textId="77777777" w:rsidR="003435B5" w:rsidRPr="00092E24" w:rsidRDefault="00727E78" w:rsidP="00BB510B">
      <w:pPr>
        <w:numPr>
          <w:ilvl w:val="2"/>
          <w:numId w:val="2"/>
        </w:numPr>
        <w:spacing w:after="140" w:line="280" w:lineRule="atLeast"/>
        <w:rPr>
          <w:rFonts w:ascii="Calibri" w:hAnsi="Calibri" w:cs="Calibri"/>
          <w:sz w:val="21"/>
          <w:szCs w:val="21"/>
        </w:rPr>
        <w:pPrChange w:id="558" w:author="Autor">
          <w:pPr>
            <w:numPr>
              <w:ilvl w:val="2"/>
              <w:numId w:val="2"/>
            </w:numPr>
            <w:tabs>
              <w:tab w:val="num" w:pos="1701"/>
            </w:tabs>
            <w:ind w:left="1701" w:hanging="992"/>
          </w:pPr>
        </w:pPrChange>
      </w:pPr>
      <w:r w:rsidRPr="00092E24">
        <w:rPr>
          <w:rFonts w:ascii="Calibri" w:hAnsi="Calibri" w:cs="Calibri"/>
          <w:sz w:val="21"/>
          <w:szCs w:val="21"/>
        </w:rPr>
        <w:t>as demonstrações financeiras da Emissora, relativas aos exercícios sociais encerrados em 31 de dezembro de 2009, 2010 e 2011 representam corretamente</w:t>
      </w:r>
      <w:r w:rsidR="008633FC" w:rsidRPr="00092E24">
        <w:rPr>
          <w:rFonts w:ascii="Calibri" w:hAnsi="Calibri" w:cs="Calibri"/>
          <w:sz w:val="21"/>
          <w:szCs w:val="21"/>
        </w:rPr>
        <w:t xml:space="preserve"> </w:t>
      </w:r>
      <w:r w:rsidR="004203FB" w:rsidRPr="00092E24">
        <w:rPr>
          <w:rFonts w:ascii="Calibri" w:hAnsi="Calibri" w:cs="Calibri"/>
          <w:sz w:val="21"/>
          <w:szCs w:val="21"/>
        </w:rPr>
        <w:t>, em to</w:t>
      </w:r>
      <w:r w:rsidR="008633FC" w:rsidRPr="00092E24">
        <w:rPr>
          <w:rFonts w:ascii="Calibri" w:hAnsi="Calibri" w:cs="Calibri"/>
          <w:sz w:val="21"/>
          <w:szCs w:val="21"/>
        </w:rPr>
        <w:t>dos os seus aspectos materiais,</w:t>
      </w:r>
      <w:r w:rsidRPr="00092E24">
        <w:rPr>
          <w:rFonts w:ascii="Calibri" w:hAnsi="Calibri" w:cs="Calibri"/>
          <w:sz w:val="21"/>
          <w:szCs w:val="21"/>
        </w:rPr>
        <w:t xml:space="preserve"> a posição patrimonial e financeira da Emissora naquelas datas e para aqueles períodos e foram devidamente elaboradas em conformidade com os princípios contábeis geralmente aceitos no Brasil;</w:t>
      </w:r>
    </w:p>
    <w:p w14:paraId="2AC303BF" w14:textId="77777777" w:rsidR="002F5D13" w:rsidRPr="00092E24" w:rsidRDefault="003435B5" w:rsidP="00BB510B">
      <w:pPr>
        <w:numPr>
          <w:ilvl w:val="2"/>
          <w:numId w:val="2"/>
        </w:numPr>
        <w:spacing w:after="140" w:line="280" w:lineRule="atLeast"/>
        <w:rPr>
          <w:rFonts w:ascii="Calibri" w:hAnsi="Calibri" w:cs="Calibri"/>
          <w:sz w:val="21"/>
          <w:szCs w:val="21"/>
        </w:rPr>
        <w:pPrChange w:id="559" w:author="Autor">
          <w:pPr>
            <w:numPr>
              <w:ilvl w:val="2"/>
              <w:numId w:val="2"/>
            </w:numPr>
            <w:tabs>
              <w:tab w:val="num" w:pos="1701"/>
            </w:tabs>
            <w:ind w:left="1701" w:hanging="992"/>
          </w:pPr>
        </w:pPrChange>
      </w:pPr>
      <w:r w:rsidRPr="00092E24">
        <w:rPr>
          <w:rFonts w:ascii="Calibri" w:hAnsi="Calibri" w:cs="Calibri"/>
          <w:sz w:val="21"/>
          <w:szCs w:val="21"/>
        </w:rPr>
        <w:t>exceto pelas leis, regulamentos, normas administrativas, decisões de ordem judicial, administrativa e/ou arbitral e determinações e/ou disposições contratuais que estão sendo questionadas de boa-fé nas esferas administrativa, judicial e/ou arbitral ou cujo descumprimento não afete de forma adversa relevante a capacidade da Emissora de honrar suas obrigações nos termos desta Escritura, a Emissora (a) está cumprindo as leis, regulamentos, normas administrativas e determinações dos órgãos governamentais, autarquias ou tribunais, aplicáveis à condução de seus negócios; (b) está em dia com o pagamento de todas as obrigações de natureza tributária (municipal, estadual e federal), trabalhista, previdenciária, ambiental e de quaisquer outras obrigações impostas por lei; (c) está cumprindo com todas as disposições contratuais relevantes a que está sujeita; e (d) declara que, não tem conhecimento da existência de qualquer ação ou procedimento judicial ou extrajudicial, procedimento administrativo ou arbitral, inquérito ou qualquer outro tipo de investigação governamental que possa vir a causar impacto substancial e adverso à Emissora, em suas condições financeiras ou em suas atividades, visando anular, alterar, invalidar, questionar ou de</w:t>
      </w:r>
      <w:r w:rsidR="002F5D13" w:rsidRPr="00092E24">
        <w:rPr>
          <w:rFonts w:ascii="Calibri" w:hAnsi="Calibri" w:cs="Calibri"/>
          <w:sz w:val="21"/>
          <w:szCs w:val="21"/>
        </w:rPr>
        <w:t xml:space="preserve"> qualquer forma afetar esta Escritura de Emissão,</w:t>
      </w:r>
      <w:r w:rsidR="00FB21AE" w:rsidRPr="00092E24">
        <w:rPr>
          <w:rFonts w:ascii="Calibri" w:hAnsi="Calibri" w:cs="Calibri"/>
          <w:sz w:val="21"/>
          <w:szCs w:val="21"/>
        </w:rPr>
        <w:t xml:space="preserve"> </w:t>
      </w:r>
      <w:r w:rsidR="002F5D13" w:rsidRPr="00092E24">
        <w:rPr>
          <w:rFonts w:ascii="Calibri" w:hAnsi="Calibri" w:cs="Calibri"/>
          <w:sz w:val="21"/>
          <w:szCs w:val="21"/>
        </w:rPr>
        <w:t>ou, ainda, que possa afetar a capacidade da Emissora de cumprir com as suas obrigações previstas nesta Esc</w:t>
      </w:r>
      <w:r w:rsidR="00FB21AE" w:rsidRPr="00092E24">
        <w:rPr>
          <w:rFonts w:ascii="Calibri" w:hAnsi="Calibri" w:cs="Calibri"/>
          <w:sz w:val="21"/>
          <w:szCs w:val="21"/>
        </w:rPr>
        <w:t>ritura de Emissão;</w:t>
      </w:r>
    </w:p>
    <w:p w14:paraId="16737B19" w14:textId="77777777" w:rsidR="003B09C2" w:rsidRPr="00092E24" w:rsidRDefault="003B09C2" w:rsidP="00BB510B">
      <w:pPr>
        <w:numPr>
          <w:ilvl w:val="2"/>
          <w:numId w:val="2"/>
        </w:numPr>
        <w:spacing w:after="140" w:line="280" w:lineRule="atLeast"/>
        <w:rPr>
          <w:rFonts w:ascii="Calibri" w:hAnsi="Calibri" w:cs="Calibri"/>
          <w:sz w:val="21"/>
          <w:szCs w:val="21"/>
        </w:rPr>
        <w:pPrChange w:id="560" w:author="Autor">
          <w:pPr>
            <w:numPr>
              <w:ilvl w:val="2"/>
              <w:numId w:val="2"/>
            </w:numPr>
            <w:tabs>
              <w:tab w:val="num" w:pos="1701"/>
            </w:tabs>
            <w:ind w:left="1701" w:hanging="992"/>
          </w:pPr>
        </w:pPrChange>
      </w:pPr>
      <w:r w:rsidRPr="00092E24">
        <w:rPr>
          <w:rFonts w:ascii="Calibri" w:hAnsi="Calibri" w:cs="Calibri"/>
          <w:sz w:val="21"/>
          <w:szCs w:val="21"/>
        </w:rPr>
        <w:t xml:space="preserve">nenhum registro, consentimento, autorização, aprovação, licença ou qualificação junto a qualquer autoridade governamental ou órgão regulatório é exigido para o cumprimento, pela Emissora, de suas obrigações nos termos </w:t>
      </w:r>
      <w:r w:rsidR="00E30E11" w:rsidRPr="00092E24">
        <w:rPr>
          <w:rFonts w:ascii="Calibri" w:hAnsi="Calibri" w:cs="Calibri"/>
          <w:sz w:val="21"/>
          <w:szCs w:val="21"/>
        </w:rPr>
        <w:t>desta Escritura de Emissão</w:t>
      </w:r>
      <w:r w:rsidRPr="00092E24">
        <w:rPr>
          <w:rFonts w:ascii="Calibri" w:hAnsi="Calibri" w:cs="Calibri"/>
          <w:sz w:val="21"/>
          <w:szCs w:val="21"/>
        </w:rPr>
        <w:t>, exceto pelo registro das Debêntures junto à CETIP, o qual estará em pleno vigor e efeito até a data de vencimento;</w:t>
      </w:r>
      <w:r w:rsidR="00E823AF" w:rsidRPr="00092E24">
        <w:rPr>
          <w:rFonts w:ascii="Calibri" w:hAnsi="Calibri" w:cs="Calibri"/>
          <w:sz w:val="21"/>
          <w:szCs w:val="21"/>
        </w:rPr>
        <w:t xml:space="preserve"> </w:t>
      </w:r>
      <w:r w:rsidR="00B539E7" w:rsidRPr="00092E24">
        <w:rPr>
          <w:rFonts w:ascii="Calibri" w:hAnsi="Calibri" w:cs="Calibri"/>
          <w:sz w:val="21"/>
          <w:szCs w:val="21"/>
        </w:rPr>
        <w:t>e</w:t>
      </w:r>
    </w:p>
    <w:p w14:paraId="67463736" w14:textId="77777777" w:rsidR="003B09C2" w:rsidRPr="00092E24" w:rsidRDefault="003B09C2" w:rsidP="00BB510B">
      <w:pPr>
        <w:numPr>
          <w:ilvl w:val="2"/>
          <w:numId w:val="2"/>
        </w:numPr>
        <w:spacing w:after="140" w:line="280" w:lineRule="atLeast"/>
        <w:rPr>
          <w:rFonts w:ascii="Calibri" w:hAnsi="Calibri" w:cs="Calibri"/>
          <w:sz w:val="21"/>
          <w:szCs w:val="21"/>
        </w:rPr>
        <w:pPrChange w:id="561" w:author="Autor">
          <w:pPr>
            <w:numPr>
              <w:ilvl w:val="2"/>
              <w:numId w:val="2"/>
            </w:numPr>
            <w:tabs>
              <w:tab w:val="num" w:pos="1701"/>
            </w:tabs>
            <w:ind w:left="1701" w:hanging="992"/>
          </w:pPr>
        </w:pPrChange>
      </w:pPr>
      <w:r w:rsidRPr="00092E24">
        <w:rPr>
          <w:rFonts w:ascii="Calibri" w:hAnsi="Calibri" w:cs="Calibri"/>
          <w:sz w:val="21"/>
          <w:szCs w:val="21"/>
        </w:rPr>
        <w:t xml:space="preserve">tem plena ciência e concorda integralmente com a forma de divulgação e apuração da </w:t>
      </w:r>
      <w:r w:rsidR="005A5B13" w:rsidRPr="00092E24">
        <w:rPr>
          <w:rFonts w:ascii="Calibri" w:hAnsi="Calibri" w:cs="Calibri"/>
          <w:sz w:val="21"/>
          <w:szCs w:val="21"/>
        </w:rPr>
        <w:t>Taxa DI-Over</w:t>
      </w:r>
      <w:r w:rsidRPr="00092E24">
        <w:rPr>
          <w:rFonts w:ascii="Calibri" w:hAnsi="Calibri" w:cs="Calibri"/>
          <w:sz w:val="21"/>
          <w:szCs w:val="21"/>
        </w:rPr>
        <w:t>, divulgada pela CETIP, e que a forma de cálculo da Remuneração foi acordada por livre vontade da Emissora, em observância ao princípio da boa-fé.</w:t>
      </w:r>
    </w:p>
    <w:p w14:paraId="0BC0F740" w14:textId="77777777" w:rsidR="00670221" w:rsidRPr="00092E24" w:rsidRDefault="00670221" w:rsidP="00BB510B">
      <w:pPr>
        <w:numPr>
          <w:ilvl w:val="1"/>
          <w:numId w:val="2"/>
        </w:numPr>
        <w:spacing w:after="140" w:line="280" w:lineRule="atLeast"/>
        <w:rPr>
          <w:rFonts w:ascii="Calibri" w:hAnsi="Calibri"/>
          <w:smallCaps/>
          <w:sz w:val="21"/>
          <w:szCs w:val="21"/>
          <w:u w:val="single"/>
        </w:rPr>
        <w:pPrChange w:id="562" w:author="Autor">
          <w:pPr>
            <w:numPr>
              <w:ilvl w:val="1"/>
              <w:numId w:val="2"/>
            </w:numPr>
            <w:tabs>
              <w:tab w:val="num" w:pos="709"/>
            </w:tabs>
            <w:ind w:left="709" w:hanging="709"/>
          </w:pPr>
        </w:pPrChange>
      </w:pPr>
      <w:bookmarkStart w:id="563" w:name="_DV_M410"/>
      <w:bookmarkStart w:id="564" w:name="_DV_M411"/>
      <w:bookmarkStart w:id="565" w:name="_DV_M412"/>
      <w:bookmarkStart w:id="566" w:name="_DV_M413"/>
      <w:bookmarkStart w:id="567" w:name="_DV_M414"/>
      <w:bookmarkStart w:id="568" w:name="_Ref130286824"/>
      <w:bookmarkEnd w:id="563"/>
      <w:bookmarkEnd w:id="564"/>
      <w:bookmarkEnd w:id="565"/>
      <w:bookmarkEnd w:id="566"/>
      <w:bookmarkEnd w:id="567"/>
      <w:r w:rsidRPr="00092E24">
        <w:rPr>
          <w:rFonts w:ascii="Calibri" w:hAnsi="Calibri" w:cs="Calibri"/>
          <w:sz w:val="21"/>
          <w:szCs w:val="21"/>
        </w:rPr>
        <w:t xml:space="preserve">Na hipótese de quaisquer das declarações prestadas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_Ref130286814 \r \p \h </w:instrText>
      </w:r>
      <w:r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10.1 acima</w:t>
      </w:r>
      <w:r w:rsidRPr="00092E24">
        <w:rPr>
          <w:rFonts w:ascii="Calibri" w:hAnsi="Calibri" w:cs="Calibri"/>
          <w:sz w:val="21"/>
          <w:szCs w:val="21"/>
        </w:rPr>
        <w:fldChar w:fldCharType="end"/>
      </w:r>
      <w:r w:rsidRPr="00092E24">
        <w:rPr>
          <w:rFonts w:ascii="Calibri" w:hAnsi="Calibri" w:cs="Calibri"/>
          <w:sz w:val="21"/>
          <w:szCs w:val="21"/>
        </w:rPr>
        <w:t xml:space="preserve"> </w:t>
      </w:r>
      <w:r w:rsidR="005B77E3" w:rsidRPr="00092E24">
        <w:rPr>
          <w:rFonts w:ascii="Calibri" w:hAnsi="Calibri" w:cs="Calibri"/>
          <w:sz w:val="21"/>
          <w:szCs w:val="21"/>
        </w:rPr>
        <w:t>provarem</w:t>
      </w:r>
      <w:r w:rsidRPr="00092E24">
        <w:rPr>
          <w:rFonts w:ascii="Calibri" w:hAnsi="Calibri" w:cs="Calibri"/>
          <w:sz w:val="21"/>
          <w:szCs w:val="21"/>
        </w:rPr>
        <w:t>-se incorretas por quaisquer razões, a Emissora compromete-se a notificar o Agente Fiduciário em até 30 (trinta) dias a contar da data em que a Emissora tomar conhecimento desse fato.</w:t>
      </w:r>
    </w:p>
    <w:bookmarkEnd w:id="568"/>
    <w:p w14:paraId="04DA038F" w14:textId="77777777" w:rsidR="00A26B95" w:rsidRPr="00092E24" w:rsidRDefault="00A26B95" w:rsidP="00BB510B">
      <w:pPr>
        <w:spacing w:after="140" w:line="280" w:lineRule="atLeast"/>
        <w:ind w:left="709"/>
        <w:rPr>
          <w:rFonts w:ascii="Calibri" w:hAnsi="Calibri" w:cs="Calibri"/>
          <w:smallCaps/>
          <w:sz w:val="21"/>
          <w:szCs w:val="21"/>
          <w:u w:val="single"/>
        </w:rPr>
        <w:pPrChange w:id="569" w:author="Autor">
          <w:pPr>
            <w:ind w:left="709"/>
          </w:pPr>
        </w:pPrChange>
      </w:pPr>
    </w:p>
    <w:p w14:paraId="3AC725FE" w14:textId="77777777" w:rsidR="00A26B95" w:rsidRPr="00092E24" w:rsidRDefault="00A26B95" w:rsidP="00BB510B">
      <w:pPr>
        <w:numPr>
          <w:ilvl w:val="0"/>
          <w:numId w:val="2"/>
        </w:numPr>
        <w:spacing w:after="140" w:line="280" w:lineRule="atLeast"/>
        <w:rPr>
          <w:rFonts w:ascii="Calibri" w:hAnsi="Calibri" w:cs="Calibri"/>
          <w:smallCaps/>
          <w:sz w:val="21"/>
          <w:szCs w:val="21"/>
          <w:u w:val="single"/>
        </w:rPr>
        <w:pPrChange w:id="570" w:author="Autor">
          <w:pPr>
            <w:numPr>
              <w:numId w:val="2"/>
            </w:numPr>
            <w:tabs>
              <w:tab w:val="num" w:pos="709"/>
            </w:tabs>
            <w:ind w:left="709" w:hanging="709"/>
          </w:pPr>
        </w:pPrChange>
      </w:pPr>
      <w:r w:rsidRPr="00092E24">
        <w:rPr>
          <w:rFonts w:ascii="Calibri" w:hAnsi="Calibri" w:cs="Calibri"/>
          <w:smallCaps/>
          <w:sz w:val="21"/>
          <w:szCs w:val="21"/>
          <w:u w:val="single"/>
        </w:rPr>
        <w:t>Despesas</w:t>
      </w:r>
    </w:p>
    <w:p w14:paraId="05095F16" w14:textId="77777777" w:rsidR="00926A08" w:rsidRPr="00092E24" w:rsidRDefault="00926A08" w:rsidP="00BB510B">
      <w:pPr>
        <w:numPr>
          <w:ilvl w:val="1"/>
          <w:numId w:val="2"/>
        </w:numPr>
        <w:spacing w:after="140" w:line="280" w:lineRule="atLeast"/>
        <w:rPr>
          <w:rFonts w:ascii="Calibri" w:hAnsi="Calibri" w:cs="Calibri"/>
          <w:sz w:val="21"/>
          <w:szCs w:val="21"/>
        </w:rPr>
        <w:pPrChange w:id="571" w:author="Autor">
          <w:pPr>
            <w:numPr>
              <w:ilvl w:val="1"/>
              <w:numId w:val="2"/>
            </w:numPr>
            <w:tabs>
              <w:tab w:val="num" w:pos="709"/>
            </w:tabs>
            <w:ind w:left="709" w:hanging="709"/>
          </w:pPr>
        </w:pPrChange>
      </w:pPr>
      <w:r w:rsidRPr="00092E24">
        <w:rPr>
          <w:rFonts w:ascii="Calibri" w:hAnsi="Calibri" w:cs="Calibri"/>
          <w:sz w:val="21"/>
          <w:szCs w:val="21"/>
        </w:rPr>
        <w:t xml:space="preserve">Correrão por conta da </w:t>
      </w:r>
      <w:r w:rsidR="00E30E11" w:rsidRPr="00092E24">
        <w:rPr>
          <w:rFonts w:ascii="Calibri" w:hAnsi="Calibri" w:cs="Calibri"/>
          <w:sz w:val="21"/>
          <w:szCs w:val="21"/>
        </w:rPr>
        <w:t>Emissora</w:t>
      </w:r>
      <w:r w:rsidRPr="00092E24">
        <w:rPr>
          <w:rFonts w:ascii="Calibri" w:hAnsi="Calibri" w:cs="Calibri"/>
          <w:sz w:val="21"/>
          <w:szCs w:val="21"/>
        </w:rPr>
        <w:t xml:space="preserve"> todos os custos incorridos com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ou com a estruturação, emissão, registro e execução das Debêntures</w:t>
      </w:r>
      <w:r w:rsidR="00E823AF" w:rsidRPr="00092E24">
        <w:rPr>
          <w:rFonts w:ascii="Calibri" w:hAnsi="Calibri" w:cs="Calibri"/>
          <w:sz w:val="21"/>
          <w:szCs w:val="21"/>
        </w:rPr>
        <w:t xml:space="preserve">, da Oferta Restrita, </w:t>
      </w:r>
      <w:r w:rsidR="009A342C" w:rsidRPr="00092E24">
        <w:rPr>
          <w:rFonts w:ascii="Calibri" w:hAnsi="Calibri" w:cs="Calibri"/>
          <w:sz w:val="21"/>
          <w:szCs w:val="21"/>
        </w:rPr>
        <w:t>da Alienação Fiduciária do Imóvel</w:t>
      </w:r>
      <w:r w:rsidR="00E823AF" w:rsidRPr="00092E24">
        <w:rPr>
          <w:rFonts w:ascii="Calibri" w:hAnsi="Calibri" w:cs="Calibri"/>
          <w:sz w:val="21"/>
          <w:szCs w:val="21"/>
        </w:rPr>
        <w:t>, conforme aplicável</w:t>
      </w:r>
      <w:r w:rsidRPr="00092E24">
        <w:rPr>
          <w:rFonts w:ascii="Calibri" w:hAnsi="Calibri" w:cs="Calibri"/>
          <w:sz w:val="21"/>
          <w:szCs w:val="21"/>
        </w:rPr>
        <w:t xml:space="preserve">, incluindo publicações, inscrições, registros, contratação do Agente Fiduciário, </w:t>
      </w:r>
      <w:r w:rsidR="00E823AF" w:rsidRPr="00092E24">
        <w:rPr>
          <w:rFonts w:ascii="Calibri" w:hAnsi="Calibri" w:cs="Calibri"/>
          <w:sz w:val="21"/>
          <w:szCs w:val="21"/>
        </w:rPr>
        <w:t xml:space="preserve">do </w:t>
      </w:r>
      <w:r w:rsidR="00B539E7" w:rsidRPr="00092E24">
        <w:rPr>
          <w:rFonts w:ascii="Calibri" w:hAnsi="Calibri" w:cs="Calibri"/>
          <w:sz w:val="21"/>
          <w:szCs w:val="21"/>
        </w:rPr>
        <w:t>Banco</w:t>
      </w:r>
      <w:r w:rsidR="001A1AA4" w:rsidRPr="00092E24">
        <w:rPr>
          <w:rFonts w:ascii="Calibri" w:hAnsi="Calibri" w:cs="Calibri"/>
          <w:sz w:val="21"/>
          <w:szCs w:val="21"/>
        </w:rPr>
        <w:t xml:space="preserve"> </w:t>
      </w:r>
      <w:ins w:id="572" w:author="Autor">
        <w:r w:rsidR="001A1AA4" w:rsidRPr="00092E24">
          <w:rPr>
            <w:rFonts w:ascii="Calibri" w:hAnsi="Calibri" w:cs="Calibri"/>
            <w:sz w:val="21"/>
            <w:szCs w:val="21"/>
          </w:rPr>
          <w:t>Liquidante de Emissão e Escriturador</w:t>
        </w:r>
        <w:r w:rsidR="00B539E7" w:rsidRPr="00092E24">
          <w:rPr>
            <w:rFonts w:ascii="Calibri" w:hAnsi="Calibri" w:cs="Calibri"/>
            <w:sz w:val="21"/>
            <w:szCs w:val="21"/>
          </w:rPr>
          <w:t xml:space="preserve"> </w:t>
        </w:r>
      </w:ins>
      <w:r w:rsidR="00B539E7" w:rsidRPr="00092E24">
        <w:rPr>
          <w:rFonts w:ascii="Calibri" w:hAnsi="Calibri" w:cs="Calibri"/>
          <w:sz w:val="21"/>
          <w:szCs w:val="21"/>
        </w:rPr>
        <w:t>Mandatário</w:t>
      </w:r>
      <w:r w:rsidR="00E823AF" w:rsidRPr="00092E24">
        <w:rPr>
          <w:rFonts w:ascii="Calibri" w:hAnsi="Calibri" w:cs="Calibri"/>
          <w:sz w:val="21"/>
          <w:szCs w:val="21"/>
        </w:rPr>
        <w:t xml:space="preserve">, </w:t>
      </w:r>
      <w:r w:rsidRPr="00092E24">
        <w:rPr>
          <w:rFonts w:ascii="Calibri" w:hAnsi="Calibri" w:cs="Calibri"/>
          <w:sz w:val="21"/>
          <w:szCs w:val="21"/>
        </w:rPr>
        <w:t>da Instituição Depositária</w:t>
      </w:r>
      <w:r w:rsidR="00E823AF" w:rsidRPr="00092E24">
        <w:rPr>
          <w:rFonts w:ascii="Calibri" w:hAnsi="Calibri" w:cs="Calibri"/>
          <w:sz w:val="21"/>
          <w:szCs w:val="21"/>
        </w:rPr>
        <w:t>, da CETIP</w:t>
      </w:r>
      <w:r w:rsidRPr="00092E24">
        <w:rPr>
          <w:rFonts w:ascii="Calibri" w:hAnsi="Calibri" w:cs="Calibri"/>
          <w:sz w:val="21"/>
          <w:szCs w:val="21"/>
        </w:rPr>
        <w:t xml:space="preserve"> e d</w:t>
      </w:r>
      <w:r w:rsidR="00E823AF" w:rsidRPr="00092E24">
        <w:rPr>
          <w:rFonts w:ascii="Calibri" w:hAnsi="Calibri" w:cs="Calibri"/>
          <w:sz w:val="21"/>
          <w:szCs w:val="21"/>
        </w:rPr>
        <w:t>os demais</w:t>
      </w:r>
      <w:r w:rsidRPr="00092E24">
        <w:rPr>
          <w:rFonts w:ascii="Calibri" w:hAnsi="Calibri" w:cs="Calibri"/>
          <w:sz w:val="21"/>
          <w:szCs w:val="21"/>
        </w:rPr>
        <w:t xml:space="preserve"> prestadores de serviços e quaisquer outros custos relacionados às Debêntures</w:t>
      </w:r>
      <w:r w:rsidR="00670221" w:rsidRPr="00092E24">
        <w:rPr>
          <w:rFonts w:ascii="Calibri" w:hAnsi="Calibri" w:cs="Calibri"/>
          <w:sz w:val="21"/>
          <w:szCs w:val="21"/>
        </w:rPr>
        <w:t>.</w:t>
      </w:r>
      <w:r w:rsidR="00FB21AE" w:rsidRPr="00092E24">
        <w:rPr>
          <w:rFonts w:ascii="Calibri" w:hAnsi="Calibri" w:cs="Calibri"/>
          <w:sz w:val="21"/>
          <w:szCs w:val="21"/>
        </w:rPr>
        <w:t xml:space="preserve"> </w:t>
      </w:r>
    </w:p>
    <w:p w14:paraId="5391925A" w14:textId="77777777" w:rsidR="00926A08" w:rsidRPr="00092E24" w:rsidRDefault="00926A08" w:rsidP="00BB510B">
      <w:pPr>
        <w:spacing w:after="140" w:line="280" w:lineRule="atLeast"/>
        <w:rPr>
          <w:rFonts w:ascii="Calibri" w:hAnsi="Calibri" w:cs="Calibri"/>
          <w:sz w:val="21"/>
          <w:szCs w:val="21"/>
        </w:rPr>
        <w:pPrChange w:id="573" w:author="Autor">
          <w:pPr/>
        </w:pPrChange>
      </w:pPr>
    </w:p>
    <w:p w14:paraId="12A86BDA" w14:textId="77777777" w:rsidR="00926A08" w:rsidRPr="00092E24" w:rsidRDefault="00926A08" w:rsidP="00BB510B">
      <w:pPr>
        <w:numPr>
          <w:ilvl w:val="0"/>
          <w:numId w:val="2"/>
        </w:numPr>
        <w:spacing w:after="140" w:line="280" w:lineRule="atLeast"/>
        <w:rPr>
          <w:rFonts w:ascii="Calibri" w:hAnsi="Calibri" w:cs="Calibri"/>
          <w:smallCaps/>
          <w:sz w:val="21"/>
          <w:szCs w:val="21"/>
          <w:u w:val="single"/>
        </w:rPr>
        <w:pPrChange w:id="574" w:author="Autor">
          <w:pPr>
            <w:numPr>
              <w:numId w:val="2"/>
            </w:numPr>
            <w:tabs>
              <w:tab w:val="num" w:pos="709"/>
            </w:tabs>
            <w:ind w:left="709" w:hanging="709"/>
          </w:pPr>
        </w:pPrChange>
      </w:pPr>
      <w:r w:rsidRPr="00092E24">
        <w:rPr>
          <w:rFonts w:ascii="Calibri" w:hAnsi="Calibri" w:cs="Calibri"/>
          <w:smallCaps/>
          <w:sz w:val="21"/>
          <w:szCs w:val="21"/>
          <w:u w:val="single"/>
        </w:rPr>
        <w:t>Renúncia</w:t>
      </w:r>
    </w:p>
    <w:p w14:paraId="623E45E9" w14:textId="77777777" w:rsidR="00926A08" w:rsidRPr="00092E24" w:rsidRDefault="00926A08" w:rsidP="00BB510B">
      <w:pPr>
        <w:numPr>
          <w:ilvl w:val="1"/>
          <w:numId w:val="2"/>
        </w:numPr>
        <w:spacing w:after="140" w:line="280" w:lineRule="atLeast"/>
        <w:rPr>
          <w:rFonts w:ascii="Calibri" w:hAnsi="Calibri" w:cs="Calibri"/>
          <w:sz w:val="21"/>
          <w:szCs w:val="21"/>
        </w:rPr>
        <w:pPrChange w:id="575" w:author="Autor">
          <w:pPr>
            <w:numPr>
              <w:ilvl w:val="1"/>
              <w:numId w:val="2"/>
            </w:numPr>
            <w:tabs>
              <w:tab w:val="num" w:pos="709"/>
            </w:tabs>
            <w:ind w:left="709" w:hanging="709"/>
          </w:pPr>
        </w:pPrChange>
      </w:pPr>
      <w:r w:rsidRPr="00092E24">
        <w:rPr>
          <w:rFonts w:ascii="Calibri" w:hAnsi="Calibri" w:cs="Calibri"/>
          <w:sz w:val="21"/>
          <w:szCs w:val="21"/>
        </w:rPr>
        <w:t xml:space="preserve">Não se presume a renúncia a qualquer dos direitos decorrentes desta Escritura de Emissão. </w:t>
      </w:r>
      <w:r w:rsidR="0086373F" w:rsidRPr="00092E24">
        <w:rPr>
          <w:rFonts w:ascii="Calibri" w:hAnsi="Calibri" w:cs="Calibri"/>
          <w:sz w:val="21"/>
          <w:szCs w:val="21"/>
        </w:rPr>
        <w:t>Dessa forma, n</w:t>
      </w:r>
      <w:r w:rsidRPr="00092E24">
        <w:rPr>
          <w:rFonts w:ascii="Calibri" w:hAnsi="Calibri" w:cs="Calibri"/>
          <w:sz w:val="21"/>
          <w:szCs w:val="21"/>
        </w:rPr>
        <w:t xml:space="preserve">enhum atraso, omissão ou liberalidade no exercício de qualquer direito ou faculdade que caiba ao Agente Fiduciário e/ou aos </w:t>
      </w:r>
      <w:r w:rsidR="002742DD" w:rsidRPr="00092E24">
        <w:rPr>
          <w:rFonts w:ascii="Calibri" w:hAnsi="Calibri" w:cs="Calibri"/>
          <w:sz w:val="21"/>
          <w:szCs w:val="21"/>
        </w:rPr>
        <w:t>Debenturista</w:t>
      </w:r>
      <w:r w:rsidRPr="00092E24">
        <w:rPr>
          <w:rFonts w:ascii="Calibri" w:hAnsi="Calibri" w:cs="Calibri"/>
          <w:sz w:val="21"/>
          <w:szCs w:val="21"/>
        </w:rPr>
        <w:t xml:space="preserve">s em razão de qualquer inadimplemento da </w:t>
      </w:r>
      <w:r w:rsidR="00E30E11" w:rsidRPr="00092E24">
        <w:rPr>
          <w:rFonts w:ascii="Calibri" w:hAnsi="Calibri" w:cs="Calibri"/>
          <w:sz w:val="21"/>
          <w:szCs w:val="21"/>
        </w:rPr>
        <w:t>Emissora</w:t>
      </w:r>
      <w:r w:rsidRPr="00092E24">
        <w:rPr>
          <w:rFonts w:ascii="Calibri" w:hAnsi="Calibri" w:cs="Calibri"/>
          <w:sz w:val="21"/>
          <w:szCs w:val="21"/>
        </w:rPr>
        <w:t xml:space="preserve"> prejudicará o exercício de tal direito ou faculdade, ou será interpretado como renúncia ao mesmo ou concordância com tal inadimplemento, nem constituirá novação ou modificação de quaisquer outras obrigações assumidas pela </w:t>
      </w:r>
      <w:r w:rsidR="00E30E11" w:rsidRPr="00092E24">
        <w:rPr>
          <w:rFonts w:ascii="Calibri" w:hAnsi="Calibri" w:cs="Calibri"/>
          <w:sz w:val="21"/>
          <w:szCs w:val="21"/>
        </w:rPr>
        <w:t>Emissora</w:t>
      </w:r>
      <w:r w:rsidR="00DB0AFF" w:rsidRPr="00092E24">
        <w:rPr>
          <w:rFonts w:ascii="Calibri" w:hAnsi="Calibri" w:cs="Calibri"/>
          <w:sz w:val="21"/>
          <w:szCs w:val="21"/>
        </w:rPr>
        <w:t xml:space="preserve"> </w:t>
      </w:r>
      <w:r w:rsidRPr="00092E24">
        <w:rPr>
          <w:rFonts w:ascii="Calibri" w:hAnsi="Calibri" w:cs="Calibri"/>
          <w:sz w:val="21"/>
          <w:szCs w:val="21"/>
        </w:rPr>
        <w:t>nesta Escritura de Emissão ou precedente no tocante a qualquer outro inadimplemento ou atraso.</w:t>
      </w:r>
    </w:p>
    <w:p w14:paraId="0A0CF2EF" w14:textId="77777777" w:rsidR="00926A08" w:rsidRPr="00092E24" w:rsidRDefault="00926A08" w:rsidP="00BB510B">
      <w:pPr>
        <w:spacing w:after="140" w:line="280" w:lineRule="atLeast"/>
        <w:rPr>
          <w:rFonts w:ascii="Calibri" w:hAnsi="Calibri" w:cs="Calibri"/>
          <w:sz w:val="21"/>
          <w:szCs w:val="21"/>
        </w:rPr>
        <w:pPrChange w:id="576" w:author="Autor">
          <w:pPr/>
        </w:pPrChange>
      </w:pPr>
    </w:p>
    <w:p w14:paraId="2DD074E5" w14:textId="77777777" w:rsidR="00926A08" w:rsidRPr="00092E24" w:rsidRDefault="00926A08" w:rsidP="00BB510B">
      <w:pPr>
        <w:numPr>
          <w:ilvl w:val="0"/>
          <w:numId w:val="2"/>
        </w:numPr>
        <w:spacing w:after="140" w:line="280" w:lineRule="atLeast"/>
        <w:rPr>
          <w:rFonts w:ascii="Calibri" w:hAnsi="Calibri" w:cs="Calibri"/>
          <w:smallCaps/>
          <w:sz w:val="21"/>
          <w:szCs w:val="21"/>
        </w:rPr>
        <w:pPrChange w:id="577" w:author="Autor">
          <w:pPr>
            <w:numPr>
              <w:numId w:val="2"/>
            </w:numPr>
            <w:tabs>
              <w:tab w:val="num" w:pos="709"/>
            </w:tabs>
            <w:ind w:left="709" w:hanging="709"/>
          </w:pPr>
        </w:pPrChange>
      </w:pPr>
      <w:r w:rsidRPr="00092E24">
        <w:rPr>
          <w:rFonts w:ascii="Calibri" w:hAnsi="Calibri" w:cs="Calibri"/>
          <w:smallCaps/>
          <w:sz w:val="21"/>
          <w:szCs w:val="21"/>
          <w:u w:val="single"/>
        </w:rPr>
        <w:t>Título Executivo Extrajudicial e Execução Específica</w:t>
      </w:r>
    </w:p>
    <w:p w14:paraId="31214644" w14:textId="77777777" w:rsidR="00926A08" w:rsidRPr="00092E24" w:rsidRDefault="007762AC" w:rsidP="00BB510B">
      <w:pPr>
        <w:numPr>
          <w:ilvl w:val="1"/>
          <w:numId w:val="2"/>
        </w:numPr>
        <w:spacing w:after="140" w:line="280" w:lineRule="atLeast"/>
        <w:rPr>
          <w:rFonts w:ascii="Calibri" w:hAnsi="Calibri" w:cs="Calibri"/>
          <w:sz w:val="21"/>
          <w:szCs w:val="21"/>
        </w:rPr>
        <w:pPrChange w:id="578" w:author="Autor">
          <w:pPr>
            <w:numPr>
              <w:ilvl w:val="1"/>
              <w:numId w:val="2"/>
            </w:numPr>
            <w:tabs>
              <w:tab w:val="num" w:pos="709"/>
            </w:tabs>
            <w:ind w:left="709" w:hanging="709"/>
          </w:pPr>
        </w:pPrChange>
      </w:pPr>
      <w:r w:rsidRPr="00092E24">
        <w:rPr>
          <w:rFonts w:ascii="Calibri" w:hAnsi="Calibri" w:cs="Calibri"/>
          <w:sz w:val="21"/>
          <w:szCs w:val="21"/>
        </w:rPr>
        <w:t xml:space="preserve">Esta Escritura de Emissão e as Debêntures constituem títulos executivos extrajudiciais nos termos dos incisos I e II do artigo 585 do Código de Processo Civil, reconhecendo as </w:t>
      </w:r>
      <w:r w:rsidR="00A73726" w:rsidRPr="00092E24">
        <w:rPr>
          <w:rFonts w:ascii="Calibri" w:hAnsi="Calibri" w:cs="Calibri"/>
          <w:sz w:val="21"/>
          <w:szCs w:val="21"/>
        </w:rPr>
        <w:t>Partes</w:t>
      </w:r>
      <w:r w:rsidRPr="00092E24">
        <w:rPr>
          <w:rFonts w:ascii="Calibri" w:hAnsi="Calibri" w:cs="Calibri"/>
          <w:sz w:val="21"/>
          <w:szCs w:val="21"/>
        </w:rPr>
        <w:t>, desde já que, independentemente de quaisquer outras medidas cabíveis, as obrigações assumidas nos termos desta Escritura de Emissão comportam execução específica, submetendo-se às disposições dos artigos 461, 632 e seguintes do Código de Processo Civil, sem prejuízo do direito de declarar o vencimento antecipado das Debêntures nos termos desta Escritura de Emissão.</w:t>
      </w:r>
    </w:p>
    <w:p w14:paraId="649166B5" w14:textId="77777777" w:rsidR="00926A08" w:rsidRPr="00092E24" w:rsidRDefault="00926A08" w:rsidP="00BB510B">
      <w:pPr>
        <w:spacing w:after="140" w:line="280" w:lineRule="atLeast"/>
        <w:rPr>
          <w:rFonts w:ascii="Calibri" w:hAnsi="Calibri" w:cs="Calibri"/>
          <w:sz w:val="21"/>
          <w:szCs w:val="21"/>
        </w:rPr>
        <w:pPrChange w:id="579" w:author="Autor">
          <w:pPr/>
        </w:pPrChange>
      </w:pPr>
    </w:p>
    <w:p w14:paraId="391E1CF3" w14:textId="77777777" w:rsidR="00926A08" w:rsidRPr="00092E24" w:rsidRDefault="00926A08" w:rsidP="00BB510B">
      <w:pPr>
        <w:numPr>
          <w:ilvl w:val="0"/>
          <w:numId w:val="2"/>
        </w:numPr>
        <w:spacing w:after="140" w:line="280" w:lineRule="atLeast"/>
        <w:rPr>
          <w:rFonts w:ascii="Calibri" w:hAnsi="Calibri" w:cs="Calibri"/>
          <w:smallCaps/>
          <w:sz w:val="21"/>
          <w:szCs w:val="21"/>
          <w:u w:val="single"/>
        </w:rPr>
        <w:pPrChange w:id="580" w:author="Autor">
          <w:pPr>
            <w:numPr>
              <w:numId w:val="2"/>
            </w:numPr>
            <w:tabs>
              <w:tab w:val="num" w:pos="709"/>
            </w:tabs>
            <w:ind w:left="709" w:hanging="709"/>
          </w:pPr>
        </w:pPrChange>
      </w:pPr>
      <w:r w:rsidRPr="00092E24">
        <w:rPr>
          <w:rFonts w:ascii="Calibri" w:hAnsi="Calibri" w:cs="Calibri"/>
          <w:smallCaps/>
          <w:sz w:val="21"/>
          <w:szCs w:val="21"/>
          <w:u w:val="single"/>
        </w:rPr>
        <w:t>Disposições Gerais</w:t>
      </w:r>
    </w:p>
    <w:p w14:paraId="53495F08" w14:textId="77777777" w:rsidR="00926A08" w:rsidRPr="00092E24" w:rsidRDefault="00926A08" w:rsidP="00BB510B">
      <w:pPr>
        <w:numPr>
          <w:ilvl w:val="1"/>
          <w:numId w:val="2"/>
        </w:numPr>
        <w:spacing w:after="140" w:line="280" w:lineRule="atLeast"/>
        <w:rPr>
          <w:rFonts w:ascii="Calibri" w:hAnsi="Calibri" w:cs="Calibri"/>
          <w:sz w:val="21"/>
          <w:szCs w:val="21"/>
        </w:rPr>
        <w:pPrChange w:id="581" w:author="Autor">
          <w:pPr>
            <w:numPr>
              <w:ilvl w:val="1"/>
              <w:numId w:val="2"/>
            </w:numPr>
            <w:tabs>
              <w:tab w:val="num" w:pos="709"/>
            </w:tabs>
            <w:ind w:left="709" w:hanging="709"/>
          </w:pPr>
        </w:pPrChange>
      </w:pPr>
      <w:r w:rsidRPr="00092E24">
        <w:rPr>
          <w:rFonts w:ascii="Calibri" w:hAnsi="Calibri" w:cs="Calibri"/>
          <w:sz w:val="21"/>
          <w:szCs w:val="21"/>
        </w:rPr>
        <w:t xml:space="preserve">Esta Escritura de Emissão é celebrada em caráter irrevogável e irretratável, obrigando as </w:t>
      </w:r>
      <w:r w:rsidR="00A73726" w:rsidRPr="00092E24">
        <w:rPr>
          <w:rFonts w:ascii="Calibri" w:hAnsi="Calibri" w:cs="Calibri"/>
          <w:sz w:val="21"/>
          <w:szCs w:val="21"/>
        </w:rPr>
        <w:t>Partes</w:t>
      </w:r>
      <w:r w:rsidRPr="00092E24">
        <w:rPr>
          <w:rFonts w:ascii="Calibri" w:hAnsi="Calibri" w:cs="Calibri"/>
          <w:sz w:val="21"/>
          <w:szCs w:val="21"/>
        </w:rPr>
        <w:t xml:space="preserve"> e seus sucessores a qualquer título.</w:t>
      </w:r>
    </w:p>
    <w:p w14:paraId="40CF9E0F" w14:textId="77777777" w:rsidR="00926A08" w:rsidRPr="00092E24" w:rsidRDefault="00926A08" w:rsidP="00BB510B">
      <w:pPr>
        <w:numPr>
          <w:ilvl w:val="1"/>
          <w:numId w:val="2"/>
        </w:numPr>
        <w:spacing w:after="140" w:line="280" w:lineRule="atLeast"/>
        <w:rPr>
          <w:rFonts w:ascii="Calibri" w:hAnsi="Calibri" w:cs="Calibri"/>
          <w:sz w:val="21"/>
          <w:szCs w:val="21"/>
        </w:rPr>
        <w:pPrChange w:id="582" w:author="Autor">
          <w:pPr>
            <w:numPr>
              <w:ilvl w:val="1"/>
              <w:numId w:val="2"/>
            </w:numPr>
            <w:tabs>
              <w:tab w:val="num" w:pos="709"/>
            </w:tabs>
            <w:ind w:left="709" w:hanging="709"/>
          </w:pPr>
        </w:pPrChange>
      </w:pPr>
      <w:r w:rsidRPr="00092E24">
        <w:rPr>
          <w:rFonts w:ascii="Calibri" w:hAnsi="Calibri" w:cs="Calibri"/>
          <w:sz w:val="21"/>
          <w:szCs w:val="21"/>
        </w:rPr>
        <w:t xml:space="preserve">A invalidação ou nulidade, no todo ou em parte, de quaisquer das cláusulas desta Escritura de Emissão não afetará as demais, que permanecerão sempre válidas e eficazes até o cumprimento, pelas </w:t>
      </w:r>
      <w:r w:rsidR="00A73726" w:rsidRPr="00092E24">
        <w:rPr>
          <w:rFonts w:ascii="Calibri" w:hAnsi="Calibri" w:cs="Calibri"/>
          <w:sz w:val="21"/>
          <w:szCs w:val="21"/>
        </w:rPr>
        <w:t>Partes</w:t>
      </w:r>
      <w:r w:rsidRPr="00092E24">
        <w:rPr>
          <w:rFonts w:ascii="Calibri" w:hAnsi="Calibri" w:cs="Calibri"/>
          <w:sz w:val="21"/>
          <w:szCs w:val="21"/>
        </w:rPr>
        <w:t xml:space="preserve">, de todas as </w:t>
      </w:r>
      <w:r w:rsidR="00E54315" w:rsidRPr="00092E24">
        <w:rPr>
          <w:rFonts w:ascii="Calibri" w:hAnsi="Calibri" w:cs="Calibri"/>
          <w:sz w:val="21"/>
          <w:szCs w:val="21"/>
        </w:rPr>
        <w:t>suas obrigações aqui previstas.</w:t>
      </w:r>
      <w:r w:rsidRPr="00092E24">
        <w:rPr>
          <w:rFonts w:ascii="Calibri" w:hAnsi="Calibri" w:cs="Calibri"/>
          <w:sz w:val="21"/>
          <w:szCs w:val="21"/>
        </w:rPr>
        <w:t xml:space="preserve"> Ocorrendo a declaração de invalidação ou nulidade de qualquer cláusula desta Escritura de Emissão, as </w:t>
      </w:r>
      <w:r w:rsidR="00A73726" w:rsidRPr="00092E24">
        <w:rPr>
          <w:rFonts w:ascii="Calibri" w:hAnsi="Calibri" w:cs="Calibri"/>
          <w:sz w:val="21"/>
          <w:szCs w:val="21"/>
        </w:rPr>
        <w:t>Partes</w:t>
      </w:r>
      <w:r w:rsidRPr="00092E24">
        <w:rPr>
          <w:rFonts w:ascii="Calibri" w:hAnsi="Calibri" w:cs="Calibri"/>
          <w:sz w:val="21"/>
          <w:szCs w:val="21"/>
        </w:rPr>
        <w:t xml:space="preserve">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A73726" w:rsidRPr="00092E24">
        <w:rPr>
          <w:rFonts w:ascii="Calibri" w:hAnsi="Calibri" w:cs="Calibri"/>
          <w:sz w:val="21"/>
          <w:szCs w:val="21"/>
        </w:rPr>
        <w:t>Partes</w:t>
      </w:r>
      <w:r w:rsidRPr="00092E24">
        <w:rPr>
          <w:rFonts w:ascii="Calibri" w:hAnsi="Calibri" w:cs="Calibri"/>
          <w:sz w:val="21"/>
          <w:szCs w:val="21"/>
        </w:rPr>
        <w:t xml:space="preserve"> quando da negociação da cláusula invalidada ou nula e o contexto em que se insere.</w:t>
      </w:r>
    </w:p>
    <w:p w14:paraId="77EF6B5B" w14:textId="77777777" w:rsidR="00E47263" w:rsidRPr="00092E24" w:rsidRDefault="00DB0AFF" w:rsidP="00BB510B">
      <w:pPr>
        <w:numPr>
          <w:ilvl w:val="1"/>
          <w:numId w:val="2"/>
        </w:numPr>
        <w:spacing w:after="140" w:line="280" w:lineRule="atLeast"/>
        <w:rPr>
          <w:rFonts w:ascii="Calibri" w:hAnsi="Calibri" w:cs="Calibri"/>
          <w:sz w:val="21"/>
          <w:szCs w:val="21"/>
        </w:rPr>
        <w:pPrChange w:id="583" w:author="Autor">
          <w:pPr>
            <w:numPr>
              <w:ilvl w:val="1"/>
              <w:numId w:val="2"/>
            </w:numPr>
            <w:tabs>
              <w:tab w:val="num" w:pos="709"/>
            </w:tabs>
            <w:ind w:left="709" w:hanging="709"/>
          </w:pPr>
        </w:pPrChange>
      </w:pPr>
      <w:r w:rsidRPr="00092E24">
        <w:rPr>
          <w:rFonts w:ascii="Calibri" w:hAnsi="Calibri" w:cs="Calibri"/>
          <w:sz w:val="21"/>
          <w:szCs w:val="21"/>
        </w:rPr>
        <w:t xml:space="preserve">As </w:t>
      </w:r>
      <w:r w:rsidR="00A73726" w:rsidRPr="00092E24">
        <w:rPr>
          <w:rFonts w:ascii="Calibri" w:hAnsi="Calibri" w:cs="Calibri"/>
          <w:sz w:val="21"/>
          <w:szCs w:val="21"/>
        </w:rPr>
        <w:t>Partes</w:t>
      </w:r>
      <w:r w:rsidR="00E47263" w:rsidRPr="00092E24">
        <w:rPr>
          <w:rFonts w:ascii="Calibri" w:hAnsi="Calibri" w:cs="Calibri"/>
          <w:sz w:val="21"/>
          <w:szCs w:val="21"/>
        </w:rPr>
        <w:t xml:space="preserve"> declaram, mútua e expressamente, que </w:t>
      </w:r>
      <w:r w:rsidR="00E823AF" w:rsidRPr="00092E24">
        <w:rPr>
          <w:rFonts w:ascii="Calibri" w:hAnsi="Calibri" w:cs="Calibri"/>
          <w:sz w:val="21"/>
          <w:szCs w:val="21"/>
        </w:rPr>
        <w:t>esta</w:t>
      </w:r>
      <w:r w:rsidR="00E47263" w:rsidRPr="00092E24">
        <w:rPr>
          <w:rFonts w:ascii="Calibri" w:hAnsi="Calibri" w:cs="Calibri"/>
          <w:sz w:val="21"/>
          <w:szCs w:val="21"/>
        </w:rPr>
        <w:t xml:space="preserve"> Escritura de Emissão foi celebrada respeitando-se os princípios de probidade e de boa-fé, por livre, consciente e firme manifestação de vontade das </w:t>
      </w:r>
      <w:r w:rsidR="00A73726" w:rsidRPr="00092E24">
        <w:rPr>
          <w:rFonts w:ascii="Calibri" w:hAnsi="Calibri" w:cs="Calibri"/>
          <w:sz w:val="21"/>
          <w:szCs w:val="21"/>
        </w:rPr>
        <w:t>Partes</w:t>
      </w:r>
      <w:r w:rsidR="00E47263" w:rsidRPr="00092E24">
        <w:rPr>
          <w:rFonts w:ascii="Calibri" w:hAnsi="Calibri" w:cs="Calibri"/>
          <w:sz w:val="21"/>
          <w:szCs w:val="21"/>
        </w:rPr>
        <w:t xml:space="preserve"> e em perfeita relação de equidade.</w:t>
      </w:r>
    </w:p>
    <w:p w14:paraId="36F66DF5" w14:textId="77777777" w:rsidR="00E47263" w:rsidRPr="00092E24" w:rsidRDefault="00E47263" w:rsidP="00BB510B">
      <w:pPr>
        <w:numPr>
          <w:ilvl w:val="1"/>
          <w:numId w:val="2"/>
        </w:numPr>
        <w:spacing w:after="140" w:line="280" w:lineRule="atLeast"/>
        <w:rPr>
          <w:rFonts w:ascii="Calibri" w:hAnsi="Calibri" w:cs="Calibri"/>
          <w:sz w:val="21"/>
          <w:szCs w:val="21"/>
        </w:rPr>
        <w:pPrChange w:id="584" w:author="Autor">
          <w:pPr>
            <w:numPr>
              <w:ilvl w:val="1"/>
              <w:numId w:val="2"/>
            </w:numPr>
            <w:tabs>
              <w:tab w:val="num" w:pos="709"/>
            </w:tabs>
            <w:ind w:left="709" w:hanging="709"/>
          </w:pPr>
        </w:pPrChange>
      </w:pPr>
      <w:r w:rsidRPr="00092E24">
        <w:rPr>
          <w:rFonts w:ascii="Calibri" w:hAnsi="Calibri" w:cs="Calibri"/>
          <w:sz w:val="21"/>
          <w:szCs w:val="21"/>
        </w:rPr>
        <w:t xml:space="preserve">Os prazos estabelecidos na presente Escritura de Emissão serão computados de acordo com </w:t>
      </w:r>
      <w:r w:rsidR="002D36AB" w:rsidRPr="00092E24">
        <w:rPr>
          <w:rFonts w:ascii="Calibri" w:hAnsi="Calibri" w:cs="Calibri"/>
          <w:sz w:val="21"/>
          <w:szCs w:val="21"/>
        </w:rPr>
        <w:t>o disposto</w:t>
      </w:r>
      <w:r w:rsidRPr="00092E24">
        <w:rPr>
          <w:rFonts w:ascii="Calibri" w:hAnsi="Calibri" w:cs="Calibri"/>
          <w:sz w:val="21"/>
          <w:szCs w:val="21"/>
        </w:rPr>
        <w:t xml:space="preserve"> no </w:t>
      </w:r>
      <w:r w:rsidR="00F27808" w:rsidRPr="00092E24">
        <w:rPr>
          <w:rFonts w:ascii="Calibri" w:hAnsi="Calibri" w:cs="Calibri"/>
          <w:sz w:val="21"/>
          <w:szCs w:val="21"/>
        </w:rPr>
        <w:t xml:space="preserve">artigo </w:t>
      </w:r>
      <w:r w:rsidRPr="00092E24">
        <w:rPr>
          <w:rFonts w:ascii="Calibri" w:hAnsi="Calibri" w:cs="Calibri"/>
          <w:sz w:val="21"/>
          <w:szCs w:val="21"/>
        </w:rPr>
        <w:t>132 do Código Civil, sendo excluído o dia de início e incluído o do vencimento.</w:t>
      </w:r>
    </w:p>
    <w:p w14:paraId="26E51910" w14:textId="77777777" w:rsidR="008E5275" w:rsidRPr="00092E24" w:rsidRDefault="0086620A" w:rsidP="00BB510B">
      <w:pPr>
        <w:numPr>
          <w:ilvl w:val="1"/>
          <w:numId w:val="2"/>
        </w:numPr>
        <w:spacing w:after="140" w:line="280" w:lineRule="atLeast"/>
        <w:rPr>
          <w:rFonts w:ascii="Calibri" w:hAnsi="Calibri" w:cs="Calibri"/>
          <w:sz w:val="21"/>
          <w:szCs w:val="21"/>
        </w:rPr>
        <w:pPrChange w:id="585" w:author="Autor">
          <w:pPr>
            <w:numPr>
              <w:ilvl w:val="1"/>
              <w:numId w:val="2"/>
            </w:numPr>
            <w:tabs>
              <w:tab w:val="num" w:pos="709"/>
            </w:tabs>
            <w:ind w:left="709" w:hanging="709"/>
          </w:pPr>
        </w:pPrChange>
      </w:pPr>
      <w:r w:rsidRPr="00092E24">
        <w:rPr>
          <w:rFonts w:ascii="Calibri" w:hAnsi="Calibri" w:cs="Calibri"/>
          <w:sz w:val="21"/>
          <w:szCs w:val="21"/>
        </w:rPr>
        <w:t xml:space="preserve">O Agente Fiduciário não emitirá qualquer tipo de opinião ou fará qualquer juízo de valor sobre a orientação acerca de qualquer fato </w:t>
      </w:r>
      <w:r w:rsidR="00E823AF" w:rsidRPr="00092E24">
        <w:rPr>
          <w:rFonts w:ascii="Calibri" w:hAnsi="Calibri" w:cs="Calibri"/>
          <w:sz w:val="21"/>
          <w:szCs w:val="21"/>
        </w:rPr>
        <w:t>relacionado à Oferta Restrita</w:t>
      </w:r>
      <w:r w:rsidRPr="00092E24">
        <w:rPr>
          <w:rFonts w:ascii="Calibri" w:hAnsi="Calibri" w:cs="Calibri"/>
          <w:sz w:val="21"/>
          <w:szCs w:val="21"/>
        </w:rPr>
        <w:t xml:space="preserve"> que seja de competência de deliberação dos Debent</w:t>
      </w:r>
      <w:r w:rsidR="008E5275" w:rsidRPr="00092E24">
        <w:rPr>
          <w:rFonts w:ascii="Calibri" w:hAnsi="Calibri" w:cs="Calibri"/>
          <w:sz w:val="21"/>
          <w:szCs w:val="21"/>
        </w:rPr>
        <w:t>uristas, comprometendo-se, tão s</w:t>
      </w:r>
      <w:r w:rsidRPr="00092E24">
        <w:rPr>
          <w:rFonts w:ascii="Calibri" w:hAnsi="Calibri" w:cs="Calibri"/>
          <w:sz w:val="21"/>
          <w:szCs w:val="21"/>
        </w:rPr>
        <w:t>omente, a agir em conformidade com as instruções que lhe forem transmitidas pelos Debenturistas</w:t>
      </w:r>
      <w:r w:rsidR="008E5275" w:rsidRPr="00092E24">
        <w:rPr>
          <w:rFonts w:ascii="Calibri" w:hAnsi="Calibri" w:cs="Calibri"/>
          <w:sz w:val="21"/>
          <w:szCs w:val="21"/>
        </w:rPr>
        <w:t>,</w:t>
      </w:r>
      <w:r w:rsidRPr="00092E24">
        <w:rPr>
          <w:rFonts w:ascii="Calibri" w:hAnsi="Calibri" w:cs="Calibri"/>
          <w:sz w:val="21"/>
          <w:szCs w:val="21"/>
        </w:rPr>
        <w:t xml:space="preserve"> nos termos desta Escritura de Emissão. Neste sentido, o Agente Fiduciário não possui qualquer responsabilidade sobre o resultado ou sobre os efeitos jurídicos decorrentes do estrito cumprimento das orientações dos Debenturistas perante a Emissora, independentemente de eventuais prejuízos que venham a ser causados em decorrência de tal cumprimento. A atuação do Agente Fiduciário limita-se ao escopo da Instrução CVM 28 e dos artigos aplicáveis da Lei das Sociedades por Ações, estando </w:t>
      </w:r>
      <w:r w:rsidR="008E5275" w:rsidRPr="00092E24">
        <w:rPr>
          <w:rFonts w:ascii="Calibri" w:hAnsi="Calibri" w:cs="Calibri"/>
          <w:sz w:val="21"/>
          <w:szCs w:val="21"/>
        </w:rPr>
        <w:t>o Agente Fiduciário</w:t>
      </w:r>
      <w:r w:rsidRPr="00092E24">
        <w:rPr>
          <w:rFonts w:ascii="Calibri" w:hAnsi="Calibri" w:cs="Calibri"/>
          <w:sz w:val="21"/>
          <w:szCs w:val="21"/>
        </w:rPr>
        <w:t xml:space="preserve"> isento, sob qualquer forma ou pretexto, de qualquer responsabilidade adicional que não tenha decorrido da legislação aplicável.</w:t>
      </w:r>
    </w:p>
    <w:p w14:paraId="3DFF321C" w14:textId="77777777" w:rsidR="008E5275" w:rsidRPr="00092E24" w:rsidRDefault="008E5275" w:rsidP="00BB510B">
      <w:pPr>
        <w:numPr>
          <w:ilvl w:val="1"/>
          <w:numId w:val="2"/>
        </w:numPr>
        <w:spacing w:after="140" w:line="280" w:lineRule="atLeast"/>
        <w:rPr>
          <w:rFonts w:ascii="Calibri" w:hAnsi="Calibri" w:cs="Calibri"/>
          <w:sz w:val="21"/>
          <w:szCs w:val="21"/>
        </w:rPr>
        <w:pPrChange w:id="586" w:author="Autor">
          <w:pPr>
            <w:numPr>
              <w:ilvl w:val="1"/>
              <w:numId w:val="2"/>
            </w:numPr>
            <w:tabs>
              <w:tab w:val="num" w:pos="709"/>
            </w:tabs>
            <w:ind w:left="709" w:hanging="709"/>
          </w:pPr>
        </w:pPrChange>
      </w:pPr>
      <w:r w:rsidRPr="00092E24">
        <w:rPr>
          <w:rFonts w:ascii="Calibri" w:hAnsi="Calibri" w:cs="Calibri"/>
          <w:sz w:val="21"/>
          <w:szCs w:val="21"/>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sob qualquer hipótese, pela elaboração de documentos societários da Emissora.</w:t>
      </w:r>
    </w:p>
    <w:p w14:paraId="023237F7" w14:textId="77777777" w:rsidR="008E5275" w:rsidRPr="00092E24" w:rsidRDefault="008E5275" w:rsidP="00BB510B">
      <w:pPr>
        <w:numPr>
          <w:ilvl w:val="1"/>
          <w:numId w:val="2"/>
        </w:numPr>
        <w:spacing w:after="140" w:line="280" w:lineRule="atLeast"/>
        <w:rPr>
          <w:rFonts w:ascii="Calibri" w:hAnsi="Calibri" w:cs="Calibri"/>
          <w:sz w:val="21"/>
          <w:szCs w:val="21"/>
        </w:rPr>
        <w:pPrChange w:id="587" w:author="Autor">
          <w:pPr>
            <w:numPr>
              <w:ilvl w:val="1"/>
              <w:numId w:val="2"/>
            </w:numPr>
            <w:tabs>
              <w:tab w:val="num" w:pos="709"/>
            </w:tabs>
            <w:ind w:left="709" w:hanging="709"/>
          </w:pPr>
        </w:pPrChange>
      </w:pPr>
      <w:r w:rsidRPr="00092E24">
        <w:rPr>
          <w:rFonts w:ascii="Calibri" w:hAnsi="Calibri" w:cs="Calibri"/>
          <w:sz w:val="21"/>
          <w:szCs w:val="21"/>
        </w:rPr>
        <w:t>Os atos ou manifestações emitidas pelo Agente Fiduciário que criarem responsabilidade aos Debenturistas e/ou exonerarem terceiros de obrigações para com eles, bem como aqueles atos e/ou manifestações relacionados ao devido cumprimento das obrigações assumidas nesta Escritura de Emissão, somente serão válidos quando previamente assim deliberado pelos Debenturistas reunidos em Assembleia Geral de Debenturistas.</w:t>
      </w:r>
    </w:p>
    <w:p w14:paraId="5B999F66" w14:textId="77777777" w:rsidR="00926A08" w:rsidRPr="00092E24" w:rsidRDefault="00926A08" w:rsidP="00BB510B">
      <w:pPr>
        <w:spacing w:after="140" w:line="280" w:lineRule="atLeast"/>
        <w:rPr>
          <w:rFonts w:ascii="Calibri" w:hAnsi="Calibri" w:cs="Calibri"/>
          <w:sz w:val="21"/>
          <w:szCs w:val="21"/>
        </w:rPr>
        <w:pPrChange w:id="588" w:author="Autor">
          <w:pPr/>
        </w:pPrChange>
      </w:pPr>
    </w:p>
    <w:p w14:paraId="2F84ED64" w14:textId="77777777" w:rsidR="00412A39" w:rsidRPr="00092E24" w:rsidRDefault="00412A39" w:rsidP="00BB510B">
      <w:pPr>
        <w:numPr>
          <w:ilvl w:val="0"/>
          <w:numId w:val="2"/>
        </w:numPr>
        <w:spacing w:after="140" w:line="280" w:lineRule="atLeast"/>
        <w:rPr>
          <w:rFonts w:ascii="Calibri" w:hAnsi="Calibri" w:cs="Calibri"/>
          <w:smallCaps/>
          <w:sz w:val="21"/>
          <w:szCs w:val="21"/>
        </w:rPr>
        <w:pPrChange w:id="589" w:author="Autor">
          <w:pPr>
            <w:numPr>
              <w:numId w:val="2"/>
            </w:numPr>
            <w:tabs>
              <w:tab w:val="num" w:pos="709"/>
            </w:tabs>
            <w:ind w:left="709" w:hanging="709"/>
          </w:pPr>
        </w:pPrChange>
      </w:pPr>
      <w:r w:rsidRPr="00092E24">
        <w:rPr>
          <w:rFonts w:ascii="Calibri" w:hAnsi="Calibri" w:cs="Calibri"/>
          <w:smallCaps/>
          <w:sz w:val="21"/>
          <w:szCs w:val="21"/>
          <w:u w:val="single"/>
        </w:rPr>
        <w:t>Lei Aplicável</w:t>
      </w:r>
      <w:r w:rsidR="00C266B4" w:rsidRPr="00092E24">
        <w:rPr>
          <w:rFonts w:ascii="Calibri" w:hAnsi="Calibri" w:cs="Calibri"/>
          <w:smallCaps/>
          <w:sz w:val="21"/>
          <w:szCs w:val="21"/>
          <w:u w:val="single"/>
        </w:rPr>
        <w:t>; Foro</w:t>
      </w:r>
    </w:p>
    <w:p w14:paraId="1993DDF0" w14:textId="77777777" w:rsidR="00412A39" w:rsidRPr="00092E24" w:rsidRDefault="00412A39" w:rsidP="00BB510B">
      <w:pPr>
        <w:numPr>
          <w:ilvl w:val="1"/>
          <w:numId w:val="2"/>
        </w:numPr>
        <w:spacing w:after="140" w:line="280" w:lineRule="atLeast"/>
        <w:rPr>
          <w:rFonts w:ascii="Calibri" w:hAnsi="Calibri" w:cs="Calibri"/>
          <w:sz w:val="21"/>
          <w:szCs w:val="21"/>
        </w:rPr>
        <w:pPrChange w:id="590" w:author="Autor">
          <w:pPr>
            <w:numPr>
              <w:ilvl w:val="1"/>
              <w:numId w:val="2"/>
            </w:numPr>
            <w:tabs>
              <w:tab w:val="num" w:pos="709"/>
            </w:tabs>
            <w:ind w:left="709" w:hanging="709"/>
          </w:pPr>
        </w:pPrChange>
      </w:pPr>
      <w:r w:rsidRPr="00092E24">
        <w:rPr>
          <w:rFonts w:ascii="Calibri" w:hAnsi="Calibri" w:cs="Calibri"/>
          <w:sz w:val="21"/>
          <w:szCs w:val="21"/>
        </w:rPr>
        <w:t>Esta Escritura de Emissão é regida pelas leis da República Federativa do Brasil.</w:t>
      </w:r>
    </w:p>
    <w:p w14:paraId="58B5F409" w14:textId="77777777" w:rsidR="00926A08" w:rsidRPr="00092E24" w:rsidRDefault="00E45AC2" w:rsidP="00BB510B">
      <w:pPr>
        <w:numPr>
          <w:ilvl w:val="1"/>
          <w:numId w:val="2"/>
        </w:numPr>
        <w:spacing w:after="140" w:line="280" w:lineRule="atLeast"/>
        <w:rPr>
          <w:rFonts w:ascii="Calibri" w:hAnsi="Calibri" w:cs="Calibri"/>
          <w:sz w:val="21"/>
          <w:szCs w:val="21"/>
        </w:rPr>
        <w:pPrChange w:id="591" w:author="Autor">
          <w:pPr>
            <w:numPr>
              <w:ilvl w:val="1"/>
              <w:numId w:val="2"/>
            </w:numPr>
            <w:tabs>
              <w:tab w:val="num" w:pos="709"/>
            </w:tabs>
            <w:ind w:left="709" w:hanging="709"/>
          </w:pPr>
        </w:pPrChange>
      </w:pPr>
      <w:r w:rsidRPr="00092E24">
        <w:rPr>
          <w:rFonts w:ascii="Calibri" w:hAnsi="Calibri" w:cs="Calibri"/>
          <w:sz w:val="21"/>
          <w:szCs w:val="21"/>
        </w:rPr>
        <w:t>Fica eleito o foro</w:t>
      </w:r>
      <w:r w:rsidR="00926A08" w:rsidRPr="00092E24">
        <w:rPr>
          <w:rFonts w:ascii="Calibri" w:hAnsi="Calibri" w:cs="Calibri"/>
          <w:sz w:val="21"/>
          <w:szCs w:val="21"/>
        </w:rPr>
        <w:t xml:space="preserve"> da Comarca </w:t>
      </w:r>
      <w:r w:rsidR="0097392A" w:rsidRPr="00092E24">
        <w:rPr>
          <w:rFonts w:ascii="Calibri" w:hAnsi="Calibri" w:cs="Calibri"/>
          <w:sz w:val="21"/>
          <w:szCs w:val="21"/>
        </w:rPr>
        <w:t>de São Paulo</w:t>
      </w:r>
      <w:r w:rsidR="009C2FD8" w:rsidRPr="00092E24">
        <w:rPr>
          <w:rFonts w:ascii="Calibri" w:hAnsi="Calibri" w:cs="Calibri"/>
          <w:sz w:val="21"/>
          <w:szCs w:val="21"/>
        </w:rPr>
        <w:t xml:space="preserve">, </w:t>
      </w:r>
      <w:r w:rsidRPr="00092E24">
        <w:rPr>
          <w:rFonts w:ascii="Calibri" w:hAnsi="Calibri" w:cs="Calibri"/>
          <w:sz w:val="21"/>
          <w:szCs w:val="21"/>
        </w:rPr>
        <w:t xml:space="preserve">Estado </w:t>
      </w:r>
      <w:r w:rsidR="0097392A" w:rsidRPr="00092E24">
        <w:rPr>
          <w:rFonts w:ascii="Calibri" w:hAnsi="Calibri" w:cs="Calibri"/>
          <w:sz w:val="21"/>
          <w:szCs w:val="21"/>
        </w:rPr>
        <w:t>de São Paulo</w:t>
      </w:r>
      <w:r w:rsidR="00926A08" w:rsidRPr="00092E24">
        <w:rPr>
          <w:rFonts w:ascii="Calibri" w:hAnsi="Calibri" w:cs="Calibri"/>
          <w:sz w:val="21"/>
          <w:szCs w:val="21"/>
        </w:rPr>
        <w:t>, com exclusão de qualquer outro, por mais privilegiado que seja, para dirimir as questões porventura resultantes desta Escritura de Emissão.</w:t>
      </w:r>
    </w:p>
    <w:p w14:paraId="575FF1C8" w14:textId="77777777" w:rsidR="00926A08" w:rsidRPr="00092E24" w:rsidRDefault="00926A08" w:rsidP="00BB510B">
      <w:pPr>
        <w:spacing w:after="140" w:line="280" w:lineRule="atLeast"/>
        <w:rPr>
          <w:rFonts w:ascii="Calibri" w:hAnsi="Calibri" w:cs="Calibri"/>
          <w:sz w:val="21"/>
          <w:szCs w:val="21"/>
        </w:rPr>
        <w:pPrChange w:id="592" w:author="Autor">
          <w:pPr/>
        </w:pPrChange>
      </w:pPr>
      <w:r w:rsidRPr="00092E24">
        <w:rPr>
          <w:rFonts w:ascii="Calibri" w:hAnsi="Calibri" w:cs="Calibri"/>
          <w:sz w:val="21"/>
          <w:szCs w:val="21"/>
        </w:rPr>
        <w:t xml:space="preserve">Estando assim certas e ajustadas, as </w:t>
      </w:r>
      <w:r w:rsidR="00A73726" w:rsidRPr="00092E24">
        <w:rPr>
          <w:rFonts w:ascii="Calibri" w:hAnsi="Calibri" w:cs="Calibri"/>
          <w:sz w:val="21"/>
          <w:szCs w:val="21"/>
        </w:rPr>
        <w:t>Partes</w:t>
      </w:r>
      <w:r w:rsidRPr="00092E24">
        <w:rPr>
          <w:rFonts w:ascii="Calibri" w:hAnsi="Calibri" w:cs="Calibri"/>
          <w:sz w:val="21"/>
          <w:szCs w:val="21"/>
        </w:rPr>
        <w:t xml:space="preserve">, </w:t>
      </w:r>
      <w:r w:rsidR="007762AC" w:rsidRPr="00092E24">
        <w:rPr>
          <w:rFonts w:ascii="Calibri" w:hAnsi="Calibri" w:cs="Calibri"/>
          <w:sz w:val="21"/>
          <w:szCs w:val="21"/>
        </w:rPr>
        <w:t>obrigando-se</w:t>
      </w:r>
      <w:r w:rsidRPr="00092E24">
        <w:rPr>
          <w:rFonts w:ascii="Calibri" w:hAnsi="Calibri" w:cs="Calibri"/>
          <w:sz w:val="21"/>
          <w:szCs w:val="21"/>
        </w:rPr>
        <w:t xml:space="preserve"> por si e sucessores, firmam esta Escritura de Emissão em</w:t>
      </w:r>
      <w:r w:rsidR="00915ECA" w:rsidRPr="00092E24">
        <w:rPr>
          <w:rFonts w:ascii="Calibri" w:hAnsi="Calibri" w:cs="Calibri"/>
          <w:sz w:val="21"/>
          <w:szCs w:val="21"/>
        </w:rPr>
        <w:t xml:space="preserve"> </w:t>
      </w:r>
      <w:r w:rsidR="0004476F" w:rsidRPr="00092E24">
        <w:rPr>
          <w:rFonts w:ascii="Calibri" w:hAnsi="Calibri" w:cs="Calibri"/>
          <w:sz w:val="21"/>
          <w:szCs w:val="21"/>
        </w:rPr>
        <w:t>3</w:t>
      </w:r>
      <w:r w:rsidR="00E13843" w:rsidRPr="00092E24">
        <w:rPr>
          <w:rFonts w:ascii="Calibri" w:hAnsi="Calibri" w:cs="Calibri"/>
          <w:sz w:val="21"/>
          <w:szCs w:val="21"/>
        </w:rPr>
        <w:t> (</w:t>
      </w:r>
      <w:r w:rsidR="0004476F" w:rsidRPr="00092E24">
        <w:rPr>
          <w:rFonts w:ascii="Calibri" w:hAnsi="Calibri" w:cs="Calibri"/>
          <w:sz w:val="21"/>
          <w:szCs w:val="21"/>
        </w:rPr>
        <w:t>três</w:t>
      </w:r>
      <w:r w:rsidR="00E13843" w:rsidRPr="00092E24">
        <w:rPr>
          <w:rFonts w:ascii="Calibri" w:hAnsi="Calibri" w:cs="Calibri"/>
          <w:sz w:val="21"/>
          <w:szCs w:val="21"/>
        </w:rPr>
        <w:t xml:space="preserve">) </w:t>
      </w:r>
      <w:r w:rsidRPr="00092E24">
        <w:rPr>
          <w:rFonts w:ascii="Calibri" w:hAnsi="Calibri" w:cs="Calibri"/>
          <w:sz w:val="21"/>
          <w:szCs w:val="21"/>
        </w:rPr>
        <w:t>vias de igual teor e forma, juntamente com 2 (duas) testemunhas, que também o assinam.</w:t>
      </w:r>
    </w:p>
    <w:p w14:paraId="16CB70CE" w14:textId="20CB6A38" w:rsidR="00926A08" w:rsidRPr="00092E24" w:rsidRDefault="00013DBC" w:rsidP="00BB510B">
      <w:pPr>
        <w:spacing w:after="140" w:line="280" w:lineRule="atLeast"/>
        <w:jc w:val="center"/>
        <w:rPr>
          <w:rFonts w:ascii="Calibri" w:hAnsi="Calibri" w:cs="Calibri"/>
          <w:sz w:val="21"/>
          <w:szCs w:val="21"/>
        </w:rPr>
        <w:pPrChange w:id="593" w:author="Autor">
          <w:pPr>
            <w:jc w:val="center"/>
          </w:pPr>
        </w:pPrChange>
      </w:pPr>
      <w:r w:rsidRPr="00092E24">
        <w:rPr>
          <w:rFonts w:ascii="Calibri" w:hAnsi="Calibri" w:cs="Calibri"/>
          <w:sz w:val="21"/>
          <w:szCs w:val="21"/>
        </w:rPr>
        <w:t>São Paulo</w:t>
      </w:r>
      <w:r w:rsidR="00926A08" w:rsidRPr="00092E24">
        <w:rPr>
          <w:rFonts w:ascii="Calibri" w:hAnsi="Calibri" w:cs="Calibri"/>
          <w:sz w:val="21"/>
          <w:szCs w:val="21"/>
        </w:rPr>
        <w:t xml:space="preserve">, </w:t>
      </w:r>
      <w:del w:id="594" w:author="Autor">
        <w:r w:rsidR="00B318F2" w:rsidRPr="00B5168F">
          <w:rPr>
            <w:rFonts w:ascii="Calibri" w:hAnsi="Calibri" w:cs="Calibri"/>
            <w:sz w:val="21"/>
            <w:szCs w:val="21"/>
          </w:rPr>
          <w:delText>2</w:delText>
        </w:r>
        <w:r w:rsidR="0014011D">
          <w:rPr>
            <w:rFonts w:ascii="Calibri" w:hAnsi="Calibri" w:cs="Calibri"/>
            <w:sz w:val="21"/>
            <w:szCs w:val="21"/>
          </w:rPr>
          <w:delText>1</w:delText>
        </w:r>
      </w:del>
      <w:ins w:id="595" w:author="Autor">
        <w:r w:rsidR="00B318F2" w:rsidRPr="00092E24">
          <w:rPr>
            <w:rFonts w:ascii="Calibri" w:hAnsi="Calibri" w:cs="Calibri"/>
            <w:sz w:val="21"/>
            <w:szCs w:val="21"/>
            <w:highlight w:val="yellow"/>
          </w:rPr>
          <w:t>2</w:t>
        </w:r>
        <w:r w:rsidR="00652E00" w:rsidRPr="00092E24">
          <w:rPr>
            <w:rFonts w:ascii="Calibri" w:hAnsi="Calibri" w:cs="Calibri"/>
            <w:sz w:val="21"/>
            <w:szCs w:val="21"/>
            <w:highlight w:val="yellow"/>
          </w:rPr>
          <w:t>6</w:t>
        </w:r>
      </w:ins>
      <w:r w:rsidR="00857E3F" w:rsidRPr="00BB510B">
        <w:rPr>
          <w:rFonts w:ascii="Calibri" w:hAnsi="Calibri"/>
          <w:sz w:val="21"/>
          <w:highlight w:val="yellow"/>
          <w:rPrChange w:id="596" w:author="Autor">
            <w:rPr>
              <w:rFonts w:ascii="Calibri" w:hAnsi="Calibri"/>
              <w:sz w:val="21"/>
            </w:rPr>
          </w:rPrChange>
        </w:rPr>
        <w:t xml:space="preserve"> de </w:t>
      </w:r>
      <w:r w:rsidR="00B318F2" w:rsidRPr="00BB510B">
        <w:rPr>
          <w:rFonts w:ascii="Calibri" w:hAnsi="Calibri"/>
          <w:sz w:val="21"/>
          <w:highlight w:val="yellow"/>
          <w:rPrChange w:id="597" w:author="Autor">
            <w:rPr>
              <w:rFonts w:ascii="Calibri" w:hAnsi="Calibri"/>
              <w:sz w:val="21"/>
            </w:rPr>
          </w:rPrChange>
        </w:rPr>
        <w:t>dezembro</w:t>
      </w:r>
      <w:r w:rsidR="00857E3F" w:rsidRPr="00BB510B">
        <w:rPr>
          <w:rFonts w:ascii="Calibri" w:hAnsi="Calibri"/>
          <w:sz w:val="21"/>
          <w:highlight w:val="yellow"/>
          <w:rPrChange w:id="598" w:author="Autor">
            <w:rPr>
              <w:rFonts w:ascii="Calibri" w:hAnsi="Calibri"/>
              <w:sz w:val="21"/>
            </w:rPr>
          </w:rPrChange>
        </w:rPr>
        <w:t xml:space="preserve"> de </w:t>
      </w:r>
      <w:del w:id="599" w:author="Autor">
        <w:r w:rsidR="00857E3F" w:rsidRPr="00B5168F">
          <w:rPr>
            <w:rFonts w:ascii="Calibri" w:hAnsi="Calibri" w:cs="Calibri"/>
            <w:sz w:val="21"/>
            <w:szCs w:val="21"/>
          </w:rPr>
          <w:delText>2013</w:delText>
        </w:r>
        <w:r w:rsidR="00926A08" w:rsidRPr="00B5168F">
          <w:rPr>
            <w:rFonts w:ascii="Calibri" w:hAnsi="Calibri" w:cs="Calibri"/>
            <w:sz w:val="21"/>
            <w:szCs w:val="21"/>
          </w:rPr>
          <w:delText>.</w:delText>
        </w:r>
      </w:del>
      <w:ins w:id="600" w:author="Autor">
        <w:r w:rsidR="00857E3F" w:rsidRPr="00092E24">
          <w:rPr>
            <w:rFonts w:ascii="Calibri" w:hAnsi="Calibri" w:cs="Calibri"/>
            <w:sz w:val="21"/>
            <w:szCs w:val="21"/>
            <w:highlight w:val="yellow"/>
          </w:rPr>
          <w:t>201</w:t>
        </w:r>
        <w:r w:rsidR="00652E00" w:rsidRPr="00092E24">
          <w:rPr>
            <w:rFonts w:ascii="Calibri" w:hAnsi="Calibri" w:cs="Calibri"/>
            <w:sz w:val="21"/>
            <w:szCs w:val="21"/>
            <w:highlight w:val="yellow"/>
          </w:rPr>
          <w:t>2</w:t>
        </w:r>
        <w:r w:rsidR="00926A08" w:rsidRPr="00092E24">
          <w:rPr>
            <w:rFonts w:ascii="Calibri" w:hAnsi="Calibri" w:cs="Calibri"/>
            <w:sz w:val="21"/>
            <w:szCs w:val="21"/>
          </w:rPr>
          <w:t>.</w:t>
        </w:r>
        <w:r w:rsidR="00652E00" w:rsidRPr="00092E24">
          <w:rPr>
            <w:rFonts w:ascii="Calibri" w:hAnsi="Calibri" w:cs="Calibri"/>
            <w:sz w:val="21"/>
            <w:szCs w:val="21"/>
          </w:rPr>
          <w:t xml:space="preserve"> </w:t>
        </w:r>
        <w:r w:rsidR="00652E00" w:rsidRPr="00092E24">
          <w:rPr>
            <w:rFonts w:ascii="Calibri" w:hAnsi="Calibri" w:cs="Calibri"/>
            <w:b/>
            <w:sz w:val="21"/>
            <w:szCs w:val="21"/>
            <w:highlight w:val="yellow"/>
          </w:rPr>
          <w:t>[Nota: favor confirmar a data]</w:t>
        </w:r>
      </w:ins>
    </w:p>
    <w:p w14:paraId="15B35EF0" w14:textId="77777777" w:rsidR="00926A08" w:rsidRPr="00092E24" w:rsidRDefault="00926A08" w:rsidP="00BB510B">
      <w:pPr>
        <w:spacing w:after="140" w:line="280" w:lineRule="atLeast"/>
        <w:jc w:val="center"/>
        <w:rPr>
          <w:rFonts w:ascii="Calibri" w:hAnsi="Calibri" w:cs="Calibri"/>
          <w:sz w:val="21"/>
          <w:szCs w:val="21"/>
        </w:rPr>
        <w:pPrChange w:id="601" w:author="Autor">
          <w:pPr>
            <w:jc w:val="center"/>
          </w:pPr>
        </w:pPrChange>
      </w:pPr>
      <w:r w:rsidRPr="00092E24">
        <w:rPr>
          <w:rFonts w:ascii="Calibri" w:hAnsi="Calibri" w:cs="Calibri"/>
          <w:sz w:val="21"/>
          <w:szCs w:val="21"/>
        </w:rPr>
        <w:t>(As assinaturas seguem na</w:t>
      </w:r>
      <w:r w:rsidR="005F37A0" w:rsidRPr="00092E24">
        <w:rPr>
          <w:rFonts w:ascii="Calibri" w:hAnsi="Calibri" w:cs="Calibri"/>
          <w:sz w:val="21"/>
          <w:szCs w:val="21"/>
        </w:rPr>
        <w:t xml:space="preserve">s </w:t>
      </w:r>
      <w:r w:rsidR="00384605" w:rsidRPr="00092E24">
        <w:rPr>
          <w:rFonts w:ascii="Calibri" w:hAnsi="Calibri" w:cs="Calibri"/>
          <w:sz w:val="21"/>
          <w:szCs w:val="21"/>
        </w:rPr>
        <w:t>3</w:t>
      </w:r>
      <w:r w:rsidR="00E30E11" w:rsidRPr="00092E24">
        <w:rPr>
          <w:rFonts w:ascii="Calibri" w:hAnsi="Calibri" w:cs="Calibri"/>
          <w:sz w:val="21"/>
          <w:szCs w:val="21"/>
        </w:rPr>
        <w:t xml:space="preserve"> </w:t>
      </w:r>
      <w:r w:rsidR="005F37A0" w:rsidRPr="00092E24">
        <w:rPr>
          <w:rFonts w:ascii="Calibri" w:hAnsi="Calibri" w:cs="Calibri"/>
          <w:sz w:val="21"/>
          <w:szCs w:val="21"/>
        </w:rPr>
        <w:t>(</w:t>
      </w:r>
      <w:r w:rsidR="00E30E11" w:rsidRPr="00092E24">
        <w:rPr>
          <w:rFonts w:ascii="Calibri" w:hAnsi="Calibri" w:cs="Calibri"/>
          <w:sz w:val="21"/>
          <w:szCs w:val="21"/>
        </w:rPr>
        <w:t>três</w:t>
      </w:r>
      <w:r w:rsidR="005F37A0" w:rsidRPr="00092E24">
        <w:rPr>
          <w:rFonts w:ascii="Calibri" w:hAnsi="Calibri" w:cs="Calibri"/>
          <w:sz w:val="21"/>
          <w:szCs w:val="21"/>
        </w:rPr>
        <w:t>)</w:t>
      </w:r>
      <w:r w:rsidRPr="00092E24">
        <w:rPr>
          <w:rFonts w:ascii="Calibri" w:hAnsi="Calibri" w:cs="Calibri"/>
          <w:sz w:val="21"/>
          <w:szCs w:val="21"/>
        </w:rPr>
        <w:t xml:space="preserve"> página</w:t>
      </w:r>
      <w:r w:rsidR="005F37A0" w:rsidRPr="00092E24">
        <w:rPr>
          <w:rFonts w:ascii="Calibri" w:hAnsi="Calibri" w:cs="Calibri"/>
          <w:sz w:val="21"/>
          <w:szCs w:val="21"/>
        </w:rPr>
        <w:t>s</w:t>
      </w:r>
      <w:r w:rsidRPr="00092E24">
        <w:rPr>
          <w:rFonts w:ascii="Calibri" w:hAnsi="Calibri" w:cs="Calibri"/>
          <w:sz w:val="21"/>
          <w:szCs w:val="21"/>
        </w:rPr>
        <w:t xml:space="preserve"> seguinte</w:t>
      </w:r>
      <w:r w:rsidR="005F37A0" w:rsidRPr="00092E24">
        <w:rPr>
          <w:rFonts w:ascii="Calibri" w:hAnsi="Calibri" w:cs="Calibri"/>
          <w:sz w:val="21"/>
          <w:szCs w:val="21"/>
        </w:rPr>
        <w:t>s</w:t>
      </w:r>
      <w:r w:rsidRPr="00092E24">
        <w:rPr>
          <w:rFonts w:ascii="Calibri" w:hAnsi="Calibri" w:cs="Calibri"/>
          <w:sz w:val="21"/>
          <w:szCs w:val="21"/>
        </w:rPr>
        <w:t>).</w:t>
      </w:r>
    </w:p>
    <w:p w14:paraId="1D4DD756" w14:textId="77777777" w:rsidR="00C629E2" w:rsidRPr="00092E24" w:rsidRDefault="00C629E2" w:rsidP="00BB510B">
      <w:pPr>
        <w:spacing w:after="140" w:line="280" w:lineRule="atLeast"/>
        <w:rPr>
          <w:rFonts w:ascii="Calibri" w:hAnsi="Calibri" w:cs="Calibri"/>
          <w:sz w:val="21"/>
          <w:szCs w:val="21"/>
        </w:rPr>
        <w:sectPr w:rsidR="00C629E2" w:rsidRPr="00092E24" w:rsidSect="006063C3">
          <w:headerReference w:type="even" r:id="rId17"/>
          <w:headerReference w:type="default" r:id="rId18"/>
          <w:footerReference w:type="even" r:id="rId19"/>
          <w:footerReference w:type="default" r:id="rId20"/>
          <w:headerReference w:type="first" r:id="rId21"/>
          <w:footerReference w:type="first" r:id="rId22"/>
          <w:pgSz w:w="12242" w:h="15842" w:code="1"/>
          <w:pgMar w:top="1417" w:right="1701" w:bottom="1417" w:left="1701" w:header="720" w:footer="720" w:gutter="0"/>
          <w:cols w:space="720"/>
          <w:titlePg/>
          <w:docGrid w:linePitch="354"/>
        </w:sectPr>
        <w:pPrChange w:id="604" w:author="Autor">
          <w:pPr/>
        </w:pPrChange>
      </w:pPr>
    </w:p>
    <w:p w14:paraId="4E4AAFEB" w14:textId="77777777" w:rsidR="00A020B1" w:rsidRPr="00092E24" w:rsidRDefault="0084401E" w:rsidP="00BB510B">
      <w:pPr>
        <w:spacing w:after="140" w:line="280" w:lineRule="atLeast"/>
        <w:rPr>
          <w:rFonts w:ascii="Calibri" w:hAnsi="Calibri" w:cs="Calibri"/>
          <w:i/>
          <w:sz w:val="21"/>
          <w:szCs w:val="21"/>
        </w:rPr>
        <w:pPrChange w:id="605" w:author="Autor">
          <w:pPr/>
        </w:pPrChange>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915ECA" w:rsidRPr="00092E24">
        <w:rPr>
          <w:rFonts w:ascii="Calibri" w:hAnsi="Calibri" w:cs="Calibri"/>
          <w:i/>
          <w:sz w:val="21"/>
          <w:szCs w:val="21"/>
        </w:rPr>
        <w:t>– Página 1/</w:t>
      </w:r>
      <w:r w:rsidR="00384605" w:rsidRPr="00092E24">
        <w:rPr>
          <w:rFonts w:ascii="Calibri" w:hAnsi="Calibri" w:cs="Calibri"/>
          <w:i/>
          <w:sz w:val="21"/>
          <w:szCs w:val="21"/>
        </w:rPr>
        <w:t>3</w:t>
      </w:r>
      <w:r w:rsidR="00915ECA" w:rsidRPr="00092E24">
        <w:rPr>
          <w:rFonts w:ascii="Calibri" w:hAnsi="Calibri" w:cs="Calibri"/>
          <w:i/>
          <w:sz w:val="21"/>
          <w:szCs w:val="21"/>
        </w:rPr>
        <w:t>.</w:t>
      </w:r>
    </w:p>
    <w:p w14:paraId="224BB49F" w14:textId="77777777" w:rsidR="00926A08" w:rsidRPr="00092E24" w:rsidRDefault="00926A08" w:rsidP="00BB510B">
      <w:pPr>
        <w:spacing w:after="140" w:line="280" w:lineRule="atLeast"/>
        <w:rPr>
          <w:rFonts w:ascii="Calibri" w:hAnsi="Calibri" w:cs="Calibri"/>
          <w:sz w:val="21"/>
          <w:szCs w:val="21"/>
        </w:rPr>
        <w:pPrChange w:id="606" w:author="Autor">
          <w:pPr/>
        </w:pPrChange>
      </w:pPr>
    </w:p>
    <w:p w14:paraId="4D5D00F7" w14:textId="77777777" w:rsidR="00C266B4" w:rsidRPr="00092E24" w:rsidRDefault="00C266B4" w:rsidP="00BB510B">
      <w:pPr>
        <w:spacing w:after="140" w:line="280" w:lineRule="atLeast"/>
        <w:rPr>
          <w:rFonts w:ascii="Calibri" w:hAnsi="Calibri" w:cs="Calibri"/>
          <w:sz w:val="21"/>
          <w:szCs w:val="21"/>
        </w:rPr>
        <w:pPrChange w:id="607" w:author="Autor">
          <w:pPr/>
        </w:pPrChange>
      </w:pPr>
    </w:p>
    <w:p w14:paraId="03FAEF55" w14:textId="77777777" w:rsidR="00115BC5" w:rsidRPr="00092E24" w:rsidRDefault="00115BC5" w:rsidP="00BB510B">
      <w:pPr>
        <w:spacing w:after="140" w:line="280" w:lineRule="atLeast"/>
        <w:rPr>
          <w:rFonts w:ascii="Calibri" w:hAnsi="Calibri" w:cs="Calibri"/>
          <w:sz w:val="21"/>
          <w:szCs w:val="21"/>
        </w:rPr>
        <w:pPrChange w:id="608" w:author="Autor">
          <w:pPr/>
        </w:pPrChange>
      </w:pPr>
    </w:p>
    <w:p w14:paraId="4CBC3D0F" w14:textId="77777777" w:rsidR="00926A08" w:rsidRPr="00092E24" w:rsidRDefault="004C0AFE" w:rsidP="00BB510B">
      <w:pPr>
        <w:spacing w:after="140" w:line="280" w:lineRule="atLeast"/>
        <w:jc w:val="center"/>
        <w:rPr>
          <w:rFonts w:ascii="Calibri" w:hAnsi="Calibri" w:cs="Calibri"/>
          <w:smallCaps/>
          <w:sz w:val="21"/>
          <w:szCs w:val="21"/>
        </w:rPr>
        <w:pPrChange w:id="609" w:author="Autor">
          <w:pPr>
            <w:jc w:val="center"/>
          </w:pPr>
        </w:pPrChange>
      </w:pPr>
      <w:r w:rsidRPr="00092E24">
        <w:rPr>
          <w:rFonts w:ascii="Calibri" w:hAnsi="Calibri" w:cs="Calibri"/>
          <w:smallCaps/>
          <w:snapToGrid w:val="0"/>
          <w:sz w:val="21"/>
          <w:szCs w:val="21"/>
        </w:rPr>
        <w:t>Golf Village Empreendimentos Imobiliários</w:t>
      </w:r>
      <w:r w:rsidR="00384605" w:rsidRPr="00092E24">
        <w:rPr>
          <w:rFonts w:ascii="Calibri" w:hAnsi="Calibri" w:cs="Calibri"/>
          <w:smallCaps/>
          <w:snapToGrid w:val="0"/>
          <w:sz w:val="21"/>
          <w:szCs w:val="21"/>
        </w:rPr>
        <w:t xml:space="preserve"> </w:t>
      </w:r>
      <w:r w:rsidR="00A0491B" w:rsidRPr="00092E24">
        <w:rPr>
          <w:rFonts w:ascii="Calibri" w:hAnsi="Calibri" w:cs="Calibri"/>
          <w:smallCaps/>
          <w:snapToGrid w:val="0"/>
          <w:sz w:val="21"/>
          <w:szCs w:val="21"/>
        </w:rPr>
        <w:t>S.A.</w:t>
      </w:r>
    </w:p>
    <w:p w14:paraId="6C7F5697" w14:textId="77777777" w:rsidR="00FA05F4" w:rsidRPr="00092E24" w:rsidRDefault="00FA05F4" w:rsidP="00BB510B">
      <w:pPr>
        <w:spacing w:after="140" w:line="280" w:lineRule="atLeast"/>
        <w:rPr>
          <w:rFonts w:ascii="Calibri" w:hAnsi="Calibri" w:cs="Calibri"/>
          <w:sz w:val="21"/>
          <w:szCs w:val="21"/>
        </w:rPr>
        <w:pPrChange w:id="610" w:author="Autor">
          <w:pPr/>
        </w:pPrChange>
      </w:pPr>
    </w:p>
    <w:p w14:paraId="6C29DF81" w14:textId="77777777" w:rsidR="00C266B4" w:rsidRPr="00092E24" w:rsidRDefault="00C266B4" w:rsidP="00BB510B">
      <w:pPr>
        <w:spacing w:after="140" w:line="280" w:lineRule="atLeast"/>
        <w:rPr>
          <w:rFonts w:ascii="Calibri" w:hAnsi="Calibri" w:cs="Calibri"/>
          <w:sz w:val="21"/>
          <w:szCs w:val="21"/>
        </w:rPr>
        <w:pPrChange w:id="611" w:author="Autor">
          <w:pPr/>
        </w:pPrChange>
      </w:pPr>
    </w:p>
    <w:p w14:paraId="1D70536C" w14:textId="77777777" w:rsidR="00115BC5" w:rsidRPr="00092E24" w:rsidRDefault="00115BC5" w:rsidP="00BB510B">
      <w:pPr>
        <w:spacing w:after="140" w:line="280" w:lineRule="atLeast"/>
        <w:rPr>
          <w:rFonts w:ascii="Calibri" w:hAnsi="Calibri" w:cs="Calibri"/>
          <w:sz w:val="21"/>
          <w:szCs w:val="21"/>
        </w:rPr>
        <w:pPrChange w:id="612" w:author="Autor">
          <w:pPr/>
        </w:pPrChange>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115BC5" w:rsidRPr="00092E24" w14:paraId="677332E6" w14:textId="77777777">
        <w:tblPrEx>
          <w:tblCellMar>
            <w:top w:w="0" w:type="dxa"/>
            <w:bottom w:w="0" w:type="dxa"/>
          </w:tblCellMar>
        </w:tblPrEx>
        <w:trPr>
          <w:cantSplit/>
        </w:trPr>
        <w:tc>
          <w:tcPr>
            <w:tcW w:w="3615" w:type="dxa"/>
            <w:tcBorders>
              <w:top w:val="single" w:sz="6" w:space="0" w:color="auto"/>
            </w:tcBorders>
          </w:tcPr>
          <w:p w14:paraId="793D1DF0" w14:textId="77777777" w:rsidR="00115BC5" w:rsidRPr="00092E24" w:rsidRDefault="00115BC5" w:rsidP="00BB510B">
            <w:pPr>
              <w:spacing w:after="140" w:line="280" w:lineRule="atLeast"/>
              <w:rPr>
                <w:rFonts w:ascii="Calibri" w:hAnsi="Calibri" w:cs="Calibri"/>
                <w:sz w:val="21"/>
                <w:szCs w:val="21"/>
              </w:rPr>
              <w:pPrChange w:id="613" w:author="Autor">
                <w:pPr/>
              </w:pPrChange>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38B279DF" w14:textId="77777777" w:rsidR="00115BC5" w:rsidRPr="00092E24" w:rsidRDefault="00115BC5" w:rsidP="00BB510B">
            <w:pPr>
              <w:spacing w:after="140" w:line="280" w:lineRule="atLeast"/>
              <w:rPr>
                <w:rFonts w:ascii="Calibri" w:hAnsi="Calibri" w:cs="Calibri"/>
                <w:sz w:val="21"/>
                <w:szCs w:val="21"/>
              </w:rPr>
              <w:pPrChange w:id="614" w:author="Autor">
                <w:pPr/>
              </w:pPrChange>
            </w:pPr>
          </w:p>
        </w:tc>
        <w:tc>
          <w:tcPr>
            <w:tcW w:w="4111" w:type="dxa"/>
            <w:tcBorders>
              <w:top w:val="single" w:sz="6" w:space="0" w:color="auto"/>
            </w:tcBorders>
          </w:tcPr>
          <w:p w14:paraId="31FA3941" w14:textId="77777777" w:rsidR="00115BC5" w:rsidRPr="00092E24" w:rsidRDefault="00115BC5" w:rsidP="00BB510B">
            <w:pPr>
              <w:spacing w:after="140" w:line="280" w:lineRule="atLeast"/>
              <w:rPr>
                <w:rFonts w:ascii="Calibri" w:hAnsi="Calibri" w:cs="Calibri"/>
                <w:sz w:val="21"/>
                <w:szCs w:val="21"/>
              </w:rPr>
              <w:pPrChange w:id="615" w:author="Autor">
                <w:pPr/>
              </w:pPrChange>
            </w:pPr>
            <w:r w:rsidRPr="00092E24">
              <w:rPr>
                <w:rFonts w:ascii="Calibri" w:hAnsi="Calibri" w:cs="Calibri"/>
                <w:sz w:val="21"/>
                <w:szCs w:val="21"/>
              </w:rPr>
              <w:t>Nome:</w:t>
            </w:r>
            <w:r w:rsidRPr="00092E24">
              <w:rPr>
                <w:rFonts w:ascii="Calibri" w:hAnsi="Calibri" w:cs="Calibri"/>
                <w:sz w:val="21"/>
                <w:szCs w:val="21"/>
              </w:rPr>
              <w:br/>
              <w:t>Cargo:</w:t>
            </w:r>
          </w:p>
        </w:tc>
      </w:tr>
    </w:tbl>
    <w:p w14:paraId="49749BEA" w14:textId="77777777" w:rsidR="00E54315" w:rsidRPr="00092E24" w:rsidRDefault="00E54315" w:rsidP="00BB510B">
      <w:pPr>
        <w:spacing w:after="140" w:line="280" w:lineRule="atLeast"/>
        <w:rPr>
          <w:rFonts w:ascii="Calibri" w:hAnsi="Calibri" w:cs="Calibri"/>
          <w:smallCaps/>
          <w:sz w:val="21"/>
          <w:szCs w:val="21"/>
        </w:rPr>
        <w:pPrChange w:id="616" w:author="Autor">
          <w:pPr/>
        </w:pPrChange>
      </w:pPr>
    </w:p>
    <w:p w14:paraId="198E2B3D" w14:textId="77777777" w:rsidR="00C266B4" w:rsidRPr="00092E24" w:rsidRDefault="00C266B4" w:rsidP="00BB510B">
      <w:pPr>
        <w:spacing w:after="140" w:line="280" w:lineRule="atLeast"/>
        <w:rPr>
          <w:rFonts w:ascii="Calibri" w:hAnsi="Calibri" w:cs="Calibri"/>
          <w:smallCaps/>
          <w:sz w:val="21"/>
          <w:szCs w:val="21"/>
        </w:rPr>
        <w:sectPr w:rsidR="00C266B4" w:rsidRPr="00092E24" w:rsidSect="00AF483D">
          <w:headerReference w:type="first" r:id="rId23"/>
          <w:footerReference w:type="first" r:id="rId24"/>
          <w:pgSz w:w="12242" w:h="15842" w:code="121"/>
          <w:pgMar w:top="1417" w:right="1701" w:bottom="1417" w:left="1701" w:header="720" w:footer="720" w:gutter="0"/>
          <w:cols w:space="720"/>
          <w:titlePg/>
        </w:sectPr>
        <w:pPrChange w:id="617" w:author="Autor">
          <w:pPr/>
        </w:pPrChange>
      </w:pPr>
    </w:p>
    <w:p w14:paraId="7E1D84B8" w14:textId="77777777" w:rsidR="00E54315" w:rsidRPr="00092E24" w:rsidRDefault="0084401E" w:rsidP="00BB510B">
      <w:pPr>
        <w:spacing w:after="140" w:line="280" w:lineRule="atLeast"/>
        <w:rPr>
          <w:rFonts w:ascii="Calibri" w:hAnsi="Calibri" w:cs="Calibri"/>
          <w:i/>
          <w:sz w:val="21"/>
          <w:szCs w:val="21"/>
        </w:rPr>
        <w:pPrChange w:id="618" w:author="Autor">
          <w:pPr/>
        </w:pPrChange>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w:t>
      </w:r>
      <w:r w:rsidR="00384605" w:rsidRPr="00092E24">
        <w:rPr>
          <w:rFonts w:ascii="Calibri" w:hAnsi="Calibri" w:cs="Calibri"/>
          <w:i/>
          <w:sz w:val="21"/>
          <w:szCs w:val="21"/>
        </w:rPr>
        <w:t xml:space="preserve"> </w:t>
      </w:r>
      <w:r w:rsidR="00E54315" w:rsidRPr="00092E24">
        <w:rPr>
          <w:rFonts w:ascii="Calibri" w:hAnsi="Calibri" w:cs="Calibri"/>
          <w:i/>
          <w:sz w:val="21"/>
          <w:szCs w:val="21"/>
        </w:rPr>
        <w:t>Página 2/</w:t>
      </w:r>
      <w:r w:rsidR="00384605" w:rsidRPr="00092E24">
        <w:rPr>
          <w:rFonts w:ascii="Calibri" w:hAnsi="Calibri" w:cs="Calibri"/>
          <w:i/>
          <w:sz w:val="21"/>
          <w:szCs w:val="21"/>
        </w:rPr>
        <w:t>3</w:t>
      </w:r>
      <w:r w:rsidR="00E54315" w:rsidRPr="00092E24">
        <w:rPr>
          <w:rFonts w:ascii="Calibri" w:hAnsi="Calibri" w:cs="Calibri"/>
          <w:i/>
          <w:sz w:val="21"/>
          <w:szCs w:val="21"/>
        </w:rPr>
        <w:t>.</w:t>
      </w:r>
    </w:p>
    <w:p w14:paraId="4D798493" w14:textId="77777777" w:rsidR="00C629E2" w:rsidRPr="00092E24" w:rsidRDefault="00C629E2" w:rsidP="00BB510B">
      <w:pPr>
        <w:spacing w:after="140" w:line="280" w:lineRule="atLeast"/>
        <w:rPr>
          <w:rFonts w:ascii="Calibri" w:hAnsi="Calibri" w:cs="Calibri"/>
          <w:smallCaps/>
          <w:sz w:val="21"/>
          <w:szCs w:val="21"/>
        </w:rPr>
        <w:pPrChange w:id="619" w:author="Autor">
          <w:pPr/>
        </w:pPrChange>
      </w:pPr>
    </w:p>
    <w:p w14:paraId="49DFCD73" w14:textId="77777777" w:rsidR="00E54315" w:rsidRPr="00092E24" w:rsidRDefault="00E54315" w:rsidP="00BB510B">
      <w:pPr>
        <w:spacing w:after="140" w:line="280" w:lineRule="atLeast"/>
        <w:rPr>
          <w:rFonts w:ascii="Calibri" w:hAnsi="Calibri" w:cs="Calibri"/>
          <w:smallCaps/>
          <w:sz w:val="21"/>
          <w:szCs w:val="21"/>
        </w:rPr>
        <w:pPrChange w:id="620" w:author="Autor">
          <w:pPr/>
        </w:pPrChange>
      </w:pPr>
    </w:p>
    <w:p w14:paraId="29D98AA6" w14:textId="77777777" w:rsidR="00E54315" w:rsidRPr="00092E24" w:rsidRDefault="00E54315" w:rsidP="00BB510B">
      <w:pPr>
        <w:spacing w:after="140" w:line="280" w:lineRule="atLeast"/>
        <w:rPr>
          <w:rFonts w:ascii="Calibri" w:hAnsi="Calibri" w:cs="Calibri"/>
          <w:smallCaps/>
          <w:sz w:val="21"/>
          <w:szCs w:val="21"/>
        </w:rPr>
        <w:pPrChange w:id="621" w:author="Autor">
          <w:pPr/>
        </w:pPrChange>
      </w:pPr>
    </w:p>
    <w:p w14:paraId="19A8BBED" w14:textId="77777777" w:rsidR="0084401E" w:rsidRPr="00092E24" w:rsidRDefault="0084401E" w:rsidP="00BB510B">
      <w:pPr>
        <w:spacing w:after="140" w:line="280" w:lineRule="atLeast"/>
        <w:rPr>
          <w:rFonts w:ascii="Calibri" w:hAnsi="Calibri" w:cs="Calibri"/>
          <w:sz w:val="21"/>
          <w:szCs w:val="21"/>
        </w:rPr>
        <w:pPrChange w:id="622" w:author="Autor">
          <w:pPr/>
        </w:pPrChange>
      </w:pPr>
    </w:p>
    <w:p w14:paraId="793E40B8" w14:textId="77777777" w:rsidR="0084401E" w:rsidRPr="00092E24" w:rsidRDefault="004C0AFE" w:rsidP="00BB510B">
      <w:pPr>
        <w:spacing w:after="140" w:line="280" w:lineRule="atLeast"/>
        <w:jc w:val="center"/>
        <w:rPr>
          <w:rFonts w:ascii="Calibri" w:hAnsi="Calibri" w:cs="Calibri"/>
          <w:smallCaps/>
          <w:snapToGrid w:val="0"/>
          <w:sz w:val="21"/>
          <w:szCs w:val="21"/>
        </w:rPr>
        <w:pPrChange w:id="623" w:author="Autor">
          <w:pPr>
            <w:jc w:val="center"/>
          </w:pPr>
        </w:pPrChange>
      </w:pPr>
      <w:r w:rsidRPr="00092E24">
        <w:rPr>
          <w:rFonts w:ascii="Calibri" w:hAnsi="Calibri" w:cs="Calibri"/>
          <w:smallCaps/>
          <w:snapToGrid w:val="0"/>
          <w:sz w:val="21"/>
          <w:szCs w:val="21"/>
        </w:rPr>
        <w:t>Oliveira Trust</w:t>
      </w:r>
      <w:r w:rsidR="00EA02C2" w:rsidRPr="00092E24">
        <w:rPr>
          <w:rFonts w:ascii="Calibri" w:hAnsi="Calibri" w:cs="Calibri"/>
          <w:smallCaps/>
          <w:snapToGrid w:val="0"/>
          <w:sz w:val="21"/>
          <w:szCs w:val="21"/>
        </w:rPr>
        <w:t xml:space="preserve"> DTVM </w:t>
      </w:r>
      <w:r w:rsidRPr="00092E24">
        <w:rPr>
          <w:rFonts w:ascii="Calibri" w:hAnsi="Calibri" w:cs="Calibri"/>
          <w:smallCaps/>
          <w:snapToGrid w:val="0"/>
          <w:sz w:val="21"/>
          <w:szCs w:val="21"/>
        </w:rPr>
        <w:t>S.A.</w:t>
      </w:r>
    </w:p>
    <w:p w14:paraId="6445D9F0" w14:textId="77777777" w:rsidR="0084401E" w:rsidRPr="00092E24" w:rsidRDefault="0084401E" w:rsidP="00BB510B">
      <w:pPr>
        <w:spacing w:after="140" w:line="280" w:lineRule="atLeast"/>
        <w:rPr>
          <w:rFonts w:ascii="Calibri" w:hAnsi="Calibri" w:cs="Calibri"/>
          <w:sz w:val="21"/>
          <w:szCs w:val="21"/>
        </w:rPr>
        <w:pPrChange w:id="624" w:author="Autor">
          <w:pPr/>
        </w:pPrChange>
      </w:pPr>
    </w:p>
    <w:p w14:paraId="66C6B935" w14:textId="77777777" w:rsidR="0084401E" w:rsidRPr="00092E24" w:rsidRDefault="0084401E" w:rsidP="00BB510B">
      <w:pPr>
        <w:spacing w:after="140" w:line="280" w:lineRule="atLeast"/>
        <w:rPr>
          <w:rFonts w:ascii="Calibri" w:hAnsi="Calibri" w:cs="Calibri"/>
          <w:sz w:val="21"/>
          <w:szCs w:val="21"/>
        </w:rPr>
        <w:pPrChange w:id="625" w:author="Autor">
          <w:pPr/>
        </w:pPrChange>
      </w:pPr>
    </w:p>
    <w:p w14:paraId="70BC0B1B" w14:textId="77777777" w:rsidR="0084401E" w:rsidRPr="00092E24" w:rsidRDefault="0084401E" w:rsidP="00BB510B">
      <w:pPr>
        <w:spacing w:after="140" w:line="280" w:lineRule="atLeast"/>
        <w:rPr>
          <w:rFonts w:ascii="Calibri" w:hAnsi="Calibri" w:cs="Calibri"/>
          <w:sz w:val="21"/>
          <w:szCs w:val="21"/>
        </w:rPr>
        <w:pPrChange w:id="626" w:author="Autor">
          <w:pPr/>
        </w:pPrChange>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84401E" w:rsidRPr="00092E24" w14:paraId="597EFF4C" w14:textId="77777777" w:rsidTr="00B078D9">
        <w:tblPrEx>
          <w:tblCellMar>
            <w:top w:w="0" w:type="dxa"/>
            <w:bottom w:w="0" w:type="dxa"/>
          </w:tblCellMar>
        </w:tblPrEx>
        <w:trPr>
          <w:cantSplit/>
        </w:trPr>
        <w:tc>
          <w:tcPr>
            <w:tcW w:w="3615" w:type="dxa"/>
            <w:tcBorders>
              <w:top w:val="single" w:sz="6" w:space="0" w:color="auto"/>
            </w:tcBorders>
          </w:tcPr>
          <w:p w14:paraId="7902F760" w14:textId="77777777" w:rsidR="0084401E" w:rsidRPr="00092E24" w:rsidRDefault="0084401E" w:rsidP="00BB510B">
            <w:pPr>
              <w:spacing w:after="140" w:line="280" w:lineRule="atLeast"/>
              <w:rPr>
                <w:rFonts w:ascii="Calibri" w:hAnsi="Calibri" w:cs="Calibri"/>
                <w:sz w:val="21"/>
                <w:szCs w:val="21"/>
              </w:rPr>
              <w:pPrChange w:id="627" w:author="Autor">
                <w:pPr/>
              </w:pPrChange>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01D925B9" w14:textId="77777777" w:rsidR="0084401E" w:rsidRPr="00092E24" w:rsidRDefault="0084401E" w:rsidP="00BB510B">
            <w:pPr>
              <w:spacing w:after="140" w:line="280" w:lineRule="atLeast"/>
              <w:rPr>
                <w:rFonts w:ascii="Calibri" w:hAnsi="Calibri" w:cs="Calibri"/>
                <w:sz w:val="21"/>
                <w:szCs w:val="21"/>
              </w:rPr>
              <w:pPrChange w:id="628" w:author="Autor">
                <w:pPr/>
              </w:pPrChange>
            </w:pPr>
          </w:p>
        </w:tc>
        <w:tc>
          <w:tcPr>
            <w:tcW w:w="4111" w:type="dxa"/>
            <w:tcBorders>
              <w:top w:val="single" w:sz="6" w:space="0" w:color="auto"/>
            </w:tcBorders>
          </w:tcPr>
          <w:p w14:paraId="0288E9D3" w14:textId="77777777" w:rsidR="0084401E" w:rsidRPr="00092E24" w:rsidRDefault="0084401E" w:rsidP="00BB510B">
            <w:pPr>
              <w:spacing w:after="140" w:line="280" w:lineRule="atLeast"/>
              <w:rPr>
                <w:rFonts w:ascii="Calibri" w:hAnsi="Calibri" w:cs="Calibri"/>
                <w:sz w:val="21"/>
                <w:szCs w:val="21"/>
              </w:rPr>
              <w:pPrChange w:id="629" w:author="Autor">
                <w:pPr/>
              </w:pPrChange>
            </w:pPr>
            <w:r w:rsidRPr="00092E24">
              <w:rPr>
                <w:rFonts w:ascii="Calibri" w:hAnsi="Calibri" w:cs="Calibri"/>
                <w:sz w:val="21"/>
                <w:szCs w:val="21"/>
              </w:rPr>
              <w:t>Nome:</w:t>
            </w:r>
            <w:r w:rsidRPr="00092E24">
              <w:rPr>
                <w:rFonts w:ascii="Calibri" w:hAnsi="Calibri" w:cs="Calibri"/>
                <w:sz w:val="21"/>
                <w:szCs w:val="21"/>
              </w:rPr>
              <w:br/>
              <w:t>Cargo:</w:t>
            </w:r>
          </w:p>
        </w:tc>
      </w:tr>
    </w:tbl>
    <w:p w14:paraId="7814E78F" w14:textId="77777777" w:rsidR="0084401E" w:rsidRPr="00092E24" w:rsidRDefault="0084401E" w:rsidP="00BB510B">
      <w:pPr>
        <w:spacing w:after="140" w:line="280" w:lineRule="atLeast"/>
        <w:rPr>
          <w:rFonts w:ascii="Calibri" w:hAnsi="Calibri" w:cs="Calibri"/>
          <w:smallCaps/>
          <w:sz w:val="21"/>
          <w:szCs w:val="21"/>
        </w:rPr>
        <w:pPrChange w:id="630" w:author="Autor">
          <w:pPr/>
        </w:pPrChange>
      </w:pPr>
    </w:p>
    <w:p w14:paraId="55045328" w14:textId="77777777" w:rsidR="006B73B8" w:rsidRPr="00092E24" w:rsidRDefault="006B73B8" w:rsidP="00BB510B">
      <w:pPr>
        <w:spacing w:after="140" w:line="280" w:lineRule="atLeast"/>
        <w:rPr>
          <w:rFonts w:ascii="Calibri" w:hAnsi="Calibri" w:cs="Calibri"/>
          <w:smallCaps/>
          <w:sz w:val="21"/>
          <w:szCs w:val="21"/>
        </w:rPr>
        <w:pPrChange w:id="631" w:author="Autor">
          <w:pPr/>
        </w:pPrChange>
      </w:pPr>
    </w:p>
    <w:p w14:paraId="21F70943" w14:textId="77777777" w:rsidR="00E54315" w:rsidRPr="00092E24" w:rsidRDefault="00E54315" w:rsidP="00BB510B">
      <w:pPr>
        <w:spacing w:after="140" w:line="280" w:lineRule="atLeast"/>
        <w:rPr>
          <w:rFonts w:ascii="Calibri" w:hAnsi="Calibri" w:cs="Calibri"/>
          <w:smallCaps/>
          <w:sz w:val="21"/>
          <w:szCs w:val="21"/>
        </w:rPr>
        <w:pPrChange w:id="632" w:author="Autor">
          <w:pPr/>
        </w:pPrChange>
      </w:pPr>
    </w:p>
    <w:p w14:paraId="1D2B201D" w14:textId="77777777" w:rsidR="00E54315" w:rsidRPr="00092E24" w:rsidRDefault="00E54315" w:rsidP="00BB510B">
      <w:pPr>
        <w:spacing w:after="140" w:line="280" w:lineRule="atLeast"/>
        <w:rPr>
          <w:rFonts w:ascii="Calibri" w:hAnsi="Calibri" w:cs="Calibri"/>
          <w:smallCaps/>
          <w:sz w:val="21"/>
          <w:szCs w:val="21"/>
        </w:rPr>
        <w:sectPr w:rsidR="00E54315" w:rsidRPr="00092E24" w:rsidSect="00AF483D">
          <w:pgSz w:w="12242" w:h="15842" w:code="121"/>
          <w:pgMar w:top="1417" w:right="1701" w:bottom="1417" w:left="1701" w:header="720" w:footer="720" w:gutter="0"/>
          <w:cols w:space="720"/>
          <w:titlePg/>
        </w:sectPr>
        <w:pPrChange w:id="633" w:author="Autor">
          <w:pPr/>
        </w:pPrChange>
      </w:pPr>
    </w:p>
    <w:p w14:paraId="1A7BCB09" w14:textId="77777777" w:rsidR="00E54315" w:rsidRPr="00092E24" w:rsidRDefault="00EA02C2" w:rsidP="00BB510B">
      <w:pPr>
        <w:spacing w:after="140" w:line="280" w:lineRule="atLeast"/>
        <w:rPr>
          <w:rFonts w:ascii="Calibri" w:hAnsi="Calibri" w:cs="Calibri"/>
          <w:i/>
          <w:sz w:val="21"/>
          <w:szCs w:val="21"/>
        </w:rPr>
        <w:pPrChange w:id="634" w:author="Autor">
          <w:pPr/>
        </w:pPrChange>
      </w:pPr>
      <w:r w:rsidRPr="00092E24">
        <w:rPr>
          <w:rFonts w:ascii="Calibri" w:hAnsi="Calibri" w:cs="Calibri"/>
          <w:i/>
          <w:sz w:val="21"/>
          <w:szCs w:val="21"/>
        </w:rPr>
        <w:t xml:space="preserve">Página de Assinaturas do </w:t>
      </w:r>
      <w:r w:rsidR="007E3598"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 Página 3/</w:t>
      </w:r>
      <w:r w:rsidR="00384605" w:rsidRPr="00092E24">
        <w:rPr>
          <w:rFonts w:ascii="Calibri" w:hAnsi="Calibri" w:cs="Calibri"/>
          <w:i/>
          <w:sz w:val="21"/>
          <w:szCs w:val="21"/>
        </w:rPr>
        <w:t>3</w:t>
      </w:r>
      <w:r w:rsidR="00E54315" w:rsidRPr="00092E24">
        <w:rPr>
          <w:rFonts w:ascii="Calibri" w:hAnsi="Calibri" w:cs="Calibri"/>
          <w:i/>
          <w:sz w:val="21"/>
          <w:szCs w:val="21"/>
        </w:rPr>
        <w:t>.</w:t>
      </w:r>
    </w:p>
    <w:p w14:paraId="1A28CB39" w14:textId="77777777" w:rsidR="005F37A0" w:rsidRPr="00092E24" w:rsidRDefault="005F37A0" w:rsidP="00BB510B">
      <w:pPr>
        <w:spacing w:after="140" w:line="280" w:lineRule="atLeast"/>
        <w:rPr>
          <w:rFonts w:ascii="Calibri" w:hAnsi="Calibri" w:cs="Calibri"/>
          <w:sz w:val="21"/>
          <w:szCs w:val="21"/>
        </w:rPr>
        <w:pPrChange w:id="635" w:author="Autor">
          <w:pPr/>
        </w:pPrChange>
      </w:pPr>
    </w:p>
    <w:p w14:paraId="2A0910F7" w14:textId="77777777" w:rsidR="00915ECA" w:rsidRPr="00092E24" w:rsidRDefault="00915ECA" w:rsidP="00BB510B">
      <w:pPr>
        <w:spacing w:after="140" w:line="280" w:lineRule="atLeast"/>
        <w:rPr>
          <w:rFonts w:ascii="Calibri" w:hAnsi="Calibri" w:cs="Calibri"/>
          <w:sz w:val="21"/>
          <w:szCs w:val="21"/>
        </w:rPr>
        <w:pPrChange w:id="636" w:author="Autor">
          <w:pPr/>
        </w:pPrChange>
      </w:pPr>
    </w:p>
    <w:p w14:paraId="38DCA39B" w14:textId="77777777" w:rsidR="00926A08" w:rsidRPr="00092E24" w:rsidRDefault="00926A08" w:rsidP="00BB510B">
      <w:pPr>
        <w:spacing w:after="140" w:line="280" w:lineRule="atLeast"/>
        <w:rPr>
          <w:rFonts w:ascii="Calibri" w:hAnsi="Calibri" w:cs="Calibri"/>
          <w:sz w:val="21"/>
          <w:szCs w:val="21"/>
        </w:rPr>
        <w:pPrChange w:id="637" w:author="Autor">
          <w:pPr/>
        </w:pPrChange>
      </w:pPr>
      <w:r w:rsidRPr="00092E24">
        <w:rPr>
          <w:rFonts w:ascii="Calibri" w:hAnsi="Calibri" w:cs="Calibri"/>
          <w:sz w:val="21"/>
          <w:szCs w:val="21"/>
        </w:rPr>
        <w:t>Testemunhas:</w:t>
      </w:r>
    </w:p>
    <w:p w14:paraId="037D3CEA" w14:textId="77777777" w:rsidR="00926A08" w:rsidRPr="00092E24" w:rsidRDefault="00926A08" w:rsidP="00BB510B">
      <w:pPr>
        <w:spacing w:after="140" w:line="280" w:lineRule="atLeast"/>
        <w:rPr>
          <w:rFonts w:ascii="Calibri" w:hAnsi="Calibri" w:cs="Calibri"/>
          <w:sz w:val="21"/>
          <w:szCs w:val="21"/>
        </w:rPr>
        <w:pPrChange w:id="638" w:author="Autor">
          <w:pPr/>
        </w:pPrChange>
      </w:pPr>
    </w:p>
    <w:p w14:paraId="76969B0C" w14:textId="77777777" w:rsidR="00B2495E" w:rsidRPr="00092E24" w:rsidRDefault="00B2495E" w:rsidP="00BB510B">
      <w:pPr>
        <w:spacing w:after="140" w:line="280" w:lineRule="atLeast"/>
        <w:rPr>
          <w:rFonts w:ascii="Calibri" w:hAnsi="Calibri" w:cs="Calibri"/>
          <w:sz w:val="21"/>
          <w:szCs w:val="21"/>
        </w:rPr>
        <w:pPrChange w:id="639" w:author="Autor">
          <w:pPr>
            <w:spacing w:after="150"/>
          </w:pPr>
        </w:pPrChange>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B2495E" w:rsidRPr="00092E24" w14:paraId="07BF30DB" w14:textId="77777777" w:rsidTr="001A2351">
        <w:tblPrEx>
          <w:tblCellMar>
            <w:top w:w="0" w:type="dxa"/>
            <w:bottom w:w="0" w:type="dxa"/>
          </w:tblCellMar>
        </w:tblPrEx>
        <w:trPr>
          <w:cantSplit/>
        </w:trPr>
        <w:tc>
          <w:tcPr>
            <w:tcW w:w="4253" w:type="dxa"/>
            <w:tcBorders>
              <w:top w:val="single" w:sz="6" w:space="0" w:color="auto"/>
            </w:tcBorders>
          </w:tcPr>
          <w:p w14:paraId="0AC7047D" w14:textId="77777777" w:rsidR="00B2495E" w:rsidRPr="00092E24" w:rsidRDefault="00B2495E" w:rsidP="00BB510B">
            <w:pPr>
              <w:spacing w:after="140" w:line="280" w:lineRule="atLeast"/>
              <w:rPr>
                <w:rFonts w:ascii="Calibri" w:hAnsi="Calibri" w:cs="Calibri"/>
                <w:sz w:val="21"/>
                <w:szCs w:val="21"/>
              </w:rPr>
              <w:pPrChange w:id="640" w:author="Autor">
                <w:pPr>
                  <w:spacing w:after="150"/>
                </w:pPr>
              </w:pPrChange>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c>
          <w:tcPr>
            <w:tcW w:w="567" w:type="dxa"/>
          </w:tcPr>
          <w:p w14:paraId="1003DCE5" w14:textId="77777777" w:rsidR="00B2495E" w:rsidRPr="00092E24" w:rsidRDefault="00B2495E" w:rsidP="00BB510B">
            <w:pPr>
              <w:spacing w:after="140" w:line="280" w:lineRule="atLeast"/>
              <w:rPr>
                <w:rFonts w:ascii="Calibri" w:hAnsi="Calibri" w:cs="Calibri"/>
                <w:sz w:val="21"/>
                <w:szCs w:val="21"/>
              </w:rPr>
              <w:pPrChange w:id="641" w:author="Autor">
                <w:pPr>
                  <w:spacing w:after="150"/>
                </w:pPr>
              </w:pPrChange>
            </w:pPr>
          </w:p>
        </w:tc>
        <w:tc>
          <w:tcPr>
            <w:tcW w:w="4253" w:type="dxa"/>
            <w:tcBorders>
              <w:top w:val="single" w:sz="6" w:space="0" w:color="auto"/>
            </w:tcBorders>
          </w:tcPr>
          <w:p w14:paraId="7F3DFA7B" w14:textId="77777777" w:rsidR="00B2495E" w:rsidRPr="00092E24" w:rsidRDefault="00B2495E" w:rsidP="00BB510B">
            <w:pPr>
              <w:spacing w:after="140" w:line="280" w:lineRule="atLeast"/>
              <w:rPr>
                <w:rFonts w:ascii="Calibri" w:hAnsi="Calibri" w:cs="Calibri"/>
                <w:sz w:val="21"/>
                <w:szCs w:val="21"/>
              </w:rPr>
              <w:pPrChange w:id="642" w:author="Autor">
                <w:pPr>
                  <w:spacing w:after="150"/>
                </w:pPr>
              </w:pPrChange>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r>
    </w:tbl>
    <w:p w14:paraId="4CC1F1E3" w14:textId="77777777" w:rsidR="00384605" w:rsidRPr="00092E24" w:rsidRDefault="00384605" w:rsidP="00BB510B">
      <w:pPr>
        <w:spacing w:after="140" w:line="280" w:lineRule="atLeast"/>
        <w:rPr>
          <w:rFonts w:ascii="Calibri" w:hAnsi="Calibri" w:cs="Calibri"/>
          <w:sz w:val="21"/>
          <w:szCs w:val="21"/>
        </w:rPr>
        <w:sectPr w:rsidR="00384605" w:rsidRPr="00092E24" w:rsidSect="00AF483D">
          <w:footerReference w:type="default" r:id="rId25"/>
          <w:footerReference w:type="first" r:id="rId26"/>
          <w:pgSz w:w="12242" w:h="15842" w:code="121"/>
          <w:pgMar w:top="1417" w:right="1701" w:bottom="1417" w:left="1701" w:header="720" w:footer="720" w:gutter="0"/>
          <w:cols w:space="720"/>
          <w:titlePg/>
        </w:sectPr>
        <w:pPrChange w:id="643" w:author="Autor">
          <w:pPr/>
        </w:pPrChange>
      </w:pPr>
    </w:p>
    <w:p w14:paraId="4769715F"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w:t>
      </w:r>
      <w:r w:rsidRPr="00092E24">
        <w:rPr>
          <w:rFonts w:ascii="Calibri" w:hAnsi="Calibri" w:cs="Calibri"/>
          <w:smallCaps/>
          <w:sz w:val="21"/>
          <w:szCs w:val="21"/>
          <w:u w:val="single"/>
        </w:rPr>
        <w:br/>
      </w:r>
      <w:r w:rsidRPr="00092E24">
        <w:rPr>
          <w:rFonts w:ascii="Calibri" w:hAnsi="Calibri" w:cs="Calibri"/>
          <w:smallCaps/>
          <w:sz w:val="21"/>
          <w:szCs w:val="21"/>
        </w:rPr>
        <w:t>Cronograma de Amortização</w:t>
      </w:r>
    </w:p>
    <w:p w14:paraId="332F3689" w14:textId="77777777" w:rsidR="00384605" w:rsidRPr="00092E24" w:rsidRDefault="00384605" w:rsidP="00443311">
      <w:pPr>
        <w:spacing w:after="140" w:line="280" w:lineRule="atLeast"/>
        <w:jc w:val="center"/>
        <w:rPr>
          <w:rFonts w:ascii="Calibri" w:hAnsi="Calibri" w:cs="Calibri"/>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4015"/>
        <w:gridCol w:w="3559"/>
      </w:tblGrid>
      <w:tr w:rsidR="00384605" w:rsidRPr="00092E24" w14:paraId="0A20BFA4" w14:textId="77777777" w:rsidTr="00384605">
        <w:trPr>
          <w:trHeight w:val="402"/>
        </w:trPr>
        <w:tc>
          <w:tcPr>
            <w:tcW w:w="818" w:type="pct"/>
            <w:tcBorders>
              <w:left w:val="nil"/>
              <w:bottom w:val="single" w:sz="4" w:space="0" w:color="000000"/>
            </w:tcBorders>
          </w:tcPr>
          <w:p w14:paraId="354BE443" w14:textId="77777777" w:rsidR="00384605" w:rsidRPr="00092E24" w:rsidRDefault="00384605" w:rsidP="00BB510B">
            <w:pPr>
              <w:widowControl w:val="0"/>
              <w:spacing w:after="140" w:line="280" w:lineRule="atLeast"/>
              <w:jc w:val="center"/>
              <w:rPr>
                <w:rFonts w:ascii="Calibri" w:hAnsi="Calibri" w:cs="Calibri"/>
                <w:smallCaps/>
                <w:sz w:val="21"/>
                <w:szCs w:val="21"/>
              </w:rPr>
              <w:pPrChange w:id="644" w:author="Autor">
                <w:pPr>
                  <w:widowControl w:val="0"/>
                  <w:spacing w:after="0"/>
                  <w:jc w:val="center"/>
                </w:pPr>
              </w:pPrChange>
            </w:pPr>
            <w:r w:rsidRPr="00092E24">
              <w:rPr>
                <w:rFonts w:ascii="Calibri" w:hAnsi="Calibri" w:cs="Calibri"/>
                <w:smallCaps/>
                <w:sz w:val="21"/>
                <w:szCs w:val="21"/>
              </w:rPr>
              <w:t>Parcela</w:t>
            </w:r>
          </w:p>
        </w:tc>
        <w:tc>
          <w:tcPr>
            <w:tcW w:w="2217" w:type="pct"/>
            <w:tcBorders>
              <w:bottom w:val="single" w:sz="4" w:space="0" w:color="000000"/>
              <w:right w:val="nil"/>
            </w:tcBorders>
          </w:tcPr>
          <w:p w14:paraId="3B80A48C" w14:textId="77777777" w:rsidR="00384605" w:rsidRPr="00092E24" w:rsidRDefault="00384605" w:rsidP="00BB510B">
            <w:pPr>
              <w:widowControl w:val="0"/>
              <w:spacing w:after="140" w:line="280" w:lineRule="atLeast"/>
              <w:jc w:val="center"/>
              <w:rPr>
                <w:rFonts w:ascii="Calibri" w:hAnsi="Calibri" w:cs="Calibri"/>
                <w:smallCaps/>
                <w:sz w:val="21"/>
                <w:szCs w:val="21"/>
              </w:rPr>
              <w:pPrChange w:id="645" w:author="Autor">
                <w:pPr>
                  <w:widowControl w:val="0"/>
                  <w:spacing w:after="0"/>
                  <w:jc w:val="center"/>
                </w:pPr>
              </w:pPrChange>
            </w:pPr>
            <w:r w:rsidRPr="00092E24">
              <w:rPr>
                <w:rFonts w:ascii="Calibri" w:hAnsi="Calibri" w:cs="Calibri"/>
                <w:smallCaps/>
                <w:sz w:val="21"/>
                <w:szCs w:val="21"/>
              </w:rPr>
              <w:t>Datas de Amortização</w:t>
            </w:r>
          </w:p>
        </w:tc>
        <w:tc>
          <w:tcPr>
            <w:tcW w:w="1965" w:type="pct"/>
            <w:tcBorders>
              <w:bottom w:val="single" w:sz="4" w:space="0" w:color="000000"/>
              <w:right w:val="nil"/>
            </w:tcBorders>
          </w:tcPr>
          <w:p w14:paraId="51357044" w14:textId="77777777" w:rsidR="00384605" w:rsidRPr="00092E24" w:rsidRDefault="00384605" w:rsidP="00BB510B">
            <w:pPr>
              <w:widowControl w:val="0"/>
              <w:spacing w:after="140" w:line="280" w:lineRule="atLeast"/>
              <w:jc w:val="center"/>
              <w:rPr>
                <w:rFonts w:ascii="Calibri" w:hAnsi="Calibri" w:cs="Calibri"/>
                <w:smallCaps/>
                <w:sz w:val="21"/>
                <w:szCs w:val="21"/>
              </w:rPr>
              <w:pPrChange w:id="646" w:author="Autor">
                <w:pPr>
                  <w:widowControl w:val="0"/>
                  <w:spacing w:after="0"/>
                  <w:jc w:val="center"/>
                </w:pPr>
              </w:pPrChange>
            </w:pPr>
            <w:r w:rsidRPr="00092E24">
              <w:rPr>
                <w:rFonts w:ascii="Calibri" w:hAnsi="Calibri" w:cs="Calibri"/>
                <w:smallCaps/>
                <w:sz w:val="21"/>
                <w:szCs w:val="21"/>
              </w:rPr>
              <w:t>Amortização relativ</w:t>
            </w:r>
            <w:r w:rsidR="0004476F" w:rsidRPr="00092E24">
              <w:rPr>
                <w:rFonts w:ascii="Calibri" w:hAnsi="Calibri" w:cs="Calibri"/>
                <w:smallCaps/>
                <w:sz w:val="21"/>
                <w:szCs w:val="21"/>
              </w:rPr>
              <w:t xml:space="preserve">a </w:t>
            </w:r>
            <w:r w:rsidRPr="00092E24">
              <w:rPr>
                <w:rFonts w:ascii="Calibri" w:hAnsi="Calibri" w:cs="Calibri"/>
                <w:smallCaps/>
                <w:sz w:val="21"/>
                <w:szCs w:val="21"/>
              </w:rPr>
              <w:t xml:space="preserve">ao Valor Nominal </w:t>
            </w:r>
            <w:r w:rsidR="0062533F" w:rsidRPr="00092E24">
              <w:rPr>
                <w:rFonts w:ascii="Calibri" w:hAnsi="Calibri" w:cs="Calibri"/>
                <w:smallCaps/>
                <w:sz w:val="21"/>
                <w:szCs w:val="21"/>
              </w:rPr>
              <w:t xml:space="preserve">Unitário </w:t>
            </w:r>
            <w:r w:rsidRPr="00092E24">
              <w:rPr>
                <w:rFonts w:ascii="Calibri" w:hAnsi="Calibri" w:cs="Calibri"/>
                <w:smallCaps/>
                <w:sz w:val="21"/>
                <w:szCs w:val="21"/>
              </w:rPr>
              <w:t xml:space="preserve">na Data de </w:t>
            </w:r>
            <w:r w:rsidR="0004476F" w:rsidRPr="00092E24">
              <w:rPr>
                <w:rFonts w:ascii="Calibri" w:hAnsi="Calibri" w:cs="Calibri"/>
                <w:smallCaps/>
                <w:sz w:val="21"/>
                <w:szCs w:val="21"/>
              </w:rPr>
              <w:t>Emissão</w:t>
            </w:r>
          </w:p>
        </w:tc>
      </w:tr>
      <w:tr w:rsidR="0014011D" w:rsidRPr="00092E24" w14:paraId="71B3BC44" w14:textId="77777777" w:rsidTr="0015233A">
        <w:trPr>
          <w:trHeight w:val="360"/>
        </w:trPr>
        <w:tc>
          <w:tcPr>
            <w:tcW w:w="818" w:type="pct"/>
            <w:tcBorders>
              <w:left w:val="nil"/>
              <w:bottom w:val="nil"/>
            </w:tcBorders>
          </w:tcPr>
          <w:p w14:paraId="2564AF60"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47" w:author="Autor">
                <w:pPr>
                  <w:widowControl w:val="0"/>
                  <w:numPr>
                    <w:numId w:val="4"/>
                  </w:numPr>
                  <w:spacing w:after="0"/>
                  <w:ind w:left="720" w:hanging="360"/>
                  <w:jc w:val="center"/>
                </w:pPr>
              </w:pPrChange>
            </w:pPr>
          </w:p>
        </w:tc>
        <w:tc>
          <w:tcPr>
            <w:tcW w:w="2217" w:type="pct"/>
            <w:tcBorders>
              <w:bottom w:val="nil"/>
              <w:right w:val="nil"/>
            </w:tcBorders>
            <w:vAlign w:val="center"/>
          </w:tcPr>
          <w:p w14:paraId="22A8C394" w14:textId="77777777" w:rsidR="0014011D" w:rsidRPr="00BB510B" w:rsidRDefault="0014011D" w:rsidP="00BB510B">
            <w:pPr>
              <w:spacing w:after="140" w:line="280" w:lineRule="atLeast"/>
              <w:jc w:val="center"/>
              <w:rPr>
                <w:rFonts w:ascii="Calibri" w:eastAsia="Calibri" w:hAnsi="Calibri"/>
                <w:sz w:val="21"/>
                <w:rPrChange w:id="648" w:author="Autor">
                  <w:rPr>
                    <w:rFonts w:ascii="Tahoma" w:eastAsia="Calibri" w:hAnsi="Tahoma"/>
                    <w:sz w:val="20"/>
                  </w:rPr>
                </w:rPrChange>
              </w:rPr>
              <w:pPrChange w:id="649" w:author="Autor">
                <w:pPr>
                  <w:jc w:val="center"/>
                </w:pPr>
              </w:pPrChange>
            </w:pPr>
            <w:r w:rsidRPr="00BB510B">
              <w:rPr>
                <w:rFonts w:ascii="Calibri" w:hAnsi="Calibri"/>
                <w:sz w:val="21"/>
                <w:rPrChange w:id="650" w:author="Autor">
                  <w:rPr>
                    <w:rFonts w:ascii="Tahoma" w:hAnsi="Tahoma"/>
                    <w:sz w:val="20"/>
                  </w:rPr>
                </w:rPrChange>
              </w:rPr>
              <w:t>29/11/2013</w:t>
            </w:r>
          </w:p>
        </w:tc>
        <w:tc>
          <w:tcPr>
            <w:tcW w:w="1965" w:type="pct"/>
            <w:tcBorders>
              <w:bottom w:val="nil"/>
              <w:right w:val="nil"/>
            </w:tcBorders>
            <w:vAlign w:val="center"/>
          </w:tcPr>
          <w:p w14:paraId="3F63C61A" w14:textId="77777777" w:rsidR="0014011D" w:rsidRPr="00092E24" w:rsidRDefault="0014011D" w:rsidP="00BB510B">
            <w:pPr>
              <w:widowControl w:val="0"/>
              <w:spacing w:after="140" w:line="280" w:lineRule="atLeast"/>
              <w:jc w:val="center"/>
              <w:rPr>
                <w:rFonts w:ascii="Calibri" w:hAnsi="Calibri" w:cs="Calibri"/>
                <w:sz w:val="21"/>
                <w:szCs w:val="21"/>
              </w:rPr>
              <w:pPrChange w:id="651" w:author="Autor">
                <w:pPr>
                  <w:widowControl w:val="0"/>
                  <w:spacing w:after="0"/>
                  <w:jc w:val="center"/>
                </w:pPr>
              </w:pPrChange>
            </w:pPr>
            <w:r w:rsidRPr="00BB510B">
              <w:rPr>
                <w:rFonts w:ascii="Calibri" w:hAnsi="Calibri"/>
                <w:sz w:val="21"/>
                <w:rPrChange w:id="652" w:author="Autor">
                  <w:rPr>
                    <w:rFonts w:ascii="Tahoma" w:hAnsi="Tahoma"/>
                    <w:sz w:val="20"/>
                  </w:rPr>
                </w:rPrChange>
              </w:rPr>
              <w:t>400,00</w:t>
            </w:r>
          </w:p>
        </w:tc>
      </w:tr>
      <w:tr w:rsidR="0014011D" w:rsidRPr="00092E24" w14:paraId="6E923BE0" w14:textId="77777777" w:rsidTr="004F707C">
        <w:trPr>
          <w:trHeight w:val="360"/>
        </w:trPr>
        <w:tc>
          <w:tcPr>
            <w:tcW w:w="818" w:type="pct"/>
            <w:tcBorders>
              <w:top w:val="nil"/>
              <w:left w:val="nil"/>
              <w:bottom w:val="nil"/>
            </w:tcBorders>
          </w:tcPr>
          <w:p w14:paraId="174A8154"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53"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0503A7A" w14:textId="77777777" w:rsidR="0014011D" w:rsidRPr="00BB510B" w:rsidRDefault="0014011D" w:rsidP="00BB510B">
            <w:pPr>
              <w:spacing w:after="140" w:line="280" w:lineRule="atLeast"/>
              <w:jc w:val="center"/>
              <w:rPr>
                <w:rFonts w:ascii="Calibri" w:eastAsia="Calibri" w:hAnsi="Calibri"/>
                <w:sz w:val="21"/>
                <w:rPrChange w:id="654" w:author="Autor">
                  <w:rPr>
                    <w:rFonts w:ascii="Tahoma" w:eastAsia="Calibri" w:hAnsi="Tahoma"/>
                    <w:sz w:val="20"/>
                  </w:rPr>
                </w:rPrChange>
              </w:rPr>
              <w:pPrChange w:id="655" w:author="Autor">
                <w:pPr>
                  <w:jc w:val="center"/>
                </w:pPr>
              </w:pPrChange>
            </w:pPr>
            <w:r w:rsidRPr="00BB510B">
              <w:rPr>
                <w:rFonts w:ascii="Calibri" w:hAnsi="Calibri"/>
                <w:sz w:val="21"/>
                <w:rPrChange w:id="656" w:author="Autor">
                  <w:rPr>
                    <w:rFonts w:ascii="Tahoma" w:hAnsi="Tahoma"/>
                    <w:sz w:val="20"/>
                  </w:rPr>
                </w:rPrChange>
              </w:rPr>
              <w:t>29/12/2013</w:t>
            </w:r>
          </w:p>
        </w:tc>
        <w:tc>
          <w:tcPr>
            <w:tcW w:w="1965" w:type="pct"/>
            <w:tcBorders>
              <w:top w:val="nil"/>
              <w:bottom w:val="nil"/>
              <w:right w:val="nil"/>
            </w:tcBorders>
          </w:tcPr>
          <w:p w14:paraId="40E00E52" w14:textId="77777777" w:rsidR="0014011D" w:rsidRPr="00BB510B" w:rsidRDefault="0014011D" w:rsidP="00BB510B">
            <w:pPr>
              <w:widowControl w:val="0"/>
              <w:spacing w:after="140" w:line="280" w:lineRule="atLeast"/>
              <w:jc w:val="center"/>
              <w:rPr>
                <w:rFonts w:ascii="Calibri" w:hAnsi="Calibri"/>
                <w:sz w:val="21"/>
                <w:rPrChange w:id="657" w:author="Autor">
                  <w:rPr>
                    <w:rFonts w:ascii="Tahoma" w:hAnsi="Tahoma"/>
                    <w:sz w:val="20"/>
                  </w:rPr>
                </w:rPrChange>
              </w:rPr>
              <w:pPrChange w:id="658" w:author="Autor">
                <w:pPr>
                  <w:widowControl w:val="0"/>
                  <w:spacing w:after="0"/>
                  <w:jc w:val="center"/>
                </w:pPr>
              </w:pPrChange>
            </w:pPr>
            <w:r w:rsidRPr="00BB510B">
              <w:rPr>
                <w:rFonts w:ascii="Calibri" w:hAnsi="Calibri"/>
                <w:sz w:val="21"/>
                <w:rPrChange w:id="659" w:author="Autor">
                  <w:rPr>
                    <w:rFonts w:ascii="Tahoma" w:hAnsi="Tahoma"/>
                    <w:sz w:val="20"/>
                  </w:rPr>
                </w:rPrChange>
              </w:rPr>
              <w:t>400,00</w:t>
            </w:r>
          </w:p>
        </w:tc>
      </w:tr>
      <w:tr w:rsidR="0014011D" w:rsidRPr="00092E24" w14:paraId="1E613F15" w14:textId="77777777" w:rsidTr="004F707C">
        <w:trPr>
          <w:trHeight w:val="360"/>
        </w:trPr>
        <w:tc>
          <w:tcPr>
            <w:tcW w:w="818" w:type="pct"/>
            <w:tcBorders>
              <w:top w:val="nil"/>
              <w:left w:val="nil"/>
              <w:bottom w:val="nil"/>
            </w:tcBorders>
          </w:tcPr>
          <w:p w14:paraId="7B0FE347"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60"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B8F1201" w14:textId="77777777" w:rsidR="0014011D" w:rsidRPr="00BB510B" w:rsidRDefault="0014011D" w:rsidP="00BB510B">
            <w:pPr>
              <w:spacing w:after="140" w:line="280" w:lineRule="atLeast"/>
              <w:jc w:val="center"/>
              <w:rPr>
                <w:rFonts w:ascii="Calibri" w:eastAsia="Calibri" w:hAnsi="Calibri"/>
                <w:sz w:val="21"/>
                <w:rPrChange w:id="661" w:author="Autor">
                  <w:rPr>
                    <w:rFonts w:ascii="Tahoma" w:eastAsia="Calibri" w:hAnsi="Tahoma"/>
                    <w:sz w:val="20"/>
                  </w:rPr>
                </w:rPrChange>
              </w:rPr>
              <w:pPrChange w:id="662" w:author="Autor">
                <w:pPr>
                  <w:jc w:val="center"/>
                </w:pPr>
              </w:pPrChange>
            </w:pPr>
            <w:r w:rsidRPr="00BB510B">
              <w:rPr>
                <w:rFonts w:ascii="Calibri" w:hAnsi="Calibri"/>
                <w:sz w:val="21"/>
                <w:rPrChange w:id="663" w:author="Autor">
                  <w:rPr>
                    <w:rFonts w:ascii="Tahoma" w:hAnsi="Tahoma"/>
                    <w:sz w:val="20"/>
                  </w:rPr>
                </w:rPrChange>
              </w:rPr>
              <w:t>29/</w:t>
            </w:r>
            <w:r w:rsidR="00137283" w:rsidRPr="00BB510B">
              <w:rPr>
                <w:rFonts w:ascii="Calibri" w:hAnsi="Calibri"/>
                <w:sz w:val="21"/>
                <w:rPrChange w:id="664" w:author="Autor">
                  <w:rPr>
                    <w:rFonts w:ascii="Tahoma" w:hAnsi="Tahoma"/>
                    <w:sz w:val="20"/>
                  </w:rPr>
                </w:rPrChange>
              </w:rPr>
              <w:t>0</w:t>
            </w:r>
            <w:r w:rsidRPr="00BB510B">
              <w:rPr>
                <w:rFonts w:ascii="Calibri" w:hAnsi="Calibri"/>
                <w:sz w:val="21"/>
                <w:rPrChange w:id="665" w:author="Autor">
                  <w:rPr>
                    <w:rFonts w:ascii="Tahoma" w:hAnsi="Tahoma"/>
                    <w:sz w:val="20"/>
                  </w:rPr>
                </w:rPrChange>
              </w:rPr>
              <w:t>1/2014</w:t>
            </w:r>
          </w:p>
        </w:tc>
        <w:tc>
          <w:tcPr>
            <w:tcW w:w="1965" w:type="pct"/>
            <w:tcBorders>
              <w:top w:val="nil"/>
              <w:bottom w:val="nil"/>
              <w:right w:val="nil"/>
            </w:tcBorders>
          </w:tcPr>
          <w:p w14:paraId="2AB289E7" w14:textId="77777777" w:rsidR="0014011D" w:rsidRPr="00BB510B" w:rsidRDefault="0014011D" w:rsidP="00BB510B">
            <w:pPr>
              <w:widowControl w:val="0"/>
              <w:spacing w:after="140" w:line="280" w:lineRule="atLeast"/>
              <w:jc w:val="center"/>
              <w:rPr>
                <w:rFonts w:ascii="Calibri" w:hAnsi="Calibri"/>
                <w:sz w:val="21"/>
                <w:rPrChange w:id="666" w:author="Autor">
                  <w:rPr>
                    <w:rFonts w:ascii="Tahoma" w:hAnsi="Tahoma"/>
                    <w:sz w:val="20"/>
                  </w:rPr>
                </w:rPrChange>
              </w:rPr>
              <w:pPrChange w:id="667" w:author="Autor">
                <w:pPr>
                  <w:widowControl w:val="0"/>
                  <w:spacing w:after="0"/>
                  <w:jc w:val="center"/>
                </w:pPr>
              </w:pPrChange>
            </w:pPr>
            <w:r w:rsidRPr="00BB510B">
              <w:rPr>
                <w:rFonts w:ascii="Calibri" w:hAnsi="Calibri"/>
                <w:sz w:val="21"/>
                <w:rPrChange w:id="668" w:author="Autor">
                  <w:rPr>
                    <w:rFonts w:ascii="Tahoma" w:hAnsi="Tahoma"/>
                    <w:sz w:val="20"/>
                  </w:rPr>
                </w:rPrChange>
              </w:rPr>
              <w:t>400,00</w:t>
            </w:r>
          </w:p>
        </w:tc>
      </w:tr>
      <w:tr w:rsidR="0014011D" w:rsidRPr="00092E24" w14:paraId="03E30B99" w14:textId="77777777" w:rsidTr="004F707C">
        <w:trPr>
          <w:trHeight w:val="360"/>
        </w:trPr>
        <w:tc>
          <w:tcPr>
            <w:tcW w:w="818" w:type="pct"/>
            <w:tcBorders>
              <w:top w:val="nil"/>
              <w:left w:val="nil"/>
              <w:bottom w:val="nil"/>
            </w:tcBorders>
          </w:tcPr>
          <w:p w14:paraId="13BDCC24"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69"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734D4DCD" w14:textId="77777777" w:rsidR="0014011D" w:rsidRPr="00BB510B" w:rsidRDefault="0014011D" w:rsidP="00BB510B">
            <w:pPr>
              <w:spacing w:after="140" w:line="280" w:lineRule="atLeast"/>
              <w:jc w:val="center"/>
              <w:rPr>
                <w:rFonts w:ascii="Calibri" w:eastAsia="Calibri" w:hAnsi="Calibri"/>
                <w:sz w:val="21"/>
                <w:rPrChange w:id="670" w:author="Autor">
                  <w:rPr>
                    <w:rFonts w:ascii="Tahoma" w:eastAsia="Calibri" w:hAnsi="Tahoma"/>
                    <w:sz w:val="20"/>
                  </w:rPr>
                </w:rPrChange>
              </w:rPr>
              <w:pPrChange w:id="671" w:author="Autor">
                <w:pPr>
                  <w:jc w:val="center"/>
                </w:pPr>
              </w:pPrChange>
            </w:pPr>
            <w:r w:rsidRPr="00BB510B">
              <w:rPr>
                <w:rFonts w:ascii="Calibri" w:hAnsi="Calibri"/>
                <w:sz w:val="21"/>
                <w:rPrChange w:id="672" w:author="Autor">
                  <w:rPr>
                    <w:rFonts w:ascii="Tahoma" w:hAnsi="Tahoma"/>
                    <w:sz w:val="20"/>
                  </w:rPr>
                </w:rPrChange>
              </w:rPr>
              <w:t>28/</w:t>
            </w:r>
            <w:r w:rsidR="00137283" w:rsidRPr="00BB510B">
              <w:rPr>
                <w:rFonts w:ascii="Calibri" w:hAnsi="Calibri"/>
                <w:sz w:val="21"/>
                <w:rPrChange w:id="673" w:author="Autor">
                  <w:rPr>
                    <w:rFonts w:ascii="Tahoma" w:hAnsi="Tahoma"/>
                    <w:sz w:val="20"/>
                  </w:rPr>
                </w:rPrChange>
              </w:rPr>
              <w:t>0</w:t>
            </w:r>
            <w:r w:rsidRPr="00BB510B">
              <w:rPr>
                <w:rFonts w:ascii="Calibri" w:hAnsi="Calibri"/>
                <w:sz w:val="21"/>
                <w:rPrChange w:id="674" w:author="Autor">
                  <w:rPr>
                    <w:rFonts w:ascii="Tahoma" w:hAnsi="Tahoma"/>
                    <w:sz w:val="20"/>
                  </w:rPr>
                </w:rPrChange>
              </w:rPr>
              <w:t>2/2014</w:t>
            </w:r>
          </w:p>
        </w:tc>
        <w:tc>
          <w:tcPr>
            <w:tcW w:w="1965" w:type="pct"/>
            <w:tcBorders>
              <w:top w:val="nil"/>
              <w:bottom w:val="nil"/>
              <w:right w:val="nil"/>
            </w:tcBorders>
          </w:tcPr>
          <w:p w14:paraId="77AEB1AC" w14:textId="77777777" w:rsidR="0014011D" w:rsidRPr="00BB510B" w:rsidRDefault="0014011D" w:rsidP="00BB510B">
            <w:pPr>
              <w:widowControl w:val="0"/>
              <w:spacing w:after="140" w:line="280" w:lineRule="atLeast"/>
              <w:jc w:val="center"/>
              <w:rPr>
                <w:rFonts w:ascii="Calibri" w:hAnsi="Calibri"/>
                <w:sz w:val="21"/>
                <w:rPrChange w:id="675" w:author="Autor">
                  <w:rPr>
                    <w:rFonts w:ascii="Tahoma" w:hAnsi="Tahoma"/>
                    <w:sz w:val="20"/>
                  </w:rPr>
                </w:rPrChange>
              </w:rPr>
              <w:pPrChange w:id="676" w:author="Autor">
                <w:pPr>
                  <w:widowControl w:val="0"/>
                  <w:spacing w:after="0"/>
                  <w:jc w:val="center"/>
                </w:pPr>
              </w:pPrChange>
            </w:pPr>
            <w:r w:rsidRPr="00BB510B">
              <w:rPr>
                <w:rFonts w:ascii="Calibri" w:hAnsi="Calibri"/>
                <w:sz w:val="21"/>
                <w:rPrChange w:id="677" w:author="Autor">
                  <w:rPr>
                    <w:rFonts w:ascii="Tahoma" w:hAnsi="Tahoma"/>
                    <w:sz w:val="20"/>
                  </w:rPr>
                </w:rPrChange>
              </w:rPr>
              <w:t>400,00</w:t>
            </w:r>
          </w:p>
        </w:tc>
      </w:tr>
      <w:tr w:rsidR="0014011D" w:rsidRPr="00092E24" w14:paraId="2F14A5BD" w14:textId="77777777" w:rsidTr="004F707C">
        <w:trPr>
          <w:trHeight w:val="360"/>
        </w:trPr>
        <w:tc>
          <w:tcPr>
            <w:tcW w:w="818" w:type="pct"/>
            <w:tcBorders>
              <w:top w:val="nil"/>
              <w:left w:val="nil"/>
              <w:bottom w:val="nil"/>
            </w:tcBorders>
          </w:tcPr>
          <w:p w14:paraId="3840A6A7"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78"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34625BE" w14:textId="77777777" w:rsidR="0014011D" w:rsidRPr="00BB510B" w:rsidRDefault="0014011D" w:rsidP="00BB510B">
            <w:pPr>
              <w:spacing w:after="140" w:line="280" w:lineRule="atLeast"/>
              <w:jc w:val="center"/>
              <w:rPr>
                <w:rFonts w:ascii="Calibri" w:eastAsia="Calibri" w:hAnsi="Calibri"/>
                <w:sz w:val="21"/>
                <w:rPrChange w:id="679" w:author="Autor">
                  <w:rPr>
                    <w:rFonts w:ascii="Tahoma" w:eastAsia="Calibri" w:hAnsi="Tahoma"/>
                    <w:sz w:val="20"/>
                  </w:rPr>
                </w:rPrChange>
              </w:rPr>
              <w:pPrChange w:id="680" w:author="Autor">
                <w:pPr>
                  <w:jc w:val="center"/>
                </w:pPr>
              </w:pPrChange>
            </w:pPr>
            <w:r w:rsidRPr="00BB510B">
              <w:rPr>
                <w:rFonts w:ascii="Calibri" w:hAnsi="Calibri"/>
                <w:sz w:val="21"/>
                <w:rPrChange w:id="681" w:author="Autor">
                  <w:rPr>
                    <w:rFonts w:ascii="Tahoma" w:hAnsi="Tahoma"/>
                    <w:sz w:val="20"/>
                  </w:rPr>
                </w:rPrChange>
              </w:rPr>
              <w:t>29/</w:t>
            </w:r>
            <w:r w:rsidR="00137283" w:rsidRPr="00BB510B">
              <w:rPr>
                <w:rFonts w:ascii="Calibri" w:hAnsi="Calibri"/>
                <w:sz w:val="21"/>
                <w:rPrChange w:id="682" w:author="Autor">
                  <w:rPr>
                    <w:rFonts w:ascii="Tahoma" w:hAnsi="Tahoma"/>
                    <w:sz w:val="20"/>
                  </w:rPr>
                </w:rPrChange>
              </w:rPr>
              <w:t>0</w:t>
            </w:r>
            <w:r w:rsidRPr="00BB510B">
              <w:rPr>
                <w:rFonts w:ascii="Calibri" w:hAnsi="Calibri"/>
                <w:sz w:val="21"/>
                <w:rPrChange w:id="683" w:author="Autor">
                  <w:rPr>
                    <w:rFonts w:ascii="Tahoma" w:hAnsi="Tahoma"/>
                    <w:sz w:val="20"/>
                  </w:rPr>
                </w:rPrChange>
              </w:rPr>
              <w:t>3/2014</w:t>
            </w:r>
          </w:p>
        </w:tc>
        <w:tc>
          <w:tcPr>
            <w:tcW w:w="1965" w:type="pct"/>
            <w:tcBorders>
              <w:top w:val="nil"/>
              <w:bottom w:val="nil"/>
              <w:right w:val="nil"/>
            </w:tcBorders>
          </w:tcPr>
          <w:p w14:paraId="5522B207" w14:textId="77777777" w:rsidR="0014011D" w:rsidRPr="00BB510B" w:rsidRDefault="0014011D" w:rsidP="00BB510B">
            <w:pPr>
              <w:widowControl w:val="0"/>
              <w:spacing w:after="140" w:line="280" w:lineRule="atLeast"/>
              <w:jc w:val="center"/>
              <w:rPr>
                <w:rFonts w:ascii="Calibri" w:hAnsi="Calibri"/>
                <w:sz w:val="21"/>
                <w:rPrChange w:id="684" w:author="Autor">
                  <w:rPr>
                    <w:rFonts w:ascii="Tahoma" w:hAnsi="Tahoma"/>
                    <w:sz w:val="20"/>
                  </w:rPr>
                </w:rPrChange>
              </w:rPr>
              <w:pPrChange w:id="685" w:author="Autor">
                <w:pPr>
                  <w:widowControl w:val="0"/>
                  <w:spacing w:after="0"/>
                  <w:jc w:val="center"/>
                </w:pPr>
              </w:pPrChange>
            </w:pPr>
            <w:r w:rsidRPr="00BB510B">
              <w:rPr>
                <w:rFonts w:ascii="Calibri" w:hAnsi="Calibri"/>
                <w:sz w:val="21"/>
                <w:rPrChange w:id="686" w:author="Autor">
                  <w:rPr>
                    <w:rFonts w:ascii="Tahoma" w:hAnsi="Tahoma"/>
                    <w:sz w:val="20"/>
                  </w:rPr>
                </w:rPrChange>
              </w:rPr>
              <w:t>400,00</w:t>
            </w:r>
          </w:p>
        </w:tc>
      </w:tr>
      <w:tr w:rsidR="0014011D" w:rsidRPr="00092E24" w14:paraId="248560DF" w14:textId="77777777" w:rsidTr="004F707C">
        <w:trPr>
          <w:trHeight w:val="360"/>
        </w:trPr>
        <w:tc>
          <w:tcPr>
            <w:tcW w:w="818" w:type="pct"/>
            <w:tcBorders>
              <w:top w:val="nil"/>
              <w:left w:val="nil"/>
              <w:bottom w:val="nil"/>
            </w:tcBorders>
          </w:tcPr>
          <w:p w14:paraId="46270C6A"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87"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631426A8" w14:textId="77777777" w:rsidR="0014011D" w:rsidRPr="00BB510B" w:rsidRDefault="0014011D" w:rsidP="00BB510B">
            <w:pPr>
              <w:spacing w:after="140" w:line="280" w:lineRule="atLeast"/>
              <w:jc w:val="center"/>
              <w:rPr>
                <w:rFonts w:ascii="Calibri" w:eastAsia="Calibri" w:hAnsi="Calibri"/>
                <w:sz w:val="21"/>
                <w:rPrChange w:id="688" w:author="Autor">
                  <w:rPr>
                    <w:rFonts w:ascii="Tahoma" w:eastAsia="Calibri" w:hAnsi="Tahoma"/>
                    <w:sz w:val="20"/>
                  </w:rPr>
                </w:rPrChange>
              </w:rPr>
              <w:pPrChange w:id="689" w:author="Autor">
                <w:pPr>
                  <w:jc w:val="center"/>
                </w:pPr>
              </w:pPrChange>
            </w:pPr>
            <w:r w:rsidRPr="00BB510B">
              <w:rPr>
                <w:rFonts w:ascii="Calibri" w:hAnsi="Calibri"/>
                <w:sz w:val="21"/>
                <w:rPrChange w:id="690" w:author="Autor">
                  <w:rPr>
                    <w:rFonts w:ascii="Tahoma" w:hAnsi="Tahoma"/>
                    <w:sz w:val="20"/>
                  </w:rPr>
                </w:rPrChange>
              </w:rPr>
              <w:t>29/</w:t>
            </w:r>
            <w:r w:rsidR="00137283" w:rsidRPr="00BB510B">
              <w:rPr>
                <w:rFonts w:ascii="Calibri" w:hAnsi="Calibri"/>
                <w:sz w:val="21"/>
                <w:rPrChange w:id="691" w:author="Autor">
                  <w:rPr>
                    <w:rFonts w:ascii="Tahoma" w:hAnsi="Tahoma"/>
                    <w:sz w:val="20"/>
                  </w:rPr>
                </w:rPrChange>
              </w:rPr>
              <w:t>0</w:t>
            </w:r>
            <w:r w:rsidRPr="00BB510B">
              <w:rPr>
                <w:rFonts w:ascii="Calibri" w:hAnsi="Calibri"/>
                <w:sz w:val="21"/>
                <w:rPrChange w:id="692" w:author="Autor">
                  <w:rPr>
                    <w:rFonts w:ascii="Tahoma" w:hAnsi="Tahoma"/>
                    <w:sz w:val="20"/>
                  </w:rPr>
                </w:rPrChange>
              </w:rPr>
              <w:t>4/2014</w:t>
            </w:r>
          </w:p>
        </w:tc>
        <w:tc>
          <w:tcPr>
            <w:tcW w:w="1965" w:type="pct"/>
            <w:tcBorders>
              <w:top w:val="nil"/>
              <w:bottom w:val="nil"/>
              <w:right w:val="nil"/>
            </w:tcBorders>
          </w:tcPr>
          <w:p w14:paraId="171BE74E" w14:textId="77777777" w:rsidR="0014011D" w:rsidRPr="00BB510B" w:rsidRDefault="0014011D" w:rsidP="00BB510B">
            <w:pPr>
              <w:widowControl w:val="0"/>
              <w:spacing w:after="140" w:line="280" w:lineRule="atLeast"/>
              <w:jc w:val="center"/>
              <w:rPr>
                <w:rFonts w:ascii="Calibri" w:hAnsi="Calibri"/>
                <w:sz w:val="21"/>
                <w:rPrChange w:id="693" w:author="Autor">
                  <w:rPr>
                    <w:rFonts w:ascii="Tahoma" w:hAnsi="Tahoma"/>
                    <w:sz w:val="20"/>
                  </w:rPr>
                </w:rPrChange>
              </w:rPr>
              <w:pPrChange w:id="694" w:author="Autor">
                <w:pPr>
                  <w:widowControl w:val="0"/>
                  <w:spacing w:after="0"/>
                  <w:jc w:val="center"/>
                </w:pPr>
              </w:pPrChange>
            </w:pPr>
            <w:r w:rsidRPr="00BB510B">
              <w:rPr>
                <w:rFonts w:ascii="Calibri" w:hAnsi="Calibri"/>
                <w:sz w:val="21"/>
                <w:rPrChange w:id="695" w:author="Autor">
                  <w:rPr>
                    <w:rFonts w:ascii="Tahoma" w:hAnsi="Tahoma"/>
                    <w:sz w:val="20"/>
                  </w:rPr>
                </w:rPrChange>
              </w:rPr>
              <w:t>400,00</w:t>
            </w:r>
          </w:p>
        </w:tc>
      </w:tr>
      <w:tr w:rsidR="0014011D" w:rsidRPr="00092E24" w14:paraId="134A1671" w14:textId="77777777" w:rsidTr="004F707C">
        <w:trPr>
          <w:trHeight w:val="360"/>
        </w:trPr>
        <w:tc>
          <w:tcPr>
            <w:tcW w:w="818" w:type="pct"/>
            <w:tcBorders>
              <w:top w:val="nil"/>
              <w:left w:val="nil"/>
              <w:bottom w:val="nil"/>
            </w:tcBorders>
          </w:tcPr>
          <w:p w14:paraId="2BE21411"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696"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1B28ADD7" w14:textId="77777777" w:rsidR="0014011D" w:rsidRPr="00BB510B" w:rsidRDefault="0014011D" w:rsidP="00BB510B">
            <w:pPr>
              <w:spacing w:after="140" w:line="280" w:lineRule="atLeast"/>
              <w:jc w:val="center"/>
              <w:rPr>
                <w:rFonts w:ascii="Calibri" w:eastAsia="Calibri" w:hAnsi="Calibri"/>
                <w:sz w:val="21"/>
                <w:rPrChange w:id="697" w:author="Autor">
                  <w:rPr>
                    <w:rFonts w:ascii="Tahoma" w:eastAsia="Calibri" w:hAnsi="Tahoma"/>
                    <w:sz w:val="20"/>
                  </w:rPr>
                </w:rPrChange>
              </w:rPr>
              <w:pPrChange w:id="698" w:author="Autor">
                <w:pPr>
                  <w:jc w:val="center"/>
                </w:pPr>
              </w:pPrChange>
            </w:pPr>
            <w:r w:rsidRPr="00BB510B">
              <w:rPr>
                <w:rFonts w:ascii="Calibri" w:hAnsi="Calibri"/>
                <w:sz w:val="21"/>
                <w:rPrChange w:id="699" w:author="Autor">
                  <w:rPr>
                    <w:rFonts w:ascii="Tahoma" w:hAnsi="Tahoma"/>
                    <w:sz w:val="20"/>
                  </w:rPr>
                </w:rPrChange>
              </w:rPr>
              <w:t>29/</w:t>
            </w:r>
            <w:r w:rsidR="00137283" w:rsidRPr="00BB510B">
              <w:rPr>
                <w:rFonts w:ascii="Calibri" w:hAnsi="Calibri"/>
                <w:sz w:val="21"/>
                <w:rPrChange w:id="700" w:author="Autor">
                  <w:rPr>
                    <w:rFonts w:ascii="Tahoma" w:hAnsi="Tahoma"/>
                    <w:sz w:val="20"/>
                  </w:rPr>
                </w:rPrChange>
              </w:rPr>
              <w:t>0</w:t>
            </w:r>
            <w:r w:rsidRPr="00BB510B">
              <w:rPr>
                <w:rFonts w:ascii="Calibri" w:hAnsi="Calibri"/>
                <w:sz w:val="21"/>
                <w:rPrChange w:id="701" w:author="Autor">
                  <w:rPr>
                    <w:rFonts w:ascii="Tahoma" w:hAnsi="Tahoma"/>
                    <w:sz w:val="20"/>
                  </w:rPr>
                </w:rPrChange>
              </w:rPr>
              <w:t>5/2014</w:t>
            </w:r>
          </w:p>
        </w:tc>
        <w:tc>
          <w:tcPr>
            <w:tcW w:w="1965" w:type="pct"/>
            <w:tcBorders>
              <w:top w:val="nil"/>
              <w:bottom w:val="nil"/>
              <w:right w:val="nil"/>
            </w:tcBorders>
          </w:tcPr>
          <w:p w14:paraId="02A1C689" w14:textId="77777777" w:rsidR="0014011D" w:rsidRPr="00BB510B" w:rsidRDefault="0014011D" w:rsidP="00BB510B">
            <w:pPr>
              <w:widowControl w:val="0"/>
              <w:spacing w:after="140" w:line="280" w:lineRule="atLeast"/>
              <w:jc w:val="center"/>
              <w:rPr>
                <w:rFonts w:ascii="Calibri" w:hAnsi="Calibri"/>
                <w:sz w:val="21"/>
                <w:rPrChange w:id="702" w:author="Autor">
                  <w:rPr>
                    <w:rFonts w:ascii="Tahoma" w:hAnsi="Tahoma"/>
                    <w:sz w:val="20"/>
                  </w:rPr>
                </w:rPrChange>
              </w:rPr>
              <w:pPrChange w:id="703" w:author="Autor">
                <w:pPr>
                  <w:widowControl w:val="0"/>
                  <w:spacing w:after="0"/>
                  <w:jc w:val="center"/>
                </w:pPr>
              </w:pPrChange>
            </w:pPr>
            <w:r w:rsidRPr="00BB510B">
              <w:rPr>
                <w:rFonts w:ascii="Calibri" w:hAnsi="Calibri"/>
                <w:sz w:val="21"/>
                <w:rPrChange w:id="704" w:author="Autor">
                  <w:rPr>
                    <w:rFonts w:ascii="Tahoma" w:hAnsi="Tahoma"/>
                    <w:sz w:val="20"/>
                  </w:rPr>
                </w:rPrChange>
              </w:rPr>
              <w:t>400,00</w:t>
            </w:r>
          </w:p>
        </w:tc>
      </w:tr>
      <w:tr w:rsidR="0014011D" w:rsidRPr="00092E24" w14:paraId="249626F3" w14:textId="77777777" w:rsidTr="004F707C">
        <w:trPr>
          <w:trHeight w:val="360"/>
        </w:trPr>
        <w:tc>
          <w:tcPr>
            <w:tcW w:w="818" w:type="pct"/>
            <w:tcBorders>
              <w:top w:val="nil"/>
              <w:left w:val="nil"/>
              <w:bottom w:val="nil"/>
            </w:tcBorders>
          </w:tcPr>
          <w:p w14:paraId="1C4BA806"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05"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1D79B6CA" w14:textId="77777777" w:rsidR="0014011D" w:rsidRPr="00BB510B" w:rsidRDefault="0014011D" w:rsidP="00BB510B">
            <w:pPr>
              <w:spacing w:after="140" w:line="280" w:lineRule="atLeast"/>
              <w:jc w:val="center"/>
              <w:rPr>
                <w:rFonts w:ascii="Calibri" w:eastAsia="Calibri" w:hAnsi="Calibri"/>
                <w:sz w:val="21"/>
                <w:rPrChange w:id="706" w:author="Autor">
                  <w:rPr>
                    <w:rFonts w:ascii="Tahoma" w:eastAsia="Calibri" w:hAnsi="Tahoma"/>
                    <w:sz w:val="20"/>
                  </w:rPr>
                </w:rPrChange>
              </w:rPr>
              <w:pPrChange w:id="707" w:author="Autor">
                <w:pPr>
                  <w:jc w:val="center"/>
                </w:pPr>
              </w:pPrChange>
            </w:pPr>
            <w:r w:rsidRPr="00BB510B">
              <w:rPr>
                <w:rFonts w:ascii="Calibri" w:hAnsi="Calibri"/>
                <w:sz w:val="21"/>
                <w:rPrChange w:id="708" w:author="Autor">
                  <w:rPr>
                    <w:rFonts w:ascii="Tahoma" w:hAnsi="Tahoma"/>
                    <w:sz w:val="20"/>
                  </w:rPr>
                </w:rPrChange>
              </w:rPr>
              <w:t>29/</w:t>
            </w:r>
            <w:r w:rsidR="00137283" w:rsidRPr="00BB510B">
              <w:rPr>
                <w:rFonts w:ascii="Calibri" w:hAnsi="Calibri"/>
                <w:sz w:val="21"/>
                <w:rPrChange w:id="709" w:author="Autor">
                  <w:rPr>
                    <w:rFonts w:ascii="Tahoma" w:hAnsi="Tahoma"/>
                    <w:sz w:val="20"/>
                  </w:rPr>
                </w:rPrChange>
              </w:rPr>
              <w:t>0</w:t>
            </w:r>
            <w:r w:rsidRPr="00BB510B">
              <w:rPr>
                <w:rFonts w:ascii="Calibri" w:hAnsi="Calibri"/>
                <w:sz w:val="21"/>
                <w:rPrChange w:id="710" w:author="Autor">
                  <w:rPr>
                    <w:rFonts w:ascii="Tahoma" w:hAnsi="Tahoma"/>
                    <w:sz w:val="20"/>
                  </w:rPr>
                </w:rPrChange>
              </w:rPr>
              <w:t>6/2014</w:t>
            </w:r>
          </w:p>
        </w:tc>
        <w:tc>
          <w:tcPr>
            <w:tcW w:w="1965" w:type="pct"/>
            <w:tcBorders>
              <w:top w:val="nil"/>
              <w:bottom w:val="nil"/>
              <w:right w:val="nil"/>
            </w:tcBorders>
          </w:tcPr>
          <w:p w14:paraId="6166173B" w14:textId="77777777" w:rsidR="0014011D" w:rsidRPr="00BB510B" w:rsidRDefault="0014011D" w:rsidP="00BB510B">
            <w:pPr>
              <w:widowControl w:val="0"/>
              <w:spacing w:after="140" w:line="280" w:lineRule="atLeast"/>
              <w:jc w:val="center"/>
              <w:rPr>
                <w:rFonts w:ascii="Calibri" w:hAnsi="Calibri"/>
                <w:sz w:val="21"/>
                <w:rPrChange w:id="711" w:author="Autor">
                  <w:rPr>
                    <w:rFonts w:ascii="Tahoma" w:hAnsi="Tahoma"/>
                    <w:sz w:val="20"/>
                  </w:rPr>
                </w:rPrChange>
              </w:rPr>
              <w:pPrChange w:id="712" w:author="Autor">
                <w:pPr>
                  <w:widowControl w:val="0"/>
                  <w:spacing w:after="0"/>
                  <w:jc w:val="center"/>
                </w:pPr>
              </w:pPrChange>
            </w:pPr>
            <w:r w:rsidRPr="00BB510B">
              <w:rPr>
                <w:rFonts w:ascii="Calibri" w:hAnsi="Calibri"/>
                <w:sz w:val="21"/>
                <w:rPrChange w:id="713" w:author="Autor">
                  <w:rPr>
                    <w:rFonts w:ascii="Tahoma" w:hAnsi="Tahoma"/>
                    <w:sz w:val="20"/>
                  </w:rPr>
                </w:rPrChange>
              </w:rPr>
              <w:t>400,00</w:t>
            </w:r>
          </w:p>
        </w:tc>
      </w:tr>
      <w:tr w:rsidR="0014011D" w:rsidRPr="00092E24" w14:paraId="512FFD35" w14:textId="77777777" w:rsidTr="004F707C">
        <w:trPr>
          <w:trHeight w:val="360"/>
        </w:trPr>
        <w:tc>
          <w:tcPr>
            <w:tcW w:w="818" w:type="pct"/>
            <w:tcBorders>
              <w:top w:val="nil"/>
              <w:left w:val="nil"/>
              <w:bottom w:val="nil"/>
            </w:tcBorders>
          </w:tcPr>
          <w:p w14:paraId="2F60FD10"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14"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36D91EE9" w14:textId="77777777" w:rsidR="0014011D" w:rsidRPr="00BB510B" w:rsidRDefault="0014011D" w:rsidP="00BB510B">
            <w:pPr>
              <w:spacing w:after="140" w:line="280" w:lineRule="atLeast"/>
              <w:jc w:val="center"/>
              <w:rPr>
                <w:rFonts w:ascii="Calibri" w:eastAsia="Calibri" w:hAnsi="Calibri"/>
                <w:sz w:val="21"/>
                <w:rPrChange w:id="715" w:author="Autor">
                  <w:rPr>
                    <w:rFonts w:ascii="Tahoma" w:eastAsia="Calibri" w:hAnsi="Tahoma"/>
                    <w:sz w:val="20"/>
                  </w:rPr>
                </w:rPrChange>
              </w:rPr>
              <w:pPrChange w:id="716" w:author="Autor">
                <w:pPr>
                  <w:jc w:val="center"/>
                </w:pPr>
              </w:pPrChange>
            </w:pPr>
            <w:r w:rsidRPr="00BB510B">
              <w:rPr>
                <w:rFonts w:ascii="Calibri" w:hAnsi="Calibri"/>
                <w:sz w:val="21"/>
                <w:rPrChange w:id="717" w:author="Autor">
                  <w:rPr>
                    <w:rFonts w:ascii="Tahoma" w:hAnsi="Tahoma"/>
                    <w:sz w:val="20"/>
                  </w:rPr>
                </w:rPrChange>
              </w:rPr>
              <w:t>29/</w:t>
            </w:r>
            <w:r w:rsidR="00137283" w:rsidRPr="00BB510B">
              <w:rPr>
                <w:rFonts w:ascii="Calibri" w:hAnsi="Calibri"/>
                <w:sz w:val="21"/>
                <w:rPrChange w:id="718" w:author="Autor">
                  <w:rPr>
                    <w:rFonts w:ascii="Tahoma" w:hAnsi="Tahoma"/>
                    <w:sz w:val="20"/>
                  </w:rPr>
                </w:rPrChange>
              </w:rPr>
              <w:t>0</w:t>
            </w:r>
            <w:r w:rsidRPr="00BB510B">
              <w:rPr>
                <w:rFonts w:ascii="Calibri" w:hAnsi="Calibri"/>
                <w:sz w:val="21"/>
                <w:rPrChange w:id="719" w:author="Autor">
                  <w:rPr>
                    <w:rFonts w:ascii="Tahoma" w:hAnsi="Tahoma"/>
                    <w:sz w:val="20"/>
                  </w:rPr>
                </w:rPrChange>
              </w:rPr>
              <w:t>7/2014</w:t>
            </w:r>
          </w:p>
        </w:tc>
        <w:tc>
          <w:tcPr>
            <w:tcW w:w="1965" w:type="pct"/>
            <w:tcBorders>
              <w:top w:val="nil"/>
              <w:bottom w:val="nil"/>
              <w:right w:val="nil"/>
            </w:tcBorders>
          </w:tcPr>
          <w:p w14:paraId="4283B127" w14:textId="77777777" w:rsidR="0014011D" w:rsidRPr="00BB510B" w:rsidRDefault="0014011D" w:rsidP="00BB510B">
            <w:pPr>
              <w:widowControl w:val="0"/>
              <w:spacing w:after="140" w:line="280" w:lineRule="atLeast"/>
              <w:jc w:val="center"/>
              <w:rPr>
                <w:rFonts w:ascii="Calibri" w:hAnsi="Calibri"/>
                <w:sz w:val="21"/>
                <w:rPrChange w:id="720" w:author="Autor">
                  <w:rPr>
                    <w:rFonts w:ascii="Tahoma" w:hAnsi="Tahoma"/>
                    <w:sz w:val="20"/>
                  </w:rPr>
                </w:rPrChange>
              </w:rPr>
              <w:pPrChange w:id="721" w:author="Autor">
                <w:pPr>
                  <w:widowControl w:val="0"/>
                  <w:spacing w:after="0"/>
                  <w:jc w:val="center"/>
                </w:pPr>
              </w:pPrChange>
            </w:pPr>
            <w:r w:rsidRPr="00BB510B">
              <w:rPr>
                <w:rFonts w:ascii="Calibri" w:hAnsi="Calibri"/>
                <w:sz w:val="21"/>
                <w:rPrChange w:id="722" w:author="Autor">
                  <w:rPr>
                    <w:rFonts w:ascii="Tahoma" w:hAnsi="Tahoma"/>
                    <w:sz w:val="20"/>
                  </w:rPr>
                </w:rPrChange>
              </w:rPr>
              <w:t>400,00</w:t>
            </w:r>
          </w:p>
        </w:tc>
      </w:tr>
      <w:tr w:rsidR="0014011D" w:rsidRPr="00092E24" w14:paraId="2A491C7A" w14:textId="77777777" w:rsidTr="004F707C">
        <w:trPr>
          <w:trHeight w:val="360"/>
        </w:trPr>
        <w:tc>
          <w:tcPr>
            <w:tcW w:w="818" w:type="pct"/>
            <w:tcBorders>
              <w:top w:val="nil"/>
              <w:left w:val="nil"/>
              <w:bottom w:val="nil"/>
            </w:tcBorders>
          </w:tcPr>
          <w:p w14:paraId="3911C481"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23"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79AC5211" w14:textId="77777777" w:rsidR="0014011D" w:rsidRPr="00BB510B" w:rsidRDefault="0014011D" w:rsidP="00BB510B">
            <w:pPr>
              <w:spacing w:after="140" w:line="280" w:lineRule="atLeast"/>
              <w:jc w:val="center"/>
              <w:rPr>
                <w:rFonts w:ascii="Calibri" w:eastAsia="Calibri" w:hAnsi="Calibri"/>
                <w:sz w:val="21"/>
                <w:rPrChange w:id="724" w:author="Autor">
                  <w:rPr>
                    <w:rFonts w:ascii="Tahoma" w:eastAsia="Calibri" w:hAnsi="Tahoma"/>
                    <w:sz w:val="20"/>
                  </w:rPr>
                </w:rPrChange>
              </w:rPr>
              <w:pPrChange w:id="725" w:author="Autor">
                <w:pPr>
                  <w:jc w:val="center"/>
                </w:pPr>
              </w:pPrChange>
            </w:pPr>
            <w:r w:rsidRPr="00BB510B">
              <w:rPr>
                <w:rFonts w:ascii="Calibri" w:hAnsi="Calibri"/>
                <w:sz w:val="21"/>
                <w:rPrChange w:id="726" w:author="Autor">
                  <w:rPr>
                    <w:rFonts w:ascii="Tahoma" w:hAnsi="Tahoma"/>
                    <w:sz w:val="20"/>
                  </w:rPr>
                </w:rPrChange>
              </w:rPr>
              <w:t>29/</w:t>
            </w:r>
            <w:r w:rsidR="00137283" w:rsidRPr="00BB510B">
              <w:rPr>
                <w:rFonts w:ascii="Calibri" w:hAnsi="Calibri"/>
                <w:sz w:val="21"/>
                <w:rPrChange w:id="727" w:author="Autor">
                  <w:rPr>
                    <w:rFonts w:ascii="Tahoma" w:hAnsi="Tahoma"/>
                    <w:sz w:val="20"/>
                  </w:rPr>
                </w:rPrChange>
              </w:rPr>
              <w:t>0</w:t>
            </w:r>
            <w:r w:rsidRPr="00BB510B">
              <w:rPr>
                <w:rFonts w:ascii="Calibri" w:hAnsi="Calibri"/>
                <w:sz w:val="21"/>
                <w:rPrChange w:id="728" w:author="Autor">
                  <w:rPr>
                    <w:rFonts w:ascii="Tahoma" w:hAnsi="Tahoma"/>
                    <w:sz w:val="20"/>
                  </w:rPr>
                </w:rPrChange>
              </w:rPr>
              <w:t>8/2014</w:t>
            </w:r>
          </w:p>
        </w:tc>
        <w:tc>
          <w:tcPr>
            <w:tcW w:w="1965" w:type="pct"/>
            <w:tcBorders>
              <w:top w:val="nil"/>
              <w:bottom w:val="nil"/>
              <w:right w:val="nil"/>
            </w:tcBorders>
          </w:tcPr>
          <w:p w14:paraId="62D541C5" w14:textId="77777777" w:rsidR="0014011D" w:rsidRPr="00BB510B" w:rsidRDefault="0014011D" w:rsidP="00BB510B">
            <w:pPr>
              <w:widowControl w:val="0"/>
              <w:spacing w:after="140" w:line="280" w:lineRule="atLeast"/>
              <w:jc w:val="center"/>
              <w:rPr>
                <w:rFonts w:ascii="Calibri" w:hAnsi="Calibri"/>
                <w:sz w:val="21"/>
                <w:rPrChange w:id="729" w:author="Autor">
                  <w:rPr>
                    <w:rFonts w:ascii="Tahoma" w:hAnsi="Tahoma"/>
                    <w:sz w:val="20"/>
                  </w:rPr>
                </w:rPrChange>
              </w:rPr>
              <w:pPrChange w:id="730" w:author="Autor">
                <w:pPr>
                  <w:widowControl w:val="0"/>
                  <w:spacing w:after="0"/>
                  <w:jc w:val="center"/>
                </w:pPr>
              </w:pPrChange>
            </w:pPr>
            <w:r w:rsidRPr="00BB510B">
              <w:rPr>
                <w:rFonts w:ascii="Calibri" w:hAnsi="Calibri"/>
                <w:sz w:val="21"/>
                <w:rPrChange w:id="731" w:author="Autor">
                  <w:rPr>
                    <w:rFonts w:ascii="Tahoma" w:hAnsi="Tahoma"/>
                    <w:sz w:val="20"/>
                  </w:rPr>
                </w:rPrChange>
              </w:rPr>
              <w:t>400,00</w:t>
            </w:r>
          </w:p>
        </w:tc>
      </w:tr>
      <w:tr w:rsidR="0014011D" w:rsidRPr="00092E24" w14:paraId="19604989" w14:textId="77777777" w:rsidTr="004F707C">
        <w:trPr>
          <w:trHeight w:val="360"/>
        </w:trPr>
        <w:tc>
          <w:tcPr>
            <w:tcW w:w="818" w:type="pct"/>
            <w:tcBorders>
              <w:top w:val="nil"/>
              <w:left w:val="nil"/>
              <w:bottom w:val="nil"/>
            </w:tcBorders>
          </w:tcPr>
          <w:p w14:paraId="51D63C1A"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32"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2CC8BBC" w14:textId="77777777" w:rsidR="0014011D" w:rsidRPr="00BB510B" w:rsidRDefault="0014011D" w:rsidP="00BB510B">
            <w:pPr>
              <w:spacing w:after="140" w:line="280" w:lineRule="atLeast"/>
              <w:jc w:val="center"/>
              <w:rPr>
                <w:rFonts w:ascii="Calibri" w:eastAsia="Calibri" w:hAnsi="Calibri"/>
                <w:sz w:val="21"/>
                <w:rPrChange w:id="733" w:author="Autor">
                  <w:rPr>
                    <w:rFonts w:ascii="Tahoma" w:eastAsia="Calibri" w:hAnsi="Tahoma"/>
                    <w:sz w:val="20"/>
                  </w:rPr>
                </w:rPrChange>
              </w:rPr>
              <w:pPrChange w:id="734" w:author="Autor">
                <w:pPr>
                  <w:jc w:val="center"/>
                </w:pPr>
              </w:pPrChange>
            </w:pPr>
            <w:r w:rsidRPr="00BB510B">
              <w:rPr>
                <w:rFonts w:ascii="Calibri" w:hAnsi="Calibri"/>
                <w:sz w:val="21"/>
                <w:rPrChange w:id="735" w:author="Autor">
                  <w:rPr>
                    <w:rFonts w:ascii="Tahoma" w:hAnsi="Tahoma"/>
                    <w:sz w:val="20"/>
                  </w:rPr>
                </w:rPrChange>
              </w:rPr>
              <w:t>29/</w:t>
            </w:r>
            <w:r w:rsidR="00137283" w:rsidRPr="00BB510B">
              <w:rPr>
                <w:rFonts w:ascii="Calibri" w:hAnsi="Calibri"/>
                <w:sz w:val="21"/>
                <w:rPrChange w:id="736" w:author="Autor">
                  <w:rPr>
                    <w:rFonts w:ascii="Tahoma" w:hAnsi="Tahoma"/>
                    <w:sz w:val="20"/>
                  </w:rPr>
                </w:rPrChange>
              </w:rPr>
              <w:t>0</w:t>
            </w:r>
            <w:r w:rsidRPr="00BB510B">
              <w:rPr>
                <w:rFonts w:ascii="Calibri" w:hAnsi="Calibri"/>
                <w:sz w:val="21"/>
                <w:rPrChange w:id="737" w:author="Autor">
                  <w:rPr>
                    <w:rFonts w:ascii="Tahoma" w:hAnsi="Tahoma"/>
                    <w:sz w:val="20"/>
                  </w:rPr>
                </w:rPrChange>
              </w:rPr>
              <w:t>9/2014</w:t>
            </w:r>
          </w:p>
        </w:tc>
        <w:tc>
          <w:tcPr>
            <w:tcW w:w="1965" w:type="pct"/>
            <w:tcBorders>
              <w:top w:val="nil"/>
              <w:bottom w:val="nil"/>
              <w:right w:val="nil"/>
            </w:tcBorders>
          </w:tcPr>
          <w:p w14:paraId="1C19806B" w14:textId="77777777" w:rsidR="0014011D" w:rsidRPr="00BB510B" w:rsidRDefault="0014011D" w:rsidP="00BB510B">
            <w:pPr>
              <w:widowControl w:val="0"/>
              <w:spacing w:after="140" w:line="280" w:lineRule="atLeast"/>
              <w:jc w:val="center"/>
              <w:rPr>
                <w:rFonts w:ascii="Calibri" w:hAnsi="Calibri"/>
                <w:sz w:val="21"/>
                <w:rPrChange w:id="738" w:author="Autor">
                  <w:rPr>
                    <w:rFonts w:ascii="Tahoma" w:hAnsi="Tahoma"/>
                    <w:sz w:val="20"/>
                  </w:rPr>
                </w:rPrChange>
              </w:rPr>
              <w:pPrChange w:id="739" w:author="Autor">
                <w:pPr>
                  <w:widowControl w:val="0"/>
                  <w:spacing w:after="0"/>
                  <w:jc w:val="center"/>
                </w:pPr>
              </w:pPrChange>
            </w:pPr>
            <w:r w:rsidRPr="00BB510B">
              <w:rPr>
                <w:rFonts w:ascii="Calibri" w:hAnsi="Calibri"/>
                <w:sz w:val="21"/>
                <w:rPrChange w:id="740" w:author="Autor">
                  <w:rPr>
                    <w:rFonts w:ascii="Tahoma" w:hAnsi="Tahoma"/>
                    <w:sz w:val="20"/>
                  </w:rPr>
                </w:rPrChange>
              </w:rPr>
              <w:t>400,00</w:t>
            </w:r>
          </w:p>
        </w:tc>
      </w:tr>
      <w:tr w:rsidR="0014011D" w:rsidRPr="00092E24" w14:paraId="2E61734D" w14:textId="77777777" w:rsidTr="004F707C">
        <w:trPr>
          <w:trHeight w:val="360"/>
        </w:trPr>
        <w:tc>
          <w:tcPr>
            <w:tcW w:w="818" w:type="pct"/>
            <w:tcBorders>
              <w:top w:val="nil"/>
              <w:left w:val="nil"/>
              <w:bottom w:val="nil"/>
            </w:tcBorders>
          </w:tcPr>
          <w:p w14:paraId="1DF1DD3F"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41"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62C17082" w14:textId="77777777" w:rsidR="0014011D" w:rsidRPr="00BB510B" w:rsidRDefault="0014011D" w:rsidP="00BB510B">
            <w:pPr>
              <w:spacing w:after="140" w:line="280" w:lineRule="atLeast"/>
              <w:jc w:val="center"/>
              <w:rPr>
                <w:rFonts w:ascii="Calibri" w:eastAsia="Calibri" w:hAnsi="Calibri"/>
                <w:sz w:val="21"/>
                <w:rPrChange w:id="742" w:author="Autor">
                  <w:rPr>
                    <w:rFonts w:ascii="Tahoma" w:eastAsia="Calibri" w:hAnsi="Tahoma"/>
                    <w:sz w:val="20"/>
                  </w:rPr>
                </w:rPrChange>
              </w:rPr>
              <w:pPrChange w:id="743" w:author="Autor">
                <w:pPr>
                  <w:jc w:val="center"/>
                </w:pPr>
              </w:pPrChange>
            </w:pPr>
            <w:r w:rsidRPr="00BB510B">
              <w:rPr>
                <w:rFonts w:ascii="Calibri" w:hAnsi="Calibri"/>
                <w:sz w:val="21"/>
                <w:rPrChange w:id="744" w:author="Autor">
                  <w:rPr>
                    <w:rFonts w:ascii="Tahoma" w:hAnsi="Tahoma"/>
                    <w:sz w:val="20"/>
                  </w:rPr>
                </w:rPrChange>
              </w:rPr>
              <w:t>29/10/2014</w:t>
            </w:r>
          </w:p>
        </w:tc>
        <w:tc>
          <w:tcPr>
            <w:tcW w:w="1965" w:type="pct"/>
            <w:tcBorders>
              <w:top w:val="nil"/>
              <w:bottom w:val="nil"/>
              <w:right w:val="nil"/>
            </w:tcBorders>
          </w:tcPr>
          <w:p w14:paraId="32061507" w14:textId="77777777" w:rsidR="0014011D" w:rsidRPr="00BB510B" w:rsidRDefault="0014011D" w:rsidP="00BB510B">
            <w:pPr>
              <w:widowControl w:val="0"/>
              <w:spacing w:after="140" w:line="280" w:lineRule="atLeast"/>
              <w:jc w:val="center"/>
              <w:rPr>
                <w:rFonts w:ascii="Calibri" w:hAnsi="Calibri"/>
                <w:sz w:val="21"/>
                <w:rPrChange w:id="745" w:author="Autor">
                  <w:rPr>
                    <w:rFonts w:ascii="Tahoma" w:hAnsi="Tahoma"/>
                    <w:sz w:val="20"/>
                  </w:rPr>
                </w:rPrChange>
              </w:rPr>
              <w:pPrChange w:id="746" w:author="Autor">
                <w:pPr>
                  <w:widowControl w:val="0"/>
                  <w:spacing w:after="0"/>
                  <w:jc w:val="center"/>
                </w:pPr>
              </w:pPrChange>
            </w:pPr>
            <w:r w:rsidRPr="00BB510B">
              <w:rPr>
                <w:rFonts w:ascii="Calibri" w:hAnsi="Calibri"/>
                <w:sz w:val="21"/>
                <w:rPrChange w:id="747" w:author="Autor">
                  <w:rPr>
                    <w:rFonts w:ascii="Tahoma" w:hAnsi="Tahoma"/>
                    <w:sz w:val="20"/>
                  </w:rPr>
                </w:rPrChange>
              </w:rPr>
              <w:t>400,00</w:t>
            </w:r>
          </w:p>
        </w:tc>
      </w:tr>
      <w:tr w:rsidR="0014011D" w:rsidRPr="00092E24" w14:paraId="184DACB0" w14:textId="77777777" w:rsidTr="004F707C">
        <w:trPr>
          <w:trHeight w:val="360"/>
        </w:trPr>
        <w:tc>
          <w:tcPr>
            <w:tcW w:w="818" w:type="pct"/>
            <w:tcBorders>
              <w:top w:val="nil"/>
              <w:left w:val="nil"/>
              <w:bottom w:val="nil"/>
            </w:tcBorders>
          </w:tcPr>
          <w:p w14:paraId="6B912EEE"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48"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3BC2581F" w14:textId="77777777" w:rsidR="0014011D" w:rsidRPr="00BB510B" w:rsidRDefault="0014011D" w:rsidP="00BB510B">
            <w:pPr>
              <w:spacing w:after="140" w:line="280" w:lineRule="atLeast"/>
              <w:jc w:val="center"/>
              <w:rPr>
                <w:rFonts w:ascii="Calibri" w:eastAsia="Calibri" w:hAnsi="Calibri"/>
                <w:sz w:val="21"/>
                <w:rPrChange w:id="749" w:author="Autor">
                  <w:rPr>
                    <w:rFonts w:ascii="Tahoma" w:eastAsia="Calibri" w:hAnsi="Tahoma"/>
                    <w:sz w:val="20"/>
                  </w:rPr>
                </w:rPrChange>
              </w:rPr>
              <w:pPrChange w:id="750" w:author="Autor">
                <w:pPr>
                  <w:jc w:val="center"/>
                </w:pPr>
              </w:pPrChange>
            </w:pPr>
            <w:r w:rsidRPr="00BB510B">
              <w:rPr>
                <w:rFonts w:ascii="Calibri" w:hAnsi="Calibri"/>
                <w:sz w:val="21"/>
                <w:rPrChange w:id="751" w:author="Autor">
                  <w:rPr>
                    <w:rFonts w:ascii="Tahoma" w:hAnsi="Tahoma"/>
                    <w:sz w:val="20"/>
                  </w:rPr>
                </w:rPrChange>
              </w:rPr>
              <w:t>29/11/2014</w:t>
            </w:r>
          </w:p>
        </w:tc>
        <w:tc>
          <w:tcPr>
            <w:tcW w:w="1965" w:type="pct"/>
            <w:tcBorders>
              <w:top w:val="nil"/>
              <w:bottom w:val="nil"/>
              <w:right w:val="nil"/>
            </w:tcBorders>
          </w:tcPr>
          <w:p w14:paraId="29BB7A40" w14:textId="77777777" w:rsidR="0014011D" w:rsidRPr="00BB510B" w:rsidRDefault="0014011D" w:rsidP="00BB510B">
            <w:pPr>
              <w:widowControl w:val="0"/>
              <w:spacing w:after="140" w:line="280" w:lineRule="atLeast"/>
              <w:jc w:val="center"/>
              <w:rPr>
                <w:rFonts w:ascii="Calibri" w:hAnsi="Calibri"/>
                <w:sz w:val="21"/>
                <w:rPrChange w:id="752" w:author="Autor">
                  <w:rPr>
                    <w:rFonts w:ascii="Tahoma" w:hAnsi="Tahoma"/>
                    <w:sz w:val="20"/>
                  </w:rPr>
                </w:rPrChange>
              </w:rPr>
              <w:pPrChange w:id="753" w:author="Autor">
                <w:pPr>
                  <w:widowControl w:val="0"/>
                  <w:spacing w:after="0"/>
                  <w:jc w:val="center"/>
                </w:pPr>
              </w:pPrChange>
            </w:pPr>
            <w:r w:rsidRPr="00BB510B">
              <w:rPr>
                <w:rFonts w:ascii="Calibri" w:hAnsi="Calibri"/>
                <w:sz w:val="21"/>
                <w:rPrChange w:id="754" w:author="Autor">
                  <w:rPr>
                    <w:rFonts w:ascii="Tahoma" w:hAnsi="Tahoma"/>
                    <w:sz w:val="20"/>
                  </w:rPr>
                </w:rPrChange>
              </w:rPr>
              <w:t>400,00</w:t>
            </w:r>
          </w:p>
        </w:tc>
      </w:tr>
      <w:tr w:rsidR="0014011D" w:rsidRPr="00092E24" w14:paraId="19D909E4" w14:textId="77777777" w:rsidTr="004F707C">
        <w:trPr>
          <w:trHeight w:val="360"/>
        </w:trPr>
        <w:tc>
          <w:tcPr>
            <w:tcW w:w="818" w:type="pct"/>
            <w:tcBorders>
              <w:top w:val="nil"/>
              <w:left w:val="nil"/>
              <w:bottom w:val="nil"/>
            </w:tcBorders>
          </w:tcPr>
          <w:p w14:paraId="76E6A1B1"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55"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08D607A1" w14:textId="77777777" w:rsidR="0014011D" w:rsidRPr="00BB510B" w:rsidRDefault="0014011D" w:rsidP="00BB510B">
            <w:pPr>
              <w:spacing w:after="140" w:line="280" w:lineRule="atLeast"/>
              <w:jc w:val="center"/>
              <w:rPr>
                <w:rFonts w:ascii="Calibri" w:eastAsia="Calibri" w:hAnsi="Calibri"/>
                <w:sz w:val="21"/>
                <w:rPrChange w:id="756" w:author="Autor">
                  <w:rPr>
                    <w:rFonts w:ascii="Tahoma" w:eastAsia="Calibri" w:hAnsi="Tahoma"/>
                    <w:sz w:val="20"/>
                  </w:rPr>
                </w:rPrChange>
              </w:rPr>
              <w:pPrChange w:id="757" w:author="Autor">
                <w:pPr>
                  <w:jc w:val="center"/>
                </w:pPr>
              </w:pPrChange>
            </w:pPr>
            <w:r w:rsidRPr="00BB510B">
              <w:rPr>
                <w:rFonts w:ascii="Calibri" w:hAnsi="Calibri"/>
                <w:sz w:val="21"/>
                <w:rPrChange w:id="758" w:author="Autor">
                  <w:rPr>
                    <w:rFonts w:ascii="Tahoma" w:hAnsi="Tahoma"/>
                    <w:sz w:val="20"/>
                  </w:rPr>
                </w:rPrChange>
              </w:rPr>
              <w:t>29/12/2014</w:t>
            </w:r>
          </w:p>
        </w:tc>
        <w:tc>
          <w:tcPr>
            <w:tcW w:w="1965" w:type="pct"/>
            <w:tcBorders>
              <w:top w:val="nil"/>
              <w:bottom w:val="nil"/>
              <w:right w:val="nil"/>
            </w:tcBorders>
          </w:tcPr>
          <w:p w14:paraId="15EF5693" w14:textId="77777777" w:rsidR="0014011D" w:rsidRPr="00BB510B" w:rsidRDefault="0014011D" w:rsidP="00BB510B">
            <w:pPr>
              <w:widowControl w:val="0"/>
              <w:spacing w:after="140" w:line="280" w:lineRule="atLeast"/>
              <w:jc w:val="center"/>
              <w:rPr>
                <w:rFonts w:ascii="Calibri" w:hAnsi="Calibri"/>
                <w:sz w:val="21"/>
                <w:rPrChange w:id="759" w:author="Autor">
                  <w:rPr>
                    <w:rFonts w:ascii="Tahoma" w:hAnsi="Tahoma"/>
                    <w:sz w:val="20"/>
                  </w:rPr>
                </w:rPrChange>
              </w:rPr>
              <w:pPrChange w:id="760" w:author="Autor">
                <w:pPr>
                  <w:widowControl w:val="0"/>
                  <w:spacing w:after="0"/>
                  <w:jc w:val="center"/>
                </w:pPr>
              </w:pPrChange>
            </w:pPr>
            <w:r w:rsidRPr="00BB510B">
              <w:rPr>
                <w:rFonts w:ascii="Calibri" w:hAnsi="Calibri"/>
                <w:sz w:val="21"/>
                <w:rPrChange w:id="761" w:author="Autor">
                  <w:rPr>
                    <w:rFonts w:ascii="Tahoma" w:hAnsi="Tahoma"/>
                    <w:sz w:val="20"/>
                  </w:rPr>
                </w:rPrChange>
              </w:rPr>
              <w:t>400,00</w:t>
            </w:r>
          </w:p>
        </w:tc>
      </w:tr>
      <w:tr w:rsidR="0014011D" w:rsidRPr="00092E24" w14:paraId="0BD8FE28" w14:textId="77777777" w:rsidTr="004F707C">
        <w:trPr>
          <w:trHeight w:val="360"/>
        </w:trPr>
        <w:tc>
          <w:tcPr>
            <w:tcW w:w="818" w:type="pct"/>
            <w:tcBorders>
              <w:top w:val="nil"/>
              <w:left w:val="nil"/>
              <w:bottom w:val="nil"/>
            </w:tcBorders>
          </w:tcPr>
          <w:p w14:paraId="365D240E"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62"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E3CF7B7" w14:textId="77777777" w:rsidR="0014011D" w:rsidRPr="00BB510B" w:rsidRDefault="0014011D" w:rsidP="00BB510B">
            <w:pPr>
              <w:spacing w:after="140" w:line="280" w:lineRule="atLeast"/>
              <w:jc w:val="center"/>
              <w:rPr>
                <w:rFonts w:ascii="Calibri" w:eastAsia="Calibri" w:hAnsi="Calibri"/>
                <w:sz w:val="21"/>
                <w:rPrChange w:id="763" w:author="Autor">
                  <w:rPr>
                    <w:rFonts w:ascii="Tahoma" w:eastAsia="Calibri" w:hAnsi="Tahoma"/>
                    <w:sz w:val="20"/>
                  </w:rPr>
                </w:rPrChange>
              </w:rPr>
              <w:pPrChange w:id="764" w:author="Autor">
                <w:pPr>
                  <w:jc w:val="center"/>
                </w:pPr>
              </w:pPrChange>
            </w:pPr>
            <w:r w:rsidRPr="00BB510B">
              <w:rPr>
                <w:rFonts w:ascii="Calibri" w:hAnsi="Calibri"/>
                <w:sz w:val="21"/>
                <w:rPrChange w:id="765" w:author="Autor">
                  <w:rPr>
                    <w:rFonts w:ascii="Tahoma" w:hAnsi="Tahoma"/>
                    <w:sz w:val="20"/>
                  </w:rPr>
                </w:rPrChange>
              </w:rPr>
              <w:t>29/</w:t>
            </w:r>
            <w:r w:rsidR="00137283" w:rsidRPr="00BB510B">
              <w:rPr>
                <w:rFonts w:ascii="Calibri" w:hAnsi="Calibri"/>
                <w:sz w:val="21"/>
                <w:rPrChange w:id="766" w:author="Autor">
                  <w:rPr>
                    <w:rFonts w:ascii="Tahoma" w:hAnsi="Tahoma"/>
                    <w:sz w:val="20"/>
                  </w:rPr>
                </w:rPrChange>
              </w:rPr>
              <w:t>0</w:t>
            </w:r>
            <w:r w:rsidRPr="00BB510B">
              <w:rPr>
                <w:rFonts w:ascii="Calibri" w:hAnsi="Calibri"/>
                <w:sz w:val="21"/>
                <w:rPrChange w:id="767" w:author="Autor">
                  <w:rPr>
                    <w:rFonts w:ascii="Tahoma" w:hAnsi="Tahoma"/>
                    <w:sz w:val="20"/>
                  </w:rPr>
                </w:rPrChange>
              </w:rPr>
              <w:t>1/2015</w:t>
            </w:r>
          </w:p>
        </w:tc>
        <w:tc>
          <w:tcPr>
            <w:tcW w:w="1965" w:type="pct"/>
            <w:tcBorders>
              <w:top w:val="nil"/>
              <w:bottom w:val="nil"/>
              <w:right w:val="nil"/>
            </w:tcBorders>
          </w:tcPr>
          <w:p w14:paraId="73F7FE05" w14:textId="77777777" w:rsidR="0014011D" w:rsidRPr="00BB510B" w:rsidRDefault="0014011D" w:rsidP="00BB510B">
            <w:pPr>
              <w:widowControl w:val="0"/>
              <w:spacing w:after="140" w:line="280" w:lineRule="atLeast"/>
              <w:jc w:val="center"/>
              <w:rPr>
                <w:rFonts w:ascii="Calibri" w:hAnsi="Calibri"/>
                <w:sz w:val="21"/>
                <w:rPrChange w:id="768" w:author="Autor">
                  <w:rPr>
                    <w:rFonts w:ascii="Tahoma" w:hAnsi="Tahoma"/>
                    <w:sz w:val="20"/>
                  </w:rPr>
                </w:rPrChange>
              </w:rPr>
              <w:pPrChange w:id="769" w:author="Autor">
                <w:pPr>
                  <w:widowControl w:val="0"/>
                  <w:spacing w:after="0"/>
                  <w:jc w:val="center"/>
                </w:pPr>
              </w:pPrChange>
            </w:pPr>
            <w:r w:rsidRPr="00BB510B">
              <w:rPr>
                <w:rFonts w:ascii="Calibri" w:hAnsi="Calibri"/>
                <w:sz w:val="21"/>
                <w:rPrChange w:id="770" w:author="Autor">
                  <w:rPr>
                    <w:rFonts w:ascii="Tahoma" w:hAnsi="Tahoma"/>
                    <w:sz w:val="20"/>
                  </w:rPr>
                </w:rPrChange>
              </w:rPr>
              <w:t>400,00</w:t>
            </w:r>
          </w:p>
        </w:tc>
      </w:tr>
      <w:tr w:rsidR="0014011D" w:rsidRPr="00092E24" w14:paraId="27AE8671" w14:textId="77777777" w:rsidTr="004F707C">
        <w:trPr>
          <w:trHeight w:val="360"/>
        </w:trPr>
        <w:tc>
          <w:tcPr>
            <w:tcW w:w="818" w:type="pct"/>
            <w:tcBorders>
              <w:top w:val="nil"/>
              <w:left w:val="nil"/>
              <w:bottom w:val="nil"/>
            </w:tcBorders>
          </w:tcPr>
          <w:p w14:paraId="1E9AED38"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71"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388B4906" w14:textId="77777777" w:rsidR="0014011D" w:rsidRPr="00BB510B" w:rsidRDefault="0014011D" w:rsidP="00BB510B">
            <w:pPr>
              <w:spacing w:after="140" w:line="280" w:lineRule="atLeast"/>
              <w:jc w:val="center"/>
              <w:rPr>
                <w:rFonts w:ascii="Calibri" w:eastAsia="Calibri" w:hAnsi="Calibri"/>
                <w:sz w:val="21"/>
                <w:rPrChange w:id="772" w:author="Autor">
                  <w:rPr>
                    <w:rFonts w:ascii="Tahoma" w:eastAsia="Calibri" w:hAnsi="Tahoma"/>
                    <w:sz w:val="20"/>
                  </w:rPr>
                </w:rPrChange>
              </w:rPr>
              <w:pPrChange w:id="773" w:author="Autor">
                <w:pPr>
                  <w:jc w:val="center"/>
                </w:pPr>
              </w:pPrChange>
            </w:pPr>
            <w:r w:rsidRPr="00BB510B">
              <w:rPr>
                <w:rFonts w:ascii="Calibri" w:hAnsi="Calibri"/>
                <w:sz w:val="21"/>
                <w:rPrChange w:id="774" w:author="Autor">
                  <w:rPr>
                    <w:rFonts w:ascii="Tahoma" w:hAnsi="Tahoma"/>
                    <w:sz w:val="20"/>
                  </w:rPr>
                </w:rPrChange>
              </w:rPr>
              <w:t>28/</w:t>
            </w:r>
            <w:r w:rsidR="00137283" w:rsidRPr="00BB510B">
              <w:rPr>
                <w:rFonts w:ascii="Calibri" w:hAnsi="Calibri"/>
                <w:sz w:val="21"/>
                <w:rPrChange w:id="775" w:author="Autor">
                  <w:rPr>
                    <w:rFonts w:ascii="Tahoma" w:hAnsi="Tahoma"/>
                    <w:sz w:val="20"/>
                  </w:rPr>
                </w:rPrChange>
              </w:rPr>
              <w:t>0</w:t>
            </w:r>
            <w:r w:rsidRPr="00BB510B">
              <w:rPr>
                <w:rFonts w:ascii="Calibri" w:hAnsi="Calibri"/>
                <w:sz w:val="21"/>
                <w:rPrChange w:id="776" w:author="Autor">
                  <w:rPr>
                    <w:rFonts w:ascii="Tahoma" w:hAnsi="Tahoma"/>
                    <w:sz w:val="20"/>
                  </w:rPr>
                </w:rPrChange>
              </w:rPr>
              <w:t>2/2015</w:t>
            </w:r>
          </w:p>
        </w:tc>
        <w:tc>
          <w:tcPr>
            <w:tcW w:w="1965" w:type="pct"/>
            <w:tcBorders>
              <w:top w:val="nil"/>
              <w:bottom w:val="nil"/>
              <w:right w:val="nil"/>
            </w:tcBorders>
          </w:tcPr>
          <w:p w14:paraId="527D3030" w14:textId="77777777" w:rsidR="0014011D" w:rsidRPr="00BB510B" w:rsidRDefault="0014011D" w:rsidP="00BB510B">
            <w:pPr>
              <w:widowControl w:val="0"/>
              <w:spacing w:after="140" w:line="280" w:lineRule="atLeast"/>
              <w:jc w:val="center"/>
              <w:rPr>
                <w:rFonts w:ascii="Calibri" w:hAnsi="Calibri"/>
                <w:sz w:val="21"/>
                <w:rPrChange w:id="777" w:author="Autor">
                  <w:rPr>
                    <w:rFonts w:ascii="Tahoma" w:hAnsi="Tahoma"/>
                    <w:sz w:val="20"/>
                  </w:rPr>
                </w:rPrChange>
              </w:rPr>
              <w:pPrChange w:id="778" w:author="Autor">
                <w:pPr>
                  <w:widowControl w:val="0"/>
                  <w:spacing w:after="0"/>
                  <w:jc w:val="center"/>
                </w:pPr>
              </w:pPrChange>
            </w:pPr>
            <w:r w:rsidRPr="00BB510B">
              <w:rPr>
                <w:rFonts w:ascii="Calibri" w:hAnsi="Calibri"/>
                <w:sz w:val="21"/>
                <w:rPrChange w:id="779" w:author="Autor">
                  <w:rPr>
                    <w:rFonts w:ascii="Tahoma" w:hAnsi="Tahoma"/>
                    <w:sz w:val="20"/>
                  </w:rPr>
                </w:rPrChange>
              </w:rPr>
              <w:t>400,00</w:t>
            </w:r>
          </w:p>
        </w:tc>
      </w:tr>
      <w:tr w:rsidR="0014011D" w:rsidRPr="00092E24" w14:paraId="49639E62" w14:textId="77777777" w:rsidTr="004F707C">
        <w:trPr>
          <w:trHeight w:val="360"/>
        </w:trPr>
        <w:tc>
          <w:tcPr>
            <w:tcW w:w="818" w:type="pct"/>
            <w:tcBorders>
              <w:top w:val="nil"/>
              <w:left w:val="nil"/>
              <w:bottom w:val="nil"/>
            </w:tcBorders>
          </w:tcPr>
          <w:p w14:paraId="6D687131"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80"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5ACB6454" w14:textId="77777777" w:rsidR="0014011D" w:rsidRPr="00BB510B" w:rsidRDefault="0014011D" w:rsidP="00BB510B">
            <w:pPr>
              <w:spacing w:after="140" w:line="280" w:lineRule="atLeast"/>
              <w:jc w:val="center"/>
              <w:rPr>
                <w:rFonts w:ascii="Calibri" w:eastAsia="Calibri" w:hAnsi="Calibri"/>
                <w:sz w:val="21"/>
                <w:rPrChange w:id="781" w:author="Autor">
                  <w:rPr>
                    <w:rFonts w:ascii="Tahoma" w:eastAsia="Calibri" w:hAnsi="Tahoma"/>
                    <w:sz w:val="20"/>
                  </w:rPr>
                </w:rPrChange>
              </w:rPr>
              <w:pPrChange w:id="782" w:author="Autor">
                <w:pPr>
                  <w:jc w:val="center"/>
                </w:pPr>
              </w:pPrChange>
            </w:pPr>
            <w:r w:rsidRPr="00BB510B">
              <w:rPr>
                <w:rFonts w:ascii="Calibri" w:hAnsi="Calibri"/>
                <w:sz w:val="21"/>
                <w:rPrChange w:id="783" w:author="Autor">
                  <w:rPr>
                    <w:rFonts w:ascii="Tahoma" w:hAnsi="Tahoma"/>
                    <w:sz w:val="20"/>
                  </w:rPr>
                </w:rPrChange>
              </w:rPr>
              <w:t>29/</w:t>
            </w:r>
            <w:r w:rsidR="00137283" w:rsidRPr="00BB510B">
              <w:rPr>
                <w:rFonts w:ascii="Calibri" w:hAnsi="Calibri"/>
                <w:sz w:val="21"/>
                <w:rPrChange w:id="784" w:author="Autor">
                  <w:rPr>
                    <w:rFonts w:ascii="Tahoma" w:hAnsi="Tahoma"/>
                    <w:sz w:val="20"/>
                  </w:rPr>
                </w:rPrChange>
              </w:rPr>
              <w:t>0</w:t>
            </w:r>
            <w:r w:rsidRPr="00BB510B">
              <w:rPr>
                <w:rFonts w:ascii="Calibri" w:hAnsi="Calibri"/>
                <w:sz w:val="21"/>
                <w:rPrChange w:id="785" w:author="Autor">
                  <w:rPr>
                    <w:rFonts w:ascii="Tahoma" w:hAnsi="Tahoma"/>
                    <w:sz w:val="20"/>
                  </w:rPr>
                </w:rPrChange>
              </w:rPr>
              <w:t>3/2015</w:t>
            </w:r>
          </w:p>
        </w:tc>
        <w:tc>
          <w:tcPr>
            <w:tcW w:w="1965" w:type="pct"/>
            <w:tcBorders>
              <w:top w:val="nil"/>
              <w:bottom w:val="nil"/>
              <w:right w:val="nil"/>
            </w:tcBorders>
          </w:tcPr>
          <w:p w14:paraId="47D4CA59" w14:textId="77777777" w:rsidR="0014011D" w:rsidRPr="00BB510B" w:rsidRDefault="0014011D" w:rsidP="00BB510B">
            <w:pPr>
              <w:widowControl w:val="0"/>
              <w:spacing w:after="140" w:line="280" w:lineRule="atLeast"/>
              <w:jc w:val="center"/>
              <w:rPr>
                <w:rFonts w:ascii="Calibri" w:hAnsi="Calibri"/>
                <w:sz w:val="21"/>
                <w:rPrChange w:id="786" w:author="Autor">
                  <w:rPr>
                    <w:rFonts w:ascii="Tahoma" w:hAnsi="Tahoma"/>
                    <w:sz w:val="20"/>
                  </w:rPr>
                </w:rPrChange>
              </w:rPr>
              <w:pPrChange w:id="787" w:author="Autor">
                <w:pPr>
                  <w:widowControl w:val="0"/>
                  <w:spacing w:after="0"/>
                  <w:jc w:val="center"/>
                </w:pPr>
              </w:pPrChange>
            </w:pPr>
            <w:r w:rsidRPr="00BB510B">
              <w:rPr>
                <w:rFonts w:ascii="Calibri" w:hAnsi="Calibri"/>
                <w:sz w:val="21"/>
                <w:rPrChange w:id="788" w:author="Autor">
                  <w:rPr>
                    <w:rFonts w:ascii="Tahoma" w:hAnsi="Tahoma"/>
                    <w:sz w:val="20"/>
                  </w:rPr>
                </w:rPrChange>
              </w:rPr>
              <w:t>400,00</w:t>
            </w:r>
          </w:p>
        </w:tc>
      </w:tr>
      <w:tr w:rsidR="0014011D" w:rsidRPr="00092E24" w14:paraId="4E5779C4" w14:textId="77777777" w:rsidTr="004F707C">
        <w:trPr>
          <w:trHeight w:val="360"/>
        </w:trPr>
        <w:tc>
          <w:tcPr>
            <w:tcW w:w="818" w:type="pct"/>
            <w:tcBorders>
              <w:top w:val="nil"/>
              <w:left w:val="nil"/>
              <w:bottom w:val="nil"/>
            </w:tcBorders>
          </w:tcPr>
          <w:p w14:paraId="0DBFFE94"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89"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1996399A" w14:textId="77777777" w:rsidR="0014011D" w:rsidRPr="00BB510B" w:rsidRDefault="0014011D" w:rsidP="00BB510B">
            <w:pPr>
              <w:spacing w:after="140" w:line="280" w:lineRule="atLeast"/>
              <w:jc w:val="center"/>
              <w:rPr>
                <w:rFonts w:ascii="Calibri" w:eastAsia="Calibri" w:hAnsi="Calibri"/>
                <w:sz w:val="21"/>
                <w:rPrChange w:id="790" w:author="Autor">
                  <w:rPr>
                    <w:rFonts w:ascii="Tahoma" w:eastAsia="Calibri" w:hAnsi="Tahoma"/>
                    <w:sz w:val="20"/>
                  </w:rPr>
                </w:rPrChange>
              </w:rPr>
              <w:pPrChange w:id="791" w:author="Autor">
                <w:pPr>
                  <w:jc w:val="center"/>
                </w:pPr>
              </w:pPrChange>
            </w:pPr>
            <w:r w:rsidRPr="00BB510B">
              <w:rPr>
                <w:rFonts w:ascii="Calibri" w:hAnsi="Calibri"/>
                <w:sz w:val="21"/>
                <w:rPrChange w:id="792" w:author="Autor">
                  <w:rPr>
                    <w:rFonts w:ascii="Tahoma" w:hAnsi="Tahoma"/>
                    <w:sz w:val="20"/>
                  </w:rPr>
                </w:rPrChange>
              </w:rPr>
              <w:t>29/</w:t>
            </w:r>
            <w:r w:rsidR="00137283" w:rsidRPr="00BB510B">
              <w:rPr>
                <w:rFonts w:ascii="Calibri" w:hAnsi="Calibri"/>
                <w:sz w:val="21"/>
                <w:rPrChange w:id="793" w:author="Autor">
                  <w:rPr>
                    <w:rFonts w:ascii="Tahoma" w:hAnsi="Tahoma"/>
                    <w:sz w:val="20"/>
                  </w:rPr>
                </w:rPrChange>
              </w:rPr>
              <w:t>0</w:t>
            </w:r>
            <w:r w:rsidRPr="00BB510B">
              <w:rPr>
                <w:rFonts w:ascii="Calibri" w:hAnsi="Calibri"/>
                <w:sz w:val="21"/>
                <w:rPrChange w:id="794" w:author="Autor">
                  <w:rPr>
                    <w:rFonts w:ascii="Tahoma" w:hAnsi="Tahoma"/>
                    <w:sz w:val="20"/>
                  </w:rPr>
                </w:rPrChange>
              </w:rPr>
              <w:t>4/2015</w:t>
            </w:r>
          </w:p>
        </w:tc>
        <w:tc>
          <w:tcPr>
            <w:tcW w:w="1965" w:type="pct"/>
            <w:tcBorders>
              <w:top w:val="nil"/>
              <w:bottom w:val="nil"/>
              <w:right w:val="nil"/>
            </w:tcBorders>
          </w:tcPr>
          <w:p w14:paraId="332C8783" w14:textId="77777777" w:rsidR="0014011D" w:rsidRPr="00BB510B" w:rsidRDefault="0014011D" w:rsidP="00BB510B">
            <w:pPr>
              <w:widowControl w:val="0"/>
              <w:spacing w:after="140" w:line="280" w:lineRule="atLeast"/>
              <w:jc w:val="center"/>
              <w:rPr>
                <w:rFonts w:ascii="Calibri" w:hAnsi="Calibri"/>
                <w:sz w:val="21"/>
                <w:rPrChange w:id="795" w:author="Autor">
                  <w:rPr>
                    <w:rFonts w:ascii="Tahoma" w:hAnsi="Tahoma"/>
                    <w:sz w:val="20"/>
                  </w:rPr>
                </w:rPrChange>
              </w:rPr>
              <w:pPrChange w:id="796" w:author="Autor">
                <w:pPr>
                  <w:widowControl w:val="0"/>
                  <w:spacing w:after="0"/>
                  <w:jc w:val="center"/>
                </w:pPr>
              </w:pPrChange>
            </w:pPr>
            <w:r w:rsidRPr="00BB510B">
              <w:rPr>
                <w:rFonts w:ascii="Calibri" w:hAnsi="Calibri"/>
                <w:sz w:val="21"/>
                <w:rPrChange w:id="797" w:author="Autor">
                  <w:rPr>
                    <w:rFonts w:ascii="Tahoma" w:hAnsi="Tahoma"/>
                    <w:sz w:val="20"/>
                  </w:rPr>
                </w:rPrChange>
              </w:rPr>
              <w:t>400,00</w:t>
            </w:r>
          </w:p>
        </w:tc>
      </w:tr>
      <w:tr w:rsidR="0014011D" w:rsidRPr="00092E24" w14:paraId="41712324" w14:textId="77777777" w:rsidTr="004F707C">
        <w:trPr>
          <w:trHeight w:val="360"/>
        </w:trPr>
        <w:tc>
          <w:tcPr>
            <w:tcW w:w="818" w:type="pct"/>
            <w:tcBorders>
              <w:top w:val="nil"/>
              <w:left w:val="nil"/>
              <w:bottom w:val="nil"/>
            </w:tcBorders>
          </w:tcPr>
          <w:p w14:paraId="0CE7317E"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798"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1C6267B9" w14:textId="77777777" w:rsidR="0014011D" w:rsidRPr="00BB510B" w:rsidRDefault="0014011D" w:rsidP="00BB510B">
            <w:pPr>
              <w:spacing w:after="140" w:line="280" w:lineRule="atLeast"/>
              <w:jc w:val="center"/>
              <w:rPr>
                <w:rFonts w:ascii="Calibri" w:eastAsia="Calibri" w:hAnsi="Calibri"/>
                <w:sz w:val="21"/>
                <w:rPrChange w:id="799" w:author="Autor">
                  <w:rPr>
                    <w:rFonts w:ascii="Tahoma" w:eastAsia="Calibri" w:hAnsi="Tahoma"/>
                    <w:sz w:val="20"/>
                  </w:rPr>
                </w:rPrChange>
              </w:rPr>
              <w:pPrChange w:id="800" w:author="Autor">
                <w:pPr>
                  <w:jc w:val="center"/>
                </w:pPr>
              </w:pPrChange>
            </w:pPr>
            <w:r w:rsidRPr="00BB510B">
              <w:rPr>
                <w:rFonts w:ascii="Calibri" w:hAnsi="Calibri"/>
                <w:sz w:val="21"/>
                <w:rPrChange w:id="801" w:author="Autor">
                  <w:rPr>
                    <w:rFonts w:ascii="Tahoma" w:hAnsi="Tahoma"/>
                    <w:sz w:val="20"/>
                  </w:rPr>
                </w:rPrChange>
              </w:rPr>
              <w:t>29/</w:t>
            </w:r>
            <w:r w:rsidR="00137283" w:rsidRPr="00BB510B">
              <w:rPr>
                <w:rFonts w:ascii="Calibri" w:hAnsi="Calibri"/>
                <w:sz w:val="21"/>
                <w:rPrChange w:id="802" w:author="Autor">
                  <w:rPr>
                    <w:rFonts w:ascii="Tahoma" w:hAnsi="Tahoma"/>
                    <w:sz w:val="20"/>
                  </w:rPr>
                </w:rPrChange>
              </w:rPr>
              <w:t>0</w:t>
            </w:r>
            <w:r w:rsidRPr="00BB510B">
              <w:rPr>
                <w:rFonts w:ascii="Calibri" w:hAnsi="Calibri"/>
                <w:sz w:val="21"/>
                <w:rPrChange w:id="803" w:author="Autor">
                  <w:rPr>
                    <w:rFonts w:ascii="Tahoma" w:hAnsi="Tahoma"/>
                    <w:sz w:val="20"/>
                  </w:rPr>
                </w:rPrChange>
              </w:rPr>
              <w:t>5/2015</w:t>
            </w:r>
          </w:p>
        </w:tc>
        <w:tc>
          <w:tcPr>
            <w:tcW w:w="1965" w:type="pct"/>
            <w:tcBorders>
              <w:top w:val="nil"/>
              <w:bottom w:val="nil"/>
              <w:right w:val="nil"/>
            </w:tcBorders>
          </w:tcPr>
          <w:p w14:paraId="0631D97C" w14:textId="77777777" w:rsidR="0014011D" w:rsidRPr="00BB510B" w:rsidRDefault="0014011D" w:rsidP="00BB510B">
            <w:pPr>
              <w:widowControl w:val="0"/>
              <w:spacing w:after="140" w:line="280" w:lineRule="atLeast"/>
              <w:jc w:val="center"/>
              <w:rPr>
                <w:rFonts w:ascii="Calibri" w:hAnsi="Calibri"/>
                <w:sz w:val="21"/>
                <w:rPrChange w:id="804" w:author="Autor">
                  <w:rPr>
                    <w:rFonts w:ascii="Tahoma" w:hAnsi="Tahoma"/>
                    <w:sz w:val="20"/>
                  </w:rPr>
                </w:rPrChange>
              </w:rPr>
              <w:pPrChange w:id="805" w:author="Autor">
                <w:pPr>
                  <w:widowControl w:val="0"/>
                  <w:spacing w:after="0"/>
                  <w:jc w:val="center"/>
                </w:pPr>
              </w:pPrChange>
            </w:pPr>
            <w:r w:rsidRPr="00BB510B">
              <w:rPr>
                <w:rFonts w:ascii="Calibri" w:hAnsi="Calibri"/>
                <w:sz w:val="21"/>
                <w:rPrChange w:id="806" w:author="Autor">
                  <w:rPr>
                    <w:rFonts w:ascii="Tahoma" w:hAnsi="Tahoma"/>
                    <w:sz w:val="20"/>
                  </w:rPr>
                </w:rPrChange>
              </w:rPr>
              <w:t>400,00</w:t>
            </w:r>
          </w:p>
        </w:tc>
      </w:tr>
      <w:tr w:rsidR="0014011D" w:rsidRPr="00092E24" w14:paraId="056D6BC6" w14:textId="77777777" w:rsidTr="004F707C">
        <w:trPr>
          <w:trHeight w:val="360"/>
        </w:trPr>
        <w:tc>
          <w:tcPr>
            <w:tcW w:w="818" w:type="pct"/>
            <w:tcBorders>
              <w:top w:val="nil"/>
              <w:left w:val="nil"/>
              <w:bottom w:val="nil"/>
            </w:tcBorders>
          </w:tcPr>
          <w:p w14:paraId="2C5E05A7"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07"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E0BAEE3" w14:textId="77777777" w:rsidR="0014011D" w:rsidRPr="00BB510B" w:rsidRDefault="0014011D" w:rsidP="00BB510B">
            <w:pPr>
              <w:spacing w:after="140" w:line="280" w:lineRule="atLeast"/>
              <w:jc w:val="center"/>
              <w:rPr>
                <w:rFonts w:ascii="Calibri" w:eastAsia="Calibri" w:hAnsi="Calibri"/>
                <w:sz w:val="21"/>
                <w:rPrChange w:id="808" w:author="Autor">
                  <w:rPr>
                    <w:rFonts w:ascii="Tahoma" w:eastAsia="Calibri" w:hAnsi="Tahoma"/>
                    <w:sz w:val="20"/>
                  </w:rPr>
                </w:rPrChange>
              </w:rPr>
              <w:pPrChange w:id="809" w:author="Autor">
                <w:pPr>
                  <w:jc w:val="center"/>
                </w:pPr>
              </w:pPrChange>
            </w:pPr>
            <w:r w:rsidRPr="00BB510B">
              <w:rPr>
                <w:rFonts w:ascii="Calibri" w:hAnsi="Calibri"/>
                <w:sz w:val="21"/>
                <w:rPrChange w:id="810" w:author="Autor">
                  <w:rPr>
                    <w:rFonts w:ascii="Tahoma" w:hAnsi="Tahoma"/>
                    <w:sz w:val="20"/>
                  </w:rPr>
                </w:rPrChange>
              </w:rPr>
              <w:t>29/</w:t>
            </w:r>
            <w:r w:rsidR="00137283" w:rsidRPr="00BB510B">
              <w:rPr>
                <w:rFonts w:ascii="Calibri" w:hAnsi="Calibri"/>
                <w:sz w:val="21"/>
                <w:rPrChange w:id="811" w:author="Autor">
                  <w:rPr>
                    <w:rFonts w:ascii="Tahoma" w:hAnsi="Tahoma"/>
                    <w:sz w:val="20"/>
                  </w:rPr>
                </w:rPrChange>
              </w:rPr>
              <w:t>0</w:t>
            </w:r>
            <w:r w:rsidRPr="00BB510B">
              <w:rPr>
                <w:rFonts w:ascii="Calibri" w:hAnsi="Calibri"/>
                <w:sz w:val="21"/>
                <w:rPrChange w:id="812" w:author="Autor">
                  <w:rPr>
                    <w:rFonts w:ascii="Tahoma" w:hAnsi="Tahoma"/>
                    <w:sz w:val="20"/>
                  </w:rPr>
                </w:rPrChange>
              </w:rPr>
              <w:t>6/2015</w:t>
            </w:r>
          </w:p>
        </w:tc>
        <w:tc>
          <w:tcPr>
            <w:tcW w:w="1965" w:type="pct"/>
            <w:tcBorders>
              <w:top w:val="nil"/>
              <w:bottom w:val="nil"/>
              <w:right w:val="nil"/>
            </w:tcBorders>
          </w:tcPr>
          <w:p w14:paraId="1140FE6E" w14:textId="77777777" w:rsidR="0014011D" w:rsidRPr="00BB510B" w:rsidRDefault="0014011D" w:rsidP="00BB510B">
            <w:pPr>
              <w:widowControl w:val="0"/>
              <w:spacing w:after="140" w:line="280" w:lineRule="atLeast"/>
              <w:jc w:val="center"/>
              <w:rPr>
                <w:rFonts w:ascii="Calibri" w:hAnsi="Calibri"/>
                <w:sz w:val="21"/>
                <w:rPrChange w:id="813" w:author="Autor">
                  <w:rPr>
                    <w:rFonts w:ascii="Tahoma" w:hAnsi="Tahoma"/>
                    <w:sz w:val="20"/>
                  </w:rPr>
                </w:rPrChange>
              </w:rPr>
              <w:pPrChange w:id="814" w:author="Autor">
                <w:pPr>
                  <w:widowControl w:val="0"/>
                  <w:spacing w:after="0"/>
                  <w:jc w:val="center"/>
                </w:pPr>
              </w:pPrChange>
            </w:pPr>
            <w:r w:rsidRPr="00BB510B">
              <w:rPr>
                <w:rFonts w:ascii="Calibri" w:hAnsi="Calibri"/>
                <w:sz w:val="21"/>
                <w:rPrChange w:id="815" w:author="Autor">
                  <w:rPr>
                    <w:rFonts w:ascii="Tahoma" w:hAnsi="Tahoma"/>
                    <w:sz w:val="20"/>
                  </w:rPr>
                </w:rPrChange>
              </w:rPr>
              <w:t>400,00</w:t>
            </w:r>
          </w:p>
        </w:tc>
      </w:tr>
      <w:tr w:rsidR="0014011D" w:rsidRPr="00092E24" w14:paraId="27E4B889" w14:textId="77777777" w:rsidTr="004F707C">
        <w:trPr>
          <w:trHeight w:val="360"/>
        </w:trPr>
        <w:tc>
          <w:tcPr>
            <w:tcW w:w="818" w:type="pct"/>
            <w:tcBorders>
              <w:top w:val="nil"/>
              <w:left w:val="nil"/>
              <w:bottom w:val="nil"/>
            </w:tcBorders>
          </w:tcPr>
          <w:p w14:paraId="51CC4C0B"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16"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258E15EB" w14:textId="77777777" w:rsidR="0014011D" w:rsidRPr="00BB510B" w:rsidRDefault="0014011D" w:rsidP="00BB510B">
            <w:pPr>
              <w:spacing w:after="140" w:line="280" w:lineRule="atLeast"/>
              <w:jc w:val="center"/>
              <w:rPr>
                <w:rFonts w:ascii="Calibri" w:eastAsia="Calibri" w:hAnsi="Calibri"/>
                <w:sz w:val="21"/>
                <w:rPrChange w:id="817" w:author="Autor">
                  <w:rPr>
                    <w:rFonts w:ascii="Tahoma" w:eastAsia="Calibri" w:hAnsi="Tahoma"/>
                    <w:sz w:val="20"/>
                  </w:rPr>
                </w:rPrChange>
              </w:rPr>
              <w:pPrChange w:id="818" w:author="Autor">
                <w:pPr>
                  <w:jc w:val="center"/>
                </w:pPr>
              </w:pPrChange>
            </w:pPr>
            <w:r w:rsidRPr="00BB510B">
              <w:rPr>
                <w:rFonts w:ascii="Calibri" w:hAnsi="Calibri"/>
                <w:sz w:val="21"/>
                <w:rPrChange w:id="819" w:author="Autor">
                  <w:rPr>
                    <w:rFonts w:ascii="Tahoma" w:hAnsi="Tahoma"/>
                    <w:sz w:val="20"/>
                  </w:rPr>
                </w:rPrChange>
              </w:rPr>
              <w:t>29/</w:t>
            </w:r>
            <w:r w:rsidR="00137283" w:rsidRPr="00BB510B">
              <w:rPr>
                <w:rFonts w:ascii="Calibri" w:hAnsi="Calibri"/>
                <w:sz w:val="21"/>
                <w:rPrChange w:id="820" w:author="Autor">
                  <w:rPr>
                    <w:rFonts w:ascii="Tahoma" w:hAnsi="Tahoma"/>
                    <w:sz w:val="20"/>
                  </w:rPr>
                </w:rPrChange>
              </w:rPr>
              <w:t>0</w:t>
            </w:r>
            <w:r w:rsidRPr="00BB510B">
              <w:rPr>
                <w:rFonts w:ascii="Calibri" w:hAnsi="Calibri"/>
                <w:sz w:val="21"/>
                <w:rPrChange w:id="821" w:author="Autor">
                  <w:rPr>
                    <w:rFonts w:ascii="Tahoma" w:hAnsi="Tahoma"/>
                    <w:sz w:val="20"/>
                  </w:rPr>
                </w:rPrChange>
              </w:rPr>
              <w:t>7/2015</w:t>
            </w:r>
          </w:p>
        </w:tc>
        <w:tc>
          <w:tcPr>
            <w:tcW w:w="1965" w:type="pct"/>
            <w:tcBorders>
              <w:top w:val="nil"/>
              <w:bottom w:val="nil"/>
              <w:right w:val="nil"/>
            </w:tcBorders>
          </w:tcPr>
          <w:p w14:paraId="56EB9CA1" w14:textId="77777777" w:rsidR="0014011D" w:rsidRPr="00BB510B" w:rsidRDefault="0014011D" w:rsidP="00BB510B">
            <w:pPr>
              <w:widowControl w:val="0"/>
              <w:spacing w:after="140" w:line="280" w:lineRule="atLeast"/>
              <w:jc w:val="center"/>
              <w:rPr>
                <w:rFonts w:ascii="Calibri" w:hAnsi="Calibri"/>
                <w:sz w:val="21"/>
                <w:rPrChange w:id="822" w:author="Autor">
                  <w:rPr>
                    <w:rFonts w:ascii="Tahoma" w:hAnsi="Tahoma"/>
                    <w:sz w:val="20"/>
                  </w:rPr>
                </w:rPrChange>
              </w:rPr>
              <w:pPrChange w:id="823" w:author="Autor">
                <w:pPr>
                  <w:widowControl w:val="0"/>
                  <w:spacing w:after="0"/>
                  <w:jc w:val="center"/>
                </w:pPr>
              </w:pPrChange>
            </w:pPr>
            <w:r w:rsidRPr="00BB510B">
              <w:rPr>
                <w:rFonts w:ascii="Calibri" w:hAnsi="Calibri"/>
                <w:sz w:val="21"/>
                <w:rPrChange w:id="824" w:author="Autor">
                  <w:rPr>
                    <w:rFonts w:ascii="Tahoma" w:hAnsi="Tahoma"/>
                    <w:sz w:val="20"/>
                  </w:rPr>
                </w:rPrChange>
              </w:rPr>
              <w:t>400,00</w:t>
            </w:r>
          </w:p>
        </w:tc>
      </w:tr>
      <w:tr w:rsidR="0014011D" w:rsidRPr="00092E24" w14:paraId="501853F1" w14:textId="77777777" w:rsidTr="004F707C">
        <w:trPr>
          <w:trHeight w:val="360"/>
        </w:trPr>
        <w:tc>
          <w:tcPr>
            <w:tcW w:w="818" w:type="pct"/>
            <w:tcBorders>
              <w:top w:val="nil"/>
              <w:left w:val="nil"/>
              <w:bottom w:val="nil"/>
            </w:tcBorders>
          </w:tcPr>
          <w:p w14:paraId="0C8836C4"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25"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60A9AC42" w14:textId="77777777" w:rsidR="0014011D" w:rsidRPr="00BB510B" w:rsidRDefault="0014011D" w:rsidP="00BB510B">
            <w:pPr>
              <w:spacing w:after="140" w:line="280" w:lineRule="atLeast"/>
              <w:jc w:val="center"/>
              <w:rPr>
                <w:rFonts w:ascii="Calibri" w:eastAsia="Calibri" w:hAnsi="Calibri"/>
                <w:sz w:val="21"/>
                <w:rPrChange w:id="826" w:author="Autor">
                  <w:rPr>
                    <w:rFonts w:ascii="Tahoma" w:eastAsia="Calibri" w:hAnsi="Tahoma"/>
                    <w:sz w:val="20"/>
                  </w:rPr>
                </w:rPrChange>
              </w:rPr>
              <w:pPrChange w:id="827" w:author="Autor">
                <w:pPr>
                  <w:jc w:val="center"/>
                </w:pPr>
              </w:pPrChange>
            </w:pPr>
            <w:r w:rsidRPr="00BB510B">
              <w:rPr>
                <w:rFonts w:ascii="Calibri" w:hAnsi="Calibri"/>
                <w:sz w:val="21"/>
                <w:rPrChange w:id="828" w:author="Autor">
                  <w:rPr>
                    <w:rFonts w:ascii="Tahoma" w:hAnsi="Tahoma"/>
                    <w:sz w:val="20"/>
                  </w:rPr>
                </w:rPrChange>
              </w:rPr>
              <w:t>29/</w:t>
            </w:r>
            <w:r w:rsidR="00137283" w:rsidRPr="00BB510B">
              <w:rPr>
                <w:rFonts w:ascii="Calibri" w:hAnsi="Calibri"/>
                <w:sz w:val="21"/>
                <w:rPrChange w:id="829" w:author="Autor">
                  <w:rPr>
                    <w:rFonts w:ascii="Tahoma" w:hAnsi="Tahoma"/>
                    <w:sz w:val="20"/>
                  </w:rPr>
                </w:rPrChange>
              </w:rPr>
              <w:t>0</w:t>
            </w:r>
            <w:r w:rsidRPr="00BB510B">
              <w:rPr>
                <w:rFonts w:ascii="Calibri" w:hAnsi="Calibri"/>
                <w:sz w:val="21"/>
                <w:rPrChange w:id="830" w:author="Autor">
                  <w:rPr>
                    <w:rFonts w:ascii="Tahoma" w:hAnsi="Tahoma"/>
                    <w:sz w:val="20"/>
                  </w:rPr>
                </w:rPrChange>
              </w:rPr>
              <w:t>8/2015</w:t>
            </w:r>
          </w:p>
        </w:tc>
        <w:tc>
          <w:tcPr>
            <w:tcW w:w="1965" w:type="pct"/>
            <w:tcBorders>
              <w:top w:val="nil"/>
              <w:bottom w:val="nil"/>
              <w:right w:val="nil"/>
            </w:tcBorders>
          </w:tcPr>
          <w:p w14:paraId="68423C83" w14:textId="77777777" w:rsidR="0014011D" w:rsidRPr="00BB510B" w:rsidRDefault="0014011D" w:rsidP="00BB510B">
            <w:pPr>
              <w:widowControl w:val="0"/>
              <w:spacing w:after="140" w:line="280" w:lineRule="atLeast"/>
              <w:jc w:val="center"/>
              <w:rPr>
                <w:rFonts w:ascii="Calibri" w:hAnsi="Calibri"/>
                <w:sz w:val="21"/>
                <w:rPrChange w:id="831" w:author="Autor">
                  <w:rPr>
                    <w:rFonts w:ascii="Tahoma" w:hAnsi="Tahoma"/>
                    <w:sz w:val="20"/>
                  </w:rPr>
                </w:rPrChange>
              </w:rPr>
              <w:pPrChange w:id="832" w:author="Autor">
                <w:pPr>
                  <w:widowControl w:val="0"/>
                  <w:spacing w:after="0"/>
                  <w:jc w:val="center"/>
                </w:pPr>
              </w:pPrChange>
            </w:pPr>
            <w:r w:rsidRPr="00BB510B">
              <w:rPr>
                <w:rFonts w:ascii="Calibri" w:hAnsi="Calibri"/>
                <w:sz w:val="21"/>
                <w:rPrChange w:id="833" w:author="Autor">
                  <w:rPr>
                    <w:rFonts w:ascii="Tahoma" w:hAnsi="Tahoma"/>
                    <w:sz w:val="20"/>
                  </w:rPr>
                </w:rPrChange>
              </w:rPr>
              <w:t>400,00</w:t>
            </w:r>
          </w:p>
        </w:tc>
      </w:tr>
      <w:tr w:rsidR="0014011D" w:rsidRPr="00092E24" w14:paraId="10906021" w14:textId="77777777" w:rsidTr="004F707C">
        <w:trPr>
          <w:trHeight w:val="360"/>
        </w:trPr>
        <w:tc>
          <w:tcPr>
            <w:tcW w:w="818" w:type="pct"/>
            <w:tcBorders>
              <w:top w:val="nil"/>
              <w:left w:val="nil"/>
              <w:bottom w:val="nil"/>
            </w:tcBorders>
          </w:tcPr>
          <w:p w14:paraId="50592309"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34"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06A1EBFC" w14:textId="77777777" w:rsidR="0014011D" w:rsidRPr="00BB510B" w:rsidRDefault="0014011D" w:rsidP="00BB510B">
            <w:pPr>
              <w:spacing w:after="140" w:line="280" w:lineRule="atLeast"/>
              <w:jc w:val="center"/>
              <w:rPr>
                <w:rFonts w:ascii="Calibri" w:eastAsia="Calibri" w:hAnsi="Calibri"/>
                <w:sz w:val="21"/>
                <w:rPrChange w:id="835" w:author="Autor">
                  <w:rPr>
                    <w:rFonts w:ascii="Tahoma" w:eastAsia="Calibri" w:hAnsi="Tahoma"/>
                    <w:sz w:val="20"/>
                  </w:rPr>
                </w:rPrChange>
              </w:rPr>
              <w:pPrChange w:id="836" w:author="Autor">
                <w:pPr>
                  <w:jc w:val="center"/>
                </w:pPr>
              </w:pPrChange>
            </w:pPr>
            <w:r w:rsidRPr="00BB510B">
              <w:rPr>
                <w:rFonts w:ascii="Calibri" w:hAnsi="Calibri"/>
                <w:sz w:val="21"/>
                <w:rPrChange w:id="837" w:author="Autor">
                  <w:rPr>
                    <w:rFonts w:ascii="Tahoma" w:hAnsi="Tahoma"/>
                    <w:sz w:val="20"/>
                  </w:rPr>
                </w:rPrChange>
              </w:rPr>
              <w:t>29/</w:t>
            </w:r>
            <w:r w:rsidR="00137283" w:rsidRPr="00BB510B">
              <w:rPr>
                <w:rFonts w:ascii="Calibri" w:hAnsi="Calibri"/>
                <w:sz w:val="21"/>
                <w:rPrChange w:id="838" w:author="Autor">
                  <w:rPr>
                    <w:rFonts w:ascii="Tahoma" w:hAnsi="Tahoma"/>
                    <w:sz w:val="20"/>
                  </w:rPr>
                </w:rPrChange>
              </w:rPr>
              <w:t>0</w:t>
            </w:r>
            <w:r w:rsidRPr="00BB510B">
              <w:rPr>
                <w:rFonts w:ascii="Calibri" w:hAnsi="Calibri"/>
                <w:sz w:val="21"/>
                <w:rPrChange w:id="839" w:author="Autor">
                  <w:rPr>
                    <w:rFonts w:ascii="Tahoma" w:hAnsi="Tahoma"/>
                    <w:sz w:val="20"/>
                  </w:rPr>
                </w:rPrChange>
              </w:rPr>
              <w:t>9/2015</w:t>
            </w:r>
          </w:p>
        </w:tc>
        <w:tc>
          <w:tcPr>
            <w:tcW w:w="1965" w:type="pct"/>
            <w:tcBorders>
              <w:top w:val="nil"/>
              <w:bottom w:val="nil"/>
              <w:right w:val="nil"/>
            </w:tcBorders>
          </w:tcPr>
          <w:p w14:paraId="0CE6E29D" w14:textId="77777777" w:rsidR="0014011D" w:rsidRPr="00BB510B" w:rsidRDefault="0014011D" w:rsidP="00BB510B">
            <w:pPr>
              <w:widowControl w:val="0"/>
              <w:spacing w:after="140" w:line="280" w:lineRule="atLeast"/>
              <w:jc w:val="center"/>
              <w:rPr>
                <w:rFonts w:ascii="Calibri" w:hAnsi="Calibri"/>
                <w:sz w:val="21"/>
                <w:rPrChange w:id="840" w:author="Autor">
                  <w:rPr>
                    <w:rFonts w:ascii="Tahoma" w:hAnsi="Tahoma"/>
                    <w:sz w:val="20"/>
                  </w:rPr>
                </w:rPrChange>
              </w:rPr>
              <w:pPrChange w:id="841" w:author="Autor">
                <w:pPr>
                  <w:widowControl w:val="0"/>
                  <w:spacing w:after="0"/>
                  <w:jc w:val="center"/>
                </w:pPr>
              </w:pPrChange>
            </w:pPr>
            <w:r w:rsidRPr="00BB510B">
              <w:rPr>
                <w:rFonts w:ascii="Calibri" w:hAnsi="Calibri"/>
                <w:sz w:val="21"/>
                <w:rPrChange w:id="842" w:author="Autor">
                  <w:rPr>
                    <w:rFonts w:ascii="Tahoma" w:hAnsi="Tahoma"/>
                    <w:sz w:val="20"/>
                  </w:rPr>
                </w:rPrChange>
              </w:rPr>
              <w:t>400,00</w:t>
            </w:r>
          </w:p>
        </w:tc>
      </w:tr>
      <w:tr w:rsidR="0014011D" w:rsidRPr="00092E24" w14:paraId="556C68D7" w14:textId="77777777" w:rsidTr="004F707C">
        <w:trPr>
          <w:trHeight w:val="360"/>
        </w:trPr>
        <w:tc>
          <w:tcPr>
            <w:tcW w:w="818" w:type="pct"/>
            <w:tcBorders>
              <w:top w:val="nil"/>
              <w:left w:val="nil"/>
              <w:bottom w:val="nil"/>
            </w:tcBorders>
          </w:tcPr>
          <w:p w14:paraId="0DC48338"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43"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46EABBC8" w14:textId="77777777" w:rsidR="0014011D" w:rsidRPr="00BB510B" w:rsidRDefault="0014011D" w:rsidP="00BB510B">
            <w:pPr>
              <w:spacing w:after="140" w:line="280" w:lineRule="atLeast"/>
              <w:jc w:val="center"/>
              <w:rPr>
                <w:rFonts w:ascii="Calibri" w:eastAsia="Calibri" w:hAnsi="Calibri"/>
                <w:sz w:val="21"/>
                <w:rPrChange w:id="844" w:author="Autor">
                  <w:rPr>
                    <w:rFonts w:ascii="Tahoma" w:eastAsia="Calibri" w:hAnsi="Tahoma"/>
                    <w:sz w:val="20"/>
                  </w:rPr>
                </w:rPrChange>
              </w:rPr>
              <w:pPrChange w:id="845" w:author="Autor">
                <w:pPr>
                  <w:jc w:val="center"/>
                </w:pPr>
              </w:pPrChange>
            </w:pPr>
            <w:r w:rsidRPr="00BB510B">
              <w:rPr>
                <w:rFonts w:ascii="Calibri" w:hAnsi="Calibri"/>
                <w:sz w:val="21"/>
                <w:rPrChange w:id="846" w:author="Autor">
                  <w:rPr>
                    <w:rFonts w:ascii="Tahoma" w:hAnsi="Tahoma"/>
                    <w:sz w:val="20"/>
                  </w:rPr>
                </w:rPrChange>
              </w:rPr>
              <w:t>29/10/2015</w:t>
            </w:r>
          </w:p>
        </w:tc>
        <w:tc>
          <w:tcPr>
            <w:tcW w:w="1965" w:type="pct"/>
            <w:tcBorders>
              <w:top w:val="nil"/>
              <w:bottom w:val="nil"/>
              <w:right w:val="nil"/>
            </w:tcBorders>
          </w:tcPr>
          <w:p w14:paraId="3632C997" w14:textId="77777777" w:rsidR="0014011D" w:rsidRPr="00BB510B" w:rsidRDefault="0014011D" w:rsidP="00BB510B">
            <w:pPr>
              <w:widowControl w:val="0"/>
              <w:spacing w:after="140" w:line="280" w:lineRule="atLeast"/>
              <w:jc w:val="center"/>
              <w:rPr>
                <w:rFonts w:ascii="Calibri" w:hAnsi="Calibri"/>
                <w:sz w:val="21"/>
                <w:rPrChange w:id="847" w:author="Autor">
                  <w:rPr>
                    <w:rFonts w:ascii="Tahoma" w:hAnsi="Tahoma"/>
                    <w:sz w:val="20"/>
                  </w:rPr>
                </w:rPrChange>
              </w:rPr>
              <w:pPrChange w:id="848" w:author="Autor">
                <w:pPr>
                  <w:widowControl w:val="0"/>
                  <w:spacing w:after="0"/>
                  <w:jc w:val="center"/>
                </w:pPr>
              </w:pPrChange>
            </w:pPr>
            <w:r w:rsidRPr="00BB510B">
              <w:rPr>
                <w:rFonts w:ascii="Calibri" w:hAnsi="Calibri"/>
                <w:sz w:val="21"/>
                <w:rPrChange w:id="849" w:author="Autor">
                  <w:rPr>
                    <w:rFonts w:ascii="Tahoma" w:hAnsi="Tahoma"/>
                    <w:sz w:val="20"/>
                  </w:rPr>
                </w:rPrChange>
              </w:rPr>
              <w:t>400,00</w:t>
            </w:r>
          </w:p>
        </w:tc>
      </w:tr>
      <w:tr w:rsidR="0014011D" w:rsidRPr="00092E24" w14:paraId="1EE8957A" w14:textId="77777777" w:rsidTr="004F707C">
        <w:trPr>
          <w:trHeight w:val="360"/>
        </w:trPr>
        <w:tc>
          <w:tcPr>
            <w:tcW w:w="818" w:type="pct"/>
            <w:tcBorders>
              <w:top w:val="nil"/>
              <w:left w:val="nil"/>
              <w:bottom w:val="nil"/>
            </w:tcBorders>
          </w:tcPr>
          <w:p w14:paraId="3AFEE8C8" w14:textId="77777777" w:rsidR="0014011D" w:rsidRPr="00092E24" w:rsidRDefault="0014011D" w:rsidP="00BB510B">
            <w:pPr>
              <w:widowControl w:val="0"/>
              <w:numPr>
                <w:ilvl w:val="0"/>
                <w:numId w:val="4"/>
              </w:numPr>
              <w:spacing w:after="140" w:line="280" w:lineRule="atLeast"/>
              <w:jc w:val="center"/>
              <w:rPr>
                <w:rFonts w:ascii="Calibri" w:hAnsi="Calibri" w:cs="Calibri"/>
                <w:sz w:val="21"/>
                <w:szCs w:val="21"/>
              </w:rPr>
              <w:pPrChange w:id="850" w:author="Autor">
                <w:pPr>
                  <w:widowControl w:val="0"/>
                  <w:numPr>
                    <w:numId w:val="4"/>
                  </w:numPr>
                  <w:spacing w:after="0"/>
                  <w:ind w:left="720" w:hanging="360"/>
                  <w:jc w:val="center"/>
                </w:pPr>
              </w:pPrChange>
            </w:pPr>
          </w:p>
        </w:tc>
        <w:tc>
          <w:tcPr>
            <w:tcW w:w="2217" w:type="pct"/>
            <w:tcBorders>
              <w:top w:val="nil"/>
              <w:bottom w:val="nil"/>
              <w:right w:val="nil"/>
            </w:tcBorders>
            <w:vAlign w:val="center"/>
          </w:tcPr>
          <w:p w14:paraId="603510FA" w14:textId="77777777" w:rsidR="0014011D" w:rsidRPr="00BB510B" w:rsidRDefault="0014011D" w:rsidP="00BB510B">
            <w:pPr>
              <w:spacing w:after="140" w:line="280" w:lineRule="atLeast"/>
              <w:jc w:val="center"/>
              <w:rPr>
                <w:rFonts w:ascii="Calibri" w:eastAsia="Calibri" w:hAnsi="Calibri"/>
                <w:sz w:val="21"/>
                <w:rPrChange w:id="851" w:author="Autor">
                  <w:rPr>
                    <w:rFonts w:ascii="Tahoma" w:eastAsia="Calibri" w:hAnsi="Tahoma"/>
                    <w:sz w:val="20"/>
                  </w:rPr>
                </w:rPrChange>
              </w:rPr>
              <w:pPrChange w:id="852" w:author="Autor">
                <w:pPr>
                  <w:jc w:val="center"/>
                </w:pPr>
              </w:pPrChange>
            </w:pPr>
            <w:r w:rsidRPr="00BB510B">
              <w:rPr>
                <w:rFonts w:ascii="Calibri" w:hAnsi="Calibri"/>
                <w:sz w:val="21"/>
                <w:rPrChange w:id="853" w:author="Autor">
                  <w:rPr>
                    <w:rFonts w:ascii="Tahoma" w:hAnsi="Tahoma"/>
                    <w:sz w:val="20"/>
                  </w:rPr>
                </w:rPrChange>
              </w:rPr>
              <w:t>29/11/2015</w:t>
            </w:r>
          </w:p>
        </w:tc>
        <w:tc>
          <w:tcPr>
            <w:tcW w:w="1965" w:type="pct"/>
            <w:tcBorders>
              <w:top w:val="nil"/>
              <w:bottom w:val="nil"/>
              <w:right w:val="nil"/>
            </w:tcBorders>
          </w:tcPr>
          <w:p w14:paraId="6ED93C3B" w14:textId="77777777" w:rsidR="0014011D" w:rsidRPr="00BB510B" w:rsidRDefault="0014011D" w:rsidP="00BB510B">
            <w:pPr>
              <w:widowControl w:val="0"/>
              <w:spacing w:after="140" w:line="280" w:lineRule="atLeast"/>
              <w:jc w:val="center"/>
              <w:rPr>
                <w:rFonts w:ascii="Calibri" w:hAnsi="Calibri"/>
                <w:sz w:val="21"/>
                <w:rPrChange w:id="854" w:author="Autor">
                  <w:rPr>
                    <w:rFonts w:ascii="Tahoma" w:hAnsi="Tahoma"/>
                    <w:sz w:val="20"/>
                  </w:rPr>
                </w:rPrChange>
              </w:rPr>
              <w:pPrChange w:id="855" w:author="Autor">
                <w:pPr>
                  <w:widowControl w:val="0"/>
                  <w:spacing w:after="0"/>
                  <w:jc w:val="center"/>
                </w:pPr>
              </w:pPrChange>
            </w:pPr>
            <w:r w:rsidRPr="00BB510B">
              <w:rPr>
                <w:rFonts w:ascii="Calibri" w:hAnsi="Calibri"/>
                <w:sz w:val="21"/>
                <w:rPrChange w:id="856" w:author="Autor">
                  <w:rPr>
                    <w:rFonts w:ascii="Tahoma" w:hAnsi="Tahoma"/>
                    <w:sz w:val="20"/>
                  </w:rPr>
                </w:rPrChange>
              </w:rPr>
              <w:t>400,00</w:t>
            </w:r>
          </w:p>
        </w:tc>
      </w:tr>
    </w:tbl>
    <w:p w14:paraId="5BBB2E7A" w14:textId="77777777" w:rsidR="00384605" w:rsidRPr="00092E24" w:rsidRDefault="00384605" w:rsidP="00443311">
      <w:pPr>
        <w:spacing w:after="140" w:line="280" w:lineRule="atLeast"/>
        <w:jc w:val="center"/>
        <w:rPr>
          <w:rFonts w:ascii="Calibri" w:hAnsi="Calibri" w:cs="Calibri"/>
          <w:sz w:val="21"/>
          <w:szCs w:val="21"/>
        </w:rPr>
        <w:sectPr w:rsidR="00384605" w:rsidRPr="00092E24" w:rsidSect="00AF483D">
          <w:footerReference w:type="default" r:id="rId27"/>
          <w:headerReference w:type="first" r:id="rId28"/>
          <w:footerReference w:type="first" r:id="rId29"/>
          <w:pgSz w:w="12242" w:h="15842" w:code="121"/>
          <w:pgMar w:top="1417" w:right="1701" w:bottom="1417" w:left="1701" w:header="720" w:footer="720" w:gutter="0"/>
          <w:cols w:space="720"/>
          <w:titlePg/>
          <w:docGrid w:linePitch="354"/>
        </w:sectPr>
      </w:pPr>
    </w:p>
    <w:p w14:paraId="36F2F143"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II</w:t>
      </w:r>
      <w:r w:rsidRPr="00092E24">
        <w:rPr>
          <w:rFonts w:ascii="Calibri" w:hAnsi="Calibri" w:cs="Calibri"/>
          <w:smallCaps/>
          <w:sz w:val="21"/>
          <w:szCs w:val="21"/>
        </w:rPr>
        <w:br/>
        <w:t>Cronograma de Pagamento da Remuneração</w:t>
      </w:r>
    </w:p>
    <w:p w14:paraId="211E633F" w14:textId="77777777" w:rsidR="00B318F2" w:rsidRPr="00092E24" w:rsidRDefault="00B318F2" w:rsidP="00443311">
      <w:pPr>
        <w:spacing w:after="140" w:line="280" w:lineRule="atLeast"/>
        <w:jc w:val="center"/>
        <w:rPr>
          <w:rFonts w:ascii="Calibri" w:hAnsi="Calibri" w:cs="Calibri"/>
          <w:sz w:val="21"/>
          <w:szCs w:val="21"/>
        </w:rPr>
      </w:pPr>
    </w:p>
    <w:tbl>
      <w:tblPr>
        <w:tblW w:w="5245" w:type="dxa"/>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969"/>
      </w:tblGrid>
      <w:tr w:rsidR="00384605" w:rsidRPr="00092E24" w14:paraId="4FA91BC9" w14:textId="77777777" w:rsidTr="00DC300B">
        <w:trPr>
          <w:trHeight w:val="402"/>
        </w:trPr>
        <w:tc>
          <w:tcPr>
            <w:tcW w:w="1276" w:type="dxa"/>
            <w:tcBorders>
              <w:left w:val="nil"/>
              <w:bottom w:val="single" w:sz="4" w:space="0" w:color="000000"/>
            </w:tcBorders>
          </w:tcPr>
          <w:p w14:paraId="25D21B70" w14:textId="77777777" w:rsidR="00384605" w:rsidRPr="00092E24" w:rsidRDefault="00384605" w:rsidP="00BB510B">
            <w:pPr>
              <w:spacing w:after="140" w:line="280" w:lineRule="atLeast"/>
              <w:jc w:val="center"/>
              <w:rPr>
                <w:rFonts w:ascii="Calibri" w:hAnsi="Calibri" w:cs="Calibri"/>
                <w:smallCaps/>
                <w:sz w:val="21"/>
                <w:szCs w:val="21"/>
              </w:rPr>
              <w:pPrChange w:id="857" w:author="Autor">
                <w:pPr>
                  <w:spacing w:after="0"/>
                  <w:jc w:val="center"/>
                </w:pPr>
              </w:pPrChange>
            </w:pPr>
            <w:r w:rsidRPr="00092E24">
              <w:rPr>
                <w:rFonts w:ascii="Calibri" w:hAnsi="Calibri" w:cs="Calibri"/>
                <w:smallCaps/>
                <w:sz w:val="21"/>
                <w:szCs w:val="21"/>
              </w:rPr>
              <w:t>Parcela</w:t>
            </w:r>
          </w:p>
        </w:tc>
        <w:tc>
          <w:tcPr>
            <w:tcW w:w="3969" w:type="dxa"/>
            <w:tcBorders>
              <w:bottom w:val="single" w:sz="4" w:space="0" w:color="000000"/>
              <w:right w:val="nil"/>
            </w:tcBorders>
          </w:tcPr>
          <w:p w14:paraId="08737055" w14:textId="77777777" w:rsidR="00384605" w:rsidRPr="00092E24" w:rsidRDefault="00384605" w:rsidP="00BB510B">
            <w:pPr>
              <w:spacing w:after="140" w:line="280" w:lineRule="atLeast"/>
              <w:jc w:val="center"/>
              <w:rPr>
                <w:rFonts w:ascii="Calibri" w:hAnsi="Calibri" w:cs="Calibri"/>
                <w:smallCaps/>
                <w:sz w:val="21"/>
                <w:szCs w:val="21"/>
              </w:rPr>
              <w:pPrChange w:id="858" w:author="Autor">
                <w:pPr>
                  <w:spacing w:after="0"/>
                  <w:jc w:val="center"/>
                </w:pPr>
              </w:pPrChange>
            </w:pPr>
            <w:r w:rsidRPr="00092E24">
              <w:rPr>
                <w:rFonts w:ascii="Calibri" w:hAnsi="Calibri" w:cs="Calibri"/>
                <w:smallCaps/>
                <w:sz w:val="21"/>
                <w:szCs w:val="21"/>
              </w:rPr>
              <w:t>Datas de Pagamento da Remuneração</w:t>
            </w:r>
          </w:p>
        </w:tc>
      </w:tr>
      <w:tr w:rsidR="00724857" w:rsidRPr="00092E24" w14:paraId="2B93D903" w14:textId="77777777" w:rsidTr="0015233A">
        <w:trPr>
          <w:trHeight w:val="360"/>
        </w:trPr>
        <w:tc>
          <w:tcPr>
            <w:tcW w:w="1276" w:type="dxa"/>
            <w:tcBorders>
              <w:left w:val="nil"/>
              <w:bottom w:val="nil"/>
            </w:tcBorders>
          </w:tcPr>
          <w:p w14:paraId="259BBC9F" w14:textId="77777777" w:rsidR="00724857" w:rsidRPr="00092E24" w:rsidRDefault="00724857" w:rsidP="00BB510B">
            <w:pPr>
              <w:numPr>
                <w:ilvl w:val="0"/>
                <w:numId w:val="5"/>
              </w:numPr>
              <w:spacing w:after="140" w:line="280" w:lineRule="atLeast"/>
              <w:rPr>
                <w:rFonts w:ascii="Calibri" w:hAnsi="Calibri" w:cs="Calibri"/>
                <w:sz w:val="21"/>
                <w:szCs w:val="21"/>
              </w:rPr>
              <w:pPrChange w:id="859" w:author="Autor">
                <w:pPr>
                  <w:numPr>
                    <w:numId w:val="5"/>
                  </w:numPr>
                  <w:spacing w:after="0"/>
                  <w:ind w:left="720" w:hanging="360"/>
                </w:pPr>
              </w:pPrChange>
            </w:pPr>
          </w:p>
        </w:tc>
        <w:tc>
          <w:tcPr>
            <w:tcW w:w="3969" w:type="dxa"/>
            <w:tcBorders>
              <w:bottom w:val="nil"/>
              <w:right w:val="nil"/>
            </w:tcBorders>
            <w:vAlign w:val="center"/>
          </w:tcPr>
          <w:p w14:paraId="629FE7FE" w14:textId="77777777" w:rsidR="00724857" w:rsidRPr="00BB510B" w:rsidRDefault="00724857" w:rsidP="00BB510B">
            <w:pPr>
              <w:spacing w:after="140" w:line="280" w:lineRule="atLeast"/>
              <w:jc w:val="center"/>
              <w:rPr>
                <w:rFonts w:ascii="Calibri" w:eastAsia="Calibri" w:hAnsi="Calibri"/>
                <w:sz w:val="21"/>
                <w:rPrChange w:id="860" w:author="Autor">
                  <w:rPr>
                    <w:rFonts w:ascii="Tahoma" w:eastAsia="Calibri" w:hAnsi="Tahoma"/>
                    <w:sz w:val="20"/>
                  </w:rPr>
                </w:rPrChange>
              </w:rPr>
              <w:pPrChange w:id="861" w:author="Autor">
                <w:pPr>
                  <w:jc w:val="center"/>
                </w:pPr>
              </w:pPrChange>
            </w:pPr>
            <w:r w:rsidRPr="00BB510B">
              <w:rPr>
                <w:rFonts w:ascii="Calibri" w:hAnsi="Calibri"/>
                <w:sz w:val="21"/>
                <w:rPrChange w:id="862" w:author="Autor">
                  <w:rPr>
                    <w:rFonts w:ascii="Tahoma" w:hAnsi="Tahoma"/>
                    <w:sz w:val="20"/>
                  </w:rPr>
                </w:rPrChange>
              </w:rPr>
              <w:t>28/</w:t>
            </w:r>
            <w:r w:rsidR="00137283" w:rsidRPr="00BB510B">
              <w:rPr>
                <w:rFonts w:ascii="Calibri" w:hAnsi="Calibri"/>
                <w:sz w:val="21"/>
                <w:rPrChange w:id="863" w:author="Autor">
                  <w:rPr>
                    <w:rFonts w:ascii="Tahoma" w:hAnsi="Tahoma"/>
                    <w:sz w:val="20"/>
                  </w:rPr>
                </w:rPrChange>
              </w:rPr>
              <w:t>0</w:t>
            </w:r>
            <w:r w:rsidRPr="00BB510B">
              <w:rPr>
                <w:rFonts w:ascii="Calibri" w:hAnsi="Calibri"/>
                <w:sz w:val="21"/>
                <w:rPrChange w:id="864" w:author="Autor">
                  <w:rPr>
                    <w:rFonts w:ascii="Tahoma" w:hAnsi="Tahoma"/>
                    <w:sz w:val="20"/>
                  </w:rPr>
                </w:rPrChange>
              </w:rPr>
              <w:t>2/2013</w:t>
            </w:r>
          </w:p>
        </w:tc>
      </w:tr>
      <w:tr w:rsidR="00724857" w:rsidRPr="00092E24" w14:paraId="5CF657B5" w14:textId="77777777" w:rsidTr="0015233A">
        <w:trPr>
          <w:trHeight w:val="360"/>
        </w:trPr>
        <w:tc>
          <w:tcPr>
            <w:tcW w:w="1276" w:type="dxa"/>
            <w:tcBorders>
              <w:top w:val="nil"/>
              <w:left w:val="nil"/>
              <w:bottom w:val="nil"/>
            </w:tcBorders>
          </w:tcPr>
          <w:p w14:paraId="61F9047B" w14:textId="77777777" w:rsidR="00724857" w:rsidRPr="00092E24" w:rsidRDefault="00724857" w:rsidP="00BB510B">
            <w:pPr>
              <w:numPr>
                <w:ilvl w:val="0"/>
                <w:numId w:val="5"/>
              </w:numPr>
              <w:spacing w:after="140" w:line="280" w:lineRule="atLeast"/>
              <w:rPr>
                <w:rFonts w:ascii="Calibri" w:hAnsi="Calibri" w:cs="Calibri"/>
                <w:sz w:val="21"/>
                <w:szCs w:val="21"/>
              </w:rPr>
              <w:pPrChange w:id="865" w:author="Autor">
                <w:pPr>
                  <w:numPr>
                    <w:numId w:val="5"/>
                  </w:numPr>
                  <w:spacing w:after="0"/>
                  <w:ind w:left="720" w:hanging="360"/>
                </w:pPr>
              </w:pPrChange>
            </w:pPr>
          </w:p>
        </w:tc>
        <w:tc>
          <w:tcPr>
            <w:tcW w:w="3969" w:type="dxa"/>
            <w:tcBorders>
              <w:top w:val="nil"/>
              <w:bottom w:val="nil"/>
              <w:right w:val="nil"/>
            </w:tcBorders>
            <w:vAlign w:val="center"/>
          </w:tcPr>
          <w:p w14:paraId="292DCBF6" w14:textId="77777777" w:rsidR="00724857" w:rsidRPr="00BB510B" w:rsidRDefault="00724857" w:rsidP="00BB510B">
            <w:pPr>
              <w:spacing w:after="140" w:line="280" w:lineRule="atLeast"/>
              <w:jc w:val="center"/>
              <w:rPr>
                <w:rFonts w:ascii="Calibri" w:eastAsia="Calibri" w:hAnsi="Calibri"/>
                <w:sz w:val="21"/>
                <w:rPrChange w:id="866" w:author="Autor">
                  <w:rPr>
                    <w:rFonts w:ascii="Tahoma" w:eastAsia="Calibri" w:hAnsi="Tahoma"/>
                    <w:sz w:val="20"/>
                  </w:rPr>
                </w:rPrChange>
              </w:rPr>
              <w:pPrChange w:id="867" w:author="Autor">
                <w:pPr>
                  <w:jc w:val="center"/>
                </w:pPr>
              </w:pPrChange>
            </w:pPr>
            <w:r w:rsidRPr="00BB510B">
              <w:rPr>
                <w:rFonts w:ascii="Calibri" w:hAnsi="Calibri"/>
                <w:sz w:val="21"/>
                <w:rPrChange w:id="868" w:author="Autor">
                  <w:rPr>
                    <w:rFonts w:ascii="Tahoma" w:hAnsi="Tahoma"/>
                    <w:sz w:val="20"/>
                  </w:rPr>
                </w:rPrChange>
              </w:rPr>
              <w:t>29/</w:t>
            </w:r>
            <w:r w:rsidR="00137283" w:rsidRPr="00BB510B">
              <w:rPr>
                <w:rFonts w:ascii="Calibri" w:hAnsi="Calibri"/>
                <w:sz w:val="21"/>
                <w:rPrChange w:id="869" w:author="Autor">
                  <w:rPr>
                    <w:rFonts w:ascii="Tahoma" w:hAnsi="Tahoma"/>
                    <w:sz w:val="20"/>
                  </w:rPr>
                </w:rPrChange>
              </w:rPr>
              <w:t>0</w:t>
            </w:r>
            <w:r w:rsidRPr="00BB510B">
              <w:rPr>
                <w:rFonts w:ascii="Calibri" w:hAnsi="Calibri"/>
                <w:sz w:val="21"/>
                <w:rPrChange w:id="870" w:author="Autor">
                  <w:rPr>
                    <w:rFonts w:ascii="Tahoma" w:hAnsi="Tahoma"/>
                    <w:sz w:val="20"/>
                  </w:rPr>
                </w:rPrChange>
              </w:rPr>
              <w:t>3/2013</w:t>
            </w:r>
          </w:p>
        </w:tc>
      </w:tr>
      <w:tr w:rsidR="00724857" w:rsidRPr="00092E24" w14:paraId="5EB27042" w14:textId="77777777" w:rsidTr="0015233A">
        <w:trPr>
          <w:trHeight w:val="360"/>
        </w:trPr>
        <w:tc>
          <w:tcPr>
            <w:tcW w:w="1276" w:type="dxa"/>
            <w:tcBorders>
              <w:top w:val="nil"/>
              <w:left w:val="nil"/>
              <w:bottom w:val="nil"/>
            </w:tcBorders>
          </w:tcPr>
          <w:p w14:paraId="718FB58F" w14:textId="77777777" w:rsidR="00724857" w:rsidRPr="00092E24" w:rsidRDefault="00724857" w:rsidP="00BB510B">
            <w:pPr>
              <w:numPr>
                <w:ilvl w:val="0"/>
                <w:numId w:val="5"/>
              </w:numPr>
              <w:spacing w:after="140" w:line="280" w:lineRule="atLeast"/>
              <w:rPr>
                <w:rFonts w:ascii="Calibri" w:hAnsi="Calibri" w:cs="Calibri"/>
                <w:sz w:val="21"/>
                <w:szCs w:val="21"/>
              </w:rPr>
              <w:pPrChange w:id="871" w:author="Autor">
                <w:pPr>
                  <w:numPr>
                    <w:numId w:val="5"/>
                  </w:numPr>
                  <w:spacing w:after="0"/>
                  <w:ind w:left="720" w:hanging="360"/>
                </w:pPr>
              </w:pPrChange>
            </w:pPr>
          </w:p>
        </w:tc>
        <w:tc>
          <w:tcPr>
            <w:tcW w:w="3969" w:type="dxa"/>
            <w:tcBorders>
              <w:top w:val="nil"/>
              <w:bottom w:val="nil"/>
              <w:right w:val="nil"/>
            </w:tcBorders>
            <w:vAlign w:val="center"/>
          </w:tcPr>
          <w:p w14:paraId="313523FD" w14:textId="77777777" w:rsidR="00724857" w:rsidRPr="00BB510B" w:rsidRDefault="00724857" w:rsidP="00BB510B">
            <w:pPr>
              <w:spacing w:after="140" w:line="280" w:lineRule="atLeast"/>
              <w:jc w:val="center"/>
              <w:rPr>
                <w:rFonts w:ascii="Calibri" w:eastAsia="Calibri" w:hAnsi="Calibri"/>
                <w:sz w:val="21"/>
                <w:rPrChange w:id="872" w:author="Autor">
                  <w:rPr>
                    <w:rFonts w:ascii="Tahoma" w:eastAsia="Calibri" w:hAnsi="Tahoma"/>
                    <w:sz w:val="20"/>
                  </w:rPr>
                </w:rPrChange>
              </w:rPr>
              <w:pPrChange w:id="873" w:author="Autor">
                <w:pPr>
                  <w:jc w:val="center"/>
                </w:pPr>
              </w:pPrChange>
            </w:pPr>
            <w:r w:rsidRPr="00BB510B">
              <w:rPr>
                <w:rFonts w:ascii="Calibri" w:hAnsi="Calibri"/>
                <w:sz w:val="21"/>
                <w:rPrChange w:id="874" w:author="Autor">
                  <w:rPr>
                    <w:rFonts w:ascii="Tahoma" w:hAnsi="Tahoma"/>
                    <w:sz w:val="20"/>
                  </w:rPr>
                </w:rPrChange>
              </w:rPr>
              <w:t>29/</w:t>
            </w:r>
            <w:r w:rsidR="00137283" w:rsidRPr="00BB510B">
              <w:rPr>
                <w:rFonts w:ascii="Calibri" w:hAnsi="Calibri"/>
                <w:sz w:val="21"/>
                <w:rPrChange w:id="875" w:author="Autor">
                  <w:rPr>
                    <w:rFonts w:ascii="Tahoma" w:hAnsi="Tahoma"/>
                    <w:sz w:val="20"/>
                  </w:rPr>
                </w:rPrChange>
              </w:rPr>
              <w:t>0</w:t>
            </w:r>
            <w:r w:rsidRPr="00BB510B">
              <w:rPr>
                <w:rFonts w:ascii="Calibri" w:hAnsi="Calibri"/>
                <w:sz w:val="21"/>
                <w:rPrChange w:id="876" w:author="Autor">
                  <w:rPr>
                    <w:rFonts w:ascii="Tahoma" w:hAnsi="Tahoma"/>
                    <w:sz w:val="20"/>
                  </w:rPr>
                </w:rPrChange>
              </w:rPr>
              <w:t>4/2013</w:t>
            </w:r>
          </w:p>
        </w:tc>
      </w:tr>
      <w:tr w:rsidR="00724857" w:rsidRPr="00092E24" w14:paraId="7E13C509" w14:textId="77777777" w:rsidTr="0015233A">
        <w:trPr>
          <w:trHeight w:val="360"/>
        </w:trPr>
        <w:tc>
          <w:tcPr>
            <w:tcW w:w="1276" w:type="dxa"/>
            <w:tcBorders>
              <w:top w:val="nil"/>
              <w:left w:val="nil"/>
              <w:bottom w:val="nil"/>
            </w:tcBorders>
          </w:tcPr>
          <w:p w14:paraId="7E897B86" w14:textId="77777777" w:rsidR="00724857" w:rsidRPr="00092E24" w:rsidRDefault="00724857" w:rsidP="00BB510B">
            <w:pPr>
              <w:numPr>
                <w:ilvl w:val="0"/>
                <w:numId w:val="5"/>
              </w:numPr>
              <w:spacing w:after="140" w:line="280" w:lineRule="atLeast"/>
              <w:rPr>
                <w:rFonts w:ascii="Calibri" w:hAnsi="Calibri" w:cs="Calibri"/>
                <w:sz w:val="21"/>
                <w:szCs w:val="21"/>
              </w:rPr>
              <w:pPrChange w:id="877" w:author="Autor">
                <w:pPr>
                  <w:numPr>
                    <w:numId w:val="5"/>
                  </w:numPr>
                  <w:spacing w:after="0"/>
                  <w:ind w:left="720" w:hanging="360"/>
                </w:pPr>
              </w:pPrChange>
            </w:pPr>
          </w:p>
        </w:tc>
        <w:tc>
          <w:tcPr>
            <w:tcW w:w="3969" w:type="dxa"/>
            <w:tcBorders>
              <w:top w:val="nil"/>
              <w:bottom w:val="nil"/>
              <w:right w:val="nil"/>
            </w:tcBorders>
            <w:vAlign w:val="center"/>
          </w:tcPr>
          <w:p w14:paraId="7B54C4ED" w14:textId="77777777" w:rsidR="00724857" w:rsidRPr="00BB510B" w:rsidRDefault="00724857" w:rsidP="00BB510B">
            <w:pPr>
              <w:spacing w:after="140" w:line="280" w:lineRule="atLeast"/>
              <w:jc w:val="center"/>
              <w:rPr>
                <w:rFonts w:ascii="Calibri" w:eastAsia="Calibri" w:hAnsi="Calibri"/>
                <w:sz w:val="21"/>
                <w:rPrChange w:id="878" w:author="Autor">
                  <w:rPr>
                    <w:rFonts w:ascii="Tahoma" w:eastAsia="Calibri" w:hAnsi="Tahoma"/>
                    <w:sz w:val="20"/>
                  </w:rPr>
                </w:rPrChange>
              </w:rPr>
              <w:pPrChange w:id="879" w:author="Autor">
                <w:pPr>
                  <w:jc w:val="center"/>
                </w:pPr>
              </w:pPrChange>
            </w:pPr>
            <w:r w:rsidRPr="00BB510B">
              <w:rPr>
                <w:rFonts w:ascii="Calibri" w:hAnsi="Calibri"/>
                <w:sz w:val="21"/>
                <w:rPrChange w:id="880" w:author="Autor">
                  <w:rPr>
                    <w:rFonts w:ascii="Tahoma" w:hAnsi="Tahoma"/>
                    <w:sz w:val="20"/>
                  </w:rPr>
                </w:rPrChange>
              </w:rPr>
              <w:t>29/</w:t>
            </w:r>
            <w:r w:rsidR="00137283" w:rsidRPr="00BB510B">
              <w:rPr>
                <w:rFonts w:ascii="Calibri" w:hAnsi="Calibri"/>
                <w:sz w:val="21"/>
                <w:rPrChange w:id="881" w:author="Autor">
                  <w:rPr>
                    <w:rFonts w:ascii="Tahoma" w:hAnsi="Tahoma"/>
                    <w:sz w:val="20"/>
                  </w:rPr>
                </w:rPrChange>
              </w:rPr>
              <w:t>0</w:t>
            </w:r>
            <w:r w:rsidRPr="00BB510B">
              <w:rPr>
                <w:rFonts w:ascii="Calibri" w:hAnsi="Calibri"/>
                <w:sz w:val="21"/>
                <w:rPrChange w:id="882" w:author="Autor">
                  <w:rPr>
                    <w:rFonts w:ascii="Tahoma" w:hAnsi="Tahoma"/>
                    <w:sz w:val="20"/>
                  </w:rPr>
                </w:rPrChange>
              </w:rPr>
              <w:t>5/2013</w:t>
            </w:r>
          </w:p>
        </w:tc>
      </w:tr>
      <w:tr w:rsidR="00724857" w:rsidRPr="00092E24" w14:paraId="56F98956" w14:textId="77777777" w:rsidTr="0015233A">
        <w:trPr>
          <w:trHeight w:val="360"/>
        </w:trPr>
        <w:tc>
          <w:tcPr>
            <w:tcW w:w="1276" w:type="dxa"/>
            <w:tcBorders>
              <w:top w:val="nil"/>
              <w:left w:val="nil"/>
              <w:bottom w:val="nil"/>
            </w:tcBorders>
          </w:tcPr>
          <w:p w14:paraId="577ADDBC" w14:textId="77777777" w:rsidR="00724857" w:rsidRPr="00092E24" w:rsidRDefault="00724857" w:rsidP="00BB510B">
            <w:pPr>
              <w:numPr>
                <w:ilvl w:val="0"/>
                <w:numId w:val="5"/>
              </w:numPr>
              <w:spacing w:after="140" w:line="280" w:lineRule="atLeast"/>
              <w:rPr>
                <w:rFonts w:ascii="Calibri" w:hAnsi="Calibri" w:cs="Calibri"/>
                <w:sz w:val="21"/>
                <w:szCs w:val="21"/>
              </w:rPr>
              <w:pPrChange w:id="883" w:author="Autor">
                <w:pPr>
                  <w:numPr>
                    <w:numId w:val="5"/>
                  </w:numPr>
                  <w:spacing w:after="0"/>
                  <w:ind w:left="720" w:hanging="360"/>
                </w:pPr>
              </w:pPrChange>
            </w:pPr>
          </w:p>
        </w:tc>
        <w:tc>
          <w:tcPr>
            <w:tcW w:w="3969" w:type="dxa"/>
            <w:tcBorders>
              <w:top w:val="nil"/>
              <w:bottom w:val="nil"/>
              <w:right w:val="nil"/>
            </w:tcBorders>
            <w:vAlign w:val="center"/>
          </w:tcPr>
          <w:p w14:paraId="1F994BB1" w14:textId="77777777" w:rsidR="00724857" w:rsidRPr="00BB510B" w:rsidRDefault="00724857" w:rsidP="00BB510B">
            <w:pPr>
              <w:spacing w:after="140" w:line="280" w:lineRule="atLeast"/>
              <w:jc w:val="center"/>
              <w:rPr>
                <w:rFonts w:ascii="Calibri" w:eastAsia="Calibri" w:hAnsi="Calibri"/>
                <w:sz w:val="21"/>
                <w:rPrChange w:id="884" w:author="Autor">
                  <w:rPr>
                    <w:rFonts w:ascii="Tahoma" w:eastAsia="Calibri" w:hAnsi="Tahoma"/>
                    <w:sz w:val="20"/>
                  </w:rPr>
                </w:rPrChange>
              </w:rPr>
              <w:pPrChange w:id="885" w:author="Autor">
                <w:pPr>
                  <w:jc w:val="center"/>
                </w:pPr>
              </w:pPrChange>
            </w:pPr>
            <w:r w:rsidRPr="00BB510B">
              <w:rPr>
                <w:rFonts w:ascii="Calibri" w:hAnsi="Calibri"/>
                <w:sz w:val="21"/>
                <w:rPrChange w:id="886" w:author="Autor">
                  <w:rPr>
                    <w:rFonts w:ascii="Tahoma" w:hAnsi="Tahoma"/>
                    <w:sz w:val="20"/>
                  </w:rPr>
                </w:rPrChange>
              </w:rPr>
              <w:t>29/</w:t>
            </w:r>
            <w:r w:rsidR="00137283" w:rsidRPr="00BB510B">
              <w:rPr>
                <w:rFonts w:ascii="Calibri" w:hAnsi="Calibri"/>
                <w:sz w:val="21"/>
                <w:rPrChange w:id="887" w:author="Autor">
                  <w:rPr>
                    <w:rFonts w:ascii="Tahoma" w:hAnsi="Tahoma"/>
                    <w:sz w:val="20"/>
                  </w:rPr>
                </w:rPrChange>
              </w:rPr>
              <w:t>0</w:t>
            </w:r>
            <w:r w:rsidRPr="00BB510B">
              <w:rPr>
                <w:rFonts w:ascii="Calibri" w:hAnsi="Calibri"/>
                <w:sz w:val="21"/>
                <w:rPrChange w:id="888" w:author="Autor">
                  <w:rPr>
                    <w:rFonts w:ascii="Tahoma" w:hAnsi="Tahoma"/>
                    <w:sz w:val="20"/>
                  </w:rPr>
                </w:rPrChange>
              </w:rPr>
              <w:t>6/2013</w:t>
            </w:r>
          </w:p>
        </w:tc>
      </w:tr>
      <w:tr w:rsidR="00724857" w:rsidRPr="00092E24" w14:paraId="284E4C4D" w14:textId="77777777" w:rsidTr="0015233A">
        <w:trPr>
          <w:trHeight w:val="360"/>
        </w:trPr>
        <w:tc>
          <w:tcPr>
            <w:tcW w:w="1276" w:type="dxa"/>
            <w:tcBorders>
              <w:top w:val="nil"/>
              <w:left w:val="nil"/>
              <w:bottom w:val="nil"/>
            </w:tcBorders>
          </w:tcPr>
          <w:p w14:paraId="3E167F62" w14:textId="77777777" w:rsidR="00724857" w:rsidRPr="00092E24" w:rsidRDefault="00724857" w:rsidP="00BB510B">
            <w:pPr>
              <w:numPr>
                <w:ilvl w:val="0"/>
                <w:numId w:val="5"/>
              </w:numPr>
              <w:spacing w:after="140" w:line="280" w:lineRule="atLeast"/>
              <w:rPr>
                <w:rFonts w:ascii="Calibri" w:hAnsi="Calibri" w:cs="Calibri"/>
                <w:sz w:val="21"/>
                <w:szCs w:val="21"/>
              </w:rPr>
              <w:pPrChange w:id="889" w:author="Autor">
                <w:pPr>
                  <w:numPr>
                    <w:numId w:val="5"/>
                  </w:numPr>
                  <w:spacing w:after="0"/>
                  <w:ind w:left="720" w:hanging="360"/>
                </w:pPr>
              </w:pPrChange>
            </w:pPr>
          </w:p>
        </w:tc>
        <w:tc>
          <w:tcPr>
            <w:tcW w:w="3969" w:type="dxa"/>
            <w:tcBorders>
              <w:top w:val="nil"/>
              <w:bottom w:val="nil"/>
              <w:right w:val="nil"/>
            </w:tcBorders>
            <w:vAlign w:val="center"/>
          </w:tcPr>
          <w:p w14:paraId="0021B5F6" w14:textId="77777777" w:rsidR="00724857" w:rsidRPr="00BB510B" w:rsidRDefault="00724857" w:rsidP="00BB510B">
            <w:pPr>
              <w:spacing w:after="140" w:line="280" w:lineRule="atLeast"/>
              <w:jc w:val="center"/>
              <w:rPr>
                <w:rFonts w:ascii="Calibri" w:eastAsia="Calibri" w:hAnsi="Calibri"/>
                <w:sz w:val="21"/>
                <w:rPrChange w:id="890" w:author="Autor">
                  <w:rPr>
                    <w:rFonts w:ascii="Tahoma" w:eastAsia="Calibri" w:hAnsi="Tahoma"/>
                    <w:sz w:val="20"/>
                  </w:rPr>
                </w:rPrChange>
              </w:rPr>
              <w:pPrChange w:id="891" w:author="Autor">
                <w:pPr>
                  <w:jc w:val="center"/>
                </w:pPr>
              </w:pPrChange>
            </w:pPr>
            <w:r w:rsidRPr="00BB510B">
              <w:rPr>
                <w:rFonts w:ascii="Calibri" w:hAnsi="Calibri"/>
                <w:sz w:val="21"/>
                <w:rPrChange w:id="892" w:author="Autor">
                  <w:rPr>
                    <w:rFonts w:ascii="Tahoma" w:hAnsi="Tahoma"/>
                    <w:sz w:val="20"/>
                  </w:rPr>
                </w:rPrChange>
              </w:rPr>
              <w:t>29/</w:t>
            </w:r>
            <w:r w:rsidR="00137283" w:rsidRPr="00BB510B">
              <w:rPr>
                <w:rFonts w:ascii="Calibri" w:hAnsi="Calibri"/>
                <w:sz w:val="21"/>
                <w:rPrChange w:id="893" w:author="Autor">
                  <w:rPr>
                    <w:rFonts w:ascii="Tahoma" w:hAnsi="Tahoma"/>
                    <w:sz w:val="20"/>
                  </w:rPr>
                </w:rPrChange>
              </w:rPr>
              <w:t>0</w:t>
            </w:r>
            <w:r w:rsidRPr="00BB510B">
              <w:rPr>
                <w:rFonts w:ascii="Calibri" w:hAnsi="Calibri"/>
                <w:sz w:val="21"/>
                <w:rPrChange w:id="894" w:author="Autor">
                  <w:rPr>
                    <w:rFonts w:ascii="Tahoma" w:hAnsi="Tahoma"/>
                    <w:sz w:val="20"/>
                  </w:rPr>
                </w:rPrChange>
              </w:rPr>
              <w:t>7/2013</w:t>
            </w:r>
          </w:p>
        </w:tc>
      </w:tr>
      <w:tr w:rsidR="00724857" w:rsidRPr="00092E24" w14:paraId="72C64CFB" w14:textId="77777777" w:rsidTr="0015233A">
        <w:trPr>
          <w:trHeight w:val="360"/>
        </w:trPr>
        <w:tc>
          <w:tcPr>
            <w:tcW w:w="1276" w:type="dxa"/>
            <w:tcBorders>
              <w:top w:val="nil"/>
              <w:left w:val="nil"/>
              <w:bottom w:val="nil"/>
            </w:tcBorders>
          </w:tcPr>
          <w:p w14:paraId="5ED1E6B6" w14:textId="77777777" w:rsidR="00724857" w:rsidRPr="00092E24" w:rsidRDefault="00724857" w:rsidP="00BB510B">
            <w:pPr>
              <w:numPr>
                <w:ilvl w:val="0"/>
                <w:numId w:val="5"/>
              </w:numPr>
              <w:spacing w:after="140" w:line="280" w:lineRule="atLeast"/>
              <w:rPr>
                <w:rFonts w:ascii="Calibri" w:hAnsi="Calibri" w:cs="Calibri"/>
                <w:sz w:val="21"/>
                <w:szCs w:val="21"/>
              </w:rPr>
              <w:pPrChange w:id="895" w:author="Autor">
                <w:pPr>
                  <w:numPr>
                    <w:numId w:val="5"/>
                  </w:numPr>
                  <w:spacing w:after="0"/>
                  <w:ind w:left="720" w:hanging="360"/>
                </w:pPr>
              </w:pPrChange>
            </w:pPr>
          </w:p>
        </w:tc>
        <w:tc>
          <w:tcPr>
            <w:tcW w:w="3969" w:type="dxa"/>
            <w:tcBorders>
              <w:top w:val="nil"/>
              <w:bottom w:val="nil"/>
              <w:right w:val="nil"/>
            </w:tcBorders>
            <w:vAlign w:val="center"/>
          </w:tcPr>
          <w:p w14:paraId="358CB9F2" w14:textId="77777777" w:rsidR="00724857" w:rsidRPr="00BB510B" w:rsidRDefault="00724857" w:rsidP="00BB510B">
            <w:pPr>
              <w:spacing w:after="140" w:line="280" w:lineRule="atLeast"/>
              <w:jc w:val="center"/>
              <w:rPr>
                <w:rFonts w:ascii="Calibri" w:eastAsia="Calibri" w:hAnsi="Calibri"/>
                <w:sz w:val="21"/>
                <w:rPrChange w:id="896" w:author="Autor">
                  <w:rPr>
                    <w:rFonts w:ascii="Tahoma" w:eastAsia="Calibri" w:hAnsi="Tahoma"/>
                    <w:sz w:val="20"/>
                  </w:rPr>
                </w:rPrChange>
              </w:rPr>
              <w:pPrChange w:id="897" w:author="Autor">
                <w:pPr>
                  <w:jc w:val="center"/>
                </w:pPr>
              </w:pPrChange>
            </w:pPr>
            <w:r w:rsidRPr="00BB510B">
              <w:rPr>
                <w:rFonts w:ascii="Calibri" w:hAnsi="Calibri"/>
                <w:sz w:val="21"/>
                <w:rPrChange w:id="898" w:author="Autor">
                  <w:rPr>
                    <w:rFonts w:ascii="Tahoma" w:hAnsi="Tahoma"/>
                    <w:sz w:val="20"/>
                  </w:rPr>
                </w:rPrChange>
              </w:rPr>
              <w:t>29/</w:t>
            </w:r>
            <w:r w:rsidR="00137283" w:rsidRPr="00BB510B">
              <w:rPr>
                <w:rFonts w:ascii="Calibri" w:hAnsi="Calibri"/>
                <w:sz w:val="21"/>
                <w:rPrChange w:id="899" w:author="Autor">
                  <w:rPr>
                    <w:rFonts w:ascii="Tahoma" w:hAnsi="Tahoma"/>
                    <w:sz w:val="20"/>
                  </w:rPr>
                </w:rPrChange>
              </w:rPr>
              <w:t>0</w:t>
            </w:r>
            <w:r w:rsidRPr="00BB510B">
              <w:rPr>
                <w:rFonts w:ascii="Calibri" w:hAnsi="Calibri"/>
                <w:sz w:val="21"/>
                <w:rPrChange w:id="900" w:author="Autor">
                  <w:rPr>
                    <w:rFonts w:ascii="Tahoma" w:hAnsi="Tahoma"/>
                    <w:sz w:val="20"/>
                  </w:rPr>
                </w:rPrChange>
              </w:rPr>
              <w:t>8/2013</w:t>
            </w:r>
          </w:p>
        </w:tc>
      </w:tr>
      <w:tr w:rsidR="00724857" w:rsidRPr="00092E24" w14:paraId="47D561A1" w14:textId="77777777" w:rsidTr="0015233A">
        <w:trPr>
          <w:trHeight w:val="360"/>
        </w:trPr>
        <w:tc>
          <w:tcPr>
            <w:tcW w:w="1276" w:type="dxa"/>
            <w:tcBorders>
              <w:top w:val="nil"/>
              <w:left w:val="nil"/>
              <w:bottom w:val="nil"/>
            </w:tcBorders>
          </w:tcPr>
          <w:p w14:paraId="3C8431BE" w14:textId="77777777" w:rsidR="00724857" w:rsidRPr="00092E24" w:rsidRDefault="00724857" w:rsidP="00BB510B">
            <w:pPr>
              <w:numPr>
                <w:ilvl w:val="0"/>
                <w:numId w:val="5"/>
              </w:numPr>
              <w:spacing w:after="140" w:line="280" w:lineRule="atLeast"/>
              <w:rPr>
                <w:rFonts w:ascii="Calibri" w:hAnsi="Calibri" w:cs="Calibri"/>
                <w:sz w:val="21"/>
                <w:szCs w:val="21"/>
              </w:rPr>
              <w:pPrChange w:id="901" w:author="Autor">
                <w:pPr>
                  <w:numPr>
                    <w:numId w:val="5"/>
                  </w:numPr>
                  <w:spacing w:after="0"/>
                  <w:ind w:left="720" w:hanging="360"/>
                </w:pPr>
              </w:pPrChange>
            </w:pPr>
          </w:p>
        </w:tc>
        <w:tc>
          <w:tcPr>
            <w:tcW w:w="3969" w:type="dxa"/>
            <w:tcBorders>
              <w:top w:val="nil"/>
              <w:bottom w:val="nil"/>
              <w:right w:val="nil"/>
            </w:tcBorders>
            <w:vAlign w:val="center"/>
          </w:tcPr>
          <w:p w14:paraId="367529E7" w14:textId="77777777" w:rsidR="00724857" w:rsidRPr="00BB510B" w:rsidRDefault="00724857" w:rsidP="00BB510B">
            <w:pPr>
              <w:spacing w:after="140" w:line="280" w:lineRule="atLeast"/>
              <w:jc w:val="center"/>
              <w:rPr>
                <w:rFonts w:ascii="Calibri" w:eastAsia="Calibri" w:hAnsi="Calibri"/>
                <w:sz w:val="21"/>
                <w:rPrChange w:id="902" w:author="Autor">
                  <w:rPr>
                    <w:rFonts w:ascii="Tahoma" w:eastAsia="Calibri" w:hAnsi="Tahoma"/>
                    <w:sz w:val="20"/>
                  </w:rPr>
                </w:rPrChange>
              </w:rPr>
              <w:pPrChange w:id="903" w:author="Autor">
                <w:pPr>
                  <w:jc w:val="center"/>
                </w:pPr>
              </w:pPrChange>
            </w:pPr>
            <w:r w:rsidRPr="00BB510B">
              <w:rPr>
                <w:rFonts w:ascii="Calibri" w:hAnsi="Calibri"/>
                <w:sz w:val="21"/>
                <w:rPrChange w:id="904" w:author="Autor">
                  <w:rPr>
                    <w:rFonts w:ascii="Tahoma" w:hAnsi="Tahoma"/>
                    <w:sz w:val="20"/>
                  </w:rPr>
                </w:rPrChange>
              </w:rPr>
              <w:t>29/</w:t>
            </w:r>
            <w:r w:rsidR="00137283" w:rsidRPr="00BB510B">
              <w:rPr>
                <w:rFonts w:ascii="Calibri" w:hAnsi="Calibri"/>
                <w:sz w:val="21"/>
                <w:rPrChange w:id="905" w:author="Autor">
                  <w:rPr>
                    <w:rFonts w:ascii="Tahoma" w:hAnsi="Tahoma"/>
                    <w:sz w:val="20"/>
                  </w:rPr>
                </w:rPrChange>
              </w:rPr>
              <w:t>0</w:t>
            </w:r>
            <w:r w:rsidRPr="00BB510B">
              <w:rPr>
                <w:rFonts w:ascii="Calibri" w:hAnsi="Calibri"/>
                <w:sz w:val="21"/>
                <w:rPrChange w:id="906" w:author="Autor">
                  <w:rPr>
                    <w:rFonts w:ascii="Tahoma" w:hAnsi="Tahoma"/>
                    <w:sz w:val="20"/>
                  </w:rPr>
                </w:rPrChange>
              </w:rPr>
              <w:t>9/2013</w:t>
            </w:r>
          </w:p>
        </w:tc>
      </w:tr>
      <w:tr w:rsidR="00724857" w:rsidRPr="00092E24" w14:paraId="5015F892" w14:textId="77777777" w:rsidTr="0015233A">
        <w:trPr>
          <w:trHeight w:val="360"/>
        </w:trPr>
        <w:tc>
          <w:tcPr>
            <w:tcW w:w="1276" w:type="dxa"/>
            <w:tcBorders>
              <w:top w:val="nil"/>
              <w:left w:val="nil"/>
              <w:bottom w:val="nil"/>
            </w:tcBorders>
          </w:tcPr>
          <w:p w14:paraId="600F27BE" w14:textId="77777777" w:rsidR="00724857" w:rsidRPr="00092E24" w:rsidRDefault="00724857" w:rsidP="00BB510B">
            <w:pPr>
              <w:numPr>
                <w:ilvl w:val="0"/>
                <w:numId w:val="5"/>
              </w:numPr>
              <w:spacing w:after="140" w:line="280" w:lineRule="atLeast"/>
              <w:rPr>
                <w:rFonts w:ascii="Calibri" w:hAnsi="Calibri" w:cs="Calibri"/>
                <w:sz w:val="21"/>
                <w:szCs w:val="21"/>
              </w:rPr>
              <w:pPrChange w:id="907" w:author="Autor">
                <w:pPr>
                  <w:numPr>
                    <w:numId w:val="5"/>
                  </w:numPr>
                  <w:spacing w:after="0"/>
                  <w:ind w:left="720" w:hanging="360"/>
                </w:pPr>
              </w:pPrChange>
            </w:pPr>
          </w:p>
        </w:tc>
        <w:tc>
          <w:tcPr>
            <w:tcW w:w="3969" w:type="dxa"/>
            <w:tcBorders>
              <w:top w:val="nil"/>
              <w:bottom w:val="nil"/>
              <w:right w:val="nil"/>
            </w:tcBorders>
            <w:vAlign w:val="center"/>
          </w:tcPr>
          <w:p w14:paraId="40747E16" w14:textId="77777777" w:rsidR="00724857" w:rsidRPr="00BB510B" w:rsidRDefault="00724857" w:rsidP="00BB510B">
            <w:pPr>
              <w:spacing w:after="140" w:line="280" w:lineRule="atLeast"/>
              <w:jc w:val="center"/>
              <w:rPr>
                <w:rFonts w:ascii="Calibri" w:eastAsia="Calibri" w:hAnsi="Calibri"/>
                <w:sz w:val="21"/>
                <w:rPrChange w:id="908" w:author="Autor">
                  <w:rPr>
                    <w:rFonts w:ascii="Tahoma" w:eastAsia="Calibri" w:hAnsi="Tahoma"/>
                    <w:sz w:val="20"/>
                  </w:rPr>
                </w:rPrChange>
              </w:rPr>
              <w:pPrChange w:id="909" w:author="Autor">
                <w:pPr>
                  <w:jc w:val="center"/>
                </w:pPr>
              </w:pPrChange>
            </w:pPr>
            <w:r w:rsidRPr="00BB510B">
              <w:rPr>
                <w:rFonts w:ascii="Calibri" w:hAnsi="Calibri"/>
                <w:sz w:val="21"/>
                <w:rPrChange w:id="910" w:author="Autor">
                  <w:rPr>
                    <w:rFonts w:ascii="Tahoma" w:hAnsi="Tahoma"/>
                    <w:sz w:val="20"/>
                  </w:rPr>
                </w:rPrChange>
              </w:rPr>
              <w:t>29/10/2013</w:t>
            </w:r>
          </w:p>
        </w:tc>
      </w:tr>
      <w:tr w:rsidR="00724857" w:rsidRPr="00092E24" w14:paraId="1415814F" w14:textId="77777777" w:rsidTr="0015233A">
        <w:trPr>
          <w:trHeight w:val="360"/>
        </w:trPr>
        <w:tc>
          <w:tcPr>
            <w:tcW w:w="1276" w:type="dxa"/>
            <w:tcBorders>
              <w:top w:val="nil"/>
              <w:left w:val="nil"/>
              <w:bottom w:val="nil"/>
            </w:tcBorders>
          </w:tcPr>
          <w:p w14:paraId="75EDC610" w14:textId="77777777" w:rsidR="00724857" w:rsidRPr="00092E24" w:rsidRDefault="00724857" w:rsidP="00BB510B">
            <w:pPr>
              <w:numPr>
                <w:ilvl w:val="0"/>
                <w:numId w:val="5"/>
              </w:numPr>
              <w:spacing w:after="140" w:line="280" w:lineRule="atLeast"/>
              <w:rPr>
                <w:rFonts w:ascii="Calibri" w:hAnsi="Calibri" w:cs="Calibri"/>
                <w:sz w:val="21"/>
                <w:szCs w:val="21"/>
              </w:rPr>
              <w:pPrChange w:id="911" w:author="Autor">
                <w:pPr>
                  <w:numPr>
                    <w:numId w:val="5"/>
                  </w:numPr>
                  <w:spacing w:after="0"/>
                  <w:ind w:left="720" w:hanging="360"/>
                </w:pPr>
              </w:pPrChange>
            </w:pPr>
          </w:p>
        </w:tc>
        <w:tc>
          <w:tcPr>
            <w:tcW w:w="3969" w:type="dxa"/>
            <w:tcBorders>
              <w:top w:val="nil"/>
              <w:bottom w:val="nil"/>
              <w:right w:val="nil"/>
            </w:tcBorders>
            <w:vAlign w:val="center"/>
          </w:tcPr>
          <w:p w14:paraId="3DD44986" w14:textId="77777777" w:rsidR="00724857" w:rsidRPr="00BB510B" w:rsidRDefault="00724857" w:rsidP="00BB510B">
            <w:pPr>
              <w:spacing w:after="140" w:line="280" w:lineRule="atLeast"/>
              <w:jc w:val="center"/>
              <w:rPr>
                <w:rFonts w:ascii="Calibri" w:eastAsia="Calibri" w:hAnsi="Calibri"/>
                <w:sz w:val="21"/>
                <w:rPrChange w:id="912" w:author="Autor">
                  <w:rPr>
                    <w:rFonts w:ascii="Tahoma" w:eastAsia="Calibri" w:hAnsi="Tahoma"/>
                    <w:sz w:val="20"/>
                  </w:rPr>
                </w:rPrChange>
              </w:rPr>
              <w:pPrChange w:id="913" w:author="Autor">
                <w:pPr>
                  <w:jc w:val="center"/>
                </w:pPr>
              </w:pPrChange>
            </w:pPr>
            <w:r w:rsidRPr="00BB510B">
              <w:rPr>
                <w:rFonts w:ascii="Calibri" w:hAnsi="Calibri"/>
                <w:sz w:val="21"/>
                <w:rPrChange w:id="914" w:author="Autor">
                  <w:rPr>
                    <w:rFonts w:ascii="Tahoma" w:hAnsi="Tahoma"/>
                    <w:sz w:val="20"/>
                  </w:rPr>
                </w:rPrChange>
              </w:rPr>
              <w:t>29/11/2013</w:t>
            </w:r>
          </w:p>
        </w:tc>
      </w:tr>
      <w:tr w:rsidR="00724857" w:rsidRPr="00092E24" w14:paraId="4E510A82" w14:textId="77777777" w:rsidTr="0015233A">
        <w:trPr>
          <w:trHeight w:val="360"/>
        </w:trPr>
        <w:tc>
          <w:tcPr>
            <w:tcW w:w="1276" w:type="dxa"/>
            <w:tcBorders>
              <w:top w:val="nil"/>
              <w:left w:val="nil"/>
              <w:bottom w:val="nil"/>
            </w:tcBorders>
          </w:tcPr>
          <w:p w14:paraId="180E6F32" w14:textId="77777777" w:rsidR="00724857" w:rsidRPr="00092E24" w:rsidRDefault="00724857" w:rsidP="00BB510B">
            <w:pPr>
              <w:numPr>
                <w:ilvl w:val="0"/>
                <w:numId w:val="5"/>
              </w:numPr>
              <w:spacing w:after="140" w:line="280" w:lineRule="atLeast"/>
              <w:rPr>
                <w:rFonts w:ascii="Calibri" w:hAnsi="Calibri" w:cs="Calibri"/>
                <w:sz w:val="21"/>
                <w:szCs w:val="21"/>
              </w:rPr>
              <w:pPrChange w:id="915" w:author="Autor">
                <w:pPr>
                  <w:numPr>
                    <w:numId w:val="5"/>
                  </w:numPr>
                  <w:spacing w:after="0"/>
                  <w:ind w:left="720" w:hanging="360"/>
                </w:pPr>
              </w:pPrChange>
            </w:pPr>
          </w:p>
        </w:tc>
        <w:tc>
          <w:tcPr>
            <w:tcW w:w="3969" w:type="dxa"/>
            <w:tcBorders>
              <w:top w:val="nil"/>
              <w:bottom w:val="nil"/>
              <w:right w:val="nil"/>
            </w:tcBorders>
            <w:vAlign w:val="center"/>
          </w:tcPr>
          <w:p w14:paraId="7CCC8D2E" w14:textId="77777777" w:rsidR="00724857" w:rsidRPr="00BB510B" w:rsidRDefault="00724857" w:rsidP="00BB510B">
            <w:pPr>
              <w:spacing w:after="140" w:line="280" w:lineRule="atLeast"/>
              <w:jc w:val="center"/>
              <w:rPr>
                <w:rFonts w:ascii="Calibri" w:eastAsia="Calibri" w:hAnsi="Calibri"/>
                <w:sz w:val="21"/>
                <w:rPrChange w:id="916" w:author="Autor">
                  <w:rPr>
                    <w:rFonts w:ascii="Tahoma" w:eastAsia="Calibri" w:hAnsi="Tahoma"/>
                    <w:sz w:val="20"/>
                  </w:rPr>
                </w:rPrChange>
              </w:rPr>
              <w:pPrChange w:id="917" w:author="Autor">
                <w:pPr>
                  <w:jc w:val="center"/>
                </w:pPr>
              </w:pPrChange>
            </w:pPr>
            <w:r w:rsidRPr="00BB510B">
              <w:rPr>
                <w:rFonts w:ascii="Calibri" w:hAnsi="Calibri"/>
                <w:sz w:val="21"/>
                <w:rPrChange w:id="918" w:author="Autor">
                  <w:rPr>
                    <w:rFonts w:ascii="Tahoma" w:hAnsi="Tahoma"/>
                    <w:sz w:val="20"/>
                  </w:rPr>
                </w:rPrChange>
              </w:rPr>
              <w:t>29/12/2013</w:t>
            </w:r>
          </w:p>
        </w:tc>
      </w:tr>
      <w:tr w:rsidR="00724857" w:rsidRPr="00092E24" w14:paraId="06CA7CA8" w14:textId="77777777" w:rsidTr="0015233A">
        <w:trPr>
          <w:trHeight w:val="360"/>
        </w:trPr>
        <w:tc>
          <w:tcPr>
            <w:tcW w:w="1276" w:type="dxa"/>
            <w:tcBorders>
              <w:top w:val="nil"/>
              <w:left w:val="nil"/>
              <w:bottom w:val="nil"/>
            </w:tcBorders>
          </w:tcPr>
          <w:p w14:paraId="160CED2E" w14:textId="77777777" w:rsidR="00724857" w:rsidRPr="00092E24" w:rsidRDefault="00724857" w:rsidP="00BB510B">
            <w:pPr>
              <w:numPr>
                <w:ilvl w:val="0"/>
                <w:numId w:val="5"/>
              </w:numPr>
              <w:spacing w:after="140" w:line="280" w:lineRule="atLeast"/>
              <w:rPr>
                <w:rFonts w:ascii="Calibri" w:hAnsi="Calibri" w:cs="Calibri"/>
                <w:sz w:val="21"/>
                <w:szCs w:val="21"/>
              </w:rPr>
              <w:pPrChange w:id="919" w:author="Autor">
                <w:pPr>
                  <w:numPr>
                    <w:numId w:val="5"/>
                  </w:numPr>
                  <w:spacing w:after="0"/>
                  <w:ind w:left="720" w:hanging="360"/>
                </w:pPr>
              </w:pPrChange>
            </w:pPr>
          </w:p>
        </w:tc>
        <w:tc>
          <w:tcPr>
            <w:tcW w:w="3969" w:type="dxa"/>
            <w:tcBorders>
              <w:top w:val="nil"/>
              <w:bottom w:val="nil"/>
              <w:right w:val="nil"/>
            </w:tcBorders>
            <w:vAlign w:val="center"/>
          </w:tcPr>
          <w:p w14:paraId="08F3A9EC" w14:textId="77777777" w:rsidR="00724857" w:rsidRPr="00BB510B" w:rsidRDefault="00724857" w:rsidP="00BB510B">
            <w:pPr>
              <w:spacing w:after="140" w:line="280" w:lineRule="atLeast"/>
              <w:jc w:val="center"/>
              <w:rPr>
                <w:rFonts w:ascii="Calibri" w:eastAsia="Calibri" w:hAnsi="Calibri"/>
                <w:sz w:val="21"/>
                <w:rPrChange w:id="920" w:author="Autor">
                  <w:rPr>
                    <w:rFonts w:ascii="Tahoma" w:eastAsia="Calibri" w:hAnsi="Tahoma"/>
                    <w:sz w:val="20"/>
                  </w:rPr>
                </w:rPrChange>
              </w:rPr>
              <w:pPrChange w:id="921" w:author="Autor">
                <w:pPr>
                  <w:jc w:val="center"/>
                </w:pPr>
              </w:pPrChange>
            </w:pPr>
            <w:r w:rsidRPr="00BB510B">
              <w:rPr>
                <w:rFonts w:ascii="Calibri" w:hAnsi="Calibri"/>
                <w:sz w:val="21"/>
                <w:rPrChange w:id="922" w:author="Autor">
                  <w:rPr>
                    <w:rFonts w:ascii="Tahoma" w:hAnsi="Tahoma"/>
                    <w:sz w:val="20"/>
                  </w:rPr>
                </w:rPrChange>
              </w:rPr>
              <w:t>29/</w:t>
            </w:r>
            <w:r w:rsidR="00137283" w:rsidRPr="00BB510B">
              <w:rPr>
                <w:rFonts w:ascii="Calibri" w:hAnsi="Calibri"/>
                <w:sz w:val="21"/>
                <w:rPrChange w:id="923" w:author="Autor">
                  <w:rPr>
                    <w:rFonts w:ascii="Tahoma" w:hAnsi="Tahoma"/>
                    <w:sz w:val="20"/>
                  </w:rPr>
                </w:rPrChange>
              </w:rPr>
              <w:t>0</w:t>
            </w:r>
            <w:r w:rsidRPr="00BB510B">
              <w:rPr>
                <w:rFonts w:ascii="Calibri" w:hAnsi="Calibri"/>
                <w:sz w:val="21"/>
                <w:rPrChange w:id="924" w:author="Autor">
                  <w:rPr>
                    <w:rFonts w:ascii="Tahoma" w:hAnsi="Tahoma"/>
                    <w:sz w:val="20"/>
                  </w:rPr>
                </w:rPrChange>
              </w:rPr>
              <w:t>1/2014</w:t>
            </w:r>
          </w:p>
        </w:tc>
      </w:tr>
      <w:tr w:rsidR="00724857" w:rsidRPr="00092E24" w14:paraId="36A0AC18" w14:textId="77777777" w:rsidTr="0015233A">
        <w:trPr>
          <w:trHeight w:val="360"/>
        </w:trPr>
        <w:tc>
          <w:tcPr>
            <w:tcW w:w="1276" w:type="dxa"/>
            <w:tcBorders>
              <w:top w:val="nil"/>
              <w:left w:val="nil"/>
              <w:bottom w:val="nil"/>
            </w:tcBorders>
          </w:tcPr>
          <w:p w14:paraId="211CFC2B" w14:textId="77777777" w:rsidR="00724857" w:rsidRPr="00092E24" w:rsidRDefault="00724857" w:rsidP="00BB510B">
            <w:pPr>
              <w:numPr>
                <w:ilvl w:val="0"/>
                <w:numId w:val="5"/>
              </w:numPr>
              <w:spacing w:after="140" w:line="280" w:lineRule="atLeast"/>
              <w:rPr>
                <w:rFonts w:ascii="Calibri" w:hAnsi="Calibri" w:cs="Calibri"/>
                <w:sz w:val="21"/>
                <w:szCs w:val="21"/>
              </w:rPr>
              <w:pPrChange w:id="925" w:author="Autor">
                <w:pPr>
                  <w:numPr>
                    <w:numId w:val="5"/>
                  </w:numPr>
                  <w:spacing w:after="0"/>
                  <w:ind w:left="720" w:hanging="360"/>
                </w:pPr>
              </w:pPrChange>
            </w:pPr>
          </w:p>
        </w:tc>
        <w:tc>
          <w:tcPr>
            <w:tcW w:w="3969" w:type="dxa"/>
            <w:tcBorders>
              <w:top w:val="nil"/>
              <w:bottom w:val="nil"/>
              <w:right w:val="nil"/>
            </w:tcBorders>
            <w:vAlign w:val="center"/>
          </w:tcPr>
          <w:p w14:paraId="7002CDDE" w14:textId="77777777" w:rsidR="00724857" w:rsidRPr="00BB510B" w:rsidRDefault="00724857" w:rsidP="00BB510B">
            <w:pPr>
              <w:spacing w:after="140" w:line="280" w:lineRule="atLeast"/>
              <w:jc w:val="center"/>
              <w:rPr>
                <w:rFonts w:ascii="Calibri" w:eastAsia="Calibri" w:hAnsi="Calibri"/>
                <w:sz w:val="21"/>
                <w:rPrChange w:id="926" w:author="Autor">
                  <w:rPr>
                    <w:rFonts w:ascii="Tahoma" w:eastAsia="Calibri" w:hAnsi="Tahoma"/>
                    <w:sz w:val="20"/>
                  </w:rPr>
                </w:rPrChange>
              </w:rPr>
              <w:pPrChange w:id="927" w:author="Autor">
                <w:pPr>
                  <w:jc w:val="center"/>
                </w:pPr>
              </w:pPrChange>
            </w:pPr>
            <w:r w:rsidRPr="00BB510B">
              <w:rPr>
                <w:rFonts w:ascii="Calibri" w:hAnsi="Calibri"/>
                <w:sz w:val="21"/>
                <w:rPrChange w:id="928" w:author="Autor">
                  <w:rPr>
                    <w:rFonts w:ascii="Tahoma" w:hAnsi="Tahoma"/>
                    <w:sz w:val="20"/>
                  </w:rPr>
                </w:rPrChange>
              </w:rPr>
              <w:t>28/</w:t>
            </w:r>
            <w:r w:rsidR="00137283" w:rsidRPr="00BB510B">
              <w:rPr>
                <w:rFonts w:ascii="Calibri" w:hAnsi="Calibri"/>
                <w:sz w:val="21"/>
                <w:rPrChange w:id="929" w:author="Autor">
                  <w:rPr>
                    <w:rFonts w:ascii="Tahoma" w:hAnsi="Tahoma"/>
                    <w:sz w:val="20"/>
                  </w:rPr>
                </w:rPrChange>
              </w:rPr>
              <w:t>0</w:t>
            </w:r>
            <w:r w:rsidRPr="00BB510B">
              <w:rPr>
                <w:rFonts w:ascii="Calibri" w:hAnsi="Calibri"/>
                <w:sz w:val="21"/>
                <w:rPrChange w:id="930" w:author="Autor">
                  <w:rPr>
                    <w:rFonts w:ascii="Tahoma" w:hAnsi="Tahoma"/>
                    <w:sz w:val="20"/>
                  </w:rPr>
                </w:rPrChange>
              </w:rPr>
              <w:t>2/2014</w:t>
            </w:r>
          </w:p>
        </w:tc>
      </w:tr>
      <w:tr w:rsidR="00724857" w:rsidRPr="00092E24" w14:paraId="7D37D495" w14:textId="77777777" w:rsidTr="0015233A">
        <w:trPr>
          <w:trHeight w:val="360"/>
        </w:trPr>
        <w:tc>
          <w:tcPr>
            <w:tcW w:w="1276" w:type="dxa"/>
            <w:tcBorders>
              <w:top w:val="nil"/>
              <w:left w:val="nil"/>
              <w:bottom w:val="nil"/>
            </w:tcBorders>
          </w:tcPr>
          <w:p w14:paraId="4CF6E4AB" w14:textId="77777777" w:rsidR="00724857" w:rsidRPr="00092E24" w:rsidRDefault="00724857" w:rsidP="00BB510B">
            <w:pPr>
              <w:numPr>
                <w:ilvl w:val="0"/>
                <w:numId w:val="5"/>
              </w:numPr>
              <w:spacing w:after="140" w:line="280" w:lineRule="atLeast"/>
              <w:rPr>
                <w:rFonts w:ascii="Calibri" w:hAnsi="Calibri" w:cs="Calibri"/>
                <w:sz w:val="21"/>
                <w:szCs w:val="21"/>
              </w:rPr>
              <w:pPrChange w:id="931" w:author="Autor">
                <w:pPr>
                  <w:numPr>
                    <w:numId w:val="5"/>
                  </w:numPr>
                  <w:spacing w:after="0"/>
                  <w:ind w:left="720" w:hanging="360"/>
                </w:pPr>
              </w:pPrChange>
            </w:pPr>
          </w:p>
        </w:tc>
        <w:tc>
          <w:tcPr>
            <w:tcW w:w="3969" w:type="dxa"/>
            <w:tcBorders>
              <w:top w:val="nil"/>
              <w:bottom w:val="nil"/>
              <w:right w:val="nil"/>
            </w:tcBorders>
            <w:vAlign w:val="center"/>
          </w:tcPr>
          <w:p w14:paraId="36AF46B1" w14:textId="77777777" w:rsidR="00724857" w:rsidRPr="00BB510B" w:rsidRDefault="00724857" w:rsidP="00BB510B">
            <w:pPr>
              <w:spacing w:after="140" w:line="280" w:lineRule="atLeast"/>
              <w:jc w:val="center"/>
              <w:rPr>
                <w:rFonts w:ascii="Calibri" w:eastAsia="Calibri" w:hAnsi="Calibri"/>
                <w:sz w:val="21"/>
                <w:rPrChange w:id="932" w:author="Autor">
                  <w:rPr>
                    <w:rFonts w:ascii="Tahoma" w:eastAsia="Calibri" w:hAnsi="Tahoma"/>
                    <w:sz w:val="20"/>
                  </w:rPr>
                </w:rPrChange>
              </w:rPr>
              <w:pPrChange w:id="933" w:author="Autor">
                <w:pPr>
                  <w:jc w:val="center"/>
                </w:pPr>
              </w:pPrChange>
            </w:pPr>
            <w:r w:rsidRPr="00BB510B">
              <w:rPr>
                <w:rFonts w:ascii="Calibri" w:hAnsi="Calibri"/>
                <w:sz w:val="21"/>
                <w:rPrChange w:id="934" w:author="Autor">
                  <w:rPr>
                    <w:rFonts w:ascii="Tahoma" w:hAnsi="Tahoma"/>
                    <w:sz w:val="20"/>
                  </w:rPr>
                </w:rPrChange>
              </w:rPr>
              <w:t>29/</w:t>
            </w:r>
            <w:r w:rsidR="00137283" w:rsidRPr="00BB510B">
              <w:rPr>
                <w:rFonts w:ascii="Calibri" w:hAnsi="Calibri"/>
                <w:sz w:val="21"/>
                <w:rPrChange w:id="935" w:author="Autor">
                  <w:rPr>
                    <w:rFonts w:ascii="Tahoma" w:hAnsi="Tahoma"/>
                    <w:sz w:val="20"/>
                  </w:rPr>
                </w:rPrChange>
              </w:rPr>
              <w:t>0</w:t>
            </w:r>
            <w:r w:rsidRPr="00BB510B">
              <w:rPr>
                <w:rFonts w:ascii="Calibri" w:hAnsi="Calibri"/>
                <w:sz w:val="21"/>
                <w:rPrChange w:id="936" w:author="Autor">
                  <w:rPr>
                    <w:rFonts w:ascii="Tahoma" w:hAnsi="Tahoma"/>
                    <w:sz w:val="20"/>
                  </w:rPr>
                </w:rPrChange>
              </w:rPr>
              <w:t>3/2014</w:t>
            </w:r>
          </w:p>
        </w:tc>
      </w:tr>
      <w:tr w:rsidR="00724857" w:rsidRPr="00092E24" w14:paraId="149F53BF" w14:textId="77777777" w:rsidTr="0015233A">
        <w:trPr>
          <w:trHeight w:val="360"/>
        </w:trPr>
        <w:tc>
          <w:tcPr>
            <w:tcW w:w="1276" w:type="dxa"/>
            <w:tcBorders>
              <w:top w:val="nil"/>
              <w:left w:val="nil"/>
              <w:bottom w:val="nil"/>
            </w:tcBorders>
          </w:tcPr>
          <w:p w14:paraId="61E341A0" w14:textId="77777777" w:rsidR="00724857" w:rsidRPr="00092E24" w:rsidRDefault="00724857" w:rsidP="00BB510B">
            <w:pPr>
              <w:numPr>
                <w:ilvl w:val="0"/>
                <w:numId w:val="5"/>
              </w:numPr>
              <w:spacing w:after="140" w:line="280" w:lineRule="atLeast"/>
              <w:rPr>
                <w:rFonts w:ascii="Calibri" w:hAnsi="Calibri" w:cs="Calibri"/>
                <w:sz w:val="21"/>
                <w:szCs w:val="21"/>
              </w:rPr>
              <w:pPrChange w:id="937" w:author="Autor">
                <w:pPr>
                  <w:numPr>
                    <w:numId w:val="5"/>
                  </w:numPr>
                  <w:spacing w:after="0"/>
                  <w:ind w:left="720" w:hanging="360"/>
                </w:pPr>
              </w:pPrChange>
            </w:pPr>
          </w:p>
        </w:tc>
        <w:tc>
          <w:tcPr>
            <w:tcW w:w="3969" w:type="dxa"/>
            <w:tcBorders>
              <w:top w:val="nil"/>
              <w:bottom w:val="nil"/>
              <w:right w:val="nil"/>
            </w:tcBorders>
            <w:vAlign w:val="center"/>
          </w:tcPr>
          <w:p w14:paraId="66598DBC" w14:textId="77777777" w:rsidR="00724857" w:rsidRPr="00BB510B" w:rsidRDefault="00724857" w:rsidP="00BB510B">
            <w:pPr>
              <w:spacing w:after="140" w:line="280" w:lineRule="atLeast"/>
              <w:jc w:val="center"/>
              <w:rPr>
                <w:rFonts w:ascii="Calibri" w:eastAsia="Calibri" w:hAnsi="Calibri"/>
                <w:sz w:val="21"/>
                <w:rPrChange w:id="938" w:author="Autor">
                  <w:rPr>
                    <w:rFonts w:ascii="Tahoma" w:eastAsia="Calibri" w:hAnsi="Tahoma"/>
                    <w:sz w:val="20"/>
                  </w:rPr>
                </w:rPrChange>
              </w:rPr>
              <w:pPrChange w:id="939" w:author="Autor">
                <w:pPr>
                  <w:jc w:val="center"/>
                </w:pPr>
              </w:pPrChange>
            </w:pPr>
            <w:r w:rsidRPr="00BB510B">
              <w:rPr>
                <w:rFonts w:ascii="Calibri" w:hAnsi="Calibri"/>
                <w:sz w:val="21"/>
                <w:rPrChange w:id="940" w:author="Autor">
                  <w:rPr>
                    <w:rFonts w:ascii="Tahoma" w:hAnsi="Tahoma"/>
                    <w:sz w:val="20"/>
                  </w:rPr>
                </w:rPrChange>
              </w:rPr>
              <w:t>29/</w:t>
            </w:r>
            <w:r w:rsidR="00137283" w:rsidRPr="00BB510B">
              <w:rPr>
                <w:rFonts w:ascii="Calibri" w:hAnsi="Calibri"/>
                <w:sz w:val="21"/>
                <w:rPrChange w:id="941" w:author="Autor">
                  <w:rPr>
                    <w:rFonts w:ascii="Tahoma" w:hAnsi="Tahoma"/>
                    <w:sz w:val="20"/>
                  </w:rPr>
                </w:rPrChange>
              </w:rPr>
              <w:t>0</w:t>
            </w:r>
            <w:r w:rsidRPr="00BB510B">
              <w:rPr>
                <w:rFonts w:ascii="Calibri" w:hAnsi="Calibri"/>
                <w:sz w:val="21"/>
                <w:rPrChange w:id="942" w:author="Autor">
                  <w:rPr>
                    <w:rFonts w:ascii="Tahoma" w:hAnsi="Tahoma"/>
                    <w:sz w:val="20"/>
                  </w:rPr>
                </w:rPrChange>
              </w:rPr>
              <w:t>4/2014</w:t>
            </w:r>
          </w:p>
        </w:tc>
      </w:tr>
      <w:tr w:rsidR="00724857" w:rsidRPr="00092E24" w14:paraId="5F6FF70B" w14:textId="77777777" w:rsidTr="0015233A">
        <w:trPr>
          <w:trHeight w:val="360"/>
        </w:trPr>
        <w:tc>
          <w:tcPr>
            <w:tcW w:w="1276" w:type="dxa"/>
            <w:tcBorders>
              <w:top w:val="nil"/>
              <w:left w:val="nil"/>
              <w:bottom w:val="nil"/>
            </w:tcBorders>
          </w:tcPr>
          <w:p w14:paraId="3F5C6FD3" w14:textId="77777777" w:rsidR="00724857" w:rsidRPr="00092E24" w:rsidRDefault="00724857" w:rsidP="00BB510B">
            <w:pPr>
              <w:numPr>
                <w:ilvl w:val="0"/>
                <w:numId w:val="5"/>
              </w:numPr>
              <w:spacing w:after="140" w:line="280" w:lineRule="atLeast"/>
              <w:rPr>
                <w:rFonts w:ascii="Calibri" w:hAnsi="Calibri" w:cs="Calibri"/>
                <w:sz w:val="21"/>
                <w:szCs w:val="21"/>
              </w:rPr>
              <w:pPrChange w:id="943" w:author="Autor">
                <w:pPr>
                  <w:numPr>
                    <w:numId w:val="5"/>
                  </w:numPr>
                  <w:spacing w:after="0"/>
                  <w:ind w:left="720" w:hanging="360"/>
                </w:pPr>
              </w:pPrChange>
            </w:pPr>
          </w:p>
        </w:tc>
        <w:tc>
          <w:tcPr>
            <w:tcW w:w="3969" w:type="dxa"/>
            <w:tcBorders>
              <w:top w:val="nil"/>
              <w:bottom w:val="nil"/>
              <w:right w:val="nil"/>
            </w:tcBorders>
            <w:vAlign w:val="center"/>
          </w:tcPr>
          <w:p w14:paraId="583AB649" w14:textId="77777777" w:rsidR="00724857" w:rsidRPr="00BB510B" w:rsidRDefault="00724857" w:rsidP="00BB510B">
            <w:pPr>
              <w:spacing w:after="140" w:line="280" w:lineRule="atLeast"/>
              <w:jc w:val="center"/>
              <w:rPr>
                <w:rFonts w:ascii="Calibri" w:eastAsia="Calibri" w:hAnsi="Calibri"/>
                <w:sz w:val="21"/>
                <w:rPrChange w:id="944" w:author="Autor">
                  <w:rPr>
                    <w:rFonts w:ascii="Tahoma" w:eastAsia="Calibri" w:hAnsi="Tahoma"/>
                    <w:sz w:val="20"/>
                  </w:rPr>
                </w:rPrChange>
              </w:rPr>
              <w:pPrChange w:id="945" w:author="Autor">
                <w:pPr>
                  <w:jc w:val="center"/>
                </w:pPr>
              </w:pPrChange>
            </w:pPr>
            <w:r w:rsidRPr="00BB510B">
              <w:rPr>
                <w:rFonts w:ascii="Calibri" w:hAnsi="Calibri"/>
                <w:sz w:val="21"/>
                <w:rPrChange w:id="946" w:author="Autor">
                  <w:rPr>
                    <w:rFonts w:ascii="Tahoma" w:hAnsi="Tahoma"/>
                    <w:sz w:val="20"/>
                  </w:rPr>
                </w:rPrChange>
              </w:rPr>
              <w:t>29/</w:t>
            </w:r>
            <w:r w:rsidR="00137283" w:rsidRPr="00BB510B">
              <w:rPr>
                <w:rFonts w:ascii="Calibri" w:hAnsi="Calibri"/>
                <w:sz w:val="21"/>
                <w:rPrChange w:id="947" w:author="Autor">
                  <w:rPr>
                    <w:rFonts w:ascii="Tahoma" w:hAnsi="Tahoma"/>
                    <w:sz w:val="20"/>
                  </w:rPr>
                </w:rPrChange>
              </w:rPr>
              <w:t>0</w:t>
            </w:r>
            <w:r w:rsidRPr="00BB510B">
              <w:rPr>
                <w:rFonts w:ascii="Calibri" w:hAnsi="Calibri"/>
                <w:sz w:val="21"/>
                <w:rPrChange w:id="948" w:author="Autor">
                  <w:rPr>
                    <w:rFonts w:ascii="Tahoma" w:hAnsi="Tahoma"/>
                    <w:sz w:val="20"/>
                  </w:rPr>
                </w:rPrChange>
              </w:rPr>
              <w:t>5/2014</w:t>
            </w:r>
          </w:p>
        </w:tc>
      </w:tr>
      <w:tr w:rsidR="00724857" w:rsidRPr="00092E24" w14:paraId="7B260D23" w14:textId="77777777" w:rsidTr="0015233A">
        <w:trPr>
          <w:trHeight w:val="360"/>
        </w:trPr>
        <w:tc>
          <w:tcPr>
            <w:tcW w:w="1276" w:type="dxa"/>
            <w:tcBorders>
              <w:top w:val="nil"/>
              <w:left w:val="nil"/>
              <w:bottom w:val="nil"/>
            </w:tcBorders>
          </w:tcPr>
          <w:p w14:paraId="656549BE" w14:textId="77777777" w:rsidR="00724857" w:rsidRPr="00092E24" w:rsidRDefault="00724857" w:rsidP="00BB510B">
            <w:pPr>
              <w:numPr>
                <w:ilvl w:val="0"/>
                <w:numId w:val="5"/>
              </w:numPr>
              <w:spacing w:after="140" w:line="280" w:lineRule="atLeast"/>
              <w:rPr>
                <w:rFonts w:ascii="Calibri" w:hAnsi="Calibri" w:cs="Calibri"/>
                <w:sz w:val="21"/>
                <w:szCs w:val="21"/>
              </w:rPr>
              <w:pPrChange w:id="949" w:author="Autor">
                <w:pPr>
                  <w:numPr>
                    <w:numId w:val="5"/>
                  </w:numPr>
                  <w:spacing w:after="0"/>
                  <w:ind w:left="720" w:hanging="360"/>
                </w:pPr>
              </w:pPrChange>
            </w:pPr>
          </w:p>
        </w:tc>
        <w:tc>
          <w:tcPr>
            <w:tcW w:w="3969" w:type="dxa"/>
            <w:tcBorders>
              <w:top w:val="nil"/>
              <w:bottom w:val="nil"/>
              <w:right w:val="nil"/>
            </w:tcBorders>
            <w:vAlign w:val="center"/>
          </w:tcPr>
          <w:p w14:paraId="79CAFBAD" w14:textId="77777777" w:rsidR="00724857" w:rsidRPr="00BB510B" w:rsidRDefault="00724857" w:rsidP="00BB510B">
            <w:pPr>
              <w:spacing w:after="140" w:line="280" w:lineRule="atLeast"/>
              <w:jc w:val="center"/>
              <w:rPr>
                <w:rFonts w:ascii="Calibri" w:eastAsia="Calibri" w:hAnsi="Calibri"/>
                <w:sz w:val="21"/>
                <w:rPrChange w:id="950" w:author="Autor">
                  <w:rPr>
                    <w:rFonts w:ascii="Tahoma" w:eastAsia="Calibri" w:hAnsi="Tahoma"/>
                    <w:sz w:val="20"/>
                  </w:rPr>
                </w:rPrChange>
              </w:rPr>
              <w:pPrChange w:id="951" w:author="Autor">
                <w:pPr>
                  <w:jc w:val="center"/>
                </w:pPr>
              </w:pPrChange>
            </w:pPr>
            <w:r w:rsidRPr="00BB510B">
              <w:rPr>
                <w:rFonts w:ascii="Calibri" w:hAnsi="Calibri"/>
                <w:sz w:val="21"/>
                <w:rPrChange w:id="952" w:author="Autor">
                  <w:rPr>
                    <w:rFonts w:ascii="Tahoma" w:hAnsi="Tahoma"/>
                    <w:sz w:val="20"/>
                  </w:rPr>
                </w:rPrChange>
              </w:rPr>
              <w:t>29/</w:t>
            </w:r>
            <w:r w:rsidR="00137283" w:rsidRPr="00BB510B">
              <w:rPr>
                <w:rFonts w:ascii="Calibri" w:hAnsi="Calibri"/>
                <w:sz w:val="21"/>
                <w:rPrChange w:id="953" w:author="Autor">
                  <w:rPr>
                    <w:rFonts w:ascii="Tahoma" w:hAnsi="Tahoma"/>
                    <w:sz w:val="20"/>
                  </w:rPr>
                </w:rPrChange>
              </w:rPr>
              <w:t>0</w:t>
            </w:r>
            <w:r w:rsidRPr="00BB510B">
              <w:rPr>
                <w:rFonts w:ascii="Calibri" w:hAnsi="Calibri"/>
                <w:sz w:val="21"/>
                <w:rPrChange w:id="954" w:author="Autor">
                  <w:rPr>
                    <w:rFonts w:ascii="Tahoma" w:hAnsi="Tahoma"/>
                    <w:sz w:val="20"/>
                  </w:rPr>
                </w:rPrChange>
              </w:rPr>
              <w:t>6/2014</w:t>
            </w:r>
          </w:p>
        </w:tc>
      </w:tr>
      <w:tr w:rsidR="00724857" w:rsidRPr="00092E24" w14:paraId="2E3D7773" w14:textId="77777777" w:rsidTr="0015233A">
        <w:trPr>
          <w:trHeight w:val="360"/>
        </w:trPr>
        <w:tc>
          <w:tcPr>
            <w:tcW w:w="1276" w:type="dxa"/>
            <w:tcBorders>
              <w:top w:val="nil"/>
              <w:left w:val="nil"/>
              <w:bottom w:val="nil"/>
            </w:tcBorders>
          </w:tcPr>
          <w:p w14:paraId="7DD2EA20" w14:textId="77777777" w:rsidR="00724857" w:rsidRPr="00092E24" w:rsidRDefault="00724857" w:rsidP="00BB510B">
            <w:pPr>
              <w:numPr>
                <w:ilvl w:val="0"/>
                <w:numId w:val="5"/>
              </w:numPr>
              <w:spacing w:after="140" w:line="280" w:lineRule="atLeast"/>
              <w:rPr>
                <w:rFonts w:ascii="Calibri" w:hAnsi="Calibri" w:cs="Calibri"/>
                <w:sz w:val="21"/>
                <w:szCs w:val="21"/>
              </w:rPr>
              <w:pPrChange w:id="955" w:author="Autor">
                <w:pPr>
                  <w:numPr>
                    <w:numId w:val="5"/>
                  </w:numPr>
                  <w:spacing w:after="0"/>
                  <w:ind w:left="720" w:hanging="360"/>
                </w:pPr>
              </w:pPrChange>
            </w:pPr>
          </w:p>
        </w:tc>
        <w:tc>
          <w:tcPr>
            <w:tcW w:w="3969" w:type="dxa"/>
            <w:tcBorders>
              <w:top w:val="nil"/>
              <w:bottom w:val="nil"/>
              <w:right w:val="nil"/>
            </w:tcBorders>
            <w:vAlign w:val="center"/>
          </w:tcPr>
          <w:p w14:paraId="1F6CDBEB" w14:textId="77777777" w:rsidR="00724857" w:rsidRPr="00BB510B" w:rsidRDefault="00724857" w:rsidP="00BB510B">
            <w:pPr>
              <w:spacing w:after="140" w:line="280" w:lineRule="atLeast"/>
              <w:jc w:val="center"/>
              <w:rPr>
                <w:rFonts w:ascii="Calibri" w:eastAsia="Calibri" w:hAnsi="Calibri"/>
                <w:sz w:val="21"/>
                <w:rPrChange w:id="956" w:author="Autor">
                  <w:rPr>
                    <w:rFonts w:ascii="Tahoma" w:eastAsia="Calibri" w:hAnsi="Tahoma"/>
                    <w:sz w:val="20"/>
                  </w:rPr>
                </w:rPrChange>
              </w:rPr>
              <w:pPrChange w:id="957" w:author="Autor">
                <w:pPr>
                  <w:jc w:val="center"/>
                </w:pPr>
              </w:pPrChange>
            </w:pPr>
            <w:r w:rsidRPr="00BB510B">
              <w:rPr>
                <w:rFonts w:ascii="Calibri" w:hAnsi="Calibri"/>
                <w:sz w:val="21"/>
                <w:rPrChange w:id="958" w:author="Autor">
                  <w:rPr>
                    <w:rFonts w:ascii="Tahoma" w:hAnsi="Tahoma"/>
                    <w:sz w:val="20"/>
                  </w:rPr>
                </w:rPrChange>
              </w:rPr>
              <w:t>29/</w:t>
            </w:r>
            <w:r w:rsidR="00137283" w:rsidRPr="00BB510B">
              <w:rPr>
                <w:rFonts w:ascii="Calibri" w:hAnsi="Calibri"/>
                <w:sz w:val="21"/>
                <w:rPrChange w:id="959" w:author="Autor">
                  <w:rPr>
                    <w:rFonts w:ascii="Tahoma" w:hAnsi="Tahoma"/>
                    <w:sz w:val="20"/>
                  </w:rPr>
                </w:rPrChange>
              </w:rPr>
              <w:t>0</w:t>
            </w:r>
            <w:r w:rsidRPr="00BB510B">
              <w:rPr>
                <w:rFonts w:ascii="Calibri" w:hAnsi="Calibri"/>
                <w:sz w:val="21"/>
                <w:rPrChange w:id="960" w:author="Autor">
                  <w:rPr>
                    <w:rFonts w:ascii="Tahoma" w:hAnsi="Tahoma"/>
                    <w:sz w:val="20"/>
                  </w:rPr>
                </w:rPrChange>
              </w:rPr>
              <w:t>7/2014</w:t>
            </w:r>
          </w:p>
        </w:tc>
      </w:tr>
      <w:tr w:rsidR="00724857" w:rsidRPr="00092E24" w14:paraId="74E31E59" w14:textId="77777777" w:rsidTr="0015233A">
        <w:trPr>
          <w:trHeight w:val="360"/>
        </w:trPr>
        <w:tc>
          <w:tcPr>
            <w:tcW w:w="1276" w:type="dxa"/>
            <w:tcBorders>
              <w:top w:val="nil"/>
              <w:left w:val="nil"/>
              <w:bottom w:val="nil"/>
            </w:tcBorders>
          </w:tcPr>
          <w:p w14:paraId="071C4FA5" w14:textId="77777777" w:rsidR="00724857" w:rsidRPr="00092E24" w:rsidRDefault="00724857" w:rsidP="00BB510B">
            <w:pPr>
              <w:numPr>
                <w:ilvl w:val="0"/>
                <w:numId w:val="5"/>
              </w:numPr>
              <w:spacing w:after="140" w:line="280" w:lineRule="atLeast"/>
              <w:rPr>
                <w:rFonts w:ascii="Calibri" w:hAnsi="Calibri" w:cs="Calibri"/>
                <w:sz w:val="21"/>
                <w:szCs w:val="21"/>
              </w:rPr>
              <w:pPrChange w:id="961" w:author="Autor">
                <w:pPr>
                  <w:numPr>
                    <w:numId w:val="5"/>
                  </w:numPr>
                  <w:spacing w:after="0"/>
                  <w:ind w:left="720" w:hanging="360"/>
                </w:pPr>
              </w:pPrChange>
            </w:pPr>
          </w:p>
        </w:tc>
        <w:tc>
          <w:tcPr>
            <w:tcW w:w="3969" w:type="dxa"/>
            <w:tcBorders>
              <w:top w:val="nil"/>
              <w:bottom w:val="nil"/>
              <w:right w:val="nil"/>
            </w:tcBorders>
            <w:vAlign w:val="center"/>
          </w:tcPr>
          <w:p w14:paraId="642830C0" w14:textId="77777777" w:rsidR="00724857" w:rsidRPr="00BB510B" w:rsidRDefault="00724857" w:rsidP="00BB510B">
            <w:pPr>
              <w:spacing w:after="140" w:line="280" w:lineRule="atLeast"/>
              <w:jc w:val="center"/>
              <w:rPr>
                <w:rFonts w:ascii="Calibri" w:eastAsia="Calibri" w:hAnsi="Calibri"/>
                <w:sz w:val="21"/>
                <w:rPrChange w:id="962" w:author="Autor">
                  <w:rPr>
                    <w:rFonts w:ascii="Tahoma" w:eastAsia="Calibri" w:hAnsi="Tahoma"/>
                    <w:sz w:val="20"/>
                  </w:rPr>
                </w:rPrChange>
              </w:rPr>
              <w:pPrChange w:id="963" w:author="Autor">
                <w:pPr>
                  <w:jc w:val="center"/>
                </w:pPr>
              </w:pPrChange>
            </w:pPr>
            <w:r w:rsidRPr="00BB510B">
              <w:rPr>
                <w:rFonts w:ascii="Calibri" w:hAnsi="Calibri"/>
                <w:sz w:val="21"/>
                <w:rPrChange w:id="964" w:author="Autor">
                  <w:rPr>
                    <w:rFonts w:ascii="Tahoma" w:hAnsi="Tahoma"/>
                    <w:sz w:val="20"/>
                  </w:rPr>
                </w:rPrChange>
              </w:rPr>
              <w:t>29/</w:t>
            </w:r>
            <w:r w:rsidR="00137283" w:rsidRPr="00BB510B">
              <w:rPr>
                <w:rFonts w:ascii="Calibri" w:hAnsi="Calibri"/>
                <w:sz w:val="21"/>
                <w:rPrChange w:id="965" w:author="Autor">
                  <w:rPr>
                    <w:rFonts w:ascii="Tahoma" w:hAnsi="Tahoma"/>
                    <w:sz w:val="20"/>
                  </w:rPr>
                </w:rPrChange>
              </w:rPr>
              <w:t>0</w:t>
            </w:r>
            <w:r w:rsidRPr="00BB510B">
              <w:rPr>
                <w:rFonts w:ascii="Calibri" w:hAnsi="Calibri"/>
                <w:sz w:val="21"/>
                <w:rPrChange w:id="966" w:author="Autor">
                  <w:rPr>
                    <w:rFonts w:ascii="Tahoma" w:hAnsi="Tahoma"/>
                    <w:sz w:val="20"/>
                  </w:rPr>
                </w:rPrChange>
              </w:rPr>
              <w:t>8/2014</w:t>
            </w:r>
          </w:p>
        </w:tc>
      </w:tr>
      <w:tr w:rsidR="00724857" w:rsidRPr="00092E24" w14:paraId="79FC195D" w14:textId="77777777" w:rsidTr="0015233A">
        <w:trPr>
          <w:trHeight w:val="360"/>
        </w:trPr>
        <w:tc>
          <w:tcPr>
            <w:tcW w:w="1276" w:type="dxa"/>
            <w:tcBorders>
              <w:top w:val="nil"/>
              <w:left w:val="nil"/>
              <w:bottom w:val="nil"/>
            </w:tcBorders>
          </w:tcPr>
          <w:p w14:paraId="48102C0D" w14:textId="77777777" w:rsidR="00724857" w:rsidRPr="00092E24" w:rsidRDefault="00724857" w:rsidP="00BB510B">
            <w:pPr>
              <w:numPr>
                <w:ilvl w:val="0"/>
                <w:numId w:val="5"/>
              </w:numPr>
              <w:spacing w:after="140" w:line="280" w:lineRule="atLeast"/>
              <w:rPr>
                <w:rFonts w:ascii="Calibri" w:hAnsi="Calibri" w:cs="Calibri"/>
                <w:sz w:val="21"/>
                <w:szCs w:val="21"/>
              </w:rPr>
              <w:pPrChange w:id="967" w:author="Autor">
                <w:pPr>
                  <w:numPr>
                    <w:numId w:val="5"/>
                  </w:numPr>
                  <w:spacing w:after="0"/>
                  <w:ind w:left="720" w:hanging="360"/>
                </w:pPr>
              </w:pPrChange>
            </w:pPr>
          </w:p>
        </w:tc>
        <w:tc>
          <w:tcPr>
            <w:tcW w:w="3969" w:type="dxa"/>
            <w:tcBorders>
              <w:top w:val="nil"/>
              <w:bottom w:val="nil"/>
              <w:right w:val="nil"/>
            </w:tcBorders>
            <w:vAlign w:val="center"/>
          </w:tcPr>
          <w:p w14:paraId="2F76C1F8" w14:textId="77777777" w:rsidR="00724857" w:rsidRPr="00BB510B" w:rsidRDefault="00724857" w:rsidP="00BB510B">
            <w:pPr>
              <w:spacing w:after="140" w:line="280" w:lineRule="atLeast"/>
              <w:jc w:val="center"/>
              <w:rPr>
                <w:rFonts w:ascii="Calibri" w:eastAsia="Calibri" w:hAnsi="Calibri"/>
                <w:sz w:val="21"/>
                <w:rPrChange w:id="968" w:author="Autor">
                  <w:rPr>
                    <w:rFonts w:ascii="Tahoma" w:eastAsia="Calibri" w:hAnsi="Tahoma"/>
                    <w:sz w:val="20"/>
                  </w:rPr>
                </w:rPrChange>
              </w:rPr>
              <w:pPrChange w:id="969" w:author="Autor">
                <w:pPr>
                  <w:jc w:val="center"/>
                </w:pPr>
              </w:pPrChange>
            </w:pPr>
            <w:r w:rsidRPr="00BB510B">
              <w:rPr>
                <w:rFonts w:ascii="Calibri" w:hAnsi="Calibri"/>
                <w:sz w:val="21"/>
                <w:rPrChange w:id="970" w:author="Autor">
                  <w:rPr>
                    <w:rFonts w:ascii="Tahoma" w:hAnsi="Tahoma"/>
                    <w:sz w:val="20"/>
                  </w:rPr>
                </w:rPrChange>
              </w:rPr>
              <w:t>29/</w:t>
            </w:r>
            <w:r w:rsidR="00137283" w:rsidRPr="00BB510B">
              <w:rPr>
                <w:rFonts w:ascii="Calibri" w:hAnsi="Calibri"/>
                <w:sz w:val="21"/>
                <w:rPrChange w:id="971" w:author="Autor">
                  <w:rPr>
                    <w:rFonts w:ascii="Tahoma" w:hAnsi="Tahoma"/>
                    <w:sz w:val="20"/>
                  </w:rPr>
                </w:rPrChange>
              </w:rPr>
              <w:t>0</w:t>
            </w:r>
            <w:r w:rsidRPr="00BB510B">
              <w:rPr>
                <w:rFonts w:ascii="Calibri" w:hAnsi="Calibri"/>
                <w:sz w:val="21"/>
                <w:rPrChange w:id="972" w:author="Autor">
                  <w:rPr>
                    <w:rFonts w:ascii="Tahoma" w:hAnsi="Tahoma"/>
                    <w:sz w:val="20"/>
                  </w:rPr>
                </w:rPrChange>
              </w:rPr>
              <w:t>9/2014</w:t>
            </w:r>
          </w:p>
        </w:tc>
      </w:tr>
      <w:tr w:rsidR="00724857" w:rsidRPr="00092E24" w14:paraId="3DB8D3A9" w14:textId="77777777" w:rsidTr="0015233A">
        <w:trPr>
          <w:trHeight w:val="360"/>
        </w:trPr>
        <w:tc>
          <w:tcPr>
            <w:tcW w:w="1276" w:type="dxa"/>
            <w:tcBorders>
              <w:top w:val="nil"/>
              <w:left w:val="nil"/>
              <w:bottom w:val="nil"/>
            </w:tcBorders>
          </w:tcPr>
          <w:p w14:paraId="5765EF8F" w14:textId="77777777" w:rsidR="00724857" w:rsidRPr="00092E24" w:rsidRDefault="00724857" w:rsidP="00BB510B">
            <w:pPr>
              <w:numPr>
                <w:ilvl w:val="0"/>
                <w:numId w:val="5"/>
              </w:numPr>
              <w:spacing w:after="140" w:line="280" w:lineRule="atLeast"/>
              <w:rPr>
                <w:rFonts w:ascii="Calibri" w:hAnsi="Calibri" w:cs="Calibri"/>
                <w:sz w:val="21"/>
                <w:szCs w:val="21"/>
              </w:rPr>
              <w:pPrChange w:id="973" w:author="Autor">
                <w:pPr>
                  <w:numPr>
                    <w:numId w:val="5"/>
                  </w:numPr>
                  <w:spacing w:after="0"/>
                  <w:ind w:left="720" w:hanging="360"/>
                </w:pPr>
              </w:pPrChange>
            </w:pPr>
          </w:p>
        </w:tc>
        <w:tc>
          <w:tcPr>
            <w:tcW w:w="3969" w:type="dxa"/>
            <w:tcBorders>
              <w:top w:val="nil"/>
              <w:bottom w:val="nil"/>
              <w:right w:val="nil"/>
            </w:tcBorders>
            <w:vAlign w:val="center"/>
          </w:tcPr>
          <w:p w14:paraId="7CA414A4" w14:textId="77777777" w:rsidR="00724857" w:rsidRPr="00BB510B" w:rsidRDefault="00724857" w:rsidP="00BB510B">
            <w:pPr>
              <w:spacing w:after="140" w:line="280" w:lineRule="atLeast"/>
              <w:jc w:val="center"/>
              <w:rPr>
                <w:rFonts w:ascii="Calibri" w:eastAsia="Calibri" w:hAnsi="Calibri"/>
                <w:sz w:val="21"/>
                <w:rPrChange w:id="974" w:author="Autor">
                  <w:rPr>
                    <w:rFonts w:ascii="Tahoma" w:eastAsia="Calibri" w:hAnsi="Tahoma"/>
                    <w:sz w:val="20"/>
                  </w:rPr>
                </w:rPrChange>
              </w:rPr>
              <w:pPrChange w:id="975" w:author="Autor">
                <w:pPr>
                  <w:jc w:val="center"/>
                </w:pPr>
              </w:pPrChange>
            </w:pPr>
            <w:r w:rsidRPr="00BB510B">
              <w:rPr>
                <w:rFonts w:ascii="Calibri" w:hAnsi="Calibri"/>
                <w:sz w:val="21"/>
                <w:rPrChange w:id="976" w:author="Autor">
                  <w:rPr>
                    <w:rFonts w:ascii="Tahoma" w:hAnsi="Tahoma"/>
                    <w:sz w:val="20"/>
                  </w:rPr>
                </w:rPrChange>
              </w:rPr>
              <w:t>29/10/2014</w:t>
            </w:r>
          </w:p>
        </w:tc>
      </w:tr>
      <w:tr w:rsidR="00724857" w:rsidRPr="00092E24" w14:paraId="77D07780" w14:textId="77777777" w:rsidTr="0015233A">
        <w:trPr>
          <w:trHeight w:val="360"/>
        </w:trPr>
        <w:tc>
          <w:tcPr>
            <w:tcW w:w="1276" w:type="dxa"/>
            <w:tcBorders>
              <w:top w:val="nil"/>
              <w:left w:val="nil"/>
              <w:bottom w:val="nil"/>
            </w:tcBorders>
          </w:tcPr>
          <w:p w14:paraId="769CCC70" w14:textId="77777777" w:rsidR="00724857" w:rsidRPr="00092E24" w:rsidRDefault="00724857" w:rsidP="00BB510B">
            <w:pPr>
              <w:numPr>
                <w:ilvl w:val="0"/>
                <w:numId w:val="5"/>
              </w:numPr>
              <w:spacing w:after="140" w:line="280" w:lineRule="atLeast"/>
              <w:rPr>
                <w:rFonts w:ascii="Calibri" w:hAnsi="Calibri" w:cs="Calibri"/>
                <w:sz w:val="21"/>
                <w:szCs w:val="21"/>
              </w:rPr>
              <w:pPrChange w:id="977" w:author="Autor">
                <w:pPr>
                  <w:numPr>
                    <w:numId w:val="5"/>
                  </w:numPr>
                  <w:spacing w:after="0"/>
                  <w:ind w:left="720" w:hanging="360"/>
                </w:pPr>
              </w:pPrChange>
            </w:pPr>
          </w:p>
        </w:tc>
        <w:tc>
          <w:tcPr>
            <w:tcW w:w="3969" w:type="dxa"/>
            <w:tcBorders>
              <w:top w:val="nil"/>
              <w:bottom w:val="nil"/>
              <w:right w:val="nil"/>
            </w:tcBorders>
            <w:vAlign w:val="center"/>
          </w:tcPr>
          <w:p w14:paraId="785BE0EA" w14:textId="77777777" w:rsidR="00724857" w:rsidRPr="00BB510B" w:rsidRDefault="00724857" w:rsidP="00BB510B">
            <w:pPr>
              <w:spacing w:after="140" w:line="280" w:lineRule="atLeast"/>
              <w:jc w:val="center"/>
              <w:rPr>
                <w:rFonts w:ascii="Calibri" w:eastAsia="Calibri" w:hAnsi="Calibri"/>
                <w:sz w:val="21"/>
                <w:rPrChange w:id="978" w:author="Autor">
                  <w:rPr>
                    <w:rFonts w:ascii="Tahoma" w:eastAsia="Calibri" w:hAnsi="Tahoma"/>
                    <w:sz w:val="20"/>
                  </w:rPr>
                </w:rPrChange>
              </w:rPr>
              <w:pPrChange w:id="979" w:author="Autor">
                <w:pPr>
                  <w:jc w:val="center"/>
                </w:pPr>
              </w:pPrChange>
            </w:pPr>
            <w:r w:rsidRPr="00BB510B">
              <w:rPr>
                <w:rFonts w:ascii="Calibri" w:hAnsi="Calibri"/>
                <w:sz w:val="21"/>
                <w:rPrChange w:id="980" w:author="Autor">
                  <w:rPr>
                    <w:rFonts w:ascii="Tahoma" w:hAnsi="Tahoma"/>
                    <w:sz w:val="20"/>
                  </w:rPr>
                </w:rPrChange>
              </w:rPr>
              <w:t>29/11/2014</w:t>
            </w:r>
          </w:p>
        </w:tc>
      </w:tr>
      <w:tr w:rsidR="00724857" w:rsidRPr="00092E24" w14:paraId="60873C72" w14:textId="77777777" w:rsidTr="0015233A">
        <w:trPr>
          <w:trHeight w:val="360"/>
        </w:trPr>
        <w:tc>
          <w:tcPr>
            <w:tcW w:w="1276" w:type="dxa"/>
            <w:tcBorders>
              <w:top w:val="nil"/>
              <w:left w:val="nil"/>
              <w:bottom w:val="nil"/>
            </w:tcBorders>
          </w:tcPr>
          <w:p w14:paraId="13856B81" w14:textId="77777777" w:rsidR="00724857" w:rsidRPr="00092E24" w:rsidRDefault="00724857" w:rsidP="00BB510B">
            <w:pPr>
              <w:numPr>
                <w:ilvl w:val="0"/>
                <w:numId w:val="5"/>
              </w:numPr>
              <w:spacing w:after="140" w:line="280" w:lineRule="atLeast"/>
              <w:rPr>
                <w:rFonts w:ascii="Calibri" w:hAnsi="Calibri" w:cs="Calibri"/>
                <w:sz w:val="21"/>
                <w:szCs w:val="21"/>
              </w:rPr>
              <w:pPrChange w:id="981" w:author="Autor">
                <w:pPr>
                  <w:numPr>
                    <w:numId w:val="5"/>
                  </w:numPr>
                  <w:spacing w:after="0"/>
                  <w:ind w:left="720" w:hanging="360"/>
                </w:pPr>
              </w:pPrChange>
            </w:pPr>
          </w:p>
        </w:tc>
        <w:tc>
          <w:tcPr>
            <w:tcW w:w="3969" w:type="dxa"/>
            <w:tcBorders>
              <w:top w:val="nil"/>
              <w:bottom w:val="nil"/>
              <w:right w:val="nil"/>
            </w:tcBorders>
            <w:vAlign w:val="center"/>
          </w:tcPr>
          <w:p w14:paraId="0079ED0A" w14:textId="77777777" w:rsidR="00724857" w:rsidRPr="00BB510B" w:rsidRDefault="00724857" w:rsidP="00BB510B">
            <w:pPr>
              <w:spacing w:after="140" w:line="280" w:lineRule="atLeast"/>
              <w:jc w:val="center"/>
              <w:rPr>
                <w:rFonts w:ascii="Calibri" w:eastAsia="Calibri" w:hAnsi="Calibri"/>
                <w:sz w:val="21"/>
                <w:rPrChange w:id="982" w:author="Autor">
                  <w:rPr>
                    <w:rFonts w:ascii="Tahoma" w:eastAsia="Calibri" w:hAnsi="Tahoma"/>
                    <w:sz w:val="20"/>
                  </w:rPr>
                </w:rPrChange>
              </w:rPr>
              <w:pPrChange w:id="983" w:author="Autor">
                <w:pPr>
                  <w:jc w:val="center"/>
                </w:pPr>
              </w:pPrChange>
            </w:pPr>
            <w:r w:rsidRPr="00BB510B">
              <w:rPr>
                <w:rFonts w:ascii="Calibri" w:hAnsi="Calibri"/>
                <w:sz w:val="21"/>
                <w:rPrChange w:id="984" w:author="Autor">
                  <w:rPr>
                    <w:rFonts w:ascii="Tahoma" w:hAnsi="Tahoma"/>
                    <w:sz w:val="20"/>
                  </w:rPr>
                </w:rPrChange>
              </w:rPr>
              <w:t>29/12/2014</w:t>
            </w:r>
          </w:p>
        </w:tc>
      </w:tr>
      <w:tr w:rsidR="00724857" w:rsidRPr="00092E24" w14:paraId="47C5E9FB" w14:textId="77777777" w:rsidTr="0015233A">
        <w:trPr>
          <w:trHeight w:val="360"/>
        </w:trPr>
        <w:tc>
          <w:tcPr>
            <w:tcW w:w="1276" w:type="dxa"/>
            <w:tcBorders>
              <w:top w:val="nil"/>
              <w:left w:val="nil"/>
              <w:bottom w:val="nil"/>
            </w:tcBorders>
          </w:tcPr>
          <w:p w14:paraId="3F26DAE0" w14:textId="77777777" w:rsidR="00724857" w:rsidRPr="00092E24" w:rsidRDefault="00724857" w:rsidP="00BB510B">
            <w:pPr>
              <w:numPr>
                <w:ilvl w:val="0"/>
                <w:numId w:val="5"/>
              </w:numPr>
              <w:spacing w:after="140" w:line="280" w:lineRule="atLeast"/>
              <w:rPr>
                <w:rFonts w:ascii="Calibri" w:hAnsi="Calibri" w:cs="Calibri"/>
                <w:sz w:val="21"/>
                <w:szCs w:val="21"/>
              </w:rPr>
              <w:pPrChange w:id="985" w:author="Autor">
                <w:pPr>
                  <w:numPr>
                    <w:numId w:val="5"/>
                  </w:numPr>
                  <w:spacing w:after="0"/>
                  <w:ind w:left="720" w:hanging="360"/>
                </w:pPr>
              </w:pPrChange>
            </w:pPr>
          </w:p>
        </w:tc>
        <w:tc>
          <w:tcPr>
            <w:tcW w:w="3969" w:type="dxa"/>
            <w:tcBorders>
              <w:top w:val="nil"/>
              <w:bottom w:val="nil"/>
              <w:right w:val="nil"/>
            </w:tcBorders>
            <w:vAlign w:val="center"/>
          </w:tcPr>
          <w:p w14:paraId="50A7932C" w14:textId="77777777" w:rsidR="00724857" w:rsidRPr="00BB510B" w:rsidRDefault="00724857" w:rsidP="00BB510B">
            <w:pPr>
              <w:spacing w:after="140" w:line="280" w:lineRule="atLeast"/>
              <w:jc w:val="center"/>
              <w:rPr>
                <w:rFonts w:ascii="Calibri" w:eastAsia="Calibri" w:hAnsi="Calibri"/>
                <w:sz w:val="21"/>
                <w:rPrChange w:id="986" w:author="Autor">
                  <w:rPr>
                    <w:rFonts w:ascii="Tahoma" w:eastAsia="Calibri" w:hAnsi="Tahoma"/>
                    <w:sz w:val="20"/>
                  </w:rPr>
                </w:rPrChange>
              </w:rPr>
              <w:pPrChange w:id="987" w:author="Autor">
                <w:pPr>
                  <w:jc w:val="center"/>
                </w:pPr>
              </w:pPrChange>
            </w:pPr>
            <w:r w:rsidRPr="00BB510B">
              <w:rPr>
                <w:rFonts w:ascii="Calibri" w:hAnsi="Calibri"/>
                <w:sz w:val="21"/>
                <w:rPrChange w:id="988" w:author="Autor">
                  <w:rPr>
                    <w:rFonts w:ascii="Tahoma" w:hAnsi="Tahoma"/>
                    <w:sz w:val="20"/>
                  </w:rPr>
                </w:rPrChange>
              </w:rPr>
              <w:t>29/</w:t>
            </w:r>
            <w:r w:rsidR="00137283" w:rsidRPr="00BB510B">
              <w:rPr>
                <w:rFonts w:ascii="Calibri" w:hAnsi="Calibri"/>
                <w:sz w:val="21"/>
                <w:rPrChange w:id="989" w:author="Autor">
                  <w:rPr>
                    <w:rFonts w:ascii="Tahoma" w:hAnsi="Tahoma"/>
                    <w:sz w:val="20"/>
                  </w:rPr>
                </w:rPrChange>
              </w:rPr>
              <w:t>0</w:t>
            </w:r>
            <w:r w:rsidRPr="00BB510B">
              <w:rPr>
                <w:rFonts w:ascii="Calibri" w:hAnsi="Calibri"/>
                <w:sz w:val="21"/>
                <w:rPrChange w:id="990" w:author="Autor">
                  <w:rPr>
                    <w:rFonts w:ascii="Tahoma" w:hAnsi="Tahoma"/>
                    <w:sz w:val="20"/>
                  </w:rPr>
                </w:rPrChange>
              </w:rPr>
              <w:t>1/2015</w:t>
            </w:r>
          </w:p>
        </w:tc>
      </w:tr>
      <w:tr w:rsidR="00724857" w:rsidRPr="00092E24" w14:paraId="5B9C0E27" w14:textId="77777777" w:rsidTr="0015233A">
        <w:trPr>
          <w:trHeight w:val="360"/>
        </w:trPr>
        <w:tc>
          <w:tcPr>
            <w:tcW w:w="1276" w:type="dxa"/>
            <w:tcBorders>
              <w:top w:val="nil"/>
              <w:left w:val="nil"/>
              <w:bottom w:val="nil"/>
            </w:tcBorders>
          </w:tcPr>
          <w:p w14:paraId="0EAE2AB6" w14:textId="77777777" w:rsidR="00724857" w:rsidRPr="00092E24" w:rsidRDefault="00724857" w:rsidP="00BB510B">
            <w:pPr>
              <w:numPr>
                <w:ilvl w:val="0"/>
                <w:numId w:val="5"/>
              </w:numPr>
              <w:spacing w:after="140" w:line="280" w:lineRule="atLeast"/>
              <w:rPr>
                <w:rFonts w:ascii="Calibri" w:hAnsi="Calibri" w:cs="Calibri"/>
                <w:sz w:val="21"/>
                <w:szCs w:val="21"/>
              </w:rPr>
              <w:pPrChange w:id="991" w:author="Autor">
                <w:pPr>
                  <w:numPr>
                    <w:numId w:val="5"/>
                  </w:numPr>
                  <w:spacing w:after="0"/>
                  <w:ind w:left="720" w:hanging="360"/>
                </w:pPr>
              </w:pPrChange>
            </w:pPr>
          </w:p>
        </w:tc>
        <w:tc>
          <w:tcPr>
            <w:tcW w:w="3969" w:type="dxa"/>
            <w:tcBorders>
              <w:top w:val="nil"/>
              <w:bottom w:val="nil"/>
              <w:right w:val="nil"/>
            </w:tcBorders>
            <w:vAlign w:val="center"/>
          </w:tcPr>
          <w:p w14:paraId="4AA94A81" w14:textId="77777777" w:rsidR="00724857" w:rsidRPr="00BB510B" w:rsidRDefault="00724857" w:rsidP="00BB510B">
            <w:pPr>
              <w:spacing w:after="140" w:line="280" w:lineRule="atLeast"/>
              <w:jc w:val="center"/>
              <w:rPr>
                <w:rFonts w:ascii="Calibri" w:eastAsia="Calibri" w:hAnsi="Calibri"/>
                <w:sz w:val="21"/>
                <w:rPrChange w:id="992" w:author="Autor">
                  <w:rPr>
                    <w:rFonts w:ascii="Tahoma" w:eastAsia="Calibri" w:hAnsi="Tahoma"/>
                    <w:sz w:val="20"/>
                  </w:rPr>
                </w:rPrChange>
              </w:rPr>
              <w:pPrChange w:id="993" w:author="Autor">
                <w:pPr>
                  <w:jc w:val="center"/>
                </w:pPr>
              </w:pPrChange>
            </w:pPr>
            <w:r w:rsidRPr="00BB510B">
              <w:rPr>
                <w:rFonts w:ascii="Calibri" w:hAnsi="Calibri"/>
                <w:sz w:val="21"/>
                <w:rPrChange w:id="994" w:author="Autor">
                  <w:rPr>
                    <w:rFonts w:ascii="Tahoma" w:hAnsi="Tahoma"/>
                    <w:sz w:val="20"/>
                  </w:rPr>
                </w:rPrChange>
              </w:rPr>
              <w:t>28/</w:t>
            </w:r>
            <w:r w:rsidR="00137283" w:rsidRPr="00BB510B">
              <w:rPr>
                <w:rFonts w:ascii="Calibri" w:hAnsi="Calibri"/>
                <w:sz w:val="21"/>
                <w:rPrChange w:id="995" w:author="Autor">
                  <w:rPr>
                    <w:rFonts w:ascii="Tahoma" w:hAnsi="Tahoma"/>
                    <w:sz w:val="20"/>
                  </w:rPr>
                </w:rPrChange>
              </w:rPr>
              <w:t>0</w:t>
            </w:r>
            <w:r w:rsidRPr="00BB510B">
              <w:rPr>
                <w:rFonts w:ascii="Calibri" w:hAnsi="Calibri"/>
                <w:sz w:val="21"/>
                <w:rPrChange w:id="996" w:author="Autor">
                  <w:rPr>
                    <w:rFonts w:ascii="Tahoma" w:hAnsi="Tahoma"/>
                    <w:sz w:val="20"/>
                  </w:rPr>
                </w:rPrChange>
              </w:rPr>
              <w:t>2/2015</w:t>
            </w:r>
          </w:p>
        </w:tc>
      </w:tr>
      <w:tr w:rsidR="00724857" w:rsidRPr="00092E24" w14:paraId="517F8839" w14:textId="77777777" w:rsidTr="0015233A">
        <w:trPr>
          <w:trHeight w:val="360"/>
        </w:trPr>
        <w:tc>
          <w:tcPr>
            <w:tcW w:w="1276" w:type="dxa"/>
            <w:tcBorders>
              <w:top w:val="nil"/>
              <w:left w:val="nil"/>
              <w:bottom w:val="nil"/>
            </w:tcBorders>
          </w:tcPr>
          <w:p w14:paraId="0CD7DF77" w14:textId="77777777" w:rsidR="00724857" w:rsidRPr="00092E24" w:rsidRDefault="00724857" w:rsidP="00BB510B">
            <w:pPr>
              <w:numPr>
                <w:ilvl w:val="0"/>
                <w:numId w:val="5"/>
              </w:numPr>
              <w:spacing w:after="140" w:line="280" w:lineRule="atLeast"/>
              <w:rPr>
                <w:rFonts w:ascii="Calibri" w:hAnsi="Calibri" w:cs="Calibri"/>
                <w:sz w:val="21"/>
                <w:szCs w:val="21"/>
              </w:rPr>
              <w:pPrChange w:id="997" w:author="Autor">
                <w:pPr>
                  <w:numPr>
                    <w:numId w:val="5"/>
                  </w:numPr>
                  <w:spacing w:after="0"/>
                  <w:ind w:left="720" w:hanging="360"/>
                </w:pPr>
              </w:pPrChange>
            </w:pPr>
          </w:p>
        </w:tc>
        <w:tc>
          <w:tcPr>
            <w:tcW w:w="3969" w:type="dxa"/>
            <w:tcBorders>
              <w:top w:val="nil"/>
              <w:bottom w:val="nil"/>
              <w:right w:val="nil"/>
            </w:tcBorders>
            <w:vAlign w:val="center"/>
          </w:tcPr>
          <w:p w14:paraId="50A47DEB" w14:textId="77777777" w:rsidR="00724857" w:rsidRPr="00BB510B" w:rsidRDefault="00724857" w:rsidP="00BB510B">
            <w:pPr>
              <w:spacing w:after="140" w:line="280" w:lineRule="atLeast"/>
              <w:jc w:val="center"/>
              <w:rPr>
                <w:rFonts w:ascii="Calibri" w:eastAsia="Calibri" w:hAnsi="Calibri"/>
                <w:sz w:val="21"/>
                <w:rPrChange w:id="998" w:author="Autor">
                  <w:rPr>
                    <w:rFonts w:ascii="Tahoma" w:eastAsia="Calibri" w:hAnsi="Tahoma"/>
                    <w:sz w:val="20"/>
                  </w:rPr>
                </w:rPrChange>
              </w:rPr>
              <w:pPrChange w:id="999" w:author="Autor">
                <w:pPr>
                  <w:jc w:val="center"/>
                </w:pPr>
              </w:pPrChange>
            </w:pPr>
            <w:r w:rsidRPr="00BB510B">
              <w:rPr>
                <w:rFonts w:ascii="Calibri" w:hAnsi="Calibri"/>
                <w:sz w:val="21"/>
                <w:rPrChange w:id="1000" w:author="Autor">
                  <w:rPr>
                    <w:rFonts w:ascii="Tahoma" w:hAnsi="Tahoma"/>
                    <w:sz w:val="20"/>
                  </w:rPr>
                </w:rPrChange>
              </w:rPr>
              <w:t>29/</w:t>
            </w:r>
            <w:r w:rsidR="00137283" w:rsidRPr="00BB510B">
              <w:rPr>
                <w:rFonts w:ascii="Calibri" w:hAnsi="Calibri"/>
                <w:sz w:val="21"/>
                <w:rPrChange w:id="1001" w:author="Autor">
                  <w:rPr>
                    <w:rFonts w:ascii="Tahoma" w:hAnsi="Tahoma"/>
                    <w:sz w:val="20"/>
                  </w:rPr>
                </w:rPrChange>
              </w:rPr>
              <w:t>0</w:t>
            </w:r>
            <w:r w:rsidRPr="00BB510B">
              <w:rPr>
                <w:rFonts w:ascii="Calibri" w:hAnsi="Calibri"/>
                <w:sz w:val="21"/>
                <w:rPrChange w:id="1002" w:author="Autor">
                  <w:rPr>
                    <w:rFonts w:ascii="Tahoma" w:hAnsi="Tahoma"/>
                    <w:sz w:val="20"/>
                  </w:rPr>
                </w:rPrChange>
              </w:rPr>
              <w:t>3/2015</w:t>
            </w:r>
          </w:p>
        </w:tc>
      </w:tr>
      <w:tr w:rsidR="00724857" w:rsidRPr="00092E24" w14:paraId="30656493" w14:textId="77777777" w:rsidTr="0015233A">
        <w:trPr>
          <w:trHeight w:val="360"/>
        </w:trPr>
        <w:tc>
          <w:tcPr>
            <w:tcW w:w="1276" w:type="dxa"/>
            <w:tcBorders>
              <w:top w:val="nil"/>
              <w:left w:val="nil"/>
              <w:bottom w:val="nil"/>
            </w:tcBorders>
          </w:tcPr>
          <w:p w14:paraId="2499C31B" w14:textId="77777777" w:rsidR="00724857" w:rsidRPr="00092E24" w:rsidRDefault="00724857" w:rsidP="00BB510B">
            <w:pPr>
              <w:numPr>
                <w:ilvl w:val="0"/>
                <w:numId w:val="5"/>
              </w:numPr>
              <w:spacing w:after="140" w:line="280" w:lineRule="atLeast"/>
              <w:rPr>
                <w:rFonts w:ascii="Calibri" w:hAnsi="Calibri" w:cs="Calibri"/>
                <w:sz w:val="21"/>
                <w:szCs w:val="21"/>
              </w:rPr>
              <w:pPrChange w:id="1003" w:author="Autor">
                <w:pPr>
                  <w:numPr>
                    <w:numId w:val="5"/>
                  </w:numPr>
                  <w:spacing w:after="0"/>
                  <w:ind w:left="720" w:hanging="360"/>
                </w:pPr>
              </w:pPrChange>
            </w:pPr>
          </w:p>
        </w:tc>
        <w:tc>
          <w:tcPr>
            <w:tcW w:w="3969" w:type="dxa"/>
            <w:tcBorders>
              <w:top w:val="nil"/>
              <w:bottom w:val="nil"/>
              <w:right w:val="nil"/>
            </w:tcBorders>
            <w:vAlign w:val="center"/>
          </w:tcPr>
          <w:p w14:paraId="39DEB8D4" w14:textId="77777777" w:rsidR="00724857" w:rsidRPr="00BB510B" w:rsidRDefault="00724857" w:rsidP="00BB510B">
            <w:pPr>
              <w:spacing w:after="140" w:line="280" w:lineRule="atLeast"/>
              <w:jc w:val="center"/>
              <w:rPr>
                <w:rFonts w:ascii="Calibri" w:eastAsia="Calibri" w:hAnsi="Calibri"/>
                <w:sz w:val="21"/>
                <w:rPrChange w:id="1004" w:author="Autor">
                  <w:rPr>
                    <w:rFonts w:ascii="Tahoma" w:eastAsia="Calibri" w:hAnsi="Tahoma"/>
                    <w:sz w:val="20"/>
                  </w:rPr>
                </w:rPrChange>
              </w:rPr>
              <w:pPrChange w:id="1005" w:author="Autor">
                <w:pPr>
                  <w:jc w:val="center"/>
                </w:pPr>
              </w:pPrChange>
            </w:pPr>
            <w:r w:rsidRPr="00BB510B">
              <w:rPr>
                <w:rFonts w:ascii="Calibri" w:hAnsi="Calibri"/>
                <w:sz w:val="21"/>
                <w:rPrChange w:id="1006" w:author="Autor">
                  <w:rPr>
                    <w:rFonts w:ascii="Tahoma" w:hAnsi="Tahoma"/>
                    <w:sz w:val="20"/>
                  </w:rPr>
                </w:rPrChange>
              </w:rPr>
              <w:t>29/</w:t>
            </w:r>
            <w:r w:rsidR="00137283" w:rsidRPr="00BB510B">
              <w:rPr>
                <w:rFonts w:ascii="Calibri" w:hAnsi="Calibri"/>
                <w:sz w:val="21"/>
                <w:rPrChange w:id="1007" w:author="Autor">
                  <w:rPr>
                    <w:rFonts w:ascii="Tahoma" w:hAnsi="Tahoma"/>
                    <w:sz w:val="20"/>
                  </w:rPr>
                </w:rPrChange>
              </w:rPr>
              <w:t>0</w:t>
            </w:r>
            <w:r w:rsidRPr="00BB510B">
              <w:rPr>
                <w:rFonts w:ascii="Calibri" w:hAnsi="Calibri"/>
                <w:sz w:val="21"/>
                <w:rPrChange w:id="1008" w:author="Autor">
                  <w:rPr>
                    <w:rFonts w:ascii="Tahoma" w:hAnsi="Tahoma"/>
                    <w:sz w:val="20"/>
                  </w:rPr>
                </w:rPrChange>
              </w:rPr>
              <w:t>4/2015</w:t>
            </w:r>
          </w:p>
        </w:tc>
      </w:tr>
      <w:tr w:rsidR="00724857" w:rsidRPr="00092E24" w14:paraId="22C83468" w14:textId="77777777" w:rsidTr="0015233A">
        <w:trPr>
          <w:trHeight w:val="360"/>
        </w:trPr>
        <w:tc>
          <w:tcPr>
            <w:tcW w:w="1276" w:type="dxa"/>
            <w:tcBorders>
              <w:top w:val="nil"/>
              <w:left w:val="nil"/>
              <w:bottom w:val="nil"/>
            </w:tcBorders>
          </w:tcPr>
          <w:p w14:paraId="3CD020C9" w14:textId="77777777" w:rsidR="00724857" w:rsidRPr="00092E24" w:rsidRDefault="00724857" w:rsidP="00BB510B">
            <w:pPr>
              <w:numPr>
                <w:ilvl w:val="0"/>
                <w:numId w:val="5"/>
              </w:numPr>
              <w:spacing w:after="140" w:line="280" w:lineRule="atLeast"/>
              <w:rPr>
                <w:rFonts w:ascii="Calibri" w:hAnsi="Calibri" w:cs="Calibri"/>
                <w:sz w:val="21"/>
                <w:szCs w:val="21"/>
              </w:rPr>
              <w:pPrChange w:id="1009" w:author="Autor">
                <w:pPr>
                  <w:numPr>
                    <w:numId w:val="5"/>
                  </w:numPr>
                  <w:spacing w:after="0"/>
                  <w:ind w:left="720" w:hanging="360"/>
                </w:pPr>
              </w:pPrChange>
            </w:pPr>
          </w:p>
        </w:tc>
        <w:tc>
          <w:tcPr>
            <w:tcW w:w="3969" w:type="dxa"/>
            <w:tcBorders>
              <w:top w:val="nil"/>
              <w:bottom w:val="nil"/>
              <w:right w:val="nil"/>
            </w:tcBorders>
            <w:vAlign w:val="center"/>
          </w:tcPr>
          <w:p w14:paraId="1786A081" w14:textId="77777777" w:rsidR="00724857" w:rsidRPr="00BB510B" w:rsidRDefault="00724857" w:rsidP="00BB510B">
            <w:pPr>
              <w:spacing w:after="140" w:line="280" w:lineRule="atLeast"/>
              <w:jc w:val="center"/>
              <w:rPr>
                <w:rFonts w:ascii="Calibri" w:eastAsia="Calibri" w:hAnsi="Calibri"/>
                <w:sz w:val="21"/>
                <w:rPrChange w:id="1010" w:author="Autor">
                  <w:rPr>
                    <w:rFonts w:ascii="Tahoma" w:eastAsia="Calibri" w:hAnsi="Tahoma"/>
                    <w:sz w:val="20"/>
                  </w:rPr>
                </w:rPrChange>
              </w:rPr>
              <w:pPrChange w:id="1011" w:author="Autor">
                <w:pPr>
                  <w:jc w:val="center"/>
                </w:pPr>
              </w:pPrChange>
            </w:pPr>
            <w:r w:rsidRPr="00BB510B">
              <w:rPr>
                <w:rFonts w:ascii="Calibri" w:hAnsi="Calibri"/>
                <w:sz w:val="21"/>
                <w:rPrChange w:id="1012" w:author="Autor">
                  <w:rPr>
                    <w:rFonts w:ascii="Tahoma" w:hAnsi="Tahoma"/>
                    <w:sz w:val="20"/>
                  </w:rPr>
                </w:rPrChange>
              </w:rPr>
              <w:t>29/</w:t>
            </w:r>
            <w:r w:rsidR="00137283" w:rsidRPr="00BB510B">
              <w:rPr>
                <w:rFonts w:ascii="Calibri" w:hAnsi="Calibri"/>
                <w:sz w:val="21"/>
                <w:rPrChange w:id="1013" w:author="Autor">
                  <w:rPr>
                    <w:rFonts w:ascii="Tahoma" w:hAnsi="Tahoma"/>
                    <w:sz w:val="20"/>
                  </w:rPr>
                </w:rPrChange>
              </w:rPr>
              <w:t>0</w:t>
            </w:r>
            <w:r w:rsidRPr="00BB510B">
              <w:rPr>
                <w:rFonts w:ascii="Calibri" w:hAnsi="Calibri"/>
                <w:sz w:val="21"/>
                <w:rPrChange w:id="1014" w:author="Autor">
                  <w:rPr>
                    <w:rFonts w:ascii="Tahoma" w:hAnsi="Tahoma"/>
                    <w:sz w:val="20"/>
                  </w:rPr>
                </w:rPrChange>
              </w:rPr>
              <w:t>5/2015</w:t>
            </w:r>
          </w:p>
        </w:tc>
      </w:tr>
      <w:tr w:rsidR="00724857" w:rsidRPr="00092E24" w14:paraId="4A4D6E18" w14:textId="77777777" w:rsidTr="0015233A">
        <w:trPr>
          <w:trHeight w:val="360"/>
        </w:trPr>
        <w:tc>
          <w:tcPr>
            <w:tcW w:w="1276" w:type="dxa"/>
            <w:tcBorders>
              <w:top w:val="nil"/>
              <w:left w:val="nil"/>
              <w:bottom w:val="nil"/>
            </w:tcBorders>
          </w:tcPr>
          <w:p w14:paraId="758F2E74" w14:textId="77777777" w:rsidR="00724857" w:rsidRPr="00092E24" w:rsidRDefault="00724857" w:rsidP="00BB510B">
            <w:pPr>
              <w:numPr>
                <w:ilvl w:val="0"/>
                <w:numId w:val="5"/>
              </w:numPr>
              <w:spacing w:after="140" w:line="280" w:lineRule="atLeast"/>
              <w:rPr>
                <w:rFonts w:ascii="Calibri" w:hAnsi="Calibri" w:cs="Calibri"/>
                <w:sz w:val="21"/>
                <w:szCs w:val="21"/>
              </w:rPr>
              <w:pPrChange w:id="1015" w:author="Autor">
                <w:pPr>
                  <w:numPr>
                    <w:numId w:val="5"/>
                  </w:numPr>
                  <w:spacing w:after="0"/>
                  <w:ind w:left="720" w:hanging="360"/>
                </w:pPr>
              </w:pPrChange>
            </w:pPr>
          </w:p>
        </w:tc>
        <w:tc>
          <w:tcPr>
            <w:tcW w:w="3969" w:type="dxa"/>
            <w:tcBorders>
              <w:top w:val="nil"/>
              <w:bottom w:val="nil"/>
              <w:right w:val="nil"/>
            </w:tcBorders>
            <w:vAlign w:val="center"/>
          </w:tcPr>
          <w:p w14:paraId="10F60C95" w14:textId="77777777" w:rsidR="00724857" w:rsidRPr="00BB510B" w:rsidRDefault="00724857" w:rsidP="00BB510B">
            <w:pPr>
              <w:spacing w:after="140" w:line="280" w:lineRule="atLeast"/>
              <w:jc w:val="center"/>
              <w:rPr>
                <w:rFonts w:ascii="Calibri" w:eastAsia="Calibri" w:hAnsi="Calibri"/>
                <w:sz w:val="21"/>
                <w:rPrChange w:id="1016" w:author="Autor">
                  <w:rPr>
                    <w:rFonts w:ascii="Tahoma" w:eastAsia="Calibri" w:hAnsi="Tahoma"/>
                    <w:sz w:val="20"/>
                  </w:rPr>
                </w:rPrChange>
              </w:rPr>
              <w:pPrChange w:id="1017" w:author="Autor">
                <w:pPr>
                  <w:jc w:val="center"/>
                </w:pPr>
              </w:pPrChange>
            </w:pPr>
            <w:r w:rsidRPr="00BB510B">
              <w:rPr>
                <w:rFonts w:ascii="Calibri" w:hAnsi="Calibri"/>
                <w:sz w:val="21"/>
                <w:rPrChange w:id="1018" w:author="Autor">
                  <w:rPr>
                    <w:rFonts w:ascii="Tahoma" w:hAnsi="Tahoma"/>
                    <w:sz w:val="20"/>
                  </w:rPr>
                </w:rPrChange>
              </w:rPr>
              <w:t>29/</w:t>
            </w:r>
            <w:r w:rsidR="00137283" w:rsidRPr="00BB510B">
              <w:rPr>
                <w:rFonts w:ascii="Calibri" w:hAnsi="Calibri"/>
                <w:sz w:val="21"/>
                <w:rPrChange w:id="1019" w:author="Autor">
                  <w:rPr>
                    <w:rFonts w:ascii="Tahoma" w:hAnsi="Tahoma"/>
                    <w:sz w:val="20"/>
                  </w:rPr>
                </w:rPrChange>
              </w:rPr>
              <w:t>0</w:t>
            </w:r>
            <w:r w:rsidRPr="00BB510B">
              <w:rPr>
                <w:rFonts w:ascii="Calibri" w:hAnsi="Calibri"/>
                <w:sz w:val="21"/>
                <w:rPrChange w:id="1020" w:author="Autor">
                  <w:rPr>
                    <w:rFonts w:ascii="Tahoma" w:hAnsi="Tahoma"/>
                    <w:sz w:val="20"/>
                  </w:rPr>
                </w:rPrChange>
              </w:rPr>
              <w:t>6/2015</w:t>
            </w:r>
          </w:p>
        </w:tc>
      </w:tr>
      <w:tr w:rsidR="00724857" w:rsidRPr="00092E24" w14:paraId="69FE2203" w14:textId="77777777" w:rsidTr="0015233A">
        <w:trPr>
          <w:trHeight w:val="360"/>
        </w:trPr>
        <w:tc>
          <w:tcPr>
            <w:tcW w:w="1276" w:type="dxa"/>
            <w:tcBorders>
              <w:top w:val="nil"/>
              <w:left w:val="nil"/>
              <w:bottom w:val="nil"/>
            </w:tcBorders>
          </w:tcPr>
          <w:p w14:paraId="178570E1" w14:textId="77777777" w:rsidR="00724857" w:rsidRPr="00092E24" w:rsidRDefault="00724857" w:rsidP="00BB510B">
            <w:pPr>
              <w:numPr>
                <w:ilvl w:val="0"/>
                <w:numId w:val="5"/>
              </w:numPr>
              <w:spacing w:after="140" w:line="280" w:lineRule="atLeast"/>
              <w:rPr>
                <w:rFonts w:ascii="Calibri" w:hAnsi="Calibri" w:cs="Calibri"/>
                <w:sz w:val="21"/>
                <w:szCs w:val="21"/>
              </w:rPr>
              <w:pPrChange w:id="1021" w:author="Autor">
                <w:pPr>
                  <w:numPr>
                    <w:numId w:val="5"/>
                  </w:numPr>
                  <w:spacing w:after="0"/>
                  <w:ind w:left="720" w:hanging="360"/>
                </w:pPr>
              </w:pPrChange>
            </w:pPr>
          </w:p>
        </w:tc>
        <w:tc>
          <w:tcPr>
            <w:tcW w:w="3969" w:type="dxa"/>
            <w:tcBorders>
              <w:top w:val="nil"/>
              <w:bottom w:val="nil"/>
              <w:right w:val="nil"/>
            </w:tcBorders>
            <w:vAlign w:val="center"/>
          </w:tcPr>
          <w:p w14:paraId="75481943" w14:textId="77777777" w:rsidR="00724857" w:rsidRPr="00BB510B" w:rsidRDefault="00724857" w:rsidP="00BB510B">
            <w:pPr>
              <w:spacing w:after="140" w:line="280" w:lineRule="atLeast"/>
              <w:jc w:val="center"/>
              <w:rPr>
                <w:rFonts w:ascii="Calibri" w:eastAsia="Calibri" w:hAnsi="Calibri"/>
                <w:sz w:val="21"/>
                <w:rPrChange w:id="1022" w:author="Autor">
                  <w:rPr>
                    <w:rFonts w:ascii="Tahoma" w:eastAsia="Calibri" w:hAnsi="Tahoma"/>
                    <w:sz w:val="20"/>
                  </w:rPr>
                </w:rPrChange>
              </w:rPr>
              <w:pPrChange w:id="1023" w:author="Autor">
                <w:pPr>
                  <w:jc w:val="center"/>
                </w:pPr>
              </w:pPrChange>
            </w:pPr>
            <w:r w:rsidRPr="00BB510B">
              <w:rPr>
                <w:rFonts w:ascii="Calibri" w:hAnsi="Calibri"/>
                <w:sz w:val="21"/>
                <w:rPrChange w:id="1024" w:author="Autor">
                  <w:rPr>
                    <w:rFonts w:ascii="Tahoma" w:hAnsi="Tahoma"/>
                    <w:sz w:val="20"/>
                  </w:rPr>
                </w:rPrChange>
              </w:rPr>
              <w:t>29/</w:t>
            </w:r>
            <w:r w:rsidR="00137283" w:rsidRPr="00BB510B">
              <w:rPr>
                <w:rFonts w:ascii="Calibri" w:hAnsi="Calibri"/>
                <w:sz w:val="21"/>
                <w:rPrChange w:id="1025" w:author="Autor">
                  <w:rPr>
                    <w:rFonts w:ascii="Tahoma" w:hAnsi="Tahoma"/>
                    <w:sz w:val="20"/>
                  </w:rPr>
                </w:rPrChange>
              </w:rPr>
              <w:t>0</w:t>
            </w:r>
            <w:r w:rsidRPr="00BB510B">
              <w:rPr>
                <w:rFonts w:ascii="Calibri" w:hAnsi="Calibri"/>
                <w:sz w:val="21"/>
                <w:rPrChange w:id="1026" w:author="Autor">
                  <w:rPr>
                    <w:rFonts w:ascii="Tahoma" w:hAnsi="Tahoma"/>
                    <w:sz w:val="20"/>
                  </w:rPr>
                </w:rPrChange>
              </w:rPr>
              <w:t>7/2015</w:t>
            </w:r>
          </w:p>
        </w:tc>
      </w:tr>
      <w:tr w:rsidR="00724857" w:rsidRPr="00092E24" w14:paraId="612FC801" w14:textId="77777777" w:rsidTr="0015233A">
        <w:trPr>
          <w:trHeight w:val="360"/>
        </w:trPr>
        <w:tc>
          <w:tcPr>
            <w:tcW w:w="1276" w:type="dxa"/>
            <w:tcBorders>
              <w:top w:val="nil"/>
              <w:left w:val="nil"/>
              <w:bottom w:val="nil"/>
            </w:tcBorders>
          </w:tcPr>
          <w:p w14:paraId="556BC4E6" w14:textId="77777777" w:rsidR="00724857" w:rsidRPr="00092E24" w:rsidRDefault="00724857" w:rsidP="00BB510B">
            <w:pPr>
              <w:numPr>
                <w:ilvl w:val="0"/>
                <w:numId w:val="5"/>
              </w:numPr>
              <w:spacing w:after="140" w:line="280" w:lineRule="atLeast"/>
              <w:rPr>
                <w:rFonts w:ascii="Calibri" w:hAnsi="Calibri" w:cs="Calibri"/>
                <w:sz w:val="21"/>
                <w:szCs w:val="21"/>
              </w:rPr>
              <w:pPrChange w:id="1027" w:author="Autor">
                <w:pPr>
                  <w:numPr>
                    <w:numId w:val="5"/>
                  </w:numPr>
                  <w:spacing w:after="0"/>
                  <w:ind w:left="720" w:hanging="360"/>
                </w:pPr>
              </w:pPrChange>
            </w:pPr>
          </w:p>
        </w:tc>
        <w:tc>
          <w:tcPr>
            <w:tcW w:w="3969" w:type="dxa"/>
            <w:tcBorders>
              <w:top w:val="nil"/>
              <w:bottom w:val="nil"/>
              <w:right w:val="nil"/>
            </w:tcBorders>
            <w:vAlign w:val="center"/>
          </w:tcPr>
          <w:p w14:paraId="226D9668" w14:textId="77777777" w:rsidR="00724857" w:rsidRPr="00BB510B" w:rsidRDefault="00724857" w:rsidP="00BB510B">
            <w:pPr>
              <w:spacing w:after="140" w:line="280" w:lineRule="atLeast"/>
              <w:jc w:val="center"/>
              <w:rPr>
                <w:rFonts w:ascii="Calibri" w:eastAsia="Calibri" w:hAnsi="Calibri"/>
                <w:sz w:val="21"/>
                <w:rPrChange w:id="1028" w:author="Autor">
                  <w:rPr>
                    <w:rFonts w:ascii="Tahoma" w:eastAsia="Calibri" w:hAnsi="Tahoma"/>
                    <w:sz w:val="20"/>
                  </w:rPr>
                </w:rPrChange>
              </w:rPr>
              <w:pPrChange w:id="1029" w:author="Autor">
                <w:pPr>
                  <w:jc w:val="center"/>
                </w:pPr>
              </w:pPrChange>
            </w:pPr>
            <w:r w:rsidRPr="00BB510B">
              <w:rPr>
                <w:rFonts w:ascii="Calibri" w:hAnsi="Calibri"/>
                <w:sz w:val="21"/>
                <w:rPrChange w:id="1030" w:author="Autor">
                  <w:rPr>
                    <w:rFonts w:ascii="Tahoma" w:hAnsi="Tahoma"/>
                    <w:sz w:val="20"/>
                  </w:rPr>
                </w:rPrChange>
              </w:rPr>
              <w:t>29/</w:t>
            </w:r>
            <w:r w:rsidR="00137283" w:rsidRPr="00BB510B">
              <w:rPr>
                <w:rFonts w:ascii="Calibri" w:hAnsi="Calibri"/>
                <w:sz w:val="21"/>
                <w:rPrChange w:id="1031" w:author="Autor">
                  <w:rPr>
                    <w:rFonts w:ascii="Tahoma" w:hAnsi="Tahoma"/>
                    <w:sz w:val="20"/>
                  </w:rPr>
                </w:rPrChange>
              </w:rPr>
              <w:t>0</w:t>
            </w:r>
            <w:r w:rsidRPr="00BB510B">
              <w:rPr>
                <w:rFonts w:ascii="Calibri" w:hAnsi="Calibri"/>
                <w:sz w:val="21"/>
                <w:rPrChange w:id="1032" w:author="Autor">
                  <w:rPr>
                    <w:rFonts w:ascii="Tahoma" w:hAnsi="Tahoma"/>
                    <w:sz w:val="20"/>
                  </w:rPr>
                </w:rPrChange>
              </w:rPr>
              <w:t>8/2015</w:t>
            </w:r>
          </w:p>
        </w:tc>
      </w:tr>
      <w:tr w:rsidR="00724857" w:rsidRPr="00092E24" w14:paraId="0428D1EC" w14:textId="77777777" w:rsidTr="0015233A">
        <w:trPr>
          <w:trHeight w:val="360"/>
        </w:trPr>
        <w:tc>
          <w:tcPr>
            <w:tcW w:w="1276" w:type="dxa"/>
            <w:tcBorders>
              <w:top w:val="nil"/>
              <w:left w:val="nil"/>
              <w:bottom w:val="nil"/>
            </w:tcBorders>
          </w:tcPr>
          <w:p w14:paraId="0118BF5C" w14:textId="77777777" w:rsidR="00724857" w:rsidRPr="00092E24" w:rsidRDefault="00724857" w:rsidP="00BB510B">
            <w:pPr>
              <w:numPr>
                <w:ilvl w:val="0"/>
                <w:numId w:val="5"/>
              </w:numPr>
              <w:spacing w:after="140" w:line="280" w:lineRule="atLeast"/>
              <w:rPr>
                <w:rFonts w:ascii="Calibri" w:hAnsi="Calibri" w:cs="Calibri"/>
                <w:sz w:val="21"/>
                <w:szCs w:val="21"/>
              </w:rPr>
              <w:pPrChange w:id="1033" w:author="Autor">
                <w:pPr>
                  <w:numPr>
                    <w:numId w:val="5"/>
                  </w:numPr>
                  <w:spacing w:after="0"/>
                  <w:ind w:left="720" w:hanging="360"/>
                </w:pPr>
              </w:pPrChange>
            </w:pPr>
          </w:p>
        </w:tc>
        <w:tc>
          <w:tcPr>
            <w:tcW w:w="3969" w:type="dxa"/>
            <w:tcBorders>
              <w:top w:val="nil"/>
              <w:bottom w:val="nil"/>
              <w:right w:val="nil"/>
            </w:tcBorders>
            <w:vAlign w:val="center"/>
          </w:tcPr>
          <w:p w14:paraId="2D71DC9A" w14:textId="77777777" w:rsidR="00724857" w:rsidRPr="00BB510B" w:rsidRDefault="00724857" w:rsidP="00BB510B">
            <w:pPr>
              <w:spacing w:after="140" w:line="280" w:lineRule="atLeast"/>
              <w:jc w:val="center"/>
              <w:rPr>
                <w:rFonts w:ascii="Calibri" w:eastAsia="Calibri" w:hAnsi="Calibri"/>
                <w:sz w:val="21"/>
                <w:rPrChange w:id="1034" w:author="Autor">
                  <w:rPr>
                    <w:rFonts w:ascii="Tahoma" w:eastAsia="Calibri" w:hAnsi="Tahoma"/>
                    <w:sz w:val="20"/>
                  </w:rPr>
                </w:rPrChange>
              </w:rPr>
              <w:pPrChange w:id="1035" w:author="Autor">
                <w:pPr>
                  <w:jc w:val="center"/>
                </w:pPr>
              </w:pPrChange>
            </w:pPr>
            <w:r w:rsidRPr="00BB510B">
              <w:rPr>
                <w:rFonts w:ascii="Calibri" w:hAnsi="Calibri"/>
                <w:sz w:val="21"/>
                <w:rPrChange w:id="1036" w:author="Autor">
                  <w:rPr>
                    <w:rFonts w:ascii="Tahoma" w:hAnsi="Tahoma"/>
                    <w:sz w:val="20"/>
                  </w:rPr>
                </w:rPrChange>
              </w:rPr>
              <w:t>29/</w:t>
            </w:r>
            <w:r w:rsidR="00137283" w:rsidRPr="00BB510B">
              <w:rPr>
                <w:rFonts w:ascii="Calibri" w:hAnsi="Calibri"/>
                <w:sz w:val="21"/>
                <w:rPrChange w:id="1037" w:author="Autor">
                  <w:rPr>
                    <w:rFonts w:ascii="Tahoma" w:hAnsi="Tahoma"/>
                    <w:sz w:val="20"/>
                  </w:rPr>
                </w:rPrChange>
              </w:rPr>
              <w:t>0</w:t>
            </w:r>
            <w:r w:rsidRPr="00BB510B">
              <w:rPr>
                <w:rFonts w:ascii="Calibri" w:hAnsi="Calibri"/>
                <w:sz w:val="21"/>
                <w:rPrChange w:id="1038" w:author="Autor">
                  <w:rPr>
                    <w:rFonts w:ascii="Tahoma" w:hAnsi="Tahoma"/>
                    <w:sz w:val="20"/>
                  </w:rPr>
                </w:rPrChange>
              </w:rPr>
              <w:t>9/2015</w:t>
            </w:r>
          </w:p>
        </w:tc>
      </w:tr>
      <w:tr w:rsidR="00724857" w:rsidRPr="00092E24" w14:paraId="06B51D75" w14:textId="77777777" w:rsidTr="0015233A">
        <w:trPr>
          <w:trHeight w:val="360"/>
        </w:trPr>
        <w:tc>
          <w:tcPr>
            <w:tcW w:w="1276" w:type="dxa"/>
            <w:tcBorders>
              <w:top w:val="nil"/>
              <w:left w:val="nil"/>
              <w:bottom w:val="nil"/>
            </w:tcBorders>
          </w:tcPr>
          <w:p w14:paraId="2D09FEC6" w14:textId="77777777" w:rsidR="00724857" w:rsidRPr="00092E24" w:rsidRDefault="00724857" w:rsidP="00BB510B">
            <w:pPr>
              <w:numPr>
                <w:ilvl w:val="0"/>
                <w:numId w:val="5"/>
              </w:numPr>
              <w:spacing w:after="140" w:line="280" w:lineRule="atLeast"/>
              <w:rPr>
                <w:rFonts w:ascii="Calibri" w:hAnsi="Calibri" w:cs="Calibri"/>
                <w:sz w:val="21"/>
                <w:szCs w:val="21"/>
              </w:rPr>
              <w:pPrChange w:id="1039" w:author="Autor">
                <w:pPr>
                  <w:numPr>
                    <w:numId w:val="5"/>
                  </w:numPr>
                  <w:spacing w:after="0"/>
                  <w:ind w:left="720" w:hanging="360"/>
                </w:pPr>
              </w:pPrChange>
            </w:pPr>
          </w:p>
        </w:tc>
        <w:tc>
          <w:tcPr>
            <w:tcW w:w="3969" w:type="dxa"/>
            <w:tcBorders>
              <w:top w:val="nil"/>
              <w:bottom w:val="nil"/>
              <w:right w:val="nil"/>
            </w:tcBorders>
            <w:vAlign w:val="center"/>
          </w:tcPr>
          <w:p w14:paraId="737FBE51" w14:textId="77777777" w:rsidR="00724857" w:rsidRPr="00BB510B" w:rsidRDefault="00724857" w:rsidP="00BB510B">
            <w:pPr>
              <w:spacing w:after="140" w:line="280" w:lineRule="atLeast"/>
              <w:jc w:val="center"/>
              <w:rPr>
                <w:rFonts w:ascii="Calibri" w:eastAsia="Calibri" w:hAnsi="Calibri"/>
                <w:sz w:val="21"/>
                <w:rPrChange w:id="1040" w:author="Autor">
                  <w:rPr>
                    <w:rFonts w:ascii="Tahoma" w:eastAsia="Calibri" w:hAnsi="Tahoma"/>
                    <w:sz w:val="20"/>
                  </w:rPr>
                </w:rPrChange>
              </w:rPr>
              <w:pPrChange w:id="1041" w:author="Autor">
                <w:pPr>
                  <w:jc w:val="center"/>
                </w:pPr>
              </w:pPrChange>
            </w:pPr>
            <w:r w:rsidRPr="00BB510B">
              <w:rPr>
                <w:rFonts w:ascii="Calibri" w:hAnsi="Calibri"/>
                <w:sz w:val="21"/>
                <w:rPrChange w:id="1042" w:author="Autor">
                  <w:rPr>
                    <w:rFonts w:ascii="Tahoma" w:hAnsi="Tahoma"/>
                    <w:sz w:val="20"/>
                  </w:rPr>
                </w:rPrChange>
              </w:rPr>
              <w:t>29/10/2015</w:t>
            </w:r>
          </w:p>
        </w:tc>
      </w:tr>
      <w:tr w:rsidR="00724857" w:rsidRPr="00092E24" w14:paraId="296889C8" w14:textId="77777777" w:rsidTr="0015233A">
        <w:trPr>
          <w:trHeight w:val="360"/>
        </w:trPr>
        <w:tc>
          <w:tcPr>
            <w:tcW w:w="1276" w:type="dxa"/>
            <w:tcBorders>
              <w:top w:val="nil"/>
              <w:left w:val="nil"/>
              <w:bottom w:val="nil"/>
            </w:tcBorders>
          </w:tcPr>
          <w:p w14:paraId="6D37BC49" w14:textId="77777777" w:rsidR="00724857" w:rsidRPr="00092E24" w:rsidRDefault="00724857" w:rsidP="00BB510B">
            <w:pPr>
              <w:numPr>
                <w:ilvl w:val="0"/>
                <w:numId w:val="5"/>
              </w:numPr>
              <w:spacing w:after="140" w:line="280" w:lineRule="atLeast"/>
              <w:rPr>
                <w:rFonts w:ascii="Calibri" w:hAnsi="Calibri" w:cs="Calibri"/>
                <w:sz w:val="21"/>
                <w:szCs w:val="21"/>
              </w:rPr>
              <w:pPrChange w:id="1043" w:author="Autor">
                <w:pPr>
                  <w:numPr>
                    <w:numId w:val="5"/>
                  </w:numPr>
                  <w:spacing w:after="0"/>
                  <w:ind w:left="720" w:hanging="360"/>
                </w:pPr>
              </w:pPrChange>
            </w:pPr>
          </w:p>
        </w:tc>
        <w:tc>
          <w:tcPr>
            <w:tcW w:w="3969" w:type="dxa"/>
            <w:tcBorders>
              <w:top w:val="nil"/>
              <w:bottom w:val="nil"/>
              <w:right w:val="nil"/>
            </w:tcBorders>
            <w:vAlign w:val="center"/>
          </w:tcPr>
          <w:p w14:paraId="0E3F31DC" w14:textId="77777777" w:rsidR="00724857" w:rsidRPr="00BB510B" w:rsidRDefault="00724857" w:rsidP="00BB510B">
            <w:pPr>
              <w:spacing w:after="140" w:line="280" w:lineRule="atLeast"/>
              <w:jc w:val="center"/>
              <w:rPr>
                <w:rFonts w:ascii="Calibri" w:eastAsia="Calibri" w:hAnsi="Calibri"/>
                <w:sz w:val="21"/>
                <w:rPrChange w:id="1044" w:author="Autor">
                  <w:rPr>
                    <w:rFonts w:ascii="Tahoma" w:eastAsia="Calibri" w:hAnsi="Tahoma"/>
                    <w:sz w:val="20"/>
                  </w:rPr>
                </w:rPrChange>
              </w:rPr>
              <w:pPrChange w:id="1045" w:author="Autor">
                <w:pPr>
                  <w:jc w:val="center"/>
                </w:pPr>
              </w:pPrChange>
            </w:pPr>
            <w:r w:rsidRPr="00BB510B">
              <w:rPr>
                <w:rFonts w:ascii="Calibri" w:hAnsi="Calibri"/>
                <w:sz w:val="21"/>
                <w:rPrChange w:id="1046" w:author="Autor">
                  <w:rPr>
                    <w:rFonts w:ascii="Tahoma" w:hAnsi="Tahoma"/>
                    <w:sz w:val="20"/>
                  </w:rPr>
                </w:rPrChange>
              </w:rPr>
              <w:t>29/11/2015</w:t>
            </w:r>
          </w:p>
        </w:tc>
      </w:tr>
    </w:tbl>
    <w:p w14:paraId="2A7A94B9" w14:textId="77777777" w:rsidR="00926A08" w:rsidRPr="00092E24" w:rsidRDefault="00926A08" w:rsidP="00BB510B">
      <w:pPr>
        <w:spacing w:after="140" w:line="280" w:lineRule="atLeast"/>
        <w:rPr>
          <w:rFonts w:ascii="Calibri" w:hAnsi="Calibri" w:cs="Calibri"/>
          <w:sz w:val="21"/>
          <w:szCs w:val="21"/>
        </w:rPr>
        <w:pPrChange w:id="1047" w:author="Autor">
          <w:pPr/>
        </w:pPrChange>
      </w:pPr>
    </w:p>
    <w:p w14:paraId="3BA85998" w14:textId="77777777" w:rsidR="00B5168F" w:rsidRPr="00092E24" w:rsidRDefault="00B5168F" w:rsidP="00BB510B">
      <w:pPr>
        <w:spacing w:after="140" w:line="280" w:lineRule="atLeast"/>
        <w:rPr>
          <w:rFonts w:ascii="Calibri" w:hAnsi="Calibri" w:cs="Calibri"/>
          <w:sz w:val="21"/>
          <w:szCs w:val="21"/>
        </w:rPr>
        <w:pPrChange w:id="1048" w:author="Autor">
          <w:pPr/>
        </w:pPrChange>
      </w:pPr>
    </w:p>
    <w:sectPr w:rsidR="00B5168F" w:rsidRPr="00092E24" w:rsidSect="00AF483D">
      <w:headerReference w:type="default" r:id="rId30"/>
      <w:footerReference w:type="default" r:id="rId31"/>
      <w:headerReference w:type="first" r:id="rId32"/>
      <w:footerReference w:type="first" r:id="rId33"/>
      <w:pgSz w:w="12242" w:h="15842" w:code="121"/>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1A2BF" w14:textId="77777777" w:rsidR="00BB510B" w:rsidRDefault="00BB510B">
      <w:r>
        <w:separator/>
      </w:r>
    </w:p>
  </w:endnote>
  <w:endnote w:type="continuationSeparator" w:id="0">
    <w:p w14:paraId="7B6C4019" w14:textId="77777777" w:rsidR="00BB510B" w:rsidRDefault="00BB510B">
      <w:r>
        <w:continuationSeparator/>
      </w:r>
    </w:p>
  </w:endnote>
  <w:endnote w:type="continuationNotice" w:id="1">
    <w:p w14:paraId="46B47F15" w14:textId="77777777" w:rsidR="00BB510B" w:rsidRDefault="00BB51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5CE0A" w14:textId="77777777" w:rsidR="00F814D1" w:rsidRDefault="00F814D1">
    <w:pPr>
      <w:framePr w:wrap="around" w:vAnchor="text" w:hAnchor="margin" w:xAlign="center" w:y="1"/>
    </w:pPr>
    <w:r>
      <w:fldChar w:fldCharType="begin"/>
    </w:r>
    <w:r>
      <w:instrText xml:space="preserve">PAGE  </w:instrText>
    </w:r>
    <w:r>
      <w:fldChar w:fldCharType="separate"/>
    </w:r>
    <w:r>
      <w:rPr>
        <w:noProof/>
      </w:rPr>
      <w:t>10</w:t>
    </w:r>
    <w:r>
      <w:fldChar w:fldCharType="end"/>
    </w:r>
  </w:p>
  <w:p w14:paraId="0BDE3DF0" w14:textId="77777777" w:rsidR="00F814D1" w:rsidRDefault="00F814D1">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1350" w14:textId="77777777" w:rsidR="00F814D1" w:rsidRPr="00384605" w:rsidRDefault="00F814D1" w:rsidP="0038460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FCC7"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BB510B" w:rsidRPr="00BB510B">
      <w:rPr>
        <w:rFonts w:ascii="Calibri" w:hAnsi="Calibri" w:cs="Calibri"/>
        <w:noProof/>
        <w:sz w:val="22"/>
        <w:lang w:val="pt-BR"/>
      </w:rPr>
      <w:t>32</w:t>
    </w:r>
    <w:r w:rsidRPr="008633FC">
      <w:rPr>
        <w:rFonts w:ascii="Calibri" w:hAnsi="Calibri" w:cs="Calibri"/>
        <w:sz w:val="22"/>
      </w:rPr>
      <w:fldChar w:fldCharType="end"/>
    </w:r>
  </w:p>
  <w:p w14:paraId="6FDE2818" w14:textId="77777777" w:rsidR="00F814D1" w:rsidRPr="001C3DC4" w:rsidRDefault="00F814D1" w:rsidP="001C3DC4">
    <w:pPr>
      <w:jc w:val="left"/>
      <w:rPr>
        <w:smallCap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1C77E"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BB510B" w:rsidRPr="00BB510B">
      <w:rPr>
        <w:rFonts w:ascii="Calibri" w:hAnsi="Calibri" w:cs="Calibri"/>
        <w:noProof/>
        <w:sz w:val="22"/>
        <w:lang w:val="pt-BR"/>
      </w:rPr>
      <w:t>1</w:t>
    </w:r>
    <w:r w:rsidRPr="008633FC">
      <w:rPr>
        <w:rFonts w:ascii="Calibri" w:hAnsi="Calibri" w:cs="Calibri"/>
        <w:sz w:val="22"/>
      </w:rPr>
      <w:fldChar w:fldCharType="end"/>
    </w:r>
  </w:p>
  <w:p w14:paraId="62EEF680" w14:textId="77777777" w:rsidR="008633FC" w:rsidRDefault="008633F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CFF8A" w14:textId="77777777" w:rsidR="00F814D1" w:rsidRDefault="00F814D1">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DDC5F" w14:textId="77777777" w:rsidR="00F814D1" w:rsidRPr="00ED79C0" w:rsidRDefault="00F814D1" w:rsidP="00ED79C0">
    <w:pPr>
      <w:jc w:val="center"/>
      <w:rPr>
        <w:smallCap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266A1" w14:textId="77777777" w:rsidR="00F814D1" w:rsidRDefault="00F814D1">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C47EA" w14:textId="77777777" w:rsidR="00F814D1" w:rsidRPr="00B66DB9" w:rsidRDefault="00F814D1" w:rsidP="00DC300B">
    <w:pPr>
      <w:pStyle w:val="Rodap"/>
      <w:jc w:val="right"/>
      <w:rPr>
        <w:sz w:val="16"/>
      </w:rPr>
    </w:pPr>
    <w:r w:rsidRPr="000947D2">
      <w:rPr>
        <w:rFonts w:ascii="Calibri" w:hAnsi="Calibri" w:cs="Calibri"/>
        <w:sz w:val="22"/>
      </w:rPr>
      <w:fldChar w:fldCharType="begin"/>
    </w:r>
    <w:r w:rsidRPr="000947D2">
      <w:rPr>
        <w:rFonts w:ascii="Calibri" w:hAnsi="Calibri" w:cs="Calibri"/>
        <w:sz w:val="22"/>
      </w:rPr>
      <w:instrText>PAGE   \* MERGEFORMAT</w:instrText>
    </w:r>
    <w:r w:rsidRPr="000947D2">
      <w:rPr>
        <w:rFonts w:ascii="Calibri" w:hAnsi="Calibri" w:cs="Calibri"/>
        <w:sz w:val="22"/>
      </w:rPr>
      <w:fldChar w:fldCharType="separate"/>
    </w:r>
    <w:r w:rsidR="000C028B">
      <w:rPr>
        <w:rFonts w:ascii="Calibri" w:hAnsi="Calibri" w:cs="Calibri"/>
        <w:noProof/>
        <w:sz w:val="22"/>
      </w:rPr>
      <w:t>52</w:t>
    </w:r>
    <w:r w:rsidRPr="000947D2">
      <w:rPr>
        <w:rFonts w:ascii="Calibri" w:hAnsi="Calibri" w:cs="Calibri"/>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AB531" w14:textId="77777777" w:rsidR="00F814D1" w:rsidRPr="00384605" w:rsidRDefault="00F814D1" w:rsidP="00384605">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ABDF7" w14:textId="77777777" w:rsidR="00F814D1" w:rsidRPr="00C13031" w:rsidRDefault="00F814D1" w:rsidP="00C130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29045" w14:textId="77777777" w:rsidR="00BB510B" w:rsidRDefault="00BB510B">
      <w:r>
        <w:separator/>
      </w:r>
    </w:p>
  </w:footnote>
  <w:footnote w:type="continuationSeparator" w:id="0">
    <w:p w14:paraId="1C6D7FB6" w14:textId="77777777" w:rsidR="00BB510B" w:rsidRDefault="00BB510B">
      <w:r>
        <w:continuationSeparator/>
      </w:r>
    </w:p>
  </w:footnote>
  <w:footnote w:type="continuationNotice" w:id="1">
    <w:p w14:paraId="1A56CF80" w14:textId="77777777" w:rsidR="00BB510B" w:rsidRDefault="00BB510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1F4A2" w14:textId="77777777" w:rsidR="00F814D1" w:rsidRDefault="00F814D1">
    <w:pPr>
      <w:framePr w:wrap="around" w:vAnchor="text" w:hAnchor="margin" w:xAlign="right" w:y="1"/>
    </w:pPr>
    <w:r>
      <w:fldChar w:fldCharType="begin"/>
    </w:r>
    <w:r>
      <w:instrText xml:space="preserve">PAGE  </w:instrText>
    </w:r>
    <w:r>
      <w:fldChar w:fldCharType="separate"/>
    </w:r>
    <w:r>
      <w:rPr>
        <w:noProof/>
      </w:rPr>
      <w:t>1</w:t>
    </w:r>
    <w:r>
      <w:fldChar w:fldCharType="end"/>
    </w:r>
  </w:p>
  <w:p w14:paraId="4892D194" w14:textId="77777777" w:rsidR="00F814D1" w:rsidRDefault="00F814D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C42B0" w14:textId="77777777" w:rsidR="00BB510B" w:rsidRDefault="00BB510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134F8" w14:textId="77777777" w:rsidR="00B318F2" w:rsidRPr="00BB510B" w:rsidRDefault="004E0E6D" w:rsidP="00B318F2">
    <w:pPr>
      <w:pStyle w:val="Cabealho"/>
      <w:spacing w:after="0"/>
      <w:jc w:val="right"/>
      <w:rPr>
        <w:rFonts w:ascii="Calibri" w:hAnsi="Calibri"/>
        <w:smallCaps/>
        <w:sz w:val="22"/>
        <w:u w:val="single"/>
        <w:lang w:val="pt-BR"/>
        <w:rPrChange w:id="602" w:author="Autor">
          <w:rPr>
            <w:rFonts w:ascii="Calibri" w:hAnsi="Calibri"/>
            <w:sz w:val="22"/>
            <w:lang w:val="pt-BR"/>
          </w:rPr>
        </w:rPrChange>
      </w:rPr>
    </w:pPr>
    <w:ins w:id="603" w:author="Autor">
      <w:r w:rsidRPr="004E0E6D">
        <w:rPr>
          <w:rFonts w:ascii="Calibri" w:hAnsi="Calibri"/>
          <w:smallCaps/>
          <w:sz w:val="22"/>
          <w:szCs w:val="22"/>
          <w:u w:val="single"/>
          <w:lang w:val="pt-BR"/>
        </w:rPr>
        <w:t>Versão Final</w:t>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2B8A6" w14:textId="77777777" w:rsidR="00F814D1" w:rsidRPr="00C629E2" w:rsidRDefault="00F814D1" w:rsidP="00C629E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CD1F6" w14:textId="77777777" w:rsidR="00F814D1" w:rsidRPr="00A9434C" w:rsidRDefault="00F814D1" w:rsidP="00DC300B">
    <w:pPr>
      <w:pStyle w:val="Cabealho"/>
      <w:jc w:val="right"/>
      <w:rPr>
        <w:rFonts w:ascii="Calibri" w:hAnsi="Calibri"/>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28931" w14:textId="77777777" w:rsidR="00F814D1" w:rsidRDefault="00F814D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0F0C0" w14:textId="77777777" w:rsidR="00F814D1" w:rsidRPr="00A9434C" w:rsidRDefault="00F814D1" w:rsidP="00DC300B">
    <w:pPr>
      <w:pStyle w:val="Cabealho"/>
      <w:jc w:val="right"/>
      <w:rPr>
        <w:rFonts w:ascii="Calibri" w:hAnsi="Calibr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41CBFA2"/>
    <w:lvl w:ilvl="0">
      <w:start w:val="1"/>
      <w:numFmt w:val="decimal"/>
      <w:pStyle w:val="Level1"/>
      <w:lvlText w:val="%1."/>
      <w:lvlJc w:val="left"/>
      <w:pPr>
        <w:tabs>
          <w:tab w:val="num" w:pos="624"/>
        </w:tabs>
        <w:ind w:left="624" w:hanging="624"/>
      </w:pPr>
      <w:rPr>
        <w:rFonts w:ascii="Arial" w:hAnsi="Arial" w:cs="Times New Roman" w:hint="default"/>
        <w:b w:val="0"/>
        <w:i w:val="0"/>
        <w:sz w:val="20"/>
      </w:rPr>
    </w:lvl>
    <w:lvl w:ilvl="1">
      <w:start w:val="1"/>
      <w:numFmt w:val="decimal"/>
      <w:pStyle w:val="Level2"/>
      <w:lvlText w:val="%1.%2"/>
      <w:lvlJc w:val="left"/>
      <w:pPr>
        <w:tabs>
          <w:tab w:val="num" w:pos="624"/>
        </w:tabs>
        <w:ind w:left="624" w:hanging="624"/>
      </w:pPr>
      <w:rPr>
        <w:rFonts w:ascii="Arial" w:hAnsi="Arial" w:cs="Times New Roman" w:hint="default"/>
        <w:b w:val="0"/>
        <w:i w:val="0"/>
        <w:sz w:val="20"/>
      </w:rPr>
    </w:lvl>
    <w:lvl w:ilvl="2">
      <w:start w:val="1"/>
      <w:numFmt w:val="lowerLetter"/>
      <w:pStyle w:val="Level3"/>
      <w:lvlText w:val="(%3)"/>
      <w:lvlJc w:val="left"/>
      <w:pPr>
        <w:tabs>
          <w:tab w:val="num" w:pos="624"/>
        </w:tabs>
        <w:ind w:left="624" w:hanging="624"/>
      </w:pPr>
      <w:rPr>
        <w:rFonts w:ascii="Arial" w:hAnsi="Arial" w:cs="Times New Roman" w:hint="default"/>
        <w:b w:val="0"/>
        <w:i w:val="0"/>
        <w:sz w:val="20"/>
      </w:rPr>
    </w:lvl>
    <w:lvl w:ilvl="3">
      <w:start w:val="1"/>
      <w:numFmt w:val="lowerRoman"/>
      <w:pStyle w:val="Level4"/>
      <w:lvlText w:val="(%4)"/>
      <w:lvlJc w:val="left"/>
      <w:pPr>
        <w:tabs>
          <w:tab w:val="num" w:pos="1457"/>
        </w:tabs>
        <w:ind w:left="1457" w:hanging="737"/>
      </w:pPr>
      <w:rPr>
        <w:rFonts w:ascii="Arial" w:hAnsi="Arial" w:cs="Arial" w:hint="default"/>
        <w:b w:val="0"/>
        <w:i w:val="0"/>
        <w:sz w:val="24"/>
        <w:szCs w:val="24"/>
      </w:rPr>
    </w:lvl>
    <w:lvl w:ilvl="4">
      <w:start w:val="1"/>
      <w:numFmt w:val="lowerLetter"/>
      <w:pStyle w:val="Level5"/>
      <w:lvlText w:val="(%5)"/>
      <w:lvlJc w:val="left"/>
      <w:pPr>
        <w:tabs>
          <w:tab w:val="num" w:pos="1361"/>
        </w:tabs>
        <w:ind w:left="1361" w:hanging="737"/>
      </w:pPr>
      <w:rPr>
        <w:rFonts w:ascii="Arial" w:hAnsi="Arial" w:cs="Times New Roman" w:hint="default"/>
        <w:b w:val="0"/>
        <w:i w:val="0"/>
        <w:sz w:val="20"/>
      </w:rPr>
    </w:lvl>
    <w:lvl w:ilvl="5">
      <w:start w:val="1"/>
      <w:numFmt w:val="lowerRoman"/>
      <w:pStyle w:val="Level6"/>
      <w:lvlText w:val="(%6)"/>
      <w:lvlJc w:val="left"/>
      <w:pPr>
        <w:tabs>
          <w:tab w:val="num" w:pos="2041"/>
        </w:tabs>
        <w:ind w:left="2041" w:hanging="680"/>
      </w:pPr>
      <w:rPr>
        <w:rFonts w:ascii="Arial" w:hAnsi="Arial" w:cs="Times New Roman" w:hint="default"/>
        <w:b w:val="0"/>
        <w:i w:val="0"/>
        <w:sz w:val="20"/>
      </w:rPr>
    </w:lvl>
    <w:lvl w:ilvl="6">
      <w:start w:val="1"/>
      <w:numFmt w:val="upperLetter"/>
      <w:pStyle w:val="Level7"/>
      <w:lvlText w:val="(%7)"/>
      <w:lvlJc w:val="left"/>
      <w:pPr>
        <w:tabs>
          <w:tab w:val="num" w:pos="2041"/>
        </w:tabs>
        <w:ind w:left="2041" w:hanging="680"/>
      </w:pPr>
      <w:rPr>
        <w:rFonts w:ascii="Arial" w:hAnsi="Arial" w:cs="Times New Roman" w:hint="default"/>
        <w:b w:val="0"/>
        <w:i w:val="0"/>
        <w:sz w:val="20"/>
      </w:rPr>
    </w:lvl>
    <w:lvl w:ilvl="7">
      <w:start w:val="1"/>
      <w:numFmt w:val="upperLetter"/>
      <w:pStyle w:val="Level8"/>
      <w:lvlText w:val="(%8)"/>
      <w:lvlJc w:val="left"/>
      <w:pPr>
        <w:tabs>
          <w:tab w:val="num" w:pos="2722"/>
        </w:tabs>
        <w:ind w:left="2722" w:hanging="681"/>
      </w:pPr>
      <w:rPr>
        <w:rFonts w:ascii="Arial" w:hAnsi="Arial" w:cs="Times New Roman" w:hint="default"/>
        <w:b w:val="0"/>
        <w:i w:val="0"/>
        <w:sz w:val="20"/>
      </w:rPr>
    </w:lvl>
    <w:lvl w:ilvl="8">
      <w:start w:val="1"/>
      <w:numFmt w:val="none"/>
      <w:lvlText w:val=""/>
      <w:lvlJc w:val="left"/>
      <w:pPr>
        <w:tabs>
          <w:tab w:val="num" w:pos="4320"/>
        </w:tabs>
        <w:ind w:left="4320" w:hanging="1440"/>
      </w:pPr>
      <w:rPr>
        <w:rFonts w:cs="Times New Roman"/>
      </w:rPr>
    </w:lvl>
  </w:abstractNum>
  <w:abstractNum w:abstractNumId="1">
    <w:nsid w:val="00000016"/>
    <w:multiLevelType w:val="hybridMultilevel"/>
    <w:tmpl w:val="8A765BF4"/>
    <w:lvl w:ilvl="0" w:tplc="FFFFFFFF">
      <w:start w:val="1"/>
      <w:numFmt w:val="lowerLetter"/>
      <w:pStyle w:val="Alphalcase2"/>
      <w:lvlText w:val="(%1)"/>
      <w:lvlJc w:val="left"/>
      <w:pPr>
        <w:tabs>
          <w:tab w:val="num" w:pos="1097"/>
        </w:tabs>
        <w:ind w:left="1097" w:hanging="737"/>
      </w:pPr>
      <w:rPr>
        <w:rFonts w:ascii="Arial" w:hAnsi="Arial" w:cs="Times New Roman" w:hint="default"/>
        <w:b w:val="0"/>
        <w:i w:val="0"/>
        <w:sz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1A9F746C"/>
    <w:multiLevelType w:val="hybridMultilevel"/>
    <w:tmpl w:val="453C9ED2"/>
    <w:lvl w:ilvl="0" w:tplc="E73A323A">
      <w:start w:val="1"/>
      <w:numFmt w:val="lowerLetter"/>
      <w:lvlText w:val="(%1)"/>
      <w:lvlJc w:val="left"/>
      <w:pPr>
        <w:ind w:left="761" w:hanging="360"/>
      </w:pPr>
    </w:lvl>
    <w:lvl w:ilvl="1" w:tplc="04160019">
      <w:start w:val="1"/>
      <w:numFmt w:val="lowerLetter"/>
      <w:lvlText w:val="%2."/>
      <w:lvlJc w:val="left"/>
      <w:pPr>
        <w:ind w:left="1481" w:hanging="360"/>
      </w:pPr>
    </w:lvl>
    <w:lvl w:ilvl="2" w:tplc="0416001B">
      <w:start w:val="1"/>
      <w:numFmt w:val="lowerRoman"/>
      <w:lvlText w:val="%3."/>
      <w:lvlJc w:val="right"/>
      <w:pPr>
        <w:ind w:left="2201" w:hanging="180"/>
      </w:pPr>
    </w:lvl>
    <w:lvl w:ilvl="3" w:tplc="0416000F">
      <w:start w:val="1"/>
      <w:numFmt w:val="decimal"/>
      <w:lvlText w:val="%4."/>
      <w:lvlJc w:val="left"/>
      <w:pPr>
        <w:ind w:left="2921" w:hanging="360"/>
      </w:pPr>
    </w:lvl>
    <w:lvl w:ilvl="4" w:tplc="04160019">
      <w:start w:val="1"/>
      <w:numFmt w:val="lowerLetter"/>
      <w:lvlText w:val="%5."/>
      <w:lvlJc w:val="left"/>
      <w:pPr>
        <w:ind w:left="3641" w:hanging="360"/>
      </w:pPr>
    </w:lvl>
    <w:lvl w:ilvl="5" w:tplc="0416001B">
      <w:start w:val="1"/>
      <w:numFmt w:val="lowerRoman"/>
      <w:lvlText w:val="%6."/>
      <w:lvlJc w:val="right"/>
      <w:pPr>
        <w:ind w:left="4361" w:hanging="180"/>
      </w:pPr>
    </w:lvl>
    <w:lvl w:ilvl="6" w:tplc="0416000F">
      <w:start w:val="1"/>
      <w:numFmt w:val="decimal"/>
      <w:lvlText w:val="%7."/>
      <w:lvlJc w:val="left"/>
      <w:pPr>
        <w:ind w:left="5081" w:hanging="360"/>
      </w:pPr>
    </w:lvl>
    <w:lvl w:ilvl="7" w:tplc="04160019">
      <w:start w:val="1"/>
      <w:numFmt w:val="lowerLetter"/>
      <w:lvlText w:val="%8."/>
      <w:lvlJc w:val="left"/>
      <w:pPr>
        <w:ind w:left="5801" w:hanging="360"/>
      </w:pPr>
    </w:lvl>
    <w:lvl w:ilvl="8" w:tplc="0416001B">
      <w:start w:val="1"/>
      <w:numFmt w:val="lowerRoman"/>
      <w:lvlText w:val="%9."/>
      <w:lvlJc w:val="right"/>
      <w:pPr>
        <w:ind w:left="6521" w:hanging="180"/>
      </w:pPr>
    </w:lvl>
  </w:abstractNum>
  <w:abstractNum w:abstractNumId="3">
    <w:nsid w:val="23FD5A6C"/>
    <w:multiLevelType w:val="multilevel"/>
    <w:tmpl w:val="BAACEED6"/>
    <w:lvl w:ilvl="0">
      <w:start w:val="1"/>
      <w:numFmt w:val="decimal"/>
      <w:lvlText w:val="%1."/>
      <w:lvlJc w:val="left"/>
      <w:pPr>
        <w:tabs>
          <w:tab w:val="num" w:pos="709"/>
        </w:tabs>
        <w:ind w:left="709" w:hanging="709"/>
      </w:pPr>
      <w:rPr>
        <w:rFonts w:ascii="Calibri" w:hAnsi="Calibri" w:cs="Calibri" w:hint="default"/>
        <w:b w:val="0"/>
        <w:bCs w:val="0"/>
        <w:i w:val="0"/>
        <w:iCs w:val="0"/>
        <w:color w:val="auto"/>
        <w:sz w:val="22"/>
        <w:szCs w:val="26"/>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2"/>
        <w:szCs w:val="26"/>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2"/>
        <w:szCs w:val="26"/>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2"/>
        <w:szCs w:val="22"/>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2"/>
        <w:szCs w:val="22"/>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2"/>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2A81555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tentative="1">
      <w:start w:val="1"/>
      <w:numFmt w:val="lowerLetter"/>
      <w:lvlText w:val="%2."/>
      <w:lvlJc w:val="left"/>
      <w:pPr>
        <w:tabs>
          <w:tab w:val="num" w:pos="731"/>
        </w:tabs>
        <w:ind w:left="731" w:hanging="360"/>
      </w:pPr>
    </w:lvl>
    <w:lvl w:ilvl="2" w:tplc="0416001B" w:tentative="1">
      <w:start w:val="1"/>
      <w:numFmt w:val="lowerRoman"/>
      <w:lvlText w:val="%3."/>
      <w:lvlJc w:val="right"/>
      <w:pPr>
        <w:tabs>
          <w:tab w:val="num" w:pos="1451"/>
        </w:tabs>
        <w:ind w:left="1451" w:hanging="180"/>
      </w:pPr>
    </w:lvl>
    <w:lvl w:ilvl="3" w:tplc="0416000F" w:tentative="1">
      <w:start w:val="1"/>
      <w:numFmt w:val="decimal"/>
      <w:lvlText w:val="%4."/>
      <w:lvlJc w:val="left"/>
      <w:pPr>
        <w:tabs>
          <w:tab w:val="num" w:pos="2171"/>
        </w:tabs>
        <w:ind w:left="2171" w:hanging="360"/>
      </w:pPr>
    </w:lvl>
    <w:lvl w:ilvl="4" w:tplc="04160019" w:tentative="1">
      <w:start w:val="1"/>
      <w:numFmt w:val="lowerLetter"/>
      <w:lvlText w:val="%5."/>
      <w:lvlJc w:val="left"/>
      <w:pPr>
        <w:tabs>
          <w:tab w:val="num" w:pos="2891"/>
        </w:tabs>
        <w:ind w:left="2891" w:hanging="360"/>
      </w:pPr>
    </w:lvl>
    <w:lvl w:ilvl="5" w:tplc="0416001B" w:tentative="1">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7">
    <w:nsid w:val="372F4509"/>
    <w:multiLevelType w:val="multilevel"/>
    <w:tmpl w:val="51627F54"/>
    <w:lvl w:ilvl="0">
      <w:start w:val="1"/>
      <w:numFmt w:val="decimal"/>
      <w:lvlText w:val="%1."/>
      <w:lvlJc w:val="left"/>
      <w:pPr>
        <w:tabs>
          <w:tab w:val="num" w:pos="709"/>
        </w:tabs>
        <w:ind w:left="709" w:hanging="709"/>
      </w:pPr>
      <w:rPr>
        <w:rFonts w:ascii="Calibri" w:hAnsi="Calibri" w:cs="Calibri" w:hint="default"/>
        <w:b w:val="0"/>
        <w:bCs w:val="0"/>
        <w:i w:val="0"/>
        <w:iCs w:val="0"/>
        <w:color w:val="auto"/>
        <w:sz w:val="21"/>
        <w:szCs w:val="21"/>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1"/>
        <w:szCs w:val="21"/>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1"/>
        <w:szCs w:val="21"/>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1"/>
        <w:szCs w:val="21"/>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1"/>
        <w:szCs w:val="21"/>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1.%5"/>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418529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CD4F2E"/>
    <w:multiLevelType w:val="multilevel"/>
    <w:tmpl w:val="93CED454"/>
    <w:lvl w:ilvl="0">
      <w:start w:val="1"/>
      <w:numFmt w:val="decimal"/>
      <w:lvlText w:val="%1."/>
      <w:lvlJc w:val="left"/>
      <w:pPr>
        <w:tabs>
          <w:tab w:val="num" w:pos="1418"/>
        </w:tabs>
        <w:ind w:left="1418" w:hanging="709"/>
      </w:pPr>
      <w:rPr>
        <w:rFonts w:ascii="Calibri" w:hAnsi="Calibri" w:hint="default"/>
        <w:b w:val="0"/>
        <w:i w:val="0"/>
        <w:sz w:val="21"/>
        <w:szCs w:val="21"/>
      </w:rPr>
    </w:lvl>
    <w:lvl w:ilvl="1">
      <w:start w:val="1"/>
      <w:numFmt w:val="decimal"/>
      <w:lvlText w:val="%1.%2"/>
      <w:lvlJc w:val="left"/>
      <w:pPr>
        <w:tabs>
          <w:tab w:val="num" w:pos="1418"/>
        </w:tabs>
        <w:ind w:left="1418" w:hanging="709"/>
      </w:pPr>
      <w:rPr>
        <w:rFonts w:ascii="Calibri" w:hAnsi="Calibri" w:hint="default"/>
        <w:b w:val="0"/>
        <w:i w:val="0"/>
        <w:sz w:val="21"/>
        <w:szCs w:val="21"/>
      </w:rPr>
    </w:lvl>
    <w:lvl w:ilvl="2">
      <w:start w:val="1"/>
      <w:numFmt w:val="upperRoman"/>
      <w:lvlText w:val="%3."/>
      <w:lvlJc w:val="left"/>
      <w:pPr>
        <w:tabs>
          <w:tab w:val="num" w:pos="2410"/>
        </w:tabs>
        <w:ind w:left="2410" w:hanging="992"/>
      </w:pPr>
      <w:rPr>
        <w:rFonts w:ascii="Calibri" w:hAnsi="Calibri" w:hint="default"/>
        <w:b w:val="0"/>
        <w:i w:val="0"/>
        <w:sz w:val="21"/>
        <w:szCs w:val="21"/>
      </w:rPr>
    </w:lvl>
    <w:lvl w:ilvl="3">
      <w:start w:val="1"/>
      <w:numFmt w:val="lowerLetter"/>
      <w:lvlText w:val="(%4)"/>
      <w:lvlJc w:val="left"/>
      <w:pPr>
        <w:tabs>
          <w:tab w:val="num" w:pos="2835"/>
        </w:tabs>
        <w:ind w:left="2835" w:hanging="425"/>
      </w:pPr>
      <w:rPr>
        <w:rFonts w:ascii="Calibri" w:hAnsi="Calibri" w:cs="Calibri" w:hint="default"/>
        <w:b w:val="0"/>
        <w:i w:val="0"/>
        <w:sz w:val="22"/>
        <w:szCs w:val="22"/>
      </w:rPr>
    </w:lvl>
    <w:lvl w:ilvl="4">
      <w:start w:val="1"/>
      <w:numFmt w:val="decimal"/>
      <w:lvlText w:val="%1.%2.%5"/>
      <w:lvlJc w:val="left"/>
      <w:pPr>
        <w:tabs>
          <w:tab w:val="num" w:pos="1418"/>
        </w:tabs>
        <w:ind w:left="1418" w:hanging="709"/>
      </w:pPr>
      <w:rPr>
        <w:rFonts w:ascii="Calibri" w:hAnsi="Calibri" w:hint="default"/>
        <w:b w:val="0"/>
        <w:i w:val="0"/>
        <w:sz w:val="21"/>
        <w:szCs w:val="21"/>
      </w:rPr>
    </w:lvl>
    <w:lvl w:ilvl="5">
      <w:start w:val="1"/>
      <w:numFmt w:val="upperRoman"/>
      <w:lvlText w:val="%6."/>
      <w:lvlJc w:val="left"/>
      <w:pPr>
        <w:tabs>
          <w:tab w:val="num" w:pos="2410"/>
        </w:tabs>
        <w:ind w:left="2410" w:hanging="992"/>
      </w:pPr>
      <w:rPr>
        <w:rFonts w:ascii="Times New Roman" w:hAnsi="Times New Roman" w:hint="default"/>
        <w:b w:val="0"/>
        <w:i w:val="0"/>
        <w:sz w:val="26"/>
      </w:rPr>
    </w:lvl>
    <w:lvl w:ilvl="6">
      <w:start w:val="1"/>
      <w:numFmt w:val="lowerLetter"/>
      <w:lvlText w:val="(%7)"/>
      <w:lvlJc w:val="left"/>
      <w:pPr>
        <w:tabs>
          <w:tab w:val="num" w:pos="2835"/>
        </w:tabs>
        <w:ind w:left="2835" w:hanging="425"/>
      </w:pPr>
      <w:rPr>
        <w:rFonts w:ascii="Times New Roman" w:hAnsi="Times New Roman" w:hint="default"/>
        <w:b w:val="0"/>
        <w:i w:val="0"/>
        <w:sz w:val="26"/>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num w:numId="1">
    <w:abstractNumId w:val="4"/>
  </w:num>
  <w:num w:numId="2">
    <w:abstractNumId w:val="7"/>
  </w:num>
  <w:num w:numId="3">
    <w:abstractNumId w:val="6"/>
  </w:num>
  <w:num w:numId="4">
    <w:abstractNumId w:val="5"/>
  </w:num>
  <w:num w:numId="5">
    <w:abstractNumId w:val="8"/>
  </w:num>
  <w:num w:numId="6">
    <w:abstractNumId w:val="0"/>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embedSystemFonts/>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43D91"/>
    <w:rsid w:val="00000384"/>
    <w:rsid w:val="00001154"/>
    <w:rsid w:val="00001981"/>
    <w:rsid w:val="000022B3"/>
    <w:rsid w:val="000028A3"/>
    <w:rsid w:val="000029F0"/>
    <w:rsid w:val="00002D46"/>
    <w:rsid w:val="00003F85"/>
    <w:rsid w:val="00003FC7"/>
    <w:rsid w:val="00004111"/>
    <w:rsid w:val="00005C19"/>
    <w:rsid w:val="00005EF4"/>
    <w:rsid w:val="000117F5"/>
    <w:rsid w:val="000123A5"/>
    <w:rsid w:val="00012507"/>
    <w:rsid w:val="0001326F"/>
    <w:rsid w:val="00013DBC"/>
    <w:rsid w:val="00013DC6"/>
    <w:rsid w:val="00014870"/>
    <w:rsid w:val="00015057"/>
    <w:rsid w:val="000160E4"/>
    <w:rsid w:val="00017A0B"/>
    <w:rsid w:val="000205D6"/>
    <w:rsid w:val="00020659"/>
    <w:rsid w:val="000211A2"/>
    <w:rsid w:val="00023C50"/>
    <w:rsid w:val="00026CE3"/>
    <w:rsid w:val="00026E7F"/>
    <w:rsid w:val="000271B9"/>
    <w:rsid w:val="000303E0"/>
    <w:rsid w:val="00030612"/>
    <w:rsid w:val="000336E4"/>
    <w:rsid w:val="00033B39"/>
    <w:rsid w:val="000344E7"/>
    <w:rsid w:val="0003465E"/>
    <w:rsid w:val="000369A8"/>
    <w:rsid w:val="00037F97"/>
    <w:rsid w:val="00040906"/>
    <w:rsid w:val="00042893"/>
    <w:rsid w:val="00042A37"/>
    <w:rsid w:val="000434FA"/>
    <w:rsid w:val="0004476F"/>
    <w:rsid w:val="000449F9"/>
    <w:rsid w:val="0004558C"/>
    <w:rsid w:val="000461AE"/>
    <w:rsid w:val="0005270F"/>
    <w:rsid w:val="0005367C"/>
    <w:rsid w:val="0005385E"/>
    <w:rsid w:val="00053A0C"/>
    <w:rsid w:val="00053C07"/>
    <w:rsid w:val="000563F9"/>
    <w:rsid w:val="000564C6"/>
    <w:rsid w:val="00057319"/>
    <w:rsid w:val="0005745C"/>
    <w:rsid w:val="000574CE"/>
    <w:rsid w:val="00060D40"/>
    <w:rsid w:val="000617FC"/>
    <w:rsid w:val="00062803"/>
    <w:rsid w:val="00063F4C"/>
    <w:rsid w:val="000645C7"/>
    <w:rsid w:val="0006474B"/>
    <w:rsid w:val="0006500A"/>
    <w:rsid w:val="000650AE"/>
    <w:rsid w:val="000651B0"/>
    <w:rsid w:val="00065722"/>
    <w:rsid w:val="000657C6"/>
    <w:rsid w:val="00065CE4"/>
    <w:rsid w:val="00065FB8"/>
    <w:rsid w:val="00066F8A"/>
    <w:rsid w:val="00070057"/>
    <w:rsid w:val="00071B5D"/>
    <w:rsid w:val="00072113"/>
    <w:rsid w:val="00072133"/>
    <w:rsid w:val="00072298"/>
    <w:rsid w:val="00073A34"/>
    <w:rsid w:val="00073EF5"/>
    <w:rsid w:val="00075C97"/>
    <w:rsid w:val="000763FB"/>
    <w:rsid w:val="00076D75"/>
    <w:rsid w:val="00077288"/>
    <w:rsid w:val="00077D0C"/>
    <w:rsid w:val="00077D84"/>
    <w:rsid w:val="00081F09"/>
    <w:rsid w:val="00084596"/>
    <w:rsid w:val="00084725"/>
    <w:rsid w:val="00084F4C"/>
    <w:rsid w:val="00085DE5"/>
    <w:rsid w:val="00086340"/>
    <w:rsid w:val="00086769"/>
    <w:rsid w:val="0008693C"/>
    <w:rsid w:val="00090DB0"/>
    <w:rsid w:val="00090ECA"/>
    <w:rsid w:val="00092E24"/>
    <w:rsid w:val="00094248"/>
    <w:rsid w:val="00095559"/>
    <w:rsid w:val="00095D4A"/>
    <w:rsid w:val="00097638"/>
    <w:rsid w:val="000A0689"/>
    <w:rsid w:val="000A0CAE"/>
    <w:rsid w:val="000A1D51"/>
    <w:rsid w:val="000A26F0"/>
    <w:rsid w:val="000A5C31"/>
    <w:rsid w:val="000B241C"/>
    <w:rsid w:val="000B2507"/>
    <w:rsid w:val="000B2A81"/>
    <w:rsid w:val="000B2EBC"/>
    <w:rsid w:val="000B2FAF"/>
    <w:rsid w:val="000B37F1"/>
    <w:rsid w:val="000B3A86"/>
    <w:rsid w:val="000B3B17"/>
    <w:rsid w:val="000B3B8B"/>
    <w:rsid w:val="000B3FA6"/>
    <w:rsid w:val="000B43D8"/>
    <w:rsid w:val="000B5272"/>
    <w:rsid w:val="000B5AFC"/>
    <w:rsid w:val="000B79D1"/>
    <w:rsid w:val="000B7AC1"/>
    <w:rsid w:val="000B7C7F"/>
    <w:rsid w:val="000B7EE6"/>
    <w:rsid w:val="000C028B"/>
    <w:rsid w:val="000C06C9"/>
    <w:rsid w:val="000C19D6"/>
    <w:rsid w:val="000C1BF3"/>
    <w:rsid w:val="000C1BFD"/>
    <w:rsid w:val="000C378A"/>
    <w:rsid w:val="000C7558"/>
    <w:rsid w:val="000C7B21"/>
    <w:rsid w:val="000D027B"/>
    <w:rsid w:val="000D07A5"/>
    <w:rsid w:val="000D114C"/>
    <w:rsid w:val="000D1556"/>
    <w:rsid w:val="000D2747"/>
    <w:rsid w:val="000D5AEB"/>
    <w:rsid w:val="000D5F16"/>
    <w:rsid w:val="000D638B"/>
    <w:rsid w:val="000D7B5B"/>
    <w:rsid w:val="000E025D"/>
    <w:rsid w:val="000E09FD"/>
    <w:rsid w:val="000E19F9"/>
    <w:rsid w:val="000E1CEB"/>
    <w:rsid w:val="000E32E3"/>
    <w:rsid w:val="000E331A"/>
    <w:rsid w:val="000E40F6"/>
    <w:rsid w:val="000E430F"/>
    <w:rsid w:val="000E599A"/>
    <w:rsid w:val="000E6B87"/>
    <w:rsid w:val="000E6C79"/>
    <w:rsid w:val="000E742F"/>
    <w:rsid w:val="000F07AD"/>
    <w:rsid w:val="000F117F"/>
    <w:rsid w:val="000F11B9"/>
    <w:rsid w:val="000F152A"/>
    <w:rsid w:val="000F1905"/>
    <w:rsid w:val="000F2717"/>
    <w:rsid w:val="000F3806"/>
    <w:rsid w:val="000F394D"/>
    <w:rsid w:val="000F3963"/>
    <w:rsid w:val="000F4758"/>
    <w:rsid w:val="000F5D29"/>
    <w:rsid w:val="000F64EB"/>
    <w:rsid w:val="000F6519"/>
    <w:rsid w:val="000F677C"/>
    <w:rsid w:val="00100696"/>
    <w:rsid w:val="00101707"/>
    <w:rsid w:val="00101F33"/>
    <w:rsid w:val="00103660"/>
    <w:rsid w:val="00103D7D"/>
    <w:rsid w:val="0010405F"/>
    <w:rsid w:val="0010410A"/>
    <w:rsid w:val="001069A8"/>
    <w:rsid w:val="00110C2F"/>
    <w:rsid w:val="00110E44"/>
    <w:rsid w:val="00111A0D"/>
    <w:rsid w:val="00113FCF"/>
    <w:rsid w:val="001149BF"/>
    <w:rsid w:val="00115BC5"/>
    <w:rsid w:val="0011709E"/>
    <w:rsid w:val="001200B8"/>
    <w:rsid w:val="00122488"/>
    <w:rsid w:val="00122A3A"/>
    <w:rsid w:val="001245C9"/>
    <w:rsid w:val="001246E5"/>
    <w:rsid w:val="00124910"/>
    <w:rsid w:val="00124B1A"/>
    <w:rsid w:val="00125239"/>
    <w:rsid w:val="001262D6"/>
    <w:rsid w:val="00126705"/>
    <w:rsid w:val="00127FD5"/>
    <w:rsid w:val="00130293"/>
    <w:rsid w:val="00130753"/>
    <w:rsid w:val="001312C3"/>
    <w:rsid w:val="00131577"/>
    <w:rsid w:val="001315FC"/>
    <w:rsid w:val="00131B71"/>
    <w:rsid w:val="00131CAD"/>
    <w:rsid w:val="00131CFD"/>
    <w:rsid w:val="00132871"/>
    <w:rsid w:val="0013296F"/>
    <w:rsid w:val="00132C3F"/>
    <w:rsid w:val="00132D90"/>
    <w:rsid w:val="00137283"/>
    <w:rsid w:val="0014011D"/>
    <w:rsid w:val="00140464"/>
    <w:rsid w:val="001404EB"/>
    <w:rsid w:val="00140728"/>
    <w:rsid w:val="001407EA"/>
    <w:rsid w:val="00140A86"/>
    <w:rsid w:val="00140AC6"/>
    <w:rsid w:val="0014288F"/>
    <w:rsid w:val="001435D4"/>
    <w:rsid w:val="00143B27"/>
    <w:rsid w:val="00143B54"/>
    <w:rsid w:val="00144497"/>
    <w:rsid w:val="00145C75"/>
    <w:rsid w:val="00145EA8"/>
    <w:rsid w:val="00147738"/>
    <w:rsid w:val="00150107"/>
    <w:rsid w:val="001501E9"/>
    <w:rsid w:val="00150ACA"/>
    <w:rsid w:val="0015116F"/>
    <w:rsid w:val="0015224C"/>
    <w:rsid w:val="0015233A"/>
    <w:rsid w:val="0015273F"/>
    <w:rsid w:val="00153224"/>
    <w:rsid w:val="00153C60"/>
    <w:rsid w:val="00153D83"/>
    <w:rsid w:val="00154251"/>
    <w:rsid w:val="0015439E"/>
    <w:rsid w:val="00154BD7"/>
    <w:rsid w:val="00154D2E"/>
    <w:rsid w:val="00157EA9"/>
    <w:rsid w:val="001602E1"/>
    <w:rsid w:val="00160E16"/>
    <w:rsid w:val="00161E92"/>
    <w:rsid w:val="00162669"/>
    <w:rsid w:val="0016360C"/>
    <w:rsid w:val="0016365B"/>
    <w:rsid w:val="0016395F"/>
    <w:rsid w:val="00163EE7"/>
    <w:rsid w:val="00164247"/>
    <w:rsid w:val="001656A4"/>
    <w:rsid w:val="00165C67"/>
    <w:rsid w:val="00165CC7"/>
    <w:rsid w:val="0016632B"/>
    <w:rsid w:val="00166D49"/>
    <w:rsid w:val="00170159"/>
    <w:rsid w:val="00171158"/>
    <w:rsid w:val="00171338"/>
    <w:rsid w:val="00171784"/>
    <w:rsid w:val="00171975"/>
    <w:rsid w:val="001719AC"/>
    <w:rsid w:val="001721BA"/>
    <w:rsid w:val="001727F0"/>
    <w:rsid w:val="00172FF1"/>
    <w:rsid w:val="001749F6"/>
    <w:rsid w:val="00175327"/>
    <w:rsid w:val="00176C19"/>
    <w:rsid w:val="001829B2"/>
    <w:rsid w:val="001834BF"/>
    <w:rsid w:val="001842A5"/>
    <w:rsid w:val="00184A5C"/>
    <w:rsid w:val="00186F33"/>
    <w:rsid w:val="00187CC2"/>
    <w:rsid w:val="001908B1"/>
    <w:rsid w:val="0019111B"/>
    <w:rsid w:val="00193532"/>
    <w:rsid w:val="00193BB0"/>
    <w:rsid w:val="00194A50"/>
    <w:rsid w:val="00195974"/>
    <w:rsid w:val="00196D06"/>
    <w:rsid w:val="001A08B5"/>
    <w:rsid w:val="001A0AE0"/>
    <w:rsid w:val="001A1290"/>
    <w:rsid w:val="001A1628"/>
    <w:rsid w:val="001A1764"/>
    <w:rsid w:val="001A1AA4"/>
    <w:rsid w:val="001A2351"/>
    <w:rsid w:val="001A32DC"/>
    <w:rsid w:val="001A4349"/>
    <w:rsid w:val="001A4BEB"/>
    <w:rsid w:val="001A58B1"/>
    <w:rsid w:val="001A5CC4"/>
    <w:rsid w:val="001A6E24"/>
    <w:rsid w:val="001A7101"/>
    <w:rsid w:val="001A78EB"/>
    <w:rsid w:val="001A7D03"/>
    <w:rsid w:val="001A7D5B"/>
    <w:rsid w:val="001A7EB4"/>
    <w:rsid w:val="001B011A"/>
    <w:rsid w:val="001B0AC9"/>
    <w:rsid w:val="001B0BF4"/>
    <w:rsid w:val="001B1669"/>
    <w:rsid w:val="001B1CF6"/>
    <w:rsid w:val="001B2D5E"/>
    <w:rsid w:val="001B3116"/>
    <w:rsid w:val="001B3179"/>
    <w:rsid w:val="001B378E"/>
    <w:rsid w:val="001B3F62"/>
    <w:rsid w:val="001B5CC3"/>
    <w:rsid w:val="001B5FC8"/>
    <w:rsid w:val="001B638F"/>
    <w:rsid w:val="001B6764"/>
    <w:rsid w:val="001B751A"/>
    <w:rsid w:val="001B7D3A"/>
    <w:rsid w:val="001B7E3D"/>
    <w:rsid w:val="001C0061"/>
    <w:rsid w:val="001C0CEC"/>
    <w:rsid w:val="001C12BD"/>
    <w:rsid w:val="001C1A0D"/>
    <w:rsid w:val="001C1BA6"/>
    <w:rsid w:val="001C290E"/>
    <w:rsid w:val="001C2B1F"/>
    <w:rsid w:val="001C2E10"/>
    <w:rsid w:val="001C3B50"/>
    <w:rsid w:val="001C3DC4"/>
    <w:rsid w:val="001C3EB6"/>
    <w:rsid w:val="001C47AB"/>
    <w:rsid w:val="001C4A1E"/>
    <w:rsid w:val="001C4DAC"/>
    <w:rsid w:val="001C5918"/>
    <w:rsid w:val="001C594E"/>
    <w:rsid w:val="001C5EEC"/>
    <w:rsid w:val="001C65C7"/>
    <w:rsid w:val="001D068A"/>
    <w:rsid w:val="001D0980"/>
    <w:rsid w:val="001D22C2"/>
    <w:rsid w:val="001D3108"/>
    <w:rsid w:val="001D3992"/>
    <w:rsid w:val="001D3C67"/>
    <w:rsid w:val="001D4374"/>
    <w:rsid w:val="001D4C17"/>
    <w:rsid w:val="001D4F83"/>
    <w:rsid w:val="001D7F14"/>
    <w:rsid w:val="001E08F0"/>
    <w:rsid w:val="001E0D2A"/>
    <w:rsid w:val="001E2BD2"/>
    <w:rsid w:val="001E2E00"/>
    <w:rsid w:val="001E330B"/>
    <w:rsid w:val="001E3363"/>
    <w:rsid w:val="001E355A"/>
    <w:rsid w:val="001E3CF1"/>
    <w:rsid w:val="001E3DC0"/>
    <w:rsid w:val="001E4607"/>
    <w:rsid w:val="001E599A"/>
    <w:rsid w:val="001E64B9"/>
    <w:rsid w:val="001E651E"/>
    <w:rsid w:val="001E6E91"/>
    <w:rsid w:val="001F07EA"/>
    <w:rsid w:val="001F0C0D"/>
    <w:rsid w:val="001F0F6E"/>
    <w:rsid w:val="001F0FFD"/>
    <w:rsid w:val="001F298A"/>
    <w:rsid w:val="001F380B"/>
    <w:rsid w:val="001F3AC4"/>
    <w:rsid w:val="001F3FC1"/>
    <w:rsid w:val="001F4A9B"/>
    <w:rsid w:val="001F5401"/>
    <w:rsid w:val="001F543F"/>
    <w:rsid w:val="001F55F6"/>
    <w:rsid w:val="001F5996"/>
    <w:rsid w:val="001F6529"/>
    <w:rsid w:val="00200727"/>
    <w:rsid w:val="002009D0"/>
    <w:rsid w:val="002017DB"/>
    <w:rsid w:val="00201A0C"/>
    <w:rsid w:val="00202402"/>
    <w:rsid w:val="00202857"/>
    <w:rsid w:val="002037B8"/>
    <w:rsid w:val="00203EAB"/>
    <w:rsid w:val="0020464C"/>
    <w:rsid w:val="002048FF"/>
    <w:rsid w:val="00204FB7"/>
    <w:rsid w:val="0020510F"/>
    <w:rsid w:val="0020697D"/>
    <w:rsid w:val="00206DAC"/>
    <w:rsid w:val="00210479"/>
    <w:rsid w:val="002112AF"/>
    <w:rsid w:val="0021197D"/>
    <w:rsid w:val="00213DF4"/>
    <w:rsid w:val="002146FE"/>
    <w:rsid w:val="002159B5"/>
    <w:rsid w:val="002162C1"/>
    <w:rsid w:val="0021715B"/>
    <w:rsid w:val="0021725C"/>
    <w:rsid w:val="002177B1"/>
    <w:rsid w:val="00221241"/>
    <w:rsid w:val="00222617"/>
    <w:rsid w:val="0022336E"/>
    <w:rsid w:val="00223823"/>
    <w:rsid w:val="00223952"/>
    <w:rsid w:val="00223C72"/>
    <w:rsid w:val="00223D8F"/>
    <w:rsid w:val="0022455C"/>
    <w:rsid w:val="00224625"/>
    <w:rsid w:val="002264DD"/>
    <w:rsid w:val="002268D4"/>
    <w:rsid w:val="00227540"/>
    <w:rsid w:val="00230365"/>
    <w:rsid w:val="0023278E"/>
    <w:rsid w:val="002329CD"/>
    <w:rsid w:val="00232BAE"/>
    <w:rsid w:val="00233C78"/>
    <w:rsid w:val="00233DA4"/>
    <w:rsid w:val="00234CD4"/>
    <w:rsid w:val="00235F54"/>
    <w:rsid w:val="00240BF9"/>
    <w:rsid w:val="002413EA"/>
    <w:rsid w:val="002416A5"/>
    <w:rsid w:val="00241702"/>
    <w:rsid w:val="00241823"/>
    <w:rsid w:val="00243D91"/>
    <w:rsid w:val="002449EF"/>
    <w:rsid w:val="00244AAA"/>
    <w:rsid w:val="002452F9"/>
    <w:rsid w:val="002454A0"/>
    <w:rsid w:val="00246539"/>
    <w:rsid w:val="00246FF3"/>
    <w:rsid w:val="00250A3A"/>
    <w:rsid w:val="00251E68"/>
    <w:rsid w:val="002527CA"/>
    <w:rsid w:val="00253255"/>
    <w:rsid w:val="00253533"/>
    <w:rsid w:val="00255E8B"/>
    <w:rsid w:val="00256E49"/>
    <w:rsid w:val="00257E1E"/>
    <w:rsid w:val="00260C52"/>
    <w:rsid w:val="00261B4A"/>
    <w:rsid w:val="00261E11"/>
    <w:rsid w:val="00261E56"/>
    <w:rsid w:val="0026280A"/>
    <w:rsid w:val="00262E5F"/>
    <w:rsid w:val="002652EC"/>
    <w:rsid w:val="00265737"/>
    <w:rsid w:val="00265DE4"/>
    <w:rsid w:val="002661EC"/>
    <w:rsid w:val="00266460"/>
    <w:rsid w:val="00266DBF"/>
    <w:rsid w:val="00267641"/>
    <w:rsid w:val="002703EC"/>
    <w:rsid w:val="0027106F"/>
    <w:rsid w:val="0027287B"/>
    <w:rsid w:val="00273782"/>
    <w:rsid w:val="002742DD"/>
    <w:rsid w:val="00274E3E"/>
    <w:rsid w:val="00274FA0"/>
    <w:rsid w:val="002750E7"/>
    <w:rsid w:val="002753C4"/>
    <w:rsid w:val="002756B6"/>
    <w:rsid w:val="00275943"/>
    <w:rsid w:val="00275AF3"/>
    <w:rsid w:val="00276B53"/>
    <w:rsid w:val="00276DF1"/>
    <w:rsid w:val="002771CA"/>
    <w:rsid w:val="00280A6D"/>
    <w:rsid w:val="00280E08"/>
    <w:rsid w:val="00281612"/>
    <w:rsid w:val="00281CD5"/>
    <w:rsid w:val="00281CF6"/>
    <w:rsid w:val="002822E3"/>
    <w:rsid w:val="0028278F"/>
    <w:rsid w:val="00282A45"/>
    <w:rsid w:val="002833FA"/>
    <w:rsid w:val="00284701"/>
    <w:rsid w:val="00284B89"/>
    <w:rsid w:val="00285049"/>
    <w:rsid w:val="00285C7E"/>
    <w:rsid w:val="00286FF7"/>
    <w:rsid w:val="00287835"/>
    <w:rsid w:val="00290B8D"/>
    <w:rsid w:val="002910A0"/>
    <w:rsid w:val="0029347C"/>
    <w:rsid w:val="00293AC1"/>
    <w:rsid w:val="00293BC1"/>
    <w:rsid w:val="00293F71"/>
    <w:rsid w:val="0029456F"/>
    <w:rsid w:val="00295FE5"/>
    <w:rsid w:val="002960C0"/>
    <w:rsid w:val="002977BD"/>
    <w:rsid w:val="002977FA"/>
    <w:rsid w:val="00297EB7"/>
    <w:rsid w:val="00297F5A"/>
    <w:rsid w:val="002A0161"/>
    <w:rsid w:val="002A083E"/>
    <w:rsid w:val="002A0C5C"/>
    <w:rsid w:val="002A131A"/>
    <w:rsid w:val="002A175C"/>
    <w:rsid w:val="002A3B6D"/>
    <w:rsid w:val="002A419D"/>
    <w:rsid w:val="002A5CAE"/>
    <w:rsid w:val="002A6797"/>
    <w:rsid w:val="002A6A07"/>
    <w:rsid w:val="002B00F4"/>
    <w:rsid w:val="002B014A"/>
    <w:rsid w:val="002B05CC"/>
    <w:rsid w:val="002B063C"/>
    <w:rsid w:val="002B13FC"/>
    <w:rsid w:val="002B2295"/>
    <w:rsid w:val="002B23DE"/>
    <w:rsid w:val="002B3C45"/>
    <w:rsid w:val="002B7066"/>
    <w:rsid w:val="002C0091"/>
    <w:rsid w:val="002C1D9A"/>
    <w:rsid w:val="002C1F29"/>
    <w:rsid w:val="002C2053"/>
    <w:rsid w:val="002C2DBF"/>
    <w:rsid w:val="002C3514"/>
    <w:rsid w:val="002C39C5"/>
    <w:rsid w:val="002C4FC6"/>
    <w:rsid w:val="002C5DF0"/>
    <w:rsid w:val="002C5E6C"/>
    <w:rsid w:val="002C5EEB"/>
    <w:rsid w:val="002C5F9A"/>
    <w:rsid w:val="002C6B66"/>
    <w:rsid w:val="002C6B9B"/>
    <w:rsid w:val="002C6D48"/>
    <w:rsid w:val="002C72ED"/>
    <w:rsid w:val="002C7881"/>
    <w:rsid w:val="002D1233"/>
    <w:rsid w:val="002D1FAC"/>
    <w:rsid w:val="002D2F5D"/>
    <w:rsid w:val="002D36AB"/>
    <w:rsid w:val="002D39D6"/>
    <w:rsid w:val="002D3F94"/>
    <w:rsid w:val="002D42F1"/>
    <w:rsid w:val="002D7A3D"/>
    <w:rsid w:val="002E0D64"/>
    <w:rsid w:val="002E1187"/>
    <w:rsid w:val="002E220F"/>
    <w:rsid w:val="002E26A8"/>
    <w:rsid w:val="002E27BB"/>
    <w:rsid w:val="002E2BA5"/>
    <w:rsid w:val="002E2C54"/>
    <w:rsid w:val="002E2DA6"/>
    <w:rsid w:val="002E4339"/>
    <w:rsid w:val="002E4A89"/>
    <w:rsid w:val="002E6289"/>
    <w:rsid w:val="002E62E1"/>
    <w:rsid w:val="002E7F3F"/>
    <w:rsid w:val="002F0367"/>
    <w:rsid w:val="002F096A"/>
    <w:rsid w:val="002F2144"/>
    <w:rsid w:val="002F2CE9"/>
    <w:rsid w:val="002F2F62"/>
    <w:rsid w:val="002F3C93"/>
    <w:rsid w:val="002F3FEE"/>
    <w:rsid w:val="002F4869"/>
    <w:rsid w:val="002F4895"/>
    <w:rsid w:val="002F5D13"/>
    <w:rsid w:val="002F7017"/>
    <w:rsid w:val="003003EF"/>
    <w:rsid w:val="00302DE5"/>
    <w:rsid w:val="00303209"/>
    <w:rsid w:val="00303A24"/>
    <w:rsid w:val="00304270"/>
    <w:rsid w:val="003044D0"/>
    <w:rsid w:val="00304D84"/>
    <w:rsid w:val="00305D0E"/>
    <w:rsid w:val="003062FA"/>
    <w:rsid w:val="003065E5"/>
    <w:rsid w:val="00307485"/>
    <w:rsid w:val="00307AA1"/>
    <w:rsid w:val="0031038C"/>
    <w:rsid w:val="003110B4"/>
    <w:rsid w:val="003117CF"/>
    <w:rsid w:val="00311B8E"/>
    <w:rsid w:val="00312804"/>
    <w:rsid w:val="00312961"/>
    <w:rsid w:val="00312E76"/>
    <w:rsid w:val="003133CC"/>
    <w:rsid w:val="00313EA2"/>
    <w:rsid w:val="003148B1"/>
    <w:rsid w:val="00315C37"/>
    <w:rsid w:val="0031686A"/>
    <w:rsid w:val="00321652"/>
    <w:rsid w:val="00322715"/>
    <w:rsid w:val="00324C37"/>
    <w:rsid w:val="00324D47"/>
    <w:rsid w:val="003255A6"/>
    <w:rsid w:val="00326462"/>
    <w:rsid w:val="00326DC0"/>
    <w:rsid w:val="00327245"/>
    <w:rsid w:val="00327269"/>
    <w:rsid w:val="00330188"/>
    <w:rsid w:val="00331484"/>
    <w:rsid w:val="00331EBE"/>
    <w:rsid w:val="00334D6F"/>
    <w:rsid w:val="00334ECC"/>
    <w:rsid w:val="00336556"/>
    <w:rsid w:val="003379A1"/>
    <w:rsid w:val="00341B84"/>
    <w:rsid w:val="0034217B"/>
    <w:rsid w:val="00342294"/>
    <w:rsid w:val="003435B5"/>
    <w:rsid w:val="00343A8E"/>
    <w:rsid w:val="00343D73"/>
    <w:rsid w:val="00345FB4"/>
    <w:rsid w:val="003464DC"/>
    <w:rsid w:val="003467B6"/>
    <w:rsid w:val="00347B36"/>
    <w:rsid w:val="0035022C"/>
    <w:rsid w:val="00351705"/>
    <w:rsid w:val="00352471"/>
    <w:rsid w:val="003533D5"/>
    <w:rsid w:val="00354B93"/>
    <w:rsid w:val="00355E03"/>
    <w:rsid w:val="00356939"/>
    <w:rsid w:val="003569BF"/>
    <w:rsid w:val="003577A0"/>
    <w:rsid w:val="00357F7D"/>
    <w:rsid w:val="00360234"/>
    <w:rsid w:val="00360AD7"/>
    <w:rsid w:val="0036205C"/>
    <w:rsid w:val="00362960"/>
    <w:rsid w:val="00364871"/>
    <w:rsid w:val="00364949"/>
    <w:rsid w:val="00364D98"/>
    <w:rsid w:val="00364EBD"/>
    <w:rsid w:val="00365EA8"/>
    <w:rsid w:val="00367623"/>
    <w:rsid w:val="00367F7C"/>
    <w:rsid w:val="00370538"/>
    <w:rsid w:val="003712D2"/>
    <w:rsid w:val="00371536"/>
    <w:rsid w:val="00373676"/>
    <w:rsid w:val="00374BE8"/>
    <w:rsid w:val="00374DE1"/>
    <w:rsid w:val="0037506D"/>
    <w:rsid w:val="00375F7A"/>
    <w:rsid w:val="003760D0"/>
    <w:rsid w:val="00376410"/>
    <w:rsid w:val="00376492"/>
    <w:rsid w:val="0037694A"/>
    <w:rsid w:val="00376D80"/>
    <w:rsid w:val="0037707D"/>
    <w:rsid w:val="00377440"/>
    <w:rsid w:val="00377E95"/>
    <w:rsid w:val="00380894"/>
    <w:rsid w:val="0038094A"/>
    <w:rsid w:val="00381752"/>
    <w:rsid w:val="00382A9C"/>
    <w:rsid w:val="00383C58"/>
    <w:rsid w:val="00384521"/>
    <w:rsid w:val="00384605"/>
    <w:rsid w:val="00384BD4"/>
    <w:rsid w:val="00384CE6"/>
    <w:rsid w:val="00385056"/>
    <w:rsid w:val="003852AF"/>
    <w:rsid w:val="003867C9"/>
    <w:rsid w:val="003868BD"/>
    <w:rsid w:val="00387522"/>
    <w:rsid w:val="00387B20"/>
    <w:rsid w:val="00390C7D"/>
    <w:rsid w:val="00391B6E"/>
    <w:rsid w:val="00392358"/>
    <w:rsid w:val="003955AA"/>
    <w:rsid w:val="003958D1"/>
    <w:rsid w:val="0039669F"/>
    <w:rsid w:val="00396EDC"/>
    <w:rsid w:val="00397CD9"/>
    <w:rsid w:val="00397E44"/>
    <w:rsid w:val="003A007E"/>
    <w:rsid w:val="003A0772"/>
    <w:rsid w:val="003A1281"/>
    <w:rsid w:val="003A1F10"/>
    <w:rsid w:val="003A21B1"/>
    <w:rsid w:val="003A35EE"/>
    <w:rsid w:val="003A56EC"/>
    <w:rsid w:val="003A5BCF"/>
    <w:rsid w:val="003B0410"/>
    <w:rsid w:val="003B0543"/>
    <w:rsid w:val="003B09C2"/>
    <w:rsid w:val="003B0FE6"/>
    <w:rsid w:val="003B3B19"/>
    <w:rsid w:val="003B704C"/>
    <w:rsid w:val="003B7720"/>
    <w:rsid w:val="003C04F6"/>
    <w:rsid w:val="003C0685"/>
    <w:rsid w:val="003C07B5"/>
    <w:rsid w:val="003C0EC6"/>
    <w:rsid w:val="003C2A23"/>
    <w:rsid w:val="003C2FE5"/>
    <w:rsid w:val="003C41EF"/>
    <w:rsid w:val="003C4A9C"/>
    <w:rsid w:val="003C643D"/>
    <w:rsid w:val="003C6D82"/>
    <w:rsid w:val="003C7022"/>
    <w:rsid w:val="003D0A91"/>
    <w:rsid w:val="003D193C"/>
    <w:rsid w:val="003D1B8B"/>
    <w:rsid w:val="003D21AE"/>
    <w:rsid w:val="003D2E7A"/>
    <w:rsid w:val="003D30E2"/>
    <w:rsid w:val="003D3CAB"/>
    <w:rsid w:val="003D3D64"/>
    <w:rsid w:val="003D4540"/>
    <w:rsid w:val="003D55A4"/>
    <w:rsid w:val="003D714C"/>
    <w:rsid w:val="003D79C1"/>
    <w:rsid w:val="003E04E9"/>
    <w:rsid w:val="003E0AB1"/>
    <w:rsid w:val="003E0E8E"/>
    <w:rsid w:val="003E1CE5"/>
    <w:rsid w:val="003E26BF"/>
    <w:rsid w:val="003E3089"/>
    <w:rsid w:val="003E3BFA"/>
    <w:rsid w:val="003E3D84"/>
    <w:rsid w:val="003E42D5"/>
    <w:rsid w:val="003E48B7"/>
    <w:rsid w:val="003E5850"/>
    <w:rsid w:val="003E5F42"/>
    <w:rsid w:val="003E66D9"/>
    <w:rsid w:val="003E7026"/>
    <w:rsid w:val="003F0F1E"/>
    <w:rsid w:val="003F3E42"/>
    <w:rsid w:val="003F489F"/>
    <w:rsid w:val="003F5C4C"/>
    <w:rsid w:val="003F5D35"/>
    <w:rsid w:val="003F637E"/>
    <w:rsid w:val="003F6AEF"/>
    <w:rsid w:val="003F6EFC"/>
    <w:rsid w:val="003F77D0"/>
    <w:rsid w:val="003F79EE"/>
    <w:rsid w:val="004002F6"/>
    <w:rsid w:val="00401854"/>
    <w:rsid w:val="004024DB"/>
    <w:rsid w:val="004028A1"/>
    <w:rsid w:val="0040361E"/>
    <w:rsid w:val="004039D1"/>
    <w:rsid w:val="00403A55"/>
    <w:rsid w:val="004063DD"/>
    <w:rsid w:val="00407B5B"/>
    <w:rsid w:val="004104A9"/>
    <w:rsid w:val="00410539"/>
    <w:rsid w:val="00412A39"/>
    <w:rsid w:val="00412BEF"/>
    <w:rsid w:val="00413AED"/>
    <w:rsid w:val="00413FE5"/>
    <w:rsid w:val="00414EC6"/>
    <w:rsid w:val="004154C1"/>
    <w:rsid w:val="00417A18"/>
    <w:rsid w:val="004203FB"/>
    <w:rsid w:val="00420AE8"/>
    <w:rsid w:val="0042131D"/>
    <w:rsid w:val="004219E6"/>
    <w:rsid w:val="00421E9D"/>
    <w:rsid w:val="00422A63"/>
    <w:rsid w:val="0042311C"/>
    <w:rsid w:val="00423187"/>
    <w:rsid w:val="0042335B"/>
    <w:rsid w:val="00423E2C"/>
    <w:rsid w:val="004257C6"/>
    <w:rsid w:val="00425BE7"/>
    <w:rsid w:val="004264B0"/>
    <w:rsid w:val="00426600"/>
    <w:rsid w:val="0042715D"/>
    <w:rsid w:val="00427451"/>
    <w:rsid w:val="004304B3"/>
    <w:rsid w:val="004307AD"/>
    <w:rsid w:val="00430E90"/>
    <w:rsid w:val="00430F47"/>
    <w:rsid w:val="0043129C"/>
    <w:rsid w:val="0043169B"/>
    <w:rsid w:val="0043174A"/>
    <w:rsid w:val="00431D4F"/>
    <w:rsid w:val="0043257C"/>
    <w:rsid w:val="00433895"/>
    <w:rsid w:val="00435036"/>
    <w:rsid w:val="0043574D"/>
    <w:rsid w:val="00435E8D"/>
    <w:rsid w:val="00436878"/>
    <w:rsid w:val="00437752"/>
    <w:rsid w:val="004401B6"/>
    <w:rsid w:val="004402DC"/>
    <w:rsid w:val="00441BAE"/>
    <w:rsid w:val="004426AE"/>
    <w:rsid w:val="00443311"/>
    <w:rsid w:val="004435CB"/>
    <w:rsid w:val="00443838"/>
    <w:rsid w:val="00443C2D"/>
    <w:rsid w:val="0044496A"/>
    <w:rsid w:val="00445CD1"/>
    <w:rsid w:val="00446DE5"/>
    <w:rsid w:val="00447890"/>
    <w:rsid w:val="00451493"/>
    <w:rsid w:val="0045176A"/>
    <w:rsid w:val="004517CD"/>
    <w:rsid w:val="004535EC"/>
    <w:rsid w:val="00453845"/>
    <w:rsid w:val="0045426B"/>
    <w:rsid w:val="004546C0"/>
    <w:rsid w:val="004563E2"/>
    <w:rsid w:val="00456490"/>
    <w:rsid w:val="00456684"/>
    <w:rsid w:val="00457D99"/>
    <w:rsid w:val="004609E2"/>
    <w:rsid w:val="00462050"/>
    <w:rsid w:val="0046207F"/>
    <w:rsid w:val="004622DA"/>
    <w:rsid w:val="00462333"/>
    <w:rsid w:val="004638C5"/>
    <w:rsid w:val="0046630B"/>
    <w:rsid w:val="0047069F"/>
    <w:rsid w:val="00472595"/>
    <w:rsid w:val="0047299F"/>
    <w:rsid w:val="004751A8"/>
    <w:rsid w:val="004759A1"/>
    <w:rsid w:val="00475C6A"/>
    <w:rsid w:val="00475EE9"/>
    <w:rsid w:val="0047622A"/>
    <w:rsid w:val="00477989"/>
    <w:rsid w:val="00477A6C"/>
    <w:rsid w:val="00481848"/>
    <w:rsid w:val="00481C40"/>
    <w:rsid w:val="00482085"/>
    <w:rsid w:val="0048220B"/>
    <w:rsid w:val="00483073"/>
    <w:rsid w:val="00483268"/>
    <w:rsid w:val="00484274"/>
    <w:rsid w:val="004844D3"/>
    <w:rsid w:val="00484BDF"/>
    <w:rsid w:val="00486091"/>
    <w:rsid w:val="00490DEA"/>
    <w:rsid w:val="00491972"/>
    <w:rsid w:val="00494507"/>
    <w:rsid w:val="00495F61"/>
    <w:rsid w:val="0049677F"/>
    <w:rsid w:val="0049683E"/>
    <w:rsid w:val="00497217"/>
    <w:rsid w:val="0049785F"/>
    <w:rsid w:val="004979FE"/>
    <w:rsid w:val="004A0D1E"/>
    <w:rsid w:val="004A12AC"/>
    <w:rsid w:val="004A158F"/>
    <w:rsid w:val="004A21CF"/>
    <w:rsid w:val="004A4176"/>
    <w:rsid w:val="004A41C8"/>
    <w:rsid w:val="004A581D"/>
    <w:rsid w:val="004A5D7F"/>
    <w:rsid w:val="004A6512"/>
    <w:rsid w:val="004A67D9"/>
    <w:rsid w:val="004A7CD6"/>
    <w:rsid w:val="004B06B0"/>
    <w:rsid w:val="004B2F79"/>
    <w:rsid w:val="004B3BCB"/>
    <w:rsid w:val="004B4469"/>
    <w:rsid w:val="004B49FD"/>
    <w:rsid w:val="004B6D3C"/>
    <w:rsid w:val="004B779C"/>
    <w:rsid w:val="004B7BB1"/>
    <w:rsid w:val="004C01E3"/>
    <w:rsid w:val="004C0AFE"/>
    <w:rsid w:val="004C0B58"/>
    <w:rsid w:val="004C0BAB"/>
    <w:rsid w:val="004C1501"/>
    <w:rsid w:val="004C1C91"/>
    <w:rsid w:val="004C2DAF"/>
    <w:rsid w:val="004C3883"/>
    <w:rsid w:val="004C560A"/>
    <w:rsid w:val="004C560D"/>
    <w:rsid w:val="004C5E56"/>
    <w:rsid w:val="004C68DA"/>
    <w:rsid w:val="004C6E50"/>
    <w:rsid w:val="004C72DD"/>
    <w:rsid w:val="004C735B"/>
    <w:rsid w:val="004C7535"/>
    <w:rsid w:val="004D1EBE"/>
    <w:rsid w:val="004D3174"/>
    <w:rsid w:val="004D38A1"/>
    <w:rsid w:val="004D3F0E"/>
    <w:rsid w:val="004D6041"/>
    <w:rsid w:val="004D6566"/>
    <w:rsid w:val="004D6769"/>
    <w:rsid w:val="004D698B"/>
    <w:rsid w:val="004D7FEC"/>
    <w:rsid w:val="004E0ADF"/>
    <w:rsid w:val="004E0E6D"/>
    <w:rsid w:val="004E1A58"/>
    <w:rsid w:val="004E1A91"/>
    <w:rsid w:val="004E26A1"/>
    <w:rsid w:val="004E3F8C"/>
    <w:rsid w:val="004E492A"/>
    <w:rsid w:val="004E49F4"/>
    <w:rsid w:val="004E4B73"/>
    <w:rsid w:val="004E542A"/>
    <w:rsid w:val="004E55E9"/>
    <w:rsid w:val="004E5AED"/>
    <w:rsid w:val="004E5C88"/>
    <w:rsid w:val="004E5D9A"/>
    <w:rsid w:val="004F02B9"/>
    <w:rsid w:val="004F1149"/>
    <w:rsid w:val="004F2694"/>
    <w:rsid w:val="004F406E"/>
    <w:rsid w:val="004F506E"/>
    <w:rsid w:val="004F6578"/>
    <w:rsid w:val="004F6873"/>
    <w:rsid w:val="004F7038"/>
    <w:rsid w:val="004F707C"/>
    <w:rsid w:val="004F74EE"/>
    <w:rsid w:val="004F752D"/>
    <w:rsid w:val="00501F6F"/>
    <w:rsid w:val="00502758"/>
    <w:rsid w:val="00502858"/>
    <w:rsid w:val="0050404F"/>
    <w:rsid w:val="00504A25"/>
    <w:rsid w:val="0050572B"/>
    <w:rsid w:val="005057BE"/>
    <w:rsid w:val="00505F4E"/>
    <w:rsid w:val="005074A2"/>
    <w:rsid w:val="00507EB0"/>
    <w:rsid w:val="00511382"/>
    <w:rsid w:val="00511863"/>
    <w:rsid w:val="00512B65"/>
    <w:rsid w:val="0051309E"/>
    <w:rsid w:val="00513371"/>
    <w:rsid w:val="00517E6D"/>
    <w:rsid w:val="005206A4"/>
    <w:rsid w:val="00521BD7"/>
    <w:rsid w:val="00523CF3"/>
    <w:rsid w:val="00523F1A"/>
    <w:rsid w:val="005251D8"/>
    <w:rsid w:val="005264F2"/>
    <w:rsid w:val="00526506"/>
    <w:rsid w:val="005304A1"/>
    <w:rsid w:val="00531BA3"/>
    <w:rsid w:val="0053265F"/>
    <w:rsid w:val="005327FD"/>
    <w:rsid w:val="005343D6"/>
    <w:rsid w:val="00535400"/>
    <w:rsid w:val="005363C0"/>
    <w:rsid w:val="00536972"/>
    <w:rsid w:val="00537287"/>
    <w:rsid w:val="00537C27"/>
    <w:rsid w:val="005402DA"/>
    <w:rsid w:val="00540BF7"/>
    <w:rsid w:val="00542C94"/>
    <w:rsid w:val="0054321E"/>
    <w:rsid w:val="00546073"/>
    <w:rsid w:val="00551C04"/>
    <w:rsid w:val="00551D79"/>
    <w:rsid w:val="00552F20"/>
    <w:rsid w:val="0055314C"/>
    <w:rsid w:val="00553BAD"/>
    <w:rsid w:val="00554D36"/>
    <w:rsid w:val="00556DD6"/>
    <w:rsid w:val="005578AF"/>
    <w:rsid w:val="00560936"/>
    <w:rsid w:val="00560E3A"/>
    <w:rsid w:val="00562630"/>
    <w:rsid w:val="00562D0B"/>
    <w:rsid w:val="00563DA6"/>
    <w:rsid w:val="00564CE5"/>
    <w:rsid w:val="00564CEF"/>
    <w:rsid w:val="00565183"/>
    <w:rsid w:val="00565438"/>
    <w:rsid w:val="00565F0F"/>
    <w:rsid w:val="0056617A"/>
    <w:rsid w:val="00567BAC"/>
    <w:rsid w:val="00570A7E"/>
    <w:rsid w:val="00570BD6"/>
    <w:rsid w:val="005739B3"/>
    <w:rsid w:val="00574A04"/>
    <w:rsid w:val="00580D81"/>
    <w:rsid w:val="0058310F"/>
    <w:rsid w:val="00583481"/>
    <w:rsid w:val="005835B6"/>
    <w:rsid w:val="00584329"/>
    <w:rsid w:val="00585BE3"/>
    <w:rsid w:val="00585E57"/>
    <w:rsid w:val="005862AF"/>
    <w:rsid w:val="00586770"/>
    <w:rsid w:val="00586C6A"/>
    <w:rsid w:val="00590554"/>
    <w:rsid w:val="00590FBB"/>
    <w:rsid w:val="00591A7C"/>
    <w:rsid w:val="00591AE0"/>
    <w:rsid w:val="00592219"/>
    <w:rsid w:val="00593571"/>
    <w:rsid w:val="00593724"/>
    <w:rsid w:val="005946E3"/>
    <w:rsid w:val="005946E6"/>
    <w:rsid w:val="005946F9"/>
    <w:rsid w:val="00594EC2"/>
    <w:rsid w:val="00596BC3"/>
    <w:rsid w:val="00597074"/>
    <w:rsid w:val="005977C4"/>
    <w:rsid w:val="00597DCA"/>
    <w:rsid w:val="005A024B"/>
    <w:rsid w:val="005A0AD7"/>
    <w:rsid w:val="005A2387"/>
    <w:rsid w:val="005A2A8D"/>
    <w:rsid w:val="005A313D"/>
    <w:rsid w:val="005A35F1"/>
    <w:rsid w:val="005A3661"/>
    <w:rsid w:val="005A3B44"/>
    <w:rsid w:val="005A3C45"/>
    <w:rsid w:val="005A45DA"/>
    <w:rsid w:val="005A5872"/>
    <w:rsid w:val="005A5AAA"/>
    <w:rsid w:val="005A5B13"/>
    <w:rsid w:val="005A5B5D"/>
    <w:rsid w:val="005A617E"/>
    <w:rsid w:val="005A65B8"/>
    <w:rsid w:val="005A6A4C"/>
    <w:rsid w:val="005B0C39"/>
    <w:rsid w:val="005B109B"/>
    <w:rsid w:val="005B1134"/>
    <w:rsid w:val="005B1724"/>
    <w:rsid w:val="005B1DAF"/>
    <w:rsid w:val="005B1E4A"/>
    <w:rsid w:val="005B2ACB"/>
    <w:rsid w:val="005B2B72"/>
    <w:rsid w:val="005B2C5F"/>
    <w:rsid w:val="005B2D5F"/>
    <w:rsid w:val="005B3AE8"/>
    <w:rsid w:val="005B6866"/>
    <w:rsid w:val="005B6968"/>
    <w:rsid w:val="005B6FAF"/>
    <w:rsid w:val="005B77E3"/>
    <w:rsid w:val="005B7E61"/>
    <w:rsid w:val="005C191A"/>
    <w:rsid w:val="005C2830"/>
    <w:rsid w:val="005C2D19"/>
    <w:rsid w:val="005C3AC5"/>
    <w:rsid w:val="005C3E54"/>
    <w:rsid w:val="005C47DC"/>
    <w:rsid w:val="005C506D"/>
    <w:rsid w:val="005C516F"/>
    <w:rsid w:val="005C7030"/>
    <w:rsid w:val="005D25CE"/>
    <w:rsid w:val="005D44BF"/>
    <w:rsid w:val="005D4B60"/>
    <w:rsid w:val="005D51A3"/>
    <w:rsid w:val="005D56A5"/>
    <w:rsid w:val="005D5CA8"/>
    <w:rsid w:val="005D65DA"/>
    <w:rsid w:val="005D69FB"/>
    <w:rsid w:val="005D78E8"/>
    <w:rsid w:val="005D7A8E"/>
    <w:rsid w:val="005E033B"/>
    <w:rsid w:val="005E0615"/>
    <w:rsid w:val="005E09A9"/>
    <w:rsid w:val="005E2848"/>
    <w:rsid w:val="005E2AE9"/>
    <w:rsid w:val="005E405E"/>
    <w:rsid w:val="005E4814"/>
    <w:rsid w:val="005E4B79"/>
    <w:rsid w:val="005E4D37"/>
    <w:rsid w:val="005E537B"/>
    <w:rsid w:val="005E602C"/>
    <w:rsid w:val="005E6B75"/>
    <w:rsid w:val="005E6D34"/>
    <w:rsid w:val="005E7200"/>
    <w:rsid w:val="005E75F0"/>
    <w:rsid w:val="005E77EB"/>
    <w:rsid w:val="005F1469"/>
    <w:rsid w:val="005F1796"/>
    <w:rsid w:val="005F2150"/>
    <w:rsid w:val="005F37A0"/>
    <w:rsid w:val="005F3E47"/>
    <w:rsid w:val="005F3E58"/>
    <w:rsid w:val="005F442E"/>
    <w:rsid w:val="005F4559"/>
    <w:rsid w:val="005F57FE"/>
    <w:rsid w:val="005F710A"/>
    <w:rsid w:val="00601C6D"/>
    <w:rsid w:val="00602184"/>
    <w:rsid w:val="00603DB6"/>
    <w:rsid w:val="00605BEB"/>
    <w:rsid w:val="006063C3"/>
    <w:rsid w:val="00610318"/>
    <w:rsid w:val="00610814"/>
    <w:rsid w:val="00611437"/>
    <w:rsid w:val="00611804"/>
    <w:rsid w:val="00612BDB"/>
    <w:rsid w:val="00612C0A"/>
    <w:rsid w:val="006132D0"/>
    <w:rsid w:val="00613F00"/>
    <w:rsid w:val="00615024"/>
    <w:rsid w:val="0061534E"/>
    <w:rsid w:val="0061561B"/>
    <w:rsid w:val="00616DD4"/>
    <w:rsid w:val="00621407"/>
    <w:rsid w:val="006220BF"/>
    <w:rsid w:val="006221D4"/>
    <w:rsid w:val="00624F72"/>
    <w:rsid w:val="0062533F"/>
    <w:rsid w:val="006259D5"/>
    <w:rsid w:val="00626376"/>
    <w:rsid w:val="006266F9"/>
    <w:rsid w:val="006269D5"/>
    <w:rsid w:val="00626D7F"/>
    <w:rsid w:val="00626E8F"/>
    <w:rsid w:val="00626FD3"/>
    <w:rsid w:val="00627404"/>
    <w:rsid w:val="0062748E"/>
    <w:rsid w:val="0063056D"/>
    <w:rsid w:val="00631022"/>
    <w:rsid w:val="00632D60"/>
    <w:rsid w:val="006336A7"/>
    <w:rsid w:val="006337B4"/>
    <w:rsid w:val="00633A26"/>
    <w:rsid w:val="00633B75"/>
    <w:rsid w:val="00634F4E"/>
    <w:rsid w:val="0063550C"/>
    <w:rsid w:val="006367DD"/>
    <w:rsid w:val="00636F8A"/>
    <w:rsid w:val="00637051"/>
    <w:rsid w:val="00640888"/>
    <w:rsid w:val="0064179E"/>
    <w:rsid w:val="00642964"/>
    <w:rsid w:val="00642FB8"/>
    <w:rsid w:val="006440E9"/>
    <w:rsid w:val="00644123"/>
    <w:rsid w:val="0064499D"/>
    <w:rsid w:val="00645C8F"/>
    <w:rsid w:val="00647EDC"/>
    <w:rsid w:val="0065027D"/>
    <w:rsid w:val="006508BD"/>
    <w:rsid w:val="00650D09"/>
    <w:rsid w:val="00651489"/>
    <w:rsid w:val="00651998"/>
    <w:rsid w:val="006522D0"/>
    <w:rsid w:val="0065289C"/>
    <w:rsid w:val="00652E00"/>
    <w:rsid w:val="006534E7"/>
    <w:rsid w:val="00653982"/>
    <w:rsid w:val="00653C45"/>
    <w:rsid w:val="00653DBD"/>
    <w:rsid w:val="006546D2"/>
    <w:rsid w:val="00655BF5"/>
    <w:rsid w:val="0065699F"/>
    <w:rsid w:val="00657565"/>
    <w:rsid w:val="006576A0"/>
    <w:rsid w:val="0066445E"/>
    <w:rsid w:val="00666405"/>
    <w:rsid w:val="006669AB"/>
    <w:rsid w:val="00667239"/>
    <w:rsid w:val="00670221"/>
    <w:rsid w:val="00672326"/>
    <w:rsid w:val="006723F8"/>
    <w:rsid w:val="0067361E"/>
    <w:rsid w:val="00673D73"/>
    <w:rsid w:val="006747BF"/>
    <w:rsid w:val="0067482B"/>
    <w:rsid w:val="00674EF5"/>
    <w:rsid w:val="006758C0"/>
    <w:rsid w:val="00676133"/>
    <w:rsid w:val="00676629"/>
    <w:rsid w:val="00676EB5"/>
    <w:rsid w:val="00677037"/>
    <w:rsid w:val="00682118"/>
    <w:rsid w:val="00682A17"/>
    <w:rsid w:val="006834DC"/>
    <w:rsid w:val="00684355"/>
    <w:rsid w:val="006844F1"/>
    <w:rsid w:val="00684F38"/>
    <w:rsid w:val="00684F83"/>
    <w:rsid w:val="006850D9"/>
    <w:rsid w:val="00685C11"/>
    <w:rsid w:val="00686C3E"/>
    <w:rsid w:val="00692E99"/>
    <w:rsid w:val="0069420B"/>
    <w:rsid w:val="006948E4"/>
    <w:rsid w:val="00695031"/>
    <w:rsid w:val="006951C5"/>
    <w:rsid w:val="00696284"/>
    <w:rsid w:val="006A05C1"/>
    <w:rsid w:val="006A0CED"/>
    <w:rsid w:val="006A130A"/>
    <w:rsid w:val="006A2AEF"/>
    <w:rsid w:val="006A3B3C"/>
    <w:rsid w:val="006A3B99"/>
    <w:rsid w:val="006A5294"/>
    <w:rsid w:val="006A61E9"/>
    <w:rsid w:val="006A6239"/>
    <w:rsid w:val="006A7354"/>
    <w:rsid w:val="006B0103"/>
    <w:rsid w:val="006B0E16"/>
    <w:rsid w:val="006B0FAA"/>
    <w:rsid w:val="006B171D"/>
    <w:rsid w:val="006B234C"/>
    <w:rsid w:val="006B24F4"/>
    <w:rsid w:val="006B2A0B"/>
    <w:rsid w:val="006B3834"/>
    <w:rsid w:val="006B423E"/>
    <w:rsid w:val="006B4258"/>
    <w:rsid w:val="006B45C7"/>
    <w:rsid w:val="006B4757"/>
    <w:rsid w:val="006B5644"/>
    <w:rsid w:val="006B579C"/>
    <w:rsid w:val="006B73B8"/>
    <w:rsid w:val="006B782A"/>
    <w:rsid w:val="006C12D3"/>
    <w:rsid w:val="006C1AA4"/>
    <w:rsid w:val="006C213F"/>
    <w:rsid w:val="006C3D69"/>
    <w:rsid w:val="006C5D92"/>
    <w:rsid w:val="006C6C26"/>
    <w:rsid w:val="006C6D4B"/>
    <w:rsid w:val="006C7EFD"/>
    <w:rsid w:val="006D08FD"/>
    <w:rsid w:val="006D0ABA"/>
    <w:rsid w:val="006D1273"/>
    <w:rsid w:val="006D16A2"/>
    <w:rsid w:val="006D1E19"/>
    <w:rsid w:val="006D243D"/>
    <w:rsid w:val="006D277E"/>
    <w:rsid w:val="006D284B"/>
    <w:rsid w:val="006D2A4B"/>
    <w:rsid w:val="006D3B25"/>
    <w:rsid w:val="006D4046"/>
    <w:rsid w:val="006D4109"/>
    <w:rsid w:val="006D468F"/>
    <w:rsid w:val="006D4C47"/>
    <w:rsid w:val="006D604B"/>
    <w:rsid w:val="006D723E"/>
    <w:rsid w:val="006D7261"/>
    <w:rsid w:val="006E20D4"/>
    <w:rsid w:val="006E2413"/>
    <w:rsid w:val="006E2E56"/>
    <w:rsid w:val="006E301A"/>
    <w:rsid w:val="006E36B8"/>
    <w:rsid w:val="006E424F"/>
    <w:rsid w:val="006E4BD8"/>
    <w:rsid w:val="006E5327"/>
    <w:rsid w:val="006E5E2A"/>
    <w:rsid w:val="006E5FEA"/>
    <w:rsid w:val="006E7385"/>
    <w:rsid w:val="006E75AF"/>
    <w:rsid w:val="006F063C"/>
    <w:rsid w:val="006F0AFD"/>
    <w:rsid w:val="006F0E6E"/>
    <w:rsid w:val="006F1773"/>
    <w:rsid w:val="006F1E73"/>
    <w:rsid w:val="006F3006"/>
    <w:rsid w:val="006F4D50"/>
    <w:rsid w:val="006F4EF9"/>
    <w:rsid w:val="006F5336"/>
    <w:rsid w:val="006F61C9"/>
    <w:rsid w:val="006F62E1"/>
    <w:rsid w:val="006F6344"/>
    <w:rsid w:val="006F64F7"/>
    <w:rsid w:val="006F68F6"/>
    <w:rsid w:val="006F7038"/>
    <w:rsid w:val="006F750B"/>
    <w:rsid w:val="006F75D8"/>
    <w:rsid w:val="006F7E29"/>
    <w:rsid w:val="0070003B"/>
    <w:rsid w:val="00700C60"/>
    <w:rsid w:val="00700F96"/>
    <w:rsid w:val="00701D99"/>
    <w:rsid w:val="00702472"/>
    <w:rsid w:val="00703B33"/>
    <w:rsid w:val="00703D11"/>
    <w:rsid w:val="0070411B"/>
    <w:rsid w:val="007049B8"/>
    <w:rsid w:val="00705C05"/>
    <w:rsid w:val="00705ECC"/>
    <w:rsid w:val="00706C71"/>
    <w:rsid w:val="00706E8A"/>
    <w:rsid w:val="00710F0C"/>
    <w:rsid w:val="00711985"/>
    <w:rsid w:val="00711A43"/>
    <w:rsid w:val="00711CE4"/>
    <w:rsid w:val="00712916"/>
    <w:rsid w:val="00712C0C"/>
    <w:rsid w:val="00713252"/>
    <w:rsid w:val="00713540"/>
    <w:rsid w:val="00713991"/>
    <w:rsid w:val="00713CB5"/>
    <w:rsid w:val="00713D8D"/>
    <w:rsid w:val="00715152"/>
    <w:rsid w:val="007151E7"/>
    <w:rsid w:val="00716462"/>
    <w:rsid w:val="00720CC1"/>
    <w:rsid w:val="00721191"/>
    <w:rsid w:val="0072173B"/>
    <w:rsid w:val="00724857"/>
    <w:rsid w:val="0072659E"/>
    <w:rsid w:val="007267C0"/>
    <w:rsid w:val="00726FD3"/>
    <w:rsid w:val="00727E78"/>
    <w:rsid w:val="00730265"/>
    <w:rsid w:val="00730807"/>
    <w:rsid w:val="00731032"/>
    <w:rsid w:val="00731080"/>
    <w:rsid w:val="007319C1"/>
    <w:rsid w:val="00731ECB"/>
    <w:rsid w:val="0073294F"/>
    <w:rsid w:val="0073335A"/>
    <w:rsid w:val="007344D5"/>
    <w:rsid w:val="00735481"/>
    <w:rsid w:val="0073552E"/>
    <w:rsid w:val="00735790"/>
    <w:rsid w:val="007358A1"/>
    <w:rsid w:val="00735FCE"/>
    <w:rsid w:val="00736696"/>
    <w:rsid w:val="00736A0A"/>
    <w:rsid w:val="00737175"/>
    <w:rsid w:val="00740666"/>
    <w:rsid w:val="00741C2A"/>
    <w:rsid w:val="00744F59"/>
    <w:rsid w:val="00746F98"/>
    <w:rsid w:val="00747428"/>
    <w:rsid w:val="00752543"/>
    <w:rsid w:val="0075266C"/>
    <w:rsid w:val="007538C8"/>
    <w:rsid w:val="00755477"/>
    <w:rsid w:val="007554C4"/>
    <w:rsid w:val="00762399"/>
    <w:rsid w:val="007629E5"/>
    <w:rsid w:val="007631C9"/>
    <w:rsid w:val="00763E70"/>
    <w:rsid w:val="007650A2"/>
    <w:rsid w:val="00766EED"/>
    <w:rsid w:val="007679E6"/>
    <w:rsid w:val="00770DD5"/>
    <w:rsid w:val="007710A5"/>
    <w:rsid w:val="00771224"/>
    <w:rsid w:val="0077235D"/>
    <w:rsid w:val="00772CDD"/>
    <w:rsid w:val="007730EE"/>
    <w:rsid w:val="00773401"/>
    <w:rsid w:val="007737D1"/>
    <w:rsid w:val="00773D01"/>
    <w:rsid w:val="00773E90"/>
    <w:rsid w:val="007745B0"/>
    <w:rsid w:val="00774AFE"/>
    <w:rsid w:val="00775B35"/>
    <w:rsid w:val="007762AC"/>
    <w:rsid w:val="007802AF"/>
    <w:rsid w:val="007810F8"/>
    <w:rsid w:val="00781828"/>
    <w:rsid w:val="00782166"/>
    <w:rsid w:val="00782C59"/>
    <w:rsid w:val="00784199"/>
    <w:rsid w:val="007843F0"/>
    <w:rsid w:val="00784F24"/>
    <w:rsid w:val="0078517B"/>
    <w:rsid w:val="00785F03"/>
    <w:rsid w:val="00786350"/>
    <w:rsid w:val="007864F3"/>
    <w:rsid w:val="007865E8"/>
    <w:rsid w:val="00787368"/>
    <w:rsid w:val="007875AF"/>
    <w:rsid w:val="00790840"/>
    <w:rsid w:val="007923D7"/>
    <w:rsid w:val="00792CE9"/>
    <w:rsid w:val="0079326C"/>
    <w:rsid w:val="00794006"/>
    <w:rsid w:val="00794B37"/>
    <w:rsid w:val="0079538D"/>
    <w:rsid w:val="007963C7"/>
    <w:rsid w:val="007965A6"/>
    <w:rsid w:val="0079774B"/>
    <w:rsid w:val="007A01CD"/>
    <w:rsid w:val="007A45BF"/>
    <w:rsid w:val="007A4DB7"/>
    <w:rsid w:val="007A58DF"/>
    <w:rsid w:val="007A62EA"/>
    <w:rsid w:val="007A6C03"/>
    <w:rsid w:val="007A73A0"/>
    <w:rsid w:val="007A7BE5"/>
    <w:rsid w:val="007A7E85"/>
    <w:rsid w:val="007A7EB0"/>
    <w:rsid w:val="007B0727"/>
    <w:rsid w:val="007B0F40"/>
    <w:rsid w:val="007B1976"/>
    <w:rsid w:val="007B2036"/>
    <w:rsid w:val="007B245E"/>
    <w:rsid w:val="007B3D23"/>
    <w:rsid w:val="007B4777"/>
    <w:rsid w:val="007B561D"/>
    <w:rsid w:val="007B6A69"/>
    <w:rsid w:val="007B6BDB"/>
    <w:rsid w:val="007B729C"/>
    <w:rsid w:val="007B791E"/>
    <w:rsid w:val="007B7C2C"/>
    <w:rsid w:val="007C0618"/>
    <w:rsid w:val="007C0BEF"/>
    <w:rsid w:val="007C1332"/>
    <w:rsid w:val="007C1E9F"/>
    <w:rsid w:val="007C25DB"/>
    <w:rsid w:val="007C4115"/>
    <w:rsid w:val="007C4217"/>
    <w:rsid w:val="007C49EA"/>
    <w:rsid w:val="007C4C2A"/>
    <w:rsid w:val="007C4D0D"/>
    <w:rsid w:val="007C5DFF"/>
    <w:rsid w:val="007C5EDA"/>
    <w:rsid w:val="007C6C3F"/>
    <w:rsid w:val="007C72A8"/>
    <w:rsid w:val="007C76E6"/>
    <w:rsid w:val="007C7A4C"/>
    <w:rsid w:val="007C7F4F"/>
    <w:rsid w:val="007C7F99"/>
    <w:rsid w:val="007D00D3"/>
    <w:rsid w:val="007D02D7"/>
    <w:rsid w:val="007D03E0"/>
    <w:rsid w:val="007D15B1"/>
    <w:rsid w:val="007D22E3"/>
    <w:rsid w:val="007D25A6"/>
    <w:rsid w:val="007D2845"/>
    <w:rsid w:val="007D28FB"/>
    <w:rsid w:val="007D2D15"/>
    <w:rsid w:val="007D3329"/>
    <w:rsid w:val="007D378B"/>
    <w:rsid w:val="007D3957"/>
    <w:rsid w:val="007D3D11"/>
    <w:rsid w:val="007D3F8F"/>
    <w:rsid w:val="007D5E37"/>
    <w:rsid w:val="007D7268"/>
    <w:rsid w:val="007D7A54"/>
    <w:rsid w:val="007D7CB8"/>
    <w:rsid w:val="007E02A7"/>
    <w:rsid w:val="007E175A"/>
    <w:rsid w:val="007E2690"/>
    <w:rsid w:val="007E3598"/>
    <w:rsid w:val="007E51A1"/>
    <w:rsid w:val="007E52EF"/>
    <w:rsid w:val="007E571E"/>
    <w:rsid w:val="007E5BF7"/>
    <w:rsid w:val="007E5C78"/>
    <w:rsid w:val="007E6772"/>
    <w:rsid w:val="007E6BD5"/>
    <w:rsid w:val="007E7C4A"/>
    <w:rsid w:val="007F02FD"/>
    <w:rsid w:val="007F0ECB"/>
    <w:rsid w:val="007F1979"/>
    <w:rsid w:val="007F28AB"/>
    <w:rsid w:val="007F3B22"/>
    <w:rsid w:val="007F4487"/>
    <w:rsid w:val="007F4FBF"/>
    <w:rsid w:val="007F58D9"/>
    <w:rsid w:val="007F5F88"/>
    <w:rsid w:val="007F5FEB"/>
    <w:rsid w:val="007F6358"/>
    <w:rsid w:val="007F7410"/>
    <w:rsid w:val="007F7591"/>
    <w:rsid w:val="007F790D"/>
    <w:rsid w:val="007F7E49"/>
    <w:rsid w:val="008003FA"/>
    <w:rsid w:val="00800678"/>
    <w:rsid w:val="00800967"/>
    <w:rsid w:val="00800A0C"/>
    <w:rsid w:val="00800C45"/>
    <w:rsid w:val="00800FE1"/>
    <w:rsid w:val="008023C7"/>
    <w:rsid w:val="00802479"/>
    <w:rsid w:val="008036E8"/>
    <w:rsid w:val="00804264"/>
    <w:rsid w:val="00804DC9"/>
    <w:rsid w:val="00805F58"/>
    <w:rsid w:val="00806684"/>
    <w:rsid w:val="008104CD"/>
    <w:rsid w:val="00812952"/>
    <w:rsid w:val="0081325D"/>
    <w:rsid w:val="00814923"/>
    <w:rsid w:val="00814FA7"/>
    <w:rsid w:val="0081500F"/>
    <w:rsid w:val="008156F2"/>
    <w:rsid w:val="008166FB"/>
    <w:rsid w:val="00816A35"/>
    <w:rsid w:val="00816C36"/>
    <w:rsid w:val="008179C2"/>
    <w:rsid w:val="00820DED"/>
    <w:rsid w:val="008211E8"/>
    <w:rsid w:val="00821871"/>
    <w:rsid w:val="00822342"/>
    <w:rsid w:val="0082295E"/>
    <w:rsid w:val="008237B1"/>
    <w:rsid w:val="00824475"/>
    <w:rsid w:val="00825F55"/>
    <w:rsid w:val="0082745F"/>
    <w:rsid w:val="00830061"/>
    <w:rsid w:val="0083006B"/>
    <w:rsid w:val="0083072B"/>
    <w:rsid w:val="00831C42"/>
    <w:rsid w:val="00832755"/>
    <w:rsid w:val="00835417"/>
    <w:rsid w:val="008359A4"/>
    <w:rsid w:val="00835A75"/>
    <w:rsid w:val="0083664A"/>
    <w:rsid w:val="0083673E"/>
    <w:rsid w:val="00836A0B"/>
    <w:rsid w:val="00837CBA"/>
    <w:rsid w:val="00840054"/>
    <w:rsid w:val="0084034D"/>
    <w:rsid w:val="008408E2"/>
    <w:rsid w:val="00840E58"/>
    <w:rsid w:val="008414FD"/>
    <w:rsid w:val="008416A5"/>
    <w:rsid w:val="008418EC"/>
    <w:rsid w:val="008429FD"/>
    <w:rsid w:val="00842BFC"/>
    <w:rsid w:val="0084401E"/>
    <w:rsid w:val="008451CA"/>
    <w:rsid w:val="00846597"/>
    <w:rsid w:val="00846976"/>
    <w:rsid w:val="00850BD3"/>
    <w:rsid w:val="00851A4E"/>
    <w:rsid w:val="00851DF1"/>
    <w:rsid w:val="008528A1"/>
    <w:rsid w:val="008530A6"/>
    <w:rsid w:val="008551EE"/>
    <w:rsid w:val="00855FF5"/>
    <w:rsid w:val="0085684D"/>
    <w:rsid w:val="00856A3B"/>
    <w:rsid w:val="00857414"/>
    <w:rsid w:val="00857E3F"/>
    <w:rsid w:val="00861786"/>
    <w:rsid w:val="00861962"/>
    <w:rsid w:val="00862C47"/>
    <w:rsid w:val="00863230"/>
    <w:rsid w:val="008633FC"/>
    <w:rsid w:val="00863682"/>
    <w:rsid w:val="0086373F"/>
    <w:rsid w:val="008641F7"/>
    <w:rsid w:val="00864633"/>
    <w:rsid w:val="0086515D"/>
    <w:rsid w:val="0086620A"/>
    <w:rsid w:val="00866446"/>
    <w:rsid w:val="00867C33"/>
    <w:rsid w:val="00867CDA"/>
    <w:rsid w:val="008706F0"/>
    <w:rsid w:val="00871937"/>
    <w:rsid w:val="00871DFE"/>
    <w:rsid w:val="0087590F"/>
    <w:rsid w:val="008765E6"/>
    <w:rsid w:val="00876CE5"/>
    <w:rsid w:val="00877153"/>
    <w:rsid w:val="00877EF0"/>
    <w:rsid w:val="00880F81"/>
    <w:rsid w:val="008812E3"/>
    <w:rsid w:val="00881CA5"/>
    <w:rsid w:val="00881ECD"/>
    <w:rsid w:val="008827BE"/>
    <w:rsid w:val="0088285C"/>
    <w:rsid w:val="00882A20"/>
    <w:rsid w:val="008831C3"/>
    <w:rsid w:val="008832E1"/>
    <w:rsid w:val="00883400"/>
    <w:rsid w:val="008845DA"/>
    <w:rsid w:val="00884AC3"/>
    <w:rsid w:val="00884CE5"/>
    <w:rsid w:val="008853EB"/>
    <w:rsid w:val="008857C8"/>
    <w:rsid w:val="00885B94"/>
    <w:rsid w:val="00885D49"/>
    <w:rsid w:val="00885FEA"/>
    <w:rsid w:val="008867A2"/>
    <w:rsid w:val="00886F45"/>
    <w:rsid w:val="00890545"/>
    <w:rsid w:val="00890E18"/>
    <w:rsid w:val="00891686"/>
    <w:rsid w:val="00892794"/>
    <w:rsid w:val="00893FD1"/>
    <w:rsid w:val="00895EBB"/>
    <w:rsid w:val="00896406"/>
    <w:rsid w:val="00897B2E"/>
    <w:rsid w:val="00897E51"/>
    <w:rsid w:val="008A022A"/>
    <w:rsid w:val="008A0D58"/>
    <w:rsid w:val="008A27AF"/>
    <w:rsid w:val="008A3816"/>
    <w:rsid w:val="008A3CF6"/>
    <w:rsid w:val="008A41E5"/>
    <w:rsid w:val="008A53D2"/>
    <w:rsid w:val="008A5EFE"/>
    <w:rsid w:val="008A69D2"/>
    <w:rsid w:val="008A6ADB"/>
    <w:rsid w:val="008B00C6"/>
    <w:rsid w:val="008B044B"/>
    <w:rsid w:val="008B0F74"/>
    <w:rsid w:val="008B31A3"/>
    <w:rsid w:val="008B34E3"/>
    <w:rsid w:val="008B4380"/>
    <w:rsid w:val="008B5264"/>
    <w:rsid w:val="008B60B7"/>
    <w:rsid w:val="008B624F"/>
    <w:rsid w:val="008B6A0A"/>
    <w:rsid w:val="008B6C71"/>
    <w:rsid w:val="008B7B2C"/>
    <w:rsid w:val="008C0982"/>
    <w:rsid w:val="008C1B6B"/>
    <w:rsid w:val="008C1C17"/>
    <w:rsid w:val="008C2434"/>
    <w:rsid w:val="008C2CAE"/>
    <w:rsid w:val="008C34C2"/>
    <w:rsid w:val="008C36C8"/>
    <w:rsid w:val="008C4484"/>
    <w:rsid w:val="008C46BE"/>
    <w:rsid w:val="008C58C8"/>
    <w:rsid w:val="008C5BE9"/>
    <w:rsid w:val="008C71E3"/>
    <w:rsid w:val="008C7B6F"/>
    <w:rsid w:val="008D1244"/>
    <w:rsid w:val="008D1AEC"/>
    <w:rsid w:val="008D3F0F"/>
    <w:rsid w:val="008D4205"/>
    <w:rsid w:val="008D55CE"/>
    <w:rsid w:val="008D6017"/>
    <w:rsid w:val="008D6AE2"/>
    <w:rsid w:val="008D70DD"/>
    <w:rsid w:val="008E047E"/>
    <w:rsid w:val="008E0B83"/>
    <w:rsid w:val="008E0C4F"/>
    <w:rsid w:val="008E1767"/>
    <w:rsid w:val="008E26EA"/>
    <w:rsid w:val="008E2FCC"/>
    <w:rsid w:val="008E43D1"/>
    <w:rsid w:val="008E43F9"/>
    <w:rsid w:val="008E5275"/>
    <w:rsid w:val="008E5C30"/>
    <w:rsid w:val="008E5FFB"/>
    <w:rsid w:val="008E603F"/>
    <w:rsid w:val="008E60AD"/>
    <w:rsid w:val="008F0C1A"/>
    <w:rsid w:val="008F10CB"/>
    <w:rsid w:val="008F16D6"/>
    <w:rsid w:val="008F22BE"/>
    <w:rsid w:val="008F35C2"/>
    <w:rsid w:val="008F3BE9"/>
    <w:rsid w:val="008F4D2D"/>
    <w:rsid w:val="008F5D5B"/>
    <w:rsid w:val="008F5FBA"/>
    <w:rsid w:val="008F6105"/>
    <w:rsid w:val="008F7368"/>
    <w:rsid w:val="00902574"/>
    <w:rsid w:val="009031D3"/>
    <w:rsid w:val="00904ABE"/>
    <w:rsid w:val="00904E41"/>
    <w:rsid w:val="0090541A"/>
    <w:rsid w:val="00906417"/>
    <w:rsid w:val="00907C64"/>
    <w:rsid w:val="009119E1"/>
    <w:rsid w:val="00913035"/>
    <w:rsid w:val="00915B9E"/>
    <w:rsid w:val="00915ECA"/>
    <w:rsid w:val="0091606B"/>
    <w:rsid w:val="009202C9"/>
    <w:rsid w:val="00920992"/>
    <w:rsid w:val="00921627"/>
    <w:rsid w:val="00922E1A"/>
    <w:rsid w:val="009230E3"/>
    <w:rsid w:val="00923501"/>
    <w:rsid w:val="009239DA"/>
    <w:rsid w:val="00923B32"/>
    <w:rsid w:val="00923B8E"/>
    <w:rsid w:val="009240A9"/>
    <w:rsid w:val="0092441F"/>
    <w:rsid w:val="00924441"/>
    <w:rsid w:val="009244BB"/>
    <w:rsid w:val="00924D69"/>
    <w:rsid w:val="00925FA4"/>
    <w:rsid w:val="009268F3"/>
    <w:rsid w:val="00926A08"/>
    <w:rsid w:val="00926CEB"/>
    <w:rsid w:val="00927352"/>
    <w:rsid w:val="009273C0"/>
    <w:rsid w:val="0092781F"/>
    <w:rsid w:val="00930331"/>
    <w:rsid w:val="00934AA6"/>
    <w:rsid w:val="009350F8"/>
    <w:rsid w:val="00935C55"/>
    <w:rsid w:val="009361AD"/>
    <w:rsid w:val="0093663B"/>
    <w:rsid w:val="0093762A"/>
    <w:rsid w:val="00937DD9"/>
    <w:rsid w:val="009405B5"/>
    <w:rsid w:val="0094137D"/>
    <w:rsid w:val="00943502"/>
    <w:rsid w:val="00943AB7"/>
    <w:rsid w:val="00943D16"/>
    <w:rsid w:val="00944778"/>
    <w:rsid w:val="00944BBA"/>
    <w:rsid w:val="00944F46"/>
    <w:rsid w:val="00945F53"/>
    <w:rsid w:val="009466F0"/>
    <w:rsid w:val="00947B7C"/>
    <w:rsid w:val="0095049D"/>
    <w:rsid w:val="00950EEC"/>
    <w:rsid w:val="00951054"/>
    <w:rsid w:val="00951114"/>
    <w:rsid w:val="00952D37"/>
    <w:rsid w:val="00953370"/>
    <w:rsid w:val="00953803"/>
    <w:rsid w:val="00953ACC"/>
    <w:rsid w:val="009543E1"/>
    <w:rsid w:val="00954518"/>
    <w:rsid w:val="00954FA2"/>
    <w:rsid w:val="00955869"/>
    <w:rsid w:val="00957063"/>
    <w:rsid w:val="00957375"/>
    <w:rsid w:val="009575DE"/>
    <w:rsid w:val="0096119F"/>
    <w:rsid w:val="009629EB"/>
    <w:rsid w:val="0096317D"/>
    <w:rsid w:val="0096499D"/>
    <w:rsid w:val="00964E2D"/>
    <w:rsid w:val="009663A6"/>
    <w:rsid w:val="009668DE"/>
    <w:rsid w:val="009676FF"/>
    <w:rsid w:val="0097022E"/>
    <w:rsid w:val="0097047F"/>
    <w:rsid w:val="00970CB4"/>
    <w:rsid w:val="0097182B"/>
    <w:rsid w:val="00971AED"/>
    <w:rsid w:val="0097313B"/>
    <w:rsid w:val="00973558"/>
    <w:rsid w:val="0097382A"/>
    <w:rsid w:val="0097392A"/>
    <w:rsid w:val="0097484F"/>
    <w:rsid w:val="00975365"/>
    <w:rsid w:val="00975F01"/>
    <w:rsid w:val="009762FE"/>
    <w:rsid w:val="00976BF7"/>
    <w:rsid w:val="00977510"/>
    <w:rsid w:val="00977EAB"/>
    <w:rsid w:val="009800C4"/>
    <w:rsid w:val="009808C3"/>
    <w:rsid w:val="009827F0"/>
    <w:rsid w:val="009841A5"/>
    <w:rsid w:val="0098460A"/>
    <w:rsid w:val="00985CFD"/>
    <w:rsid w:val="00986929"/>
    <w:rsid w:val="00987094"/>
    <w:rsid w:val="009870C1"/>
    <w:rsid w:val="009872DD"/>
    <w:rsid w:val="00987B5F"/>
    <w:rsid w:val="00987CF4"/>
    <w:rsid w:val="009906E3"/>
    <w:rsid w:val="00990A89"/>
    <w:rsid w:val="00992A8B"/>
    <w:rsid w:val="00992FA6"/>
    <w:rsid w:val="0099451E"/>
    <w:rsid w:val="00994C1E"/>
    <w:rsid w:val="009972C1"/>
    <w:rsid w:val="0099792E"/>
    <w:rsid w:val="009A342C"/>
    <w:rsid w:val="009A3C1D"/>
    <w:rsid w:val="009A3E7A"/>
    <w:rsid w:val="009A49ED"/>
    <w:rsid w:val="009A5034"/>
    <w:rsid w:val="009A57A6"/>
    <w:rsid w:val="009A6355"/>
    <w:rsid w:val="009A65AD"/>
    <w:rsid w:val="009B00FA"/>
    <w:rsid w:val="009B1377"/>
    <w:rsid w:val="009B1C8B"/>
    <w:rsid w:val="009B2C50"/>
    <w:rsid w:val="009B2F65"/>
    <w:rsid w:val="009B3E5D"/>
    <w:rsid w:val="009B4219"/>
    <w:rsid w:val="009B4E08"/>
    <w:rsid w:val="009B67C4"/>
    <w:rsid w:val="009B7475"/>
    <w:rsid w:val="009C0B64"/>
    <w:rsid w:val="009C1056"/>
    <w:rsid w:val="009C18C7"/>
    <w:rsid w:val="009C2FD8"/>
    <w:rsid w:val="009C3435"/>
    <w:rsid w:val="009C366F"/>
    <w:rsid w:val="009C3E50"/>
    <w:rsid w:val="009C421F"/>
    <w:rsid w:val="009C4504"/>
    <w:rsid w:val="009C5B72"/>
    <w:rsid w:val="009C5F65"/>
    <w:rsid w:val="009C6AAF"/>
    <w:rsid w:val="009C6FCD"/>
    <w:rsid w:val="009C7418"/>
    <w:rsid w:val="009C76BB"/>
    <w:rsid w:val="009C778A"/>
    <w:rsid w:val="009D17AE"/>
    <w:rsid w:val="009D1B5C"/>
    <w:rsid w:val="009D1C31"/>
    <w:rsid w:val="009D53CB"/>
    <w:rsid w:val="009D5429"/>
    <w:rsid w:val="009D5568"/>
    <w:rsid w:val="009D5804"/>
    <w:rsid w:val="009D6C7F"/>
    <w:rsid w:val="009D7088"/>
    <w:rsid w:val="009D7FA1"/>
    <w:rsid w:val="009E17F1"/>
    <w:rsid w:val="009E23E3"/>
    <w:rsid w:val="009E2CA8"/>
    <w:rsid w:val="009E2E01"/>
    <w:rsid w:val="009E346A"/>
    <w:rsid w:val="009E368D"/>
    <w:rsid w:val="009E3992"/>
    <w:rsid w:val="009E43AE"/>
    <w:rsid w:val="009E43B7"/>
    <w:rsid w:val="009E46D5"/>
    <w:rsid w:val="009E4DDE"/>
    <w:rsid w:val="009E57FF"/>
    <w:rsid w:val="009E5953"/>
    <w:rsid w:val="009E7215"/>
    <w:rsid w:val="009E77D5"/>
    <w:rsid w:val="009E7A68"/>
    <w:rsid w:val="009E7CC4"/>
    <w:rsid w:val="009F1302"/>
    <w:rsid w:val="009F1503"/>
    <w:rsid w:val="009F2325"/>
    <w:rsid w:val="009F3572"/>
    <w:rsid w:val="009F3ABF"/>
    <w:rsid w:val="009F5323"/>
    <w:rsid w:val="009F5411"/>
    <w:rsid w:val="009F54AE"/>
    <w:rsid w:val="009F7270"/>
    <w:rsid w:val="009F7BAD"/>
    <w:rsid w:val="00A001CA"/>
    <w:rsid w:val="00A007D8"/>
    <w:rsid w:val="00A009AE"/>
    <w:rsid w:val="00A01556"/>
    <w:rsid w:val="00A01F45"/>
    <w:rsid w:val="00A020B1"/>
    <w:rsid w:val="00A02BCF"/>
    <w:rsid w:val="00A02C3B"/>
    <w:rsid w:val="00A02D4A"/>
    <w:rsid w:val="00A03522"/>
    <w:rsid w:val="00A03566"/>
    <w:rsid w:val="00A03B03"/>
    <w:rsid w:val="00A0491B"/>
    <w:rsid w:val="00A04EA9"/>
    <w:rsid w:val="00A0531F"/>
    <w:rsid w:val="00A0696E"/>
    <w:rsid w:val="00A07CD9"/>
    <w:rsid w:val="00A07D1D"/>
    <w:rsid w:val="00A10B7C"/>
    <w:rsid w:val="00A10E46"/>
    <w:rsid w:val="00A10EA5"/>
    <w:rsid w:val="00A123E2"/>
    <w:rsid w:val="00A13D4B"/>
    <w:rsid w:val="00A1484F"/>
    <w:rsid w:val="00A16C50"/>
    <w:rsid w:val="00A177AC"/>
    <w:rsid w:val="00A202BA"/>
    <w:rsid w:val="00A2064B"/>
    <w:rsid w:val="00A2129B"/>
    <w:rsid w:val="00A221A7"/>
    <w:rsid w:val="00A23E90"/>
    <w:rsid w:val="00A24683"/>
    <w:rsid w:val="00A26069"/>
    <w:rsid w:val="00A26B95"/>
    <w:rsid w:val="00A26C47"/>
    <w:rsid w:val="00A2768E"/>
    <w:rsid w:val="00A31B73"/>
    <w:rsid w:val="00A323A8"/>
    <w:rsid w:val="00A32774"/>
    <w:rsid w:val="00A337AA"/>
    <w:rsid w:val="00A3469D"/>
    <w:rsid w:val="00A34839"/>
    <w:rsid w:val="00A35733"/>
    <w:rsid w:val="00A35DF1"/>
    <w:rsid w:val="00A361DE"/>
    <w:rsid w:val="00A362E0"/>
    <w:rsid w:val="00A37B8D"/>
    <w:rsid w:val="00A42C50"/>
    <w:rsid w:val="00A42CC9"/>
    <w:rsid w:val="00A45536"/>
    <w:rsid w:val="00A47848"/>
    <w:rsid w:val="00A478BA"/>
    <w:rsid w:val="00A504A3"/>
    <w:rsid w:val="00A5080A"/>
    <w:rsid w:val="00A5233D"/>
    <w:rsid w:val="00A523E3"/>
    <w:rsid w:val="00A5253F"/>
    <w:rsid w:val="00A52E39"/>
    <w:rsid w:val="00A53620"/>
    <w:rsid w:val="00A536FB"/>
    <w:rsid w:val="00A53781"/>
    <w:rsid w:val="00A54DCB"/>
    <w:rsid w:val="00A54ECE"/>
    <w:rsid w:val="00A5597E"/>
    <w:rsid w:val="00A55FA4"/>
    <w:rsid w:val="00A56467"/>
    <w:rsid w:val="00A56537"/>
    <w:rsid w:val="00A57291"/>
    <w:rsid w:val="00A57B08"/>
    <w:rsid w:val="00A61E31"/>
    <w:rsid w:val="00A63811"/>
    <w:rsid w:val="00A647E4"/>
    <w:rsid w:val="00A65023"/>
    <w:rsid w:val="00A65E4C"/>
    <w:rsid w:val="00A665D7"/>
    <w:rsid w:val="00A66F38"/>
    <w:rsid w:val="00A67292"/>
    <w:rsid w:val="00A673BF"/>
    <w:rsid w:val="00A67788"/>
    <w:rsid w:val="00A67D4A"/>
    <w:rsid w:val="00A67DEB"/>
    <w:rsid w:val="00A705A2"/>
    <w:rsid w:val="00A70ADC"/>
    <w:rsid w:val="00A70BEA"/>
    <w:rsid w:val="00A7128C"/>
    <w:rsid w:val="00A7230A"/>
    <w:rsid w:val="00A72B99"/>
    <w:rsid w:val="00A73664"/>
    <w:rsid w:val="00A73726"/>
    <w:rsid w:val="00A769ED"/>
    <w:rsid w:val="00A77441"/>
    <w:rsid w:val="00A80537"/>
    <w:rsid w:val="00A80788"/>
    <w:rsid w:val="00A813FC"/>
    <w:rsid w:val="00A81B74"/>
    <w:rsid w:val="00A82368"/>
    <w:rsid w:val="00A829A8"/>
    <w:rsid w:val="00A82D5E"/>
    <w:rsid w:val="00A83410"/>
    <w:rsid w:val="00A85031"/>
    <w:rsid w:val="00A856DC"/>
    <w:rsid w:val="00A85F2C"/>
    <w:rsid w:val="00A87617"/>
    <w:rsid w:val="00A900AF"/>
    <w:rsid w:val="00A9172C"/>
    <w:rsid w:val="00A91BAB"/>
    <w:rsid w:val="00A93380"/>
    <w:rsid w:val="00A93AAB"/>
    <w:rsid w:val="00A93F55"/>
    <w:rsid w:val="00A95935"/>
    <w:rsid w:val="00A96A19"/>
    <w:rsid w:val="00A97DC5"/>
    <w:rsid w:val="00AA08C5"/>
    <w:rsid w:val="00AA091B"/>
    <w:rsid w:val="00AA09C1"/>
    <w:rsid w:val="00AA0A83"/>
    <w:rsid w:val="00AA0F8F"/>
    <w:rsid w:val="00AA13F1"/>
    <w:rsid w:val="00AA2549"/>
    <w:rsid w:val="00AA2791"/>
    <w:rsid w:val="00AA2977"/>
    <w:rsid w:val="00AA3889"/>
    <w:rsid w:val="00AA4697"/>
    <w:rsid w:val="00AA4E98"/>
    <w:rsid w:val="00AA513F"/>
    <w:rsid w:val="00AA5E6B"/>
    <w:rsid w:val="00AA7448"/>
    <w:rsid w:val="00AB01E7"/>
    <w:rsid w:val="00AB0630"/>
    <w:rsid w:val="00AB0750"/>
    <w:rsid w:val="00AB2742"/>
    <w:rsid w:val="00AB2FDC"/>
    <w:rsid w:val="00AB3CEA"/>
    <w:rsid w:val="00AB4FC1"/>
    <w:rsid w:val="00AB52CE"/>
    <w:rsid w:val="00AB576E"/>
    <w:rsid w:val="00AB7349"/>
    <w:rsid w:val="00AB7FBF"/>
    <w:rsid w:val="00AC037B"/>
    <w:rsid w:val="00AC080E"/>
    <w:rsid w:val="00AC0D80"/>
    <w:rsid w:val="00AC28B0"/>
    <w:rsid w:val="00AC33A2"/>
    <w:rsid w:val="00AC39F4"/>
    <w:rsid w:val="00AC5496"/>
    <w:rsid w:val="00AC5BBE"/>
    <w:rsid w:val="00AC7709"/>
    <w:rsid w:val="00AD0035"/>
    <w:rsid w:val="00AD38EB"/>
    <w:rsid w:val="00AD3F3F"/>
    <w:rsid w:val="00AD43A0"/>
    <w:rsid w:val="00AD45FF"/>
    <w:rsid w:val="00AD60F7"/>
    <w:rsid w:val="00AD629E"/>
    <w:rsid w:val="00AD653D"/>
    <w:rsid w:val="00AD6D02"/>
    <w:rsid w:val="00AD7E50"/>
    <w:rsid w:val="00AE0CDE"/>
    <w:rsid w:val="00AE1AB8"/>
    <w:rsid w:val="00AE29F6"/>
    <w:rsid w:val="00AE46D1"/>
    <w:rsid w:val="00AE5D82"/>
    <w:rsid w:val="00AF097C"/>
    <w:rsid w:val="00AF146F"/>
    <w:rsid w:val="00AF1D2D"/>
    <w:rsid w:val="00AF24C8"/>
    <w:rsid w:val="00AF25CC"/>
    <w:rsid w:val="00AF302C"/>
    <w:rsid w:val="00AF35E1"/>
    <w:rsid w:val="00AF4075"/>
    <w:rsid w:val="00AF483D"/>
    <w:rsid w:val="00AF51DF"/>
    <w:rsid w:val="00AF5584"/>
    <w:rsid w:val="00AF5E7C"/>
    <w:rsid w:val="00AF66F9"/>
    <w:rsid w:val="00AF6AFA"/>
    <w:rsid w:val="00AF7EDE"/>
    <w:rsid w:val="00B010F7"/>
    <w:rsid w:val="00B0125C"/>
    <w:rsid w:val="00B014A7"/>
    <w:rsid w:val="00B02680"/>
    <w:rsid w:val="00B02E1F"/>
    <w:rsid w:val="00B041A2"/>
    <w:rsid w:val="00B04BCD"/>
    <w:rsid w:val="00B04E6D"/>
    <w:rsid w:val="00B05BC3"/>
    <w:rsid w:val="00B06D48"/>
    <w:rsid w:val="00B078D9"/>
    <w:rsid w:val="00B10319"/>
    <w:rsid w:val="00B1179A"/>
    <w:rsid w:val="00B121FC"/>
    <w:rsid w:val="00B1408B"/>
    <w:rsid w:val="00B14679"/>
    <w:rsid w:val="00B15E98"/>
    <w:rsid w:val="00B165FF"/>
    <w:rsid w:val="00B16D47"/>
    <w:rsid w:val="00B17B04"/>
    <w:rsid w:val="00B20A68"/>
    <w:rsid w:val="00B22812"/>
    <w:rsid w:val="00B23DA4"/>
    <w:rsid w:val="00B2495E"/>
    <w:rsid w:val="00B24A56"/>
    <w:rsid w:val="00B259C3"/>
    <w:rsid w:val="00B265D7"/>
    <w:rsid w:val="00B276E9"/>
    <w:rsid w:val="00B27926"/>
    <w:rsid w:val="00B27959"/>
    <w:rsid w:val="00B3020E"/>
    <w:rsid w:val="00B31033"/>
    <w:rsid w:val="00B313E7"/>
    <w:rsid w:val="00B31800"/>
    <w:rsid w:val="00B318F2"/>
    <w:rsid w:val="00B318F8"/>
    <w:rsid w:val="00B3219F"/>
    <w:rsid w:val="00B3292C"/>
    <w:rsid w:val="00B32A5F"/>
    <w:rsid w:val="00B32CF7"/>
    <w:rsid w:val="00B32F6B"/>
    <w:rsid w:val="00B3343C"/>
    <w:rsid w:val="00B33A7A"/>
    <w:rsid w:val="00B357CD"/>
    <w:rsid w:val="00B3580B"/>
    <w:rsid w:val="00B3665F"/>
    <w:rsid w:val="00B37939"/>
    <w:rsid w:val="00B37C2E"/>
    <w:rsid w:val="00B40506"/>
    <w:rsid w:val="00B418C3"/>
    <w:rsid w:val="00B43913"/>
    <w:rsid w:val="00B447EB"/>
    <w:rsid w:val="00B45029"/>
    <w:rsid w:val="00B452A9"/>
    <w:rsid w:val="00B455ED"/>
    <w:rsid w:val="00B45932"/>
    <w:rsid w:val="00B50DEE"/>
    <w:rsid w:val="00B511A4"/>
    <w:rsid w:val="00B5168F"/>
    <w:rsid w:val="00B52055"/>
    <w:rsid w:val="00B539E7"/>
    <w:rsid w:val="00B53AA2"/>
    <w:rsid w:val="00B540CE"/>
    <w:rsid w:val="00B5543B"/>
    <w:rsid w:val="00B554EF"/>
    <w:rsid w:val="00B56EDC"/>
    <w:rsid w:val="00B573BE"/>
    <w:rsid w:val="00B6004D"/>
    <w:rsid w:val="00B60235"/>
    <w:rsid w:val="00B61341"/>
    <w:rsid w:val="00B6140E"/>
    <w:rsid w:val="00B6326A"/>
    <w:rsid w:val="00B64472"/>
    <w:rsid w:val="00B650D2"/>
    <w:rsid w:val="00B65B2B"/>
    <w:rsid w:val="00B65C08"/>
    <w:rsid w:val="00B66C2C"/>
    <w:rsid w:val="00B67864"/>
    <w:rsid w:val="00B703BA"/>
    <w:rsid w:val="00B7108F"/>
    <w:rsid w:val="00B71CA8"/>
    <w:rsid w:val="00B722A8"/>
    <w:rsid w:val="00B723A9"/>
    <w:rsid w:val="00B7291E"/>
    <w:rsid w:val="00B736CC"/>
    <w:rsid w:val="00B7433C"/>
    <w:rsid w:val="00B7493A"/>
    <w:rsid w:val="00B7504B"/>
    <w:rsid w:val="00B7531A"/>
    <w:rsid w:val="00B75882"/>
    <w:rsid w:val="00B76263"/>
    <w:rsid w:val="00B76DF8"/>
    <w:rsid w:val="00B76E5F"/>
    <w:rsid w:val="00B76F56"/>
    <w:rsid w:val="00B77754"/>
    <w:rsid w:val="00B77EA8"/>
    <w:rsid w:val="00B81F67"/>
    <w:rsid w:val="00B82270"/>
    <w:rsid w:val="00B83AF8"/>
    <w:rsid w:val="00B84078"/>
    <w:rsid w:val="00B858D2"/>
    <w:rsid w:val="00B8625F"/>
    <w:rsid w:val="00B86A3B"/>
    <w:rsid w:val="00B90595"/>
    <w:rsid w:val="00B90CFF"/>
    <w:rsid w:val="00B90D1E"/>
    <w:rsid w:val="00B9107B"/>
    <w:rsid w:val="00B91D3A"/>
    <w:rsid w:val="00B91F21"/>
    <w:rsid w:val="00B93E24"/>
    <w:rsid w:val="00B9500D"/>
    <w:rsid w:val="00B960C9"/>
    <w:rsid w:val="00B961AB"/>
    <w:rsid w:val="00B967FB"/>
    <w:rsid w:val="00B96AB2"/>
    <w:rsid w:val="00B9726E"/>
    <w:rsid w:val="00B97CF3"/>
    <w:rsid w:val="00BA3710"/>
    <w:rsid w:val="00BA38B4"/>
    <w:rsid w:val="00BA3CBA"/>
    <w:rsid w:val="00BA45A9"/>
    <w:rsid w:val="00BA5AC6"/>
    <w:rsid w:val="00BA63F5"/>
    <w:rsid w:val="00BA647D"/>
    <w:rsid w:val="00BA6A9B"/>
    <w:rsid w:val="00BA70E1"/>
    <w:rsid w:val="00BA722A"/>
    <w:rsid w:val="00BB05D1"/>
    <w:rsid w:val="00BB08A6"/>
    <w:rsid w:val="00BB09BD"/>
    <w:rsid w:val="00BB0F67"/>
    <w:rsid w:val="00BB1284"/>
    <w:rsid w:val="00BB1AC0"/>
    <w:rsid w:val="00BB1C99"/>
    <w:rsid w:val="00BB2689"/>
    <w:rsid w:val="00BB36D5"/>
    <w:rsid w:val="00BB3832"/>
    <w:rsid w:val="00BB3A74"/>
    <w:rsid w:val="00BB4392"/>
    <w:rsid w:val="00BB507C"/>
    <w:rsid w:val="00BB510B"/>
    <w:rsid w:val="00BB6A41"/>
    <w:rsid w:val="00BB7F78"/>
    <w:rsid w:val="00BC0050"/>
    <w:rsid w:val="00BC0A1B"/>
    <w:rsid w:val="00BC2D53"/>
    <w:rsid w:val="00BC6D19"/>
    <w:rsid w:val="00BC78A4"/>
    <w:rsid w:val="00BC7EC3"/>
    <w:rsid w:val="00BD075A"/>
    <w:rsid w:val="00BD1618"/>
    <w:rsid w:val="00BD1805"/>
    <w:rsid w:val="00BD225E"/>
    <w:rsid w:val="00BD24C0"/>
    <w:rsid w:val="00BD4C88"/>
    <w:rsid w:val="00BD5869"/>
    <w:rsid w:val="00BD62AA"/>
    <w:rsid w:val="00BD68C3"/>
    <w:rsid w:val="00BD75D0"/>
    <w:rsid w:val="00BE1F61"/>
    <w:rsid w:val="00BE1FBE"/>
    <w:rsid w:val="00BE335D"/>
    <w:rsid w:val="00BE454C"/>
    <w:rsid w:val="00BE564A"/>
    <w:rsid w:val="00BE6398"/>
    <w:rsid w:val="00BE7F6F"/>
    <w:rsid w:val="00BF0471"/>
    <w:rsid w:val="00BF14C5"/>
    <w:rsid w:val="00BF17FE"/>
    <w:rsid w:val="00BF2573"/>
    <w:rsid w:val="00BF2F59"/>
    <w:rsid w:val="00BF3510"/>
    <w:rsid w:val="00BF3527"/>
    <w:rsid w:val="00BF3E90"/>
    <w:rsid w:val="00BF3F60"/>
    <w:rsid w:val="00BF5C39"/>
    <w:rsid w:val="00BF600F"/>
    <w:rsid w:val="00BF6793"/>
    <w:rsid w:val="00C003B5"/>
    <w:rsid w:val="00C01471"/>
    <w:rsid w:val="00C014F6"/>
    <w:rsid w:val="00C02AA0"/>
    <w:rsid w:val="00C03E08"/>
    <w:rsid w:val="00C042FB"/>
    <w:rsid w:val="00C04E92"/>
    <w:rsid w:val="00C05976"/>
    <w:rsid w:val="00C0652F"/>
    <w:rsid w:val="00C0668C"/>
    <w:rsid w:val="00C07473"/>
    <w:rsid w:val="00C11236"/>
    <w:rsid w:val="00C11BBA"/>
    <w:rsid w:val="00C12D84"/>
    <w:rsid w:val="00C12DFA"/>
    <w:rsid w:val="00C12E84"/>
    <w:rsid w:val="00C13031"/>
    <w:rsid w:val="00C137F3"/>
    <w:rsid w:val="00C15A39"/>
    <w:rsid w:val="00C17324"/>
    <w:rsid w:val="00C20EA3"/>
    <w:rsid w:val="00C2193D"/>
    <w:rsid w:val="00C22BDD"/>
    <w:rsid w:val="00C23124"/>
    <w:rsid w:val="00C23136"/>
    <w:rsid w:val="00C24AA1"/>
    <w:rsid w:val="00C24E28"/>
    <w:rsid w:val="00C24FC4"/>
    <w:rsid w:val="00C25F10"/>
    <w:rsid w:val="00C260C7"/>
    <w:rsid w:val="00C266B4"/>
    <w:rsid w:val="00C27105"/>
    <w:rsid w:val="00C27176"/>
    <w:rsid w:val="00C27187"/>
    <w:rsid w:val="00C27385"/>
    <w:rsid w:val="00C27435"/>
    <w:rsid w:val="00C27AC1"/>
    <w:rsid w:val="00C302B6"/>
    <w:rsid w:val="00C303B9"/>
    <w:rsid w:val="00C30454"/>
    <w:rsid w:val="00C337B2"/>
    <w:rsid w:val="00C33FBE"/>
    <w:rsid w:val="00C340F7"/>
    <w:rsid w:val="00C3554F"/>
    <w:rsid w:val="00C35582"/>
    <w:rsid w:val="00C3564F"/>
    <w:rsid w:val="00C36A8E"/>
    <w:rsid w:val="00C40267"/>
    <w:rsid w:val="00C41407"/>
    <w:rsid w:val="00C41944"/>
    <w:rsid w:val="00C42E1A"/>
    <w:rsid w:val="00C43236"/>
    <w:rsid w:val="00C43A68"/>
    <w:rsid w:val="00C4452C"/>
    <w:rsid w:val="00C45405"/>
    <w:rsid w:val="00C46AD0"/>
    <w:rsid w:val="00C47284"/>
    <w:rsid w:val="00C478B5"/>
    <w:rsid w:val="00C50426"/>
    <w:rsid w:val="00C5043E"/>
    <w:rsid w:val="00C509D4"/>
    <w:rsid w:val="00C51EC3"/>
    <w:rsid w:val="00C52659"/>
    <w:rsid w:val="00C52E15"/>
    <w:rsid w:val="00C531DC"/>
    <w:rsid w:val="00C53A89"/>
    <w:rsid w:val="00C5457E"/>
    <w:rsid w:val="00C55590"/>
    <w:rsid w:val="00C55AB3"/>
    <w:rsid w:val="00C55D21"/>
    <w:rsid w:val="00C55D7A"/>
    <w:rsid w:val="00C56B4F"/>
    <w:rsid w:val="00C56FE7"/>
    <w:rsid w:val="00C6281F"/>
    <w:rsid w:val="00C629E2"/>
    <w:rsid w:val="00C62FB0"/>
    <w:rsid w:val="00C63607"/>
    <w:rsid w:val="00C65818"/>
    <w:rsid w:val="00C65E44"/>
    <w:rsid w:val="00C66BD4"/>
    <w:rsid w:val="00C673B3"/>
    <w:rsid w:val="00C67AD1"/>
    <w:rsid w:val="00C7006F"/>
    <w:rsid w:val="00C70184"/>
    <w:rsid w:val="00C702A5"/>
    <w:rsid w:val="00C72340"/>
    <w:rsid w:val="00C72511"/>
    <w:rsid w:val="00C727FF"/>
    <w:rsid w:val="00C74012"/>
    <w:rsid w:val="00C7416C"/>
    <w:rsid w:val="00C74258"/>
    <w:rsid w:val="00C75642"/>
    <w:rsid w:val="00C75916"/>
    <w:rsid w:val="00C75FFA"/>
    <w:rsid w:val="00C807C7"/>
    <w:rsid w:val="00C81210"/>
    <w:rsid w:val="00C81478"/>
    <w:rsid w:val="00C81C28"/>
    <w:rsid w:val="00C82A64"/>
    <w:rsid w:val="00C82B7B"/>
    <w:rsid w:val="00C82C6A"/>
    <w:rsid w:val="00C82D38"/>
    <w:rsid w:val="00C83800"/>
    <w:rsid w:val="00C839B6"/>
    <w:rsid w:val="00C84DEA"/>
    <w:rsid w:val="00C857EF"/>
    <w:rsid w:val="00C870DA"/>
    <w:rsid w:val="00C9148E"/>
    <w:rsid w:val="00C9155F"/>
    <w:rsid w:val="00C91C74"/>
    <w:rsid w:val="00C91E12"/>
    <w:rsid w:val="00C92289"/>
    <w:rsid w:val="00C93FA2"/>
    <w:rsid w:val="00C95265"/>
    <w:rsid w:val="00C954A0"/>
    <w:rsid w:val="00C957F4"/>
    <w:rsid w:val="00C95E61"/>
    <w:rsid w:val="00C9624D"/>
    <w:rsid w:val="00C96995"/>
    <w:rsid w:val="00C96BB7"/>
    <w:rsid w:val="00C971D5"/>
    <w:rsid w:val="00CA0639"/>
    <w:rsid w:val="00CA18D4"/>
    <w:rsid w:val="00CA1EE0"/>
    <w:rsid w:val="00CA2046"/>
    <w:rsid w:val="00CA25D8"/>
    <w:rsid w:val="00CA2B5C"/>
    <w:rsid w:val="00CA2C3E"/>
    <w:rsid w:val="00CA42C7"/>
    <w:rsid w:val="00CA508F"/>
    <w:rsid w:val="00CA618B"/>
    <w:rsid w:val="00CA6694"/>
    <w:rsid w:val="00CA69B5"/>
    <w:rsid w:val="00CA70D7"/>
    <w:rsid w:val="00CA7DB8"/>
    <w:rsid w:val="00CB143B"/>
    <w:rsid w:val="00CB1AC4"/>
    <w:rsid w:val="00CB2639"/>
    <w:rsid w:val="00CB29CB"/>
    <w:rsid w:val="00CB3484"/>
    <w:rsid w:val="00CB3949"/>
    <w:rsid w:val="00CB3D21"/>
    <w:rsid w:val="00CB3E2B"/>
    <w:rsid w:val="00CB4475"/>
    <w:rsid w:val="00CB48E6"/>
    <w:rsid w:val="00CB52D0"/>
    <w:rsid w:val="00CB5C47"/>
    <w:rsid w:val="00CB5E12"/>
    <w:rsid w:val="00CB6445"/>
    <w:rsid w:val="00CB667B"/>
    <w:rsid w:val="00CB6695"/>
    <w:rsid w:val="00CB735A"/>
    <w:rsid w:val="00CC0550"/>
    <w:rsid w:val="00CC07EC"/>
    <w:rsid w:val="00CC0D18"/>
    <w:rsid w:val="00CC29A3"/>
    <w:rsid w:val="00CC2D2C"/>
    <w:rsid w:val="00CC38F3"/>
    <w:rsid w:val="00CC3FA8"/>
    <w:rsid w:val="00CC4D4A"/>
    <w:rsid w:val="00CC5448"/>
    <w:rsid w:val="00CC567E"/>
    <w:rsid w:val="00CC5C4E"/>
    <w:rsid w:val="00CC6580"/>
    <w:rsid w:val="00CC67EE"/>
    <w:rsid w:val="00CC7FC5"/>
    <w:rsid w:val="00CD1A5B"/>
    <w:rsid w:val="00CD1FF7"/>
    <w:rsid w:val="00CD333A"/>
    <w:rsid w:val="00CD42BF"/>
    <w:rsid w:val="00CD4515"/>
    <w:rsid w:val="00CD4DB2"/>
    <w:rsid w:val="00CD4F61"/>
    <w:rsid w:val="00CD5168"/>
    <w:rsid w:val="00CD56B8"/>
    <w:rsid w:val="00CD59AE"/>
    <w:rsid w:val="00CD7B3C"/>
    <w:rsid w:val="00CE0B3F"/>
    <w:rsid w:val="00CE0BAB"/>
    <w:rsid w:val="00CE0C1D"/>
    <w:rsid w:val="00CE134A"/>
    <w:rsid w:val="00CE1594"/>
    <w:rsid w:val="00CE1966"/>
    <w:rsid w:val="00CE23CD"/>
    <w:rsid w:val="00CE34B2"/>
    <w:rsid w:val="00CE3F11"/>
    <w:rsid w:val="00CE4632"/>
    <w:rsid w:val="00CE4639"/>
    <w:rsid w:val="00CE4F58"/>
    <w:rsid w:val="00CE5852"/>
    <w:rsid w:val="00CE5FD6"/>
    <w:rsid w:val="00CE76D3"/>
    <w:rsid w:val="00CE7713"/>
    <w:rsid w:val="00CE793F"/>
    <w:rsid w:val="00CF0502"/>
    <w:rsid w:val="00CF05C6"/>
    <w:rsid w:val="00CF07CB"/>
    <w:rsid w:val="00CF097F"/>
    <w:rsid w:val="00CF0A49"/>
    <w:rsid w:val="00CF26AE"/>
    <w:rsid w:val="00CF2891"/>
    <w:rsid w:val="00CF2D57"/>
    <w:rsid w:val="00CF2E03"/>
    <w:rsid w:val="00CF4109"/>
    <w:rsid w:val="00CF423E"/>
    <w:rsid w:val="00CF4F89"/>
    <w:rsid w:val="00CF694B"/>
    <w:rsid w:val="00CF7E17"/>
    <w:rsid w:val="00D002C7"/>
    <w:rsid w:val="00D0038E"/>
    <w:rsid w:val="00D00CFB"/>
    <w:rsid w:val="00D012CA"/>
    <w:rsid w:val="00D01329"/>
    <w:rsid w:val="00D01DEE"/>
    <w:rsid w:val="00D01E9E"/>
    <w:rsid w:val="00D041B4"/>
    <w:rsid w:val="00D0450E"/>
    <w:rsid w:val="00D04CB6"/>
    <w:rsid w:val="00D059B3"/>
    <w:rsid w:val="00D060BC"/>
    <w:rsid w:val="00D067CD"/>
    <w:rsid w:val="00D074F0"/>
    <w:rsid w:val="00D07F48"/>
    <w:rsid w:val="00D1012A"/>
    <w:rsid w:val="00D10484"/>
    <w:rsid w:val="00D10CFB"/>
    <w:rsid w:val="00D11174"/>
    <w:rsid w:val="00D117D7"/>
    <w:rsid w:val="00D11A46"/>
    <w:rsid w:val="00D11E10"/>
    <w:rsid w:val="00D122D4"/>
    <w:rsid w:val="00D126D9"/>
    <w:rsid w:val="00D12CF1"/>
    <w:rsid w:val="00D1321A"/>
    <w:rsid w:val="00D132E0"/>
    <w:rsid w:val="00D13D82"/>
    <w:rsid w:val="00D145EB"/>
    <w:rsid w:val="00D147EC"/>
    <w:rsid w:val="00D14A4D"/>
    <w:rsid w:val="00D1514B"/>
    <w:rsid w:val="00D15CE6"/>
    <w:rsid w:val="00D16767"/>
    <w:rsid w:val="00D16D0C"/>
    <w:rsid w:val="00D17164"/>
    <w:rsid w:val="00D206E6"/>
    <w:rsid w:val="00D2229C"/>
    <w:rsid w:val="00D23081"/>
    <w:rsid w:val="00D231EA"/>
    <w:rsid w:val="00D239F6"/>
    <w:rsid w:val="00D25442"/>
    <w:rsid w:val="00D2581B"/>
    <w:rsid w:val="00D25A18"/>
    <w:rsid w:val="00D25ADE"/>
    <w:rsid w:val="00D2707A"/>
    <w:rsid w:val="00D301D8"/>
    <w:rsid w:val="00D311DB"/>
    <w:rsid w:val="00D327C6"/>
    <w:rsid w:val="00D32FBD"/>
    <w:rsid w:val="00D3438A"/>
    <w:rsid w:val="00D34C4D"/>
    <w:rsid w:val="00D35F18"/>
    <w:rsid w:val="00D37E1E"/>
    <w:rsid w:val="00D41D04"/>
    <w:rsid w:val="00D4221A"/>
    <w:rsid w:val="00D42C41"/>
    <w:rsid w:val="00D42E5D"/>
    <w:rsid w:val="00D433DD"/>
    <w:rsid w:val="00D43792"/>
    <w:rsid w:val="00D453F4"/>
    <w:rsid w:val="00D45880"/>
    <w:rsid w:val="00D45D4A"/>
    <w:rsid w:val="00D466B9"/>
    <w:rsid w:val="00D51D94"/>
    <w:rsid w:val="00D527E6"/>
    <w:rsid w:val="00D5282D"/>
    <w:rsid w:val="00D52F26"/>
    <w:rsid w:val="00D54468"/>
    <w:rsid w:val="00D54ABD"/>
    <w:rsid w:val="00D54DDE"/>
    <w:rsid w:val="00D54E9C"/>
    <w:rsid w:val="00D559D4"/>
    <w:rsid w:val="00D56707"/>
    <w:rsid w:val="00D600D8"/>
    <w:rsid w:val="00D60853"/>
    <w:rsid w:val="00D6226F"/>
    <w:rsid w:val="00D6417D"/>
    <w:rsid w:val="00D64EA5"/>
    <w:rsid w:val="00D6575F"/>
    <w:rsid w:val="00D66171"/>
    <w:rsid w:val="00D707E7"/>
    <w:rsid w:val="00D709AA"/>
    <w:rsid w:val="00D70A1A"/>
    <w:rsid w:val="00D7155D"/>
    <w:rsid w:val="00D72368"/>
    <w:rsid w:val="00D73A80"/>
    <w:rsid w:val="00D73A9B"/>
    <w:rsid w:val="00D73E22"/>
    <w:rsid w:val="00D74BD0"/>
    <w:rsid w:val="00D75328"/>
    <w:rsid w:val="00D75408"/>
    <w:rsid w:val="00D75711"/>
    <w:rsid w:val="00D75B5D"/>
    <w:rsid w:val="00D76071"/>
    <w:rsid w:val="00D76190"/>
    <w:rsid w:val="00D805C6"/>
    <w:rsid w:val="00D813AE"/>
    <w:rsid w:val="00D8142D"/>
    <w:rsid w:val="00D82645"/>
    <w:rsid w:val="00D827DC"/>
    <w:rsid w:val="00D831A1"/>
    <w:rsid w:val="00D839E4"/>
    <w:rsid w:val="00D842EA"/>
    <w:rsid w:val="00D8432C"/>
    <w:rsid w:val="00D845DB"/>
    <w:rsid w:val="00D854B8"/>
    <w:rsid w:val="00D86A52"/>
    <w:rsid w:val="00D878A2"/>
    <w:rsid w:val="00D90407"/>
    <w:rsid w:val="00D9126F"/>
    <w:rsid w:val="00D92ECE"/>
    <w:rsid w:val="00D94481"/>
    <w:rsid w:val="00D9546C"/>
    <w:rsid w:val="00D96920"/>
    <w:rsid w:val="00D9702D"/>
    <w:rsid w:val="00D9784B"/>
    <w:rsid w:val="00DA0E59"/>
    <w:rsid w:val="00DA18B7"/>
    <w:rsid w:val="00DA3DED"/>
    <w:rsid w:val="00DA5A48"/>
    <w:rsid w:val="00DA5B09"/>
    <w:rsid w:val="00DA5E36"/>
    <w:rsid w:val="00DB0AFF"/>
    <w:rsid w:val="00DB0D38"/>
    <w:rsid w:val="00DB256D"/>
    <w:rsid w:val="00DB31B8"/>
    <w:rsid w:val="00DB3954"/>
    <w:rsid w:val="00DB51C6"/>
    <w:rsid w:val="00DB53D1"/>
    <w:rsid w:val="00DB62A6"/>
    <w:rsid w:val="00DB63E5"/>
    <w:rsid w:val="00DB6C61"/>
    <w:rsid w:val="00DB72B8"/>
    <w:rsid w:val="00DC061A"/>
    <w:rsid w:val="00DC1589"/>
    <w:rsid w:val="00DC300B"/>
    <w:rsid w:val="00DC4F03"/>
    <w:rsid w:val="00DC6D73"/>
    <w:rsid w:val="00DC6EE2"/>
    <w:rsid w:val="00DC7AC3"/>
    <w:rsid w:val="00DD0CAB"/>
    <w:rsid w:val="00DD1D10"/>
    <w:rsid w:val="00DD1D4F"/>
    <w:rsid w:val="00DD1FCE"/>
    <w:rsid w:val="00DD31E7"/>
    <w:rsid w:val="00DD65E0"/>
    <w:rsid w:val="00DE0A1D"/>
    <w:rsid w:val="00DE0C7B"/>
    <w:rsid w:val="00DE0D05"/>
    <w:rsid w:val="00DE2DBC"/>
    <w:rsid w:val="00DE2EF2"/>
    <w:rsid w:val="00DE2F57"/>
    <w:rsid w:val="00DE410E"/>
    <w:rsid w:val="00DE51A7"/>
    <w:rsid w:val="00DE5953"/>
    <w:rsid w:val="00DE6CFC"/>
    <w:rsid w:val="00DE6D8A"/>
    <w:rsid w:val="00DE6DB0"/>
    <w:rsid w:val="00DE7225"/>
    <w:rsid w:val="00DE723E"/>
    <w:rsid w:val="00DE7744"/>
    <w:rsid w:val="00DF3169"/>
    <w:rsid w:val="00DF3CE4"/>
    <w:rsid w:val="00DF3DC8"/>
    <w:rsid w:val="00DF5B28"/>
    <w:rsid w:val="00DF5C68"/>
    <w:rsid w:val="00DF6206"/>
    <w:rsid w:val="00DF6243"/>
    <w:rsid w:val="00DF6489"/>
    <w:rsid w:val="00DF6A09"/>
    <w:rsid w:val="00E003F6"/>
    <w:rsid w:val="00E00904"/>
    <w:rsid w:val="00E00F32"/>
    <w:rsid w:val="00E012B3"/>
    <w:rsid w:val="00E01D29"/>
    <w:rsid w:val="00E0255E"/>
    <w:rsid w:val="00E02BEC"/>
    <w:rsid w:val="00E02D5E"/>
    <w:rsid w:val="00E03469"/>
    <w:rsid w:val="00E04530"/>
    <w:rsid w:val="00E04866"/>
    <w:rsid w:val="00E04FED"/>
    <w:rsid w:val="00E053EF"/>
    <w:rsid w:val="00E06C5D"/>
    <w:rsid w:val="00E07344"/>
    <w:rsid w:val="00E077D3"/>
    <w:rsid w:val="00E07F80"/>
    <w:rsid w:val="00E10E5C"/>
    <w:rsid w:val="00E12C65"/>
    <w:rsid w:val="00E12F86"/>
    <w:rsid w:val="00E132EF"/>
    <w:rsid w:val="00E134B9"/>
    <w:rsid w:val="00E13843"/>
    <w:rsid w:val="00E13B80"/>
    <w:rsid w:val="00E13D43"/>
    <w:rsid w:val="00E166E5"/>
    <w:rsid w:val="00E16D4B"/>
    <w:rsid w:val="00E178CA"/>
    <w:rsid w:val="00E206F1"/>
    <w:rsid w:val="00E22A7B"/>
    <w:rsid w:val="00E22E15"/>
    <w:rsid w:val="00E2342C"/>
    <w:rsid w:val="00E23B17"/>
    <w:rsid w:val="00E250BB"/>
    <w:rsid w:val="00E26809"/>
    <w:rsid w:val="00E27043"/>
    <w:rsid w:val="00E274EE"/>
    <w:rsid w:val="00E307E5"/>
    <w:rsid w:val="00E30D6C"/>
    <w:rsid w:val="00E30E11"/>
    <w:rsid w:val="00E31906"/>
    <w:rsid w:val="00E327BE"/>
    <w:rsid w:val="00E339DD"/>
    <w:rsid w:val="00E33DC4"/>
    <w:rsid w:val="00E341A0"/>
    <w:rsid w:val="00E343C1"/>
    <w:rsid w:val="00E3465B"/>
    <w:rsid w:val="00E362E6"/>
    <w:rsid w:val="00E3643B"/>
    <w:rsid w:val="00E36D9A"/>
    <w:rsid w:val="00E372A8"/>
    <w:rsid w:val="00E373E3"/>
    <w:rsid w:val="00E37CE8"/>
    <w:rsid w:val="00E37D27"/>
    <w:rsid w:val="00E41992"/>
    <w:rsid w:val="00E41A1D"/>
    <w:rsid w:val="00E43383"/>
    <w:rsid w:val="00E43423"/>
    <w:rsid w:val="00E43A24"/>
    <w:rsid w:val="00E44461"/>
    <w:rsid w:val="00E4454D"/>
    <w:rsid w:val="00E454EC"/>
    <w:rsid w:val="00E45AC2"/>
    <w:rsid w:val="00E463F2"/>
    <w:rsid w:val="00E4689C"/>
    <w:rsid w:val="00E46D22"/>
    <w:rsid w:val="00E47263"/>
    <w:rsid w:val="00E47311"/>
    <w:rsid w:val="00E47FD0"/>
    <w:rsid w:val="00E52684"/>
    <w:rsid w:val="00E52E2C"/>
    <w:rsid w:val="00E531A4"/>
    <w:rsid w:val="00E53C6B"/>
    <w:rsid w:val="00E54024"/>
    <w:rsid w:val="00E54081"/>
    <w:rsid w:val="00E54315"/>
    <w:rsid w:val="00E54F67"/>
    <w:rsid w:val="00E56416"/>
    <w:rsid w:val="00E56E39"/>
    <w:rsid w:val="00E57A3E"/>
    <w:rsid w:val="00E57A9C"/>
    <w:rsid w:val="00E57F5A"/>
    <w:rsid w:val="00E60526"/>
    <w:rsid w:val="00E606AE"/>
    <w:rsid w:val="00E60FED"/>
    <w:rsid w:val="00E610AA"/>
    <w:rsid w:val="00E6260B"/>
    <w:rsid w:val="00E63995"/>
    <w:rsid w:val="00E64771"/>
    <w:rsid w:val="00E64B16"/>
    <w:rsid w:val="00E662D6"/>
    <w:rsid w:val="00E70228"/>
    <w:rsid w:val="00E70290"/>
    <w:rsid w:val="00E70B5E"/>
    <w:rsid w:val="00E71541"/>
    <w:rsid w:val="00E72BE2"/>
    <w:rsid w:val="00E72CA3"/>
    <w:rsid w:val="00E72CAA"/>
    <w:rsid w:val="00E758DD"/>
    <w:rsid w:val="00E767AD"/>
    <w:rsid w:val="00E77364"/>
    <w:rsid w:val="00E7781B"/>
    <w:rsid w:val="00E80CEE"/>
    <w:rsid w:val="00E81E15"/>
    <w:rsid w:val="00E823AF"/>
    <w:rsid w:val="00E8253F"/>
    <w:rsid w:val="00E82574"/>
    <w:rsid w:val="00E82FAB"/>
    <w:rsid w:val="00E83089"/>
    <w:rsid w:val="00E831C8"/>
    <w:rsid w:val="00E83284"/>
    <w:rsid w:val="00E84AAA"/>
    <w:rsid w:val="00E853D4"/>
    <w:rsid w:val="00E8569E"/>
    <w:rsid w:val="00E860DD"/>
    <w:rsid w:val="00E86A3B"/>
    <w:rsid w:val="00E86F0A"/>
    <w:rsid w:val="00E87AAB"/>
    <w:rsid w:val="00E902B3"/>
    <w:rsid w:val="00E90BC2"/>
    <w:rsid w:val="00E9107B"/>
    <w:rsid w:val="00E911C9"/>
    <w:rsid w:val="00E912D9"/>
    <w:rsid w:val="00E9132D"/>
    <w:rsid w:val="00E924D9"/>
    <w:rsid w:val="00E937F4"/>
    <w:rsid w:val="00E94533"/>
    <w:rsid w:val="00E950AD"/>
    <w:rsid w:val="00E95253"/>
    <w:rsid w:val="00E95532"/>
    <w:rsid w:val="00E959AA"/>
    <w:rsid w:val="00E960FB"/>
    <w:rsid w:val="00E961C9"/>
    <w:rsid w:val="00E96E59"/>
    <w:rsid w:val="00E96EFB"/>
    <w:rsid w:val="00E97AC7"/>
    <w:rsid w:val="00EA02C2"/>
    <w:rsid w:val="00EA0616"/>
    <w:rsid w:val="00EA0AB6"/>
    <w:rsid w:val="00EA1344"/>
    <w:rsid w:val="00EA1645"/>
    <w:rsid w:val="00EA304E"/>
    <w:rsid w:val="00EA34EA"/>
    <w:rsid w:val="00EA366E"/>
    <w:rsid w:val="00EA3E95"/>
    <w:rsid w:val="00EA439E"/>
    <w:rsid w:val="00EA4EC8"/>
    <w:rsid w:val="00EA52EE"/>
    <w:rsid w:val="00EA5DE2"/>
    <w:rsid w:val="00EA6840"/>
    <w:rsid w:val="00EA7136"/>
    <w:rsid w:val="00EA7CA8"/>
    <w:rsid w:val="00EB1484"/>
    <w:rsid w:val="00EB1DA5"/>
    <w:rsid w:val="00EB25B8"/>
    <w:rsid w:val="00EB2B15"/>
    <w:rsid w:val="00EB31B0"/>
    <w:rsid w:val="00EB6E5D"/>
    <w:rsid w:val="00EB6FF2"/>
    <w:rsid w:val="00EB76F1"/>
    <w:rsid w:val="00EC2075"/>
    <w:rsid w:val="00EC2B82"/>
    <w:rsid w:val="00EC35F7"/>
    <w:rsid w:val="00EC3643"/>
    <w:rsid w:val="00EC505A"/>
    <w:rsid w:val="00EC5876"/>
    <w:rsid w:val="00EC6364"/>
    <w:rsid w:val="00EC65B0"/>
    <w:rsid w:val="00EC67A9"/>
    <w:rsid w:val="00EC6B89"/>
    <w:rsid w:val="00EC74AE"/>
    <w:rsid w:val="00ED0045"/>
    <w:rsid w:val="00ED0D6F"/>
    <w:rsid w:val="00ED225F"/>
    <w:rsid w:val="00ED2B90"/>
    <w:rsid w:val="00ED44E2"/>
    <w:rsid w:val="00ED4CA1"/>
    <w:rsid w:val="00ED51D5"/>
    <w:rsid w:val="00ED5544"/>
    <w:rsid w:val="00ED5B4E"/>
    <w:rsid w:val="00ED5E04"/>
    <w:rsid w:val="00ED79C0"/>
    <w:rsid w:val="00EE0DF5"/>
    <w:rsid w:val="00EE0F73"/>
    <w:rsid w:val="00EE1ACB"/>
    <w:rsid w:val="00EE1DB4"/>
    <w:rsid w:val="00EE236B"/>
    <w:rsid w:val="00EE3CF3"/>
    <w:rsid w:val="00EE3E89"/>
    <w:rsid w:val="00EE58C4"/>
    <w:rsid w:val="00EE6710"/>
    <w:rsid w:val="00EE72CB"/>
    <w:rsid w:val="00EF0075"/>
    <w:rsid w:val="00EF0167"/>
    <w:rsid w:val="00EF0A56"/>
    <w:rsid w:val="00EF1A9E"/>
    <w:rsid w:val="00EF3E3A"/>
    <w:rsid w:val="00EF42A3"/>
    <w:rsid w:val="00EF4763"/>
    <w:rsid w:val="00EF5490"/>
    <w:rsid w:val="00EF5DF4"/>
    <w:rsid w:val="00EF657A"/>
    <w:rsid w:val="00EF6FEA"/>
    <w:rsid w:val="00F026BB"/>
    <w:rsid w:val="00F02D6A"/>
    <w:rsid w:val="00F03097"/>
    <w:rsid w:val="00F0319F"/>
    <w:rsid w:val="00F031B1"/>
    <w:rsid w:val="00F037D0"/>
    <w:rsid w:val="00F03AF3"/>
    <w:rsid w:val="00F03F0B"/>
    <w:rsid w:val="00F0420E"/>
    <w:rsid w:val="00F0464E"/>
    <w:rsid w:val="00F04FFA"/>
    <w:rsid w:val="00F0542A"/>
    <w:rsid w:val="00F05F29"/>
    <w:rsid w:val="00F0600E"/>
    <w:rsid w:val="00F063A1"/>
    <w:rsid w:val="00F071CE"/>
    <w:rsid w:val="00F10536"/>
    <w:rsid w:val="00F109D4"/>
    <w:rsid w:val="00F10AE6"/>
    <w:rsid w:val="00F11CA9"/>
    <w:rsid w:val="00F12FEA"/>
    <w:rsid w:val="00F13281"/>
    <w:rsid w:val="00F13760"/>
    <w:rsid w:val="00F13E25"/>
    <w:rsid w:val="00F1453F"/>
    <w:rsid w:val="00F15605"/>
    <w:rsid w:val="00F1640B"/>
    <w:rsid w:val="00F17084"/>
    <w:rsid w:val="00F17812"/>
    <w:rsid w:val="00F207D9"/>
    <w:rsid w:val="00F209C9"/>
    <w:rsid w:val="00F215FC"/>
    <w:rsid w:val="00F218B9"/>
    <w:rsid w:val="00F21AE9"/>
    <w:rsid w:val="00F22D97"/>
    <w:rsid w:val="00F231D6"/>
    <w:rsid w:val="00F23249"/>
    <w:rsid w:val="00F23958"/>
    <w:rsid w:val="00F2525F"/>
    <w:rsid w:val="00F25500"/>
    <w:rsid w:val="00F26059"/>
    <w:rsid w:val="00F26113"/>
    <w:rsid w:val="00F27808"/>
    <w:rsid w:val="00F27D12"/>
    <w:rsid w:val="00F31634"/>
    <w:rsid w:val="00F320EA"/>
    <w:rsid w:val="00F3231A"/>
    <w:rsid w:val="00F32F88"/>
    <w:rsid w:val="00F331CE"/>
    <w:rsid w:val="00F33670"/>
    <w:rsid w:val="00F344CF"/>
    <w:rsid w:val="00F34ABA"/>
    <w:rsid w:val="00F352D0"/>
    <w:rsid w:val="00F3646C"/>
    <w:rsid w:val="00F36565"/>
    <w:rsid w:val="00F36DDA"/>
    <w:rsid w:val="00F40FD0"/>
    <w:rsid w:val="00F415D7"/>
    <w:rsid w:val="00F4255C"/>
    <w:rsid w:val="00F42EEF"/>
    <w:rsid w:val="00F43B07"/>
    <w:rsid w:val="00F44202"/>
    <w:rsid w:val="00F45843"/>
    <w:rsid w:val="00F45876"/>
    <w:rsid w:val="00F467C3"/>
    <w:rsid w:val="00F47E76"/>
    <w:rsid w:val="00F5048E"/>
    <w:rsid w:val="00F525F4"/>
    <w:rsid w:val="00F52AE7"/>
    <w:rsid w:val="00F52BB6"/>
    <w:rsid w:val="00F53D08"/>
    <w:rsid w:val="00F53F6A"/>
    <w:rsid w:val="00F54D0A"/>
    <w:rsid w:val="00F54D15"/>
    <w:rsid w:val="00F553E8"/>
    <w:rsid w:val="00F55EE1"/>
    <w:rsid w:val="00F57ABE"/>
    <w:rsid w:val="00F57DF7"/>
    <w:rsid w:val="00F6001B"/>
    <w:rsid w:val="00F609F2"/>
    <w:rsid w:val="00F61264"/>
    <w:rsid w:val="00F629C1"/>
    <w:rsid w:val="00F64AEF"/>
    <w:rsid w:val="00F66666"/>
    <w:rsid w:val="00F66692"/>
    <w:rsid w:val="00F669E2"/>
    <w:rsid w:val="00F66D70"/>
    <w:rsid w:val="00F673B6"/>
    <w:rsid w:val="00F6781E"/>
    <w:rsid w:val="00F70E2B"/>
    <w:rsid w:val="00F71321"/>
    <w:rsid w:val="00F714E9"/>
    <w:rsid w:val="00F71CA7"/>
    <w:rsid w:val="00F72026"/>
    <w:rsid w:val="00F72C90"/>
    <w:rsid w:val="00F73AA5"/>
    <w:rsid w:val="00F73FE1"/>
    <w:rsid w:val="00F741D2"/>
    <w:rsid w:val="00F74650"/>
    <w:rsid w:val="00F74CBF"/>
    <w:rsid w:val="00F75721"/>
    <w:rsid w:val="00F7668C"/>
    <w:rsid w:val="00F80186"/>
    <w:rsid w:val="00F80927"/>
    <w:rsid w:val="00F80AFB"/>
    <w:rsid w:val="00F80C97"/>
    <w:rsid w:val="00F814D1"/>
    <w:rsid w:val="00F81D68"/>
    <w:rsid w:val="00F82B08"/>
    <w:rsid w:val="00F83420"/>
    <w:rsid w:val="00F83F0C"/>
    <w:rsid w:val="00F84B4F"/>
    <w:rsid w:val="00F851A7"/>
    <w:rsid w:val="00F85288"/>
    <w:rsid w:val="00F85F40"/>
    <w:rsid w:val="00F85F46"/>
    <w:rsid w:val="00F87AB4"/>
    <w:rsid w:val="00F87ED4"/>
    <w:rsid w:val="00F90200"/>
    <w:rsid w:val="00F90530"/>
    <w:rsid w:val="00F905E8"/>
    <w:rsid w:val="00F90FA3"/>
    <w:rsid w:val="00F91C29"/>
    <w:rsid w:val="00F91DA0"/>
    <w:rsid w:val="00F922E0"/>
    <w:rsid w:val="00F94C55"/>
    <w:rsid w:val="00F952B2"/>
    <w:rsid w:val="00F95659"/>
    <w:rsid w:val="00F9583F"/>
    <w:rsid w:val="00F96125"/>
    <w:rsid w:val="00F96365"/>
    <w:rsid w:val="00F96538"/>
    <w:rsid w:val="00F96CF8"/>
    <w:rsid w:val="00F9792F"/>
    <w:rsid w:val="00F97F98"/>
    <w:rsid w:val="00FA01F1"/>
    <w:rsid w:val="00FA05F4"/>
    <w:rsid w:val="00FA07B7"/>
    <w:rsid w:val="00FA07C5"/>
    <w:rsid w:val="00FA0F1A"/>
    <w:rsid w:val="00FA138B"/>
    <w:rsid w:val="00FA1449"/>
    <w:rsid w:val="00FA1796"/>
    <w:rsid w:val="00FA18D8"/>
    <w:rsid w:val="00FA1935"/>
    <w:rsid w:val="00FA2567"/>
    <w:rsid w:val="00FA2689"/>
    <w:rsid w:val="00FA36F9"/>
    <w:rsid w:val="00FA3F4C"/>
    <w:rsid w:val="00FA4477"/>
    <w:rsid w:val="00FA5CF5"/>
    <w:rsid w:val="00FA7146"/>
    <w:rsid w:val="00FA7440"/>
    <w:rsid w:val="00FB0B19"/>
    <w:rsid w:val="00FB1310"/>
    <w:rsid w:val="00FB1C15"/>
    <w:rsid w:val="00FB21AE"/>
    <w:rsid w:val="00FB2288"/>
    <w:rsid w:val="00FB2F18"/>
    <w:rsid w:val="00FB35F3"/>
    <w:rsid w:val="00FB6058"/>
    <w:rsid w:val="00FB6991"/>
    <w:rsid w:val="00FB7513"/>
    <w:rsid w:val="00FC1800"/>
    <w:rsid w:val="00FC2720"/>
    <w:rsid w:val="00FC373A"/>
    <w:rsid w:val="00FC3779"/>
    <w:rsid w:val="00FC39C7"/>
    <w:rsid w:val="00FC6851"/>
    <w:rsid w:val="00FD090D"/>
    <w:rsid w:val="00FD1147"/>
    <w:rsid w:val="00FD1A8D"/>
    <w:rsid w:val="00FD1EB3"/>
    <w:rsid w:val="00FD312B"/>
    <w:rsid w:val="00FD378E"/>
    <w:rsid w:val="00FD391B"/>
    <w:rsid w:val="00FD3926"/>
    <w:rsid w:val="00FD3BC6"/>
    <w:rsid w:val="00FD481F"/>
    <w:rsid w:val="00FD48EA"/>
    <w:rsid w:val="00FD5AB4"/>
    <w:rsid w:val="00FD73F1"/>
    <w:rsid w:val="00FD7534"/>
    <w:rsid w:val="00FD753D"/>
    <w:rsid w:val="00FE0A59"/>
    <w:rsid w:val="00FE0C12"/>
    <w:rsid w:val="00FE0DDD"/>
    <w:rsid w:val="00FE0EE1"/>
    <w:rsid w:val="00FE1105"/>
    <w:rsid w:val="00FE12E2"/>
    <w:rsid w:val="00FE148A"/>
    <w:rsid w:val="00FE18F2"/>
    <w:rsid w:val="00FE22FF"/>
    <w:rsid w:val="00FE2F30"/>
    <w:rsid w:val="00FE3020"/>
    <w:rsid w:val="00FE4FE3"/>
    <w:rsid w:val="00FE5183"/>
    <w:rsid w:val="00FE5402"/>
    <w:rsid w:val="00FE5AD4"/>
    <w:rsid w:val="00FE5FA6"/>
    <w:rsid w:val="00FE69C7"/>
    <w:rsid w:val="00FE7E97"/>
    <w:rsid w:val="00FF0528"/>
    <w:rsid w:val="00FF0B6B"/>
    <w:rsid w:val="00FF1891"/>
    <w:rsid w:val="00FF223B"/>
    <w:rsid w:val="00FF259B"/>
    <w:rsid w:val="00FF2723"/>
    <w:rsid w:val="00FF27A3"/>
    <w:rsid w:val="00FF3C20"/>
    <w:rsid w:val="00FF3C48"/>
    <w:rsid w:val="00FF45EB"/>
    <w:rsid w:val="00FF5C61"/>
    <w:rsid w:val="00FF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062">
      <w:bodyDiv w:val="1"/>
      <w:marLeft w:val="0"/>
      <w:marRight w:val="0"/>
      <w:marTop w:val="0"/>
      <w:marBottom w:val="0"/>
      <w:divBdr>
        <w:top w:val="none" w:sz="0" w:space="0" w:color="auto"/>
        <w:left w:val="none" w:sz="0" w:space="0" w:color="auto"/>
        <w:bottom w:val="none" w:sz="0" w:space="0" w:color="auto"/>
        <w:right w:val="none" w:sz="0" w:space="0" w:color="auto"/>
      </w:divBdr>
    </w:div>
    <w:div w:id="439253920">
      <w:bodyDiv w:val="1"/>
      <w:marLeft w:val="0"/>
      <w:marRight w:val="0"/>
      <w:marTop w:val="0"/>
      <w:marBottom w:val="0"/>
      <w:divBdr>
        <w:top w:val="none" w:sz="0" w:space="0" w:color="auto"/>
        <w:left w:val="none" w:sz="0" w:space="0" w:color="auto"/>
        <w:bottom w:val="none" w:sz="0" w:space="0" w:color="auto"/>
        <w:right w:val="none" w:sz="0" w:space="0" w:color="auto"/>
      </w:divBdr>
    </w:div>
    <w:div w:id="443303595">
      <w:bodyDiv w:val="1"/>
      <w:marLeft w:val="0"/>
      <w:marRight w:val="0"/>
      <w:marTop w:val="0"/>
      <w:marBottom w:val="0"/>
      <w:divBdr>
        <w:top w:val="none" w:sz="0" w:space="0" w:color="auto"/>
        <w:left w:val="none" w:sz="0" w:space="0" w:color="auto"/>
        <w:bottom w:val="none" w:sz="0" w:space="0" w:color="auto"/>
        <w:right w:val="none" w:sz="0" w:space="0" w:color="auto"/>
      </w:divBdr>
    </w:div>
    <w:div w:id="459424150">
      <w:bodyDiv w:val="1"/>
      <w:marLeft w:val="0"/>
      <w:marRight w:val="0"/>
      <w:marTop w:val="0"/>
      <w:marBottom w:val="0"/>
      <w:divBdr>
        <w:top w:val="none" w:sz="0" w:space="0" w:color="auto"/>
        <w:left w:val="none" w:sz="0" w:space="0" w:color="auto"/>
        <w:bottom w:val="none" w:sz="0" w:space="0" w:color="auto"/>
        <w:right w:val="none" w:sz="0" w:space="0" w:color="auto"/>
      </w:divBdr>
    </w:div>
    <w:div w:id="474295419">
      <w:bodyDiv w:val="1"/>
      <w:marLeft w:val="0"/>
      <w:marRight w:val="0"/>
      <w:marTop w:val="0"/>
      <w:marBottom w:val="0"/>
      <w:divBdr>
        <w:top w:val="none" w:sz="0" w:space="0" w:color="auto"/>
        <w:left w:val="none" w:sz="0" w:space="0" w:color="auto"/>
        <w:bottom w:val="none" w:sz="0" w:space="0" w:color="auto"/>
        <w:right w:val="none" w:sz="0" w:space="0" w:color="auto"/>
      </w:divBdr>
    </w:div>
    <w:div w:id="517811365">
      <w:bodyDiv w:val="1"/>
      <w:marLeft w:val="0"/>
      <w:marRight w:val="0"/>
      <w:marTop w:val="0"/>
      <w:marBottom w:val="0"/>
      <w:divBdr>
        <w:top w:val="none" w:sz="0" w:space="0" w:color="auto"/>
        <w:left w:val="none" w:sz="0" w:space="0" w:color="auto"/>
        <w:bottom w:val="none" w:sz="0" w:space="0" w:color="auto"/>
        <w:right w:val="none" w:sz="0" w:space="0" w:color="auto"/>
      </w:divBdr>
    </w:div>
    <w:div w:id="712731631">
      <w:bodyDiv w:val="1"/>
      <w:marLeft w:val="0"/>
      <w:marRight w:val="0"/>
      <w:marTop w:val="0"/>
      <w:marBottom w:val="0"/>
      <w:divBdr>
        <w:top w:val="none" w:sz="0" w:space="0" w:color="auto"/>
        <w:left w:val="none" w:sz="0" w:space="0" w:color="auto"/>
        <w:bottom w:val="none" w:sz="0" w:space="0" w:color="auto"/>
        <w:right w:val="none" w:sz="0" w:space="0" w:color="auto"/>
      </w:divBdr>
    </w:div>
    <w:div w:id="832263584">
      <w:bodyDiv w:val="1"/>
      <w:marLeft w:val="0"/>
      <w:marRight w:val="0"/>
      <w:marTop w:val="0"/>
      <w:marBottom w:val="0"/>
      <w:divBdr>
        <w:top w:val="none" w:sz="0" w:space="0" w:color="auto"/>
        <w:left w:val="none" w:sz="0" w:space="0" w:color="auto"/>
        <w:bottom w:val="none" w:sz="0" w:space="0" w:color="auto"/>
        <w:right w:val="none" w:sz="0" w:space="0" w:color="auto"/>
      </w:divBdr>
    </w:div>
    <w:div w:id="864514507">
      <w:bodyDiv w:val="1"/>
      <w:marLeft w:val="0"/>
      <w:marRight w:val="0"/>
      <w:marTop w:val="0"/>
      <w:marBottom w:val="0"/>
      <w:divBdr>
        <w:top w:val="none" w:sz="0" w:space="0" w:color="auto"/>
        <w:left w:val="none" w:sz="0" w:space="0" w:color="auto"/>
        <w:bottom w:val="none" w:sz="0" w:space="0" w:color="auto"/>
        <w:right w:val="none" w:sz="0" w:space="0" w:color="auto"/>
      </w:divBdr>
    </w:div>
    <w:div w:id="952588495">
      <w:bodyDiv w:val="1"/>
      <w:marLeft w:val="0"/>
      <w:marRight w:val="0"/>
      <w:marTop w:val="0"/>
      <w:marBottom w:val="0"/>
      <w:divBdr>
        <w:top w:val="none" w:sz="0" w:space="0" w:color="auto"/>
        <w:left w:val="none" w:sz="0" w:space="0" w:color="auto"/>
        <w:bottom w:val="none" w:sz="0" w:space="0" w:color="auto"/>
        <w:right w:val="none" w:sz="0" w:space="0" w:color="auto"/>
      </w:divBdr>
    </w:div>
    <w:div w:id="1219365436">
      <w:bodyDiv w:val="1"/>
      <w:marLeft w:val="0"/>
      <w:marRight w:val="0"/>
      <w:marTop w:val="0"/>
      <w:marBottom w:val="0"/>
      <w:divBdr>
        <w:top w:val="none" w:sz="0" w:space="0" w:color="auto"/>
        <w:left w:val="none" w:sz="0" w:space="0" w:color="auto"/>
        <w:bottom w:val="none" w:sz="0" w:space="0" w:color="auto"/>
        <w:right w:val="none" w:sz="0" w:space="0" w:color="auto"/>
      </w:divBdr>
    </w:div>
    <w:div w:id="1233661716">
      <w:bodyDiv w:val="1"/>
      <w:marLeft w:val="0"/>
      <w:marRight w:val="0"/>
      <w:marTop w:val="0"/>
      <w:marBottom w:val="0"/>
      <w:divBdr>
        <w:top w:val="none" w:sz="0" w:space="0" w:color="auto"/>
        <w:left w:val="none" w:sz="0" w:space="0" w:color="auto"/>
        <w:bottom w:val="none" w:sz="0" w:space="0" w:color="auto"/>
        <w:right w:val="none" w:sz="0" w:space="0" w:color="auto"/>
      </w:divBdr>
    </w:div>
    <w:div w:id="1273048815">
      <w:bodyDiv w:val="1"/>
      <w:marLeft w:val="0"/>
      <w:marRight w:val="0"/>
      <w:marTop w:val="0"/>
      <w:marBottom w:val="0"/>
      <w:divBdr>
        <w:top w:val="none" w:sz="0" w:space="0" w:color="auto"/>
        <w:left w:val="none" w:sz="0" w:space="0" w:color="auto"/>
        <w:bottom w:val="none" w:sz="0" w:space="0" w:color="auto"/>
        <w:right w:val="none" w:sz="0" w:space="0" w:color="auto"/>
      </w:divBdr>
    </w:div>
    <w:div w:id="1300188626">
      <w:bodyDiv w:val="1"/>
      <w:marLeft w:val="0"/>
      <w:marRight w:val="0"/>
      <w:marTop w:val="0"/>
      <w:marBottom w:val="0"/>
      <w:divBdr>
        <w:top w:val="none" w:sz="0" w:space="0" w:color="auto"/>
        <w:left w:val="none" w:sz="0" w:space="0" w:color="auto"/>
        <w:bottom w:val="none" w:sz="0" w:space="0" w:color="auto"/>
        <w:right w:val="none" w:sz="0" w:space="0" w:color="auto"/>
      </w:divBdr>
    </w:div>
    <w:div w:id="1481189950">
      <w:bodyDiv w:val="1"/>
      <w:marLeft w:val="0"/>
      <w:marRight w:val="0"/>
      <w:marTop w:val="0"/>
      <w:marBottom w:val="0"/>
      <w:divBdr>
        <w:top w:val="none" w:sz="0" w:space="0" w:color="auto"/>
        <w:left w:val="none" w:sz="0" w:space="0" w:color="auto"/>
        <w:bottom w:val="none" w:sz="0" w:space="0" w:color="auto"/>
        <w:right w:val="none" w:sz="0" w:space="0" w:color="auto"/>
      </w:divBdr>
    </w:div>
    <w:div w:id="1587030620">
      <w:bodyDiv w:val="1"/>
      <w:marLeft w:val="0"/>
      <w:marRight w:val="0"/>
      <w:marTop w:val="0"/>
      <w:marBottom w:val="0"/>
      <w:divBdr>
        <w:top w:val="none" w:sz="0" w:space="0" w:color="auto"/>
        <w:left w:val="none" w:sz="0" w:space="0" w:color="auto"/>
        <w:bottom w:val="none" w:sz="0" w:space="0" w:color="auto"/>
        <w:right w:val="none" w:sz="0" w:space="0" w:color="auto"/>
      </w:divBdr>
    </w:div>
    <w:div w:id="1594585963">
      <w:bodyDiv w:val="1"/>
      <w:marLeft w:val="0"/>
      <w:marRight w:val="0"/>
      <w:marTop w:val="0"/>
      <w:marBottom w:val="0"/>
      <w:divBdr>
        <w:top w:val="none" w:sz="0" w:space="0" w:color="auto"/>
        <w:left w:val="none" w:sz="0" w:space="0" w:color="auto"/>
        <w:bottom w:val="none" w:sz="0" w:space="0" w:color="auto"/>
        <w:right w:val="none" w:sz="0" w:space="0" w:color="auto"/>
      </w:divBdr>
    </w:div>
    <w:div w:id="1902523331">
      <w:bodyDiv w:val="1"/>
      <w:marLeft w:val="0"/>
      <w:marRight w:val="0"/>
      <w:marTop w:val="0"/>
      <w:marBottom w:val="0"/>
      <w:divBdr>
        <w:top w:val="none" w:sz="0" w:space="0" w:color="auto"/>
        <w:left w:val="none" w:sz="0" w:space="0" w:color="auto"/>
        <w:bottom w:val="none" w:sz="0" w:space="0" w:color="auto"/>
        <w:right w:val="none" w:sz="0" w:space="0" w:color="auto"/>
      </w:divBdr>
      <w:divsChild>
        <w:div w:id="1374384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295">
      <w:bodyDiv w:val="1"/>
      <w:marLeft w:val="0"/>
      <w:marRight w:val="0"/>
      <w:marTop w:val="0"/>
      <w:marBottom w:val="0"/>
      <w:divBdr>
        <w:top w:val="none" w:sz="0" w:space="0" w:color="auto"/>
        <w:left w:val="none" w:sz="0" w:space="0" w:color="auto"/>
        <w:bottom w:val="none" w:sz="0" w:space="0" w:color="auto"/>
        <w:right w:val="none" w:sz="0" w:space="0" w:color="auto"/>
      </w:divBdr>
    </w:div>
    <w:div w:id="2033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hyperlink" Target="mailto:guilherme@benx.com.br" TargetMode="External"/><Relationship Id="rId20" Type="http://schemas.openxmlformats.org/officeDocument/2006/relationships/footer" Target="footer2.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yperlink" Target="mailto:carlosalberto@buenonetto.com.br" TargetMode="External"/><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footer" Target="footer3.xml"/><Relationship Id="rId27" Type="http://schemas.openxmlformats.org/officeDocument/2006/relationships/footer" Target="footer7.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7DFB7-73B6-408C-BEF0-B0944FBE71B1}">
  <ds:schemaRefs>
    <ds:schemaRef ds:uri="http://schemas.openxmlformats.org/officeDocument/2006/bibliography"/>
  </ds:schemaRefs>
</ds:datastoreItem>
</file>

<file path=customXml/itemProps2.xml><?xml version="1.0" encoding="utf-8"?>
<ds:datastoreItem xmlns:ds="http://schemas.openxmlformats.org/officeDocument/2006/customXml" ds:itemID="{8637F1F2-24CF-48B3-99DA-80B12AAB5FA7}">
  <ds:schemaRefs>
    <ds:schemaRef ds:uri="http://schemas.openxmlformats.org/officeDocument/2006/bibliography"/>
  </ds:schemaRefs>
</ds:datastoreItem>
</file>

<file path=customXml/itemProps3.xml><?xml version="1.0" encoding="utf-8"?>
<ds:datastoreItem xmlns:ds="http://schemas.openxmlformats.org/officeDocument/2006/customXml" ds:itemID="{B47F32B0-10E0-4797-A92F-D93DF4E197AE}">
  <ds:schemaRefs>
    <ds:schemaRef ds:uri="http://schemas.openxmlformats.org/officeDocument/2006/bibliography"/>
  </ds:schemaRefs>
</ds:datastoreItem>
</file>

<file path=customXml/itemProps4.xml><?xml version="1.0" encoding="utf-8"?>
<ds:datastoreItem xmlns:ds="http://schemas.openxmlformats.org/officeDocument/2006/customXml" ds:itemID="{46602AF8-724F-4F78-942C-0221EBD7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15258</Words>
  <Characters>82397</Characters>
  <Application>Microsoft Office Word</Application>
  <DocSecurity>0</DocSecurity>
  <Lines>686</Lines>
  <Paragraphs>194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97461</CharactersWithSpaces>
  <SharedDoc>false</SharedDoc>
  <HLinks>
    <vt:vector size="48" baseType="variant">
      <vt:variant>
        <vt:i4>5570659</vt:i4>
      </vt:variant>
      <vt:variant>
        <vt:i4>96</vt:i4>
      </vt:variant>
      <vt:variant>
        <vt:i4>0</vt:i4>
      </vt:variant>
      <vt:variant>
        <vt:i4>5</vt:i4>
      </vt:variant>
      <vt:variant>
        <vt:lpwstr>mailto:gr.debentures@cetip.com.br</vt:lpwstr>
      </vt:variant>
      <vt:variant>
        <vt:lpwstr/>
      </vt:variant>
      <vt:variant>
        <vt:i4>5308533</vt:i4>
      </vt:variant>
      <vt:variant>
        <vt:i4>93</vt:i4>
      </vt:variant>
      <vt:variant>
        <vt:i4>0</vt:i4>
      </vt:variant>
      <vt:variant>
        <vt:i4>5</vt:i4>
      </vt:variant>
      <vt:variant>
        <vt:lpwstr>mailto:4010.tomo@bradesco.com.br</vt:lpwstr>
      </vt:variant>
      <vt:variant>
        <vt:lpwstr/>
      </vt:variant>
      <vt:variant>
        <vt:i4>1572909</vt:i4>
      </vt:variant>
      <vt:variant>
        <vt:i4>90</vt:i4>
      </vt:variant>
      <vt:variant>
        <vt:i4>0</vt:i4>
      </vt:variant>
      <vt:variant>
        <vt:i4>5</vt:i4>
      </vt:variant>
      <vt:variant>
        <vt:lpwstr>mailto:4010.jbsouza@bradesco.com.br</vt:lpwstr>
      </vt:variant>
      <vt:variant>
        <vt:lpwstr/>
      </vt:variant>
      <vt:variant>
        <vt:i4>3997777</vt:i4>
      </vt:variant>
      <vt:variant>
        <vt:i4>87</vt:i4>
      </vt:variant>
      <vt:variant>
        <vt:i4>0</vt:i4>
      </vt:variant>
      <vt:variant>
        <vt:i4>5</vt:i4>
      </vt:variant>
      <vt:variant>
        <vt:lpwstr>mailto:ger2.agente@oliveiratrust.com.br</vt:lpwstr>
      </vt:variant>
      <vt:variant>
        <vt:lpwstr/>
      </vt:variant>
      <vt:variant>
        <vt:i4>917549</vt:i4>
      </vt:variant>
      <vt:variant>
        <vt:i4>84</vt:i4>
      </vt:variant>
      <vt:variant>
        <vt:i4>0</vt:i4>
      </vt:variant>
      <vt:variant>
        <vt:i4>5</vt:i4>
      </vt:variant>
      <vt:variant>
        <vt:lpwstr>mailto:gustavo.dezouzart@oliveiratrust.com.br</vt:lpwstr>
      </vt:variant>
      <vt:variant>
        <vt:lpwstr/>
      </vt:variant>
      <vt:variant>
        <vt:i4>131178</vt:i4>
      </vt:variant>
      <vt:variant>
        <vt:i4>81</vt:i4>
      </vt:variant>
      <vt:variant>
        <vt:i4>0</vt:i4>
      </vt:variant>
      <vt:variant>
        <vt:i4>5</vt:i4>
      </vt:variant>
      <vt:variant>
        <vt:lpwstr>mailto:guilherme@benx.com.br</vt:lpwstr>
      </vt:variant>
      <vt:variant>
        <vt:lpwstr/>
      </vt:variant>
      <vt:variant>
        <vt:i4>6684683</vt:i4>
      </vt:variant>
      <vt:variant>
        <vt:i4>78</vt:i4>
      </vt:variant>
      <vt:variant>
        <vt:i4>0</vt:i4>
      </vt:variant>
      <vt:variant>
        <vt:i4>5</vt:i4>
      </vt:variant>
      <vt:variant>
        <vt:lpwstr>mailto:carlosalberto@buenonetto.com.br</vt:lpwstr>
      </vt:variant>
      <vt:variant>
        <vt:lpwstr/>
      </vt:variant>
      <vt:variant>
        <vt:i4>983105</vt:i4>
      </vt:variant>
      <vt:variant>
        <vt:i4>12</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2012-12-26T18:02:00Z</dcterms:created>
  <dcterms:modified xsi:type="dcterms:W3CDTF">2012-12-26T18:45:00Z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ABAAVOAfoSrQoyykDwtkebh11/+o0/Ql/TviNVqwoXi9Kzim7s0SN5DIlOj/E1rsU7Qe</vt:lpwstr>
  </property>
  <property fmtid="{D5CDD505-2E9C-101B-9397-08002B2CF9AE}" pid="3" name="RESPONSE_SENDER_NAME">
    <vt:lpwstr>gAAAdya76B99d4hLGUR1rQ+8TxTv0GGEPdix</vt:lpwstr>
  </property>
  <property fmtid="{D5CDD505-2E9C-101B-9397-08002B2CF9AE}" pid="4" name="EMAIL_OWNER_ADDRESS">
    <vt:lpwstr>4AAA6DouqOs9baFu6VXJ2yBTSkaW9dQyEmQcSTzm1qIBmEqLSMlpJrrUaQ==</vt:lpwstr>
  </property>
  <property fmtid="{D5CDD505-2E9C-101B-9397-08002B2CF9AE}" pid="5" name="iManageFooter">
    <vt:lpwstr>_x000d_52782v1 </vt:lpwstr>
  </property>
</Properties>
</file>
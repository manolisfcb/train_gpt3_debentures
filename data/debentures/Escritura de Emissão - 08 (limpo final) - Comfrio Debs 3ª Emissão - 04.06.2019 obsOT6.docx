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DDBF" w14:textId="77777777" w:rsidR="00130765" w:rsidRPr="00AC435E" w:rsidRDefault="00130765" w:rsidP="00F32B4F">
      <w:pPr>
        <w:pStyle w:val="c3"/>
        <w:pBdr>
          <w:bottom w:val="double" w:sz="6" w:space="4" w:color="auto"/>
        </w:pBdr>
        <w:spacing w:line="240" w:lineRule="auto"/>
        <w:jc w:val="right"/>
        <w:rPr>
          <w:rFonts w:ascii="Verdana" w:hAnsi="Verdana"/>
          <w:sz w:val="20"/>
          <w:szCs w:val="20"/>
          <w:vertAlign w:val="superscript"/>
        </w:rPr>
      </w:pPr>
    </w:p>
    <w:p w14:paraId="2B9F8BF1" w14:textId="77777777" w:rsidR="006976F5" w:rsidRPr="00AC435E" w:rsidRDefault="006976F5" w:rsidP="00F32B4F">
      <w:pPr>
        <w:pStyle w:val="NormalWeb"/>
        <w:spacing w:before="0" w:beforeAutospacing="0" w:after="0" w:afterAutospacing="0"/>
        <w:jc w:val="both"/>
        <w:rPr>
          <w:rFonts w:ascii="Tahoma" w:hAnsi="Tahoma" w:cs="Tahoma"/>
          <w:b/>
          <w:smallCaps/>
          <w:sz w:val="20"/>
          <w:szCs w:val="20"/>
        </w:rPr>
      </w:pPr>
    </w:p>
    <w:p w14:paraId="22C86A71" w14:textId="3B7AEA05" w:rsidR="009C0AA1" w:rsidRPr="00AC435E" w:rsidRDefault="00DD7DBC" w:rsidP="00F32B4F">
      <w:pPr>
        <w:pStyle w:val="NormalWeb"/>
        <w:spacing w:before="0" w:beforeAutospacing="0" w:after="0" w:afterAutospacing="0"/>
        <w:jc w:val="both"/>
        <w:rPr>
          <w:rFonts w:ascii="Tahoma" w:hAnsi="Tahoma" w:cs="Tahoma"/>
          <w:b/>
          <w:smallCaps/>
          <w:sz w:val="20"/>
          <w:szCs w:val="20"/>
        </w:rPr>
      </w:pPr>
      <w:bookmarkStart w:id="0" w:name="_Hlk1400803"/>
      <w:r w:rsidRPr="00AC435E">
        <w:rPr>
          <w:rFonts w:ascii="Tahoma" w:hAnsi="Tahoma" w:cs="Tahoma"/>
          <w:b/>
          <w:smallCaps/>
          <w:sz w:val="20"/>
          <w:szCs w:val="20"/>
        </w:rPr>
        <w:t xml:space="preserve">Instrumento Particular de </w:t>
      </w:r>
      <w:r w:rsidR="009C0AA1" w:rsidRPr="00AC435E">
        <w:rPr>
          <w:rFonts w:ascii="Tahoma" w:hAnsi="Tahoma" w:cs="Tahoma"/>
          <w:b/>
          <w:smallCaps/>
          <w:sz w:val="20"/>
          <w:szCs w:val="20"/>
        </w:rPr>
        <w:t xml:space="preserve">Escritura da </w:t>
      </w:r>
      <w:r w:rsidR="009F1C75" w:rsidRPr="00AC435E">
        <w:rPr>
          <w:rFonts w:ascii="Tahoma" w:hAnsi="Tahoma" w:cs="Tahoma"/>
          <w:b/>
          <w:smallCaps/>
          <w:sz w:val="20"/>
          <w:szCs w:val="20"/>
        </w:rPr>
        <w:t>3</w:t>
      </w:r>
      <w:r w:rsidR="00F30263" w:rsidRPr="00AC435E">
        <w:rPr>
          <w:rFonts w:ascii="Tahoma" w:hAnsi="Tahoma" w:cs="Tahoma"/>
          <w:b/>
          <w:smallCaps/>
          <w:sz w:val="20"/>
          <w:szCs w:val="20"/>
        </w:rPr>
        <w:t>ª</w:t>
      </w:r>
      <w:r w:rsidR="00F32B4F" w:rsidRPr="00AC435E">
        <w:rPr>
          <w:rFonts w:ascii="Tahoma" w:hAnsi="Tahoma" w:cs="Tahoma"/>
          <w:b/>
          <w:smallCaps/>
          <w:sz w:val="20"/>
          <w:szCs w:val="20"/>
        </w:rPr>
        <w:t xml:space="preserve"> </w:t>
      </w:r>
      <w:r w:rsidR="009F1C75" w:rsidRPr="00AC435E">
        <w:rPr>
          <w:rFonts w:ascii="Tahoma" w:hAnsi="Tahoma" w:cs="Tahoma"/>
          <w:b/>
          <w:smallCaps/>
          <w:sz w:val="20"/>
          <w:szCs w:val="20"/>
        </w:rPr>
        <w:t xml:space="preserve">(Terceira) </w:t>
      </w:r>
      <w:r w:rsidR="009C0AA1" w:rsidRPr="00AC435E">
        <w:rPr>
          <w:rFonts w:ascii="Tahoma" w:hAnsi="Tahoma" w:cs="Tahoma"/>
          <w:b/>
          <w:smallCaps/>
          <w:sz w:val="20"/>
          <w:szCs w:val="20"/>
        </w:rPr>
        <w:t>Emissão de Debêntures</w:t>
      </w:r>
      <w:r w:rsidR="000F1350" w:rsidRPr="00AC435E">
        <w:rPr>
          <w:rFonts w:ascii="Tahoma" w:hAnsi="Tahoma" w:cs="Tahoma"/>
          <w:b/>
          <w:smallCaps/>
          <w:sz w:val="20"/>
          <w:szCs w:val="20"/>
        </w:rPr>
        <w:t xml:space="preserve"> Simples</w:t>
      </w:r>
      <w:r w:rsidR="009C0AA1" w:rsidRPr="00AC435E">
        <w:rPr>
          <w:rFonts w:ascii="Tahoma" w:hAnsi="Tahoma" w:cs="Tahoma"/>
          <w:b/>
          <w:smallCaps/>
          <w:sz w:val="20"/>
          <w:szCs w:val="20"/>
        </w:rPr>
        <w:t>,</w:t>
      </w:r>
      <w:r w:rsidR="000F1350" w:rsidRPr="00AC435E">
        <w:rPr>
          <w:rFonts w:ascii="Tahoma" w:hAnsi="Tahoma" w:cs="Tahoma"/>
          <w:b/>
          <w:smallCaps/>
          <w:sz w:val="20"/>
          <w:szCs w:val="20"/>
        </w:rPr>
        <w:t xml:space="preserve"> Não Conversíveis em Ações,</w:t>
      </w:r>
      <w:r w:rsidR="009C0AA1" w:rsidRPr="00AC435E">
        <w:rPr>
          <w:rFonts w:ascii="Tahoma" w:hAnsi="Tahoma" w:cs="Tahoma"/>
          <w:b/>
          <w:smallCaps/>
          <w:sz w:val="20"/>
          <w:szCs w:val="20"/>
        </w:rPr>
        <w:t xml:space="preserve"> </w:t>
      </w:r>
      <w:r w:rsidR="0035127A" w:rsidRPr="00AC435E">
        <w:rPr>
          <w:rFonts w:ascii="Tahoma" w:hAnsi="Tahoma" w:cs="Tahoma"/>
          <w:b/>
          <w:smallCaps/>
          <w:sz w:val="20"/>
          <w:szCs w:val="20"/>
        </w:rPr>
        <w:t xml:space="preserve">em </w:t>
      </w:r>
      <w:r w:rsidR="00B03278" w:rsidRPr="00AC435E">
        <w:rPr>
          <w:rFonts w:ascii="Tahoma" w:hAnsi="Tahoma"/>
          <w:b/>
          <w:smallCaps/>
          <w:sz w:val="20"/>
          <w:szCs w:val="20"/>
        </w:rPr>
        <w:t>Duas Séries</w:t>
      </w:r>
      <w:r w:rsidR="00B03278" w:rsidRPr="00AC435E">
        <w:rPr>
          <w:rFonts w:ascii="Tahoma" w:hAnsi="Tahoma" w:cs="Tahoma"/>
          <w:b/>
          <w:smallCaps/>
          <w:sz w:val="20"/>
          <w:szCs w:val="20"/>
        </w:rPr>
        <w:t xml:space="preserve">, </w:t>
      </w:r>
      <w:r w:rsidR="009C0AA1" w:rsidRPr="00AC435E">
        <w:rPr>
          <w:rFonts w:ascii="Tahoma" w:hAnsi="Tahoma" w:cs="Tahoma"/>
          <w:b/>
          <w:smallCaps/>
          <w:sz w:val="20"/>
          <w:szCs w:val="20"/>
        </w:rPr>
        <w:t>da Espécie</w:t>
      </w:r>
      <w:r w:rsidR="003073E6" w:rsidRPr="00AC435E">
        <w:rPr>
          <w:rFonts w:ascii="Tahoma" w:hAnsi="Tahoma" w:cs="Tahoma"/>
          <w:b/>
          <w:smallCaps/>
          <w:sz w:val="20"/>
          <w:szCs w:val="20"/>
        </w:rPr>
        <w:t xml:space="preserve"> </w:t>
      </w:r>
      <w:r w:rsidR="00B03278" w:rsidRPr="00AC435E">
        <w:rPr>
          <w:rFonts w:ascii="Tahoma" w:hAnsi="Tahoma" w:cs="Tahoma"/>
          <w:b/>
          <w:smallCaps/>
          <w:sz w:val="20"/>
          <w:szCs w:val="20"/>
        </w:rPr>
        <w:t xml:space="preserve">com Garantia Real, </w:t>
      </w:r>
      <w:r w:rsidR="00D53452" w:rsidRPr="00AC435E">
        <w:rPr>
          <w:rFonts w:ascii="Tahoma" w:hAnsi="Tahoma" w:cs="Tahoma"/>
          <w:b/>
          <w:smallCaps/>
          <w:sz w:val="20"/>
          <w:szCs w:val="20"/>
        </w:rPr>
        <w:t xml:space="preserve">com Garantia Adicional Fidejussória, </w:t>
      </w:r>
      <w:r w:rsidR="0035127A" w:rsidRPr="00AC435E">
        <w:rPr>
          <w:rFonts w:ascii="Tahoma" w:hAnsi="Tahoma" w:cs="Tahoma"/>
          <w:b/>
          <w:smallCaps/>
          <w:sz w:val="20"/>
          <w:szCs w:val="20"/>
        </w:rPr>
        <w:t>para</w:t>
      </w:r>
      <w:r w:rsidR="009C0AA1" w:rsidRPr="00AC435E">
        <w:rPr>
          <w:rFonts w:ascii="Tahoma" w:hAnsi="Tahoma" w:cs="Tahoma"/>
          <w:b/>
          <w:smallCaps/>
          <w:sz w:val="20"/>
          <w:szCs w:val="20"/>
        </w:rPr>
        <w:t xml:space="preserve"> Distribuição</w:t>
      </w:r>
      <w:r w:rsidR="0035127A" w:rsidRPr="00AC435E">
        <w:rPr>
          <w:rFonts w:ascii="Tahoma" w:hAnsi="Tahoma" w:cs="Tahoma"/>
          <w:b/>
          <w:smallCaps/>
          <w:sz w:val="20"/>
          <w:szCs w:val="20"/>
        </w:rPr>
        <w:t xml:space="preserve"> Pública</w:t>
      </w:r>
      <w:r w:rsidR="0048738F" w:rsidRPr="00AC435E">
        <w:rPr>
          <w:rFonts w:ascii="Tahoma" w:hAnsi="Tahoma" w:cs="Tahoma"/>
          <w:b/>
          <w:smallCaps/>
          <w:sz w:val="20"/>
          <w:szCs w:val="20"/>
        </w:rPr>
        <w:t>,</w:t>
      </w:r>
      <w:r w:rsidR="0035127A" w:rsidRPr="00AC435E">
        <w:rPr>
          <w:rFonts w:ascii="Tahoma" w:hAnsi="Tahoma" w:cs="Tahoma"/>
          <w:b/>
          <w:smallCaps/>
          <w:sz w:val="20"/>
          <w:szCs w:val="20"/>
        </w:rPr>
        <w:t xml:space="preserve"> com Esforços Restritos de </w:t>
      </w:r>
      <w:r w:rsidR="001F08B0" w:rsidRPr="00AC435E">
        <w:rPr>
          <w:rFonts w:ascii="Tahoma" w:hAnsi="Tahoma" w:cs="Tahoma"/>
          <w:b/>
          <w:smallCaps/>
          <w:sz w:val="20"/>
          <w:szCs w:val="20"/>
        </w:rPr>
        <w:t>Distribuição</w:t>
      </w:r>
      <w:r w:rsidR="009C0AA1" w:rsidRPr="00AC435E">
        <w:rPr>
          <w:rFonts w:ascii="Tahoma" w:hAnsi="Tahoma" w:cs="Tahoma"/>
          <w:b/>
          <w:smallCaps/>
          <w:sz w:val="20"/>
          <w:szCs w:val="20"/>
        </w:rPr>
        <w:t xml:space="preserve">, da </w:t>
      </w:r>
      <w:r w:rsidR="00B84B29" w:rsidRPr="00AC435E">
        <w:rPr>
          <w:rFonts w:ascii="Tahoma" w:hAnsi="Tahoma" w:cs="Tahoma"/>
          <w:b/>
          <w:smallCaps/>
          <w:sz w:val="20"/>
          <w:szCs w:val="20"/>
        </w:rPr>
        <w:t>Comfrio Soluções Logísticas S.A.</w:t>
      </w:r>
    </w:p>
    <w:bookmarkEnd w:id="0"/>
    <w:p w14:paraId="7DA830A0" w14:textId="77777777" w:rsidR="0048738F" w:rsidRPr="00AC435E" w:rsidRDefault="0048738F" w:rsidP="00F32B4F">
      <w:pPr>
        <w:jc w:val="center"/>
        <w:rPr>
          <w:rFonts w:ascii="Tahoma" w:hAnsi="Tahoma" w:cs="Tahoma"/>
          <w:sz w:val="20"/>
          <w:szCs w:val="20"/>
        </w:rPr>
      </w:pPr>
    </w:p>
    <w:p w14:paraId="385E5BD4" w14:textId="77777777" w:rsidR="0048738F" w:rsidRPr="00AC435E" w:rsidRDefault="0048738F" w:rsidP="00F32B4F">
      <w:pPr>
        <w:jc w:val="center"/>
        <w:rPr>
          <w:rFonts w:ascii="Tahoma" w:hAnsi="Tahoma" w:cs="Tahoma"/>
          <w:sz w:val="20"/>
          <w:szCs w:val="20"/>
        </w:rPr>
      </w:pPr>
    </w:p>
    <w:p w14:paraId="6AEA72EB" w14:textId="77777777" w:rsidR="0048738F" w:rsidRPr="00AC435E" w:rsidRDefault="0048738F" w:rsidP="00F32B4F">
      <w:pPr>
        <w:jc w:val="center"/>
        <w:rPr>
          <w:rFonts w:ascii="Tahoma" w:hAnsi="Tahoma" w:cs="Tahoma"/>
          <w:sz w:val="20"/>
          <w:szCs w:val="20"/>
        </w:rPr>
      </w:pPr>
    </w:p>
    <w:p w14:paraId="3F4784F3" w14:textId="57E07B22" w:rsidR="009C0AA1" w:rsidRPr="00AC435E" w:rsidRDefault="009C0AA1" w:rsidP="0048738F">
      <w:pPr>
        <w:tabs>
          <w:tab w:val="left" w:pos="7130"/>
        </w:tabs>
        <w:jc w:val="center"/>
        <w:rPr>
          <w:rFonts w:ascii="Tahoma" w:hAnsi="Tahoma" w:cs="Tahoma"/>
          <w:i/>
          <w:sz w:val="20"/>
          <w:szCs w:val="20"/>
        </w:rPr>
      </w:pPr>
      <w:r w:rsidRPr="00AC435E">
        <w:rPr>
          <w:rFonts w:ascii="Tahoma" w:hAnsi="Tahoma" w:cs="Tahoma"/>
          <w:i/>
          <w:sz w:val="20"/>
          <w:szCs w:val="20"/>
        </w:rPr>
        <w:t>celebrada entr</w:t>
      </w:r>
      <w:r w:rsidR="00F41E79" w:rsidRPr="00AC435E">
        <w:rPr>
          <w:rFonts w:ascii="Tahoma" w:hAnsi="Tahoma" w:cs="Tahoma"/>
          <w:i/>
          <w:sz w:val="20"/>
          <w:szCs w:val="20"/>
        </w:rPr>
        <w:t>e</w:t>
      </w:r>
    </w:p>
    <w:p w14:paraId="45F9CDEE" w14:textId="77777777" w:rsidR="006F3BB8" w:rsidRPr="00AC435E" w:rsidRDefault="006F3BB8" w:rsidP="00F32B4F">
      <w:pPr>
        <w:jc w:val="center"/>
        <w:rPr>
          <w:rFonts w:ascii="Tahoma" w:hAnsi="Tahoma" w:cs="Tahoma"/>
          <w:sz w:val="20"/>
          <w:szCs w:val="20"/>
        </w:rPr>
      </w:pPr>
    </w:p>
    <w:p w14:paraId="1B5DF7E8" w14:textId="77777777" w:rsidR="0048738F" w:rsidRPr="00AC435E" w:rsidRDefault="0048738F" w:rsidP="00F32B4F">
      <w:pPr>
        <w:jc w:val="center"/>
        <w:rPr>
          <w:rFonts w:ascii="Tahoma" w:hAnsi="Tahoma" w:cs="Tahoma"/>
          <w:sz w:val="20"/>
          <w:szCs w:val="20"/>
        </w:rPr>
      </w:pPr>
    </w:p>
    <w:p w14:paraId="7EFC4DF4" w14:textId="77777777" w:rsidR="0048738F" w:rsidRPr="00AC435E" w:rsidRDefault="0048738F" w:rsidP="00F32B4F">
      <w:pPr>
        <w:jc w:val="center"/>
        <w:rPr>
          <w:rFonts w:ascii="Tahoma" w:hAnsi="Tahoma" w:cs="Tahoma"/>
          <w:sz w:val="20"/>
          <w:szCs w:val="20"/>
        </w:rPr>
      </w:pPr>
    </w:p>
    <w:p w14:paraId="30477F34" w14:textId="77777777" w:rsidR="00B2268B" w:rsidRPr="00AC435E" w:rsidRDefault="00B84B29" w:rsidP="00F32B4F">
      <w:pPr>
        <w:jc w:val="center"/>
        <w:rPr>
          <w:rFonts w:ascii="Tahoma" w:hAnsi="Tahoma" w:cs="Tahoma"/>
          <w:b/>
          <w:smallCaps/>
          <w:sz w:val="20"/>
          <w:szCs w:val="20"/>
        </w:rPr>
      </w:pPr>
      <w:r w:rsidRPr="00AC435E">
        <w:rPr>
          <w:rFonts w:ascii="Tahoma" w:hAnsi="Tahoma" w:cs="Tahoma"/>
          <w:b/>
          <w:smallCaps/>
          <w:sz w:val="20"/>
          <w:szCs w:val="20"/>
        </w:rPr>
        <w:t>Comfrio Soluções Logísticas S.A.</w:t>
      </w:r>
    </w:p>
    <w:p w14:paraId="41E7C794" w14:textId="78B4429B" w:rsidR="00234395" w:rsidRPr="00AC435E" w:rsidRDefault="00234395" w:rsidP="00F32B4F">
      <w:pPr>
        <w:jc w:val="center"/>
        <w:rPr>
          <w:rFonts w:ascii="Tahoma" w:hAnsi="Tahoma" w:cs="Tahoma"/>
          <w:sz w:val="20"/>
          <w:szCs w:val="20"/>
        </w:rPr>
      </w:pPr>
      <w:r w:rsidRPr="00AC435E">
        <w:rPr>
          <w:rFonts w:ascii="Tahoma" w:hAnsi="Tahoma" w:cs="Tahoma"/>
          <w:i/>
          <w:sz w:val="20"/>
          <w:szCs w:val="20"/>
        </w:rPr>
        <w:t>como Emissora</w:t>
      </w:r>
      <w:r w:rsidR="009D5045" w:rsidRPr="00AC435E">
        <w:rPr>
          <w:rFonts w:ascii="Tahoma" w:hAnsi="Tahoma" w:cs="Tahoma"/>
          <w:i/>
          <w:sz w:val="20"/>
          <w:szCs w:val="20"/>
        </w:rPr>
        <w:t>;</w:t>
      </w:r>
    </w:p>
    <w:p w14:paraId="06AA51FE" w14:textId="77777777" w:rsidR="00B1589D" w:rsidRPr="00AC435E" w:rsidRDefault="00B1589D" w:rsidP="0048738F">
      <w:pPr>
        <w:jc w:val="center"/>
        <w:rPr>
          <w:rFonts w:ascii="Tahoma" w:hAnsi="Tahoma" w:cs="Tahoma"/>
          <w:sz w:val="20"/>
          <w:szCs w:val="20"/>
        </w:rPr>
      </w:pPr>
    </w:p>
    <w:p w14:paraId="4F18298E" w14:textId="77777777" w:rsidR="00B1589D" w:rsidRPr="00AC435E" w:rsidRDefault="00B1589D" w:rsidP="0048738F">
      <w:pPr>
        <w:jc w:val="center"/>
        <w:rPr>
          <w:rFonts w:ascii="Tahoma" w:hAnsi="Tahoma" w:cs="Tahoma"/>
          <w:sz w:val="20"/>
          <w:szCs w:val="20"/>
        </w:rPr>
      </w:pPr>
    </w:p>
    <w:p w14:paraId="256A5079" w14:textId="77777777" w:rsidR="009C0AA1" w:rsidRPr="00AC435E" w:rsidRDefault="009C0AA1" w:rsidP="00F32B4F">
      <w:pPr>
        <w:jc w:val="center"/>
        <w:rPr>
          <w:rFonts w:ascii="Tahoma" w:hAnsi="Tahoma" w:cs="Tahoma"/>
          <w:sz w:val="20"/>
          <w:szCs w:val="20"/>
        </w:rPr>
      </w:pPr>
    </w:p>
    <w:p w14:paraId="7A9DEEB8" w14:textId="77777777" w:rsidR="002B03C4" w:rsidRPr="00AC435E" w:rsidRDefault="009F1C75" w:rsidP="00F32B4F">
      <w:pPr>
        <w:jc w:val="center"/>
        <w:rPr>
          <w:rFonts w:ascii="Tahoma" w:hAnsi="Tahoma" w:cs="Tahoma"/>
          <w:b/>
          <w:smallCaps/>
          <w:sz w:val="20"/>
          <w:szCs w:val="20"/>
        </w:rPr>
      </w:pPr>
      <w:r w:rsidRPr="00AC435E">
        <w:rPr>
          <w:rFonts w:ascii="Tahoma" w:hAnsi="Tahoma" w:cs="Tahoma"/>
          <w:b/>
          <w:smallCaps/>
          <w:sz w:val="20"/>
          <w:szCs w:val="20"/>
        </w:rPr>
        <w:t>O</w:t>
      </w:r>
      <w:r w:rsidR="00B03278" w:rsidRPr="00AC435E">
        <w:rPr>
          <w:rFonts w:ascii="Tahoma" w:hAnsi="Tahoma" w:cs="Tahoma"/>
          <w:b/>
          <w:smallCaps/>
          <w:sz w:val="20"/>
          <w:szCs w:val="20"/>
        </w:rPr>
        <w:t>liveira Trust</w:t>
      </w:r>
      <w:r w:rsidRPr="00AC435E">
        <w:rPr>
          <w:rFonts w:ascii="Tahoma" w:hAnsi="Tahoma" w:cs="Tahoma"/>
          <w:b/>
          <w:smallCaps/>
          <w:sz w:val="20"/>
          <w:szCs w:val="20"/>
        </w:rPr>
        <w:t xml:space="preserve"> </w:t>
      </w:r>
      <w:r w:rsidR="00B03278" w:rsidRPr="00AC435E">
        <w:rPr>
          <w:rFonts w:ascii="Tahoma" w:hAnsi="Tahoma" w:cs="Tahoma"/>
          <w:b/>
          <w:smallCaps/>
          <w:sz w:val="20"/>
          <w:szCs w:val="20"/>
        </w:rPr>
        <w:t>Distribui</w:t>
      </w:r>
      <w:r w:rsidR="004B7403" w:rsidRPr="00AC435E">
        <w:rPr>
          <w:rFonts w:ascii="Tahoma" w:hAnsi="Tahoma" w:cs="Tahoma"/>
          <w:b/>
          <w:smallCaps/>
          <w:sz w:val="20"/>
          <w:szCs w:val="20"/>
        </w:rPr>
        <w:t>d</w:t>
      </w:r>
      <w:r w:rsidR="00B03278" w:rsidRPr="00AC435E">
        <w:rPr>
          <w:rFonts w:ascii="Tahoma" w:hAnsi="Tahoma" w:cs="Tahoma"/>
          <w:b/>
          <w:smallCaps/>
          <w:sz w:val="20"/>
          <w:szCs w:val="20"/>
        </w:rPr>
        <w:t>ora de Títulos e Valores Mobiliários S.A.</w:t>
      </w:r>
    </w:p>
    <w:p w14:paraId="3F45393A" w14:textId="5A52E2A1" w:rsidR="009D5045" w:rsidRPr="00AC435E" w:rsidRDefault="009C0AA1" w:rsidP="00F32B4F">
      <w:pPr>
        <w:jc w:val="center"/>
        <w:rPr>
          <w:rFonts w:ascii="Tahoma" w:hAnsi="Tahoma" w:cs="Tahoma"/>
          <w:i/>
          <w:sz w:val="20"/>
          <w:szCs w:val="20"/>
        </w:rPr>
      </w:pPr>
      <w:r w:rsidRPr="00AC435E">
        <w:rPr>
          <w:rFonts w:ascii="Tahoma" w:hAnsi="Tahoma" w:cs="Tahoma"/>
          <w:i/>
          <w:sz w:val="20"/>
          <w:szCs w:val="20"/>
        </w:rPr>
        <w:t xml:space="preserve">como Agente Fiduciário, representando a comunhão dos </w:t>
      </w:r>
      <w:r w:rsidR="0048738F" w:rsidRPr="00AC435E">
        <w:rPr>
          <w:rFonts w:ascii="Tahoma" w:hAnsi="Tahoma" w:cs="Tahoma"/>
          <w:i/>
          <w:sz w:val="20"/>
          <w:szCs w:val="20"/>
        </w:rPr>
        <w:t xml:space="preserve">titulares das </w:t>
      </w:r>
      <w:r w:rsidRPr="00AC435E">
        <w:rPr>
          <w:rFonts w:ascii="Tahoma" w:hAnsi="Tahoma" w:cs="Tahoma"/>
          <w:i/>
          <w:sz w:val="20"/>
          <w:szCs w:val="20"/>
        </w:rPr>
        <w:t>Deb</w:t>
      </w:r>
      <w:r w:rsidR="0048738F" w:rsidRPr="00AC435E">
        <w:rPr>
          <w:rFonts w:ascii="Tahoma" w:hAnsi="Tahoma" w:cs="Tahoma"/>
          <w:i/>
          <w:sz w:val="20"/>
          <w:szCs w:val="20"/>
        </w:rPr>
        <w:t>êntures</w:t>
      </w:r>
      <w:r w:rsidR="00D53452" w:rsidRPr="00AC435E">
        <w:rPr>
          <w:rFonts w:ascii="Tahoma" w:hAnsi="Tahoma" w:cs="Tahoma"/>
          <w:i/>
          <w:sz w:val="20"/>
          <w:szCs w:val="20"/>
        </w:rPr>
        <w:t xml:space="preserve">; </w:t>
      </w:r>
      <w:r w:rsidR="009D5045" w:rsidRPr="00AC435E">
        <w:rPr>
          <w:rFonts w:ascii="Tahoma" w:hAnsi="Tahoma" w:cs="Tahoma"/>
          <w:i/>
          <w:sz w:val="20"/>
          <w:szCs w:val="20"/>
        </w:rPr>
        <w:t>e</w:t>
      </w:r>
    </w:p>
    <w:p w14:paraId="711CEE9E" w14:textId="77777777" w:rsidR="0048738F" w:rsidRPr="00AC435E" w:rsidRDefault="0048738F" w:rsidP="00F32B4F">
      <w:pPr>
        <w:jc w:val="center"/>
        <w:rPr>
          <w:rFonts w:ascii="Tahoma" w:hAnsi="Tahoma" w:cs="Tahoma"/>
          <w:sz w:val="20"/>
          <w:szCs w:val="20"/>
        </w:rPr>
      </w:pPr>
    </w:p>
    <w:p w14:paraId="6CFF13D6" w14:textId="77777777" w:rsidR="00B1589D" w:rsidRPr="00AC435E" w:rsidRDefault="00B1589D" w:rsidP="00F32B4F">
      <w:pPr>
        <w:jc w:val="center"/>
        <w:rPr>
          <w:rFonts w:ascii="Tahoma" w:hAnsi="Tahoma" w:cs="Tahoma"/>
          <w:sz w:val="20"/>
          <w:szCs w:val="20"/>
        </w:rPr>
      </w:pPr>
    </w:p>
    <w:p w14:paraId="7DFB07A6" w14:textId="77777777" w:rsidR="0048738F" w:rsidRPr="00AC435E" w:rsidRDefault="0048738F" w:rsidP="00F32B4F">
      <w:pPr>
        <w:jc w:val="center"/>
        <w:rPr>
          <w:rFonts w:ascii="Tahoma" w:hAnsi="Tahoma" w:cs="Tahoma"/>
          <w:sz w:val="20"/>
          <w:szCs w:val="20"/>
        </w:rPr>
      </w:pPr>
    </w:p>
    <w:p w14:paraId="4BA3B147" w14:textId="77777777" w:rsidR="009D5045" w:rsidRPr="00AC435E" w:rsidRDefault="009D5045" w:rsidP="009D5045">
      <w:pPr>
        <w:jc w:val="center"/>
        <w:rPr>
          <w:rFonts w:ascii="Tahoma" w:hAnsi="Tahoma" w:cs="Tahoma"/>
          <w:b/>
          <w:bCs/>
          <w:smallCaps/>
          <w:sz w:val="20"/>
          <w:szCs w:val="20"/>
        </w:rPr>
      </w:pPr>
      <w:r w:rsidRPr="00AC435E">
        <w:rPr>
          <w:rFonts w:ascii="Tahoma" w:hAnsi="Tahoma" w:cs="Tahoma"/>
          <w:b/>
          <w:bCs/>
          <w:smallCaps/>
          <w:sz w:val="20"/>
          <w:szCs w:val="20"/>
        </w:rPr>
        <w:t>JF Comércio e Distribuição de Alimentos Ltda.</w:t>
      </w:r>
    </w:p>
    <w:p w14:paraId="61D4BDD1" w14:textId="77777777" w:rsidR="009D5045" w:rsidRPr="00AC435E" w:rsidRDefault="009D5045" w:rsidP="009D5045">
      <w:pPr>
        <w:jc w:val="center"/>
        <w:rPr>
          <w:rFonts w:ascii="Tahoma" w:hAnsi="Tahoma" w:cs="Tahoma"/>
          <w:sz w:val="20"/>
          <w:szCs w:val="20"/>
        </w:rPr>
      </w:pPr>
    </w:p>
    <w:p w14:paraId="10A8DE20" w14:textId="77777777" w:rsidR="00B1589D" w:rsidRPr="00AC435E" w:rsidRDefault="00B1589D" w:rsidP="009D5045">
      <w:pPr>
        <w:jc w:val="center"/>
        <w:rPr>
          <w:rFonts w:ascii="Tahoma" w:hAnsi="Tahoma" w:cs="Tahoma"/>
          <w:sz w:val="20"/>
          <w:szCs w:val="20"/>
        </w:rPr>
      </w:pPr>
    </w:p>
    <w:p w14:paraId="3982F0A4" w14:textId="77777777" w:rsidR="009D5045" w:rsidRPr="00AC435E" w:rsidRDefault="009D5045" w:rsidP="009D5045">
      <w:pPr>
        <w:jc w:val="center"/>
        <w:rPr>
          <w:rFonts w:ascii="Tahoma" w:hAnsi="Tahoma" w:cs="Tahoma"/>
          <w:sz w:val="20"/>
          <w:szCs w:val="20"/>
        </w:rPr>
      </w:pPr>
    </w:p>
    <w:p w14:paraId="6F5684C3" w14:textId="77777777" w:rsidR="009D5045" w:rsidRPr="00AC435E" w:rsidRDefault="009D5045" w:rsidP="009D5045">
      <w:pPr>
        <w:jc w:val="center"/>
        <w:rPr>
          <w:rFonts w:ascii="Tahoma" w:hAnsi="Tahoma" w:cs="Tahoma"/>
          <w:b/>
          <w:bCs/>
          <w:smallCaps/>
          <w:sz w:val="20"/>
          <w:szCs w:val="20"/>
          <w:lang w:val="en-US"/>
        </w:rPr>
      </w:pPr>
      <w:r w:rsidRPr="00AC435E">
        <w:rPr>
          <w:rFonts w:ascii="Tahoma" w:hAnsi="Tahoma" w:cs="Tahoma"/>
          <w:b/>
          <w:bCs/>
          <w:smallCaps/>
          <w:sz w:val="20"/>
          <w:szCs w:val="20"/>
          <w:lang w:val="en-US"/>
        </w:rPr>
        <w:t>Stock Tech S.A. Armazéns Gerais</w:t>
      </w:r>
    </w:p>
    <w:p w14:paraId="04650EF0" w14:textId="77777777" w:rsidR="009D5045" w:rsidRPr="00AC435E" w:rsidRDefault="009D5045" w:rsidP="009D5045">
      <w:pPr>
        <w:jc w:val="center"/>
        <w:rPr>
          <w:rFonts w:ascii="Tahoma" w:hAnsi="Tahoma" w:cs="Tahoma"/>
          <w:sz w:val="20"/>
          <w:szCs w:val="20"/>
          <w:lang w:val="en-US"/>
        </w:rPr>
      </w:pPr>
    </w:p>
    <w:p w14:paraId="6A6377E5" w14:textId="77777777" w:rsidR="00B1589D" w:rsidRPr="00AC435E" w:rsidRDefault="00B1589D" w:rsidP="009D5045">
      <w:pPr>
        <w:jc w:val="center"/>
        <w:rPr>
          <w:rFonts w:ascii="Tahoma" w:hAnsi="Tahoma" w:cs="Tahoma"/>
          <w:sz w:val="20"/>
          <w:szCs w:val="20"/>
          <w:lang w:val="en-US"/>
        </w:rPr>
      </w:pPr>
    </w:p>
    <w:p w14:paraId="04FB69A2" w14:textId="77777777" w:rsidR="00B1589D" w:rsidRPr="00AC435E" w:rsidRDefault="00B1589D" w:rsidP="009D5045">
      <w:pPr>
        <w:jc w:val="center"/>
        <w:rPr>
          <w:rFonts w:ascii="Tahoma" w:hAnsi="Tahoma" w:cs="Tahoma"/>
          <w:sz w:val="20"/>
          <w:szCs w:val="20"/>
          <w:lang w:val="en-US"/>
        </w:rPr>
      </w:pPr>
    </w:p>
    <w:p w14:paraId="33FAB3DA" w14:textId="77777777" w:rsidR="009D5045" w:rsidRPr="00AC435E" w:rsidRDefault="009D5045" w:rsidP="009D5045">
      <w:pPr>
        <w:jc w:val="center"/>
        <w:rPr>
          <w:rFonts w:ascii="Tahoma" w:hAnsi="Tahoma" w:cs="Tahoma"/>
          <w:b/>
          <w:bCs/>
          <w:smallCaps/>
          <w:sz w:val="20"/>
          <w:szCs w:val="20"/>
        </w:rPr>
      </w:pPr>
      <w:r w:rsidRPr="00AC435E">
        <w:rPr>
          <w:rFonts w:ascii="Tahoma" w:hAnsi="Tahoma" w:cs="Tahoma"/>
          <w:b/>
          <w:bCs/>
          <w:smallCaps/>
          <w:sz w:val="20"/>
          <w:szCs w:val="20"/>
        </w:rPr>
        <w:t>JFLOG Participações S.A.</w:t>
      </w:r>
    </w:p>
    <w:p w14:paraId="33D2818C" w14:textId="77777777" w:rsidR="009D5045" w:rsidRPr="00AC435E" w:rsidRDefault="009D5045" w:rsidP="009D5045">
      <w:pPr>
        <w:jc w:val="center"/>
        <w:rPr>
          <w:rFonts w:ascii="Tahoma" w:hAnsi="Tahoma" w:cs="Tahoma"/>
          <w:b/>
          <w:bCs/>
          <w:smallCaps/>
          <w:sz w:val="20"/>
          <w:szCs w:val="20"/>
        </w:rPr>
      </w:pPr>
    </w:p>
    <w:p w14:paraId="4EB76BE8" w14:textId="77777777" w:rsidR="00B1589D" w:rsidRPr="00AC435E" w:rsidRDefault="00B1589D" w:rsidP="009D5045">
      <w:pPr>
        <w:jc w:val="center"/>
        <w:rPr>
          <w:rFonts w:ascii="Tahoma" w:hAnsi="Tahoma" w:cs="Tahoma"/>
          <w:b/>
          <w:bCs/>
          <w:smallCaps/>
          <w:sz w:val="20"/>
          <w:szCs w:val="20"/>
        </w:rPr>
      </w:pPr>
    </w:p>
    <w:p w14:paraId="2DC0990C" w14:textId="77777777" w:rsidR="009D5045" w:rsidRPr="00AC435E" w:rsidRDefault="009D5045" w:rsidP="009D5045">
      <w:pPr>
        <w:jc w:val="center"/>
        <w:rPr>
          <w:rFonts w:ascii="Tahoma" w:hAnsi="Tahoma" w:cs="Tahoma"/>
          <w:i/>
          <w:sz w:val="20"/>
          <w:szCs w:val="20"/>
        </w:rPr>
      </w:pPr>
      <w:r w:rsidRPr="00AC435E">
        <w:rPr>
          <w:rFonts w:ascii="Tahoma" w:hAnsi="Tahoma" w:cs="Tahoma"/>
          <w:i/>
          <w:sz w:val="20"/>
          <w:szCs w:val="20"/>
        </w:rPr>
        <w:t>e</w:t>
      </w:r>
    </w:p>
    <w:p w14:paraId="50BC3C3F" w14:textId="77777777" w:rsidR="009D5045" w:rsidRPr="00AC435E" w:rsidRDefault="009D5045" w:rsidP="009D5045">
      <w:pPr>
        <w:jc w:val="center"/>
        <w:rPr>
          <w:rFonts w:ascii="Tahoma" w:hAnsi="Tahoma" w:cs="Tahoma"/>
          <w:b/>
          <w:bCs/>
          <w:smallCaps/>
          <w:sz w:val="20"/>
          <w:szCs w:val="20"/>
        </w:rPr>
      </w:pPr>
    </w:p>
    <w:p w14:paraId="6DB3837D" w14:textId="77777777" w:rsidR="00B1589D" w:rsidRPr="00AC435E" w:rsidRDefault="00B1589D" w:rsidP="009D5045">
      <w:pPr>
        <w:jc w:val="center"/>
        <w:rPr>
          <w:rFonts w:ascii="Tahoma" w:hAnsi="Tahoma" w:cs="Tahoma"/>
          <w:b/>
          <w:bCs/>
          <w:smallCaps/>
          <w:sz w:val="20"/>
          <w:szCs w:val="20"/>
        </w:rPr>
      </w:pPr>
    </w:p>
    <w:p w14:paraId="60602363" w14:textId="77777777" w:rsidR="009D5045" w:rsidRPr="00AC435E" w:rsidRDefault="009D5045" w:rsidP="009D5045">
      <w:pPr>
        <w:jc w:val="center"/>
        <w:rPr>
          <w:rFonts w:ascii="Tahoma" w:hAnsi="Tahoma" w:cs="Tahoma"/>
          <w:b/>
          <w:bCs/>
          <w:smallCaps/>
          <w:sz w:val="20"/>
          <w:szCs w:val="20"/>
        </w:rPr>
      </w:pPr>
      <w:r w:rsidRPr="00AC435E">
        <w:rPr>
          <w:rFonts w:ascii="Tahoma" w:hAnsi="Tahoma" w:cs="Tahoma"/>
          <w:b/>
          <w:bCs/>
          <w:smallCaps/>
          <w:sz w:val="20"/>
          <w:szCs w:val="20"/>
        </w:rPr>
        <w:t>Agro Improvement Participações S.A.</w:t>
      </w:r>
    </w:p>
    <w:p w14:paraId="0E9FA964" w14:textId="6F013A96" w:rsidR="0048738F" w:rsidRPr="00AC435E" w:rsidRDefault="009D5045" w:rsidP="009D5045">
      <w:pPr>
        <w:jc w:val="center"/>
        <w:rPr>
          <w:rFonts w:ascii="Tahoma" w:hAnsi="Tahoma" w:cs="Tahoma"/>
          <w:i/>
          <w:sz w:val="20"/>
          <w:szCs w:val="20"/>
        </w:rPr>
      </w:pPr>
      <w:r w:rsidRPr="00AC435E">
        <w:rPr>
          <w:rFonts w:ascii="Tahoma" w:hAnsi="Tahoma" w:cs="Tahoma"/>
          <w:i/>
          <w:sz w:val="20"/>
          <w:szCs w:val="20"/>
        </w:rPr>
        <w:t>como Garantidoras.</w:t>
      </w:r>
    </w:p>
    <w:p w14:paraId="1E3215A1" w14:textId="77777777" w:rsidR="0048738F" w:rsidRPr="00AC435E" w:rsidRDefault="0048738F" w:rsidP="0048738F">
      <w:pPr>
        <w:pStyle w:val="CM17"/>
        <w:widowControl/>
        <w:spacing w:after="240" w:line="320" w:lineRule="exact"/>
        <w:jc w:val="center"/>
        <w:rPr>
          <w:rFonts w:ascii="Tahoma" w:hAnsi="Tahoma" w:cs="Tahoma"/>
          <w:color w:val="000000"/>
          <w:sz w:val="20"/>
          <w:szCs w:val="20"/>
        </w:rPr>
      </w:pPr>
      <w:r w:rsidRPr="00AC435E">
        <w:rPr>
          <w:rFonts w:ascii="Tahoma" w:hAnsi="Tahoma" w:cs="Tahoma"/>
          <w:color w:val="000000"/>
          <w:sz w:val="20"/>
          <w:szCs w:val="20"/>
        </w:rPr>
        <w:t>_________________________</w:t>
      </w:r>
    </w:p>
    <w:p w14:paraId="02749317" w14:textId="21366477" w:rsidR="009C0AA1" w:rsidRPr="00AC435E" w:rsidRDefault="009C0AA1" w:rsidP="00F32B4F">
      <w:pPr>
        <w:jc w:val="center"/>
        <w:rPr>
          <w:rFonts w:ascii="Tahoma" w:hAnsi="Tahoma" w:cs="Tahoma"/>
          <w:sz w:val="20"/>
          <w:szCs w:val="20"/>
        </w:rPr>
      </w:pPr>
      <w:r w:rsidRPr="00AC435E">
        <w:rPr>
          <w:rFonts w:ascii="Tahoma" w:hAnsi="Tahoma" w:cs="Tahoma"/>
          <w:sz w:val="20"/>
          <w:szCs w:val="20"/>
        </w:rPr>
        <w:t>Data</w:t>
      </w:r>
      <w:r w:rsidR="00860EDD" w:rsidRPr="00AC435E">
        <w:rPr>
          <w:rFonts w:ascii="Tahoma" w:hAnsi="Tahoma" w:cs="Tahoma"/>
          <w:sz w:val="20"/>
          <w:szCs w:val="20"/>
        </w:rPr>
        <w:t>da de</w:t>
      </w:r>
      <w:r w:rsidR="0048738F" w:rsidRPr="00AC435E">
        <w:rPr>
          <w:rFonts w:ascii="Tahoma" w:hAnsi="Tahoma" w:cs="Tahoma"/>
          <w:sz w:val="20"/>
          <w:szCs w:val="20"/>
        </w:rPr>
        <w:t xml:space="preserve"> </w:t>
      </w:r>
      <w:r w:rsidR="008C585D" w:rsidRPr="00AC435E">
        <w:rPr>
          <w:rFonts w:ascii="Tahoma" w:hAnsi="Tahoma" w:cs="Tahoma"/>
          <w:sz w:val="20"/>
          <w:szCs w:val="20"/>
        </w:rPr>
        <w:t>31</w:t>
      </w:r>
      <w:r w:rsidR="00330BDD" w:rsidRPr="00AC435E">
        <w:rPr>
          <w:rFonts w:ascii="Tahoma" w:hAnsi="Tahoma" w:cs="Tahoma"/>
          <w:sz w:val="20"/>
          <w:szCs w:val="20"/>
        </w:rPr>
        <w:t xml:space="preserve"> </w:t>
      </w:r>
      <w:r w:rsidRPr="00AC435E">
        <w:rPr>
          <w:rFonts w:ascii="Tahoma" w:hAnsi="Tahoma" w:cs="Tahoma"/>
          <w:sz w:val="20"/>
          <w:szCs w:val="20"/>
        </w:rPr>
        <w:t xml:space="preserve">de </w:t>
      </w:r>
      <w:r w:rsidR="008C585D" w:rsidRPr="00AC435E">
        <w:rPr>
          <w:rFonts w:ascii="Tahoma" w:hAnsi="Tahoma" w:cs="Tahoma"/>
          <w:sz w:val="20"/>
          <w:szCs w:val="20"/>
        </w:rPr>
        <w:t>maio</w:t>
      </w:r>
      <w:r w:rsidR="00B03278" w:rsidRPr="00AC435E">
        <w:rPr>
          <w:rFonts w:ascii="Tahoma" w:hAnsi="Tahoma" w:cs="Tahoma"/>
          <w:sz w:val="20"/>
          <w:szCs w:val="20"/>
        </w:rPr>
        <w:t xml:space="preserve"> de </w:t>
      </w:r>
      <w:r w:rsidR="001B591A" w:rsidRPr="00AC435E">
        <w:rPr>
          <w:rFonts w:ascii="Tahoma" w:hAnsi="Tahoma" w:cs="Tahoma"/>
          <w:sz w:val="20"/>
          <w:szCs w:val="20"/>
        </w:rPr>
        <w:t>201</w:t>
      </w:r>
      <w:r w:rsidR="001352DB" w:rsidRPr="00AC435E">
        <w:rPr>
          <w:rFonts w:ascii="Tahoma" w:hAnsi="Tahoma" w:cs="Tahoma"/>
          <w:sz w:val="20"/>
          <w:szCs w:val="20"/>
        </w:rPr>
        <w:t>9</w:t>
      </w:r>
    </w:p>
    <w:p w14:paraId="4D3B856A" w14:textId="77777777" w:rsidR="0048738F" w:rsidRPr="00AC435E" w:rsidRDefault="0048738F" w:rsidP="0048738F">
      <w:pPr>
        <w:pStyle w:val="CM17"/>
        <w:widowControl/>
        <w:spacing w:after="240" w:line="320" w:lineRule="exact"/>
        <w:jc w:val="center"/>
        <w:rPr>
          <w:rFonts w:ascii="Tahoma" w:hAnsi="Tahoma" w:cs="Tahoma"/>
          <w:color w:val="000000"/>
          <w:sz w:val="20"/>
          <w:szCs w:val="20"/>
        </w:rPr>
      </w:pPr>
      <w:r w:rsidRPr="00AC435E">
        <w:rPr>
          <w:rFonts w:ascii="Tahoma" w:hAnsi="Tahoma" w:cs="Tahoma"/>
          <w:color w:val="000000"/>
          <w:sz w:val="20"/>
          <w:szCs w:val="20"/>
        </w:rPr>
        <w:t>_________________________</w:t>
      </w:r>
    </w:p>
    <w:p w14:paraId="073F84F1" w14:textId="77777777" w:rsidR="00B102A8" w:rsidRPr="00AC435E" w:rsidRDefault="00B102A8" w:rsidP="00F32B4F">
      <w:pPr>
        <w:jc w:val="center"/>
        <w:rPr>
          <w:rFonts w:ascii="Tahoma" w:hAnsi="Tahoma" w:cs="Tahoma"/>
          <w:sz w:val="20"/>
          <w:szCs w:val="20"/>
        </w:rPr>
      </w:pPr>
    </w:p>
    <w:p w14:paraId="49EE7A99" w14:textId="77777777" w:rsidR="009C0AA1" w:rsidRPr="00AC435E" w:rsidRDefault="008731B1" w:rsidP="008731B1">
      <w:pPr>
        <w:jc w:val="left"/>
        <w:rPr>
          <w:rFonts w:ascii="Tahoma" w:hAnsi="Tahoma" w:cs="Tahoma"/>
          <w:smallCaps/>
          <w:sz w:val="20"/>
          <w:szCs w:val="20"/>
        </w:rPr>
      </w:pPr>
      <w:r w:rsidRPr="00AC435E">
        <w:rPr>
          <w:rFonts w:ascii="Tahoma" w:hAnsi="Tahoma" w:cs="Tahoma"/>
          <w:smallCaps/>
          <w:sz w:val="20"/>
          <w:szCs w:val="20"/>
        </w:rPr>
        <w:br w:type="page"/>
      </w:r>
    </w:p>
    <w:p w14:paraId="5CE2203D" w14:textId="0CFE2443" w:rsidR="001352DB" w:rsidRPr="00AC435E" w:rsidRDefault="00DD7DBC" w:rsidP="001352DB">
      <w:pPr>
        <w:pStyle w:val="NormalWeb"/>
        <w:spacing w:before="0" w:beforeAutospacing="0" w:after="0" w:afterAutospacing="0"/>
        <w:jc w:val="both"/>
        <w:rPr>
          <w:rFonts w:ascii="Tahoma" w:hAnsi="Tahoma" w:cs="Tahoma"/>
          <w:b/>
          <w:smallCaps/>
          <w:sz w:val="20"/>
          <w:szCs w:val="20"/>
        </w:rPr>
      </w:pPr>
      <w:r w:rsidRPr="00AC435E">
        <w:rPr>
          <w:rFonts w:ascii="Tahoma" w:hAnsi="Tahoma" w:cs="Tahoma"/>
          <w:b/>
          <w:smallCaps/>
          <w:sz w:val="20"/>
          <w:szCs w:val="20"/>
        </w:rPr>
        <w:lastRenderedPageBreak/>
        <w:t xml:space="preserve">Instrumento Particular de </w:t>
      </w:r>
      <w:r w:rsidR="001352DB" w:rsidRPr="00AC435E">
        <w:rPr>
          <w:rFonts w:ascii="Tahoma" w:hAnsi="Tahoma" w:cs="Tahoma"/>
          <w:b/>
          <w:smallCaps/>
          <w:sz w:val="20"/>
          <w:szCs w:val="20"/>
        </w:rPr>
        <w:t xml:space="preserve">Escritura da </w:t>
      </w:r>
      <w:r w:rsidR="00B03278" w:rsidRPr="00AC435E">
        <w:rPr>
          <w:rFonts w:ascii="Tahoma" w:hAnsi="Tahoma" w:cs="Tahoma"/>
          <w:b/>
          <w:smallCaps/>
          <w:sz w:val="20"/>
          <w:szCs w:val="20"/>
        </w:rPr>
        <w:t>3ª (Terceira)</w:t>
      </w:r>
      <w:r w:rsidR="001352DB" w:rsidRPr="00AC435E">
        <w:rPr>
          <w:rFonts w:ascii="Tahoma" w:hAnsi="Tahoma" w:cs="Tahoma"/>
          <w:b/>
          <w:smallCaps/>
          <w:sz w:val="20"/>
          <w:szCs w:val="20"/>
        </w:rPr>
        <w:t xml:space="preserve"> Emissão de Debêntures Simples, Não Conversíveis em Ações, </w:t>
      </w:r>
      <w:r w:rsidR="0048738F" w:rsidRPr="00AC435E">
        <w:rPr>
          <w:rFonts w:ascii="Tahoma" w:hAnsi="Tahoma" w:cs="Tahoma"/>
          <w:b/>
          <w:smallCaps/>
          <w:sz w:val="20"/>
          <w:szCs w:val="20"/>
        </w:rPr>
        <w:t xml:space="preserve">em </w:t>
      </w:r>
      <w:r w:rsidR="0048738F" w:rsidRPr="00AC435E">
        <w:rPr>
          <w:rFonts w:ascii="Tahoma" w:hAnsi="Tahoma"/>
          <w:b/>
          <w:smallCaps/>
          <w:sz w:val="20"/>
          <w:szCs w:val="20"/>
        </w:rPr>
        <w:t>Duas Séries</w:t>
      </w:r>
      <w:r w:rsidR="00B03278" w:rsidRPr="00AC435E">
        <w:rPr>
          <w:rFonts w:ascii="Tahoma" w:hAnsi="Tahoma" w:cs="Tahoma"/>
          <w:b/>
          <w:smallCaps/>
          <w:sz w:val="20"/>
          <w:szCs w:val="20"/>
        </w:rPr>
        <w:t xml:space="preserve">, </w:t>
      </w:r>
      <w:r w:rsidR="001352DB" w:rsidRPr="00AC435E">
        <w:rPr>
          <w:rFonts w:ascii="Tahoma" w:hAnsi="Tahoma" w:cs="Tahoma"/>
          <w:b/>
          <w:smallCaps/>
          <w:sz w:val="20"/>
          <w:szCs w:val="20"/>
        </w:rPr>
        <w:t xml:space="preserve">da Espécie </w:t>
      </w:r>
      <w:r w:rsidR="00B03278" w:rsidRPr="00AC435E">
        <w:rPr>
          <w:rFonts w:ascii="Tahoma" w:hAnsi="Tahoma" w:cs="Tahoma"/>
          <w:b/>
          <w:smallCaps/>
          <w:sz w:val="20"/>
          <w:szCs w:val="20"/>
        </w:rPr>
        <w:t>com Garantia Real</w:t>
      </w:r>
      <w:r w:rsidR="001352DB" w:rsidRPr="00AC435E">
        <w:rPr>
          <w:rFonts w:ascii="Tahoma" w:hAnsi="Tahoma" w:cs="Tahoma"/>
          <w:b/>
          <w:smallCaps/>
          <w:sz w:val="20"/>
          <w:szCs w:val="20"/>
        </w:rPr>
        <w:t xml:space="preserve">, </w:t>
      </w:r>
      <w:r w:rsidR="00D53452" w:rsidRPr="00AC435E">
        <w:rPr>
          <w:rFonts w:ascii="Tahoma" w:hAnsi="Tahoma" w:cs="Tahoma"/>
          <w:b/>
          <w:smallCaps/>
          <w:sz w:val="20"/>
          <w:szCs w:val="20"/>
        </w:rPr>
        <w:t xml:space="preserve">com Garantia Adicional Fidejussória, </w:t>
      </w:r>
      <w:r w:rsidR="001352DB" w:rsidRPr="00AC435E">
        <w:rPr>
          <w:rFonts w:ascii="Tahoma" w:hAnsi="Tahoma" w:cs="Tahoma"/>
          <w:b/>
          <w:smallCaps/>
          <w:sz w:val="20"/>
          <w:szCs w:val="20"/>
        </w:rPr>
        <w:t>para Distribuição Pública</w:t>
      </w:r>
      <w:r w:rsidR="0048738F" w:rsidRPr="00AC435E">
        <w:rPr>
          <w:rFonts w:ascii="Tahoma" w:hAnsi="Tahoma" w:cs="Tahoma"/>
          <w:b/>
          <w:smallCaps/>
          <w:sz w:val="20"/>
          <w:szCs w:val="20"/>
        </w:rPr>
        <w:t>,</w:t>
      </w:r>
      <w:r w:rsidR="001352DB" w:rsidRPr="00AC435E">
        <w:rPr>
          <w:rFonts w:ascii="Tahoma" w:hAnsi="Tahoma" w:cs="Tahoma"/>
          <w:b/>
          <w:smallCaps/>
          <w:sz w:val="20"/>
          <w:szCs w:val="20"/>
        </w:rPr>
        <w:t xml:space="preserve"> com Esforços Restritos de Distribuição, da Comfrio Soluções Logísticas S.A.</w:t>
      </w:r>
    </w:p>
    <w:p w14:paraId="69FBAA23" w14:textId="77777777" w:rsidR="0035127A" w:rsidRPr="00AC435E" w:rsidRDefault="0035127A" w:rsidP="00F32B4F">
      <w:pPr>
        <w:pStyle w:val="p0"/>
        <w:widowControl w:val="0"/>
        <w:tabs>
          <w:tab w:val="clear" w:pos="720"/>
        </w:tabs>
        <w:spacing w:line="240" w:lineRule="auto"/>
        <w:rPr>
          <w:rFonts w:ascii="Tahoma" w:hAnsi="Tahoma" w:cs="Tahoma"/>
          <w:b/>
          <w:bCs/>
          <w:smallCaps/>
          <w:sz w:val="20"/>
          <w:szCs w:val="20"/>
        </w:rPr>
      </w:pPr>
    </w:p>
    <w:p w14:paraId="76BAE2B8" w14:textId="77777777" w:rsidR="00C20F12" w:rsidRPr="00AC435E" w:rsidRDefault="00C20F12" w:rsidP="00F32B4F">
      <w:pPr>
        <w:widowControl w:val="0"/>
        <w:rPr>
          <w:rFonts w:ascii="Tahoma" w:hAnsi="Tahoma" w:cs="Tahoma"/>
          <w:sz w:val="20"/>
          <w:szCs w:val="20"/>
        </w:rPr>
      </w:pPr>
      <w:r w:rsidRPr="00AC435E">
        <w:rPr>
          <w:rFonts w:ascii="Tahoma" w:hAnsi="Tahoma" w:cs="Tahoma"/>
          <w:sz w:val="20"/>
          <w:szCs w:val="20"/>
        </w:rPr>
        <w:t>Pelo presente instrum</w:t>
      </w:r>
      <w:r w:rsidR="0042745A" w:rsidRPr="00AC435E">
        <w:rPr>
          <w:rFonts w:ascii="Tahoma" w:hAnsi="Tahoma" w:cs="Tahoma"/>
          <w:sz w:val="20"/>
          <w:szCs w:val="20"/>
        </w:rPr>
        <w:t>ento particular</w:t>
      </w:r>
      <w:r w:rsidR="00E421CB" w:rsidRPr="00AC435E">
        <w:rPr>
          <w:rFonts w:ascii="Tahoma" w:hAnsi="Tahoma" w:cs="Tahoma"/>
          <w:sz w:val="20"/>
          <w:szCs w:val="20"/>
        </w:rPr>
        <w:t>, de um lado</w:t>
      </w:r>
      <w:r w:rsidR="00C0740B" w:rsidRPr="00AC435E">
        <w:rPr>
          <w:rFonts w:ascii="Tahoma" w:hAnsi="Tahoma" w:cs="Tahoma"/>
          <w:sz w:val="20"/>
          <w:szCs w:val="20"/>
        </w:rPr>
        <w:t>:</w:t>
      </w:r>
    </w:p>
    <w:p w14:paraId="7A989D28" w14:textId="77777777" w:rsidR="00C20F12" w:rsidRPr="00AC435E" w:rsidRDefault="00C20F12" w:rsidP="00F32B4F">
      <w:pPr>
        <w:widowControl w:val="0"/>
        <w:rPr>
          <w:rFonts w:ascii="Tahoma" w:hAnsi="Tahoma" w:cs="Tahoma"/>
          <w:sz w:val="20"/>
          <w:szCs w:val="20"/>
        </w:rPr>
      </w:pPr>
    </w:p>
    <w:p w14:paraId="4BD21286" w14:textId="6300D678" w:rsidR="00EE3889" w:rsidRPr="00AC435E" w:rsidRDefault="00B84B29" w:rsidP="00F32B4F">
      <w:pPr>
        <w:widowControl w:val="0"/>
        <w:rPr>
          <w:rFonts w:ascii="Tahoma" w:hAnsi="Tahoma" w:cs="Tahoma"/>
          <w:sz w:val="20"/>
          <w:szCs w:val="20"/>
        </w:rPr>
      </w:pPr>
      <w:r w:rsidRPr="00AC435E">
        <w:rPr>
          <w:rFonts w:ascii="Tahoma" w:hAnsi="Tahoma" w:cs="Tahoma"/>
          <w:b/>
          <w:smallCaps/>
          <w:sz w:val="20"/>
          <w:szCs w:val="20"/>
        </w:rPr>
        <w:t>Comfrio Soluções Logísticas S.A.</w:t>
      </w:r>
      <w:r w:rsidR="00C20F12" w:rsidRPr="00AC435E">
        <w:rPr>
          <w:rFonts w:ascii="Tahoma" w:hAnsi="Tahoma" w:cs="Tahoma"/>
          <w:snapToGrid w:val="0"/>
          <w:sz w:val="20"/>
          <w:szCs w:val="20"/>
        </w:rPr>
        <w:t>, sociedade por ações</w:t>
      </w:r>
      <w:r w:rsidR="000B411E" w:rsidRPr="00AC435E">
        <w:rPr>
          <w:rFonts w:ascii="Tahoma" w:hAnsi="Tahoma" w:cs="Tahoma"/>
          <w:snapToGrid w:val="0"/>
          <w:sz w:val="20"/>
          <w:szCs w:val="20"/>
        </w:rPr>
        <w:t>,</w:t>
      </w:r>
      <w:r w:rsidR="00562628" w:rsidRPr="00AC435E">
        <w:rPr>
          <w:rFonts w:ascii="Tahoma" w:hAnsi="Tahoma" w:cs="Tahoma"/>
          <w:snapToGrid w:val="0"/>
          <w:sz w:val="20"/>
          <w:szCs w:val="20"/>
        </w:rPr>
        <w:t xml:space="preserve"> </w:t>
      </w:r>
      <w:r w:rsidR="0000335B" w:rsidRPr="00AC435E">
        <w:rPr>
          <w:rFonts w:ascii="Tahoma" w:hAnsi="Tahoma" w:cs="Tahoma"/>
          <w:snapToGrid w:val="0"/>
          <w:sz w:val="20"/>
          <w:szCs w:val="20"/>
        </w:rPr>
        <w:t xml:space="preserve">sem registro de companhia aberta perante a </w:t>
      </w:r>
      <w:r w:rsidR="0048738F" w:rsidRPr="00AC435E">
        <w:rPr>
          <w:rFonts w:ascii="Tahoma" w:hAnsi="Tahoma" w:cs="Tahoma"/>
          <w:snapToGrid w:val="0"/>
          <w:sz w:val="20"/>
          <w:szCs w:val="20"/>
        </w:rPr>
        <w:t>Comissão de Valores Mobiliár</w:t>
      </w:r>
      <w:r w:rsidR="00DE6E0B" w:rsidRPr="00AC435E">
        <w:rPr>
          <w:rFonts w:ascii="Tahoma" w:hAnsi="Tahoma" w:cs="Tahoma"/>
          <w:snapToGrid w:val="0"/>
          <w:sz w:val="20"/>
          <w:szCs w:val="20"/>
        </w:rPr>
        <w:t>i</w:t>
      </w:r>
      <w:r w:rsidR="0048738F" w:rsidRPr="00AC435E">
        <w:rPr>
          <w:rFonts w:ascii="Tahoma" w:hAnsi="Tahoma" w:cs="Tahoma"/>
          <w:snapToGrid w:val="0"/>
          <w:sz w:val="20"/>
          <w:szCs w:val="20"/>
        </w:rPr>
        <w:t>os (“</w:t>
      </w:r>
      <w:r w:rsidR="0000335B" w:rsidRPr="00AC435E">
        <w:rPr>
          <w:rFonts w:ascii="Tahoma" w:hAnsi="Tahoma" w:cs="Tahoma"/>
          <w:snapToGrid w:val="0"/>
          <w:sz w:val="20"/>
          <w:szCs w:val="20"/>
          <w:u w:val="single"/>
        </w:rPr>
        <w:t>CVM</w:t>
      </w:r>
      <w:r w:rsidR="0048738F" w:rsidRPr="00AC435E">
        <w:rPr>
          <w:rFonts w:ascii="Tahoma" w:hAnsi="Tahoma" w:cs="Tahoma"/>
          <w:snapToGrid w:val="0"/>
          <w:sz w:val="20"/>
          <w:szCs w:val="20"/>
        </w:rPr>
        <w:t>”)</w:t>
      </w:r>
      <w:r w:rsidR="0000335B" w:rsidRPr="00AC435E">
        <w:rPr>
          <w:rFonts w:ascii="Tahoma" w:hAnsi="Tahoma" w:cs="Tahoma"/>
          <w:snapToGrid w:val="0"/>
          <w:sz w:val="20"/>
          <w:szCs w:val="20"/>
        </w:rPr>
        <w:t xml:space="preserve">, </w:t>
      </w:r>
      <w:r w:rsidR="00700196" w:rsidRPr="00AC435E">
        <w:rPr>
          <w:rFonts w:ascii="Tahoma" w:hAnsi="Tahoma" w:cs="Tahoma"/>
          <w:sz w:val="20"/>
          <w:szCs w:val="20"/>
        </w:rPr>
        <w:t>com sede</w:t>
      </w:r>
      <w:r w:rsidR="001B591A" w:rsidRPr="00AC435E">
        <w:rPr>
          <w:rFonts w:ascii="Tahoma" w:hAnsi="Tahoma" w:cs="Tahoma"/>
          <w:bCs/>
          <w:sz w:val="20"/>
          <w:szCs w:val="20"/>
        </w:rPr>
        <w:t xml:space="preserve"> na</w:t>
      </w:r>
      <w:r w:rsidR="00E014BA" w:rsidRPr="00AC435E">
        <w:rPr>
          <w:rFonts w:ascii="Tahoma" w:hAnsi="Tahoma" w:cs="Tahoma"/>
          <w:bCs/>
          <w:sz w:val="20"/>
          <w:szCs w:val="20"/>
        </w:rPr>
        <w:t xml:space="preserve"> </w:t>
      </w:r>
      <w:r w:rsidR="0048738F" w:rsidRPr="00AC435E">
        <w:rPr>
          <w:rFonts w:ascii="Tahoma" w:hAnsi="Tahoma" w:cs="Tahoma"/>
          <w:bCs/>
          <w:sz w:val="20"/>
          <w:szCs w:val="20"/>
        </w:rPr>
        <w:t>c</w:t>
      </w:r>
      <w:r w:rsidR="00B03278" w:rsidRPr="00AC435E">
        <w:rPr>
          <w:rFonts w:ascii="Tahoma" w:hAnsi="Tahoma" w:cs="Tahoma"/>
          <w:bCs/>
          <w:sz w:val="20"/>
          <w:szCs w:val="20"/>
        </w:rPr>
        <w:t xml:space="preserve">idade </w:t>
      </w:r>
      <w:r w:rsidR="00E014BA" w:rsidRPr="00AC435E">
        <w:rPr>
          <w:rFonts w:ascii="Tahoma" w:hAnsi="Tahoma" w:cs="Tahoma"/>
          <w:bCs/>
          <w:sz w:val="20"/>
          <w:szCs w:val="20"/>
        </w:rPr>
        <w:t>de Bebedouro, Estado de São Paulo</w:t>
      </w:r>
      <w:r w:rsidR="00B03278" w:rsidRPr="00AC435E">
        <w:rPr>
          <w:rFonts w:ascii="Tahoma" w:hAnsi="Tahoma" w:cs="Tahoma"/>
          <w:bCs/>
          <w:sz w:val="20"/>
          <w:szCs w:val="20"/>
        </w:rPr>
        <w:t>, na</w:t>
      </w:r>
      <w:r w:rsidRPr="00AC435E">
        <w:rPr>
          <w:rFonts w:ascii="Tahoma" w:hAnsi="Tahoma" w:cs="Tahoma"/>
          <w:sz w:val="20"/>
          <w:szCs w:val="20"/>
        </w:rPr>
        <w:t xml:space="preserve"> Avenida Marginal, 1.422, Anexo A, Distrito Industrial III, CEP 14.707-0004, inscrita no </w:t>
      </w:r>
      <w:r w:rsidR="0048738F" w:rsidRPr="00AC435E">
        <w:rPr>
          <w:rFonts w:ascii="Tahoma" w:hAnsi="Tahoma" w:cs="Tahoma"/>
          <w:sz w:val="20"/>
          <w:szCs w:val="20"/>
        </w:rPr>
        <w:t>Cadastro Nacional da Pessoa Jurídica do Ministério da Economia (“</w:t>
      </w:r>
      <w:r w:rsidR="000B1918" w:rsidRPr="00AC435E">
        <w:rPr>
          <w:rFonts w:ascii="Tahoma" w:hAnsi="Tahoma" w:cs="Tahoma"/>
          <w:sz w:val="20"/>
          <w:szCs w:val="20"/>
          <w:u w:val="single"/>
        </w:rPr>
        <w:t>CNPJ/ME</w:t>
      </w:r>
      <w:r w:rsidR="0048738F" w:rsidRPr="00AC435E">
        <w:rPr>
          <w:rFonts w:ascii="Tahoma" w:hAnsi="Tahoma" w:cs="Tahoma"/>
          <w:sz w:val="20"/>
          <w:szCs w:val="20"/>
        </w:rPr>
        <w:t>”)</w:t>
      </w:r>
      <w:r w:rsidR="00B03278" w:rsidRPr="00AC435E">
        <w:rPr>
          <w:rFonts w:ascii="Tahoma" w:hAnsi="Tahoma" w:cs="Tahoma"/>
          <w:sz w:val="20"/>
          <w:szCs w:val="20"/>
        </w:rPr>
        <w:t xml:space="preserve"> </w:t>
      </w:r>
      <w:r w:rsidRPr="00AC435E">
        <w:rPr>
          <w:rFonts w:ascii="Tahoma" w:hAnsi="Tahoma" w:cs="Tahoma"/>
          <w:sz w:val="20"/>
          <w:szCs w:val="20"/>
        </w:rPr>
        <w:t>sob o nº 01.413.969/0001-57</w:t>
      </w:r>
      <w:r w:rsidR="00EE3889" w:rsidRPr="00AC435E">
        <w:rPr>
          <w:rFonts w:ascii="Tahoma" w:hAnsi="Tahoma" w:cs="Tahoma"/>
          <w:sz w:val="20"/>
          <w:szCs w:val="20"/>
        </w:rPr>
        <w:t>, neste ato representada na forma do seu Estatuto Social (“</w:t>
      </w:r>
      <w:r w:rsidR="00EE3889" w:rsidRPr="00AC435E">
        <w:rPr>
          <w:rFonts w:ascii="Tahoma" w:hAnsi="Tahoma" w:cs="Tahoma"/>
          <w:sz w:val="20"/>
          <w:szCs w:val="20"/>
          <w:u w:val="single"/>
        </w:rPr>
        <w:t>Emissora</w:t>
      </w:r>
      <w:r w:rsidR="00EE3889" w:rsidRPr="00AC435E">
        <w:rPr>
          <w:rFonts w:ascii="Tahoma" w:hAnsi="Tahoma" w:cs="Tahoma"/>
          <w:sz w:val="20"/>
          <w:szCs w:val="20"/>
        </w:rPr>
        <w:t>”);</w:t>
      </w:r>
    </w:p>
    <w:p w14:paraId="551D766B" w14:textId="77777777" w:rsidR="00C0740B" w:rsidRPr="00AC435E" w:rsidRDefault="00C0740B" w:rsidP="00F32B4F">
      <w:pPr>
        <w:widowControl w:val="0"/>
        <w:rPr>
          <w:rFonts w:ascii="Tahoma" w:hAnsi="Tahoma" w:cs="Tahoma"/>
          <w:sz w:val="20"/>
          <w:szCs w:val="20"/>
        </w:rPr>
      </w:pPr>
    </w:p>
    <w:p w14:paraId="6654DB9B" w14:textId="4B4EDED1" w:rsidR="00E421CB" w:rsidRPr="00AC435E" w:rsidRDefault="0063570A" w:rsidP="00F32B4F">
      <w:pPr>
        <w:widowControl w:val="0"/>
        <w:rPr>
          <w:rFonts w:ascii="Tahoma" w:hAnsi="Tahoma" w:cs="Tahoma"/>
          <w:sz w:val="20"/>
          <w:szCs w:val="20"/>
        </w:rPr>
      </w:pPr>
      <w:r>
        <w:rPr>
          <w:rFonts w:ascii="Tahoma" w:hAnsi="Tahoma" w:cs="Tahoma"/>
          <w:sz w:val="20"/>
          <w:szCs w:val="20"/>
        </w:rPr>
        <w:t xml:space="preserve">e, </w:t>
      </w:r>
      <w:r w:rsidR="008020A1" w:rsidRPr="00AC435E">
        <w:rPr>
          <w:rFonts w:ascii="Tahoma" w:hAnsi="Tahoma" w:cs="Tahoma"/>
          <w:sz w:val="20"/>
          <w:szCs w:val="20"/>
        </w:rPr>
        <w:t>de outro lado</w:t>
      </w:r>
      <w:r w:rsidR="00E421CB" w:rsidRPr="00AC435E">
        <w:rPr>
          <w:rFonts w:ascii="Tahoma" w:hAnsi="Tahoma" w:cs="Tahoma"/>
          <w:sz w:val="20"/>
          <w:szCs w:val="20"/>
        </w:rPr>
        <w:t>:</w:t>
      </w:r>
    </w:p>
    <w:p w14:paraId="6079C95C" w14:textId="77777777" w:rsidR="00E421CB" w:rsidRPr="00AC435E" w:rsidRDefault="00E421CB" w:rsidP="00F32B4F">
      <w:pPr>
        <w:widowControl w:val="0"/>
        <w:rPr>
          <w:rFonts w:ascii="Tahoma" w:hAnsi="Tahoma" w:cs="Tahoma"/>
          <w:sz w:val="20"/>
          <w:szCs w:val="20"/>
        </w:rPr>
      </w:pPr>
    </w:p>
    <w:p w14:paraId="22A41CA2" w14:textId="13404AA1" w:rsidR="009D5045" w:rsidRPr="00AC435E" w:rsidRDefault="00B03278" w:rsidP="00F32B4F">
      <w:pPr>
        <w:widowControl w:val="0"/>
        <w:rPr>
          <w:rFonts w:ascii="Tahoma" w:hAnsi="Tahoma" w:cs="Tahoma"/>
          <w:sz w:val="20"/>
          <w:szCs w:val="20"/>
        </w:rPr>
      </w:pPr>
      <w:r w:rsidRPr="00AC435E">
        <w:rPr>
          <w:rFonts w:ascii="Tahoma" w:hAnsi="Tahoma" w:cs="Tahoma"/>
          <w:b/>
          <w:smallCaps/>
          <w:sz w:val="20"/>
          <w:szCs w:val="20"/>
        </w:rPr>
        <w:t>Oliveira Trust Distribuidora de Títulos e Valores Mobiliários S.A.</w:t>
      </w:r>
      <w:r w:rsidRPr="00AC435E">
        <w:rPr>
          <w:rFonts w:ascii="Tahoma" w:hAnsi="Tahoma" w:cs="Tahoma"/>
          <w:sz w:val="20"/>
          <w:szCs w:val="20"/>
        </w:rPr>
        <w:t>,</w:t>
      </w:r>
      <w:r w:rsidR="001768E4" w:rsidRPr="00AC435E">
        <w:rPr>
          <w:rFonts w:ascii="Tahoma" w:hAnsi="Tahoma" w:cs="Tahoma"/>
          <w:b/>
          <w:sz w:val="20"/>
          <w:szCs w:val="20"/>
        </w:rPr>
        <w:t xml:space="preserve"> </w:t>
      </w:r>
      <w:r w:rsidR="001768E4" w:rsidRPr="00AC435E">
        <w:rPr>
          <w:rFonts w:ascii="Tahoma" w:hAnsi="Tahoma" w:cs="Tahoma"/>
          <w:sz w:val="20"/>
          <w:szCs w:val="20"/>
        </w:rPr>
        <w:t>sociedade por ações, com domicílio na cidade de São Paulo, Estado de São Paulo, na Rua Joaquim Floriano, 1052, sala 132, CEP 04534-004, inscrita no CNPJ/ME sob o n.º 36.113.876/0004-34</w:t>
      </w:r>
      <w:r w:rsidR="00E421CB" w:rsidRPr="00AC435E">
        <w:rPr>
          <w:rFonts w:ascii="Tahoma" w:hAnsi="Tahoma" w:cs="Tahoma"/>
          <w:sz w:val="20"/>
          <w:szCs w:val="20"/>
        </w:rPr>
        <w:t xml:space="preserve">, </w:t>
      </w:r>
      <w:r w:rsidR="008020A1" w:rsidRPr="00AC435E">
        <w:rPr>
          <w:rFonts w:ascii="Tahoma" w:hAnsi="Tahoma" w:cs="Tahoma"/>
          <w:sz w:val="20"/>
          <w:szCs w:val="20"/>
        </w:rPr>
        <w:t>representando a comunhão de titulares das Debêntures (conforme abaixo definido) objeto da presente Escritura de Emissão (conforme definido abaixo)</w:t>
      </w:r>
      <w:r w:rsidR="00FC1DF8" w:rsidRPr="00AC435E">
        <w:rPr>
          <w:rFonts w:ascii="Tahoma" w:hAnsi="Tahoma" w:cs="Tahoma"/>
          <w:sz w:val="20"/>
          <w:szCs w:val="20"/>
        </w:rPr>
        <w:t xml:space="preserve"> (“</w:t>
      </w:r>
      <w:r w:rsidR="00FC1DF8" w:rsidRPr="00AC435E">
        <w:rPr>
          <w:rFonts w:ascii="Tahoma" w:hAnsi="Tahoma" w:cs="Tahoma"/>
          <w:sz w:val="20"/>
          <w:szCs w:val="20"/>
          <w:u w:val="single"/>
        </w:rPr>
        <w:t>Debenturista(s)</w:t>
      </w:r>
      <w:r w:rsidR="00FC1DF8" w:rsidRPr="00AC435E">
        <w:rPr>
          <w:rFonts w:ascii="Tahoma" w:hAnsi="Tahoma" w:cs="Tahoma"/>
          <w:sz w:val="20"/>
          <w:szCs w:val="20"/>
        </w:rPr>
        <w:t>”)</w:t>
      </w:r>
      <w:r w:rsidR="008020A1" w:rsidRPr="00AC435E">
        <w:rPr>
          <w:rFonts w:ascii="Tahoma" w:hAnsi="Tahoma" w:cs="Tahoma"/>
          <w:sz w:val="20"/>
          <w:szCs w:val="20"/>
        </w:rPr>
        <w:t>, neste ato representada na forma de seu Estatuto Social</w:t>
      </w:r>
      <w:r w:rsidR="00B102A8" w:rsidRPr="00AC435E">
        <w:rPr>
          <w:rFonts w:ascii="Tahoma" w:hAnsi="Tahoma" w:cs="Tahoma"/>
          <w:sz w:val="20"/>
          <w:szCs w:val="20"/>
        </w:rPr>
        <w:t xml:space="preserve"> </w:t>
      </w:r>
      <w:r w:rsidR="008020A1" w:rsidRPr="00AC435E">
        <w:rPr>
          <w:rFonts w:ascii="Tahoma" w:hAnsi="Tahoma" w:cs="Tahoma"/>
          <w:sz w:val="20"/>
          <w:szCs w:val="20"/>
        </w:rPr>
        <w:t>(“</w:t>
      </w:r>
      <w:r w:rsidR="008020A1" w:rsidRPr="00AC435E">
        <w:rPr>
          <w:rFonts w:ascii="Tahoma" w:hAnsi="Tahoma" w:cs="Tahoma"/>
          <w:sz w:val="20"/>
          <w:szCs w:val="20"/>
          <w:u w:val="single"/>
        </w:rPr>
        <w:t>Agente Fiduciário</w:t>
      </w:r>
      <w:r w:rsidR="008020A1" w:rsidRPr="00AC435E">
        <w:rPr>
          <w:rFonts w:ascii="Tahoma" w:hAnsi="Tahoma" w:cs="Tahoma"/>
          <w:sz w:val="20"/>
          <w:szCs w:val="20"/>
        </w:rPr>
        <w:t>”</w:t>
      </w:r>
      <w:r w:rsidR="00B1589D" w:rsidRPr="00AC435E">
        <w:rPr>
          <w:rFonts w:ascii="Tahoma" w:hAnsi="Tahoma" w:cs="Tahoma"/>
          <w:sz w:val="20"/>
          <w:szCs w:val="20"/>
        </w:rPr>
        <w:t>)</w:t>
      </w:r>
      <w:r w:rsidR="009D5045" w:rsidRPr="00AC435E">
        <w:rPr>
          <w:rFonts w:ascii="Tahoma" w:hAnsi="Tahoma" w:cs="Tahoma"/>
          <w:sz w:val="20"/>
          <w:szCs w:val="20"/>
        </w:rPr>
        <w:t>;</w:t>
      </w:r>
    </w:p>
    <w:p w14:paraId="389C82FA" w14:textId="77777777" w:rsidR="009D5045" w:rsidRPr="00AC435E" w:rsidRDefault="009D5045" w:rsidP="00F32B4F">
      <w:pPr>
        <w:widowControl w:val="0"/>
        <w:rPr>
          <w:rFonts w:ascii="Tahoma" w:hAnsi="Tahoma" w:cs="Tahoma"/>
          <w:sz w:val="20"/>
          <w:szCs w:val="20"/>
        </w:rPr>
      </w:pPr>
    </w:p>
    <w:p w14:paraId="67597587" w14:textId="2BC6C5A1" w:rsidR="009D5045" w:rsidRPr="00AC435E" w:rsidRDefault="00B1589D" w:rsidP="009D5045">
      <w:pPr>
        <w:widowControl w:val="0"/>
        <w:rPr>
          <w:rFonts w:ascii="Tahoma" w:hAnsi="Tahoma" w:cs="Tahoma"/>
          <w:sz w:val="20"/>
          <w:szCs w:val="20"/>
        </w:rPr>
      </w:pPr>
      <w:r w:rsidRPr="00AC435E">
        <w:rPr>
          <w:rFonts w:ascii="Tahoma" w:hAnsi="Tahoma" w:cs="Tahoma"/>
          <w:sz w:val="20"/>
          <w:szCs w:val="20"/>
        </w:rPr>
        <w:t>e</w:t>
      </w:r>
      <w:r w:rsidR="009D5045" w:rsidRPr="00AC435E">
        <w:rPr>
          <w:rFonts w:ascii="Tahoma" w:hAnsi="Tahoma" w:cs="Tahoma"/>
          <w:sz w:val="20"/>
          <w:szCs w:val="20"/>
        </w:rPr>
        <w:t>,</w:t>
      </w:r>
      <w:r w:rsidR="0063570A">
        <w:rPr>
          <w:rFonts w:ascii="Tahoma" w:hAnsi="Tahoma" w:cs="Tahoma"/>
          <w:sz w:val="20"/>
          <w:szCs w:val="20"/>
        </w:rPr>
        <w:t xml:space="preserve"> ainda,</w:t>
      </w:r>
      <w:r w:rsidR="009D5045" w:rsidRPr="00AC435E">
        <w:rPr>
          <w:rFonts w:ascii="Tahoma" w:hAnsi="Tahoma" w:cs="Tahoma"/>
          <w:sz w:val="20"/>
          <w:szCs w:val="20"/>
        </w:rPr>
        <w:t xml:space="preserve"> na qualidade de </w:t>
      </w:r>
      <w:r w:rsidRPr="00AC435E">
        <w:rPr>
          <w:rFonts w:ascii="Tahoma" w:hAnsi="Tahoma" w:cs="Tahoma"/>
          <w:sz w:val="20"/>
          <w:szCs w:val="20"/>
        </w:rPr>
        <w:t>garantidoras</w:t>
      </w:r>
      <w:r w:rsidR="009D5045" w:rsidRPr="00AC435E">
        <w:rPr>
          <w:rFonts w:ascii="Tahoma" w:hAnsi="Tahoma" w:cs="Tahoma"/>
          <w:sz w:val="20"/>
          <w:szCs w:val="20"/>
        </w:rPr>
        <w:t>:</w:t>
      </w:r>
    </w:p>
    <w:p w14:paraId="6DFEAB89" w14:textId="77777777" w:rsidR="009D5045" w:rsidRPr="00AC435E" w:rsidRDefault="009D5045" w:rsidP="009D5045">
      <w:pPr>
        <w:widowControl w:val="0"/>
        <w:rPr>
          <w:rFonts w:ascii="Tahoma" w:hAnsi="Tahoma" w:cs="Tahoma"/>
          <w:sz w:val="20"/>
          <w:szCs w:val="20"/>
        </w:rPr>
      </w:pPr>
    </w:p>
    <w:p w14:paraId="5E078B66" w14:textId="2C99F31D" w:rsidR="009D5045" w:rsidRPr="00AC435E" w:rsidRDefault="009D5045" w:rsidP="009D5045">
      <w:pPr>
        <w:rPr>
          <w:rFonts w:ascii="Tahoma" w:hAnsi="Tahoma" w:cs="Tahoma"/>
          <w:sz w:val="20"/>
          <w:szCs w:val="20"/>
        </w:rPr>
      </w:pPr>
      <w:bookmarkStart w:id="1" w:name="_Hlk9977842"/>
      <w:r w:rsidRPr="00AC435E">
        <w:rPr>
          <w:rFonts w:ascii="Tahoma" w:hAnsi="Tahoma" w:cs="Tahoma"/>
          <w:b/>
          <w:bCs/>
          <w:smallCaps/>
          <w:sz w:val="20"/>
          <w:szCs w:val="20"/>
        </w:rPr>
        <w:t>JF Comércio e Distribuição de Alimentos Ltda.</w:t>
      </w:r>
      <w:r w:rsidRPr="00AC435E">
        <w:rPr>
          <w:rFonts w:ascii="Tahoma" w:hAnsi="Tahoma" w:cs="Tahoma"/>
          <w:b/>
          <w:bCs/>
          <w:sz w:val="20"/>
          <w:szCs w:val="20"/>
        </w:rPr>
        <w:t xml:space="preserve"> </w:t>
      </w:r>
      <w:r w:rsidRPr="00AC435E">
        <w:rPr>
          <w:rFonts w:ascii="Tahoma" w:hAnsi="Tahoma" w:cs="Tahoma"/>
          <w:sz w:val="20"/>
          <w:szCs w:val="20"/>
        </w:rPr>
        <w:t xml:space="preserve">sociedade </w:t>
      </w:r>
      <w:r w:rsidR="00B1589D" w:rsidRPr="00AC435E">
        <w:rPr>
          <w:rFonts w:ascii="Tahoma" w:hAnsi="Tahoma" w:cs="Tahoma"/>
          <w:sz w:val="20"/>
          <w:szCs w:val="20"/>
        </w:rPr>
        <w:t xml:space="preserve">empresária </w:t>
      </w:r>
      <w:r w:rsidRPr="00AC435E">
        <w:rPr>
          <w:rFonts w:ascii="Tahoma" w:hAnsi="Tahoma" w:cs="Tahoma"/>
          <w:sz w:val="20"/>
          <w:szCs w:val="20"/>
        </w:rPr>
        <w:t>limitada</w:t>
      </w:r>
      <w:r w:rsidR="00B1589D" w:rsidRPr="00AC435E">
        <w:rPr>
          <w:rFonts w:ascii="Tahoma" w:hAnsi="Tahoma" w:cs="Tahoma"/>
          <w:sz w:val="20"/>
          <w:szCs w:val="20"/>
        </w:rPr>
        <w:t>,</w:t>
      </w:r>
      <w:r w:rsidRPr="00AC435E">
        <w:rPr>
          <w:rFonts w:ascii="Tahoma" w:hAnsi="Tahoma" w:cs="Tahoma"/>
          <w:sz w:val="20"/>
          <w:szCs w:val="20"/>
        </w:rPr>
        <w:t xml:space="preserve"> com sede na cidade de Bebedouro, Estado de São Paulo, na Avenida Marginal, 1.422, Sala 4, Distrito Industrial III, CEP 14707-004, inscrita no CNPJ</w:t>
      </w:r>
      <w:r w:rsidR="00B1589D" w:rsidRPr="00AC435E">
        <w:rPr>
          <w:rFonts w:ascii="Tahoma" w:hAnsi="Tahoma" w:cs="Tahoma"/>
          <w:sz w:val="20"/>
          <w:szCs w:val="20"/>
        </w:rPr>
        <w:t>/ME</w:t>
      </w:r>
      <w:r w:rsidRPr="00AC435E">
        <w:rPr>
          <w:rFonts w:ascii="Tahoma" w:hAnsi="Tahoma" w:cs="Tahoma"/>
          <w:sz w:val="20"/>
          <w:szCs w:val="20"/>
        </w:rPr>
        <w:t xml:space="preserve"> sob o nº </w:t>
      </w:r>
      <w:r w:rsidR="00425424" w:rsidRPr="00AC435E">
        <w:rPr>
          <w:rFonts w:ascii="Tahoma" w:hAnsi="Tahoma" w:cs="Tahoma"/>
          <w:sz w:val="20"/>
          <w:szCs w:val="20"/>
        </w:rPr>
        <w:t>15.666.943/0001-25</w:t>
      </w:r>
      <w:r w:rsidRPr="00AC435E">
        <w:rPr>
          <w:rFonts w:ascii="Tahoma" w:hAnsi="Tahoma" w:cs="Tahoma"/>
          <w:sz w:val="20"/>
          <w:szCs w:val="20"/>
        </w:rPr>
        <w:t>, neste ato representada na forma de seu contrato social ("</w:t>
      </w:r>
      <w:r w:rsidRPr="00AC435E">
        <w:rPr>
          <w:rFonts w:ascii="Tahoma" w:hAnsi="Tahoma" w:cs="Tahoma"/>
          <w:sz w:val="20"/>
          <w:szCs w:val="20"/>
          <w:u w:val="single"/>
        </w:rPr>
        <w:t>JF Comércio</w:t>
      </w:r>
      <w:r w:rsidRPr="00AC435E">
        <w:rPr>
          <w:rFonts w:ascii="Tahoma" w:hAnsi="Tahoma" w:cs="Tahoma"/>
          <w:sz w:val="20"/>
          <w:szCs w:val="20"/>
        </w:rPr>
        <w:t>");</w:t>
      </w:r>
    </w:p>
    <w:p w14:paraId="627B9FCB" w14:textId="77777777" w:rsidR="009D5045" w:rsidRPr="00AC435E" w:rsidRDefault="009D5045" w:rsidP="009D5045">
      <w:pPr>
        <w:rPr>
          <w:rFonts w:ascii="Tahoma" w:hAnsi="Tahoma" w:cs="Tahoma"/>
          <w:sz w:val="20"/>
          <w:szCs w:val="20"/>
        </w:rPr>
      </w:pPr>
    </w:p>
    <w:p w14:paraId="3BAE237C" w14:textId="2DE6A26F" w:rsidR="009D5045" w:rsidRPr="00AC435E" w:rsidRDefault="009D5045" w:rsidP="009D5045">
      <w:pPr>
        <w:rPr>
          <w:rFonts w:ascii="Tahoma" w:hAnsi="Tahoma" w:cs="Tahoma"/>
          <w:sz w:val="20"/>
          <w:szCs w:val="20"/>
        </w:rPr>
      </w:pPr>
      <w:r w:rsidRPr="00AC435E">
        <w:rPr>
          <w:rFonts w:ascii="Tahoma" w:hAnsi="Tahoma" w:cs="Tahoma"/>
          <w:b/>
          <w:bCs/>
          <w:smallCaps/>
          <w:sz w:val="20"/>
          <w:szCs w:val="20"/>
        </w:rPr>
        <w:t>Stock Tech S.A. Armazéns Gerais</w:t>
      </w:r>
      <w:r w:rsidRPr="00AC435E">
        <w:rPr>
          <w:rFonts w:ascii="Tahoma" w:hAnsi="Tahoma" w:cs="Tahoma"/>
          <w:bCs/>
          <w:sz w:val="20"/>
          <w:szCs w:val="20"/>
        </w:rPr>
        <w:t xml:space="preserve">, </w:t>
      </w:r>
      <w:r w:rsidRPr="00AC435E">
        <w:rPr>
          <w:rFonts w:ascii="Tahoma" w:hAnsi="Tahoma" w:cs="Tahoma"/>
          <w:sz w:val="20"/>
          <w:szCs w:val="20"/>
        </w:rPr>
        <w:t>sociedade por ações</w:t>
      </w:r>
      <w:r w:rsidR="00B1589D" w:rsidRPr="00AC435E">
        <w:rPr>
          <w:rFonts w:ascii="Tahoma" w:hAnsi="Tahoma" w:cs="Tahoma"/>
          <w:sz w:val="20"/>
          <w:szCs w:val="20"/>
        </w:rPr>
        <w:t xml:space="preserve">, </w:t>
      </w:r>
      <w:r w:rsidR="00B1589D" w:rsidRPr="00AC435E">
        <w:rPr>
          <w:rFonts w:ascii="Tahoma" w:hAnsi="Tahoma" w:cs="Tahoma"/>
          <w:snapToGrid w:val="0"/>
          <w:sz w:val="20"/>
          <w:szCs w:val="20"/>
        </w:rPr>
        <w:t>sem registro de companhia aberta perante a CVM,</w:t>
      </w:r>
      <w:r w:rsidRPr="00AC435E">
        <w:rPr>
          <w:rFonts w:ascii="Tahoma" w:hAnsi="Tahoma" w:cs="Tahoma"/>
          <w:sz w:val="20"/>
          <w:szCs w:val="20"/>
        </w:rPr>
        <w:t xml:space="preserve"> com sede na cidade de Pinhais, Estado do Paraná, na Avenida Maringá, 4000, CEP 83326-010, inscrita no CNPJ</w:t>
      </w:r>
      <w:r w:rsidR="00B1589D" w:rsidRPr="00AC435E">
        <w:rPr>
          <w:rFonts w:ascii="Tahoma" w:hAnsi="Tahoma" w:cs="Tahoma"/>
          <w:sz w:val="20"/>
          <w:szCs w:val="20"/>
        </w:rPr>
        <w:t>/ME</w:t>
      </w:r>
      <w:r w:rsidRPr="00AC435E">
        <w:rPr>
          <w:rFonts w:ascii="Tahoma" w:hAnsi="Tahoma" w:cs="Tahoma"/>
          <w:sz w:val="20"/>
          <w:szCs w:val="20"/>
        </w:rPr>
        <w:t xml:space="preserve"> sob o nº 01.306.014/0001-09, neste ato representada na forma de seu estatuto social ("</w:t>
      </w:r>
      <w:r w:rsidRPr="00AC435E">
        <w:rPr>
          <w:rFonts w:ascii="Tahoma" w:hAnsi="Tahoma" w:cs="Tahoma"/>
          <w:sz w:val="20"/>
          <w:szCs w:val="20"/>
          <w:u w:val="single"/>
        </w:rPr>
        <w:t>Stock Tech</w:t>
      </w:r>
      <w:r w:rsidRPr="00AC435E">
        <w:rPr>
          <w:rFonts w:ascii="Tahoma" w:hAnsi="Tahoma" w:cs="Tahoma"/>
          <w:sz w:val="20"/>
          <w:szCs w:val="20"/>
        </w:rPr>
        <w:t>");</w:t>
      </w:r>
    </w:p>
    <w:p w14:paraId="229425BD" w14:textId="77777777" w:rsidR="009D5045" w:rsidRPr="00AC435E" w:rsidRDefault="009D5045" w:rsidP="009D5045">
      <w:pPr>
        <w:rPr>
          <w:rFonts w:ascii="Tahoma" w:hAnsi="Tahoma" w:cs="Tahoma"/>
          <w:sz w:val="20"/>
          <w:szCs w:val="20"/>
        </w:rPr>
      </w:pPr>
    </w:p>
    <w:p w14:paraId="28788766" w14:textId="7F8AA156" w:rsidR="009D5045" w:rsidRPr="00AC435E" w:rsidRDefault="009D5045" w:rsidP="009D5045">
      <w:pPr>
        <w:widowControl w:val="0"/>
        <w:rPr>
          <w:rFonts w:ascii="Tahoma" w:hAnsi="Tahoma" w:cs="Tahoma"/>
          <w:sz w:val="20"/>
          <w:szCs w:val="20"/>
        </w:rPr>
      </w:pPr>
      <w:r w:rsidRPr="00AC435E">
        <w:rPr>
          <w:rFonts w:ascii="Tahoma" w:hAnsi="Tahoma" w:cs="Tahoma"/>
          <w:b/>
          <w:bCs/>
          <w:smallCaps/>
          <w:sz w:val="20"/>
          <w:szCs w:val="20"/>
        </w:rPr>
        <w:t>JFLOG Participações S.A.</w:t>
      </w:r>
      <w:r w:rsidRPr="00AC435E">
        <w:rPr>
          <w:rFonts w:ascii="Tahoma" w:hAnsi="Tahoma" w:cs="Tahoma"/>
          <w:bCs/>
          <w:sz w:val="20"/>
          <w:szCs w:val="20"/>
        </w:rPr>
        <w:t xml:space="preserve">, </w:t>
      </w:r>
      <w:r w:rsidR="00B1589D" w:rsidRPr="00AC435E">
        <w:rPr>
          <w:rFonts w:ascii="Tahoma" w:hAnsi="Tahoma" w:cs="Tahoma"/>
          <w:sz w:val="20"/>
          <w:szCs w:val="20"/>
        </w:rPr>
        <w:t xml:space="preserve">sociedade por ações, </w:t>
      </w:r>
      <w:r w:rsidR="00B1589D" w:rsidRPr="00AC435E">
        <w:rPr>
          <w:rFonts w:ascii="Tahoma" w:hAnsi="Tahoma" w:cs="Tahoma"/>
          <w:snapToGrid w:val="0"/>
          <w:sz w:val="20"/>
          <w:szCs w:val="20"/>
        </w:rPr>
        <w:t>sem registro de companhia aberta perante a CVM,</w:t>
      </w:r>
      <w:r w:rsidR="00B1589D" w:rsidRPr="00AC435E" w:rsidDel="00B1589D">
        <w:rPr>
          <w:rFonts w:ascii="Tahoma" w:hAnsi="Tahoma" w:cs="Tahoma"/>
          <w:sz w:val="20"/>
          <w:szCs w:val="20"/>
        </w:rPr>
        <w:t xml:space="preserve"> </w:t>
      </w:r>
      <w:r w:rsidRPr="00AC435E">
        <w:rPr>
          <w:rFonts w:ascii="Tahoma" w:hAnsi="Tahoma" w:cs="Tahoma"/>
          <w:sz w:val="20"/>
          <w:szCs w:val="20"/>
        </w:rPr>
        <w:t xml:space="preserve">com sede na cidade de São Paulo, Estado de São Paulo, na Avenida Cidade Jardim, 803, 6º andar, conjunto 62 Sala 1B, </w:t>
      </w:r>
      <w:r w:rsidR="00B1589D" w:rsidRPr="00AC435E">
        <w:rPr>
          <w:rFonts w:ascii="Tahoma" w:hAnsi="Tahoma" w:cs="Tahoma"/>
          <w:sz w:val="20"/>
          <w:szCs w:val="20"/>
        </w:rPr>
        <w:t xml:space="preserve">Bairro </w:t>
      </w:r>
      <w:r w:rsidRPr="00AC435E">
        <w:rPr>
          <w:rFonts w:ascii="Tahoma" w:hAnsi="Tahoma" w:cs="Tahoma"/>
          <w:sz w:val="20"/>
          <w:szCs w:val="20"/>
        </w:rPr>
        <w:t>Itaim Bibi, CEP 01453-000, inscrita no CNPJ</w:t>
      </w:r>
      <w:r w:rsidR="00B1589D" w:rsidRPr="00AC435E">
        <w:rPr>
          <w:rFonts w:ascii="Tahoma" w:hAnsi="Tahoma" w:cs="Tahoma"/>
          <w:sz w:val="20"/>
          <w:szCs w:val="20"/>
        </w:rPr>
        <w:t>/ME</w:t>
      </w:r>
      <w:r w:rsidRPr="00AC435E">
        <w:rPr>
          <w:rFonts w:ascii="Tahoma" w:hAnsi="Tahoma" w:cs="Tahoma"/>
          <w:sz w:val="20"/>
          <w:szCs w:val="20"/>
        </w:rPr>
        <w:t xml:space="preserve"> sob o nº 14.088.422/0001-75, neste ato representada na forma de seu estatuto social ("</w:t>
      </w:r>
      <w:r w:rsidRPr="00AC435E">
        <w:rPr>
          <w:rFonts w:ascii="Tahoma" w:hAnsi="Tahoma" w:cs="Tahoma"/>
          <w:sz w:val="20"/>
          <w:szCs w:val="20"/>
          <w:u w:val="single"/>
        </w:rPr>
        <w:t>JFLOG</w:t>
      </w:r>
      <w:r w:rsidRPr="00AC435E">
        <w:rPr>
          <w:rFonts w:ascii="Tahoma" w:hAnsi="Tahoma" w:cs="Tahoma"/>
          <w:sz w:val="20"/>
          <w:szCs w:val="20"/>
        </w:rPr>
        <w:t>"); e</w:t>
      </w:r>
    </w:p>
    <w:p w14:paraId="32EF0F53" w14:textId="77777777" w:rsidR="009D5045" w:rsidRPr="00AC435E" w:rsidRDefault="009D5045" w:rsidP="009D5045">
      <w:pPr>
        <w:jc w:val="center"/>
        <w:rPr>
          <w:rFonts w:ascii="Tahoma" w:hAnsi="Tahoma" w:cs="Tahoma"/>
          <w:b/>
          <w:bCs/>
          <w:smallCaps/>
          <w:sz w:val="20"/>
          <w:szCs w:val="20"/>
        </w:rPr>
      </w:pPr>
    </w:p>
    <w:p w14:paraId="10D43778" w14:textId="1910711A" w:rsidR="009D5045" w:rsidRPr="00AC435E" w:rsidRDefault="009D5045" w:rsidP="009D5045">
      <w:pPr>
        <w:widowControl w:val="0"/>
        <w:rPr>
          <w:rFonts w:ascii="Tahoma" w:hAnsi="Tahoma" w:cs="Tahoma"/>
          <w:sz w:val="20"/>
          <w:szCs w:val="20"/>
        </w:rPr>
      </w:pPr>
      <w:r w:rsidRPr="00AC435E">
        <w:rPr>
          <w:rFonts w:ascii="Tahoma" w:hAnsi="Tahoma" w:cs="Tahoma"/>
          <w:b/>
          <w:bCs/>
          <w:smallCaps/>
          <w:sz w:val="20"/>
          <w:szCs w:val="20"/>
        </w:rPr>
        <w:t>Agro Improvement Participações S.A.</w:t>
      </w:r>
      <w:r w:rsidRPr="00AC435E">
        <w:rPr>
          <w:rFonts w:ascii="Tahoma" w:hAnsi="Tahoma" w:cs="Tahoma"/>
          <w:bCs/>
          <w:smallCaps/>
          <w:sz w:val="20"/>
          <w:szCs w:val="20"/>
        </w:rPr>
        <w:t>,</w:t>
      </w:r>
      <w:r w:rsidRPr="00AC435E">
        <w:rPr>
          <w:rFonts w:ascii="Tahoma" w:hAnsi="Tahoma" w:cs="Tahoma"/>
          <w:b/>
          <w:bCs/>
          <w:smallCaps/>
          <w:sz w:val="20"/>
          <w:szCs w:val="20"/>
        </w:rPr>
        <w:t xml:space="preserve"> </w:t>
      </w:r>
      <w:r w:rsidR="00B1589D" w:rsidRPr="00AC435E">
        <w:rPr>
          <w:rFonts w:ascii="Tahoma" w:hAnsi="Tahoma" w:cs="Tahoma"/>
          <w:sz w:val="20"/>
          <w:szCs w:val="20"/>
        </w:rPr>
        <w:t xml:space="preserve">sociedade por ações, </w:t>
      </w:r>
      <w:r w:rsidR="00B1589D" w:rsidRPr="00AC435E">
        <w:rPr>
          <w:rFonts w:ascii="Tahoma" w:hAnsi="Tahoma" w:cs="Tahoma"/>
          <w:snapToGrid w:val="0"/>
          <w:sz w:val="20"/>
          <w:szCs w:val="20"/>
        </w:rPr>
        <w:t>sem registro de companhia aberta perante a CVM</w:t>
      </w:r>
      <w:r w:rsidR="00B1589D" w:rsidRPr="00AC435E">
        <w:rPr>
          <w:rFonts w:ascii="Tahoma" w:hAnsi="Tahoma" w:cs="Tahoma"/>
          <w:sz w:val="20"/>
          <w:szCs w:val="20"/>
        </w:rPr>
        <w:t xml:space="preserve">, </w:t>
      </w:r>
      <w:r w:rsidRPr="00AC435E">
        <w:rPr>
          <w:rFonts w:ascii="Tahoma" w:hAnsi="Tahoma" w:cs="Tahoma"/>
          <w:sz w:val="20"/>
          <w:szCs w:val="20"/>
        </w:rPr>
        <w:t xml:space="preserve">com sede na cidade de São Paulo, Estado de São Paulo, na Avenida Cidade Jardim, 803, 6º andar, conjunto 62 Sala 8, </w:t>
      </w:r>
      <w:r w:rsidR="00B1589D" w:rsidRPr="00AC435E">
        <w:rPr>
          <w:rFonts w:ascii="Tahoma" w:hAnsi="Tahoma" w:cs="Tahoma"/>
          <w:sz w:val="20"/>
          <w:szCs w:val="20"/>
        </w:rPr>
        <w:t xml:space="preserve">Bairro </w:t>
      </w:r>
      <w:r w:rsidRPr="00AC435E">
        <w:rPr>
          <w:rFonts w:ascii="Tahoma" w:hAnsi="Tahoma" w:cs="Tahoma"/>
          <w:sz w:val="20"/>
          <w:szCs w:val="20"/>
        </w:rPr>
        <w:t>Itaim Bibi, CEP 01453-000, inscrita no CNPJ</w:t>
      </w:r>
      <w:r w:rsidR="00B1589D" w:rsidRPr="00AC435E">
        <w:rPr>
          <w:rFonts w:ascii="Tahoma" w:hAnsi="Tahoma" w:cs="Tahoma"/>
          <w:sz w:val="20"/>
          <w:szCs w:val="20"/>
        </w:rPr>
        <w:t>/ME</w:t>
      </w:r>
      <w:r w:rsidRPr="00AC435E">
        <w:rPr>
          <w:rFonts w:ascii="Tahoma" w:hAnsi="Tahoma" w:cs="Tahoma"/>
          <w:sz w:val="20"/>
          <w:szCs w:val="20"/>
        </w:rPr>
        <w:t xml:space="preserve"> sob o nº 19.449.755/0001-04, neste ato representada na forma de seu estatuto social (“</w:t>
      </w:r>
      <w:r w:rsidRPr="00AC435E">
        <w:rPr>
          <w:rFonts w:ascii="Tahoma" w:hAnsi="Tahoma" w:cs="Tahoma"/>
          <w:sz w:val="20"/>
          <w:szCs w:val="20"/>
          <w:u w:val="single"/>
        </w:rPr>
        <w:t>Agro Improv</w:t>
      </w:r>
      <w:r w:rsidR="00C45C3C" w:rsidRPr="00AC435E">
        <w:rPr>
          <w:rFonts w:ascii="Tahoma" w:hAnsi="Tahoma" w:cs="Tahoma"/>
          <w:sz w:val="20"/>
          <w:szCs w:val="20"/>
          <w:u w:val="single"/>
        </w:rPr>
        <w:t>e</w:t>
      </w:r>
      <w:r w:rsidRPr="00AC435E">
        <w:rPr>
          <w:rFonts w:ascii="Tahoma" w:hAnsi="Tahoma" w:cs="Tahoma"/>
          <w:sz w:val="20"/>
          <w:szCs w:val="20"/>
          <w:u w:val="single"/>
        </w:rPr>
        <w:t>ment</w:t>
      </w:r>
      <w:r w:rsidRPr="00AC435E">
        <w:rPr>
          <w:rFonts w:ascii="Tahoma" w:hAnsi="Tahoma" w:cs="Tahoma"/>
          <w:sz w:val="20"/>
          <w:szCs w:val="20"/>
        </w:rPr>
        <w:t>” e, em conjunto com a JF Comércio, a Stock Tech e a JFLOG, “</w:t>
      </w:r>
      <w:r w:rsidRPr="00AC435E">
        <w:rPr>
          <w:rFonts w:ascii="Tahoma" w:hAnsi="Tahoma" w:cs="Tahoma"/>
          <w:sz w:val="20"/>
          <w:szCs w:val="20"/>
          <w:u w:val="single"/>
        </w:rPr>
        <w:t>Garantidoras</w:t>
      </w:r>
      <w:r w:rsidRPr="00AC435E">
        <w:rPr>
          <w:rFonts w:ascii="Tahoma" w:hAnsi="Tahoma" w:cs="Tahoma"/>
          <w:sz w:val="20"/>
          <w:szCs w:val="20"/>
        </w:rPr>
        <w:t>”</w:t>
      </w:r>
      <w:r w:rsidR="00B1589D" w:rsidRPr="00AC435E">
        <w:rPr>
          <w:rFonts w:ascii="Tahoma" w:hAnsi="Tahoma" w:cs="Tahoma"/>
          <w:sz w:val="20"/>
          <w:szCs w:val="20"/>
        </w:rPr>
        <w:t xml:space="preserve">, </w:t>
      </w:r>
      <w:bookmarkEnd w:id="1"/>
      <w:r w:rsidRPr="00AC435E">
        <w:rPr>
          <w:rFonts w:ascii="Tahoma" w:hAnsi="Tahoma" w:cs="Tahoma"/>
          <w:sz w:val="20"/>
          <w:szCs w:val="20"/>
        </w:rPr>
        <w:t>sendo a Emissora, o Agente Fiduciário e cada uma das Garantidoras referidos em conjunto como “</w:t>
      </w:r>
      <w:r w:rsidRPr="00AC435E">
        <w:rPr>
          <w:rFonts w:ascii="Tahoma" w:hAnsi="Tahoma" w:cs="Tahoma"/>
          <w:sz w:val="20"/>
          <w:szCs w:val="20"/>
          <w:u w:val="single"/>
        </w:rPr>
        <w:t>Partes</w:t>
      </w:r>
      <w:r w:rsidRPr="00AC435E">
        <w:rPr>
          <w:rFonts w:ascii="Tahoma" w:hAnsi="Tahoma" w:cs="Tahoma"/>
          <w:sz w:val="20"/>
          <w:szCs w:val="20"/>
        </w:rPr>
        <w:t>”</w:t>
      </w:r>
      <w:r w:rsidR="00B1589D" w:rsidRPr="00AC435E">
        <w:rPr>
          <w:rFonts w:ascii="Tahoma" w:hAnsi="Tahoma" w:cs="Tahoma"/>
          <w:sz w:val="20"/>
          <w:szCs w:val="20"/>
        </w:rPr>
        <w:t>,</w:t>
      </w:r>
      <w:r w:rsidRPr="00AC435E">
        <w:rPr>
          <w:rFonts w:ascii="Tahoma" w:hAnsi="Tahoma" w:cs="Tahoma"/>
          <w:sz w:val="20"/>
          <w:szCs w:val="20"/>
        </w:rPr>
        <w:t xml:space="preserve"> e</w:t>
      </w:r>
      <w:r w:rsidR="00B1589D" w:rsidRPr="00AC435E">
        <w:rPr>
          <w:rFonts w:ascii="Tahoma" w:hAnsi="Tahoma" w:cs="Tahoma"/>
          <w:sz w:val="20"/>
          <w:szCs w:val="20"/>
        </w:rPr>
        <w:t>,</w:t>
      </w:r>
      <w:r w:rsidRPr="00AC435E">
        <w:rPr>
          <w:rFonts w:ascii="Tahoma" w:hAnsi="Tahoma" w:cs="Tahoma"/>
          <w:sz w:val="20"/>
          <w:szCs w:val="20"/>
        </w:rPr>
        <w:t xml:space="preserve"> individual e indistintamente</w:t>
      </w:r>
      <w:r w:rsidR="00B1589D" w:rsidRPr="00AC435E">
        <w:rPr>
          <w:rFonts w:ascii="Tahoma" w:hAnsi="Tahoma" w:cs="Tahoma"/>
          <w:sz w:val="20"/>
          <w:szCs w:val="20"/>
        </w:rPr>
        <w:t>,</w:t>
      </w:r>
      <w:r w:rsidRPr="00AC435E">
        <w:rPr>
          <w:rFonts w:ascii="Tahoma" w:hAnsi="Tahoma" w:cs="Tahoma"/>
          <w:sz w:val="20"/>
          <w:szCs w:val="20"/>
        </w:rPr>
        <w:t xml:space="preserve"> como “</w:t>
      </w:r>
      <w:r w:rsidRPr="00AC435E">
        <w:rPr>
          <w:rFonts w:ascii="Tahoma" w:hAnsi="Tahoma" w:cs="Tahoma"/>
          <w:sz w:val="20"/>
          <w:szCs w:val="20"/>
          <w:u w:val="single"/>
        </w:rPr>
        <w:t>Parte</w:t>
      </w:r>
      <w:r w:rsidRPr="00AC435E">
        <w:rPr>
          <w:rFonts w:ascii="Tahoma" w:hAnsi="Tahoma" w:cs="Tahoma"/>
          <w:sz w:val="20"/>
          <w:szCs w:val="20"/>
        </w:rPr>
        <w:t>”</w:t>
      </w:r>
      <w:r w:rsidR="00B1589D" w:rsidRPr="00AC435E">
        <w:rPr>
          <w:rFonts w:ascii="Tahoma" w:hAnsi="Tahoma" w:cs="Tahoma"/>
          <w:sz w:val="20"/>
          <w:szCs w:val="20"/>
        </w:rPr>
        <w:t>).</w:t>
      </w:r>
    </w:p>
    <w:p w14:paraId="0A69A7F4" w14:textId="77777777" w:rsidR="000E2E4A" w:rsidRPr="00AC435E" w:rsidRDefault="000E2E4A" w:rsidP="00F32B4F">
      <w:pPr>
        <w:widowControl w:val="0"/>
        <w:rPr>
          <w:rFonts w:ascii="Tahoma" w:hAnsi="Tahoma" w:cs="Tahoma"/>
          <w:snapToGrid w:val="0"/>
          <w:sz w:val="20"/>
          <w:szCs w:val="20"/>
        </w:rPr>
      </w:pPr>
    </w:p>
    <w:p w14:paraId="125CE2C2" w14:textId="26CFB06A" w:rsidR="00B03278" w:rsidRPr="00AC435E" w:rsidRDefault="00B1589D" w:rsidP="00B03278">
      <w:pPr>
        <w:widowControl w:val="0"/>
        <w:rPr>
          <w:rFonts w:ascii="Tahoma" w:hAnsi="Tahoma" w:cs="Tahoma"/>
          <w:sz w:val="20"/>
          <w:szCs w:val="20"/>
        </w:rPr>
      </w:pPr>
      <w:r w:rsidRPr="00AC435E">
        <w:rPr>
          <w:rFonts w:ascii="Tahoma" w:hAnsi="Tahoma" w:cs="Tahoma"/>
          <w:sz w:val="20"/>
          <w:szCs w:val="20"/>
        </w:rPr>
        <w:t>V</w:t>
      </w:r>
      <w:r w:rsidR="00C20F12" w:rsidRPr="00AC435E">
        <w:rPr>
          <w:rFonts w:ascii="Tahoma" w:hAnsi="Tahoma" w:cs="Tahoma"/>
          <w:sz w:val="20"/>
          <w:szCs w:val="20"/>
        </w:rPr>
        <w:t xml:space="preserve">êm, por meio desta e </w:t>
      </w:r>
      <w:r w:rsidR="00C52AD3" w:rsidRPr="00AC435E">
        <w:rPr>
          <w:rFonts w:ascii="Tahoma" w:hAnsi="Tahoma" w:cs="Tahoma"/>
          <w:sz w:val="20"/>
          <w:szCs w:val="20"/>
        </w:rPr>
        <w:t>na melhor</w:t>
      </w:r>
      <w:r w:rsidR="00C20F12" w:rsidRPr="00AC435E">
        <w:rPr>
          <w:rFonts w:ascii="Tahoma" w:hAnsi="Tahoma" w:cs="Tahoma"/>
          <w:sz w:val="20"/>
          <w:szCs w:val="20"/>
        </w:rPr>
        <w:t xml:space="preserve"> forma de direito, celebrar </w:t>
      </w:r>
      <w:r w:rsidR="008B3915" w:rsidRPr="00AC435E">
        <w:rPr>
          <w:rFonts w:ascii="Tahoma" w:hAnsi="Tahoma" w:cs="Tahoma"/>
          <w:sz w:val="20"/>
          <w:szCs w:val="20"/>
        </w:rPr>
        <w:t>o</w:t>
      </w:r>
      <w:r w:rsidR="00C20F12" w:rsidRPr="00AC435E">
        <w:rPr>
          <w:rFonts w:ascii="Tahoma" w:hAnsi="Tahoma" w:cs="Tahoma"/>
          <w:sz w:val="20"/>
          <w:szCs w:val="20"/>
        </w:rPr>
        <w:t xml:space="preserve"> presente </w:t>
      </w:r>
      <w:r w:rsidR="00C52AD3" w:rsidRPr="00AC435E">
        <w:rPr>
          <w:rFonts w:ascii="Tahoma" w:hAnsi="Tahoma" w:cs="Tahoma"/>
          <w:sz w:val="20"/>
          <w:szCs w:val="20"/>
        </w:rPr>
        <w:t>“</w:t>
      </w:r>
      <w:r w:rsidR="00DD7DBC" w:rsidRPr="00AC435E">
        <w:rPr>
          <w:rFonts w:ascii="Tahoma" w:hAnsi="Tahoma" w:cs="Tahoma"/>
          <w:i/>
          <w:sz w:val="20"/>
          <w:szCs w:val="20"/>
        </w:rPr>
        <w:t xml:space="preserve">Instrumento Particular de </w:t>
      </w:r>
      <w:r w:rsidR="009D5086" w:rsidRPr="00AC435E">
        <w:rPr>
          <w:rFonts w:ascii="Tahoma" w:hAnsi="Tahoma" w:cs="Tahoma"/>
          <w:i/>
          <w:sz w:val="20"/>
          <w:szCs w:val="20"/>
        </w:rPr>
        <w:t xml:space="preserve">Escritura da </w:t>
      </w:r>
      <w:r w:rsidR="00B03278" w:rsidRPr="00AC435E">
        <w:rPr>
          <w:rFonts w:ascii="Tahoma" w:hAnsi="Tahoma" w:cs="Tahoma"/>
          <w:i/>
          <w:sz w:val="20"/>
          <w:szCs w:val="20"/>
        </w:rPr>
        <w:t>3</w:t>
      </w:r>
      <w:r w:rsidR="009D5086" w:rsidRPr="00AC435E">
        <w:rPr>
          <w:rFonts w:ascii="Tahoma" w:hAnsi="Tahoma" w:cs="Tahoma"/>
          <w:i/>
          <w:sz w:val="20"/>
          <w:szCs w:val="20"/>
        </w:rPr>
        <w:t xml:space="preserve">ª </w:t>
      </w:r>
      <w:r w:rsidR="00B03278" w:rsidRPr="00AC435E">
        <w:rPr>
          <w:rFonts w:ascii="Tahoma" w:hAnsi="Tahoma" w:cs="Tahoma"/>
          <w:i/>
          <w:sz w:val="20"/>
          <w:szCs w:val="20"/>
        </w:rPr>
        <w:t xml:space="preserve">(Terceira) </w:t>
      </w:r>
      <w:r w:rsidR="009D5086" w:rsidRPr="00AC435E">
        <w:rPr>
          <w:rFonts w:ascii="Tahoma" w:hAnsi="Tahoma" w:cs="Tahoma"/>
          <w:i/>
          <w:sz w:val="20"/>
          <w:szCs w:val="20"/>
        </w:rPr>
        <w:t xml:space="preserve">Emissão de Debêntures Simples, Não Conversíveis em Ações, em </w:t>
      </w:r>
      <w:r w:rsidR="008B3915" w:rsidRPr="00AC435E">
        <w:rPr>
          <w:rFonts w:ascii="Tahoma" w:hAnsi="Tahoma"/>
          <w:i/>
          <w:sz w:val="20"/>
          <w:szCs w:val="20"/>
        </w:rPr>
        <w:t>Duas Séries</w:t>
      </w:r>
      <w:r w:rsidR="009D5086" w:rsidRPr="00AC435E">
        <w:rPr>
          <w:rFonts w:ascii="Tahoma" w:hAnsi="Tahoma" w:cs="Tahoma"/>
          <w:i/>
          <w:sz w:val="20"/>
          <w:szCs w:val="20"/>
        </w:rPr>
        <w:t xml:space="preserve">, da Espécie </w:t>
      </w:r>
      <w:r w:rsidR="00B03278" w:rsidRPr="00AC435E">
        <w:rPr>
          <w:rFonts w:ascii="Tahoma" w:hAnsi="Tahoma" w:cs="Tahoma"/>
          <w:i/>
          <w:sz w:val="20"/>
          <w:szCs w:val="20"/>
        </w:rPr>
        <w:t>com Garantia Real</w:t>
      </w:r>
      <w:r w:rsidR="009D5086" w:rsidRPr="00AC435E">
        <w:rPr>
          <w:rFonts w:ascii="Tahoma" w:hAnsi="Tahoma" w:cs="Tahoma"/>
          <w:i/>
          <w:sz w:val="20"/>
          <w:szCs w:val="20"/>
        </w:rPr>
        <w:t xml:space="preserve">, </w:t>
      </w:r>
      <w:r w:rsidR="00D53452" w:rsidRPr="00AC435E">
        <w:rPr>
          <w:rFonts w:ascii="Tahoma" w:hAnsi="Tahoma" w:cs="Tahoma"/>
          <w:i/>
          <w:sz w:val="20"/>
          <w:szCs w:val="20"/>
        </w:rPr>
        <w:t xml:space="preserve">com Garantia Adicional Fidejussória, </w:t>
      </w:r>
      <w:r w:rsidR="009D5086" w:rsidRPr="00AC435E">
        <w:rPr>
          <w:rFonts w:ascii="Tahoma" w:hAnsi="Tahoma" w:cs="Tahoma"/>
          <w:i/>
          <w:sz w:val="20"/>
          <w:szCs w:val="20"/>
        </w:rPr>
        <w:t>para Distribuição Pública</w:t>
      </w:r>
      <w:r w:rsidR="008B3915" w:rsidRPr="00AC435E">
        <w:rPr>
          <w:rFonts w:ascii="Tahoma" w:hAnsi="Tahoma" w:cs="Tahoma"/>
          <w:i/>
          <w:sz w:val="20"/>
          <w:szCs w:val="20"/>
        </w:rPr>
        <w:t>,</w:t>
      </w:r>
      <w:r w:rsidR="009D5086" w:rsidRPr="00AC435E">
        <w:rPr>
          <w:rFonts w:ascii="Tahoma" w:hAnsi="Tahoma" w:cs="Tahoma"/>
          <w:i/>
          <w:sz w:val="20"/>
          <w:szCs w:val="20"/>
        </w:rPr>
        <w:t xml:space="preserve"> com Esforços Restritos de Distribuição, da Comfrio Soluções Logísticas S.A.</w:t>
      </w:r>
      <w:r w:rsidR="00C52AD3" w:rsidRPr="00AC435E">
        <w:rPr>
          <w:rFonts w:ascii="Tahoma" w:hAnsi="Tahoma" w:cs="Tahoma"/>
          <w:sz w:val="20"/>
          <w:szCs w:val="20"/>
        </w:rPr>
        <w:t>”</w:t>
      </w:r>
      <w:r w:rsidR="00C20F12" w:rsidRPr="00AC435E">
        <w:rPr>
          <w:rFonts w:ascii="Tahoma" w:hAnsi="Tahoma" w:cs="Tahoma"/>
          <w:sz w:val="20"/>
          <w:szCs w:val="20"/>
        </w:rPr>
        <w:t xml:space="preserve"> (“</w:t>
      </w:r>
      <w:r w:rsidR="00C20F12" w:rsidRPr="00AC435E">
        <w:rPr>
          <w:rFonts w:ascii="Tahoma" w:hAnsi="Tahoma" w:cs="Tahoma"/>
          <w:sz w:val="20"/>
          <w:szCs w:val="20"/>
          <w:u w:val="single"/>
        </w:rPr>
        <w:t>Escritura de Emissão</w:t>
      </w:r>
      <w:r w:rsidR="00C20F12" w:rsidRPr="00AC435E">
        <w:rPr>
          <w:rFonts w:ascii="Tahoma" w:hAnsi="Tahoma" w:cs="Tahoma"/>
          <w:sz w:val="20"/>
          <w:szCs w:val="20"/>
        </w:rPr>
        <w:t xml:space="preserve">”), em observância às seguintes </w:t>
      </w:r>
      <w:r w:rsidR="00B03278" w:rsidRPr="00AC435E">
        <w:rPr>
          <w:rFonts w:ascii="Tahoma" w:hAnsi="Tahoma" w:cs="Tahoma"/>
          <w:sz w:val="20"/>
          <w:szCs w:val="20"/>
        </w:rPr>
        <w:t xml:space="preserve">cláusulas </w:t>
      </w:r>
      <w:r w:rsidR="00C20F12" w:rsidRPr="00AC435E">
        <w:rPr>
          <w:rFonts w:ascii="Tahoma" w:hAnsi="Tahoma" w:cs="Tahoma"/>
          <w:sz w:val="20"/>
          <w:szCs w:val="20"/>
        </w:rPr>
        <w:t>e condições:</w:t>
      </w:r>
    </w:p>
    <w:p w14:paraId="1073D8EA" w14:textId="493D368F" w:rsidR="00AC435E" w:rsidRDefault="00AC435E">
      <w:pPr>
        <w:jc w:val="left"/>
        <w:rPr>
          <w:rFonts w:ascii="Tahoma" w:hAnsi="Tahoma" w:cs="Tahoma"/>
          <w:sz w:val="20"/>
          <w:szCs w:val="20"/>
        </w:rPr>
      </w:pPr>
      <w:r>
        <w:rPr>
          <w:rFonts w:ascii="Tahoma" w:hAnsi="Tahoma" w:cs="Tahoma"/>
          <w:sz w:val="20"/>
          <w:szCs w:val="20"/>
        </w:rPr>
        <w:br w:type="page"/>
      </w:r>
    </w:p>
    <w:p w14:paraId="47553178" w14:textId="77777777" w:rsidR="00EF220D" w:rsidRPr="00AC435E" w:rsidRDefault="00EF220D" w:rsidP="00B03278">
      <w:pPr>
        <w:widowControl w:val="0"/>
        <w:jc w:val="center"/>
        <w:rPr>
          <w:rFonts w:ascii="Tahoma" w:hAnsi="Tahoma" w:cs="Tahoma"/>
          <w:b/>
          <w:smallCaps/>
          <w:sz w:val="20"/>
          <w:szCs w:val="20"/>
        </w:rPr>
      </w:pPr>
      <w:r w:rsidRPr="00AC435E">
        <w:rPr>
          <w:rFonts w:ascii="Tahoma" w:hAnsi="Tahoma" w:cs="Tahoma"/>
          <w:b/>
          <w:smallCaps/>
          <w:sz w:val="20"/>
          <w:szCs w:val="20"/>
        </w:rPr>
        <w:lastRenderedPageBreak/>
        <w:t>Cláusula I</w:t>
      </w:r>
    </w:p>
    <w:p w14:paraId="2A57A5BB" w14:textId="77777777" w:rsidR="00F519A2" w:rsidRPr="00AC435E" w:rsidRDefault="00F519A2"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Das Definições</w:t>
      </w:r>
    </w:p>
    <w:p w14:paraId="7F7DC84D" w14:textId="77777777" w:rsidR="00F519A2" w:rsidRPr="00AC435E" w:rsidRDefault="00F519A2" w:rsidP="00F32B4F">
      <w:pPr>
        <w:pStyle w:val="NormalWeb"/>
        <w:spacing w:before="0" w:beforeAutospacing="0" w:after="0" w:afterAutospacing="0"/>
        <w:jc w:val="center"/>
        <w:rPr>
          <w:rFonts w:ascii="Tahoma" w:hAnsi="Tahoma" w:cs="Tahoma"/>
          <w:b/>
          <w:smallCaps/>
          <w:sz w:val="20"/>
          <w:szCs w:val="20"/>
        </w:rPr>
      </w:pPr>
    </w:p>
    <w:p w14:paraId="177A3C38" w14:textId="77777777" w:rsidR="00F519A2" w:rsidRPr="00AC435E" w:rsidRDefault="00F519A2" w:rsidP="00B6005A">
      <w:pPr>
        <w:pStyle w:val="Ttulo1"/>
        <w:numPr>
          <w:ilvl w:val="1"/>
          <w:numId w:val="32"/>
        </w:numPr>
        <w:spacing w:line="240" w:lineRule="auto"/>
        <w:ind w:left="0" w:firstLine="0"/>
        <w:contextualSpacing/>
        <w:jc w:val="both"/>
        <w:rPr>
          <w:rFonts w:ascii="Tahoma" w:hAnsi="Tahoma" w:cs="Tahoma"/>
          <w:b w:val="0"/>
          <w:color w:val="000000"/>
          <w:sz w:val="20"/>
          <w:szCs w:val="20"/>
        </w:rPr>
      </w:pPr>
      <w:bookmarkStart w:id="2" w:name="_Ref392790672"/>
      <w:r w:rsidRPr="00AC435E">
        <w:rPr>
          <w:rFonts w:ascii="Tahoma" w:hAnsi="Tahoma" w:cs="Tahoma"/>
          <w:b w:val="0"/>
          <w:color w:val="000000"/>
          <w:sz w:val="20"/>
          <w:szCs w:val="20"/>
        </w:rPr>
        <w:t>Termos definidos na presente Escritura de Emissão terão o seguinte significado:</w:t>
      </w:r>
      <w:bookmarkEnd w:id="2"/>
    </w:p>
    <w:p w14:paraId="4764E8C4" w14:textId="77777777" w:rsidR="00F519A2" w:rsidRPr="00AC435E" w:rsidRDefault="00F519A2" w:rsidP="00F519A2">
      <w:pPr>
        <w:rPr>
          <w:rFonts w:ascii="Tahoma" w:hAnsi="Tahoma" w:cs="Tahoma"/>
          <w:color w:val="000000"/>
          <w:sz w:val="20"/>
          <w:szCs w:val="20"/>
        </w:rPr>
      </w:pPr>
    </w:p>
    <w:p w14:paraId="0542786E" w14:textId="77777777" w:rsidR="007A5EE6" w:rsidRPr="00AC435E" w:rsidRDefault="007A5EE6"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Afiliadas</w:t>
      </w:r>
      <w:r w:rsidRPr="00AC435E">
        <w:rPr>
          <w:rFonts w:ascii="Tahoma" w:hAnsi="Tahoma" w:cs="Tahoma"/>
          <w:sz w:val="20"/>
          <w:szCs w:val="20"/>
        </w:rPr>
        <w:t xml:space="preserve">”: </w:t>
      </w:r>
      <w:r w:rsidR="008B3915" w:rsidRPr="00AC435E">
        <w:rPr>
          <w:rFonts w:ascii="Tahoma" w:hAnsi="Tahoma" w:cs="Tahoma"/>
          <w:sz w:val="20"/>
          <w:szCs w:val="20"/>
        </w:rPr>
        <w:t>s</w:t>
      </w:r>
      <w:r w:rsidRPr="00AC435E">
        <w:rPr>
          <w:rFonts w:ascii="Tahoma" w:hAnsi="Tahoma" w:cs="Tahoma"/>
          <w:sz w:val="20"/>
          <w:szCs w:val="20"/>
        </w:rPr>
        <w:t>ignifica, em conjunto, as sociedades coligadas, controladoras e controladas, conforme previsto no Capítulo XX da Lei das Sociedades por Ações;</w:t>
      </w:r>
    </w:p>
    <w:p w14:paraId="6212C38A" w14:textId="77777777" w:rsidR="000D527A" w:rsidRPr="00AC435E" w:rsidRDefault="000D527A" w:rsidP="000D527A">
      <w:pPr>
        <w:pStyle w:val="Normal3"/>
        <w:ind w:left="709"/>
        <w:jc w:val="both"/>
        <w:rPr>
          <w:rFonts w:ascii="Tahoma" w:hAnsi="Tahoma" w:cs="Tahoma"/>
          <w:sz w:val="20"/>
          <w:szCs w:val="20"/>
        </w:rPr>
      </w:pPr>
    </w:p>
    <w:p w14:paraId="04E46C17" w14:textId="58671F84"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AGE</w:t>
      </w:r>
      <w:r w:rsidRPr="00AC435E">
        <w:rPr>
          <w:rFonts w:ascii="Tahoma" w:hAnsi="Tahoma" w:cs="Tahoma"/>
          <w:sz w:val="20"/>
          <w:szCs w:val="20"/>
        </w:rPr>
        <w:t xml:space="preserve">”: </w:t>
      </w:r>
      <w:r w:rsidR="008B3915" w:rsidRPr="00AC435E">
        <w:rPr>
          <w:rFonts w:ascii="Tahoma" w:hAnsi="Tahoma" w:cs="Tahoma"/>
          <w:sz w:val="20"/>
          <w:szCs w:val="20"/>
        </w:rPr>
        <w:t>t</w:t>
      </w:r>
      <w:r w:rsidRPr="00AC435E">
        <w:rPr>
          <w:rFonts w:ascii="Tahoma" w:hAnsi="Tahoma" w:cs="Tahoma"/>
          <w:sz w:val="20"/>
          <w:szCs w:val="20"/>
        </w:rPr>
        <w:t>em o significado que lhe é atribuído n</w:t>
      </w:r>
      <w:r w:rsidR="008B3915" w:rsidRPr="00AC435E">
        <w:rPr>
          <w:rFonts w:ascii="Tahoma" w:hAnsi="Tahoma" w:cs="Tahoma"/>
          <w:sz w:val="20"/>
          <w:szCs w:val="20"/>
        </w:rPr>
        <w:t>a</w:t>
      </w:r>
      <w:r w:rsidRPr="00AC435E">
        <w:rPr>
          <w:rFonts w:ascii="Tahoma" w:hAnsi="Tahoma" w:cs="Tahoma"/>
          <w:sz w:val="20"/>
          <w:szCs w:val="20"/>
        </w:rPr>
        <w:t xml:space="preserve"> </w:t>
      </w:r>
      <w:r w:rsidR="008B3915" w:rsidRPr="00AC435E">
        <w:rPr>
          <w:rFonts w:ascii="Tahoma" w:hAnsi="Tahoma" w:cs="Tahoma"/>
          <w:sz w:val="20"/>
          <w:szCs w:val="20"/>
        </w:rPr>
        <w:t>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_Ref2024377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2.1</w:t>
      </w:r>
      <w:r w:rsidR="002800C4" w:rsidRPr="00AC435E">
        <w:rPr>
          <w:rFonts w:ascii="Tahoma" w:hAnsi="Tahoma" w:cs="Tahoma"/>
          <w:sz w:val="20"/>
          <w:szCs w:val="20"/>
        </w:rPr>
        <w:fldChar w:fldCharType="end"/>
      </w:r>
      <w:r w:rsidR="00942003" w:rsidRPr="00AC435E">
        <w:rPr>
          <w:rFonts w:ascii="Tahoma" w:hAnsi="Tahoma" w:cs="Tahoma"/>
          <w:sz w:val="20"/>
          <w:szCs w:val="20"/>
        </w:rPr>
        <w:t xml:space="preserve"> desta Escritura de Emissão</w:t>
      </w:r>
      <w:r w:rsidRPr="00AC435E">
        <w:rPr>
          <w:rFonts w:ascii="Tahoma" w:hAnsi="Tahoma" w:cs="Tahoma"/>
          <w:sz w:val="20"/>
          <w:szCs w:val="20"/>
        </w:rPr>
        <w:t>;</w:t>
      </w:r>
    </w:p>
    <w:p w14:paraId="4A13517F" w14:textId="77777777" w:rsidR="00824BCD" w:rsidRPr="00AC435E" w:rsidRDefault="00824BCD" w:rsidP="00824BCD">
      <w:pPr>
        <w:pStyle w:val="PargrafodaLista"/>
        <w:rPr>
          <w:rFonts w:ascii="Tahoma" w:hAnsi="Tahoma" w:cs="Tahoma"/>
          <w:sz w:val="20"/>
          <w:szCs w:val="20"/>
        </w:rPr>
      </w:pPr>
    </w:p>
    <w:p w14:paraId="622A563E"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Agente Fiduciário</w:t>
      </w:r>
      <w:r w:rsidRPr="00AC435E">
        <w:rPr>
          <w:rFonts w:ascii="Tahoma" w:hAnsi="Tahoma" w:cs="Tahoma"/>
          <w:sz w:val="20"/>
          <w:szCs w:val="20"/>
        </w:rPr>
        <w:t xml:space="preserve">”: </w:t>
      </w:r>
      <w:r w:rsidR="008B3915" w:rsidRPr="00AC435E">
        <w:rPr>
          <w:rFonts w:ascii="Tahoma" w:hAnsi="Tahoma" w:cs="Tahoma"/>
          <w:sz w:val="20"/>
          <w:szCs w:val="20"/>
        </w:rPr>
        <w:t>t</w:t>
      </w:r>
      <w:r w:rsidRPr="00AC435E">
        <w:rPr>
          <w:rFonts w:ascii="Tahoma" w:hAnsi="Tahoma" w:cs="Tahoma"/>
          <w:sz w:val="20"/>
          <w:szCs w:val="20"/>
        </w:rPr>
        <w:t>em o significado que lhe é atribuído no Preâmbulo desta Escritura de Emissão;</w:t>
      </w:r>
    </w:p>
    <w:p w14:paraId="0D3B71F3" w14:textId="77777777" w:rsidR="003A5AC4" w:rsidRPr="00AC435E" w:rsidRDefault="003A5AC4" w:rsidP="003A5AC4">
      <w:pPr>
        <w:pStyle w:val="PargrafodaLista"/>
        <w:rPr>
          <w:rFonts w:ascii="Tahoma" w:hAnsi="Tahoma" w:cs="Tahoma"/>
          <w:sz w:val="20"/>
          <w:szCs w:val="20"/>
        </w:rPr>
      </w:pPr>
    </w:p>
    <w:p w14:paraId="3C8F408F" w14:textId="0730EC10" w:rsidR="003A5AC4" w:rsidRPr="00AC435E" w:rsidRDefault="003A5AC4"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Amortização</w:t>
      </w:r>
      <w:r w:rsidRPr="00AC435E">
        <w:rPr>
          <w:rFonts w:ascii="Tahoma" w:hAnsi="Tahoma" w:cs="Tahoma"/>
          <w:sz w:val="20"/>
          <w:szCs w:val="20"/>
        </w:rPr>
        <w:t xml:space="preserve">”: </w:t>
      </w:r>
      <w:r w:rsidR="008B3915" w:rsidRPr="00AC435E">
        <w:rPr>
          <w:rFonts w:ascii="Tahoma" w:hAnsi="Tahoma" w:cs="Tahoma"/>
          <w:sz w:val="20"/>
          <w:szCs w:val="20"/>
        </w:rPr>
        <w:t>t</w:t>
      </w:r>
      <w:r w:rsidRPr="00AC435E">
        <w:rPr>
          <w:rFonts w:ascii="Tahoma" w:hAnsi="Tahoma" w:cs="Tahoma"/>
          <w:sz w:val="20"/>
          <w:szCs w:val="20"/>
        </w:rPr>
        <w:t>em o significado que lhe é atribuído n</w:t>
      </w:r>
      <w:r w:rsidR="008B3915" w:rsidRPr="00AC435E">
        <w:rPr>
          <w:rFonts w:ascii="Tahoma" w:hAnsi="Tahoma" w:cs="Tahoma"/>
          <w:sz w:val="20"/>
          <w:szCs w:val="20"/>
        </w:rPr>
        <w:t>a</w:t>
      </w:r>
      <w:r w:rsidRPr="00AC435E">
        <w:rPr>
          <w:rFonts w:ascii="Tahoma" w:hAnsi="Tahoma" w:cs="Tahoma"/>
          <w:sz w:val="20"/>
          <w:szCs w:val="20"/>
        </w:rPr>
        <w:t xml:space="preserve"> </w:t>
      </w:r>
      <w:r w:rsidR="008B3915" w:rsidRPr="00AC435E">
        <w:rPr>
          <w:rFonts w:ascii="Tahoma" w:hAnsi="Tahoma" w:cs="Tahoma"/>
          <w:sz w:val="20"/>
          <w:szCs w:val="20"/>
        </w:rPr>
        <w:t>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_Ref2024421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5.14.1</w:t>
      </w:r>
      <w:r w:rsidR="002800C4" w:rsidRPr="00AC435E">
        <w:rPr>
          <w:rFonts w:ascii="Tahoma" w:hAnsi="Tahoma" w:cs="Tahoma"/>
          <w:sz w:val="20"/>
          <w:szCs w:val="20"/>
        </w:rPr>
        <w:fldChar w:fldCharType="end"/>
      </w:r>
      <w:r w:rsidR="001360D6" w:rsidRPr="00AC435E">
        <w:rPr>
          <w:rFonts w:ascii="Tahoma" w:hAnsi="Tahoma" w:cs="Tahoma"/>
          <w:sz w:val="20"/>
          <w:szCs w:val="20"/>
        </w:rPr>
        <w:t xml:space="preserve"> desta Escritura de Emissão</w:t>
      </w:r>
      <w:r w:rsidRPr="00AC435E">
        <w:rPr>
          <w:rFonts w:ascii="Tahoma" w:hAnsi="Tahoma" w:cs="Tahoma"/>
          <w:sz w:val="20"/>
          <w:szCs w:val="20"/>
        </w:rPr>
        <w:t>;</w:t>
      </w:r>
    </w:p>
    <w:p w14:paraId="5EAC7A26" w14:textId="77777777" w:rsidR="00C90D57" w:rsidRPr="00AC435E" w:rsidRDefault="00C90D57" w:rsidP="00C90D57">
      <w:pPr>
        <w:pStyle w:val="PargrafodaLista"/>
        <w:rPr>
          <w:rFonts w:ascii="Tahoma" w:hAnsi="Tahoma" w:cs="Tahoma"/>
          <w:sz w:val="20"/>
          <w:szCs w:val="20"/>
        </w:rPr>
      </w:pPr>
    </w:p>
    <w:p w14:paraId="19D6F998" w14:textId="08AF8E4E"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ANBIMA</w:t>
      </w:r>
      <w:r w:rsidRPr="00AC435E">
        <w:rPr>
          <w:rFonts w:ascii="Tahoma" w:hAnsi="Tahoma" w:cs="Tahoma"/>
          <w:sz w:val="20"/>
          <w:szCs w:val="20"/>
        </w:rPr>
        <w:t xml:space="preserve">”: </w:t>
      </w:r>
      <w:r w:rsidR="008B3915" w:rsidRPr="00AC435E">
        <w:rPr>
          <w:rFonts w:ascii="Tahoma" w:hAnsi="Tahoma" w:cs="Tahoma"/>
          <w:sz w:val="20"/>
          <w:szCs w:val="20"/>
        </w:rPr>
        <w:t>s</w:t>
      </w:r>
      <w:r w:rsidRPr="00AC435E">
        <w:rPr>
          <w:rFonts w:ascii="Tahoma" w:hAnsi="Tahoma" w:cs="Tahoma"/>
          <w:sz w:val="20"/>
          <w:szCs w:val="20"/>
        </w:rPr>
        <w:t>ignifica a Associação Brasileira das Entidades dos Mercados Financeiro e de Capitais</w:t>
      </w:r>
      <w:r w:rsidR="00B1589D" w:rsidRPr="00AC435E">
        <w:rPr>
          <w:rFonts w:ascii="Tahoma" w:hAnsi="Tahoma" w:cs="Tahoma"/>
          <w:sz w:val="20"/>
          <w:szCs w:val="20"/>
        </w:rPr>
        <w:t xml:space="preserve"> - ANBIMA</w:t>
      </w:r>
      <w:r w:rsidRPr="00AC435E">
        <w:rPr>
          <w:rFonts w:ascii="Tahoma" w:hAnsi="Tahoma" w:cs="Tahoma"/>
          <w:sz w:val="20"/>
          <w:szCs w:val="20"/>
        </w:rPr>
        <w:t>;</w:t>
      </w:r>
    </w:p>
    <w:p w14:paraId="3668CEAD" w14:textId="6DCD98F0" w:rsidR="00E571F2" w:rsidRPr="00AC435E" w:rsidRDefault="00E571F2" w:rsidP="00C34028">
      <w:pPr>
        <w:pStyle w:val="Normal3"/>
        <w:ind w:left="709"/>
        <w:jc w:val="both"/>
        <w:rPr>
          <w:rFonts w:ascii="Tahoma" w:hAnsi="Tahoma" w:cs="Tahoma"/>
          <w:sz w:val="20"/>
          <w:szCs w:val="20"/>
        </w:rPr>
      </w:pPr>
    </w:p>
    <w:p w14:paraId="03712414" w14:textId="7ADCE4DF" w:rsidR="00E571F2" w:rsidRPr="00AC435E" w:rsidRDefault="00E571F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Aprovações das Garantidoras</w:t>
      </w:r>
      <w:r w:rsidRPr="00AC435E">
        <w:rPr>
          <w:rFonts w:ascii="Tahoma" w:hAnsi="Tahoma" w:cs="Tahoma"/>
          <w:sz w:val="20"/>
          <w:szCs w:val="20"/>
        </w:rPr>
        <w:t xml:space="preserve">”: tem o significado que lhe é atribuído </w:t>
      </w:r>
      <w:r w:rsidR="00B43131" w:rsidRPr="00AC435E">
        <w:rPr>
          <w:rFonts w:ascii="Tahoma" w:hAnsi="Tahoma" w:cs="Tahoma"/>
          <w:sz w:val="20"/>
          <w:szCs w:val="20"/>
        </w:rPr>
        <w:t>na Cláusula</w:t>
      </w:r>
      <w:r w:rsidR="00D53452" w:rsidRPr="00AC435E">
        <w:rPr>
          <w:rFonts w:ascii="Tahoma" w:hAnsi="Tahoma" w:cs="Tahoma"/>
          <w:sz w:val="20"/>
          <w:szCs w:val="20"/>
        </w:rPr>
        <w:t xml:space="preserve"> </w:t>
      </w:r>
      <w:r w:rsidR="00D53452" w:rsidRPr="00AC435E">
        <w:rPr>
          <w:rFonts w:ascii="Tahoma" w:hAnsi="Tahoma" w:cs="Tahoma"/>
          <w:sz w:val="20"/>
          <w:szCs w:val="20"/>
        </w:rPr>
        <w:fldChar w:fldCharType="begin"/>
      </w:r>
      <w:r w:rsidR="00D53452" w:rsidRPr="00AC435E">
        <w:rPr>
          <w:rFonts w:ascii="Tahoma" w:hAnsi="Tahoma" w:cs="Tahoma"/>
          <w:sz w:val="20"/>
          <w:szCs w:val="20"/>
        </w:rPr>
        <w:instrText xml:space="preserve"> REF _Ref9975447 \r \h </w:instrText>
      </w:r>
      <w:r w:rsidR="00AC435E">
        <w:rPr>
          <w:rFonts w:ascii="Tahoma" w:hAnsi="Tahoma" w:cs="Tahoma"/>
          <w:sz w:val="20"/>
          <w:szCs w:val="20"/>
        </w:rPr>
        <w:instrText xml:space="preserve"> \* MERGEFORMAT </w:instrText>
      </w:r>
      <w:r w:rsidR="00D53452" w:rsidRPr="00AC435E">
        <w:rPr>
          <w:rFonts w:ascii="Tahoma" w:hAnsi="Tahoma" w:cs="Tahoma"/>
          <w:sz w:val="20"/>
          <w:szCs w:val="20"/>
        </w:rPr>
      </w:r>
      <w:r w:rsidR="00D53452" w:rsidRPr="00AC435E">
        <w:rPr>
          <w:rFonts w:ascii="Tahoma" w:hAnsi="Tahoma" w:cs="Tahoma"/>
          <w:sz w:val="20"/>
          <w:szCs w:val="20"/>
        </w:rPr>
        <w:fldChar w:fldCharType="separate"/>
      </w:r>
      <w:r w:rsidR="00AA5A47">
        <w:rPr>
          <w:rFonts w:ascii="Tahoma" w:hAnsi="Tahoma" w:cs="Tahoma"/>
          <w:sz w:val="20"/>
          <w:szCs w:val="20"/>
        </w:rPr>
        <w:t>2.3</w:t>
      </w:r>
      <w:r w:rsidR="00D53452" w:rsidRPr="00AC435E">
        <w:rPr>
          <w:rFonts w:ascii="Tahoma" w:hAnsi="Tahoma" w:cs="Tahoma"/>
          <w:sz w:val="20"/>
          <w:szCs w:val="20"/>
        </w:rPr>
        <w:fldChar w:fldCharType="end"/>
      </w:r>
      <w:r w:rsidRPr="00AC435E">
        <w:rPr>
          <w:rFonts w:ascii="Tahoma" w:hAnsi="Tahoma" w:cs="Tahoma"/>
          <w:sz w:val="20"/>
          <w:szCs w:val="20"/>
        </w:rPr>
        <w:t>;</w:t>
      </w:r>
    </w:p>
    <w:p w14:paraId="6732045F" w14:textId="77777777" w:rsidR="00784407" w:rsidRPr="00AC435E" w:rsidRDefault="00784407" w:rsidP="00784407">
      <w:pPr>
        <w:pStyle w:val="PargrafodaLista"/>
        <w:rPr>
          <w:rFonts w:ascii="Tahoma" w:hAnsi="Tahoma" w:cs="Tahoma"/>
          <w:sz w:val="20"/>
          <w:szCs w:val="20"/>
        </w:rPr>
      </w:pPr>
    </w:p>
    <w:p w14:paraId="04DEADA5" w14:textId="07452EA9"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Assembleia Geral de Debenturistas</w:t>
      </w:r>
      <w:r w:rsidR="00C70304" w:rsidRPr="00AC435E">
        <w:rPr>
          <w:rFonts w:ascii="Tahoma" w:hAnsi="Tahoma" w:cs="Tahoma"/>
          <w:sz w:val="20"/>
          <w:szCs w:val="20"/>
        </w:rPr>
        <w:t>” ou “</w:t>
      </w:r>
      <w:r w:rsidR="00C70304" w:rsidRPr="00AC435E">
        <w:rPr>
          <w:rFonts w:ascii="Tahoma" w:hAnsi="Tahoma" w:cs="Tahoma"/>
          <w:sz w:val="20"/>
          <w:szCs w:val="20"/>
          <w:u w:val="single"/>
        </w:rPr>
        <w:t>AGD</w:t>
      </w:r>
      <w:r w:rsidRPr="00AC435E">
        <w:rPr>
          <w:rFonts w:ascii="Tahoma" w:hAnsi="Tahoma" w:cs="Tahoma"/>
          <w:sz w:val="20"/>
          <w:szCs w:val="20"/>
        </w:rPr>
        <w:t>”: Tem o significado que lhe é atribuído n</w:t>
      </w:r>
      <w:r w:rsidR="008B3915" w:rsidRPr="00AC435E">
        <w:rPr>
          <w:rFonts w:ascii="Tahoma" w:hAnsi="Tahoma" w:cs="Tahoma"/>
          <w:sz w:val="20"/>
          <w:szCs w:val="20"/>
        </w:rPr>
        <w:t>a</w:t>
      </w:r>
      <w:r w:rsidRPr="00AC435E">
        <w:rPr>
          <w:rFonts w:ascii="Tahoma" w:hAnsi="Tahoma" w:cs="Tahoma"/>
          <w:sz w:val="20"/>
          <w:szCs w:val="20"/>
        </w:rPr>
        <w:t xml:space="preserve"> </w:t>
      </w:r>
      <w:r w:rsidR="008B3915" w:rsidRPr="00AC435E">
        <w:rPr>
          <w:rFonts w:ascii="Tahoma" w:hAnsi="Tahoma" w:cs="Tahoma"/>
          <w:sz w:val="20"/>
          <w:szCs w:val="20"/>
        </w:rPr>
        <w:t>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_Ref2024439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8.1</w:t>
      </w:r>
      <w:r w:rsidR="002800C4" w:rsidRPr="00AC435E">
        <w:rPr>
          <w:rFonts w:ascii="Tahoma" w:hAnsi="Tahoma" w:cs="Tahoma"/>
          <w:sz w:val="20"/>
          <w:szCs w:val="20"/>
        </w:rPr>
        <w:fldChar w:fldCharType="end"/>
      </w:r>
      <w:r w:rsidR="001360D6" w:rsidRPr="00AC435E">
        <w:rPr>
          <w:rFonts w:ascii="Tahoma" w:hAnsi="Tahoma" w:cs="Tahoma"/>
          <w:sz w:val="20"/>
          <w:szCs w:val="20"/>
        </w:rPr>
        <w:t xml:space="preserve"> desta Escritura de Emissão</w:t>
      </w:r>
      <w:r w:rsidRPr="00AC435E">
        <w:rPr>
          <w:rFonts w:ascii="Tahoma" w:hAnsi="Tahoma" w:cs="Tahoma"/>
          <w:sz w:val="20"/>
          <w:szCs w:val="20"/>
        </w:rPr>
        <w:t>;</w:t>
      </w:r>
    </w:p>
    <w:p w14:paraId="6DB85374" w14:textId="77777777" w:rsidR="008B3915" w:rsidRPr="00AC435E" w:rsidRDefault="008B3915" w:rsidP="00B03278">
      <w:pPr>
        <w:pStyle w:val="Normal3"/>
        <w:ind w:left="709"/>
        <w:jc w:val="both"/>
        <w:rPr>
          <w:rFonts w:ascii="Tahoma" w:hAnsi="Tahoma" w:cs="Tahoma"/>
          <w:sz w:val="20"/>
          <w:szCs w:val="20"/>
        </w:rPr>
      </w:pPr>
    </w:p>
    <w:p w14:paraId="5366720A" w14:textId="0E8BE68B"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00623B10" w:rsidRPr="00AC435E">
        <w:rPr>
          <w:rFonts w:ascii="Tahoma" w:hAnsi="Tahoma" w:cs="Tahoma"/>
          <w:sz w:val="20"/>
          <w:szCs w:val="20"/>
          <w:u w:val="single"/>
        </w:rPr>
        <w:t>B3</w:t>
      </w:r>
      <w:r w:rsidRPr="00AC435E">
        <w:rPr>
          <w:rFonts w:ascii="Tahoma" w:hAnsi="Tahoma" w:cs="Tahoma"/>
          <w:sz w:val="20"/>
          <w:szCs w:val="20"/>
        </w:rPr>
        <w:t xml:space="preserve">”: </w:t>
      </w:r>
      <w:r w:rsidR="008B3915" w:rsidRPr="00AC435E">
        <w:rPr>
          <w:rFonts w:ascii="Tahoma" w:hAnsi="Tahoma" w:cs="Tahoma"/>
          <w:sz w:val="20"/>
          <w:szCs w:val="20"/>
        </w:rPr>
        <w:t>s</w:t>
      </w:r>
      <w:r w:rsidRPr="00AC435E">
        <w:rPr>
          <w:rFonts w:ascii="Tahoma" w:hAnsi="Tahoma" w:cs="Tahoma"/>
          <w:sz w:val="20"/>
          <w:szCs w:val="20"/>
        </w:rPr>
        <w:t xml:space="preserve">ignifica a </w:t>
      </w:r>
      <w:r w:rsidR="00623B10" w:rsidRPr="00AC435E">
        <w:rPr>
          <w:rFonts w:ascii="Tahoma" w:hAnsi="Tahoma" w:cs="Tahoma"/>
          <w:sz w:val="20"/>
          <w:szCs w:val="20"/>
        </w:rPr>
        <w:t>B3</w:t>
      </w:r>
      <w:r w:rsidR="001360D6" w:rsidRPr="00AC435E">
        <w:rPr>
          <w:rFonts w:ascii="Tahoma" w:hAnsi="Tahoma" w:cs="Tahoma"/>
          <w:sz w:val="20"/>
          <w:szCs w:val="20"/>
        </w:rPr>
        <w:t xml:space="preserve"> </w:t>
      </w:r>
      <w:r w:rsidRPr="00AC435E">
        <w:rPr>
          <w:rFonts w:ascii="Tahoma" w:hAnsi="Tahoma" w:cs="Tahoma"/>
          <w:sz w:val="20"/>
          <w:szCs w:val="20"/>
        </w:rPr>
        <w:t>S.A.</w:t>
      </w:r>
      <w:r w:rsidR="001360D6" w:rsidRPr="00AC435E">
        <w:rPr>
          <w:rFonts w:ascii="Tahoma" w:hAnsi="Tahoma" w:cs="Tahoma"/>
          <w:sz w:val="20"/>
          <w:szCs w:val="20"/>
        </w:rPr>
        <w:t xml:space="preserve"> </w:t>
      </w:r>
      <w:r w:rsidRPr="00AC435E">
        <w:rPr>
          <w:rFonts w:ascii="Tahoma" w:hAnsi="Tahoma" w:cs="Tahoma"/>
          <w:sz w:val="20"/>
          <w:szCs w:val="20"/>
        </w:rPr>
        <w:t xml:space="preserve">– </w:t>
      </w:r>
      <w:r w:rsidR="00560259" w:rsidRPr="00AC435E">
        <w:rPr>
          <w:rFonts w:ascii="Tahoma" w:hAnsi="Tahoma" w:cs="Tahoma"/>
          <w:sz w:val="20"/>
          <w:szCs w:val="20"/>
        </w:rPr>
        <w:t xml:space="preserve">Brasil, Bolsa, Balcão </w:t>
      </w:r>
      <w:r w:rsidR="00A91F54">
        <w:rPr>
          <w:rFonts w:ascii="Tahoma" w:hAnsi="Tahoma" w:cs="Tahoma"/>
          <w:sz w:val="20"/>
          <w:szCs w:val="20"/>
        </w:rPr>
        <w:t>– S</w:t>
      </w:r>
      <w:r w:rsidR="00560259" w:rsidRPr="00AC435E">
        <w:rPr>
          <w:rFonts w:ascii="Tahoma" w:hAnsi="Tahoma" w:cs="Tahoma"/>
          <w:sz w:val="20"/>
          <w:szCs w:val="20"/>
        </w:rPr>
        <w:t>egmento CETIP UTVM</w:t>
      </w:r>
      <w:r w:rsidRPr="00AC435E">
        <w:rPr>
          <w:rFonts w:ascii="Tahoma" w:hAnsi="Tahoma" w:cs="Tahoma"/>
          <w:sz w:val="20"/>
          <w:szCs w:val="20"/>
        </w:rPr>
        <w:t>;</w:t>
      </w:r>
    </w:p>
    <w:p w14:paraId="1C31CEDD" w14:textId="77777777" w:rsidR="00791540" w:rsidRPr="00AC435E" w:rsidRDefault="00791540" w:rsidP="00791540">
      <w:pPr>
        <w:pStyle w:val="PargrafodaLista"/>
        <w:rPr>
          <w:rFonts w:ascii="Tahoma" w:hAnsi="Tahoma" w:cs="Tahoma"/>
          <w:sz w:val="20"/>
          <w:szCs w:val="20"/>
        </w:rPr>
      </w:pPr>
    </w:p>
    <w:p w14:paraId="3DD9B6F9" w14:textId="041BAF63" w:rsidR="00791540" w:rsidRPr="00AC435E" w:rsidRDefault="00791540"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Banco Liquidante</w:t>
      </w:r>
      <w:r w:rsidRPr="00AC435E">
        <w:rPr>
          <w:rFonts w:ascii="Tahoma" w:hAnsi="Tahoma" w:cs="Tahoma"/>
          <w:sz w:val="20"/>
          <w:szCs w:val="20"/>
        </w:rPr>
        <w:t xml:space="preserve">”: </w:t>
      </w:r>
      <w:r w:rsidR="008B3915" w:rsidRPr="00AC435E">
        <w:rPr>
          <w:rFonts w:ascii="Tahoma" w:hAnsi="Tahoma" w:cs="Tahoma"/>
          <w:sz w:val="20"/>
          <w:szCs w:val="20"/>
        </w:rPr>
        <w:t>t</w:t>
      </w:r>
      <w:r w:rsidRPr="00AC435E">
        <w:rPr>
          <w:rFonts w:ascii="Tahoma" w:hAnsi="Tahoma" w:cs="Tahoma"/>
          <w:sz w:val="20"/>
          <w:szCs w:val="20"/>
        </w:rPr>
        <w:t>em o significado que lhe é atribuído n</w:t>
      </w:r>
      <w:r w:rsidR="008B3915" w:rsidRPr="00AC435E">
        <w:rPr>
          <w:rFonts w:ascii="Tahoma" w:hAnsi="Tahoma" w:cs="Tahoma"/>
          <w:sz w:val="20"/>
          <w:szCs w:val="20"/>
        </w:rPr>
        <w:t>a</w:t>
      </w:r>
      <w:r w:rsidRPr="00AC435E">
        <w:rPr>
          <w:rFonts w:ascii="Tahoma" w:hAnsi="Tahoma" w:cs="Tahoma"/>
          <w:sz w:val="20"/>
          <w:szCs w:val="20"/>
        </w:rPr>
        <w:t xml:space="preserve"> </w:t>
      </w:r>
      <w:r w:rsidR="008B3915" w:rsidRPr="00AC435E">
        <w:rPr>
          <w:rFonts w:ascii="Tahoma" w:hAnsi="Tahoma" w:cs="Tahoma"/>
          <w:sz w:val="20"/>
          <w:szCs w:val="20"/>
        </w:rPr>
        <w:t xml:space="preserve">Cláusula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_Ref2024457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4.6.1</w:t>
      </w:r>
      <w:r w:rsidR="002800C4" w:rsidRPr="00AC435E">
        <w:rPr>
          <w:rFonts w:ascii="Tahoma" w:hAnsi="Tahoma" w:cs="Tahoma"/>
          <w:sz w:val="20"/>
          <w:szCs w:val="20"/>
        </w:rPr>
        <w:fldChar w:fldCharType="end"/>
      </w:r>
      <w:r w:rsidR="001360D6" w:rsidRPr="00AC435E">
        <w:rPr>
          <w:rFonts w:ascii="Tahoma" w:hAnsi="Tahoma" w:cs="Tahoma"/>
          <w:sz w:val="20"/>
          <w:szCs w:val="20"/>
        </w:rPr>
        <w:t xml:space="preserve"> desta Escritura de Emissão</w:t>
      </w:r>
      <w:r w:rsidRPr="00AC435E">
        <w:rPr>
          <w:rFonts w:ascii="Tahoma" w:hAnsi="Tahoma" w:cs="Tahoma"/>
          <w:sz w:val="20"/>
          <w:szCs w:val="20"/>
        </w:rPr>
        <w:t>;</w:t>
      </w:r>
    </w:p>
    <w:p w14:paraId="644D3B42" w14:textId="77777777" w:rsidR="00F519A2" w:rsidRPr="00AC435E" w:rsidRDefault="00F519A2" w:rsidP="00F519A2">
      <w:pPr>
        <w:pStyle w:val="PargrafodaLista"/>
        <w:rPr>
          <w:rFonts w:ascii="Tahoma" w:hAnsi="Tahoma" w:cs="Tahoma"/>
          <w:color w:val="000000"/>
          <w:sz w:val="20"/>
          <w:szCs w:val="20"/>
        </w:rPr>
      </w:pPr>
    </w:p>
    <w:p w14:paraId="01E733CA" w14:textId="2818287B" w:rsidR="00E0592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00560259" w:rsidRPr="00AC435E">
        <w:rPr>
          <w:rFonts w:ascii="Tahoma" w:hAnsi="Tahoma" w:cs="Tahoma"/>
          <w:sz w:val="20"/>
          <w:szCs w:val="20"/>
          <w:u w:val="single"/>
        </w:rPr>
        <w:t>CETIP</w:t>
      </w:r>
      <w:r w:rsidRPr="00AC435E">
        <w:rPr>
          <w:rFonts w:ascii="Tahoma" w:hAnsi="Tahoma" w:cs="Tahoma"/>
          <w:sz w:val="20"/>
          <w:szCs w:val="20"/>
          <w:u w:val="single"/>
        </w:rPr>
        <w:t>21</w:t>
      </w:r>
      <w:r w:rsidRPr="00AC435E">
        <w:rPr>
          <w:rFonts w:ascii="Tahoma" w:hAnsi="Tahoma" w:cs="Tahoma"/>
          <w:sz w:val="20"/>
          <w:szCs w:val="20"/>
        </w:rPr>
        <w:t xml:space="preserve">”: </w:t>
      </w:r>
      <w:r w:rsidR="008B3915" w:rsidRPr="00AC435E">
        <w:rPr>
          <w:rFonts w:ascii="Tahoma" w:hAnsi="Tahoma" w:cs="Tahoma"/>
          <w:sz w:val="20"/>
          <w:szCs w:val="20"/>
        </w:rPr>
        <w:t>s</w:t>
      </w:r>
      <w:r w:rsidRPr="00AC435E">
        <w:rPr>
          <w:rFonts w:ascii="Tahoma" w:hAnsi="Tahoma" w:cs="Tahoma"/>
          <w:sz w:val="20"/>
          <w:szCs w:val="20"/>
        </w:rPr>
        <w:t xml:space="preserve">ignifica o </w:t>
      </w:r>
      <w:r w:rsidR="00560259" w:rsidRPr="00AC435E">
        <w:rPr>
          <w:rFonts w:ascii="Tahoma" w:hAnsi="Tahoma" w:cs="Tahoma"/>
          <w:sz w:val="20"/>
          <w:szCs w:val="20"/>
        </w:rPr>
        <w:t>CETIP</w:t>
      </w:r>
      <w:r w:rsidRPr="00AC435E">
        <w:rPr>
          <w:rFonts w:ascii="Tahoma" w:hAnsi="Tahoma" w:cs="Tahoma"/>
          <w:sz w:val="20"/>
          <w:szCs w:val="20"/>
        </w:rPr>
        <w:t xml:space="preserve">21 – Títulos e Valores Mobiliários, administrado e operacionalizado pela </w:t>
      </w:r>
      <w:r w:rsidR="00623B10" w:rsidRPr="00AC435E">
        <w:rPr>
          <w:rFonts w:ascii="Tahoma" w:hAnsi="Tahoma" w:cs="Tahoma"/>
          <w:sz w:val="20"/>
          <w:szCs w:val="20"/>
        </w:rPr>
        <w:t>B3</w:t>
      </w:r>
      <w:r w:rsidRPr="00AC435E">
        <w:rPr>
          <w:rFonts w:ascii="Tahoma" w:hAnsi="Tahoma" w:cs="Tahoma"/>
          <w:sz w:val="20"/>
          <w:szCs w:val="20"/>
        </w:rPr>
        <w:t>;</w:t>
      </w:r>
    </w:p>
    <w:p w14:paraId="1DBA7393" w14:textId="77777777" w:rsidR="007C2683" w:rsidRPr="00AC435E" w:rsidRDefault="007C2683" w:rsidP="00B03278">
      <w:pPr>
        <w:pStyle w:val="Normal3"/>
        <w:ind w:left="709"/>
        <w:jc w:val="both"/>
        <w:rPr>
          <w:rFonts w:ascii="Tahoma" w:hAnsi="Tahoma" w:cs="Tahoma"/>
          <w:sz w:val="20"/>
          <w:szCs w:val="20"/>
        </w:rPr>
      </w:pPr>
    </w:p>
    <w:p w14:paraId="14F081CF"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CNPJ/M</w:t>
      </w:r>
      <w:r w:rsidR="001352DB" w:rsidRPr="00AC435E">
        <w:rPr>
          <w:rFonts w:ascii="Tahoma" w:hAnsi="Tahoma" w:cs="Tahoma"/>
          <w:sz w:val="20"/>
          <w:szCs w:val="20"/>
          <w:u w:val="single"/>
        </w:rPr>
        <w:t>E</w:t>
      </w:r>
      <w:r w:rsidRPr="00AC435E">
        <w:rPr>
          <w:rFonts w:ascii="Tahoma" w:hAnsi="Tahoma" w:cs="Tahoma"/>
          <w:sz w:val="20"/>
          <w:szCs w:val="20"/>
        </w:rPr>
        <w:t xml:space="preserve">”: </w:t>
      </w:r>
      <w:r w:rsidR="008B3915" w:rsidRPr="00AC435E">
        <w:rPr>
          <w:rFonts w:ascii="Tahoma" w:hAnsi="Tahoma" w:cs="Tahoma"/>
          <w:sz w:val="20"/>
          <w:szCs w:val="20"/>
        </w:rPr>
        <w:t>tem o significado que lhe é atribuído no Preâmbulo desta Escritura de Emissão</w:t>
      </w:r>
      <w:r w:rsidRPr="00AC435E">
        <w:rPr>
          <w:rFonts w:ascii="Tahoma" w:hAnsi="Tahoma" w:cs="Tahoma"/>
          <w:snapToGrid w:val="0"/>
          <w:sz w:val="20"/>
          <w:szCs w:val="20"/>
        </w:rPr>
        <w:t>;</w:t>
      </w:r>
    </w:p>
    <w:p w14:paraId="69B09D8A" w14:textId="77777777" w:rsidR="0090286C" w:rsidRPr="00AC435E" w:rsidRDefault="0090286C" w:rsidP="0090286C">
      <w:pPr>
        <w:pStyle w:val="PargrafodaLista"/>
        <w:rPr>
          <w:rFonts w:ascii="Tahoma" w:hAnsi="Tahoma" w:cs="Tahoma"/>
          <w:sz w:val="20"/>
          <w:szCs w:val="20"/>
        </w:rPr>
      </w:pPr>
    </w:p>
    <w:p w14:paraId="3798B1F1" w14:textId="13C67778" w:rsidR="0090286C" w:rsidRPr="00AC435E" w:rsidRDefault="0090286C"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Código de Processo Civil</w:t>
      </w:r>
      <w:r w:rsidRPr="00AC435E">
        <w:rPr>
          <w:rFonts w:ascii="Tahoma" w:hAnsi="Tahoma" w:cs="Tahoma"/>
          <w:sz w:val="20"/>
          <w:szCs w:val="20"/>
        </w:rPr>
        <w:t>”: Significa a Lei nº 13.105, de 16 de março de 2015, conforme alterada;</w:t>
      </w:r>
    </w:p>
    <w:p w14:paraId="77EF3939" w14:textId="77777777" w:rsidR="00050F76" w:rsidRPr="00AC435E" w:rsidRDefault="00050F76" w:rsidP="00050F76">
      <w:pPr>
        <w:pStyle w:val="PargrafodaLista"/>
        <w:rPr>
          <w:rFonts w:ascii="Tahoma" w:hAnsi="Tahoma" w:cs="Tahoma"/>
          <w:sz w:val="20"/>
          <w:szCs w:val="20"/>
        </w:rPr>
      </w:pPr>
    </w:p>
    <w:p w14:paraId="2F733545" w14:textId="207827CA" w:rsidR="008234DA" w:rsidRPr="00AC435E" w:rsidRDefault="008234DA" w:rsidP="00B03278">
      <w:pPr>
        <w:pStyle w:val="Normal3"/>
        <w:ind w:left="709"/>
        <w:jc w:val="both"/>
        <w:rPr>
          <w:rFonts w:ascii="Tahoma" w:hAnsi="Tahoma" w:cs="Tahoma"/>
          <w:sz w:val="20"/>
          <w:szCs w:val="20"/>
        </w:rPr>
      </w:pPr>
      <w:r w:rsidRPr="00AC435E">
        <w:rPr>
          <w:rFonts w:ascii="Tahoma" w:hAnsi="Tahoma" w:cs="Tahoma"/>
          <w:sz w:val="20"/>
          <w:szCs w:val="20"/>
        </w:rPr>
        <w:t>“</w:t>
      </w:r>
      <w:r w:rsidR="00F422BE" w:rsidRPr="00AC435E">
        <w:rPr>
          <w:rFonts w:ascii="Tahoma" w:hAnsi="Tahoma" w:cs="Tahoma"/>
          <w:sz w:val="20"/>
          <w:szCs w:val="20"/>
          <w:u w:val="single"/>
        </w:rPr>
        <w:t>Contrato de Cessão Fiduciária</w:t>
      </w:r>
      <w:r w:rsidRPr="00AC435E">
        <w:rPr>
          <w:rFonts w:ascii="Tahoma" w:hAnsi="Tahoma" w:cs="Tahoma"/>
          <w:sz w:val="20"/>
          <w:szCs w:val="20"/>
        </w:rPr>
        <w:t xml:space="preserve">”: </w:t>
      </w:r>
      <w:r w:rsidR="00E25BBC" w:rsidRPr="00AC435E">
        <w:rPr>
          <w:rFonts w:ascii="Tahoma" w:hAnsi="Tahoma" w:cs="Tahoma"/>
          <w:sz w:val="20"/>
          <w:szCs w:val="20"/>
        </w:rPr>
        <w:t>s</w:t>
      </w:r>
      <w:r w:rsidRPr="00AC435E">
        <w:rPr>
          <w:rFonts w:ascii="Tahoma" w:hAnsi="Tahoma" w:cs="Tahoma"/>
          <w:sz w:val="20"/>
          <w:szCs w:val="20"/>
        </w:rPr>
        <w:t xml:space="preserve">ignifica o </w:t>
      </w:r>
      <w:r w:rsidR="0084716C" w:rsidRPr="00AC435E">
        <w:rPr>
          <w:rFonts w:ascii="Tahoma" w:hAnsi="Tahoma" w:cs="Tahoma"/>
          <w:sz w:val="20"/>
          <w:szCs w:val="20"/>
        </w:rPr>
        <w:t>“</w:t>
      </w:r>
      <w:r w:rsidR="0084716C" w:rsidRPr="00AC435E">
        <w:rPr>
          <w:rFonts w:ascii="Tahoma" w:hAnsi="Tahoma"/>
          <w:i/>
          <w:sz w:val="20"/>
          <w:szCs w:val="20"/>
        </w:rPr>
        <w:t xml:space="preserve">Instrumento Particular de Contrato de Cessão Fiduciária de </w:t>
      </w:r>
      <w:r w:rsidR="004E2788" w:rsidRPr="00AC435E">
        <w:rPr>
          <w:rFonts w:ascii="Tahoma" w:hAnsi="Tahoma"/>
          <w:i/>
          <w:sz w:val="20"/>
          <w:szCs w:val="20"/>
        </w:rPr>
        <w:t>Direitos Creditórios</w:t>
      </w:r>
      <w:r w:rsidR="0084716C" w:rsidRPr="00AC435E">
        <w:rPr>
          <w:rFonts w:ascii="Tahoma" w:hAnsi="Tahoma"/>
          <w:i/>
          <w:sz w:val="20"/>
          <w:szCs w:val="20"/>
        </w:rPr>
        <w:t xml:space="preserve"> e Outras Avenças</w:t>
      </w:r>
      <w:r w:rsidR="0084716C" w:rsidRPr="00AC435E">
        <w:rPr>
          <w:rFonts w:ascii="Tahoma" w:hAnsi="Tahoma" w:cs="Tahoma"/>
          <w:sz w:val="20"/>
          <w:szCs w:val="20"/>
        </w:rPr>
        <w:t>”</w:t>
      </w:r>
      <w:r w:rsidR="008731B1" w:rsidRPr="00AC435E">
        <w:rPr>
          <w:rFonts w:ascii="Tahoma" w:hAnsi="Tahoma" w:cs="Tahoma"/>
          <w:sz w:val="20"/>
          <w:szCs w:val="20"/>
        </w:rPr>
        <w:t>,</w:t>
      </w:r>
      <w:r w:rsidR="0084716C" w:rsidRPr="00AC435E">
        <w:rPr>
          <w:rFonts w:ascii="Tahoma" w:hAnsi="Tahoma" w:cs="Tahoma"/>
          <w:sz w:val="20"/>
          <w:szCs w:val="20"/>
        </w:rPr>
        <w:t xml:space="preserve"> celebrado </w:t>
      </w:r>
      <w:r w:rsidR="007C2683" w:rsidRPr="00AC435E">
        <w:rPr>
          <w:rFonts w:ascii="Tahoma" w:hAnsi="Tahoma" w:cs="Tahoma"/>
          <w:sz w:val="20"/>
          <w:szCs w:val="20"/>
        </w:rPr>
        <w:t xml:space="preserve">em </w:t>
      </w:r>
      <w:r w:rsidR="008C585D" w:rsidRPr="00AC435E">
        <w:rPr>
          <w:rFonts w:ascii="Tahoma" w:hAnsi="Tahoma" w:cs="Tahoma"/>
          <w:sz w:val="20"/>
          <w:szCs w:val="20"/>
        </w:rPr>
        <w:t>31</w:t>
      </w:r>
      <w:r w:rsidR="007C2683" w:rsidRPr="00AC435E">
        <w:rPr>
          <w:rFonts w:ascii="Tahoma" w:hAnsi="Tahoma" w:cs="Tahoma"/>
          <w:sz w:val="20"/>
          <w:szCs w:val="20"/>
        </w:rPr>
        <w:t xml:space="preserve"> de </w:t>
      </w:r>
      <w:r w:rsidR="008C585D" w:rsidRPr="00AC435E">
        <w:rPr>
          <w:rFonts w:ascii="Tahoma" w:hAnsi="Tahoma" w:cs="Tahoma"/>
          <w:sz w:val="20"/>
          <w:szCs w:val="20"/>
        </w:rPr>
        <w:t>maio</w:t>
      </w:r>
      <w:r w:rsidR="007C2683" w:rsidRPr="00AC435E">
        <w:rPr>
          <w:rFonts w:ascii="Tahoma" w:hAnsi="Tahoma" w:cs="Tahoma"/>
          <w:sz w:val="20"/>
          <w:szCs w:val="20"/>
        </w:rPr>
        <w:t xml:space="preserve"> de 2019</w:t>
      </w:r>
      <w:r w:rsidR="0084716C" w:rsidRPr="00AC435E">
        <w:rPr>
          <w:rFonts w:ascii="Tahoma" w:hAnsi="Tahoma" w:cs="Tahoma"/>
          <w:sz w:val="20"/>
          <w:szCs w:val="20"/>
        </w:rPr>
        <w:t xml:space="preserve"> entre a Emissora</w:t>
      </w:r>
      <w:r w:rsidR="00B1589D" w:rsidRPr="00AC435E">
        <w:rPr>
          <w:rFonts w:ascii="Tahoma" w:hAnsi="Tahoma" w:cs="Tahoma"/>
          <w:sz w:val="20"/>
          <w:szCs w:val="20"/>
        </w:rPr>
        <w:t>,</w:t>
      </w:r>
      <w:r w:rsidR="0084716C" w:rsidRPr="00AC435E">
        <w:rPr>
          <w:rFonts w:ascii="Tahoma" w:hAnsi="Tahoma" w:cs="Tahoma"/>
          <w:sz w:val="20"/>
          <w:szCs w:val="20"/>
        </w:rPr>
        <w:t xml:space="preserve"> o Agente Fiduciário</w:t>
      </w:r>
      <w:r w:rsidR="007876F0">
        <w:rPr>
          <w:rFonts w:ascii="Tahoma" w:hAnsi="Tahoma" w:cs="Tahoma"/>
          <w:sz w:val="20"/>
          <w:szCs w:val="20"/>
        </w:rPr>
        <w:t>,</w:t>
      </w:r>
      <w:r w:rsidR="00B1589D" w:rsidRPr="00AC435E">
        <w:rPr>
          <w:rFonts w:ascii="Tahoma" w:hAnsi="Tahoma" w:cs="Tahoma"/>
          <w:sz w:val="20"/>
          <w:szCs w:val="20"/>
        </w:rPr>
        <w:t xml:space="preserve"> as </w:t>
      </w:r>
      <w:r w:rsidR="00C45C3C" w:rsidRPr="00AC435E">
        <w:rPr>
          <w:rFonts w:ascii="Tahoma" w:hAnsi="Tahoma" w:cs="Tahoma"/>
          <w:sz w:val="20"/>
          <w:szCs w:val="20"/>
        </w:rPr>
        <w:t>Garantidoras</w:t>
      </w:r>
      <w:r w:rsidR="007876F0">
        <w:rPr>
          <w:rFonts w:ascii="Tahoma" w:hAnsi="Tahoma" w:cs="Tahoma"/>
          <w:sz w:val="20"/>
          <w:szCs w:val="20"/>
        </w:rPr>
        <w:t xml:space="preserve"> e </w:t>
      </w:r>
      <w:r w:rsidR="007876F0">
        <w:rPr>
          <w:rFonts w:ascii="Tahoma" w:hAnsi="Tahoma"/>
          <w:sz w:val="20"/>
        </w:rPr>
        <w:t>a Oliveira Trust Servicer S.A., na qualidade de agente administrativo</w:t>
      </w:r>
      <w:r w:rsidR="00B1589D" w:rsidRPr="00AC435E">
        <w:rPr>
          <w:rFonts w:ascii="Tahoma" w:hAnsi="Tahoma" w:cs="Tahoma"/>
          <w:sz w:val="20"/>
          <w:szCs w:val="20"/>
        </w:rPr>
        <w:t xml:space="preserve">, </w:t>
      </w:r>
      <w:r w:rsidR="00C70304" w:rsidRPr="00AC435E">
        <w:rPr>
          <w:rFonts w:ascii="Tahoma" w:hAnsi="Tahoma" w:cs="Tahoma"/>
          <w:sz w:val="20"/>
          <w:szCs w:val="20"/>
        </w:rPr>
        <w:t xml:space="preserve">referente à cessão fiduciária </w:t>
      </w:r>
      <w:r w:rsidR="00104E57" w:rsidRPr="00AC435E">
        <w:rPr>
          <w:rFonts w:ascii="Tahoma" w:hAnsi="Tahoma" w:cs="Tahoma"/>
          <w:sz w:val="20"/>
          <w:szCs w:val="20"/>
        </w:rPr>
        <w:t>dos Direitos Cedidos</w:t>
      </w:r>
      <w:r w:rsidRPr="00AC435E">
        <w:rPr>
          <w:rFonts w:ascii="Tahoma" w:hAnsi="Tahoma" w:cs="Tahoma"/>
          <w:sz w:val="20"/>
          <w:szCs w:val="20"/>
        </w:rPr>
        <w:t>;</w:t>
      </w:r>
    </w:p>
    <w:p w14:paraId="71CF71C1" w14:textId="77777777" w:rsidR="004C1929" w:rsidRPr="00AC435E" w:rsidRDefault="004C1929" w:rsidP="004C1929">
      <w:pPr>
        <w:pStyle w:val="PargrafodaLista"/>
        <w:rPr>
          <w:rFonts w:ascii="Tahoma" w:hAnsi="Tahoma" w:cs="Tahoma"/>
          <w:sz w:val="20"/>
          <w:szCs w:val="20"/>
        </w:rPr>
      </w:pPr>
    </w:p>
    <w:p w14:paraId="3E4BE336" w14:textId="7B288FF7" w:rsidR="00F519A2" w:rsidRPr="00AC435E" w:rsidRDefault="004C1929"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Contrato de Distribuição</w:t>
      </w:r>
      <w:r w:rsidRPr="00AC435E">
        <w:rPr>
          <w:rFonts w:ascii="Tahoma" w:hAnsi="Tahoma" w:cs="Tahoma"/>
          <w:sz w:val="20"/>
          <w:szCs w:val="20"/>
        </w:rPr>
        <w:t xml:space="preserve">”: </w:t>
      </w:r>
      <w:r w:rsidR="00E25BBC" w:rsidRPr="00AC435E">
        <w:rPr>
          <w:rFonts w:ascii="Tahoma" w:hAnsi="Tahoma" w:cs="Tahoma"/>
          <w:sz w:val="20"/>
          <w:szCs w:val="20"/>
        </w:rPr>
        <w:t>s</w:t>
      </w:r>
      <w:r w:rsidRPr="00AC435E">
        <w:rPr>
          <w:rFonts w:ascii="Tahoma" w:hAnsi="Tahoma" w:cs="Tahoma"/>
          <w:sz w:val="20"/>
          <w:szCs w:val="20"/>
        </w:rPr>
        <w:t>ignifica o “</w:t>
      </w:r>
      <w:r w:rsidR="00B1589D" w:rsidRPr="00AC435E">
        <w:rPr>
          <w:rFonts w:ascii="Tahoma" w:hAnsi="Tahoma" w:cs="Tahoma"/>
          <w:i/>
          <w:sz w:val="20"/>
          <w:szCs w:val="20"/>
        </w:rPr>
        <w:t>Instrumento Particular de C</w:t>
      </w:r>
      <w:r w:rsidRPr="00AC435E">
        <w:rPr>
          <w:rFonts w:ascii="Tahoma" w:hAnsi="Tahoma" w:cs="Tahoma"/>
          <w:i/>
          <w:sz w:val="20"/>
          <w:szCs w:val="20"/>
        </w:rPr>
        <w:t xml:space="preserve">ontrato de </w:t>
      </w:r>
      <w:r w:rsidR="00B1589D" w:rsidRPr="00AC435E">
        <w:rPr>
          <w:rFonts w:ascii="Tahoma" w:hAnsi="Tahoma" w:cs="Tahoma"/>
          <w:i/>
          <w:sz w:val="20"/>
          <w:szCs w:val="20"/>
        </w:rPr>
        <w:t>Colocação e Distribuição Pública, com Esforços Restritos de Distribuição</w:t>
      </w:r>
      <w:r w:rsidR="007C2683" w:rsidRPr="00AC435E">
        <w:rPr>
          <w:rFonts w:ascii="Tahoma" w:hAnsi="Tahoma" w:cs="Tahoma"/>
          <w:i/>
          <w:sz w:val="20"/>
          <w:szCs w:val="20"/>
        </w:rPr>
        <w:t>,</w:t>
      </w:r>
      <w:r w:rsidRPr="00AC435E">
        <w:rPr>
          <w:rFonts w:ascii="Tahoma" w:hAnsi="Tahoma" w:cs="Tahoma"/>
          <w:i/>
          <w:sz w:val="20"/>
          <w:szCs w:val="20"/>
        </w:rPr>
        <w:t xml:space="preserve"> </w:t>
      </w:r>
      <w:r w:rsidR="007C2683" w:rsidRPr="00AC435E">
        <w:rPr>
          <w:rFonts w:ascii="Tahoma" w:hAnsi="Tahoma" w:cs="Tahoma"/>
          <w:i/>
          <w:sz w:val="20"/>
          <w:szCs w:val="20"/>
        </w:rPr>
        <w:t xml:space="preserve">sob o </w:t>
      </w:r>
      <w:r w:rsidR="007C2683" w:rsidRPr="00AC435E">
        <w:rPr>
          <w:rFonts w:ascii="Tahoma" w:hAnsi="Tahoma"/>
          <w:i/>
          <w:sz w:val="20"/>
          <w:szCs w:val="20"/>
        </w:rPr>
        <w:t>Regime de Melhores Esforços</w:t>
      </w:r>
      <w:r w:rsidR="007C2683" w:rsidRPr="00AC435E">
        <w:rPr>
          <w:rFonts w:ascii="Tahoma" w:hAnsi="Tahoma" w:cs="Tahoma"/>
          <w:i/>
          <w:sz w:val="20"/>
          <w:szCs w:val="20"/>
        </w:rPr>
        <w:t xml:space="preserve">, </w:t>
      </w:r>
      <w:r w:rsidR="00B1589D" w:rsidRPr="00AC435E">
        <w:rPr>
          <w:rFonts w:ascii="Tahoma" w:hAnsi="Tahoma" w:cs="Tahoma"/>
          <w:i/>
          <w:sz w:val="20"/>
          <w:szCs w:val="20"/>
        </w:rPr>
        <w:t xml:space="preserve">da 3ª (Terceira) Emissão </w:t>
      </w:r>
      <w:r w:rsidRPr="00AC435E">
        <w:rPr>
          <w:rFonts w:ascii="Tahoma" w:hAnsi="Tahoma" w:cs="Tahoma"/>
          <w:i/>
          <w:sz w:val="20"/>
          <w:szCs w:val="20"/>
        </w:rPr>
        <w:t xml:space="preserve">de Debêntures </w:t>
      </w:r>
      <w:r w:rsidR="00B924AE" w:rsidRPr="00AC435E">
        <w:rPr>
          <w:rFonts w:ascii="Tahoma" w:hAnsi="Tahoma" w:cs="Tahoma"/>
          <w:i/>
          <w:sz w:val="20"/>
          <w:szCs w:val="20"/>
        </w:rPr>
        <w:t xml:space="preserve">Simples, Não </w:t>
      </w:r>
      <w:r w:rsidR="00ED3F49" w:rsidRPr="00AC435E">
        <w:rPr>
          <w:rFonts w:ascii="Tahoma" w:hAnsi="Tahoma" w:cs="Tahoma"/>
          <w:i/>
          <w:sz w:val="20"/>
          <w:szCs w:val="20"/>
        </w:rPr>
        <w:t xml:space="preserve">Conversíveis em Ações, em </w:t>
      </w:r>
      <w:r w:rsidR="001360D6" w:rsidRPr="00AC435E">
        <w:rPr>
          <w:rFonts w:ascii="Tahoma" w:hAnsi="Tahoma"/>
          <w:i/>
          <w:sz w:val="20"/>
          <w:szCs w:val="20"/>
        </w:rPr>
        <w:t>Duas Séries</w:t>
      </w:r>
      <w:r w:rsidR="001360D6" w:rsidRPr="00AC435E">
        <w:rPr>
          <w:rFonts w:ascii="Tahoma" w:hAnsi="Tahoma" w:cs="Tahoma"/>
          <w:i/>
          <w:sz w:val="20"/>
          <w:szCs w:val="20"/>
        </w:rPr>
        <w:t xml:space="preserve">, </w:t>
      </w:r>
      <w:r w:rsidR="00ED3F49" w:rsidRPr="00AC435E">
        <w:rPr>
          <w:rFonts w:ascii="Tahoma" w:hAnsi="Tahoma" w:cs="Tahoma"/>
          <w:i/>
          <w:sz w:val="20"/>
          <w:szCs w:val="20"/>
        </w:rPr>
        <w:t>da Espécie</w:t>
      </w:r>
      <w:r w:rsidR="001360D6" w:rsidRPr="00AC435E">
        <w:rPr>
          <w:rFonts w:ascii="Tahoma" w:hAnsi="Tahoma" w:cs="Tahoma"/>
          <w:i/>
          <w:sz w:val="20"/>
          <w:szCs w:val="20"/>
        </w:rPr>
        <w:t xml:space="preserve"> com Garantia Real,</w:t>
      </w:r>
      <w:r w:rsidR="001874C3" w:rsidRPr="00AC435E">
        <w:rPr>
          <w:rFonts w:ascii="Tahoma" w:hAnsi="Tahoma" w:cs="Tahoma"/>
          <w:i/>
          <w:sz w:val="20"/>
          <w:szCs w:val="20"/>
        </w:rPr>
        <w:t xml:space="preserve"> </w:t>
      </w:r>
      <w:r w:rsidR="00D53452" w:rsidRPr="00AC435E">
        <w:rPr>
          <w:rFonts w:ascii="Tahoma" w:hAnsi="Tahoma" w:cs="Tahoma"/>
          <w:i/>
          <w:sz w:val="20"/>
          <w:szCs w:val="20"/>
        </w:rPr>
        <w:t xml:space="preserve">com Garantia Adicional Fidejussória, </w:t>
      </w:r>
      <w:r w:rsidR="00ED3F49" w:rsidRPr="00AC435E">
        <w:rPr>
          <w:rFonts w:ascii="Tahoma" w:hAnsi="Tahoma" w:cs="Tahoma"/>
          <w:i/>
          <w:sz w:val="20"/>
          <w:szCs w:val="20"/>
        </w:rPr>
        <w:t xml:space="preserve">da </w:t>
      </w:r>
      <w:r w:rsidR="00B924AE" w:rsidRPr="00AC435E">
        <w:rPr>
          <w:rFonts w:ascii="Tahoma" w:hAnsi="Tahoma" w:cs="Tahoma"/>
          <w:i/>
          <w:sz w:val="20"/>
          <w:szCs w:val="20"/>
        </w:rPr>
        <w:t>Comfrio Soluções Logísticas S.A.</w:t>
      </w:r>
      <w:r w:rsidRPr="00AC435E">
        <w:rPr>
          <w:rFonts w:ascii="Tahoma" w:hAnsi="Tahoma" w:cs="Tahoma"/>
          <w:sz w:val="20"/>
          <w:szCs w:val="20"/>
        </w:rPr>
        <w:t>”</w:t>
      </w:r>
      <w:r w:rsidR="007906C6" w:rsidRPr="00AC435E">
        <w:rPr>
          <w:rFonts w:ascii="Tahoma" w:hAnsi="Tahoma" w:cs="Tahoma"/>
          <w:sz w:val="20"/>
          <w:szCs w:val="20"/>
        </w:rPr>
        <w:t>,</w:t>
      </w:r>
      <w:r w:rsidRPr="00AC435E">
        <w:rPr>
          <w:rFonts w:ascii="Tahoma" w:hAnsi="Tahoma" w:cs="Tahoma"/>
          <w:sz w:val="20"/>
          <w:szCs w:val="20"/>
        </w:rPr>
        <w:t xml:space="preserve"> </w:t>
      </w:r>
      <w:r w:rsidR="00A11132" w:rsidRPr="00AC435E">
        <w:rPr>
          <w:rFonts w:ascii="Tahoma" w:hAnsi="Tahoma" w:cs="Tahoma"/>
          <w:sz w:val="20"/>
          <w:szCs w:val="20"/>
        </w:rPr>
        <w:t xml:space="preserve">a ser </w:t>
      </w:r>
      <w:r w:rsidRPr="00AC435E">
        <w:rPr>
          <w:rFonts w:ascii="Tahoma" w:hAnsi="Tahoma" w:cs="Tahoma"/>
          <w:sz w:val="20"/>
          <w:szCs w:val="20"/>
        </w:rPr>
        <w:t xml:space="preserve">celebrado entre a </w:t>
      </w:r>
      <w:r w:rsidR="00ED3F49" w:rsidRPr="00AC435E">
        <w:rPr>
          <w:rFonts w:ascii="Tahoma" w:hAnsi="Tahoma" w:cs="Tahoma"/>
          <w:sz w:val="20"/>
          <w:szCs w:val="20"/>
        </w:rPr>
        <w:t>Emissora</w:t>
      </w:r>
      <w:r w:rsidR="007906C6" w:rsidRPr="00AC435E">
        <w:rPr>
          <w:rFonts w:ascii="Tahoma" w:hAnsi="Tahoma" w:cs="Tahoma"/>
          <w:sz w:val="20"/>
          <w:szCs w:val="20"/>
        </w:rPr>
        <w:t xml:space="preserve">, </w:t>
      </w:r>
      <w:r w:rsidRPr="00AC435E">
        <w:rPr>
          <w:rFonts w:ascii="Tahoma" w:hAnsi="Tahoma" w:cs="Tahoma"/>
          <w:sz w:val="20"/>
          <w:szCs w:val="20"/>
        </w:rPr>
        <w:t xml:space="preserve">o Coordenador </w:t>
      </w:r>
      <w:r w:rsidR="00E12505" w:rsidRPr="00AC435E">
        <w:rPr>
          <w:rFonts w:ascii="Tahoma" w:hAnsi="Tahoma" w:cs="Tahoma"/>
          <w:sz w:val="20"/>
          <w:szCs w:val="20"/>
        </w:rPr>
        <w:t>Líder</w:t>
      </w:r>
      <w:r w:rsidR="003C5719" w:rsidRPr="00AC435E">
        <w:rPr>
          <w:rFonts w:ascii="Tahoma" w:hAnsi="Tahoma" w:cs="Tahoma"/>
          <w:sz w:val="20"/>
          <w:szCs w:val="20"/>
        </w:rPr>
        <w:t xml:space="preserve"> </w:t>
      </w:r>
      <w:r w:rsidRPr="00AC435E">
        <w:rPr>
          <w:rFonts w:ascii="Tahoma" w:hAnsi="Tahoma" w:cs="Tahoma"/>
          <w:sz w:val="20"/>
          <w:szCs w:val="20"/>
        </w:rPr>
        <w:t xml:space="preserve">e </w:t>
      </w:r>
      <w:r w:rsidR="007906C6" w:rsidRPr="00AC435E">
        <w:rPr>
          <w:rFonts w:ascii="Tahoma" w:hAnsi="Tahoma" w:cs="Tahoma"/>
          <w:sz w:val="20"/>
          <w:szCs w:val="20"/>
        </w:rPr>
        <w:t>Garantidoras</w:t>
      </w:r>
      <w:r w:rsidRPr="00AC435E">
        <w:rPr>
          <w:rFonts w:ascii="Tahoma" w:hAnsi="Tahoma" w:cs="Tahoma"/>
          <w:sz w:val="20"/>
          <w:szCs w:val="20"/>
        </w:rPr>
        <w:t>;</w:t>
      </w:r>
    </w:p>
    <w:p w14:paraId="00587041" w14:textId="77777777" w:rsidR="00E05922" w:rsidRPr="00AC435E" w:rsidRDefault="00E05922" w:rsidP="00E05922">
      <w:pPr>
        <w:pStyle w:val="PargrafodaLista"/>
        <w:rPr>
          <w:rFonts w:ascii="Tahoma" w:hAnsi="Tahoma" w:cs="Tahoma"/>
          <w:sz w:val="20"/>
          <w:szCs w:val="20"/>
        </w:rPr>
      </w:pPr>
    </w:p>
    <w:p w14:paraId="5C3741EF" w14:textId="3C6195C8" w:rsidR="00DD2EB1" w:rsidRPr="00AC435E" w:rsidRDefault="00E0592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Contrato de Prestação de Serviços</w:t>
      </w:r>
      <w:r w:rsidRPr="00AC435E">
        <w:rPr>
          <w:rFonts w:ascii="Tahoma" w:hAnsi="Tahoma" w:cs="Tahoma"/>
          <w:sz w:val="20"/>
          <w:szCs w:val="20"/>
        </w:rPr>
        <w:t xml:space="preserve">”: </w:t>
      </w:r>
      <w:r w:rsidR="007C2683" w:rsidRPr="00AC435E">
        <w:rPr>
          <w:rFonts w:ascii="Tahoma" w:hAnsi="Tahoma" w:cs="Tahoma"/>
          <w:sz w:val="20"/>
          <w:szCs w:val="20"/>
        </w:rPr>
        <w:t>s</w:t>
      </w:r>
      <w:r w:rsidRPr="00AC435E">
        <w:rPr>
          <w:rFonts w:ascii="Tahoma" w:hAnsi="Tahoma" w:cs="Tahoma"/>
          <w:sz w:val="20"/>
          <w:szCs w:val="20"/>
        </w:rPr>
        <w:t>ignifica</w:t>
      </w:r>
      <w:r w:rsidR="003D403E" w:rsidRPr="00AC435E">
        <w:rPr>
          <w:rFonts w:ascii="Tahoma" w:hAnsi="Tahoma" w:cs="Tahoma"/>
          <w:sz w:val="20"/>
          <w:szCs w:val="20"/>
        </w:rPr>
        <w:t xml:space="preserve"> </w:t>
      </w:r>
      <w:r w:rsidR="00942003" w:rsidRPr="00AC435E">
        <w:rPr>
          <w:rFonts w:ascii="Tahoma" w:hAnsi="Tahoma" w:cs="Tahoma"/>
          <w:sz w:val="20"/>
          <w:szCs w:val="20"/>
        </w:rPr>
        <w:t>o</w:t>
      </w:r>
      <w:r w:rsidR="000B4521" w:rsidRPr="00AC435E">
        <w:rPr>
          <w:rFonts w:ascii="Tahoma" w:hAnsi="Tahoma" w:cs="Tahoma"/>
          <w:sz w:val="20"/>
          <w:szCs w:val="20"/>
        </w:rPr>
        <w:t xml:space="preserve"> </w:t>
      </w:r>
      <w:bookmarkStart w:id="3" w:name="_Hlk8812273"/>
      <w:r w:rsidR="00B102A8" w:rsidRPr="00AC435E">
        <w:rPr>
          <w:rFonts w:ascii="Tahoma" w:hAnsi="Tahoma" w:cs="Tahoma"/>
          <w:sz w:val="20"/>
          <w:szCs w:val="20"/>
        </w:rPr>
        <w:t>“</w:t>
      </w:r>
      <w:r w:rsidR="000B4521" w:rsidRPr="00AC435E">
        <w:rPr>
          <w:rFonts w:ascii="Tahoma" w:hAnsi="Tahoma" w:cs="Tahoma"/>
          <w:i/>
          <w:sz w:val="20"/>
          <w:szCs w:val="20"/>
        </w:rPr>
        <w:t>Contrato de Prestação de Serviços de Logística Integrada e Outras Avenças</w:t>
      </w:r>
      <w:r w:rsidR="00B102A8" w:rsidRPr="00AC435E">
        <w:rPr>
          <w:rFonts w:ascii="Tahoma" w:hAnsi="Tahoma" w:cs="Tahoma"/>
          <w:sz w:val="20"/>
          <w:szCs w:val="20"/>
        </w:rPr>
        <w:t>”</w:t>
      </w:r>
      <w:r w:rsidR="00942003" w:rsidRPr="00AC435E">
        <w:rPr>
          <w:rFonts w:ascii="Tahoma" w:hAnsi="Tahoma" w:cs="Tahoma"/>
          <w:sz w:val="20"/>
          <w:szCs w:val="20"/>
        </w:rPr>
        <w:t xml:space="preserve">, </w:t>
      </w:r>
      <w:r w:rsidR="003D403E" w:rsidRPr="00AC435E">
        <w:rPr>
          <w:rFonts w:ascii="Tahoma" w:hAnsi="Tahoma" w:cs="Tahoma"/>
          <w:sz w:val="20"/>
          <w:szCs w:val="20"/>
        </w:rPr>
        <w:t>celebrado</w:t>
      </w:r>
      <w:r w:rsidR="00E25BBC" w:rsidRPr="00AC435E">
        <w:rPr>
          <w:rFonts w:ascii="Tahoma" w:hAnsi="Tahoma" w:cs="Tahoma"/>
          <w:sz w:val="20"/>
          <w:szCs w:val="20"/>
        </w:rPr>
        <w:t xml:space="preserve"> em</w:t>
      </w:r>
      <w:r w:rsidR="000B4521" w:rsidRPr="00AC435E">
        <w:rPr>
          <w:rFonts w:ascii="Tahoma" w:hAnsi="Tahoma" w:cs="Tahoma"/>
          <w:sz w:val="20"/>
          <w:szCs w:val="20"/>
        </w:rPr>
        <w:t xml:space="preserve"> 01</w:t>
      </w:r>
      <w:r w:rsidR="00E25BBC" w:rsidRPr="00AC435E">
        <w:rPr>
          <w:rFonts w:ascii="Tahoma" w:hAnsi="Tahoma" w:cs="Tahoma"/>
          <w:sz w:val="20"/>
          <w:szCs w:val="20"/>
        </w:rPr>
        <w:t xml:space="preserve"> de </w:t>
      </w:r>
      <w:r w:rsidR="000B4521" w:rsidRPr="00AC435E">
        <w:rPr>
          <w:rFonts w:ascii="Tahoma" w:hAnsi="Tahoma" w:cs="Tahoma"/>
          <w:sz w:val="20"/>
          <w:szCs w:val="20"/>
        </w:rPr>
        <w:t xml:space="preserve">agosto </w:t>
      </w:r>
      <w:r w:rsidR="00E25BBC" w:rsidRPr="00AC435E">
        <w:rPr>
          <w:rFonts w:ascii="Tahoma" w:hAnsi="Tahoma" w:cs="Tahoma"/>
          <w:sz w:val="20"/>
          <w:szCs w:val="20"/>
        </w:rPr>
        <w:t>de 201</w:t>
      </w:r>
      <w:r w:rsidR="005C4F95" w:rsidRPr="00AC435E">
        <w:rPr>
          <w:rFonts w:ascii="Tahoma" w:hAnsi="Tahoma" w:cs="Tahoma"/>
          <w:sz w:val="20"/>
          <w:szCs w:val="20"/>
        </w:rPr>
        <w:t>1</w:t>
      </w:r>
      <w:bookmarkEnd w:id="3"/>
      <w:r w:rsidR="00E25BBC" w:rsidRPr="00AC435E">
        <w:rPr>
          <w:rFonts w:ascii="Tahoma" w:hAnsi="Tahoma" w:cs="Tahoma"/>
          <w:sz w:val="20"/>
          <w:szCs w:val="20"/>
        </w:rPr>
        <w:t>,</w:t>
      </w:r>
      <w:r w:rsidR="003D403E" w:rsidRPr="00AC435E">
        <w:rPr>
          <w:rFonts w:ascii="Tahoma" w:hAnsi="Tahoma" w:cs="Tahoma"/>
          <w:sz w:val="20"/>
          <w:szCs w:val="20"/>
        </w:rPr>
        <w:t xml:space="preserve"> entre a Emissora</w:t>
      </w:r>
      <w:r w:rsidR="005621CC" w:rsidRPr="00AC435E">
        <w:rPr>
          <w:rFonts w:ascii="Tahoma" w:hAnsi="Tahoma" w:cs="Tahoma"/>
          <w:sz w:val="20"/>
          <w:szCs w:val="20"/>
        </w:rPr>
        <w:t xml:space="preserve"> </w:t>
      </w:r>
      <w:r w:rsidR="00E25BBC" w:rsidRPr="00AC435E">
        <w:rPr>
          <w:rFonts w:ascii="Tahoma" w:hAnsi="Tahoma" w:cs="Tahoma"/>
          <w:sz w:val="20"/>
          <w:szCs w:val="20"/>
        </w:rPr>
        <w:t xml:space="preserve">e </w:t>
      </w:r>
      <w:r w:rsidR="005C4F95" w:rsidRPr="00AC435E">
        <w:rPr>
          <w:rFonts w:ascii="Tahoma" w:hAnsi="Tahoma" w:cs="Tahoma"/>
          <w:sz w:val="20"/>
          <w:szCs w:val="20"/>
        </w:rPr>
        <w:t>a Outback Restaurantes Brasil S</w:t>
      </w:r>
      <w:r w:rsidR="007906C6" w:rsidRPr="00AC435E">
        <w:rPr>
          <w:rFonts w:ascii="Tahoma" w:hAnsi="Tahoma" w:cs="Tahoma"/>
          <w:sz w:val="20"/>
          <w:szCs w:val="20"/>
        </w:rPr>
        <w:t>/</w:t>
      </w:r>
      <w:r w:rsidR="005C4F95" w:rsidRPr="00AC435E">
        <w:rPr>
          <w:rFonts w:ascii="Tahoma" w:hAnsi="Tahoma" w:cs="Tahoma"/>
          <w:sz w:val="20"/>
          <w:szCs w:val="20"/>
        </w:rPr>
        <w:t>A</w:t>
      </w:r>
      <w:r w:rsidR="007906C6" w:rsidRPr="00AC435E">
        <w:rPr>
          <w:rFonts w:ascii="Tahoma" w:hAnsi="Tahoma" w:cs="Tahoma"/>
          <w:sz w:val="20"/>
          <w:szCs w:val="20"/>
        </w:rPr>
        <w:t xml:space="preserve"> (Outback Steakhouse)</w:t>
      </w:r>
      <w:r w:rsidR="005C4F95" w:rsidRPr="00AC435E">
        <w:rPr>
          <w:rFonts w:ascii="Tahoma" w:hAnsi="Tahoma" w:cs="Tahoma"/>
          <w:sz w:val="20"/>
          <w:szCs w:val="20"/>
        </w:rPr>
        <w:t>, conforme aditado de tempos em tempos</w:t>
      </w:r>
      <w:r w:rsidR="00217FEC" w:rsidRPr="00AC435E">
        <w:rPr>
          <w:rFonts w:ascii="Tahoma" w:hAnsi="Tahoma" w:cs="Tahoma"/>
          <w:sz w:val="20"/>
          <w:szCs w:val="20"/>
        </w:rPr>
        <w:t>;</w:t>
      </w:r>
    </w:p>
    <w:p w14:paraId="6868FFAB" w14:textId="77777777" w:rsidR="00DD2EB1" w:rsidRPr="00AC435E" w:rsidRDefault="00DD2EB1" w:rsidP="00B03278">
      <w:pPr>
        <w:pStyle w:val="Normal3"/>
        <w:ind w:left="709"/>
        <w:jc w:val="both"/>
        <w:rPr>
          <w:rFonts w:ascii="Tahoma" w:hAnsi="Tahoma" w:cs="Tahoma"/>
          <w:sz w:val="20"/>
          <w:szCs w:val="20"/>
        </w:rPr>
      </w:pPr>
    </w:p>
    <w:p w14:paraId="3C6E22E7" w14:textId="1264663C" w:rsidR="00DD2EB1" w:rsidRPr="00AC435E" w:rsidRDefault="00DD2EB1" w:rsidP="00DD2EB1">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Contrato de Serviços de Depositário</w:t>
      </w:r>
      <w:r w:rsidRPr="00AC435E">
        <w:rPr>
          <w:rFonts w:ascii="Tahoma" w:hAnsi="Tahoma" w:cs="Tahoma"/>
          <w:sz w:val="20"/>
          <w:szCs w:val="20"/>
        </w:rPr>
        <w:t>”: significa o “</w:t>
      </w:r>
      <w:r w:rsidRPr="00AC435E">
        <w:rPr>
          <w:rFonts w:ascii="Tahoma" w:hAnsi="Tahoma" w:cs="Tahoma"/>
          <w:i/>
          <w:sz w:val="20"/>
          <w:szCs w:val="20"/>
        </w:rPr>
        <w:t>Contrato de Prestação de Serviços de Depositário</w:t>
      </w:r>
      <w:r w:rsidRPr="00AC435E">
        <w:rPr>
          <w:rFonts w:ascii="Tahoma" w:hAnsi="Tahoma" w:cs="Tahoma"/>
          <w:sz w:val="20"/>
          <w:szCs w:val="20"/>
        </w:rPr>
        <w:t>”, celebrado em 31 de maio de 2019, entre o Banco Bradesco S.A., a Emissora e o Agente Fiduciário;</w:t>
      </w:r>
    </w:p>
    <w:p w14:paraId="6542F65E" w14:textId="77777777" w:rsidR="00F519A2" w:rsidRPr="00AC435E" w:rsidRDefault="00F519A2" w:rsidP="00F519A2">
      <w:pPr>
        <w:pStyle w:val="Normal3"/>
        <w:ind w:left="709"/>
        <w:jc w:val="both"/>
        <w:rPr>
          <w:rFonts w:ascii="Tahoma" w:hAnsi="Tahoma" w:cs="Tahoma"/>
          <w:sz w:val="20"/>
          <w:szCs w:val="20"/>
        </w:rPr>
      </w:pPr>
    </w:p>
    <w:p w14:paraId="54F2515C" w14:textId="572A2ED0" w:rsidR="001360D6" w:rsidRPr="00AC435E" w:rsidRDefault="00E25BBC" w:rsidP="00B03278">
      <w:pPr>
        <w:pStyle w:val="Normal3"/>
        <w:ind w:left="709"/>
        <w:jc w:val="both"/>
        <w:rPr>
          <w:rFonts w:ascii="Tahoma" w:hAnsi="Tahoma" w:cs="Tahoma"/>
          <w:sz w:val="20"/>
          <w:szCs w:val="20"/>
        </w:rPr>
      </w:pPr>
      <w:r w:rsidRPr="00AC435E">
        <w:rPr>
          <w:rFonts w:ascii="Tahoma" w:hAnsi="Tahoma" w:cs="Tahoma"/>
          <w:sz w:val="20"/>
          <w:szCs w:val="20"/>
        </w:rPr>
        <w:t>“</w:t>
      </w:r>
      <w:r w:rsidR="00F519A2" w:rsidRPr="00AC435E">
        <w:rPr>
          <w:rFonts w:ascii="Tahoma" w:hAnsi="Tahoma" w:cs="Tahoma"/>
          <w:sz w:val="20"/>
          <w:szCs w:val="20"/>
          <w:u w:val="single"/>
        </w:rPr>
        <w:t>Controlador</w:t>
      </w:r>
      <w:r w:rsidR="00F519A2" w:rsidRPr="00AC435E">
        <w:rPr>
          <w:rFonts w:ascii="Tahoma" w:hAnsi="Tahoma" w:cs="Tahoma"/>
          <w:sz w:val="20"/>
          <w:szCs w:val="20"/>
        </w:rPr>
        <w:t xml:space="preserve">” e termos correlatos: </w:t>
      </w:r>
      <w:r w:rsidR="00FC1334" w:rsidRPr="00AC435E">
        <w:rPr>
          <w:rFonts w:ascii="Tahoma" w:hAnsi="Tahoma" w:cs="Tahoma"/>
          <w:sz w:val="20"/>
          <w:szCs w:val="20"/>
        </w:rPr>
        <w:t>t</w:t>
      </w:r>
      <w:r w:rsidR="00F519A2" w:rsidRPr="00AC435E">
        <w:rPr>
          <w:rFonts w:ascii="Tahoma" w:hAnsi="Tahoma" w:cs="Tahoma"/>
          <w:sz w:val="20"/>
          <w:szCs w:val="20"/>
        </w:rPr>
        <w:t>êm o significado previsto no artigo 116 da Lei das Sociedades por Ações e/ou significa o poder detido pelo acionista ou quotista que detenha 50% (cinquenta por cento) mais uma ação ou quota do capital votante de uma determinada Pessoa;</w:t>
      </w:r>
    </w:p>
    <w:p w14:paraId="6F280EC3" w14:textId="77777777" w:rsidR="00FC1334" w:rsidRPr="00AC435E" w:rsidRDefault="00FC1334" w:rsidP="00F519A2">
      <w:pPr>
        <w:pStyle w:val="PargrafodaLista"/>
        <w:rPr>
          <w:rFonts w:ascii="Tahoma" w:hAnsi="Tahoma" w:cs="Tahoma"/>
          <w:color w:val="000000"/>
          <w:sz w:val="20"/>
          <w:szCs w:val="20"/>
        </w:rPr>
      </w:pPr>
    </w:p>
    <w:p w14:paraId="6ECB2E98" w14:textId="77777777" w:rsidR="00FC1334" w:rsidRPr="00AC435E" w:rsidRDefault="00FC1334" w:rsidP="00F519A2">
      <w:pPr>
        <w:pStyle w:val="PargrafodaLista"/>
        <w:rPr>
          <w:rFonts w:ascii="Tahoma" w:hAnsi="Tahoma" w:cs="Tahoma"/>
          <w:color w:val="000000"/>
          <w:sz w:val="20"/>
          <w:szCs w:val="20"/>
        </w:rPr>
      </w:pPr>
      <w:r w:rsidRPr="00AC435E">
        <w:rPr>
          <w:rFonts w:ascii="Tahoma" w:hAnsi="Tahoma" w:cs="Tahoma"/>
          <w:color w:val="000000"/>
          <w:sz w:val="20"/>
          <w:szCs w:val="20"/>
        </w:rPr>
        <w:lastRenderedPageBreak/>
        <w:t>“</w:t>
      </w:r>
      <w:r w:rsidRPr="00AC435E">
        <w:rPr>
          <w:rFonts w:ascii="Tahoma" w:hAnsi="Tahoma" w:cs="Tahoma"/>
          <w:color w:val="000000"/>
          <w:sz w:val="20"/>
          <w:szCs w:val="20"/>
          <w:u w:val="single"/>
        </w:rPr>
        <w:t>Coordenador Líder</w:t>
      </w:r>
      <w:r w:rsidRPr="00AC435E">
        <w:rPr>
          <w:rFonts w:ascii="Tahoma" w:hAnsi="Tahoma" w:cs="Tahoma"/>
          <w:color w:val="000000"/>
          <w:sz w:val="20"/>
          <w:szCs w:val="20"/>
        </w:rPr>
        <w:t xml:space="preserve">”: significa </w:t>
      </w:r>
      <w:r w:rsidR="005C4F95" w:rsidRPr="00AC435E">
        <w:rPr>
          <w:rFonts w:ascii="Tahoma" w:hAnsi="Tahoma" w:cs="Tahoma"/>
          <w:color w:val="000000"/>
          <w:sz w:val="20"/>
          <w:szCs w:val="20"/>
        </w:rPr>
        <w:t>a</w:t>
      </w:r>
      <w:r w:rsidR="005C4F95" w:rsidRPr="00AC435E">
        <w:rPr>
          <w:rFonts w:ascii="Tahoma" w:hAnsi="Tahoma" w:cs="Tahoma"/>
          <w:sz w:val="20"/>
          <w:szCs w:val="20"/>
        </w:rPr>
        <w:t xml:space="preserve"> </w:t>
      </w:r>
      <w:bookmarkStart w:id="4" w:name="_Hlk8753280"/>
      <w:r w:rsidR="005C4F95" w:rsidRPr="00AC435E">
        <w:rPr>
          <w:rFonts w:ascii="Tahoma" w:hAnsi="Tahoma" w:cs="Tahoma"/>
          <w:sz w:val="20"/>
          <w:szCs w:val="20"/>
        </w:rPr>
        <w:t>Órama Distribuidora de Títulos e Valores Mobiliários</w:t>
      </w:r>
      <w:bookmarkEnd w:id="4"/>
      <w:r w:rsidRPr="00AC435E">
        <w:rPr>
          <w:rFonts w:ascii="Tahoma" w:hAnsi="Tahoma" w:cs="Tahoma"/>
          <w:sz w:val="20"/>
          <w:szCs w:val="20"/>
        </w:rPr>
        <w:t>;</w:t>
      </w:r>
    </w:p>
    <w:p w14:paraId="03C782D2" w14:textId="77777777" w:rsidR="00F519A2" w:rsidRPr="00AC435E" w:rsidRDefault="00F519A2" w:rsidP="00F519A2">
      <w:pPr>
        <w:pStyle w:val="PargrafodaLista"/>
        <w:rPr>
          <w:rFonts w:ascii="Tahoma" w:hAnsi="Tahoma" w:cs="Tahoma"/>
          <w:color w:val="000000"/>
          <w:sz w:val="20"/>
          <w:szCs w:val="20"/>
        </w:rPr>
      </w:pPr>
    </w:p>
    <w:p w14:paraId="17F260AC"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CVM</w:t>
      </w:r>
      <w:r w:rsidRPr="00AC435E">
        <w:rPr>
          <w:rFonts w:ascii="Tahoma" w:hAnsi="Tahoma" w:cs="Tahoma"/>
          <w:sz w:val="20"/>
          <w:szCs w:val="20"/>
        </w:rPr>
        <w:t xml:space="preserve">”: </w:t>
      </w:r>
      <w:r w:rsidR="00FC1334" w:rsidRPr="00AC435E">
        <w:rPr>
          <w:rFonts w:ascii="Tahoma" w:hAnsi="Tahoma" w:cs="Tahoma"/>
          <w:sz w:val="20"/>
          <w:szCs w:val="20"/>
        </w:rPr>
        <w:t>tem o significado que lhe é atribuído no Preâmbulo desta Escritura de Emissão</w:t>
      </w:r>
      <w:r w:rsidRPr="00AC435E">
        <w:rPr>
          <w:rFonts w:ascii="Tahoma" w:hAnsi="Tahoma" w:cs="Tahoma"/>
          <w:sz w:val="20"/>
          <w:szCs w:val="20"/>
        </w:rPr>
        <w:t>;</w:t>
      </w:r>
    </w:p>
    <w:p w14:paraId="48736AAB" w14:textId="77777777" w:rsidR="00F519A2" w:rsidRPr="00AC435E" w:rsidRDefault="00F519A2" w:rsidP="00925DCA">
      <w:pPr>
        <w:pStyle w:val="PargrafodaLista"/>
        <w:ind w:left="1415" w:hanging="709"/>
        <w:rPr>
          <w:rFonts w:ascii="Tahoma" w:hAnsi="Tahoma" w:cs="Tahoma"/>
          <w:color w:val="000000"/>
          <w:sz w:val="20"/>
          <w:szCs w:val="20"/>
        </w:rPr>
      </w:pPr>
    </w:p>
    <w:p w14:paraId="0ED00734" w14:textId="35241FF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Data de Emissão</w:t>
      </w:r>
      <w:r w:rsidRPr="00AC435E">
        <w:rPr>
          <w:rFonts w:ascii="Tahoma" w:hAnsi="Tahoma" w:cs="Tahoma"/>
          <w:sz w:val="20"/>
          <w:szCs w:val="20"/>
        </w:rPr>
        <w:t xml:space="preserve">”: </w:t>
      </w:r>
      <w:r w:rsidR="00FC1334" w:rsidRPr="00AC435E">
        <w:rPr>
          <w:rFonts w:ascii="Tahoma" w:hAnsi="Tahoma" w:cs="Tahoma"/>
          <w:sz w:val="20"/>
          <w:szCs w:val="20"/>
        </w:rPr>
        <w:t>t</w:t>
      </w:r>
      <w:r w:rsidRPr="00AC435E">
        <w:rPr>
          <w:rFonts w:ascii="Tahoma" w:hAnsi="Tahoma" w:cs="Tahoma"/>
          <w:sz w:val="20"/>
          <w:szCs w:val="20"/>
        </w:rPr>
        <w:t>em o significado que lhe é atribuído n</w:t>
      </w:r>
      <w:r w:rsidR="00FC1334" w:rsidRPr="00AC435E">
        <w:rPr>
          <w:rFonts w:ascii="Tahoma" w:hAnsi="Tahoma" w:cs="Tahoma"/>
          <w:sz w:val="20"/>
          <w:szCs w:val="20"/>
        </w:rPr>
        <w:t>a</w:t>
      </w:r>
      <w:r w:rsidRPr="00AC435E">
        <w:rPr>
          <w:rFonts w:ascii="Tahoma" w:hAnsi="Tahoma" w:cs="Tahoma"/>
          <w:sz w:val="20"/>
          <w:szCs w:val="20"/>
        </w:rPr>
        <w:t xml:space="preserve"> </w:t>
      </w:r>
      <w:r w:rsidR="00FC1334" w:rsidRPr="00AC435E">
        <w:rPr>
          <w:rFonts w:ascii="Tahoma" w:hAnsi="Tahoma" w:cs="Tahoma"/>
          <w:sz w:val="20"/>
          <w:szCs w:val="20"/>
        </w:rPr>
        <w:t xml:space="preserve">Cláusula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_Ref2024474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5.1.1</w:t>
      </w:r>
      <w:r w:rsidR="002800C4" w:rsidRPr="00AC435E">
        <w:rPr>
          <w:rFonts w:ascii="Tahoma" w:hAnsi="Tahoma" w:cs="Tahoma"/>
          <w:sz w:val="20"/>
          <w:szCs w:val="20"/>
        </w:rPr>
        <w:fldChar w:fldCharType="end"/>
      </w:r>
      <w:r w:rsidR="001360D6" w:rsidRPr="00AC435E">
        <w:rPr>
          <w:rFonts w:ascii="Tahoma" w:hAnsi="Tahoma" w:cs="Tahoma"/>
          <w:sz w:val="20"/>
          <w:szCs w:val="20"/>
        </w:rPr>
        <w:t xml:space="preserve"> desta Escritura de Emissão</w:t>
      </w:r>
      <w:r w:rsidRPr="00AC435E">
        <w:rPr>
          <w:rFonts w:ascii="Tahoma" w:hAnsi="Tahoma" w:cs="Tahoma"/>
          <w:sz w:val="20"/>
          <w:szCs w:val="20"/>
        </w:rPr>
        <w:t>;</w:t>
      </w:r>
    </w:p>
    <w:p w14:paraId="5DB10AA3" w14:textId="77777777" w:rsidR="000D527A" w:rsidRPr="00AC435E" w:rsidRDefault="000D527A" w:rsidP="000D527A">
      <w:pPr>
        <w:pStyle w:val="PargrafodaLista"/>
        <w:rPr>
          <w:rFonts w:ascii="Tahoma" w:hAnsi="Tahoma" w:cs="Tahoma"/>
          <w:sz w:val="20"/>
          <w:szCs w:val="20"/>
        </w:rPr>
      </w:pPr>
    </w:p>
    <w:p w14:paraId="6BF20A9F" w14:textId="45EB06A5" w:rsidR="000D527A" w:rsidRPr="00AC435E" w:rsidRDefault="000D527A"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Data de Integralização</w:t>
      </w:r>
      <w:r w:rsidR="00A517A4" w:rsidRPr="00AC435E">
        <w:rPr>
          <w:rFonts w:ascii="Tahoma" w:hAnsi="Tahoma" w:cs="Tahoma"/>
          <w:sz w:val="20"/>
          <w:szCs w:val="20"/>
          <w:u w:val="single"/>
        </w:rPr>
        <w:t xml:space="preserve"> da Primeira Série</w:t>
      </w:r>
      <w:r w:rsidRPr="00AC435E">
        <w:rPr>
          <w:rFonts w:ascii="Tahoma" w:hAnsi="Tahoma" w:cs="Tahoma"/>
          <w:sz w:val="20"/>
          <w:szCs w:val="20"/>
        </w:rPr>
        <w:t xml:space="preserve">”: </w:t>
      </w:r>
      <w:r w:rsidR="00FC1334" w:rsidRPr="00AC435E">
        <w:rPr>
          <w:rFonts w:ascii="Tahoma" w:hAnsi="Tahoma" w:cs="Tahoma"/>
          <w:sz w:val="20"/>
          <w:szCs w:val="20"/>
        </w:rPr>
        <w:t xml:space="preserve">tem o significado que lhe é atribuído na Cláusula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_Ref2024498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5.10.1</w:t>
      </w:r>
      <w:r w:rsidR="002800C4" w:rsidRPr="00AC435E">
        <w:rPr>
          <w:rFonts w:ascii="Tahoma" w:hAnsi="Tahoma" w:cs="Tahoma"/>
          <w:sz w:val="20"/>
          <w:szCs w:val="20"/>
        </w:rPr>
        <w:fldChar w:fldCharType="end"/>
      </w:r>
      <w:r w:rsidR="007E2D09" w:rsidRPr="00AC435E">
        <w:rPr>
          <w:rFonts w:ascii="Tahoma" w:hAnsi="Tahoma" w:cs="Tahoma"/>
          <w:sz w:val="20"/>
          <w:szCs w:val="20"/>
        </w:rPr>
        <w:t xml:space="preserve"> </w:t>
      </w:r>
      <w:r w:rsidR="00FC1334" w:rsidRPr="00AC435E">
        <w:rPr>
          <w:rFonts w:ascii="Tahoma" w:hAnsi="Tahoma" w:cs="Tahoma"/>
          <w:sz w:val="20"/>
          <w:szCs w:val="20"/>
        </w:rPr>
        <w:t>desta Escritura de Emissão</w:t>
      </w:r>
      <w:r w:rsidR="009C08B8" w:rsidRPr="00AC435E">
        <w:rPr>
          <w:rFonts w:ascii="Tahoma" w:hAnsi="Tahoma" w:cs="Tahoma"/>
          <w:sz w:val="20"/>
          <w:szCs w:val="20"/>
        </w:rPr>
        <w:t>;</w:t>
      </w:r>
    </w:p>
    <w:p w14:paraId="3F8E55D2" w14:textId="77777777" w:rsidR="00D33909" w:rsidRPr="00AC435E" w:rsidRDefault="00D33909" w:rsidP="00D33909">
      <w:pPr>
        <w:pStyle w:val="PargrafodaLista"/>
        <w:rPr>
          <w:rFonts w:ascii="Tahoma" w:hAnsi="Tahoma" w:cs="Tahoma"/>
          <w:sz w:val="20"/>
          <w:szCs w:val="20"/>
        </w:rPr>
      </w:pPr>
    </w:p>
    <w:p w14:paraId="4928893A" w14:textId="646ABF75" w:rsidR="00A517A4" w:rsidRPr="00AC435E" w:rsidRDefault="00A517A4" w:rsidP="00A517A4">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Data de Integralização da Segunda Série</w:t>
      </w:r>
      <w:r w:rsidRPr="00AC435E">
        <w:rPr>
          <w:rFonts w:ascii="Tahoma" w:hAnsi="Tahoma" w:cs="Tahoma"/>
          <w:sz w:val="20"/>
          <w:szCs w:val="20"/>
        </w:rPr>
        <w:t xml:space="preserve">”: tem o significado que lhe é atribuído na Cláusula </w:t>
      </w:r>
      <w:r w:rsidRPr="00AC435E">
        <w:rPr>
          <w:rFonts w:ascii="Tahoma" w:hAnsi="Tahoma" w:cs="Tahoma"/>
          <w:sz w:val="20"/>
          <w:szCs w:val="20"/>
        </w:rPr>
        <w:fldChar w:fldCharType="begin"/>
      </w:r>
      <w:r w:rsidRPr="00AC435E">
        <w:rPr>
          <w:rFonts w:ascii="Tahoma" w:hAnsi="Tahoma" w:cs="Tahoma"/>
          <w:sz w:val="20"/>
          <w:szCs w:val="20"/>
        </w:rPr>
        <w:instrText xml:space="preserve"> REF _Ref9975830 \r \h </w:instrText>
      </w:r>
      <w:r w:rsidR="00AC435E">
        <w:rPr>
          <w:rFonts w:ascii="Tahoma" w:hAnsi="Tahoma" w:cs="Tahoma"/>
          <w:sz w:val="20"/>
          <w:szCs w:val="20"/>
        </w:rPr>
        <w:instrText xml:space="preserve"> \* MERGEFORMAT </w:instrText>
      </w:r>
      <w:r w:rsidRPr="00AC435E">
        <w:rPr>
          <w:rFonts w:ascii="Tahoma" w:hAnsi="Tahoma" w:cs="Tahoma"/>
          <w:sz w:val="20"/>
          <w:szCs w:val="20"/>
        </w:rPr>
      </w:r>
      <w:r w:rsidRPr="00AC435E">
        <w:rPr>
          <w:rFonts w:ascii="Tahoma" w:hAnsi="Tahoma" w:cs="Tahoma"/>
          <w:sz w:val="20"/>
          <w:szCs w:val="20"/>
        </w:rPr>
        <w:fldChar w:fldCharType="separate"/>
      </w:r>
      <w:r w:rsidR="00AA5A47">
        <w:rPr>
          <w:rFonts w:ascii="Tahoma" w:hAnsi="Tahoma" w:cs="Tahoma"/>
          <w:sz w:val="20"/>
          <w:szCs w:val="20"/>
        </w:rPr>
        <w:t>5.10.2</w:t>
      </w:r>
      <w:r w:rsidRPr="00AC435E">
        <w:rPr>
          <w:rFonts w:ascii="Tahoma" w:hAnsi="Tahoma" w:cs="Tahoma"/>
          <w:sz w:val="20"/>
          <w:szCs w:val="20"/>
        </w:rPr>
        <w:fldChar w:fldCharType="end"/>
      </w:r>
      <w:r w:rsidRPr="00AC435E">
        <w:rPr>
          <w:rFonts w:ascii="Tahoma" w:hAnsi="Tahoma" w:cs="Tahoma"/>
          <w:sz w:val="20"/>
          <w:szCs w:val="20"/>
        </w:rPr>
        <w:t xml:space="preserve"> desta Escritura de Emissão;</w:t>
      </w:r>
    </w:p>
    <w:p w14:paraId="582CC904" w14:textId="77777777" w:rsidR="00A517A4" w:rsidRPr="00AC435E" w:rsidRDefault="00A517A4" w:rsidP="00D33909">
      <w:pPr>
        <w:pStyle w:val="PargrafodaLista"/>
        <w:rPr>
          <w:rFonts w:ascii="Tahoma" w:hAnsi="Tahoma" w:cs="Tahoma"/>
          <w:sz w:val="20"/>
          <w:szCs w:val="20"/>
        </w:rPr>
      </w:pPr>
    </w:p>
    <w:p w14:paraId="33E9DEC5" w14:textId="36FF8CF5" w:rsidR="00C45C3C" w:rsidRPr="00AC435E" w:rsidRDefault="00C45C3C" w:rsidP="00C45C3C">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Data de Integralização</w:t>
      </w:r>
      <w:r w:rsidRPr="00AC435E">
        <w:rPr>
          <w:rFonts w:ascii="Tahoma" w:hAnsi="Tahoma" w:cs="Tahoma"/>
          <w:sz w:val="20"/>
          <w:szCs w:val="20"/>
        </w:rPr>
        <w:t>”: significa a Data de Integralização da Primeira Série e/ou a Data de Integralização da Segunda Série, consideradas em conjunto;</w:t>
      </w:r>
    </w:p>
    <w:p w14:paraId="5F8CB432" w14:textId="77777777" w:rsidR="00C45C3C" w:rsidRPr="00AC435E" w:rsidRDefault="00C45C3C" w:rsidP="00D33909">
      <w:pPr>
        <w:pStyle w:val="PargrafodaLista"/>
        <w:rPr>
          <w:rFonts w:ascii="Tahoma" w:hAnsi="Tahoma" w:cs="Tahoma"/>
          <w:sz w:val="20"/>
          <w:szCs w:val="20"/>
        </w:rPr>
      </w:pPr>
    </w:p>
    <w:p w14:paraId="527F2E08" w14:textId="6E3FCB56" w:rsidR="00D33909" w:rsidRPr="00AC435E" w:rsidRDefault="00D33909"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Data de Pagamento de Principal</w:t>
      </w:r>
      <w:r w:rsidRPr="00AC435E">
        <w:rPr>
          <w:rFonts w:ascii="Tahoma" w:hAnsi="Tahoma" w:cs="Tahoma"/>
          <w:sz w:val="20"/>
          <w:szCs w:val="20"/>
        </w:rPr>
        <w:t xml:space="preserve">”: </w:t>
      </w:r>
      <w:r w:rsidR="00FC1334" w:rsidRPr="00AC435E">
        <w:rPr>
          <w:rFonts w:ascii="Tahoma" w:hAnsi="Tahoma" w:cs="Tahoma"/>
          <w:sz w:val="20"/>
          <w:szCs w:val="20"/>
        </w:rPr>
        <w:t>t</w:t>
      </w:r>
      <w:r w:rsidRPr="00AC435E">
        <w:rPr>
          <w:rFonts w:ascii="Tahoma" w:hAnsi="Tahoma" w:cs="Tahoma"/>
          <w:sz w:val="20"/>
          <w:szCs w:val="20"/>
        </w:rPr>
        <w:t>em o significado que lhe é atribuído n</w:t>
      </w:r>
      <w:r w:rsidR="00FC1334" w:rsidRPr="00AC435E">
        <w:rPr>
          <w:rFonts w:ascii="Tahoma" w:hAnsi="Tahoma" w:cs="Tahoma"/>
          <w:sz w:val="20"/>
          <w:szCs w:val="20"/>
        </w:rPr>
        <w:t>a</w:t>
      </w:r>
      <w:r w:rsidRPr="00AC435E">
        <w:rPr>
          <w:rFonts w:ascii="Tahoma" w:hAnsi="Tahoma" w:cs="Tahoma"/>
          <w:sz w:val="20"/>
          <w:szCs w:val="20"/>
        </w:rPr>
        <w:t xml:space="preserve"> </w:t>
      </w:r>
      <w:r w:rsidR="00FC1334" w:rsidRPr="00AC435E">
        <w:rPr>
          <w:rFonts w:ascii="Tahoma" w:hAnsi="Tahoma" w:cs="Tahoma"/>
          <w:sz w:val="20"/>
          <w:szCs w:val="20"/>
        </w:rPr>
        <w:t>Cláusula</w:t>
      </w:r>
      <w:r w:rsidR="00942003" w:rsidRPr="00AC435E">
        <w:rPr>
          <w:rFonts w:ascii="Tahoma" w:hAnsi="Tahoma" w:cs="Tahoma"/>
          <w:sz w:val="20"/>
          <w:szCs w:val="20"/>
        </w:rPr>
        <w:t xml:space="preserve">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_Ref2024421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5.14.1</w:t>
      </w:r>
      <w:r w:rsidR="002800C4" w:rsidRPr="00AC435E">
        <w:rPr>
          <w:rFonts w:ascii="Tahoma" w:hAnsi="Tahoma" w:cs="Tahoma"/>
          <w:sz w:val="20"/>
          <w:szCs w:val="20"/>
        </w:rPr>
        <w:fldChar w:fldCharType="end"/>
      </w:r>
      <w:r w:rsidR="007E2D09" w:rsidRPr="00AC435E">
        <w:rPr>
          <w:rFonts w:ascii="Tahoma" w:hAnsi="Tahoma" w:cs="Tahoma"/>
          <w:sz w:val="20"/>
          <w:szCs w:val="20"/>
        </w:rPr>
        <w:t xml:space="preserve"> </w:t>
      </w:r>
      <w:r w:rsidR="00942003" w:rsidRPr="00AC435E">
        <w:rPr>
          <w:rFonts w:ascii="Tahoma" w:hAnsi="Tahoma" w:cs="Tahoma"/>
          <w:sz w:val="20"/>
          <w:szCs w:val="20"/>
        </w:rPr>
        <w:t>desta Escritura de Emissão;</w:t>
      </w:r>
    </w:p>
    <w:p w14:paraId="7415D374" w14:textId="77777777" w:rsidR="00F519A2" w:rsidRPr="00AC435E" w:rsidRDefault="00F519A2" w:rsidP="00F519A2">
      <w:pPr>
        <w:pStyle w:val="Normal3"/>
        <w:ind w:left="709"/>
        <w:jc w:val="both"/>
        <w:rPr>
          <w:rFonts w:ascii="Tahoma" w:hAnsi="Tahoma" w:cs="Tahoma"/>
          <w:sz w:val="20"/>
          <w:szCs w:val="20"/>
        </w:rPr>
      </w:pPr>
    </w:p>
    <w:p w14:paraId="045DEE39" w14:textId="2068884C"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 xml:space="preserve">Data de Pagamento </w:t>
      </w:r>
      <w:r w:rsidR="005973B9" w:rsidRPr="00AC435E">
        <w:rPr>
          <w:rFonts w:ascii="Tahoma" w:hAnsi="Tahoma" w:cs="Tahoma"/>
          <w:sz w:val="20"/>
          <w:szCs w:val="20"/>
          <w:u w:val="single"/>
        </w:rPr>
        <w:t>da Remuneração</w:t>
      </w:r>
      <w:r w:rsidRPr="00AC435E">
        <w:rPr>
          <w:rFonts w:ascii="Tahoma" w:hAnsi="Tahoma" w:cs="Tahoma"/>
          <w:sz w:val="20"/>
          <w:szCs w:val="20"/>
        </w:rPr>
        <w:t xml:space="preserve">”: </w:t>
      </w:r>
      <w:r w:rsidR="00FC1334" w:rsidRPr="00AC435E">
        <w:rPr>
          <w:rFonts w:ascii="Tahoma" w:hAnsi="Tahoma" w:cs="Tahoma"/>
          <w:sz w:val="20"/>
          <w:szCs w:val="20"/>
        </w:rPr>
        <w:t>t</w:t>
      </w:r>
      <w:r w:rsidRPr="00AC435E">
        <w:rPr>
          <w:rFonts w:ascii="Tahoma" w:hAnsi="Tahoma" w:cs="Tahoma"/>
          <w:sz w:val="20"/>
          <w:szCs w:val="20"/>
        </w:rPr>
        <w:t>em o significado que lhe é atribuído n</w:t>
      </w:r>
      <w:r w:rsidR="00FC1334" w:rsidRPr="00AC435E">
        <w:rPr>
          <w:rFonts w:ascii="Tahoma" w:hAnsi="Tahoma" w:cs="Tahoma"/>
          <w:sz w:val="20"/>
          <w:szCs w:val="20"/>
        </w:rPr>
        <w:t>a</w:t>
      </w:r>
      <w:r w:rsidRPr="00AC435E">
        <w:rPr>
          <w:rFonts w:ascii="Tahoma" w:hAnsi="Tahoma" w:cs="Tahoma"/>
          <w:sz w:val="20"/>
          <w:szCs w:val="20"/>
        </w:rPr>
        <w:t xml:space="preserve"> </w:t>
      </w:r>
      <w:r w:rsidR="00FC1334" w:rsidRPr="00AC435E">
        <w:rPr>
          <w:rFonts w:ascii="Tahoma" w:hAnsi="Tahoma" w:cs="Tahoma"/>
          <w:sz w:val="20"/>
          <w:szCs w:val="20"/>
        </w:rPr>
        <w:t>Cláusula</w:t>
      </w:r>
      <w:r w:rsidR="00B102A8" w:rsidRPr="00AC435E">
        <w:rPr>
          <w:rFonts w:ascii="Tahoma" w:hAnsi="Tahoma" w:cs="Tahoma"/>
          <w:sz w:val="20"/>
          <w:szCs w:val="20"/>
        </w:rPr>
        <w:t xml:space="preserve"> </w:t>
      </w:r>
      <w:r w:rsidR="00B102A8" w:rsidRPr="00AC435E">
        <w:rPr>
          <w:rFonts w:ascii="Tahoma" w:hAnsi="Tahoma" w:cs="Tahoma"/>
          <w:sz w:val="20"/>
          <w:szCs w:val="20"/>
        </w:rPr>
        <w:fldChar w:fldCharType="begin"/>
      </w:r>
      <w:r w:rsidR="00B102A8" w:rsidRPr="00AC435E">
        <w:rPr>
          <w:rFonts w:ascii="Tahoma" w:hAnsi="Tahoma" w:cs="Tahoma"/>
          <w:sz w:val="20"/>
          <w:szCs w:val="20"/>
        </w:rPr>
        <w:instrText xml:space="preserve"> REF _Ref8927249 \r \h </w:instrText>
      </w:r>
      <w:r w:rsidR="00AC435E">
        <w:rPr>
          <w:rFonts w:ascii="Tahoma" w:hAnsi="Tahoma" w:cs="Tahoma"/>
          <w:sz w:val="20"/>
          <w:szCs w:val="20"/>
        </w:rPr>
        <w:instrText xml:space="preserve"> \* MERGEFORMAT </w:instrText>
      </w:r>
      <w:r w:rsidR="00B102A8" w:rsidRPr="00AC435E">
        <w:rPr>
          <w:rFonts w:ascii="Tahoma" w:hAnsi="Tahoma" w:cs="Tahoma"/>
          <w:sz w:val="20"/>
          <w:szCs w:val="20"/>
        </w:rPr>
      </w:r>
      <w:r w:rsidR="00B102A8" w:rsidRPr="00AC435E">
        <w:rPr>
          <w:rFonts w:ascii="Tahoma" w:hAnsi="Tahoma" w:cs="Tahoma"/>
          <w:sz w:val="20"/>
          <w:szCs w:val="20"/>
        </w:rPr>
        <w:fldChar w:fldCharType="separate"/>
      </w:r>
      <w:r w:rsidR="00AA5A47">
        <w:rPr>
          <w:rFonts w:ascii="Tahoma" w:hAnsi="Tahoma" w:cs="Tahoma"/>
          <w:sz w:val="20"/>
          <w:szCs w:val="20"/>
        </w:rPr>
        <w:t>5.13.1</w:t>
      </w:r>
      <w:r w:rsidR="00B102A8" w:rsidRPr="00AC435E">
        <w:rPr>
          <w:rFonts w:ascii="Tahoma" w:hAnsi="Tahoma" w:cs="Tahoma"/>
          <w:sz w:val="20"/>
          <w:szCs w:val="20"/>
        </w:rPr>
        <w:fldChar w:fldCharType="end"/>
      </w:r>
      <w:r w:rsidR="00942003" w:rsidRPr="00AC435E">
        <w:rPr>
          <w:rFonts w:ascii="Tahoma" w:hAnsi="Tahoma" w:cs="Tahoma"/>
          <w:sz w:val="20"/>
          <w:szCs w:val="20"/>
        </w:rPr>
        <w:t xml:space="preserve"> desta Escritura de Emissão</w:t>
      </w:r>
      <w:r w:rsidRPr="00AC435E">
        <w:rPr>
          <w:rFonts w:ascii="Tahoma" w:hAnsi="Tahoma" w:cs="Tahoma"/>
          <w:sz w:val="20"/>
          <w:szCs w:val="20"/>
        </w:rPr>
        <w:t>;</w:t>
      </w:r>
    </w:p>
    <w:p w14:paraId="2288B589" w14:textId="77777777" w:rsidR="008D5CAC" w:rsidRPr="00AC435E" w:rsidRDefault="008D5CAC" w:rsidP="008D5CAC">
      <w:pPr>
        <w:pStyle w:val="Normal3"/>
        <w:ind w:left="709"/>
        <w:jc w:val="both"/>
        <w:rPr>
          <w:rFonts w:ascii="Tahoma" w:hAnsi="Tahoma" w:cs="Tahoma"/>
          <w:sz w:val="20"/>
          <w:szCs w:val="20"/>
        </w:rPr>
      </w:pPr>
    </w:p>
    <w:p w14:paraId="71A8FE6A" w14:textId="77777777" w:rsidR="004C1929" w:rsidRPr="00AC435E" w:rsidRDefault="004C1929"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Data de Pagamento</w:t>
      </w:r>
      <w:r w:rsidRPr="00AC435E">
        <w:rPr>
          <w:rFonts w:ascii="Tahoma" w:hAnsi="Tahoma" w:cs="Tahoma"/>
          <w:sz w:val="20"/>
          <w:szCs w:val="20"/>
        </w:rPr>
        <w:t xml:space="preserve">”: </w:t>
      </w:r>
      <w:r w:rsidR="00FC1334" w:rsidRPr="00AC435E">
        <w:rPr>
          <w:rFonts w:ascii="Tahoma" w:hAnsi="Tahoma" w:cs="Tahoma"/>
          <w:sz w:val="20"/>
          <w:szCs w:val="20"/>
        </w:rPr>
        <w:t>s</w:t>
      </w:r>
      <w:r w:rsidR="00D33909" w:rsidRPr="00AC435E">
        <w:rPr>
          <w:rFonts w:ascii="Tahoma" w:hAnsi="Tahoma" w:cs="Tahoma"/>
          <w:sz w:val="20"/>
          <w:szCs w:val="20"/>
        </w:rPr>
        <w:t>ignifica a Data de Pagamento de Principal e/ou a Data de Pagamento d</w:t>
      </w:r>
      <w:r w:rsidR="002434D5" w:rsidRPr="00AC435E">
        <w:rPr>
          <w:rFonts w:ascii="Tahoma" w:hAnsi="Tahoma" w:cs="Tahoma"/>
          <w:sz w:val="20"/>
          <w:szCs w:val="20"/>
        </w:rPr>
        <w:t>a Remuneração</w:t>
      </w:r>
      <w:r w:rsidR="00FC1334" w:rsidRPr="00AC435E">
        <w:rPr>
          <w:rFonts w:ascii="Tahoma" w:hAnsi="Tahoma" w:cs="Tahoma"/>
          <w:sz w:val="20"/>
          <w:szCs w:val="20"/>
        </w:rPr>
        <w:t>, consideradas em conjunto</w:t>
      </w:r>
      <w:r w:rsidRPr="00AC435E">
        <w:rPr>
          <w:rFonts w:ascii="Tahoma" w:hAnsi="Tahoma" w:cs="Tahoma"/>
          <w:sz w:val="20"/>
          <w:szCs w:val="20"/>
        </w:rPr>
        <w:t>;</w:t>
      </w:r>
    </w:p>
    <w:p w14:paraId="7B352ACE" w14:textId="77777777" w:rsidR="00F519A2" w:rsidRPr="00AC435E" w:rsidRDefault="00F519A2" w:rsidP="00F519A2">
      <w:pPr>
        <w:pStyle w:val="PargrafodaLista"/>
        <w:rPr>
          <w:rFonts w:ascii="Tahoma" w:hAnsi="Tahoma" w:cs="Tahoma"/>
          <w:color w:val="000000"/>
          <w:sz w:val="20"/>
          <w:szCs w:val="20"/>
        </w:rPr>
      </w:pPr>
    </w:p>
    <w:p w14:paraId="41B81C3E" w14:textId="65418E5E"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Data de Vencimento</w:t>
      </w:r>
      <w:r w:rsidR="007906C6" w:rsidRPr="00AC435E">
        <w:rPr>
          <w:rFonts w:ascii="Tahoma" w:hAnsi="Tahoma" w:cs="Tahoma"/>
          <w:sz w:val="20"/>
          <w:szCs w:val="20"/>
          <w:u w:val="single"/>
        </w:rPr>
        <w:t xml:space="preserve"> da Primeira Série</w:t>
      </w:r>
      <w:r w:rsidRPr="00AC435E">
        <w:rPr>
          <w:rFonts w:ascii="Tahoma" w:hAnsi="Tahoma" w:cs="Tahoma"/>
          <w:sz w:val="20"/>
          <w:szCs w:val="20"/>
        </w:rPr>
        <w:t xml:space="preserve">”: </w:t>
      </w:r>
      <w:r w:rsidR="00FC1334" w:rsidRPr="00AC435E">
        <w:rPr>
          <w:rFonts w:ascii="Tahoma" w:hAnsi="Tahoma" w:cs="Tahoma"/>
          <w:sz w:val="20"/>
          <w:szCs w:val="20"/>
        </w:rPr>
        <w:t>t</w:t>
      </w:r>
      <w:r w:rsidRPr="00AC435E">
        <w:rPr>
          <w:rFonts w:ascii="Tahoma" w:hAnsi="Tahoma" w:cs="Tahoma"/>
          <w:sz w:val="20"/>
          <w:szCs w:val="20"/>
        </w:rPr>
        <w:t>em o significado que lhe é atribuído n</w:t>
      </w:r>
      <w:r w:rsidR="00FC1334" w:rsidRPr="00AC435E">
        <w:rPr>
          <w:rFonts w:ascii="Tahoma" w:hAnsi="Tahoma" w:cs="Tahoma"/>
          <w:sz w:val="20"/>
          <w:szCs w:val="20"/>
        </w:rPr>
        <w:t>a</w:t>
      </w:r>
      <w:r w:rsidRPr="00AC435E">
        <w:rPr>
          <w:rFonts w:ascii="Tahoma" w:hAnsi="Tahoma" w:cs="Tahoma"/>
          <w:sz w:val="20"/>
          <w:szCs w:val="20"/>
        </w:rPr>
        <w:t xml:space="preserve"> </w:t>
      </w:r>
      <w:r w:rsidR="00FC1334" w:rsidRPr="00AC435E">
        <w:rPr>
          <w:rFonts w:ascii="Tahoma" w:hAnsi="Tahoma" w:cs="Tahoma"/>
          <w:sz w:val="20"/>
          <w:szCs w:val="20"/>
        </w:rPr>
        <w:t>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_Ref2024616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5.11.1</w:t>
      </w:r>
      <w:r w:rsidR="002800C4" w:rsidRPr="00AC435E">
        <w:rPr>
          <w:rFonts w:ascii="Tahoma" w:hAnsi="Tahoma" w:cs="Tahoma"/>
          <w:sz w:val="20"/>
          <w:szCs w:val="20"/>
        </w:rPr>
        <w:fldChar w:fldCharType="end"/>
      </w:r>
      <w:r w:rsidR="00942003" w:rsidRPr="00AC435E">
        <w:rPr>
          <w:rFonts w:ascii="Tahoma" w:hAnsi="Tahoma" w:cs="Tahoma"/>
          <w:sz w:val="20"/>
          <w:szCs w:val="20"/>
        </w:rPr>
        <w:t xml:space="preserve"> desta Escritura de Emissão</w:t>
      </w:r>
      <w:r w:rsidRPr="00AC435E">
        <w:rPr>
          <w:rFonts w:ascii="Tahoma" w:hAnsi="Tahoma" w:cs="Tahoma"/>
          <w:sz w:val="20"/>
          <w:szCs w:val="20"/>
        </w:rPr>
        <w:t>;</w:t>
      </w:r>
    </w:p>
    <w:p w14:paraId="1421DDA2" w14:textId="77777777" w:rsidR="007906C6" w:rsidRPr="00AC435E" w:rsidRDefault="007906C6" w:rsidP="00B03278">
      <w:pPr>
        <w:pStyle w:val="Normal3"/>
        <w:ind w:left="709"/>
        <w:jc w:val="both"/>
        <w:rPr>
          <w:rFonts w:ascii="Tahoma" w:hAnsi="Tahoma" w:cs="Tahoma"/>
          <w:sz w:val="20"/>
          <w:szCs w:val="20"/>
        </w:rPr>
      </w:pPr>
    </w:p>
    <w:p w14:paraId="276F1329" w14:textId="1EFFA649" w:rsidR="007906C6" w:rsidRPr="00AC435E" w:rsidRDefault="007906C6" w:rsidP="007906C6">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Data de Vencimento da Segunda Série</w:t>
      </w:r>
      <w:r w:rsidRPr="00AC435E">
        <w:rPr>
          <w:rFonts w:ascii="Tahoma" w:hAnsi="Tahoma" w:cs="Tahoma"/>
          <w:sz w:val="20"/>
          <w:szCs w:val="20"/>
        </w:rPr>
        <w:t xml:space="preserve">”: tem o significado que lhe é atribuído na Cláusula </w:t>
      </w:r>
      <w:r w:rsidRPr="00AC435E">
        <w:rPr>
          <w:rFonts w:ascii="Tahoma" w:hAnsi="Tahoma" w:cs="Tahoma"/>
          <w:sz w:val="20"/>
          <w:szCs w:val="20"/>
        </w:rPr>
        <w:fldChar w:fldCharType="begin"/>
      </w:r>
      <w:r w:rsidRPr="00AC435E">
        <w:rPr>
          <w:rFonts w:ascii="Tahoma" w:hAnsi="Tahoma" w:cs="Tahoma"/>
          <w:sz w:val="20"/>
          <w:szCs w:val="20"/>
        </w:rPr>
        <w:instrText xml:space="preserve"> REF _Ref10043477 \r \h </w:instrText>
      </w:r>
      <w:r w:rsidR="00AC435E">
        <w:rPr>
          <w:rFonts w:ascii="Tahoma" w:hAnsi="Tahoma" w:cs="Tahoma"/>
          <w:sz w:val="20"/>
          <w:szCs w:val="20"/>
        </w:rPr>
        <w:instrText xml:space="preserve"> \* MERGEFORMAT </w:instrText>
      </w:r>
      <w:r w:rsidRPr="00AC435E">
        <w:rPr>
          <w:rFonts w:ascii="Tahoma" w:hAnsi="Tahoma" w:cs="Tahoma"/>
          <w:sz w:val="20"/>
          <w:szCs w:val="20"/>
        </w:rPr>
      </w:r>
      <w:r w:rsidRPr="00AC435E">
        <w:rPr>
          <w:rFonts w:ascii="Tahoma" w:hAnsi="Tahoma" w:cs="Tahoma"/>
          <w:sz w:val="20"/>
          <w:szCs w:val="20"/>
        </w:rPr>
        <w:fldChar w:fldCharType="separate"/>
      </w:r>
      <w:r w:rsidR="00AA5A47">
        <w:rPr>
          <w:rFonts w:ascii="Tahoma" w:hAnsi="Tahoma" w:cs="Tahoma"/>
          <w:sz w:val="20"/>
          <w:szCs w:val="20"/>
        </w:rPr>
        <w:t>5.11.2</w:t>
      </w:r>
      <w:r w:rsidRPr="00AC435E">
        <w:rPr>
          <w:rFonts w:ascii="Tahoma" w:hAnsi="Tahoma" w:cs="Tahoma"/>
          <w:sz w:val="20"/>
          <w:szCs w:val="20"/>
        </w:rPr>
        <w:fldChar w:fldCharType="end"/>
      </w:r>
      <w:r w:rsidRPr="00AC435E">
        <w:rPr>
          <w:rFonts w:ascii="Tahoma" w:hAnsi="Tahoma" w:cs="Tahoma"/>
          <w:sz w:val="20"/>
          <w:szCs w:val="20"/>
        </w:rPr>
        <w:t xml:space="preserve"> desta Escritura de Emissão;</w:t>
      </w:r>
    </w:p>
    <w:p w14:paraId="3B8B8835" w14:textId="77777777" w:rsidR="007906C6" w:rsidRPr="00AC435E" w:rsidRDefault="007906C6" w:rsidP="00B03278">
      <w:pPr>
        <w:pStyle w:val="Normal3"/>
        <w:ind w:left="709"/>
        <w:jc w:val="both"/>
        <w:rPr>
          <w:rFonts w:ascii="Tahoma" w:hAnsi="Tahoma" w:cs="Tahoma"/>
          <w:sz w:val="20"/>
          <w:szCs w:val="20"/>
        </w:rPr>
      </w:pPr>
    </w:p>
    <w:p w14:paraId="72F52F7E" w14:textId="509AF4D8" w:rsidR="007906C6" w:rsidRPr="00AC435E" w:rsidRDefault="007906C6"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Data de Vencimento</w:t>
      </w:r>
      <w:r w:rsidRPr="00AC435E">
        <w:rPr>
          <w:rFonts w:ascii="Tahoma" w:hAnsi="Tahoma" w:cs="Tahoma"/>
          <w:sz w:val="20"/>
          <w:szCs w:val="20"/>
        </w:rPr>
        <w:t xml:space="preserve">”: significa a Data de Vencimento da </w:t>
      </w:r>
      <w:r w:rsidR="00C45C3C" w:rsidRPr="00AC435E">
        <w:rPr>
          <w:rFonts w:ascii="Tahoma" w:hAnsi="Tahoma" w:cs="Tahoma"/>
          <w:sz w:val="20"/>
          <w:szCs w:val="20"/>
        </w:rPr>
        <w:t>Primeira</w:t>
      </w:r>
      <w:r w:rsidRPr="00AC435E">
        <w:rPr>
          <w:rFonts w:ascii="Tahoma" w:hAnsi="Tahoma" w:cs="Tahoma"/>
          <w:sz w:val="20"/>
          <w:szCs w:val="20"/>
        </w:rPr>
        <w:t xml:space="preserve"> Série e/ou a Data de Vencimento da Segunda Série, consideradas em conjunto</w:t>
      </w:r>
      <w:r w:rsidR="000136E5" w:rsidRPr="00AC435E">
        <w:rPr>
          <w:rFonts w:ascii="Tahoma" w:hAnsi="Tahoma" w:cs="Tahoma"/>
          <w:sz w:val="20"/>
          <w:szCs w:val="20"/>
        </w:rPr>
        <w:t xml:space="preserve"> e tem o significado que lhe é atribuído na Cláusula </w:t>
      </w:r>
      <w:r w:rsidR="000136E5" w:rsidRPr="00AC435E">
        <w:rPr>
          <w:rFonts w:ascii="Tahoma" w:hAnsi="Tahoma" w:cs="Tahoma"/>
          <w:sz w:val="20"/>
          <w:szCs w:val="20"/>
        </w:rPr>
        <w:fldChar w:fldCharType="begin"/>
      </w:r>
      <w:r w:rsidR="000136E5" w:rsidRPr="00AC435E">
        <w:rPr>
          <w:rFonts w:ascii="Tahoma" w:hAnsi="Tahoma" w:cs="Tahoma"/>
          <w:sz w:val="20"/>
          <w:szCs w:val="20"/>
        </w:rPr>
        <w:instrText xml:space="preserve"> REF _Ref10043477 \r \h </w:instrText>
      </w:r>
      <w:r w:rsidR="00AC435E">
        <w:rPr>
          <w:rFonts w:ascii="Tahoma" w:hAnsi="Tahoma" w:cs="Tahoma"/>
          <w:sz w:val="20"/>
          <w:szCs w:val="20"/>
        </w:rPr>
        <w:instrText xml:space="preserve"> \* MERGEFORMAT </w:instrText>
      </w:r>
      <w:r w:rsidR="000136E5" w:rsidRPr="00AC435E">
        <w:rPr>
          <w:rFonts w:ascii="Tahoma" w:hAnsi="Tahoma" w:cs="Tahoma"/>
          <w:sz w:val="20"/>
          <w:szCs w:val="20"/>
        </w:rPr>
      </w:r>
      <w:r w:rsidR="000136E5" w:rsidRPr="00AC435E">
        <w:rPr>
          <w:rFonts w:ascii="Tahoma" w:hAnsi="Tahoma" w:cs="Tahoma"/>
          <w:sz w:val="20"/>
          <w:szCs w:val="20"/>
        </w:rPr>
        <w:fldChar w:fldCharType="separate"/>
      </w:r>
      <w:r w:rsidR="00AA5A47">
        <w:rPr>
          <w:rFonts w:ascii="Tahoma" w:hAnsi="Tahoma" w:cs="Tahoma"/>
          <w:sz w:val="20"/>
          <w:szCs w:val="20"/>
        </w:rPr>
        <w:t>5.11.2</w:t>
      </w:r>
      <w:r w:rsidR="000136E5" w:rsidRPr="00AC435E">
        <w:rPr>
          <w:rFonts w:ascii="Tahoma" w:hAnsi="Tahoma" w:cs="Tahoma"/>
          <w:sz w:val="20"/>
          <w:szCs w:val="20"/>
        </w:rPr>
        <w:fldChar w:fldCharType="end"/>
      </w:r>
      <w:r w:rsidR="000136E5" w:rsidRPr="00AC435E">
        <w:rPr>
          <w:rFonts w:ascii="Tahoma" w:hAnsi="Tahoma" w:cs="Tahoma"/>
          <w:sz w:val="20"/>
          <w:szCs w:val="20"/>
        </w:rPr>
        <w:t xml:space="preserve"> desta Escritura de Emissão</w:t>
      </w:r>
      <w:r w:rsidRPr="00AC435E">
        <w:rPr>
          <w:rFonts w:ascii="Tahoma" w:hAnsi="Tahoma" w:cs="Tahoma"/>
          <w:sz w:val="20"/>
          <w:szCs w:val="20"/>
        </w:rPr>
        <w:t>;</w:t>
      </w:r>
    </w:p>
    <w:p w14:paraId="4F2056A8" w14:textId="77777777" w:rsidR="00F519A2" w:rsidRPr="00AC435E" w:rsidRDefault="00F519A2" w:rsidP="001F517E">
      <w:pPr>
        <w:pStyle w:val="Normal3"/>
        <w:ind w:left="709"/>
        <w:jc w:val="both"/>
        <w:rPr>
          <w:rFonts w:ascii="Tahoma" w:hAnsi="Tahoma" w:cs="Tahoma"/>
          <w:sz w:val="20"/>
          <w:szCs w:val="20"/>
        </w:rPr>
      </w:pPr>
    </w:p>
    <w:p w14:paraId="26A94698" w14:textId="63AFD064" w:rsidR="00810938" w:rsidRPr="00AC435E" w:rsidRDefault="00810938"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Debêntures da Primeira Série</w:t>
      </w:r>
      <w:r w:rsidR="00A77CC6" w:rsidRPr="00AC435E">
        <w:rPr>
          <w:rFonts w:ascii="Tahoma" w:hAnsi="Tahoma" w:cs="Tahoma"/>
          <w:sz w:val="20"/>
          <w:szCs w:val="20"/>
        </w:rPr>
        <w:t>”</w:t>
      </w:r>
      <w:r w:rsidR="0030000F" w:rsidRPr="00AC435E">
        <w:rPr>
          <w:rFonts w:ascii="Tahoma" w:hAnsi="Tahoma" w:cs="Tahoma"/>
          <w:sz w:val="20"/>
          <w:szCs w:val="20"/>
        </w:rPr>
        <w:t>:</w:t>
      </w:r>
      <w:r w:rsidR="00A77CC6" w:rsidRPr="00AC435E">
        <w:rPr>
          <w:rFonts w:ascii="Tahoma" w:hAnsi="Tahoma" w:cs="Tahoma"/>
          <w:sz w:val="20"/>
          <w:szCs w:val="20"/>
        </w:rPr>
        <w:t xml:space="preserve"> </w:t>
      </w:r>
      <w:r w:rsidR="00FA625C" w:rsidRPr="00AC435E">
        <w:rPr>
          <w:rFonts w:ascii="Tahoma" w:hAnsi="Tahoma" w:cs="Tahoma"/>
          <w:sz w:val="20"/>
          <w:szCs w:val="20"/>
        </w:rPr>
        <w:t xml:space="preserve">tem o significado que lhe é atribuído na Cláusula </w:t>
      </w:r>
      <w:r w:rsidR="00FA625C" w:rsidRPr="00AC435E">
        <w:rPr>
          <w:rFonts w:ascii="Tahoma" w:hAnsi="Tahoma" w:cs="Tahoma"/>
          <w:sz w:val="20"/>
          <w:szCs w:val="20"/>
        </w:rPr>
        <w:fldChar w:fldCharType="begin"/>
      </w:r>
      <w:r w:rsidR="00FA625C" w:rsidRPr="00AC435E">
        <w:rPr>
          <w:rFonts w:ascii="Tahoma" w:hAnsi="Tahoma" w:cs="Tahoma"/>
          <w:sz w:val="20"/>
          <w:szCs w:val="20"/>
        </w:rPr>
        <w:instrText xml:space="preserve"> REF _Ref8766677 \r \h </w:instrText>
      </w:r>
      <w:r w:rsidR="00AC435E">
        <w:rPr>
          <w:rFonts w:ascii="Tahoma" w:hAnsi="Tahoma" w:cs="Tahoma"/>
          <w:sz w:val="20"/>
          <w:szCs w:val="20"/>
        </w:rPr>
        <w:instrText xml:space="preserve"> \* MERGEFORMAT </w:instrText>
      </w:r>
      <w:r w:rsidR="00FA625C" w:rsidRPr="00AC435E">
        <w:rPr>
          <w:rFonts w:ascii="Tahoma" w:hAnsi="Tahoma" w:cs="Tahoma"/>
          <w:sz w:val="20"/>
          <w:szCs w:val="20"/>
        </w:rPr>
      </w:r>
      <w:r w:rsidR="00FA625C" w:rsidRPr="00AC435E">
        <w:rPr>
          <w:rFonts w:ascii="Tahoma" w:hAnsi="Tahoma" w:cs="Tahoma"/>
          <w:sz w:val="20"/>
          <w:szCs w:val="20"/>
        </w:rPr>
        <w:fldChar w:fldCharType="separate"/>
      </w:r>
      <w:r w:rsidR="00AA5A47">
        <w:rPr>
          <w:rFonts w:ascii="Tahoma" w:hAnsi="Tahoma" w:cs="Tahoma"/>
          <w:sz w:val="20"/>
          <w:szCs w:val="20"/>
        </w:rPr>
        <w:t>4.3.1</w:t>
      </w:r>
      <w:r w:rsidR="00FA625C" w:rsidRPr="00AC435E">
        <w:rPr>
          <w:rFonts w:ascii="Tahoma" w:hAnsi="Tahoma" w:cs="Tahoma"/>
          <w:sz w:val="20"/>
          <w:szCs w:val="20"/>
        </w:rPr>
        <w:fldChar w:fldCharType="end"/>
      </w:r>
      <w:r w:rsidR="00FA625C" w:rsidRPr="00AC435E">
        <w:rPr>
          <w:rFonts w:ascii="Tahoma" w:hAnsi="Tahoma" w:cs="Tahoma"/>
          <w:sz w:val="20"/>
          <w:szCs w:val="20"/>
        </w:rPr>
        <w:t xml:space="preserve"> desta Escritura de Emissão</w:t>
      </w:r>
      <w:r w:rsidR="0030000F" w:rsidRPr="00AC435E">
        <w:rPr>
          <w:rFonts w:ascii="Tahoma" w:hAnsi="Tahoma" w:cs="Tahoma"/>
          <w:sz w:val="20"/>
          <w:szCs w:val="20"/>
        </w:rPr>
        <w:t>;</w:t>
      </w:r>
    </w:p>
    <w:p w14:paraId="47060DB5" w14:textId="77777777" w:rsidR="00FA625C" w:rsidRPr="00AC435E" w:rsidRDefault="00FA625C" w:rsidP="00B03278">
      <w:pPr>
        <w:pStyle w:val="Normal3"/>
        <w:ind w:left="709"/>
        <w:jc w:val="both"/>
        <w:rPr>
          <w:rFonts w:ascii="Tahoma" w:hAnsi="Tahoma" w:cs="Tahoma"/>
          <w:sz w:val="20"/>
          <w:szCs w:val="20"/>
        </w:rPr>
      </w:pPr>
    </w:p>
    <w:p w14:paraId="4E48C673" w14:textId="6ADA88EE" w:rsidR="00FA625C" w:rsidRPr="00AC435E" w:rsidRDefault="00FA625C" w:rsidP="00FA625C">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Debêntures da Segunda Série</w:t>
      </w:r>
      <w:r w:rsidRPr="00AC435E">
        <w:rPr>
          <w:rFonts w:ascii="Tahoma" w:hAnsi="Tahoma" w:cs="Tahoma"/>
          <w:sz w:val="20"/>
          <w:szCs w:val="20"/>
        </w:rPr>
        <w:t>”</w:t>
      </w:r>
      <w:r w:rsidR="0030000F" w:rsidRPr="00AC435E">
        <w:rPr>
          <w:rFonts w:ascii="Tahoma" w:hAnsi="Tahoma" w:cs="Tahoma"/>
          <w:sz w:val="20"/>
          <w:szCs w:val="20"/>
        </w:rPr>
        <w:t>:</w:t>
      </w:r>
      <w:r w:rsidRPr="00AC435E">
        <w:rPr>
          <w:rFonts w:ascii="Tahoma" w:hAnsi="Tahoma" w:cs="Tahoma"/>
          <w:sz w:val="20"/>
          <w:szCs w:val="20"/>
        </w:rPr>
        <w:t xml:space="preserve"> </w:t>
      </w:r>
      <w:r w:rsidR="00ED7B29" w:rsidRPr="00AC435E">
        <w:rPr>
          <w:rFonts w:ascii="Tahoma" w:hAnsi="Tahoma" w:cs="Tahoma"/>
          <w:sz w:val="20"/>
          <w:szCs w:val="20"/>
        </w:rPr>
        <w:t xml:space="preserve">tem o significado que lhe é atribuído na Cláusula </w:t>
      </w:r>
      <w:r w:rsidR="00ED7B29" w:rsidRPr="00AC435E">
        <w:rPr>
          <w:rFonts w:ascii="Tahoma" w:hAnsi="Tahoma" w:cs="Tahoma"/>
          <w:sz w:val="20"/>
          <w:szCs w:val="20"/>
        </w:rPr>
        <w:fldChar w:fldCharType="begin"/>
      </w:r>
      <w:r w:rsidR="00ED7B29" w:rsidRPr="00AC435E">
        <w:rPr>
          <w:rFonts w:ascii="Tahoma" w:hAnsi="Tahoma" w:cs="Tahoma"/>
          <w:sz w:val="20"/>
          <w:szCs w:val="20"/>
        </w:rPr>
        <w:instrText xml:space="preserve"> REF _Ref8766677 \r \h </w:instrText>
      </w:r>
      <w:r w:rsidR="00AC435E">
        <w:rPr>
          <w:rFonts w:ascii="Tahoma" w:hAnsi="Tahoma" w:cs="Tahoma"/>
          <w:sz w:val="20"/>
          <w:szCs w:val="20"/>
        </w:rPr>
        <w:instrText xml:space="preserve"> \* MERGEFORMAT </w:instrText>
      </w:r>
      <w:r w:rsidR="00ED7B29" w:rsidRPr="00AC435E">
        <w:rPr>
          <w:rFonts w:ascii="Tahoma" w:hAnsi="Tahoma" w:cs="Tahoma"/>
          <w:sz w:val="20"/>
          <w:szCs w:val="20"/>
        </w:rPr>
      </w:r>
      <w:r w:rsidR="00ED7B29" w:rsidRPr="00AC435E">
        <w:rPr>
          <w:rFonts w:ascii="Tahoma" w:hAnsi="Tahoma" w:cs="Tahoma"/>
          <w:sz w:val="20"/>
          <w:szCs w:val="20"/>
        </w:rPr>
        <w:fldChar w:fldCharType="separate"/>
      </w:r>
      <w:r w:rsidR="00AA5A47">
        <w:rPr>
          <w:rFonts w:ascii="Tahoma" w:hAnsi="Tahoma" w:cs="Tahoma"/>
          <w:sz w:val="20"/>
          <w:szCs w:val="20"/>
        </w:rPr>
        <w:t>4.3.1</w:t>
      </w:r>
      <w:r w:rsidR="00ED7B29" w:rsidRPr="00AC435E">
        <w:rPr>
          <w:rFonts w:ascii="Tahoma" w:hAnsi="Tahoma" w:cs="Tahoma"/>
          <w:sz w:val="20"/>
          <w:szCs w:val="20"/>
        </w:rPr>
        <w:fldChar w:fldCharType="end"/>
      </w:r>
      <w:r w:rsidR="00ED7B29" w:rsidRPr="00AC435E">
        <w:rPr>
          <w:rFonts w:ascii="Tahoma" w:hAnsi="Tahoma" w:cs="Tahoma"/>
          <w:sz w:val="20"/>
          <w:szCs w:val="20"/>
        </w:rPr>
        <w:t xml:space="preserve"> desta Escritura de Emissão</w:t>
      </w:r>
      <w:r w:rsidR="0030000F" w:rsidRPr="00AC435E">
        <w:rPr>
          <w:rFonts w:ascii="Tahoma" w:hAnsi="Tahoma" w:cs="Tahoma"/>
          <w:sz w:val="20"/>
          <w:szCs w:val="20"/>
        </w:rPr>
        <w:t>;</w:t>
      </w:r>
    </w:p>
    <w:p w14:paraId="58F2009E" w14:textId="77777777" w:rsidR="00FA625C" w:rsidRPr="00AC435E" w:rsidRDefault="00FA625C" w:rsidP="00B03278">
      <w:pPr>
        <w:pStyle w:val="Normal3"/>
        <w:ind w:left="709"/>
        <w:jc w:val="both"/>
        <w:rPr>
          <w:rFonts w:ascii="Tahoma" w:hAnsi="Tahoma" w:cs="Tahoma"/>
          <w:sz w:val="20"/>
          <w:szCs w:val="20"/>
        </w:rPr>
      </w:pPr>
    </w:p>
    <w:p w14:paraId="570E9B3E" w14:textId="5CC41549"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Debêntures</w:t>
      </w:r>
      <w:r w:rsidRPr="00AC435E">
        <w:rPr>
          <w:rFonts w:ascii="Tahoma" w:hAnsi="Tahoma" w:cs="Tahoma"/>
          <w:sz w:val="20"/>
          <w:szCs w:val="20"/>
        </w:rPr>
        <w:t xml:space="preserve">”: </w:t>
      </w:r>
      <w:r w:rsidR="00DD2EB1" w:rsidRPr="00AC435E">
        <w:rPr>
          <w:rFonts w:ascii="Tahoma" w:hAnsi="Tahoma" w:cs="Tahoma"/>
          <w:sz w:val="20"/>
          <w:szCs w:val="20"/>
        </w:rPr>
        <w:t xml:space="preserve">tem o significado que lhe é atribuído na Cláusula </w:t>
      </w:r>
      <w:r w:rsidR="00DD2EB1" w:rsidRPr="00AC435E">
        <w:rPr>
          <w:rFonts w:ascii="Tahoma" w:hAnsi="Tahoma" w:cs="Tahoma"/>
          <w:sz w:val="20"/>
          <w:szCs w:val="20"/>
        </w:rPr>
        <w:fldChar w:fldCharType="begin"/>
      </w:r>
      <w:r w:rsidR="00DD2EB1" w:rsidRPr="00AC435E">
        <w:rPr>
          <w:rFonts w:ascii="Tahoma" w:hAnsi="Tahoma" w:cs="Tahoma"/>
          <w:sz w:val="20"/>
          <w:szCs w:val="20"/>
        </w:rPr>
        <w:instrText xml:space="preserve"> REF _Ref8766677 \r \h </w:instrText>
      </w:r>
      <w:r w:rsidR="00AC435E">
        <w:rPr>
          <w:rFonts w:ascii="Tahoma" w:hAnsi="Tahoma" w:cs="Tahoma"/>
          <w:sz w:val="20"/>
          <w:szCs w:val="20"/>
        </w:rPr>
        <w:instrText xml:space="preserve"> \* MERGEFORMAT </w:instrText>
      </w:r>
      <w:r w:rsidR="00DD2EB1" w:rsidRPr="00AC435E">
        <w:rPr>
          <w:rFonts w:ascii="Tahoma" w:hAnsi="Tahoma" w:cs="Tahoma"/>
          <w:sz w:val="20"/>
          <w:szCs w:val="20"/>
        </w:rPr>
      </w:r>
      <w:r w:rsidR="00DD2EB1" w:rsidRPr="00AC435E">
        <w:rPr>
          <w:rFonts w:ascii="Tahoma" w:hAnsi="Tahoma" w:cs="Tahoma"/>
          <w:sz w:val="20"/>
          <w:szCs w:val="20"/>
        </w:rPr>
        <w:fldChar w:fldCharType="separate"/>
      </w:r>
      <w:r w:rsidR="00AA5A47">
        <w:rPr>
          <w:rFonts w:ascii="Tahoma" w:hAnsi="Tahoma" w:cs="Tahoma"/>
          <w:sz w:val="20"/>
          <w:szCs w:val="20"/>
        </w:rPr>
        <w:t>4.3.1</w:t>
      </w:r>
      <w:r w:rsidR="00DD2EB1" w:rsidRPr="00AC435E">
        <w:rPr>
          <w:rFonts w:ascii="Tahoma" w:hAnsi="Tahoma" w:cs="Tahoma"/>
          <w:sz w:val="20"/>
          <w:szCs w:val="20"/>
        </w:rPr>
        <w:fldChar w:fldCharType="end"/>
      </w:r>
      <w:r w:rsidR="00DD2EB1" w:rsidRPr="00AC435E">
        <w:rPr>
          <w:rFonts w:ascii="Tahoma" w:hAnsi="Tahoma" w:cs="Tahoma"/>
          <w:sz w:val="20"/>
          <w:szCs w:val="20"/>
        </w:rPr>
        <w:t xml:space="preserve"> desta Escritura de Emissão e </w:t>
      </w:r>
      <w:r w:rsidR="00810938" w:rsidRPr="00AC435E">
        <w:rPr>
          <w:rFonts w:ascii="Tahoma" w:hAnsi="Tahoma" w:cs="Tahoma"/>
          <w:sz w:val="20"/>
          <w:szCs w:val="20"/>
        </w:rPr>
        <w:t>significa as Debêntures da Primeira Série e as Debêntures da Segunda Série, consideradas em conjunto</w:t>
      </w:r>
      <w:r w:rsidRPr="00AC435E">
        <w:rPr>
          <w:rFonts w:ascii="Tahoma" w:hAnsi="Tahoma" w:cs="Tahoma"/>
          <w:sz w:val="20"/>
          <w:szCs w:val="20"/>
        </w:rPr>
        <w:t>;</w:t>
      </w:r>
    </w:p>
    <w:p w14:paraId="66667E4D" w14:textId="77777777" w:rsidR="00F519A2" w:rsidRPr="00AC435E" w:rsidRDefault="00F519A2" w:rsidP="00F519A2">
      <w:pPr>
        <w:pStyle w:val="Normal3"/>
        <w:ind w:left="709"/>
        <w:jc w:val="both"/>
        <w:rPr>
          <w:rFonts w:ascii="Tahoma" w:hAnsi="Tahoma" w:cs="Tahoma"/>
          <w:sz w:val="20"/>
          <w:szCs w:val="20"/>
        </w:rPr>
      </w:pPr>
    </w:p>
    <w:p w14:paraId="05083594"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Debêntures em Circulação</w:t>
      </w:r>
      <w:r w:rsidRPr="00AC435E">
        <w:rPr>
          <w:rFonts w:ascii="Tahoma" w:hAnsi="Tahoma" w:cs="Tahoma"/>
          <w:sz w:val="20"/>
          <w:szCs w:val="20"/>
        </w:rPr>
        <w:t xml:space="preserve">”: </w:t>
      </w:r>
      <w:r w:rsidR="001F517E" w:rsidRPr="00AC435E">
        <w:rPr>
          <w:rFonts w:ascii="Tahoma" w:hAnsi="Tahoma" w:cs="Tahoma"/>
          <w:sz w:val="20"/>
          <w:szCs w:val="20"/>
        </w:rPr>
        <w:t>significa</w:t>
      </w:r>
      <w:r w:rsidR="00784603" w:rsidRPr="00AC435E">
        <w:rPr>
          <w:rFonts w:ascii="Tahoma" w:hAnsi="Tahoma" w:cs="Tahoma"/>
          <w:sz w:val="20"/>
          <w:szCs w:val="20"/>
        </w:rPr>
        <w:t>m</w:t>
      </w:r>
      <w:r w:rsidR="001F517E" w:rsidRPr="00AC435E">
        <w:rPr>
          <w:rFonts w:ascii="Tahoma" w:hAnsi="Tahoma" w:cs="Tahoma"/>
          <w:sz w:val="20"/>
          <w:szCs w:val="20"/>
        </w:rPr>
        <w:t>, p</w:t>
      </w:r>
      <w:r w:rsidRPr="00AC435E">
        <w:rPr>
          <w:rFonts w:ascii="Tahoma" w:hAnsi="Tahoma" w:cs="Tahoma"/>
          <w:sz w:val="20"/>
          <w:szCs w:val="20"/>
        </w:rPr>
        <w:t xml:space="preserve">ara fins de quórum, as Debêntures subscritas e integralizadas, excluídas aquelas mantidas em tesouraria pela </w:t>
      </w:r>
      <w:r w:rsidR="00C32512" w:rsidRPr="00AC435E">
        <w:rPr>
          <w:rFonts w:ascii="Tahoma" w:hAnsi="Tahoma" w:cs="Tahoma"/>
          <w:sz w:val="20"/>
          <w:szCs w:val="20"/>
        </w:rPr>
        <w:t>Emissora</w:t>
      </w:r>
      <w:r w:rsidRPr="00AC435E">
        <w:rPr>
          <w:rFonts w:ascii="Tahoma" w:hAnsi="Tahoma" w:cs="Tahoma"/>
          <w:sz w:val="20"/>
          <w:szCs w:val="20"/>
        </w:rPr>
        <w:t>, bem como as Debêntures de titularidade</w:t>
      </w:r>
      <w:r w:rsidR="001F517E"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 xml:space="preserve">(a) </w:t>
      </w:r>
      <w:r w:rsidRPr="00AC435E">
        <w:rPr>
          <w:rFonts w:ascii="Tahoma" w:hAnsi="Tahoma" w:cs="Tahoma"/>
          <w:sz w:val="20"/>
          <w:szCs w:val="20"/>
        </w:rPr>
        <w:t xml:space="preserve">direta ou indireta, da </w:t>
      </w:r>
      <w:r w:rsidR="00C32512" w:rsidRPr="00AC435E">
        <w:rPr>
          <w:rFonts w:ascii="Tahoma" w:hAnsi="Tahoma" w:cs="Tahoma"/>
          <w:sz w:val="20"/>
          <w:szCs w:val="20"/>
        </w:rPr>
        <w:t>Emissora e/ou</w:t>
      </w:r>
      <w:r w:rsidRPr="00AC435E">
        <w:rPr>
          <w:rFonts w:ascii="Tahoma" w:hAnsi="Tahoma" w:cs="Tahoma"/>
          <w:sz w:val="20"/>
          <w:szCs w:val="20"/>
        </w:rPr>
        <w:t xml:space="preserve"> do Controlador da </w:t>
      </w:r>
      <w:r w:rsidR="00C32512" w:rsidRPr="00AC435E">
        <w:rPr>
          <w:rFonts w:ascii="Tahoma" w:hAnsi="Tahoma" w:cs="Tahoma"/>
          <w:sz w:val="20"/>
          <w:szCs w:val="20"/>
        </w:rPr>
        <w:t>Emissora</w:t>
      </w:r>
      <w:r w:rsidRPr="00AC435E">
        <w:rPr>
          <w:rFonts w:ascii="Tahoma" w:hAnsi="Tahoma" w:cs="Tahoma"/>
          <w:sz w:val="20"/>
          <w:szCs w:val="20"/>
        </w:rPr>
        <w:t xml:space="preserve">; e </w:t>
      </w:r>
      <w:r w:rsidRPr="00AC435E">
        <w:rPr>
          <w:rFonts w:ascii="Tahoma" w:hAnsi="Tahoma" w:cs="Tahoma"/>
          <w:b/>
          <w:sz w:val="20"/>
          <w:szCs w:val="20"/>
        </w:rPr>
        <w:t>(b)</w:t>
      </w:r>
      <w:r w:rsidRPr="00AC435E">
        <w:rPr>
          <w:rFonts w:ascii="Tahoma" w:hAnsi="Tahoma" w:cs="Tahoma"/>
          <w:sz w:val="20"/>
          <w:szCs w:val="20"/>
        </w:rPr>
        <w:t xml:space="preserve"> de administradores ou conselheiros da </w:t>
      </w:r>
      <w:r w:rsidR="00C32512" w:rsidRPr="00AC435E">
        <w:rPr>
          <w:rFonts w:ascii="Tahoma" w:hAnsi="Tahoma" w:cs="Tahoma"/>
          <w:sz w:val="20"/>
          <w:szCs w:val="20"/>
        </w:rPr>
        <w:t>Emissora</w:t>
      </w:r>
      <w:r w:rsidRPr="00AC435E">
        <w:rPr>
          <w:rFonts w:ascii="Tahoma" w:hAnsi="Tahoma" w:cs="Tahoma"/>
          <w:sz w:val="20"/>
          <w:szCs w:val="20"/>
        </w:rPr>
        <w:t>, incluindo, mas não se limitando, a Pessoas direta ou indiretamente relacionadas a qualquer das Pessoas anteriormente mencionadas, incluindo seus Controladores;</w:t>
      </w:r>
    </w:p>
    <w:p w14:paraId="26FC2DEF" w14:textId="77777777" w:rsidR="00F519A2" w:rsidRPr="00AC435E" w:rsidRDefault="00F519A2" w:rsidP="00F519A2">
      <w:pPr>
        <w:pStyle w:val="Normal3"/>
        <w:ind w:left="709"/>
        <w:jc w:val="both"/>
        <w:rPr>
          <w:rFonts w:ascii="Tahoma" w:hAnsi="Tahoma" w:cs="Tahoma"/>
          <w:sz w:val="20"/>
          <w:szCs w:val="20"/>
        </w:rPr>
      </w:pPr>
    </w:p>
    <w:p w14:paraId="337AE206" w14:textId="6C56B1E3"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Debenturista</w:t>
      </w:r>
      <w:r w:rsidR="00FC1DF8" w:rsidRPr="00AC435E">
        <w:rPr>
          <w:rFonts w:ascii="Tahoma" w:hAnsi="Tahoma" w:cs="Tahoma"/>
          <w:sz w:val="20"/>
          <w:szCs w:val="20"/>
          <w:u w:val="single"/>
        </w:rPr>
        <w:t>(s)</w:t>
      </w:r>
      <w:r w:rsidRPr="00AC435E">
        <w:rPr>
          <w:rFonts w:ascii="Tahoma" w:hAnsi="Tahoma" w:cs="Tahoma"/>
          <w:sz w:val="20"/>
          <w:szCs w:val="20"/>
        </w:rPr>
        <w:t xml:space="preserve">”: </w:t>
      </w:r>
      <w:r w:rsidR="00FC1DF8" w:rsidRPr="00AC435E">
        <w:rPr>
          <w:rFonts w:ascii="Tahoma" w:hAnsi="Tahoma" w:cs="Tahoma"/>
          <w:sz w:val="20"/>
          <w:szCs w:val="20"/>
        </w:rPr>
        <w:t>t</w:t>
      </w:r>
      <w:r w:rsidRPr="00AC435E">
        <w:rPr>
          <w:rFonts w:ascii="Tahoma" w:hAnsi="Tahoma" w:cs="Tahoma"/>
          <w:sz w:val="20"/>
          <w:szCs w:val="20"/>
        </w:rPr>
        <w:t>em o significado que lhe é atribuído no Preâmbulo</w:t>
      </w:r>
      <w:r w:rsidR="00FC1DF8" w:rsidRPr="00AC435E">
        <w:rPr>
          <w:rFonts w:ascii="Tahoma" w:hAnsi="Tahoma" w:cs="Tahoma"/>
          <w:sz w:val="20"/>
          <w:szCs w:val="20"/>
        </w:rPr>
        <w:t xml:space="preserve"> desta Escritura de Emissão</w:t>
      </w:r>
      <w:r w:rsidRPr="00AC435E">
        <w:rPr>
          <w:rFonts w:ascii="Tahoma" w:hAnsi="Tahoma" w:cs="Tahoma"/>
          <w:sz w:val="20"/>
          <w:szCs w:val="20"/>
        </w:rPr>
        <w:t>;</w:t>
      </w:r>
    </w:p>
    <w:p w14:paraId="54F33040" w14:textId="108ED88D" w:rsidR="00C34028" w:rsidRPr="00AC435E" w:rsidRDefault="00C34028" w:rsidP="00B03278">
      <w:pPr>
        <w:pStyle w:val="Normal3"/>
        <w:ind w:left="709"/>
        <w:jc w:val="both"/>
        <w:rPr>
          <w:rFonts w:ascii="Tahoma" w:hAnsi="Tahoma" w:cs="Tahoma"/>
          <w:sz w:val="20"/>
          <w:szCs w:val="20"/>
        </w:rPr>
      </w:pPr>
    </w:p>
    <w:p w14:paraId="53164FC5" w14:textId="7A294EAD" w:rsidR="00C34028" w:rsidRPr="00AC435E" w:rsidRDefault="00C34028"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Demonstrações Financeiras Combinadas</w:t>
      </w:r>
      <w:r w:rsidRPr="00AC435E">
        <w:rPr>
          <w:rFonts w:ascii="Tahoma" w:hAnsi="Tahoma" w:cs="Tahoma"/>
          <w:sz w:val="20"/>
          <w:szCs w:val="20"/>
        </w:rPr>
        <w:t>”: Significa as demonstrações financeiras auditadas preparadas em relação à Stock Tech e à JFLOG</w:t>
      </w:r>
      <w:r w:rsidR="000142CA">
        <w:rPr>
          <w:rFonts w:ascii="Tahoma" w:hAnsi="Tahoma" w:cs="Tahoma"/>
          <w:sz w:val="20"/>
          <w:szCs w:val="20"/>
        </w:rPr>
        <w:t>, conjuntamente</w:t>
      </w:r>
      <w:r w:rsidRPr="00AC435E">
        <w:rPr>
          <w:rFonts w:ascii="Tahoma" w:hAnsi="Tahoma" w:cs="Tahoma"/>
          <w:sz w:val="20"/>
          <w:szCs w:val="20"/>
        </w:rPr>
        <w:t>;</w:t>
      </w:r>
    </w:p>
    <w:p w14:paraId="0C3DBC80" w14:textId="77777777" w:rsidR="009170A4" w:rsidRPr="00AC435E" w:rsidRDefault="009170A4" w:rsidP="009170A4">
      <w:pPr>
        <w:pStyle w:val="Normal3"/>
        <w:ind w:left="709"/>
        <w:jc w:val="both"/>
        <w:rPr>
          <w:rFonts w:ascii="Tahoma" w:hAnsi="Tahoma" w:cs="Tahoma"/>
          <w:sz w:val="20"/>
          <w:szCs w:val="20"/>
        </w:rPr>
      </w:pPr>
    </w:p>
    <w:p w14:paraId="37753672" w14:textId="57626CD1" w:rsidR="009170A4" w:rsidRPr="00AC435E" w:rsidRDefault="009170A4" w:rsidP="00B03278">
      <w:pPr>
        <w:pStyle w:val="Normal3"/>
        <w:ind w:left="709"/>
        <w:jc w:val="both"/>
        <w:rPr>
          <w:rFonts w:ascii="Tahoma" w:hAnsi="Tahoma" w:cs="Tahoma"/>
          <w:sz w:val="20"/>
          <w:szCs w:val="20"/>
        </w:rPr>
      </w:pPr>
      <w:r w:rsidRPr="00AC435E">
        <w:rPr>
          <w:rFonts w:ascii="Tahoma" w:hAnsi="Tahoma" w:cs="Tahoma"/>
          <w:sz w:val="20"/>
          <w:szCs w:val="20"/>
        </w:rPr>
        <w:lastRenderedPageBreak/>
        <w:t>“</w:t>
      </w:r>
      <w:r w:rsidRPr="00AC435E">
        <w:rPr>
          <w:rFonts w:ascii="Tahoma" w:hAnsi="Tahoma" w:cs="Tahoma"/>
          <w:sz w:val="20"/>
          <w:szCs w:val="20"/>
          <w:u w:val="single"/>
        </w:rPr>
        <w:t>Despesa Financeira Líquida</w:t>
      </w:r>
      <w:r w:rsidRPr="00AC435E">
        <w:rPr>
          <w:rFonts w:ascii="Tahoma" w:hAnsi="Tahoma" w:cs="Tahoma"/>
          <w:sz w:val="20"/>
          <w:szCs w:val="20"/>
        </w:rPr>
        <w:t xml:space="preserve">”: </w:t>
      </w:r>
      <w:r w:rsidR="00FC1DF8" w:rsidRPr="00AC435E">
        <w:rPr>
          <w:rFonts w:ascii="Tahoma" w:hAnsi="Tahoma" w:cs="Tahoma"/>
          <w:sz w:val="20"/>
          <w:szCs w:val="20"/>
        </w:rPr>
        <w:t>s</w:t>
      </w:r>
      <w:r w:rsidR="006C5974" w:rsidRPr="00AC435E">
        <w:rPr>
          <w:rFonts w:ascii="Tahoma" w:hAnsi="Tahoma" w:cs="Tahoma"/>
          <w:sz w:val="20"/>
          <w:szCs w:val="20"/>
        </w:rPr>
        <w:t xml:space="preserve">ignifica </w:t>
      </w:r>
      <w:r w:rsidR="00FC1DF8" w:rsidRPr="00AC435E">
        <w:rPr>
          <w:rFonts w:ascii="Tahoma" w:hAnsi="Tahoma" w:cs="Tahoma"/>
          <w:sz w:val="20"/>
          <w:szCs w:val="20"/>
        </w:rPr>
        <w:t xml:space="preserve">as </w:t>
      </w:r>
      <w:r w:rsidR="006C5974" w:rsidRPr="00AC435E">
        <w:rPr>
          <w:rFonts w:ascii="Tahoma" w:hAnsi="Tahoma" w:cs="Tahoma"/>
          <w:sz w:val="20"/>
          <w:szCs w:val="20"/>
        </w:rPr>
        <w:t xml:space="preserve">despesas financeiras menos </w:t>
      </w:r>
      <w:r w:rsidR="00FC1DF8" w:rsidRPr="00AC435E">
        <w:rPr>
          <w:rFonts w:ascii="Tahoma" w:hAnsi="Tahoma" w:cs="Tahoma"/>
          <w:sz w:val="20"/>
          <w:szCs w:val="20"/>
        </w:rPr>
        <w:t xml:space="preserve">as </w:t>
      </w:r>
      <w:r w:rsidR="006C5974" w:rsidRPr="00AC435E">
        <w:rPr>
          <w:rFonts w:ascii="Tahoma" w:hAnsi="Tahoma" w:cs="Tahoma"/>
          <w:sz w:val="20"/>
          <w:szCs w:val="20"/>
        </w:rPr>
        <w:t xml:space="preserve">receitas financeiras. As infomações referentes às despesas financeiras e receitas financeiras serão obtidas diretamente das </w:t>
      </w:r>
      <w:r w:rsidR="00C34028" w:rsidRPr="00AC435E">
        <w:rPr>
          <w:rFonts w:ascii="Tahoma" w:hAnsi="Tahoma" w:cs="Tahoma"/>
          <w:sz w:val="20"/>
          <w:szCs w:val="20"/>
        </w:rPr>
        <w:t>Demonstrações Financeiras Combinadas</w:t>
      </w:r>
      <w:r w:rsidR="0091730E">
        <w:rPr>
          <w:rFonts w:ascii="Tahoma" w:hAnsi="Tahoma" w:cs="Tahoma"/>
          <w:sz w:val="20"/>
          <w:szCs w:val="20"/>
        </w:rPr>
        <w:t xml:space="preserve"> e/ou no Relatório Semestral</w:t>
      </w:r>
      <w:r w:rsidR="0022278E" w:rsidRPr="00AC435E">
        <w:rPr>
          <w:rFonts w:ascii="Tahoma" w:hAnsi="Tahoma" w:cs="Tahoma"/>
          <w:sz w:val="20"/>
          <w:szCs w:val="20"/>
        </w:rPr>
        <w:t xml:space="preserve">. </w:t>
      </w:r>
      <w:r w:rsidR="00175E2E" w:rsidRPr="00AC435E">
        <w:rPr>
          <w:rFonts w:ascii="Tahoma" w:hAnsi="Tahoma" w:cs="Tahoma"/>
          <w:sz w:val="20"/>
          <w:szCs w:val="20"/>
        </w:rPr>
        <w:t>Para efeito da apuração das obrigações assumidas no âmbito desta Escritura</w:t>
      </w:r>
      <w:r w:rsidR="00B102A8" w:rsidRPr="00AC435E">
        <w:rPr>
          <w:rFonts w:ascii="Tahoma" w:hAnsi="Tahoma" w:cs="Tahoma"/>
          <w:sz w:val="20"/>
          <w:szCs w:val="20"/>
        </w:rPr>
        <w:t xml:space="preserve"> de Emissão</w:t>
      </w:r>
      <w:r w:rsidR="0022278E" w:rsidRPr="00AC435E">
        <w:rPr>
          <w:rFonts w:ascii="Tahoma" w:hAnsi="Tahoma" w:cs="Tahoma"/>
          <w:sz w:val="20"/>
          <w:szCs w:val="20"/>
        </w:rPr>
        <w:t>, serão desconsideradas as despesas financeiras referente a</w:t>
      </w:r>
      <w:r w:rsidR="00175E2E" w:rsidRPr="00AC435E">
        <w:rPr>
          <w:rFonts w:ascii="Tahoma" w:hAnsi="Tahoma" w:cs="Tahoma"/>
          <w:sz w:val="20"/>
          <w:szCs w:val="20"/>
        </w:rPr>
        <w:t>os</w:t>
      </w:r>
      <w:r w:rsidR="0022278E" w:rsidRPr="00AC435E">
        <w:rPr>
          <w:rFonts w:ascii="Tahoma" w:hAnsi="Tahoma" w:cs="Tahoma"/>
          <w:sz w:val="20"/>
          <w:szCs w:val="20"/>
        </w:rPr>
        <w:t xml:space="preserve"> pagamentos dos contratos de arrendamento na forma de aluguéis independentemente da aplicação do novo pronunciamento contábil IFRS 16 – Arrendamentos, vigente a partir de 1 de </w:t>
      </w:r>
      <w:r w:rsidR="005C4F95" w:rsidRPr="00AC435E">
        <w:rPr>
          <w:rFonts w:ascii="Tahoma" w:hAnsi="Tahoma" w:cs="Tahoma"/>
          <w:sz w:val="20"/>
          <w:szCs w:val="20"/>
        </w:rPr>
        <w:t>janeiro</w:t>
      </w:r>
      <w:r w:rsidR="0022278E" w:rsidRPr="00AC435E">
        <w:rPr>
          <w:rFonts w:ascii="Tahoma" w:hAnsi="Tahoma" w:cs="Tahoma"/>
          <w:sz w:val="20"/>
          <w:szCs w:val="20"/>
        </w:rPr>
        <w:t xml:space="preserve"> de 2019</w:t>
      </w:r>
      <w:r w:rsidR="00F302E0" w:rsidRPr="00AC435E">
        <w:rPr>
          <w:rFonts w:ascii="Tahoma" w:hAnsi="Tahoma" w:cs="Tahoma"/>
          <w:sz w:val="20"/>
          <w:szCs w:val="20"/>
        </w:rPr>
        <w:t>;</w:t>
      </w:r>
    </w:p>
    <w:p w14:paraId="26B672E1" w14:textId="77777777" w:rsidR="00FC1DF8" w:rsidRPr="00AC435E" w:rsidRDefault="00FC1DF8" w:rsidP="00B03278">
      <w:pPr>
        <w:pStyle w:val="Normal3"/>
        <w:ind w:left="709"/>
        <w:jc w:val="both"/>
        <w:rPr>
          <w:rFonts w:ascii="Tahoma" w:hAnsi="Tahoma" w:cs="Tahoma"/>
          <w:sz w:val="20"/>
          <w:szCs w:val="20"/>
        </w:rPr>
      </w:pPr>
    </w:p>
    <w:p w14:paraId="4061F5CF" w14:textId="424001A4" w:rsidR="00F519A2" w:rsidRPr="00AC435E" w:rsidRDefault="00C8614C" w:rsidP="00B03278">
      <w:pPr>
        <w:pStyle w:val="Normal3"/>
        <w:ind w:left="709"/>
        <w:jc w:val="both"/>
        <w:rPr>
          <w:rFonts w:ascii="Tahoma" w:hAnsi="Tahoma" w:cs="Tahoma"/>
          <w:sz w:val="20"/>
          <w:szCs w:val="20"/>
        </w:rPr>
      </w:pPr>
      <w:bookmarkStart w:id="5" w:name="_Hlk10060346"/>
      <w:r w:rsidRPr="00AC435E">
        <w:rPr>
          <w:rFonts w:ascii="Tahoma" w:hAnsi="Tahoma" w:cs="Tahoma"/>
          <w:sz w:val="20"/>
          <w:szCs w:val="20"/>
        </w:rPr>
        <w:t>“</w:t>
      </w:r>
      <w:r w:rsidRPr="00AC435E">
        <w:rPr>
          <w:rFonts w:ascii="Tahoma" w:hAnsi="Tahoma" w:cs="Tahoma"/>
          <w:sz w:val="20"/>
          <w:szCs w:val="20"/>
          <w:u w:val="single"/>
        </w:rPr>
        <w:t>D</w:t>
      </w:r>
      <w:r w:rsidR="009170A4" w:rsidRPr="00AC435E">
        <w:rPr>
          <w:rFonts w:ascii="Tahoma" w:hAnsi="Tahoma" w:cs="Tahoma"/>
          <w:sz w:val="20"/>
          <w:szCs w:val="20"/>
          <w:u w:val="single"/>
        </w:rPr>
        <w:t>í</w:t>
      </w:r>
      <w:r w:rsidR="00220C8B" w:rsidRPr="00AC435E">
        <w:rPr>
          <w:rFonts w:ascii="Tahoma" w:hAnsi="Tahoma" w:cs="Tahoma"/>
          <w:sz w:val="20"/>
          <w:szCs w:val="20"/>
          <w:u w:val="single"/>
        </w:rPr>
        <w:t xml:space="preserve">vida </w:t>
      </w:r>
      <w:r w:rsidRPr="00AC435E">
        <w:rPr>
          <w:rFonts w:ascii="Tahoma" w:hAnsi="Tahoma" w:cs="Tahoma"/>
          <w:sz w:val="20"/>
          <w:szCs w:val="20"/>
          <w:u w:val="single"/>
        </w:rPr>
        <w:t>Financeira Líquida</w:t>
      </w:r>
      <w:r w:rsidRPr="00AC435E">
        <w:rPr>
          <w:rFonts w:ascii="Tahoma" w:hAnsi="Tahoma" w:cs="Tahoma"/>
          <w:sz w:val="20"/>
          <w:szCs w:val="20"/>
        </w:rPr>
        <w:t xml:space="preserve">”: </w:t>
      </w:r>
      <w:r w:rsidR="001C5581" w:rsidRPr="00AC435E">
        <w:rPr>
          <w:rFonts w:ascii="Tahoma" w:hAnsi="Tahoma" w:cs="Tahoma"/>
          <w:sz w:val="20"/>
          <w:szCs w:val="20"/>
        </w:rPr>
        <w:t>s</w:t>
      </w:r>
      <w:r w:rsidRPr="00AC435E">
        <w:rPr>
          <w:rFonts w:ascii="Tahoma" w:hAnsi="Tahoma" w:cs="Tahoma"/>
          <w:sz w:val="20"/>
          <w:szCs w:val="20"/>
        </w:rPr>
        <w:t xml:space="preserve">ignifica </w:t>
      </w:r>
      <w:r w:rsidR="00E7185D" w:rsidRPr="00AC435E">
        <w:rPr>
          <w:rFonts w:ascii="Tahoma" w:hAnsi="Tahoma" w:cs="Tahoma"/>
          <w:b/>
          <w:sz w:val="20"/>
          <w:szCs w:val="20"/>
        </w:rPr>
        <w:t>(</w:t>
      </w:r>
      <w:r w:rsidR="00942003" w:rsidRPr="00AC435E">
        <w:rPr>
          <w:rFonts w:ascii="Tahoma" w:hAnsi="Tahoma" w:cs="Tahoma"/>
          <w:b/>
          <w:sz w:val="20"/>
          <w:szCs w:val="20"/>
        </w:rPr>
        <w:t>a</w:t>
      </w:r>
      <w:r w:rsidR="00E7185D" w:rsidRPr="00AC435E">
        <w:rPr>
          <w:rFonts w:ascii="Tahoma" w:hAnsi="Tahoma" w:cs="Tahoma"/>
          <w:b/>
          <w:sz w:val="20"/>
          <w:szCs w:val="20"/>
        </w:rPr>
        <w:t xml:space="preserve">) </w:t>
      </w:r>
      <w:r w:rsidR="00E7185D" w:rsidRPr="00AC435E">
        <w:rPr>
          <w:rFonts w:ascii="Tahoma" w:hAnsi="Tahoma" w:cs="Tahoma"/>
          <w:sz w:val="20"/>
          <w:szCs w:val="20"/>
        </w:rPr>
        <w:t xml:space="preserve">a soma dos empréstimos e financiamentos de curto e longo prazos, incluídos os títulos descontados com regresso, arrendamento mercantil/leasing financeiro e os títulos de renda fixa não conversíveis frutos de emissão pública ou privada, nos mercados local ou internacional e os passivos decorrentes de instrumentos financeiros (derivativos), menos </w:t>
      </w:r>
      <w:r w:rsidR="00E7185D" w:rsidRPr="00AC435E">
        <w:rPr>
          <w:rFonts w:ascii="Tahoma" w:hAnsi="Tahoma" w:cs="Tahoma"/>
          <w:b/>
          <w:sz w:val="20"/>
          <w:szCs w:val="20"/>
        </w:rPr>
        <w:t>(</w:t>
      </w:r>
      <w:r w:rsidR="00942003" w:rsidRPr="00AC435E">
        <w:rPr>
          <w:rFonts w:ascii="Tahoma" w:hAnsi="Tahoma" w:cs="Tahoma"/>
          <w:b/>
          <w:sz w:val="20"/>
          <w:szCs w:val="20"/>
        </w:rPr>
        <w:t>b</w:t>
      </w:r>
      <w:r w:rsidR="00E7185D" w:rsidRPr="00AC435E">
        <w:rPr>
          <w:rFonts w:ascii="Tahoma" w:hAnsi="Tahoma" w:cs="Tahoma"/>
          <w:b/>
          <w:sz w:val="20"/>
          <w:szCs w:val="20"/>
        </w:rPr>
        <w:t>)</w:t>
      </w:r>
      <w:r w:rsidR="00E7185D" w:rsidRPr="00AC435E">
        <w:rPr>
          <w:rFonts w:ascii="Tahoma" w:hAnsi="Tahoma" w:cs="Tahoma"/>
          <w:sz w:val="20"/>
          <w:szCs w:val="20"/>
        </w:rPr>
        <w:t xml:space="preserve"> as disponibilidades em caixa e aplicações de curto prazo</w:t>
      </w:r>
      <w:r w:rsidR="0093079A" w:rsidRPr="00AC435E">
        <w:rPr>
          <w:rFonts w:ascii="Tahoma" w:hAnsi="Tahoma" w:cs="Tahoma"/>
          <w:sz w:val="20"/>
          <w:szCs w:val="20"/>
        </w:rPr>
        <w:t>.</w:t>
      </w:r>
      <w:r w:rsidR="00436389" w:rsidRPr="00AC435E">
        <w:rPr>
          <w:rFonts w:ascii="Tahoma" w:hAnsi="Tahoma" w:cs="Tahoma"/>
          <w:sz w:val="20"/>
          <w:szCs w:val="20"/>
        </w:rPr>
        <w:t xml:space="preserve"> </w:t>
      </w:r>
      <w:r w:rsidR="008E6C80" w:rsidRPr="00AC435E">
        <w:rPr>
          <w:rFonts w:ascii="Tahoma" w:hAnsi="Tahoma" w:cs="Tahoma"/>
          <w:sz w:val="20"/>
          <w:szCs w:val="20"/>
        </w:rPr>
        <w:t>Os contratos de arrendamento na forma de aluguéis de longo prazo não se enquadram no conceito de Dívida Financeira Líquida, independentemente da aplicação do novo pronunciamento contábil IFRS 16 – Arrendamentos, vigente a partir de 1 de janeiro de 2019</w:t>
      </w:r>
      <w:r w:rsidR="006E567F" w:rsidRPr="00AC435E">
        <w:rPr>
          <w:rFonts w:ascii="Tahoma" w:hAnsi="Tahoma" w:cs="Tahoma"/>
          <w:sz w:val="20"/>
          <w:szCs w:val="20"/>
        </w:rPr>
        <w:t>;</w:t>
      </w:r>
      <w:r w:rsidR="00CA027C" w:rsidRPr="00AC435E">
        <w:rPr>
          <w:rFonts w:ascii="Tahoma" w:hAnsi="Tahoma" w:cs="Tahoma"/>
          <w:sz w:val="20"/>
          <w:szCs w:val="20"/>
        </w:rPr>
        <w:t xml:space="preserve"> </w:t>
      </w:r>
    </w:p>
    <w:bookmarkEnd w:id="5"/>
    <w:p w14:paraId="091FD866" w14:textId="77777777" w:rsidR="00E7185D" w:rsidRPr="00AC435E" w:rsidRDefault="00E7185D" w:rsidP="00012F31">
      <w:pPr>
        <w:pStyle w:val="PargrafodaLista"/>
        <w:rPr>
          <w:rFonts w:ascii="Tahoma" w:hAnsi="Tahoma" w:cs="Tahoma"/>
          <w:color w:val="000000"/>
          <w:sz w:val="20"/>
          <w:szCs w:val="20"/>
        </w:rPr>
      </w:pPr>
    </w:p>
    <w:p w14:paraId="25BD7E7F" w14:textId="40ADCD5F"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Dia Útil</w:t>
      </w:r>
      <w:r w:rsidRPr="00AC435E">
        <w:rPr>
          <w:rFonts w:ascii="Tahoma" w:hAnsi="Tahoma" w:cs="Tahoma"/>
          <w:sz w:val="20"/>
          <w:szCs w:val="20"/>
        </w:rPr>
        <w:t xml:space="preserve">”: </w:t>
      </w:r>
      <w:r w:rsidR="001C5581" w:rsidRPr="00AC435E">
        <w:rPr>
          <w:rFonts w:ascii="Tahoma" w:hAnsi="Tahoma" w:cs="Tahoma"/>
          <w:sz w:val="20"/>
          <w:szCs w:val="20"/>
        </w:rPr>
        <w:t>s</w:t>
      </w:r>
      <w:r w:rsidRPr="00AC435E">
        <w:rPr>
          <w:rFonts w:ascii="Tahoma" w:hAnsi="Tahoma" w:cs="Tahoma"/>
          <w:sz w:val="20"/>
          <w:szCs w:val="20"/>
        </w:rPr>
        <w:t xml:space="preserve">ignifica qualquer dia de segunda a sexta-feira, exceto </w:t>
      </w:r>
      <w:r w:rsidR="00A91F54">
        <w:rPr>
          <w:rFonts w:ascii="Tahoma" w:hAnsi="Tahoma" w:cs="Tahoma"/>
          <w:sz w:val="20"/>
          <w:szCs w:val="20"/>
        </w:rPr>
        <w:t xml:space="preserve">sábado, domingo e </w:t>
      </w:r>
      <w:r w:rsidRPr="00AC435E">
        <w:rPr>
          <w:rFonts w:ascii="Tahoma" w:hAnsi="Tahoma" w:cs="Tahoma"/>
          <w:sz w:val="20"/>
          <w:szCs w:val="20"/>
        </w:rPr>
        <w:t>feriado</w:t>
      </w:r>
      <w:r w:rsidR="00A91F54">
        <w:rPr>
          <w:rFonts w:ascii="Tahoma" w:hAnsi="Tahoma" w:cs="Tahoma"/>
          <w:sz w:val="20"/>
          <w:szCs w:val="20"/>
        </w:rPr>
        <w:t xml:space="preserve"> declarado</w:t>
      </w:r>
      <w:r w:rsidRPr="00AC435E">
        <w:rPr>
          <w:rFonts w:ascii="Tahoma" w:hAnsi="Tahoma" w:cs="Tahoma"/>
          <w:sz w:val="20"/>
          <w:szCs w:val="20"/>
        </w:rPr>
        <w:t xml:space="preserve"> nacional;</w:t>
      </w:r>
    </w:p>
    <w:p w14:paraId="71AAA5E0" w14:textId="77777777" w:rsidR="00E65D9A" w:rsidRPr="00AC435E" w:rsidRDefault="00E65D9A" w:rsidP="00E65D9A">
      <w:pPr>
        <w:pStyle w:val="PargrafodaLista"/>
        <w:rPr>
          <w:rFonts w:ascii="Tahoma" w:hAnsi="Tahoma" w:cs="Tahoma"/>
          <w:sz w:val="20"/>
          <w:szCs w:val="20"/>
        </w:rPr>
      </w:pPr>
    </w:p>
    <w:p w14:paraId="3AAA771D" w14:textId="66E28563" w:rsidR="00413997" w:rsidRPr="00AC435E" w:rsidRDefault="00E65D9A"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 xml:space="preserve">Direitos </w:t>
      </w:r>
      <w:r w:rsidR="00104E57" w:rsidRPr="00AC435E">
        <w:rPr>
          <w:rFonts w:ascii="Tahoma" w:hAnsi="Tahoma" w:cs="Tahoma"/>
          <w:sz w:val="20"/>
          <w:szCs w:val="20"/>
          <w:u w:val="single"/>
        </w:rPr>
        <w:t>Cedidos</w:t>
      </w:r>
      <w:r w:rsidRPr="00AC435E">
        <w:rPr>
          <w:rFonts w:ascii="Tahoma" w:hAnsi="Tahoma" w:cs="Tahoma"/>
          <w:sz w:val="20"/>
          <w:szCs w:val="20"/>
        </w:rPr>
        <w:t xml:space="preserve">”: </w:t>
      </w:r>
      <w:r w:rsidR="00DE6E0B" w:rsidRPr="00AC435E">
        <w:rPr>
          <w:rFonts w:ascii="Tahoma" w:hAnsi="Tahoma" w:cs="Tahoma"/>
          <w:sz w:val="20"/>
          <w:szCs w:val="20"/>
        </w:rPr>
        <w:t>significa</w:t>
      </w:r>
      <w:r w:rsidR="00ED7B29" w:rsidRPr="00AC435E">
        <w:rPr>
          <w:rFonts w:ascii="Tahoma" w:hAnsi="Tahoma" w:cs="Tahoma"/>
          <w:sz w:val="20"/>
          <w:szCs w:val="20"/>
        </w:rPr>
        <w:t>, nos termos do Contrato de Cessão Fiduciária:</w:t>
      </w:r>
      <w:r w:rsidR="006609C8" w:rsidRPr="00AC435E">
        <w:rPr>
          <w:rFonts w:ascii="Tahoma" w:hAnsi="Tahoma" w:cs="Tahoma"/>
          <w:sz w:val="20"/>
          <w:szCs w:val="20"/>
        </w:rPr>
        <w:t xml:space="preserve"> </w:t>
      </w:r>
      <w:r w:rsidR="00104E57" w:rsidRPr="00AC435E">
        <w:rPr>
          <w:rFonts w:ascii="Tahoma" w:hAnsi="Tahoma" w:cs="Tahoma"/>
          <w:b/>
          <w:sz w:val="20"/>
          <w:szCs w:val="20"/>
        </w:rPr>
        <w:t>(a</w:t>
      </w:r>
      <w:bookmarkStart w:id="6" w:name="_Hlk8812782"/>
      <w:r w:rsidR="00104E57" w:rsidRPr="00AC435E">
        <w:rPr>
          <w:rFonts w:ascii="Tahoma" w:hAnsi="Tahoma" w:cs="Tahoma"/>
          <w:b/>
          <w:sz w:val="20"/>
          <w:szCs w:val="20"/>
        </w:rPr>
        <w:t>)</w:t>
      </w:r>
      <w:r w:rsidR="00104E57" w:rsidRPr="00AC435E">
        <w:rPr>
          <w:rFonts w:ascii="Tahoma" w:hAnsi="Tahoma" w:cs="Tahoma"/>
          <w:sz w:val="20"/>
          <w:szCs w:val="20"/>
        </w:rPr>
        <w:t xml:space="preserve"> </w:t>
      </w:r>
      <w:r w:rsidR="00104E57" w:rsidRPr="00AC435E">
        <w:rPr>
          <w:rFonts w:ascii="Tahoma" w:hAnsi="Tahoma" w:cs="Tahoma"/>
          <w:color w:val="000000" w:themeColor="text1"/>
          <w:sz w:val="20"/>
          <w:szCs w:val="20"/>
        </w:rPr>
        <w:t xml:space="preserve">todos os direitos creditórios, presentes ou futuros, de titularidade da </w:t>
      </w:r>
      <w:r w:rsidR="008336A1" w:rsidRPr="00AC435E">
        <w:rPr>
          <w:rFonts w:ascii="Tahoma" w:hAnsi="Tahoma" w:cs="Tahoma"/>
          <w:color w:val="000000" w:themeColor="text1"/>
          <w:sz w:val="20"/>
          <w:szCs w:val="20"/>
        </w:rPr>
        <w:t>Emissora</w:t>
      </w:r>
      <w:r w:rsidR="00104E57" w:rsidRPr="00AC435E">
        <w:rPr>
          <w:rFonts w:ascii="Tahoma" w:hAnsi="Tahoma" w:cs="Tahoma"/>
          <w:color w:val="000000" w:themeColor="text1"/>
          <w:sz w:val="20"/>
          <w:szCs w:val="20"/>
        </w:rPr>
        <w:t xml:space="preserve"> oriundos do Contrato de Prestação de Serviços, pagos via depósito</w:t>
      </w:r>
      <w:r w:rsidR="0022278E" w:rsidRPr="00AC435E">
        <w:rPr>
          <w:rFonts w:ascii="Tahoma" w:hAnsi="Tahoma" w:cs="Tahoma"/>
          <w:color w:val="000000" w:themeColor="text1"/>
          <w:sz w:val="20"/>
          <w:szCs w:val="20"/>
        </w:rPr>
        <w:t>, boleto bancário</w:t>
      </w:r>
      <w:r w:rsidR="00104E57" w:rsidRPr="00AC435E">
        <w:rPr>
          <w:rFonts w:ascii="Tahoma" w:hAnsi="Tahoma" w:cs="Tahoma"/>
          <w:color w:val="000000" w:themeColor="text1"/>
          <w:sz w:val="20"/>
          <w:szCs w:val="20"/>
        </w:rPr>
        <w:t xml:space="preserve"> e/ou transferência na Conta Vinculada, conforme definida no item “</w:t>
      </w:r>
      <w:r w:rsidR="00A73183" w:rsidRPr="00AC435E">
        <w:rPr>
          <w:rFonts w:ascii="Tahoma" w:hAnsi="Tahoma" w:cs="Tahoma"/>
          <w:color w:val="000000" w:themeColor="text1"/>
          <w:sz w:val="20"/>
          <w:szCs w:val="20"/>
        </w:rPr>
        <w:t>b</w:t>
      </w:r>
      <w:r w:rsidR="00104E57" w:rsidRPr="00AC435E">
        <w:rPr>
          <w:rFonts w:ascii="Tahoma" w:hAnsi="Tahoma" w:cs="Tahoma"/>
          <w:color w:val="000000" w:themeColor="text1"/>
          <w:sz w:val="20"/>
          <w:szCs w:val="20"/>
        </w:rPr>
        <w:t xml:space="preserve">” abaixo, </w:t>
      </w:r>
      <w:r w:rsidR="00DD2EB1" w:rsidRPr="00AC435E">
        <w:rPr>
          <w:rFonts w:ascii="Tahoma" w:hAnsi="Tahoma" w:cs="Tahoma"/>
          <w:color w:val="000000" w:themeColor="text1"/>
          <w:sz w:val="20"/>
          <w:szCs w:val="20"/>
        </w:rPr>
        <w:t xml:space="preserve">e/ou boletos de cobrança preparados pelo banco depositário, </w:t>
      </w:r>
      <w:r w:rsidR="003B0777" w:rsidRPr="00AC435E">
        <w:rPr>
          <w:rFonts w:ascii="Tahoma" w:hAnsi="Tahoma" w:cs="Tahoma"/>
          <w:color w:val="000000" w:themeColor="text1"/>
          <w:sz w:val="20"/>
          <w:szCs w:val="20"/>
        </w:rPr>
        <w:t xml:space="preserve">os quais preverão também, além da informação da cessão dos Direitos Cedidos, que os recursos circularão na Conta Vinculada, </w:t>
      </w:r>
      <w:r w:rsidR="00104E57" w:rsidRPr="00AC435E">
        <w:rPr>
          <w:rFonts w:ascii="Tahoma" w:hAnsi="Tahoma" w:cs="Tahoma"/>
          <w:color w:val="000000" w:themeColor="text1"/>
          <w:sz w:val="20"/>
          <w:szCs w:val="20"/>
        </w:rPr>
        <w:t xml:space="preserve">acompanhados de seus respectivos acessórios, tais como direitos, garantias, privilégios, preferências, todas as multas, penalidades, indenizações e ressarcimentos previstos no Contrato de Prestação de Serviços, incluindo, sem limitação, </w:t>
      </w:r>
      <w:r w:rsidR="00104E57" w:rsidRPr="00AC435E">
        <w:rPr>
          <w:rFonts w:ascii="Tahoma" w:eastAsiaTheme="minorHAnsi" w:hAnsi="Tahoma" w:cs="Tahoma"/>
          <w:color w:val="000000" w:themeColor="text1"/>
          <w:sz w:val="20"/>
          <w:szCs w:val="20"/>
        </w:rPr>
        <w:t xml:space="preserve">à </w:t>
      </w:r>
      <w:r w:rsidR="00104E57" w:rsidRPr="00AC435E">
        <w:rPr>
          <w:rFonts w:ascii="Tahoma" w:hAnsi="Tahoma" w:cs="Tahoma"/>
          <w:color w:val="000000" w:themeColor="text1"/>
          <w:sz w:val="20"/>
          <w:szCs w:val="20"/>
        </w:rPr>
        <w:t>multa rescisória prevista na</w:t>
      </w:r>
      <w:r w:rsidR="005C4F95" w:rsidRPr="00AC435E">
        <w:rPr>
          <w:rFonts w:ascii="Tahoma" w:hAnsi="Tahoma" w:cs="Tahoma"/>
          <w:color w:val="000000" w:themeColor="text1"/>
          <w:sz w:val="20"/>
          <w:szCs w:val="20"/>
        </w:rPr>
        <w:t>s</w:t>
      </w:r>
      <w:r w:rsidR="00104E57" w:rsidRPr="00AC435E">
        <w:rPr>
          <w:rFonts w:ascii="Tahoma" w:hAnsi="Tahoma" w:cs="Tahoma"/>
          <w:color w:val="000000" w:themeColor="text1"/>
          <w:sz w:val="20"/>
          <w:szCs w:val="20"/>
        </w:rPr>
        <w:t xml:space="preserve"> </w:t>
      </w:r>
      <w:r w:rsidR="00B102A8" w:rsidRPr="00AC435E">
        <w:rPr>
          <w:rFonts w:ascii="Tahoma" w:hAnsi="Tahoma" w:cs="Tahoma"/>
          <w:color w:val="000000" w:themeColor="text1"/>
          <w:sz w:val="20"/>
          <w:szCs w:val="20"/>
        </w:rPr>
        <w:t>C</w:t>
      </w:r>
      <w:r w:rsidR="00104E57" w:rsidRPr="00AC435E">
        <w:rPr>
          <w:rFonts w:ascii="Tahoma" w:hAnsi="Tahoma" w:cs="Tahoma"/>
          <w:color w:val="000000" w:themeColor="text1"/>
          <w:sz w:val="20"/>
          <w:szCs w:val="20"/>
        </w:rPr>
        <w:t>láusula</w:t>
      </w:r>
      <w:r w:rsidR="005C4F95" w:rsidRPr="00AC435E">
        <w:rPr>
          <w:rFonts w:ascii="Tahoma" w:hAnsi="Tahoma" w:cs="Tahoma"/>
          <w:color w:val="000000" w:themeColor="text1"/>
          <w:sz w:val="20"/>
          <w:szCs w:val="20"/>
        </w:rPr>
        <w:t>s 20.2 e 20.3</w:t>
      </w:r>
      <w:r w:rsidR="00104E57" w:rsidRPr="00AC435E">
        <w:rPr>
          <w:rFonts w:ascii="Tahoma" w:hAnsi="Tahoma" w:cs="Tahoma"/>
          <w:color w:val="000000" w:themeColor="text1"/>
          <w:sz w:val="20"/>
          <w:szCs w:val="20"/>
        </w:rPr>
        <w:t xml:space="preserve"> do Contrato </w:t>
      </w:r>
      <w:r w:rsidR="00DD2EB1" w:rsidRPr="00AC435E">
        <w:rPr>
          <w:rFonts w:ascii="Tahoma" w:hAnsi="Tahoma" w:cs="Tahoma"/>
          <w:color w:val="000000" w:themeColor="text1"/>
          <w:sz w:val="20"/>
          <w:szCs w:val="20"/>
        </w:rPr>
        <w:t>de Prestação de Serviços</w:t>
      </w:r>
      <w:r w:rsidR="00104E57" w:rsidRPr="00AC435E">
        <w:rPr>
          <w:rFonts w:ascii="Tahoma" w:hAnsi="Tahoma" w:cs="Tahoma"/>
          <w:color w:val="000000" w:themeColor="text1"/>
          <w:sz w:val="20"/>
          <w:szCs w:val="20"/>
        </w:rPr>
        <w:t xml:space="preserve">, prerrogativas e ações a estes relacionados e assegurados ao titular de tais direitos, bem como todos os direitos de cobrança, encargos, multas ou indenizações devidas </w:t>
      </w:r>
      <w:r w:rsidR="00104E57" w:rsidRPr="00AC435E">
        <w:rPr>
          <w:rFonts w:ascii="Tahoma" w:eastAsiaTheme="minorHAnsi" w:hAnsi="Tahoma" w:cs="Tahoma"/>
          <w:color w:val="000000" w:themeColor="text1"/>
          <w:sz w:val="20"/>
          <w:szCs w:val="20"/>
        </w:rPr>
        <w:t xml:space="preserve">à </w:t>
      </w:r>
      <w:r w:rsidR="00104E57" w:rsidRPr="00AC435E">
        <w:rPr>
          <w:rFonts w:ascii="Tahoma" w:hAnsi="Tahoma" w:cs="Tahoma"/>
          <w:color w:val="000000" w:themeColor="text1"/>
          <w:sz w:val="20"/>
          <w:szCs w:val="20"/>
        </w:rPr>
        <w:t>Emissora, inclusive reajustes monetários ou contratuais (“</w:t>
      </w:r>
      <w:r w:rsidR="00104E57" w:rsidRPr="00AC435E">
        <w:rPr>
          <w:rFonts w:ascii="Tahoma" w:hAnsi="Tahoma" w:cs="Tahoma"/>
          <w:color w:val="000000" w:themeColor="text1"/>
          <w:sz w:val="20"/>
          <w:szCs w:val="20"/>
          <w:u w:val="single"/>
        </w:rPr>
        <w:t>Direitos Creditórios</w:t>
      </w:r>
      <w:r w:rsidR="00104E57" w:rsidRPr="00AC435E">
        <w:rPr>
          <w:rFonts w:ascii="Tahoma" w:hAnsi="Tahoma" w:cs="Tahoma"/>
          <w:color w:val="000000" w:themeColor="text1"/>
          <w:sz w:val="20"/>
          <w:szCs w:val="20"/>
        </w:rPr>
        <w:t>”)</w:t>
      </w:r>
      <w:bookmarkEnd w:id="6"/>
      <w:r w:rsidR="00104E57" w:rsidRPr="00AC435E">
        <w:rPr>
          <w:rFonts w:ascii="Tahoma" w:hAnsi="Tahoma" w:cs="Tahoma"/>
          <w:color w:val="000000" w:themeColor="text1"/>
          <w:sz w:val="20"/>
          <w:szCs w:val="20"/>
        </w:rPr>
        <w:t xml:space="preserve">; </w:t>
      </w:r>
      <w:r w:rsidR="00104E57" w:rsidRPr="00AC435E">
        <w:rPr>
          <w:rFonts w:ascii="Tahoma" w:hAnsi="Tahoma" w:cs="Tahoma"/>
          <w:b/>
          <w:color w:val="000000" w:themeColor="text1"/>
          <w:sz w:val="20"/>
          <w:szCs w:val="20"/>
        </w:rPr>
        <w:t>(b)</w:t>
      </w:r>
      <w:r w:rsidR="00104E57" w:rsidRPr="00AC435E">
        <w:rPr>
          <w:rFonts w:ascii="Tahoma" w:hAnsi="Tahoma" w:cs="Tahoma"/>
          <w:color w:val="000000" w:themeColor="text1"/>
          <w:sz w:val="20"/>
          <w:szCs w:val="20"/>
        </w:rPr>
        <w:t xml:space="preserve"> </w:t>
      </w:r>
      <w:bookmarkStart w:id="7" w:name="_Hlk8812813"/>
      <w:r w:rsidR="00104E57" w:rsidRPr="00AC435E">
        <w:rPr>
          <w:rFonts w:ascii="Tahoma" w:hAnsi="Tahoma" w:cs="Tahoma"/>
          <w:color w:val="000000" w:themeColor="text1"/>
          <w:sz w:val="20"/>
          <w:szCs w:val="20"/>
        </w:rPr>
        <w:t xml:space="preserve">os direitos de crédito sobre a conta corrente vinculada nº </w:t>
      </w:r>
      <w:r w:rsidR="00E47D9C" w:rsidRPr="00AC435E">
        <w:rPr>
          <w:rFonts w:ascii="Tahoma" w:hAnsi="Tahoma" w:cs="Tahoma"/>
          <w:color w:val="000000" w:themeColor="text1"/>
          <w:sz w:val="20"/>
          <w:szCs w:val="20"/>
        </w:rPr>
        <w:t xml:space="preserve">2500-3 </w:t>
      </w:r>
      <w:r w:rsidR="00104E57" w:rsidRPr="00AC435E">
        <w:rPr>
          <w:rFonts w:ascii="Tahoma" w:hAnsi="Tahoma" w:cs="Tahoma"/>
          <w:color w:val="000000" w:themeColor="text1"/>
          <w:sz w:val="20"/>
          <w:szCs w:val="20"/>
        </w:rPr>
        <w:t xml:space="preserve">da agência </w:t>
      </w:r>
      <w:r w:rsidR="00E47D9C" w:rsidRPr="00AC435E">
        <w:rPr>
          <w:rFonts w:ascii="Tahoma" w:hAnsi="Tahoma" w:cs="Tahoma"/>
          <w:color w:val="000000" w:themeColor="text1"/>
          <w:sz w:val="20"/>
          <w:szCs w:val="20"/>
        </w:rPr>
        <w:t>06349</w:t>
      </w:r>
      <w:r w:rsidR="00104E57" w:rsidRPr="00AC435E">
        <w:rPr>
          <w:rFonts w:ascii="Tahoma" w:hAnsi="Tahoma" w:cs="Tahoma"/>
          <w:color w:val="000000" w:themeColor="text1"/>
          <w:sz w:val="20"/>
          <w:szCs w:val="20"/>
        </w:rPr>
        <w:t xml:space="preserve"> do </w:t>
      </w:r>
      <w:r w:rsidR="005C4F95" w:rsidRPr="00AC435E">
        <w:rPr>
          <w:rFonts w:ascii="Tahoma" w:hAnsi="Tahoma" w:cs="Tahoma"/>
          <w:color w:val="000000" w:themeColor="text1"/>
          <w:sz w:val="20"/>
          <w:szCs w:val="20"/>
        </w:rPr>
        <w:t>Banco Bradesco S.A.</w:t>
      </w:r>
      <w:r w:rsidR="00104E57" w:rsidRPr="00AC435E">
        <w:rPr>
          <w:rFonts w:ascii="Tahoma" w:hAnsi="Tahoma" w:cs="Tahoma"/>
          <w:color w:val="000000" w:themeColor="text1"/>
          <w:sz w:val="20"/>
          <w:szCs w:val="20"/>
        </w:rPr>
        <w:t xml:space="preserve"> (nº </w:t>
      </w:r>
      <w:r w:rsidR="005C4F95" w:rsidRPr="00AC435E">
        <w:rPr>
          <w:rFonts w:ascii="Tahoma" w:hAnsi="Tahoma" w:cs="Tahoma"/>
          <w:color w:val="000000" w:themeColor="text1"/>
          <w:sz w:val="20"/>
          <w:szCs w:val="20"/>
        </w:rPr>
        <w:t>237</w:t>
      </w:r>
      <w:r w:rsidR="00104E57" w:rsidRPr="00AC435E">
        <w:rPr>
          <w:rFonts w:ascii="Tahoma" w:hAnsi="Tahoma" w:cs="Tahoma"/>
          <w:color w:val="000000" w:themeColor="text1"/>
          <w:sz w:val="20"/>
          <w:szCs w:val="20"/>
        </w:rPr>
        <w:t>) (“</w:t>
      </w:r>
      <w:r w:rsidR="00104E57" w:rsidRPr="00AC435E">
        <w:rPr>
          <w:rFonts w:ascii="Tahoma" w:hAnsi="Tahoma" w:cs="Tahoma"/>
          <w:color w:val="000000" w:themeColor="text1"/>
          <w:sz w:val="20"/>
          <w:szCs w:val="20"/>
          <w:u w:val="single" w:color="000000"/>
        </w:rPr>
        <w:t>Conta Vinculada</w:t>
      </w:r>
      <w:r w:rsidR="00104E57" w:rsidRPr="00AC435E">
        <w:rPr>
          <w:rFonts w:ascii="Tahoma" w:hAnsi="Tahoma" w:cs="Tahoma"/>
          <w:color w:val="000000" w:themeColor="text1"/>
          <w:sz w:val="20"/>
          <w:szCs w:val="20"/>
          <w:u w:color="000000"/>
        </w:rPr>
        <w:t>”</w:t>
      </w:r>
      <w:r w:rsidR="00104E57" w:rsidRPr="00AC435E">
        <w:rPr>
          <w:rFonts w:ascii="Tahoma" w:hAnsi="Tahoma" w:cs="Tahoma"/>
          <w:color w:val="000000" w:themeColor="text1"/>
          <w:sz w:val="20"/>
          <w:szCs w:val="20"/>
        </w:rPr>
        <w:t xml:space="preserve">), bloqueada em favor dos Debenturistas, representados pelo Agente Fiduciário, em que os recursos decorrentes do pagamento dos Direitos Creditórios deverão ser </w:t>
      </w:r>
      <w:r w:rsidR="0022278E" w:rsidRPr="00AC435E">
        <w:rPr>
          <w:rFonts w:ascii="Tahoma" w:hAnsi="Tahoma" w:cs="Tahoma"/>
          <w:color w:val="000000" w:themeColor="text1"/>
          <w:sz w:val="20"/>
          <w:szCs w:val="20"/>
        </w:rPr>
        <w:t xml:space="preserve">pagos, </w:t>
      </w:r>
      <w:r w:rsidR="00104E57" w:rsidRPr="00AC435E">
        <w:rPr>
          <w:rFonts w:ascii="Tahoma" w:hAnsi="Tahoma" w:cs="Tahoma"/>
          <w:color w:val="000000" w:themeColor="text1"/>
          <w:sz w:val="20"/>
          <w:szCs w:val="20"/>
        </w:rPr>
        <w:t xml:space="preserve">depositados e/ou transferidos, pelo </w:t>
      </w:r>
      <w:r w:rsidR="00DD2EB1" w:rsidRPr="00AC435E">
        <w:rPr>
          <w:rFonts w:ascii="Tahoma" w:hAnsi="Tahoma" w:cs="Tahoma"/>
          <w:color w:val="000000" w:themeColor="text1"/>
          <w:sz w:val="20"/>
          <w:szCs w:val="20"/>
        </w:rPr>
        <w:t>d</w:t>
      </w:r>
      <w:r w:rsidR="00104E57" w:rsidRPr="00AC435E">
        <w:rPr>
          <w:rFonts w:ascii="Tahoma" w:hAnsi="Tahoma" w:cs="Tahoma"/>
          <w:color w:val="000000" w:themeColor="text1"/>
          <w:sz w:val="20"/>
          <w:szCs w:val="20"/>
        </w:rPr>
        <w:t>evedor, diretamente na Conta Vinculada</w:t>
      </w:r>
      <w:bookmarkEnd w:id="7"/>
      <w:r w:rsidR="00104E57" w:rsidRPr="00AC435E">
        <w:rPr>
          <w:rFonts w:ascii="Tahoma" w:hAnsi="Tahoma" w:cs="Tahoma"/>
          <w:color w:val="000000" w:themeColor="text1"/>
          <w:sz w:val="20"/>
          <w:szCs w:val="20"/>
        </w:rPr>
        <w:t>; e</w:t>
      </w:r>
      <w:r w:rsidR="00104E57" w:rsidRPr="00AC435E">
        <w:rPr>
          <w:rFonts w:ascii="Tahoma" w:hAnsi="Tahoma" w:cs="Tahoma"/>
          <w:b/>
          <w:color w:val="000000" w:themeColor="text1"/>
          <w:sz w:val="20"/>
          <w:szCs w:val="20"/>
        </w:rPr>
        <w:t xml:space="preserve"> (c)</w:t>
      </w:r>
      <w:r w:rsidR="00FD1EE8" w:rsidRPr="00AC435E">
        <w:rPr>
          <w:rFonts w:ascii="Tahoma" w:hAnsi="Tahoma" w:cs="Tahoma"/>
          <w:b/>
          <w:color w:val="000000" w:themeColor="text1"/>
          <w:sz w:val="20"/>
          <w:szCs w:val="20"/>
        </w:rPr>
        <w:t> </w:t>
      </w:r>
      <w:r w:rsidR="00104E57" w:rsidRPr="00AC435E">
        <w:rPr>
          <w:rFonts w:ascii="Tahoma" w:hAnsi="Tahoma" w:cs="Tahoma"/>
          <w:color w:val="000000" w:themeColor="text1"/>
          <w:sz w:val="20"/>
          <w:szCs w:val="20"/>
        </w:rPr>
        <w:t xml:space="preserve">dos títulos de crédito e </w:t>
      </w:r>
      <w:r w:rsidR="00ED7B29" w:rsidRPr="00AC435E">
        <w:rPr>
          <w:rFonts w:ascii="Tahoma" w:hAnsi="Tahoma" w:cs="Tahoma"/>
          <w:color w:val="000000" w:themeColor="text1"/>
          <w:sz w:val="20"/>
          <w:szCs w:val="20"/>
        </w:rPr>
        <w:t>a</w:t>
      </w:r>
      <w:r w:rsidR="00104E57" w:rsidRPr="00AC435E">
        <w:rPr>
          <w:rFonts w:ascii="Tahoma" w:hAnsi="Tahoma" w:cs="Tahoma"/>
          <w:color w:val="000000" w:themeColor="text1"/>
          <w:sz w:val="20"/>
          <w:szCs w:val="20"/>
        </w:rPr>
        <w:t xml:space="preserve">plicações </w:t>
      </w:r>
      <w:r w:rsidR="00ED7B29" w:rsidRPr="00AC435E">
        <w:rPr>
          <w:rFonts w:ascii="Tahoma" w:hAnsi="Tahoma" w:cs="Tahoma"/>
          <w:color w:val="000000" w:themeColor="text1"/>
          <w:sz w:val="20"/>
          <w:szCs w:val="20"/>
        </w:rPr>
        <w:t>f</w:t>
      </w:r>
      <w:r w:rsidR="00104E57" w:rsidRPr="00AC435E">
        <w:rPr>
          <w:rFonts w:ascii="Tahoma" w:hAnsi="Tahoma" w:cs="Tahoma"/>
          <w:color w:val="000000" w:themeColor="text1"/>
          <w:sz w:val="20"/>
          <w:szCs w:val="20"/>
        </w:rPr>
        <w:t>inanceiras, que se referem aos direitos sobre quaisquer investimentos realizados com recursos depositados na Conta Vinculada, incluindo, sem limitação, o valor de principal, de rendimentos e de atualização monetária, conforme aplicável, de quaisquer frutos, de encargos moratórios, bem como sobre os recursos oriundos da amortização e resgate de referidos investimentos e quaisquer outros recursos decorrentes, direta ou indiretamente, de referidos investimentos</w:t>
      </w:r>
      <w:r w:rsidRPr="00AC435E">
        <w:rPr>
          <w:rFonts w:ascii="Tahoma" w:hAnsi="Tahoma" w:cs="Tahoma"/>
          <w:sz w:val="20"/>
          <w:szCs w:val="20"/>
        </w:rPr>
        <w:t>;</w:t>
      </w:r>
    </w:p>
    <w:p w14:paraId="38A86D60" w14:textId="77777777" w:rsidR="00810938" w:rsidRPr="00AC435E" w:rsidRDefault="00810938" w:rsidP="00B03278">
      <w:pPr>
        <w:pStyle w:val="Normal3"/>
        <w:ind w:left="709"/>
        <w:jc w:val="both"/>
        <w:rPr>
          <w:rFonts w:ascii="Tahoma" w:hAnsi="Tahoma" w:cs="Tahoma"/>
          <w:sz w:val="20"/>
          <w:szCs w:val="20"/>
        </w:rPr>
      </w:pPr>
    </w:p>
    <w:p w14:paraId="3078CD8C" w14:textId="6971710D" w:rsidR="00810938" w:rsidRPr="00AC435E" w:rsidRDefault="00810938"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Distribuição Parcial</w:t>
      </w:r>
      <w:r w:rsidRPr="00AC435E">
        <w:rPr>
          <w:rFonts w:ascii="Tahoma" w:hAnsi="Tahoma" w:cs="Tahoma"/>
          <w:sz w:val="20"/>
          <w:szCs w:val="20"/>
        </w:rPr>
        <w:t xml:space="preserve">” tem o significado que lhe é atribuído na Cláusula </w:t>
      </w:r>
      <w:r w:rsidRPr="00AC435E">
        <w:rPr>
          <w:rFonts w:ascii="Tahoma" w:hAnsi="Tahoma" w:cs="Tahoma"/>
          <w:sz w:val="20"/>
          <w:szCs w:val="20"/>
        </w:rPr>
        <w:fldChar w:fldCharType="begin"/>
      </w:r>
      <w:r w:rsidRPr="00AC435E">
        <w:rPr>
          <w:rFonts w:ascii="Tahoma" w:hAnsi="Tahoma" w:cs="Tahoma"/>
          <w:sz w:val="20"/>
          <w:szCs w:val="20"/>
        </w:rPr>
        <w:instrText xml:space="preserve"> REF _Ref8760601 \r \h </w:instrText>
      </w:r>
      <w:r w:rsidR="00AC435E">
        <w:rPr>
          <w:rFonts w:ascii="Tahoma" w:hAnsi="Tahoma" w:cs="Tahoma"/>
          <w:sz w:val="20"/>
          <w:szCs w:val="20"/>
        </w:rPr>
        <w:instrText xml:space="preserve"> \* MERGEFORMAT </w:instrText>
      </w:r>
      <w:r w:rsidRPr="00AC435E">
        <w:rPr>
          <w:rFonts w:ascii="Tahoma" w:hAnsi="Tahoma" w:cs="Tahoma"/>
          <w:sz w:val="20"/>
          <w:szCs w:val="20"/>
        </w:rPr>
      </w:r>
      <w:r w:rsidRPr="00AC435E">
        <w:rPr>
          <w:rFonts w:ascii="Tahoma" w:hAnsi="Tahoma" w:cs="Tahoma"/>
          <w:sz w:val="20"/>
          <w:szCs w:val="20"/>
        </w:rPr>
        <w:fldChar w:fldCharType="separate"/>
      </w:r>
      <w:r w:rsidR="00AA5A47">
        <w:rPr>
          <w:rFonts w:ascii="Tahoma" w:hAnsi="Tahoma" w:cs="Tahoma"/>
          <w:sz w:val="20"/>
          <w:szCs w:val="20"/>
        </w:rPr>
        <w:t>4.8.3</w:t>
      </w:r>
      <w:r w:rsidRPr="00AC435E">
        <w:rPr>
          <w:rFonts w:ascii="Tahoma" w:hAnsi="Tahoma" w:cs="Tahoma"/>
          <w:sz w:val="20"/>
          <w:szCs w:val="20"/>
        </w:rPr>
        <w:fldChar w:fldCharType="end"/>
      </w:r>
      <w:r w:rsidRPr="00AC435E">
        <w:rPr>
          <w:rFonts w:ascii="Tahoma" w:hAnsi="Tahoma" w:cs="Tahoma"/>
          <w:sz w:val="20"/>
          <w:szCs w:val="20"/>
        </w:rPr>
        <w:t xml:space="preserve"> desta Escritura de Emissão</w:t>
      </w:r>
      <w:r w:rsidR="00B102A8" w:rsidRPr="00AC435E">
        <w:rPr>
          <w:rFonts w:ascii="Tahoma" w:hAnsi="Tahoma" w:cs="Tahoma"/>
          <w:sz w:val="20"/>
          <w:szCs w:val="20"/>
        </w:rPr>
        <w:t>;</w:t>
      </w:r>
    </w:p>
    <w:p w14:paraId="25724D40" w14:textId="77777777" w:rsidR="00311D05" w:rsidRPr="00AC435E" w:rsidRDefault="00311D05" w:rsidP="00311D05">
      <w:pPr>
        <w:pStyle w:val="PargrafodaLista"/>
        <w:rPr>
          <w:rFonts w:ascii="Tahoma" w:hAnsi="Tahoma" w:cs="Tahoma"/>
          <w:sz w:val="20"/>
          <w:szCs w:val="20"/>
        </w:rPr>
      </w:pPr>
    </w:p>
    <w:p w14:paraId="2D0A5E7A" w14:textId="77777777" w:rsidR="00395A3C" w:rsidRPr="00AC435E" w:rsidRDefault="00311D05"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Decreto 8.420</w:t>
      </w:r>
      <w:r w:rsidRPr="00AC435E">
        <w:rPr>
          <w:rFonts w:ascii="Tahoma" w:hAnsi="Tahoma" w:cs="Tahoma"/>
          <w:sz w:val="20"/>
          <w:szCs w:val="20"/>
        </w:rPr>
        <w:t xml:space="preserve">”: </w:t>
      </w:r>
      <w:r w:rsidR="001C5581" w:rsidRPr="00AC435E">
        <w:rPr>
          <w:rFonts w:ascii="Tahoma" w:hAnsi="Tahoma" w:cs="Tahoma"/>
          <w:sz w:val="20"/>
          <w:szCs w:val="20"/>
        </w:rPr>
        <w:t>s</w:t>
      </w:r>
      <w:r w:rsidRPr="00AC435E">
        <w:rPr>
          <w:rFonts w:ascii="Tahoma" w:hAnsi="Tahoma" w:cs="Tahoma"/>
          <w:sz w:val="20"/>
          <w:szCs w:val="20"/>
        </w:rPr>
        <w:t>ignifica o Decreto nº 8.420, de 18 de março de 2015, conforme alterado;</w:t>
      </w:r>
    </w:p>
    <w:p w14:paraId="01D73A14" w14:textId="77777777" w:rsidR="00395A3C" w:rsidRPr="00AC435E" w:rsidRDefault="00395A3C" w:rsidP="00B03278">
      <w:pPr>
        <w:pStyle w:val="Normal3"/>
        <w:ind w:left="709"/>
        <w:jc w:val="both"/>
        <w:rPr>
          <w:rFonts w:ascii="Tahoma" w:hAnsi="Tahoma" w:cs="Tahoma"/>
          <w:sz w:val="20"/>
          <w:szCs w:val="20"/>
        </w:rPr>
      </w:pPr>
    </w:p>
    <w:p w14:paraId="38DBB6E1" w14:textId="77777777" w:rsidR="00413997" w:rsidRPr="00AC435E" w:rsidRDefault="00395A3C"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DOESP</w:t>
      </w:r>
      <w:r w:rsidRPr="00AC435E">
        <w:rPr>
          <w:rFonts w:ascii="Tahoma" w:hAnsi="Tahoma" w:cs="Tahoma"/>
          <w:sz w:val="20"/>
          <w:szCs w:val="20"/>
        </w:rPr>
        <w:t xml:space="preserve">”: significa o Diário </w:t>
      </w:r>
      <w:r w:rsidR="00FB4171" w:rsidRPr="00AC435E">
        <w:rPr>
          <w:rFonts w:ascii="Tahoma" w:hAnsi="Tahoma" w:cs="Tahoma"/>
          <w:sz w:val="20"/>
          <w:szCs w:val="20"/>
        </w:rPr>
        <w:t xml:space="preserve">Oficial </w:t>
      </w:r>
      <w:r w:rsidRPr="00AC435E">
        <w:rPr>
          <w:rFonts w:ascii="Tahoma" w:hAnsi="Tahoma" w:cs="Tahoma"/>
          <w:sz w:val="20"/>
          <w:szCs w:val="20"/>
        </w:rPr>
        <w:t>do Esta</w:t>
      </w:r>
      <w:r w:rsidR="00DE6E0B" w:rsidRPr="00AC435E">
        <w:rPr>
          <w:rFonts w:ascii="Tahoma" w:hAnsi="Tahoma" w:cs="Tahoma"/>
          <w:sz w:val="20"/>
          <w:szCs w:val="20"/>
        </w:rPr>
        <w:t>d</w:t>
      </w:r>
      <w:r w:rsidRPr="00AC435E">
        <w:rPr>
          <w:rFonts w:ascii="Tahoma" w:hAnsi="Tahoma" w:cs="Tahoma"/>
          <w:sz w:val="20"/>
          <w:szCs w:val="20"/>
        </w:rPr>
        <w:t>o de São Paulo;</w:t>
      </w:r>
    </w:p>
    <w:p w14:paraId="6003B69F" w14:textId="77777777" w:rsidR="00F519A2" w:rsidRPr="00AC435E" w:rsidRDefault="00F519A2" w:rsidP="00F519A2">
      <w:pPr>
        <w:pStyle w:val="PargrafodaLista"/>
        <w:rPr>
          <w:rFonts w:ascii="Tahoma" w:hAnsi="Tahoma" w:cs="Tahoma"/>
          <w:sz w:val="20"/>
          <w:szCs w:val="20"/>
        </w:rPr>
      </w:pPr>
    </w:p>
    <w:p w14:paraId="0981DD4A" w14:textId="32C85479" w:rsidR="00D1690E" w:rsidRPr="00AC435E" w:rsidRDefault="00F519A2" w:rsidP="00B03278">
      <w:pPr>
        <w:pStyle w:val="Normal3"/>
        <w:ind w:left="709"/>
        <w:jc w:val="both"/>
        <w:rPr>
          <w:rFonts w:ascii="Tahoma" w:hAnsi="Tahoma" w:cs="Tahoma"/>
          <w:sz w:val="20"/>
          <w:szCs w:val="20"/>
        </w:rPr>
      </w:pPr>
      <w:r w:rsidRPr="00AC435E">
        <w:rPr>
          <w:rFonts w:ascii="Tahoma" w:hAnsi="Tahoma" w:cs="Tahoma"/>
          <w:spacing w:val="-4"/>
          <w:sz w:val="20"/>
          <w:szCs w:val="20"/>
        </w:rPr>
        <w:t>“</w:t>
      </w:r>
      <w:r w:rsidRPr="00AC435E">
        <w:rPr>
          <w:rFonts w:ascii="Tahoma" w:hAnsi="Tahoma" w:cs="Tahoma"/>
          <w:spacing w:val="-4"/>
          <w:sz w:val="20"/>
          <w:szCs w:val="20"/>
          <w:u w:val="single"/>
        </w:rPr>
        <w:t>Documentos da Operação</w:t>
      </w:r>
      <w:r w:rsidRPr="00AC435E">
        <w:rPr>
          <w:rFonts w:ascii="Tahoma" w:hAnsi="Tahoma" w:cs="Tahoma"/>
          <w:spacing w:val="-4"/>
          <w:sz w:val="20"/>
          <w:szCs w:val="20"/>
        </w:rPr>
        <w:t xml:space="preserve">”: </w:t>
      </w:r>
      <w:r w:rsidR="001C5581" w:rsidRPr="00AC435E">
        <w:rPr>
          <w:rFonts w:ascii="Tahoma" w:hAnsi="Tahoma" w:cs="Tahoma"/>
          <w:spacing w:val="-4"/>
          <w:sz w:val="20"/>
          <w:szCs w:val="20"/>
        </w:rPr>
        <w:t>s</w:t>
      </w:r>
      <w:r w:rsidR="008C70D5" w:rsidRPr="00AC435E">
        <w:rPr>
          <w:rFonts w:ascii="Tahoma" w:hAnsi="Tahoma" w:cs="Tahoma"/>
          <w:spacing w:val="-4"/>
          <w:sz w:val="20"/>
          <w:szCs w:val="20"/>
        </w:rPr>
        <w:t>ignifica</w:t>
      </w:r>
      <w:r w:rsidR="001C5581" w:rsidRPr="00AC435E">
        <w:rPr>
          <w:rFonts w:ascii="Tahoma" w:hAnsi="Tahoma" w:cs="Tahoma"/>
          <w:spacing w:val="-4"/>
          <w:sz w:val="20"/>
          <w:szCs w:val="20"/>
        </w:rPr>
        <w:t>m:</w:t>
      </w:r>
      <w:r w:rsidR="008C70D5" w:rsidRPr="00AC435E">
        <w:rPr>
          <w:rFonts w:ascii="Tahoma" w:hAnsi="Tahoma" w:cs="Tahoma"/>
          <w:spacing w:val="-4"/>
          <w:sz w:val="20"/>
          <w:szCs w:val="20"/>
        </w:rPr>
        <w:t xml:space="preserve"> </w:t>
      </w:r>
      <w:r w:rsidR="00056CB8" w:rsidRPr="00AC435E">
        <w:rPr>
          <w:rFonts w:ascii="Tahoma" w:hAnsi="Tahoma" w:cs="Tahoma"/>
          <w:b/>
          <w:spacing w:val="-4"/>
          <w:sz w:val="20"/>
          <w:szCs w:val="20"/>
        </w:rPr>
        <w:t>(</w:t>
      </w:r>
      <w:r w:rsidR="00942003" w:rsidRPr="00AC435E">
        <w:rPr>
          <w:rFonts w:ascii="Tahoma" w:hAnsi="Tahoma" w:cs="Tahoma"/>
          <w:b/>
          <w:spacing w:val="-4"/>
          <w:sz w:val="20"/>
          <w:szCs w:val="20"/>
        </w:rPr>
        <w:t>a</w:t>
      </w:r>
      <w:r w:rsidR="00056CB8" w:rsidRPr="00AC435E">
        <w:rPr>
          <w:rFonts w:ascii="Tahoma" w:hAnsi="Tahoma" w:cs="Tahoma"/>
          <w:b/>
          <w:spacing w:val="-4"/>
          <w:sz w:val="20"/>
          <w:szCs w:val="20"/>
        </w:rPr>
        <w:t>)</w:t>
      </w:r>
      <w:r w:rsidR="00056CB8" w:rsidRPr="00AC435E">
        <w:rPr>
          <w:rFonts w:ascii="Tahoma" w:hAnsi="Tahoma" w:cs="Tahoma"/>
          <w:spacing w:val="-4"/>
          <w:sz w:val="20"/>
          <w:szCs w:val="20"/>
        </w:rPr>
        <w:t xml:space="preserve"> </w:t>
      </w:r>
      <w:r w:rsidR="005E3B77" w:rsidRPr="00AC435E">
        <w:rPr>
          <w:rFonts w:ascii="Tahoma" w:hAnsi="Tahoma" w:cs="Tahoma"/>
          <w:spacing w:val="-4"/>
          <w:sz w:val="20"/>
          <w:szCs w:val="20"/>
        </w:rPr>
        <w:t>o Contrato de Cessão Fiduciária</w:t>
      </w:r>
      <w:r w:rsidR="001C5581" w:rsidRPr="00AC435E">
        <w:rPr>
          <w:rFonts w:ascii="Tahoma" w:hAnsi="Tahoma" w:cs="Tahoma"/>
          <w:spacing w:val="-4"/>
          <w:sz w:val="20"/>
          <w:szCs w:val="20"/>
        </w:rPr>
        <w:t xml:space="preserve">, </w:t>
      </w:r>
      <w:r w:rsidR="001C5581" w:rsidRPr="00AC435E">
        <w:rPr>
          <w:rFonts w:ascii="Tahoma" w:hAnsi="Tahoma" w:cs="Tahoma"/>
          <w:sz w:val="20"/>
          <w:szCs w:val="20"/>
        </w:rPr>
        <w:t>e seus respectivos anexos</w:t>
      </w:r>
      <w:r w:rsidR="00056CB8" w:rsidRPr="00AC435E">
        <w:rPr>
          <w:rFonts w:ascii="Tahoma" w:hAnsi="Tahoma" w:cs="Tahoma"/>
          <w:spacing w:val="-4"/>
          <w:sz w:val="20"/>
          <w:szCs w:val="20"/>
        </w:rPr>
        <w:t xml:space="preserve">; </w:t>
      </w:r>
      <w:r w:rsidRPr="00AC435E">
        <w:rPr>
          <w:rFonts w:ascii="Tahoma" w:hAnsi="Tahoma" w:cs="Tahoma"/>
          <w:b/>
          <w:spacing w:val="-4"/>
          <w:sz w:val="20"/>
          <w:szCs w:val="20"/>
        </w:rPr>
        <w:t>(</w:t>
      </w:r>
      <w:r w:rsidR="00942003" w:rsidRPr="00AC435E">
        <w:rPr>
          <w:rFonts w:ascii="Tahoma" w:hAnsi="Tahoma" w:cs="Tahoma"/>
          <w:b/>
          <w:spacing w:val="-4"/>
          <w:sz w:val="20"/>
          <w:szCs w:val="20"/>
        </w:rPr>
        <w:t>b</w:t>
      </w:r>
      <w:r w:rsidRPr="00AC435E">
        <w:rPr>
          <w:rFonts w:ascii="Tahoma" w:hAnsi="Tahoma" w:cs="Tahoma"/>
          <w:b/>
          <w:spacing w:val="-4"/>
          <w:sz w:val="20"/>
          <w:szCs w:val="20"/>
        </w:rPr>
        <w:t>)</w:t>
      </w:r>
      <w:r w:rsidRPr="00AC435E">
        <w:rPr>
          <w:rFonts w:ascii="Tahoma" w:hAnsi="Tahoma" w:cs="Tahoma"/>
          <w:spacing w:val="-4"/>
          <w:sz w:val="20"/>
          <w:szCs w:val="20"/>
        </w:rPr>
        <w:t xml:space="preserve"> o Contrato de Distribuição</w:t>
      </w:r>
      <w:r w:rsidR="001C5581" w:rsidRPr="00AC435E">
        <w:rPr>
          <w:rFonts w:ascii="Tahoma" w:hAnsi="Tahoma" w:cs="Tahoma"/>
          <w:spacing w:val="-4"/>
          <w:sz w:val="20"/>
          <w:szCs w:val="20"/>
        </w:rPr>
        <w:t xml:space="preserve">, </w:t>
      </w:r>
      <w:r w:rsidR="001C5581" w:rsidRPr="00AC435E">
        <w:rPr>
          <w:rFonts w:ascii="Tahoma" w:hAnsi="Tahoma" w:cs="Tahoma"/>
          <w:sz w:val="20"/>
          <w:szCs w:val="20"/>
        </w:rPr>
        <w:t>e seus respectivos anexos</w:t>
      </w:r>
      <w:r w:rsidRPr="00AC435E">
        <w:rPr>
          <w:rFonts w:ascii="Tahoma" w:hAnsi="Tahoma" w:cs="Tahoma"/>
          <w:spacing w:val="-4"/>
          <w:sz w:val="20"/>
          <w:szCs w:val="20"/>
        </w:rPr>
        <w:t xml:space="preserve">; </w:t>
      </w:r>
      <w:r w:rsidR="00DD2EB1" w:rsidRPr="00AC435E">
        <w:rPr>
          <w:rFonts w:ascii="Tahoma" w:hAnsi="Tahoma" w:cs="Tahoma"/>
          <w:b/>
          <w:spacing w:val="-4"/>
          <w:sz w:val="20"/>
          <w:szCs w:val="20"/>
        </w:rPr>
        <w:t>(c)</w:t>
      </w:r>
      <w:r w:rsidR="00DD2EB1" w:rsidRPr="00AC435E">
        <w:rPr>
          <w:rFonts w:ascii="Tahoma" w:hAnsi="Tahoma" w:cs="Tahoma"/>
          <w:spacing w:val="-4"/>
          <w:sz w:val="20"/>
          <w:szCs w:val="20"/>
        </w:rPr>
        <w:t xml:space="preserve"> o Contrato de Serviços de Depositário; </w:t>
      </w:r>
      <w:r w:rsidR="00614A5B" w:rsidRPr="00AC435E">
        <w:rPr>
          <w:rFonts w:ascii="Tahoma" w:hAnsi="Tahoma" w:cs="Tahoma"/>
          <w:spacing w:val="-4"/>
          <w:sz w:val="20"/>
          <w:szCs w:val="20"/>
        </w:rPr>
        <w:t xml:space="preserve">e </w:t>
      </w:r>
      <w:r w:rsidRPr="00AC435E">
        <w:rPr>
          <w:rFonts w:ascii="Tahoma" w:hAnsi="Tahoma" w:cs="Tahoma"/>
          <w:b/>
          <w:spacing w:val="-4"/>
          <w:sz w:val="20"/>
          <w:szCs w:val="20"/>
        </w:rPr>
        <w:t>(</w:t>
      </w:r>
      <w:r w:rsidR="00DD2EB1" w:rsidRPr="00AC435E">
        <w:rPr>
          <w:rFonts w:ascii="Tahoma" w:hAnsi="Tahoma" w:cs="Tahoma"/>
          <w:b/>
          <w:spacing w:val="-4"/>
          <w:sz w:val="20"/>
          <w:szCs w:val="20"/>
        </w:rPr>
        <w:t>d</w:t>
      </w:r>
      <w:r w:rsidRPr="00AC435E">
        <w:rPr>
          <w:rFonts w:ascii="Tahoma" w:hAnsi="Tahoma" w:cs="Tahoma"/>
          <w:b/>
          <w:spacing w:val="-4"/>
          <w:sz w:val="20"/>
          <w:szCs w:val="20"/>
        </w:rPr>
        <w:t>)</w:t>
      </w:r>
      <w:r w:rsidR="00DD2EB1" w:rsidRPr="00AC435E">
        <w:rPr>
          <w:rFonts w:ascii="Tahoma" w:hAnsi="Tahoma" w:cs="Tahoma"/>
          <w:b/>
          <w:spacing w:val="-4"/>
          <w:sz w:val="20"/>
          <w:szCs w:val="20"/>
        </w:rPr>
        <w:t xml:space="preserve"> </w:t>
      </w:r>
      <w:r w:rsidRPr="00AC435E">
        <w:rPr>
          <w:rFonts w:ascii="Tahoma" w:hAnsi="Tahoma" w:cs="Tahoma"/>
          <w:spacing w:val="-4"/>
          <w:sz w:val="20"/>
          <w:szCs w:val="20"/>
        </w:rPr>
        <w:t>est</w:t>
      </w:r>
      <w:r w:rsidRPr="00AC435E">
        <w:rPr>
          <w:rFonts w:ascii="Tahoma" w:hAnsi="Tahoma" w:cs="Tahoma"/>
          <w:sz w:val="20"/>
          <w:szCs w:val="20"/>
        </w:rPr>
        <w:t>a Escritura de Emissão</w:t>
      </w:r>
      <w:r w:rsidR="00614A5B" w:rsidRPr="00AC435E">
        <w:rPr>
          <w:rFonts w:ascii="Tahoma" w:hAnsi="Tahoma" w:cs="Tahoma"/>
          <w:sz w:val="20"/>
          <w:szCs w:val="20"/>
        </w:rPr>
        <w:t xml:space="preserve"> </w:t>
      </w:r>
      <w:r w:rsidR="00E7185D" w:rsidRPr="00AC435E">
        <w:rPr>
          <w:rFonts w:ascii="Tahoma" w:hAnsi="Tahoma" w:cs="Tahoma"/>
          <w:sz w:val="20"/>
          <w:szCs w:val="20"/>
        </w:rPr>
        <w:t>e eventuais aditamentos</w:t>
      </w:r>
      <w:r w:rsidRPr="00AC435E">
        <w:rPr>
          <w:rFonts w:ascii="Tahoma" w:hAnsi="Tahoma" w:cs="Tahoma"/>
          <w:sz w:val="20"/>
          <w:szCs w:val="20"/>
        </w:rPr>
        <w:t>;</w:t>
      </w:r>
    </w:p>
    <w:p w14:paraId="56130618" w14:textId="77777777" w:rsidR="00D43A01" w:rsidRPr="00AC435E" w:rsidRDefault="00D43A01" w:rsidP="00D43A01">
      <w:pPr>
        <w:pStyle w:val="PargrafodaLista"/>
        <w:rPr>
          <w:rFonts w:ascii="Tahoma" w:hAnsi="Tahoma" w:cs="Tahoma"/>
          <w:sz w:val="20"/>
          <w:szCs w:val="20"/>
        </w:rPr>
      </w:pPr>
    </w:p>
    <w:p w14:paraId="32DDB8FC" w14:textId="59890402" w:rsidR="00D43A01" w:rsidRPr="00AC435E" w:rsidRDefault="00D43A01" w:rsidP="00B03278">
      <w:pPr>
        <w:pStyle w:val="Normal3"/>
        <w:ind w:left="709"/>
        <w:jc w:val="both"/>
        <w:rPr>
          <w:rFonts w:ascii="Tahoma" w:hAnsi="Tahoma" w:cs="Tahoma"/>
          <w:spacing w:val="-4"/>
          <w:sz w:val="20"/>
          <w:szCs w:val="20"/>
        </w:rPr>
      </w:pPr>
      <w:bookmarkStart w:id="8" w:name="_Hlk10060372"/>
      <w:r w:rsidRPr="00AC435E">
        <w:rPr>
          <w:rFonts w:ascii="Tahoma" w:hAnsi="Tahoma" w:cs="Tahoma"/>
          <w:sz w:val="20"/>
          <w:szCs w:val="20"/>
        </w:rPr>
        <w:t>“</w:t>
      </w:r>
      <w:r w:rsidRPr="00AC435E">
        <w:rPr>
          <w:rFonts w:ascii="Tahoma" w:hAnsi="Tahoma" w:cs="Tahoma"/>
          <w:sz w:val="20"/>
          <w:szCs w:val="20"/>
          <w:u w:val="single"/>
        </w:rPr>
        <w:t>EBITDA</w:t>
      </w:r>
      <w:r w:rsidRPr="00AC435E">
        <w:rPr>
          <w:rFonts w:ascii="Tahoma" w:hAnsi="Tahoma" w:cs="Tahoma"/>
          <w:sz w:val="20"/>
          <w:szCs w:val="20"/>
        </w:rPr>
        <w:t xml:space="preserve">”: </w:t>
      </w:r>
      <w:r w:rsidR="0078657A" w:rsidRPr="00AC435E">
        <w:rPr>
          <w:rFonts w:ascii="Tahoma" w:hAnsi="Tahoma" w:cs="Tahoma"/>
          <w:spacing w:val="-4"/>
          <w:sz w:val="20"/>
          <w:szCs w:val="20"/>
        </w:rPr>
        <w:t>Significa o somatório</w:t>
      </w:r>
      <w:r w:rsidR="001C5581" w:rsidRPr="00AC435E">
        <w:rPr>
          <w:rFonts w:ascii="Tahoma" w:hAnsi="Tahoma" w:cs="Tahoma"/>
          <w:spacing w:val="-4"/>
          <w:sz w:val="20"/>
          <w:szCs w:val="20"/>
        </w:rPr>
        <w:t>:</w:t>
      </w:r>
      <w:r w:rsidR="0078657A" w:rsidRPr="00AC435E">
        <w:rPr>
          <w:rFonts w:ascii="Tahoma" w:hAnsi="Tahoma" w:cs="Tahoma"/>
          <w:spacing w:val="-4"/>
          <w:sz w:val="20"/>
          <w:szCs w:val="20"/>
        </w:rPr>
        <w:t xml:space="preserve"> </w:t>
      </w:r>
      <w:r w:rsidR="0078657A" w:rsidRPr="00AC435E">
        <w:rPr>
          <w:rFonts w:ascii="Tahoma" w:hAnsi="Tahoma" w:cs="Tahoma"/>
          <w:b/>
          <w:spacing w:val="-4"/>
          <w:sz w:val="20"/>
          <w:szCs w:val="20"/>
        </w:rPr>
        <w:t>(</w:t>
      </w:r>
      <w:r w:rsidR="00942003" w:rsidRPr="00AC435E">
        <w:rPr>
          <w:rFonts w:ascii="Tahoma" w:hAnsi="Tahoma" w:cs="Tahoma"/>
          <w:b/>
          <w:spacing w:val="-4"/>
          <w:sz w:val="20"/>
          <w:szCs w:val="20"/>
        </w:rPr>
        <w:t>a</w:t>
      </w:r>
      <w:r w:rsidR="0078657A" w:rsidRPr="00AC435E">
        <w:rPr>
          <w:rFonts w:ascii="Tahoma" w:hAnsi="Tahoma" w:cs="Tahoma"/>
          <w:b/>
          <w:spacing w:val="-4"/>
          <w:sz w:val="20"/>
          <w:szCs w:val="20"/>
        </w:rPr>
        <w:t>)</w:t>
      </w:r>
      <w:r w:rsidR="0078657A" w:rsidRPr="00AC435E">
        <w:rPr>
          <w:rFonts w:ascii="Tahoma" w:hAnsi="Tahoma" w:cs="Tahoma"/>
          <w:spacing w:val="-4"/>
          <w:sz w:val="20"/>
          <w:szCs w:val="20"/>
        </w:rPr>
        <w:t xml:space="preserve"> do lucro ou prejuízo, com relação ao período acumulado de 12 (doze) meses anteriores, antes de deduzidos os impostos, tributos, contribuições e participações minoritárias</w:t>
      </w:r>
      <w:r w:rsidR="001C5581" w:rsidRPr="00AC435E">
        <w:rPr>
          <w:rFonts w:ascii="Tahoma" w:hAnsi="Tahoma" w:cs="Tahoma"/>
          <w:spacing w:val="-4"/>
          <w:sz w:val="20"/>
          <w:szCs w:val="20"/>
        </w:rPr>
        <w:t>;</w:t>
      </w:r>
      <w:r w:rsidR="0078657A" w:rsidRPr="00AC435E">
        <w:rPr>
          <w:rFonts w:ascii="Tahoma" w:hAnsi="Tahoma" w:cs="Tahoma"/>
          <w:spacing w:val="-4"/>
          <w:sz w:val="20"/>
          <w:szCs w:val="20"/>
        </w:rPr>
        <w:t xml:space="preserve"> </w:t>
      </w:r>
      <w:r w:rsidR="0078657A" w:rsidRPr="00AC435E">
        <w:rPr>
          <w:rFonts w:ascii="Tahoma" w:hAnsi="Tahoma" w:cs="Tahoma"/>
          <w:b/>
          <w:spacing w:val="-4"/>
          <w:sz w:val="20"/>
          <w:szCs w:val="20"/>
        </w:rPr>
        <w:t>(</w:t>
      </w:r>
      <w:r w:rsidR="00942003" w:rsidRPr="00AC435E">
        <w:rPr>
          <w:rFonts w:ascii="Tahoma" w:hAnsi="Tahoma" w:cs="Tahoma"/>
          <w:b/>
          <w:spacing w:val="-4"/>
          <w:sz w:val="20"/>
          <w:szCs w:val="20"/>
        </w:rPr>
        <w:t>b</w:t>
      </w:r>
      <w:r w:rsidR="0078657A" w:rsidRPr="00AC435E">
        <w:rPr>
          <w:rFonts w:ascii="Tahoma" w:hAnsi="Tahoma" w:cs="Tahoma"/>
          <w:b/>
          <w:spacing w:val="-4"/>
          <w:sz w:val="20"/>
          <w:szCs w:val="20"/>
        </w:rPr>
        <w:t xml:space="preserve">) </w:t>
      </w:r>
      <w:r w:rsidR="0078657A" w:rsidRPr="00AC435E">
        <w:rPr>
          <w:rFonts w:ascii="Tahoma" w:hAnsi="Tahoma" w:cs="Tahoma"/>
          <w:spacing w:val="-4"/>
          <w:sz w:val="20"/>
          <w:szCs w:val="20"/>
        </w:rPr>
        <w:t>das despesas de depreciação e amortização</w:t>
      </w:r>
      <w:r w:rsidR="001C5581" w:rsidRPr="00AC435E">
        <w:rPr>
          <w:rFonts w:ascii="Tahoma" w:hAnsi="Tahoma" w:cs="Tahoma"/>
          <w:spacing w:val="-4"/>
          <w:sz w:val="20"/>
          <w:szCs w:val="20"/>
        </w:rPr>
        <w:t>;</w:t>
      </w:r>
      <w:r w:rsidR="0078657A" w:rsidRPr="00AC435E">
        <w:rPr>
          <w:rFonts w:ascii="Tahoma" w:hAnsi="Tahoma" w:cs="Tahoma"/>
          <w:spacing w:val="-4"/>
          <w:sz w:val="20"/>
          <w:szCs w:val="20"/>
        </w:rPr>
        <w:t xml:space="preserve"> </w:t>
      </w:r>
      <w:r w:rsidR="0078657A" w:rsidRPr="00AC435E">
        <w:rPr>
          <w:rFonts w:ascii="Tahoma" w:hAnsi="Tahoma" w:cs="Tahoma"/>
          <w:b/>
          <w:spacing w:val="-4"/>
          <w:sz w:val="20"/>
          <w:szCs w:val="20"/>
        </w:rPr>
        <w:t>(</w:t>
      </w:r>
      <w:r w:rsidR="00942003" w:rsidRPr="00AC435E">
        <w:rPr>
          <w:rFonts w:ascii="Tahoma" w:hAnsi="Tahoma" w:cs="Tahoma"/>
          <w:b/>
          <w:spacing w:val="-4"/>
          <w:sz w:val="20"/>
          <w:szCs w:val="20"/>
        </w:rPr>
        <w:t>c</w:t>
      </w:r>
      <w:r w:rsidR="0078657A" w:rsidRPr="00AC435E">
        <w:rPr>
          <w:rFonts w:ascii="Tahoma" w:hAnsi="Tahoma" w:cs="Tahoma"/>
          <w:b/>
          <w:spacing w:val="-4"/>
          <w:sz w:val="20"/>
          <w:szCs w:val="20"/>
        </w:rPr>
        <w:t xml:space="preserve">) </w:t>
      </w:r>
      <w:r w:rsidR="0078657A" w:rsidRPr="00AC435E">
        <w:rPr>
          <w:rFonts w:ascii="Tahoma" w:hAnsi="Tahoma" w:cs="Tahoma"/>
          <w:spacing w:val="-4"/>
          <w:sz w:val="20"/>
          <w:szCs w:val="20"/>
        </w:rPr>
        <w:t xml:space="preserve">do resultado financeiro líquido (despesas – receitas </w:t>
      </w:r>
      <w:r w:rsidR="0078657A" w:rsidRPr="00AC435E">
        <w:rPr>
          <w:rFonts w:ascii="Tahoma" w:hAnsi="Tahoma" w:cs="Tahoma"/>
          <w:spacing w:val="-4"/>
          <w:sz w:val="20"/>
          <w:szCs w:val="20"/>
        </w:rPr>
        <w:lastRenderedPageBreak/>
        <w:t>financeiras), considerando variações cambiais</w:t>
      </w:r>
      <w:r w:rsidR="001C5581" w:rsidRPr="00AC435E">
        <w:rPr>
          <w:rFonts w:ascii="Tahoma" w:hAnsi="Tahoma" w:cs="Tahoma"/>
          <w:spacing w:val="-4"/>
          <w:sz w:val="20"/>
          <w:szCs w:val="20"/>
        </w:rPr>
        <w:t>;</w:t>
      </w:r>
      <w:r w:rsidR="0078657A" w:rsidRPr="00AC435E">
        <w:rPr>
          <w:rFonts w:ascii="Tahoma" w:hAnsi="Tahoma" w:cs="Tahoma"/>
          <w:spacing w:val="-4"/>
          <w:sz w:val="20"/>
          <w:szCs w:val="20"/>
        </w:rPr>
        <w:t xml:space="preserve"> </w:t>
      </w:r>
      <w:r w:rsidR="0078657A" w:rsidRPr="00AC435E">
        <w:rPr>
          <w:rFonts w:ascii="Tahoma" w:hAnsi="Tahoma" w:cs="Tahoma"/>
          <w:b/>
          <w:spacing w:val="-4"/>
          <w:sz w:val="20"/>
          <w:szCs w:val="20"/>
        </w:rPr>
        <w:t>(</w:t>
      </w:r>
      <w:r w:rsidR="00942003" w:rsidRPr="00AC435E">
        <w:rPr>
          <w:rFonts w:ascii="Tahoma" w:hAnsi="Tahoma" w:cs="Tahoma"/>
          <w:b/>
          <w:spacing w:val="-4"/>
          <w:sz w:val="20"/>
          <w:szCs w:val="20"/>
        </w:rPr>
        <w:t>d</w:t>
      </w:r>
      <w:r w:rsidR="0078657A" w:rsidRPr="00AC435E">
        <w:rPr>
          <w:rFonts w:ascii="Tahoma" w:hAnsi="Tahoma" w:cs="Tahoma"/>
          <w:b/>
          <w:spacing w:val="-4"/>
          <w:sz w:val="20"/>
          <w:szCs w:val="20"/>
        </w:rPr>
        <w:t>)</w:t>
      </w:r>
      <w:r w:rsidR="0078657A" w:rsidRPr="00AC435E">
        <w:rPr>
          <w:rFonts w:ascii="Tahoma" w:hAnsi="Tahoma" w:cs="Tahoma"/>
          <w:spacing w:val="-4"/>
          <w:sz w:val="20"/>
          <w:szCs w:val="20"/>
        </w:rPr>
        <w:t xml:space="preserve"> das despesas e ou receitas não operacionais</w:t>
      </w:r>
      <w:r w:rsidR="001C5581" w:rsidRPr="00AC435E">
        <w:rPr>
          <w:rFonts w:ascii="Tahoma" w:hAnsi="Tahoma" w:cs="Tahoma"/>
          <w:spacing w:val="-4"/>
          <w:sz w:val="20"/>
          <w:szCs w:val="20"/>
        </w:rPr>
        <w:t>;</w:t>
      </w:r>
      <w:r w:rsidR="0078657A" w:rsidRPr="00AC435E">
        <w:rPr>
          <w:rFonts w:ascii="Tahoma" w:hAnsi="Tahoma" w:cs="Tahoma"/>
          <w:spacing w:val="-4"/>
          <w:sz w:val="20"/>
          <w:szCs w:val="20"/>
        </w:rPr>
        <w:t xml:space="preserve"> </w:t>
      </w:r>
      <w:r w:rsidR="0078657A" w:rsidRPr="00AC435E">
        <w:rPr>
          <w:rFonts w:ascii="Tahoma" w:hAnsi="Tahoma" w:cs="Tahoma"/>
          <w:b/>
          <w:spacing w:val="-4"/>
          <w:sz w:val="20"/>
          <w:szCs w:val="20"/>
        </w:rPr>
        <w:t>(</w:t>
      </w:r>
      <w:r w:rsidR="00942003" w:rsidRPr="00AC435E">
        <w:rPr>
          <w:rFonts w:ascii="Tahoma" w:hAnsi="Tahoma" w:cs="Tahoma"/>
          <w:b/>
          <w:spacing w:val="-4"/>
          <w:sz w:val="20"/>
          <w:szCs w:val="20"/>
        </w:rPr>
        <w:t>e</w:t>
      </w:r>
      <w:r w:rsidR="0078657A" w:rsidRPr="00AC435E">
        <w:rPr>
          <w:rFonts w:ascii="Tahoma" w:hAnsi="Tahoma" w:cs="Tahoma"/>
          <w:b/>
          <w:spacing w:val="-4"/>
          <w:sz w:val="20"/>
          <w:szCs w:val="20"/>
        </w:rPr>
        <w:t xml:space="preserve">) </w:t>
      </w:r>
      <w:r w:rsidR="0078657A" w:rsidRPr="00AC435E">
        <w:rPr>
          <w:rFonts w:ascii="Tahoma" w:hAnsi="Tahoma" w:cs="Tahoma"/>
          <w:spacing w:val="-4"/>
          <w:sz w:val="20"/>
          <w:szCs w:val="20"/>
        </w:rPr>
        <w:t xml:space="preserve">das despesas relacionadas com </w:t>
      </w:r>
      <w:r w:rsidR="0078657A" w:rsidRPr="00AC435E">
        <w:rPr>
          <w:rFonts w:ascii="Tahoma" w:hAnsi="Tahoma" w:cs="Tahoma"/>
          <w:i/>
          <w:spacing w:val="-4"/>
          <w:sz w:val="20"/>
          <w:szCs w:val="20"/>
        </w:rPr>
        <w:t>start up</w:t>
      </w:r>
      <w:r w:rsidR="0078657A" w:rsidRPr="00AC435E">
        <w:rPr>
          <w:rFonts w:ascii="Tahoma" w:hAnsi="Tahoma" w:cs="Tahoma"/>
          <w:spacing w:val="-4"/>
          <w:sz w:val="20"/>
          <w:szCs w:val="20"/>
        </w:rPr>
        <w:t xml:space="preserve"> de novos projetos de expansão ou de novos clientes, e </w:t>
      </w:r>
      <w:r w:rsidR="0078657A" w:rsidRPr="00AC435E">
        <w:rPr>
          <w:rFonts w:ascii="Tahoma" w:hAnsi="Tahoma" w:cs="Tahoma"/>
          <w:b/>
          <w:spacing w:val="-4"/>
          <w:sz w:val="20"/>
          <w:szCs w:val="20"/>
        </w:rPr>
        <w:t>(</w:t>
      </w:r>
      <w:r w:rsidR="00942003" w:rsidRPr="00AC435E">
        <w:rPr>
          <w:rFonts w:ascii="Tahoma" w:hAnsi="Tahoma" w:cs="Tahoma"/>
          <w:b/>
          <w:spacing w:val="-4"/>
          <w:sz w:val="20"/>
          <w:szCs w:val="20"/>
        </w:rPr>
        <w:t>f</w:t>
      </w:r>
      <w:r w:rsidR="0078657A" w:rsidRPr="00AC435E">
        <w:rPr>
          <w:rFonts w:ascii="Tahoma" w:hAnsi="Tahoma" w:cs="Tahoma"/>
          <w:b/>
          <w:spacing w:val="-4"/>
          <w:sz w:val="20"/>
          <w:szCs w:val="20"/>
        </w:rPr>
        <w:t xml:space="preserve">) </w:t>
      </w:r>
      <w:r w:rsidR="0078657A" w:rsidRPr="00AC435E">
        <w:rPr>
          <w:rFonts w:ascii="Tahoma" w:hAnsi="Tahoma" w:cs="Tahoma"/>
          <w:spacing w:val="-4"/>
          <w:sz w:val="20"/>
          <w:szCs w:val="20"/>
        </w:rPr>
        <w:t>despesas não recorrentes. Os itens (</w:t>
      </w:r>
      <w:r w:rsidR="00942003" w:rsidRPr="00AC435E">
        <w:rPr>
          <w:rFonts w:ascii="Tahoma" w:hAnsi="Tahoma" w:cs="Tahoma"/>
          <w:spacing w:val="-4"/>
          <w:sz w:val="20"/>
          <w:szCs w:val="20"/>
        </w:rPr>
        <w:t>e</w:t>
      </w:r>
      <w:r w:rsidR="0078657A" w:rsidRPr="00AC435E">
        <w:rPr>
          <w:rFonts w:ascii="Tahoma" w:hAnsi="Tahoma" w:cs="Tahoma"/>
          <w:spacing w:val="-4"/>
          <w:sz w:val="20"/>
          <w:szCs w:val="20"/>
        </w:rPr>
        <w:t>) e (</w:t>
      </w:r>
      <w:r w:rsidR="00942003" w:rsidRPr="00AC435E">
        <w:rPr>
          <w:rFonts w:ascii="Tahoma" w:hAnsi="Tahoma" w:cs="Tahoma"/>
          <w:spacing w:val="-4"/>
          <w:sz w:val="20"/>
          <w:szCs w:val="20"/>
        </w:rPr>
        <w:t>f</w:t>
      </w:r>
      <w:r w:rsidR="0078657A" w:rsidRPr="00AC435E">
        <w:rPr>
          <w:rFonts w:ascii="Tahoma" w:hAnsi="Tahoma" w:cs="Tahoma"/>
          <w:spacing w:val="-4"/>
          <w:sz w:val="20"/>
          <w:szCs w:val="20"/>
        </w:rPr>
        <w:t xml:space="preserve">) deverão ser devidamente identificados em notas explicativas nas Demonstrações Financeiras </w:t>
      </w:r>
      <w:r w:rsidR="00C34028" w:rsidRPr="00AC435E">
        <w:rPr>
          <w:rFonts w:ascii="Tahoma" w:hAnsi="Tahoma" w:cs="Tahoma"/>
          <w:spacing w:val="-4"/>
          <w:sz w:val="20"/>
          <w:szCs w:val="20"/>
        </w:rPr>
        <w:t>Combinadas</w:t>
      </w:r>
      <w:r w:rsidR="0091730E">
        <w:rPr>
          <w:rFonts w:ascii="Tahoma" w:hAnsi="Tahoma" w:cs="Tahoma"/>
          <w:spacing w:val="-4"/>
          <w:sz w:val="20"/>
          <w:szCs w:val="20"/>
        </w:rPr>
        <w:t xml:space="preserve"> e/ou no Relatório Semestral</w:t>
      </w:r>
      <w:r w:rsidR="00455FCB" w:rsidRPr="00AC435E">
        <w:rPr>
          <w:rFonts w:ascii="Tahoma" w:hAnsi="Tahoma" w:cs="Tahoma"/>
          <w:spacing w:val="-4"/>
          <w:sz w:val="20"/>
          <w:szCs w:val="20"/>
        </w:rPr>
        <w:t>;</w:t>
      </w:r>
    </w:p>
    <w:bookmarkEnd w:id="8"/>
    <w:p w14:paraId="7F0E7575" w14:textId="77777777" w:rsidR="00D1690E" w:rsidRPr="00AC435E" w:rsidRDefault="00D1690E" w:rsidP="00D1690E">
      <w:pPr>
        <w:pStyle w:val="PargrafodaLista"/>
        <w:rPr>
          <w:rFonts w:ascii="Tahoma" w:hAnsi="Tahoma" w:cs="Tahoma"/>
          <w:sz w:val="20"/>
          <w:szCs w:val="20"/>
        </w:rPr>
      </w:pPr>
    </w:p>
    <w:p w14:paraId="68BD0881" w14:textId="4A5D6951" w:rsidR="009170A4" w:rsidRPr="00AC435E" w:rsidRDefault="00D1690E"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Efeito Adverso Relevante</w:t>
      </w:r>
      <w:r w:rsidRPr="00AC435E">
        <w:rPr>
          <w:rFonts w:ascii="Tahoma" w:hAnsi="Tahoma" w:cs="Tahoma"/>
          <w:sz w:val="20"/>
          <w:szCs w:val="20"/>
        </w:rPr>
        <w:t xml:space="preserve">”: </w:t>
      </w:r>
      <w:r w:rsidR="001C5581" w:rsidRPr="00AC435E">
        <w:rPr>
          <w:rFonts w:ascii="Tahoma" w:hAnsi="Tahoma" w:cs="Tahoma"/>
          <w:sz w:val="20"/>
          <w:szCs w:val="20"/>
        </w:rPr>
        <w:t>s</w:t>
      </w:r>
      <w:r w:rsidRPr="00AC435E">
        <w:rPr>
          <w:rFonts w:ascii="Tahoma" w:hAnsi="Tahoma" w:cs="Tahoma"/>
          <w:sz w:val="20"/>
          <w:szCs w:val="20"/>
        </w:rPr>
        <w:t>ignifica qualquer circunstância ou fato, atual ou contingente, ou alteração ou efeito sobre a Emissora</w:t>
      </w:r>
      <w:r w:rsidR="00B43131" w:rsidRPr="00AC435E">
        <w:rPr>
          <w:rFonts w:ascii="Tahoma" w:hAnsi="Tahoma" w:cs="Tahoma"/>
          <w:sz w:val="20"/>
          <w:szCs w:val="20"/>
        </w:rPr>
        <w:t xml:space="preserve"> </w:t>
      </w:r>
      <w:r w:rsidR="00973D70" w:rsidRPr="00AC435E">
        <w:rPr>
          <w:rFonts w:ascii="Tahoma" w:hAnsi="Tahoma" w:cs="Tahoma"/>
          <w:sz w:val="20"/>
          <w:szCs w:val="20"/>
        </w:rPr>
        <w:t>e/</w:t>
      </w:r>
      <w:r w:rsidR="00B43131" w:rsidRPr="00AC435E">
        <w:rPr>
          <w:rFonts w:ascii="Tahoma" w:hAnsi="Tahoma" w:cs="Tahoma"/>
          <w:sz w:val="20"/>
          <w:szCs w:val="20"/>
        </w:rPr>
        <w:t>ou sobre as Garantidoras</w:t>
      </w:r>
      <w:r w:rsidRPr="00AC435E">
        <w:rPr>
          <w:rFonts w:ascii="Tahoma" w:hAnsi="Tahoma" w:cs="Tahoma"/>
          <w:sz w:val="20"/>
          <w:szCs w:val="20"/>
        </w:rPr>
        <w:t>, considerados em conjunto, que</w:t>
      </w:r>
      <w:r w:rsidR="009170A4" w:rsidRPr="00AC435E">
        <w:rPr>
          <w:rFonts w:ascii="Tahoma" w:hAnsi="Tahoma" w:cs="Tahoma"/>
          <w:sz w:val="20"/>
          <w:szCs w:val="20"/>
        </w:rPr>
        <w:t xml:space="preserve"> </w:t>
      </w:r>
      <w:r w:rsidRPr="00AC435E">
        <w:rPr>
          <w:rFonts w:ascii="Tahoma" w:hAnsi="Tahoma" w:cs="Tahoma"/>
          <w:sz w:val="20"/>
          <w:szCs w:val="20"/>
        </w:rPr>
        <w:t xml:space="preserve">modifique adversamente a condição econômica, financeira, jurídica ou de qualquer outra natureza, da Emissora </w:t>
      </w:r>
      <w:r w:rsidR="00B43131" w:rsidRPr="00AC435E">
        <w:rPr>
          <w:rFonts w:ascii="Tahoma" w:hAnsi="Tahoma" w:cs="Tahoma"/>
          <w:sz w:val="20"/>
          <w:szCs w:val="20"/>
        </w:rPr>
        <w:t xml:space="preserve">e/ou das Garantidoras, </w:t>
      </w:r>
      <w:r w:rsidRPr="00AC435E">
        <w:rPr>
          <w:rFonts w:ascii="Tahoma" w:hAnsi="Tahoma" w:cs="Tahoma"/>
          <w:sz w:val="20"/>
          <w:szCs w:val="20"/>
        </w:rPr>
        <w:t>de modo a afetar a capacidade da Emissora</w:t>
      </w:r>
      <w:r w:rsidR="00B43131" w:rsidRPr="00AC435E">
        <w:rPr>
          <w:rFonts w:ascii="Tahoma" w:hAnsi="Tahoma" w:cs="Tahoma"/>
          <w:sz w:val="20"/>
          <w:szCs w:val="20"/>
        </w:rPr>
        <w:t xml:space="preserve"> e/ou das Garantidoras</w:t>
      </w:r>
      <w:r w:rsidRPr="00AC435E">
        <w:rPr>
          <w:rFonts w:ascii="Tahoma" w:hAnsi="Tahoma" w:cs="Tahoma"/>
          <w:sz w:val="20"/>
          <w:szCs w:val="20"/>
        </w:rPr>
        <w:t xml:space="preserve"> de cumprir com suas obrigações decorrentes dos </w:t>
      </w:r>
      <w:r w:rsidR="004325AB" w:rsidRPr="00AC435E">
        <w:rPr>
          <w:rFonts w:ascii="Tahoma" w:hAnsi="Tahoma" w:cs="Tahoma"/>
          <w:sz w:val="20"/>
          <w:szCs w:val="20"/>
        </w:rPr>
        <w:t xml:space="preserve">Documentos </w:t>
      </w:r>
      <w:r w:rsidRPr="00AC435E">
        <w:rPr>
          <w:rFonts w:ascii="Tahoma" w:hAnsi="Tahoma" w:cs="Tahoma"/>
          <w:sz w:val="20"/>
          <w:szCs w:val="20"/>
        </w:rPr>
        <w:t xml:space="preserve">da </w:t>
      </w:r>
      <w:r w:rsidR="004325AB" w:rsidRPr="00AC435E">
        <w:rPr>
          <w:rFonts w:ascii="Tahoma" w:hAnsi="Tahoma" w:cs="Tahoma"/>
          <w:sz w:val="20"/>
          <w:szCs w:val="20"/>
        </w:rPr>
        <w:t>Operação</w:t>
      </w:r>
      <w:r w:rsidRPr="00AC435E">
        <w:rPr>
          <w:rFonts w:ascii="Tahoma" w:hAnsi="Tahoma" w:cs="Tahoma"/>
          <w:sz w:val="20"/>
          <w:szCs w:val="20"/>
        </w:rPr>
        <w:t>, da Emissão e/ou da Oferta Restrita</w:t>
      </w:r>
      <w:r w:rsidR="0068690E" w:rsidRPr="00AC435E">
        <w:rPr>
          <w:rFonts w:ascii="Tahoma" w:hAnsi="Tahoma" w:cs="Tahoma"/>
          <w:sz w:val="20"/>
          <w:szCs w:val="20"/>
        </w:rPr>
        <w:t>;</w:t>
      </w:r>
    </w:p>
    <w:p w14:paraId="36FC3892" w14:textId="77777777" w:rsidR="00F519A2" w:rsidRPr="00AC435E" w:rsidRDefault="00F519A2" w:rsidP="00F519A2">
      <w:pPr>
        <w:pStyle w:val="PargrafodaLista"/>
        <w:rPr>
          <w:rFonts w:ascii="Tahoma" w:hAnsi="Tahoma" w:cs="Tahoma"/>
          <w:color w:val="000000"/>
          <w:sz w:val="20"/>
          <w:szCs w:val="20"/>
        </w:rPr>
      </w:pPr>
    </w:p>
    <w:p w14:paraId="05130E9C"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Emissão</w:t>
      </w:r>
      <w:r w:rsidRPr="00AC435E">
        <w:rPr>
          <w:rFonts w:ascii="Tahoma" w:hAnsi="Tahoma" w:cs="Tahoma"/>
          <w:sz w:val="20"/>
          <w:szCs w:val="20"/>
        </w:rPr>
        <w:t xml:space="preserve">”: </w:t>
      </w:r>
      <w:r w:rsidR="00D22F30" w:rsidRPr="00AC435E">
        <w:rPr>
          <w:rFonts w:ascii="Tahoma" w:hAnsi="Tahoma" w:cs="Tahoma"/>
          <w:sz w:val="20"/>
          <w:szCs w:val="20"/>
        </w:rPr>
        <w:t xml:space="preserve">significa a 3ª (terceira) emissão, </w:t>
      </w:r>
      <w:r w:rsidR="00D22F30" w:rsidRPr="00AC435E">
        <w:rPr>
          <w:rFonts w:ascii="Tahoma" w:hAnsi="Tahoma"/>
          <w:sz w:val="20"/>
          <w:szCs w:val="20"/>
        </w:rPr>
        <w:t>duas séries</w:t>
      </w:r>
      <w:r w:rsidR="00D22F30" w:rsidRPr="00AC435E">
        <w:rPr>
          <w:rFonts w:ascii="Tahoma" w:hAnsi="Tahoma" w:cs="Tahoma"/>
          <w:sz w:val="20"/>
          <w:szCs w:val="20"/>
        </w:rPr>
        <w:t>, de Debêntures da Emissora</w:t>
      </w:r>
      <w:r w:rsidRPr="00AC435E">
        <w:rPr>
          <w:rFonts w:ascii="Tahoma" w:hAnsi="Tahoma" w:cs="Tahoma"/>
          <w:sz w:val="20"/>
          <w:szCs w:val="20"/>
        </w:rPr>
        <w:t>;</w:t>
      </w:r>
    </w:p>
    <w:p w14:paraId="47243AC8" w14:textId="77777777" w:rsidR="007532A5" w:rsidRPr="00AC435E" w:rsidRDefault="007532A5" w:rsidP="00B03278">
      <w:pPr>
        <w:pStyle w:val="Normal3"/>
        <w:ind w:left="709"/>
        <w:jc w:val="both"/>
        <w:rPr>
          <w:rFonts w:ascii="Tahoma" w:hAnsi="Tahoma" w:cs="Tahoma"/>
          <w:sz w:val="20"/>
          <w:szCs w:val="20"/>
        </w:rPr>
      </w:pPr>
    </w:p>
    <w:p w14:paraId="53EFE8C4"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Emissora</w:t>
      </w:r>
      <w:r w:rsidRPr="00AC435E">
        <w:rPr>
          <w:rFonts w:ascii="Tahoma" w:hAnsi="Tahoma" w:cs="Tahoma"/>
          <w:sz w:val="20"/>
          <w:szCs w:val="20"/>
        </w:rPr>
        <w:t xml:space="preserve">”: </w:t>
      </w:r>
      <w:r w:rsidR="00D22F30" w:rsidRPr="00AC435E">
        <w:rPr>
          <w:rFonts w:ascii="Tahoma" w:hAnsi="Tahoma" w:cs="Tahoma"/>
          <w:sz w:val="20"/>
          <w:szCs w:val="20"/>
        </w:rPr>
        <w:t>t</w:t>
      </w:r>
      <w:r w:rsidRPr="00AC435E">
        <w:rPr>
          <w:rFonts w:ascii="Tahoma" w:hAnsi="Tahoma" w:cs="Tahoma"/>
          <w:sz w:val="20"/>
          <w:szCs w:val="20"/>
        </w:rPr>
        <w:t>em o significado que lhe é atribuído no Preâmbulo</w:t>
      </w:r>
      <w:r w:rsidR="001C5581" w:rsidRPr="00AC435E">
        <w:rPr>
          <w:rFonts w:ascii="Tahoma" w:hAnsi="Tahoma" w:cs="Tahoma"/>
          <w:sz w:val="20"/>
          <w:szCs w:val="20"/>
        </w:rPr>
        <w:t xml:space="preserve"> desta Escritura de Emissão</w:t>
      </w:r>
      <w:r w:rsidRPr="00AC435E">
        <w:rPr>
          <w:rFonts w:ascii="Tahoma" w:hAnsi="Tahoma" w:cs="Tahoma"/>
          <w:sz w:val="20"/>
          <w:szCs w:val="20"/>
        </w:rPr>
        <w:t>;</w:t>
      </w:r>
    </w:p>
    <w:p w14:paraId="35C18670" w14:textId="77777777" w:rsidR="00D22F30" w:rsidRPr="00AC435E" w:rsidRDefault="00D22F30" w:rsidP="00B03278">
      <w:pPr>
        <w:pStyle w:val="Normal3"/>
        <w:ind w:left="709"/>
        <w:jc w:val="both"/>
        <w:rPr>
          <w:rFonts w:ascii="Tahoma" w:hAnsi="Tahoma" w:cs="Tahoma"/>
          <w:sz w:val="20"/>
          <w:szCs w:val="20"/>
        </w:rPr>
      </w:pPr>
    </w:p>
    <w:p w14:paraId="5C4F4B5B" w14:textId="2EB3B66B" w:rsidR="00D22F30" w:rsidRPr="00AC435E" w:rsidRDefault="00D22F30"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Encargos Moratórios</w:t>
      </w:r>
      <w:r w:rsidRPr="00AC435E">
        <w:rPr>
          <w:rFonts w:ascii="Tahoma" w:hAnsi="Tahoma" w:cs="Tahoma"/>
          <w:sz w:val="20"/>
          <w:szCs w:val="20"/>
        </w:rPr>
        <w:t xml:space="preserve">”: tem o significado que lhe é atribuído na Cláusula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_Ref2018931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5.21.1</w:t>
      </w:r>
      <w:r w:rsidR="002800C4" w:rsidRPr="00AC435E">
        <w:rPr>
          <w:rFonts w:ascii="Tahoma" w:hAnsi="Tahoma" w:cs="Tahoma"/>
          <w:sz w:val="20"/>
          <w:szCs w:val="20"/>
        </w:rPr>
        <w:fldChar w:fldCharType="end"/>
      </w:r>
      <w:r w:rsidRPr="00AC435E">
        <w:rPr>
          <w:rFonts w:ascii="Tahoma" w:hAnsi="Tahoma" w:cs="Tahoma"/>
          <w:sz w:val="20"/>
          <w:szCs w:val="20"/>
        </w:rPr>
        <w:t xml:space="preserve"> desta Escritura de Emissão;</w:t>
      </w:r>
    </w:p>
    <w:p w14:paraId="690AC5A3" w14:textId="77777777" w:rsidR="00F519A2" w:rsidRPr="00AC435E" w:rsidRDefault="00F519A2" w:rsidP="00F519A2">
      <w:pPr>
        <w:pStyle w:val="PargrafodaLista"/>
        <w:rPr>
          <w:rFonts w:ascii="Tahoma" w:hAnsi="Tahoma" w:cs="Tahoma"/>
          <w:color w:val="000000"/>
          <w:sz w:val="20"/>
          <w:szCs w:val="20"/>
        </w:rPr>
      </w:pPr>
    </w:p>
    <w:p w14:paraId="5D4CE76A"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Escritura de Emissão</w:t>
      </w:r>
      <w:r w:rsidRPr="00AC435E">
        <w:rPr>
          <w:rFonts w:ascii="Tahoma" w:hAnsi="Tahoma" w:cs="Tahoma"/>
          <w:sz w:val="20"/>
          <w:szCs w:val="20"/>
        </w:rPr>
        <w:t xml:space="preserve">”: </w:t>
      </w:r>
      <w:r w:rsidR="00D22F30" w:rsidRPr="00AC435E">
        <w:rPr>
          <w:rFonts w:ascii="Tahoma" w:hAnsi="Tahoma" w:cs="Tahoma"/>
          <w:sz w:val="20"/>
          <w:szCs w:val="20"/>
        </w:rPr>
        <w:t>t</w:t>
      </w:r>
      <w:r w:rsidRPr="00AC435E">
        <w:rPr>
          <w:rFonts w:ascii="Tahoma" w:hAnsi="Tahoma" w:cs="Tahoma"/>
          <w:sz w:val="20"/>
          <w:szCs w:val="20"/>
        </w:rPr>
        <w:t>em o significado que lhe é atribuído no Preâmbulo</w:t>
      </w:r>
      <w:r w:rsidR="001C5581" w:rsidRPr="00AC435E">
        <w:rPr>
          <w:rFonts w:ascii="Tahoma" w:hAnsi="Tahoma" w:cs="Tahoma"/>
          <w:sz w:val="20"/>
          <w:szCs w:val="20"/>
        </w:rPr>
        <w:t xml:space="preserve"> desta Escritura de Emissão</w:t>
      </w:r>
      <w:r w:rsidRPr="00AC435E">
        <w:rPr>
          <w:rFonts w:ascii="Tahoma" w:hAnsi="Tahoma" w:cs="Tahoma"/>
          <w:sz w:val="20"/>
          <w:szCs w:val="20"/>
        </w:rPr>
        <w:t>;</w:t>
      </w:r>
    </w:p>
    <w:p w14:paraId="6A56A83E" w14:textId="77777777" w:rsidR="00F519A2" w:rsidRPr="00AC435E" w:rsidRDefault="00F519A2" w:rsidP="00F519A2">
      <w:pPr>
        <w:pStyle w:val="Normal3"/>
        <w:ind w:left="709"/>
        <w:jc w:val="both"/>
        <w:rPr>
          <w:rFonts w:ascii="Tahoma" w:hAnsi="Tahoma" w:cs="Tahoma"/>
          <w:sz w:val="20"/>
          <w:szCs w:val="20"/>
        </w:rPr>
      </w:pPr>
    </w:p>
    <w:p w14:paraId="19815174" w14:textId="7EB033CC"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Escriturador</w:t>
      </w:r>
      <w:r w:rsidRPr="00AC435E">
        <w:rPr>
          <w:rFonts w:ascii="Tahoma" w:hAnsi="Tahoma" w:cs="Tahoma"/>
          <w:sz w:val="20"/>
          <w:szCs w:val="20"/>
        </w:rPr>
        <w:t xml:space="preserve">”: </w:t>
      </w:r>
      <w:r w:rsidR="001C5581" w:rsidRPr="00AC435E">
        <w:rPr>
          <w:rFonts w:ascii="Tahoma" w:hAnsi="Tahoma" w:cs="Tahoma"/>
          <w:sz w:val="20"/>
          <w:szCs w:val="20"/>
        </w:rPr>
        <w:t xml:space="preserve">tem o significado que lhe é atribuído na Cláusula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_Ref2024457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4.6.1</w:t>
      </w:r>
      <w:r w:rsidR="002800C4" w:rsidRPr="00AC435E">
        <w:rPr>
          <w:rFonts w:ascii="Tahoma" w:hAnsi="Tahoma" w:cs="Tahoma"/>
          <w:sz w:val="20"/>
          <w:szCs w:val="20"/>
        </w:rPr>
        <w:fldChar w:fldCharType="end"/>
      </w:r>
      <w:r w:rsidR="001C5581" w:rsidRPr="00AC435E">
        <w:rPr>
          <w:rFonts w:ascii="Tahoma" w:hAnsi="Tahoma" w:cs="Tahoma"/>
          <w:sz w:val="20"/>
          <w:szCs w:val="20"/>
        </w:rPr>
        <w:t xml:space="preserve"> desta Escritura de Emissão</w:t>
      </w:r>
      <w:r w:rsidRPr="00AC435E">
        <w:rPr>
          <w:rFonts w:ascii="Tahoma" w:hAnsi="Tahoma" w:cs="Tahoma"/>
          <w:sz w:val="20"/>
          <w:szCs w:val="20"/>
        </w:rPr>
        <w:t>;</w:t>
      </w:r>
    </w:p>
    <w:p w14:paraId="111E9D72" w14:textId="77777777" w:rsidR="00F519A2" w:rsidRPr="00AC435E" w:rsidRDefault="00F519A2" w:rsidP="00F519A2">
      <w:pPr>
        <w:pStyle w:val="Normal3"/>
        <w:ind w:left="709"/>
        <w:jc w:val="both"/>
        <w:rPr>
          <w:rFonts w:ascii="Tahoma" w:hAnsi="Tahoma" w:cs="Tahoma"/>
          <w:sz w:val="20"/>
          <w:szCs w:val="20"/>
        </w:rPr>
      </w:pPr>
    </w:p>
    <w:p w14:paraId="5E8ACAC5" w14:textId="3F69E3B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Evento de Vencimento Antecipado</w:t>
      </w:r>
      <w:r w:rsidRPr="00AC435E">
        <w:rPr>
          <w:rFonts w:ascii="Tahoma" w:hAnsi="Tahoma" w:cs="Tahoma"/>
          <w:sz w:val="20"/>
          <w:szCs w:val="20"/>
        </w:rPr>
        <w:t xml:space="preserve">”: </w:t>
      </w:r>
      <w:r w:rsidR="00D22F30" w:rsidRPr="00AC435E">
        <w:rPr>
          <w:rFonts w:ascii="Tahoma" w:hAnsi="Tahoma" w:cs="Tahoma"/>
          <w:sz w:val="20"/>
          <w:szCs w:val="20"/>
        </w:rPr>
        <w:t>t</w:t>
      </w:r>
      <w:r w:rsidRPr="00AC435E">
        <w:rPr>
          <w:rFonts w:ascii="Tahoma" w:hAnsi="Tahoma" w:cs="Tahoma"/>
          <w:sz w:val="20"/>
          <w:szCs w:val="20"/>
        </w:rPr>
        <w:t>em o significado que lhe é atribuído n</w:t>
      </w:r>
      <w:r w:rsidR="001C5581" w:rsidRPr="00AC435E">
        <w:rPr>
          <w:rFonts w:ascii="Tahoma" w:hAnsi="Tahoma" w:cs="Tahoma"/>
          <w:sz w:val="20"/>
          <w:szCs w:val="20"/>
        </w:rPr>
        <w:t>a</w:t>
      </w:r>
      <w:r w:rsidRPr="00AC435E">
        <w:rPr>
          <w:rFonts w:ascii="Tahoma" w:hAnsi="Tahoma" w:cs="Tahoma"/>
          <w:sz w:val="20"/>
          <w:szCs w:val="20"/>
        </w:rPr>
        <w:t xml:space="preserve"> </w:t>
      </w:r>
      <w:r w:rsidR="001C5581" w:rsidRPr="00AC435E">
        <w:rPr>
          <w:rFonts w:ascii="Tahoma" w:hAnsi="Tahoma" w:cs="Tahoma"/>
          <w:sz w:val="20"/>
          <w:szCs w:val="20"/>
        </w:rPr>
        <w:t>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_Ref2018475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5.24.1</w:t>
      </w:r>
      <w:r w:rsidR="002800C4" w:rsidRPr="00AC435E">
        <w:rPr>
          <w:rFonts w:ascii="Tahoma" w:hAnsi="Tahoma" w:cs="Tahoma"/>
          <w:sz w:val="20"/>
          <w:szCs w:val="20"/>
        </w:rPr>
        <w:fldChar w:fldCharType="end"/>
      </w:r>
      <w:r w:rsidR="00942003" w:rsidRPr="00AC435E">
        <w:rPr>
          <w:rFonts w:ascii="Tahoma" w:hAnsi="Tahoma" w:cs="Tahoma"/>
          <w:sz w:val="20"/>
          <w:szCs w:val="20"/>
        </w:rPr>
        <w:t xml:space="preserve"> desta Escritura de Emissão</w:t>
      </w:r>
      <w:r w:rsidRPr="00AC435E">
        <w:rPr>
          <w:rFonts w:ascii="Tahoma" w:hAnsi="Tahoma" w:cs="Tahoma"/>
          <w:sz w:val="20"/>
          <w:szCs w:val="20"/>
        </w:rPr>
        <w:t>;</w:t>
      </w:r>
    </w:p>
    <w:p w14:paraId="1F20A8C1" w14:textId="4A95BDFF" w:rsidR="00874F99" w:rsidRPr="00AC435E" w:rsidRDefault="00874F99" w:rsidP="00B03278">
      <w:pPr>
        <w:pStyle w:val="Normal3"/>
        <w:ind w:left="709"/>
        <w:jc w:val="both"/>
        <w:rPr>
          <w:rFonts w:ascii="Tahoma" w:hAnsi="Tahoma"/>
          <w:sz w:val="20"/>
          <w:szCs w:val="20"/>
          <w:u w:val="single"/>
        </w:rPr>
      </w:pPr>
    </w:p>
    <w:p w14:paraId="7546D9A4" w14:textId="5C51A9D6" w:rsidR="00874F99" w:rsidRPr="00AC435E" w:rsidRDefault="00874F99" w:rsidP="00874F99">
      <w:pPr>
        <w:pStyle w:val="Normal3"/>
        <w:ind w:left="709"/>
        <w:jc w:val="both"/>
        <w:rPr>
          <w:rFonts w:ascii="Tahoma" w:hAnsi="Tahoma" w:cs="Tahoma"/>
          <w:sz w:val="20"/>
          <w:szCs w:val="20"/>
          <w:u w:val="single"/>
        </w:rPr>
      </w:pPr>
      <w:r w:rsidRPr="00AC435E">
        <w:rPr>
          <w:rFonts w:ascii="Tahoma" w:hAnsi="Tahoma" w:cs="Tahoma"/>
          <w:sz w:val="20"/>
          <w:szCs w:val="20"/>
        </w:rPr>
        <w:t>“</w:t>
      </w:r>
      <w:r w:rsidRPr="00AC435E">
        <w:rPr>
          <w:rFonts w:ascii="Tahoma" w:hAnsi="Tahoma" w:cs="Tahoma"/>
          <w:sz w:val="20"/>
          <w:szCs w:val="20"/>
          <w:u w:val="single"/>
        </w:rPr>
        <w:t>Fiança</w:t>
      </w:r>
      <w:r w:rsidRPr="00AC435E">
        <w:rPr>
          <w:rFonts w:ascii="Tahoma" w:hAnsi="Tahoma" w:cs="Tahoma"/>
          <w:sz w:val="20"/>
          <w:szCs w:val="20"/>
        </w:rPr>
        <w:t xml:space="preserve">”: Tem o significado que lhe é atribuído </w:t>
      </w:r>
      <w:r w:rsidR="00B43131" w:rsidRPr="00AC435E">
        <w:rPr>
          <w:rFonts w:ascii="Tahoma" w:hAnsi="Tahoma" w:cs="Tahoma"/>
          <w:sz w:val="20"/>
          <w:szCs w:val="20"/>
        </w:rPr>
        <w:t>na Cláusula</w:t>
      </w:r>
      <w:r w:rsidRPr="00AC435E">
        <w:rPr>
          <w:rFonts w:ascii="Tahoma" w:hAnsi="Tahoma" w:cs="Tahoma"/>
          <w:sz w:val="20"/>
          <w:szCs w:val="20"/>
        </w:rPr>
        <w:t xml:space="preserve"> </w:t>
      </w:r>
      <w:r w:rsidR="00D53452" w:rsidRPr="00AC435E">
        <w:rPr>
          <w:rFonts w:ascii="Tahoma" w:hAnsi="Tahoma" w:cs="Tahoma"/>
          <w:sz w:val="20"/>
          <w:szCs w:val="20"/>
        </w:rPr>
        <w:fldChar w:fldCharType="begin"/>
      </w:r>
      <w:r w:rsidR="00D53452" w:rsidRPr="00AC435E">
        <w:rPr>
          <w:rFonts w:ascii="Tahoma" w:hAnsi="Tahoma" w:cs="Tahoma"/>
          <w:sz w:val="20"/>
          <w:szCs w:val="20"/>
        </w:rPr>
        <w:instrText xml:space="preserve"> REF _Ref9975622 \r \h </w:instrText>
      </w:r>
      <w:r w:rsidR="00AC435E">
        <w:rPr>
          <w:rFonts w:ascii="Tahoma" w:hAnsi="Tahoma" w:cs="Tahoma"/>
          <w:sz w:val="20"/>
          <w:szCs w:val="20"/>
        </w:rPr>
        <w:instrText xml:space="preserve"> \* MERGEFORMAT </w:instrText>
      </w:r>
      <w:r w:rsidR="00D53452" w:rsidRPr="00AC435E">
        <w:rPr>
          <w:rFonts w:ascii="Tahoma" w:hAnsi="Tahoma" w:cs="Tahoma"/>
          <w:sz w:val="20"/>
          <w:szCs w:val="20"/>
        </w:rPr>
      </w:r>
      <w:r w:rsidR="00D53452" w:rsidRPr="00AC435E">
        <w:rPr>
          <w:rFonts w:ascii="Tahoma" w:hAnsi="Tahoma" w:cs="Tahoma"/>
          <w:sz w:val="20"/>
          <w:szCs w:val="20"/>
        </w:rPr>
        <w:fldChar w:fldCharType="separate"/>
      </w:r>
      <w:r w:rsidR="00AA5A47">
        <w:rPr>
          <w:rFonts w:ascii="Tahoma" w:hAnsi="Tahoma" w:cs="Tahoma"/>
          <w:sz w:val="20"/>
          <w:szCs w:val="20"/>
        </w:rPr>
        <w:t>5.25.3</w:t>
      </w:r>
      <w:r w:rsidR="00D53452" w:rsidRPr="00AC435E">
        <w:rPr>
          <w:rFonts w:ascii="Tahoma" w:hAnsi="Tahoma" w:cs="Tahoma"/>
          <w:sz w:val="20"/>
          <w:szCs w:val="20"/>
        </w:rPr>
        <w:fldChar w:fldCharType="end"/>
      </w:r>
      <w:r w:rsidR="00D53452" w:rsidRPr="00AC435E">
        <w:rPr>
          <w:rFonts w:ascii="Tahoma" w:hAnsi="Tahoma" w:cs="Tahoma"/>
          <w:sz w:val="20"/>
          <w:szCs w:val="20"/>
        </w:rPr>
        <w:t xml:space="preserve"> </w:t>
      </w:r>
      <w:r w:rsidR="00B43131" w:rsidRPr="00AC435E">
        <w:rPr>
          <w:rFonts w:ascii="Tahoma" w:hAnsi="Tahoma" w:cs="Tahoma"/>
          <w:sz w:val="20"/>
          <w:szCs w:val="20"/>
        </w:rPr>
        <w:t>desta Escritura de Emissão</w:t>
      </w:r>
      <w:r w:rsidRPr="00AC435E">
        <w:rPr>
          <w:rFonts w:ascii="Tahoma" w:hAnsi="Tahoma" w:cs="Tahoma"/>
          <w:sz w:val="20"/>
          <w:szCs w:val="20"/>
        </w:rPr>
        <w:t>;</w:t>
      </w:r>
    </w:p>
    <w:p w14:paraId="0D91D5CA" w14:textId="77777777" w:rsidR="007532A5" w:rsidRPr="00AC435E" w:rsidRDefault="007532A5" w:rsidP="00B07482">
      <w:pPr>
        <w:pStyle w:val="Normal3"/>
        <w:ind w:left="709"/>
        <w:jc w:val="both"/>
        <w:rPr>
          <w:rFonts w:ascii="Tahoma" w:hAnsi="Tahoma" w:cs="Tahoma"/>
          <w:sz w:val="20"/>
          <w:szCs w:val="20"/>
        </w:rPr>
      </w:pPr>
    </w:p>
    <w:p w14:paraId="2EC36147" w14:textId="43ED6616" w:rsidR="008C46EC" w:rsidRPr="00AC435E" w:rsidRDefault="008C46EC"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Garantia</w:t>
      </w:r>
      <w:r w:rsidR="00C70304" w:rsidRPr="00AC435E">
        <w:rPr>
          <w:rFonts w:ascii="Tahoma" w:hAnsi="Tahoma" w:cs="Tahoma"/>
          <w:sz w:val="20"/>
          <w:szCs w:val="20"/>
          <w:u w:val="single"/>
        </w:rPr>
        <w:t xml:space="preserve"> Real</w:t>
      </w:r>
      <w:r w:rsidRPr="00AC435E">
        <w:rPr>
          <w:rFonts w:ascii="Tahoma" w:hAnsi="Tahoma" w:cs="Tahoma"/>
          <w:sz w:val="20"/>
          <w:szCs w:val="20"/>
        </w:rPr>
        <w:t xml:space="preserve">”: </w:t>
      </w:r>
      <w:r w:rsidR="001C5581" w:rsidRPr="00AC435E">
        <w:rPr>
          <w:rFonts w:ascii="Tahoma" w:hAnsi="Tahoma" w:cs="Tahoma"/>
          <w:sz w:val="20"/>
          <w:szCs w:val="20"/>
        </w:rPr>
        <w:t>t</w:t>
      </w:r>
      <w:r w:rsidRPr="00AC435E">
        <w:rPr>
          <w:rFonts w:ascii="Tahoma" w:hAnsi="Tahoma" w:cs="Tahoma"/>
          <w:sz w:val="20"/>
          <w:szCs w:val="20"/>
        </w:rPr>
        <w:t>em o significa</w:t>
      </w:r>
      <w:r w:rsidR="00D22F30" w:rsidRPr="00AC435E">
        <w:rPr>
          <w:rFonts w:ascii="Tahoma" w:hAnsi="Tahoma" w:cs="Tahoma"/>
          <w:sz w:val="20"/>
          <w:szCs w:val="20"/>
        </w:rPr>
        <w:t>do</w:t>
      </w:r>
      <w:r w:rsidRPr="00AC435E">
        <w:rPr>
          <w:rFonts w:ascii="Tahoma" w:hAnsi="Tahoma" w:cs="Tahoma"/>
          <w:sz w:val="20"/>
          <w:szCs w:val="20"/>
        </w:rPr>
        <w:t xml:space="preserve"> que lhe é atribuído n</w:t>
      </w:r>
      <w:r w:rsidR="001C5581" w:rsidRPr="00AC435E">
        <w:rPr>
          <w:rFonts w:ascii="Tahoma" w:hAnsi="Tahoma" w:cs="Tahoma"/>
          <w:sz w:val="20"/>
          <w:szCs w:val="20"/>
        </w:rPr>
        <w:t>a</w:t>
      </w:r>
      <w:r w:rsidRPr="00AC435E">
        <w:rPr>
          <w:rFonts w:ascii="Tahoma" w:hAnsi="Tahoma" w:cs="Tahoma"/>
          <w:sz w:val="20"/>
          <w:szCs w:val="20"/>
        </w:rPr>
        <w:t xml:space="preserve"> </w:t>
      </w:r>
      <w:r w:rsidR="001C5581" w:rsidRPr="00AC435E">
        <w:rPr>
          <w:rFonts w:ascii="Tahoma" w:hAnsi="Tahoma" w:cs="Tahoma"/>
          <w:sz w:val="20"/>
          <w:szCs w:val="20"/>
        </w:rPr>
        <w:t>Cláusula</w:t>
      </w:r>
      <w:r w:rsidR="007E2D09" w:rsidRPr="00AC435E">
        <w:rPr>
          <w:rFonts w:ascii="Tahoma" w:hAnsi="Tahoma" w:cs="Tahoma"/>
          <w:sz w:val="20"/>
          <w:szCs w:val="20"/>
        </w:rPr>
        <w:t xml:space="preserve">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_Ref2024751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5.25.1</w:t>
      </w:r>
      <w:r w:rsidR="002800C4" w:rsidRPr="00AC435E">
        <w:rPr>
          <w:rFonts w:ascii="Tahoma" w:hAnsi="Tahoma" w:cs="Tahoma"/>
          <w:sz w:val="20"/>
          <w:szCs w:val="20"/>
        </w:rPr>
        <w:fldChar w:fldCharType="end"/>
      </w:r>
      <w:r w:rsidR="00211274" w:rsidRPr="00AC435E">
        <w:rPr>
          <w:rFonts w:ascii="Tahoma" w:hAnsi="Tahoma" w:cs="Tahoma"/>
          <w:sz w:val="20"/>
          <w:szCs w:val="20"/>
        </w:rPr>
        <w:t xml:space="preserve"> </w:t>
      </w:r>
      <w:r w:rsidRPr="00AC435E">
        <w:rPr>
          <w:rFonts w:ascii="Tahoma" w:hAnsi="Tahoma" w:cs="Tahoma"/>
          <w:sz w:val="20"/>
          <w:szCs w:val="20"/>
        </w:rPr>
        <w:t>desta Escritura de Emissão;</w:t>
      </w:r>
    </w:p>
    <w:p w14:paraId="180D973F" w14:textId="5259254A" w:rsidR="00B43131" w:rsidRPr="00AC435E" w:rsidRDefault="00B43131" w:rsidP="00B03278">
      <w:pPr>
        <w:pStyle w:val="Normal3"/>
        <w:ind w:left="709"/>
        <w:jc w:val="both"/>
        <w:rPr>
          <w:rFonts w:ascii="Tahoma" w:hAnsi="Tahoma" w:cs="Tahoma"/>
          <w:sz w:val="20"/>
          <w:szCs w:val="20"/>
        </w:rPr>
      </w:pPr>
    </w:p>
    <w:p w14:paraId="145C6149" w14:textId="057230B0" w:rsidR="00B43131" w:rsidRPr="00AC435E" w:rsidRDefault="00B43131" w:rsidP="00B43131">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Garantias</w:t>
      </w:r>
      <w:r w:rsidRPr="00AC435E">
        <w:rPr>
          <w:rFonts w:ascii="Tahoma" w:hAnsi="Tahoma" w:cs="Tahoma"/>
          <w:sz w:val="20"/>
          <w:szCs w:val="20"/>
        </w:rPr>
        <w:t xml:space="preserve">”: tem o significado que lhe é atribuído na Cláusula desta </w:t>
      </w:r>
      <w:r w:rsidR="00D53452" w:rsidRPr="00AC435E">
        <w:rPr>
          <w:rFonts w:ascii="Tahoma" w:hAnsi="Tahoma" w:cs="Tahoma"/>
          <w:sz w:val="20"/>
          <w:szCs w:val="20"/>
        </w:rPr>
        <w:fldChar w:fldCharType="begin"/>
      </w:r>
      <w:r w:rsidR="00D53452" w:rsidRPr="00AC435E">
        <w:rPr>
          <w:rFonts w:ascii="Tahoma" w:hAnsi="Tahoma" w:cs="Tahoma"/>
          <w:sz w:val="20"/>
          <w:szCs w:val="20"/>
        </w:rPr>
        <w:instrText xml:space="preserve"> REF _Ref9975622 \r \h </w:instrText>
      </w:r>
      <w:r w:rsidR="00AC435E">
        <w:rPr>
          <w:rFonts w:ascii="Tahoma" w:hAnsi="Tahoma" w:cs="Tahoma"/>
          <w:sz w:val="20"/>
          <w:szCs w:val="20"/>
        </w:rPr>
        <w:instrText xml:space="preserve"> \* MERGEFORMAT </w:instrText>
      </w:r>
      <w:r w:rsidR="00D53452" w:rsidRPr="00AC435E">
        <w:rPr>
          <w:rFonts w:ascii="Tahoma" w:hAnsi="Tahoma" w:cs="Tahoma"/>
          <w:sz w:val="20"/>
          <w:szCs w:val="20"/>
        </w:rPr>
      </w:r>
      <w:r w:rsidR="00D53452" w:rsidRPr="00AC435E">
        <w:rPr>
          <w:rFonts w:ascii="Tahoma" w:hAnsi="Tahoma" w:cs="Tahoma"/>
          <w:sz w:val="20"/>
          <w:szCs w:val="20"/>
        </w:rPr>
        <w:fldChar w:fldCharType="separate"/>
      </w:r>
      <w:r w:rsidR="00AA5A47">
        <w:rPr>
          <w:rFonts w:ascii="Tahoma" w:hAnsi="Tahoma" w:cs="Tahoma"/>
          <w:sz w:val="20"/>
          <w:szCs w:val="20"/>
        </w:rPr>
        <w:t>5.25.3</w:t>
      </w:r>
      <w:r w:rsidR="00D53452" w:rsidRPr="00AC435E">
        <w:rPr>
          <w:rFonts w:ascii="Tahoma" w:hAnsi="Tahoma" w:cs="Tahoma"/>
          <w:sz w:val="20"/>
          <w:szCs w:val="20"/>
        </w:rPr>
        <w:fldChar w:fldCharType="end"/>
      </w:r>
      <w:r w:rsidR="00D53452" w:rsidRPr="00AC435E">
        <w:rPr>
          <w:rFonts w:ascii="Tahoma" w:hAnsi="Tahoma" w:cs="Tahoma"/>
          <w:sz w:val="20"/>
          <w:szCs w:val="20"/>
        </w:rPr>
        <w:t xml:space="preserve"> desta </w:t>
      </w:r>
      <w:r w:rsidRPr="00AC435E">
        <w:rPr>
          <w:rFonts w:ascii="Tahoma" w:hAnsi="Tahoma" w:cs="Tahoma"/>
          <w:sz w:val="20"/>
          <w:szCs w:val="20"/>
        </w:rPr>
        <w:t>Escritura de Emissão;</w:t>
      </w:r>
    </w:p>
    <w:p w14:paraId="38C7DA4C" w14:textId="660E6674" w:rsidR="00B43131" w:rsidRPr="00AC435E" w:rsidRDefault="00B43131" w:rsidP="00B43131">
      <w:pPr>
        <w:pStyle w:val="Normal3"/>
        <w:ind w:left="709"/>
        <w:jc w:val="both"/>
        <w:rPr>
          <w:rFonts w:ascii="Tahoma" w:hAnsi="Tahoma" w:cs="Tahoma"/>
          <w:sz w:val="20"/>
          <w:szCs w:val="20"/>
        </w:rPr>
      </w:pPr>
    </w:p>
    <w:p w14:paraId="543D5249" w14:textId="5E61BB0E" w:rsidR="00B43131" w:rsidRPr="00AC435E" w:rsidRDefault="00B43131" w:rsidP="00B43131">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Garantidoras</w:t>
      </w:r>
      <w:r w:rsidRPr="00AC435E">
        <w:rPr>
          <w:rFonts w:ascii="Tahoma" w:hAnsi="Tahoma" w:cs="Tahoma"/>
          <w:sz w:val="20"/>
          <w:szCs w:val="20"/>
        </w:rPr>
        <w:t>”: tem o significado que lhe é atribuído no Preâmbulo;</w:t>
      </w:r>
    </w:p>
    <w:p w14:paraId="1877B1CB" w14:textId="70278422" w:rsidR="008C46EC" w:rsidRPr="00AC435E" w:rsidRDefault="008C46EC" w:rsidP="00D82B69">
      <w:pPr>
        <w:pStyle w:val="Normal3"/>
        <w:ind w:left="709"/>
        <w:jc w:val="both"/>
        <w:rPr>
          <w:rFonts w:ascii="Tahoma" w:hAnsi="Tahoma" w:cs="Tahoma"/>
          <w:sz w:val="20"/>
          <w:szCs w:val="20"/>
        </w:rPr>
      </w:pPr>
    </w:p>
    <w:p w14:paraId="42EC79C9" w14:textId="0A6B3657" w:rsidR="009A08E7" w:rsidRPr="00AC435E" w:rsidRDefault="009A08E7" w:rsidP="009A08E7">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Grupo Econômico</w:t>
      </w:r>
      <w:r w:rsidRPr="00AC435E">
        <w:rPr>
          <w:rFonts w:ascii="Tahoma" w:hAnsi="Tahoma" w:cs="Tahoma"/>
          <w:sz w:val="20"/>
          <w:szCs w:val="20"/>
        </w:rPr>
        <w:t>”: Significa o grupo econômico formado pela Agro Improvement Participações S.A., inscrita no CNPJ</w:t>
      </w:r>
      <w:r w:rsidR="00861B3A" w:rsidRPr="00AC435E">
        <w:rPr>
          <w:rFonts w:ascii="Tahoma" w:hAnsi="Tahoma" w:cs="Tahoma"/>
          <w:sz w:val="20"/>
          <w:szCs w:val="20"/>
        </w:rPr>
        <w:t>/ME</w:t>
      </w:r>
      <w:r w:rsidRPr="00AC435E">
        <w:rPr>
          <w:rFonts w:ascii="Tahoma" w:hAnsi="Tahoma" w:cs="Tahoma"/>
          <w:sz w:val="20"/>
          <w:szCs w:val="20"/>
        </w:rPr>
        <w:t xml:space="preserve"> sob o nº 19.449.755/0001-04; Stock Tech S.A. Armazéns Gerais, inscrita no CNPJ</w:t>
      </w:r>
      <w:r w:rsidR="00861B3A" w:rsidRPr="00AC435E">
        <w:rPr>
          <w:rFonts w:ascii="Tahoma" w:hAnsi="Tahoma" w:cs="Tahoma"/>
          <w:sz w:val="20"/>
          <w:szCs w:val="20"/>
        </w:rPr>
        <w:t>/ME</w:t>
      </w:r>
      <w:r w:rsidRPr="00AC435E">
        <w:rPr>
          <w:rFonts w:ascii="Tahoma" w:hAnsi="Tahoma" w:cs="Tahoma"/>
          <w:sz w:val="20"/>
          <w:szCs w:val="20"/>
        </w:rPr>
        <w:t xml:space="preserve"> sob o nº 01.306.014/0001-9; JFLog Participações S.A., inscrita no CNPJ</w:t>
      </w:r>
      <w:r w:rsidR="00861B3A" w:rsidRPr="00AC435E">
        <w:rPr>
          <w:rFonts w:ascii="Tahoma" w:hAnsi="Tahoma" w:cs="Tahoma"/>
          <w:sz w:val="20"/>
          <w:szCs w:val="20"/>
        </w:rPr>
        <w:t>/ME</w:t>
      </w:r>
      <w:r w:rsidRPr="00AC435E">
        <w:rPr>
          <w:rFonts w:ascii="Tahoma" w:hAnsi="Tahoma" w:cs="Tahoma"/>
          <w:sz w:val="20"/>
          <w:szCs w:val="20"/>
        </w:rPr>
        <w:t xml:space="preserve"> sob o nº 14.055.422/</w:t>
      </w:r>
      <w:r w:rsidR="00436389" w:rsidRPr="00AC435E">
        <w:rPr>
          <w:rFonts w:ascii="Tahoma" w:hAnsi="Tahoma" w:cs="Tahoma"/>
          <w:sz w:val="20"/>
          <w:szCs w:val="20"/>
        </w:rPr>
        <w:t>0001-75; Comfrio Soluções Logís</w:t>
      </w:r>
      <w:r w:rsidRPr="00AC435E">
        <w:rPr>
          <w:rFonts w:ascii="Tahoma" w:hAnsi="Tahoma" w:cs="Tahoma"/>
          <w:sz w:val="20"/>
          <w:szCs w:val="20"/>
        </w:rPr>
        <w:t>ticas S.A., inscrita no CNPJ</w:t>
      </w:r>
      <w:r w:rsidR="00861B3A" w:rsidRPr="00AC435E">
        <w:rPr>
          <w:rFonts w:ascii="Tahoma" w:hAnsi="Tahoma" w:cs="Tahoma"/>
          <w:sz w:val="20"/>
          <w:szCs w:val="20"/>
        </w:rPr>
        <w:t>/ME</w:t>
      </w:r>
      <w:r w:rsidRPr="00AC435E">
        <w:rPr>
          <w:rFonts w:ascii="Tahoma" w:hAnsi="Tahoma" w:cs="Tahoma"/>
          <w:sz w:val="20"/>
          <w:szCs w:val="20"/>
        </w:rPr>
        <w:t xml:space="preserve"> sob o nº 01.413.969/0001-57; JFLog dos Pinhais Empreendimentos e Participações Ltda., inscrita no CNPJ</w:t>
      </w:r>
      <w:r w:rsidR="00861B3A" w:rsidRPr="00AC435E">
        <w:rPr>
          <w:rFonts w:ascii="Tahoma" w:hAnsi="Tahoma" w:cs="Tahoma"/>
          <w:sz w:val="20"/>
          <w:szCs w:val="20"/>
        </w:rPr>
        <w:t>/ME</w:t>
      </w:r>
      <w:r w:rsidRPr="00AC435E">
        <w:rPr>
          <w:rFonts w:ascii="Tahoma" w:hAnsi="Tahoma" w:cs="Tahoma"/>
          <w:sz w:val="20"/>
          <w:szCs w:val="20"/>
        </w:rPr>
        <w:t xml:space="preserve"> sob o nº 15.016.610/0001-50 e JF Comércio e Distribuição de Alimentos Ltda., inscrita no CNP</w:t>
      </w:r>
      <w:r w:rsidR="00861B3A" w:rsidRPr="00AC435E">
        <w:rPr>
          <w:rFonts w:ascii="Tahoma" w:hAnsi="Tahoma" w:cs="Tahoma"/>
          <w:sz w:val="20"/>
          <w:szCs w:val="20"/>
        </w:rPr>
        <w:t>J/ME</w:t>
      </w:r>
      <w:r w:rsidRPr="00AC435E">
        <w:rPr>
          <w:rFonts w:ascii="Tahoma" w:hAnsi="Tahoma" w:cs="Tahoma"/>
          <w:sz w:val="20"/>
          <w:szCs w:val="20"/>
        </w:rPr>
        <w:t xml:space="preserve"> sob o nº 15.666.943/0001-25</w:t>
      </w:r>
      <w:r w:rsidR="00861B3A" w:rsidRPr="00AC435E">
        <w:rPr>
          <w:rFonts w:ascii="Tahoma" w:hAnsi="Tahoma" w:cs="Tahoma"/>
          <w:sz w:val="20"/>
          <w:szCs w:val="20"/>
        </w:rPr>
        <w:t>;</w:t>
      </w:r>
    </w:p>
    <w:p w14:paraId="0508E0FA" w14:textId="77777777" w:rsidR="007532A5" w:rsidRPr="00AC435E" w:rsidRDefault="007532A5" w:rsidP="00B03278">
      <w:pPr>
        <w:pStyle w:val="Normal3"/>
        <w:ind w:firstLine="709"/>
        <w:jc w:val="both"/>
        <w:rPr>
          <w:rFonts w:ascii="Tahoma" w:hAnsi="Tahoma" w:cs="Tahoma"/>
          <w:sz w:val="20"/>
          <w:szCs w:val="20"/>
        </w:rPr>
      </w:pPr>
    </w:p>
    <w:p w14:paraId="40AB78D7" w14:textId="77777777" w:rsidR="006B7A7D" w:rsidRPr="00AC435E" w:rsidRDefault="006B7A7D" w:rsidP="00B03278">
      <w:pPr>
        <w:pStyle w:val="Normal3"/>
        <w:ind w:firstLine="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IGP-M</w:t>
      </w:r>
      <w:r w:rsidR="008B61FC" w:rsidRPr="00AC435E">
        <w:rPr>
          <w:rFonts w:ascii="Tahoma" w:hAnsi="Tahoma" w:cs="Tahoma"/>
          <w:sz w:val="20"/>
          <w:szCs w:val="20"/>
          <w:u w:val="single"/>
        </w:rPr>
        <w:t>/FGV</w:t>
      </w:r>
      <w:r w:rsidRPr="00AC435E">
        <w:rPr>
          <w:rFonts w:ascii="Tahoma" w:hAnsi="Tahoma" w:cs="Tahoma"/>
          <w:sz w:val="20"/>
          <w:szCs w:val="20"/>
        </w:rPr>
        <w:t xml:space="preserve">”: Significa o Índice Geral de Preços, divulgado pela Fundação Getúlio Vargas; </w:t>
      </w:r>
    </w:p>
    <w:p w14:paraId="0D47956B" w14:textId="77777777" w:rsidR="00C76EE3" w:rsidRPr="00AC435E" w:rsidRDefault="00C76EE3" w:rsidP="00C76EE3">
      <w:pPr>
        <w:pStyle w:val="PargrafodaLista"/>
        <w:rPr>
          <w:rFonts w:ascii="Tahoma" w:hAnsi="Tahoma" w:cs="Tahoma"/>
          <w:sz w:val="20"/>
          <w:szCs w:val="20"/>
        </w:rPr>
      </w:pPr>
    </w:p>
    <w:p w14:paraId="0E3BDE06" w14:textId="77777777" w:rsidR="00C76EE3" w:rsidRPr="00AC435E" w:rsidRDefault="00C76EE3"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Instrução CVM 358</w:t>
      </w:r>
      <w:r w:rsidRPr="00AC435E">
        <w:rPr>
          <w:rFonts w:ascii="Tahoma" w:hAnsi="Tahoma" w:cs="Tahoma"/>
          <w:sz w:val="20"/>
          <w:szCs w:val="20"/>
        </w:rPr>
        <w:t xml:space="preserve">”: </w:t>
      </w:r>
      <w:r w:rsidR="008B61FC" w:rsidRPr="00AC435E">
        <w:rPr>
          <w:rFonts w:ascii="Tahoma" w:hAnsi="Tahoma" w:cs="Tahoma"/>
          <w:sz w:val="20"/>
          <w:szCs w:val="20"/>
        </w:rPr>
        <w:t>s</w:t>
      </w:r>
      <w:r w:rsidRPr="00AC435E">
        <w:rPr>
          <w:rFonts w:ascii="Tahoma" w:hAnsi="Tahoma" w:cs="Tahoma"/>
          <w:sz w:val="20"/>
          <w:szCs w:val="20"/>
        </w:rPr>
        <w:t>ign</w:t>
      </w:r>
      <w:r w:rsidR="00516E89" w:rsidRPr="00AC435E">
        <w:rPr>
          <w:rFonts w:ascii="Tahoma" w:hAnsi="Tahoma" w:cs="Tahoma"/>
          <w:sz w:val="20"/>
          <w:szCs w:val="20"/>
        </w:rPr>
        <w:t>i</w:t>
      </w:r>
      <w:r w:rsidRPr="00AC435E">
        <w:rPr>
          <w:rFonts w:ascii="Tahoma" w:hAnsi="Tahoma" w:cs="Tahoma"/>
          <w:sz w:val="20"/>
          <w:szCs w:val="20"/>
        </w:rPr>
        <w:t xml:space="preserve">fica a Instrução </w:t>
      </w:r>
      <w:r w:rsidR="008B61FC" w:rsidRPr="00AC435E">
        <w:rPr>
          <w:rFonts w:ascii="Tahoma" w:hAnsi="Tahoma" w:cs="Tahoma"/>
          <w:sz w:val="20"/>
          <w:szCs w:val="20"/>
        </w:rPr>
        <w:t xml:space="preserve">da </w:t>
      </w:r>
      <w:r w:rsidRPr="00AC435E">
        <w:rPr>
          <w:rFonts w:ascii="Tahoma" w:hAnsi="Tahoma" w:cs="Tahoma"/>
          <w:sz w:val="20"/>
          <w:szCs w:val="20"/>
        </w:rPr>
        <w:t>CVM nº 358, de 3 de janeiro de 2002, conforme alterada;</w:t>
      </w:r>
    </w:p>
    <w:p w14:paraId="29C14FD7" w14:textId="77777777" w:rsidR="00F519A2" w:rsidRPr="00AC435E" w:rsidRDefault="00F519A2" w:rsidP="00F519A2">
      <w:pPr>
        <w:pStyle w:val="PargrafodaLista"/>
        <w:rPr>
          <w:rFonts w:ascii="Tahoma" w:hAnsi="Tahoma" w:cs="Tahoma"/>
          <w:color w:val="000000"/>
          <w:sz w:val="20"/>
          <w:szCs w:val="20"/>
        </w:rPr>
      </w:pPr>
    </w:p>
    <w:p w14:paraId="7820C5C4"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Instrução CVM 476</w:t>
      </w:r>
      <w:r w:rsidRPr="00AC435E">
        <w:rPr>
          <w:rFonts w:ascii="Tahoma" w:hAnsi="Tahoma" w:cs="Tahoma"/>
          <w:sz w:val="20"/>
          <w:szCs w:val="20"/>
        </w:rPr>
        <w:t xml:space="preserve">”: </w:t>
      </w:r>
      <w:r w:rsidR="008B61FC" w:rsidRPr="00AC435E">
        <w:rPr>
          <w:rFonts w:ascii="Tahoma" w:hAnsi="Tahoma" w:cs="Tahoma"/>
          <w:sz w:val="20"/>
          <w:szCs w:val="20"/>
        </w:rPr>
        <w:t>s</w:t>
      </w:r>
      <w:r w:rsidRPr="00AC435E">
        <w:rPr>
          <w:rFonts w:ascii="Tahoma" w:hAnsi="Tahoma" w:cs="Tahoma"/>
          <w:sz w:val="20"/>
          <w:szCs w:val="20"/>
        </w:rPr>
        <w:t xml:space="preserve">ignifica a Instrução </w:t>
      </w:r>
      <w:r w:rsidR="008B61FC" w:rsidRPr="00AC435E">
        <w:rPr>
          <w:rFonts w:ascii="Tahoma" w:hAnsi="Tahoma" w:cs="Tahoma"/>
          <w:sz w:val="20"/>
          <w:szCs w:val="20"/>
        </w:rPr>
        <w:t xml:space="preserve">da </w:t>
      </w:r>
      <w:r w:rsidRPr="00AC435E">
        <w:rPr>
          <w:rFonts w:ascii="Tahoma" w:hAnsi="Tahoma" w:cs="Tahoma"/>
          <w:sz w:val="20"/>
          <w:szCs w:val="20"/>
        </w:rPr>
        <w:t>CVM nº 476, de 16 de janeiro de 2009, conforme alterada;</w:t>
      </w:r>
    </w:p>
    <w:p w14:paraId="1C4FE82A" w14:textId="77777777" w:rsidR="00936BE8" w:rsidRPr="00AC435E" w:rsidRDefault="00936BE8" w:rsidP="00936BE8">
      <w:pPr>
        <w:pStyle w:val="PargrafodaLista"/>
        <w:rPr>
          <w:rFonts w:ascii="Tahoma" w:hAnsi="Tahoma" w:cs="Tahoma"/>
          <w:sz w:val="20"/>
          <w:szCs w:val="20"/>
        </w:rPr>
      </w:pPr>
    </w:p>
    <w:p w14:paraId="408A65C1" w14:textId="77777777" w:rsidR="00936BE8" w:rsidRPr="00AC435E" w:rsidRDefault="00936BE8"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Instrução CVM 400</w:t>
      </w:r>
      <w:r w:rsidRPr="00AC435E">
        <w:rPr>
          <w:rFonts w:ascii="Tahoma" w:hAnsi="Tahoma" w:cs="Tahoma"/>
          <w:sz w:val="20"/>
          <w:szCs w:val="20"/>
        </w:rPr>
        <w:t xml:space="preserve">”: </w:t>
      </w:r>
      <w:r w:rsidR="008B61FC" w:rsidRPr="00AC435E">
        <w:rPr>
          <w:rFonts w:ascii="Tahoma" w:hAnsi="Tahoma" w:cs="Tahoma"/>
          <w:sz w:val="20"/>
          <w:szCs w:val="20"/>
        </w:rPr>
        <w:t>s</w:t>
      </w:r>
      <w:r w:rsidRPr="00AC435E">
        <w:rPr>
          <w:rFonts w:ascii="Tahoma" w:hAnsi="Tahoma" w:cs="Tahoma"/>
          <w:sz w:val="20"/>
          <w:szCs w:val="20"/>
        </w:rPr>
        <w:t xml:space="preserve">ignifica a Instrução </w:t>
      </w:r>
      <w:r w:rsidR="008B61FC" w:rsidRPr="00AC435E">
        <w:rPr>
          <w:rFonts w:ascii="Tahoma" w:hAnsi="Tahoma" w:cs="Tahoma"/>
          <w:sz w:val="20"/>
          <w:szCs w:val="20"/>
        </w:rPr>
        <w:t xml:space="preserve">da </w:t>
      </w:r>
      <w:r w:rsidRPr="00AC435E">
        <w:rPr>
          <w:rFonts w:ascii="Tahoma" w:hAnsi="Tahoma" w:cs="Tahoma"/>
          <w:sz w:val="20"/>
          <w:szCs w:val="20"/>
        </w:rPr>
        <w:t>CVM nº 400, de 29 de dezembro de 2003, conforme alterada</w:t>
      </w:r>
      <w:r w:rsidR="00466C33" w:rsidRPr="00AC435E">
        <w:rPr>
          <w:rFonts w:ascii="Tahoma" w:hAnsi="Tahoma" w:cs="Tahoma"/>
          <w:sz w:val="20"/>
          <w:szCs w:val="20"/>
        </w:rPr>
        <w:t xml:space="preserve">; </w:t>
      </w:r>
    </w:p>
    <w:p w14:paraId="186E766E" w14:textId="77777777" w:rsidR="00C72E00" w:rsidRPr="00AC435E" w:rsidRDefault="00C72E00" w:rsidP="00C72E00">
      <w:pPr>
        <w:pStyle w:val="PargrafodaLista"/>
        <w:rPr>
          <w:rFonts w:ascii="Tahoma" w:hAnsi="Tahoma" w:cs="Tahoma"/>
          <w:sz w:val="20"/>
          <w:szCs w:val="20"/>
        </w:rPr>
      </w:pPr>
    </w:p>
    <w:p w14:paraId="60C22137" w14:textId="77777777" w:rsidR="00C72E00" w:rsidRPr="00AC435E" w:rsidRDefault="00C72E00"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Instrução CVM 539</w:t>
      </w:r>
      <w:r w:rsidRPr="00AC435E">
        <w:rPr>
          <w:rFonts w:ascii="Tahoma" w:hAnsi="Tahoma" w:cs="Tahoma"/>
          <w:sz w:val="20"/>
          <w:szCs w:val="20"/>
        </w:rPr>
        <w:t xml:space="preserve">”: </w:t>
      </w:r>
      <w:r w:rsidR="008B61FC" w:rsidRPr="00AC435E">
        <w:rPr>
          <w:rFonts w:ascii="Tahoma" w:hAnsi="Tahoma" w:cs="Tahoma"/>
          <w:sz w:val="20"/>
          <w:szCs w:val="20"/>
        </w:rPr>
        <w:t>s</w:t>
      </w:r>
      <w:r w:rsidRPr="00AC435E">
        <w:rPr>
          <w:rFonts w:ascii="Tahoma" w:hAnsi="Tahoma" w:cs="Tahoma"/>
          <w:sz w:val="20"/>
          <w:szCs w:val="20"/>
        </w:rPr>
        <w:t xml:space="preserve">ignifica a Instrução </w:t>
      </w:r>
      <w:r w:rsidR="008B61FC" w:rsidRPr="00AC435E">
        <w:rPr>
          <w:rFonts w:ascii="Tahoma" w:hAnsi="Tahoma" w:cs="Tahoma"/>
          <w:sz w:val="20"/>
          <w:szCs w:val="20"/>
        </w:rPr>
        <w:t xml:space="preserve">da </w:t>
      </w:r>
      <w:r w:rsidRPr="00AC435E">
        <w:rPr>
          <w:rFonts w:ascii="Tahoma" w:hAnsi="Tahoma" w:cs="Tahoma"/>
          <w:sz w:val="20"/>
          <w:szCs w:val="20"/>
        </w:rPr>
        <w:t xml:space="preserve">CVM nº 539, de 13 de novembro de 2013, conforme alterada; </w:t>
      </w:r>
    </w:p>
    <w:p w14:paraId="12813138" w14:textId="77777777" w:rsidR="007B77FE" w:rsidRPr="00AC435E" w:rsidRDefault="007B77FE" w:rsidP="007B77FE">
      <w:pPr>
        <w:pStyle w:val="PargrafodaLista"/>
        <w:rPr>
          <w:rFonts w:ascii="Tahoma" w:hAnsi="Tahoma" w:cs="Tahoma"/>
          <w:sz w:val="20"/>
          <w:szCs w:val="20"/>
        </w:rPr>
      </w:pPr>
    </w:p>
    <w:p w14:paraId="0149FCF3" w14:textId="77777777" w:rsidR="007B77FE" w:rsidRPr="00AC435E" w:rsidRDefault="007B77FE" w:rsidP="00B03278">
      <w:pPr>
        <w:pStyle w:val="Normal3"/>
        <w:ind w:left="709"/>
        <w:jc w:val="both"/>
        <w:rPr>
          <w:rFonts w:ascii="Tahoma" w:hAnsi="Tahoma" w:cs="Tahoma"/>
          <w:sz w:val="20"/>
          <w:szCs w:val="20"/>
        </w:rPr>
      </w:pPr>
      <w:r w:rsidRPr="00AC435E">
        <w:rPr>
          <w:rFonts w:ascii="Tahoma" w:hAnsi="Tahoma" w:cs="Tahoma"/>
          <w:sz w:val="20"/>
          <w:szCs w:val="20"/>
        </w:rPr>
        <w:lastRenderedPageBreak/>
        <w:t>“</w:t>
      </w:r>
      <w:r w:rsidRPr="00AC435E">
        <w:rPr>
          <w:rFonts w:ascii="Tahoma" w:hAnsi="Tahoma" w:cs="Tahoma"/>
          <w:sz w:val="20"/>
          <w:szCs w:val="20"/>
          <w:u w:val="single"/>
        </w:rPr>
        <w:t>Instrução CVM 583</w:t>
      </w:r>
      <w:r w:rsidRPr="00AC435E">
        <w:rPr>
          <w:rFonts w:ascii="Tahoma" w:hAnsi="Tahoma" w:cs="Tahoma"/>
          <w:sz w:val="20"/>
          <w:szCs w:val="20"/>
        </w:rPr>
        <w:t xml:space="preserve">”: </w:t>
      </w:r>
      <w:r w:rsidR="008B61FC" w:rsidRPr="00AC435E">
        <w:rPr>
          <w:rFonts w:ascii="Tahoma" w:hAnsi="Tahoma" w:cs="Tahoma"/>
          <w:sz w:val="20"/>
          <w:szCs w:val="20"/>
        </w:rPr>
        <w:t>s</w:t>
      </w:r>
      <w:r w:rsidRPr="00AC435E">
        <w:rPr>
          <w:rFonts w:ascii="Tahoma" w:hAnsi="Tahoma" w:cs="Tahoma"/>
          <w:sz w:val="20"/>
          <w:szCs w:val="20"/>
        </w:rPr>
        <w:t xml:space="preserve">ignifica a Instrução </w:t>
      </w:r>
      <w:r w:rsidR="008B61FC" w:rsidRPr="00AC435E">
        <w:rPr>
          <w:rFonts w:ascii="Tahoma" w:hAnsi="Tahoma" w:cs="Tahoma"/>
          <w:sz w:val="20"/>
          <w:szCs w:val="20"/>
        </w:rPr>
        <w:t xml:space="preserve">da </w:t>
      </w:r>
      <w:r w:rsidRPr="00AC435E">
        <w:rPr>
          <w:rFonts w:ascii="Tahoma" w:hAnsi="Tahoma" w:cs="Tahoma"/>
          <w:sz w:val="20"/>
          <w:szCs w:val="20"/>
        </w:rPr>
        <w:t>CVM nº 583, de 20 de dezembro de 2016, conforme alterada;</w:t>
      </w:r>
    </w:p>
    <w:p w14:paraId="0E79B452" w14:textId="77777777" w:rsidR="00F519A2" w:rsidRPr="00AC435E" w:rsidRDefault="00F519A2" w:rsidP="00F519A2">
      <w:pPr>
        <w:pStyle w:val="Normal3"/>
        <w:ind w:left="709"/>
        <w:jc w:val="both"/>
        <w:rPr>
          <w:rFonts w:ascii="Tahoma" w:hAnsi="Tahoma" w:cs="Tahoma"/>
          <w:sz w:val="20"/>
          <w:szCs w:val="20"/>
        </w:rPr>
      </w:pPr>
    </w:p>
    <w:p w14:paraId="6E07708D"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Investidores Profissionais</w:t>
      </w:r>
      <w:r w:rsidRPr="00AC435E">
        <w:rPr>
          <w:rFonts w:ascii="Tahoma" w:hAnsi="Tahoma" w:cs="Tahoma"/>
          <w:sz w:val="20"/>
          <w:szCs w:val="20"/>
        </w:rPr>
        <w:t xml:space="preserve">”: </w:t>
      </w:r>
      <w:r w:rsidR="008B61FC" w:rsidRPr="00AC435E">
        <w:rPr>
          <w:rFonts w:ascii="Tahoma" w:hAnsi="Tahoma" w:cs="Tahoma"/>
          <w:sz w:val="20"/>
          <w:szCs w:val="20"/>
        </w:rPr>
        <w:t>s</w:t>
      </w:r>
      <w:r w:rsidRPr="00AC435E">
        <w:rPr>
          <w:rFonts w:ascii="Tahoma" w:hAnsi="Tahoma" w:cs="Tahoma"/>
          <w:sz w:val="20"/>
          <w:szCs w:val="20"/>
        </w:rPr>
        <w:t>ignifica</w:t>
      </w:r>
      <w:r w:rsidR="008B61FC" w:rsidRPr="00AC435E">
        <w:rPr>
          <w:rFonts w:ascii="Tahoma" w:hAnsi="Tahoma" w:cs="Tahoma"/>
          <w:sz w:val="20"/>
          <w:szCs w:val="20"/>
        </w:rPr>
        <w:t>m</w:t>
      </w:r>
      <w:r w:rsidRPr="00AC435E">
        <w:rPr>
          <w:rFonts w:ascii="Tahoma" w:hAnsi="Tahoma" w:cs="Tahoma"/>
          <w:sz w:val="20"/>
          <w:szCs w:val="20"/>
        </w:rPr>
        <w:t xml:space="preserve"> os investidores referidos no artigo 9º</w:t>
      </w:r>
      <w:r w:rsidR="00DA355A" w:rsidRPr="00AC435E">
        <w:rPr>
          <w:rFonts w:ascii="Tahoma" w:hAnsi="Tahoma" w:cs="Tahoma"/>
          <w:sz w:val="20"/>
          <w:szCs w:val="20"/>
        </w:rPr>
        <w:t>-A</w:t>
      </w:r>
      <w:r w:rsidRPr="00AC435E">
        <w:rPr>
          <w:rFonts w:ascii="Tahoma" w:hAnsi="Tahoma" w:cs="Tahoma"/>
          <w:sz w:val="20"/>
          <w:szCs w:val="20"/>
        </w:rPr>
        <w:t xml:space="preserve"> da Instrução CVM </w:t>
      </w:r>
      <w:r w:rsidR="00DA355A" w:rsidRPr="00AC435E">
        <w:rPr>
          <w:rFonts w:ascii="Tahoma" w:hAnsi="Tahoma" w:cs="Tahoma"/>
          <w:sz w:val="20"/>
          <w:szCs w:val="20"/>
        </w:rPr>
        <w:t>539</w:t>
      </w:r>
      <w:r w:rsidRPr="00AC435E">
        <w:rPr>
          <w:rFonts w:ascii="Tahoma" w:hAnsi="Tahoma" w:cs="Tahoma"/>
          <w:sz w:val="20"/>
          <w:szCs w:val="20"/>
        </w:rPr>
        <w:t xml:space="preserve">, observado que as Pessoas naturais ou jurídicas mencionadas no inciso </w:t>
      </w:r>
      <w:r w:rsidR="00093140" w:rsidRPr="00AC435E">
        <w:rPr>
          <w:rFonts w:ascii="Tahoma" w:hAnsi="Tahoma" w:cs="Tahoma"/>
          <w:sz w:val="20"/>
          <w:szCs w:val="20"/>
        </w:rPr>
        <w:t>“</w:t>
      </w:r>
      <w:r w:rsidRPr="00AC435E">
        <w:rPr>
          <w:rFonts w:ascii="Tahoma" w:hAnsi="Tahoma" w:cs="Tahoma"/>
          <w:sz w:val="20"/>
          <w:szCs w:val="20"/>
        </w:rPr>
        <w:t>iv</w:t>
      </w:r>
      <w:r w:rsidR="00093140" w:rsidRPr="00AC435E">
        <w:rPr>
          <w:rFonts w:ascii="Tahoma" w:hAnsi="Tahoma" w:cs="Tahoma"/>
          <w:sz w:val="20"/>
          <w:szCs w:val="20"/>
        </w:rPr>
        <w:t>”</w:t>
      </w:r>
      <w:r w:rsidRPr="00AC435E">
        <w:rPr>
          <w:rFonts w:ascii="Tahoma" w:hAnsi="Tahoma" w:cs="Tahoma"/>
          <w:sz w:val="20"/>
          <w:szCs w:val="20"/>
        </w:rPr>
        <w:t xml:space="preserve"> de referido artigo 9º</w:t>
      </w:r>
      <w:r w:rsidR="00DA355A" w:rsidRPr="00AC435E">
        <w:rPr>
          <w:rFonts w:ascii="Tahoma" w:hAnsi="Tahoma" w:cs="Tahoma"/>
          <w:sz w:val="20"/>
          <w:szCs w:val="20"/>
        </w:rPr>
        <w:t>-A</w:t>
      </w:r>
      <w:r w:rsidRPr="00AC435E">
        <w:rPr>
          <w:rFonts w:ascii="Tahoma" w:hAnsi="Tahoma" w:cs="Tahoma"/>
          <w:sz w:val="20"/>
          <w:szCs w:val="20"/>
        </w:rPr>
        <w:t xml:space="preserve"> que possuam investimentos financeiros em valor superior a R$10.000.000,00 (dez milhões de reais) e que, adicionalmente, atestem por escrito sua condição de investidor profissional mediante termo próprio serão consideradas investidores profissionais;</w:t>
      </w:r>
    </w:p>
    <w:p w14:paraId="2E75B07F" w14:textId="77777777" w:rsidR="00F519A2" w:rsidRPr="00AC435E" w:rsidRDefault="00F519A2" w:rsidP="00F519A2">
      <w:pPr>
        <w:pStyle w:val="PargrafodaLista"/>
        <w:rPr>
          <w:rFonts w:ascii="Tahoma" w:hAnsi="Tahoma" w:cs="Tahoma"/>
          <w:color w:val="000000"/>
          <w:sz w:val="20"/>
          <w:szCs w:val="20"/>
        </w:rPr>
      </w:pPr>
    </w:p>
    <w:p w14:paraId="7400BD25"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009F000D" w:rsidRPr="00AC435E">
        <w:rPr>
          <w:rFonts w:ascii="Tahoma" w:hAnsi="Tahoma" w:cs="Tahoma"/>
          <w:sz w:val="20"/>
          <w:szCs w:val="20"/>
          <w:u w:val="single"/>
        </w:rPr>
        <w:t>JUCESP</w:t>
      </w:r>
      <w:r w:rsidRPr="00AC435E">
        <w:rPr>
          <w:rFonts w:ascii="Tahoma" w:hAnsi="Tahoma" w:cs="Tahoma"/>
          <w:sz w:val="20"/>
          <w:szCs w:val="20"/>
        </w:rPr>
        <w:t xml:space="preserve">”: </w:t>
      </w:r>
      <w:r w:rsidR="008B61FC" w:rsidRPr="00AC435E">
        <w:rPr>
          <w:rFonts w:ascii="Tahoma" w:hAnsi="Tahoma" w:cs="Tahoma"/>
          <w:sz w:val="20"/>
          <w:szCs w:val="20"/>
        </w:rPr>
        <w:t>s</w:t>
      </w:r>
      <w:r w:rsidRPr="00AC435E">
        <w:rPr>
          <w:rFonts w:ascii="Tahoma" w:hAnsi="Tahoma" w:cs="Tahoma"/>
          <w:sz w:val="20"/>
          <w:szCs w:val="20"/>
        </w:rPr>
        <w:t>ignific</w:t>
      </w:r>
      <w:r w:rsidR="006A4788" w:rsidRPr="00AC435E">
        <w:rPr>
          <w:rFonts w:ascii="Tahoma" w:hAnsi="Tahoma" w:cs="Tahoma"/>
          <w:sz w:val="20"/>
          <w:szCs w:val="20"/>
        </w:rPr>
        <w:t xml:space="preserve">a a Junta Comercial do Estado </w:t>
      </w:r>
      <w:r w:rsidR="009F000D" w:rsidRPr="00AC435E">
        <w:rPr>
          <w:rFonts w:ascii="Tahoma" w:hAnsi="Tahoma" w:cs="Tahoma"/>
          <w:sz w:val="20"/>
          <w:szCs w:val="20"/>
        </w:rPr>
        <w:t>de São Paulo</w:t>
      </w:r>
      <w:r w:rsidRPr="00AC435E">
        <w:rPr>
          <w:rFonts w:ascii="Tahoma" w:hAnsi="Tahoma" w:cs="Tahoma"/>
          <w:sz w:val="20"/>
          <w:szCs w:val="20"/>
        </w:rPr>
        <w:t>;</w:t>
      </w:r>
    </w:p>
    <w:p w14:paraId="5B651972" w14:textId="77777777" w:rsidR="00D22F30" w:rsidRPr="00AC435E" w:rsidRDefault="00D22F30" w:rsidP="00110EF5">
      <w:pPr>
        <w:pStyle w:val="PargrafodaLista"/>
        <w:rPr>
          <w:rFonts w:ascii="Tahoma" w:hAnsi="Tahoma" w:cs="Tahoma"/>
          <w:color w:val="000000"/>
          <w:sz w:val="20"/>
          <w:szCs w:val="20"/>
        </w:rPr>
      </w:pPr>
    </w:p>
    <w:p w14:paraId="508DFE8F" w14:textId="77777777" w:rsidR="00D22F30" w:rsidRPr="00AC435E" w:rsidRDefault="00D22F30" w:rsidP="00110EF5">
      <w:pPr>
        <w:pStyle w:val="PargrafodaLista"/>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Lei 6.385</w:t>
      </w:r>
      <w:r w:rsidRPr="00AC435E">
        <w:rPr>
          <w:rFonts w:ascii="Tahoma" w:hAnsi="Tahoma" w:cs="Tahoma"/>
          <w:sz w:val="20"/>
          <w:szCs w:val="20"/>
        </w:rPr>
        <w:t>”: significa a Lei nº 6.385, de 7 de dezembro de 1976, conforme alterada;</w:t>
      </w:r>
    </w:p>
    <w:p w14:paraId="02D60CA7" w14:textId="77777777" w:rsidR="00D82B69" w:rsidRPr="00AC435E" w:rsidRDefault="00D82B69" w:rsidP="00110EF5">
      <w:pPr>
        <w:pStyle w:val="PargrafodaLista"/>
        <w:rPr>
          <w:rFonts w:ascii="Tahoma" w:hAnsi="Tahoma" w:cs="Tahoma"/>
          <w:sz w:val="20"/>
          <w:szCs w:val="20"/>
        </w:rPr>
      </w:pPr>
    </w:p>
    <w:p w14:paraId="68B00A4E" w14:textId="07BD28E5" w:rsidR="00D82B69" w:rsidRPr="00AC435E" w:rsidRDefault="00D82B69" w:rsidP="00110EF5">
      <w:pPr>
        <w:pStyle w:val="PargrafodaLista"/>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Lei 6.015/73</w:t>
      </w:r>
      <w:r w:rsidRPr="00AC435E">
        <w:rPr>
          <w:rFonts w:ascii="Tahoma" w:hAnsi="Tahoma" w:cs="Tahoma"/>
          <w:sz w:val="20"/>
          <w:szCs w:val="20"/>
        </w:rPr>
        <w:t>”: significa a Lei nº 6.015, de 31 de dezembro de 1973, conforme alterada;</w:t>
      </w:r>
    </w:p>
    <w:p w14:paraId="726B8D1C" w14:textId="77777777" w:rsidR="008B61FC" w:rsidRPr="00AC435E" w:rsidRDefault="008B61FC" w:rsidP="00B03278">
      <w:pPr>
        <w:pStyle w:val="Normal3"/>
        <w:ind w:left="709"/>
        <w:jc w:val="both"/>
        <w:rPr>
          <w:rFonts w:ascii="Tahoma" w:hAnsi="Tahoma" w:cs="Tahoma"/>
          <w:sz w:val="20"/>
          <w:szCs w:val="20"/>
        </w:rPr>
      </w:pPr>
    </w:p>
    <w:p w14:paraId="23117138" w14:textId="77777777" w:rsidR="00311D05" w:rsidRPr="00AC435E" w:rsidRDefault="00311D05"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Lei 12.846</w:t>
      </w:r>
      <w:r w:rsidR="00B6217E" w:rsidRPr="00AC435E">
        <w:rPr>
          <w:rFonts w:ascii="Tahoma" w:hAnsi="Tahoma" w:cs="Tahoma"/>
          <w:sz w:val="20"/>
          <w:szCs w:val="20"/>
        </w:rPr>
        <w:t xml:space="preserve">”: </w:t>
      </w:r>
      <w:r w:rsidR="00D22F30" w:rsidRPr="00AC435E">
        <w:rPr>
          <w:rFonts w:ascii="Tahoma" w:hAnsi="Tahoma" w:cs="Tahoma"/>
          <w:sz w:val="20"/>
          <w:szCs w:val="20"/>
        </w:rPr>
        <w:t>s</w:t>
      </w:r>
      <w:r w:rsidR="00B6217E" w:rsidRPr="00AC435E">
        <w:rPr>
          <w:rFonts w:ascii="Tahoma" w:hAnsi="Tahoma" w:cs="Tahoma"/>
          <w:sz w:val="20"/>
          <w:szCs w:val="20"/>
        </w:rPr>
        <w:t>ignifica a Lei nº 12.846</w:t>
      </w:r>
      <w:r w:rsidRPr="00AC435E">
        <w:rPr>
          <w:rFonts w:ascii="Tahoma" w:hAnsi="Tahoma" w:cs="Tahoma"/>
          <w:sz w:val="20"/>
          <w:szCs w:val="20"/>
        </w:rPr>
        <w:t xml:space="preserve">, de 1º de agosto de 2013, conforme alterada; </w:t>
      </w:r>
    </w:p>
    <w:p w14:paraId="6F314988" w14:textId="77777777" w:rsidR="00F519A2" w:rsidRPr="00AC435E" w:rsidRDefault="00F519A2" w:rsidP="00F519A2">
      <w:pPr>
        <w:pStyle w:val="Normal3"/>
        <w:ind w:left="709"/>
        <w:jc w:val="both"/>
        <w:rPr>
          <w:rFonts w:ascii="Tahoma" w:hAnsi="Tahoma" w:cs="Tahoma"/>
          <w:sz w:val="20"/>
          <w:szCs w:val="20"/>
        </w:rPr>
      </w:pPr>
    </w:p>
    <w:p w14:paraId="50DEDE97"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Lei das Sociedades por Ações</w:t>
      </w:r>
      <w:r w:rsidRPr="00AC435E">
        <w:rPr>
          <w:rFonts w:ascii="Tahoma" w:hAnsi="Tahoma" w:cs="Tahoma"/>
          <w:sz w:val="20"/>
          <w:szCs w:val="20"/>
        </w:rPr>
        <w:t xml:space="preserve">”: </w:t>
      </w:r>
      <w:r w:rsidR="008B61FC" w:rsidRPr="00AC435E">
        <w:rPr>
          <w:rFonts w:ascii="Tahoma" w:hAnsi="Tahoma" w:cs="Tahoma"/>
          <w:sz w:val="20"/>
          <w:szCs w:val="20"/>
        </w:rPr>
        <w:t>s</w:t>
      </w:r>
      <w:r w:rsidRPr="00AC435E">
        <w:rPr>
          <w:rFonts w:ascii="Tahoma" w:hAnsi="Tahoma" w:cs="Tahoma"/>
          <w:sz w:val="20"/>
          <w:szCs w:val="20"/>
        </w:rPr>
        <w:t>ignifica a Lei nº 6.404, de 15 de dezembro de 1976, conforme alterada;</w:t>
      </w:r>
    </w:p>
    <w:p w14:paraId="110E2E2F" w14:textId="77777777" w:rsidR="00067753" w:rsidRPr="00AC435E" w:rsidRDefault="00067753" w:rsidP="00067753">
      <w:pPr>
        <w:pStyle w:val="PargrafodaLista"/>
        <w:rPr>
          <w:rFonts w:ascii="Tahoma" w:hAnsi="Tahoma" w:cs="Tahoma"/>
          <w:sz w:val="20"/>
          <w:szCs w:val="20"/>
        </w:rPr>
      </w:pPr>
    </w:p>
    <w:p w14:paraId="680E870E" w14:textId="77777777" w:rsidR="00067753" w:rsidRPr="00AC435E" w:rsidRDefault="00067753"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Leis Anticorrupção</w:t>
      </w:r>
      <w:r w:rsidRPr="00AC435E">
        <w:rPr>
          <w:rFonts w:ascii="Tahoma" w:hAnsi="Tahoma" w:cs="Tahoma"/>
          <w:sz w:val="20"/>
          <w:szCs w:val="20"/>
        </w:rPr>
        <w:t xml:space="preserve">”: </w:t>
      </w:r>
      <w:r w:rsidR="008B61FC" w:rsidRPr="00AC435E">
        <w:rPr>
          <w:rFonts w:ascii="Tahoma" w:hAnsi="Tahoma" w:cs="Tahoma"/>
          <w:sz w:val="20"/>
          <w:szCs w:val="20"/>
        </w:rPr>
        <w:t>s</w:t>
      </w:r>
      <w:r w:rsidR="00EB0F81" w:rsidRPr="00AC435E">
        <w:rPr>
          <w:rFonts w:ascii="Tahoma" w:hAnsi="Tahoma" w:cs="Tahoma"/>
          <w:sz w:val="20"/>
          <w:szCs w:val="20"/>
        </w:rPr>
        <w:t>ignifica a Lei 12.846</w:t>
      </w:r>
      <w:r w:rsidR="002272A7" w:rsidRPr="00AC435E">
        <w:rPr>
          <w:rFonts w:ascii="Tahoma" w:hAnsi="Tahoma" w:cs="Tahoma"/>
          <w:sz w:val="20"/>
          <w:szCs w:val="20"/>
        </w:rPr>
        <w:t>,</w:t>
      </w:r>
      <w:r w:rsidR="00EB0F81" w:rsidRPr="00AC435E">
        <w:rPr>
          <w:rFonts w:ascii="Tahoma" w:hAnsi="Tahoma" w:cs="Tahoma"/>
          <w:sz w:val="20"/>
          <w:szCs w:val="20"/>
        </w:rPr>
        <w:t xml:space="preserve"> o Decreto 8.420,</w:t>
      </w:r>
      <w:r w:rsidR="00785E21" w:rsidRPr="00AC435E">
        <w:rPr>
          <w:rFonts w:ascii="Tahoma" w:hAnsi="Tahoma" w:cs="Tahoma"/>
          <w:sz w:val="20"/>
          <w:szCs w:val="20"/>
        </w:rPr>
        <w:t xml:space="preserve"> o </w:t>
      </w:r>
      <w:r w:rsidR="00785E21" w:rsidRPr="00AC435E">
        <w:rPr>
          <w:rFonts w:ascii="Tahoma" w:hAnsi="Tahoma" w:cs="Tahoma"/>
          <w:i/>
          <w:sz w:val="20"/>
          <w:szCs w:val="20"/>
        </w:rPr>
        <w:t>Foreign Corrupt Practices Act</w:t>
      </w:r>
      <w:r w:rsidR="00785E21" w:rsidRPr="00AC435E">
        <w:rPr>
          <w:rFonts w:ascii="Tahoma" w:hAnsi="Tahoma" w:cs="Tahoma"/>
          <w:sz w:val="20"/>
          <w:szCs w:val="20"/>
        </w:rPr>
        <w:t xml:space="preserve"> e o </w:t>
      </w:r>
      <w:r w:rsidR="00785E21" w:rsidRPr="00AC435E">
        <w:rPr>
          <w:rFonts w:ascii="Tahoma" w:hAnsi="Tahoma" w:cs="Tahoma"/>
          <w:i/>
          <w:sz w:val="20"/>
          <w:szCs w:val="20"/>
        </w:rPr>
        <w:t>UK Bribery Act</w:t>
      </w:r>
      <w:r w:rsidR="002272A7" w:rsidRPr="00AC435E">
        <w:rPr>
          <w:rFonts w:ascii="Tahoma" w:hAnsi="Tahoma" w:cs="Tahoma"/>
          <w:i/>
          <w:sz w:val="20"/>
          <w:szCs w:val="20"/>
        </w:rPr>
        <w:t>,</w:t>
      </w:r>
      <w:r w:rsidR="00EB0F81" w:rsidRPr="00AC435E">
        <w:rPr>
          <w:rFonts w:ascii="Tahoma" w:hAnsi="Tahoma" w:cs="Tahoma"/>
          <w:sz w:val="20"/>
          <w:szCs w:val="20"/>
        </w:rPr>
        <w:t xml:space="preserve"> quando considerados em conjunto</w:t>
      </w:r>
      <w:r w:rsidRPr="00AC435E">
        <w:rPr>
          <w:rFonts w:ascii="Tahoma" w:hAnsi="Tahoma" w:cs="Tahoma"/>
          <w:sz w:val="20"/>
          <w:szCs w:val="20"/>
        </w:rPr>
        <w:t>;</w:t>
      </w:r>
    </w:p>
    <w:p w14:paraId="106016F4" w14:textId="77777777" w:rsidR="008B61FC" w:rsidRPr="00AC435E" w:rsidRDefault="008B61FC" w:rsidP="00B03278">
      <w:pPr>
        <w:pStyle w:val="Normal3"/>
        <w:ind w:left="709"/>
        <w:jc w:val="both"/>
        <w:rPr>
          <w:rFonts w:ascii="Tahoma" w:hAnsi="Tahoma" w:cs="Tahoma"/>
          <w:sz w:val="20"/>
          <w:szCs w:val="20"/>
        </w:rPr>
      </w:pPr>
    </w:p>
    <w:p w14:paraId="515D5393"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MDA</w:t>
      </w:r>
      <w:r w:rsidRPr="00AC435E">
        <w:rPr>
          <w:rFonts w:ascii="Tahoma" w:hAnsi="Tahoma" w:cs="Tahoma"/>
          <w:sz w:val="20"/>
          <w:szCs w:val="20"/>
        </w:rPr>
        <w:t xml:space="preserve">”: Significa o MDA - Módulo de Distribuição de Ativos, administrado e operacionalizado pela </w:t>
      </w:r>
      <w:r w:rsidR="00623B10" w:rsidRPr="00AC435E">
        <w:rPr>
          <w:rFonts w:ascii="Tahoma" w:hAnsi="Tahoma" w:cs="Tahoma"/>
          <w:sz w:val="20"/>
          <w:szCs w:val="20"/>
        </w:rPr>
        <w:t>B3</w:t>
      </w:r>
      <w:r w:rsidRPr="00AC435E">
        <w:rPr>
          <w:rFonts w:ascii="Tahoma" w:hAnsi="Tahoma" w:cs="Tahoma"/>
          <w:sz w:val="20"/>
          <w:szCs w:val="20"/>
        </w:rPr>
        <w:t>;</w:t>
      </w:r>
    </w:p>
    <w:p w14:paraId="045C0C71" w14:textId="77777777" w:rsidR="00F0597C" w:rsidRPr="00AC435E" w:rsidRDefault="00F0597C" w:rsidP="00F0597C">
      <w:pPr>
        <w:pStyle w:val="PargrafodaLista"/>
        <w:rPr>
          <w:rFonts w:ascii="Tahoma" w:hAnsi="Tahoma" w:cs="Tahoma"/>
          <w:sz w:val="20"/>
          <w:szCs w:val="20"/>
        </w:rPr>
      </w:pPr>
    </w:p>
    <w:p w14:paraId="5A55FCF4" w14:textId="3306B61C" w:rsidR="00B6005A" w:rsidRPr="00AC435E" w:rsidRDefault="00F0597C" w:rsidP="00B03278">
      <w:pPr>
        <w:pStyle w:val="Normal3"/>
        <w:ind w:left="709"/>
        <w:jc w:val="both"/>
        <w:rPr>
          <w:rFonts w:ascii="Tahoma" w:hAnsi="Tahoma" w:cs="Tahoma"/>
          <w:sz w:val="20"/>
          <w:szCs w:val="20"/>
        </w:rPr>
      </w:pPr>
      <w:r w:rsidRPr="00AC435E">
        <w:rPr>
          <w:rFonts w:ascii="Tahoma" w:hAnsi="Tahoma" w:cs="Tahoma"/>
          <w:sz w:val="20"/>
          <w:szCs w:val="20"/>
        </w:rPr>
        <w:t>“</w:t>
      </w:r>
      <w:r w:rsidR="00B6005A" w:rsidRPr="00AC435E">
        <w:rPr>
          <w:rFonts w:ascii="Tahoma" w:hAnsi="Tahoma" w:cs="Tahoma"/>
          <w:sz w:val="20"/>
          <w:szCs w:val="20"/>
          <w:u w:val="single"/>
        </w:rPr>
        <w:t>Obrigações Anticorrupção</w:t>
      </w:r>
      <w:r w:rsidR="00B6005A" w:rsidRPr="00AC435E">
        <w:rPr>
          <w:rFonts w:ascii="Tahoma" w:hAnsi="Tahoma" w:cs="Tahoma"/>
          <w:sz w:val="20"/>
          <w:szCs w:val="20"/>
        </w:rPr>
        <w:t xml:space="preserve">”: </w:t>
      </w:r>
      <w:r w:rsidR="008B61FC" w:rsidRPr="00AC435E">
        <w:rPr>
          <w:rFonts w:ascii="Tahoma" w:hAnsi="Tahoma" w:cs="Tahoma"/>
          <w:sz w:val="20"/>
          <w:szCs w:val="20"/>
        </w:rPr>
        <w:t>t</w:t>
      </w:r>
      <w:r w:rsidR="00B6005A" w:rsidRPr="00AC435E">
        <w:rPr>
          <w:rFonts w:ascii="Tahoma" w:hAnsi="Tahoma" w:cs="Tahoma"/>
          <w:sz w:val="20"/>
          <w:szCs w:val="20"/>
        </w:rPr>
        <w:t>em o significado que lhe é atribuído na alínea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_Ref2025018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(aa)</w:t>
      </w:r>
      <w:r w:rsidR="002800C4" w:rsidRPr="00AC435E">
        <w:rPr>
          <w:rFonts w:ascii="Tahoma" w:hAnsi="Tahoma" w:cs="Tahoma"/>
          <w:sz w:val="20"/>
          <w:szCs w:val="20"/>
        </w:rPr>
        <w:fldChar w:fldCharType="end"/>
      </w:r>
      <w:r w:rsidR="00B6005A" w:rsidRPr="00AC435E">
        <w:rPr>
          <w:rFonts w:ascii="Tahoma" w:hAnsi="Tahoma" w:cs="Tahoma"/>
          <w:sz w:val="20"/>
          <w:szCs w:val="20"/>
        </w:rPr>
        <w:t>” d</w:t>
      </w:r>
      <w:r w:rsidR="008B61FC" w:rsidRPr="00AC435E">
        <w:rPr>
          <w:rFonts w:ascii="Tahoma" w:hAnsi="Tahoma" w:cs="Tahoma"/>
          <w:sz w:val="20"/>
          <w:szCs w:val="20"/>
        </w:rPr>
        <w:t>a</w:t>
      </w:r>
      <w:r w:rsidR="00B6005A" w:rsidRPr="00AC435E">
        <w:rPr>
          <w:rFonts w:ascii="Tahoma" w:hAnsi="Tahoma" w:cs="Tahoma"/>
          <w:sz w:val="20"/>
          <w:szCs w:val="20"/>
        </w:rPr>
        <w:t xml:space="preserve"> </w:t>
      </w:r>
      <w:r w:rsidR="008B61FC" w:rsidRPr="00AC435E">
        <w:rPr>
          <w:rFonts w:ascii="Tahoma" w:hAnsi="Tahoma" w:cs="Tahoma"/>
          <w:sz w:val="20"/>
          <w:szCs w:val="20"/>
        </w:rPr>
        <w:t>Cláusula</w:t>
      </w:r>
      <w:r w:rsidR="00B6005A" w:rsidRPr="00AC435E">
        <w:rPr>
          <w:rFonts w:ascii="Tahoma" w:hAnsi="Tahoma" w:cs="Tahoma"/>
          <w:sz w:val="20"/>
          <w:szCs w:val="20"/>
        </w:rPr>
        <w:t xml:space="preserve"> </w:t>
      </w:r>
      <w:r w:rsidR="007E2D09" w:rsidRPr="00AC435E">
        <w:rPr>
          <w:rFonts w:ascii="Tahoma" w:hAnsi="Tahoma" w:cs="Tahoma"/>
          <w:sz w:val="20"/>
          <w:szCs w:val="20"/>
        </w:rPr>
        <w:t xml:space="preserve">9.1 </w:t>
      </w:r>
      <w:r w:rsidR="00093140" w:rsidRPr="00AC435E">
        <w:rPr>
          <w:rFonts w:ascii="Tahoma" w:hAnsi="Tahoma" w:cs="Tahoma"/>
          <w:sz w:val="20"/>
          <w:szCs w:val="20"/>
        </w:rPr>
        <w:t>desta Escritura de Emissão</w:t>
      </w:r>
      <w:r w:rsidR="00B6005A" w:rsidRPr="00AC435E">
        <w:rPr>
          <w:rFonts w:ascii="Tahoma" w:hAnsi="Tahoma" w:cs="Tahoma"/>
          <w:sz w:val="20"/>
          <w:szCs w:val="20"/>
        </w:rPr>
        <w:t xml:space="preserve">; </w:t>
      </w:r>
    </w:p>
    <w:p w14:paraId="2FD5F56F" w14:textId="77777777" w:rsidR="00C94A24" w:rsidRPr="00AC435E" w:rsidRDefault="00C94A24" w:rsidP="00C94A24">
      <w:pPr>
        <w:pStyle w:val="PargrafodaLista"/>
        <w:rPr>
          <w:rFonts w:ascii="Tahoma" w:hAnsi="Tahoma" w:cs="Tahoma"/>
          <w:sz w:val="20"/>
          <w:szCs w:val="20"/>
        </w:rPr>
      </w:pPr>
    </w:p>
    <w:p w14:paraId="3E35602B" w14:textId="08C2897C" w:rsidR="00211274" w:rsidRPr="00AC435E" w:rsidRDefault="00211274" w:rsidP="00211274">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Obrigações Garantidas</w:t>
      </w:r>
      <w:r w:rsidRPr="00AC435E">
        <w:rPr>
          <w:rFonts w:ascii="Tahoma" w:hAnsi="Tahoma" w:cs="Tahoma"/>
          <w:sz w:val="20"/>
          <w:szCs w:val="20"/>
        </w:rPr>
        <w:t xml:space="preserve">”: </w:t>
      </w:r>
      <w:r w:rsidR="008B61FC" w:rsidRPr="00AC435E">
        <w:rPr>
          <w:rFonts w:ascii="Tahoma" w:hAnsi="Tahoma" w:cs="Tahoma"/>
          <w:sz w:val="20"/>
          <w:szCs w:val="20"/>
        </w:rPr>
        <w:t>t</w:t>
      </w:r>
      <w:r w:rsidRPr="00AC435E">
        <w:rPr>
          <w:rFonts w:ascii="Tahoma" w:hAnsi="Tahoma" w:cs="Tahoma"/>
          <w:sz w:val="20"/>
          <w:szCs w:val="20"/>
        </w:rPr>
        <w:t>em o significa que lhe é atribuído n</w:t>
      </w:r>
      <w:r w:rsidR="008B61FC" w:rsidRPr="00AC435E">
        <w:rPr>
          <w:rFonts w:ascii="Tahoma" w:hAnsi="Tahoma" w:cs="Tahoma"/>
          <w:sz w:val="20"/>
          <w:szCs w:val="20"/>
        </w:rPr>
        <w:t>a</w:t>
      </w:r>
      <w:r w:rsidRPr="00AC435E">
        <w:rPr>
          <w:rFonts w:ascii="Tahoma" w:hAnsi="Tahoma" w:cs="Tahoma"/>
          <w:sz w:val="20"/>
          <w:szCs w:val="20"/>
        </w:rPr>
        <w:t xml:space="preserve"> </w:t>
      </w:r>
      <w:r w:rsidR="008B61FC" w:rsidRPr="00AC435E">
        <w:rPr>
          <w:rFonts w:ascii="Tahoma" w:hAnsi="Tahoma" w:cs="Tahoma"/>
          <w:sz w:val="20"/>
          <w:szCs w:val="20"/>
        </w:rPr>
        <w:t>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_Ref2024751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5.25.1</w:t>
      </w:r>
      <w:r w:rsidR="002800C4" w:rsidRPr="00AC435E">
        <w:rPr>
          <w:rFonts w:ascii="Tahoma" w:hAnsi="Tahoma" w:cs="Tahoma"/>
          <w:sz w:val="20"/>
          <w:szCs w:val="20"/>
        </w:rPr>
        <w:fldChar w:fldCharType="end"/>
      </w:r>
      <w:r w:rsidRPr="00AC435E">
        <w:rPr>
          <w:rFonts w:ascii="Tahoma" w:hAnsi="Tahoma" w:cs="Tahoma"/>
          <w:sz w:val="20"/>
          <w:szCs w:val="20"/>
        </w:rPr>
        <w:t xml:space="preserve"> desta Escritura de Emissão;</w:t>
      </w:r>
    </w:p>
    <w:p w14:paraId="20B717FB" w14:textId="77777777" w:rsidR="00F519A2" w:rsidRPr="00AC435E" w:rsidRDefault="00F519A2" w:rsidP="00F519A2">
      <w:pPr>
        <w:pStyle w:val="PargrafodaLista"/>
        <w:rPr>
          <w:rFonts w:ascii="Tahoma" w:hAnsi="Tahoma" w:cs="Tahoma"/>
          <w:color w:val="000000"/>
          <w:sz w:val="20"/>
          <w:szCs w:val="20"/>
        </w:rPr>
      </w:pPr>
    </w:p>
    <w:p w14:paraId="2B1FC12A" w14:textId="457314BB"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Oferta Restrita</w:t>
      </w:r>
      <w:r w:rsidRPr="00AC435E">
        <w:rPr>
          <w:rFonts w:ascii="Tahoma" w:hAnsi="Tahoma" w:cs="Tahoma"/>
          <w:sz w:val="20"/>
          <w:szCs w:val="20"/>
        </w:rPr>
        <w:t xml:space="preserve">”: </w:t>
      </w:r>
      <w:r w:rsidR="008B61FC" w:rsidRPr="00AC435E">
        <w:rPr>
          <w:rFonts w:ascii="Tahoma" w:hAnsi="Tahoma" w:cs="Tahoma"/>
          <w:sz w:val="20"/>
          <w:szCs w:val="20"/>
        </w:rPr>
        <w:t>t</w:t>
      </w:r>
      <w:r w:rsidRPr="00AC435E">
        <w:rPr>
          <w:rFonts w:ascii="Tahoma" w:hAnsi="Tahoma" w:cs="Tahoma"/>
          <w:sz w:val="20"/>
          <w:szCs w:val="20"/>
        </w:rPr>
        <w:t>em o significado que lhe é atribuído n</w:t>
      </w:r>
      <w:r w:rsidR="008B61FC" w:rsidRPr="00AC435E">
        <w:rPr>
          <w:rFonts w:ascii="Tahoma" w:hAnsi="Tahoma" w:cs="Tahoma"/>
          <w:sz w:val="20"/>
          <w:szCs w:val="20"/>
        </w:rPr>
        <w:t>a</w:t>
      </w:r>
      <w:r w:rsidRPr="00AC435E">
        <w:rPr>
          <w:rFonts w:ascii="Tahoma" w:hAnsi="Tahoma" w:cs="Tahoma"/>
          <w:sz w:val="20"/>
          <w:szCs w:val="20"/>
        </w:rPr>
        <w:t xml:space="preserve"> </w:t>
      </w:r>
      <w:r w:rsidR="008B61FC" w:rsidRPr="00AC435E">
        <w:rPr>
          <w:rFonts w:ascii="Tahoma" w:hAnsi="Tahoma" w:cs="Tahoma"/>
          <w:sz w:val="20"/>
          <w:szCs w:val="20"/>
        </w:rPr>
        <w:t>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964F15" w:rsidRPr="00AC435E">
        <w:rPr>
          <w:rFonts w:ascii="Tahoma" w:hAnsi="Tahoma" w:cs="Tahoma"/>
          <w:sz w:val="20"/>
          <w:szCs w:val="20"/>
        </w:rPr>
        <w:instrText xml:space="preserve"> REF _Ref2025156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4.8.1</w:t>
      </w:r>
      <w:r w:rsidR="002800C4" w:rsidRPr="00AC435E">
        <w:rPr>
          <w:rFonts w:ascii="Tahoma" w:hAnsi="Tahoma" w:cs="Tahoma"/>
          <w:sz w:val="20"/>
          <w:szCs w:val="20"/>
        </w:rPr>
        <w:fldChar w:fldCharType="end"/>
      </w:r>
      <w:r w:rsidR="00093140" w:rsidRPr="00AC435E">
        <w:rPr>
          <w:rFonts w:ascii="Tahoma" w:hAnsi="Tahoma" w:cs="Tahoma"/>
          <w:sz w:val="20"/>
          <w:szCs w:val="20"/>
        </w:rPr>
        <w:t xml:space="preserve"> desta Escritura de Emissão</w:t>
      </w:r>
      <w:r w:rsidRPr="00AC435E">
        <w:rPr>
          <w:rFonts w:ascii="Tahoma" w:hAnsi="Tahoma" w:cs="Tahoma"/>
          <w:sz w:val="20"/>
          <w:szCs w:val="20"/>
        </w:rPr>
        <w:t>;</w:t>
      </w:r>
    </w:p>
    <w:p w14:paraId="7C423EF2" w14:textId="77777777" w:rsidR="008B61FC" w:rsidRPr="00AC435E" w:rsidRDefault="008B61FC" w:rsidP="00B03278">
      <w:pPr>
        <w:pStyle w:val="Normal3"/>
        <w:ind w:left="709"/>
        <w:jc w:val="both"/>
        <w:rPr>
          <w:rFonts w:ascii="Tahoma" w:hAnsi="Tahoma" w:cs="Tahoma"/>
          <w:sz w:val="20"/>
          <w:szCs w:val="20"/>
        </w:rPr>
      </w:pPr>
    </w:p>
    <w:p w14:paraId="1475D030"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Parte</w:t>
      </w:r>
      <w:r w:rsidR="008B61FC" w:rsidRPr="00AC435E">
        <w:rPr>
          <w:rFonts w:ascii="Tahoma" w:hAnsi="Tahoma" w:cs="Tahoma"/>
          <w:sz w:val="20"/>
          <w:szCs w:val="20"/>
          <w:u w:val="single"/>
        </w:rPr>
        <w:t>(s)</w:t>
      </w:r>
      <w:r w:rsidRPr="00AC435E">
        <w:rPr>
          <w:rFonts w:ascii="Tahoma" w:hAnsi="Tahoma" w:cs="Tahoma"/>
          <w:sz w:val="20"/>
          <w:szCs w:val="20"/>
        </w:rPr>
        <w:t>”</w:t>
      </w:r>
      <w:r w:rsidR="00B3701F" w:rsidRPr="00AC435E">
        <w:rPr>
          <w:rFonts w:ascii="Tahoma" w:hAnsi="Tahoma" w:cs="Tahoma"/>
          <w:sz w:val="20"/>
          <w:szCs w:val="20"/>
        </w:rPr>
        <w:t xml:space="preserve">: </w:t>
      </w:r>
      <w:r w:rsidR="008B61FC" w:rsidRPr="00AC435E">
        <w:rPr>
          <w:rFonts w:ascii="Tahoma" w:hAnsi="Tahoma" w:cs="Tahoma"/>
          <w:sz w:val="20"/>
          <w:szCs w:val="20"/>
        </w:rPr>
        <w:t>t</w:t>
      </w:r>
      <w:r w:rsidR="00B3701F" w:rsidRPr="00AC435E">
        <w:rPr>
          <w:rFonts w:ascii="Tahoma" w:hAnsi="Tahoma" w:cs="Tahoma"/>
          <w:sz w:val="20"/>
          <w:szCs w:val="20"/>
        </w:rPr>
        <w:t>e</w:t>
      </w:r>
      <w:r w:rsidRPr="00AC435E">
        <w:rPr>
          <w:rFonts w:ascii="Tahoma" w:hAnsi="Tahoma" w:cs="Tahoma"/>
          <w:sz w:val="20"/>
          <w:szCs w:val="20"/>
        </w:rPr>
        <w:t>m o significado que lhes é atribuído no Preâmbulo</w:t>
      </w:r>
      <w:r w:rsidR="008B61FC" w:rsidRPr="00AC435E">
        <w:rPr>
          <w:rFonts w:ascii="Tahoma" w:hAnsi="Tahoma" w:cs="Tahoma"/>
          <w:sz w:val="20"/>
          <w:szCs w:val="20"/>
        </w:rPr>
        <w:t xml:space="preserve"> desta Escritura de Emissão</w:t>
      </w:r>
      <w:r w:rsidRPr="00AC435E">
        <w:rPr>
          <w:rFonts w:ascii="Tahoma" w:hAnsi="Tahoma" w:cs="Tahoma"/>
          <w:sz w:val="20"/>
          <w:szCs w:val="20"/>
        </w:rPr>
        <w:t>;</w:t>
      </w:r>
    </w:p>
    <w:p w14:paraId="06C08819" w14:textId="77777777" w:rsidR="008B61FC" w:rsidRPr="00AC435E" w:rsidRDefault="008B61FC" w:rsidP="00B03278">
      <w:pPr>
        <w:pStyle w:val="Normal3"/>
        <w:ind w:left="709"/>
        <w:jc w:val="both"/>
        <w:rPr>
          <w:rFonts w:ascii="Tahoma" w:hAnsi="Tahoma" w:cs="Tahoma"/>
          <w:sz w:val="20"/>
          <w:szCs w:val="20"/>
        </w:rPr>
      </w:pPr>
    </w:p>
    <w:p w14:paraId="2331E593" w14:textId="6AEF1409"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Período de Capitalização</w:t>
      </w:r>
      <w:r w:rsidRPr="00AC435E">
        <w:rPr>
          <w:rFonts w:ascii="Tahoma" w:hAnsi="Tahoma" w:cs="Tahoma"/>
          <w:sz w:val="20"/>
          <w:szCs w:val="20"/>
        </w:rPr>
        <w:t xml:space="preserve">”: </w:t>
      </w:r>
      <w:r w:rsidR="008B61FC" w:rsidRPr="00AC435E">
        <w:rPr>
          <w:rFonts w:ascii="Tahoma" w:hAnsi="Tahoma" w:cs="Tahoma"/>
          <w:sz w:val="20"/>
          <w:szCs w:val="20"/>
        </w:rPr>
        <w:t>t</w:t>
      </w:r>
      <w:r w:rsidRPr="00AC435E">
        <w:rPr>
          <w:rFonts w:ascii="Tahoma" w:hAnsi="Tahoma" w:cs="Tahoma"/>
          <w:sz w:val="20"/>
          <w:szCs w:val="20"/>
        </w:rPr>
        <w:t>em o significado que lhe é atribuído n</w:t>
      </w:r>
      <w:r w:rsidR="008B61FC" w:rsidRPr="00AC435E">
        <w:rPr>
          <w:rFonts w:ascii="Tahoma" w:hAnsi="Tahoma" w:cs="Tahoma"/>
          <w:sz w:val="20"/>
          <w:szCs w:val="20"/>
        </w:rPr>
        <w:t>a</w:t>
      </w:r>
      <w:r w:rsidRPr="00AC435E">
        <w:rPr>
          <w:rFonts w:ascii="Tahoma" w:hAnsi="Tahoma" w:cs="Tahoma"/>
          <w:sz w:val="20"/>
          <w:szCs w:val="20"/>
        </w:rPr>
        <w:t xml:space="preserve"> </w:t>
      </w:r>
      <w:r w:rsidR="008B61FC" w:rsidRPr="00AC435E">
        <w:rPr>
          <w:rFonts w:ascii="Tahoma" w:hAnsi="Tahoma" w:cs="Tahoma"/>
          <w:sz w:val="20"/>
          <w:szCs w:val="20"/>
        </w:rPr>
        <w:t>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7E2D09" w:rsidRPr="00AC435E">
        <w:rPr>
          <w:rFonts w:ascii="Tahoma" w:hAnsi="Tahoma" w:cs="Tahoma"/>
          <w:sz w:val="20"/>
          <w:szCs w:val="20"/>
        </w:rPr>
        <w:instrText xml:space="preserve"> REF _Ref2025080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5.12.7</w:t>
      </w:r>
      <w:r w:rsidR="002800C4" w:rsidRPr="00AC435E">
        <w:rPr>
          <w:rFonts w:ascii="Tahoma" w:hAnsi="Tahoma" w:cs="Tahoma"/>
          <w:sz w:val="20"/>
          <w:szCs w:val="20"/>
        </w:rPr>
        <w:fldChar w:fldCharType="end"/>
      </w:r>
      <w:r w:rsidR="00093140" w:rsidRPr="00AC435E">
        <w:rPr>
          <w:rFonts w:ascii="Tahoma" w:hAnsi="Tahoma" w:cs="Tahoma"/>
          <w:sz w:val="20"/>
          <w:szCs w:val="20"/>
        </w:rPr>
        <w:t xml:space="preserve"> desta Escritura de Emissão</w:t>
      </w:r>
      <w:r w:rsidRPr="00AC435E">
        <w:rPr>
          <w:rFonts w:ascii="Tahoma" w:hAnsi="Tahoma" w:cs="Tahoma"/>
          <w:sz w:val="20"/>
          <w:szCs w:val="20"/>
        </w:rPr>
        <w:t>;</w:t>
      </w:r>
    </w:p>
    <w:p w14:paraId="4C40FE9C" w14:textId="77777777" w:rsidR="008B61FC" w:rsidRPr="00AC435E" w:rsidRDefault="008B61FC" w:rsidP="00B03278">
      <w:pPr>
        <w:pStyle w:val="Normal3"/>
        <w:ind w:left="709"/>
        <w:jc w:val="both"/>
        <w:rPr>
          <w:rFonts w:ascii="Tahoma" w:hAnsi="Tahoma" w:cs="Tahoma"/>
          <w:sz w:val="20"/>
          <w:szCs w:val="20"/>
        </w:rPr>
      </w:pPr>
    </w:p>
    <w:p w14:paraId="74748813"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Pessoa</w:t>
      </w:r>
      <w:r w:rsidRPr="00AC435E">
        <w:rPr>
          <w:rFonts w:ascii="Tahoma" w:hAnsi="Tahoma" w:cs="Tahoma"/>
          <w:sz w:val="20"/>
          <w:szCs w:val="20"/>
        </w:rPr>
        <w:t xml:space="preserve">”: </w:t>
      </w:r>
      <w:r w:rsidR="008B61FC" w:rsidRPr="00AC435E">
        <w:rPr>
          <w:rFonts w:ascii="Tahoma" w:hAnsi="Tahoma" w:cs="Tahoma"/>
          <w:sz w:val="20"/>
          <w:szCs w:val="20"/>
        </w:rPr>
        <w:t>s</w:t>
      </w:r>
      <w:r w:rsidRPr="00AC435E">
        <w:rPr>
          <w:rFonts w:ascii="Tahoma" w:hAnsi="Tahoma" w:cs="Tahoma"/>
          <w:sz w:val="20"/>
          <w:szCs w:val="20"/>
        </w:rPr>
        <w:t xml:space="preserve">ignifica qualquer Pessoa, física ou jurídica, sociedade, associação, condomínio, fundação, </w:t>
      </w:r>
      <w:r w:rsidRPr="00AC435E">
        <w:rPr>
          <w:rFonts w:ascii="Tahoma" w:hAnsi="Tahoma" w:cs="Tahoma"/>
          <w:i/>
          <w:sz w:val="20"/>
          <w:szCs w:val="20"/>
        </w:rPr>
        <w:t>joint venture</w:t>
      </w:r>
      <w:r w:rsidRPr="00AC435E">
        <w:rPr>
          <w:rFonts w:ascii="Tahoma" w:hAnsi="Tahoma" w:cs="Tahoma"/>
          <w:sz w:val="20"/>
          <w:szCs w:val="20"/>
        </w:rPr>
        <w:t>, sociedade de fato, entidade organizada sem personalidade jurídica, fundo de investimento, governo, incluindo entidades da administração direta ou indireta, ou qualquer subdivisão política, repartição ou órgão de qualquer governo;</w:t>
      </w:r>
    </w:p>
    <w:p w14:paraId="35954633" w14:textId="77777777" w:rsidR="00F519A2" w:rsidRPr="00AC435E" w:rsidRDefault="00F519A2" w:rsidP="00F519A2">
      <w:pPr>
        <w:pStyle w:val="Normal3"/>
        <w:ind w:left="709"/>
        <w:jc w:val="both"/>
        <w:rPr>
          <w:rFonts w:ascii="Tahoma" w:hAnsi="Tahoma" w:cs="Tahoma"/>
          <w:sz w:val="20"/>
          <w:szCs w:val="20"/>
        </w:rPr>
      </w:pPr>
    </w:p>
    <w:p w14:paraId="3AB2F1C3" w14:textId="77777777"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Preâmbulo</w:t>
      </w:r>
      <w:r w:rsidRPr="00AC435E">
        <w:rPr>
          <w:rFonts w:ascii="Tahoma" w:hAnsi="Tahoma" w:cs="Tahoma"/>
          <w:sz w:val="20"/>
          <w:szCs w:val="20"/>
        </w:rPr>
        <w:t xml:space="preserve">”: </w:t>
      </w:r>
      <w:r w:rsidR="008B61FC" w:rsidRPr="00AC435E">
        <w:rPr>
          <w:rFonts w:ascii="Tahoma" w:hAnsi="Tahoma" w:cs="Tahoma"/>
          <w:sz w:val="20"/>
          <w:szCs w:val="20"/>
        </w:rPr>
        <w:t>s</w:t>
      </w:r>
      <w:r w:rsidRPr="00AC435E">
        <w:rPr>
          <w:rFonts w:ascii="Tahoma" w:hAnsi="Tahoma" w:cs="Tahoma"/>
          <w:sz w:val="20"/>
          <w:szCs w:val="20"/>
        </w:rPr>
        <w:t>ignifica o preâmbulo desta Escritura de Emissão;</w:t>
      </w:r>
    </w:p>
    <w:p w14:paraId="7DF19A81" w14:textId="77777777" w:rsidR="0051792E" w:rsidRPr="00AC435E" w:rsidRDefault="0051792E" w:rsidP="0051792E">
      <w:pPr>
        <w:pStyle w:val="PargrafodaLista"/>
        <w:rPr>
          <w:rFonts w:ascii="Tahoma" w:hAnsi="Tahoma" w:cs="Tahoma"/>
          <w:sz w:val="20"/>
          <w:szCs w:val="20"/>
        </w:rPr>
      </w:pPr>
    </w:p>
    <w:p w14:paraId="44D3637B" w14:textId="70E08FC2" w:rsidR="00A517A4" w:rsidRPr="00AC435E" w:rsidRDefault="00A517A4" w:rsidP="00A517A4">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Preço de Subscrição da Primeira Série</w:t>
      </w:r>
      <w:r w:rsidRPr="00AC435E">
        <w:rPr>
          <w:rFonts w:ascii="Tahoma" w:hAnsi="Tahoma" w:cs="Tahoma"/>
          <w:sz w:val="20"/>
          <w:szCs w:val="20"/>
        </w:rPr>
        <w:t xml:space="preserve">”: tem o significado que lhe é atribuído na Cláusula </w:t>
      </w:r>
      <w:r w:rsidRPr="00AC435E">
        <w:rPr>
          <w:rFonts w:ascii="Tahoma" w:hAnsi="Tahoma" w:cs="Tahoma"/>
          <w:sz w:val="20"/>
          <w:szCs w:val="20"/>
        </w:rPr>
        <w:fldChar w:fldCharType="begin"/>
      </w:r>
      <w:r w:rsidRPr="00AC435E">
        <w:rPr>
          <w:rFonts w:ascii="Tahoma" w:hAnsi="Tahoma" w:cs="Tahoma"/>
          <w:sz w:val="20"/>
          <w:szCs w:val="20"/>
        </w:rPr>
        <w:instrText xml:space="preserve"> REF _Ref2024498 \r \h </w:instrText>
      </w:r>
      <w:r w:rsidR="00AC435E">
        <w:rPr>
          <w:rFonts w:ascii="Tahoma" w:hAnsi="Tahoma" w:cs="Tahoma"/>
          <w:sz w:val="20"/>
          <w:szCs w:val="20"/>
        </w:rPr>
        <w:instrText xml:space="preserve"> \* MERGEFORMAT </w:instrText>
      </w:r>
      <w:r w:rsidRPr="00AC435E">
        <w:rPr>
          <w:rFonts w:ascii="Tahoma" w:hAnsi="Tahoma" w:cs="Tahoma"/>
          <w:sz w:val="20"/>
          <w:szCs w:val="20"/>
        </w:rPr>
      </w:r>
      <w:r w:rsidRPr="00AC435E">
        <w:rPr>
          <w:rFonts w:ascii="Tahoma" w:hAnsi="Tahoma" w:cs="Tahoma"/>
          <w:sz w:val="20"/>
          <w:szCs w:val="20"/>
        </w:rPr>
        <w:fldChar w:fldCharType="separate"/>
      </w:r>
      <w:r w:rsidR="00AA5A47">
        <w:rPr>
          <w:rFonts w:ascii="Tahoma" w:hAnsi="Tahoma" w:cs="Tahoma"/>
          <w:sz w:val="20"/>
          <w:szCs w:val="20"/>
        </w:rPr>
        <w:t>5.10.1</w:t>
      </w:r>
      <w:r w:rsidRPr="00AC435E">
        <w:rPr>
          <w:rFonts w:ascii="Tahoma" w:hAnsi="Tahoma" w:cs="Tahoma"/>
          <w:sz w:val="20"/>
          <w:szCs w:val="20"/>
        </w:rPr>
        <w:fldChar w:fldCharType="end"/>
      </w:r>
      <w:r w:rsidRPr="00AC435E">
        <w:rPr>
          <w:rFonts w:ascii="Tahoma" w:hAnsi="Tahoma" w:cs="Tahoma"/>
          <w:sz w:val="20"/>
          <w:szCs w:val="20"/>
        </w:rPr>
        <w:t xml:space="preserve"> desta Escritura de Emissão;</w:t>
      </w:r>
    </w:p>
    <w:p w14:paraId="347050A9" w14:textId="77777777" w:rsidR="00A517A4" w:rsidRPr="00AC435E" w:rsidRDefault="00A517A4" w:rsidP="0051792E">
      <w:pPr>
        <w:pStyle w:val="PargrafodaLista"/>
        <w:rPr>
          <w:rFonts w:ascii="Tahoma" w:hAnsi="Tahoma" w:cs="Tahoma"/>
          <w:sz w:val="20"/>
          <w:szCs w:val="20"/>
        </w:rPr>
      </w:pPr>
    </w:p>
    <w:p w14:paraId="1279FB21" w14:textId="71F7F44B" w:rsidR="00A517A4" w:rsidRPr="00AC435E" w:rsidRDefault="00A517A4" w:rsidP="00A517A4">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Preço de Subscrição da Segunda Série</w:t>
      </w:r>
      <w:r w:rsidRPr="00AC435E">
        <w:rPr>
          <w:rFonts w:ascii="Tahoma" w:hAnsi="Tahoma" w:cs="Tahoma"/>
          <w:sz w:val="20"/>
          <w:szCs w:val="20"/>
        </w:rPr>
        <w:t xml:space="preserve">”: tem o significado que lhe é atribuído na Cláusula </w:t>
      </w:r>
      <w:r w:rsidRPr="00AC435E">
        <w:rPr>
          <w:rFonts w:ascii="Tahoma" w:hAnsi="Tahoma" w:cs="Tahoma"/>
          <w:sz w:val="20"/>
          <w:szCs w:val="20"/>
        </w:rPr>
        <w:fldChar w:fldCharType="begin"/>
      </w:r>
      <w:r w:rsidRPr="00AC435E">
        <w:rPr>
          <w:rFonts w:ascii="Tahoma" w:hAnsi="Tahoma" w:cs="Tahoma"/>
          <w:sz w:val="20"/>
          <w:szCs w:val="20"/>
        </w:rPr>
        <w:instrText xml:space="preserve"> REF _Ref9975830 \r \h </w:instrText>
      </w:r>
      <w:r w:rsidR="00AC435E">
        <w:rPr>
          <w:rFonts w:ascii="Tahoma" w:hAnsi="Tahoma" w:cs="Tahoma"/>
          <w:sz w:val="20"/>
          <w:szCs w:val="20"/>
        </w:rPr>
        <w:instrText xml:space="preserve"> \* MERGEFORMAT </w:instrText>
      </w:r>
      <w:r w:rsidRPr="00AC435E">
        <w:rPr>
          <w:rFonts w:ascii="Tahoma" w:hAnsi="Tahoma" w:cs="Tahoma"/>
          <w:sz w:val="20"/>
          <w:szCs w:val="20"/>
        </w:rPr>
      </w:r>
      <w:r w:rsidRPr="00AC435E">
        <w:rPr>
          <w:rFonts w:ascii="Tahoma" w:hAnsi="Tahoma" w:cs="Tahoma"/>
          <w:sz w:val="20"/>
          <w:szCs w:val="20"/>
        </w:rPr>
        <w:fldChar w:fldCharType="separate"/>
      </w:r>
      <w:r w:rsidR="00AA5A47">
        <w:rPr>
          <w:rFonts w:ascii="Tahoma" w:hAnsi="Tahoma" w:cs="Tahoma"/>
          <w:sz w:val="20"/>
          <w:szCs w:val="20"/>
        </w:rPr>
        <w:t>5.10.2</w:t>
      </w:r>
      <w:r w:rsidRPr="00AC435E">
        <w:rPr>
          <w:rFonts w:ascii="Tahoma" w:hAnsi="Tahoma" w:cs="Tahoma"/>
          <w:sz w:val="20"/>
          <w:szCs w:val="20"/>
        </w:rPr>
        <w:fldChar w:fldCharType="end"/>
      </w:r>
      <w:r w:rsidRPr="00AC435E">
        <w:rPr>
          <w:rFonts w:ascii="Tahoma" w:hAnsi="Tahoma" w:cs="Tahoma"/>
          <w:sz w:val="20"/>
          <w:szCs w:val="20"/>
        </w:rPr>
        <w:t xml:space="preserve"> desta Escritura de Emissão;</w:t>
      </w:r>
    </w:p>
    <w:p w14:paraId="53D329E7" w14:textId="77777777" w:rsidR="00A517A4" w:rsidRPr="00AC435E" w:rsidRDefault="00A517A4" w:rsidP="0051792E">
      <w:pPr>
        <w:pStyle w:val="PargrafodaLista"/>
        <w:rPr>
          <w:rFonts w:ascii="Tahoma" w:hAnsi="Tahoma" w:cs="Tahoma"/>
          <w:sz w:val="20"/>
          <w:szCs w:val="20"/>
        </w:rPr>
      </w:pPr>
    </w:p>
    <w:p w14:paraId="38C150CF" w14:textId="5063D3F6" w:rsidR="009612DA" w:rsidRPr="00AC435E" w:rsidRDefault="00132A2C"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Preço de Subscrição</w:t>
      </w:r>
      <w:r w:rsidRPr="00AC435E">
        <w:rPr>
          <w:rFonts w:ascii="Tahoma" w:hAnsi="Tahoma" w:cs="Tahoma"/>
          <w:sz w:val="20"/>
          <w:szCs w:val="20"/>
        </w:rPr>
        <w:t xml:space="preserve">”: </w:t>
      </w:r>
      <w:r w:rsidR="008B61FC" w:rsidRPr="00AC435E">
        <w:rPr>
          <w:rFonts w:ascii="Tahoma" w:hAnsi="Tahoma" w:cs="Tahoma"/>
          <w:sz w:val="20"/>
          <w:szCs w:val="20"/>
        </w:rPr>
        <w:t>t</w:t>
      </w:r>
      <w:r w:rsidRPr="00AC435E">
        <w:rPr>
          <w:rFonts w:ascii="Tahoma" w:hAnsi="Tahoma" w:cs="Tahoma"/>
          <w:sz w:val="20"/>
          <w:szCs w:val="20"/>
        </w:rPr>
        <w:t>em o significado que lhe é atribuído n</w:t>
      </w:r>
      <w:r w:rsidR="008B61FC" w:rsidRPr="00AC435E">
        <w:rPr>
          <w:rFonts w:ascii="Tahoma" w:hAnsi="Tahoma" w:cs="Tahoma"/>
          <w:sz w:val="20"/>
          <w:szCs w:val="20"/>
        </w:rPr>
        <w:t>a</w:t>
      </w:r>
      <w:r w:rsidRPr="00AC435E">
        <w:rPr>
          <w:rFonts w:ascii="Tahoma" w:hAnsi="Tahoma" w:cs="Tahoma"/>
          <w:sz w:val="20"/>
          <w:szCs w:val="20"/>
        </w:rPr>
        <w:t xml:space="preserve"> </w:t>
      </w:r>
      <w:r w:rsidR="008B61FC" w:rsidRPr="00AC435E">
        <w:rPr>
          <w:rFonts w:ascii="Tahoma" w:hAnsi="Tahoma" w:cs="Tahoma"/>
          <w:sz w:val="20"/>
          <w:szCs w:val="20"/>
        </w:rPr>
        <w:t>Cláusula</w:t>
      </w:r>
      <w:r w:rsidRPr="00AC435E">
        <w:rPr>
          <w:rFonts w:ascii="Tahoma" w:hAnsi="Tahoma" w:cs="Tahoma"/>
          <w:sz w:val="20"/>
          <w:szCs w:val="20"/>
        </w:rPr>
        <w:t xml:space="preserve"> </w:t>
      </w:r>
      <w:r w:rsidR="00D53452" w:rsidRPr="00AC435E">
        <w:rPr>
          <w:rFonts w:ascii="Tahoma" w:hAnsi="Tahoma" w:cs="Tahoma"/>
          <w:sz w:val="20"/>
          <w:szCs w:val="20"/>
        </w:rPr>
        <w:fldChar w:fldCharType="begin"/>
      </w:r>
      <w:r w:rsidR="00D53452" w:rsidRPr="00AC435E">
        <w:rPr>
          <w:rFonts w:ascii="Tahoma" w:hAnsi="Tahoma" w:cs="Tahoma"/>
          <w:sz w:val="20"/>
          <w:szCs w:val="20"/>
        </w:rPr>
        <w:instrText xml:space="preserve"> REF _Ref9975830 \r \h </w:instrText>
      </w:r>
      <w:r w:rsidR="00AC435E">
        <w:rPr>
          <w:rFonts w:ascii="Tahoma" w:hAnsi="Tahoma" w:cs="Tahoma"/>
          <w:sz w:val="20"/>
          <w:szCs w:val="20"/>
        </w:rPr>
        <w:instrText xml:space="preserve"> \* MERGEFORMAT </w:instrText>
      </w:r>
      <w:r w:rsidR="00D53452" w:rsidRPr="00AC435E">
        <w:rPr>
          <w:rFonts w:ascii="Tahoma" w:hAnsi="Tahoma" w:cs="Tahoma"/>
          <w:sz w:val="20"/>
          <w:szCs w:val="20"/>
        </w:rPr>
      </w:r>
      <w:r w:rsidR="00D53452" w:rsidRPr="00AC435E">
        <w:rPr>
          <w:rFonts w:ascii="Tahoma" w:hAnsi="Tahoma" w:cs="Tahoma"/>
          <w:sz w:val="20"/>
          <w:szCs w:val="20"/>
        </w:rPr>
        <w:fldChar w:fldCharType="separate"/>
      </w:r>
      <w:r w:rsidR="00AA5A47">
        <w:rPr>
          <w:rFonts w:ascii="Tahoma" w:hAnsi="Tahoma" w:cs="Tahoma"/>
          <w:sz w:val="20"/>
          <w:szCs w:val="20"/>
        </w:rPr>
        <w:t>5.10.2</w:t>
      </w:r>
      <w:r w:rsidR="00D53452" w:rsidRPr="00AC435E">
        <w:rPr>
          <w:rFonts w:ascii="Tahoma" w:hAnsi="Tahoma" w:cs="Tahoma"/>
          <w:sz w:val="20"/>
          <w:szCs w:val="20"/>
        </w:rPr>
        <w:fldChar w:fldCharType="end"/>
      </w:r>
      <w:r w:rsidR="00093140" w:rsidRPr="00AC435E">
        <w:rPr>
          <w:rFonts w:ascii="Tahoma" w:hAnsi="Tahoma" w:cs="Tahoma"/>
          <w:sz w:val="20"/>
          <w:szCs w:val="20"/>
        </w:rPr>
        <w:t xml:space="preserve"> desta Escritura de Emissão</w:t>
      </w:r>
      <w:r w:rsidRPr="00AC435E">
        <w:rPr>
          <w:rFonts w:ascii="Tahoma" w:hAnsi="Tahoma" w:cs="Tahoma"/>
          <w:sz w:val="20"/>
          <w:szCs w:val="20"/>
        </w:rPr>
        <w:t>;</w:t>
      </w:r>
    </w:p>
    <w:p w14:paraId="6B45D81C" w14:textId="77777777" w:rsidR="00F519A2" w:rsidRPr="00AC435E" w:rsidRDefault="00F519A2" w:rsidP="00F519A2">
      <w:pPr>
        <w:pStyle w:val="Normal3"/>
        <w:ind w:left="709"/>
        <w:jc w:val="both"/>
        <w:rPr>
          <w:rFonts w:ascii="Tahoma" w:hAnsi="Tahoma" w:cs="Tahoma"/>
          <w:sz w:val="20"/>
          <w:szCs w:val="20"/>
        </w:rPr>
      </w:pPr>
    </w:p>
    <w:p w14:paraId="71808BE0" w14:textId="20C761CE" w:rsidR="00EB0021" w:rsidRPr="00AC435E" w:rsidRDefault="004C1806"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Principal</w:t>
      </w:r>
      <w:r w:rsidRPr="00AC435E">
        <w:rPr>
          <w:rFonts w:ascii="Tahoma" w:hAnsi="Tahoma" w:cs="Tahoma"/>
          <w:sz w:val="20"/>
          <w:szCs w:val="20"/>
        </w:rPr>
        <w:t xml:space="preserve">”: </w:t>
      </w:r>
      <w:r w:rsidR="00FA625C" w:rsidRPr="00AC435E">
        <w:rPr>
          <w:rFonts w:ascii="Tahoma" w:hAnsi="Tahoma" w:cs="Tahoma"/>
          <w:sz w:val="20"/>
          <w:szCs w:val="20"/>
        </w:rPr>
        <w:t>t</w:t>
      </w:r>
      <w:r w:rsidRPr="00AC435E">
        <w:rPr>
          <w:rFonts w:ascii="Tahoma" w:hAnsi="Tahoma" w:cs="Tahoma"/>
          <w:sz w:val="20"/>
          <w:szCs w:val="20"/>
        </w:rPr>
        <w:t>em o significado que lhe é atribuído n</w:t>
      </w:r>
      <w:r w:rsidR="008B61FC" w:rsidRPr="00AC435E">
        <w:rPr>
          <w:rFonts w:ascii="Tahoma" w:hAnsi="Tahoma" w:cs="Tahoma"/>
          <w:sz w:val="20"/>
          <w:szCs w:val="20"/>
        </w:rPr>
        <w:t>a</w:t>
      </w:r>
      <w:r w:rsidRPr="00AC435E">
        <w:rPr>
          <w:rFonts w:ascii="Tahoma" w:hAnsi="Tahoma" w:cs="Tahoma"/>
          <w:sz w:val="20"/>
          <w:szCs w:val="20"/>
        </w:rPr>
        <w:t xml:space="preserve"> </w:t>
      </w:r>
      <w:r w:rsidR="008B61FC" w:rsidRPr="00AC435E">
        <w:rPr>
          <w:rFonts w:ascii="Tahoma" w:hAnsi="Tahoma" w:cs="Tahoma"/>
          <w:sz w:val="20"/>
          <w:szCs w:val="20"/>
        </w:rPr>
        <w:t>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964F15" w:rsidRPr="00AC435E">
        <w:rPr>
          <w:rFonts w:ascii="Tahoma" w:hAnsi="Tahoma" w:cs="Tahoma"/>
          <w:sz w:val="20"/>
          <w:szCs w:val="20"/>
        </w:rPr>
        <w:instrText xml:space="preserve"> REF _Ref2025180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4.5.1</w:t>
      </w:r>
      <w:r w:rsidR="002800C4" w:rsidRPr="00AC435E">
        <w:rPr>
          <w:rFonts w:ascii="Tahoma" w:hAnsi="Tahoma" w:cs="Tahoma"/>
          <w:sz w:val="20"/>
          <w:szCs w:val="20"/>
        </w:rPr>
        <w:fldChar w:fldCharType="end"/>
      </w:r>
      <w:r w:rsidR="00093140" w:rsidRPr="00AC435E">
        <w:rPr>
          <w:rFonts w:ascii="Tahoma" w:hAnsi="Tahoma" w:cs="Tahoma"/>
          <w:sz w:val="20"/>
          <w:szCs w:val="20"/>
        </w:rPr>
        <w:t xml:space="preserve"> desta Escritura de Emissão</w:t>
      </w:r>
      <w:r w:rsidRPr="00AC435E">
        <w:rPr>
          <w:rFonts w:ascii="Tahoma" w:hAnsi="Tahoma" w:cs="Tahoma"/>
          <w:sz w:val="20"/>
          <w:szCs w:val="20"/>
        </w:rPr>
        <w:t>;</w:t>
      </w:r>
    </w:p>
    <w:p w14:paraId="6B830B2E" w14:textId="77777777" w:rsidR="00093140" w:rsidRPr="00AC435E" w:rsidRDefault="00093140" w:rsidP="00093140">
      <w:pPr>
        <w:pStyle w:val="Normal3"/>
        <w:ind w:left="709"/>
        <w:jc w:val="both"/>
        <w:rPr>
          <w:rFonts w:ascii="Tahoma" w:hAnsi="Tahoma" w:cs="Tahoma"/>
          <w:sz w:val="20"/>
          <w:szCs w:val="20"/>
        </w:rPr>
      </w:pPr>
    </w:p>
    <w:p w14:paraId="1D50D8D4" w14:textId="1BFFE2B8" w:rsidR="00FA625C" w:rsidRPr="00AC435E" w:rsidRDefault="00FA625C" w:rsidP="00093140">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Quantidade Mínima de Emissão</w:t>
      </w:r>
      <w:r w:rsidRPr="00AC435E">
        <w:rPr>
          <w:rFonts w:ascii="Tahoma" w:hAnsi="Tahoma" w:cs="Tahoma"/>
          <w:sz w:val="20"/>
          <w:szCs w:val="20"/>
        </w:rPr>
        <w:t>”</w:t>
      </w:r>
      <w:r w:rsidR="00B07482" w:rsidRPr="00AC435E">
        <w:rPr>
          <w:rFonts w:ascii="Tahoma" w:hAnsi="Tahoma" w:cs="Tahoma"/>
          <w:sz w:val="20"/>
          <w:szCs w:val="20"/>
        </w:rPr>
        <w:t>:</w:t>
      </w:r>
      <w:r w:rsidRPr="00AC435E">
        <w:rPr>
          <w:rFonts w:ascii="Tahoma" w:hAnsi="Tahoma" w:cs="Tahoma"/>
          <w:sz w:val="20"/>
          <w:szCs w:val="20"/>
        </w:rPr>
        <w:t xml:space="preserve"> tem o significado que lhe é atribuído na Cláusula </w:t>
      </w:r>
      <w:r w:rsidRPr="00AC435E">
        <w:rPr>
          <w:rFonts w:ascii="Tahoma" w:hAnsi="Tahoma" w:cs="Tahoma"/>
          <w:sz w:val="20"/>
          <w:szCs w:val="20"/>
        </w:rPr>
        <w:fldChar w:fldCharType="begin"/>
      </w:r>
      <w:r w:rsidRPr="00AC435E">
        <w:rPr>
          <w:rFonts w:ascii="Tahoma" w:hAnsi="Tahoma" w:cs="Tahoma"/>
          <w:sz w:val="20"/>
          <w:szCs w:val="20"/>
        </w:rPr>
        <w:instrText xml:space="preserve"> REF _Ref8766804 \r \h </w:instrText>
      </w:r>
      <w:r w:rsidR="00AC435E">
        <w:rPr>
          <w:rFonts w:ascii="Tahoma" w:hAnsi="Tahoma" w:cs="Tahoma"/>
          <w:sz w:val="20"/>
          <w:szCs w:val="20"/>
        </w:rPr>
        <w:instrText xml:space="preserve"> \* MERGEFORMAT </w:instrText>
      </w:r>
      <w:r w:rsidRPr="00AC435E">
        <w:rPr>
          <w:rFonts w:ascii="Tahoma" w:hAnsi="Tahoma" w:cs="Tahoma"/>
          <w:sz w:val="20"/>
          <w:szCs w:val="20"/>
        </w:rPr>
      </w:r>
      <w:r w:rsidRPr="00AC435E">
        <w:rPr>
          <w:rFonts w:ascii="Tahoma" w:hAnsi="Tahoma" w:cs="Tahoma"/>
          <w:sz w:val="20"/>
          <w:szCs w:val="20"/>
        </w:rPr>
        <w:fldChar w:fldCharType="separate"/>
      </w:r>
      <w:r w:rsidR="00AA5A47">
        <w:rPr>
          <w:rFonts w:ascii="Tahoma" w:hAnsi="Tahoma" w:cs="Tahoma"/>
          <w:sz w:val="20"/>
          <w:szCs w:val="20"/>
        </w:rPr>
        <w:t>4.4.1</w:t>
      </w:r>
      <w:r w:rsidRPr="00AC435E">
        <w:rPr>
          <w:rFonts w:ascii="Tahoma" w:hAnsi="Tahoma" w:cs="Tahoma"/>
          <w:sz w:val="20"/>
          <w:szCs w:val="20"/>
        </w:rPr>
        <w:fldChar w:fldCharType="end"/>
      </w:r>
      <w:r w:rsidRPr="00AC435E">
        <w:rPr>
          <w:rFonts w:ascii="Tahoma" w:hAnsi="Tahoma" w:cs="Tahoma"/>
          <w:sz w:val="20"/>
          <w:szCs w:val="20"/>
        </w:rPr>
        <w:t xml:space="preserve"> desta Escritura de Emissão;</w:t>
      </w:r>
    </w:p>
    <w:p w14:paraId="419AECE5" w14:textId="77777777" w:rsidR="00FA625C" w:rsidRPr="00AC435E" w:rsidRDefault="00FA625C" w:rsidP="00093140">
      <w:pPr>
        <w:pStyle w:val="Normal3"/>
        <w:ind w:left="709"/>
        <w:jc w:val="both"/>
        <w:rPr>
          <w:rFonts w:ascii="Tahoma" w:hAnsi="Tahoma" w:cs="Tahoma"/>
          <w:sz w:val="20"/>
          <w:szCs w:val="20"/>
        </w:rPr>
      </w:pPr>
    </w:p>
    <w:p w14:paraId="6F7EE9A6" w14:textId="2A2120B5" w:rsidR="00683B73" w:rsidRPr="00AC435E" w:rsidRDefault="00683B73" w:rsidP="00093140">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Quórum Simples</w:t>
      </w:r>
      <w:r w:rsidRPr="00AC435E">
        <w:rPr>
          <w:rFonts w:ascii="Tahoma" w:hAnsi="Tahoma" w:cs="Tahoma"/>
          <w:sz w:val="20"/>
          <w:szCs w:val="20"/>
        </w:rPr>
        <w:t xml:space="preserve">”: </w:t>
      </w:r>
      <w:r w:rsidR="00FA625C" w:rsidRPr="00AC435E">
        <w:rPr>
          <w:rFonts w:ascii="Tahoma" w:hAnsi="Tahoma" w:cs="Tahoma"/>
          <w:sz w:val="20"/>
          <w:szCs w:val="20"/>
        </w:rPr>
        <w:t>t</w:t>
      </w:r>
      <w:r w:rsidRPr="00AC435E">
        <w:rPr>
          <w:rFonts w:ascii="Tahoma" w:hAnsi="Tahoma" w:cs="Tahoma"/>
          <w:sz w:val="20"/>
          <w:szCs w:val="20"/>
        </w:rPr>
        <w:t>em o significado que lhe é atribuído n</w:t>
      </w:r>
      <w:r w:rsidR="008B61FC" w:rsidRPr="00AC435E">
        <w:rPr>
          <w:rFonts w:ascii="Tahoma" w:hAnsi="Tahoma" w:cs="Tahoma"/>
          <w:sz w:val="20"/>
          <w:szCs w:val="20"/>
        </w:rPr>
        <w:t>a</w:t>
      </w:r>
      <w:r w:rsidRPr="00AC435E">
        <w:rPr>
          <w:rFonts w:ascii="Tahoma" w:hAnsi="Tahoma" w:cs="Tahoma"/>
          <w:sz w:val="20"/>
          <w:szCs w:val="20"/>
        </w:rPr>
        <w:t xml:space="preserve"> </w:t>
      </w:r>
      <w:r w:rsidR="008B61FC" w:rsidRPr="00AC435E">
        <w:rPr>
          <w:rFonts w:ascii="Tahoma" w:hAnsi="Tahoma" w:cs="Tahoma"/>
          <w:sz w:val="20"/>
          <w:szCs w:val="20"/>
        </w:rPr>
        <w:t>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964F15" w:rsidRPr="00AC435E">
        <w:rPr>
          <w:rFonts w:ascii="Tahoma" w:hAnsi="Tahoma" w:cs="Tahoma"/>
          <w:sz w:val="20"/>
          <w:szCs w:val="20"/>
        </w:rPr>
        <w:instrText xml:space="preserve"> REF _Ref261309983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5.24.4</w:t>
      </w:r>
      <w:r w:rsidR="002800C4" w:rsidRPr="00AC435E">
        <w:rPr>
          <w:rFonts w:ascii="Tahoma" w:hAnsi="Tahoma" w:cs="Tahoma"/>
          <w:sz w:val="20"/>
          <w:szCs w:val="20"/>
        </w:rPr>
        <w:fldChar w:fldCharType="end"/>
      </w:r>
      <w:r w:rsidR="00093140" w:rsidRPr="00AC435E">
        <w:rPr>
          <w:rFonts w:ascii="Tahoma" w:hAnsi="Tahoma" w:cs="Tahoma"/>
          <w:sz w:val="20"/>
          <w:szCs w:val="20"/>
        </w:rPr>
        <w:t xml:space="preserve"> desta Escritura de Emissão</w:t>
      </w:r>
      <w:r w:rsidR="00C247E0" w:rsidRPr="00AC435E">
        <w:rPr>
          <w:rFonts w:ascii="Tahoma" w:hAnsi="Tahoma" w:cs="Tahoma"/>
          <w:sz w:val="20"/>
          <w:szCs w:val="20"/>
        </w:rPr>
        <w:t>;</w:t>
      </w:r>
    </w:p>
    <w:p w14:paraId="72D68B0D" w14:textId="77777777" w:rsidR="0023647A" w:rsidRPr="00AC435E" w:rsidRDefault="0023647A" w:rsidP="0023647A">
      <w:pPr>
        <w:pStyle w:val="PargrafodaLista"/>
        <w:rPr>
          <w:rFonts w:ascii="Tahoma" w:hAnsi="Tahoma" w:cs="Tahoma"/>
          <w:sz w:val="20"/>
          <w:szCs w:val="20"/>
        </w:rPr>
      </w:pPr>
    </w:p>
    <w:p w14:paraId="2BA15468" w14:textId="7BA9845D" w:rsidR="0023647A" w:rsidRPr="00AC435E" w:rsidRDefault="002E7E9B" w:rsidP="00B03278">
      <w:pPr>
        <w:pStyle w:val="Normal3"/>
        <w:ind w:left="709"/>
        <w:jc w:val="both"/>
        <w:rPr>
          <w:rFonts w:ascii="Tahoma" w:hAnsi="Tahoma" w:cs="Tahoma"/>
          <w:sz w:val="20"/>
          <w:szCs w:val="20"/>
        </w:rPr>
      </w:pPr>
      <w:r w:rsidRPr="00AC435E">
        <w:rPr>
          <w:rFonts w:ascii="Tahoma" w:hAnsi="Tahoma" w:cs="Tahoma"/>
          <w:sz w:val="20"/>
          <w:szCs w:val="20"/>
        </w:rPr>
        <w:t>“</w:t>
      </w:r>
      <w:r w:rsidR="0023647A" w:rsidRPr="00AC435E">
        <w:rPr>
          <w:rFonts w:ascii="Tahoma" w:hAnsi="Tahoma" w:cs="Tahoma"/>
          <w:sz w:val="20"/>
          <w:szCs w:val="20"/>
          <w:u w:val="single"/>
        </w:rPr>
        <w:t>Quórum Qualificado</w:t>
      </w:r>
      <w:r w:rsidRPr="00AC435E">
        <w:rPr>
          <w:rFonts w:ascii="Tahoma" w:hAnsi="Tahoma" w:cs="Tahoma"/>
          <w:sz w:val="20"/>
          <w:szCs w:val="20"/>
        </w:rPr>
        <w:t>”</w:t>
      </w:r>
      <w:r w:rsidR="0023647A" w:rsidRPr="00AC435E">
        <w:rPr>
          <w:rFonts w:ascii="Tahoma" w:hAnsi="Tahoma" w:cs="Tahoma"/>
          <w:sz w:val="20"/>
          <w:szCs w:val="20"/>
        </w:rPr>
        <w:t xml:space="preserve">: </w:t>
      </w:r>
      <w:r w:rsidR="00C247E0" w:rsidRPr="00AC435E">
        <w:rPr>
          <w:rFonts w:ascii="Tahoma" w:hAnsi="Tahoma" w:cs="Tahoma"/>
          <w:sz w:val="20"/>
          <w:szCs w:val="20"/>
        </w:rPr>
        <w:t>Tem o significado que lhe é atribuído n</w:t>
      </w:r>
      <w:r w:rsidR="008B61FC" w:rsidRPr="00AC435E">
        <w:rPr>
          <w:rFonts w:ascii="Tahoma" w:hAnsi="Tahoma" w:cs="Tahoma"/>
          <w:sz w:val="20"/>
          <w:szCs w:val="20"/>
        </w:rPr>
        <w:t>a</w:t>
      </w:r>
      <w:r w:rsidR="00C247E0" w:rsidRPr="00AC435E">
        <w:rPr>
          <w:rFonts w:ascii="Tahoma" w:hAnsi="Tahoma" w:cs="Tahoma"/>
          <w:sz w:val="20"/>
          <w:szCs w:val="20"/>
        </w:rPr>
        <w:t xml:space="preserve"> </w:t>
      </w:r>
      <w:r w:rsidR="008B61FC" w:rsidRPr="00AC435E">
        <w:rPr>
          <w:rFonts w:ascii="Tahoma" w:hAnsi="Tahoma" w:cs="Tahoma"/>
          <w:sz w:val="20"/>
          <w:szCs w:val="20"/>
        </w:rPr>
        <w:t>Cláusula</w:t>
      </w:r>
      <w:r w:rsidR="00C247E0" w:rsidRPr="00AC435E">
        <w:rPr>
          <w:rFonts w:ascii="Tahoma" w:hAnsi="Tahoma" w:cs="Tahoma"/>
          <w:sz w:val="20"/>
          <w:szCs w:val="20"/>
        </w:rPr>
        <w:t xml:space="preserve"> </w:t>
      </w:r>
      <w:r w:rsidR="002800C4" w:rsidRPr="00AC435E">
        <w:rPr>
          <w:rFonts w:ascii="Tahoma" w:hAnsi="Tahoma" w:cs="Tahoma"/>
          <w:sz w:val="20"/>
          <w:szCs w:val="20"/>
        </w:rPr>
        <w:fldChar w:fldCharType="begin"/>
      </w:r>
      <w:r w:rsidR="00FD02CC" w:rsidRPr="00AC435E">
        <w:rPr>
          <w:rFonts w:ascii="Tahoma" w:hAnsi="Tahoma" w:cs="Tahoma"/>
          <w:sz w:val="20"/>
          <w:szCs w:val="20"/>
        </w:rPr>
        <w:instrText xml:space="preserve"> REF _Ref2025234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8.7.1</w:t>
      </w:r>
      <w:r w:rsidR="002800C4" w:rsidRPr="00AC435E">
        <w:rPr>
          <w:rFonts w:ascii="Tahoma" w:hAnsi="Tahoma" w:cs="Tahoma"/>
          <w:sz w:val="20"/>
          <w:szCs w:val="20"/>
        </w:rPr>
        <w:fldChar w:fldCharType="end"/>
      </w:r>
      <w:r w:rsidR="00093140" w:rsidRPr="00AC435E">
        <w:rPr>
          <w:rFonts w:ascii="Tahoma" w:hAnsi="Tahoma" w:cs="Tahoma"/>
          <w:sz w:val="20"/>
          <w:szCs w:val="20"/>
        </w:rPr>
        <w:t xml:space="preserve"> desta Escritura de Emissão</w:t>
      </w:r>
      <w:r w:rsidR="00C247E0" w:rsidRPr="00AC435E">
        <w:rPr>
          <w:rFonts w:ascii="Tahoma" w:hAnsi="Tahoma" w:cs="Tahoma"/>
          <w:sz w:val="20"/>
          <w:szCs w:val="20"/>
        </w:rPr>
        <w:t>;</w:t>
      </w:r>
    </w:p>
    <w:p w14:paraId="672FD5CC" w14:textId="77777777" w:rsidR="00D14D42" w:rsidRPr="00AC435E" w:rsidRDefault="00D14D42" w:rsidP="00D14D42">
      <w:pPr>
        <w:pStyle w:val="Normal3"/>
        <w:ind w:left="709"/>
        <w:jc w:val="both"/>
        <w:rPr>
          <w:rFonts w:ascii="Tahoma" w:hAnsi="Tahoma" w:cs="Tahoma"/>
          <w:sz w:val="20"/>
          <w:szCs w:val="20"/>
        </w:rPr>
      </w:pPr>
    </w:p>
    <w:p w14:paraId="3129DFE8" w14:textId="3147ECAE" w:rsidR="00D14D42" w:rsidRPr="00AC435E" w:rsidRDefault="00D14D42" w:rsidP="00D14D42">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RCA</w:t>
      </w:r>
      <w:r w:rsidRPr="00AC435E">
        <w:rPr>
          <w:rFonts w:ascii="Tahoma" w:hAnsi="Tahoma" w:cs="Tahoma"/>
          <w:sz w:val="20"/>
          <w:szCs w:val="20"/>
        </w:rPr>
        <w:t xml:space="preserve">”: tem o significado que lhe é atribuído na Cláusula </w:t>
      </w:r>
      <w:r w:rsidR="002800C4" w:rsidRPr="00AC435E">
        <w:rPr>
          <w:rFonts w:ascii="Tahoma" w:hAnsi="Tahoma" w:cs="Tahoma"/>
          <w:sz w:val="20"/>
          <w:szCs w:val="20"/>
        </w:rPr>
        <w:fldChar w:fldCharType="begin"/>
      </w:r>
      <w:r w:rsidR="00FD02CC" w:rsidRPr="00AC435E">
        <w:rPr>
          <w:rFonts w:ascii="Tahoma" w:hAnsi="Tahoma" w:cs="Tahoma"/>
          <w:sz w:val="20"/>
          <w:szCs w:val="20"/>
        </w:rPr>
        <w:instrText xml:space="preserve"> REF _Ref2025251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2.2</w:t>
      </w:r>
      <w:r w:rsidR="002800C4" w:rsidRPr="00AC435E">
        <w:rPr>
          <w:rFonts w:ascii="Tahoma" w:hAnsi="Tahoma" w:cs="Tahoma"/>
          <w:sz w:val="20"/>
          <w:szCs w:val="20"/>
        </w:rPr>
        <w:fldChar w:fldCharType="end"/>
      </w:r>
      <w:r w:rsidRPr="00AC435E">
        <w:rPr>
          <w:rFonts w:ascii="Tahoma" w:hAnsi="Tahoma" w:cs="Tahoma"/>
          <w:sz w:val="20"/>
          <w:szCs w:val="20"/>
        </w:rPr>
        <w:t xml:space="preserve"> desta Escritura de Emissão;</w:t>
      </w:r>
    </w:p>
    <w:p w14:paraId="2E7F973B" w14:textId="77777777" w:rsidR="00EF59C5" w:rsidRPr="00AC435E" w:rsidRDefault="00EF59C5" w:rsidP="00B03278">
      <w:pPr>
        <w:pStyle w:val="Normal3"/>
        <w:ind w:left="709"/>
        <w:jc w:val="both"/>
        <w:rPr>
          <w:rFonts w:ascii="Tahoma" w:hAnsi="Tahoma" w:cs="Tahoma"/>
          <w:sz w:val="20"/>
          <w:szCs w:val="20"/>
        </w:rPr>
      </w:pPr>
    </w:p>
    <w:p w14:paraId="6FD98501" w14:textId="77777777" w:rsidR="00EF59C5" w:rsidRPr="00AC435E" w:rsidRDefault="00EF59C5" w:rsidP="00EF59C5">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Remuneração</w:t>
      </w:r>
      <w:r w:rsidR="0030000F" w:rsidRPr="00AC435E">
        <w:rPr>
          <w:rFonts w:ascii="Tahoma" w:hAnsi="Tahoma" w:cs="Tahoma"/>
          <w:sz w:val="20"/>
          <w:szCs w:val="20"/>
          <w:u w:val="single"/>
        </w:rPr>
        <w:t xml:space="preserve"> da Primeira Série</w:t>
      </w:r>
      <w:r w:rsidRPr="00AC435E">
        <w:rPr>
          <w:rFonts w:ascii="Tahoma" w:hAnsi="Tahoma" w:cs="Tahoma"/>
          <w:sz w:val="20"/>
          <w:szCs w:val="20"/>
        </w:rPr>
        <w:t xml:space="preserve">”: tem o significado que lhe é atribuído na Cláusula </w:t>
      </w:r>
      <w:r w:rsidR="002800C4" w:rsidRPr="00AC435E">
        <w:rPr>
          <w:rFonts w:ascii="Tahoma" w:hAnsi="Tahoma" w:cs="Tahoma"/>
          <w:sz w:val="20"/>
          <w:szCs w:val="20"/>
        </w:rPr>
        <w:fldChar w:fldCharType="begin"/>
      </w:r>
      <w:r w:rsidR="00FD02CC" w:rsidRPr="00AC435E">
        <w:rPr>
          <w:rFonts w:ascii="Tahoma" w:hAnsi="Tahoma" w:cs="Tahoma"/>
          <w:sz w:val="20"/>
          <w:szCs w:val="20"/>
        </w:rPr>
        <w:instrText xml:space="preserve"> REF _Ref2024928 \r \h </w:instrText>
      </w:r>
      <w:r w:rsidR="00810938" w:rsidRP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5.12.1</w:t>
      </w:r>
      <w:r w:rsidR="002800C4" w:rsidRPr="00AC435E">
        <w:rPr>
          <w:rFonts w:ascii="Tahoma" w:hAnsi="Tahoma" w:cs="Tahoma"/>
          <w:sz w:val="20"/>
          <w:szCs w:val="20"/>
        </w:rPr>
        <w:fldChar w:fldCharType="end"/>
      </w:r>
      <w:r w:rsidRPr="00AC435E">
        <w:rPr>
          <w:rFonts w:ascii="Tahoma" w:hAnsi="Tahoma" w:cs="Tahoma"/>
          <w:sz w:val="20"/>
          <w:szCs w:val="20"/>
        </w:rPr>
        <w:t xml:space="preserve"> desta Escritura de Emissão;</w:t>
      </w:r>
    </w:p>
    <w:p w14:paraId="06D057A6" w14:textId="77777777" w:rsidR="0030000F" w:rsidRPr="00AC435E" w:rsidRDefault="0030000F" w:rsidP="00B07482">
      <w:pPr>
        <w:pStyle w:val="Normal3"/>
        <w:ind w:left="709"/>
        <w:jc w:val="both"/>
        <w:rPr>
          <w:rFonts w:ascii="Tahoma" w:hAnsi="Tahoma" w:cs="Tahoma"/>
          <w:sz w:val="20"/>
          <w:szCs w:val="20"/>
        </w:rPr>
      </w:pPr>
    </w:p>
    <w:p w14:paraId="01BF3E85" w14:textId="2F4FA3A8" w:rsidR="0030000F" w:rsidRPr="00AC435E" w:rsidRDefault="0030000F" w:rsidP="0030000F">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Remuneração da Segunda Série</w:t>
      </w:r>
      <w:r w:rsidRPr="00AC435E">
        <w:rPr>
          <w:rFonts w:ascii="Tahoma" w:hAnsi="Tahoma" w:cs="Tahoma"/>
          <w:sz w:val="20"/>
          <w:szCs w:val="20"/>
        </w:rPr>
        <w:t xml:space="preserve">”: tem o significado que lhe é atribuído na Cláusula </w:t>
      </w:r>
      <w:r w:rsidR="00B07482" w:rsidRPr="00AC435E">
        <w:rPr>
          <w:rFonts w:ascii="Tahoma" w:hAnsi="Tahoma" w:cs="Tahoma"/>
          <w:sz w:val="20"/>
          <w:szCs w:val="20"/>
        </w:rPr>
        <w:fldChar w:fldCharType="begin"/>
      </w:r>
      <w:r w:rsidR="00B07482" w:rsidRPr="00AC435E">
        <w:rPr>
          <w:rFonts w:ascii="Tahoma" w:hAnsi="Tahoma" w:cs="Tahoma"/>
          <w:sz w:val="20"/>
          <w:szCs w:val="20"/>
        </w:rPr>
        <w:instrText xml:space="preserve"> REF _Ref10044651 \r \h </w:instrText>
      </w:r>
      <w:r w:rsidR="00AC435E">
        <w:rPr>
          <w:rFonts w:ascii="Tahoma" w:hAnsi="Tahoma" w:cs="Tahoma"/>
          <w:sz w:val="20"/>
          <w:szCs w:val="20"/>
        </w:rPr>
        <w:instrText xml:space="preserve"> \* MERGEFORMAT </w:instrText>
      </w:r>
      <w:r w:rsidR="00B07482" w:rsidRPr="00AC435E">
        <w:rPr>
          <w:rFonts w:ascii="Tahoma" w:hAnsi="Tahoma" w:cs="Tahoma"/>
          <w:sz w:val="20"/>
          <w:szCs w:val="20"/>
        </w:rPr>
      </w:r>
      <w:r w:rsidR="00B07482" w:rsidRPr="00AC435E">
        <w:rPr>
          <w:rFonts w:ascii="Tahoma" w:hAnsi="Tahoma" w:cs="Tahoma"/>
          <w:sz w:val="20"/>
          <w:szCs w:val="20"/>
        </w:rPr>
        <w:fldChar w:fldCharType="separate"/>
      </w:r>
      <w:r w:rsidR="00AA5A47">
        <w:rPr>
          <w:rFonts w:ascii="Tahoma" w:hAnsi="Tahoma" w:cs="Tahoma"/>
          <w:sz w:val="20"/>
          <w:szCs w:val="20"/>
        </w:rPr>
        <w:t>5.12.2</w:t>
      </w:r>
      <w:r w:rsidR="00B07482" w:rsidRPr="00AC435E">
        <w:rPr>
          <w:rFonts w:ascii="Tahoma" w:hAnsi="Tahoma" w:cs="Tahoma"/>
          <w:sz w:val="20"/>
          <w:szCs w:val="20"/>
        </w:rPr>
        <w:fldChar w:fldCharType="end"/>
      </w:r>
      <w:r w:rsidRPr="00AC435E">
        <w:rPr>
          <w:rFonts w:ascii="Tahoma" w:hAnsi="Tahoma" w:cs="Tahoma"/>
          <w:sz w:val="20"/>
          <w:szCs w:val="20"/>
        </w:rPr>
        <w:t xml:space="preserve"> desta Escritura de Emissão;</w:t>
      </w:r>
    </w:p>
    <w:p w14:paraId="20CE252C" w14:textId="77777777" w:rsidR="0030000F" w:rsidRPr="00AC435E" w:rsidRDefault="0030000F" w:rsidP="00EF59C5">
      <w:pPr>
        <w:pStyle w:val="Normal3"/>
        <w:ind w:left="709"/>
        <w:jc w:val="both"/>
        <w:rPr>
          <w:rFonts w:ascii="Tahoma" w:hAnsi="Tahoma" w:cs="Tahoma"/>
          <w:sz w:val="20"/>
          <w:szCs w:val="20"/>
        </w:rPr>
      </w:pPr>
    </w:p>
    <w:p w14:paraId="1F74CCF3" w14:textId="2D4EB8AA" w:rsidR="0030000F" w:rsidRPr="00AC435E" w:rsidRDefault="0030000F" w:rsidP="0030000F">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Remuneração</w:t>
      </w:r>
      <w:r w:rsidRPr="00AC435E">
        <w:rPr>
          <w:rFonts w:ascii="Tahoma" w:hAnsi="Tahoma" w:cs="Tahoma"/>
          <w:sz w:val="20"/>
          <w:szCs w:val="20"/>
        </w:rPr>
        <w:t>”: significa a Remuneração da Primeira Série e a Remuneração da Segunda Série, consideradas em conjunto;</w:t>
      </w:r>
    </w:p>
    <w:p w14:paraId="5EE74717" w14:textId="77777777" w:rsidR="0030000F" w:rsidRPr="00AC435E" w:rsidRDefault="0030000F" w:rsidP="00B07482">
      <w:pPr>
        <w:pStyle w:val="Normal3"/>
        <w:ind w:left="709"/>
        <w:jc w:val="both"/>
        <w:rPr>
          <w:rFonts w:ascii="Tahoma" w:hAnsi="Tahoma" w:cs="Tahoma"/>
          <w:sz w:val="20"/>
          <w:szCs w:val="20"/>
        </w:rPr>
      </w:pPr>
    </w:p>
    <w:p w14:paraId="699F1BC3" w14:textId="53F07E3E" w:rsidR="00BB37BC" w:rsidRPr="00AC435E" w:rsidRDefault="00BB37BC" w:rsidP="00BB37BC">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Resgate Antecipado Facultativo</w:t>
      </w:r>
      <w:r w:rsidR="00F46FE9" w:rsidRPr="00AC435E">
        <w:rPr>
          <w:rFonts w:ascii="Tahoma" w:hAnsi="Tahoma" w:cs="Tahoma"/>
          <w:sz w:val="20"/>
          <w:szCs w:val="20"/>
          <w:u w:val="single"/>
        </w:rPr>
        <w:t xml:space="preserve"> Total</w:t>
      </w:r>
      <w:r w:rsidRPr="00AC435E">
        <w:rPr>
          <w:rFonts w:ascii="Tahoma" w:hAnsi="Tahoma" w:cs="Tahoma"/>
          <w:sz w:val="20"/>
          <w:szCs w:val="20"/>
        </w:rPr>
        <w:t xml:space="preserve">”: tem o significado que lhe é atribuído na Cláusula </w:t>
      </w:r>
      <w:r w:rsidR="004F3075" w:rsidRPr="00AC435E">
        <w:rPr>
          <w:rFonts w:ascii="Tahoma" w:hAnsi="Tahoma" w:cs="Tahoma"/>
          <w:sz w:val="20"/>
          <w:szCs w:val="20"/>
        </w:rPr>
        <w:fldChar w:fldCharType="begin"/>
      </w:r>
      <w:r w:rsidR="004F3075" w:rsidRPr="00AC435E">
        <w:rPr>
          <w:rFonts w:ascii="Tahoma" w:hAnsi="Tahoma" w:cs="Tahoma"/>
          <w:sz w:val="20"/>
          <w:szCs w:val="20"/>
        </w:rPr>
        <w:instrText xml:space="preserve"> REF _Ref8746384 \r \h </w:instrText>
      </w:r>
      <w:r w:rsidR="00AC435E">
        <w:rPr>
          <w:rFonts w:ascii="Tahoma" w:hAnsi="Tahoma" w:cs="Tahoma"/>
          <w:sz w:val="20"/>
          <w:szCs w:val="20"/>
        </w:rPr>
        <w:instrText xml:space="preserve"> \* MERGEFORMAT </w:instrText>
      </w:r>
      <w:r w:rsidR="004F3075" w:rsidRPr="00AC435E">
        <w:rPr>
          <w:rFonts w:ascii="Tahoma" w:hAnsi="Tahoma" w:cs="Tahoma"/>
          <w:sz w:val="20"/>
          <w:szCs w:val="20"/>
        </w:rPr>
      </w:r>
      <w:r w:rsidR="004F3075" w:rsidRPr="00AC435E">
        <w:rPr>
          <w:rFonts w:ascii="Tahoma" w:hAnsi="Tahoma" w:cs="Tahoma"/>
          <w:sz w:val="20"/>
          <w:szCs w:val="20"/>
        </w:rPr>
        <w:fldChar w:fldCharType="separate"/>
      </w:r>
      <w:r w:rsidR="00AA5A47">
        <w:rPr>
          <w:rFonts w:ascii="Tahoma" w:hAnsi="Tahoma" w:cs="Tahoma"/>
          <w:sz w:val="20"/>
          <w:szCs w:val="20"/>
        </w:rPr>
        <w:t>5.23</w:t>
      </w:r>
      <w:r w:rsidR="004F3075" w:rsidRPr="00AC435E">
        <w:rPr>
          <w:rFonts w:ascii="Tahoma" w:hAnsi="Tahoma" w:cs="Tahoma"/>
          <w:sz w:val="20"/>
          <w:szCs w:val="20"/>
        </w:rPr>
        <w:fldChar w:fldCharType="end"/>
      </w:r>
      <w:r w:rsidRPr="00AC435E">
        <w:rPr>
          <w:rFonts w:ascii="Tahoma" w:hAnsi="Tahoma" w:cs="Tahoma"/>
          <w:sz w:val="20"/>
          <w:szCs w:val="20"/>
        </w:rPr>
        <w:t xml:space="preserve"> desta Escritura de Emissão;</w:t>
      </w:r>
    </w:p>
    <w:p w14:paraId="6B326927" w14:textId="77777777" w:rsidR="00144511" w:rsidRPr="00AC435E" w:rsidRDefault="00144511" w:rsidP="00BB37BC">
      <w:pPr>
        <w:pStyle w:val="Normal3"/>
        <w:ind w:left="709"/>
        <w:jc w:val="both"/>
        <w:rPr>
          <w:rFonts w:ascii="Tahoma" w:hAnsi="Tahoma" w:cs="Tahoma"/>
          <w:sz w:val="20"/>
          <w:szCs w:val="20"/>
        </w:rPr>
      </w:pPr>
    </w:p>
    <w:p w14:paraId="53044F46" w14:textId="291418F4" w:rsidR="00144511" w:rsidRDefault="00D82B69" w:rsidP="00BB37BC">
      <w:pPr>
        <w:pStyle w:val="Normal3"/>
        <w:ind w:left="709"/>
        <w:jc w:val="both"/>
        <w:rPr>
          <w:rFonts w:ascii="Tahoma" w:hAnsi="Tahoma" w:cs="Tahoma"/>
          <w:sz w:val="20"/>
          <w:szCs w:val="20"/>
        </w:rPr>
      </w:pPr>
      <w:r w:rsidRPr="00AC435E">
        <w:rPr>
          <w:rFonts w:ascii="Tahoma" w:hAnsi="Tahoma" w:cs="Tahoma"/>
          <w:sz w:val="20"/>
          <w:szCs w:val="20"/>
        </w:rPr>
        <w:t>“</w:t>
      </w:r>
      <w:r w:rsidR="00144511" w:rsidRPr="00AC435E">
        <w:rPr>
          <w:rFonts w:ascii="Tahoma" w:hAnsi="Tahoma" w:cs="Tahoma"/>
          <w:sz w:val="20"/>
          <w:szCs w:val="20"/>
          <w:u w:val="single"/>
        </w:rPr>
        <w:t>Reunião JF Comércio</w:t>
      </w:r>
      <w:r w:rsidRPr="00AC435E">
        <w:rPr>
          <w:rFonts w:ascii="Tahoma" w:hAnsi="Tahoma" w:cs="Tahoma"/>
          <w:sz w:val="20"/>
          <w:szCs w:val="20"/>
        </w:rPr>
        <w:t>”</w:t>
      </w:r>
      <w:r w:rsidR="00144511" w:rsidRPr="00AC435E">
        <w:rPr>
          <w:rFonts w:ascii="Tahoma" w:hAnsi="Tahoma" w:cs="Tahoma"/>
          <w:sz w:val="20"/>
          <w:szCs w:val="20"/>
        </w:rPr>
        <w:t>:</w:t>
      </w:r>
      <w:r w:rsidRPr="00AC435E">
        <w:rPr>
          <w:rFonts w:ascii="Tahoma" w:hAnsi="Tahoma" w:cs="Tahoma"/>
          <w:sz w:val="20"/>
          <w:szCs w:val="20"/>
        </w:rPr>
        <w:t xml:space="preserve"> </w:t>
      </w:r>
      <w:r w:rsidR="00144511" w:rsidRPr="00AC435E">
        <w:rPr>
          <w:rFonts w:ascii="Tahoma" w:hAnsi="Tahoma" w:cs="Tahoma"/>
          <w:sz w:val="20"/>
          <w:szCs w:val="20"/>
        </w:rPr>
        <w:t xml:space="preserve">tem o significado que lhe é atribuído na Cláusula </w:t>
      </w:r>
      <w:r w:rsidR="00144511" w:rsidRPr="00AC435E">
        <w:rPr>
          <w:rFonts w:ascii="Tahoma" w:hAnsi="Tahoma" w:cs="Tahoma"/>
          <w:sz w:val="20"/>
          <w:szCs w:val="20"/>
        </w:rPr>
        <w:fldChar w:fldCharType="begin"/>
      </w:r>
      <w:r w:rsidR="00144511" w:rsidRPr="00AC435E">
        <w:rPr>
          <w:rFonts w:ascii="Tahoma" w:hAnsi="Tahoma" w:cs="Tahoma"/>
          <w:sz w:val="20"/>
          <w:szCs w:val="20"/>
        </w:rPr>
        <w:instrText xml:space="preserve"> REF _Ref9975447 \r \h </w:instrText>
      </w:r>
      <w:r w:rsidR="00AC435E">
        <w:rPr>
          <w:rFonts w:ascii="Tahoma" w:hAnsi="Tahoma" w:cs="Tahoma"/>
          <w:sz w:val="20"/>
          <w:szCs w:val="20"/>
        </w:rPr>
        <w:instrText xml:space="preserve"> \* MERGEFORMAT </w:instrText>
      </w:r>
      <w:r w:rsidR="00144511" w:rsidRPr="00AC435E">
        <w:rPr>
          <w:rFonts w:ascii="Tahoma" w:hAnsi="Tahoma" w:cs="Tahoma"/>
          <w:sz w:val="20"/>
          <w:szCs w:val="20"/>
        </w:rPr>
      </w:r>
      <w:r w:rsidR="00144511" w:rsidRPr="00AC435E">
        <w:rPr>
          <w:rFonts w:ascii="Tahoma" w:hAnsi="Tahoma" w:cs="Tahoma"/>
          <w:sz w:val="20"/>
          <w:szCs w:val="20"/>
        </w:rPr>
        <w:fldChar w:fldCharType="separate"/>
      </w:r>
      <w:r w:rsidR="00AA5A47">
        <w:rPr>
          <w:rFonts w:ascii="Tahoma" w:hAnsi="Tahoma" w:cs="Tahoma"/>
          <w:sz w:val="20"/>
          <w:szCs w:val="20"/>
        </w:rPr>
        <w:t>2.3</w:t>
      </w:r>
      <w:r w:rsidR="00144511" w:rsidRPr="00AC435E">
        <w:rPr>
          <w:rFonts w:ascii="Tahoma" w:hAnsi="Tahoma" w:cs="Tahoma"/>
          <w:sz w:val="20"/>
          <w:szCs w:val="20"/>
        </w:rPr>
        <w:fldChar w:fldCharType="end"/>
      </w:r>
      <w:r w:rsidRPr="00AC435E">
        <w:rPr>
          <w:rFonts w:ascii="Tahoma" w:hAnsi="Tahoma" w:cs="Tahoma"/>
          <w:sz w:val="20"/>
          <w:szCs w:val="20"/>
        </w:rPr>
        <w:t>;</w:t>
      </w:r>
    </w:p>
    <w:p w14:paraId="75F561EB" w14:textId="77777777" w:rsidR="0091730E" w:rsidRDefault="0091730E" w:rsidP="00BB37BC">
      <w:pPr>
        <w:pStyle w:val="Normal3"/>
        <w:ind w:left="709"/>
        <w:jc w:val="both"/>
        <w:rPr>
          <w:rFonts w:ascii="Tahoma" w:hAnsi="Tahoma" w:cs="Tahoma"/>
          <w:sz w:val="20"/>
          <w:szCs w:val="20"/>
        </w:rPr>
      </w:pPr>
    </w:p>
    <w:p w14:paraId="7684C7BF" w14:textId="360C4A75" w:rsidR="0091730E" w:rsidRPr="00AC435E" w:rsidRDefault="0091730E" w:rsidP="0091730E">
      <w:pPr>
        <w:pStyle w:val="Normal3"/>
        <w:ind w:left="709"/>
        <w:jc w:val="both"/>
        <w:rPr>
          <w:rFonts w:ascii="Tahoma" w:hAnsi="Tahoma" w:cs="Tahoma"/>
          <w:sz w:val="20"/>
          <w:szCs w:val="20"/>
        </w:rPr>
      </w:pPr>
      <w:r>
        <w:rPr>
          <w:rFonts w:ascii="Tahoma" w:hAnsi="Tahoma" w:cs="Tahoma"/>
          <w:sz w:val="20"/>
          <w:szCs w:val="20"/>
        </w:rPr>
        <w:t>“</w:t>
      </w:r>
      <w:r w:rsidRPr="0091730E">
        <w:rPr>
          <w:rFonts w:ascii="Tahoma" w:hAnsi="Tahoma" w:cs="Tahoma"/>
          <w:sz w:val="20"/>
          <w:szCs w:val="20"/>
          <w:u w:val="single"/>
        </w:rPr>
        <w:t>Relatório Semestral</w:t>
      </w:r>
      <w:r>
        <w:rPr>
          <w:rFonts w:ascii="Tahoma" w:hAnsi="Tahoma" w:cs="Tahoma"/>
          <w:sz w:val="20"/>
          <w:szCs w:val="20"/>
        </w:rPr>
        <w:t>”</w:t>
      </w:r>
      <w:r w:rsidRPr="0091730E">
        <w:rPr>
          <w:rFonts w:ascii="Tahoma" w:hAnsi="Tahoma" w:cs="Tahoma"/>
          <w:sz w:val="20"/>
          <w:szCs w:val="20"/>
        </w:rPr>
        <w:t xml:space="preserve">: </w:t>
      </w:r>
      <w:r>
        <w:rPr>
          <w:rFonts w:ascii="Tahoma" w:hAnsi="Tahoma" w:cs="Tahoma"/>
          <w:sz w:val="20"/>
          <w:szCs w:val="20"/>
        </w:rPr>
        <w:t>s</w:t>
      </w:r>
      <w:r w:rsidRPr="00AC435E">
        <w:rPr>
          <w:rFonts w:ascii="Tahoma" w:hAnsi="Tahoma" w:cs="Tahoma"/>
          <w:sz w:val="20"/>
          <w:szCs w:val="20"/>
        </w:rPr>
        <w:t xml:space="preserve">ignifica as demonstrações financeiras </w:t>
      </w:r>
      <w:r>
        <w:rPr>
          <w:rFonts w:ascii="Tahoma" w:hAnsi="Tahoma" w:cs="Tahoma"/>
          <w:sz w:val="20"/>
          <w:szCs w:val="20"/>
        </w:rPr>
        <w:t>referentes ao respectivo semestre não auditadas e revisadas pelo auditor independente,</w:t>
      </w:r>
      <w:r w:rsidRPr="00AC435E">
        <w:rPr>
          <w:rFonts w:ascii="Tahoma" w:hAnsi="Tahoma" w:cs="Tahoma"/>
          <w:sz w:val="20"/>
          <w:szCs w:val="20"/>
        </w:rPr>
        <w:t xml:space="preserve"> </w:t>
      </w:r>
      <w:r>
        <w:rPr>
          <w:rFonts w:ascii="Tahoma" w:hAnsi="Tahoma" w:cs="Tahoma"/>
          <w:sz w:val="20"/>
          <w:szCs w:val="20"/>
        </w:rPr>
        <w:t xml:space="preserve">e </w:t>
      </w:r>
      <w:r w:rsidRPr="00AC435E">
        <w:rPr>
          <w:rFonts w:ascii="Tahoma" w:hAnsi="Tahoma" w:cs="Tahoma"/>
          <w:sz w:val="20"/>
          <w:szCs w:val="20"/>
        </w:rPr>
        <w:t>preparadas em relação à Stock Tech e à JFLOG</w:t>
      </w:r>
      <w:r>
        <w:rPr>
          <w:rFonts w:ascii="Tahoma" w:hAnsi="Tahoma" w:cs="Tahoma"/>
          <w:sz w:val="20"/>
          <w:szCs w:val="20"/>
        </w:rPr>
        <w:t>, conjuntamente</w:t>
      </w:r>
      <w:ins w:id="9" w:author="Rafael Casemiro" w:date="2019-06-04T17:39:00Z">
        <w:r w:rsidR="00EC7A69">
          <w:rPr>
            <w:rFonts w:ascii="Tahoma" w:hAnsi="Tahoma" w:cs="Tahoma"/>
            <w:sz w:val="20"/>
            <w:szCs w:val="20"/>
          </w:rPr>
          <w:t xml:space="preserve">, acompanhado da memória de cálculo conforme previsto na Cláusula </w:t>
        </w:r>
      </w:ins>
      <w:proofErr w:type="gramStart"/>
      <w:ins w:id="10" w:author="Rafael Casemiro" w:date="2019-06-04T17:40:00Z">
        <w:r w:rsidR="00983634">
          <w:rPr>
            <w:rFonts w:ascii="Tahoma" w:hAnsi="Tahoma" w:cs="Tahoma"/>
            <w:sz w:val="20"/>
            <w:szCs w:val="20"/>
          </w:rPr>
          <w:t xml:space="preserve">6.1. </w:t>
        </w:r>
        <w:proofErr w:type="gramEnd"/>
        <w:r w:rsidR="00983634">
          <w:rPr>
            <w:rFonts w:ascii="Tahoma" w:hAnsi="Tahoma" w:cs="Tahoma"/>
            <w:sz w:val="20"/>
            <w:szCs w:val="20"/>
          </w:rPr>
          <w:t>(a) (i)</w:t>
        </w:r>
      </w:ins>
      <w:r w:rsidRPr="00AC435E">
        <w:rPr>
          <w:rFonts w:ascii="Tahoma" w:hAnsi="Tahoma" w:cs="Tahoma"/>
          <w:sz w:val="20"/>
          <w:szCs w:val="20"/>
        </w:rPr>
        <w:t>;</w:t>
      </w:r>
    </w:p>
    <w:p w14:paraId="4B824774" w14:textId="5FFC1284" w:rsidR="00521BAD" w:rsidRPr="00AC435E" w:rsidRDefault="00521BAD" w:rsidP="00C34028">
      <w:pPr>
        <w:pStyle w:val="Normal3"/>
        <w:ind w:left="709"/>
        <w:jc w:val="both"/>
        <w:rPr>
          <w:rFonts w:ascii="Tahoma" w:hAnsi="Tahoma" w:cs="Tahoma"/>
          <w:sz w:val="20"/>
          <w:szCs w:val="20"/>
        </w:rPr>
      </w:pPr>
    </w:p>
    <w:p w14:paraId="2AFE1636" w14:textId="030E2242" w:rsidR="00144511" w:rsidRPr="00AC435E" w:rsidRDefault="00D82B69" w:rsidP="00C34028">
      <w:pPr>
        <w:pStyle w:val="Normal3"/>
        <w:ind w:left="709"/>
        <w:jc w:val="both"/>
        <w:rPr>
          <w:rFonts w:ascii="Tahoma" w:hAnsi="Tahoma" w:cs="Tahoma"/>
          <w:sz w:val="20"/>
          <w:szCs w:val="20"/>
          <w:u w:val="single"/>
        </w:rPr>
      </w:pPr>
      <w:r w:rsidRPr="00AC435E">
        <w:rPr>
          <w:rFonts w:ascii="Tahoma" w:hAnsi="Tahoma" w:cs="Tahoma"/>
          <w:sz w:val="20"/>
          <w:szCs w:val="20"/>
        </w:rPr>
        <w:t>“</w:t>
      </w:r>
      <w:r w:rsidR="00144511" w:rsidRPr="00AC435E">
        <w:rPr>
          <w:rFonts w:ascii="Tahoma" w:hAnsi="Tahoma" w:cs="Tahoma"/>
          <w:sz w:val="20"/>
          <w:szCs w:val="20"/>
          <w:u w:val="single"/>
        </w:rPr>
        <w:t>RCA Stock Tech</w:t>
      </w:r>
      <w:r w:rsidRPr="00AC435E">
        <w:rPr>
          <w:rFonts w:ascii="Tahoma" w:hAnsi="Tahoma" w:cs="Tahoma"/>
          <w:sz w:val="20"/>
          <w:szCs w:val="20"/>
        </w:rPr>
        <w:t xml:space="preserve">”: tem o significado que lhe é atribuído na Cláusula </w:t>
      </w:r>
      <w:r w:rsidRPr="00AC435E">
        <w:rPr>
          <w:rFonts w:ascii="Tahoma" w:hAnsi="Tahoma" w:cs="Tahoma"/>
          <w:sz w:val="20"/>
          <w:szCs w:val="20"/>
        </w:rPr>
        <w:fldChar w:fldCharType="begin"/>
      </w:r>
      <w:r w:rsidRPr="00AC435E">
        <w:rPr>
          <w:rFonts w:ascii="Tahoma" w:hAnsi="Tahoma" w:cs="Tahoma"/>
          <w:sz w:val="20"/>
          <w:szCs w:val="20"/>
        </w:rPr>
        <w:instrText xml:space="preserve"> REF _Ref9975447 \r \h </w:instrText>
      </w:r>
      <w:r w:rsidR="00AC435E">
        <w:rPr>
          <w:rFonts w:ascii="Tahoma" w:hAnsi="Tahoma" w:cs="Tahoma"/>
          <w:sz w:val="20"/>
          <w:szCs w:val="20"/>
        </w:rPr>
        <w:instrText xml:space="preserve"> \* MERGEFORMAT </w:instrText>
      </w:r>
      <w:r w:rsidRPr="00AC435E">
        <w:rPr>
          <w:rFonts w:ascii="Tahoma" w:hAnsi="Tahoma" w:cs="Tahoma"/>
          <w:sz w:val="20"/>
          <w:szCs w:val="20"/>
        </w:rPr>
      </w:r>
      <w:r w:rsidRPr="00AC435E">
        <w:rPr>
          <w:rFonts w:ascii="Tahoma" w:hAnsi="Tahoma" w:cs="Tahoma"/>
          <w:sz w:val="20"/>
          <w:szCs w:val="20"/>
        </w:rPr>
        <w:fldChar w:fldCharType="separate"/>
      </w:r>
      <w:r w:rsidR="00AA5A47">
        <w:rPr>
          <w:rFonts w:ascii="Tahoma" w:hAnsi="Tahoma" w:cs="Tahoma"/>
          <w:sz w:val="20"/>
          <w:szCs w:val="20"/>
        </w:rPr>
        <w:t>2.3</w:t>
      </w:r>
      <w:r w:rsidRPr="00AC435E">
        <w:rPr>
          <w:rFonts w:ascii="Tahoma" w:hAnsi="Tahoma" w:cs="Tahoma"/>
          <w:sz w:val="20"/>
          <w:szCs w:val="20"/>
        </w:rPr>
        <w:fldChar w:fldCharType="end"/>
      </w:r>
      <w:r w:rsidRPr="00AC435E">
        <w:rPr>
          <w:rFonts w:ascii="Tahoma" w:hAnsi="Tahoma" w:cs="Tahoma"/>
          <w:sz w:val="20"/>
          <w:szCs w:val="20"/>
        </w:rPr>
        <w:t>;</w:t>
      </w:r>
    </w:p>
    <w:p w14:paraId="261F5686" w14:textId="77777777" w:rsidR="00144511" w:rsidRPr="00AC435E" w:rsidRDefault="00144511" w:rsidP="00C34028">
      <w:pPr>
        <w:pStyle w:val="Normal3"/>
        <w:ind w:left="709"/>
        <w:jc w:val="both"/>
        <w:rPr>
          <w:rFonts w:ascii="Tahoma" w:hAnsi="Tahoma" w:cs="Tahoma"/>
          <w:sz w:val="20"/>
          <w:szCs w:val="20"/>
          <w:u w:val="single"/>
        </w:rPr>
      </w:pPr>
    </w:p>
    <w:p w14:paraId="1B47251A" w14:textId="5044FABE" w:rsidR="00144511" w:rsidRPr="00AC435E" w:rsidRDefault="00D82B69" w:rsidP="00C34028">
      <w:pPr>
        <w:pStyle w:val="Normal3"/>
        <w:ind w:left="709"/>
        <w:jc w:val="both"/>
        <w:rPr>
          <w:rFonts w:ascii="Tahoma" w:hAnsi="Tahoma" w:cs="Tahoma"/>
          <w:sz w:val="20"/>
          <w:szCs w:val="20"/>
        </w:rPr>
      </w:pPr>
      <w:r w:rsidRPr="00AC435E">
        <w:rPr>
          <w:rFonts w:ascii="Tahoma" w:hAnsi="Tahoma" w:cs="Tahoma"/>
          <w:sz w:val="20"/>
          <w:szCs w:val="20"/>
        </w:rPr>
        <w:t>“</w:t>
      </w:r>
      <w:r w:rsidR="00144511" w:rsidRPr="00AC435E">
        <w:rPr>
          <w:rFonts w:ascii="Tahoma" w:hAnsi="Tahoma" w:cs="Tahoma"/>
          <w:sz w:val="20"/>
          <w:szCs w:val="20"/>
          <w:u w:val="single"/>
        </w:rPr>
        <w:t>RCA JFLOG</w:t>
      </w:r>
      <w:r w:rsidRPr="00AC435E">
        <w:rPr>
          <w:rFonts w:ascii="Tahoma" w:hAnsi="Tahoma" w:cs="Tahoma"/>
          <w:sz w:val="20"/>
          <w:szCs w:val="20"/>
        </w:rPr>
        <w:t xml:space="preserve">”: tem o significado que lhe é atribuído na Cláusula </w:t>
      </w:r>
      <w:r w:rsidRPr="00AC435E">
        <w:rPr>
          <w:rFonts w:ascii="Tahoma" w:hAnsi="Tahoma" w:cs="Tahoma"/>
          <w:sz w:val="20"/>
          <w:szCs w:val="20"/>
        </w:rPr>
        <w:fldChar w:fldCharType="begin"/>
      </w:r>
      <w:r w:rsidRPr="00AC435E">
        <w:rPr>
          <w:rFonts w:ascii="Tahoma" w:hAnsi="Tahoma" w:cs="Tahoma"/>
          <w:sz w:val="20"/>
          <w:szCs w:val="20"/>
        </w:rPr>
        <w:instrText xml:space="preserve"> REF _Ref9975447 \r \h </w:instrText>
      </w:r>
      <w:r w:rsidR="00AC435E">
        <w:rPr>
          <w:rFonts w:ascii="Tahoma" w:hAnsi="Tahoma" w:cs="Tahoma"/>
          <w:sz w:val="20"/>
          <w:szCs w:val="20"/>
        </w:rPr>
        <w:instrText xml:space="preserve"> \* MERGEFORMAT </w:instrText>
      </w:r>
      <w:r w:rsidRPr="00AC435E">
        <w:rPr>
          <w:rFonts w:ascii="Tahoma" w:hAnsi="Tahoma" w:cs="Tahoma"/>
          <w:sz w:val="20"/>
          <w:szCs w:val="20"/>
        </w:rPr>
      </w:r>
      <w:r w:rsidRPr="00AC435E">
        <w:rPr>
          <w:rFonts w:ascii="Tahoma" w:hAnsi="Tahoma" w:cs="Tahoma"/>
          <w:sz w:val="20"/>
          <w:szCs w:val="20"/>
        </w:rPr>
        <w:fldChar w:fldCharType="separate"/>
      </w:r>
      <w:r w:rsidR="00AA5A47">
        <w:rPr>
          <w:rFonts w:ascii="Tahoma" w:hAnsi="Tahoma" w:cs="Tahoma"/>
          <w:sz w:val="20"/>
          <w:szCs w:val="20"/>
        </w:rPr>
        <w:t>2.3</w:t>
      </w:r>
      <w:r w:rsidRPr="00AC435E">
        <w:rPr>
          <w:rFonts w:ascii="Tahoma" w:hAnsi="Tahoma" w:cs="Tahoma"/>
          <w:sz w:val="20"/>
          <w:szCs w:val="20"/>
        </w:rPr>
        <w:fldChar w:fldCharType="end"/>
      </w:r>
      <w:r w:rsidRPr="00AC435E">
        <w:rPr>
          <w:rFonts w:ascii="Tahoma" w:hAnsi="Tahoma" w:cs="Tahoma"/>
          <w:sz w:val="20"/>
          <w:szCs w:val="20"/>
        </w:rPr>
        <w:t>;</w:t>
      </w:r>
    </w:p>
    <w:p w14:paraId="70A6EF27" w14:textId="77777777" w:rsidR="00144511" w:rsidRPr="00AC435E" w:rsidRDefault="00144511" w:rsidP="00C34028">
      <w:pPr>
        <w:pStyle w:val="Normal3"/>
        <w:ind w:left="709"/>
        <w:jc w:val="both"/>
        <w:rPr>
          <w:rFonts w:ascii="Tahoma" w:hAnsi="Tahoma" w:cs="Tahoma"/>
          <w:sz w:val="20"/>
          <w:szCs w:val="20"/>
        </w:rPr>
      </w:pPr>
    </w:p>
    <w:p w14:paraId="4345E0D3" w14:textId="015430C8" w:rsidR="00144511" w:rsidRPr="00AC435E" w:rsidRDefault="00D82B69" w:rsidP="00C34028">
      <w:pPr>
        <w:pStyle w:val="Normal3"/>
        <w:ind w:left="709"/>
        <w:jc w:val="both"/>
        <w:rPr>
          <w:rFonts w:ascii="Tahoma" w:hAnsi="Tahoma" w:cs="Tahoma"/>
          <w:sz w:val="20"/>
          <w:szCs w:val="20"/>
        </w:rPr>
      </w:pPr>
      <w:r w:rsidRPr="00AC435E">
        <w:rPr>
          <w:rFonts w:ascii="Tahoma" w:hAnsi="Tahoma" w:cs="Tahoma"/>
          <w:sz w:val="20"/>
          <w:szCs w:val="20"/>
        </w:rPr>
        <w:t>“</w:t>
      </w:r>
      <w:r w:rsidR="00144511" w:rsidRPr="00AC435E">
        <w:rPr>
          <w:rFonts w:ascii="Tahoma" w:hAnsi="Tahoma" w:cs="Tahoma"/>
          <w:sz w:val="20"/>
          <w:szCs w:val="20"/>
          <w:u w:val="single"/>
        </w:rPr>
        <w:t>RCA Agro Improv</w:t>
      </w:r>
      <w:r w:rsidR="00C45C3C" w:rsidRPr="00AC435E">
        <w:rPr>
          <w:rFonts w:ascii="Tahoma" w:hAnsi="Tahoma" w:cs="Tahoma"/>
          <w:sz w:val="20"/>
          <w:szCs w:val="20"/>
          <w:u w:val="single"/>
        </w:rPr>
        <w:t>e</w:t>
      </w:r>
      <w:r w:rsidR="00144511" w:rsidRPr="00AC435E">
        <w:rPr>
          <w:rFonts w:ascii="Tahoma" w:hAnsi="Tahoma" w:cs="Tahoma"/>
          <w:sz w:val="20"/>
          <w:szCs w:val="20"/>
          <w:u w:val="single"/>
        </w:rPr>
        <w:t>ment</w:t>
      </w:r>
      <w:r w:rsidRPr="00AC435E">
        <w:rPr>
          <w:rFonts w:ascii="Tahoma" w:hAnsi="Tahoma" w:cs="Tahoma"/>
          <w:sz w:val="20"/>
          <w:szCs w:val="20"/>
        </w:rPr>
        <w:t xml:space="preserve">”: tem o significado que lhe é atribuído na Cláusula </w:t>
      </w:r>
      <w:r w:rsidRPr="00AC435E">
        <w:rPr>
          <w:rFonts w:ascii="Tahoma" w:hAnsi="Tahoma" w:cs="Tahoma"/>
          <w:sz w:val="20"/>
          <w:szCs w:val="20"/>
        </w:rPr>
        <w:fldChar w:fldCharType="begin"/>
      </w:r>
      <w:r w:rsidRPr="00AC435E">
        <w:rPr>
          <w:rFonts w:ascii="Tahoma" w:hAnsi="Tahoma" w:cs="Tahoma"/>
          <w:sz w:val="20"/>
          <w:szCs w:val="20"/>
        </w:rPr>
        <w:instrText xml:space="preserve"> REF _Ref9975447 \r \h </w:instrText>
      </w:r>
      <w:r w:rsidR="00AC435E">
        <w:rPr>
          <w:rFonts w:ascii="Tahoma" w:hAnsi="Tahoma" w:cs="Tahoma"/>
          <w:sz w:val="20"/>
          <w:szCs w:val="20"/>
        </w:rPr>
        <w:instrText xml:space="preserve"> \* MERGEFORMAT </w:instrText>
      </w:r>
      <w:r w:rsidRPr="00AC435E">
        <w:rPr>
          <w:rFonts w:ascii="Tahoma" w:hAnsi="Tahoma" w:cs="Tahoma"/>
          <w:sz w:val="20"/>
          <w:szCs w:val="20"/>
        </w:rPr>
      </w:r>
      <w:r w:rsidRPr="00AC435E">
        <w:rPr>
          <w:rFonts w:ascii="Tahoma" w:hAnsi="Tahoma" w:cs="Tahoma"/>
          <w:sz w:val="20"/>
          <w:szCs w:val="20"/>
        </w:rPr>
        <w:fldChar w:fldCharType="separate"/>
      </w:r>
      <w:r w:rsidR="00AA5A47">
        <w:rPr>
          <w:rFonts w:ascii="Tahoma" w:hAnsi="Tahoma" w:cs="Tahoma"/>
          <w:sz w:val="20"/>
          <w:szCs w:val="20"/>
        </w:rPr>
        <w:t>2.3</w:t>
      </w:r>
      <w:r w:rsidRPr="00AC435E">
        <w:rPr>
          <w:rFonts w:ascii="Tahoma" w:hAnsi="Tahoma" w:cs="Tahoma"/>
          <w:sz w:val="20"/>
          <w:szCs w:val="20"/>
        </w:rPr>
        <w:fldChar w:fldCharType="end"/>
      </w:r>
      <w:r w:rsidRPr="00AC435E">
        <w:rPr>
          <w:rFonts w:ascii="Tahoma" w:hAnsi="Tahoma" w:cs="Tahoma"/>
          <w:sz w:val="20"/>
          <w:szCs w:val="20"/>
        </w:rPr>
        <w:t>;</w:t>
      </w:r>
    </w:p>
    <w:p w14:paraId="6ACED844" w14:textId="77777777" w:rsidR="00144511" w:rsidRPr="00AC435E" w:rsidRDefault="00144511" w:rsidP="00C34028">
      <w:pPr>
        <w:pStyle w:val="Normal3"/>
        <w:ind w:left="709"/>
        <w:jc w:val="both"/>
        <w:rPr>
          <w:rFonts w:ascii="Tahoma" w:hAnsi="Tahoma" w:cs="Tahoma"/>
          <w:sz w:val="20"/>
          <w:szCs w:val="20"/>
        </w:rPr>
      </w:pPr>
    </w:p>
    <w:p w14:paraId="645F48F0" w14:textId="4C27FD18" w:rsidR="00521BAD" w:rsidRPr="00AC435E" w:rsidRDefault="00521BAD" w:rsidP="00BB37BC">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Valor Garantido</w:t>
      </w:r>
      <w:r w:rsidRPr="00AC435E">
        <w:rPr>
          <w:rFonts w:ascii="Tahoma" w:hAnsi="Tahoma" w:cs="Tahoma"/>
          <w:sz w:val="20"/>
          <w:szCs w:val="20"/>
        </w:rPr>
        <w:t xml:space="preserve">”: Tem o significado que lhe é atribuído na Cláusula </w:t>
      </w:r>
      <w:r w:rsidR="00D53452" w:rsidRPr="00AC435E">
        <w:rPr>
          <w:rFonts w:ascii="Tahoma" w:hAnsi="Tahoma" w:cs="Tahoma"/>
          <w:sz w:val="20"/>
          <w:szCs w:val="20"/>
        </w:rPr>
        <w:fldChar w:fldCharType="begin"/>
      </w:r>
      <w:r w:rsidR="00D53452" w:rsidRPr="00AC435E">
        <w:rPr>
          <w:rFonts w:ascii="Tahoma" w:hAnsi="Tahoma" w:cs="Tahoma"/>
          <w:sz w:val="20"/>
          <w:szCs w:val="20"/>
        </w:rPr>
        <w:instrText xml:space="preserve"> REF _Ref9975549 \r \h </w:instrText>
      </w:r>
      <w:r w:rsidR="00AC435E">
        <w:rPr>
          <w:rFonts w:ascii="Tahoma" w:hAnsi="Tahoma" w:cs="Tahoma"/>
          <w:sz w:val="20"/>
          <w:szCs w:val="20"/>
        </w:rPr>
        <w:instrText xml:space="preserve"> \* MERGEFORMAT </w:instrText>
      </w:r>
      <w:r w:rsidR="00D53452" w:rsidRPr="00AC435E">
        <w:rPr>
          <w:rFonts w:ascii="Tahoma" w:hAnsi="Tahoma" w:cs="Tahoma"/>
          <w:sz w:val="20"/>
          <w:szCs w:val="20"/>
        </w:rPr>
      </w:r>
      <w:r w:rsidR="00D53452" w:rsidRPr="00AC435E">
        <w:rPr>
          <w:rFonts w:ascii="Tahoma" w:hAnsi="Tahoma" w:cs="Tahoma"/>
          <w:sz w:val="20"/>
          <w:szCs w:val="20"/>
        </w:rPr>
        <w:fldChar w:fldCharType="separate"/>
      </w:r>
      <w:r w:rsidR="00AA5A47">
        <w:rPr>
          <w:rFonts w:ascii="Tahoma" w:hAnsi="Tahoma" w:cs="Tahoma"/>
          <w:sz w:val="20"/>
          <w:szCs w:val="20"/>
        </w:rPr>
        <w:t>5.25.3.1</w:t>
      </w:r>
      <w:r w:rsidR="00D53452" w:rsidRPr="00AC435E">
        <w:rPr>
          <w:rFonts w:ascii="Tahoma" w:hAnsi="Tahoma" w:cs="Tahoma"/>
          <w:sz w:val="20"/>
          <w:szCs w:val="20"/>
        </w:rPr>
        <w:fldChar w:fldCharType="end"/>
      </w:r>
      <w:r w:rsidR="00D82B69" w:rsidRPr="00AC435E">
        <w:rPr>
          <w:rFonts w:ascii="Tahoma" w:hAnsi="Tahoma" w:cs="Tahoma"/>
          <w:sz w:val="20"/>
          <w:szCs w:val="20"/>
        </w:rPr>
        <w:t>;</w:t>
      </w:r>
    </w:p>
    <w:p w14:paraId="17F902F3" w14:textId="77777777" w:rsidR="00093140" w:rsidRPr="00AC435E" w:rsidRDefault="00093140" w:rsidP="00B07482">
      <w:pPr>
        <w:pStyle w:val="Normal3"/>
        <w:ind w:left="709"/>
        <w:jc w:val="both"/>
        <w:rPr>
          <w:rFonts w:ascii="Tahoma" w:hAnsi="Tahoma" w:cs="Tahoma"/>
          <w:sz w:val="20"/>
          <w:szCs w:val="20"/>
        </w:rPr>
      </w:pPr>
    </w:p>
    <w:p w14:paraId="46F2E876" w14:textId="532DE44E" w:rsidR="00EB0021"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Taxa DI</w:t>
      </w:r>
      <w:r w:rsidRPr="00AC435E">
        <w:rPr>
          <w:rFonts w:ascii="Tahoma" w:hAnsi="Tahoma" w:cs="Tahoma"/>
          <w:sz w:val="20"/>
          <w:szCs w:val="20"/>
        </w:rPr>
        <w:t>”: Tem o significado que lhe é atribuído n</w:t>
      </w:r>
      <w:r w:rsidR="008B61FC" w:rsidRPr="00AC435E">
        <w:rPr>
          <w:rFonts w:ascii="Tahoma" w:hAnsi="Tahoma" w:cs="Tahoma"/>
          <w:sz w:val="20"/>
          <w:szCs w:val="20"/>
        </w:rPr>
        <w:t>a</w:t>
      </w:r>
      <w:r w:rsidRPr="00AC435E">
        <w:rPr>
          <w:rFonts w:ascii="Tahoma" w:hAnsi="Tahoma" w:cs="Tahoma"/>
          <w:sz w:val="20"/>
          <w:szCs w:val="20"/>
        </w:rPr>
        <w:t xml:space="preserve"> </w:t>
      </w:r>
      <w:r w:rsidR="008B61FC" w:rsidRPr="00AC435E">
        <w:rPr>
          <w:rFonts w:ascii="Tahoma" w:hAnsi="Tahoma" w:cs="Tahoma"/>
          <w:sz w:val="20"/>
          <w:szCs w:val="20"/>
        </w:rPr>
        <w:t>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FD02CC" w:rsidRPr="00AC435E">
        <w:rPr>
          <w:rFonts w:ascii="Tahoma" w:hAnsi="Tahoma" w:cs="Tahoma"/>
          <w:sz w:val="20"/>
          <w:szCs w:val="20"/>
        </w:rPr>
        <w:instrText xml:space="preserve"> REF _Ref2024928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5.12.1</w:t>
      </w:r>
      <w:r w:rsidR="002800C4" w:rsidRPr="00AC435E">
        <w:rPr>
          <w:rFonts w:ascii="Tahoma" w:hAnsi="Tahoma" w:cs="Tahoma"/>
          <w:sz w:val="20"/>
          <w:szCs w:val="20"/>
        </w:rPr>
        <w:fldChar w:fldCharType="end"/>
      </w:r>
      <w:r w:rsidR="00093140" w:rsidRPr="00AC435E">
        <w:rPr>
          <w:rFonts w:ascii="Tahoma" w:hAnsi="Tahoma" w:cs="Tahoma"/>
          <w:sz w:val="20"/>
          <w:szCs w:val="20"/>
        </w:rPr>
        <w:t xml:space="preserve"> desta Escritura de Emissão</w:t>
      </w:r>
      <w:r w:rsidRPr="00AC435E">
        <w:rPr>
          <w:rFonts w:ascii="Tahoma" w:hAnsi="Tahoma" w:cs="Tahoma"/>
          <w:sz w:val="20"/>
          <w:szCs w:val="20"/>
        </w:rPr>
        <w:t>;</w:t>
      </w:r>
      <w:r w:rsidR="00D82B69" w:rsidRPr="00AC435E">
        <w:rPr>
          <w:rFonts w:ascii="Tahoma" w:hAnsi="Tahoma" w:cs="Tahoma"/>
          <w:sz w:val="20"/>
          <w:szCs w:val="20"/>
        </w:rPr>
        <w:t xml:space="preserve"> </w:t>
      </w:r>
      <w:r w:rsidR="00521BAD" w:rsidRPr="00AC435E">
        <w:rPr>
          <w:rFonts w:ascii="Tahoma" w:hAnsi="Tahoma" w:cs="Tahoma"/>
          <w:sz w:val="20"/>
          <w:szCs w:val="20"/>
        </w:rPr>
        <w:t>e</w:t>
      </w:r>
    </w:p>
    <w:p w14:paraId="6FCCDBF1" w14:textId="77777777" w:rsidR="008B61FC" w:rsidRPr="00AC435E" w:rsidRDefault="008B61FC" w:rsidP="00B03278">
      <w:pPr>
        <w:pStyle w:val="Normal3"/>
        <w:ind w:left="709"/>
        <w:jc w:val="both"/>
        <w:rPr>
          <w:rFonts w:ascii="Tahoma" w:hAnsi="Tahoma" w:cs="Tahoma"/>
          <w:sz w:val="20"/>
          <w:szCs w:val="20"/>
        </w:rPr>
      </w:pPr>
    </w:p>
    <w:p w14:paraId="211EAE07" w14:textId="229C7418" w:rsidR="00F519A2" w:rsidRPr="00AC435E" w:rsidRDefault="00F519A2" w:rsidP="00B03278">
      <w:pPr>
        <w:pStyle w:val="Normal3"/>
        <w:ind w:left="709"/>
        <w:jc w:val="both"/>
        <w:rPr>
          <w:rFonts w:ascii="Tahoma" w:hAnsi="Tahoma" w:cs="Tahoma"/>
          <w:sz w:val="20"/>
          <w:szCs w:val="20"/>
        </w:rPr>
      </w:pPr>
      <w:r w:rsidRPr="00AC435E">
        <w:rPr>
          <w:rFonts w:ascii="Tahoma" w:hAnsi="Tahoma" w:cs="Tahoma"/>
          <w:sz w:val="20"/>
          <w:szCs w:val="20"/>
        </w:rPr>
        <w:t>“</w:t>
      </w:r>
      <w:r w:rsidRPr="00AC435E">
        <w:rPr>
          <w:rFonts w:ascii="Tahoma" w:hAnsi="Tahoma" w:cs="Tahoma"/>
          <w:sz w:val="20"/>
          <w:szCs w:val="20"/>
          <w:u w:val="single"/>
        </w:rPr>
        <w:t>Valor Nominal Unitário</w:t>
      </w:r>
      <w:r w:rsidRPr="00AC435E">
        <w:rPr>
          <w:rFonts w:ascii="Tahoma" w:hAnsi="Tahoma" w:cs="Tahoma"/>
          <w:sz w:val="20"/>
          <w:szCs w:val="20"/>
        </w:rPr>
        <w:t>”: Tem o significado que lhe é atribuído n</w:t>
      </w:r>
      <w:r w:rsidR="008B61FC" w:rsidRPr="00AC435E">
        <w:rPr>
          <w:rFonts w:ascii="Tahoma" w:hAnsi="Tahoma" w:cs="Tahoma"/>
          <w:sz w:val="20"/>
          <w:szCs w:val="20"/>
        </w:rPr>
        <w:t>a</w:t>
      </w:r>
      <w:r w:rsidRPr="00AC435E">
        <w:rPr>
          <w:rFonts w:ascii="Tahoma" w:hAnsi="Tahoma" w:cs="Tahoma"/>
          <w:sz w:val="20"/>
          <w:szCs w:val="20"/>
        </w:rPr>
        <w:t xml:space="preserve"> </w:t>
      </w:r>
      <w:r w:rsidR="008B61FC" w:rsidRPr="00AC435E">
        <w:rPr>
          <w:rFonts w:ascii="Tahoma" w:hAnsi="Tahoma" w:cs="Tahoma"/>
          <w:sz w:val="20"/>
          <w:szCs w:val="20"/>
        </w:rPr>
        <w:t>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FD02CC" w:rsidRPr="00AC435E">
        <w:rPr>
          <w:rFonts w:ascii="Tahoma" w:hAnsi="Tahoma" w:cs="Tahoma"/>
          <w:sz w:val="20"/>
          <w:szCs w:val="20"/>
        </w:rPr>
        <w:instrText xml:space="preserve"> REF _Ref2025322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5.2.1</w:t>
      </w:r>
      <w:r w:rsidR="002800C4" w:rsidRPr="00AC435E">
        <w:rPr>
          <w:rFonts w:ascii="Tahoma" w:hAnsi="Tahoma" w:cs="Tahoma"/>
          <w:sz w:val="20"/>
          <w:szCs w:val="20"/>
        </w:rPr>
        <w:fldChar w:fldCharType="end"/>
      </w:r>
      <w:r w:rsidR="00093140" w:rsidRPr="00AC435E">
        <w:rPr>
          <w:rFonts w:ascii="Tahoma" w:hAnsi="Tahoma" w:cs="Tahoma"/>
          <w:sz w:val="20"/>
          <w:szCs w:val="20"/>
        </w:rPr>
        <w:t xml:space="preserve"> desta Escritura de Emissão</w:t>
      </w:r>
      <w:r w:rsidRPr="00AC435E">
        <w:rPr>
          <w:rFonts w:ascii="Tahoma" w:hAnsi="Tahoma" w:cs="Tahoma"/>
          <w:sz w:val="20"/>
          <w:szCs w:val="20"/>
        </w:rPr>
        <w:t>.</w:t>
      </w:r>
    </w:p>
    <w:p w14:paraId="09D12B1E" w14:textId="77777777" w:rsidR="00AC435E" w:rsidRDefault="00AC435E" w:rsidP="00F32B4F">
      <w:pPr>
        <w:pStyle w:val="NormalWeb"/>
        <w:spacing w:before="0" w:beforeAutospacing="0" w:after="0" w:afterAutospacing="0"/>
        <w:jc w:val="center"/>
        <w:rPr>
          <w:rFonts w:ascii="Tahoma" w:hAnsi="Tahoma" w:cs="Tahoma"/>
          <w:b/>
          <w:smallCaps/>
          <w:sz w:val="20"/>
          <w:szCs w:val="20"/>
        </w:rPr>
      </w:pPr>
    </w:p>
    <w:p w14:paraId="7820B58C" w14:textId="77777777" w:rsidR="00F519A2" w:rsidRPr="00AC435E" w:rsidRDefault="00F519A2"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Cláusula II</w:t>
      </w:r>
    </w:p>
    <w:p w14:paraId="19E1B6D2" w14:textId="77777777" w:rsidR="00EF220D" w:rsidRPr="00AC435E" w:rsidRDefault="00EF220D"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Autorizaç</w:t>
      </w:r>
      <w:r w:rsidR="00C0740B" w:rsidRPr="00AC435E">
        <w:rPr>
          <w:rFonts w:ascii="Tahoma" w:hAnsi="Tahoma" w:cs="Tahoma"/>
          <w:b/>
          <w:smallCaps/>
          <w:sz w:val="20"/>
          <w:szCs w:val="20"/>
        </w:rPr>
        <w:t>ões</w:t>
      </w:r>
    </w:p>
    <w:p w14:paraId="032F4C9E" w14:textId="77777777" w:rsidR="00B14C3D" w:rsidRPr="00AC435E" w:rsidRDefault="00B14C3D" w:rsidP="00F32B4F">
      <w:pPr>
        <w:widowControl w:val="0"/>
        <w:tabs>
          <w:tab w:val="left" w:pos="567"/>
        </w:tabs>
        <w:rPr>
          <w:rFonts w:ascii="Tahoma" w:hAnsi="Tahoma" w:cs="Tahoma"/>
          <w:sz w:val="20"/>
          <w:szCs w:val="20"/>
        </w:rPr>
      </w:pPr>
    </w:p>
    <w:p w14:paraId="489AF0F6" w14:textId="352BB7F9" w:rsidR="00D22F30" w:rsidRPr="00AC435E" w:rsidRDefault="00C20F12" w:rsidP="008B007C">
      <w:pPr>
        <w:widowControl w:val="0"/>
        <w:numPr>
          <w:ilvl w:val="1"/>
          <w:numId w:val="18"/>
        </w:numPr>
        <w:tabs>
          <w:tab w:val="left" w:pos="0"/>
        </w:tabs>
        <w:ind w:left="0" w:firstLine="0"/>
        <w:rPr>
          <w:rFonts w:ascii="Tahoma" w:hAnsi="Tahoma" w:cs="Tahoma"/>
          <w:sz w:val="20"/>
          <w:szCs w:val="20"/>
        </w:rPr>
      </w:pPr>
      <w:bookmarkStart w:id="11" w:name="_Ref2024377"/>
      <w:r w:rsidRPr="00AC435E">
        <w:rPr>
          <w:rFonts w:ascii="Tahoma" w:hAnsi="Tahoma" w:cs="Tahoma"/>
          <w:sz w:val="20"/>
          <w:szCs w:val="20"/>
        </w:rPr>
        <w:t>A presente Escritura de Emissão</w:t>
      </w:r>
      <w:r w:rsidR="00583FA5" w:rsidRPr="00AC435E">
        <w:rPr>
          <w:rFonts w:ascii="Tahoma" w:hAnsi="Tahoma" w:cs="Tahoma"/>
          <w:sz w:val="20"/>
          <w:szCs w:val="20"/>
        </w:rPr>
        <w:t xml:space="preserve"> </w:t>
      </w:r>
      <w:r w:rsidR="00D22F30" w:rsidRPr="00AC435E">
        <w:rPr>
          <w:rFonts w:ascii="Tahoma" w:hAnsi="Tahoma" w:cs="Tahoma"/>
          <w:sz w:val="20"/>
          <w:szCs w:val="20"/>
        </w:rPr>
        <w:t xml:space="preserve">é </w:t>
      </w:r>
      <w:r w:rsidRPr="00AC435E">
        <w:rPr>
          <w:rFonts w:ascii="Tahoma" w:hAnsi="Tahoma" w:cs="Tahoma"/>
          <w:sz w:val="20"/>
          <w:szCs w:val="20"/>
        </w:rPr>
        <w:t>celebrad</w:t>
      </w:r>
      <w:r w:rsidR="00D22F30" w:rsidRPr="00AC435E">
        <w:rPr>
          <w:rFonts w:ascii="Tahoma" w:hAnsi="Tahoma" w:cs="Tahoma"/>
          <w:sz w:val="20"/>
          <w:szCs w:val="20"/>
        </w:rPr>
        <w:t>a</w:t>
      </w:r>
      <w:r w:rsidR="005F7B49" w:rsidRPr="00AC435E">
        <w:rPr>
          <w:rFonts w:ascii="Tahoma" w:hAnsi="Tahoma" w:cs="Tahoma"/>
          <w:sz w:val="20"/>
          <w:szCs w:val="20"/>
        </w:rPr>
        <w:t xml:space="preserve"> </w:t>
      </w:r>
      <w:r w:rsidRPr="00AC435E">
        <w:rPr>
          <w:rFonts w:ascii="Tahoma" w:hAnsi="Tahoma" w:cs="Tahoma"/>
          <w:sz w:val="20"/>
          <w:szCs w:val="20"/>
        </w:rPr>
        <w:t xml:space="preserve">de acordo com a deliberação da Assembleia Geral Extraordinária </w:t>
      </w:r>
      <w:r w:rsidR="008C4A4B" w:rsidRPr="00AC435E">
        <w:rPr>
          <w:rFonts w:ascii="Tahoma" w:eastAsia="Arial Unicode MS" w:hAnsi="Tahoma" w:cs="Tahoma"/>
          <w:sz w:val="20"/>
          <w:szCs w:val="20"/>
        </w:rPr>
        <w:t>de acionista</w:t>
      </w:r>
      <w:r w:rsidR="00EB79AF" w:rsidRPr="00AC435E">
        <w:rPr>
          <w:rFonts w:ascii="Tahoma" w:eastAsia="Arial Unicode MS" w:hAnsi="Tahoma" w:cs="Tahoma"/>
          <w:sz w:val="20"/>
          <w:szCs w:val="20"/>
        </w:rPr>
        <w:t>s</w:t>
      </w:r>
      <w:r w:rsidR="008C4A4B" w:rsidRPr="00AC435E">
        <w:rPr>
          <w:rFonts w:ascii="Tahoma" w:eastAsia="Arial Unicode MS" w:hAnsi="Tahoma" w:cs="Tahoma"/>
          <w:sz w:val="20"/>
          <w:szCs w:val="20"/>
        </w:rPr>
        <w:t xml:space="preserve"> da </w:t>
      </w:r>
      <w:r w:rsidR="00F519A2" w:rsidRPr="00AC435E">
        <w:rPr>
          <w:rFonts w:ascii="Tahoma" w:eastAsia="Arial Unicode MS" w:hAnsi="Tahoma" w:cs="Tahoma"/>
          <w:sz w:val="20"/>
          <w:szCs w:val="20"/>
        </w:rPr>
        <w:t>Emissora</w:t>
      </w:r>
      <w:r w:rsidR="008C4A4B" w:rsidRPr="00AC435E">
        <w:rPr>
          <w:rFonts w:ascii="Tahoma" w:eastAsia="Arial Unicode MS" w:hAnsi="Tahoma" w:cs="Tahoma"/>
          <w:sz w:val="20"/>
          <w:szCs w:val="20"/>
        </w:rPr>
        <w:t>,</w:t>
      </w:r>
      <w:r w:rsidR="009476D1" w:rsidRPr="00AC435E">
        <w:rPr>
          <w:rFonts w:ascii="Tahoma" w:eastAsia="Arial Unicode MS" w:hAnsi="Tahoma" w:cs="Tahoma"/>
          <w:sz w:val="20"/>
          <w:szCs w:val="20"/>
        </w:rPr>
        <w:t xml:space="preserve"> </w:t>
      </w:r>
      <w:r w:rsidRPr="00AC435E">
        <w:rPr>
          <w:rFonts w:ascii="Tahoma" w:hAnsi="Tahoma" w:cs="Tahoma"/>
          <w:sz w:val="20"/>
          <w:szCs w:val="20"/>
        </w:rPr>
        <w:t xml:space="preserve">realizada em </w:t>
      </w:r>
      <w:r w:rsidR="00E47D9C" w:rsidRPr="00AC435E">
        <w:rPr>
          <w:rFonts w:ascii="Tahoma" w:hAnsi="Tahoma" w:cs="Tahoma"/>
          <w:sz w:val="20"/>
          <w:szCs w:val="20"/>
        </w:rPr>
        <w:t>3</w:t>
      </w:r>
      <w:r w:rsidR="008C585D" w:rsidRPr="00AC435E">
        <w:rPr>
          <w:rFonts w:ascii="Tahoma" w:hAnsi="Tahoma" w:cs="Tahoma"/>
          <w:sz w:val="20"/>
          <w:szCs w:val="20"/>
        </w:rPr>
        <w:t>1</w:t>
      </w:r>
      <w:r w:rsidR="00E47D9C" w:rsidRPr="00AC435E" w:rsidDel="0033267E">
        <w:rPr>
          <w:rFonts w:ascii="Tahoma" w:hAnsi="Tahoma" w:cs="Tahoma"/>
          <w:bCs/>
          <w:sz w:val="20"/>
          <w:szCs w:val="20"/>
        </w:rPr>
        <w:t xml:space="preserve"> </w:t>
      </w:r>
      <w:r w:rsidR="008B007C" w:rsidRPr="00AC435E">
        <w:rPr>
          <w:rFonts w:ascii="Tahoma" w:hAnsi="Tahoma" w:cs="Tahoma"/>
          <w:bCs/>
          <w:sz w:val="20"/>
          <w:szCs w:val="20"/>
        </w:rPr>
        <w:t xml:space="preserve">de </w:t>
      </w:r>
      <w:r w:rsidR="00E47D9C" w:rsidRPr="00AC435E">
        <w:rPr>
          <w:rFonts w:ascii="Tahoma" w:hAnsi="Tahoma" w:cs="Tahoma"/>
          <w:bCs/>
          <w:sz w:val="20"/>
          <w:szCs w:val="20"/>
        </w:rPr>
        <w:t>maio</w:t>
      </w:r>
      <w:r w:rsidR="008B007C" w:rsidRPr="00AC435E">
        <w:rPr>
          <w:rFonts w:ascii="Tahoma" w:hAnsi="Tahoma" w:cs="Tahoma"/>
          <w:bCs/>
          <w:sz w:val="20"/>
          <w:szCs w:val="20"/>
        </w:rPr>
        <w:t xml:space="preserve"> de 2019 </w:t>
      </w:r>
      <w:r w:rsidR="00263BD0" w:rsidRPr="00AC435E">
        <w:rPr>
          <w:rFonts w:ascii="Tahoma" w:hAnsi="Tahoma" w:cs="Tahoma"/>
          <w:sz w:val="20"/>
          <w:szCs w:val="20"/>
        </w:rPr>
        <w:t>(“</w:t>
      </w:r>
      <w:r w:rsidR="00263BD0" w:rsidRPr="00AC435E">
        <w:rPr>
          <w:rFonts w:ascii="Tahoma" w:hAnsi="Tahoma" w:cs="Tahoma"/>
          <w:sz w:val="20"/>
          <w:szCs w:val="20"/>
          <w:u w:val="single"/>
        </w:rPr>
        <w:t>AGE</w:t>
      </w:r>
      <w:r w:rsidR="00263BD0" w:rsidRPr="00AC435E">
        <w:rPr>
          <w:rFonts w:ascii="Tahoma" w:hAnsi="Tahoma" w:cs="Tahoma"/>
          <w:sz w:val="20"/>
          <w:szCs w:val="20"/>
        </w:rPr>
        <w:t>”)</w:t>
      </w:r>
      <w:r w:rsidRPr="00AC435E">
        <w:rPr>
          <w:rFonts w:ascii="Tahoma" w:hAnsi="Tahoma" w:cs="Tahoma"/>
          <w:sz w:val="20"/>
          <w:szCs w:val="20"/>
        </w:rPr>
        <w:t xml:space="preserve">, </w:t>
      </w:r>
      <w:r w:rsidR="00263BD0" w:rsidRPr="00AC435E">
        <w:rPr>
          <w:rFonts w:ascii="Tahoma" w:hAnsi="Tahoma" w:cs="Tahoma"/>
          <w:sz w:val="20"/>
          <w:szCs w:val="20"/>
        </w:rPr>
        <w:t>na qual foram deliberadas</w:t>
      </w:r>
      <w:r w:rsidR="00D22F30" w:rsidRPr="00AC435E">
        <w:rPr>
          <w:rFonts w:ascii="Tahoma" w:hAnsi="Tahoma" w:cs="Tahoma"/>
          <w:sz w:val="20"/>
          <w:szCs w:val="20"/>
        </w:rPr>
        <w:t xml:space="preserve"> a</w:t>
      </w:r>
      <w:r w:rsidR="008B007C" w:rsidRPr="00AC435E">
        <w:rPr>
          <w:rFonts w:ascii="Tahoma" w:hAnsi="Tahoma" w:cs="Tahoma"/>
          <w:sz w:val="20"/>
          <w:szCs w:val="20"/>
        </w:rPr>
        <w:t>:</w:t>
      </w:r>
      <w:r w:rsidR="00263BD0" w:rsidRPr="00AC435E">
        <w:rPr>
          <w:rFonts w:ascii="Tahoma" w:hAnsi="Tahoma" w:cs="Tahoma"/>
          <w:sz w:val="20"/>
          <w:szCs w:val="20"/>
        </w:rPr>
        <w:t xml:space="preserve"> </w:t>
      </w:r>
      <w:r w:rsidR="00263BD0" w:rsidRPr="00AC435E">
        <w:rPr>
          <w:rFonts w:ascii="Tahoma" w:hAnsi="Tahoma" w:cs="Tahoma"/>
          <w:b/>
          <w:sz w:val="20"/>
          <w:szCs w:val="20"/>
        </w:rPr>
        <w:t>(a)</w:t>
      </w:r>
      <w:r w:rsidR="00263BD0" w:rsidRPr="00AC435E">
        <w:rPr>
          <w:rFonts w:ascii="Tahoma" w:hAnsi="Tahoma" w:cs="Tahoma"/>
          <w:sz w:val="20"/>
          <w:szCs w:val="20"/>
        </w:rPr>
        <w:t xml:space="preserve"> aprovação da </w:t>
      </w:r>
      <w:r w:rsidR="00005A21" w:rsidRPr="00AC435E">
        <w:rPr>
          <w:rFonts w:ascii="Tahoma" w:hAnsi="Tahoma" w:cs="Tahoma"/>
          <w:sz w:val="20"/>
          <w:szCs w:val="20"/>
        </w:rPr>
        <w:t>Emissão</w:t>
      </w:r>
      <w:r w:rsidR="00766605" w:rsidRPr="00AC435E">
        <w:rPr>
          <w:rFonts w:ascii="Tahoma" w:hAnsi="Tahoma" w:cs="Tahoma"/>
          <w:sz w:val="20"/>
          <w:szCs w:val="20"/>
        </w:rPr>
        <w:t xml:space="preserve">, </w:t>
      </w:r>
      <w:r w:rsidR="00005A21" w:rsidRPr="00AC435E">
        <w:rPr>
          <w:rFonts w:ascii="Tahoma" w:hAnsi="Tahoma" w:cs="Tahoma"/>
          <w:sz w:val="20"/>
          <w:szCs w:val="20"/>
        </w:rPr>
        <w:t xml:space="preserve">da </w:t>
      </w:r>
      <w:r w:rsidR="00263BD0" w:rsidRPr="00AC435E">
        <w:rPr>
          <w:rFonts w:ascii="Tahoma" w:hAnsi="Tahoma" w:cs="Tahoma"/>
          <w:sz w:val="20"/>
          <w:szCs w:val="20"/>
        </w:rPr>
        <w:t>Oferta</w:t>
      </w:r>
      <w:r w:rsidR="00005A21" w:rsidRPr="00AC435E">
        <w:rPr>
          <w:rFonts w:ascii="Tahoma" w:hAnsi="Tahoma" w:cs="Tahoma"/>
          <w:sz w:val="20"/>
          <w:szCs w:val="20"/>
        </w:rPr>
        <w:t xml:space="preserve"> </w:t>
      </w:r>
      <w:r w:rsidR="00C0740B" w:rsidRPr="00AC435E">
        <w:rPr>
          <w:rFonts w:ascii="Tahoma" w:hAnsi="Tahoma" w:cs="Tahoma"/>
          <w:sz w:val="20"/>
          <w:szCs w:val="20"/>
        </w:rPr>
        <w:t>Restrita</w:t>
      </w:r>
      <w:r w:rsidR="00263BD0" w:rsidRPr="00AC435E">
        <w:rPr>
          <w:rFonts w:ascii="Tahoma" w:hAnsi="Tahoma" w:cs="Tahoma"/>
          <w:sz w:val="20"/>
          <w:szCs w:val="20"/>
        </w:rPr>
        <w:t xml:space="preserve">, bem como </w:t>
      </w:r>
      <w:r w:rsidR="00766605" w:rsidRPr="00AC435E">
        <w:rPr>
          <w:rFonts w:ascii="Tahoma" w:hAnsi="Tahoma" w:cs="Tahoma"/>
          <w:sz w:val="20"/>
          <w:szCs w:val="20"/>
        </w:rPr>
        <w:t xml:space="preserve">os seus termos e condições definidos, </w:t>
      </w:r>
      <w:r w:rsidR="00766605" w:rsidRPr="00AC435E">
        <w:rPr>
          <w:rFonts w:ascii="Tahoma" w:hAnsi="Tahoma" w:cs="Tahoma"/>
          <w:i/>
          <w:sz w:val="20"/>
          <w:szCs w:val="20"/>
        </w:rPr>
        <w:t>inter alia</w:t>
      </w:r>
      <w:r w:rsidR="00766605" w:rsidRPr="00AC435E">
        <w:rPr>
          <w:rFonts w:ascii="Tahoma" w:hAnsi="Tahoma" w:cs="Tahoma"/>
          <w:sz w:val="20"/>
          <w:szCs w:val="20"/>
        </w:rPr>
        <w:t>, na Escritura de Emissão</w:t>
      </w:r>
      <w:r w:rsidR="00263BD0" w:rsidRPr="00AC435E">
        <w:rPr>
          <w:rFonts w:ascii="Tahoma" w:hAnsi="Tahoma" w:cs="Tahoma"/>
          <w:sz w:val="20"/>
          <w:szCs w:val="20"/>
        </w:rPr>
        <w:t xml:space="preserve">; e </w:t>
      </w:r>
      <w:r w:rsidR="00263BD0" w:rsidRPr="00AC435E">
        <w:rPr>
          <w:rFonts w:ascii="Tahoma" w:hAnsi="Tahoma" w:cs="Tahoma"/>
          <w:b/>
          <w:sz w:val="20"/>
          <w:szCs w:val="20"/>
        </w:rPr>
        <w:t>(b)</w:t>
      </w:r>
      <w:r w:rsidR="00263BD0" w:rsidRPr="00AC435E">
        <w:rPr>
          <w:rFonts w:ascii="Tahoma" w:hAnsi="Tahoma" w:cs="Tahoma"/>
          <w:sz w:val="20"/>
          <w:szCs w:val="20"/>
        </w:rPr>
        <w:t xml:space="preserve"> autorização à </w:t>
      </w:r>
      <w:r w:rsidR="00D22F30" w:rsidRPr="00AC435E">
        <w:rPr>
          <w:rFonts w:ascii="Tahoma" w:hAnsi="Tahoma" w:cs="Tahoma"/>
          <w:sz w:val="20"/>
          <w:szCs w:val="20"/>
        </w:rPr>
        <w:t>d</w:t>
      </w:r>
      <w:r w:rsidR="00263BD0" w:rsidRPr="00AC435E">
        <w:rPr>
          <w:rFonts w:ascii="Tahoma" w:hAnsi="Tahoma" w:cs="Tahoma"/>
          <w:sz w:val="20"/>
          <w:szCs w:val="20"/>
        </w:rPr>
        <w:t xml:space="preserve">iretoria da Emissora para praticar todos os atos necessários à efetivação das deliberações consubstanciadas na AGE, </w:t>
      </w:r>
      <w:r w:rsidRPr="00AC435E">
        <w:rPr>
          <w:rFonts w:ascii="Tahoma" w:hAnsi="Tahoma" w:cs="Tahoma"/>
          <w:sz w:val="20"/>
          <w:szCs w:val="20"/>
        </w:rPr>
        <w:t>nos termos do artigo 59 da Lei das Sociedades por Ações.</w:t>
      </w:r>
      <w:r w:rsidR="00D22F30" w:rsidRPr="00AC435E">
        <w:rPr>
          <w:rFonts w:ascii="Tahoma" w:hAnsi="Tahoma" w:cs="Tahoma"/>
          <w:sz w:val="20"/>
          <w:szCs w:val="20"/>
        </w:rPr>
        <w:t xml:space="preserve"> </w:t>
      </w:r>
      <w:bookmarkEnd w:id="11"/>
    </w:p>
    <w:p w14:paraId="7B1AE39C" w14:textId="77777777" w:rsidR="00FA625C" w:rsidRPr="00AC435E" w:rsidRDefault="00FA625C" w:rsidP="00FA625C">
      <w:pPr>
        <w:widowControl w:val="0"/>
        <w:tabs>
          <w:tab w:val="left" w:pos="0"/>
        </w:tabs>
        <w:rPr>
          <w:rFonts w:ascii="Tahoma" w:hAnsi="Tahoma" w:cs="Tahoma"/>
          <w:sz w:val="20"/>
          <w:szCs w:val="20"/>
        </w:rPr>
      </w:pPr>
    </w:p>
    <w:p w14:paraId="519ACB23" w14:textId="7658A18E" w:rsidR="009A08E7" w:rsidRPr="00AC435E" w:rsidRDefault="00D22F30" w:rsidP="00FA625C">
      <w:pPr>
        <w:widowControl w:val="0"/>
        <w:numPr>
          <w:ilvl w:val="1"/>
          <w:numId w:val="18"/>
        </w:numPr>
        <w:tabs>
          <w:tab w:val="left" w:pos="0"/>
        </w:tabs>
        <w:ind w:left="0" w:firstLine="0"/>
        <w:rPr>
          <w:rFonts w:ascii="Tahoma" w:hAnsi="Tahoma" w:cs="Tahoma"/>
          <w:sz w:val="20"/>
          <w:szCs w:val="20"/>
        </w:rPr>
      </w:pPr>
      <w:bookmarkStart w:id="12" w:name="_Ref9975439"/>
      <w:r w:rsidRPr="00AC435E">
        <w:rPr>
          <w:rFonts w:ascii="Tahoma" w:hAnsi="Tahoma" w:cs="Tahoma"/>
          <w:sz w:val="20"/>
          <w:szCs w:val="20"/>
        </w:rPr>
        <w:t xml:space="preserve">A Garantia Real </w:t>
      </w:r>
      <w:r w:rsidR="00A91F54">
        <w:rPr>
          <w:rFonts w:ascii="Tahoma" w:hAnsi="Tahoma" w:cs="Tahoma"/>
          <w:sz w:val="20"/>
          <w:szCs w:val="20"/>
        </w:rPr>
        <w:t>foi</w:t>
      </w:r>
      <w:r w:rsidR="00A91F54" w:rsidRPr="00AC435E">
        <w:rPr>
          <w:rFonts w:ascii="Tahoma" w:hAnsi="Tahoma" w:cs="Tahoma"/>
          <w:sz w:val="20"/>
          <w:szCs w:val="20"/>
        </w:rPr>
        <w:t xml:space="preserve"> </w:t>
      </w:r>
      <w:r w:rsidR="00A91F54">
        <w:rPr>
          <w:rFonts w:ascii="Tahoma" w:hAnsi="Tahoma" w:cs="Tahoma"/>
          <w:sz w:val="20"/>
          <w:szCs w:val="20"/>
        </w:rPr>
        <w:t>outorgada</w:t>
      </w:r>
      <w:r w:rsidR="00A91F54" w:rsidRPr="00AC435E">
        <w:rPr>
          <w:rFonts w:ascii="Tahoma" w:hAnsi="Tahoma" w:cs="Tahoma"/>
          <w:sz w:val="20"/>
          <w:szCs w:val="20"/>
        </w:rPr>
        <w:t xml:space="preserve"> </w:t>
      </w:r>
      <w:r w:rsidRPr="00AC435E">
        <w:rPr>
          <w:rFonts w:ascii="Tahoma" w:hAnsi="Tahoma" w:cs="Tahoma"/>
          <w:sz w:val="20"/>
          <w:szCs w:val="20"/>
        </w:rPr>
        <w:t xml:space="preserve">de acordo com a deliberação da Reunião do Conselho de Administração da Emissora, realizada em </w:t>
      </w:r>
      <w:r w:rsidR="00E47D9C" w:rsidRPr="00AC435E">
        <w:rPr>
          <w:rFonts w:ascii="Tahoma" w:hAnsi="Tahoma" w:cs="Tahoma"/>
          <w:sz w:val="20"/>
          <w:szCs w:val="20"/>
        </w:rPr>
        <w:t>3</w:t>
      </w:r>
      <w:r w:rsidR="008C585D" w:rsidRPr="00AC435E">
        <w:rPr>
          <w:rFonts w:ascii="Tahoma" w:hAnsi="Tahoma" w:cs="Tahoma"/>
          <w:sz w:val="20"/>
          <w:szCs w:val="20"/>
        </w:rPr>
        <w:t>1</w:t>
      </w:r>
      <w:r w:rsidRPr="00AC435E" w:rsidDel="0033267E">
        <w:rPr>
          <w:rFonts w:ascii="Tahoma" w:hAnsi="Tahoma" w:cs="Tahoma"/>
          <w:bCs/>
          <w:sz w:val="20"/>
          <w:szCs w:val="20"/>
        </w:rPr>
        <w:t xml:space="preserve"> </w:t>
      </w:r>
      <w:r w:rsidRPr="00AC435E">
        <w:rPr>
          <w:rFonts w:ascii="Tahoma" w:hAnsi="Tahoma" w:cs="Tahoma"/>
          <w:bCs/>
          <w:sz w:val="20"/>
          <w:szCs w:val="20"/>
        </w:rPr>
        <w:t xml:space="preserve">de </w:t>
      </w:r>
      <w:r w:rsidR="00E47D9C" w:rsidRPr="00AC435E">
        <w:rPr>
          <w:rFonts w:ascii="Tahoma" w:hAnsi="Tahoma" w:cs="Tahoma"/>
          <w:bCs/>
          <w:sz w:val="20"/>
          <w:szCs w:val="20"/>
        </w:rPr>
        <w:t>maio</w:t>
      </w:r>
      <w:r w:rsidRPr="00AC435E">
        <w:rPr>
          <w:rFonts w:ascii="Tahoma" w:hAnsi="Tahoma" w:cs="Tahoma"/>
          <w:bCs/>
          <w:sz w:val="20"/>
          <w:szCs w:val="20"/>
        </w:rPr>
        <w:t xml:space="preserve"> de 2019 </w:t>
      </w:r>
      <w:r w:rsidRPr="00AC435E">
        <w:rPr>
          <w:rFonts w:ascii="Tahoma" w:hAnsi="Tahoma" w:cs="Tahoma"/>
          <w:sz w:val="20"/>
          <w:szCs w:val="20"/>
        </w:rPr>
        <w:t>(“</w:t>
      </w:r>
      <w:r w:rsidRPr="00AC435E">
        <w:rPr>
          <w:rFonts w:ascii="Tahoma" w:hAnsi="Tahoma" w:cs="Tahoma"/>
          <w:sz w:val="20"/>
          <w:szCs w:val="20"/>
          <w:u w:val="single"/>
        </w:rPr>
        <w:t>RCA</w:t>
      </w:r>
      <w:r w:rsidRPr="00AC435E">
        <w:rPr>
          <w:rFonts w:ascii="Tahoma" w:hAnsi="Tahoma" w:cs="Tahoma"/>
          <w:sz w:val="20"/>
          <w:szCs w:val="20"/>
        </w:rPr>
        <w:t xml:space="preserve">”), na qual foram deliberadas a: </w:t>
      </w:r>
      <w:r w:rsidRPr="00AC435E">
        <w:rPr>
          <w:rFonts w:ascii="Tahoma" w:hAnsi="Tahoma" w:cs="Tahoma"/>
          <w:b/>
          <w:sz w:val="20"/>
          <w:szCs w:val="20"/>
        </w:rPr>
        <w:t>(a)</w:t>
      </w:r>
      <w:r w:rsidR="004F3075" w:rsidRPr="00AC435E">
        <w:rPr>
          <w:rFonts w:ascii="Tahoma" w:hAnsi="Tahoma" w:cs="Tahoma"/>
          <w:sz w:val="20"/>
          <w:szCs w:val="20"/>
        </w:rPr>
        <w:t> </w:t>
      </w:r>
      <w:r w:rsidRPr="00AC435E">
        <w:rPr>
          <w:rFonts w:ascii="Tahoma" w:hAnsi="Tahoma" w:cs="Tahoma"/>
          <w:sz w:val="20"/>
          <w:szCs w:val="20"/>
        </w:rPr>
        <w:t xml:space="preserve">aprovação da constituição da Garantia Real, bem como seus termos e condições definidos, </w:t>
      </w:r>
      <w:r w:rsidRPr="00AC435E">
        <w:rPr>
          <w:rFonts w:ascii="Tahoma" w:hAnsi="Tahoma" w:cs="Tahoma"/>
          <w:i/>
          <w:sz w:val="20"/>
          <w:szCs w:val="20"/>
        </w:rPr>
        <w:t>inter alia</w:t>
      </w:r>
      <w:r w:rsidRPr="00AC435E">
        <w:rPr>
          <w:rFonts w:ascii="Tahoma" w:hAnsi="Tahoma" w:cs="Tahoma"/>
          <w:sz w:val="20"/>
          <w:szCs w:val="20"/>
        </w:rPr>
        <w:t xml:space="preserve">, no Contrato de Cessão </w:t>
      </w:r>
      <w:r w:rsidRPr="00AC435E">
        <w:rPr>
          <w:rFonts w:ascii="Tahoma" w:hAnsi="Tahoma" w:cs="Tahoma"/>
          <w:sz w:val="20"/>
          <w:szCs w:val="20"/>
        </w:rPr>
        <w:lastRenderedPageBreak/>
        <w:t xml:space="preserve">Fiduciária; e </w:t>
      </w:r>
      <w:r w:rsidRPr="00AC435E">
        <w:rPr>
          <w:rFonts w:ascii="Tahoma" w:hAnsi="Tahoma" w:cs="Tahoma"/>
          <w:b/>
          <w:sz w:val="20"/>
          <w:szCs w:val="20"/>
        </w:rPr>
        <w:t>(b)</w:t>
      </w:r>
      <w:r w:rsidRPr="00AC435E">
        <w:rPr>
          <w:rFonts w:ascii="Tahoma" w:hAnsi="Tahoma" w:cs="Tahoma"/>
          <w:sz w:val="20"/>
          <w:szCs w:val="20"/>
        </w:rPr>
        <w:t xml:space="preserve"> autorização à diretoria da Emissora para praticar todos os atos necessários à efetivação das deliberações consubstanciadas na </w:t>
      </w:r>
      <w:r w:rsidR="00D14D42" w:rsidRPr="00AC435E">
        <w:rPr>
          <w:rFonts w:ascii="Tahoma" w:hAnsi="Tahoma" w:cs="Tahoma"/>
          <w:sz w:val="20"/>
          <w:szCs w:val="20"/>
        </w:rPr>
        <w:t>RCA.</w:t>
      </w:r>
      <w:bookmarkEnd w:id="12"/>
      <w:r w:rsidR="00395A3C" w:rsidRPr="00AC435E">
        <w:rPr>
          <w:rFonts w:ascii="Tahoma" w:hAnsi="Tahoma" w:cs="Tahoma"/>
          <w:sz w:val="20"/>
          <w:szCs w:val="20"/>
        </w:rPr>
        <w:t xml:space="preserve"> </w:t>
      </w:r>
      <w:bookmarkStart w:id="13" w:name="_Ref2025251"/>
    </w:p>
    <w:p w14:paraId="510A20CB" w14:textId="77777777" w:rsidR="00F41E3E" w:rsidRPr="00AC435E" w:rsidRDefault="00F41E3E" w:rsidP="00C34028">
      <w:pPr>
        <w:rPr>
          <w:rFonts w:ascii="Tahoma" w:hAnsi="Tahoma"/>
          <w:sz w:val="20"/>
          <w:szCs w:val="20"/>
        </w:rPr>
      </w:pPr>
    </w:p>
    <w:p w14:paraId="17A12AF3" w14:textId="30AD7E7D" w:rsidR="00F41E3E" w:rsidRPr="00AC435E" w:rsidRDefault="00F41E3E" w:rsidP="00FA625C">
      <w:pPr>
        <w:widowControl w:val="0"/>
        <w:numPr>
          <w:ilvl w:val="1"/>
          <w:numId w:val="18"/>
        </w:numPr>
        <w:tabs>
          <w:tab w:val="left" w:pos="0"/>
        </w:tabs>
        <w:ind w:left="0" w:firstLine="0"/>
        <w:rPr>
          <w:rFonts w:ascii="Tahoma" w:hAnsi="Tahoma" w:cs="Tahoma"/>
          <w:sz w:val="20"/>
          <w:szCs w:val="20"/>
        </w:rPr>
      </w:pPr>
      <w:bookmarkStart w:id="14" w:name="_Ref9975447"/>
      <w:r w:rsidRPr="00AC435E">
        <w:rPr>
          <w:rFonts w:ascii="Tahoma" w:hAnsi="Tahoma" w:cs="Tahoma"/>
          <w:sz w:val="20"/>
          <w:szCs w:val="20"/>
        </w:rPr>
        <w:t xml:space="preserve">A Fiança é outorgada com base </w:t>
      </w:r>
      <w:bookmarkStart w:id="15" w:name="_Hlk9980265"/>
      <w:r w:rsidRPr="00AC435E">
        <w:rPr>
          <w:rFonts w:ascii="Tahoma" w:hAnsi="Tahoma" w:cs="Tahoma"/>
          <w:sz w:val="20"/>
          <w:szCs w:val="20"/>
        </w:rPr>
        <w:t>na</w:t>
      </w:r>
      <w:r w:rsidR="00D82B69" w:rsidRPr="00AC435E">
        <w:rPr>
          <w:rFonts w:ascii="Tahoma" w:hAnsi="Tahoma" w:cs="Tahoma"/>
          <w:sz w:val="20"/>
          <w:szCs w:val="20"/>
        </w:rPr>
        <w:t>s</w:t>
      </w:r>
      <w:r w:rsidRPr="00AC435E">
        <w:rPr>
          <w:rFonts w:ascii="Tahoma" w:hAnsi="Tahoma" w:cs="Tahoma"/>
          <w:sz w:val="20"/>
          <w:szCs w:val="20"/>
        </w:rPr>
        <w:t xml:space="preserve"> deliberaç</w:t>
      </w:r>
      <w:r w:rsidR="00D82B69" w:rsidRPr="00AC435E">
        <w:rPr>
          <w:rFonts w:ascii="Tahoma" w:hAnsi="Tahoma" w:cs="Tahoma"/>
          <w:sz w:val="20"/>
          <w:szCs w:val="20"/>
        </w:rPr>
        <w:t>ões</w:t>
      </w:r>
      <w:r w:rsidRPr="00AC435E">
        <w:rPr>
          <w:rFonts w:ascii="Tahoma" w:hAnsi="Tahoma" w:cs="Tahoma"/>
          <w:sz w:val="20"/>
          <w:szCs w:val="20"/>
        </w:rPr>
        <w:t xml:space="preserve"> da</w:t>
      </w:r>
      <w:r w:rsidR="00D82B69"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(i)</w:t>
      </w:r>
      <w:r w:rsidRPr="00AC435E">
        <w:rPr>
          <w:rFonts w:ascii="Tahoma" w:hAnsi="Tahoma" w:cs="Tahoma"/>
          <w:sz w:val="20"/>
          <w:szCs w:val="20"/>
        </w:rPr>
        <w:t xml:space="preserve"> </w:t>
      </w:r>
      <w:r w:rsidR="00D82B69" w:rsidRPr="00AC435E">
        <w:rPr>
          <w:rFonts w:ascii="Tahoma" w:hAnsi="Tahoma" w:cs="Tahoma"/>
          <w:sz w:val="20"/>
          <w:szCs w:val="20"/>
        </w:rPr>
        <w:t>reunião</w:t>
      </w:r>
      <w:r w:rsidRPr="00AC435E">
        <w:rPr>
          <w:rFonts w:ascii="Tahoma" w:hAnsi="Tahoma" w:cs="Tahoma"/>
          <w:sz w:val="20"/>
          <w:szCs w:val="20"/>
        </w:rPr>
        <w:t xml:space="preserve"> de </w:t>
      </w:r>
      <w:r w:rsidR="00D82B69" w:rsidRPr="00AC435E">
        <w:rPr>
          <w:rFonts w:ascii="Tahoma" w:hAnsi="Tahoma" w:cs="Tahoma"/>
          <w:sz w:val="20"/>
          <w:szCs w:val="20"/>
        </w:rPr>
        <w:t>s</w:t>
      </w:r>
      <w:r w:rsidRPr="00AC435E">
        <w:rPr>
          <w:rFonts w:ascii="Tahoma" w:hAnsi="Tahoma" w:cs="Tahoma"/>
          <w:sz w:val="20"/>
          <w:szCs w:val="20"/>
        </w:rPr>
        <w:t>ócios da JF Comércio realizada em 31 de maio de 2019 (“</w:t>
      </w:r>
      <w:r w:rsidRPr="00AC435E">
        <w:rPr>
          <w:rFonts w:ascii="Tahoma" w:hAnsi="Tahoma" w:cs="Tahoma"/>
          <w:sz w:val="20"/>
          <w:szCs w:val="20"/>
          <w:u w:val="single"/>
        </w:rPr>
        <w:t>Reunião JF Comércio</w:t>
      </w:r>
      <w:r w:rsidRPr="00AC435E">
        <w:rPr>
          <w:rFonts w:ascii="Tahoma" w:hAnsi="Tahoma" w:cs="Tahoma"/>
          <w:sz w:val="20"/>
          <w:szCs w:val="20"/>
        </w:rPr>
        <w:t xml:space="preserve">”); </w:t>
      </w:r>
      <w:r w:rsidRPr="00AC435E">
        <w:rPr>
          <w:rFonts w:ascii="Tahoma" w:hAnsi="Tahoma" w:cs="Tahoma"/>
          <w:b/>
          <w:sz w:val="20"/>
          <w:szCs w:val="20"/>
        </w:rPr>
        <w:t>(ii)</w:t>
      </w:r>
      <w:r w:rsidRPr="00AC435E">
        <w:rPr>
          <w:rFonts w:ascii="Tahoma" w:hAnsi="Tahoma" w:cs="Tahoma"/>
          <w:sz w:val="20"/>
          <w:szCs w:val="20"/>
        </w:rPr>
        <w:t xml:space="preserve"> da </w:t>
      </w:r>
      <w:r w:rsidR="00D82B69" w:rsidRPr="00AC435E">
        <w:rPr>
          <w:rFonts w:ascii="Tahoma" w:hAnsi="Tahoma" w:cs="Tahoma"/>
          <w:sz w:val="20"/>
          <w:szCs w:val="20"/>
        </w:rPr>
        <w:t>r</w:t>
      </w:r>
      <w:r w:rsidRPr="00AC435E">
        <w:rPr>
          <w:rFonts w:ascii="Tahoma" w:hAnsi="Tahoma" w:cs="Tahoma"/>
          <w:sz w:val="20"/>
          <w:szCs w:val="20"/>
        </w:rPr>
        <w:t>eunião do Conselho de Administração da Stock Tech realizada em 31 de maio de 2019 (“</w:t>
      </w:r>
      <w:r w:rsidRPr="00AC435E">
        <w:rPr>
          <w:rFonts w:ascii="Tahoma" w:hAnsi="Tahoma" w:cs="Tahoma"/>
          <w:sz w:val="20"/>
          <w:szCs w:val="20"/>
          <w:u w:val="single"/>
        </w:rPr>
        <w:t>RCA Stock Tech</w:t>
      </w:r>
      <w:r w:rsidRPr="00AC435E">
        <w:rPr>
          <w:rFonts w:ascii="Tahoma" w:hAnsi="Tahoma" w:cs="Tahoma"/>
          <w:sz w:val="20"/>
          <w:szCs w:val="20"/>
        </w:rPr>
        <w:t xml:space="preserve">”); </w:t>
      </w:r>
      <w:r w:rsidRPr="00AC435E">
        <w:rPr>
          <w:rFonts w:ascii="Tahoma" w:hAnsi="Tahoma" w:cs="Tahoma"/>
          <w:b/>
          <w:sz w:val="20"/>
          <w:szCs w:val="20"/>
        </w:rPr>
        <w:t>(iii)</w:t>
      </w:r>
      <w:r w:rsidRPr="00AC435E">
        <w:rPr>
          <w:rFonts w:ascii="Tahoma" w:hAnsi="Tahoma" w:cs="Tahoma"/>
          <w:sz w:val="20"/>
          <w:szCs w:val="20"/>
        </w:rPr>
        <w:t xml:space="preserve"> da </w:t>
      </w:r>
      <w:r w:rsidR="00D82B69" w:rsidRPr="00AC435E">
        <w:rPr>
          <w:rFonts w:ascii="Tahoma" w:hAnsi="Tahoma" w:cs="Tahoma"/>
          <w:sz w:val="20"/>
          <w:szCs w:val="20"/>
        </w:rPr>
        <w:t>r</w:t>
      </w:r>
      <w:r w:rsidRPr="00AC435E">
        <w:rPr>
          <w:rFonts w:ascii="Tahoma" w:hAnsi="Tahoma" w:cs="Tahoma"/>
          <w:sz w:val="20"/>
          <w:szCs w:val="20"/>
        </w:rPr>
        <w:t>eunião do Conselho de Administração da JFLOG realizada em 31 de maio de 2019 (“</w:t>
      </w:r>
      <w:r w:rsidRPr="00AC435E">
        <w:rPr>
          <w:rFonts w:ascii="Tahoma" w:hAnsi="Tahoma" w:cs="Tahoma"/>
          <w:sz w:val="20"/>
          <w:szCs w:val="20"/>
          <w:u w:val="single"/>
        </w:rPr>
        <w:t>RCA JFLOG</w:t>
      </w:r>
      <w:r w:rsidRPr="00AC435E">
        <w:rPr>
          <w:rFonts w:ascii="Tahoma" w:hAnsi="Tahoma" w:cs="Tahoma"/>
          <w:sz w:val="20"/>
          <w:szCs w:val="20"/>
        </w:rPr>
        <w:t xml:space="preserve">”); e </w:t>
      </w:r>
      <w:r w:rsidRPr="00AC435E">
        <w:rPr>
          <w:rFonts w:ascii="Tahoma" w:hAnsi="Tahoma" w:cs="Tahoma"/>
          <w:b/>
          <w:sz w:val="20"/>
          <w:szCs w:val="20"/>
        </w:rPr>
        <w:t>(iv)</w:t>
      </w:r>
      <w:r w:rsidRPr="00AC435E">
        <w:rPr>
          <w:rFonts w:ascii="Tahoma" w:hAnsi="Tahoma" w:cs="Tahoma"/>
          <w:sz w:val="20"/>
          <w:szCs w:val="20"/>
        </w:rPr>
        <w:t xml:space="preserve"> da </w:t>
      </w:r>
      <w:r w:rsidR="00D82B69" w:rsidRPr="00AC435E">
        <w:rPr>
          <w:rFonts w:ascii="Tahoma" w:hAnsi="Tahoma" w:cs="Tahoma"/>
          <w:sz w:val="20"/>
          <w:szCs w:val="20"/>
        </w:rPr>
        <w:t>r</w:t>
      </w:r>
      <w:r w:rsidRPr="00AC435E">
        <w:rPr>
          <w:rFonts w:ascii="Tahoma" w:hAnsi="Tahoma" w:cs="Tahoma"/>
          <w:sz w:val="20"/>
          <w:szCs w:val="20"/>
        </w:rPr>
        <w:t>eunião do Conselho de Administração da Agro Improvement, realizada em 31 de maio de 2019</w:t>
      </w:r>
      <w:bookmarkEnd w:id="15"/>
      <w:r w:rsidRPr="00AC435E">
        <w:rPr>
          <w:rFonts w:ascii="Tahoma" w:hAnsi="Tahoma" w:cs="Tahoma"/>
          <w:sz w:val="20"/>
          <w:szCs w:val="20"/>
        </w:rPr>
        <w:t xml:space="preserve"> (“</w:t>
      </w:r>
      <w:r w:rsidRPr="00AC435E">
        <w:rPr>
          <w:rFonts w:ascii="Tahoma" w:hAnsi="Tahoma" w:cs="Tahoma"/>
          <w:sz w:val="20"/>
          <w:szCs w:val="20"/>
          <w:u w:val="single"/>
        </w:rPr>
        <w:t>RCA Agro Improv</w:t>
      </w:r>
      <w:r w:rsidR="00C45C3C" w:rsidRPr="00AC435E">
        <w:rPr>
          <w:rFonts w:ascii="Tahoma" w:hAnsi="Tahoma" w:cs="Tahoma"/>
          <w:sz w:val="20"/>
          <w:szCs w:val="20"/>
          <w:u w:val="single"/>
        </w:rPr>
        <w:t>e</w:t>
      </w:r>
      <w:r w:rsidRPr="00AC435E">
        <w:rPr>
          <w:rFonts w:ascii="Tahoma" w:hAnsi="Tahoma" w:cs="Tahoma"/>
          <w:sz w:val="20"/>
          <w:szCs w:val="20"/>
          <w:u w:val="single"/>
        </w:rPr>
        <w:t>ment</w:t>
      </w:r>
      <w:r w:rsidRPr="00AC435E">
        <w:rPr>
          <w:rFonts w:ascii="Tahoma" w:hAnsi="Tahoma" w:cs="Tahoma"/>
          <w:sz w:val="20"/>
          <w:szCs w:val="20"/>
        </w:rPr>
        <w:t>” e, em conjunto com a Reunião JF Comércio e a RCA Stock Tech, “</w:t>
      </w:r>
      <w:r w:rsidRPr="00AC435E">
        <w:rPr>
          <w:rFonts w:ascii="Tahoma" w:hAnsi="Tahoma" w:cs="Tahoma"/>
          <w:sz w:val="20"/>
          <w:szCs w:val="20"/>
          <w:u w:val="single"/>
        </w:rPr>
        <w:t>Aprovações das Garantidoras</w:t>
      </w:r>
      <w:r w:rsidRPr="00AC435E">
        <w:rPr>
          <w:rFonts w:ascii="Tahoma" w:hAnsi="Tahoma" w:cs="Tahoma"/>
          <w:sz w:val="20"/>
          <w:szCs w:val="20"/>
        </w:rPr>
        <w:t>”).</w:t>
      </w:r>
      <w:bookmarkEnd w:id="14"/>
    </w:p>
    <w:bookmarkEnd w:id="13"/>
    <w:p w14:paraId="3A6FD41C" w14:textId="77777777" w:rsidR="0041291A" w:rsidRPr="00AC435E" w:rsidRDefault="0041291A" w:rsidP="009A08E7">
      <w:pPr>
        <w:widowControl w:val="0"/>
        <w:tabs>
          <w:tab w:val="left" w:pos="0"/>
        </w:tabs>
        <w:rPr>
          <w:rFonts w:ascii="Tahoma" w:hAnsi="Tahoma" w:cs="Tahoma"/>
          <w:color w:val="000000"/>
          <w:sz w:val="20"/>
          <w:szCs w:val="20"/>
        </w:rPr>
      </w:pPr>
    </w:p>
    <w:p w14:paraId="6F28FA34" w14:textId="77777777" w:rsidR="00B14C3D" w:rsidRPr="00AC435E" w:rsidRDefault="00B14C3D" w:rsidP="008B61FC">
      <w:pPr>
        <w:widowControl w:val="0"/>
        <w:tabs>
          <w:tab w:val="left" w:pos="0"/>
        </w:tabs>
        <w:jc w:val="center"/>
        <w:rPr>
          <w:rFonts w:ascii="Tahoma" w:hAnsi="Tahoma" w:cs="Tahoma"/>
          <w:b/>
          <w:color w:val="000000"/>
          <w:sz w:val="20"/>
          <w:szCs w:val="20"/>
        </w:rPr>
      </w:pPr>
      <w:r w:rsidRPr="00AC435E">
        <w:rPr>
          <w:rFonts w:ascii="Tahoma" w:hAnsi="Tahoma" w:cs="Tahoma"/>
          <w:b/>
          <w:smallCaps/>
          <w:color w:val="000000"/>
          <w:sz w:val="20"/>
          <w:szCs w:val="20"/>
        </w:rPr>
        <w:t>Cláusula</w:t>
      </w:r>
      <w:r w:rsidRPr="00AC435E">
        <w:rPr>
          <w:rFonts w:ascii="Tahoma" w:hAnsi="Tahoma" w:cs="Tahoma"/>
          <w:b/>
          <w:color w:val="000000"/>
          <w:sz w:val="20"/>
          <w:szCs w:val="20"/>
        </w:rPr>
        <w:t xml:space="preserve"> II</w:t>
      </w:r>
      <w:r w:rsidR="00C0740B" w:rsidRPr="00AC435E">
        <w:rPr>
          <w:rFonts w:ascii="Tahoma" w:hAnsi="Tahoma" w:cs="Tahoma"/>
          <w:b/>
          <w:color w:val="000000"/>
          <w:sz w:val="20"/>
          <w:szCs w:val="20"/>
        </w:rPr>
        <w:t>I</w:t>
      </w:r>
    </w:p>
    <w:p w14:paraId="12139A66" w14:textId="77777777" w:rsidR="00B14C3D" w:rsidRPr="00AC435E" w:rsidRDefault="00043A0C" w:rsidP="008B61FC">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 xml:space="preserve">Dos </w:t>
      </w:r>
      <w:r w:rsidR="00B14C3D" w:rsidRPr="00AC435E">
        <w:rPr>
          <w:rFonts w:ascii="Tahoma" w:hAnsi="Tahoma" w:cs="Tahoma"/>
          <w:b/>
          <w:smallCaps/>
          <w:sz w:val="20"/>
          <w:szCs w:val="20"/>
        </w:rPr>
        <w:t>Requisitos</w:t>
      </w:r>
    </w:p>
    <w:p w14:paraId="1516F820" w14:textId="77777777" w:rsidR="00B14C3D" w:rsidRPr="00AC435E" w:rsidRDefault="00B14C3D" w:rsidP="00F32B4F">
      <w:pPr>
        <w:widowControl w:val="0"/>
        <w:tabs>
          <w:tab w:val="left" w:pos="567"/>
        </w:tabs>
        <w:rPr>
          <w:rFonts w:ascii="Tahoma" w:hAnsi="Tahoma" w:cs="Tahoma"/>
          <w:sz w:val="20"/>
          <w:szCs w:val="20"/>
        </w:rPr>
      </w:pPr>
    </w:p>
    <w:p w14:paraId="2D399887" w14:textId="77777777" w:rsidR="00C20F12" w:rsidRPr="00AC435E" w:rsidRDefault="00C20F12" w:rsidP="00B6005A">
      <w:pPr>
        <w:pStyle w:val="PargrafodaLista"/>
        <w:widowControl w:val="0"/>
        <w:numPr>
          <w:ilvl w:val="1"/>
          <w:numId w:val="37"/>
        </w:numPr>
        <w:tabs>
          <w:tab w:val="left" w:pos="0"/>
        </w:tabs>
        <w:ind w:left="0" w:firstLine="0"/>
        <w:rPr>
          <w:rFonts w:ascii="Tahoma" w:hAnsi="Tahoma" w:cs="Tahoma"/>
          <w:b/>
          <w:smallCaps/>
          <w:sz w:val="20"/>
          <w:szCs w:val="20"/>
        </w:rPr>
      </w:pPr>
      <w:bookmarkStart w:id="16" w:name="_Ref2009584"/>
      <w:r w:rsidRPr="00AC435E">
        <w:rPr>
          <w:rFonts w:ascii="Tahoma" w:hAnsi="Tahoma" w:cs="Tahoma"/>
          <w:b/>
          <w:smallCaps/>
          <w:sz w:val="20"/>
          <w:szCs w:val="20"/>
        </w:rPr>
        <w:t xml:space="preserve">Dispensa de Registro na </w:t>
      </w:r>
      <w:r w:rsidR="004376D2" w:rsidRPr="00AC435E">
        <w:rPr>
          <w:rFonts w:ascii="Tahoma" w:hAnsi="Tahoma" w:cs="Tahoma"/>
          <w:b/>
          <w:smallCaps/>
          <w:sz w:val="20"/>
          <w:szCs w:val="20"/>
        </w:rPr>
        <w:t>CVM</w:t>
      </w:r>
      <w:r w:rsidRPr="00AC435E">
        <w:rPr>
          <w:rFonts w:ascii="Tahoma" w:hAnsi="Tahoma" w:cs="Tahoma"/>
          <w:b/>
          <w:smallCaps/>
          <w:sz w:val="20"/>
          <w:szCs w:val="20"/>
        </w:rPr>
        <w:t xml:space="preserve"> e </w:t>
      </w:r>
      <w:r w:rsidR="000367F6" w:rsidRPr="00AC435E">
        <w:rPr>
          <w:rFonts w:ascii="Tahoma" w:hAnsi="Tahoma" w:cs="Tahoma"/>
          <w:b/>
          <w:smallCaps/>
          <w:sz w:val="20"/>
          <w:szCs w:val="20"/>
        </w:rPr>
        <w:t xml:space="preserve">Registro </w:t>
      </w:r>
      <w:r w:rsidRPr="00AC435E">
        <w:rPr>
          <w:rFonts w:ascii="Tahoma" w:hAnsi="Tahoma" w:cs="Tahoma"/>
          <w:b/>
          <w:smallCaps/>
          <w:sz w:val="20"/>
          <w:szCs w:val="20"/>
        </w:rPr>
        <w:t>na ANBIMA</w:t>
      </w:r>
      <w:bookmarkEnd w:id="16"/>
    </w:p>
    <w:p w14:paraId="159D2FAA" w14:textId="77777777" w:rsidR="003E69E0" w:rsidRPr="00AC435E" w:rsidRDefault="003E69E0" w:rsidP="00F32B4F">
      <w:pPr>
        <w:widowControl w:val="0"/>
        <w:tabs>
          <w:tab w:val="left" w:pos="0"/>
        </w:tabs>
        <w:rPr>
          <w:rFonts w:ascii="Tahoma" w:hAnsi="Tahoma" w:cs="Tahoma"/>
          <w:b/>
          <w:sz w:val="20"/>
          <w:szCs w:val="20"/>
        </w:rPr>
      </w:pPr>
    </w:p>
    <w:p w14:paraId="4A3A3E36" w14:textId="77777777" w:rsidR="00C20F12" w:rsidRPr="00AC435E" w:rsidRDefault="00C0740B" w:rsidP="00B6005A">
      <w:pPr>
        <w:pStyle w:val="PargrafodaLista"/>
        <w:widowControl w:val="0"/>
        <w:numPr>
          <w:ilvl w:val="2"/>
          <w:numId w:val="37"/>
        </w:numPr>
        <w:tabs>
          <w:tab w:val="left" w:pos="0"/>
        </w:tabs>
        <w:ind w:left="0" w:firstLine="0"/>
        <w:rPr>
          <w:rFonts w:ascii="Tahoma" w:hAnsi="Tahoma" w:cs="Tahoma"/>
          <w:sz w:val="20"/>
          <w:szCs w:val="20"/>
        </w:rPr>
      </w:pPr>
      <w:r w:rsidRPr="00AC435E">
        <w:rPr>
          <w:rFonts w:ascii="Tahoma" w:hAnsi="Tahoma" w:cs="Tahoma"/>
          <w:sz w:val="20"/>
          <w:szCs w:val="20"/>
        </w:rPr>
        <w:t xml:space="preserve">As Debêntures serão objeto de distribuição pública com esforços restritos de distribuição, nos termos da Instrução CVM 476, estando a Oferta Restrita automaticamente dispensada de registro de distribuição pública na CVM, nos termos do artigo 6º da referida Instrução e do artigo 19 da Lei 6.385, exceto pelo envio de comunicação de início e de encerramento da </w:t>
      </w:r>
      <w:r w:rsidR="004376D2" w:rsidRPr="00AC435E">
        <w:rPr>
          <w:rFonts w:ascii="Tahoma" w:hAnsi="Tahoma" w:cs="Tahoma"/>
          <w:sz w:val="20"/>
          <w:szCs w:val="20"/>
        </w:rPr>
        <w:t>Oferta Restrita</w:t>
      </w:r>
      <w:r w:rsidRPr="00AC435E">
        <w:rPr>
          <w:rFonts w:ascii="Tahoma" w:hAnsi="Tahoma" w:cs="Tahoma"/>
          <w:sz w:val="20"/>
          <w:szCs w:val="20"/>
        </w:rPr>
        <w:t xml:space="preserve"> à CVM, nos termos dos artigos 7º-A e 8º da Instrução CVM 476.</w:t>
      </w:r>
    </w:p>
    <w:p w14:paraId="377172F6" w14:textId="77777777" w:rsidR="00C20F12" w:rsidRPr="00AC435E" w:rsidRDefault="00C20F12" w:rsidP="00F32B4F">
      <w:pPr>
        <w:widowControl w:val="0"/>
        <w:rPr>
          <w:rFonts w:ascii="Tahoma" w:hAnsi="Tahoma" w:cs="Tahoma"/>
          <w:sz w:val="20"/>
          <w:szCs w:val="20"/>
        </w:rPr>
      </w:pPr>
    </w:p>
    <w:p w14:paraId="16541CF0" w14:textId="5CFF1DD3" w:rsidR="00C20F12" w:rsidRPr="00AC435E" w:rsidRDefault="00C20F12" w:rsidP="00B6005A">
      <w:pPr>
        <w:widowControl w:val="0"/>
        <w:numPr>
          <w:ilvl w:val="2"/>
          <w:numId w:val="37"/>
        </w:numPr>
        <w:tabs>
          <w:tab w:val="left" w:pos="0"/>
        </w:tabs>
        <w:ind w:left="0" w:firstLine="0"/>
        <w:rPr>
          <w:rFonts w:ascii="Tahoma" w:hAnsi="Tahoma" w:cs="Tahoma"/>
          <w:sz w:val="20"/>
          <w:szCs w:val="20"/>
        </w:rPr>
      </w:pPr>
      <w:r w:rsidRPr="00AC435E">
        <w:rPr>
          <w:rFonts w:ascii="Tahoma" w:hAnsi="Tahoma" w:cs="Tahoma"/>
          <w:sz w:val="20"/>
          <w:szCs w:val="20"/>
        </w:rPr>
        <w:t>A Oferta</w:t>
      </w:r>
      <w:r w:rsidR="004376D2" w:rsidRPr="00AC435E">
        <w:rPr>
          <w:rFonts w:ascii="Tahoma" w:hAnsi="Tahoma" w:cs="Tahoma"/>
          <w:sz w:val="20"/>
          <w:szCs w:val="20"/>
        </w:rPr>
        <w:t xml:space="preserve"> Restrita</w:t>
      </w:r>
      <w:r w:rsidRPr="00AC435E">
        <w:rPr>
          <w:rFonts w:ascii="Tahoma" w:hAnsi="Tahoma" w:cs="Tahoma"/>
          <w:sz w:val="20"/>
          <w:szCs w:val="20"/>
        </w:rPr>
        <w:t xml:space="preserve"> </w:t>
      </w:r>
      <w:r w:rsidR="000142CA">
        <w:rPr>
          <w:rFonts w:ascii="Tahoma" w:hAnsi="Tahoma" w:cs="Tahoma"/>
          <w:sz w:val="20"/>
          <w:szCs w:val="20"/>
        </w:rPr>
        <w:t>poderá vir a ser</w:t>
      </w:r>
      <w:r w:rsidRPr="00AC435E">
        <w:rPr>
          <w:rFonts w:ascii="Tahoma" w:hAnsi="Tahoma" w:cs="Tahoma"/>
          <w:sz w:val="20"/>
          <w:szCs w:val="20"/>
        </w:rPr>
        <w:t xml:space="preserve"> objeto de registro perante a ANBIMA </w:t>
      </w:r>
      <w:r w:rsidR="00596071" w:rsidRPr="00AC435E">
        <w:rPr>
          <w:rFonts w:ascii="Tahoma" w:hAnsi="Tahoma" w:cs="Tahoma"/>
          <w:sz w:val="20"/>
          <w:szCs w:val="20"/>
        </w:rPr>
        <w:t xml:space="preserve">exclusivamente para fins de informar a base de dados, </w:t>
      </w:r>
      <w:r w:rsidRPr="00AC435E">
        <w:rPr>
          <w:rFonts w:ascii="Tahoma" w:hAnsi="Tahoma" w:cs="Tahoma"/>
          <w:sz w:val="20"/>
          <w:szCs w:val="20"/>
        </w:rPr>
        <w:t>nos termos do artigo</w:t>
      </w:r>
      <w:r w:rsidR="00093140" w:rsidRPr="00AC435E">
        <w:rPr>
          <w:rFonts w:ascii="Tahoma" w:hAnsi="Tahoma" w:cs="Tahoma"/>
          <w:sz w:val="20"/>
          <w:szCs w:val="20"/>
        </w:rPr>
        <w:t xml:space="preserve"> </w:t>
      </w:r>
      <w:r w:rsidR="00596071" w:rsidRPr="00AC435E">
        <w:rPr>
          <w:rFonts w:ascii="Tahoma" w:hAnsi="Tahoma" w:cs="Tahoma"/>
          <w:sz w:val="20"/>
          <w:szCs w:val="20"/>
        </w:rPr>
        <w:t>1º</w:t>
      </w:r>
      <w:r w:rsidRPr="00AC435E">
        <w:rPr>
          <w:rFonts w:ascii="Tahoma" w:hAnsi="Tahoma" w:cs="Tahoma"/>
          <w:sz w:val="20"/>
          <w:szCs w:val="20"/>
        </w:rPr>
        <w:t xml:space="preserve">, </w:t>
      </w:r>
      <w:r w:rsidR="00100B24" w:rsidRPr="00AC435E">
        <w:rPr>
          <w:rFonts w:ascii="Tahoma" w:hAnsi="Tahoma" w:cs="Tahoma"/>
          <w:sz w:val="20"/>
          <w:szCs w:val="20"/>
        </w:rPr>
        <w:t xml:space="preserve">§§ </w:t>
      </w:r>
      <w:r w:rsidRPr="00AC435E">
        <w:rPr>
          <w:rFonts w:ascii="Tahoma" w:hAnsi="Tahoma" w:cs="Tahoma"/>
          <w:sz w:val="20"/>
          <w:szCs w:val="20"/>
        </w:rPr>
        <w:t>1°</w:t>
      </w:r>
      <w:r w:rsidR="00596071" w:rsidRPr="00AC435E">
        <w:rPr>
          <w:rFonts w:ascii="Tahoma" w:hAnsi="Tahoma" w:cs="Tahoma"/>
          <w:sz w:val="20"/>
          <w:szCs w:val="20"/>
        </w:rPr>
        <w:t xml:space="preserve"> e 2º</w:t>
      </w:r>
      <w:r w:rsidRPr="00AC435E">
        <w:rPr>
          <w:rFonts w:ascii="Tahoma" w:hAnsi="Tahoma" w:cs="Tahoma"/>
          <w:sz w:val="20"/>
          <w:szCs w:val="20"/>
        </w:rPr>
        <w:t xml:space="preserve">, do </w:t>
      </w:r>
      <w:r w:rsidR="00AA1C47" w:rsidRPr="00AC435E">
        <w:rPr>
          <w:rFonts w:ascii="Tahoma" w:hAnsi="Tahoma" w:cs="Tahoma"/>
          <w:sz w:val="20"/>
          <w:szCs w:val="20"/>
        </w:rPr>
        <w:t>Código ANBIMA de Regulação e Melhores Práticas para as Ofertas Públicas de Distribuição e Aquisição de Valores Mobiliários</w:t>
      </w:r>
      <w:r w:rsidR="00A91F54">
        <w:rPr>
          <w:rFonts w:ascii="Tahoma" w:hAnsi="Tahoma" w:cs="Tahoma"/>
          <w:sz w:val="20"/>
          <w:szCs w:val="20"/>
        </w:rPr>
        <w:t>, para as ofertas que tiverem seus respectivos comunicados de início enviados para à CVM após 3 de junho de 2019</w:t>
      </w:r>
      <w:r w:rsidRPr="00AC435E">
        <w:rPr>
          <w:rFonts w:ascii="Tahoma" w:hAnsi="Tahoma" w:cs="Tahoma"/>
          <w:sz w:val="20"/>
          <w:szCs w:val="20"/>
        </w:rPr>
        <w:t>.</w:t>
      </w:r>
    </w:p>
    <w:p w14:paraId="33E6E74C" w14:textId="77777777" w:rsidR="00C20F12" w:rsidRPr="00AC435E" w:rsidRDefault="00C20F12" w:rsidP="00F32B4F">
      <w:pPr>
        <w:widowControl w:val="0"/>
        <w:rPr>
          <w:rFonts w:ascii="Tahoma" w:hAnsi="Tahoma" w:cs="Tahoma"/>
          <w:sz w:val="20"/>
          <w:szCs w:val="20"/>
        </w:rPr>
      </w:pPr>
    </w:p>
    <w:p w14:paraId="3C442CB8" w14:textId="77777777" w:rsidR="00C20F12" w:rsidRPr="00AC435E" w:rsidRDefault="00C20F12" w:rsidP="00B6005A">
      <w:pPr>
        <w:widowControl w:val="0"/>
        <w:numPr>
          <w:ilvl w:val="1"/>
          <w:numId w:val="37"/>
        </w:numPr>
        <w:tabs>
          <w:tab w:val="left" w:pos="0"/>
        </w:tabs>
        <w:ind w:left="0" w:firstLine="0"/>
        <w:rPr>
          <w:rFonts w:ascii="Tahoma" w:hAnsi="Tahoma" w:cs="Tahoma"/>
          <w:b/>
          <w:smallCaps/>
          <w:sz w:val="20"/>
          <w:szCs w:val="20"/>
        </w:rPr>
      </w:pPr>
      <w:r w:rsidRPr="00AC435E">
        <w:rPr>
          <w:rFonts w:ascii="Tahoma" w:hAnsi="Tahoma" w:cs="Tahoma"/>
          <w:b/>
          <w:smallCaps/>
          <w:sz w:val="20"/>
          <w:szCs w:val="20"/>
        </w:rPr>
        <w:t xml:space="preserve">Registro na </w:t>
      </w:r>
      <w:r w:rsidR="00C0740B" w:rsidRPr="00AC435E">
        <w:rPr>
          <w:rFonts w:ascii="Tahoma" w:hAnsi="Tahoma" w:cs="Tahoma"/>
          <w:b/>
          <w:smallCaps/>
          <w:sz w:val="20"/>
          <w:szCs w:val="20"/>
        </w:rPr>
        <w:t>JUCE</w:t>
      </w:r>
      <w:r w:rsidR="00DD7CC7" w:rsidRPr="00AC435E">
        <w:rPr>
          <w:rFonts w:ascii="Tahoma" w:hAnsi="Tahoma" w:cs="Tahoma"/>
          <w:b/>
          <w:smallCaps/>
          <w:sz w:val="20"/>
          <w:szCs w:val="20"/>
        </w:rPr>
        <w:t>SP</w:t>
      </w:r>
      <w:r w:rsidR="004376D2" w:rsidRPr="00AC435E">
        <w:rPr>
          <w:rFonts w:ascii="Tahoma" w:hAnsi="Tahoma" w:cs="Tahoma"/>
          <w:b/>
          <w:smallCaps/>
          <w:sz w:val="20"/>
          <w:szCs w:val="20"/>
        </w:rPr>
        <w:t xml:space="preserve"> e</w:t>
      </w:r>
      <w:r w:rsidRPr="00AC435E">
        <w:rPr>
          <w:rFonts w:ascii="Tahoma" w:hAnsi="Tahoma" w:cs="Tahoma"/>
          <w:b/>
          <w:smallCaps/>
          <w:sz w:val="20"/>
          <w:szCs w:val="20"/>
        </w:rPr>
        <w:t xml:space="preserve"> Publicação da</w:t>
      </w:r>
      <w:r w:rsidR="00395A3C" w:rsidRPr="00AC435E">
        <w:rPr>
          <w:rFonts w:ascii="Tahoma" w:hAnsi="Tahoma" w:cs="Tahoma"/>
          <w:b/>
          <w:smallCaps/>
          <w:sz w:val="20"/>
          <w:szCs w:val="20"/>
        </w:rPr>
        <w:t>s</w:t>
      </w:r>
      <w:r w:rsidRPr="00AC435E">
        <w:rPr>
          <w:rFonts w:ascii="Tahoma" w:hAnsi="Tahoma" w:cs="Tahoma"/>
          <w:b/>
          <w:smallCaps/>
          <w:sz w:val="20"/>
          <w:szCs w:val="20"/>
        </w:rPr>
        <w:t xml:space="preserve"> Ata</w:t>
      </w:r>
      <w:r w:rsidR="00395A3C" w:rsidRPr="00AC435E">
        <w:rPr>
          <w:rFonts w:ascii="Tahoma" w:hAnsi="Tahoma" w:cs="Tahoma"/>
          <w:b/>
          <w:smallCaps/>
          <w:sz w:val="20"/>
          <w:szCs w:val="20"/>
        </w:rPr>
        <w:t>s</w:t>
      </w:r>
      <w:r w:rsidRPr="00AC435E">
        <w:rPr>
          <w:rFonts w:ascii="Tahoma" w:hAnsi="Tahoma" w:cs="Tahoma"/>
          <w:b/>
          <w:smallCaps/>
          <w:sz w:val="20"/>
          <w:szCs w:val="20"/>
        </w:rPr>
        <w:t xml:space="preserve"> da AGE</w:t>
      </w:r>
      <w:r w:rsidR="0020581E" w:rsidRPr="00AC435E">
        <w:rPr>
          <w:rFonts w:ascii="Tahoma" w:hAnsi="Tahoma" w:cs="Tahoma"/>
          <w:b/>
          <w:smallCaps/>
          <w:sz w:val="20"/>
          <w:szCs w:val="20"/>
        </w:rPr>
        <w:t xml:space="preserve"> </w:t>
      </w:r>
      <w:r w:rsidR="00395A3C" w:rsidRPr="00AC435E">
        <w:rPr>
          <w:rFonts w:ascii="Tahoma" w:hAnsi="Tahoma" w:cs="Tahoma"/>
          <w:b/>
          <w:smallCaps/>
          <w:sz w:val="20"/>
          <w:szCs w:val="20"/>
        </w:rPr>
        <w:t>e da RCA</w:t>
      </w:r>
    </w:p>
    <w:p w14:paraId="1E746E14" w14:textId="77777777" w:rsidR="00C20F12" w:rsidRPr="00AC435E" w:rsidRDefault="00C20F12" w:rsidP="00F32B4F">
      <w:pPr>
        <w:widowControl w:val="0"/>
        <w:rPr>
          <w:rFonts w:ascii="Tahoma" w:hAnsi="Tahoma" w:cs="Tahoma"/>
          <w:sz w:val="20"/>
          <w:szCs w:val="20"/>
        </w:rPr>
      </w:pPr>
    </w:p>
    <w:p w14:paraId="73AFC9EF" w14:textId="29961CEB" w:rsidR="00395A3C" w:rsidRPr="00AC435E" w:rsidRDefault="00F41E3E" w:rsidP="00B6005A">
      <w:pPr>
        <w:pStyle w:val="PargrafodaLista"/>
        <w:widowControl w:val="0"/>
        <w:numPr>
          <w:ilvl w:val="2"/>
          <w:numId w:val="37"/>
        </w:numPr>
        <w:tabs>
          <w:tab w:val="left" w:pos="567"/>
        </w:tabs>
        <w:ind w:left="0" w:firstLine="0"/>
        <w:rPr>
          <w:rFonts w:ascii="Tahoma" w:hAnsi="Tahoma" w:cs="Tahoma"/>
          <w:sz w:val="20"/>
          <w:szCs w:val="20"/>
        </w:rPr>
      </w:pPr>
      <w:bookmarkStart w:id="17" w:name="_Ref1578794"/>
      <w:r w:rsidRPr="00AC435E">
        <w:rPr>
          <w:rFonts w:ascii="Tahoma" w:hAnsi="Tahoma" w:cs="Tahoma"/>
          <w:sz w:val="20"/>
          <w:szCs w:val="20"/>
        </w:rPr>
        <w:t xml:space="preserve"> </w:t>
      </w:r>
      <w:r w:rsidR="00C20F12" w:rsidRPr="00AC435E">
        <w:rPr>
          <w:rFonts w:ascii="Tahoma" w:hAnsi="Tahoma" w:cs="Tahoma"/>
          <w:sz w:val="20"/>
          <w:szCs w:val="20"/>
        </w:rPr>
        <w:t xml:space="preserve">A ata da </w:t>
      </w:r>
      <w:r w:rsidR="002B3C91" w:rsidRPr="00AC435E">
        <w:rPr>
          <w:rFonts w:ascii="Tahoma" w:hAnsi="Tahoma" w:cs="Tahoma"/>
          <w:sz w:val="20"/>
          <w:szCs w:val="20"/>
        </w:rPr>
        <w:t xml:space="preserve">AGE </w:t>
      </w:r>
      <w:r w:rsidR="008B007C" w:rsidRPr="00AC435E">
        <w:rPr>
          <w:rFonts w:ascii="Tahoma" w:hAnsi="Tahoma" w:cs="Tahoma"/>
          <w:sz w:val="20"/>
          <w:szCs w:val="20"/>
        </w:rPr>
        <w:t xml:space="preserve">da Emissora </w:t>
      </w:r>
      <w:r w:rsidR="00054BCE" w:rsidRPr="00AC435E">
        <w:rPr>
          <w:rFonts w:ascii="Tahoma" w:hAnsi="Tahoma" w:cs="Tahoma"/>
          <w:sz w:val="20"/>
          <w:szCs w:val="20"/>
        </w:rPr>
        <w:t>será</w:t>
      </w:r>
      <w:r w:rsidR="002B3C91" w:rsidRPr="00AC435E">
        <w:rPr>
          <w:rFonts w:ascii="Tahoma" w:hAnsi="Tahoma" w:cs="Tahoma"/>
          <w:sz w:val="20"/>
          <w:szCs w:val="20"/>
        </w:rPr>
        <w:t xml:space="preserve"> devidamente arquivada na </w:t>
      </w:r>
      <w:r w:rsidR="00DD7CC7" w:rsidRPr="00AC435E">
        <w:rPr>
          <w:rFonts w:ascii="Tahoma" w:hAnsi="Tahoma" w:cs="Tahoma"/>
          <w:sz w:val="20"/>
          <w:szCs w:val="20"/>
        </w:rPr>
        <w:t>JUCESP</w:t>
      </w:r>
      <w:r w:rsidR="00C20F12" w:rsidRPr="00AC435E">
        <w:rPr>
          <w:rFonts w:ascii="Tahoma" w:hAnsi="Tahoma" w:cs="Tahoma"/>
          <w:sz w:val="20"/>
          <w:szCs w:val="20"/>
        </w:rPr>
        <w:t>, nos termos da Lei das Sociedades por Ações, e publicada</w:t>
      </w:r>
      <w:r w:rsidR="00395A3C" w:rsidRPr="00AC435E">
        <w:rPr>
          <w:rFonts w:ascii="Tahoma" w:hAnsi="Tahoma" w:cs="Tahoma"/>
          <w:sz w:val="20"/>
          <w:szCs w:val="20"/>
        </w:rPr>
        <w:t>:</w:t>
      </w:r>
      <w:r w:rsidR="00C20F12" w:rsidRPr="00AC435E">
        <w:rPr>
          <w:rFonts w:ascii="Tahoma" w:hAnsi="Tahoma" w:cs="Tahoma"/>
          <w:sz w:val="20"/>
          <w:szCs w:val="20"/>
        </w:rPr>
        <w:t xml:space="preserve"> </w:t>
      </w:r>
      <w:r w:rsidR="00AA1C47" w:rsidRPr="00AC435E">
        <w:rPr>
          <w:rFonts w:ascii="Tahoma" w:hAnsi="Tahoma" w:cs="Tahoma"/>
          <w:b/>
          <w:sz w:val="20"/>
          <w:szCs w:val="20"/>
        </w:rPr>
        <w:t>(</w:t>
      </w:r>
      <w:r w:rsidR="00093140" w:rsidRPr="00AC435E">
        <w:rPr>
          <w:rFonts w:ascii="Tahoma" w:hAnsi="Tahoma" w:cs="Tahoma"/>
          <w:b/>
          <w:sz w:val="20"/>
          <w:szCs w:val="20"/>
        </w:rPr>
        <w:t>a</w:t>
      </w:r>
      <w:r w:rsidR="00AA1C47" w:rsidRPr="00AC435E">
        <w:rPr>
          <w:rFonts w:ascii="Tahoma" w:hAnsi="Tahoma" w:cs="Tahoma"/>
          <w:b/>
          <w:sz w:val="20"/>
          <w:szCs w:val="20"/>
        </w:rPr>
        <w:t xml:space="preserve">) </w:t>
      </w:r>
      <w:r w:rsidR="00571511" w:rsidRPr="00AC435E">
        <w:rPr>
          <w:rFonts w:ascii="Tahoma" w:hAnsi="Tahoma" w:cs="Tahoma"/>
          <w:sz w:val="20"/>
          <w:szCs w:val="20"/>
        </w:rPr>
        <w:t xml:space="preserve">no </w:t>
      </w:r>
      <w:r w:rsidR="00395A3C" w:rsidRPr="00AC435E">
        <w:rPr>
          <w:rFonts w:ascii="Tahoma" w:hAnsi="Tahoma" w:cs="Tahoma"/>
          <w:sz w:val="20"/>
          <w:szCs w:val="20"/>
        </w:rPr>
        <w:t>DOESP</w:t>
      </w:r>
      <w:r w:rsidR="00C0740B" w:rsidRPr="00AC435E">
        <w:rPr>
          <w:rFonts w:ascii="Tahoma" w:hAnsi="Tahoma" w:cs="Tahoma"/>
          <w:sz w:val="20"/>
          <w:szCs w:val="20"/>
        </w:rPr>
        <w:t>,</w:t>
      </w:r>
      <w:r w:rsidR="002B3C91" w:rsidRPr="00AC435E">
        <w:rPr>
          <w:rFonts w:ascii="Tahoma" w:hAnsi="Tahoma" w:cs="Tahoma"/>
          <w:sz w:val="20"/>
          <w:szCs w:val="20"/>
        </w:rPr>
        <w:t xml:space="preserve"> </w:t>
      </w:r>
      <w:r w:rsidR="00C20F12" w:rsidRPr="00AC435E">
        <w:rPr>
          <w:rFonts w:ascii="Tahoma" w:hAnsi="Tahoma" w:cs="Tahoma"/>
          <w:sz w:val="20"/>
          <w:szCs w:val="20"/>
        </w:rPr>
        <w:t>e</w:t>
      </w:r>
      <w:r w:rsidR="00AA1C47" w:rsidRPr="00AC435E">
        <w:rPr>
          <w:rFonts w:ascii="Tahoma" w:hAnsi="Tahoma" w:cs="Tahoma"/>
          <w:sz w:val="20"/>
          <w:szCs w:val="20"/>
        </w:rPr>
        <w:t xml:space="preserve"> </w:t>
      </w:r>
      <w:r w:rsidR="00AA1C47" w:rsidRPr="00AC435E">
        <w:rPr>
          <w:rFonts w:ascii="Tahoma" w:hAnsi="Tahoma" w:cs="Tahoma"/>
          <w:b/>
          <w:sz w:val="20"/>
          <w:szCs w:val="20"/>
        </w:rPr>
        <w:t>(</w:t>
      </w:r>
      <w:r w:rsidR="00093140" w:rsidRPr="00AC435E">
        <w:rPr>
          <w:rFonts w:ascii="Tahoma" w:hAnsi="Tahoma" w:cs="Tahoma"/>
          <w:b/>
          <w:sz w:val="20"/>
          <w:szCs w:val="20"/>
        </w:rPr>
        <w:t>b</w:t>
      </w:r>
      <w:r w:rsidR="00AA1C47" w:rsidRPr="00AC435E">
        <w:rPr>
          <w:rFonts w:ascii="Tahoma" w:hAnsi="Tahoma" w:cs="Tahoma"/>
          <w:b/>
          <w:sz w:val="20"/>
          <w:szCs w:val="20"/>
        </w:rPr>
        <w:t>)</w:t>
      </w:r>
      <w:r w:rsidR="00C20F12" w:rsidRPr="00AC435E">
        <w:rPr>
          <w:rFonts w:ascii="Tahoma" w:hAnsi="Tahoma" w:cs="Tahoma"/>
          <w:sz w:val="20"/>
          <w:szCs w:val="20"/>
        </w:rPr>
        <w:t xml:space="preserve"> no jornal </w:t>
      </w:r>
      <w:r w:rsidR="005D6EE0" w:rsidRPr="00AC435E">
        <w:rPr>
          <w:rFonts w:ascii="Tahoma" w:hAnsi="Tahoma" w:cs="Tahoma"/>
          <w:sz w:val="20"/>
          <w:szCs w:val="20"/>
        </w:rPr>
        <w:t>“</w:t>
      </w:r>
      <w:r w:rsidR="00395A3C" w:rsidRPr="00AC435E">
        <w:rPr>
          <w:rFonts w:ascii="Tahoma" w:hAnsi="Tahoma" w:cs="Tahoma"/>
          <w:sz w:val="20"/>
          <w:szCs w:val="20"/>
        </w:rPr>
        <w:t>A</w:t>
      </w:r>
      <w:r w:rsidR="009A08E7" w:rsidRPr="00AC435E">
        <w:rPr>
          <w:rFonts w:ascii="Tahoma" w:hAnsi="Tahoma" w:cs="Tahoma"/>
          <w:sz w:val="20"/>
          <w:szCs w:val="20"/>
        </w:rPr>
        <w:t>gora</w:t>
      </w:r>
      <w:r w:rsidR="005D6EE0" w:rsidRPr="00AC435E">
        <w:rPr>
          <w:rFonts w:ascii="Tahoma" w:hAnsi="Tahoma" w:cs="Tahoma"/>
          <w:sz w:val="20"/>
          <w:szCs w:val="20"/>
        </w:rPr>
        <w:t>”</w:t>
      </w:r>
      <w:r w:rsidR="00AA1C47" w:rsidRPr="00AC435E">
        <w:rPr>
          <w:rFonts w:ascii="Tahoma" w:hAnsi="Tahoma" w:cs="Tahoma"/>
          <w:sz w:val="20"/>
          <w:szCs w:val="20"/>
        </w:rPr>
        <w:t>, nos termos do inciso I do artigo 62 da Lei das Sociedades por Ações</w:t>
      </w:r>
      <w:r w:rsidR="00C20F12" w:rsidRPr="00AC435E">
        <w:rPr>
          <w:rFonts w:ascii="Tahoma" w:hAnsi="Tahoma" w:cs="Tahoma"/>
          <w:sz w:val="20"/>
          <w:szCs w:val="20"/>
        </w:rPr>
        <w:t>.</w:t>
      </w:r>
      <w:r w:rsidR="00395A3C" w:rsidRPr="00AC435E">
        <w:rPr>
          <w:rFonts w:ascii="Tahoma" w:hAnsi="Tahoma" w:cs="Tahoma"/>
          <w:sz w:val="20"/>
          <w:szCs w:val="20"/>
        </w:rPr>
        <w:t xml:space="preserve"> </w:t>
      </w:r>
    </w:p>
    <w:p w14:paraId="39E2B968" w14:textId="77777777" w:rsidR="00395A3C" w:rsidRPr="00AC435E" w:rsidRDefault="00395A3C" w:rsidP="00395A3C">
      <w:pPr>
        <w:pStyle w:val="PargrafodaLista"/>
        <w:widowControl w:val="0"/>
        <w:tabs>
          <w:tab w:val="left" w:pos="567"/>
        </w:tabs>
        <w:ind w:left="0"/>
        <w:rPr>
          <w:rFonts w:ascii="Tahoma" w:hAnsi="Tahoma" w:cs="Tahoma"/>
          <w:sz w:val="20"/>
          <w:szCs w:val="20"/>
        </w:rPr>
      </w:pPr>
    </w:p>
    <w:p w14:paraId="7B6CF233" w14:textId="2E8B1AF6" w:rsidR="00F41E3E" w:rsidRPr="00AC435E" w:rsidRDefault="00F41E3E" w:rsidP="00395A3C">
      <w:pPr>
        <w:pStyle w:val="PargrafodaLista"/>
        <w:widowControl w:val="0"/>
        <w:numPr>
          <w:ilvl w:val="2"/>
          <w:numId w:val="37"/>
        </w:numPr>
        <w:tabs>
          <w:tab w:val="left" w:pos="567"/>
        </w:tabs>
        <w:ind w:left="0" w:firstLine="0"/>
        <w:rPr>
          <w:rFonts w:ascii="Tahoma" w:hAnsi="Tahoma" w:cs="Tahoma"/>
          <w:sz w:val="20"/>
          <w:szCs w:val="20"/>
        </w:rPr>
      </w:pPr>
      <w:r w:rsidRPr="00AC435E">
        <w:rPr>
          <w:rFonts w:ascii="Tahoma" w:hAnsi="Tahoma" w:cs="Tahoma"/>
          <w:sz w:val="20"/>
          <w:szCs w:val="20"/>
        </w:rPr>
        <w:t xml:space="preserve"> </w:t>
      </w:r>
      <w:r w:rsidR="00395A3C" w:rsidRPr="00AC435E">
        <w:rPr>
          <w:rFonts w:ascii="Tahoma" w:hAnsi="Tahoma" w:cs="Tahoma"/>
          <w:sz w:val="20"/>
          <w:szCs w:val="20"/>
        </w:rPr>
        <w:t xml:space="preserve">A ata da RCA da Emissora será devidamente arquivada na JUCESP, nos termos da Lei das Sociedades por Ações, e publicada: </w:t>
      </w:r>
      <w:r w:rsidR="00395A3C" w:rsidRPr="00AC435E">
        <w:rPr>
          <w:rFonts w:ascii="Tahoma" w:hAnsi="Tahoma" w:cs="Tahoma"/>
          <w:b/>
          <w:sz w:val="20"/>
          <w:szCs w:val="20"/>
        </w:rPr>
        <w:t xml:space="preserve">(a) </w:t>
      </w:r>
      <w:r w:rsidR="00395A3C" w:rsidRPr="00AC435E">
        <w:rPr>
          <w:rFonts w:ascii="Tahoma" w:hAnsi="Tahoma" w:cs="Tahoma"/>
          <w:sz w:val="20"/>
          <w:szCs w:val="20"/>
        </w:rPr>
        <w:t xml:space="preserve">no DOESP, e </w:t>
      </w:r>
      <w:r w:rsidR="00395A3C" w:rsidRPr="00AC435E">
        <w:rPr>
          <w:rFonts w:ascii="Tahoma" w:hAnsi="Tahoma" w:cs="Tahoma"/>
          <w:b/>
          <w:sz w:val="20"/>
          <w:szCs w:val="20"/>
        </w:rPr>
        <w:t>(b)</w:t>
      </w:r>
      <w:r w:rsidR="00395A3C" w:rsidRPr="00AC435E">
        <w:rPr>
          <w:rFonts w:ascii="Tahoma" w:hAnsi="Tahoma" w:cs="Tahoma"/>
          <w:sz w:val="20"/>
          <w:szCs w:val="20"/>
        </w:rPr>
        <w:t xml:space="preserve"> no jornal “</w:t>
      </w:r>
      <w:r w:rsidR="009A08E7" w:rsidRPr="00AC435E">
        <w:rPr>
          <w:rFonts w:ascii="Tahoma" w:hAnsi="Tahoma" w:cs="Tahoma"/>
          <w:sz w:val="20"/>
          <w:szCs w:val="20"/>
        </w:rPr>
        <w:t>Agora</w:t>
      </w:r>
      <w:r w:rsidR="00395A3C" w:rsidRPr="00AC435E">
        <w:rPr>
          <w:rFonts w:ascii="Tahoma" w:hAnsi="Tahoma" w:cs="Tahoma"/>
          <w:sz w:val="20"/>
          <w:szCs w:val="20"/>
        </w:rPr>
        <w:t>”, nos termos do inciso I do artigo 62 da Lei das Sociedades por Ações.</w:t>
      </w:r>
    </w:p>
    <w:p w14:paraId="1D949BC5" w14:textId="77777777" w:rsidR="00F41E3E" w:rsidRPr="00AC435E" w:rsidRDefault="00F41E3E" w:rsidP="00D82B69">
      <w:pPr>
        <w:rPr>
          <w:rFonts w:ascii="Tahoma" w:hAnsi="Tahoma" w:cs="Tahoma"/>
          <w:sz w:val="20"/>
          <w:szCs w:val="20"/>
        </w:rPr>
      </w:pPr>
    </w:p>
    <w:p w14:paraId="49EF8DB1" w14:textId="40D813FB" w:rsidR="00395A3C" w:rsidRPr="00AC435E" w:rsidRDefault="00F41E3E" w:rsidP="00395A3C">
      <w:pPr>
        <w:pStyle w:val="PargrafodaLista"/>
        <w:widowControl w:val="0"/>
        <w:numPr>
          <w:ilvl w:val="2"/>
          <w:numId w:val="37"/>
        </w:numPr>
        <w:tabs>
          <w:tab w:val="left" w:pos="567"/>
        </w:tabs>
        <w:ind w:left="0" w:firstLine="0"/>
        <w:rPr>
          <w:rFonts w:ascii="Tahoma" w:hAnsi="Tahoma" w:cs="Tahoma"/>
          <w:sz w:val="20"/>
          <w:szCs w:val="20"/>
        </w:rPr>
      </w:pPr>
      <w:r w:rsidRPr="00AC435E">
        <w:rPr>
          <w:rFonts w:ascii="Tahoma" w:hAnsi="Tahoma" w:cs="Tahoma"/>
          <w:sz w:val="20"/>
          <w:szCs w:val="20"/>
        </w:rPr>
        <w:t xml:space="preserve"> As Aprovações das Garantidoras serão devidamente arquivadas na junta comercial competente, nos termos da legislação em vigor, e, </w:t>
      </w:r>
      <w:r w:rsidR="00D82B69" w:rsidRPr="00AC435E">
        <w:rPr>
          <w:rFonts w:ascii="Tahoma" w:hAnsi="Tahoma" w:cs="Tahoma"/>
          <w:sz w:val="20"/>
          <w:szCs w:val="20"/>
        </w:rPr>
        <w:t>conforme aplicável</w:t>
      </w:r>
      <w:r w:rsidRPr="00AC435E">
        <w:rPr>
          <w:rFonts w:ascii="Tahoma" w:hAnsi="Tahoma" w:cs="Tahoma"/>
          <w:sz w:val="20"/>
          <w:szCs w:val="20"/>
        </w:rPr>
        <w:t>, publicadas</w:t>
      </w:r>
      <w:r w:rsidR="00D82B69" w:rsidRPr="00AC435E">
        <w:rPr>
          <w:rFonts w:ascii="Tahoma" w:hAnsi="Tahoma" w:cs="Tahoma"/>
          <w:sz w:val="20"/>
          <w:szCs w:val="20"/>
        </w:rPr>
        <w:t xml:space="preserve">: </w:t>
      </w:r>
      <w:r w:rsidRPr="00AC435E">
        <w:rPr>
          <w:rFonts w:ascii="Tahoma" w:hAnsi="Tahoma" w:cs="Tahoma"/>
          <w:b/>
          <w:sz w:val="20"/>
          <w:szCs w:val="20"/>
        </w:rPr>
        <w:t>(i)</w:t>
      </w:r>
      <w:r w:rsidRPr="00AC435E">
        <w:rPr>
          <w:rFonts w:ascii="Tahoma" w:hAnsi="Tahoma" w:cs="Tahoma"/>
          <w:sz w:val="20"/>
          <w:szCs w:val="20"/>
        </w:rPr>
        <w:t xml:space="preserve"> no Diário Oficial do Estado em que está localizada a respectiva sede, e </w:t>
      </w:r>
      <w:r w:rsidRPr="00AC435E">
        <w:rPr>
          <w:rFonts w:ascii="Tahoma" w:hAnsi="Tahoma" w:cs="Tahoma"/>
          <w:b/>
          <w:sz w:val="20"/>
          <w:szCs w:val="20"/>
        </w:rPr>
        <w:t>(ii)</w:t>
      </w:r>
      <w:r w:rsidRPr="00AC435E">
        <w:rPr>
          <w:rFonts w:ascii="Tahoma" w:hAnsi="Tahoma" w:cs="Tahoma"/>
          <w:sz w:val="20"/>
          <w:szCs w:val="20"/>
        </w:rPr>
        <w:t xml:space="preserve"> nos jornais de grande circulação </w:t>
      </w:r>
      <w:r w:rsidR="00C45C3C" w:rsidRPr="00AC435E">
        <w:rPr>
          <w:rFonts w:ascii="Tahoma" w:hAnsi="Tahoma" w:cs="Tahoma"/>
          <w:sz w:val="20"/>
          <w:szCs w:val="20"/>
        </w:rPr>
        <w:t>utilizados</w:t>
      </w:r>
      <w:r w:rsidRPr="00AC435E">
        <w:rPr>
          <w:rFonts w:ascii="Tahoma" w:hAnsi="Tahoma" w:cs="Tahoma"/>
          <w:sz w:val="20"/>
          <w:szCs w:val="20"/>
        </w:rPr>
        <w:t xml:space="preserve"> por cada uma das Garantidoras, conforme aplicável</w:t>
      </w:r>
      <w:r w:rsidR="00C31F59" w:rsidRPr="00AC435E">
        <w:rPr>
          <w:rFonts w:ascii="Tahoma" w:hAnsi="Tahoma" w:cs="Tahoma"/>
          <w:sz w:val="20"/>
          <w:szCs w:val="20"/>
        </w:rPr>
        <w:t>.</w:t>
      </w:r>
    </w:p>
    <w:bookmarkEnd w:id="17"/>
    <w:p w14:paraId="061BA103" w14:textId="77777777" w:rsidR="0020581E" w:rsidRPr="00AC435E" w:rsidRDefault="0020581E" w:rsidP="0020581E">
      <w:pPr>
        <w:pStyle w:val="PargrafodaLista"/>
        <w:widowControl w:val="0"/>
        <w:tabs>
          <w:tab w:val="left" w:pos="567"/>
        </w:tabs>
        <w:ind w:left="0"/>
        <w:rPr>
          <w:rFonts w:ascii="Tahoma" w:hAnsi="Tahoma" w:cs="Tahoma"/>
          <w:sz w:val="20"/>
          <w:szCs w:val="20"/>
        </w:rPr>
      </w:pPr>
    </w:p>
    <w:p w14:paraId="6CFC9E2B" w14:textId="7A813B30" w:rsidR="00C20F12" w:rsidRPr="00AC435E" w:rsidRDefault="00522718" w:rsidP="00B6005A">
      <w:pPr>
        <w:widowControl w:val="0"/>
        <w:numPr>
          <w:ilvl w:val="1"/>
          <w:numId w:val="37"/>
        </w:numPr>
        <w:tabs>
          <w:tab w:val="left" w:pos="567"/>
        </w:tabs>
        <w:ind w:left="0" w:firstLine="0"/>
        <w:rPr>
          <w:rFonts w:ascii="Tahoma" w:hAnsi="Tahoma" w:cs="Tahoma"/>
          <w:b/>
          <w:smallCaps/>
          <w:sz w:val="20"/>
          <w:szCs w:val="20"/>
        </w:rPr>
      </w:pPr>
      <w:r w:rsidRPr="00AC435E">
        <w:rPr>
          <w:rFonts w:ascii="Tahoma" w:hAnsi="Tahoma" w:cs="Tahoma"/>
          <w:b/>
          <w:smallCaps/>
          <w:sz w:val="20"/>
          <w:szCs w:val="20"/>
        </w:rPr>
        <w:t>Arquivamento</w:t>
      </w:r>
      <w:r w:rsidR="00C20F12" w:rsidRPr="00AC435E">
        <w:rPr>
          <w:rFonts w:ascii="Tahoma" w:hAnsi="Tahoma" w:cs="Tahoma"/>
          <w:b/>
          <w:smallCaps/>
          <w:sz w:val="20"/>
          <w:szCs w:val="20"/>
        </w:rPr>
        <w:t xml:space="preserve"> desta Escritura de Emissão</w:t>
      </w:r>
      <w:r w:rsidR="00F80857" w:rsidRPr="00AC435E">
        <w:rPr>
          <w:rFonts w:ascii="Tahoma" w:hAnsi="Tahoma" w:cs="Tahoma"/>
          <w:b/>
          <w:smallCaps/>
          <w:sz w:val="20"/>
          <w:szCs w:val="20"/>
        </w:rPr>
        <w:t xml:space="preserve"> e </w:t>
      </w:r>
      <w:r w:rsidR="00583FA5" w:rsidRPr="00AC435E">
        <w:rPr>
          <w:rFonts w:ascii="Tahoma" w:hAnsi="Tahoma" w:cs="Tahoma"/>
          <w:b/>
          <w:smallCaps/>
          <w:sz w:val="20"/>
          <w:szCs w:val="20"/>
        </w:rPr>
        <w:t>seus eventuais aditamentos</w:t>
      </w:r>
    </w:p>
    <w:p w14:paraId="324CCCA9" w14:textId="77777777" w:rsidR="003E69E0" w:rsidRPr="00AC435E" w:rsidRDefault="003E69E0" w:rsidP="00F32B4F">
      <w:pPr>
        <w:widowControl w:val="0"/>
        <w:tabs>
          <w:tab w:val="left" w:pos="567"/>
        </w:tabs>
        <w:rPr>
          <w:rFonts w:ascii="Tahoma" w:hAnsi="Tahoma" w:cs="Tahoma"/>
          <w:sz w:val="20"/>
          <w:szCs w:val="20"/>
        </w:rPr>
      </w:pPr>
    </w:p>
    <w:p w14:paraId="47543EBE" w14:textId="4AC8A37D" w:rsidR="00C20F12" w:rsidRPr="00AC435E" w:rsidRDefault="00F80857" w:rsidP="00804BD1">
      <w:pPr>
        <w:widowControl w:val="0"/>
        <w:numPr>
          <w:ilvl w:val="2"/>
          <w:numId w:val="37"/>
        </w:numPr>
        <w:tabs>
          <w:tab w:val="left" w:pos="567"/>
        </w:tabs>
        <w:ind w:left="0" w:firstLine="0"/>
        <w:rPr>
          <w:rFonts w:ascii="Tahoma" w:hAnsi="Tahoma" w:cs="Tahoma"/>
          <w:sz w:val="20"/>
          <w:szCs w:val="20"/>
        </w:rPr>
      </w:pPr>
      <w:bookmarkStart w:id="18" w:name="_Ref1578809"/>
      <w:r w:rsidRPr="00AC435E">
        <w:rPr>
          <w:rFonts w:ascii="Tahoma" w:hAnsi="Tahoma" w:cs="Tahoma"/>
          <w:sz w:val="20"/>
          <w:szCs w:val="20"/>
        </w:rPr>
        <w:t>A presente Escritura de Emissão</w:t>
      </w:r>
      <w:r w:rsidR="00CE5964" w:rsidRPr="00AC435E">
        <w:rPr>
          <w:rFonts w:ascii="Tahoma" w:hAnsi="Tahoma" w:cs="Tahoma"/>
          <w:sz w:val="20"/>
          <w:szCs w:val="20"/>
        </w:rPr>
        <w:t xml:space="preserve"> </w:t>
      </w:r>
      <w:r w:rsidR="00C20F12" w:rsidRPr="00AC435E">
        <w:rPr>
          <w:rFonts w:ascii="Tahoma" w:hAnsi="Tahoma" w:cs="Tahoma"/>
          <w:sz w:val="20"/>
          <w:szCs w:val="20"/>
        </w:rPr>
        <w:t xml:space="preserve">e </w:t>
      </w:r>
      <w:r w:rsidR="005F7B49" w:rsidRPr="00AC435E">
        <w:rPr>
          <w:rFonts w:ascii="Tahoma" w:hAnsi="Tahoma" w:cs="Tahoma"/>
          <w:sz w:val="20"/>
          <w:szCs w:val="20"/>
        </w:rPr>
        <w:t xml:space="preserve">seus </w:t>
      </w:r>
      <w:r w:rsidR="00C20F12" w:rsidRPr="00AC435E">
        <w:rPr>
          <w:rFonts w:ascii="Tahoma" w:hAnsi="Tahoma" w:cs="Tahoma"/>
          <w:sz w:val="20"/>
          <w:szCs w:val="20"/>
        </w:rPr>
        <w:t>eventuais aditamentos</w:t>
      </w:r>
      <w:r w:rsidR="00FA69A1" w:rsidRPr="00AC435E">
        <w:rPr>
          <w:rFonts w:ascii="Tahoma" w:hAnsi="Tahoma" w:cs="Tahoma"/>
          <w:sz w:val="20"/>
          <w:szCs w:val="20"/>
        </w:rPr>
        <w:t>,</w:t>
      </w:r>
      <w:r w:rsidR="0020581E" w:rsidRPr="00AC435E">
        <w:rPr>
          <w:rFonts w:ascii="Tahoma" w:hAnsi="Tahoma" w:cs="Tahoma"/>
          <w:sz w:val="20"/>
          <w:szCs w:val="20"/>
        </w:rPr>
        <w:t xml:space="preserve"> previamente à liquidação financeira das Debêntures</w:t>
      </w:r>
      <w:r w:rsidR="00C20F12" w:rsidRPr="00AC435E">
        <w:rPr>
          <w:rFonts w:ascii="Tahoma" w:hAnsi="Tahoma" w:cs="Tahoma"/>
          <w:sz w:val="20"/>
          <w:szCs w:val="20"/>
        </w:rPr>
        <w:t xml:space="preserve"> </w:t>
      </w:r>
      <w:r w:rsidR="00FA69A1" w:rsidRPr="00AC435E">
        <w:rPr>
          <w:rFonts w:ascii="Tahoma" w:hAnsi="Tahoma" w:cs="Tahoma"/>
          <w:sz w:val="20"/>
          <w:szCs w:val="20"/>
        </w:rPr>
        <w:t>serão</w:t>
      </w:r>
      <w:r w:rsidR="008B007C" w:rsidRPr="00AC435E">
        <w:rPr>
          <w:rFonts w:ascii="Tahoma" w:hAnsi="Tahoma" w:cs="Tahoma"/>
          <w:sz w:val="20"/>
          <w:szCs w:val="20"/>
        </w:rPr>
        <w:t xml:space="preserve"> registrados</w:t>
      </w:r>
      <w:r w:rsidR="00FA69A1" w:rsidRPr="00AC435E">
        <w:rPr>
          <w:rFonts w:ascii="Tahoma" w:hAnsi="Tahoma" w:cs="Tahoma"/>
          <w:sz w:val="20"/>
          <w:szCs w:val="20"/>
        </w:rPr>
        <w:t xml:space="preserve"> pela Emissora </w:t>
      </w:r>
      <w:r w:rsidR="00385073" w:rsidRPr="00AC435E">
        <w:rPr>
          <w:rFonts w:ascii="Tahoma" w:hAnsi="Tahoma" w:cs="Tahoma"/>
          <w:sz w:val="20"/>
          <w:szCs w:val="20"/>
        </w:rPr>
        <w:t xml:space="preserve">na </w:t>
      </w:r>
      <w:r w:rsidR="006A4788" w:rsidRPr="00AC435E">
        <w:rPr>
          <w:rFonts w:ascii="Tahoma" w:hAnsi="Tahoma" w:cs="Tahoma"/>
          <w:sz w:val="20"/>
          <w:szCs w:val="20"/>
        </w:rPr>
        <w:t>JUCE</w:t>
      </w:r>
      <w:r w:rsidR="00DD7CC7" w:rsidRPr="00AC435E">
        <w:rPr>
          <w:rFonts w:ascii="Tahoma" w:hAnsi="Tahoma" w:cs="Tahoma"/>
          <w:sz w:val="20"/>
          <w:szCs w:val="20"/>
        </w:rPr>
        <w:t>SP</w:t>
      </w:r>
      <w:r w:rsidR="00385073" w:rsidRPr="00AC435E">
        <w:rPr>
          <w:rFonts w:ascii="Tahoma" w:hAnsi="Tahoma" w:cs="Tahoma"/>
          <w:sz w:val="20"/>
          <w:szCs w:val="20"/>
        </w:rPr>
        <w:t xml:space="preserve">, </w:t>
      </w:r>
      <w:r w:rsidR="00C20F12" w:rsidRPr="00AC435E">
        <w:rPr>
          <w:rFonts w:ascii="Tahoma" w:hAnsi="Tahoma" w:cs="Tahoma"/>
          <w:sz w:val="20"/>
          <w:szCs w:val="20"/>
        </w:rPr>
        <w:t>nos termos do artigo 62, inciso II, d</w:t>
      </w:r>
      <w:r w:rsidR="0020581E" w:rsidRPr="00AC435E">
        <w:rPr>
          <w:rFonts w:ascii="Tahoma" w:hAnsi="Tahoma" w:cs="Tahoma"/>
          <w:sz w:val="20"/>
          <w:szCs w:val="20"/>
        </w:rPr>
        <w:t>a Lei das Sociedades por Ações.</w:t>
      </w:r>
      <w:bookmarkEnd w:id="18"/>
    </w:p>
    <w:p w14:paraId="05F7E694" w14:textId="77777777" w:rsidR="003E69E0" w:rsidRPr="00AC435E" w:rsidRDefault="003E69E0" w:rsidP="00F32B4F">
      <w:pPr>
        <w:widowControl w:val="0"/>
        <w:tabs>
          <w:tab w:val="left" w:pos="567"/>
        </w:tabs>
        <w:rPr>
          <w:rFonts w:ascii="Tahoma" w:hAnsi="Tahoma" w:cs="Tahoma"/>
          <w:sz w:val="20"/>
          <w:szCs w:val="20"/>
        </w:rPr>
      </w:pPr>
    </w:p>
    <w:p w14:paraId="125EDD0B" w14:textId="2C6DB8D1" w:rsidR="00E84C15" w:rsidRPr="00AC435E" w:rsidRDefault="00E84C15" w:rsidP="00E84C15">
      <w:pPr>
        <w:widowControl w:val="0"/>
        <w:numPr>
          <w:ilvl w:val="2"/>
          <w:numId w:val="37"/>
        </w:numPr>
        <w:tabs>
          <w:tab w:val="left" w:pos="567"/>
        </w:tabs>
        <w:ind w:left="0" w:firstLine="0"/>
        <w:rPr>
          <w:rFonts w:ascii="Tahoma" w:hAnsi="Tahoma" w:cs="Tahoma"/>
          <w:sz w:val="20"/>
          <w:szCs w:val="20"/>
        </w:rPr>
      </w:pPr>
      <w:r w:rsidRPr="00AC435E">
        <w:rPr>
          <w:rFonts w:ascii="Tahoma" w:hAnsi="Tahoma" w:cs="Tahoma"/>
          <w:sz w:val="20"/>
          <w:szCs w:val="20"/>
        </w:rPr>
        <w:t xml:space="preserve">Em razão da Fiança, a presente Escritura de Emissão e eventuais aditamentos serão registrados nos Cartórios de Registro de Títulos e Documentos das sedes ou domicílio da Emissora, </w:t>
      </w:r>
      <w:r w:rsidR="00D82B69" w:rsidRPr="00AC435E">
        <w:rPr>
          <w:rFonts w:ascii="Tahoma" w:hAnsi="Tahoma" w:cs="Tahoma"/>
          <w:sz w:val="20"/>
          <w:szCs w:val="20"/>
        </w:rPr>
        <w:t xml:space="preserve">do </w:t>
      </w:r>
      <w:r w:rsidRPr="00AC435E">
        <w:rPr>
          <w:rFonts w:ascii="Tahoma" w:hAnsi="Tahoma" w:cs="Tahoma"/>
          <w:sz w:val="20"/>
          <w:szCs w:val="20"/>
        </w:rPr>
        <w:t>Agente Fiduciário e d</w:t>
      </w:r>
      <w:r w:rsidR="00D82B69" w:rsidRPr="00AC435E">
        <w:rPr>
          <w:rFonts w:ascii="Tahoma" w:hAnsi="Tahoma" w:cs="Tahoma"/>
          <w:sz w:val="20"/>
          <w:szCs w:val="20"/>
        </w:rPr>
        <w:t>a</w:t>
      </w:r>
      <w:r w:rsidRPr="00AC435E">
        <w:rPr>
          <w:rFonts w:ascii="Tahoma" w:hAnsi="Tahoma" w:cs="Tahoma"/>
          <w:sz w:val="20"/>
          <w:szCs w:val="20"/>
        </w:rPr>
        <w:t>s Garantidor</w:t>
      </w:r>
      <w:r w:rsidR="00D82B69" w:rsidRPr="00AC435E">
        <w:rPr>
          <w:rFonts w:ascii="Tahoma" w:hAnsi="Tahoma" w:cs="Tahoma"/>
          <w:sz w:val="20"/>
          <w:szCs w:val="20"/>
        </w:rPr>
        <w:t>a</w:t>
      </w:r>
      <w:r w:rsidRPr="00AC435E">
        <w:rPr>
          <w:rFonts w:ascii="Tahoma" w:hAnsi="Tahoma" w:cs="Tahoma"/>
          <w:sz w:val="20"/>
          <w:szCs w:val="20"/>
        </w:rPr>
        <w:t>s, na forma prevista nos artigos 129 e 130 da Lei 6.015</w:t>
      </w:r>
      <w:r w:rsidR="00D82B69" w:rsidRPr="00AC435E">
        <w:rPr>
          <w:rFonts w:ascii="Tahoma" w:hAnsi="Tahoma" w:cs="Tahoma"/>
          <w:sz w:val="20"/>
          <w:szCs w:val="20"/>
        </w:rPr>
        <w:t>/73</w:t>
      </w:r>
      <w:r w:rsidRPr="00AC435E">
        <w:rPr>
          <w:rFonts w:ascii="Tahoma" w:hAnsi="Tahoma" w:cs="Tahoma"/>
          <w:sz w:val="20"/>
          <w:szCs w:val="20"/>
        </w:rPr>
        <w:t>.</w:t>
      </w:r>
    </w:p>
    <w:p w14:paraId="5C52A0AC" w14:textId="77777777" w:rsidR="00E84C15" w:rsidRPr="00AC435E" w:rsidRDefault="00E84C15" w:rsidP="00D82B69">
      <w:pPr>
        <w:rPr>
          <w:rFonts w:ascii="Tahoma" w:hAnsi="Tahoma" w:cs="Tahoma"/>
          <w:sz w:val="20"/>
          <w:szCs w:val="20"/>
        </w:rPr>
      </w:pPr>
    </w:p>
    <w:p w14:paraId="3F1C3F62" w14:textId="5B9FF4CE" w:rsidR="00E84C15" w:rsidRPr="00AC435E" w:rsidRDefault="00522718" w:rsidP="00E84C15">
      <w:pPr>
        <w:widowControl w:val="0"/>
        <w:numPr>
          <w:ilvl w:val="2"/>
          <w:numId w:val="37"/>
        </w:numPr>
        <w:tabs>
          <w:tab w:val="left" w:pos="567"/>
        </w:tabs>
        <w:ind w:left="0" w:firstLine="0"/>
        <w:rPr>
          <w:rFonts w:ascii="Tahoma" w:hAnsi="Tahoma" w:cs="Tahoma"/>
          <w:sz w:val="20"/>
          <w:szCs w:val="20"/>
        </w:rPr>
      </w:pPr>
      <w:r w:rsidRPr="00AC435E">
        <w:rPr>
          <w:rFonts w:ascii="Tahoma" w:hAnsi="Tahoma" w:cs="Tahoma"/>
          <w:sz w:val="20"/>
          <w:szCs w:val="20"/>
        </w:rPr>
        <w:t>A Emissora</w:t>
      </w:r>
      <w:r w:rsidR="00733B84" w:rsidRPr="00AC435E">
        <w:rPr>
          <w:rFonts w:ascii="Tahoma" w:hAnsi="Tahoma" w:cs="Tahoma"/>
          <w:sz w:val="20"/>
          <w:szCs w:val="20"/>
        </w:rPr>
        <w:t xml:space="preserve"> </w:t>
      </w:r>
      <w:r w:rsidRPr="00AC435E">
        <w:rPr>
          <w:rFonts w:ascii="Tahoma" w:hAnsi="Tahoma" w:cs="Tahoma"/>
          <w:sz w:val="20"/>
          <w:szCs w:val="20"/>
        </w:rPr>
        <w:t xml:space="preserve">entregará ao Agente Fiduciário </w:t>
      </w:r>
      <w:r w:rsidR="00D618AD" w:rsidRPr="00AC435E">
        <w:rPr>
          <w:rFonts w:ascii="Tahoma" w:hAnsi="Tahoma" w:cs="Tahoma"/>
          <w:sz w:val="20"/>
          <w:szCs w:val="20"/>
        </w:rPr>
        <w:t>0</w:t>
      </w:r>
      <w:r w:rsidR="00733B84" w:rsidRPr="00AC435E">
        <w:rPr>
          <w:rFonts w:ascii="Tahoma" w:hAnsi="Tahoma" w:cs="Tahoma"/>
          <w:sz w:val="20"/>
          <w:szCs w:val="20"/>
        </w:rPr>
        <w:t>1 (uma) via original desta Escritura de Emissão</w:t>
      </w:r>
      <w:r w:rsidR="00275643" w:rsidRPr="00AC435E">
        <w:rPr>
          <w:rFonts w:ascii="Tahoma" w:hAnsi="Tahoma" w:cs="Tahoma"/>
          <w:sz w:val="20"/>
          <w:szCs w:val="20"/>
        </w:rPr>
        <w:t xml:space="preserve"> </w:t>
      </w:r>
      <w:r w:rsidR="00733B84" w:rsidRPr="00AC435E">
        <w:rPr>
          <w:rFonts w:ascii="Tahoma" w:hAnsi="Tahoma" w:cs="Tahoma"/>
          <w:sz w:val="20"/>
          <w:szCs w:val="20"/>
        </w:rPr>
        <w:t xml:space="preserve">e de </w:t>
      </w:r>
      <w:r w:rsidR="005F7B49" w:rsidRPr="00AC435E">
        <w:rPr>
          <w:rFonts w:ascii="Tahoma" w:hAnsi="Tahoma" w:cs="Tahoma"/>
          <w:sz w:val="20"/>
          <w:szCs w:val="20"/>
        </w:rPr>
        <w:t xml:space="preserve">seus </w:t>
      </w:r>
      <w:r w:rsidR="00733B84" w:rsidRPr="00AC435E">
        <w:rPr>
          <w:rFonts w:ascii="Tahoma" w:hAnsi="Tahoma" w:cs="Tahoma"/>
          <w:sz w:val="20"/>
          <w:szCs w:val="20"/>
        </w:rPr>
        <w:t>eventuais aditamentos</w:t>
      </w:r>
      <w:r w:rsidR="005F7B49" w:rsidRPr="00AC435E">
        <w:rPr>
          <w:rFonts w:ascii="Tahoma" w:hAnsi="Tahoma" w:cs="Tahoma"/>
          <w:sz w:val="20"/>
          <w:szCs w:val="20"/>
        </w:rPr>
        <w:t>,</w:t>
      </w:r>
      <w:r w:rsidR="00733B84" w:rsidRPr="00AC435E">
        <w:rPr>
          <w:rFonts w:ascii="Tahoma" w:hAnsi="Tahoma" w:cs="Tahoma"/>
          <w:sz w:val="20"/>
          <w:szCs w:val="20"/>
        </w:rPr>
        <w:t xml:space="preserve"> devidamente </w:t>
      </w:r>
      <w:r w:rsidR="00054E0C" w:rsidRPr="00AC435E">
        <w:rPr>
          <w:rFonts w:ascii="Tahoma" w:hAnsi="Tahoma" w:cs="Tahoma"/>
          <w:sz w:val="20"/>
          <w:szCs w:val="20"/>
        </w:rPr>
        <w:t xml:space="preserve">registrados </w:t>
      </w:r>
      <w:r w:rsidR="0020581E" w:rsidRPr="00AC435E">
        <w:rPr>
          <w:rFonts w:ascii="Tahoma" w:hAnsi="Tahoma" w:cs="Tahoma"/>
          <w:sz w:val="20"/>
          <w:szCs w:val="20"/>
        </w:rPr>
        <w:t xml:space="preserve">nos termos </w:t>
      </w:r>
      <w:r w:rsidR="00AB2557" w:rsidRPr="00AC435E">
        <w:rPr>
          <w:rFonts w:ascii="Tahoma" w:hAnsi="Tahoma" w:cs="Tahoma"/>
          <w:sz w:val="20"/>
          <w:szCs w:val="20"/>
        </w:rPr>
        <w:t>da Cláusula</w:t>
      </w:r>
      <w:r w:rsidR="0020581E" w:rsidRPr="00AC435E">
        <w:rPr>
          <w:rFonts w:ascii="Tahoma" w:hAnsi="Tahoma" w:cs="Tahoma"/>
          <w:sz w:val="20"/>
          <w:szCs w:val="20"/>
        </w:rPr>
        <w:t xml:space="preserve"> </w:t>
      </w:r>
      <w:r w:rsidR="002800C4" w:rsidRPr="00AC435E">
        <w:rPr>
          <w:rFonts w:ascii="Tahoma" w:hAnsi="Tahoma" w:cs="Tahoma"/>
          <w:sz w:val="20"/>
          <w:szCs w:val="20"/>
        </w:rPr>
        <w:fldChar w:fldCharType="begin"/>
      </w:r>
      <w:r w:rsidR="008B007C" w:rsidRPr="00AC435E">
        <w:rPr>
          <w:rFonts w:ascii="Tahoma" w:hAnsi="Tahoma" w:cs="Tahoma"/>
          <w:sz w:val="20"/>
          <w:szCs w:val="20"/>
        </w:rPr>
        <w:instrText xml:space="preserve"> REF _Ref1578809 \r \p \h </w:instrText>
      </w:r>
      <w:r w:rsidR="009A08E7" w:rsidRP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3.3.1 acima</w:t>
      </w:r>
      <w:r w:rsidR="002800C4" w:rsidRPr="00AC435E">
        <w:rPr>
          <w:rFonts w:ascii="Tahoma" w:hAnsi="Tahoma" w:cs="Tahoma"/>
          <w:sz w:val="20"/>
          <w:szCs w:val="20"/>
        </w:rPr>
        <w:fldChar w:fldCharType="end"/>
      </w:r>
      <w:r w:rsidR="00043A0C" w:rsidRPr="00AC435E">
        <w:rPr>
          <w:rFonts w:ascii="Tahoma" w:hAnsi="Tahoma" w:cs="Tahoma"/>
          <w:sz w:val="20"/>
          <w:szCs w:val="20"/>
        </w:rPr>
        <w:t xml:space="preserve"> </w:t>
      </w:r>
      <w:r w:rsidR="00733B84" w:rsidRPr="00AC435E">
        <w:rPr>
          <w:rFonts w:ascii="Tahoma" w:hAnsi="Tahoma" w:cs="Tahoma"/>
          <w:sz w:val="20"/>
          <w:szCs w:val="20"/>
        </w:rPr>
        <w:t xml:space="preserve">em até </w:t>
      </w:r>
      <w:r w:rsidR="009A08E7" w:rsidRPr="00AC435E">
        <w:rPr>
          <w:rFonts w:ascii="Tahoma" w:hAnsi="Tahoma" w:cs="Tahoma"/>
          <w:sz w:val="20"/>
          <w:szCs w:val="20"/>
        </w:rPr>
        <w:t>10</w:t>
      </w:r>
      <w:r w:rsidR="00733B84" w:rsidRPr="00AC435E">
        <w:rPr>
          <w:rFonts w:ascii="Tahoma" w:hAnsi="Tahoma" w:cs="Tahoma"/>
          <w:sz w:val="20"/>
          <w:szCs w:val="20"/>
        </w:rPr>
        <w:t xml:space="preserve"> (</w:t>
      </w:r>
      <w:r w:rsidR="009A08E7" w:rsidRPr="00AC435E">
        <w:rPr>
          <w:rFonts w:ascii="Tahoma" w:hAnsi="Tahoma" w:cs="Tahoma"/>
          <w:sz w:val="20"/>
          <w:szCs w:val="20"/>
        </w:rPr>
        <w:t>dez</w:t>
      </w:r>
      <w:r w:rsidR="00733B84" w:rsidRPr="00AC435E">
        <w:rPr>
          <w:rFonts w:ascii="Tahoma" w:hAnsi="Tahoma" w:cs="Tahoma"/>
          <w:sz w:val="20"/>
          <w:szCs w:val="20"/>
        </w:rPr>
        <w:t xml:space="preserve">) </w:t>
      </w:r>
      <w:r w:rsidR="00234395" w:rsidRPr="00AC435E">
        <w:rPr>
          <w:rFonts w:ascii="Tahoma" w:hAnsi="Tahoma" w:cs="Tahoma"/>
          <w:sz w:val="20"/>
          <w:szCs w:val="20"/>
        </w:rPr>
        <w:t xml:space="preserve">Dias Úteis </w:t>
      </w:r>
      <w:r w:rsidR="00733B84" w:rsidRPr="00AC435E">
        <w:rPr>
          <w:rFonts w:ascii="Tahoma" w:hAnsi="Tahoma" w:cs="Tahoma"/>
          <w:sz w:val="20"/>
          <w:szCs w:val="20"/>
        </w:rPr>
        <w:t xml:space="preserve">contados </w:t>
      </w:r>
      <w:r w:rsidR="00054E0C" w:rsidRPr="00AC435E">
        <w:rPr>
          <w:rFonts w:ascii="Tahoma" w:hAnsi="Tahoma" w:cs="Tahoma"/>
          <w:sz w:val="20"/>
          <w:szCs w:val="20"/>
        </w:rPr>
        <w:t>das respectivas datas de registro</w:t>
      </w:r>
      <w:r w:rsidR="009476D1" w:rsidRPr="00AC435E">
        <w:rPr>
          <w:rFonts w:ascii="Tahoma" w:hAnsi="Tahoma" w:cs="Tahoma"/>
          <w:sz w:val="20"/>
          <w:szCs w:val="20"/>
        </w:rPr>
        <w:t>.</w:t>
      </w:r>
    </w:p>
    <w:p w14:paraId="72C1AD62" w14:textId="77777777" w:rsidR="00F543A6" w:rsidRPr="00AC435E" w:rsidRDefault="00F543A6" w:rsidP="00AB2557">
      <w:pPr>
        <w:rPr>
          <w:rFonts w:ascii="Tahoma" w:hAnsi="Tahoma" w:cs="Tahoma"/>
          <w:sz w:val="20"/>
          <w:szCs w:val="20"/>
        </w:rPr>
      </w:pPr>
    </w:p>
    <w:p w14:paraId="0B257507" w14:textId="77777777" w:rsidR="00AB2557" w:rsidRPr="00AC435E" w:rsidRDefault="00AB2557" w:rsidP="00AB2557">
      <w:pPr>
        <w:widowControl w:val="0"/>
        <w:numPr>
          <w:ilvl w:val="1"/>
          <w:numId w:val="37"/>
        </w:numPr>
        <w:tabs>
          <w:tab w:val="left" w:pos="567"/>
        </w:tabs>
        <w:ind w:left="0" w:firstLine="0"/>
        <w:rPr>
          <w:rFonts w:ascii="Tahoma" w:hAnsi="Tahoma" w:cs="Tahoma"/>
          <w:b/>
          <w:smallCaps/>
          <w:sz w:val="20"/>
          <w:szCs w:val="20"/>
        </w:rPr>
      </w:pPr>
      <w:r w:rsidRPr="00AC435E">
        <w:rPr>
          <w:rFonts w:ascii="Tahoma" w:hAnsi="Tahoma" w:cs="Tahoma"/>
          <w:b/>
          <w:smallCaps/>
          <w:sz w:val="20"/>
          <w:szCs w:val="20"/>
        </w:rPr>
        <w:t>Registro do Contrato de Cessão Fiduciária</w:t>
      </w:r>
    </w:p>
    <w:p w14:paraId="37073ABA" w14:textId="77777777" w:rsidR="00AB2557" w:rsidRPr="00AC435E" w:rsidRDefault="00AB2557" w:rsidP="00AB2557">
      <w:pPr>
        <w:widowControl w:val="0"/>
        <w:tabs>
          <w:tab w:val="left" w:pos="567"/>
        </w:tabs>
        <w:rPr>
          <w:rFonts w:ascii="Tahoma" w:hAnsi="Tahoma" w:cs="Tahoma"/>
          <w:sz w:val="20"/>
          <w:szCs w:val="20"/>
        </w:rPr>
      </w:pPr>
    </w:p>
    <w:p w14:paraId="2B64B95A" w14:textId="77777777" w:rsidR="00DE6E0B" w:rsidRPr="00AC435E" w:rsidRDefault="00AB2557" w:rsidP="00DE6E0B">
      <w:pPr>
        <w:widowControl w:val="0"/>
        <w:numPr>
          <w:ilvl w:val="2"/>
          <w:numId w:val="37"/>
        </w:numPr>
        <w:tabs>
          <w:tab w:val="left" w:pos="567"/>
        </w:tabs>
        <w:ind w:left="0" w:firstLine="0"/>
        <w:rPr>
          <w:rFonts w:ascii="Tahoma" w:hAnsi="Tahoma" w:cs="Tahoma"/>
          <w:sz w:val="20"/>
          <w:szCs w:val="20"/>
        </w:rPr>
      </w:pPr>
      <w:r w:rsidRPr="00AC435E">
        <w:rPr>
          <w:rFonts w:ascii="Tahoma" w:hAnsi="Tahoma" w:cs="Tahoma"/>
          <w:sz w:val="20"/>
          <w:szCs w:val="20"/>
        </w:rPr>
        <w:t>O Contrat</w:t>
      </w:r>
      <w:r w:rsidR="00DE6E0B" w:rsidRPr="00AC435E">
        <w:rPr>
          <w:rFonts w:ascii="Tahoma" w:hAnsi="Tahoma" w:cs="Tahoma"/>
          <w:sz w:val="20"/>
          <w:szCs w:val="20"/>
        </w:rPr>
        <w:t>o</w:t>
      </w:r>
      <w:r w:rsidRPr="00AC435E">
        <w:rPr>
          <w:rFonts w:ascii="Tahoma" w:hAnsi="Tahoma" w:cs="Tahoma"/>
          <w:sz w:val="20"/>
          <w:szCs w:val="20"/>
        </w:rPr>
        <w:t xml:space="preserve"> de Cessão Fiduciária deverá </w:t>
      </w:r>
      <w:r w:rsidR="0037310D" w:rsidRPr="00AC435E">
        <w:rPr>
          <w:rFonts w:ascii="Tahoma" w:hAnsi="Tahoma" w:cs="Tahoma"/>
          <w:sz w:val="20"/>
          <w:szCs w:val="20"/>
        </w:rPr>
        <w:t>ser protoc</w:t>
      </w:r>
      <w:r w:rsidR="005C6E72" w:rsidRPr="00AC435E">
        <w:rPr>
          <w:rFonts w:ascii="Tahoma" w:hAnsi="Tahoma" w:cs="Tahoma"/>
          <w:sz w:val="20"/>
          <w:szCs w:val="20"/>
        </w:rPr>
        <w:t>olado</w:t>
      </w:r>
      <w:r w:rsidR="00DE6E0B" w:rsidRPr="00AC435E">
        <w:rPr>
          <w:rFonts w:ascii="Tahoma" w:hAnsi="Tahoma" w:cs="Tahoma"/>
          <w:sz w:val="20"/>
          <w:szCs w:val="20"/>
        </w:rPr>
        <w:t xml:space="preserve"> nos Cartórios de Registro de Títulos e Documentos da sede das Partes em até </w:t>
      </w:r>
      <w:r w:rsidR="009A08E7" w:rsidRPr="00AC435E">
        <w:rPr>
          <w:rFonts w:ascii="Tahoma" w:hAnsi="Tahoma" w:cs="Tahoma"/>
          <w:sz w:val="20"/>
          <w:szCs w:val="20"/>
        </w:rPr>
        <w:t>10</w:t>
      </w:r>
      <w:r w:rsidR="00DE6E0B" w:rsidRPr="00AC435E">
        <w:rPr>
          <w:rFonts w:ascii="Tahoma" w:hAnsi="Tahoma" w:cs="Tahoma"/>
          <w:sz w:val="20"/>
          <w:szCs w:val="20"/>
        </w:rPr>
        <w:t xml:space="preserve"> (</w:t>
      </w:r>
      <w:r w:rsidR="009A08E7" w:rsidRPr="00AC435E">
        <w:rPr>
          <w:rFonts w:ascii="Tahoma" w:hAnsi="Tahoma" w:cs="Tahoma"/>
          <w:sz w:val="20"/>
          <w:szCs w:val="20"/>
        </w:rPr>
        <w:t>dez</w:t>
      </w:r>
      <w:r w:rsidR="00DE6E0B" w:rsidRPr="00AC435E">
        <w:rPr>
          <w:rFonts w:ascii="Tahoma" w:hAnsi="Tahoma" w:cs="Tahoma"/>
          <w:sz w:val="20"/>
          <w:szCs w:val="20"/>
        </w:rPr>
        <w:t xml:space="preserve">) Dias Úteis da data de assinatura do respectivo contrato, devendo a Emissora enviar ao Agente Fiduciário 1 (uma) via original registrada </w:t>
      </w:r>
      <w:r w:rsidR="00026469" w:rsidRPr="00AC435E">
        <w:rPr>
          <w:rFonts w:ascii="Tahoma" w:hAnsi="Tahoma" w:cs="Tahoma"/>
          <w:sz w:val="20"/>
          <w:szCs w:val="20"/>
        </w:rPr>
        <w:t xml:space="preserve">em cada um dos domicílios das Partes em </w:t>
      </w:r>
      <w:r w:rsidR="00DE6E0B" w:rsidRPr="00AC435E">
        <w:rPr>
          <w:rFonts w:ascii="Tahoma" w:hAnsi="Tahoma" w:cs="Tahoma"/>
          <w:sz w:val="20"/>
          <w:szCs w:val="20"/>
        </w:rPr>
        <w:t xml:space="preserve">até </w:t>
      </w:r>
      <w:r w:rsidR="009A08E7" w:rsidRPr="00AC435E">
        <w:rPr>
          <w:rFonts w:ascii="Tahoma" w:hAnsi="Tahoma" w:cs="Tahoma"/>
          <w:sz w:val="20"/>
          <w:szCs w:val="20"/>
        </w:rPr>
        <w:t>10</w:t>
      </w:r>
      <w:r w:rsidR="00DE6E0B" w:rsidRPr="00AC435E">
        <w:rPr>
          <w:rFonts w:ascii="Tahoma" w:hAnsi="Tahoma" w:cs="Tahoma"/>
          <w:sz w:val="20"/>
          <w:szCs w:val="20"/>
        </w:rPr>
        <w:t xml:space="preserve"> (</w:t>
      </w:r>
      <w:r w:rsidR="009A08E7" w:rsidRPr="00AC435E">
        <w:rPr>
          <w:rFonts w:ascii="Tahoma" w:hAnsi="Tahoma" w:cs="Tahoma"/>
          <w:sz w:val="20"/>
          <w:szCs w:val="20"/>
        </w:rPr>
        <w:t>dez</w:t>
      </w:r>
      <w:r w:rsidR="00DE6E0B" w:rsidRPr="00AC435E">
        <w:rPr>
          <w:rFonts w:ascii="Tahoma" w:hAnsi="Tahoma" w:cs="Tahoma"/>
          <w:sz w:val="20"/>
          <w:szCs w:val="20"/>
        </w:rPr>
        <w:t xml:space="preserve">) Dias Úteis contados das respectivas datas de registro. </w:t>
      </w:r>
    </w:p>
    <w:p w14:paraId="52278BFC" w14:textId="77777777" w:rsidR="00DE6E0B" w:rsidRPr="00AC435E" w:rsidRDefault="00DE6E0B" w:rsidP="00AB2557">
      <w:pPr>
        <w:rPr>
          <w:rFonts w:ascii="Tahoma" w:hAnsi="Tahoma" w:cs="Tahoma"/>
          <w:sz w:val="20"/>
          <w:szCs w:val="20"/>
        </w:rPr>
      </w:pPr>
    </w:p>
    <w:p w14:paraId="523217AA" w14:textId="77777777" w:rsidR="00C20F12" w:rsidRPr="00AC435E" w:rsidRDefault="005E14AB" w:rsidP="00B6005A">
      <w:pPr>
        <w:widowControl w:val="0"/>
        <w:numPr>
          <w:ilvl w:val="1"/>
          <w:numId w:val="37"/>
        </w:numPr>
        <w:tabs>
          <w:tab w:val="left" w:pos="567"/>
        </w:tabs>
        <w:ind w:left="0" w:firstLine="0"/>
        <w:rPr>
          <w:rFonts w:ascii="Tahoma" w:hAnsi="Tahoma" w:cs="Tahoma"/>
          <w:b/>
          <w:smallCaps/>
          <w:sz w:val="20"/>
          <w:szCs w:val="20"/>
        </w:rPr>
      </w:pPr>
      <w:r w:rsidRPr="00AC435E">
        <w:rPr>
          <w:rFonts w:ascii="Tahoma" w:hAnsi="Tahoma" w:cs="Tahoma"/>
          <w:b/>
          <w:smallCaps/>
          <w:sz w:val="20"/>
          <w:szCs w:val="20"/>
        </w:rPr>
        <w:t>Depósito</w:t>
      </w:r>
      <w:r w:rsidR="00C20F12" w:rsidRPr="00AC435E">
        <w:rPr>
          <w:rFonts w:ascii="Tahoma" w:hAnsi="Tahoma" w:cs="Tahoma"/>
          <w:b/>
          <w:smallCaps/>
          <w:sz w:val="20"/>
          <w:szCs w:val="20"/>
        </w:rPr>
        <w:t xml:space="preserve"> para Distribuição</w:t>
      </w:r>
      <w:r w:rsidR="00FE072B" w:rsidRPr="00AC435E">
        <w:rPr>
          <w:rFonts w:ascii="Tahoma" w:hAnsi="Tahoma" w:cs="Tahoma"/>
          <w:b/>
          <w:smallCaps/>
          <w:sz w:val="20"/>
          <w:szCs w:val="20"/>
        </w:rPr>
        <w:t>,</w:t>
      </w:r>
      <w:r w:rsidR="00C20F12" w:rsidRPr="00AC435E">
        <w:rPr>
          <w:rFonts w:ascii="Tahoma" w:hAnsi="Tahoma" w:cs="Tahoma"/>
          <w:b/>
          <w:smallCaps/>
          <w:sz w:val="20"/>
          <w:szCs w:val="20"/>
        </w:rPr>
        <w:t xml:space="preserve"> Negociação</w:t>
      </w:r>
      <w:r w:rsidR="00DC3D6B" w:rsidRPr="00AC435E">
        <w:rPr>
          <w:rFonts w:ascii="Tahoma" w:hAnsi="Tahoma" w:cs="Tahoma"/>
          <w:b/>
          <w:smallCaps/>
          <w:sz w:val="20"/>
          <w:szCs w:val="20"/>
        </w:rPr>
        <w:t xml:space="preserve"> e Custódia Eletrônica</w:t>
      </w:r>
    </w:p>
    <w:p w14:paraId="66C2BBC8" w14:textId="77777777" w:rsidR="00C20F12" w:rsidRPr="00AC435E" w:rsidRDefault="00C20F12" w:rsidP="00F32B4F">
      <w:pPr>
        <w:widowControl w:val="0"/>
        <w:rPr>
          <w:rFonts w:ascii="Tahoma" w:hAnsi="Tahoma" w:cs="Tahoma"/>
          <w:sz w:val="20"/>
          <w:szCs w:val="20"/>
        </w:rPr>
      </w:pPr>
    </w:p>
    <w:p w14:paraId="57AADE7E" w14:textId="77777777" w:rsidR="00C20F12" w:rsidRPr="00AC435E" w:rsidRDefault="00A04D6D" w:rsidP="00B6005A">
      <w:pPr>
        <w:widowControl w:val="0"/>
        <w:numPr>
          <w:ilvl w:val="2"/>
          <w:numId w:val="37"/>
        </w:numPr>
        <w:tabs>
          <w:tab w:val="left" w:pos="567"/>
        </w:tabs>
        <w:ind w:left="0" w:firstLine="0"/>
        <w:rPr>
          <w:rFonts w:ascii="Tahoma" w:hAnsi="Tahoma" w:cs="Tahoma"/>
          <w:sz w:val="20"/>
          <w:szCs w:val="20"/>
        </w:rPr>
      </w:pPr>
      <w:r w:rsidRPr="00AC435E">
        <w:rPr>
          <w:rFonts w:ascii="Tahoma" w:hAnsi="Tahoma" w:cs="Tahoma"/>
          <w:sz w:val="20"/>
          <w:szCs w:val="20"/>
        </w:rPr>
        <w:t xml:space="preserve">As Debêntures serão </w:t>
      </w:r>
      <w:r w:rsidR="00623B10" w:rsidRPr="00AC435E">
        <w:rPr>
          <w:rFonts w:ascii="Tahoma" w:hAnsi="Tahoma" w:cs="Tahoma"/>
          <w:sz w:val="20"/>
          <w:szCs w:val="20"/>
        </w:rPr>
        <w:t xml:space="preserve">depositadas </w:t>
      </w:r>
      <w:r w:rsidRPr="00AC435E">
        <w:rPr>
          <w:rFonts w:ascii="Tahoma" w:hAnsi="Tahoma" w:cs="Tahoma"/>
          <w:sz w:val="20"/>
          <w:szCs w:val="20"/>
        </w:rPr>
        <w:t xml:space="preserve">para distribuição pública no mercado primário por meio do MDA, administrado e operacionalizado pela </w:t>
      </w:r>
      <w:r w:rsidR="00623B10" w:rsidRPr="00AC435E">
        <w:rPr>
          <w:rFonts w:ascii="Tahoma" w:hAnsi="Tahoma" w:cs="Tahoma"/>
          <w:sz w:val="20"/>
          <w:szCs w:val="20"/>
        </w:rPr>
        <w:t>B3</w:t>
      </w:r>
      <w:r w:rsidRPr="00AC435E">
        <w:rPr>
          <w:rFonts w:ascii="Tahoma" w:hAnsi="Tahoma" w:cs="Tahoma"/>
          <w:sz w:val="20"/>
          <w:szCs w:val="20"/>
        </w:rPr>
        <w:t xml:space="preserve">, sendo a distribuição das Debêntures liquidada </w:t>
      </w:r>
      <w:r w:rsidR="00623B10" w:rsidRPr="00AC435E">
        <w:rPr>
          <w:rFonts w:ascii="Tahoma" w:hAnsi="Tahoma" w:cs="Tahoma"/>
          <w:sz w:val="20"/>
          <w:szCs w:val="20"/>
        </w:rPr>
        <w:t xml:space="preserve">financeiramente </w:t>
      </w:r>
      <w:r w:rsidRPr="00AC435E">
        <w:rPr>
          <w:rFonts w:ascii="Tahoma" w:hAnsi="Tahoma" w:cs="Tahoma"/>
          <w:sz w:val="20"/>
          <w:szCs w:val="20"/>
        </w:rPr>
        <w:t xml:space="preserve">por meio da </w:t>
      </w:r>
      <w:r w:rsidR="00623B10" w:rsidRPr="00AC435E">
        <w:rPr>
          <w:rFonts w:ascii="Tahoma" w:hAnsi="Tahoma" w:cs="Tahoma"/>
          <w:sz w:val="20"/>
          <w:szCs w:val="20"/>
        </w:rPr>
        <w:t>B3</w:t>
      </w:r>
      <w:r w:rsidR="00C20F12" w:rsidRPr="00AC435E">
        <w:rPr>
          <w:rFonts w:ascii="Tahoma" w:hAnsi="Tahoma" w:cs="Tahoma"/>
          <w:sz w:val="20"/>
          <w:szCs w:val="20"/>
        </w:rPr>
        <w:t>.</w:t>
      </w:r>
    </w:p>
    <w:p w14:paraId="512664C2" w14:textId="77777777" w:rsidR="00A04D6D" w:rsidRPr="00AC435E" w:rsidRDefault="00A04D6D" w:rsidP="00F32B4F">
      <w:pPr>
        <w:widowControl w:val="0"/>
        <w:tabs>
          <w:tab w:val="left" w:pos="567"/>
        </w:tabs>
        <w:rPr>
          <w:rFonts w:ascii="Tahoma" w:hAnsi="Tahoma" w:cs="Tahoma"/>
          <w:sz w:val="20"/>
          <w:szCs w:val="20"/>
        </w:rPr>
      </w:pPr>
    </w:p>
    <w:p w14:paraId="48F45046" w14:textId="77777777" w:rsidR="00A04D6D" w:rsidRPr="00AC435E" w:rsidRDefault="00A04D6D" w:rsidP="00B6005A">
      <w:pPr>
        <w:widowControl w:val="0"/>
        <w:numPr>
          <w:ilvl w:val="2"/>
          <w:numId w:val="37"/>
        </w:numPr>
        <w:tabs>
          <w:tab w:val="left" w:pos="567"/>
        </w:tabs>
        <w:ind w:left="0" w:firstLine="0"/>
        <w:rPr>
          <w:rFonts w:ascii="Tahoma" w:hAnsi="Tahoma" w:cs="Tahoma"/>
          <w:sz w:val="20"/>
          <w:szCs w:val="20"/>
        </w:rPr>
      </w:pPr>
      <w:r w:rsidRPr="00AC435E">
        <w:rPr>
          <w:rFonts w:ascii="Tahoma" w:hAnsi="Tahoma" w:cs="Tahoma"/>
          <w:sz w:val="20"/>
          <w:szCs w:val="20"/>
        </w:rPr>
        <w:t xml:space="preserve">As Debêntures serão </w:t>
      </w:r>
      <w:r w:rsidR="00130765" w:rsidRPr="00AC435E">
        <w:rPr>
          <w:rFonts w:ascii="Tahoma" w:hAnsi="Tahoma" w:cs="Tahoma"/>
          <w:sz w:val="20"/>
          <w:szCs w:val="20"/>
        </w:rPr>
        <w:t xml:space="preserve">depositadas </w:t>
      </w:r>
      <w:r w:rsidRPr="00AC435E">
        <w:rPr>
          <w:rFonts w:ascii="Tahoma" w:hAnsi="Tahoma" w:cs="Tahoma"/>
          <w:sz w:val="20"/>
          <w:szCs w:val="20"/>
        </w:rPr>
        <w:t xml:space="preserve">para negociação no mercado secundário por meio do </w:t>
      </w:r>
      <w:r w:rsidR="00560259" w:rsidRPr="00AC435E">
        <w:rPr>
          <w:rFonts w:ascii="Tahoma" w:hAnsi="Tahoma" w:cs="Tahoma"/>
          <w:sz w:val="20"/>
          <w:szCs w:val="20"/>
        </w:rPr>
        <w:t>CETIP</w:t>
      </w:r>
      <w:r w:rsidRPr="00AC435E">
        <w:rPr>
          <w:rFonts w:ascii="Tahoma" w:hAnsi="Tahoma" w:cs="Tahoma"/>
          <w:sz w:val="20"/>
          <w:szCs w:val="20"/>
        </w:rPr>
        <w:t xml:space="preserve">21, administrado e operacionalizado pela </w:t>
      </w:r>
      <w:r w:rsidR="00623B10" w:rsidRPr="00AC435E">
        <w:rPr>
          <w:rFonts w:ascii="Tahoma" w:hAnsi="Tahoma" w:cs="Tahoma"/>
          <w:sz w:val="20"/>
          <w:szCs w:val="20"/>
        </w:rPr>
        <w:t>B3</w:t>
      </w:r>
      <w:r w:rsidRPr="00AC435E">
        <w:rPr>
          <w:rFonts w:ascii="Tahoma" w:hAnsi="Tahoma" w:cs="Tahoma"/>
          <w:sz w:val="20"/>
          <w:szCs w:val="20"/>
        </w:rPr>
        <w:t xml:space="preserve">, sendo a negociação das Debêntures liquidada </w:t>
      </w:r>
      <w:r w:rsidR="00130765" w:rsidRPr="00AC435E">
        <w:rPr>
          <w:rFonts w:ascii="Tahoma" w:hAnsi="Tahoma" w:cs="Tahoma"/>
          <w:sz w:val="20"/>
          <w:szCs w:val="20"/>
        </w:rPr>
        <w:t xml:space="preserve">financeiramente </w:t>
      </w:r>
      <w:r w:rsidRPr="00AC435E">
        <w:rPr>
          <w:rFonts w:ascii="Tahoma" w:hAnsi="Tahoma" w:cs="Tahoma"/>
          <w:sz w:val="20"/>
          <w:szCs w:val="20"/>
        </w:rPr>
        <w:t xml:space="preserve">por meio da </w:t>
      </w:r>
      <w:r w:rsidR="00623B10" w:rsidRPr="00AC435E">
        <w:rPr>
          <w:rFonts w:ascii="Tahoma" w:hAnsi="Tahoma" w:cs="Tahoma"/>
          <w:sz w:val="20"/>
          <w:szCs w:val="20"/>
        </w:rPr>
        <w:t>B3</w:t>
      </w:r>
      <w:r w:rsidRPr="00AC435E">
        <w:rPr>
          <w:rFonts w:ascii="Tahoma" w:hAnsi="Tahoma" w:cs="Tahoma"/>
          <w:sz w:val="20"/>
          <w:szCs w:val="20"/>
        </w:rPr>
        <w:t xml:space="preserve"> e as Debêntures custodiadas eletronicamente na </w:t>
      </w:r>
      <w:r w:rsidR="00623B10" w:rsidRPr="00AC435E">
        <w:rPr>
          <w:rFonts w:ascii="Tahoma" w:hAnsi="Tahoma" w:cs="Tahoma"/>
          <w:sz w:val="20"/>
          <w:szCs w:val="20"/>
        </w:rPr>
        <w:t>B3</w:t>
      </w:r>
      <w:r w:rsidRPr="00AC435E">
        <w:rPr>
          <w:rFonts w:ascii="Tahoma" w:hAnsi="Tahoma" w:cs="Tahoma"/>
          <w:sz w:val="20"/>
          <w:szCs w:val="20"/>
        </w:rPr>
        <w:t>.</w:t>
      </w:r>
    </w:p>
    <w:p w14:paraId="5FB8798D" w14:textId="77777777" w:rsidR="00C20F12" w:rsidRPr="00AC435E" w:rsidRDefault="00C20F12" w:rsidP="00F32B4F">
      <w:pPr>
        <w:widowControl w:val="0"/>
        <w:rPr>
          <w:rFonts w:ascii="Tahoma" w:hAnsi="Tahoma" w:cs="Tahoma"/>
          <w:sz w:val="20"/>
          <w:szCs w:val="20"/>
        </w:rPr>
      </w:pPr>
    </w:p>
    <w:p w14:paraId="431BF42F" w14:textId="7095FC91" w:rsidR="00C20F12" w:rsidRPr="00AC435E" w:rsidRDefault="00C20F12" w:rsidP="00B6005A">
      <w:pPr>
        <w:widowControl w:val="0"/>
        <w:numPr>
          <w:ilvl w:val="2"/>
          <w:numId w:val="37"/>
        </w:numPr>
        <w:tabs>
          <w:tab w:val="left" w:pos="567"/>
        </w:tabs>
        <w:ind w:left="0" w:firstLine="0"/>
        <w:rPr>
          <w:rFonts w:ascii="Tahoma" w:hAnsi="Tahoma" w:cs="Tahoma"/>
          <w:sz w:val="20"/>
          <w:szCs w:val="20"/>
        </w:rPr>
      </w:pPr>
      <w:r w:rsidRPr="00AC435E">
        <w:rPr>
          <w:rFonts w:ascii="Tahoma" w:hAnsi="Tahoma" w:cs="Tahoma"/>
          <w:sz w:val="20"/>
          <w:szCs w:val="20"/>
        </w:rPr>
        <w:t xml:space="preserve">As Debêntures somente poderão ser negociadas </w:t>
      </w:r>
      <w:r w:rsidR="000A23CF" w:rsidRPr="00AC435E">
        <w:rPr>
          <w:rFonts w:ascii="Tahoma" w:hAnsi="Tahoma" w:cs="Tahoma"/>
          <w:sz w:val="20"/>
          <w:szCs w:val="20"/>
        </w:rPr>
        <w:t xml:space="preserve">após a aquisição primária pelos investidores </w:t>
      </w:r>
      <w:r w:rsidR="00A91F54">
        <w:rPr>
          <w:rFonts w:ascii="Tahoma" w:hAnsi="Tahoma" w:cs="Tahoma"/>
          <w:sz w:val="20"/>
          <w:szCs w:val="20"/>
        </w:rPr>
        <w:t xml:space="preserve">profissionais </w:t>
      </w:r>
      <w:r w:rsidR="00CA6231" w:rsidRPr="00AC435E">
        <w:rPr>
          <w:rFonts w:ascii="Tahoma" w:hAnsi="Tahoma" w:cs="Tahoma"/>
          <w:sz w:val="20"/>
          <w:szCs w:val="20"/>
        </w:rPr>
        <w:t xml:space="preserve">nos mercados regulamentados de valores mobiliários </w:t>
      </w:r>
      <w:r w:rsidRPr="00AC435E">
        <w:rPr>
          <w:rFonts w:ascii="Tahoma" w:hAnsi="Tahoma" w:cs="Tahoma"/>
          <w:sz w:val="20"/>
          <w:szCs w:val="20"/>
        </w:rPr>
        <w:t xml:space="preserve">entre </w:t>
      </w:r>
      <w:r w:rsidR="00CA6231" w:rsidRPr="00AC435E">
        <w:rPr>
          <w:rFonts w:ascii="Tahoma" w:hAnsi="Tahoma" w:cs="Tahoma"/>
          <w:sz w:val="20"/>
          <w:szCs w:val="20"/>
        </w:rPr>
        <w:t>i</w:t>
      </w:r>
      <w:r w:rsidR="00061C40" w:rsidRPr="00AC435E">
        <w:rPr>
          <w:rFonts w:ascii="Tahoma" w:hAnsi="Tahoma" w:cs="Tahoma"/>
          <w:sz w:val="20"/>
          <w:szCs w:val="20"/>
        </w:rPr>
        <w:t xml:space="preserve">nvestidores </w:t>
      </w:r>
      <w:r w:rsidR="00CA6231" w:rsidRPr="00AC435E">
        <w:rPr>
          <w:rFonts w:ascii="Tahoma" w:hAnsi="Tahoma" w:cs="Tahoma"/>
          <w:sz w:val="20"/>
          <w:szCs w:val="20"/>
        </w:rPr>
        <w:t>q</w:t>
      </w:r>
      <w:r w:rsidR="009476D1" w:rsidRPr="00AC435E">
        <w:rPr>
          <w:rFonts w:ascii="Tahoma" w:hAnsi="Tahoma" w:cs="Tahoma"/>
          <w:sz w:val="20"/>
          <w:szCs w:val="20"/>
        </w:rPr>
        <w:t>ualificados</w:t>
      </w:r>
      <w:r w:rsidR="00CA6231" w:rsidRPr="00AC435E">
        <w:rPr>
          <w:rFonts w:ascii="Tahoma" w:hAnsi="Tahoma" w:cs="Tahoma"/>
          <w:sz w:val="20"/>
          <w:szCs w:val="20"/>
        </w:rPr>
        <w:t>, conforme definido em regulamentação específica,</w:t>
      </w:r>
      <w:r w:rsidR="009476D1" w:rsidRPr="00AC435E">
        <w:rPr>
          <w:rFonts w:ascii="Tahoma" w:hAnsi="Tahoma" w:cs="Tahoma"/>
          <w:sz w:val="20"/>
          <w:szCs w:val="20"/>
        </w:rPr>
        <w:t xml:space="preserve"> </w:t>
      </w:r>
      <w:r w:rsidRPr="00AC435E">
        <w:rPr>
          <w:rFonts w:ascii="Tahoma" w:hAnsi="Tahoma" w:cs="Tahoma"/>
          <w:sz w:val="20"/>
          <w:szCs w:val="20"/>
        </w:rPr>
        <w:t xml:space="preserve">depois de decorridos 90 (noventa) dias </w:t>
      </w:r>
      <w:r w:rsidR="00A91F54">
        <w:rPr>
          <w:rFonts w:ascii="Tahoma" w:hAnsi="Tahoma" w:cs="Tahoma"/>
          <w:sz w:val="20"/>
          <w:szCs w:val="20"/>
        </w:rPr>
        <w:t xml:space="preserve">contados </w:t>
      </w:r>
      <w:r w:rsidR="00DC3D6B" w:rsidRPr="00AC435E">
        <w:rPr>
          <w:rFonts w:ascii="Tahoma" w:hAnsi="Tahoma" w:cs="Tahoma"/>
          <w:sz w:val="20"/>
          <w:szCs w:val="20"/>
        </w:rPr>
        <w:t>de cada</w:t>
      </w:r>
      <w:r w:rsidRPr="00AC435E">
        <w:rPr>
          <w:rFonts w:ascii="Tahoma" w:hAnsi="Tahoma" w:cs="Tahoma"/>
          <w:sz w:val="20"/>
          <w:szCs w:val="20"/>
        </w:rPr>
        <w:t xml:space="preserve"> subscrição </w:t>
      </w:r>
      <w:r w:rsidR="0000335B" w:rsidRPr="00AC435E">
        <w:rPr>
          <w:rFonts w:ascii="Tahoma" w:hAnsi="Tahoma" w:cs="Tahoma"/>
          <w:sz w:val="20"/>
          <w:szCs w:val="20"/>
        </w:rPr>
        <w:t xml:space="preserve">ou aquisição </w:t>
      </w:r>
      <w:r w:rsidR="00144D79" w:rsidRPr="00AC435E">
        <w:rPr>
          <w:rFonts w:ascii="Tahoma" w:hAnsi="Tahoma" w:cs="Tahoma"/>
          <w:sz w:val="20"/>
          <w:szCs w:val="20"/>
        </w:rPr>
        <w:t>pelo investidor</w:t>
      </w:r>
      <w:r w:rsidR="00A91F54">
        <w:rPr>
          <w:rFonts w:ascii="Tahoma" w:hAnsi="Tahoma" w:cs="Tahoma"/>
          <w:sz w:val="20"/>
          <w:szCs w:val="20"/>
        </w:rPr>
        <w:t xml:space="preserve"> profissional</w:t>
      </w:r>
      <w:r w:rsidRPr="00AC435E">
        <w:rPr>
          <w:rFonts w:ascii="Tahoma" w:hAnsi="Tahoma" w:cs="Tahoma"/>
          <w:sz w:val="20"/>
          <w:szCs w:val="20"/>
        </w:rPr>
        <w:t>, nos termos do</w:t>
      </w:r>
      <w:r w:rsidR="00061C40" w:rsidRPr="00AC435E">
        <w:rPr>
          <w:rFonts w:ascii="Tahoma" w:hAnsi="Tahoma" w:cs="Tahoma"/>
          <w:sz w:val="20"/>
          <w:szCs w:val="20"/>
        </w:rPr>
        <w:t>s</w:t>
      </w:r>
      <w:r w:rsidR="000231AE" w:rsidRPr="00AC435E">
        <w:rPr>
          <w:rFonts w:ascii="Tahoma" w:hAnsi="Tahoma" w:cs="Tahoma"/>
          <w:sz w:val="20"/>
          <w:szCs w:val="20"/>
        </w:rPr>
        <w:t xml:space="preserve"> artigo</w:t>
      </w:r>
      <w:r w:rsidR="00061C40" w:rsidRPr="00AC435E">
        <w:rPr>
          <w:rFonts w:ascii="Tahoma" w:hAnsi="Tahoma" w:cs="Tahoma"/>
          <w:sz w:val="20"/>
          <w:szCs w:val="20"/>
        </w:rPr>
        <w:t>s</w:t>
      </w:r>
      <w:r w:rsidR="000231AE" w:rsidRPr="00AC435E">
        <w:rPr>
          <w:rFonts w:ascii="Tahoma" w:hAnsi="Tahoma" w:cs="Tahoma"/>
          <w:sz w:val="20"/>
          <w:szCs w:val="20"/>
        </w:rPr>
        <w:t xml:space="preserve"> 13 </w:t>
      </w:r>
      <w:r w:rsidR="00061C40" w:rsidRPr="00AC435E">
        <w:rPr>
          <w:rFonts w:ascii="Tahoma" w:hAnsi="Tahoma" w:cs="Tahoma"/>
          <w:sz w:val="20"/>
          <w:szCs w:val="20"/>
        </w:rPr>
        <w:t xml:space="preserve">e 15 </w:t>
      </w:r>
      <w:r w:rsidR="000231AE" w:rsidRPr="00AC435E">
        <w:rPr>
          <w:rFonts w:ascii="Tahoma" w:hAnsi="Tahoma" w:cs="Tahoma"/>
          <w:sz w:val="20"/>
          <w:szCs w:val="20"/>
        </w:rPr>
        <w:t>da Instrução CVM</w:t>
      </w:r>
      <w:r w:rsidRPr="00AC435E">
        <w:rPr>
          <w:rFonts w:ascii="Tahoma" w:hAnsi="Tahoma" w:cs="Tahoma"/>
          <w:sz w:val="20"/>
          <w:szCs w:val="20"/>
        </w:rPr>
        <w:t xml:space="preserve"> 476</w:t>
      </w:r>
      <w:r w:rsidR="00144D79" w:rsidRPr="00AC435E">
        <w:rPr>
          <w:rFonts w:ascii="Tahoma" w:hAnsi="Tahoma" w:cs="Tahoma"/>
          <w:sz w:val="20"/>
          <w:szCs w:val="20"/>
        </w:rPr>
        <w:t xml:space="preserve">, e </w:t>
      </w:r>
      <w:r w:rsidR="001564E8" w:rsidRPr="00AC435E">
        <w:rPr>
          <w:rFonts w:ascii="Tahoma" w:hAnsi="Tahoma" w:cs="Tahoma"/>
          <w:sz w:val="20"/>
          <w:szCs w:val="20"/>
        </w:rPr>
        <w:t>observado o</w:t>
      </w:r>
      <w:r w:rsidR="00144D79" w:rsidRPr="00AC435E">
        <w:rPr>
          <w:rFonts w:ascii="Tahoma" w:hAnsi="Tahoma" w:cs="Tahoma"/>
          <w:sz w:val="20"/>
          <w:szCs w:val="20"/>
        </w:rPr>
        <w:t xml:space="preserve"> cumprimento, pela </w:t>
      </w:r>
      <w:r w:rsidR="006E2E7E" w:rsidRPr="00AC435E">
        <w:rPr>
          <w:rFonts w:ascii="Tahoma" w:hAnsi="Tahoma" w:cs="Tahoma"/>
          <w:sz w:val="20"/>
          <w:szCs w:val="20"/>
        </w:rPr>
        <w:t>Emissora</w:t>
      </w:r>
      <w:r w:rsidR="00144D79" w:rsidRPr="00AC435E">
        <w:rPr>
          <w:rFonts w:ascii="Tahoma" w:hAnsi="Tahoma" w:cs="Tahoma"/>
          <w:sz w:val="20"/>
          <w:szCs w:val="20"/>
        </w:rPr>
        <w:t>, das obrigações previstas no artigo 17 da Instrução CVM</w:t>
      </w:r>
      <w:r w:rsidR="00017D30" w:rsidRPr="00AC435E">
        <w:rPr>
          <w:rFonts w:ascii="Tahoma" w:hAnsi="Tahoma" w:cs="Tahoma"/>
          <w:sz w:val="20"/>
          <w:szCs w:val="20"/>
        </w:rPr>
        <w:t>.</w:t>
      </w:r>
    </w:p>
    <w:p w14:paraId="4A5D7003" w14:textId="77777777" w:rsidR="00436389" w:rsidRPr="00AC435E" w:rsidRDefault="00436389">
      <w:pPr>
        <w:jc w:val="left"/>
        <w:rPr>
          <w:rFonts w:ascii="Tahoma" w:eastAsia="Arial Unicode MS" w:hAnsi="Tahoma" w:cs="Tahoma"/>
          <w:b/>
          <w:smallCaps/>
          <w:sz w:val="20"/>
          <w:szCs w:val="20"/>
        </w:rPr>
      </w:pPr>
    </w:p>
    <w:p w14:paraId="4410996C" w14:textId="77777777" w:rsidR="009439E0" w:rsidRPr="00AC435E" w:rsidRDefault="009439E0"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Cláusula I</w:t>
      </w:r>
      <w:r w:rsidR="00C72E00" w:rsidRPr="00AC435E">
        <w:rPr>
          <w:rFonts w:ascii="Tahoma" w:hAnsi="Tahoma" w:cs="Tahoma"/>
          <w:b/>
          <w:smallCaps/>
          <w:sz w:val="20"/>
          <w:szCs w:val="20"/>
        </w:rPr>
        <w:t>V</w:t>
      </w:r>
    </w:p>
    <w:p w14:paraId="4BDAA710" w14:textId="77777777" w:rsidR="009439E0" w:rsidRPr="00AC435E" w:rsidRDefault="009439E0"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Características da Emissão</w:t>
      </w:r>
      <w:r w:rsidR="00B3303E" w:rsidRPr="00AC435E">
        <w:rPr>
          <w:rFonts w:ascii="Tahoma" w:hAnsi="Tahoma" w:cs="Tahoma"/>
          <w:b/>
          <w:smallCaps/>
          <w:sz w:val="20"/>
          <w:szCs w:val="20"/>
        </w:rPr>
        <w:t xml:space="preserve"> e da Oferta Restrita</w:t>
      </w:r>
    </w:p>
    <w:p w14:paraId="1E48010F" w14:textId="77777777" w:rsidR="00B55993" w:rsidRPr="00AC435E" w:rsidRDefault="00B55993" w:rsidP="00F32B4F">
      <w:pPr>
        <w:widowControl w:val="0"/>
        <w:rPr>
          <w:rFonts w:ascii="Tahoma" w:hAnsi="Tahoma" w:cs="Tahoma"/>
          <w:sz w:val="20"/>
          <w:szCs w:val="20"/>
        </w:rPr>
      </w:pPr>
    </w:p>
    <w:p w14:paraId="4B5D53AC" w14:textId="77777777" w:rsidR="006F7E95" w:rsidRPr="00AC435E" w:rsidRDefault="005D6EE0" w:rsidP="00B6005A">
      <w:pPr>
        <w:pStyle w:val="PargrafodaLista"/>
        <w:widowControl w:val="0"/>
        <w:numPr>
          <w:ilvl w:val="1"/>
          <w:numId w:val="38"/>
        </w:numPr>
        <w:ind w:left="567" w:hanging="567"/>
        <w:rPr>
          <w:rFonts w:ascii="Tahoma" w:hAnsi="Tahoma" w:cs="Tahoma"/>
          <w:b/>
          <w:smallCaps/>
          <w:sz w:val="20"/>
          <w:szCs w:val="20"/>
        </w:rPr>
      </w:pPr>
      <w:r w:rsidRPr="00AC435E">
        <w:rPr>
          <w:rFonts w:ascii="Tahoma" w:hAnsi="Tahoma" w:cs="Tahoma"/>
          <w:b/>
          <w:smallCaps/>
          <w:sz w:val="20"/>
          <w:szCs w:val="20"/>
        </w:rPr>
        <w:t>Objeto Social da Emissora</w:t>
      </w:r>
    </w:p>
    <w:p w14:paraId="565FC24D" w14:textId="77777777" w:rsidR="005D6EE0" w:rsidRPr="00AC435E" w:rsidRDefault="005D6EE0" w:rsidP="00EB471E">
      <w:pPr>
        <w:widowControl w:val="0"/>
        <w:rPr>
          <w:rFonts w:ascii="Tahoma" w:hAnsi="Tahoma" w:cs="Tahoma"/>
          <w:sz w:val="20"/>
          <w:szCs w:val="20"/>
        </w:rPr>
      </w:pPr>
    </w:p>
    <w:p w14:paraId="32ADF57D" w14:textId="3039B4A7" w:rsidR="00A172C2" w:rsidRPr="00AC435E" w:rsidRDefault="005D6EE0" w:rsidP="00B6005A">
      <w:pPr>
        <w:pStyle w:val="PargrafodaLista"/>
        <w:widowControl w:val="0"/>
        <w:numPr>
          <w:ilvl w:val="2"/>
          <w:numId w:val="38"/>
        </w:numPr>
        <w:tabs>
          <w:tab w:val="left" w:pos="567"/>
        </w:tabs>
        <w:ind w:left="0" w:firstLine="0"/>
        <w:rPr>
          <w:rFonts w:ascii="Tahoma" w:hAnsi="Tahoma" w:cs="Tahoma"/>
          <w:sz w:val="20"/>
          <w:szCs w:val="20"/>
        </w:rPr>
      </w:pPr>
      <w:r w:rsidRPr="00AC435E">
        <w:rPr>
          <w:rFonts w:ascii="Tahoma" w:hAnsi="Tahoma" w:cs="Tahoma"/>
          <w:sz w:val="20"/>
          <w:szCs w:val="20"/>
        </w:rPr>
        <w:t>A Emissora tem por objeto social</w:t>
      </w:r>
      <w:r w:rsidR="00C65B76" w:rsidRPr="00AC435E">
        <w:rPr>
          <w:rFonts w:ascii="Tahoma" w:hAnsi="Tahoma" w:cs="Tahoma"/>
          <w:sz w:val="20"/>
          <w:szCs w:val="20"/>
        </w:rPr>
        <w:t xml:space="preserve"> a </w:t>
      </w:r>
      <w:r w:rsidR="001D0662" w:rsidRPr="00AC435E">
        <w:rPr>
          <w:rFonts w:ascii="Tahoma" w:hAnsi="Tahoma" w:cs="Tahoma"/>
          <w:sz w:val="20"/>
          <w:szCs w:val="20"/>
        </w:rPr>
        <w:t>exploração de atividades de armazéns gerais para produtos frigorificados</w:t>
      </w:r>
      <w:r w:rsidR="00763096" w:rsidRPr="00AC435E">
        <w:rPr>
          <w:rFonts w:ascii="Tahoma" w:hAnsi="Tahoma" w:cs="Tahoma"/>
          <w:sz w:val="20"/>
          <w:szCs w:val="20"/>
        </w:rPr>
        <w:t>, secos, químicos e agro defensivos, movimentação, locação de espaço, locação de equipamentos de movimentação, transporte intermodal, transporte de transferência, transporte de distribuição física, operador lo</w:t>
      </w:r>
      <w:r w:rsidR="00A521E4" w:rsidRPr="00AC435E">
        <w:rPr>
          <w:rFonts w:ascii="Tahoma" w:hAnsi="Tahoma" w:cs="Tahoma"/>
          <w:sz w:val="20"/>
          <w:szCs w:val="20"/>
        </w:rPr>
        <w:t xml:space="preserve">gístico, prestação de serviços de logística com locação e cessão de mão-de-obra, </w:t>
      </w:r>
      <w:r w:rsidR="009A08E7" w:rsidRPr="00AC435E">
        <w:rPr>
          <w:rFonts w:ascii="Tahoma" w:hAnsi="Tahoma" w:cs="Tahoma"/>
          <w:sz w:val="20"/>
          <w:szCs w:val="20"/>
        </w:rPr>
        <w:t>reembalador de seme</w:t>
      </w:r>
      <w:r w:rsidR="00E03B14">
        <w:rPr>
          <w:rFonts w:ascii="Tahoma" w:hAnsi="Tahoma" w:cs="Tahoma"/>
          <w:sz w:val="20"/>
          <w:szCs w:val="20"/>
        </w:rPr>
        <w:t>n</w:t>
      </w:r>
      <w:r w:rsidR="009A08E7" w:rsidRPr="00AC435E">
        <w:rPr>
          <w:rFonts w:ascii="Tahoma" w:hAnsi="Tahoma" w:cs="Tahoma"/>
          <w:sz w:val="20"/>
          <w:szCs w:val="20"/>
        </w:rPr>
        <w:t xml:space="preserve">tes ou de mudar, </w:t>
      </w:r>
      <w:r w:rsidR="00A521E4" w:rsidRPr="00AC435E">
        <w:rPr>
          <w:rFonts w:ascii="Tahoma" w:hAnsi="Tahoma" w:cs="Tahoma"/>
          <w:sz w:val="20"/>
          <w:szCs w:val="20"/>
        </w:rPr>
        <w:t>consultoria de projetos logísticos, podendo, ainda, praticar todos os atos necessários à consecução dessas finalidades e participar de quaisquer empresas, operando a compra e venda de ações, de quotas sociais e de capital</w:t>
      </w:r>
      <w:r w:rsidR="00A172C2" w:rsidRPr="00AC435E">
        <w:rPr>
          <w:rFonts w:ascii="Tahoma" w:hAnsi="Tahoma" w:cs="Tahoma"/>
          <w:sz w:val="20"/>
          <w:szCs w:val="20"/>
        </w:rPr>
        <w:t>.</w:t>
      </w:r>
      <w:r w:rsidR="00B3303E" w:rsidRPr="00AC435E">
        <w:rPr>
          <w:rFonts w:ascii="Tahoma" w:hAnsi="Tahoma" w:cs="Tahoma"/>
          <w:i/>
          <w:sz w:val="20"/>
          <w:szCs w:val="20"/>
        </w:rPr>
        <w:t xml:space="preserve"> </w:t>
      </w:r>
    </w:p>
    <w:p w14:paraId="56AF9D5E" w14:textId="77777777" w:rsidR="00A05F1A" w:rsidRPr="00AC435E" w:rsidRDefault="00A05F1A" w:rsidP="00A05F1A">
      <w:pPr>
        <w:widowControl w:val="0"/>
        <w:rPr>
          <w:rFonts w:ascii="Tahoma" w:hAnsi="Tahoma" w:cs="Tahoma"/>
          <w:color w:val="000000"/>
          <w:sz w:val="20"/>
          <w:szCs w:val="20"/>
        </w:rPr>
      </w:pPr>
    </w:p>
    <w:p w14:paraId="2A34FAA3" w14:textId="77777777" w:rsidR="00A05F1A" w:rsidRPr="00AC435E" w:rsidRDefault="00A05F1A" w:rsidP="00A05F1A">
      <w:pPr>
        <w:pStyle w:val="PargrafodaLista"/>
        <w:widowControl w:val="0"/>
        <w:numPr>
          <w:ilvl w:val="1"/>
          <w:numId w:val="38"/>
        </w:numPr>
        <w:ind w:left="567" w:hanging="567"/>
        <w:rPr>
          <w:rFonts w:ascii="Tahoma" w:hAnsi="Tahoma" w:cs="Tahoma"/>
          <w:b/>
          <w:smallCaps/>
          <w:sz w:val="20"/>
          <w:szCs w:val="20"/>
        </w:rPr>
      </w:pPr>
      <w:r w:rsidRPr="00AC435E">
        <w:rPr>
          <w:rFonts w:ascii="Tahoma" w:hAnsi="Tahoma" w:cs="Tahoma"/>
          <w:b/>
          <w:smallCaps/>
          <w:sz w:val="20"/>
          <w:szCs w:val="20"/>
        </w:rPr>
        <w:t>Número da Emissão</w:t>
      </w:r>
    </w:p>
    <w:p w14:paraId="4D8010BC" w14:textId="77777777" w:rsidR="00A05F1A" w:rsidRPr="00AC435E" w:rsidRDefault="00A05F1A" w:rsidP="00A05F1A">
      <w:pPr>
        <w:widowControl w:val="0"/>
        <w:rPr>
          <w:rFonts w:ascii="Tahoma" w:hAnsi="Tahoma" w:cs="Tahoma"/>
          <w:sz w:val="20"/>
          <w:szCs w:val="20"/>
        </w:rPr>
      </w:pPr>
    </w:p>
    <w:p w14:paraId="450EEE1D" w14:textId="77777777" w:rsidR="00A05F1A" w:rsidRPr="00AC435E" w:rsidRDefault="00A05F1A" w:rsidP="00A05F1A">
      <w:pPr>
        <w:pStyle w:val="PargrafodaLista"/>
        <w:widowControl w:val="0"/>
        <w:numPr>
          <w:ilvl w:val="2"/>
          <w:numId w:val="38"/>
        </w:numPr>
        <w:tabs>
          <w:tab w:val="left" w:pos="567"/>
        </w:tabs>
        <w:ind w:left="0" w:firstLine="0"/>
        <w:rPr>
          <w:rFonts w:ascii="Tahoma" w:hAnsi="Tahoma" w:cs="Tahoma"/>
          <w:sz w:val="20"/>
          <w:szCs w:val="20"/>
        </w:rPr>
      </w:pPr>
      <w:r w:rsidRPr="00AC435E">
        <w:rPr>
          <w:rFonts w:ascii="Tahoma" w:hAnsi="Tahoma" w:cs="Tahoma"/>
          <w:sz w:val="20"/>
          <w:szCs w:val="20"/>
        </w:rPr>
        <w:t>A presente Escritura de Emissão representa a 3ª (terceira) emissão de debêntures da Emissora.</w:t>
      </w:r>
    </w:p>
    <w:p w14:paraId="68D1A500" w14:textId="77777777" w:rsidR="004B1C79" w:rsidRPr="00AC435E" w:rsidRDefault="004B1C79" w:rsidP="00D05F29">
      <w:pPr>
        <w:jc w:val="left"/>
        <w:rPr>
          <w:rFonts w:ascii="Tahoma" w:hAnsi="Tahoma" w:cs="Tahoma"/>
          <w:sz w:val="20"/>
          <w:szCs w:val="20"/>
        </w:rPr>
      </w:pPr>
    </w:p>
    <w:p w14:paraId="4DB3E25E" w14:textId="77777777" w:rsidR="00C20F12" w:rsidRPr="00AC435E" w:rsidRDefault="00C20F12" w:rsidP="00B6005A">
      <w:pPr>
        <w:pStyle w:val="PargrafodaLista"/>
        <w:widowControl w:val="0"/>
        <w:numPr>
          <w:ilvl w:val="1"/>
          <w:numId w:val="38"/>
        </w:numPr>
        <w:ind w:left="567" w:hanging="567"/>
        <w:rPr>
          <w:rFonts w:ascii="Tahoma" w:hAnsi="Tahoma" w:cs="Tahoma"/>
          <w:b/>
          <w:smallCaps/>
          <w:sz w:val="20"/>
          <w:szCs w:val="20"/>
        </w:rPr>
      </w:pPr>
      <w:r w:rsidRPr="00AC435E">
        <w:rPr>
          <w:rFonts w:ascii="Tahoma" w:hAnsi="Tahoma" w:cs="Tahoma"/>
          <w:b/>
          <w:smallCaps/>
          <w:sz w:val="20"/>
          <w:szCs w:val="20"/>
        </w:rPr>
        <w:t>Série</w:t>
      </w:r>
      <w:r w:rsidR="00941735" w:rsidRPr="00AC435E">
        <w:rPr>
          <w:rFonts w:ascii="Tahoma" w:hAnsi="Tahoma" w:cs="Tahoma"/>
          <w:b/>
          <w:smallCaps/>
          <w:sz w:val="20"/>
          <w:szCs w:val="20"/>
        </w:rPr>
        <w:t>s</w:t>
      </w:r>
    </w:p>
    <w:p w14:paraId="0900032C" w14:textId="77777777" w:rsidR="00C20F12" w:rsidRPr="00AC435E" w:rsidRDefault="00C20F12" w:rsidP="00F32B4F">
      <w:pPr>
        <w:widowControl w:val="0"/>
        <w:rPr>
          <w:rFonts w:ascii="Tahoma" w:hAnsi="Tahoma" w:cs="Tahoma"/>
          <w:sz w:val="20"/>
          <w:szCs w:val="20"/>
        </w:rPr>
      </w:pPr>
    </w:p>
    <w:p w14:paraId="60866C59" w14:textId="4D049DB5" w:rsidR="00F543A6" w:rsidRPr="00AC435E" w:rsidRDefault="00C20F12" w:rsidP="00F543A6">
      <w:pPr>
        <w:widowControl w:val="0"/>
        <w:numPr>
          <w:ilvl w:val="2"/>
          <w:numId w:val="38"/>
        </w:numPr>
        <w:tabs>
          <w:tab w:val="left" w:pos="567"/>
        </w:tabs>
        <w:ind w:left="0" w:firstLine="0"/>
        <w:rPr>
          <w:rFonts w:ascii="Tahoma" w:hAnsi="Tahoma" w:cs="Tahoma"/>
          <w:sz w:val="20"/>
          <w:szCs w:val="20"/>
        </w:rPr>
      </w:pPr>
      <w:bookmarkStart w:id="19" w:name="_Ref1659861"/>
      <w:bookmarkStart w:id="20" w:name="_Ref8766677"/>
      <w:r w:rsidRPr="00AC435E">
        <w:rPr>
          <w:rFonts w:ascii="Tahoma" w:hAnsi="Tahoma" w:cs="Tahoma"/>
          <w:sz w:val="20"/>
          <w:szCs w:val="20"/>
        </w:rPr>
        <w:t xml:space="preserve">A Emissão </w:t>
      </w:r>
      <w:r w:rsidR="009439E0" w:rsidRPr="00AC435E">
        <w:rPr>
          <w:rFonts w:ascii="Tahoma" w:hAnsi="Tahoma" w:cs="Tahoma"/>
          <w:sz w:val="20"/>
          <w:szCs w:val="20"/>
        </w:rPr>
        <w:t>será</w:t>
      </w:r>
      <w:r w:rsidRPr="00AC435E">
        <w:rPr>
          <w:rFonts w:ascii="Tahoma" w:hAnsi="Tahoma" w:cs="Tahoma"/>
          <w:sz w:val="20"/>
          <w:szCs w:val="20"/>
        </w:rPr>
        <w:t xml:space="preserve"> realizada em </w:t>
      </w:r>
      <w:r w:rsidR="00941735" w:rsidRPr="00AC435E">
        <w:rPr>
          <w:rFonts w:ascii="Tahoma" w:hAnsi="Tahoma"/>
          <w:sz w:val="20"/>
          <w:szCs w:val="20"/>
        </w:rPr>
        <w:t>duas</w:t>
      </w:r>
      <w:r w:rsidR="006654C5" w:rsidRPr="00AC435E">
        <w:rPr>
          <w:rFonts w:ascii="Tahoma" w:hAnsi="Tahoma"/>
          <w:sz w:val="20"/>
          <w:szCs w:val="20"/>
        </w:rPr>
        <w:t xml:space="preserve"> séries</w:t>
      </w:r>
      <w:bookmarkStart w:id="21" w:name="_Hlk8754456"/>
      <w:r w:rsidR="006C27C5" w:rsidRPr="00AC435E">
        <w:rPr>
          <w:rFonts w:ascii="Tahoma" w:hAnsi="Tahoma"/>
          <w:sz w:val="20"/>
          <w:szCs w:val="20"/>
        </w:rPr>
        <w:t>, sendo as debêntures ofertadas no âmbito da primeira série doravante denominadas “</w:t>
      </w:r>
      <w:r w:rsidR="006C27C5" w:rsidRPr="00AC435E">
        <w:rPr>
          <w:rFonts w:ascii="Tahoma" w:hAnsi="Tahoma"/>
          <w:sz w:val="20"/>
          <w:szCs w:val="20"/>
          <w:u w:val="single"/>
        </w:rPr>
        <w:t>Debêntures da Primeira Série</w:t>
      </w:r>
      <w:r w:rsidR="006C27C5" w:rsidRPr="00AC435E">
        <w:rPr>
          <w:rFonts w:ascii="Tahoma" w:hAnsi="Tahoma"/>
          <w:sz w:val="20"/>
          <w:szCs w:val="20"/>
        </w:rPr>
        <w:t>”, as debêntures ofertadas no âmbito da segunda série doravante denominadas “</w:t>
      </w:r>
      <w:r w:rsidR="006C27C5" w:rsidRPr="00AC435E">
        <w:rPr>
          <w:rFonts w:ascii="Tahoma" w:hAnsi="Tahoma"/>
          <w:sz w:val="20"/>
          <w:szCs w:val="20"/>
          <w:u w:val="single"/>
        </w:rPr>
        <w:t>Debêntures da Segunda Série</w:t>
      </w:r>
      <w:r w:rsidR="006C27C5" w:rsidRPr="00AC435E">
        <w:rPr>
          <w:rFonts w:ascii="Tahoma" w:hAnsi="Tahoma"/>
          <w:sz w:val="20"/>
          <w:szCs w:val="20"/>
        </w:rPr>
        <w:t>” e as Debêntures da Primeira Série e as Debêntures da Segunda Série em conjunto, doravante denominadas “</w:t>
      </w:r>
      <w:r w:rsidR="006C27C5" w:rsidRPr="00AC435E">
        <w:rPr>
          <w:rFonts w:ascii="Tahoma" w:hAnsi="Tahoma"/>
          <w:sz w:val="20"/>
          <w:szCs w:val="20"/>
          <w:u w:val="single"/>
        </w:rPr>
        <w:t>Debêntures</w:t>
      </w:r>
      <w:bookmarkEnd w:id="19"/>
      <w:bookmarkEnd w:id="21"/>
      <w:r w:rsidR="008C585D" w:rsidRPr="00AC435E">
        <w:rPr>
          <w:rFonts w:ascii="Tahoma" w:hAnsi="Tahoma"/>
          <w:sz w:val="20"/>
          <w:szCs w:val="20"/>
        </w:rPr>
        <w:t>”</w:t>
      </w:r>
      <w:r w:rsidR="00AC574E" w:rsidRPr="00AC435E">
        <w:rPr>
          <w:rFonts w:ascii="Tahoma" w:hAnsi="Tahoma"/>
          <w:sz w:val="20"/>
          <w:szCs w:val="20"/>
        </w:rPr>
        <w:t>.</w:t>
      </w:r>
      <w:bookmarkEnd w:id="20"/>
    </w:p>
    <w:p w14:paraId="1FF78978" w14:textId="77777777" w:rsidR="00941735" w:rsidRPr="00AC435E" w:rsidRDefault="00941735" w:rsidP="00F32B4F">
      <w:pPr>
        <w:widowControl w:val="0"/>
        <w:rPr>
          <w:rFonts w:ascii="Tahoma" w:hAnsi="Tahoma" w:cs="Tahoma"/>
          <w:sz w:val="20"/>
          <w:szCs w:val="20"/>
        </w:rPr>
      </w:pPr>
    </w:p>
    <w:p w14:paraId="76619316" w14:textId="77777777" w:rsidR="00A05F1A" w:rsidRPr="00AC435E" w:rsidRDefault="00A05F1A" w:rsidP="00A05F1A">
      <w:pPr>
        <w:pStyle w:val="PargrafodaLista"/>
        <w:widowControl w:val="0"/>
        <w:numPr>
          <w:ilvl w:val="1"/>
          <w:numId w:val="38"/>
        </w:numPr>
        <w:ind w:left="567" w:hanging="567"/>
        <w:rPr>
          <w:rFonts w:ascii="Tahoma" w:hAnsi="Tahoma" w:cs="Tahoma"/>
          <w:b/>
          <w:smallCaps/>
          <w:sz w:val="20"/>
          <w:szCs w:val="20"/>
        </w:rPr>
      </w:pPr>
      <w:r w:rsidRPr="00AC435E">
        <w:rPr>
          <w:rFonts w:ascii="Tahoma" w:hAnsi="Tahoma" w:cs="Tahoma"/>
          <w:b/>
          <w:smallCaps/>
          <w:sz w:val="20"/>
          <w:szCs w:val="20"/>
        </w:rPr>
        <w:t>Quantidade de Debêntures</w:t>
      </w:r>
    </w:p>
    <w:p w14:paraId="1854B2AC" w14:textId="77777777" w:rsidR="00FA625C" w:rsidRPr="00AC435E" w:rsidRDefault="00FA625C" w:rsidP="00861B3A">
      <w:pPr>
        <w:widowControl w:val="0"/>
        <w:rPr>
          <w:rFonts w:ascii="Tahoma" w:hAnsi="Tahoma" w:cs="Tahoma"/>
          <w:b/>
          <w:smallCaps/>
          <w:sz w:val="20"/>
          <w:szCs w:val="20"/>
        </w:rPr>
      </w:pPr>
    </w:p>
    <w:p w14:paraId="045737BF" w14:textId="5B8141E7" w:rsidR="00A05F1A" w:rsidRPr="00AC435E" w:rsidRDefault="00A05F1A" w:rsidP="00FA625C">
      <w:pPr>
        <w:widowControl w:val="0"/>
        <w:numPr>
          <w:ilvl w:val="2"/>
          <w:numId w:val="38"/>
        </w:numPr>
        <w:tabs>
          <w:tab w:val="left" w:pos="567"/>
        </w:tabs>
        <w:ind w:left="0" w:firstLine="0"/>
        <w:rPr>
          <w:rFonts w:ascii="Tahoma" w:hAnsi="Tahoma" w:cs="Tahoma"/>
          <w:sz w:val="20"/>
          <w:szCs w:val="20"/>
        </w:rPr>
      </w:pPr>
      <w:bookmarkStart w:id="22" w:name="_Ref8766804"/>
      <w:r w:rsidRPr="00AC435E">
        <w:rPr>
          <w:rFonts w:ascii="Tahoma" w:hAnsi="Tahoma" w:cs="Tahoma"/>
          <w:sz w:val="20"/>
          <w:szCs w:val="20"/>
        </w:rPr>
        <w:t xml:space="preserve">Serão emitidas </w:t>
      </w:r>
      <w:r w:rsidR="00E47D9C" w:rsidRPr="00AC435E">
        <w:rPr>
          <w:rFonts w:ascii="Tahoma" w:hAnsi="Tahoma" w:cs="Tahoma"/>
          <w:sz w:val="20"/>
          <w:szCs w:val="20"/>
        </w:rPr>
        <w:t>70</w:t>
      </w:r>
      <w:r w:rsidRPr="00AC435E">
        <w:rPr>
          <w:rFonts w:ascii="Tahoma" w:hAnsi="Tahoma" w:cs="Tahoma"/>
          <w:sz w:val="20"/>
          <w:szCs w:val="20"/>
        </w:rPr>
        <w:t>.000 (</w:t>
      </w:r>
      <w:r w:rsidR="00E47D9C" w:rsidRPr="00AC435E">
        <w:rPr>
          <w:rFonts w:ascii="Tahoma" w:hAnsi="Tahoma" w:cs="Tahoma"/>
          <w:sz w:val="20"/>
          <w:szCs w:val="20"/>
        </w:rPr>
        <w:t>setenta</w:t>
      </w:r>
      <w:r w:rsidRPr="00AC435E">
        <w:rPr>
          <w:rFonts w:ascii="Tahoma" w:hAnsi="Tahoma" w:cs="Tahoma"/>
          <w:sz w:val="20"/>
          <w:szCs w:val="20"/>
        </w:rPr>
        <w:t xml:space="preserve"> mil) Debêntures</w:t>
      </w:r>
      <w:r w:rsidR="00B85D99" w:rsidRPr="00AC435E">
        <w:rPr>
          <w:rFonts w:ascii="Tahoma" w:hAnsi="Tahoma" w:cs="Tahoma"/>
          <w:sz w:val="20"/>
          <w:szCs w:val="20"/>
        </w:rPr>
        <w:t xml:space="preserve">, observada a possibilidade de </w:t>
      </w:r>
      <w:r w:rsidR="00AC574E" w:rsidRPr="00AC435E">
        <w:rPr>
          <w:rFonts w:ascii="Tahoma" w:hAnsi="Tahoma" w:cs="Tahoma"/>
          <w:sz w:val="20"/>
          <w:szCs w:val="20"/>
        </w:rPr>
        <w:t>D</w:t>
      </w:r>
      <w:r w:rsidR="00B85D99" w:rsidRPr="00AC435E">
        <w:rPr>
          <w:rFonts w:ascii="Tahoma" w:hAnsi="Tahoma" w:cs="Tahoma"/>
          <w:sz w:val="20"/>
          <w:szCs w:val="20"/>
        </w:rPr>
        <w:t xml:space="preserve">istribuição </w:t>
      </w:r>
      <w:r w:rsidR="00AC574E" w:rsidRPr="00AC435E">
        <w:rPr>
          <w:rFonts w:ascii="Tahoma" w:hAnsi="Tahoma" w:cs="Tahoma"/>
          <w:sz w:val="20"/>
          <w:szCs w:val="20"/>
        </w:rPr>
        <w:t>P</w:t>
      </w:r>
      <w:r w:rsidR="00B85D99" w:rsidRPr="00AC435E">
        <w:rPr>
          <w:rFonts w:ascii="Tahoma" w:hAnsi="Tahoma" w:cs="Tahoma"/>
          <w:sz w:val="20"/>
          <w:szCs w:val="20"/>
        </w:rPr>
        <w:t xml:space="preserve">arcial, sendo certo que: </w:t>
      </w:r>
      <w:r w:rsidR="00B85D99" w:rsidRPr="00AC435E">
        <w:rPr>
          <w:rFonts w:ascii="Tahoma" w:hAnsi="Tahoma" w:cs="Tahoma"/>
          <w:b/>
          <w:sz w:val="20"/>
          <w:szCs w:val="20"/>
        </w:rPr>
        <w:t>(i)</w:t>
      </w:r>
      <w:r w:rsidR="00B85D99" w:rsidRPr="00AC435E">
        <w:rPr>
          <w:rFonts w:ascii="Tahoma" w:hAnsi="Tahoma" w:cs="Tahoma"/>
          <w:sz w:val="20"/>
          <w:szCs w:val="20"/>
        </w:rPr>
        <w:t xml:space="preserve"> </w:t>
      </w:r>
      <w:bookmarkStart w:id="23" w:name="_Hlk9978695"/>
      <w:r w:rsidR="00B85D99" w:rsidRPr="00AC435E">
        <w:rPr>
          <w:rFonts w:ascii="Tahoma" w:hAnsi="Tahoma" w:cs="Tahoma"/>
          <w:sz w:val="20"/>
          <w:szCs w:val="20"/>
        </w:rPr>
        <w:t>serão emitidas</w:t>
      </w:r>
      <w:r w:rsidR="00A91F54">
        <w:rPr>
          <w:rFonts w:ascii="Tahoma" w:hAnsi="Tahoma" w:cs="Tahoma"/>
          <w:sz w:val="20"/>
          <w:szCs w:val="20"/>
        </w:rPr>
        <w:t xml:space="preserve"> </w:t>
      </w:r>
      <w:r w:rsidR="00A91F54" w:rsidRPr="00AC435E">
        <w:rPr>
          <w:rFonts w:ascii="Tahoma" w:hAnsi="Tahoma" w:cs="Tahoma"/>
          <w:sz w:val="20"/>
          <w:szCs w:val="20"/>
        </w:rPr>
        <w:t>35.000 (trinta e cinco mil) Debêntures da Primeira Série</w:t>
      </w:r>
      <w:r w:rsidR="00B85D99" w:rsidRPr="00AC435E">
        <w:rPr>
          <w:rFonts w:ascii="Tahoma" w:hAnsi="Tahoma" w:cs="Tahoma"/>
          <w:sz w:val="20"/>
          <w:szCs w:val="20"/>
        </w:rPr>
        <w:t xml:space="preserve">, </w:t>
      </w:r>
      <w:r w:rsidR="00A91F54">
        <w:rPr>
          <w:rFonts w:ascii="Tahoma" w:hAnsi="Tahoma" w:cs="Tahoma"/>
          <w:sz w:val="20"/>
          <w:szCs w:val="20"/>
        </w:rPr>
        <w:t xml:space="preserve">sendo colocadas, </w:t>
      </w:r>
      <w:r w:rsidR="00B85D99" w:rsidRPr="00AC435E">
        <w:rPr>
          <w:rFonts w:ascii="Tahoma" w:hAnsi="Tahoma" w:cs="Tahoma"/>
          <w:sz w:val="20"/>
          <w:szCs w:val="20"/>
        </w:rPr>
        <w:t xml:space="preserve">no mínimo, </w:t>
      </w:r>
      <w:r w:rsidR="008E4E2C" w:rsidRPr="00AC435E">
        <w:rPr>
          <w:rFonts w:ascii="Tahoma" w:hAnsi="Tahoma" w:cs="Tahoma"/>
          <w:sz w:val="20"/>
          <w:szCs w:val="20"/>
        </w:rPr>
        <w:t>1</w:t>
      </w:r>
      <w:r w:rsidR="00B85D99" w:rsidRPr="00AC435E">
        <w:rPr>
          <w:rFonts w:ascii="Tahoma" w:hAnsi="Tahoma" w:cs="Tahoma"/>
          <w:sz w:val="20"/>
          <w:szCs w:val="20"/>
        </w:rPr>
        <w:t>0.000 (</w:t>
      </w:r>
      <w:r w:rsidR="008E4E2C" w:rsidRPr="00AC435E">
        <w:rPr>
          <w:rFonts w:ascii="Tahoma" w:hAnsi="Tahoma" w:cs="Tahoma"/>
          <w:sz w:val="20"/>
          <w:szCs w:val="20"/>
        </w:rPr>
        <w:t>dez</w:t>
      </w:r>
      <w:r w:rsidR="00B85D99" w:rsidRPr="00AC435E">
        <w:rPr>
          <w:rFonts w:ascii="Tahoma" w:hAnsi="Tahoma" w:cs="Tahoma"/>
          <w:sz w:val="20"/>
          <w:szCs w:val="20"/>
        </w:rPr>
        <w:t xml:space="preserve"> mil) </w:t>
      </w:r>
      <w:bookmarkEnd w:id="23"/>
      <w:r w:rsidR="00B85D99" w:rsidRPr="00AC435E">
        <w:rPr>
          <w:rFonts w:ascii="Tahoma" w:hAnsi="Tahoma" w:cs="Tahoma"/>
          <w:sz w:val="20"/>
          <w:szCs w:val="20"/>
        </w:rPr>
        <w:t xml:space="preserve">Debêntures da Primeira Série; e </w:t>
      </w:r>
      <w:r w:rsidR="00B85D99" w:rsidRPr="00AC435E">
        <w:rPr>
          <w:rFonts w:ascii="Tahoma" w:hAnsi="Tahoma" w:cs="Tahoma"/>
          <w:b/>
          <w:sz w:val="20"/>
          <w:szCs w:val="20"/>
        </w:rPr>
        <w:t>(ii)</w:t>
      </w:r>
      <w:r w:rsidR="00B85D99" w:rsidRPr="00AC435E">
        <w:rPr>
          <w:rFonts w:ascii="Tahoma" w:hAnsi="Tahoma" w:cs="Tahoma"/>
          <w:sz w:val="20"/>
          <w:szCs w:val="20"/>
        </w:rPr>
        <w:t xml:space="preserve"> </w:t>
      </w:r>
      <w:r w:rsidR="00A91F54" w:rsidRPr="00AC435E">
        <w:rPr>
          <w:rFonts w:ascii="Tahoma" w:hAnsi="Tahoma" w:cs="Tahoma"/>
          <w:sz w:val="20"/>
          <w:szCs w:val="20"/>
        </w:rPr>
        <w:t>serão emitidas</w:t>
      </w:r>
      <w:r w:rsidR="00A91F54">
        <w:rPr>
          <w:rFonts w:ascii="Tahoma" w:hAnsi="Tahoma" w:cs="Tahoma"/>
          <w:sz w:val="20"/>
          <w:szCs w:val="20"/>
        </w:rPr>
        <w:t xml:space="preserve"> </w:t>
      </w:r>
      <w:r w:rsidR="00A91F54" w:rsidRPr="00AC435E">
        <w:rPr>
          <w:rFonts w:ascii="Tahoma" w:hAnsi="Tahoma" w:cs="Tahoma"/>
          <w:sz w:val="20"/>
          <w:szCs w:val="20"/>
        </w:rPr>
        <w:t xml:space="preserve">35.000 (trinta e cinco mil) Debêntures da </w:t>
      </w:r>
      <w:r w:rsidR="00A91F54">
        <w:rPr>
          <w:rFonts w:ascii="Tahoma" w:hAnsi="Tahoma" w:cs="Tahoma"/>
          <w:sz w:val="20"/>
          <w:szCs w:val="20"/>
        </w:rPr>
        <w:t>Segunda</w:t>
      </w:r>
      <w:r w:rsidR="00A91F54" w:rsidRPr="00AC435E">
        <w:rPr>
          <w:rFonts w:ascii="Tahoma" w:hAnsi="Tahoma" w:cs="Tahoma"/>
          <w:sz w:val="20"/>
          <w:szCs w:val="20"/>
        </w:rPr>
        <w:t xml:space="preserve"> Série, </w:t>
      </w:r>
      <w:r w:rsidR="00A91F54">
        <w:rPr>
          <w:rFonts w:ascii="Tahoma" w:hAnsi="Tahoma" w:cs="Tahoma"/>
          <w:sz w:val="20"/>
          <w:szCs w:val="20"/>
        </w:rPr>
        <w:t xml:space="preserve">sendo colocadas, </w:t>
      </w:r>
      <w:r w:rsidR="00A91F54" w:rsidRPr="00AC435E">
        <w:rPr>
          <w:rFonts w:ascii="Tahoma" w:hAnsi="Tahoma" w:cs="Tahoma"/>
          <w:sz w:val="20"/>
          <w:szCs w:val="20"/>
        </w:rPr>
        <w:t xml:space="preserve">no mínimo, </w:t>
      </w:r>
      <w:r w:rsidR="00A91F54">
        <w:rPr>
          <w:rFonts w:ascii="Tahoma" w:hAnsi="Tahoma" w:cs="Tahoma"/>
          <w:sz w:val="20"/>
          <w:szCs w:val="20"/>
        </w:rPr>
        <w:t>2</w:t>
      </w:r>
      <w:r w:rsidR="00A91F54" w:rsidRPr="00AC435E">
        <w:rPr>
          <w:rFonts w:ascii="Tahoma" w:hAnsi="Tahoma" w:cs="Tahoma"/>
          <w:sz w:val="20"/>
          <w:szCs w:val="20"/>
        </w:rPr>
        <w:t>0.000 (</w:t>
      </w:r>
      <w:r w:rsidR="00A91F54">
        <w:rPr>
          <w:rFonts w:ascii="Tahoma" w:hAnsi="Tahoma" w:cs="Tahoma"/>
          <w:sz w:val="20"/>
          <w:szCs w:val="20"/>
        </w:rPr>
        <w:t xml:space="preserve">vinte </w:t>
      </w:r>
      <w:r w:rsidR="00A91F54" w:rsidRPr="00AC435E">
        <w:rPr>
          <w:rFonts w:ascii="Tahoma" w:hAnsi="Tahoma" w:cs="Tahoma"/>
          <w:sz w:val="20"/>
          <w:szCs w:val="20"/>
        </w:rPr>
        <w:t xml:space="preserve">mil) Debêntures da </w:t>
      </w:r>
      <w:r w:rsidR="00A91F54">
        <w:rPr>
          <w:rFonts w:ascii="Tahoma" w:hAnsi="Tahoma" w:cs="Tahoma"/>
          <w:sz w:val="20"/>
          <w:szCs w:val="20"/>
        </w:rPr>
        <w:t>Segunda</w:t>
      </w:r>
      <w:r w:rsidR="00A91F54" w:rsidRPr="00AC435E">
        <w:rPr>
          <w:rFonts w:ascii="Tahoma" w:hAnsi="Tahoma" w:cs="Tahoma"/>
          <w:sz w:val="20"/>
          <w:szCs w:val="20"/>
        </w:rPr>
        <w:t xml:space="preserve"> Série</w:t>
      </w:r>
      <w:r w:rsidR="00B85D99" w:rsidRPr="00AC435E">
        <w:rPr>
          <w:rFonts w:ascii="Tahoma" w:hAnsi="Tahoma" w:cs="Tahoma"/>
          <w:sz w:val="20"/>
          <w:szCs w:val="20"/>
        </w:rPr>
        <w:t xml:space="preserve">, </w:t>
      </w:r>
      <w:r w:rsidR="00B85D99" w:rsidRPr="00AC435E">
        <w:rPr>
          <w:rFonts w:ascii="Tahoma" w:hAnsi="Tahoma" w:cs="Tahoma"/>
          <w:sz w:val="20"/>
          <w:szCs w:val="20"/>
        </w:rPr>
        <w:lastRenderedPageBreak/>
        <w:t xml:space="preserve">observado que esta quantidade não poderá ser reduzida em função da </w:t>
      </w:r>
      <w:r w:rsidR="00810938" w:rsidRPr="00AC435E">
        <w:rPr>
          <w:rFonts w:ascii="Tahoma" w:hAnsi="Tahoma" w:cs="Tahoma"/>
          <w:sz w:val="20"/>
          <w:szCs w:val="20"/>
        </w:rPr>
        <w:t>Distribuição Parcial</w:t>
      </w:r>
      <w:r w:rsidR="00B85D99" w:rsidRPr="00AC435E">
        <w:rPr>
          <w:rFonts w:ascii="Tahoma" w:hAnsi="Tahoma" w:cs="Tahoma"/>
          <w:sz w:val="20"/>
          <w:szCs w:val="20"/>
        </w:rPr>
        <w:t xml:space="preserve"> (“</w:t>
      </w:r>
      <w:r w:rsidR="00B85D99" w:rsidRPr="00AC435E">
        <w:rPr>
          <w:rFonts w:ascii="Tahoma" w:hAnsi="Tahoma" w:cs="Tahoma"/>
          <w:sz w:val="20"/>
          <w:szCs w:val="20"/>
          <w:u w:val="single"/>
        </w:rPr>
        <w:t>Quantidade Mínima da Emissão</w:t>
      </w:r>
      <w:r w:rsidR="00B85D99" w:rsidRPr="00AC435E">
        <w:rPr>
          <w:rFonts w:ascii="Tahoma" w:hAnsi="Tahoma" w:cs="Tahoma"/>
          <w:sz w:val="20"/>
          <w:szCs w:val="20"/>
        </w:rPr>
        <w:t xml:space="preserve">”), sendo certo que a quantidade final de Debêntures será ratificada de comum acordo entre a Companhia e </w:t>
      </w:r>
      <w:r w:rsidR="00A517A4" w:rsidRPr="00AC435E">
        <w:rPr>
          <w:rFonts w:ascii="Tahoma" w:hAnsi="Tahoma" w:cs="Tahoma"/>
          <w:sz w:val="20"/>
          <w:szCs w:val="20"/>
        </w:rPr>
        <w:t>o Coordenador Líder,</w:t>
      </w:r>
      <w:r w:rsidR="00B85D99" w:rsidRPr="00AC435E">
        <w:rPr>
          <w:rFonts w:ascii="Tahoma" w:hAnsi="Tahoma" w:cs="Tahoma"/>
          <w:sz w:val="20"/>
          <w:szCs w:val="20"/>
        </w:rPr>
        <w:t xml:space="preserve"> </w:t>
      </w:r>
      <w:r w:rsidR="00ED7B29" w:rsidRPr="00AC435E">
        <w:rPr>
          <w:rFonts w:ascii="Tahoma" w:hAnsi="Tahoma" w:cs="Tahoma"/>
          <w:sz w:val="20"/>
          <w:szCs w:val="20"/>
        </w:rPr>
        <w:t xml:space="preserve">e </w:t>
      </w:r>
      <w:r w:rsidR="00B85D99" w:rsidRPr="00AC435E">
        <w:rPr>
          <w:rFonts w:ascii="Tahoma" w:hAnsi="Tahoma" w:cs="Tahoma"/>
          <w:sz w:val="20"/>
          <w:szCs w:val="20"/>
        </w:rPr>
        <w:t>que eventual saldo de Debêntures não colocado no âmbito da Oferta Restrita será cancelado pela Companhia, por meio de aditamento à presente Escritura</w:t>
      </w:r>
      <w:r w:rsidR="00CA7363" w:rsidRPr="00AC435E">
        <w:rPr>
          <w:rFonts w:ascii="Tahoma" w:hAnsi="Tahoma" w:cs="Tahoma"/>
          <w:sz w:val="20"/>
          <w:szCs w:val="20"/>
        </w:rPr>
        <w:t xml:space="preserve"> de Emissão</w:t>
      </w:r>
      <w:r w:rsidR="00B85D99" w:rsidRPr="00AC435E">
        <w:rPr>
          <w:rFonts w:ascii="Tahoma" w:hAnsi="Tahoma" w:cs="Tahoma"/>
          <w:sz w:val="20"/>
          <w:szCs w:val="20"/>
        </w:rPr>
        <w:t>, a fim de refletir a quantidade final das Debêntures, sendo dispensada a realização de novo ato societário da Emissora</w:t>
      </w:r>
      <w:r w:rsidR="00A517A4" w:rsidRPr="00AC435E">
        <w:rPr>
          <w:rFonts w:ascii="Tahoma" w:hAnsi="Tahoma" w:cs="Tahoma"/>
          <w:sz w:val="20"/>
          <w:szCs w:val="20"/>
        </w:rPr>
        <w:t xml:space="preserve"> e das Garantidoras</w:t>
      </w:r>
      <w:r w:rsidR="00B85D99" w:rsidRPr="00AC435E">
        <w:rPr>
          <w:rFonts w:ascii="Tahoma" w:hAnsi="Tahoma" w:cs="Tahoma"/>
          <w:sz w:val="20"/>
          <w:szCs w:val="20"/>
        </w:rPr>
        <w:t xml:space="preserve"> para tanto</w:t>
      </w:r>
      <w:r w:rsidR="00A517A4" w:rsidRPr="00AC435E">
        <w:rPr>
          <w:rFonts w:ascii="Tahoma" w:hAnsi="Tahoma" w:cs="Tahoma"/>
          <w:sz w:val="20"/>
          <w:szCs w:val="20"/>
        </w:rPr>
        <w:t>,</w:t>
      </w:r>
      <w:r w:rsidR="00B85D99" w:rsidRPr="00AC435E">
        <w:rPr>
          <w:rFonts w:ascii="Tahoma" w:hAnsi="Tahoma" w:cs="Tahoma"/>
          <w:sz w:val="20"/>
          <w:szCs w:val="20"/>
        </w:rPr>
        <w:t xml:space="preserve"> e sem </w:t>
      </w:r>
      <w:r w:rsidR="00A517A4" w:rsidRPr="00AC435E">
        <w:rPr>
          <w:rFonts w:ascii="Tahoma" w:hAnsi="Tahoma" w:cs="Tahoma"/>
          <w:sz w:val="20"/>
          <w:szCs w:val="20"/>
        </w:rPr>
        <w:t xml:space="preserve">a </w:t>
      </w:r>
      <w:r w:rsidR="00B85D99" w:rsidRPr="00AC435E">
        <w:rPr>
          <w:rFonts w:ascii="Tahoma" w:hAnsi="Tahoma" w:cs="Tahoma"/>
          <w:sz w:val="20"/>
          <w:szCs w:val="20"/>
        </w:rPr>
        <w:t>necessidade de prévia Assembleia Geral de Debenturistas</w:t>
      </w:r>
      <w:r w:rsidRPr="00AC435E">
        <w:rPr>
          <w:rFonts w:ascii="Tahoma" w:hAnsi="Tahoma" w:cs="Tahoma"/>
          <w:sz w:val="20"/>
          <w:szCs w:val="20"/>
        </w:rPr>
        <w:t>.</w:t>
      </w:r>
      <w:bookmarkEnd w:id="22"/>
    </w:p>
    <w:p w14:paraId="210243E6" w14:textId="77777777" w:rsidR="00A05F1A" w:rsidRPr="00AC435E" w:rsidRDefault="00A05F1A" w:rsidP="00A05F1A">
      <w:pPr>
        <w:widowControl w:val="0"/>
        <w:rPr>
          <w:rFonts w:ascii="Tahoma" w:hAnsi="Tahoma" w:cs="Tahoma"/>
          <w:b/>
          <w:smallCaps/>
          <w:sz w:val="20"/>
          <w:szCs w:val="20"/>
        </w:rPr>
      </w:pPr>
    </w:p>
    <w:p w14:paraId="6EF39A28" w14:textId="77777777" w:rsidR="00C20F12" w:rsidRPr="00AC435E" w:rsidRDefault="00C20F12" w:rsidP="00B6005A">
      <w:pPr>
        <w:pStyle w:val="PargrafodaLista"/>
        <w:widowControl w:val="0"/>
        <w:numPr>
          <w:ilvl w:val="1"/>
          <w:numId w:val="38"/>
        </w:numPr>
        <w:ind w:left="567" w:hanging="567"/>
        <w:rPr>
          <w:rFonts w:ascii="Tahoma" w:hAnsi="Tahoma" w:cs="Tahoma"/>
          <w:b/>
          <w:smallCaps/>
          <w:sz w:val="20"/>
          <w:szCs w:val="20"/>
        </w:rPr>
      </w:pPr>
      <w:r w:rsidRPr="00AC435E">
        <w:rPr>
          <w:rFonts w:ascii="Tahoma" w:hAnsi="Tahoma" w:cs="Tahoma"/>
          <w:b/>
          <w:smallCaps/>
          <w:sz w:val="20"/>
          <w:szCs w:val="20"/>
        </w:rPr>
        <w:t>Total da Emissão</w:t>
      </w:r>
    </w:p>
    <w:p w14:paraId="126DD4F0" w14:textId="77777777" w:rsidR="006704E6" w:rsidRPr="00AC435E" w:rsidRDefault="006704E6" w:rsidP="00F32B4F">
      <w:pPr>
        <w:widowControl w:val="0"/>
        <w:tabs>
          <w:tab w:val="left" w:pos="567"/>
        </w:tabs>
        <w:rPr>
          <w:rFonts w:ascii="Tahoma" w:hAnsi="Tahoma" w:cs="Tahoma"/>
          <w:sz w:val="20"/>
          <w:szCs w:val="20"/>
        </w:rPr>
      </w:pPr>
    </w:p>
    <w:p w14:paraId="1A8EBDF4" w14:textId="52D4C7B0" w:rsidR="00C20F12" w:rsidRPr="00AC435E" w:rsidRDefault="00C20F12" w:rsidP="00B6005A">
      <w:pPr>
        <w:widowControl w:val="0"/>
        <w:numPr>
          <w:ilvl w:val="2"/>
          <w:numId w:val="38"/>
        </w:numPr>
        <w:tabs>
          <w:tab w:val="left" w:pos="567"/>
        </w:tabs>
        <w:ind w:left="0" w:firstLine="0"/>
        <w:rPr>
          <w:rFonts w:ascii="Tahoma" w:hAnsi="Tahoma" w:cs="Tahoma"/>
          <w:sz w:val="20"/>
          <w:szCs w:val="20"/>
        </w:rPr>
      </w:pPr>
      <w:bookmarkStart w:id="24" w:name="_Ref2025180"/>
      <w:r w:rsidRPr="00AC435E">
        <w:rPr>
          <w:rFonts w:ascii="Tahoma" w:hAnsi="Tahoma" w:cs="Tahoma"/>
          <w:sz w:val="20"/>
          <w:szCs w:val="20"/>
        </w:rPr>
        <w:t xml:space="preserve">O valor total da Emissão </w:t>
      </w:r>
      <w:r w:rsidR="00941735" w:rsidRPr="00AC435E">
        <w:rPr>
          <w:rFonts w:ascii="Tahoma" w:hAnsi="Tahoma" w:cs="Tahoma"/>
          <w:sz w:val="20"/>
          <w:szCs w:val="20"/>
        </w:rPr>
        <w:t>será d</w:t>
      </w:r>
      <w:r w:rsidRPr="00AC435E">
        <w:rPr>
          <w:rFonts w:ascii="Tahoma" w:hAnsi="Tahoma" w:cs="Tahoma"/>
          <w:sz w:val="20"/>
          <w:szCs w:val="20"/>
        </w:rPr>
        <w:t>e</w:t>
      </w:r>
      <w:r w:rsidR="00C65B76" w:rsidRPr="00AC435E">
        <w:rPr>
          <w:rFonts w:ascii="Tahoma" w:hAnsi="Tahoma" w:cs="Tahoma"/>
          <w:sz w:val="20"/>
          <w:szCs w:val="20"/>
        </w:rPr>
        <w:t xml:space="preserve"> </w:t>
      </w:r>
      <w:r w:rsidRPr="00AC435E">
        <w:rPr>
          <w:rFonts w:ascii="Tahoma" w:hAnsi="Tahoma" w:cs="Tahoma"/>
          <w:sz w:val="20"/>
          <w:szCs w:val="20"/>
        </w:rPr>
        <w:t>R$</w:t>
      </w:r>
      <w:r w:rsidR="00E47D9C" w:rsidRPr="00AC435E">
        <w:rPr>
          <w:rFonts w:ascii="Tahoma" w:hAnsi="Tahoma" w:cs="Tahoma"/>
          <w:sz w:val="20"/>
          <w:szCs w:val="20"/>
        </w:rPr>
        <w:t>70</w:t>
      </w:r>
      <w:r w:rsidR="006654C5" w:rsidRPr="00AC435E">
        <w:rPr>
          <w:rFonts w:ascii="Tahoma" w:hAnsi="Tahoma" w:cs="Tahoma"/>
          <w:sz w:val="20"/>
          <w:szCs w:val="20"/>
        </w:rPr>
        <w:t>.000.000,00 (</w:t>
      </w:r>
      <w:r w:rsidR="00E47D9C" w:rsidRPr="00AC435E">
        <w:rPr>
          <w:rFonts w:ascii="Tahoma" w:hAnsi="Tahoma" w:cs="Tahoma"/>
          <w:sz w:val="20"/>
          <w:szCs w:val="20"/>
        </w:rPr>
        <w:t xml:space="preserve">setenta </w:t>
      </w:r>
      <w:r w:rsidR="006654C5" w:rsidRPr="00AC435E">
        <w:rPr>
          <w:rFonts w:ascii="Tahoma" w:hAnsi="Tahoma" w:cs="Tahoma"/>
          <w:sz w:val="20"/>
          <w:szCs w:val="20"/>
        </w:rPr>
        <w:t>milhões de reais)</w:t>
      </w:r>
      <w:r w:rsidR="00555AFA" w:rsidRPr="00AC435E">
        <w:rPr>
          <w:rFonts w:ascii="Tahoma" w:hAnsi="Tahoma" w:cs="Tahoma"/>
          <w:sz w:val="20"/>
          <w:szCs w:val="20"/>
        </w:rPr>
        <w:t xml:space="preserve"> (“</w:t>
      </w:r>
      <w:r w:rsidR="00555AFA" w:rsidRPr="00AC435E">
        <w:rPr>
          <w:rFonts w:ascii="Tahoma" w:hAnsi="Tahoma" w:cs="Tahoma"/>
          <w:sz w:val="20"/>
          <w:szCs w:val="20"/>
          <w:u w:val="single"/>
        </w:rPr>
        <w:t>Principal</w:t>
      </w:r>
      <w:r w:rsidR="00555AFA" w:rsidRPr="00AC435E">
        <w:rPr>
          <w:rFonts w:ascii="Tahoma" w:hAnsi="Tahoma" w:cs="Tahoma"/>
          <w:sz w:val="20"/>
          <w:szCs w:val="20"/>
        </w:rPr>
        <w:t>”)</w:t>
      </w:r>
      <w:r w:rsidR="00B073B6" w:rsidRPr="00AC435E">
        <w:rPr>
          <w:rFonts w:ascii="Verdana" w:hAnsi="Verdana" w:cs="Tahoma"/>
          <w:sz w:val="20"/>
          <w:szCs w:val="20"/>
        </w:rPr>
        <w:t xml:space="preserve"> </w:t>
      </w:r>
      <w:r w:rsidR="00B073B6" w:rsidRPr="00AC435E">
        <w:rPr>
          <w:rFonts w:ascii="Tahoma" w:hAnsi="Tahoma" w:cs="Tahoma"/>
          <w:sz w:val="20"/>
          <w:szCs w:val="20"/>
        </w:rPr>
        <w:t xml:space="preserve">na Data de Emissão, observada a possibilidade de </w:t>
      </w:r>
      <w:r w:rsidR="00AC574E" w:rsidRPr="00AC435E">
        <w:rPr>
          <w:rFonts w:ascii="Tahoma" w:hAnsi="Tahoma" w:cs="Tahoma"/>
          <w:sz w:val="20"/>
          <w:szCs w:val="20"/>
        </w:rPr>
        <w:t>D</w:t>
      </w:r>
      <w:r w:rsidR="00B073B6" w:rsidRPr="00AC435E">
        <w:rPr>
          <w:rFonts w:ascii="Tahoma" w:hAnsi="Tahoma" w:cs="Tahoma"/>
          <w:sz w:val="20"/>
          <w:szCs w:val="20"/>
        </w:rPr>
        <w:t xml:space="preserve">istribuição </w:t>
      </w:r>
      <w:r w:rsidR="00AC574E" w:rsidRPr="00AC435E">
        <w:rPr>
          <w:rFonts w:ascii="Tahoma" w:hAnsi="Tahoma" w:cs="Tahoma"/>
          <w:sz w:val="20"/>
          <w:szCs w:val="20"/>
        </w:rPr>
        <w:t>P</w:t>
      </w:r>
      <w:r w:rsidR="00B073B6" w:rsidRPr="00AC435E">
        <w:rPr>
          <w:rFonts w:ascii="Tahoma" w:hAnsi="Tahoma" w:cs="Tahoma"/>
          <w:sz w:val="20"/>
          <w:szCs w:val="20"/>
        </w:rPr>
        <w:t>arcial.</w:t>
      </w:r>
      <w:bookmarkEnd w:id="24"/>
    </w:p>
    <w:p w14:paraId="7119E70B" w14:textId="77777777" w:rsidR="00C20F12" w:rsidRPr="00AC435E" w:rsidRDefault="00C20F12" w:rsidP="00F32B4F">
      <w:pPr>
        <w:widowControl w:val="0"/>
        <w:rPr>
          <w:rFonts w:ascii="Tahoma" w:hAnsi="Tahoma" w:cs="Tahoma"/>
          <w:b/>
          <w:sz w:val="20"/>
          <w:szCs w:val="20"/>
        </w:rPr>
      </w:pPr>
    </w:p>
    <w:p w14:paraId="09C1940D" w14:textId="77777777" w:rsidR="00C20F12" w:rsidRPr="00AC435E" w:rsidRDefault="00EA64D9" w:rsidP="00B6005A">
      <w:pPr>
        <w:pStyle w:val="PargrafodaLista"/>
        <w:widowControl w:val="0"/>
        <w:numPr>
          <w:ilvl w:val="1"/>
          <w:numId w:val="38"/>
        </w:numPr>
        <w:ind w:left="567" w:hanging="567"/>
        <w:rPr>
          <w:rFonts w:ascii="Tahoma" w:hAnsi="Tahoma" w:cs="Tahoma"/>
          <w:b/>
          <w:smallCaps/>
          <w:sz w:val="20"/>
          <w:szCs w:val="20"/>
        </w:rPr>
      </w:pPr>
      <w:r w:rsidRPr="00AC435E">
        <w:rPr>
          <w:rFonts w:ascii="Tahoma" w:hAnsi="Tahoma" w:cs="Tahoma"/>
          <w:b/>
          <w:smallCaps/>
          <w:sz w:val="20"/>
          <w:szCs w:val="20"/>
        </w:rPr>
        <w:t>Banco L</w:t>
      </w:r>
      <w:r w:rsidR="00B9362B" w:rsidRPr="00AC435E">
        <w:rPr>
          <w:rFonts w:ascii="Tahoma" w:hAnsi="Tahoma" w:cs="Tahoma"/>
          <w:b/>
          <w:smallCaps/>
          <w:sz w:val="20"/>
          <w:szCs w:val="20"/>
        </w:rPr>
        <w:t>i</w:t>
      </w:r>
      <w:r w:rsidRPr="00AC435E">
        <w:rPr>
          <w:rFonts w:ascii="Tahoma" w:hAnsi="Tahoma" w:cs="Tahoma"/>
          <w:b/>
          <w:smallCaps/>
          <w:sz w:val="20"/>
          <w:szCs w:val="20"/>
        </w:rPr>
        <w:t>quidante</w:t>
      </w:r>
      <w:r w:rsidR="00C47E35" w:rsidRPr="00AC435E">
        <w:rPr>
          <w:rFonts w:ascii="Tahoma" w:hAnsi="Tahoma" w:cs="Tahoma"/>
          <w:b/>
          <w:smallCaps/>
          <w:sz w:val="20"/>
          <w:szCs w:val="20"/>
        </w:rPr>
        <w:t xml:space="preserve"> </w:t>
      </w:r>
      <w:r w:rsidR="00673699" w:rsidRPr="00AC435E">
        <w:rPr>
          <w:rFonts w:ascii="Tahoma" w:hAnsi="Tahoma" w:cs="Tahoma"/>
          <w:b/>
          <w:smallCaps/>
          <w:sz w:val="20"/>
          <w:szCs w:val="20"/>
        </w:rPr>
        <w:t xml:space="preserve">e </w:t>
      </w:r>
      <w:r w:rsidR="00C20F12" w:rsidRPr="00AC435E">
        <w:rPr>
          <w:rFonts w:ascii="Tahoma" w:hAnsi="Tahoma" w:cs="Tahoma"/>
          <w:b/>
          <w:smallCaps/>
          <w:sz w:val="20"/>
          <w:szCs w:val="20"/>
        </w:rPr>
        <w:t>Escriturador</w:t>
      </w:r>
    </w:p>
    <w:p w14:paraId="62595E5C" w14:textId="77777777" w:rsidR="00C20F12" w:rsidRPr="00AC435E" w:rsidRDefault="00C20F12" w:rsidP="00F32B4F">
      <w:pPr>
        <w:widowControl w:val="0"/>
        <w:rPr>
          <w:rFonts w:ascii="Tahoma" w:hAnsi="Tahoma" w:cs="Tahoma"/>
          <w:sz w:val="20"/>
          <w:szCs w:val="20"/>
        </w:rPr>
      </w:pPr>
    </w:p>
    <w:p w14:paraId="1985CCA3" w14:textId="57F22BF2" w:rsidR="00941735" w:rsidRPr="00AC435E" w:rsidRDefault="006408F3" w:rsidP="00791540">
      <w:pPr>
        <w:pStyle w:val="PargrafodaLista"/>
        <w:widowControl w:val="0"/>
        <w:numPr>
          <w:ilvl w:val="2"/>
          <w:numId w:val="38"/>
        </w:numPr>
        <w:tabs>
          <w:tab w:val="left" w:pos="567"/>
        </w:tabs>
        <w:ind w:left="0" w:firstLine="0"/>
        <w:rPr>
          <w:rFonts w:ascii="Tahoma" w:hAnsi="Tahoma" w:cs="Tahoma"/>
          <w:color w:val="000000"/>
          <w:sz w:val="20"/>
          <w:szCs w:val="20"/>
        </w:rPr>
      </w:pPr>
      <w:bookmarkStart w:id="25" w:name="_Ref2024457"/>
      <w:bookmarkStart w:id="26" w:name="_Ref409449274"/>
      <w:r w:rsidRPr="00AC435E">
        <w:rPr>
          <w:rFonts w:ascii="Tahoma" w:hAnsi="Tahoma" w:cs="Tahoma"/>
          <w:sz w:val="20"/>
          <w:szCs w:val="20"/>
        </w:rPr>
        <w:t xml:space="preserve">O </w:t>
      </w:r>
      <w:r w:rsidR="00175E2E" w:rsidRPr="00AC435E">
        <w:rPr>
          <w:rFonts w:ascii="Tahoma" w:hAnsi="Tahoma" w:cs="Tahoma"/>
          <w:sz w:val="20"/>
          <w:szCs w:val="20"/>
        </w:rPr>
        <w:t xml:space="preserve">Banco Bradesco S.A., </w:t>
      </w:r>
      <w:r w:rsidR="00C65B76" w:rsidRPr="00AC435E">
        <w:rPr>
          <w:rFonts w:ascii="Tahoma" w:hAnsi="Tahoma" w:cs="Tahoma"/>
          <w:sz w:val="20"/>
          <w:szCs w:val="20"/>
        </w:rPr>
        <w:t>instituição financeira com sede</w:t>
      </w:r>
      <w:r w:rsidR="00175E2E" w:rsidRPr="00AC435E">
        <w:rPr>
          <w:rFonts w:ascii="Tahoma" w:hAnsi="Tahoma" w:cs="Tahoma"/>
          <w:sz w:val="20"/>
          <w:szCs w:val="20"/>
        </w:rPr>
        <w:t xml:space="preserve"> na </w:t>
      </w:r>
      <w:r w:rsidR="00A517A4" w:rsidRPr="00AC435E">
        <w:rPr>
          <w:rFonts w:ascii="Tahoma" w:hAnsi="Tahoma" w:cs="Tahoma"/>
          <w:sz w:val="20"/>
          <w:szCs w:val="20"/>
        </w:rPr>
        <w:t>c</w:t>
      </w:r>
      <w:r w:rsidR="00175E2E" w:rsidRPr="00AC435E">
        <w:rPr>
          <w:rFonts w:ascii="Tahoma" w:hAnsi="Tahoma" w:cs="Tahoma"/>
          <w:sz w:val="20"/>
          <w:szCs w:val="20"/>
        </w:rPr>
        <w:t xml:space="preserve">idade de Osasco, Estado de São Paulo, na </w:t>
      </w:r>
      <w:r w:rsidR="00A517A4" w:rsidRPr="00AC435E">
        <w:rPr>
          <w:rFonts w:ascii="Tahoma" w:hAnsi="Tahoma" w:cs="Tahoma"/>
          <w:sz w:val="20"/>
          <w:szCs w:val="20"/>
        </w:rPr>
        <w:t>C</w:t>
      </w:r>
      <w:r w:rsidR="00175E2E" w:rsidRPr="00AC435E">
        <w:rPr>
          <w:rFonts w:ascii="Tahoma" w:hAnsi="Tahoma" w:cs="Tahoma"/>
          <w:sz w:val="20"/>
          <w:szCs w:val="20"/>
        </w:rPr>
        <w:t>idade de Deus, s</w:t>
      </w:r>
      <w:r w:rsidR="00B12509" w:rsidRPr="00AC435E">
        <w:rPr>
          <w:rFonts w:ascii="Tahoma" w:hAnsi="Tahoma" w:cs="Tahoma"/>
          <w:sz w:val="20"/>
          <w:szCs w:val="20"/>
        </w:rPr>
        <w:t>/n°, Prédio Amarelo, 2º andar, Vila Yara</w:t>
      </w:r>
      <w:r w:rsidR="00C65B76" w:rsidRPr="00AC435E">
        <w:rPr>
          <w:rFonts w:ascii="Tahoma" w:hAnsi="Tahoma" w:cs="Tahoma"/>
          <w:sz w:val="20"/>
          <w:szCs w:val="20"/>
        </w:rPr>
        <w:t xml:space="preserve">, </w:t>
      </w:r>
      <w:r w:rsidR="009C5F78" w:rsidRPr="00AC435E">
        <w:rPr>
          <w:rFonts w:ascii="Tahoma" w:hAnsi="Tahoma" w:cs="Tahoma"/>
          <w:sz w:val="20"/>
          <w:szCs w:val="20"/>
        </w:rPr>
        <w:t xml:space="preserve">inscrita </w:t>
      </w:r>
      <w:r w:rsidR="00C65B76" w:rsidRPr="00AC435E">
        <w:rPr>
          <w:rFonts w:ascii="Tahoma" w:hAnsi="Tahoma" w:cs="Tahoma"/>
          <w:sz w:val="20"/>
          <w:szCs w:val="20"/>
        </w:rPr>
        <w:t>no CNPJ</w:t>
      </w:r>
      <w:r w:rsidR="00941735" w:rsidRPr="00AC435E">
        <w:rPr>
          <w:rFonts w:ascii="Tahoma" w:hAnsi="Tahoma" w:cs="Tahoma"/>
          <w:sz w:val="20"/>
          <w:szCs w:val="20"/>
        </w:rPr>
        <w:t>/ME</w:t>
      </w:r>
      <w:r w:rsidR="00C65B76" w:rsidRPr="00AC435E">
        <w:rPr>
          <w:rFonts w:ascii="Tahoma" w:hAnsi="Tahoma" w:cs="Tahoma"/>
          <w:sz w:val="20"/>
          <w:szCs w:val="20"/>
        </w:rPr>
        <w:t xml:space="preserve"> sob o nº </w:t>
      </w:r>
      <w:r w:rsidR="00B12509" w:rsidRPr="00AC435E">
        <w:rPr>
          <w:rFonts w:ascii="Tahoma" w:hAnsi="Tahoma" w:cs="Tahoma"/>
          <w:sz w:val="20"/>
          <w:szCs w:val="20"/>
        </w:rPr>
        <w:t>60.746.948/0001-12</w:t>
      </w:r>
      <w:r w:rsidR="00B12509" w:rsidRPr="00AC435E" w:rsidDel="009C5F78">
        <w:rPr>
          <w:rFonts w:ascii="Tahoma" w:hAnsi="Tahoma" w:cs="Tahoma"/>
          <w:sz w:val="20"/>
          <w:szCs w:val="20"/>
        </w:rPr>
        <w:t xml:space="preserve"> </w:t>
      </w:r>
      <w:r w:rsidR="00B04BD4" w:rsidRPr="00AC435E">
        <w:rPr>
          <w:rFonts w:ascii="Tahoma" w:hAnsi="Tahoma" w:cs="Tahoma"/>
          <w:sz w:val="20"/>
          <w:szCs w:val="20"/>
        </w:rPr>
        <w:t xml:space="preserve">é o </w:t>
      </w:r>
      <w:r w:rsidR="009C5F78" w:rsidRPr="00AC435E">
        <w:rPr>
          <w:rFonts w:ascii="Tahoma" w:hAnsi="Tahoma" w:cs="Tahoma"/>
          <w:sz w:val="20"/>
          <w:szCs w:val="20"/>
        </w:rPr>
        <w:t xml:space="preserve">banco </w:t>
      </w:r>
      <w:r w:rsidR="00CA648A" w:rsidRPr="00AC435E">
        <w:rPr>
          <w:rFonts w:ascii="Tahoma" w:hAnsi="Tahoma" w:cs="Tahoma"/>
          <w:sz w:val="20"/>
          <w:szCs w:val="20"/>
        </w:rPr>
        <w:t>l</w:t>
      </w:r>
      <w:r w:rsidR="00C47E35" w:rsidRPr="00AC435E">
        <w:rPr>
          <w:rFonts w:ascii="Tahoma" w:hAnsi="Tahoma" w:cs="Tahoma"/>
          <w:sz w:val="20"/>
          <w:szCs w:val="20"/>
        </w:rPr>
        <w:t>iquida</w:t>
      </w:r>
      <w:r w:rsidR="009C5F78" w:rsidRPr="00AC435E">
        <w:rPr>
          <w:rFonts w:ascii="Tahoma" w:hAnsi="Tahoma" w:cs="Tahoma"/>
          <w:sz w:val="20"/>
          <w:szCs w:val="20"/>
        </w:rPr>
        <w:t>nte</w:t>
      </w:r>
      <w:r w:rsidR="00B04BD4" w:rsidRPr="00AC435E">
        <w:rPr>
          <w:rFonts w:ascii="Tahoma" w:hAnsi="Tahoma" w:cs="Tahoma"/>
          <w:sz w:val="20"/>
          <w:szCs w:val="20"/>
        </w:rPr>
        <w:t xml:space="preserve"> </w:t>
      </w:r>
      <w:r w:rsidR="00B12509" w:rsidRPr="00AC435E">
        <w:rPr>
          <w:rFonts w:ascii="Tahoma" w:hAnsi="Tahoma" w:cs="Tahoma"/>
          <w:sz w:val="20"/>
          <w:szCs w:val="20"/>
        </w:rPr>
        <w:t xml:space="preserve">e o escriturador </w:t>
      </w:r>
      <w:r w:rsidR="00B04BD4" w:rsidRPr="00AC435E">
        <w:rPr>
          <w:rFonts w:ascii="Tahoma" w:hAnsi="Tahoma" w:cs="Tahoma"/>
          <w:sz w:val="20"/>
          <w:szCs w:val="20"/>
        </w:rPr>
        <w:t>da Emissão (“</w:t>
      </w:r>
      <w:r w:rsidR="009C5F78" w:rsidRPr="00AC435E">
        <w:rPr>
          <w:rFonts w:ascii="Tahoma" w:hAnsi="Tahoma" w:cs="Tahoma"/>
          <w:sz w:val="20"/>
          <w:szCs w:val="20"/>
          <w:u w:val="single"/>
        </w:rPr>
        <w:t>Banco</w:t>
      </w:r>
      <w:r w:rsidR="00C47E35" w:rsidRPr="00AC435E">
        <w:rPr>
          <w:rFonts w:ascii="Tahoma" w:hAnsi="Tahoma" w:cs="Tahoma"/>
          <w:sz w:val="20"/>
          <w:szCs w:val="20"/>
          <w:u w:val="single"/>
        </w:rPr>
        <w:t xml:space="preserve"> Liquida</w:t>
      </w:r>
      <w:r w:rsidR="009C5F78" w:rsidRPr="00AC435E">
        <w:rPr>
          <w:rFonts w:ascii="Tahoma" w:hAnsi="Tahoma" w:cs="Tahoma"/>
          <w:sz w:val="20"/>
          <w:szCs w:val="20"/>
          <w:u w:val="single"/>
        </w:rPr>
        <w:t>nte</w:t>
      </w:r>
      <w:r w:rsidR="00B04BD4" w:rsidRPr="00AC435E">
        <w:rPr>
          <w:rFonts w:ascii="Tahoma" w:hAnsi="Tahoma" w:cs="Tahoma"/>
          <w:sz w:val="20"/>
          <w:szCs w:val="20"/>
        </w:rPr>
        <w:t>”</w:t>
      </w:r>
      <w:r w:rsidR="00B12509" w:rsidRPr="00AC435E">
        <w:rPr>
          <w:rFonts w:ascii="Tahoma" w:hAnsi="Tahoma" w:cs="Tahoma"/>
          <w:sz w:val="20"/>
          <w:szCs w:val="20"/>
        </w:rPr>
        <w:t xml:space="preserve"> ou “</w:t>
      </w:r>
      <w:r w:rsidR="00B12509" w:rsidRPr="00AC435E">
        <w:rPr>
          <w:rFonts w:ascii="Tahoma" w:hAnsi="Tahoma"/>
          <w:sz w:val="20"/>
          <w:szCs w:val="20"/>
          <w:u w:val="single"/>
        </w:rPr>
        <w:t>Escriturador</w:t>
      </w:r>
      <w:r w:rsidR="00B12509" w:rsidRPr="00AC435E">
        <w:rPr>
          <w:rFonts w:ascii="Tahoma" w:hAnsi="Tahoma" w:cs="Tahoma"/>
          <w:sz w:val="20"/>
          <w:szCs w:val="20"/>
        </w:rPr>
        <w:t>”, conforme o caso</w:t>
      </w:r>
      <w:r w:rsidR="00B04BD4" w:rsidRPr="00AC435E">
        <w:rPr>
          <w:rFonts w:ascii="Tahoma" w:hAnsi="Tahoma" w:cs="Tahoma"/>
          <w:sz w:val="20"/>
          <w:szCs w:val="20"/>
        </w:rPr>
        <w:t>)</w:t>
      </w:r>
      <w:r w:rsidR="00C65B76" w:rsidRPr="00AC435E">
        <w:rPr>
          <w:rFonts w:ascii="Tahoma" w:hAnsi="Tahoma" w:cs="Tahoma"/>
          <w:sz w:val="20"/>
          <w:szCs w:val="20"/>
        </w:rPr>
        <w:t xml:space="preserve">, sendo que essas definições incluem quaisquer outras instituições que venham a suceder o </w:t>
      </w:r>
      <w:r w:rsidR="00791540" w:rsidRPr="00AC435E">
        <w:rPr>
          <w:rFonts w:ascii="Tahoma" w:hAnsi="Tahoma" w:cs="Tahoma"/>
          <w:sz w:val="20"/>
          <w:szCs w:val="20"/>
        </w:rPr>
        <w:t>Banco Liquidante</w:t>
      </w:r>
      <w:r w:rsidR="00C47E35" w:rsidRPr="00AC435E">
        <w:rPr>
          <w:rFonts w:ascii="Tahoma" w:hAnsi="Tahoma" w:cs="Tahoma"/>
          <w:sz w:val="20"/>
          <w:szCs w:val="20"/>
        </w:rPr>
        <w:t xml:space="preserve"> </w:t>
      </w:r>
      <w:r w:rsidR="00C65B76" w:rsidRPr="00AC435E">
        <w:rPr>
          <w:rFonts w:ascii="Tahoma" w:hAnsi="Tahoma" w:cs="Tahoma"/>
          <w:sz w:val="20"/>
          <w:szCs w:val="20"/>
        </w:rPr>
        <w:t>e/ou o Escriturador.</w:t>
      </w:r>
      <w:bookmarkEnd w:id="25"/>
    </w:p>
    <w:p w14:paraId="3D083B31" w14:textId="77777777" w:rsidR="00941735" w:rsidRPr="00AC435E" w:rsidRDefault="00941735" w:rsidP="00941735">
      <w:pPr>
        <w:pStyle w:val="PargrafodaLista"/>
        <w:widowControl w:val="0"/>
        <w:tabs>
          <w:tab w:val="left" w:pos="567"/>
        </w:tabs>
        <w:ind w:left="0"/>
        <w:rPr>
          <w:rFonts w:ascii="Tahoma" w:hAnsi="Tahoma" w:cs="Tahoma"/>
          <w:color w:val="000000"/>
          <w:sz w:val="20"/>
          <w:szCs w:val="20"/>
        </w:rPr>
      </w:pPr>
    </w:p>
    <w:p w14:paraId="7FD3A68E" w14:textId="77777777" w:rsidR="00560FA3" w:rsidRPr="00AC435E" w:rsidRDefault="00C65B76" w:rsidP="00791540">
      <w:pPr>
        <w:pStyle w:val="PargrafodaLista"/>
        <w:widowControl w:val="0"/>
        <w:numPr>
          <w:ilvl w:val="2"/>
          <w:numId w:val="38"/>
        </w:numPr>
        <w:tabs>
          <w:tab w:val="left" w:pos="567"/>
        </w:tabs>
        <w:ind w:left="0" w:firstLine="0"/>
        <w:rPr>
          <w:rFonts w:ascii="Tahoma" w:hAnsi="Tahoma" w:cs="Tahoma"/>
          <w:color w:val="000000"/>
          <w:sz w:val="20"/>
          <w:szCs w:val="20"/>
        </w:rPr>
      </w:pPr>
      <w:r w:rsidRPr="00AC435E">
        <w:rPr>
          <w:rFonts w:ascii="Tahoma" w:hAnsi="Tahoma" w:cs="Tahoma"/>
          <w:sz w:val="20"/>
          <w:szCs w:val="20"/>
        </w:rPr>
        <w:t xml:space="preserve">O Escriturador será responsável por realizar, entre outras atribuições descritas no </w:t>
      </w:r>
      <w:r w:rsidR="00941735" w:rsidRPr="00AC435E">
        <w:rPr>
          <w:rFonts w:ascii="Tahoma" w:hAnsi="Tahoma" w:cs="Tahoma"/>
          <w:sz w:val="20"/>
          <w:szCs w:val="20"/>
        </w:rPr>
        <w:t>“</w:t>
      </w:r>
      <w:r w:rsidRPr="00AC435E">
        <w:rPr>
          <w:rFonts w:ascii="Tahoma" w:hAnsi="Tahoma" w:cs="Tahoma"/>
          <w:i/>
          <w:sz w:val="20"/>
          <w:szCs w:val="20"/>
        </w:rPr>
        <w:t xml:space="preserve">Manual de Normas da </w:t>
      </w:r>
      <w:r w:rsidR="00623B10" w:rsidRPr="00AC435E">
        <w:rPr>
          <w:rFonts w:ascii="Tahoma" w:hAnsi="Tahoma" w:cs="Tahoma"/>
          <w:i/>
          <w:sz w:val="20"/>
          <w:szCs w:val="20"/>
        </w:rPr>
        <w:t>B3</w:t>
      </w:r>
      <w:r w:rsidR="00941735" w:rsidRPr="00AC435E">
        <w:rPr>
          <w:rFonts w:ascii="Tahoma" w:hAnsi="Tahoma" w:cs="Tahoma"/>
          <w:sz w:val="20"/>
          <w:szCs w:val="20"/>
        </w:rPr>
        <w:t>”</w:t>
      </w:r>
      <w:r w:rsidRPr="00AC435E">
        <w:rPr>
          <w:rFonts w:ascii="Tahoma" w:hAnsi="Tahoma" w:cs="Tahoma"/>
          <w:sz w:val="20"/>
          <w:szCs w:val="20"/>
        </w:rPr>
        <w:t xml:space="preserve">, a escrituração das Debêntures. O </w:t>
      </w:r>
      <w:r w:rsidR="00941735" w:rsidRPr="00AC435E">
        <w:rPr>
          <w:rFonts w:ascii="Tahoma" w:hAnsi="Tahoma" w:cs="Tahoma"/>
          <w:sz w:val="20"/>
          <w:szCs w:val="20"/>
        </w:rPr>
        <w:t>Banco Liquidante</w:t>
      </w:r>
      <w:r w:rsidRPr="00AC435E">
        <w:rPr>
          <w:rFonts w:ascii="Tahoma" w:hAnsi="Tahoma" w:cs="Tahoma"/>
          <w:sz w:val="20"/>
          <w:szCs w:val="20"/>
        </w:rPr>
        <w:t xml:space="preserve"> e o Escriturador poderão ser substituídos a qualquer tempo.</w:t>
      </w:r>
      <w:bookmarkEnd w:id="26"/>
    </w:p>
    <w:p w14:paraId="75A99B08" w14:textId="77777777" w:rsidR="00D67BF3" w:rsidRPr="00AC435E" w:rsidRDefault="00D67BF3" w:rsidP="00F32B4F">
      <w:pPr>
        <w:widowControl w:val="0"/>
        <w:rPr>
          <w:rFonts w:ascii="Tahoma" w:hAnsi="Tahoma" w:cs="Tahoma"/>
          <w:sz w:val="20"/>
          <w:szCs w:val="20"/>
        </w:rPr>
      </w:pPr>
    </w:p>
    <w:p w14:paraId="06AD6F15" w14:textId="77777777" w:rsidR="00A05F1A" w:rsidRPr="00AC435E" w:rsidRDefault="00A05F1A" w:rsidP="00A05F1A">
      <w:pPr>
        <w:pStyle w:val="PargrafodaLista"/>
        <w:widowControl w:val="0"/>
        <w:numPr>
          <w:ilvl w:val="1"/>
          <w:numId w:val="38"/>
        </w:numPr>
        <w:ind w:left="567" w:hanging="567"/>
        <w:rPr>
          <w:rFonts w:ascii="Tahoma" w:hAnsi="Tahoma" w:cs="Tahoma"/>
          <w:b/>
          <w:smallCaps/>
          <w:sz w:val="20"/>
          <w:szCs w:val="20"/>
        </w:rPr>
      </w:pPr>
      <w:r w:rsidRPr="00AC435E">
        <w:rPr>
          <w:rFonts w:ascii="Tahoma" w:hAnsi="Tahoma" w:cs="Tahoma"/>
          <w:b/>
          <w:smallCaps/>
          <w:sz w:val="20"/>
          <w:szCs w:val="20"/>
        </w:rPr>
        <w:t>Destinação de Recursos</w:t>
      </w:r>
    </w:p>
    <w:p w14:paraId="468B1EC4" w14:textId="77777777" w:rsidR="00A05F1A" w:rsidRPr="00AC435E" w:rsidRDefault="00A05F1A" w:rsidP="00A05F1A">
      <w:pPr>
        <w:widowControl w:val="0"/>
        <w:rPr>
          <w:rFonts w:ascii="Tahoma" w:hAnsi="Tahoma" w:cs="Tahoma"/>
          <w:color w:val="000000"/>
          <w:sz w:val="20"/>
          <w:szCs w:val="20"/>
        </w:rPr>
      </w:pPr>
    </w:p>
    <w:p w14:paraId="62283080" w14:textId="77777777" w:rsidR="00A05F1A" w:rsidRPr="00AC435E" w:rsidRDefault="00A05F1A" w:rsidP="00A05F1A">
      <w:pPr>
        <w:pStyle w:val="PargrafodaLista"/>
        <w:widowControl w:val="0"/>
        <w:numPr>
          <w:ilvl w:val="2"/>
          <w:numId w:val="38"/>
        </w:numPr>
        <w:tabs>
          <w:tab w:val="left" w:pos="567"/>
        </w:tabs>
        <w:ind w:left="0" w:firstLine="0"/>
        <w:rPr>
          <w:rFonts w:ascii="Tahoma" w:hAnsi="Tahoma" w:cs="Tahoma"/>
          <w:sz w:val="20"/>
          <w:szCs w:val="20"/>
        </w:rPr>
      </w:pPr>
      <w:bookmarkStart w:id="27" w:name="_Ref2023560"/>
      <w:r w:rsidRPr="00AC435E">
        <w:rPr>
          <w:rFonts w:ascii="Tahoma" w:hAnsi="Tahoma" w:cs="Tahoma"/>
          <w:sz w:val="20"/>
          <w:szCs w:val="20"/>
        </w:rPr>
        <w:t xml:space="preserve">Os recursos líquidos captados pela Emissora com a Oferta Restrita serão utilizados para </w:t>
      </w:r>
      <w:r w:rsidRPr="00AC435E">
        <w:rPr>
          <w:rFonts w:ascii="Tahoma" w:hAnsi="Tahoma"/>
          <w:sz w:val="20"/>
          <w:szCs w:val="20"/>
        </w:rPr>
        <w:t>alongamento do passivo da Emissora</w:t>
      </w:r>
      <w:r w:rsidRPr="00AC435E">
        <w:rPr>
          <w:rFonts w:ascii="Tahoma" w:hAnsi="Tahoma" w:cs="Tahoma"/>
          <w:sz w:val="20"/>
          <w:szCs w:val="20"/>
        </w:rPr>
        <w:t>.</w:t>
      </w:r>
      <w:bookmarkEnd w:id="27"/>
    </w:p>
    <w:p w14:paraId="3AD97C89" w14:textId="77777777" w:rsidR="00A05F1A" w:rsidRPr="00AC435E" w:rsidRDefault="00A05F1A" w:rsidP="00F32B4F">
      <w:pPr>
        <w:widowControl w:val="0"/>
        <w:rPr>
          <w:rFonts w:ascii="Tahoma" w:hAnsi="Tahoma" w:cs="Tahoma"/>
          <w:sz w:val="20"/>
          <w:szCs w:val="20"/>
        </w:rPr>
      </w:pPr>
    </w:p>
    <w:p w14:paraId="448B6C09" w14:textId="77777777" w:rsidR="00B2109C" w:rsidRPr="00AC435E" w:rsidRDefault="00043A0C" w:rsidP="00B6005A">
      <w:pPr>
        <w:pStyle w:val="PargrafodaLista"/>
        <w:widowControl w:val="0"/>
        <w:numPr>
          <w:ilvl w:val="1"/>
          <w:numId w:val="38"/>
        </w:numPr>
        <w:ind w:left="567" w:hanging="567"/>
        <w:rPr>
          <w:rFonts w:ascii="Tahoma" w:hAnsi="Tahoma" w:cs="Tahoma"/>
          <w:b/>
          <w:smallCaps/>
          <w:sz w:val="20"/>
          <w:szCs w:val="20"/>
        </w:rPr>
      </w:pPr>
      <w:r w:rsidRPr="00AC435E">
        <w:rPr>
          <w:rFonts w:ascii="Tahoma" w:hAnsi="Tahoma" w:cs="Tahoma"/>
          <w:b/>
          <w:smallCaps/>
          <w:sz w:val="20"/>
          <w:szCs w:val="20"/>
        </w:rPr>
        <w:t>Colocação</w:t>
      </w:r>
      <w:r w:rsidR="00552AC0" w:rsidRPr="00AC435E">
        <w:rPr>
          <w:rFonts w:ascii="Tahoma" w:hAnsi="Tahoma" w:cs="Tahoma"/>
          <w:b/>
          <w:smallCaps/>
          <w:sz w:val="20"/>
          <w:szCs w:val="20"/>
        </w:rPr>
        <w:t xml:space="preserve"> e </w:t>
      </w:r>
      <w:r w:rsidRPr="00AC435E">
        <w:rPr>
          <w:rFonts w:ascii="Tahoma" w:hAnsi="Tahoma" w:cs="Tahoma"/>
          <w:b/>
          <w:smallCaps/>
          <w:sz w:val="20"/>
          <w:szCs w:val="20"/>
        </w:rPr>
        <w:t xml:space="preserve">Procedimento de Distribuição </w:t>
      </w:r>
      <w:r w:rsidR="00433C9B" w:rsidRPr="00AC435E">
        <w:rPr>
          <w:rFonts w:ascii="Tahoma" w:hAnsi="Tahoma" w:cs="Tahoma"/>
          <w:b/>
          <w:smallCaps/>
          <w:sz w:val="20"/>
          <w:szCs w:val="20"/>
        </w:rPr>
        <w:t>das Debêntures</w:t>
      </w:r>
    </w:p>
    <w:p w14:paraId="33BC6E10" w14:textId="77777777" w:rsidR="00043A0C" w:rsidRPr="00AC435E" w:rsidRDefault="00043A0C" w:rsidP="00F32B4F">
      <w:pPr>
        <w:widowControl w:val="0"/>
        <w:tabs>
          <w:tab w:val="left" w:pos="567"/>
        </w:tabs>
        <w:rPr>
          <w:rFonts w:ascii="Tahoma" w:hAnsi="Tahoma" w:cs="Tahoma"/>
          <w:sz w:val="20"/>
          <w:szCs w:val="20"/>
        </w:rPr>
      </w:pPr>
      <w:bookmarkStart w:id="28" w:name="_DV_C422"/>
    </w:p>
    <w:p w14:paraId="5ED718A7" w14:textId="77777777" w:rsidR="00717666" w:rsidRPr="00AC435E" w:rsidRDefault="00704987" w:rsidP="00B6005A">
      <w:pPr>
        <w:widowControl w:val="0"/>
        <w:numPr>
          <w:ilvl w:val="2"/>
          <w:numId w:val="38"/>
        </w:numPr>
        <w:tabs>
          <w:tab w:val="left" w:pos="567"/>
          <w:tab w:val="left" w:pos="851"/>
        </w:tabs>
        <w:ind w:left="0" w:firstLine="0"/>
        <w:rPr>
          <w:rFonts w:ascii="Tahoma" w:hAnsi="Tahoma" w:cs="Tahoma"/>
          <w:sz w:val="20"/>
          <w:szCs w:val="20"/>
        </w:rPr>
      </w:pPr>
      <w:bookmarkStart w:id="29" w:name="_Ref2025156"/>
      <w:r w:rsidRPr="00AC435E">
        <w:rPr>
          <w:rFonts w:ascii="Tahoma" w:hAnsi="Tahoma" w:cs="Tahoma"/>
          <w:sz w:val="20"/>
          <w:szCs w:val="20"/>
        </w:rPr>
        <w:t xml:space="preserve">As Debêntures serão objeto de distribuição pública com esforços restritos de </w:t>
      </w:r>
      <w:r w:rsidR="00DC3D6B" w:rsidRPr="00AC435E">
        <w:rPr>
          <w:rFonts w:ascii="Tahoma" w:hAnsi="Tahoma" w:cs="Tahoma"/>
          <w:sz w:val="20"/>
          <w:szCs w:val="20"/>
        </w:rPr>
        <w:t>distribuição</w:t>
      </w:r>
      <w:r w:rsidRPr="00AC435E">
        <w:rPr>
          <w:rFonts w:ascii="Tahoma" w:hAnsi="Tahoma" w:cs="Tahoma"/>
          <w:sz w:val="20"/>
          <w:szCs w:val="20"/>
        </w:rPr>
        <w:t>, sob o</w:t>
      </w:r>
      <w:r w:rsidR="00861B3A" w:rsidRPr="00AC435E">
        <w:rPr>
          <w:rFonts w:ascii="Tahoma" w:hAnsi="Tahoma" w:cs="Tahoma"/>
          <w:sz w:val="20"/>
          <w:szCs w:val="20"/>
        </w:rPr>
        <w:t xml:space="preserve"> </w:t>
      </w:r>
      <w:r w:rsidRPr="00AC435E">
        <w:rPr>
          <w:rFonts w:ascii="Tahoma" w:hAnsi="Tahoma"/>
          <w:sz w:val="20"/>
          <w:szCs w:val="20"/>
        </w:rPr>
        <w:t xml:space="preserve">regime de </w:t>
      </w:r>
      <w:r w:rsidR="00EA64D9" w:rsidRPr="00AC435E">
        <w:rPr>
          <w:rFonts w:ascii="Tahoma" w:hAnsi="Tahoma"/>
          <w:sz w:val="20"/>
          <w:szCs w:val="20"/>
        </w:rPr>
        <w:t>melhores esforços de colocação</w:t>
      </w:r>
      <w:bookmarkStart w:id="30" w:name="_DV_C77"/>
      <w:r w:rsidR="00144D79" w:rsidRPr="00AC435E">
        <w:rPr>
          <w:rFonts w:ascii="Tahoma" w:hAnsi="Tahoma" w:cs="Tahoma"/>
          <w:sz w:val="20"/>
          <w:szCs w:val="20"/>
        </w:rPr>
        <w:t xml:space="preserve">, </w:t>
      </w:r>
      <w:r w:rsidR="00EA64D9" w:rsidRPr="00AC435E">
        <w:rPr>
          <w:rFonts w:ascii="Tahoma" w:hAnsi="Tahoma" w:cs="Tahoma"/>
          <w:sz w:val="20"/>
          <w:szCs w:val="20"/>
        </w:rPr>
        <w:t>com intermediação do Coordenador Líder, nos</w:t>
      </w:r>
      <w:bookmarkStart w:id="31" w:name="_DV_X82"/>
      <w:bookmarkStart w:id="32" w:name="_DV_C78"/>
      <w:bookmarkEnd w:id="30"/>
      <w:r w:rsidRPr="00AC435E">
        <w:rPr>
          <w:rFonts w:ascii="Tahoma" w:hAnsi="Tahoma" w:cs="Tahoma"/>
          <w:sz w:val="20"/>
          <w:szCs w:val="20"/>
        </w:rPr>
        <w:t xml:space="preserve"> termos e condições do </w:t>
      </w:r>
      <w:bookmarkEnd w:id="31"/>
      <w:bookmarkEnd w:id="32"/>
      <w:r w:rsidR="00446F38" w:rsidRPr="00AC435E">
        <w:rPr>
          <w:rFonts w:ascii="Tahoma" w:hAnsi="Tahoma" w:cs="Tahoma"/>
          <w:sz w:val="20"/>
          <w:szCs w:val="20"/>
        </w:rPr>
        <w:t>Contrato de Distribuição</w:t>
      </w:r>
      <w:r w:rsidR="002D0263" w:rsidRPr="00AC435E">
        <w:rPr>
          <w:rFonts w:ascii="Tahoma" w:hAnsi="Tahoma" w:cs="Tahoma"/>
          <w:sz w:val="20"/>
          <w:szCs w:val="20"/>
        </w:rPr>
        <w:t xml:space="preserve"> </w:t>
      </w:r>
      <w:r w:rsidRPr="00AC435E">
        <w:rPr>
          <w:rFonts w:ascii="Tahoma" w:hAnsi="Tahoma" w:cs="Tahoma"/>
          <w:sz w:val="20"/>
          <w:szCs w:val="20"/>
        </w:rPr>
        <w:t>(</w:t>
      </w:r>
      <w:r w:rsidR="00907007" w:rsidRPr="00AC435E">
        <w:rPr>
          <w:rFonts w:ascii="Tahoma" w:hAnsi="Tahoma" w:cs="Tahoma"/>
          <w:sz w:val="20"/>
          <w:szCs w:val="20"/>
        </w:rPr>
        <w:t>“</w:t>
      </w:r>
      <w:r w:rsidR="00907007" w:rsidRPr="00AC435E">
        <w:rPr>
          <w:rFonts w:ascii="Tahoma" w:hAnsi="Tahoma" w:cs="Tahoma"/>
          <w:sz w:val="20"/>
          <w:szCs w:val="20"/>
          <w:u w:val="single"/>
        </w:rPr>
        <w:t>Oferta Restrita</w:t>
      </w:r>
      <w:r w:rsidR="00907007" w:rsidRPr="00AC435E">
        <w:rPr>
          <w:rFonts w:ascii="Tahoma" w:hAnsi="Tahoma" w:cs="Tahoma"/>
          <w:sz w:val="20"/>
          <w:szCs w:val="20"/>
        </w:rPr>
        <w:t>”</w:t>
      </w:r>
      <w:r w:rsidRPr="00AC435E">
        <w:rPr>
          <w:rFonts w:ascii="Tahoma" w:hAnsi="Tahoma" w:cs="Tahoma"/>
          <w:sz w:val="20"/>
          <w:szCs w:val="20"/>
        </w:rPr>
        <w:t>)</w:t>
      </w:r>
      <w:r w:rsidR="00E87E90" w:rsidRPr="00AC435E">
        <w:rPr>
          <w:rFonts w:ascii="Tahoma" w:hAnsi="Tahoma" w:cs="Tahoma"/>
          <w:sz w:val="20"/>
          <w:szCs w:val="20"/>
        </w:rPr>
        <w:t>.</w:t>
      </w:r>
      <w:r w:rsidR="00EA64D9" w:rsidRPr="00AC435E">
        <w:rPr>
          <w:rFonts w:ascii="Tahoma" w:hAnsi="Tahoma" w:cs="Tahoma"/>
          <w:sz w:val="20"/>
          <w:szCs w:val="20"/>
        </w:rPr>
        <w:t xml:space="preserve"> </w:t>
      </w:r>
      <w:bookmarkEnd w:id="29"/>
    </w:p>
    <w:p w14:paraId="7CD9AB63" w14:textId="77777777" w:rsidR="00AB42D2" w:rsidRPr="00AC435E" w:rsidRDefault="00AB42D2" w:rsidP="00F32B4F">
      <w:pPr>
        <w:widowControl w:val="0"/>
        <w:rPr>
          <w:rFonts w:ascii="Tahoma" w:hAnsi="Tahoma" w:cs="Tahoma"/>
          <w:sz w:val="20"/>
          <w:szCs w:val="20"/>
        </w:rPr>
      </w:pPr>
    </w:p>
    <w:p w14:paraId="4590E44F" w14:textId="77777777" w:rsidR="00097833" w:rsidRPr="00AC435E" w:rsidRDefault="00647DFF" w:rsidP="00B6005A">
      <w:pPr>
        <w:widowControl w:val="0"/>
        <w:numPr>
          <w:ilvl w:val="2"/>
          <w:numId w:val="38"/>
        </w:numPr>
        <w:tabs>
          <w:tab w:val="left" w:pos="567"/>
          <w:tab w:val="left" w:pos="851"/>
        </w:tabs>
        <w:ind w:left="0" w:firstLine="0"/>
        <w:rPr>
          <w:rFonts w:ascii="Tahoma" w:hAnsi="Tahoma" w:cs="Tahoma"/>
          <w:sz w:val="20"/>
          <w:szCs w:val="20"/>
        </w:rPr>
      </w:pPr>
      <w:r w:rsidRPr="00AC435E">
        <w:rPr>
          <w:rFonts w:ascii="Tahoma" w:hAnsi="Tahoma" w:cs="Tahoma"/>
          <w:sz w:val="20"/>
          <w:szCs w:val="20"/>
        </w:rPr>
        <w:t xml:space="preserve">O plano de distribuição pública seguirá o procedimento descrito na Instrução CVM 476, </w:t>
      </w:r>
      <w:r w:rsidR="00C72E00" w:rsidRPr="00AC435E">
        <w:rPr>
          <w:rFonts w:ascii="Tahoma" w:hAnsi="Tahoma" w:cs="Tahoma"/>
          <w:sz w:val="20"/>
          <w:szCs w:val="20"/>
        </w:rPr>
        <w:t>conforme previsto no Contrato de Distribuição. Para tanto</w:t>
      </w:r>
      <w:r w:rsidR="00EA64D9" w:rsidRPr="00AC435E">
        <w:rPr>
          <w:rFonts w:ascii="Tahoma" w:hAnsi="Tahoma" w:cs="Tahoma"/>
          <w:sz w:val="20"/>
          <w:szCs w:val="20"/>
        </w:rPr>
        <w:t>:</w:t>
      </w:r>
      <w:r w:rsidR="00C72E00" w:rsidRPr="00AC435E">
        <w:rPr>
          <w:rFonts w:ascii="Tahoma" w:hAnsi="Tahoma" w:cs="Tahoma"/>
          <w:sz w:val="20"/>
          <w:szCs w:val="20"/>
        </w:rPr>
        <w:t xml:space="preserve"> </w:t>
      </w:r>
      <w:r w:rsidR="00C72E00" w:rsidRPr="00AC435E">
        <w:rPr>
          <w:rFonts w:ascii="Tahoma" w:hAnsi="Tahoma" w:cs="Tahoma"/>
          <w:b/>
          <w:sz w:val="20"/>
          <w:szCs w:val="20"/>
        </w:rPr>
        <w:t>(</w:t>
      </w:r>
      <w:r w:rsidR="00093140" w:rsidRPr="00AC435E">
        <w:rPr>
          <w:rFonts w:ascii="Tahoma" w:hAnsi="Tahoma" w:cs="Tahoma"/>
          <w:b/>
          <w:sz w:val="20"/>
          <w:szCs w:val="20"/>
        </w:rPr>
        <w:t>a</w:t>
      </w:r>
      <w:r w:rsidR="00C72E00" w:rsidRPr="00AC435E">
        <w:rPr>
          <w:rFonts w:ascii="Tahoma" w:hAnsi="Tahoma" w:cs="Tahoma"/>
          <w:b/>
          <w:sz w:val="20"/>
          <w:szCs w:val="20"/>
        </w:rPr>
        <w:t xml:space="preserve">) </w:t>
      </w:r>
      <w:r w:rsidR="00C72E00" w:rsidRPr="00AC435E">
        <w:rPr>
          <w:rFonts w:ascii="Tahoma" w:hAnsi="Tahoma" w:cs="Tahoma"/>
          <w:sz w:val="20"/>
          <w:szCs w:val="20"/>
        </w:rPr>
        <w:t xml:space="preserve">somente será permitida a procura de, no máximo, 75 (setenta e cinco) Investidores Profissionais pelo </w:t>
      </w:r>
      <w:r w:rsidR="00E12505" w:rsidRPr="00AC435E">
        <w:rPr>
          <w:rFonts w:ascii="Tahoma" w:hAnsi="Tahoma" w:cs="Tahoma"/>
          <w:sz w:val="20"/>
          <w:szCs w:val="20"/>
        </w:rPr>
        <w:t>Coordenador Líder</w:t>
      </w:r>
      <w:r w:rsidR="00C72E00" w:rsidRPr="00AC435E">
        <w:rPr>
          <w:rFonts w:ascii="Tahoma" w:hAnsi="Tahoma" w:cs="Tahoma"/>
          <w:sz w:val="20"/>
          <w:szCs w:val="20"/>
        </w:rPr>
        <w:t xml:space="preserve">; </w:t>
      </w:r>
      <w:r w:rsidR="00C72E00" w:rsidRPr="00AC435E">
        <w:rPr>
          <w:rFonts w:ascii="Tahoma" w:hAnsi="Tahoma" w:cs="Tahoma"/>
          <w:b/>
          <w:sz w:val="20"/>
          <w:szCs w:val="20"/>
        </w:rPr>
        <w:t>(</w:t>
      </w:r>
      <w:r w:rsidR="00093140" w:rsidRPr="00AC435E">
        <w:rPr>
          <w:rFonts w:ascii="Tahoma" w:hAnsi="Tahoma" w:cs="Tahoma"/>
          <w:b/>
          <w:sz w:val="20"/>
          <w:szCs w:val="20"/>
        </w:rPr>
        <w:t>b</w:t>
      </w:r>
      <w:r w:rsidR="00C72E00" w:rsidRPr="00AC435E">
        <w:rPr>
          <w:rFonts w:ascii="Tahoma" w:hAnsi="Tahoma" w:cs="Tahoma"/>
          <w:b/>
          <w:sz w:val="20"/>
          <w:szCs w:val="20"/>
        </w:rPr>
        <w:t>)</w:t>
      </w:r>
      <w:r w:rsidR="00C72E00" w:rsidRPr="00AC435E">
        <w:rPr>
          <w:rFonts w:ascii="Tahoma" w:hAnsi="Tahoma" w:cs="Tahoma"/>
          <w:sz w:val="20"/>
          <w:szCs w:val="20"/>
        </w:rPr>
        <w:t xml:space="preserve"> as Debêntures somente poderão ser subscritas ou adquiridas por, no máximo, 50 (cinquenta) Investidores Profissionais, em conformidade com o artigo 3° da Instrução CVM 476; e </w:t>
      </w:r>
      <w:r w:rsidR="00C72E00" w:rsidRPr="00AC435E">
        <w:rPr>
          <w:rFonts w:ascii="Tahoma" w:hAnsi="Tahoma" w:cs="Tahoma"/>
          <w:b/>
          <w:sz w:val="20"/>
          <w:szCs w:val="20"/>
        </w:rPr>
        <w:t>(</w:t>
      </w:r>
      <w:r w:rsidR="00093140" w:rsidRPr="00AC435E">
        <w:rPr>
          <w:rFonts w:ascii="Tahoma" w:hAnsi="Tahoma" w:cs="Tahoma"/>
          <w:b/>
          <w:sz w:val="20"/>
          <w:szCs w:val="20"/>
        </w:rPr>
        <w:t>c</w:t>
      </w:r>
      <w:r w:rsidR="00C72E00" w:rsidRPr="00AC435E">
        <w:rPr>
          <w:rFonts w:ascii="Tahoma" w:hAnsi="Tahoma" w:cs="Tahoma"/>
          <w:b/>
          <w:sz w:val="20"/>
          <w:szCs w:val="20"/>
        </w:rPr>
        <w:t>)</w:t>
      </w:r>
      <w:r w:rsidR="00C72E00" w:rsidRPr="00AC435E">
        <w:rPr>
          <w:rFonts w:ascii="Tahoma" w:hAnsi="Tahoma" w:cs="Tahoma"/>
          <w:sz w:val="20"/>
          <w:szCs w:val="20"/>
        </w:rPr>
        <w:t xml:space="preserve"> os fundos de investimento cujas decisões de investimento sejam tomadas pelo mesmo gestor serão considerados como um único investidor para os fins dos limites mencionados nas alíneas “</w:t>
      </w:r>
      <w:r w:rsidR="00093140" w:rsidRPr="00AC435E">
        <w:rPr>
          <w:rFonts w:ascii="Tahoma" w:hAnsi="Tahoma" w:cs="Tahoma"/>
          <w:sz w:val="20"/>
          <w:szCs w:val="20"/>
        </w:rPr>
        <w:t>a</w:t>
      </w:r>
      <w:r w:rsidR="00C72E00" w:rsidRPr="00AC435E">
        <w:rPr>
          <w:rFonts w:ascii="Tahoma" w:hAnsi="Tahoma" w:cs="Tahoma"/>
          <w:sz w:val="20"/>
          <w:szCs w:val="20"/>
        </w:rPr>
        <w:t>” e “</w:t>
      </w:r>
      <w:r w:rsidR="00093140" w:rsidRPr="00AC435E">
        <w:rPr>
          <w:rFonts w:ascii="Tahoma" w:hAnsi="Tahoma" w:cs="Tahoma"/>
          <w:sz w:val="20"/>
          <w:szCs w:val="20"/>
        </w:rPr>
        <w:t>b</w:t>
      </w:r>
      <w:r w:rsidR="00C72E00" w:rsidRPr="00AC435E">
        <w:rPr>
          <w:rFonts w:ascii="Tahoma" w:hAnsi="Tahoma" w:cs="Tahoma"/>
          <w:sz w:val="20"/>
          <w:szCs w:val="20"/>
        </w:rPr>
        <w:t>” anteriores.</w:t>
      </w:r>
    </w:p>
    <w:p w14:paraId="6293818A" w14:textId="77777777" w:rsidR="00EA64D9" w:rsidRPr="00AC435E" w:rsidRDefault="00EA64D9" w:rsidP="00F32B4F">
      <w:pPr>
        <w:widowControl w:val="0"/>
        <w:rPr>
          <w:rFonts w:ascii="Tahoma" w:hAnsi="Tahoma" w:cs="Tahoma"/>
          <w:sz w:val="20"/>
          <w:szCs w:val="20"/>
          <w:highlight w:val="yellow"/>
        </w:rPr>
      </w:pPr>
    </w:p>
    <w:p w14:paraId="4FDD78FA" w14:textId="77777777" w:rsidR="00A05F1A" w:rsidRPr="00AC435E" w:rsidRDefault="00A05F1A" w:rsidP="00A05F1A">
      <w:pPr>
        <w:widowControl w:val="0"/>
        <w:numPr>
          <w:ilvl w:val="2"/>
          <w:numId w:val="38"/>
        </w:numPr>
        <w:tabs>
          <w:tab w:val="left" w:pos="567"/>
          <w:tab w:val="left" w:pos="851"/>
        </w:tabs>
        <w:ind w:left="0" w:firstLine="0"/>
        <w:rPr>
          <w:rFonts w:ascii="Tahoma" w:hAnsi="Tahoma" w:cs="Tahoma"/>
          <w:sz w:val="20"/>
          <w:szCs w:val="20"/>
        </w:rPr>
      </w:pPr>
      <w:bookmarkStart w:id="33" w:name="_Ref8760601"/>
      <w:r w:rsidRPr="00AC435E">
        <w:rPr>
          <w:rFonts w:ascii="Tahoma" w:hAnsi="Tahoma" w:cs="Tahoma"/>
          <w:sz w:val="20"/>
          <w:szCs w:val="20"/>
        </w:rPr>
        <w:t>A Oferta Restrita poderá ser concluída mesmo em caso de distribuição parcial das Debêntures, nos termos do artigo 30, parágrafo 2º, da Instrução CVM 400 e do artigo 5º-A da Instrução CVM 476</w:t>
      </w:r>
      <w:r w:rsidR="00AC574E" w:rsidRPr="00AC435E">
        <w:rPr>
          <w:rFonts w:ascii="Tahoma" w:hAnsi="Tahoma" w:cs="Tahoma"/>
          <w:sz w:val="20"/>
          <w:szCs w:val="20"/>
        </w:rPr>
        <w:t>, desde que haja a colocação da Quantidade Mínima da Emissão (“</w:t>
      </w:r>
      <w:r w:rsidR="00AC574E" w:rsidRPr="00AC435E">
        <w:rPr>
          <w:rFonts w:ascii="Tahoma" w:hAnsi="Tahoma" w:cs="Tahoma"/>
          <w:sz w:val="20"/>
          <w:szCs w:val="20"/>
          <w:u w:val="single"/>
        </w:rPr>
        <w:t>Distribuição Parcial</w:t>
      </w:r>
      <w:r w:rsidR="00AC574E" w:rsidRPr="00AC435E">
        <w:rPr>
          <w:rFonts w:ascii="Tahoma" w:hAnsi="Tahoma" w:cs="Tahoma"/>
          <w:sz w:val="20"/>
          <w:szCs w:val="20"/>
        </w:rPr>
        <w:t>”)</w:t>
      </w:r>
      <w:r w:rsidRPr="00AC435E">
        <w:rPr>
          <w:rFonts w:ascii="Tahoma" w:hAnsi="Tahoma" w:cs="Tahoma"/>
          <w:sz w:val="20"/>
          <w:szCs w:val="20"/>
        </w:rPr>
        <w:t>.</w:t>
      </w:r>
      <w:bookmarkEnd w:id="33"/>
    </w:p>
    <w:p w14:paraId="7E76F398" w14:textId="77777777" w:rsidR="00B85D99" w:rsidRPr="00AC435E" w:rsidRDefault="00B85D99" w:rsidP="00B85D99">
      <w:pPr>
        <w:widowControl w:val="0"/>
        <w:tabs>
          <w:tab w:val="left" w:pos="567"/>
          <w:tab w:val="left" w:pos="851"/>
        </w:tabs>
        <w:rPr>
          <w:rFonts w:ascii="Tahoma" w:hAnsi="Tahoma" w:cs="Tahoma"/>
          <w:sz w:val="20"/>
          <w:szCs w:val="20"/>
        </w:rPr>
      </w:pPr>
    </w:p>
    <w:p w14:paraId="346C1A30" w14:textId="77777777" w:rsidR="004C5600" w:rsidRPr="00AC435E" w:rsidRDefault="00A05F1A" w:rsidP="00B85D99">
      <w:pPr>
        <w:widowControl w:val="0"/>
        <w:numPr>
          <w:ilvl w:val="2"/>
          <w:numId w:val="38"/>
        </w:numPr>
        <w:tabs>
          <w:tab w:val="left" w:pos="567"/>
          <w:tab w:val="left" w:pos="851"/>
        </w:tabs>
        <w:ind w:left="0" w:firstLine="0"/>
        <w:rPr>
          <w:rFonts w:ascii="Tahoma" w:hAnsi="Tahoma" w:cs="Tahoma"/>
          <w:sz w:val="20"/>
          <w:szCs w:val="20"/>
        </w:rPr>
      </w:pPr>
      <w:r w:rsidRPr="00AC435E">
        <w:rPr>
          <w:rFonts w:ascii="Tahoma" w:hAnsi="Tahoma" w:cs="Tahoma"/>
          <w:sz w:val="20"/>
          <w:szCs w:val="20"/>
        </w:rPr>
        <w:t xml:space="preserve">Tendo em vista </w:t>
      </w:r>
      <w:r w:rsidR="00AC574E" w:rsidRPr="00AC435E">
        <w:rPr>
          <w:rFonts w:ascii="Tahoma" w:hAnsi="Tahoma" w:cs="Tahoma"/>
          <w:sz w:val="20"/>
          <w:szCs w:val="20"/>
        </w:rPr>
        <w:t>a possibilidade de Distribuição Parcial</w:t>
      </w:r>
      <w:r w:rsidRPr="00AC435E">
        <w:rPr>
          <w:rFonts w:ascii="Tahoma" w:hAnsi="Tahoma" w:cs="Tahoma"/>
          <w:sz w:val="20"/>
          <w:szCs w:val="20"/>
        </w:rPr>
        <w:t>, com observância às disposições do artigo 31 da Instrução CVM 400, o Investidor Profissional poderá, no ato da aceitação à Oferta Restrita, condicionar sua adesão a que haja distribuição:</w:t>
      </w:r>
      <w:r w:rsidR="006C27C5" w:rsidRPr="00AC435E" w:rsidDel="006C27C5">
        <w:rPr>
          <w:rFonts w:ascii="Tahoma" w:hAnsi="Tahoma" w:cs="Tahoma"/>
          <w:sz w:val="20"/>
          <w:szCs w:val="20"/>
        </w:rPr>
        <w:t xml:space="preserve"> </w:t>
      </w:r>
    </w:p>
    <w:p w14:paraId="3235629A" w14:textId="77777777" w:rsidR="00A05F1A" w:rsidRPr="00AC435E" w:rsidRDefault="00A05F1A" w:rsidP="00A05F1A">
      <w:pPr>
        <w:widowControl w:val="0"/>
        <w:tabs>
          <w:tab w:val="left" w:pos="567"/>
        </w:tabs>
        <w:rPr>
          <w:rFonts w:ascii="Tahoma" w:hAnsi="Tahoma" w:cs="Tahoma"/>
          <w:sz w:val="20"/>
          <w:szCs w:val="20"/>
        </w:rPr>
      </w:pPr>
    </w:p>
    <w:p w14:paraId="45148C81" w14:textId="63F4E869" w:rsidR="00A05F1A" w:rsidRPr="00AC435E" w:rsidRDefault="00A05F1A" w:rsidP="00A05F1A">
      <w:pPr>
        <w:pStyle w:val="PargrafodaLista"/>
        <w:widowControl w:val="0"/>
        <w:numPr>
          <w:ilvl w:val="0"/>
          <w:numId w:val="46"/>
        </w:numPr>
        <w:tabs>
          <w:tab w:val="left" w:pos="709"/>
          <w:tab w:val="left" w:pos="851"/>
        </w:tabs>
        <w:ind w:hanging="720"/>
        <w:rPr>
          <w:rFonts w:ascii="Tahoma" w:hAnsi="Tahoma" w:cs="Tahoma"/>
          <w:sz w:val="20"/>
          <w:szCs w:val="20"/>
        </w:rPr>
      </w:pPr>
      <w:r w:rsidRPr="00AC435E">
        <w:rPr>
          <w:rFonts w:ascii="Tahoma" w:hAnsi="Tahoma" w:cs="Tahoma"/>
          <w:sz w:val="20"/>
          <w:szCs w:val="20"/>
        </w:rPr>
        <w:t xml:space="preserve">da totalidade das Debêntures objeto da Oferta Restrita, sendo que, se tal condição não se implementar e se o investidor já tiver efetuado o pagamento do Preço de Subscrição, as Debêntures deverão ser resgatadas pela Emissora, sem reembolso e com dedução dos valores relativos aos tributos incidentes, </w:t>
      </w:r>
      <w:r w:rsidRPr="00AC435E">
        <w:rPr>
          <w:rFonts w:ascii="Tahoma" w:hAnsi="Tahoma" w:cs="Tahoma"/>
          <w:sz w:val="20"/>
          <w:szCs w:val="20"/>
        </w:rPr>
        <w:lastRenderedPageBreak/>
        <w:t xml:space="preserve">se existentes, e aos encargos incidentes, se existentes, no prazo de </w:t>
      </w:r>
      <w:r w:rsidRPr="00AC435E">
        <w:rPr>
          <w:rFonts w:ascii="Tahoma" w:hAnsi="Tahoma"/>
          <w:sz w:val="20"/>
          <w:szCs w:val="20"/>
        </w:rPr>
        <w:t>3 (três</w:t>
      </w:r>
      <w:r w:rsidRPr="00AC435E">
        <w:rPr>
          <w:rFonts w:ascii="Tahoma" w:hAnsi="Tahoma" w:cs="Tahoma"/>
          <w:sz w:val="20"/>
          <w:szCs w:val="20"/>
        </w:rPr>
        <w:t xml:space="preserve">) Dias Úteis contados da data em que tenha sido verificado o não implemento da condição, observado que, com relação às Debêntures custodiadas </w:t>
      </w:r>
      <w:r w:rsidR="00A91F54">
        <w:rPr>
          <w:rFonts w:ascii="Tahoma" w:hAnsi="Tahoma" w:cs="Tahoma"/>
          <w:sz w:val="20"/>
          <w:szCs w:val="20"/>
        </w:rPr>
        <w:t xml:space="preserve">eletronicamente </w:t>
      </w:r>
      <w:r w:rsidRPr="00AC435E">
        <w:rPr>
          <w:rFonts w:ascii="Tahoma" w:hAnsi="Tahoma" w:cs="Tahoma"/>
          <w:sz w:val="20"/>
          <w:szCs w:val="20"/>
        </w:rPr>
        <w:t xml:space="preserve">na B3, tal procedimento será realizado de acordo com os procedimentos da B3; ou </w:t>
      </w:r>
    </w:p>
    <w:p w14:paraId="405F138B" w14:textId="77777777" w:rsidR="00A05F1A" w:rsidRPr="00AC435E" w:rsidRDefault="00A05F1A" w:rsidP="00A05F1A">
      <w:pPr>
        <w:pStyle w:val="PargrafodaLista"/>
        <w:rPr>
          <w:rFonts w:ascii="Tahoma" w:hAnsi="Tahoma" w:cs="Tahoma"/>
          <w:sz w:val="20"/>
          <w:szCs w:val="20"/>
        </w:rPr>
      </w:pPr>
    </w:p>
    <w:p w14:paraId="1A7D9DCE" w14:textId="4584F7AF" w:rsidR="00A05F1A" w:rsidRPr="00AC435E" w:rsidRDefault="00A05F1A" w:rsidP="00A05F1A">
      <w:pPr>
        <w:pStyle w:val="PargrafodaLista"/>
        <w:widowControl w:val="0"/>
        <w:numPr>
          <w:ilvl w:val="0"/>
          <w:numId w:val="46"/>
        </w:numPr>
        <w:tabs>
          <w:tab w:val="left" w:pos="709"/>
          <w:tab w:val="left" w:pos="851"/>
        </w:tabs>
        <w:ind w:hanging="720"/>
        <w:rPr>
          <w:rFonts w:ascii="Tahoma" w:hAnsi="Tahoma" w:cs="Tahoma"/>
          <w:sz w:val="20"/>
          <w:szCs w:val="20"/>
        </w:rPr>
      </w:pPr>
      <w:r w:rsidRPr="00AC435E">
        <w:rPr>
          <w:rFonts w:ascii="Tahoma" w:hAnsi="Tahoma" w:cs="Tahoma"/>
          <w:sz w:val="20"/>
          <w:szCs w:val="20"/>
        </w:rPr>
        <w:t xml:space="preserve">de uma proporção ou quantidade mínima de Debêntures originalmente objeto da Oferta Restrita, definida conforme critério do próprio investidor, podendo o Investidor Profissional, no momento da aceitação, indicar se, implementando-se a condição prevista, pretende permanecer com a totalidade das Debêntures subscritas e integralizadas por tal Investidor Profissional ou quantidade equivalente à proporção entre a quantidade de Debêntures efetivamente distribuída e a quantidade de Debêntures originalmente objeto da Oferta Restrita, presumindo-se, na falta da manifestação, o interesse do Investidor Profissional em permanecer com a totalidade das Debêntures subscritas e integralizadas por tal Investidor Profissional, sendo que, se o Investidor Profissional tiver indicado tal proporção, se tal condição não se implementar, as Debêntures deverão ser resgatadas pela Emissora, sem reembolso e com dedução dos valores relativos aos tributos incidentes, se existentes, e aos encargos incidentes, se existentes, no prazo de </w:t>
      </w:r>
      <w:r w:rsidRPr="00AC435E">
        <w:rPr>
          <w:rFonts w:ascii="Tahoma" w:hAnsi="Tahoma"/>
          <w:sz w:val="20"/>
          <w:szCs w:val="20"/>
        </w:rPr>
        <w:t>3 (três</w:t>
      </w:r>
      <w:r w:rsidRPr="00AC435E">
        <w:rPr>
          <w:rFonts w:ascii="Tahoma" w:hAnsi="Tahoma" w:cs="Tahoma"/>
          <w:sz w:val="20"/>
          <w:szCs w:val="20"/>
        </w:rPr>
        <w:t xml:space="preserve">) Dias Úteis contados da data em que tenha sido verificado o não implemento da condição, observado que, com relação às Debêntures custodiadas </w:t>
      </w:r>
      <w:r w:rsidR="00A91F54">
        <w:rPr>
          <w:rFonts w:ascii="Tahoma" w:hAnsi="Tahoma" w:cs="Tahoma"/>
          <w:sz w:val="20"/>
          <w:szCs w:val="20"/>
        </w:rPr>
        <w:t xml:space="preserve">eletronicamente </w:t>
      </w:r>
      <w:r w:rsidRPr="00AC435E">
        <w:rPr>
          <w:rFonts w:ascii="Tahoma" w:hAnsi="Tahoma" w:cs="Tahoma"/>
          <w:sz w:val="20"/>
          <w:szCs w:val="20"/>
        </w:rPr>
        <w:t xml:space="preserve">na B3, tal procedimento será realizado de acordo com os procedimentos da B3. </w:t>
      </w:r>
    </w:p>
    <w:p w14:paraId="601BA74C" w14:textId="77777777" w:rsidR="00A05F1A" w:rsidRPr="00AC435E" w:rsidRDefault="00A05F1A" w:rsidP="00F32B4F">
      <w:pPr>
        <w:widowControl w:val="0"/>
        <w:rPr>
          <w:rFonts w:ascii="Tahoma" w:hAnsi="Tahoma" w:cs="Tahoma"/>
          <w:sz w:val="20"/>
          <w:szCs w:val="20"/>
          <w:highlight w:val="yellow"/>
        </w:rPr>
      </w:pPr>
    </w:p>
    <w:p w14:paraId="1FEE090B" w14:textId="671E8027" w:rsidR="00704987" w:rsidRPr="00AC435E" w:rsidRDefault="006E5EAB" w:rsidP="00B6005A">
      <w:pPr>
        <w:widowControl w:val="0"/>
        <w:numPr>
          <w:ilvl w:val="2"/>
          <w:numId w:val="38"/>
        </w:numPr>
        <w:tabs>
          <w:tab w:val="left" w:pos="567"/>
        </w:tabs>
        <w:ind w:left="0" w:firstLine="0"/>
        <w:rPr>
          <w:rFonts w:ascii="Tahoma" w:hAnsi="Tahoma" w:cs="Tahoma"/>
          <w:sz w:val="20"/>
          <w:szCs w:val="20"/>
        </w:rPr>
      </w:pPr>
      <w:r w:rsidRPr="00AC435E">
        <w:rPr>
          <w:rFonts w:ascii="Tahoma" w:hAnsi="Tahoma" w:cs="Tahoma"/>
          <w:sz w:val="20"/>
          <w:szCs w:val="20"/>
        </w:rPr>
        <w:t xml:space="preserve">Em cada </w:t>
      </w:r>
      <w:r w:rsidR="00704987" w:rsidRPr="00AC435E">
        <w:rPr>
          <w:rFonts w:ascii="Tahoma" w:hAnsi="Tahoma" w:cs="Tahoma"/>
          <w:sz w:val="20"/>
          <w:szCs w:val="20"/>
        </w:rPr>
        <w:t xml:space="preserve">ato de subscrição e integralização das Debêntures, os Investidores </w:t>
      </w:r>
      <w:r w:rsidR="00A30C32" w:rsidRPr="00AC435E">
        <w:rPr>
          <w:rFonts w:ascii="Tahoma" w:hAnsi="Tahoma" w:cs="Tahoma"/>
          <w:sz w:val="20"/>
          <w:szCs w:val="20"/>
        </w:rPr>
        <w:t xml:space="preserve">Profissionais </w:t>
      </w:r>
      <w:r w:rsidR="00704987" w:rsidRPr="00AC435E">
        <w:rPr>
          <w:rFonts w:ascii="Tahoma" w:hAnsi="Tahoma" w:cs="Tahoma"/>
          <w:sz w:val="20"/>
          <w:szCs w:val="20"/>
        </w:rPr>
        <w:t>assinarão declaração atestando</w:t>
      </w:r>
      <w:r w:rsidR="00132DC2" w:rsidRPr="00AC435E">
        <w:rPr>
          <w:rFonts w:ascii="Tahoma" w:hAnsi="Tahoma" w:cs="Tahoma"/>
          <w:sz w:val="20"/>
          <w:szCs w:val="20"/>
        </w:rPr>
        <w:t>, entre outras,</w:t>
      </w:r>
      <w:r w:rsidR="00704987" w:rsidRPr="00AC435E">
        <w:rPr>
          <w:rFonts w:ascii="Tahoma" w:hAnsi="Tahoma" w:cs="Tahoma"/>
          <w:sz w:val="20"/>
          <w:szCs w:val="20"/>
        </w:rPr>
        <w:t xml:space="preserve"> estar</w:t>
      </w:r>
      <w:r w:rsidR="00132DC2" w:rsidRPr="00AC435E">
        <w:rPr>
          <w:rFonts w:ascii="Tahoma" w:hAnsi="Tahoma" w:cs="Tahoma"/>
          <w:sz w:val="20"/>
          <w:szCs w:val="20"/>
        </w:rPr>
        <w:t>em</w:t>
      </w:r>
      <w:r w:rsidR="00704987" w:rsidRPr="00AC435E">
        <w:rPr>
          <w:rFonts w:ascii="Tahoma" w:hAnsi="Tahoma" w:cs="Tahoma"/>
          <w:sz w:val="20"/>
          <w:szCs w:val="20"/>
        </w:rPr>
        <w:t xml:space="preserve"> cientes de que</w:t>
      </w:r>
      <w:r w:rsidR="00EA64D9" w:rsidRPr="00AC435E">
        <w:rPr>
          <w:rFonts w:ascii="Tahoma" w:hAnsi="Tahoma" w:cs="Tahoma"/>
          <w:sz w:val="20"/>
          <w:szCs w:val="20"/>
        </w:rPr>
        <w:t>:</w:t>
      </w:r>
      <w:r w:rsidR="00704987" w:rsidRPr="00AC435E">
        <w:rPr>
          <w:rFonts w:ascii="Tahoma" w:hAnsi="Tahoma" w:cs="Tahoma"/>
          <w:sz w:val="20"/>
          <w:szCs w:val="20"/>
        </w:rPr>
        <w:t xml:space="preserve"> </w:t>
      </w:r>
      <w:r w:rsidR="00EA64D9" w:rsidRPr="00AC435E">
        <w:rPr>
          <w:rFonts w:ascii="Tahoma" w:hAnsi="Tahoma" w:cs="Tahoma"/>
          <w:b/>
          <w:sz w:val="20"/>
          <w:szCs w:val="20"/>
        </w:rPr>
        <w:t>(a)</w:t>
      </w:r>
      <w:r w:rsidR="00EA64D9" w:rsidRPr="00AC435E">
        <w:rPr>
          <w:rFonts w:ascii="Tahoma" w:hAnsi="Tahoma" w:cs="Tahoma"/>
          <w:sz w:val="20"/>
          <w:szCs w:val="20"/>
        </w:rPr>
        <w:t xml:space="preserve"> que efetuaram sua própria análise com relação à capacidade de pagamento da Emissora; </w:t>
      </w:r>
      <w:r w:rsidR="00EA64D9" w:rsidRPr="00AC435E">
        <w:rPr>
          <w:rFonts w:ascii="Tahoma" w:hAnsi="Tahoma" w:cs="Tahoma"/>
          <w:b/>
          <w:sz w:val="20"/>
          <w:szCs w:val="20"/>
        </w:rPr>
        <w:t>(b)</w:t>
      </w:r>
      <w:r w:rsidR="00EA64D9" w:rsidRPr="00AC435E">
        <w:rPr>
          <w:rFonts w:ascii="Tahoma" w:hAnsi="Tahoma" w:cs="Tahoma"/>
          <w:sz w:val="20"/>
          <w:szCs w:val="20"/>
        </w:rPr>
        <w:t xml:space="preserve"> sua condição de Investidor Profissional, de acordo com o Anexo 9-A da Instrução CVM 539; e </w:t>
      </w:r>
      <w:r w:rsidR="00EA64D9" w:rsidRPr="00AC435E">
        <w:rPr>
          <w:rFonts w:ascii="Tahoma" w:hAnsi="Tahoma" w:cs="Tahoma"/>
          <w:b/>
          <w:sz w:val="20"/>
          <w:szCs w:val="20"/>
        </w:rPr>
        <w:t>(c)</w:t>
      </w:r>
      <w:r w:rsidR="00EA64D9" w:rsidRPr="00AC435E">
        <w:rPr>
          <w:rFonts w:ascii="Tahoma" w:hAnsi="Tahoma" w:cs="Tahoma"/>
          <w:sz w:val="20"/>
          <w:szCs w:val="20"/>
        </w:rPr>
        <w:t xml:space="preserve"> estar cientes, entre outras coisas, de que: </w:t>
      </w:r>
      <w:r w:rsidR="00EA64D9" w:rsidRPr="00AC435E">
        <w:rPr>
          <w:rFonts w:ascii="Tahoma" w:hAnsi="Tahoma" w:cs="Tahoma"/>
          <w:b/>
          <w:sz w:val="20"/>
          <w:szCs w:val="20"/>
        </w:rPr>
        <w:t>(i)</w:t>
      </w:r>
      <w:r w:rsidR="00EA64D9" w:rsidRPr="00AC435E">
        <w:rPr>
          <w:rFonts w:ascii="Tahoma" w:hAnsi="Tahoma" w:cs="Tahoma"/>
          <w:sz w:val="20"/>
          <w:szCs w:val="20"/>
        </w:rPr>
        <w:t xml:space="preserve"> a Oferta Restrita não foi registrada perante a CVM e poderá vir a ser registrada na ANBIMA, nos termos da Cláusula </w:t>
      </w:r>
      <w:r w:rsidR="002800C4" w:rsidRPr="00AC435E">
        <w:rPr>
          <w:rFonts w:ascii="Tahoma" w:hAnsi="Tahoma" w:cs="Tahoma"/>
          <w:sz w:val="20"/>
          <w:szCs w:val="20"/>
        </w:rPr>
        <w:fldChar w:fldCharType="begin"/>
      </w:r>
      <w:r w:rsidR="00F00CBF" w:rsidRPr="00AC435E">
        <w:rPr>
          <w:rFonts w:ascii="Tahoma" w:hAnsi="Tahoma" w:cs="Tahoma"/>
          <w:sz w:val="20"/>
          <w:szCs w:val="20"/>
        </w:rPr>
        <w:instrText xml:space="preserve"> REF _Ref2009584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3.1</w:t>
      </w:r>
      <w:r w:rsidR="002800C4" w:rsidRPr="00AC435E">
        <w:rPr>
          <w:rFonts w:ascii="Tahoma" w:hAnsi="Tahoma" w:cs="Tahoma"/>
          <w:sz w:val="20"/>
          <w:szCs w:val="20"/>
        </w:rPr>
        <w:fldChar w:fldCharType="end"/>
      </w:r>
      <w:r w:rsidR="00EA64D9" w:rsidRPr="00AC435E">
        <w:rPr>
          <w:rFonts w:ascii="Tahoma" w:hAnsi="Tahoma" w:cs="Tahoma"/>
          <w:sz w:val="20"/>
          <w:szCs w:val="20"/>
        </w:rPr>
        <w:t xml:space="preserve"> desta Escritura de Emissão; e </w:t>
      </w:r>
      <w:r w:rsidR="00EA64D9" w:rsidRPr="00AC435E">
        <w:rPr>
          <w:rFonts w:ascii="Tahoma" w:hAnsi="Tahoma" w:cs="Tahoma"/>
          <w:b/>
          <w:sz w:val="20"/>
          <w:szCs w:val="20"/>
        </w:rPr>
        <w:t>(ii)</w:t>
      </w:r>
      <w:r w:rsidR="00EA64D9" w:rsidRPr="00AC435E">
        <w:rPr>
          <w:rFonts w:ascii="Tahoma" w:hAnsi="Tahoma" w:cs="Tahoma"/>
          <w:sz w:val="20"/>
          <w:szCs w:val="20"/>
        </w:rPr>
        <w:t xml:space="preserve"> as Debêntures estão sujeitas a restrições de negociação previstas na regulamentação aplicável</w:t>
      </w:r>
      <w:r w:rsidR="00A517A4" w:rsidRPr="00AC435E">
        <w:rPr>
          <w:rFonts w:ascii="Tahoma" w:hAnsi="Tahoma" w:cs="Tahoma"/>
          <w:sz w:val="20"/>
          <w:szCs w:val="20"/>
        </w:rPr>
        <w:t>,</w:t>
      </w:r>
      <w:r w:rsidR="00EA64D9" w:rsidRPr="00AC435E">
        <w:rPr>
          <w:rFonts w:ascii="Tahoma" w:hAnsi="Tahoma" w:cs="Tahoma"/>
          <w:sz w:val="20"/>
          <w:szCs w:val="20"/>
        </w:rPr>
        <w:t xml:space="preserve"> nesta Escritura de Emissão e no Contrato de Cessão Fiduciária, devendo, ainda, por meio de tal declaração, manifestar sua concordância expressa a todos os termos e condições desta Escritura de Emissão</w:t>
      </w:r>
      <w:r w:rsidR="004C32D0" w:rsidRPr="00AC435E">
        <w:rPr>
          <w:rFonts w:ascii="Tahoma" w:hAnsi="Tahoma" w:cs="Tahoma"/>
          <w:sz w:val="20"/>
          <w:szCs w:val="20"/>
        </w:rPr>
        <w:t>.</w:t>
      </w:r>
    </w:p>
    <w:p w14:paraId="09DDBD32" w14:textId="77777777" w:rsidR="00704987" w:rsidRPr="00AC435E" w:rsidRDefault="00704987" w:rsidP="00F32B4F">
      <w:pPr>
        <w:widowControl w:val="0"/>
        <w:rPr>
          <w:rFonts w:ascii="Tahoma" w:hAnsi="Tahoma" w:cs="Tahoma"/>
          <w:sz w:val="20"/>
          <w:szCs w:val="20"/>
        </w:rPr>
      </w:pPr>
    </w:p>
    <w:p w14:paraId="1AAFE49C" w14:textId="77777777" w:rsidR="00EA64D9" w:rsidRPr="00AC435E" w:rsidRDefault="00EA64D9" w:rsidP="00932569">
      <w:pPr>
        <w:widowControl w:val="0"/>
        <w:numPr>
          <w:ilvl w:val="2"/>
          <w:numId w:val="38"/>
        </w:numPr>
        <w:tabs>
          <w:tab w:val="left" w:pos="567"/>
        </w:tabs>
        <w:ind w:left="0" w:firstLine="0"/>
        <w:rPr>
          <w:rFonts w:ascii="Tahoma" w:hAnsi="Tahoma" w:cs="Tahoma"/>
          <w:sz w:val="20"/>
          <w:szCs w:val="20"/>
        </w:rPr>
      </w:pPr>
      <w:r w:rsidRPr="00AC435E">
        <w:rPr>
          <w:rFonts w:ascii="Tahoma" w:hAnsi="Tahoma" w:cs="Tahoma"/>
          <w:sz w:val="20"/>
          <w:szCs w:val="20"/>
        </w:rPr>
        <w:t>Não será constituído fundo de sustentação de liquidez, tampouco será celebrado contrato de garantia de liquidez para as Debêntures. Não será firmado, ainda, contrato de estabilização de preço das Debêntures no mercado secundário.</w:t>
      </w:r>
    </w:p>
    <w:p w14:paraId="68E1E60C" w14:textId="77777777" w:rsidR="00EA64D9" w:rsidRPr="00AC435E" w:rsidRDefault="00EA64D9" w:rsidP="00F32B4F">
      <w:pPr>
        <w:widowControl w:val="0"/>
        <w:rPr>
          <w:rFonts w:ascii="Tahoma" w:hAnsi="Tahoma" w:cs="Tahoma"/>
          <w:sz w:val="20"/>
          <w:szCs w:val="20"/>
        </w:rPr>
      </w:pPr>
    </w:p>
    <w:p w14:paraId="3D434F19" w14:textId="77777777" w:rsidR="00704987" w:rsidRPr="00AC435E" w:rsidRDefault="00704987" w:rsidP="00B6005A">
      <w:pPr>
        <w:widowControl w:val="0"/>
        <w:numPr>
          <w:ilvl w:val="2"/>
          <w:numId w:val="38"/>
        </w:numPr>
        <w:tabs>
          <w:tab w:val="left" w:pos="567"/>
        </w:tabs>
        <w:ind w:left="0" w:firstLine="0"/>
        <w:rPr>
          <w:rFonts w:ascii="Tahoma" w:hAnsi="Tahoma" w:cs="Tahoma"/>
          <w:sz w:val="20"/>
          <w:szCs w:val="20"/>
        </w:rPr>
      </w:pPr>
      <w:r w:rsidRPr="00AC435E">
        <w:rPr>
          <w:rFonts w:ascii="Tahoma" w:hAnsi="Tahoma" w:cs="Tahoma"/>
          <w:sz w:val="20"/>
          <w:szCs w:val="20"/>
        </w:rPr>
        <w:t xml:space="preserve">A Emissora não poderá realizar, nos termos do artigo 9º da </w:t>
      </w:r>
      <w:r w:rsidR="00F24707" w:rsidRPr="00AC435E">
        <w:rPr>
          <w:rFonts w:ascii="Tahoma" w:hAnsi="Tahoma" w:cs="Tahoma"/>
          <w:sz w:val="20"/>
          <w:szCs w:val="20"/>
        </w:rPr>
        <w:t>Instrução CVM 476</w:t>
      </w:r>
      <w:r w:rsidRPr="00AC435E">
        <w:rPr>
          <w:rFonts w:ascii="Tahoma" w:hAnsi="Tahoma" w:cs="Tahoma"/>
          <w:sz w:val="20"/>
          <w:szCs w:val="20"/>
        </w:rPr>
        <w:t xml:space="preserve">, outra oferta pública da mesma espécie de valores mobiliários objeto da Oferta </w:t>
      </w:r>
      <w:r w:rsidR="003C5719" w:rsidRPr="00AC435E">
        <w:rPr>
          <w:rFonts w:ascii="Tahoma" w:hAnsi="Tahoma" w:cs="Tahoma"/>
          <w:sz w:val="20"/>
          <w:szCs w:val="20"/>
        </w:rPr>
        <w:t xml:space="preserve">Restrita </w:t>
      </w:r>
      <w:r w:rsidRPr="00AC435E">
        <w:rPr>
          <w:rFonts w:ascii="Tahoma" w:hAnsi="Tahoma" w:cs="Tahoma"/>
          <w:sz w:val="20"/>
          <w:szCs w:val="20"/>
        </w:rPr>
        <w:t>dentro do prazo de 4 (quatro) meses con</w:t>
      </w:r>
      <w:r w:rsidR="00EC2AAC" w:rsidRPr="00AC435E">
        <w:rPr>
          <w:rFonts w:ascii="Tahoma" w:hAnsi="Tahoma" w:cs="Tahoma"/>
          <w:sz w:val="20"/>
          <w:szCs w:val="20"/>
        </w:rPr>
        <w:t>tado</w:t>
      </w:r>
      <w:r w:rsidRPr="00AC435E">
        <w:rPr>
          <w:rFonts w:ascii="Tahoma" w:hAnsi="Tahoma" w:cs="Tahoma"/>
          <w:sz w:val="20"/>
          <w:szCs w:val="20"/>
        </w:rPr>
        <w:t xml:space="preserve"> da data do encerramento da Oferta</w:t>
      </w:r>
      <w:r w:rsidR="003C5719" w:rsidRPr="00AC435E">
        <w:rPr>
          <w:rFonts w:ascii="Tahoma" w:hAnsi="Tahoma" w:cs="Tahoma"/>
          <w:sz w:val="20"/>
          <w:szCs w:val="20"/>
        </w:rPr>
        <w:t xml:space="preserve"> Restrita</w:t>
      </w:r>
      <w:r w:rsidRPr="00AC435E">
        <w:rPr>
          <w:rFonts w:ascii="Tahoma" w:hAnsi="Tahoma" w:cs="Tahoma"/>
          <w:sz w:val="20"/>
          <w:szCs w:val="20"/>
        </w:rPr>
        <w:t>, a menos que a nova oferta seja submetida a registro na CVM.</w:t>
      </w:r>
    </w:p>
    <w:bookmarkEnd w:id="28"/>
    <w:p w14:paraId="5A3E4BC5" w14:textId="77777777" w:rsidR="00BD29D3" w:rsidRPr="00AC435E" w:rsidRDefault="00BD29D3" w:rsidP="00F32B4F">
      <w:pPr>
        <w:widowControl w:val="0"/>
        <w:tabs>
          <w:tab w:val="left" w:pos="567"/>
        </w:tabs>
        <w:rPr>
          <w:rFonts w:ascii="Tahoma" w:hAnsi="Tahoma" w:cs="Tahoma"/>
          <w:sz w:val="20"/>
          <w:szCs w:val="20"/>
        </w:rPr>
      </w:pPr>
    </w:p>
    <w:p w14:paraId="22EDAEAB" w14:textId="77777777" w:rsidR="00C206F1" w:rsidRPr="00AC435E" w:rsidRDefault="00C206F1" w:rsidP="00F32B4F">
      <w:pPr>
        <w:pStyle w:val="NormalWeb"/>
        <w:spacing w:before="0" w:beforeAutospacing="0" w:after="0" w:afterAutospacing="0"/>
        <w:jc w:val="center"/>
        <w:rPr>
          <w:rFonts w:ascii="Tahoma" w:hAnsi="Tahoma" w:cs="Tahoma"/>
          <w:b/>
          <w:smallCaps/>
          <w:sz w:val="20"/>
          <w:szCs w:val="20"/>
        </w:rPr>
      </w:pPr>
      <w:bookmarkStart w:id="34" w:name="_DV_M242"/>
      <w:bookmarkEnd w:id="34"/>
      <w:r w:rsidRPr="00AC435E">
        <w:rPr>
          <w:rFonts w:ascii="Tahoma" w:hAnsi="Tahoma" w:cs="Tahoma"/>
          <w:b/>
          <w:smallCaps/>
          <w:sz w:val="20"/>
          <w:szCs w:val="20"/>
        </w:rPr>
        <w:t>Cláusula V</w:t>
      </w:r>
    </w:p>
    <w:p w14:paraId="13529164" w14:textId="77777777" w:rsidR="00C206F1" w:rsidRPr="00AC435E" w:rsidRDefault="00C206F1"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Características das Debêntures</w:t>
      </w:r>
    </w:p>
    <w:p w14:paraId="61A076CD" w14:textId="77777777" w:rsidR="00C206F1" w:rsidRPr="00AC435E" w:rsidRDefault="00C206F1" w:rsidP="00F32B4F">
      <w:pPr>
        <w:widowControl w:val="0"/>
        <w:tabs>
          <w:tab w:val="left" w:pos="567"/>
        </w:tabs>
        <w:rPr>
          <w:rFonts w:ascii="Tahoma" w:hAnsi="Tahoma" w:cs="Tahoma"/>
          <w:sz w:val="20"/>
          <w:szCs w:val="20"/>
        </w:rPr>
      </w:pPr>
    </w:p>
    <w:p w14:paraId="63FA8FA1" w14:textId="77777777" w:rsidR="00C20F12" w:rsidRPr="00AC435E" w:rsidRDefault="00C20F12" w:rsidP="00A82EF8">
      <w:pPr>
        <w:widowControl w:val="0"/>
        <w:numPr>
          <w:ilvl w:val="1"/>
          <w:numId w:val="19"/>
        </w:numPr>
        <w:tabs>
          <w:tab w:val="left" w:pos="567"/>
        </w:tabs>
        <w:rPr>
          <w:rFonts w:ascii="Tahoma" w:hAnsi="Tahoma" w:cs="Tahoma"/>
          <w:b/>
          <w:smallCaps/>
          <w:sz w:val="20"/>
          <w:szCs w:val="20"/>
        </w:rPr>
      </w:pPr>
      <w:r w:rsidRPr="00AC435E">
        <w:rPr>
          <w:rFonts w:ascii="Tahoma" w:hAnsi="Tahoma" w:cs="Tahoma"/>
          <w:b/>
          <w:smallCaps/>
          <w:sz w:val="20"/>
          <w:szCs w:val="20"/>
        </w:rPr>
        <w:t>Data de Emissão das Debêntures</w:t>
      </w:r>
    </w:p>
    <w:p w14:paraId="1E6508AE" w14:textId="77777777" w:rsidR="00C20F12" w:rsidRPr="00AC435E" w:rsidRDefault="00C20F12" w:rsidP="00F32B4F">
      <w:pPr>
        <w:widowControl w:val="0"/>
        <w:rPr>
          <w:rFonts w:ascii="Tahoma" w:hAnsi="Tahoma" w:cs="Tahoma"/>
          <w:sz w:val="20"/>
          <w:szCs w:val="20"/>
        </w:rPr>
      </w:pPr>
    </w:p>
    <w:p w14:paraId="250AB1FC" w14:textId="243BDB0F" w:rsidR="00C20F12" w:rsidRPr="00AC435E" w:rsidRDefault="00C20F12" w:rsidP="00D009B4">
      <w:pPr>
        <w:pStyle w:val="PargrafodaLista"/>
        <w:widowControl w:val="0"/>
        <w:numPr>
          <w:ilvl w:val="2"/>
          <w:numId w:val="39"/>
        </w:numPr>
        <w:tabs>
          <w:tab w:val="left" w:pos="567"/>
        </w:tabs>
        <w:ind w:left="0" w:firstLine="0"/>
        <w:rPr>
          <w:rFonts w:ascii="Tahoma" w:hAnsi="Tahoma" w:cs="Tahoma"/>
          <w:sz w:val="20"/>
          <w:szCs w:val="20"/>
        </w:rPr>
      </w:pPr>
      <w:bookmarkStart w:id="35" w:name="_Ref2024474"/>
      <w:r w:rsidRPr="00AC435E">
        <w:rPr>
          <w:rFonts w:ascii="Tahoma" w:hAnsi="Tahoma" w:cs="Tahoma"/>
          <w:sz w:val="20"/>
          <w:szCs w:val="20"/>
        </w:rPr>
        <w:t xml:space="preserve">Para todos os efeitos legais, a data de emissão das Debêntures é </w:t>
      </w:r>
      <w:r w:rsidR="007777ED" w:rsidRPr="00AC435E">
        <w:rPr>
          <w:rFonts w:ascii="Tahoma" w:hAnsi="Tahoma" w:cs="Tahoma"/>
          <w:sz w:val="20"/>
          <w:szCs w:val="20"/>
        </w:rPr>
        <w:t xml:space="preserve">o dia </w:t>
      </w:r>
      <w:r w:rsidR="00A91F54">
        <w:rPr>
          <w:rFonts w:ascii="Tahoma" w:hAnsi="Tahoma" w:cs="Tahoma"/>
          <w:sz w:val="20"/>
          <w:szCs w:val="20"/>
        </w:rPr>
        <w:t>12</w:t>
      </w:r>
      <w:r w:rsidR="00E47D9C" w:rsidRPr="00AC435E" w:rsidDel="00C07871">
        <w:rPr>
          <w:rFonts w:ascii="Tahoma" w:hAnsi="Tahoma" w:cs="Tahoma"/>
          <w:sz w:val="20"/>
          <w:szCs w:val="20"/>
        </w:rPr>
        <w:t xml:space="preserve"> </w:t>
      </w:r>
      <w:r w:rsidR="00AE1267" w:rsidRPr="00AC435E">
        <w:rPr>
          <w:rFonts w:ascii="Tahoma" w:hAnsi="Tahoma" w:cs="Tahoma"/>
          <w:sz w:val="20"/>
          <w:szCs w:val="20"/>
        </w:rPr>
        <w:t xml:space="preserve">de </w:t>
      </w:r>
      <w:r w:rsidR="00E47D9C" w:rsidRPr="00AC435E">
        <w:rPr>
          <w:rFonts w:ascii="Tahoma" w:hAnsi="Tahoma" w:cs="Tahoma"/>
          <w:sz w:val="20"/>
          <w:szCs w:val="20"/>
        </w:rPr>
        <w:t>junho</w:t>
      </w:r>
      <w:r w:rsidR="00AE1267" w:rsidRPr="00AC435E">
        <w:rPr>
          <w:rFonts w:ascii="Tahoma" w:hAnsi="Tahoma" w:cs="Tahoma"/>
          <w:sz w:val="20"/>
          <w:szCs w:val="20"/>
        </w:rPr>
        <w:t xml:space="preserve"> de 2019</w:t>
      </w:r>
      <w:r w:rsidR="00C07871" w:rsidRPr="00AC435E">
        <w:rPr>
          <w:rFonts w:ascii="Tahoma" w:hAnsi="Tahoma" w:cs="Tahoma"/>
          <w:sz w:val="20"/>
          <w:szCs w:val="20"/>
        </w:rPr>
        <w:t xml:space="preserve"> </w:t>
      </w:r>
      <w:r w:rsidRPr="00AC435E">
        <w:rPr>
          <w:rFonts w:ascii="Tahoma" w:hAnsi="Tahoma" w:cs="Tahoma"/>
          <w:sz w:val="20"/>
          <w:szCs w:val="20"/>
        </w:rPr>
        <w:t>(“</w:t>
      </w:r>
      <w:r w:rsidRPr="00AC435E">
        <w:rPr>
          <w:rFonts w:ascii="Tahoma" w:hAnsi="Tahoma" w:cs="Tahoma"/>
          <w:sz w:val="20"/>
          <w:szCs w:val="20"/>
          <w:u w:val="single"/>
        </w:rPr>
        <w:t>Data de Emissão</w:t>
      </w:r>
      <w:r w:rsidR="00167406" w:rsidRPr="00AC435E">
        <w:rPr>
          <w:rFonts w:ascii="Tahoma" w:hAnsi="Tahoma" w:cs="Tahoma"/>
          <w:sz w:val="20"/>
          <w:szCs w:val="20"/>
        </w:rPr>
        <w:t>”).</w:t>
      </w:r>
      <w:r w:rsidR="00D009B4" w:rsidRPr="00AC435E">
        <w:rPr>
          <w:rFonts w:ascii="Tahoma" w:hAnsi="Tahoma" w:cs="Tahoma"/>
          <w:sz w:val="20"/>
          <w:szCs w:val="20"/>
        </w:rPr>
        <w:t xml:space="preserve"> </w:t>
      </w:r>
      <w:bookmarkEnd w:id="35"/>
    </w:p>
    <w:p w14:paraId="265AE1EC" w14:textId="77777777" w:rsidR="0063429C" w:rsidRPr="00AC435E" w:rsidRDefault="0063429C" w:rsidP="00D009B4">
      <w:pPr>
        <w:widowControl w:val="0"/>
        <w:tabs>
          <w:tab w:val="left" w:pos="567"/>
        </w:tabs>
        <w:rPr>
          <w:rFonts w:ascii="Tahoma" w:hAnsi="Tahoma" w:cs="Tahoma"/>
          <w:b/>
          <w:sz w:val="20"/>
          <w:szCs w:val="20"/>
        </w:rPr>
      </w:pPr>
    </w:p>
    <w:p w14:paraId="0799D841" w14:textId="77777777" w:rsidR="00C20F12" w:rsidRPr="00AC435E" w:rsidRDefault="00C20F12" w:rsidP="00D009B4">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Valor Nominal Unitário das Debêntures</w:t>
      </w:r>
    </w:p>
    <w:p w14:paraId="3409EDF6" w14:textId="77777777" w:rsidR="00C20F12" w:rsidRPr="00AC435E" w:rsidRDefault="00C20F12" w:rsidP="00D009B4">
      <w:pPr>
        <w:pStyle w:val="p0"/>
        <w:widowControl w:val="0"/>
        <w:tabs>
          <w:tab w:val="clear" w:pos="720"/>
        </w:tabs>
        <w:spacing w:line="240" w:lineRule="auto"/>
        <w:rPr>
          <w:rFonts w:ascii="Tahoma" w:hAnsi="Tahoma" w:cs="Tahoma"/>
          <w:sz w:val="20"/>
          <w:szCs w:val="20"/>
        </w:rPr>
      </w:pPr>
    </w:p>
    <w:p w14:paraId="7BFAC09E" w14:textId="77777777" w:rsidR="00BF2ABA" w:rsidRPr="00AC435E" w:rsidRDefault="00C20F12" w:rsidP="00D009B4">
      <w:pPr>
        <w:pStyle w:val="p0"/>
        <w:widowControl w:val="0"/>
        <w:numPr>
          <w:ilvl w:val="2"/>
          <w:numId w:val="39"/>
        </w:numPr>
        <w:tabs>
          <w:tab w:val="clear" w:pos="720"/>
        </w:tabs>
        <w:spacing w:line="240" w:lineRule="auto"/>
        <w:ind w:left="0" w:firstLine="0"/>
        <w:rPr>
          <w:rFonts w:ascii="Tahoma" w:hAnsi="Tahoma" w:cs="Tahoma"/>
          <w:sz w:val="20"/>
          <w:szCs w:val="20"/>
        </w:rPr>
      </w:pPr>
      <w:bookmarkStart w:id="36" w:name="_Ref2025322"/>
      <w:r w:rsidRPr="00AC435E">
        <w:rPr>
          <w:rFonts w:ascii="Tahoma" w:hAnsi="Tahoma" w:cs="Tahoma"/>
          <w:sz w:val="20"/>
          <w:szCs w:val="20"/>
        </w:rPr>
        <w:t xml:space="preserve">O valor nominal unitário </w:t>
      </w:r>
      <w:r w:rsidR="00395028" w:rsidRPr="00AC435E">
        <w:rPr>
          <w:rFonts w:ascii="Tahoma" w:hAnsi="Tahoma" w:cs="Tahoma"/>
          <w:sz w:val="20"/>
          <w:szCs w:val="20"/>
        </w:rPr>
        <w:t xml:space="preserve">de cada </w:t>
      </w:r>
      <w:r w:rsidRPr="00AC435E">
        <w:rPr>
          <w:rFonts w:ascii="Tahoma" w:hAnsi="Tahoma" w:cs="Tahoma"/>
          <w:sz w:val="20"/>
          <w:szCs w:val="20"/>
        </w:rPr>
        <w:t>Debênture</w:t>
      </w:r>
      <w:r w:rsidR="00275643" w:rsidRPr="00AC435E">
        <w:rPr>
          <w:rFonts w:ascii="Tahoma" w:hAnsi="Tahoma" w:cs="Tahoma"/>
          <w:sz w:val="20"/>
          <w:szCs w:val="20"/>
        </w:rPr>
        <w:t xml:space="preserve"> </w:t>
      </w:r>
      <w:r w:rsidRPr="00AC435E">
        <w:rPr>
          <w:rFonts w:ascii="Tahoma" w:hAnsi="Tahoma" w:cs="Tahoma"/>
          <w:sz w:val="20"/>
          <w:szCs w:val="20"/>
        </w:rPr>
        <w:t xml:space="preserve">é de </w:t>
      </w:r>
      <w:r w:rsidR="00D63CC8" w:rsidRPr="00AC435E">
        <w:rPr>
          <w:rFonts w:ascii="Tahoma" w:hAnsi="Tahoma"/>
          <w:sz w:val="20"/>
          <w:szCs w:val="20"/>
        </w:rPr>
        <w:t>R$</w:t>
      </w:r>
      <w:r w:rsidR="00AE1267" w:rsidRPr="00AC435E">
        <w:rPr>
          <w:rFonts w:ascii="Tahoma" w:hAnsi="Tahoma"/>
          <w:sz w:val="20"/>
          <w:szCs w:val="20"/>
        </w:rPr>
        <w:t>1.000,00</w:t>
      </w:r>
      <w:r w:rsidR="00E7185D" w:rsidRPr="00AC435E">
        <w:rPr>
          <w:rFonts w:ascii="Tahoma" w:hAnsi="Tahoma"/>
          <w:sz w:val="20"/>
          <w:szCs w:val="20"/>
        </w:rPr>
        <w:t xml:space="preserve"> </w:t>
      </w:r>
      <w:r w:rsidR="00AE1267" w:rsidRPr="00AC435E">
        <w:rPr>
          <w:rFonts w:ascii="Tahoma" w:hAnsi="Tahoma"/>
          <w:sz w:val="20"/>
          <w:szCs w:val="20"/>
        </w:rPr>
        <w:t xml:space="preserve">(mil </w:t>
      </w:r>
      <w:r w:rsidR="00E7185D" w:rsidRPr="00AC435E">
        <w:rPr>
          <w:rFonts w:ascii="Tahoma" w:hAnsi="Tahoma"/>
          <w:sz w:val="20"/>
          <w:szCs w:val="20"/>
        </w:rPr>
        <w:t>reais</w:t>
      </w:r>
      <w:r w:rsidR="00E7185D" w:rsidRPr="00AC435E">
        <w:rPr>
          <w:rFonts w:ascii="Tahoma" w:hAnsi="Tahoma" w:cs="Tahoma"/>
          <w:sz w:val="20"/>
          <w:szCs w:val="20"/>
        </w:rPr>
        <w:t>)</w:t>
      </w:r>
      <w:r w:rsidR="00275643" w:rsidRPr="00AC435E">
        <w:rPr>
          <w:rFonts w:ascii="Tahoma" w:hAnsi="Tahoma" w:cs="Tahoma"/>
          <w:sz w:val="20"/>
          <w:szCs w:val="20"/>
        </w:rPr>
        <w:t xml:space="preserve"> </w:t>
      </w:r>
      <w:r w:rsidR="00395028" w:rsidRPr="00AC435E">
        <w:rPr>
          <w:rFonts w:ascii="Tahoma" w:hAnsi="Tahoma" w:cs="Tahoma"/>
          <w:sz w:val="20"/>
          <w:szCs w:val="20"/>
        </w:rPr>
        <w:t xml:space="preserve">na Data de Emissão </w:t>
      </w:r>
      <w:r w:rsidRPr="00AC435E">
        <w:rPr>
          <w:rFonts w:ascii="Tahoma" w:hAnsi="Tahoma" w:cs="Tahoma"/>
          <w:sz w:val="20"/>
          <w:szCs w:val="20"/>
        </w:rPr>
        <w:t>(“</w:t>
      </w:r>
      <w:r w:rsidRPr="00AC435E">
        <w:rPr>
          <w:rFonts w:ascii="Tahoma" w:hAnsi="Tahoma" w:cs="Tahoma"/>
          <w:sz w:val="20"/>
          <w:szCs w:val="20"/>
          <w:u w:val="single"/>
        </w:rPr>
        <w:t>Valor Nominal Unitário</w:t>
      </w:r>
      <w:r w:rsidR="00DC63CF" w:rsidRPr="00AC435E">
        <w:rPr>
          <w:rFonts w:ascii="Tahoma" w:hAnsi="Tahoma" w:cs="Tahoma"/>
          <w:sz w:val="20"/>
          <w:szCs w:val="20"/>
        </w:rPr>
        <w:t>”).</w:t>
      </w:r>
      <w:r w:rsidR="00D009B4" w:rsidRPr="00AC435E">
        <w:rPr>
          <w:rFonts w:ascii="Tahoma" w:hAnsi="Tahoma" w:cs="Tahoma"/>
          <w:sz w:val="20"/>
          <w:szCs w:val="20"/>
        </w:rPr>
        <w:t xml:space="preserve"> </w:t>
      </w:r>
      <w:bookmarkEnd w:id="36"/>
    </w:p>
    <w:p w14:paraId="5DBC6DD3" w14:textId="77777777" w:rsidR="00C20F12" w:rsidRPr="00AC435E" w:rsidRDefault="00C20F12" w:rsidP="00F32B4F">
      <w:pPr>
        <w:pStyle w:val="p0"/>
        <w:widowControl w:val="0"/>
        <w:tabs>
          <w:tab w:val="clear" w:pos="720"/>
        </w:tabs>
        <w:spacing w:line="240" w:lineRule="auto"/>
        <w:rPr>
          <w:rFonts w:ascii="Tahoma" w:hAnsi="Tahoma" w:cs="Tahoma"/>
          <w:sz w:val="20"/>
          <w:szCs w:val="20"/>
        </w:rPr>
      </w:pPr>
    </w:p>
    <w:p w14:paraId="20CE1E62" w14:textId="77777777" w:rsidR="000D527A" w:rsidRPr="00AC435E" w:rsidRDefault="00896AA6" w:rsidP="00B6005A">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Forma</w:t>
      </w:r>
      <w:r w:rsidR="00D009B4" w:rsidRPr="00AC435E">
        <w:rPr>
          <w:rFonts w:ascii="Tahoma" w:hAnsi="Tahoma" w:cs="Tahoma"/>
          <w:b/>
          <w:smallCaps/>
          <w:sz w:val="20"/>
          <w:szCs w:val="20"/>
        </w:rPr>
        <w:t xml:space="preserve"> e Emissão de Certificados</w:t>
      </w:r>
    </w:p>
    <w:p w14:paraId="1E704A34" w14:textId="77777777" w:rsidR="000D527A" w:rsidRPr="00AC435E" w:rsidRDefault="000D527A" w:rsidP="0073450E">
      <w:pPr>
        <w:widowControl w:val="0"/>
        <w:tabs>
          <w:tab w:val="left" w:pos="567"/>
        </w:tabs>
        <w:rPr>
          <w:rFonts w:ascii="Tahoma" w:hAnsi="Tahoma" w:cs="Tahoma"/>
          <w:b/>
          <w:sz w:val="20"/>
          <w:szCs w:val="20"/>
        </w:rPr>
      </w:pPr>
    </w:p>
    <w:p w14:paraId="54DB73FF" w14:textId="34760DEB" w:rsidR="000D527A" w:rsidRPr="00AC435E" w:rsidRDefault="000D527A" w:rsidP="00B6005A">
      <w:pPr>
        <w:pStyle w:val="PargrafodaLista"/>
        <w:widowControl w:val="0"/>
        <w:numPr>
          <w:ilvl w:val="2"/>
          <w:numId w:val="39"/>
        </w:numPr>
        <w:ind w:left="0" w:firstLine="0"/>
        <w:rPr>
          <w:rFonts w:ascii="Tahoma" w:hAnsi="Tahoma" w:cs="Tahoma"/>
          <w:sz w:val="20"/>
          <w:szCs w:val="20"/>
        </w:rPr>
      </w:pPr>
      <w:r w:rsidRPr="00AC435E">
        <w:rPr>
          <w:rFonts w:ascii="Tahoma" w:hAnsi="Tahoma" w:cs="Tahoma"/>
          <w:sz w:val="20"/>
          <w:szCs w:val="20"/>
        </w:rPr>
        <w:t>As Debêntures serão emitidas sob a forma nominativa, escritural, sem emissão de cautelas ou certificados.</w:t>
      </w:r>
    </w:p>
    <w:p w14:paraId="01FDE5F1" w14:textId="77777777" w:rsidR="000D527A" w:rsidRPr="00AC435E" w:rsidRDefault="000D527A" w:rsidP="0073450E">
      <w:pPr>
        <w:widowControl w:val="0"/>
        <w:tabs>
          <w:tab w:val="left" w:pos="567"/>
        </w:tabs>
        <w:rPr>
          <w:rFonts w:ascii="Tahoma" w:hAnsi="Tahoma" w:cs="Tahoma"/>
          <w:b/>
          <w:sz w:val="20"/>
          <w:szCs w:val="20"/>
        </w:rPr>
      </w:pPr>
    </w:p>
    <w:p w14:paraId="046AFC09" w14:textId="77777777" w:rsidR="00896AA6" w:rsidRPr="00AC435E" w:rsidRDefault="00B279A4" w:rsidP="00B6005A">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lastRenderedPageBreak/>
        <w:t>Conversibilidade</w:t>
      </w:r>
    </w:p>
    <w:p w14:paraId="1753A291" w14:textId="77777777" w:rsidR="000D527A" w:rsidRPr="00AC435E" w:rsidRDefault="000D527A" w:rsidP="000D527A">
      <w:pPr>
        <w:pStyle w:val="PargrafodaLista"/>
        <w:widowControl w:val="0"/>
        <w:ind w:left="0"/>
        <w:rPr>
          <w:rFonts w:ascii="Tahoma" w:hAnsi="Tahoma" w:cs="Tahoma"/>
          <w:sz w:val="20"/>
          <w:szCs w:val="20"/>
        </w:rPr>
      </w:pPr>
    </w:p>
    <w:p w14:paraId="7E904F1B" w14:textId="77777777" w:rsidR="000D527A" w:rsidRPr="00AC435E" w:rsidRDefault="000D527A" w:rsidP="00B6005A">
      <w:pPr>
        <w:pStyle w:val="PargrafodaLista"/>
        <w:widowControl w:val="0"/>
        <w:numPr>
          <w:ilvl w:val="2"/>
          <w:numId w:val="39"/>
        </w:numPr>
        <w:ind w:left="0" w:firstLine="0"/>
        <w:rPr>
          <w:rFonts w:ascii="Tahoma" w:hAnsi="Tahoma" w:cs="Tahoma"/>
          <w:sz w:val="20"/>
          <w:szCs w:val="20"/>
        </w:rPr>
      </w:pPr>
      <w:r w:rsidRPr="00AC435E">
        <w:rPr>
          <w:rFonts w:ascii="Tahoma" w:hAnsi="Tahoma" w:cs="Tahoma"/>
          <w:sz w:val="20"/>
          <w:szCs w:val="20"/>
        </w:rPr>
        <w:t>As Debêntures</w:t>
      </w:r>
      <w:r w:rsidR="00D009B4" w:rsidRPr="00AC435E">
        <w:rPr>
          <w:rFonts w:ascii="Tahoma" w:hAnsi="Tahoma" w:cs="Tahoma"/>
          <w:sz w:val="20"/>
          <w:szCs w:val="20"/>
        </w:rPr>
        <w:t xml:space="preserve"> serão simples,</w:t>
      </w:r>
      <w:r w:rsidRPr="00AC435E">
        <w:rPr>
          <w:rFonts w:ascii="Tahoma" w:hAnsi="Tahoma" w:cs="Tahoma"/>
          <w:sz w:val="20"/>
          <w:szCs w:val="20"/>
        </w:rPr>
        <w:t xml:space="preserve"> </w:t>
      </w:r>
      <w:r w:rsidR="00A23094" w:rsidRPr="00AC435E">
        <w:rPr>
          <w:rFonts w:ascii="Tahoma" w:hAnsi="Tahoma" w:cs="Tahoma"/>
          <w:sz w:val="20"/>
          <w:szCs w:val="20"/>
        </w:rPr>
        <w:t xml:space="preserve">não </w:t>
      </w:r>
      <w:r w:rsidRPr="00AC435E">
        <w:rPr>
          <w:rFonts w:ascii="Tahoma" w:hAnsi="Tahoma" w:cs="Tahoma"/>
          <w:sz w:val="20"/>
          <w:szCs w:val="20"/>
        </w:rPr>
        <w:t xml:space="preserve">serão conversíveis em </w:t>
      </w:r>
      <w:r w:rsidR="00D009B4" w:rsidRPr="00AC435E">
        <w:rPr>
          <w:rFonts w:ascii="Tahoma" w:hAnsi="Tahoma" w:cs="Tahoma"/>
          <w:sz w:val="20"/>
          <w:szCs w:val="20"/>
        </w:rPr>
        <w:t>a</w:t>
      </w:r>
      <w:r w:rsidRPr="00AC435E">
        <w:rPr>
          <w:rFonts w:ascii="Tahoma" w:hAnsi="Tahoma" w:cs="Tahoma"/>
          <w:sz w:val="20"/>
          <w:szCs w:val="20"/>
        </w:rPr>
        <w:t xml:space="preserve">ções </w:t>
      </w:r>
      <w:r w:rsidR="00D009B4" w:rsidRPr="00AC435E">
        <w:rPr>
          <w:rFonts w:ascii="Tahoma" w:hAnsi="Tahoma" w:cs="Tahoma"/>
          <w:sz w:val="20"/>
          <w:szCs w:val="20"/>
        </w:rPr>
        <w:t xml:space="preserve">de emissão da Emissora, e nem permutáveis em ações de emissão de outra sociedade, </w:t>
      </w:r>
      <w:r w:rsidRPr="00AC435E">
        <w:rPr>
          <w:rFonts w:ascii="Tahoma" w:hAnsi="Tahoma" w:cs="Tahoma"/>
          <w:sz w:val="20"/>
          <w:szCs w:val="20"/>
        </w:rPr>
        <w:t>nos termos do artigo 57 da Lei das Sociedade por Ações.</w:t>
      </w:r>
    </w:p>
    <w:p w14:paraId="618C3E80" w14:textId="77777777" w:rsidR="005313DE" w:rsidRPr="00AC435E" w:rsidRDefault="005313DE" w:rsidP="00F32B4F">
      <w:pPr>
        <w:widowControl w:val="0"/>
        <w:tabs>
          <w:tab w:val="left" w:pos="567"/>
        </w:tabs>
        <w:rPr>
          <w:rFonts w:ascii="Tahoma" w:hAnsi="Tahoma" w:cs="Tahoma"/>
          <w:b/>
          <w:sz w:val="20"/>
          <w:szCs w:val="20"/>
        </w:rPr>
      </w:pPr>
    </w:p>
    <w:p w14:paraId="5447051C" w14:textId="77777777" w:rsidR="00C20F12" w:rsidRPr="00AC435E" w:rsidRDefault="00C20F12" w:rsidP="00B6005A">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Comprovação de Titularidade das Debêntures</w:t>
      </w:r>
    </w:p>
    <w:p w14:paraId="439BF25E" w14:textId="77777777" w:rsidR="00C20F12" w:rsidRPr="00AC435E" w:rsidRDefault="00C20F12" w:rsidP="00F32B4F">
      <w:pPr>
        <w:widowControl w:val="0"/>
        <w:rPr>
          <w:rFonts w:ascii="Tahoma" w:hAnsi="Tahoma" w:cs="Tahoma"/>
          <w:sz w:val="20"/>
          <w:szCs w:val="20"/>
        </w:rPr>
      </w:pPr>
    </w:p>
    <w:p w14:paraId="50ADD45E" w14:textId="639F4F7E" w:rsidR="00C20F12" w:rsidRPr="00AC435E" w:rsidRDefault="000A1D76" w:rsidP="00B6005A">
      <w:pPr>
        <w:pStyle w:val="PargrafodaLista"/>
        <w:widowControl w:val="0"/>
        <w:numPr>
          <w:ilvl w:val="2"/>
          <w:numId w:val="39"/>
        </w:numPr>
        <w:ind w:left="0" w:firstLine="0"/>
        <w:rPr>
          <w:rFonts w:ascii="Tahoma" w:hAnsi="Tahoma" w:cs="Tahoma"/>
          <w:sz w:val="20"/>
          <w:szCs w:val="20"/>
        </w:rPr>
      </w:pPr>
      <w:r w:rsidRPr="00AC435E">
        <w:rPr>
          <w:rFonts w:ascii="Tahoma" w:hAnsi="Tahoma" w:cs="Tahoma"/>
          <w:sz w:val="20"/>
          <w:szCs w:val="20"/>
        </w:rPr>
        <w:t xml:space="preserve">A Emissora não emitirá certificados de Debêntures. </w:t>
      </w:r>
      <w:r w:rsidR="00C20F12" w:rsidRPr="00AC435E">
        <w:rPr>
          <w:rFonts w:ascii="Tahoma" w:hAnsi="Tahoma" w:cs="Tahoma"/>
          <w:sz w:val="20"/>
          <w:szCs w:val="20"/>
        </w:rPr>
        <w:t xml:space="preserve">Para todos os fins e efeitos, a titularidade das Debêntures </w:t>
      </w:r>
      <w:r w:rsidR="00D009B4" w:rsidRPr="00AC435E">
        <w:rPr>
          <w:rFonts w:ascii="Tahoma" w:hAnsi="Tahoma" w:cs="Tahoma"/>
          <w:sz w:val="20"/>
          <w:szCs w:val="20"/>
        </w:rPr>
        <w:t>será comprovada pelo extrato emitido pelo Banco Liquidante e Escriturador</w:t>
      </w:r>
      <w:r w:rsidR="00C20F12" w:rsidRPr="00AC435E">
        <w:rPr>
          <w:rFonts w:ascii="Tahoma" w:hAnsi="Tahoma" w:cs="Tahoma"/>
          <w:sz w:val="20"/>
          <w:szCs w:val="20"/>
        </w:rPr>
        <w:t xml:space="preserve">. </w:t>
      </w:r>
      <w:r w:rsidR="00D009B4" w:rsidRPr="00AC435E">
        <w:rPr>
          <w:rFonts w:ascii="Tahoma" w:hAnsi="Tahoma" w:cs="Tahoma"/>
          <w:sz w:val="20"/>
          <w:szCs w:val="20"/>
        </w:rPr>
        <w:t>Adicionalmente, com relação às Debêntures que estiverem custodiadas eletronicamente na B3, será expedido, por esta, extrato em nome dos Deb</w:t>
      </w:r>
      <w:r w:rsidR="00A91F54">
        <w:rPr>
          <w:rFonts w:ascii="Tahoma" w:hAnsi="Tahoma" w:cs="Tahoma"/>
          <w:sz w:val="20"/>
          <w:szCs w:val="20"/>
        </w:rPr>
        <w:t>enturistas</w:t>
      </w:r>
      <w:r w:rsidR="00D009B4" w:rsidRPr="00AC435E">
        <w:rPr>
          <w:rFonts w:ascii="Tahoma" w:hAnsi="Tahoma" w:cs="Tahoma"/>
          <w:sz w:val="20"/>
          <w:szCs w:val="20"/>
        </w:rPr>
        <w:t>, que servirá de comprovante de titularidade de tais Debêntures</w:t>
      </w:r>
      <w:r w:rsidR="00C20F12" w:rsidRPr="00AC435E">
        <w:rPr>
          <w:rFonts w:ascii="Tahoma" w:hAnsi="Tahoma" w:cs="Tahoma"/>
          <w:sz w:val="20"/>
          <w:szCs w:val="20"/>
        </w:rPr>
        <w:t>.</w:t>
      </w:r>
    </w:p>
    <w:p w14:paraId="4F0F8E22" w14:textId="77777777" w:rsidR="00C45C3C" w:rsidRPr="00AC435E" w:rsidRDefault="00C45C3C" w:rsidP="00F32B4F">
      <w:pPr>
        <w:widowControl w:val="0"/>
        <w:rPr>
          <w:rFonts w:ascii="Tahoma" w:hAnsi="Tahoma" w:cs="Tahoma"/>
          <w:sz w:val="20"/>
          <w:szCs w:val="20"/>
        </w:rPr>
      </w:pPr>
    </w:p>
    <w:p w14:paraId="4E6677B8" w14:textId="77777777" w:rsidR="00C20F12" w:rsidRPr="00AC435E" w:rsidRDefault="00A41AEA" w:rsidP="00B6005A">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Direito de Preferência</w:t>
      </w:r>
    </w:p>
    <w:p w14:paraId="4C0BA655" w14:textId="77777777" w:rsidR="00C20F12" w:rsidRPr="00AC435E" w:rsidRDefault="00C20F12" w:rsidP="00F32B4F">
      <w:pPr>
        <w:widowControl w:val="0"/>
        <w:rPr>
          <w:rFonts w:ascii="Tahoma" w:hAnsi="Tahoma" w:cs="Tahoma"/>
          <w:sz w:val="20"/>
          <w:szCs w:val="20"/>
        </w:rPr>
      </w:pPr>
    </w:p>
    <w:p w14:paraId="75F8F892" w14:textId="77777777" w:rsidR="00A41AEA" w:rsidRPr="00AC435E" w:rsidRDefault="00A41AEA" w:rsidP="00B6005A">
      <w:pPr>
        <w:pStyle w:val="PargrafodaLista"/>
        <w:widowControl w:val="0"/>
        <w:numPr>
          <w:ilvl w:val="2"/>
          <w:numId w:val="39"/>
        </w:numPr>
        <w:ind w:left="0" w:firstLine="0"/>
        <w:rPr>
          <w:rFonts w:ascii="Tahoma" w:hAnsi="Tahoma" w:cs="Tahoma"/>
          <w:sz w:val="20"/>
          <w:szCs w:val="20"/>
        </w:rPr>
      </w:pPr>
      <w:bookmarkStart w:id="37" w:name="_Ref261305607"/>
      <w:r w:rsidRPr="00AC435E">
        <w:rPr>
          <w:rFonts w:ascii="Tahoma" w:hAnsi="Tahoma" w:cs="Tahoma"/>
          <w:sz w:val="20"/>
          <w:szCs w:val="20"/>
        </w:rPr>
        <w:t>Não haverá direito de preferência na subscrição das Debêntures</w:t>
      </w:r>
      <w:r w:rsidR="00214711" w:rsidRPr="00AC435E">
        <w:rPr>
          <w:rFonts w:ascii="Tahoma" w:hAnsi="Tahoma" w:cs="Tahoma"/>
          <w:sz w:val="20"/>
          <w:szCs w:val="20"/>
        </w:rPr>
        <w:t>.</w:t>
      </w:r>
    </w:p>
    <w:p w14:paraId="6B64F63E" w14:textId="77777777" w:rsidR="00A41AEA" w:rsidRPr="00AC435E" w:rsidRDefault="00A41AEA" w:rsidP="00A41AEA">
      <w:pPr>
        <w:pStyle w:val="PargrafodaLista"/>
        <w:widowControl w:val="0"/>
        <w:ind w:left="0"/>
        <w:rPr>
          <w:rFonts w:ascii="Tahoma" w:hAnsi="Tahoma" w:cs="Tahoma"/>
          <w:sz w:val="20"/>
          <w:szCs w:val="20"/>
        </w:rPr>
      </w:pPr>
    </w:p>
    <w:p w14:paraId="1B479672" w14:textId="77777777" w:rsidR="00A41AEA" w:rsidRPr="00AC435E" w:rsidRDefault="00A41AEA" w:rsidP="00A41AEA">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Repactuação</w:t>
      </w:r>
    </w:p>
    <w:p w14:paraId="246358E0" w14:textId="77777777" w:rsidR="00A41AEA" w:rsidRPr="00AC435E" w:rsidRDefault="00A41AEA" w:rsidP="00A41AEA">
      <w:pPr>
        <w:widowControl w:val="0"/>
        <w:rPr>
          <w:rFonts w:ascii="Tahoma" w:hAnsi="Tahoma" w:cs="Tahoma"/>
          <w:sz w:val="20"/>
          <w:szCs w:val="20"/>
        </w:rPr>
      </w:pPr>
    </w:p>
    <w:p w14:paraId="12554B77" w14:textId="77777777" w:rsidR="00A41AEA" w:rsidRPr="00AC435E" w:rsidRDefault="00A41AEA" w:rsidP="00A41AEA">
      <w:pPr>
        <w:pStyle w:val="PargrafodaLista"/>
        <w:widowControl w:val="0"/>
        <w:numPr>
          <w:ilvl w:val="2"/>
          <w:numId w:val="39"/>
        </w:numPr>
        <w:ind w:left="0" w:firstLine="0"/>
        <w:rPr>
          <w:rFonts w:ascii="Tahoma" w:hAnsi="Tahoma" w:cs="Tahoma"/>
          <w:sz w:val="20"/>
          <w:szCs w:val="20"/>
        </w:rPr>
      </w:pPr>
      <w:r w:rsidRPr="00AC435E">
        <w:rPr>
          <w:rFonts w:ascii="Tahoma" w:hAnsi="Tahoma" w:cs="Tahoma"/>
          <w:sz w:val="20"/>
          <w:szCs w:val="20"/>
        </w:rPr>
        <w:t>Não haverá repactuação programada das Debêntures.</w:t>
      </w:r>
    </w:p>
    <w:p w14:paraId="6D3CCFA5" w14:textId="77777777" w:rsidR="004B1C79" w:rsidRPr="00AC435E" w:rsidRDefault="004B1C79" w:rsidP="00A41AEA">
      <w:pPr>
        <w:pStyle w:val="PargrafodaLista"/>
        <w:widowControl w:val="0"/>
        <w:ind w:left="0"/>
        <w:rPr>
          <w:rFonts w:ascii="Tahoma" w:hAnsi="Tahoma" w:cs="Tahoma"/>
          <w:sz w:val="20"/>
          <w:szCs w:val="20"/>
        </w:rPr>
      </w:pPr>
    </w:p>
    <w:p w14:paraId="50F6EEB7" w14:textId="77777777" w:rsidR="00A41AEA" w:rsidRPr="00AC435E" w:rsidRDefault="00A41AEA" w:rsidP="00A41AEA">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Espécie</w:t>
      </w:r>
    </w:p>
    <w:p w14:paraId="2C30D366" w14:textId="77777777" w:rsidR="00A41AEA" w:rsidRPr="00AC435E" w:rsidRDefault="00A41AEA" w:rsidP="00A41AEA">
      <w:pPr>
        <w:widowControl w:val="0"/>
        <w:rPr>
          <w:rFonts w:ascii="Tahoma" w:hAnsi="Tahoma" w:cs="Tahoma"/>
          <w:sz w:val="20"/>
          <w:szCs w:val="20"/>
        </w:rPr>
      </w:pPr>
    </w:p>
    <w:p w14:paraId="682ABFA0" w14:textId="7FA04BA6" w:rsidR="00A41AEA" w:rsidRPr="00AC435E" w:rsidRDefault="00A41AEA" w:rsidP="00A41AEA">
      <w:pPr>
        <w:pStyle w:val="PargrafodaLista"/>
        <w:widowControl w:val="0"/>
        <w:numPr>
          <w:ilvl w:val="2"/>
          <w:numId w:val="39"/>
        </w:numPr>
        <w:ind w:left="0" w:firstLine="0"/>
        <w:rPr>
          <w:rFonts w:ascii="Tahoma" w:hAnsi="Tahoma" w:cs="Tahoma"/>
          <w:sz w:val="20"/>
          <w:szCs w:val="20"/>
        </w:rPr>
      </w:pPr>
      <w:r w:rsidRPr="00AC435E">
        <w:rPr>
          <w:rFonts w:ascii="Tahoma" w:hAnsi="Tahoma" w:cs="Tahoma"/>
          <w:sz w:val="20"/>
          <w:szCs w:val="20"/>
        </w:rPr>
        <w:t>As Debêntures serão da espécie com garantia real</w:t>
      </w:r>
      <w:r w:rsidR="00E84C15" w:rsidRPr="00AC435E">
        <w:rPr>
          <w:rFonts w:ascii="Tahoma" w:hAnsi="Tahoma" w:cs="Tahoma"/>
          <w:sz w:val="20"/>
          <w:szCs w:val="20"/>
        </w:rPr>
        <w:t xml:space="preserve"> e contarão com garantia adicional fidejussória</w:t>
      </w:r>
      <w:r w:rsidRPr="00AC435E">
        <w:rPr>
          <w:rFonts w:ascii="Tahoma" w:hAnsi="Tahoma" w:cs="Tahoma"/>
          <w:sz w:val="20"/>
          <w:szCs w:val="20"/>
        </w:rPr>
        <w:t>, nos termos do artigo 58, “</w:t>
      </w:r>
      <w:r w:rsidRPr="00AC435E">
        <w:rPr>
          <w:rFonts w:ascii="Tahoma" w:hAnsi="Tahoma" w:cs="Tahoma"/>
          <w:i/>
          <w:sz w:val="20"/>
          <w:szCs w:val="20"/>
        </w:rPr>
        <w:t>caput</w:t>
      </w:r>
      <w:r w:rsidRPr="00AC435E">
        <w:rPr>
          <w:rFonts w:ascii="Tahoma" w:hAnsi="Tahoma" w:cs="Tahoma"/>
          <w:sz w:val="20"/>
          <w:szCs w:val="20"/>
        </w:rPr>
        <w:t>” da Lei das Sociedades por Ações.</w:t>
      </w:r>
    </w:p>
    <w:p w14:paraId="4B065995" w14:textId="77777777" w:rsidR="00A41AEA" w:rsidRPr="00AC435E" w:rsidRDefault="00A41AEA" w:rsidP="00A41AEA">
      <w:pPr>
        <w:pStyle w:val="PargrafodaLista"/>
        <w:widowControl w:val="0"/>
        <w:ind w:left="0"/>
        <w:rPr>
          <w:rFonts w:ascii="Tahoma" w:hAnsi="Tahoma" w:cs="Tahoma"/>
          <w:sz w:val="20"/>
          <w:szCs w:val="20"/>
        </w:rPr>
      </w:pPr>
    </w:p>
    <w:p w14:paraId="4DA777A7" w14:textId="77777777" w:rsidR="00A41AEA" w:rsidRPr="00AC435E" w:rsidRDefault="00A41AEA" w:rsidP="00A41AEA">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 xml:space="preserve">Prazo de </w:t>
      </w:r>
      <w:r w:rsidR="00974576" w:rsidRPr="00AC435E">
        <w:rPr>
          <w:rFonts w:ascii="Tahoma" w:hAnsi="Tahoma" w:cs="Tahoma"/>
          <w:b/>
          <w:smallCaps/>
          <w:sz w:val="20"/>
          <w:szCs w:val="20"/>
        </w:rPr>
        <w:t>Subscrição</w:t>
      </w:r>
    </w:p>
    <w:p w14:paraId="2CA6294C" w14:textId="77777777" w:rsidR="00A41AEA" w:rsidRPr="00AC435E" w:rsidRDefault="00A41AEA" w:rsidP="00A41AEA">
      <w:pPr>
        <w:widowControl w:val="0"/>
        <w:rPr>
          <w:rFonts w:ascii="Tahoma" w:hAnsi="Tahoma" w:cs="Tahoma"/>
          <w:sz w:val="20"/>
          <w:szCs w:val="20"/>
        </w:rPr>
      </w:pPr>
    </w:p>
    <w:p w14:paraId="7D8B0419" w14:textId="3000D048" w:rsidR="00A41AEA" w:rsidRPr="00AC435E" w:rsidRDefault="00A41AEA" w:rsidP="00A41AEA">
      <w:pPr>
        <w:pStyle w:val="PargrafodaLista"/>
        <w:widowControl w:val="0"/>
        <w:numPr>
          <w:ilvl w:val="2"/>
          <w:numId w:val="39"/>
        </w:numPr>
        <w:ind w:left="0" w:firstLine="0"/>
        <w:rPr>
          <w:rFonts w:ascii="Tahoma" w:hAnsi="Tahoma" w:cs="Tahoma"/>
          <w:sz w:val="20"/>
          <w:szCs w:val="20"/>
        </w:rPr>
      </w:pPr>
      <w:r w:rsidRPr="00AC435E">
        <w:rPr>
          <w:rFonts w:ascii="Tahoma" w:hAnsi="Tahoma" w:cs="Tahoma"/>
          <w:sz w:val="20"/>
          <w:szCs w:val="20"/>
        </w:rPr>
        <w:t xml:space="preserve">Respeitado o atendimento </w:t>
      </w:r>
      <w:r w:rsidR="000B6049" w:rsidRPr="00AC435E">
        <w:rPr>
          <w:rFonts w:ascii="Tahoma" w:hAnsi="Tahoma" w:cs="Tahoma"/>
          <w:sz w:val="20"/>
          <w:szCs w:val="20"/>
        </w:rPr>
        <w:t xml:space="preserve">aos </w:t>
      </w:r>
      <w:r w:rsidRPr="00AC435E">
        <w:rPr>
          <w:rFonts w:ascii="Tahoma" w:hAnsi="Tahoma" w:cs="Tahoma"/>
          <w:sz w:val="20"/>
          <w:szCs w:val="20"/>
        </w:rPr>
        <w:t xml:space="preserve">requisitos a que se refere a Cláusula </w:t>
      </w:r>
      <w:r w:rsidR="00A517A4" w:rsidRPr="00AC435E">
        <w:rPr>
          <w:rFonts w:ascii="Tahoma" w:hAnsi="Tahoma" w:cs="Tahoma"/>
          <w:sz w:val="20"/>
          <w:szCs w:val="20"/>
        </w:rPr>
        <w:t>II</w:t>
      </w:r>
      <w:r w:rsidRPr="00AC435E">
        <w:rPr>
          <w:rFonts w:ascii="Tahoma" w:hAnsi="Tahoma" w:cs="Tahoma"/>
          <w:sz w:val="20"/>
          <w:szCs w:val="20"/>
        </w:rPr>
        <w:t xml:space="preserve"> desta Escritura de Emissão e as disposições do Contrato de Distribuição, as Debêntures serão subscritas a qualquer tempo, a partir da data de início de distribuição da Oferta Restrita, observado o disposto nos artigos 7º-A e 8º, parágrafo 2º, da Instrução CVM 476.</w:t>
      </w:r>
    </w:p>
    <w:p w14:paraId="59293BD3" w14:textId="77777777" w:rsidR="00A93BF7" w:rsidRPr="00AC435E" w:rsidRDefault="00A93BF7" w:rsidP="00A41AEA">
      <w:pPr>
        <w:pStyle w:val="PargrafodaLista"/>
        <w:widowControl w:val="0"/>
        <w:ind w:left="0"/>
        <w:rPr>
          <w:rFonts w:ascii="Tahoma" w:hAnsi="Tahoma" w:cs="Tahoma"/>
          <w:sz w:val="20"/>
          <w:szCs w:val="20"/>
        </w:rPr>
      </w:pPr>
    </w:p>
    <w:bookmarkEnd w:id="37"/>
    <w:p w14:paraId="1DE8FA87" w14:textId="77777777" w:rsidR="00C20F12" w:rsidRPr="00AC435E" w:rsidRDefault="00B279A4" w:rsidP="00B6005A">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 xml:space="preserve">Preço </w:t>
      </w:r>
      <w:r w:rsidR="00C20F12" w:rsidRPr="00AC435E">
        <w:rPr>
          <w:rFonts w:ascii="Tahoma" w:hAnsi="Tahoma" w:cs="Tahoma"/>
          <w:b/>
          <w:smallCaps/>
          <w:sz w:val="20"/>
          <w:szCs w:val="20"/>
        </w:rPr>
        <w:t>e Forma de Subscrição e Integralização</w:t>
      </w:r>
    </w:p>
    <w:p w14:paraId="0DDFBD9A" w14:textId="77777777" w:rsidR="00C20F12" w:rsidRPr="00AC435E" w:rsidRDefault="00C20F12" w:rsidP="00F32B4F">
      <w:pPr>
        <w:widowControl w:val="0"/>
        <w:rPr>
          <w:rFonts w:ascii="Tahoma" w:hAnsi="Tahoma" w:cs="Tahoma"/>
          <w:b/>
          <w:sz w:val="20"/>
          <w:szCs w:val="20"/>
        </w:rPr>
      </w:pPr>
    </w:p>
    <w:p w14:paraId="5B796508" w14:textId="71A8DC49" w:rsidR="00C20F12" w:rsidRPr="00AC435E" w:rsidRDefault="00A41AEA" w:rsidP="00B6005A">
      <w:pPr>
        <w:widowControl w:val="0"/>
        <w:numPr>
          <w:ilvl w:val="2"/>
          <w:numId w:val="39"/>
        </w:numPr>
        <w:tabs>
          <w:tab w:val="left" w:pos="567"/>
        </w:tabs>
        <w:ind w:left="0" w:firstLine="0"/>
        <w:rPr>
          <w:rFonts w:ascii="Tahoma" w:hAnsi="Tahoma" w:cs="Tahoma"/>
          <w:sz w:val="20"/>
          <w:szCs w:val="20"/>
        </w:rPr>
      </w:pPr>
      <w:bookmarkStart w:id="38" w:name="_Ref2024498"/>
      <w:r w:rsidRPr="00AC435E">
        <w:rPr>
          <w:rFonts w:ascii="Tahoma" w:hAnsi="Tahoma" w:cs="Tahoma"/>
          <w:sz w:val="20"/>
          <w:szCs w:val="20"/>
        </w:rPr>
        <w:t xml:space="preserve">As Debêntures </w:t>
      </w:r>
      <w:r w:rsidR="0099719D" w:rsidRPr="00AC435E">
        <w:rPr>
          <w:rFonts w:ascii="Tahoma" w:hAnsi="Tahoma" w:cs="Tahoma"/>
          <w:sz w:val="20"/>
          <w:szCs w:val="20"/>
        </w:rPr>
        <w:t xml:space="preserve">da Primeira Série </w:t>
      </w:r>
      <w:r w:rsidRPr="00AC435E">
        <w:rPr>
          <w:rFonts w:ascii="Tahoma" w:hAnsi="Tahoma" w:cs="Tahoma"/>
          <w:sz w:val="20"/>
          <w:szCs w:val="20"/>
        </w:rPr>
        <w:t>serão subscritas e integralizadas preferencialmente em uma única data, em moeda corrente nacional, pelo Valor Nominal Unitário</w:t>
      </w:r>
      <w:r w:rsidR="0099719D" w:rsidRPr="00AC435E">
        <w:rPr>
          <w:rFonts w:ascii="Tahoma" w:hAnsi="Tahoma" w:cs="Tahoma"/>
          <w:sz w:val="20"/>
          <w:szCs w:val="20"/>
        </w:rPr>
        <w:t xml:space="preserve"> das Debêntures da Primeira Série</w:t>
      </w:r>
      <w:r w:rsidRPr="00AC435E">
        <w:rPr>
          <w:rFonts w:ascii="Tahoma" w:hAnsi="Tahoma" w:cs="Tahoma"/>
          <w:sz w:val="20"/>
          <w:szCs w:val="20"/>
        </w:rPr>
        <w:t xml:space="preserve"> (“</w:t>
      </w:r>
      <w:r w:rsidRPr="00AC435E">
        <w:rPr>
          <w:rFonts w:ascii="Tahoma" w:hAnsi="Tahoma" w:cs="Tahoma"/>
          <w:sz w:val="20"/>
          <w:szCs w:val="20"/>
          <w:u w:val="single"/>
        </w:rPr>
        <w:t>Data de Integralização</w:t>
      </w:r>
      <w:r w:rsidR="00A517A4" w:rsidRPr="00AC435E">
        <w:rPr>
          <w:rFonts w:ascii="Tahoma" w:hAnsi="Tahoma" w:cs="Tahoma"/>
          <w:sz w:val="20"/>
          <w:szCs w:val="20"/>
          <w:u w:val="single"/>
        </w:rPr>
        <w:t xml:space="preserve"> da Primeira Série</w:t>
      </w:r>
      <w:r w:rsidRPr="00AC435E">
        <w:rPr>
          <w:rFonts w:ascii="Tahoma" w:hAnsi="Tahoma" w:cs="Tahoma"/>
          <w:sz w:val="20"/>
          <w:szCs w:val="20"/>
        </w:rPr>
        <w:t xml:space="preserve">”). Caso não ocorra a subscrição e a integralização da totalidade das </w:t>
      </w:r>
      <w:r w:rsidR="0099719D" w:rsidRPr="00AC435E">
        <w:rPr>
          <w:rFonts w:ascii="Tahoma" w:hAnsi="Tahoma" w:cs="Tahoma"/>
          <w:sz w:val="20"/>
          <w:szCs w:val="20"/>
        </w:rPr>
        <w:t>Debêntures da Primeira Série</w:t>
      </w:r>
      <w:r w:rsidRPr="00AC435E">
        <w:rPr>
          <w:rFonts w:ascii="Tahoma" w:hAnsi="Tahoma" w:cs="Tahoma"/>
          <w:sz w:val="20"/>
          <w:szCs w:val="20"/>
        </w:rPr>
        <w:t xml:space="preserve"> na primeira Data de Integralização</w:t>
      </w:r>
      <w:r w:rsidR="008C585D" w:rsidRPr="00AC435E">
        <w:rPr>
          <w:rFonts w:ascii="Tahoma" w:hAnsi="Tahoma" w:cs="Tahoma"/>
          <w:sz w:val="20"/>
          <w:szCs w:val="20"/>
        </w:rPr>
        <w:t xml:space="preserve"> </w:t>
      </w:r>
      <w:r w:rsidR="0099719D" w:rsidRPr="00AC435E">
        <w:rPr>
          <w:rFonts w:ascii="Tahoma" w:hAnsi="Tahoma" w:cs="Tahoma"/>
          <w:sz w:val="20"/>
          <w:szCs w:val="20"/>
        </w:rPr>
        <w:t>das Debêntures da Primeira Série</w:t>
      </w:r>
      <w:r w:rsidRPr="00AC435E">
        <w:rPr>
          <w:rFonts w:ascii="Tahoma" w:hAnsi="Tahoma" w:cs="Tahoma"/>
          <w:sz w:val="20"/>
          <w:szCs w:val="20"/>
        </w:rPr>
        <w:t xml:space="preserve">, o preço de subscrição para as Debêntures </w:t>
      </w:r>
      <w:r w:rsidR="0099719D" w:rsidRPr="00AC435E">
        <w:rPr>
          <w:rFonts w:ascii="Tahoma" w:hAnsi="Tahoma" w:cs="Tahoma"/>
          <w:sz w:val="20"/>
          <w:szCs w:val="20"/>
        </w:rPr>
        <w:t>da Primeira Série</w:t>
      </w:r>
      <w:r w:rsidR="008C585D" w:rsidRPr="00AC435E">
        <w:rPr>
          <w:rFonts w:ascii="Tahoma" w:hAnsi="Tahoma" w:cs="Tahoma"/>
          <w:sz w:val="20"/>
          <w:szCs w:val="20"/>
        </w:rPr>
        <w:t xml:space="preserve"> </w:t>
      </w:r>
      <w:r w:rsidRPr="00AC435E">
        <w:rPr>
          <w:rFonts w:ascii="Tahoma" w:hAnsi="Tahoma" w:cs="Tahoma"/>
          <w:sz w:val="20"/>
          <w:szCs w:val="20"/>
        </w:rPr>
        <w:t>que for</w:t>
      </w:r>
      <w:r w:rsidR="008C585D" w:rsidRPr="00AC435E">
        <w:rPr>
          <w:rFonts w:ascii="Tahoma" w:hAnsi="Tahoma" w:cs="Tahoma"/>
          <w:sz w:val="20"/>
          <w:szCs w:val="20"/>
        </w:rPr>
        <w:t>e</w:t>
      </w:r>
      <w:r w:rsidRPr="00AC435E">
        <w:rPr>
          <w:rFonts w:ascii="Tahoma" w:hAnsi="Tahoma" w:cs="Tahoma"/>
          <w:sz w:val="20"/>
          <w:szCs w:val="20"/>
        </w:rPr>
        <w:t xml:space="preserve">m subscritas e integralizadas após a primeira Data de Integralização </w:t>
      </w:r>
      <w:r w:rsidR="0099719D" w:rsidRPr="00AC435E">
        <w:rPr>
          <w:rFonts w:ascii="Tahoma" w:hAnsi="Tahoma" w:cs="Tahoma"/>
          <w:sz w:val="20"/>
          <w:szCs w:val="20"/>
        </w:rPr>
        <w:t xml:space="preserve">das Debêntures da Primeira Série </w:t>
      </w:r>
      <w:r w:rsidRPr="00AC435E">
        <w:rPr>
          <w:rFonts w:ascii="Tahoma" w:hAnsi="Tahoma" w:cs="Tahoma"/>
          <w:sz w:val="20"/>
          <w:szCs w:val="20"/>
        </w:rPr>
        <w:t>será o Valor Nominal Unitário</w:t>
      </w:r>
      <w:r w:rsidR="0099719D" w:rsidRPr="00AC435E">
        <w:rPr>
          <w:rFonts w:ascii="Tahoma" w:hAnsi="Tahoma" w:cs="Tahoma"/>
          <w:sz w:val="20"/>
          <w:szCs w:val="20"/>
        </w:rPr>
        <w:t xml:space="preserve"> das Debêntures da Primeira Série</w:t>
      </w:r>
      <w:r w:rsidRPr="00AC435E">
        <w:rPr>
          <w:rFonts w:ascii="Tahoma" w:hAnsi="Tahoma" w:cs="Tahoma"/>
          <w:sz w:val="20"/>
          <w:szCs w:val="20"/>
        </w:rPr>
        <w:t>, acrescido d</w:t>
      </w:r>
      <w:r w:rsidR="000F4871" w:rsidRPr="00AC435E">
        <w:rPr>
          <w:rFonts w:ascii="Tahoma" w:hAnsi="Tahoma" w:cs="Tahoma"/>
          <w:sz w:val="20"/>
          <w:szCs w:val="20"/>
        </w:rPr>
        <w:t>a</w:t>
      </w:r>
      <w:r w:rsidRPr="00AC435E">
        <w:rPr>
          <w:rFonts w:ascii="Tahoma" w:hAnsi="Tahoma" w:cs="Tahoma"/>
          <w:sz w:val="20"/>
          <w:szCs w:val="20"/>
        </w:rPr>
        <w:t xml:space="preserve"> </w:t>
      </w:r>
      <w:r w:rsidR="000F4871" w:rsidRPr="00AC435E">
        <w:rPr>
          <w:rFonts w:ascii="Tahoma" w:hAnsi="Tahoma" w:cs="Tahoma"/>
          <w:sz w:val="20"/>
          <w:szCs w:val="20"/>
        </w:rPr>
        <w:t>Remuneração</w:t>
      </w:r>
      <w:r w:rsidR="0099719D" w:rsidRPr="00AC435E">
        <w:rPr>
          <w:rFonts w:ascii="Tahoma" w:hAnsi="Tahoma" w:cs="Tahoma"/>
          <w:sz w:val="20"/>
          <w:szCs w:val="20"/>
        </w:rPr>
        <w:t xml:space="preserve"> das Debêntures da Primeira Série</w:t>
      </w:r>
      <w:r w:rsidRPr="00AC435E">
        <w:rPr>
          <w:rFonts w:ascii="Tahoma" w:hAnsi="Tahoma" w:cs="Tahoma"/>
          <w:sz w:val="20"/>
          <w:szCs w:val="20"/>
        </w:rPr>
        <w:t xml:space="preserve">, calculados </w:t>
      </w:r>
      <w:r w:rsidRPr="00AC435E">
        <w:rPr>
          <w:rFonts w:ascii="Tahoma" w:hAnsi="Tahoma" w:cs="Tahoma"/>
          <w:i/>
          <w:iCs/>
          <w:sz w:val="20"/>
          <w:szCs w:val="20"/>
        </w:rPr>
        <w:t>pro rata temporis</w:t>
      </w:r>
      <w:r w:rsidRPr="00AC435E">
        <w:rPr>
          <w:rFonts w:ascii="Tahoma" w:hAnsi="Tahoma" w:cs="Tahoma"/>
          <w:sz w:val="20"/>
          <w:szCs w:val="20"/>
        </w:rPr>
        <w:t xml:space="preserve"> desde a primeira Data de Integralização </w:t>
      </w:r>
      <w:r w:rsidR="0099719D" w:rsidRPr="00AC435E">
        <w:rPr>
          <w:rFonts w:ascii="Tahoma" w:hAnsi="Tahoma" w:cs="Tahoma"/>
          <w:sz w:val="20"/>
          <w:szCs w:val="20"/>
        </w:rPr>
        <w:t xml:space="preserve">das Debêntures da Primeira Série </w:t>
      </w:r>
      <w:r w:rsidRPr="00AC435E">
        <w:rPr>
          <w:rFonts w:ascii="Tahoma" w:hAnsi="Tahoma" w:cs="Tahoma"/>
          <w:sz w:val="20"/>
          <w:szCs w:val="20"/>
        </w:rPr>
        <w:t>até a data de sua efetiva integralização, utilizando-se, para tanto, 8 (oito) casas decimais, sem arredondamentos, de acordo com as normas de liquidação aplicáveis à B3 (“</w:t>
      </w:r>
      <w:r w:rsidRPr="00AC435E">
        <w:rPr>
          <w:rFonts w:ascii="Tahoma" w:hAnsi="Tahoma" w:cs="Tahoma"/>
          <w:sz w:val="20"/>
          <w:szCs w:val="20"/>
          <w:u w:val="single"/>
        </w:rPr>
        <w:t>Preço de Subscrição</w:t>
      </w:r>
      <w:r w:rsidR="0099719D" w:rsidRPr="00AC435E">
        <w:rPr>
          <w:rFonts w:ascii="Tahoma" w:hAnsi="Tahoma" w:cs="Tahoma"/>
          <w:sz w:val="20"/>
          <w:szCs w:val="20"/>
          <w:u w:val="single"/>
        </w:rPr>
        <w:t xml:space="preserve"> da Primeira Série</w:t>
      </w:r>
      <w:r w:rsidRPr="00AC435E">
        <w:rPr>
          <w:rFonts w:ascii="Tahoma" w:hAnsi="Tahoma" w:cs="Tahoma"/>
          <w:sz w:val="20"/>
          <w:szCs w:val="20"/>
        </w:rPr>
        <w:t>”)</w:t>
      </w:r>
      <w:r w:rsidR="00C20F12" w:rsidRPr="00AC435E">
        <w:rPr>
          <w:rFonts w:ascii="Tahoma" w:hAnsi="Tahoma" w:cs="Tahoma"/>
          <w:sz w:val="20"/>
          <w:szCs w:val="20"/>
        </w:rPr>
        <w:t>.</w:t>
      </w:r>
      <w:bookmarkEnd w:id="38"/>
    </w:p>
    <w:p w14:paraId="14C5A1C9" w14:textId="77777777" w:rsidR="0099719D" w:rsidRPr="00AC435E" w:rsidRDefault="0099719D" w:rsidP="0099719D">
      <w:pPr>
        <w:widowControl w:val="0"/>
        <w:tabs>
          <w:tab w:val="left" w:pos="567"/>
        </w:tabs>
        <w:rPr>
          <w:rFonts w:ascii="Tahoma" w:hAnsi="Tahoma" w:cs="Tahoma"/>
          <w:sz w:val="20"/>
          <w:szCs w:val="20"/>
        </w:rPr>
      </w:pPr>
    </w:p>
    <w:p w14:paraId="2C74DDC9" w14:textId="469A7E59" w:rsidR="0099719D" w:rsidRPr="00AC435E" w:rsidRDefault="0099719D" w:rsidP="0099719D">
      <w:pPr>
        <w:widowControl w:val="0"/>
        <w:numPr>
          <w:ilvl w:val="2"/>
          <w:numId w:val="39"/>
        </w:numPr>
        <w:tabs>
          <w:tab w:val="left" w:pos="567"/>
        </w:tabs>
        <w:ind w:left="0" w:firstLine="0"/>
        <w:rPr>
          <w:rFonts w:ascii="Tahoma" w:hAnsi="Tahoma" w:cs="Tahoma"/>
          <w:sz w:val="20"/>
          <w:szCs w:val="20"/>
        </w:rPr>
      </w:pPr>
      <w:bookmarkStart w:id="39" w:name="_Ref9975830"/>
      <w:r w:rsidRPr="00AC435E">
        <w:rPr>
          <w:rFonts w:ascii="Tahoma" w:hAnsi="Tahoma" w:cs="Tahoma"/>
          <w:sz w:val="20"/>
          <w:szCs w:val="20"/>
        </w:rPr>
        <w:t>As Debêntures da Segunda Série serão subscritas e integralizadas preferencialmente em uma única data, em moeda corrente nacional, pelo Valor Nominal Unitário das Debêntures da Segunda Série (“</w:t>
      </w:r>
      <w:r w:rsidRPr="00AC435E">
        <w:rPr>
          <w:rFonts w:ascii="Tahoma" w:hAnsi="Tahoma" w:cs="Tahoma"/>
          <w:sz w:val="20"/>
          <w:szCs w:val="20"/>
          <w:u w:val="single"/>
        </w:rPr>
        <w:t>Data de Integralização</w:t>
      </w:r>
      <w:r w:rsidR="00A517A4" w:rsidRPr="00AC435E">
        <w:rPr>
          <w:rFonts w:ascii="Tahoma" w:hAnsi="Tahoma" w:cs="Tahoma"/>
          <w:sz w:val="20"/>
          <w:szCs w:val="20"/>
          <w:u w:val="single"/>
        </w:rPr>
        <w:t xml:space="preserve"> da Segunda Série</w:t>
      </w:r>
      <w:r w:rsidRPr="00AC435E">
        <w:rPr>
          <w:rFonts w:ascii="Tahoma" w:hAnsi="Tahoma" w:cs="Tahoma"/>
          <w:sz w:val="20"/>
          <w:szCs w:val="20"/>
        </w:rPr>
        <w:t xml:space="preserve">”). Caso não ocorra a subscrição e a integralização da totalidade das Debêntures da Segunda Série na primeira Data de Integralização das Debêntures da Segunda Série, o preço de subscrição para as Debêntures da Segunda Série que forem subscritas e integralizadas após a primeira Data de Integralização das Debêntures da Segunda Série será o Valor Nominal Unitário das Debêntures da Segunda Série, acrescido da Remuneração das Debêntures da Segunda Série, calculados </w:t>
      </w:r>
      <w:r w:rsidRPr="00AC435E">
        <w:rPr>
          <w:rFonts w:ascii="Tahoma" w:hAnsi="Tahoma" w:cs="Tahoma"/>
          <w:i/>
          <w:iCs/>
          <w:sz w:val="20"/>
          <w:szCs w:val="20"/>
        </w:rPr>
        <w:t>pro rata temporis</w:t>
      </w:r>
      <w:r w:rsidRPr="00AC435E">
        <w:rPr>
          <w:rFonts w:ascii="Tahoma" w:hAnsi="Tahoma" w:cs="Tahoma"/>
          <w:sz w:val="20"/>
          <w:szCs w:val="20"/>
        </w:rPr>
        <w:t xml:space="preserve"> desde a primeira Data de Integralização das Debêntures da Segunda Série até a data de sua efetiva integralização, utilizando-se, para tanto, 8 (oito) casas decimais, sem arredondamentos, de acordo com as normas de liquidação </w:t>
      </w:r>
      <w:r w:rsidRPr="00AC435E">
        <w:rPr>
          <w:rFonts w:ascii="Tahoma" w:hAnsi="Tahoma" w:cs="Tahoma"/>
          <w:sz w:val="20"/>
          <w:szCs w:val="20"/>
        </w:rPr>
        <w:lastRenderedPageBreak/>
        <w:t>aplicáveis à B3 (“</w:t>
      </w:r>
      <w:r w:rsidRPr="00AC435E">
        <w:rPr>
          <w:rFonts w:ascii="Tahoma" w:hAnsi="Tahoma" w:cs="Tahoma"/>
          <w:sz w:val="20"/>
          <w:szCs w:val="20"/>
          <w:u w:val="single"/>
        </w:rPr>
        <w:t>Preço de Subscrição da Segunda Série</w:t>
      </w:r>
      <w:r w:rsidRPr="00AC435E">
        <w:rPr>
          <w:rFonts w:ascii="Tahoma" w:hAnsi="Tahoma" w:cs="Tahoma"/>
          <w:sz w:val="20"/>
          <w:szCs w:val="20"/>
        </w:rPr>
        <w:t>”</w:t>
      </w:r>
      <w:r w:rsidR="00D53452" w:rsidRPr="00AC435E">
        <w:rPr>
          <w:rFonts w:ascii="Tahoma" w:hAnsi="Tahoma" w:cs="Tahoma"/>
          <w:sz w:val="20"/>
          <w:szCs w:val="20"/>
        </w:rPr>
        <w:t xml:space="preserve"> e Preço de Subscrição das Debêntures da Primeira Série, individual e indistintamente, “</w:t>
      </w:r>
      <w:r w:rsidR="00D53452" w:rsidRPr="00AC435E">
        <w:rPr>
          <w:rFonts w:ascii="Tahoma" w:hAnsi="Tahoma" w:cs="Tahoma"/>
          <w:sz w:val="20"/>
          <w:szCs w:val="20"/>
          <w:u w:val="single"/>
        </w:rPr>
        <w:t>Preço de Subscrição</w:t>
      </w:r>
      <w:r w:rsidR="00D53452" w:rsidRPr="00AC435E">
        <w:rPr>
          <w:rFonts w:ascii="Tahoma" w:hAnsi="Tahoma" w:cs="Tahoma"/>
          <w:sz w:val="20"/>
          <w:szCs w:val="20"/>
        </w:rPr>
        <w:t>”</w:t>
      </w:r>
      <w:r w:rsidRPr="00AC435E">
        <w:rPr>
          <w:rFonts w:ascii="Tahoma" w:hAnsi="Tahoma" w:cs="Tahoma"/>
          <w:sz w:val="20"/>
          <w:szCs w:val="20"/>
        </w:rPr>
        <w:t>).</w:t>
      </w:r>
      <w:bookmarkEnd w:id="39"/>
    </w:p>
    <w:p w14:paraId="5B25C490" w14:textId="77777777" w:rsidR="00A41AEA" w:rsidRPr="00AC435E" w:rsidRDefault="00A41AEA" w:rsidP="00A41AEA">
      <w:pPr>
        <w:widowControl w:val="0"/>
        <w:tabs>
          <w:tab w:val="left" w:pos="567"/>
        </w:tabs>
        <w:rPr>
          <w:rFonts w:ascii="Tahoma" w:hAnsi="Tahoma" w:cs="Tahoma"/>
          <w:sz w:val="20"/>
          <w:szCs w:val="20"/>
        </w:rPr>
      </w:pPr>
    </w:p>
    <w:p w14:paraId="52F2AE4A" w14:textId="7A57D7B3" w:rsidR="00A41AEA" w:rsidRPr="00AC435E" w:rsidRDefault="00A41AEA" w:rsidP="00B6005A">
      <w:pPr>
        <w:widowControl w:val="0"/>
        <w:numPr>
          <w:ilvl w:val="2"/>
          <w:numId w:val="39"/>
        </w:numPr>
        <w:tabs>
          <w:tab w:val="left" w:pos="567"/>
        </w:tabs>
        <w:ind w:left="0" w:firstLine="0"/>
        <w:rPr>
          <w:rFonts w:ascii="Tahoma" w:hAnsi="Tahoma" w:cs="Tahoma"/>
          <w:sz w:val="20"/>
          <w:szCs w:val="20"/>
        </w:rPr>
      </w:pPr>
      <w:r w:rsidRPr="00AC435E">
        <w:rPr>
          <w:rFonts w:ascii="Tahoma" w:hAnsi="Tahoma" w:cs="Tahoma"/>
          <w:sz w:val="20"/>
          <w:szCs w:val="20"/>
        </w:rPr>
        <w:t>As Debêntures poderão ser colocadas com ágio ou deságio a ser definido em conjunto com a Emissora nos termos do Contrato de Distribuição, desde que seja aplicado à totalidade das Debêntures</w:t>
      </w:r>
      <w:r w:rsidR="00A91F54">
        <w:rPr>
          <w:rFonts w:ascii="Tahoma" w:hAnsi="Tahoma" w:cs="Tahoma"/>
          <w:sz w:val="20"/>
          <w:szCs w:val="20"/>
        </w:rPr>
        <w:t xml:space="preserve"> em cada Data de Integralização</w:t>
      </w:r>
      <w:r w:rsidRPr="00AC435E">
        <w:rPr>
          <w:rFonts w:ascii="Tahoma" w:hAnsi="Tahoma" w:cs="Tahoma"/>
          <w:sz w:val="20"/>
          <w:szCs w:val="20"/>
        </w:rPr>
        <w:t>.</w:t>
      </w:r>
    </w:p>
    <w:p w14:paraId="070EBD64" w14:textId="77777777" w:rsidR="00AC435E" w:rsidRPr="00AC435E" w:rsidRDefault="00AC435E" w:rsidP="00F32B4F">
      <w:pPr>
        <w:widowControl w:val="0"/>
        <w:rPr>
          <w:rFonts w:ascii="Tahoma" w:hAnsi="Tahoma" w:cs="Tahoma"/>
          <w:sz w:val="20"/>
          <w:szCs w:val="20"/>
        </w:rPr>
      </w:pPr>
    </w:p>
    <w:p w14:paraId="1EB4AAC9" w14:textId="77777777" w:rsidR="00A851D7" w:rsidRPr="00AC435E" w:rsidRDefault="00C20F12" w:rsidP="00B6005A">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 xml:space="preserve">Prazo </w:t>
      </w:r>
      <w:r w:rsidR="006710C1" w:rsidRPr="00AC435E">
        <w:rPr>
          <w:rFonts w:ascii="Tahoma" w:hAnsi="Tahoma" w:cs="Tahoma"/>
          <w:b/>
          <w:smallCaps/>
          <w:sz w:val="20"/>
          <w:szCs w:val="20"/>
        </w:rPr>
        <w:t xml:space="preserve">e Data </w:t>
      </w:r>
      <w:r w:rsidRPr="00AC435E">
        <w:rPr>
          <w:rFonts w:ascii="Tahoma" w:hAnsi="Tahoma" w:cs="Tahoma"/>
          <w:b/>
          <w:smallCaps/>
          <w:sz w:val="20"/>
          <w:szCs w:val="20"/>
        </w:rPr>
        <w:t>de Vencimento</w:t>
      </w:r>
      <w:r w:rsidR="00DB1713" w:rsidRPr="00AC435E">
        <w:rPr>
          <w:rFonts w:ascii="Tahoma" w:hAnsi="Tahoma" w:cs="Tahoma"/>
          <w:b/>
          <w:smallCaps/>
          <w:sz w:val="20"/>
          <w:szCs w:val="20"/>
        </w:rPr>
        <w:t xml:space="preserve"> </w:t>
      </w:r>
    </w:p>
    <w:p w14:paraId="14089F37" w14:textId="77777777" w:rsidR="00925A32" w:rsidRPr="00AC435E" w:rsidRDefault="00925A32" w:rsidP="00F32B4F">
      <w:pPr>
        <w:widowControl w:val="0"/>
        <w:tabs>
          <w:tab w:val="left" w:pos="567"/>
        </w:tabs>
        <w:rPr>
          <w:rFonts w:ascii="Tahoma" w:hAnsi="Tahoma" w:cs="Tahoma"/>
          <w:sz w:val="20"/>
          <w:szCs w:val="20"/>
        </w:rPr>
      </w:pPr>
    </w:p>
    <w:p w14:paraId="29D0AB51" w14:textId="71B97FFE" w:rsidR="003742E1" w:rsidRPr="00AC435E" w:rsidRDefault="00DB1713" w:rsidP="00B6005A">
      <w:pPr>
        <w:widowControl w:val="0"/>
        <w:numPr>
          <w:ilvl w:val="2"/>
          <w:numId w:val="39"/>
        </w:numPr>
        <w:tabs>
          <w:tab w:val="left" w:pos="567"/>
        </w:tabs>
        <w:ind w:left="0" w:firstLine="0"/>
        <w:rPr>
          <w:rFonts w:ascii="Tahoma" w:hAnsi="Tahoma" w:cs="Tahoma"/>
          <w:sz w:val="20"/>
          <w:szCs w:val="20"/>
        </w:rPr>
      </w:pPr>
      <w:bookmarkStart w:id="40" w:name="_Ref2024616"/>
      <w:bookmarkStart w:id="41" w:name="_Hlk10058500"/>
      <w:r w:rsidRPr="00AC435E">
        <w:rPr>
          <w:rFonts w:ascii="Tahoma" w:hAnsi="Tahoma" w:cs="Tahoma"/>
          <w:sz w:val="20"/>
          <w:szCs w:val="20"/>
          <w:u w:val="single"/>
        </w:rPr>
        <w:t>Prazo e Data de Vencimento das Debêntures da Primeira Série</w:t>
      </w:r>
      <w:r w:rsidRPr="00AC435E">
        <w:rPr>
          <w:rFonts w:ascii="Tahoma" w:hAnsi="Tahoma" w:cs="Tahoma"/>
          <w:sz w:val="20"/>
          <w:szCs w:val="20"/>
        </w:rPr>
        <w:t xml:space="preserve">: </w:t>
      </w:r>
      <w:r w:rsidR="00A41AEA" w:rsidRPr="00AC435E">
        <w:rPr>
          <w:rFonts w:ascii="Tahoma" w:hAnsi="Tahoma" w:cs="Tahoma"/>
          <w:sz w:val="20"/>
          <w:szCs w:val="20"/>
        </w:rPr>
        <w:t xml:space="preserve">Ressalvadas as hipóteses de Evento de Vencimento Antecipado </w:t>
      </w:r>
      <w:r w:rsidR="000136E5" w:rsidRPr="00AC435E">
        <w:rPr>
          <w:rFonts w:ascii="Tahoma" w:hAnsi="Tahoma" w:cs="Tahoma"/>
          <w:sz w:val="20"/>
          <w:szCs w:val="20"/>
        </w:rPr>
        <w:t xml:space="preserve">ou de Resgate Antecipado Facultativo Total </w:t>
      </w:r>
      <w:r w:rsidR="00A41AEA" w:rsidRPr="00AC435E">
        <w:rPr>
          <w:rFonts w:ascii="Tahoma" w:hAnsi="Tahoma" w:cs="Tahoma"/>
          <w:sz w:val="20"/>
          <w:szCs w:val="20"/>
        </w:rPr>
        <w:t>previstas nesta Escritura de Emissão, a</w:t>
      </w:r>
      <w:r w:rsidR="0060519C" w:rsidRPr="00AC435E">
        <w:rPr>
          <w:rFonts w:ascii="Tahoma" w:hAnsi="Tahoma" w:cs="Tahoma"/>
          <w:sz w:val="20"/>
          <w:szCs w:val="20"/>
        </w:rPr>
        <w:t xml:space="preserve">s Debêntures </w:t>
      </w:r>
      <w:r w:rsidRPr="00AC435E">
        <w:rPr>
          <w:rFonts w:ascii="Tahoma" w:hAnsi="Tahoma" w:cs="Tahoma"/>
          <w:sz w:val="20"/>
          <w:szCs w:val="20"/>
        </w:rPr>
        <w:t xml:space="preserve">da Primeira Série </w:t>
      </w:r>
      <w:r w:rsidR="0060519C" w:rsidRPr="00AC435E">
        <w:rPr>
          <w:rFonts w:ascii="Tahoma" w:hAnsi="Tahoma" w:cs="Tahoma"/>
          <w:sz w:val="20"/>
          <w:szCs w:val="20"/>
        </w:rPr>
        <w:t xml:space="preserve">terão prazo de </w:t>
      </w:r>
      <w:r w:rsidR="00C41570" w:rsidRPr="00AC435E">
        <w:rPr>
          <w:rFonts w:ascii="Tahoma" w:hAnsi="Tahoma" w:cs="Tahoma"/>
          <w:sz w:val="20"/>
          <w:szCs w:val="20"/>
        </w:rPr>
        <w:t>4</w:t>
      </w:r>
      <w:r w:rsidR="000E3D50" w:rsidRPr="00AC435E">
        <w:rPr>
          <w:rFonts w:ascii="Tahoma" w:hAnsi="Tahoma" w:cs="Tahoma"/>
          <w:sz w:val="20"/>
          <w:szCs w:val="20"/>
        </w:rPr>
        <w:t>8</w:t>
      </w:r>
      <w:r w:rsidR="00C41570" w:rsidRPr="00AC435E">
        <w:rPr>
          <w:rFonts w:ascii="Tahoma" w:hAnsi="Tahoma" w:cs="Tahoma"/>
          <w:sz w:val="20"/>
          <w:szCs w:val="20"/>
        </w:rPr>
        <w:t xml:space="preserve"> </w:t>
      </w:r>
      <w:r w:rsidR="00AE1267" w:rsidRPr="00AC435E">
        <w:rPr>
          <w:rFonts w:ascii="Tahoma" w:hAnsi="Tahoma" w:cs="Tahoma"/>
          <w:sz w:val="20"/>
          <w:szCs w:val="20"/>
        </w:rPr>
        <w:t>(</w:t>
      </w:r>
      <w:r w:rsidR="00C41570" w:rsidRPr="00AC435E">
        <w:rPr>
          <w:rFonts w:ascii="Tahoma" w:hAnsi="Tahoma" w:cs="Tahoma"/>
          <w:sz w:val="20"/>
          <w:szCs w:val="20"/>
        </w:rPr>
        <w:t xml:space="preserve">quarenta e </w:t>
      </w:r>
      <w:r w:rsidR="000E3D50" w:rsidRPr="00AC435E">
        <w:rPr>
          <w:rFonts w:ascii="Tahoma" w:hAnsi="Tahoma" w:cs="Tahoma"/>
          <w:sz w:val="20"/>
          <w:szCs w:val="20"/>
        </w:rPr>
        <w:t>oito meses</w:t>
      </w:r>
      <w:r w:rsidR="00AE1267" w:rsidRPr="00AC435E">
        <w:rPr>
          <w:rFonts w:ascii="Tahoma" w:hAnsi="Tahoma" w:cs="Tahoma"/>
          <w:sz w:val="20"/>
          <w:szCs w:val="20"/>
        </w:rPr>
        <w:t xml:space="preserve">) </w:t>
      </w:r>
      <w:r w:rsidRPr="00AC435E">
        <w:rPr>
          <w:rFonts w:ascii="Tahoma" w:hAnsi="Tahoma" w:cs="Tahoma"/>
          <w:sz w:val="20"/>
          <w:szCs w:val="20"/>
        </w:rPr>
        <w:t>meses</w:t>
      </w:r>
      <w:r w:rsidR="0060519C" w:rsidRPr="00AC435E">
        <w:rPr>
          <w:rFonts w:ascii="Tahoma" w:hAnsi="Tahoma" w:cs="Tahoma"/>
          <w:sz w:val="20"/>
          <w:szCs w:val="20"/>
        </w:rPr>
        <w:t xml:space="preserve"> a contar da Data de Emissão, vencendo-se, portanto, em </w:t>
      </w:r>
      <w:r w:rsidR="00A91F54">
        <w:rPr>
          <w:rFonts w:ascii="Tahoma" w:hAnsi="Tahoma" w:cs="Tahoma"/>
          <w:sz w:val="20"/>
          <w:szCs w:val="20"/>
        </w:rPr>
        <w:t>12</w:t>
      </w:r>
      <w:r w:rsidR="00A41AEA" w:rsidRPr="00AC435E">
        <w:rPr>
          <w:rFonts w:ascii="Tahoma" w:hAnsi="Tahoma" w:cs="Tahoma"/>
          <w:sz w:val="20"/>
          <w:szCs w:val="20"/>
        </w:rPr>
        <w:t xml:space="preserve"> de </w:t>
      </w:r>
      <w:r w:rsidR="00F30072" w:rsidRPr="00AC435E">
        <w:rPr>
          <w:rFonts w:ascii="Tahoma" w:hAnsi="Tahoma" w:cs="Tahoma"/>
          <w:sz w:val="20"/>
          <w:szCs w:val="20"/>
        </w:rPr>
        <w:t>junho</w:t>
      </w:r>
      <w:r w:rsidR="00A41AEA" w:rsidRPr="00AC435E">
        <w:rPr>
          <w:rFonts w:ascii="Tahoma" w:hAnsi="Tahoma" w:cs="Tahoma"/>
          <w:sz w:val="20"/>
          <w:szCs w:val="20"/>
        </w:rPr>
        <w:t xml:space="preserve"> de 2023</w:t>
      </w:r>
      <w:r w:rsidR="00495D89" w:rsidRPr="00AC435E">
        <w:rPr>
          <w:rFonts w:ascii="Tahoma" w:hAnsi="Tahoma" w:cs="Tahoma"/>
          <w:sz w:val="20"/>
          <w:szCs w:val="20"/>
        </w:rPr>
        <w:t xml:space="preserve"> </w:t>
      </w:r>
      <w:r w:rsidR="00C20F12" w:rsidRPr="00AC435E">
        <w:rPr>
          <w:rFonts w:ascii="Tahoma" w:hAnsi="Tahoma" w:cs="Tahoma"/>
          <w:sz w:val="20"/>
          <w:szCs w:val="20"/>
        </w:rPr>
        <w:t>(“</w:t>
      </w:r>
      <w:r w:rsidR="00C20F12" w:rsidRPr="00AC435E">
        <w:rPr>
          <w:rFonts w:ascii="Tahoma" w:hAnsi="Tahoma" w:cs="Tahoma"/>
          <w:sz w:val="20"/>
          <w:szCs w:val="20"/>
          <w:u w:val="single"/>
        </w:rPr>
        <w:t>Data de Vencimento</w:t>
      </w:r>
      <w:r w:rsidR="007906C6" w:rsidRPr="00AC435E">
        <w:rPr>
          <w:rFonts w:ascii="Tahoma" w:hAnsi="Tahoma" w:cs="Tahoma"/>
          <w:sz w:val="20"/>
          <w:szCs w:val="20"/>
          <w:u w:val="single"/>
        </w:rPr>
        <w:t xml:space="preserve"> da Primeira Série</w:t>
      </w:r>
      <w:r w:rsidR="00A851D7" w:rsidRPr="00AC435E">
        <w:rPr>
          <w:rFonts w:ascii="Tahoma" w:hAnsi="Tahoma" w:cs="Tahoma"/>
          <w:sz w:val="20"/>
          <w:szCs w:val="20"/>
        </w:rPr>
        <w:t>”</w:t>
      </w:r>
      <w:r w:rsidR="00C20F12" w:rsidRPr="00AC435E">
        <w:rPr>
          <w:rFonts w:ascii="Tahoma" w:hAnsi="Tahoma" w:cs="Tahoma"/>
          <w:sz w:val="20"/>
          <w:szCs w:val="20"/>
        </w:rPr>
        <w:t>)</w:t>
      </w:r>
      <w:r w:rsidR="006D6285" w:rsidRPr="00AC435E">
        <w:rPr>
          <w:rFonts w:ascii="Tahoma" w:hAnsi="Tahoma" w:cs="Tahoma"/>
          <w:sz w:val="20"/>
          <w:szCs w:val="20"/>
        </w:rPr>
        <w:t>.</w:t>
      </w:r>
      <w:bookmarkEnd w:id="40"/>
    </w:p>
    <w:p w14:paraId="45490DF4" w14:textId="77777777" w:rsidR="00DB1713" w:rsidRPr="00AC435E" w:rsidRDefault="00DB1713" w:rsidP="00DB1713">
      <w:pPr>
        <w:widowControl w:val="0"/>
        <w:tabs>
          <w:tab w:val="left" w:pos="567"/>
        </w:tabs>
        <w:rPr>
          <w:rFonts w:ascii="Tahoma" w:hAnsi="Tahoma" w:cs="Tahoma"/>
          <w:sz w:val="20"/>
          <w:szCs w:val="20"/>
        </w:rPr>
      </w:pPr>
    </w:p>
    <w:p w14:paraId="1EA92714" w14:textId="747030B3" w:rsidR="00DB1713" w:rsidRPr="00AC435E" w:rsidRDefault="00DB1713" w:rsidP="00DB1713">
      <w:pPr>
        <w:widowControl w:val="0"/>
        <w:numPr>
          <w:ilvl w:val="2"/>
          <w:numId w:val="39"/>
        </w:numPr>
        <w:tabs>
          <w:tab w:val="left" w:pos="567"/>
        </w:tabs>
        <w:ind w:left="0" w:firstLine="0"/>
        <w:rPr>
          <w:rFonts w:ascii="Tahoma" w:hAnsi="Tahoma" w:cs="Tahoma"/>
          <w:sz w:val="20"/>
          <w:szCs w:val="20"/>
        </w:rPr>
      </w:pPr>
      <w:bookmarkStart w:id="42" w:name="_Ref10043477"/>
      <w:r w:rsidRPr="00AC435E">
        <w:rPr>
          <w:rFonts w:ascii="Tahoma" w:hAnsi="Tahoma" w:cs="Tahoma"/>
          <w:sz w:val="20"/>
          <w:szCs w:val="20"/>
          <w:u w:val="single"/>
        </w:rPr>
        <w:t>Prazo e Data de Vencimento das Debêntures da Segunda Série</w:t>
      </w:r>
      <w:r w:rsidRPr="00AC435E">
        <w:rPr>
          <w:rFonts w:ascii="Tahoma" w:hAnsi="Tahoma" w:cs="Tahoma"/>
          <w:sz w:val="20"/>
          <w:szCs w:val="20"/>
        </w:rPr>
        <w:t xml:space="preserve">: Ressalvadas as hipóteses de Evento de Vencimento Antecipado </w:t>
      </w:r>
      <w:r w:rsidR="000136E5" w:rsidRPr="00AC435E">
        <w:rPr>
          <w:rFonts w:ascii="Tahoma" w:hAnsi="Tahoma" w:cs="Tahoma"/>
          <w:sz w:val="20"/>
          <w:szCs w:val="20"/>
        </w:rPr>
        <w:t xml:space="preserve">ou de Resgate Antecipado Facultativo Total </w:t>
      </w:r>
      <w:r w:rsidRPr="00AC435E">
        <w:rPr>
          <w:rFonts w:ascii="Tahoma" w:hAnsi="Tahoma" w:cs="Tahoma"/>
          <w:sz w:val="20"/>
          <w:szCs w:val="20"/>
        </w:rPr>
        <w:t xml:space="preserve">previstas nesta Escritura de Emissão, as Debêntures da Segunda Série terão prazo de </w:t>
      </w:r>
      <w:r w:rsidR="00C41570" w:rsidRPr="00AC435E">
        <w:rPr>
          <w:rFonts w:ascii="Tahoma" w:hAnsi="Tahoma" w:cs="Tahoma"/>
          <w:sz w:val="20"/>
          <w:szCs w:val="20"/>
        </w:rPr>
        <w:t xml:space="preserve">66 </w:t>
      </w:r>
      <w:r w:rsidRPr="00AC435E">
        <w:rPr>
          <w:rFonts w:ascii="Tahoma" w:hAnsi="Tahoma" w:cs="Tahoma"/>
          <w:sz w:val="20"/>
          <w:szCs w:val="20"/>
        </w:rPr>
        <w:t>(</w:t>
      </w:r>
      <w:r w:rsidR="00C41570" w:rsidRPr="00AC435E">
        <w:rPr>
          <w:rFonts w:ascii="Tahoma" w:hAnsi="Tahoma" w:cs="Tahoma"/>
          <w:sz w:val="20"/>
          <w:szCs w:val="20"/>
        </w:rPr>
        <w:t>sessenta e seis meses</w:t>
      </w:r>
      <w:r w:rsidRPr="00AC435E">
        <w:rPr>
          <w:rFonts w:ascii="Tahoma" w:hAnsi="Tahoma" w:cs="Tahoma"/>
          <w:sz w:val="20"/>
          <w:szCs w:val="20"/>
        </w:rPr>
        <w:t xml:space="preserve">) meses a contar da Data de Emissão, vencendo-se, portanto, em </w:t>
      </w:r>
      <w:r w:rsidR="00A91F54">
        <w:rPr>
          <w:rFonts w:ascii="Tahoma" w:hAnsi="Tahoma" w:cs="Tahoma"/>
          <w:sz w:val="20"/>
          <w:szCs w:val="20"/>
        </w:rPr>
        <w:t>12</w:t>
      </w:r>
      <w:r w:rsidRPr="00AC435E">
        <w:rPr>
          <w:rFonts w:ascii="Tahoma" w:hAnsi="Tahoma" w:cs="Tahoma"/>
          <w:sz w:val="20"/>
          <w:szCs w:val="20"/>
        </w:rPr>
        <w:t xml:space="preserve"> de </w:t>
      </w:r>
      <w:r w:rsidR="00E73FD2" w:rsidRPr="00AC435E">
        <w:rPr>
          <w:rFonts w:ascii="Tahoma" w:hAnsi="Tahoma" w:cs="Tahoma"/>
          <w:sz w:val="20"/>
          <w:szCs w:val="20"/>
        </w:rPr>
        <w:t>dezembro</w:t>
      </w:r>
      <w:r w:rsidRPr="00AC435E">
        <w:rPr>
          <w:rFonts w:ascii="Tahoma" w:hAnsi="Tahoma" w:cs="Tahoma"/>
          <w:sz w:val="20"/>
          <w:szCs w:val="20"/>
        </w:rPr>
        <w:t xml:space="preserve"> </w:t>
      </w:r>
      <w:r w:rsidR="00E73FD2" w:rsidRPr="00AC435E">
        <w:rPr>
          <w:rFonts w:ascii="Tahoma" w:hAnsi="Tahoma" w:cs="Tahoma"/>
          <w:sz w:val="20"/>
          <w:szCs w:val="20"/>
        </w:rPr>
        <w:t>de 2024</w:t>
      </w:r>
      <w:r w:rsidRPr="00AC435E">
        <w:rPr>
          <w:rFonts w:ascii="Tahoma" w:hAnsi="Tahoma" w:cs="Tahoma"/>
          <w:sz w:val="20"/>
          <w:szCs w:val="20"/>
        </w:rPr>
        <w:t xml:space="preserve"> (“</w:t>
      </w:r>
      <w:r w:rsidRPr="00AC435E">
        <w:rPr>
          <w:rFonts w:ascii="Tahoma" w:hAnsi="Tahoma" w:cs="Tahoma"/>
          <w:sz w:val="20"/>
          <w:szCs w:val="20"/>
          <w:u w:val="single"/>
        </w:rPr>
        <w:t>Data de Vencimento</w:t>
      </w:r>
      <w:r w:rsidR="007906C6" w:rsidRPr="00AC435E">
        <w:rPr>
          <w:rFonts w:ascii="Tahoma" w:hAnsi="Tahoma" w:cs="Tahoma"/>
          <w:sz w:val="20"/>
          <w:szCs w:val="20"/>
          <w:u w:val="single"/>
        </w:rPr>
        <w:t xml:space="preserve"> da Segunda Série</w:t>
      </w:r>
      <w:r w:rsidRPr="00AC435E">
        <w:rPr>
          <w:rFonts w:ascii="Tahoma" w:hAnsi="Tahoma" w:cs="Tahoma"/>
          <w:sz w:val="20"/>
          <w:szCs w:val="20"/>
        </w:rPr>
        <w:t>”</w:t>
      </w:r>
      <w:r w:rsidR="00A517A4" w:rsidRPr="00AC435E">
        <w:rPr>
          <w:rFonts w:ascii="Tahoma" w:hAnsi="Tahoma" w:cs="Tahoma"/>
          <w:sz w:val="20"/>
          <w:szCs w:val="20"/>
        </w:rPr>
        <w:t xml:space="preserve"> e, em conjunto com a “</w:t>
      </w:r>
      <w:r w:rsidR="00A517A4" w:rsidRPr="00AC435E">
        <w:rPr>
          <w:rFonts w:ascii="Tahoma" w:hAnsi="Tahoma" w:cs="Tahoma"/>
          <w:sz w:val="20"/>
          <w:szCs w:val="20"/>
          <w:u w:val="single"/>
        </w:rPr>
        <w:t>Data de Vencimento</w:t>
      </w:r>
      <w:r w:rsidR="00A517A4" w:rsidRPr="00AC435E">
        <w:rPr>
          <w:rFonts w:ascii="Tahoma" w:hAnsi="Tahoma" w:cs="Tahoma"/>
          <w:sz w:val="20"/>
          <w:szCs w:val="20"/>
        </w:rPr>
        <w:t>”</w:t>
      </w:r>
      <w:r w:rsidRPr="00AC435E">
        <w:rPr>
          <w:rFonts w:ascii="Tahoma" w:hAnsi="Tahoma" w:cs="Tahoma"/>
          <w:sz w:val="20"/>
          <w:szCs w:val="20"/>
        </w:rPr>
        <w:t>).</w:t>
      </w:r>
      <w:bookmarkEnd w:id="42"/>
    </w:p>
    <w:bookmarkEnd w:id="41"/>
    <w:p w14:paraId="5A4CF126" w14:textId="77777777" w:rsidR="00BB7C40" w:rsidRPr="00AC435E" w:rsidRDefault="00BB7C40" w:rsidP="00F32B4F">
      <w:pPr>
        <w:widowControl w:val="0"/>
        <w:tabs>
          <w:tab w:val="left" w:pos="567"/>
        </w:tabs>
        <w:rPr>
          <w:rFonts w:ascii="Tahoma" w:hAnsi="Tahoma" w:cs="Tahoma"/>
          <w:sz w:val="20"/>
          <w:szCs w:val="20"/>
        </w:rPr>
      </w:pPr>
    </w:p>
    <w:p w14:paraId="54CC1233" w14:textId="77777777" w:rsidR="00130731" w:rsidRPr="00AC435E" w:rsidRDefault="002434D5" w:rsidP="001768E4">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Remuneração</w:t>
      </w:r>
      <w:r w:rsidR="00F543A6" w:rsidRPr="00AC435E">
        <w:rPr>
          <w:rFonts w:ascii="Tahoma" w:hAnsi="Tahoma" w:cs="Tahoma"/>
          <w:b/>
          <w:smallCaps/>
          <w:sz w:val="20"/>
          <w:szCs w:val="20"/>
        </w:rPr>
        <w:t xml:space="preserve"> </w:t>
      </w:r>
      <w:r w:rsidR="00130731" w:rsidRPr="00AC435E">
        <w:rPr>
          <w:rFonts w:ascii="Tahoma" w:hAnsi="Tahoma" w:cs="Tahoma"/>
          <w:b/>
          <w:smallCaps/>
          <w:sz w:val="20"/>
          <w:szCs w:val="20"/>
        </w:rPr>
        <w:t xml:space="preserve">das Debêntures </w:t>
      </w:r>
    </w:p>
    <w:p w14:paraId="33E30EBD" w14:textId="77777777" w:rsidR="00C20F12" w:rsidRPr="00AC435E" w:rsidRDefault="00C20F12" w:rsidP="00130731">
      <w:pPr>
        <w:widowControl w:val="0"/>
        <w:tabs>
          <w:tab w:val="left" w:pos="567"/>
        </w:tabs>
        <w:rPr>
          <w:rFonts w:ascii="Tahoma" w:hAnsi="Tahoma" w:cs="Tahoma"/>
          <w:b/>
          <w:sz w:val="20"/>
          <w:szCs w:val="20"/>
        </w:rPr>
      </w:pPr>
    </w:p>
    <w:p w14:paraId="1DF676AC" w14:textId="4CABA922" w:rsidR="002000B1" w:rsidRPr="00AC435E" w:rsidRDefault="00DB1713" w:rsidP="0099719D">
      <w:pPr>
        <w:widowControl w:val="0"/>
        <w:numPr>
          <w:ilvl w:val="2"/>
          <w:numId w:val="39"/>
        </w:numPr>
        <w:tabs>
          <w:tab w:val="left" w:pos="567"/>
        </w:tabs>
        <w:ind w:left="0" w:firstLine="0"/>
        <w:rPr>
          <w:rFonts w:ascii="Tahoma" w:hAnsi="Tahoma" w:cs="Tahoma"/>
          <w:iCs/>
          <w:sz w:val="20"/>
          <w:szCs w:val="20"/>
        </w:rPr>
      </w:pPr>
      <w:bookmarkStart w:id="43" w:name="_Ref2024928"/>
      <w:bookmarkStart w:id="44" w:name="_Hlk8768121"/>
      <w:bookmarkStart w:id="45" w:name="_Hlk10058833"/>
      <w:r w:rsidRPr="00AC435E">
        <w:rPr>
          <w:rFonts w:ascii="Tahoma" w:hAnsi="Tahoma" w:cs="Tahoma"/>
          <w:sz w:val="20"/>
          <w:szCs w:val="20"/>
          <w:u w:val="single"/>
        </w:rPr>
        <w:t>Remuneração das Debêntures da Primeira Série</w:t>
      </w:r>
      <w:r w:rsidRPr="00AC435E">
        <w:rPr>
          <w:rFonts w:ascii="Tahoma" w:hAnsi="Tahoma" w:cs="Tahoma"/>
          <w:sz w:val="20"/>
          <w:szCs w:val="20"/>
        </w:rPr>
        <w:t xml:space="preserve">: </w:t>
      </w:r>
      <w:r w:rsidR="00C20F12" w:rsidRPr="00AC435E">
        <w:rPr>
          <w:rFonts w:ascii="Tahoma" w:hAnsi="Tahoma" w:cs="Tahoma"/>
          <w:sz w:val="20"/>
          <w:szCs w:val="20"/>
        </w:rPr>
        <w:t xml:space="preserve">O Valor Nominal Unitário das Debêntures </w:t>
      </w:r>
      <w:r w:rsidR="00C729A7" w:rsidRPr="00AC435E">
        <w:rPr>
          <w:rFonts w:ascii="Tahoma" w:hAnsi="Tahoma" w:cs="Tahoma"/>
          <w:sz w:val="20"/>
          <w:szCs w:val="20"/>
        </w:rPr>
        <w:t xml:space="preserve">da Primeira Série </w:t>
      </w:r>
      <w:r w:rsidR="00C20F12" w:rsidRPr="00AC435E">
        <w:rPr>
          <w:rFonts w:ascii="Tahoma" w:hAnsi="Tahoma" w:cs="Tahoma"/>
          <w:sz w:val="20"/>
          <w:szCs w:val="20"/>
        </w:rPr>
        <w:t>não será atualizado</w:t>
      </w:r>
      <w:r w:rsidR="006B3905" w:rsidRPr="00AC435E">
        <w:rPr>
          <w:rFonts w:ascii="Tahoma" w:hAnsi="Tahoma" w:cs="Tahoma"/>
          <w:sz w:val="20"/>
          <w:szCs w:val="20"/>
        </w:rPr>
        <w:t xml:space="preserve"> monetariamente</w:t>
      </w:r>
      <w:r w:rsidR="00C20F12" w:rsidRPr="00AC435E">
        <w:rPr>
          <w:rFonts w:ascii="Tahoma" w:hAnsi="Tahoma" w:cs="Tahoma"/>
          <w:sz w:val="20"/>
          <w:szCs w:val="20"/>
        </w:rPr>
        <w:t xml:space="preserve">. </w:t>
      </w:r>
      <w:r w:rsidR="00A41AEA" w:rsidRPr="00AC435E">
        <w:rPr>
          <w:rFonts w:ascii="Tahoma" w:hAnsi="Tahoma" w:cs="Tahoma"/>
          <w:sz w:val="20"/>
          <w:szCs w:val="20"/>
        </w:rPr>
        <w:t xml:space="preserve">Sobre o Valor Nominal </w:t>
      </w:r>
      <w:r w:rsidR="00ED7B29" w:rsidRPr="00AC435E">
        <w:rPr>
          <w:rFonts w:ascii="Tahoma" w:hAnsi="Tahoma" w:cs="Tahoma"/>
          <w:sz w:val="20"/>
          <w:szCs w:val="20"/>
        </w:rPr>
        <w:t>Unitário</w:t>
      </w:r>
      <w:r w:rsidR="00C729A7" w:rsidRPr="00AC435E">
        <w:rPr>
          <w:rFonts w:ascii="Tahoma" w:hAnsi="Tahoma" w:cs="Tahoma"/>
          <w:sz w:val="20"/>
          <w:szCs w:val="20"/>
        </w:rPr>
        <w:t xml:space="preserve"> </w:t>
      </w:r>
      <w:r w:rsidR="00EF59C5" w:rsidRPr="00AC435E">
        <w:rPr>
          <w:rFonts w:ascii="Tahoma" w:hAnsi="Tahoma" w:cs="Tahoma"/>
          <w:sz w:val="20"/>
          <w:szCs w:val="20"/>
        </w:rPr>
        <w:t>ou saldo do Valor Nominal das Debêntures</w:t>
      </w:r>
      <w:r w:rsidR="00C729A7" w:rsidRPr="00AC435E">
        <w:rPr>
          <w:rFonts w:ascii="Tahoma" w:hAnsi="Tahoma" w:cs="Tahoma"/>
          <w:sz w:val="20"/>
          <w:szCs w:val="20"/>
        </w:rPr>
        <w:t xml:space="preserve"> da Primeira Série</w:t>
      </w:r>
      <w:r w:rsidR="00A91F54">
        <w:rPr>
          <w:rFonts w:ascii="Tahoma" w:hAnsi="Tahoma" w:cs="Tahoma"/>
          <w:sz w:val="20"/>
          <w:szCs w:val="20"/>
        </w:rPr>
        <w:t>, conforme o caso,</w:t>
      </w:r>
      <w:r w:rsidR="00EF59C5" w:rsidRPr="00AC435E">
        <w:rPr>
          <w:rFonts w:ascii="Tahoma" w:hAnsi="Tahoma" w:cs="Tahoma"/>
          <w:sz w:val="20"/>
          <w:szCs w:val="20"/>
        </w:rPr>
        <w:t xml:space="preserve"> </w:t>
      </w:r>
      <w:r w:rsidR="00A41AEA" w:rsidRPr="00AC435E">
        <w:rPr>
          <w:rFonts w:ascii="Tahoma" w:hAnsi="Tahoma" w:cs="Tahoma"/>
          <w:sz w:val="20"/>
          <w:szCs w:val="20"/>
        </w:rPr>
        <w:t>incidirão juros correspondentes à variação acumulada</w:t>
      </w:r>
      <w:r w:rsidR="00EF59C5" w:rsidRPr="00AC435E">
        <w:rPr>
          <w:rFonts w:ascii="Tahoma" w:hAnsi="Tahoma" w:cs="Tahoma"/>
          <w:sz w:val="20"/>
          <w:szCs w:val="20"/>
        </w:rPr>
        <w:t xml:space="preserve"> de</w:t>
      </w:r>
      <w:r w:rsidR="00912E3B" w:rsidRPr="00AC435E">
        <w:rPr>
          <w:rFonts w:ascii="Tahoma" w:hAnsi="Tahoma" w:cs="Tahoma"/>
          <w:sz w:val="20"/>
          <w:szCs w:val="20"/>
        </w:rPr>
        <w:t xml:space="preserve"> </w:t>
      </w:r>
      <w:r w:rsidR="005A17D3" w:rsidRPr="00AC435E">
        <w:rPr>
          <w:rFonts w:ascii="Tahoma" w:hAnsi="Tahoma" w:cs="Tahoma"/>
          <w:sz w:val="20"/>
          <w:szCs w:val="20"/>
        </w:rPr>
        <w:t xml:space="preserve">100% (cem por cento) </w:t>
      </w:r>
      <w:r w:rsidR="00EF59C5" w:rsidRPr="00AC435E">
        <w:rPr>
          <w:rFonts w:ascii="Tahoma" w:hAnsi="Tahoma" w:cs="Tahoma"/>
          <w:sz w:val="20"/>
          <w:szCs w:val="20"/>
        </w:rPr>
        <w:t>da taxa média diária de juros dos DI - Depósitos Interfinanceiros de um dia, “over extra</w:t>
      </w:r>
      <w:bookmarkStart w:id="46" w:name="_DV_C101"/>
      <w:r w:rsidR="00EF59C5" w:rsidRPr="00AC435E">
        <w:rPr>
          <w:rFonts w:ascii="Tahoma" w:hAnsi="Tahoma" w:cs="Tahoma"/>
          <w:sz w:val="20"/>
          <w:szCs w:val="20"/>
        </w:rPr>
        <w:t xml:space="preserve"> grupo”, expressas na forma percentual ao ano, base 252 (duzentos e cinquenta e dois) Dias Úteis, calculadas e divulgadas pela B3 no informativo diário disponível em sua página na rede mundial de computadores (http://www.b3.com.br) (</w:t>
      </w:r>
      <w:bookmarkEnd w:id="46"/>
      <w:r w:rsidR="00EF59C5" w:rsidRPr="00AC435E">
        <w:rPr>
          <w:rFonts w:ascii="Tahoma" w:hAnsi="Tahoma" w:cs="Tahoma"/>
          <w:sz w:val="20"/>
          <w:szCs w:val="20"/>
        </w:rPr>
        <w:t>“</w:t>
      </w:r>
      <w:r w:rsidR="00EF59C5" w:rsidRPr="00AC435E">
        <w:rPr>
          <w:rFonts w:ascii="Tahoma" w:hAnsi="Tahoma" w:cs="Tahoma"/>
          <w:sz w:val="20"/>
          <w:szCs w:val="20"/>
          <w:u w:val="single"/>
        </w:rPr>
        <w:t>Taxa DI</w:t>
      </w:r>
      <w:r w:rsidR="00EF59C5" w:rsidRPr="00AC435E">
        <w:rPr>
          <w:rFonts w:ascii="Tahoma" w:hAnsi="Tahoma" w:cs="Tahoma"/>
          <w:sz w:val="20"/>
          <w:szCs w:val="20"/>
        </w:rPr>
        <w:t>”), acrescida de uma sobretaxa ou percentual (</w:t>
      </w:r>
      <w:r w:rsidR="00EF59C5" w:rsidRPr="00AC435E">
        <w:rPr>
          <w:rFonts w:ascii="Tahoma" w:hAnsi="Tahoma" w:cs="Tahoma"/>
          <w:i/>
          <w:sz w:val="20"/>
          <w:szCs w:val="20"/>
        </w:rPr>
        <w:t>spread</w:t>
      </w:r>
      <w:r w:rsidR="00EF59C5" w:rsidRPr="00AC435E">
        <w:rPr>
          <w:rFonts w:ascii="Tahoma" w:hAnsi="Tahoma" w:cs="Tahoma"/>
          <w:sz w:val="20"/>
          <w:szCs w:val="20"/>
        </w:rPr>
        <w:t xml:space="preserve">) de </w:t>
      </w:r>
      <w:bookmarkStart w:id="47" w:name="_Hlk9975878"/>
      <w:r w:rsidR="00865CB5" w:rsidRPr="00AC435E">
        <w:rPr>
          <w:rFonts w:ascii="Tahoma" w:hAnsi="Tahoma" w:cs="Tahoma"/>
          <w:sz w:val="20"/>
          <w:szCs w:val="20"/>
        </w:rPr>
        <w:t>3,5% (três inteiros e cinquenta centésimos por cento)</w:t>
      </w:r>
      <w:bookmarkEnd w:id="47"/>
      <w:r w:rsidR="00865CB5" w:rsidRPr="00AC435E">
        <w:rPr>
          <w:rFonts w:ascii="Tahoma" w:hAnsi="Tahoma" w:cs="Tahoma"/>
          <w:sz w:val="20"/>
          <w:szCs w:val="20"/>
        </w:rPr>
        <w:t xml:space="preserve">, </w:t>
      </w:r>
      <w:r w:rsidR="00EF59C5" w:rsidRPr="00AC435E">
        <w:rPr>
          <w:rFonts w:ascii="Tahoma" w:hAnsi="Tahoma" w:cs="Tahoma"/>
          <w:sz w:val="20"/>
          <w:szCs w:val="20"/>
        </w:rPr>
        <w:t>base 252 (duzentos e cinquenta e dois) Dias Úteis</w:t>
      </w:r>
      <w:r w:rsidR="007E17A9" w:rsidRPr="00AC435E">
        <w:rPr>
          <w:rFonts w:ascii="Tahoma" w:hAnsi="Tahoma" w:cs="Tahoma"/>
          <w:sz w:val="20"/>
          <w:szCs w:val="20"/>
        </w:rPr>
        <w:t xml:space="preserve"> </w:t>
      </w:r>
      <w:r w:rsidR="00EF59C5" w:rsidRPr="00AC435E">
        <w:rPr>
          <w:rFonts w:ascii="Tahoma" w:hAnsi="Tahoma" w:cs="Tahoma"/>
          <w:sz w:val="20"/>
          <w:szCs w:val="20"/>
        </w:rPr>
        <w:t>(“</w:t>
      </w:r>
      <w:r w:rsidR="00EF59C5" w:rsidRPr="00AC435E">
        <w:rPr>
          <w:rFonts w:ascii="Tahoma" w:hAnsi="Tahoma" w:cs="Tahoma"/>
          <w:sz w:val="20"/>
          <w:szCs w:val="20"/>
          <w:u w:val="single"/>
        </w:rPr>
        <w:t>Remuneração</w:t>
      </w:r>
      <w:r w:rsidR="00130731" w:rsidRPr="00AC435E">
        <w:rPr>
          <w:rFonts w:ascii="Tahoma" w:hAnsi="Tahoma" w:cs="Tahoma"/>
          <w:sz w:val="20"/>
          <w:szCs w:val="20"/>
          <w:u w:val="single"/>
        </w:rPr>
        <w:t xml:space="preserve"> da Primeira Série</w:t>
      </w:r>
      <w:r w:rsidR="00EF59C5" w:rsidRPr="00AC435E">
        <w:rPr>
          <w:rFonts w:ascii="Tahoma" w:hAnsi="Tahoma" w:cs="Tahoma"/>
          <w:sz w:val="20"/>
          <w:szCs w:val="20"/>
        </w:rPr>
        <w:t xml:space="preserve">”). A Remuneração </w:t>
      </w:r>
      <w:r w:rsidR="00ED7B29" w:rsidRPr="00AC435E">
        <w:rPr>
          <w:rFonts w:ascii="Tahoma" w:hAnsi="Tahoma" w:cs="Tahoma"/>
          <w:sz w:val="20"/>
          <w:szCs w:val="20"/>
        </w:rPr>
        <w:t>da</w:t>
      </w:r>
      <w:r w:rsidR="00EF59C5" w:rsidRPr="00AC435E">
        <w:rPr>
          <w:rFonts w:ascii="Tahoma" w:hAnsi="Tahoma" w:cs="Tahoma"/>
          <w:sz w:val="20"/>
          <w:szCs w:val="20"/>
        </w:rPr>
        <w:t xml:space="preserve"> </w:t>
      </w:r>
      <w:r w:rsidR="00C729A7" w:rsidRPr="00AC435E">
        <w:rPr>
          <w:rFonts w:ascii="Tahoma" w:hAnsi="Tahoma" w:cs="Tahoma"/>
          <w:sz w:val="20"/>
          <w:szCs w:val="20"/>
        </w:rPr>
        <w:t xml:space="preserve">Primeira Série </w:t>
      </w:r>
      <w:r w:rsidR="00EF59C5" w:rsidRPr="00AC435E">
        <w:rPr>
          <w:rFonts w:ascii="Tahoma" w:hAnsi="Tahoma" w:cs="Tahoma"/>
          <w:sz w:val="20"/>
          <w:szCs w:val="20"/>
        </w:rPr>
        <w:t xml:space="preserve">será incidente sobre </w:t>
      </w:r>
      <w:r w:rsidR="00C729A7" w:rsidRPr="00AC435E">
        <w:rPr>
          <w:rFonts w:ascii="Tahoma" w:hAnsi="Tahoma" w:cs="Tahoma"/>
          <w:sz w:val="20"/>
          <w:szCs w:val="20"/>
        </w:rPr>
        <w:t>o</w:t>
      </w:r>
      <w:r w:rsidR="00EF59C5" w:rsidRPr="00AC435E">
        <w:rPr>
          <w:rFonts w:ascii="Tahoma" w:hAnsi="Tahoma" w:cs="Tahoma"/>
          <w:sz w:val="20"/>
          <w:szCs w:val="20"/>
        </w:rPr>
        <w:t xml:space="preserve"> Valor Nominal Unitário</w:t>
      </w:r>
      <w:r w:rsidR="00C729A7" w:rsidRPr="00AC435E">
        <w:rPr>
          <w:rFonts w:ascii="Tahoma" w:hAnsi="Tahoma" w:cs="Tahoma"/>
          <w:sz w:val="20"/>
          <w:szCs w:val="20"/>
        </w:rPr>
        <w:t xml:space="preserve"> </w:t>
      </w:r>
      <w:r w:rsidR="00A91F54">
        <w:rPr>
          <w:rFonts w:ascii="Tahoma" w:hAnsi="Tahoma" w:cs="Tahoma"/>
          <w:sz w:val="20"/>
          <w:szCs w:val="20"/>
        </w:rPr>
        <w:t xml:space="preserve">ou saldo do Valor Nominal </w:t>
      </w:r>
      <w:r w:rsidR="00C729A7" w:rsidRPr="00AC435E">
        <w:rPr>
          <w:rFonts w:ascii="Tahoma" w:hAnsi="Tahoma" w:cs="Tahoma"/>
          <w:sz w:val="20"/>
          <w:szCs w:val="20"/>
        </w:rPr>
        <w:t>das Debêntu</w:t>
      </w:r>
      <w:r w:rsidR="008C585D" w:rsidRPr="00AC435E">
        <w:rPr>
          <w:rFonts w:ascii="Tahoma" w:hAnsi="Tahoma" w:cs="Tahoma"/>
          <w:sz w:val="20"/>
          <w:szCs w:val="20"/>
        </w:rPr>
        <w:t>r</w:t>
      </w:r>
      <w:r w:rsidR="00C729A7" w:rsidRPr="00AC435E">
        <w:rPr>
          <w:rFonts w:ascii="Tahoma" w:hAnsi="Tahoma" w:cs="Tahoma"/>
          <w:sz w:val="20"/>
          <w:szCs w:val="20"/>
        </w:rPr>
        <w:t>es da Primeira Série</w:t>
      </w:r>
      <w:r w:rsidR="00A91F54">
        <w:rPr>
          <w:rFonts w:ascii="Tahoma" w:hAnsi="Tahoma" w:cs="Tahoma"/>
          <w:sz w:val="20"/>
          <w:szCs w:val="20"/>
        </w:rPr>
        <w:t>, conforme o caso,</w:t>
      </w:r>
      <w:r w:rsidR="00EF59C5" w:rsidRPr="00AC435E">
        <w:rPr>
          <w:rFonts w:ascii="Tahoma" w:hAnsi="Tahoma" w:cs="Tahoma"/>
          <w:sz w:val="20"/>
          <w:szCs w:val="20"/>
        </w:rPr>
        <w:t xml:space="preserve"> e será calculada de forma exponencial e cumulativa </w:t>
      </w:r>
      <w:r w:rsidR="00EF59C5" w:rsidRPr="00AC435E">
        <w:rPr>
          <w:rFonts w:ascii="Tahoma" w:hAnsi="Tahoma" w:cs="Tahoma"/>
          <w:i/>
          <w:sz w:val="20"/>
          <w:szCs w:val="20"/>
        </w:rPr>
        <w:t>pro rata temporis</w:t>
      </w:r>
      <w:r w:rsidR="00EF59C5" w:rsidRPr="00AC435E">
        <w:rPr>
          <w:rFonts w:ascii="Tahoma" w:hAnsi="Tahoma" w:cs="Tahoma"/>
          <w:sz w:val="20"/>
          <w:szCs w:val="20"/>
        </w:rPr>
        <w:t xml:space="preserve"> por Dias Úteis decorridos desde a primeira Data de Integralização </w:t>
      </w:r>
      <w:r w:rsidR="000136E5" w:rsidRPr="00AC435E">
        <w:rPr>
          <w:rFonts w:ascii="Tahoma" w:hAnsi="Tahoma" w:cs="Tahoma"/>
          <w:sz w:val="20"/>
          <w:szCs w:val="20"/>
        </w:rPr>
        <w:t xml:space="preserve">da Primeira Série </w:t>
      </w:r>
      <w:r w:rsidR="00EF59C5" w:rsidRPr="00AC435E">
        <w:rPr>
          <w:rFonts w:ascii="Tahoma" w:hAnsi="Tahoma" w:cs="Tahoma"/>
          <w:sz w:val="20"/>
          <w:szCs w:val="20"/>
        </w:rPr>
        <w:t>ou da Data de Pagamento da Remuneração</w:t>
      </w:r>
      <w:r w:rsidR="00ED7B29" w:rsidRPr="00AC435E">
        <w:rPr>
          <w:rFonts w:ascii="Tahoma" w:hAnsi="Tahoma" w:cs="Tahoma"/>
          <w:sz w:val="20"/>
          <w:szCs w:val="20"/>
        </w:rPr>
        <w:t xml:space="preserve"> da Primeira Série</w:t>
      </w:r>
      <w:r w:rsidR="00EF59C5" w:rsidRPr="00AC435E">
        <w:rPr>
          <w:rFonts w:ascii="Tahoma" w:hAnsi="Tahoma" w:cs="Tahoma"/>
          <w:sz w:val="20"/>
          <w:szCs w:val="20"/>
        </w:rPr>
        <w:t xml:space="preserve"> imediatamente anterior, conforme o caso, até a Data de Pagamento da Remuneração</w:t>
      </w:r>
      <w:r w:rsidR="001903AF" w:rsidRPr="00AC435E">
        <w:rPr>
          <w:rFonts w:ascii="Tahoma" w:hAnsi="Tahoma" w:cs="Tahoma"/>
          <w:sz w:val="20"/>
          <w:szCs w:val="20"/>
        </w:rPr>
        <w:t xml:space="preserve"> da Primeira Série</w:t>
      </w:r>
      <w:r w:rsidR="00EF59C5" w:rsidRPr="00AC435E">
        <w:rPr>
          <w:rFonts w:ascii="Tahoma" w:hAnsi="Tahoma" w:cs="Tahoma"/>
          <w:sz w:val="20"/>
          <w:szCs w:val="20"/>
        </w:rPr>
        <w:t xml:space="preserve"> subsequente, ressalvadas as hipóteses de pagamento decorrentes </w:t>
      </w:r>
      <w:r w:rsidR="00794EE7" w:rsidRPr="00AC435E">
        <w:rPr>
          <w:rFonts w:ascii="Tahoma" w:hAnsi="Tahoma" w:cs="Tahoma"/>
          <w:sz w:val="20"/>
          <w:szCs w:val="20"/>
        </w:rPr>
        <w:t xml:space="preserve">de </w:t>
      </w:r>
      <w:r w:rsidR="00EF59C5" w:rsidRPr="00AC435E">
        <w:rPr>
          <w:rFonts w:ascii="Tahoma" w:hAnsi="Tahoma" w:cs="Tahoma"/>
          <w:sz w:val="20"/>
          <w:szCs w:val="20"/>
        </w:rPr>
        <w:t>Evento de Vencimento Antecipado</w:t>
      </w:r>
      <w:r w:rsidR="001903AF" w:rsidRPr="00AC435E">
        <w:rPr>
          <w:rFonts w:ascii="Tahoma" w:hAnsi="Tahoma" w:cs="Tahoma"/>
          <w:sz w:val="20"/>
          <w:szCs w:val="20"/>
        </w:rPr>
        <w:t xml:space="preserve"> ou de Resgate</w:t>
      </w:r>
      <w:r w:rsidR="000136E5" w:rsidRPr="00AC435E">
        <w:rPr>
          <w:rFonts w:ascii="Tahoma" w:hAnsi="Tahoma" w:cs="Tahoma"/>
          <w:sz w:val="20"/>
          <w:szCs w:val="20"/>
        </w:rPr>
        <w:t xml:space="preserve"> Antecipado</w:t>
      </w:r>
      <w:r w:rsidR="001903AF" w:rsidRPr="00AC435E">
        <w:rPr>
          <w:rFonts w:ascii="Tahoma" w:hAnsi="Tahoma" w:cs="Tahoma"/>
          <w:sz w:val="20"/>
          <w:szCs w:val="20"/>
        </w:rPr>
        <w:t xml:space="preserve"> Facultativo Total</w:t>
      </w:r>
      <w:r w:rsidR="00EF59C5" w:rsidRPr="00AC435E">
        <w:rPr>
          <w:rFonts w:ascii="Tahoma" w:hAnsi="Tahoma" w:cs="Tahoma"/>
          <w:sz w:val="20"/>
          <w:szCs w:val="20"/>
        </w:rPr>
        <w:t>, de acordo com a seguinte fórmula</w:t>
      </w:r>
      <w:r w:rsidR="00C20F12" w:rsidRPr="00AC435E">
        <w:rPr>
          <w:rFonts w:ascii="Tahoma" w:hAnsi="Tahoma" w:cs="Tahoma"/>
          <w:sz w:val="20"/>
          <w:szCs w:val="20"/>
        </w:rPr>
        <w:t>:</w:t>
      </w:r>
      <w:r w:rsidR="002434D5" w:rsidRPr="00AC435E">
        <w:rPr>
          <w:rFonts w:ascii="Tahoma" w:hAnsi="Tahoma" w:cs="Tahoma"/>
          <w:sz w:val="20"/>
          <w:szCs w:val="20"/>
        </w:rPr>
        <w:t xml:space="preserve"> </w:t>
      </w:r>
      <w:bookmarkStart w:id="48" w:name="_DV_C62"/>
      <w:bookmarkEnd w:id="43"/>
      <w:bookmarkEnd w:id="44"/>
    </w:p>
    <w:bookmarkEnd w:id="45"/>
    <w:p w14:paraId="485BFDBC" w14:textId="77777777" w:rsidR="0099719D" w:rsidRPr="00AC435E" w:rsidRDefault="0099719D" w:rsidP="00C34028">
      <w:pPr>
        <w:widowControl w:val="0"/>
        <w:tabs>
          <w:tab w:val="left" w:pos="567"/>
        </w:tabs>
        <w:rPr>
          <w:rFonts w:ascii="Tahoma" w:hAnsi="Tahoma" w:cs="Tahoma"/>
          <w:iCs/>
          <w:sz w:val="20"/>
          <w:szCs w:val="20"/>
        </w:rPr>
      </w:pPr>
    </w:p>
    <w:p w14:paraId="133377CF" w14:textId="77777777" w:rsidR="007E17A9" w:rsidRPr="00AC435E" w:rsidRDefault="007E17A9" w:rsidP="007E17A9">
      <w:pPr>
        <w:suppressAutoHyphens/>
        <w:spacing w:line="340" w:lineRule="exact"/>
        <w:jc w:val="center"/>
        <w:rPr>
          <w:rFonts w:ascii="Tahoma" w:hAnsi="Tahoma" w:cs="Tahoma"/>
          <w:b/>
          <w:bCs/>
          <w:sz w:val="20"/>
          <w:szCs w:val="20"/>
        </w:rPr>
      </w:pPr>
      <w:bookmarkStart w:id="49" w:name="_DV_M86"/>
      <w:bookmarkEnd w:id="49"/>
      <w:r w:rsidRPr="00AC435E">
        <w:rPr>
          <w:rFonts w:ascii="Tahoma" w:hAnsi="Tahoma" w:cs="Tahoma"/>
          <w:b/>
          <w:bCs/>
          <w:sz w:val="20"/>
          <w:szCs w:val="20"/>
        </w:rPr>
        <w:t xml:space="preserve">J = VNe x </w:t>
      </w:r>
      <w:r w:rsidRPr="00AC435E">
        <w:rPr>
          <w:rStyle w:val="DeltaViewInsertion"/>
          <w:rFonts w:ascii="Tahoma" w:hAnsi="Tahoma" w:cs="Tahoma"/>
          <w:b/>
          <w:bCs/>
          <w:color w:val="auto"/>
          <w:sz w:val="20"/>
          <w:szCs w:val="20"/>
          <w:u w:val="none"/>
        </w:rPr>
        <w:t>(Fator de Juros</w:t>
      </w:r>
      <w:r w:rsidRPr="00AC435E">
        <w:rPr>
          <w:rFonts w:ascii="Tahoma" w:hAnsi="Tahoma" w:cs="Tahoma"/>
          <w:b/>
          <w:bCs/>
          <w:sz w:val="20"/>
          <w:szCs w:val="20"/>
        </w:rPr>
        <w:t xml:space="preserve"> – 1</w:t>
      </w:r>
      <w:r w:rsidRPr="00AC435E">
        <w:rPr>
          <w:rStyle w:val="DeltaViewInsertion"/>
          <w:rFonts w:ascii="Tahoma" w:hAnsi="Tahoma" w:cs="Tahoma"/>
          <w:b/>
          <w:bCs/>
          <w:color w:val="auto"/>
          <w:sz w:val="20"/>
          <w:szCs w:val="20"/>
          <w:u w:val="none"/>
        </w:rPr>
        <w:t>)</w:t>
      </w:r>
    </w:p>
    <w:p w14:paraId="3887F314" w14:textId="77777777" w:rsidR="007E17A9" w:rsidRPr="00AC435E" w:rsidRDefault="007E17A9" w:rsidP="007E17A9">
      <w:pPr>
        <w:suppressAutoHyphens/>
        <w:spacing w:line="340" w:lineRule="exact"/>
        <w:jc w:val="center"/>
        <w:rPr>
          <w:rFonts w:ascii="Tahoma" w:hAnsi="Tahoma" w:cs="Tahoma"/>
          <w:b/>
          <w:bCs/>
          <w:sz w:val="20"/>
          <w:szCs w:val="20"/>
        </w:rPr>
      </w:pPr>
    </w:p>
    <w:p w14:paraId="5285068E" w14:textId="77777777" w:rsidR="007E17A9" w:rsidRPr="00AC435E" w:rsidRDefault="007E17A9" w:rsidP="007E17A9">
      <w:pPr>
        <w:suppressAutoHyphens/>
        <w:spacing w:line="340" w:lineRule="exact"/>
        <w:ind w:firstLine="708"/>
        <w:rPr>
          <w:rFonts w:ascii="Tahoma" w:hAnsi="Tahoma" w:cs="Tahoma"/>
          <w:sz w:val="20"/>
          <w:szCs w:val="20"/>
        </w:rPr>
      </w:pPr>
      <w:bookmarkStart w:id="50" w:name="_DV_M87"/>
      <w:bookmarkEnd w:id="50"/>
      <w:r w:rsidRPr="00AC435E">
        <w:rPr>
          <w:rFonts w:ascii="Tahoma" w:hAnsi="Tahoma" w:cs="Tahoma"/>
          <w:sz w:val="20"/>
          <w:szCs w:val="20"/>
        </w:rPr>
        <w:t>onde:</w:t>
      </w:r>
    </w:p>
    <w:p w14:paraId="54594994" w14:textId="77777777" w:rsidR="007E17A9" w:rsidRPr="00AC435E" w:rsidRDefault="007E17A9" w:rsidP="007E17A9">
      <w:pPr>
        <w:suppressAutoHyphens/>
        <w:spacing w:line="340" w:lineRule="exact"/>
        <w:rPr>
          <w:rFonts w:ascii="Tahoma" w:hAnsi="Tahoma" w:cs="Tahoma"/>
          <w:sz w:val="20"/>
          <w:szCs w:val="20"/>
        </w:rPr>
      </w:pPr>
    </w:p>
    <w:p w14:paraId="0068A45C" w14:textId="77777777" w:rsidR="007E17A9" w:rsidRPr="00AC435E" w:rsidRDefault="00F642B4" w:rsidP="007E17A9">
      <w:pPr>
        <w:suppressAutoHyphens/>
        <w:spacing w:line="340" w:lineRule="exact"/>
        <w:ind w:left="2124" w:hanging="1416"/>
        <w:rPr>
          <w:rFonts w:ascii="Tahoma" w:hAnsi="Tahoma" w:cs="Tahoma"/>
          <w:sz w:val="20"/>
          <w:szCs w:val="20"/>
        </w:rPr>
      </w:pPr>
      <w:bookmarkStart w:id="51" w:name="_DV_M88"/>
      <w:bookmarkEnd w:id="51"/>
      <w:r w:rsidRPr="00AC435E">
        <w:rPr>
          <w:rFonts w:ascii="Tahoma" w:hAnsi="Tahoma" w:cs="Tahoma"/>
          <w:sz w:val="20"/>
          <w:szCs w:val="20"/>
        </w:rPr>
        <w:t>J</w:t>
      </w:r>
      <w:r w:rsidRPr="00AC435E">
        <w:rPr>
          <w:rFonts w:ascii="Tahoma" w:hAnsi="Tahoma" w:cs="Tahoma"/>
          <w:sz w:val="20"/>
          <w:szCs w:val="20"/>
        </w:rPr>
        <w:tab/>
        <w:t>valor unitário d</w:t>
      </w:r>
      <w:r w:rsidR="00130731" w:rsidRPr="00AC435E">
        <w:rPr>
          <w:rFonts w:ascii="Tahoma" w:hAnsi="Tahoma" w:cs="Tahoma"/>
          <w:sz w:val="20"/>
          <w:szCs w:val="20"/>
        </w:rPr>
        <w:t xml:space="preserve">a Remuneração da Primeira Série </w:t>
      </w:r>
      <w:r w:rsidRPr="00AC435E">
        <w:rPr>
          <w:rFonts w:ascii="Tahoma" w:hAnsi="Tahoma" w:cs="Tahoma"/>
          <w:sz w:val="20"/>
          <w:szCs w:val="20"/>
        </w:rPr>
        <w:t>devid</w:t>
      </w:r>
      <w:r w:rsidR="00C729A7" w:rsidRPr="00AC435E">
        <w:rPr>
          <w:rFonts w:ascii="Tahoma" w:hAnsi="Tahoma" w:cs="Tahoma"/>
          <w:sz w:val="20"/>
          <w:szCs w:val="20"/>
        </w:rPr>
        <w:t>a</w:t>
      </w:r>
      <w:r w:rsidR="007E17A9" w:rsidRPr="00AC435E">
        <w:rPr>
          <w:rFonts w:ascii="Tahoma" w:hAnsi="Tahoma" w:cs="Tahoma"/>
          <w:sz w:val="20"/>
          <w:szCs w:val="20"/>
        </w:rPr>
        <w:t xml:space="preserve"> no final de cada Período de Capitalização, calculado com 8 (oito) casas decimais sem arredondamento;</w:t>
      </w:r>
    </w:p>
    <w:p w14:paraId="49761EFC" w14:textId="77777777" w:rsidR="007E17A9" w:rsidRPr="00AC435E" w:rsidRDefault="007E17A9" w:rsidP="007E17A9">
      <w:pPr>
        <w:suppressAutoHyphens/>
        <w:spacing w:line="340" w:lineRule="exact"/>
        <w:ind w:left="2124" w:hanging="1416"/>
        <w:rPr>
          <w:rFonts w:ascii="Tahoma" w:hAnsi="Tahoma" w:cs="Tahoma"/>
          <w:sz w:val="20"/>
          <w:szCs w:val="20"/>
        </w:rPr>
      </w:pPr>
    </w:p>
    <w:p w14:paraId="538F80EA" w14:textId="77777777" w:rsidR="007E17A9" w:rsidRPr="00AC435E" w:rsidRDefault="007E17A9" w:rsidP="007E17A9">
      <w:pPr>
        <w:suppressAutoHyphens/>
        <w:spacing w:line="340" w:lineRule="exact"/>
        <w:ind w:left="2124" w:hanging="1416"/>
        <w:rPr>
          <w:rFonts w:ascii="Tahoma" w:hAnsi="Tahoma" w:cs="Tahoma"/>
          <w:sz w:val="20"/>
          <w:szCs w:val="20"/>
        </w:rPr>
      </w:pPr>
      <w:bookmarkStart w:id="52" w:name="_DV_M89"/>
      <w:bookmarkEnd w:id="52"/>
      <w:r w:rsidRPr="00AC435E">
        <w:rPr>
          <w:rFonts w:ascii="Tahoma" w:hAnsi="Tahoma" w:cs="Tahoma"/>
          <w:sz w:val="20"/>
          <w:szCs w:val="20"/>
        </w:rPr>
        <w:t>VNe</w:t>
      </w:r>
      <w:r w:rsidRPr="00AC435E">
        <w:rPr>
          <w:rFonts w:ascii="Tahoma" w:hAnsi="Tahoma" w:cs="Tahoma"/>
          <w:sz w:val="20"/>
          <w:szCs w:val="20"/>
        </w:rPr>
        <w:tab/>
        <w:t>Valor Nominal Unitário ou saldo do Valor Nominal Unitário</w:t>
      </w:r>
      <w:r w:rsidR="00C729A7" w:rsidRPr="00AC435E">
        <w:rPr>
          <w:rFonts w:ascii="Tahoma" w:hAnsi="Tahoma" w:cs="Tahoma"/>
          <w:sz w:val="20"/>
          <w:szCs w:val="20"/>
        </w:rPr>
        <w:t xml:space="preserve"> das Debêntures da Primeira Série</w:t>
      </w:r>
      <w:r w:rsidRPr="00AC435E">
        <w:rPr>
          <w:rFonts w:ascii="Tahoma" w:hAnsi="Tahoma" w:cs="Tahoma"/>
          <w:sz w:val="20"/>
          <w:szCs w:val="20"/>
        </w:rPr>
        <w:t>, conforme o caso, no início de cada Período de Capitalização, informado/calculado com 8 (oito) casas decimais sem arredondamento;</w:t>
      </w:r>
    </w:p>
    <w:p w14:paraId="4351714A" w14:textId="77777777" w:rsidR="007E17A9" w:rsidRPr="00AC435E" w:rsidRDefault="007E17A9" w:rsidP="007E17A9">
      <w:pPr>
        <w:suppressAutoHyphens/>
        <w:spacing w:line="340" w:lineRule="exact"/>
        <w:ind w:left="2124" w:hanging="1416"/>
        <w:rPr>
          <w:rFonts w:ascii="Tahoma" w:hAnsi="Tahoma" w:cs="Tahoma"/>
          <w:sz w:val="20"/>
          <w:szCs w:val="20"/>
        </w:rPr>
      </w:pPr>
    </w:p>
    <w:p w14:paraId="26740D62" w14:textId="77777777" w:rsidR="007E17A9" w:rsidRPr="00AC435E" w:rsidRDefault="007E17A9" w:rsidP="007E17A9">
      <w:pPr>
        <w:suppressAutoHyphens/>
        <w:spacing w:line="340" w:lineRule="exact"/>
        <w:ind w:left="2124" w:hanging="1416"/>
        <w:rPr>
          <w:rStyle w:val="DeltaViewInsertion"/>
          <w:rFonts w:ascii="Tahoma" w:hAnsi="Tahoma" w:cs="Tahoma"/>
          <w:color w:val="auto"/>
          <w:sz w:val="20"/>
          <w:szCs w:val="20"/>
          <w:u w:val="none"/>
        </w:rPr>
      </w:pPr>
      <w:bookmarkStart w:id="53" w:name="_DV_M90"/>
      <w:bookmarkEnd w:id="53"/>
      <w:r w:rsidRPr="00AC435E">
        <w:rPr>
          <w:rStyle w:val="DeltaViewInsertion"/>
          <w:rFonts w:ascii="Tahoma" w:hAnsi="Tahoma" w:cs="Tahoma"/>
          <w:color w:val="auto"/>
          <w:sz w:val="20"/>
          <w:szCs w:val="20"/>
          <w:u w:val="none"/>
        </w:rPr>
        <w:lastRenderedPageBreak/>
        <w:t>Fator Juros</w:t>
      </w:r>
      <w:r w:rsidRPr="00AC435E">
        <w:rPr>
          <w:rStyle w:val="DeltaViewInsertion"/>
          <w:rFonts w:ascii="Tahoma" w:hAnsi="Tahoma" w:cs="Tahoma"/>
          <w:color w:val="auto"/>
          <w:sz w:val="20"/>
          <w:szCs w:val="20"/>
          <w:u w:val="none"/>
        </w:rPr>
        <w:tab/>
        <w:t>Fator de juros calculado com 9 (nove) casas decimais, com arredondamento, apurado da seguinte forma:</w:t>
      </w:r>
    </w:p>
    <w:p w14:paraId="4D3238D9" w14:textId="77777777" w:rsidR="007E17A9" w:rsidRPr="00AC435E" w:rsidRDefault="007E17A9" w:rsidP="007E17A9">
      <w:pPr>
        <w:suppressAutoHyphens/>
        <w:spacing w:line="340" w:lineRule="exact"/>
        <w:ind w:left="2124" w:hanging="1416"/>
        <w:rPr>
          <w:rStyle w:val="DeltaViewInsertion"/>
          <w:rFonts w:ascii="Tahoma" w:hAnsi="Tahoma" w:cs="Tahoma"/>
          <w:color w:val="auto"/>
          <w:sz w:val="20"/>
          <w:szCs w:val="20"/>
        </w:rPr>
      </w:pPr>
    </w:p>
    <w:p w14:paraId="1ABBCB47" w14:textId="77777777" w:rsidR="007E17A9" w:rsidRPr="00AC435E" w:rsidRDefault="007E17A9" w:rsidP="007E17A9">
      <w:pPr>
        <w:suppressAutoHyphens/>
        <w:spacing w:line="340" w:lineRule="exact"/>
        <w:ind w:left="2124" w:hanging="1416"/>
        <w:jc w:val="center"/>
        <w:rPr>
          <w:rFonts w:ascii="Tahoma" w:hAnsi="Tahoma" w:cs="Tahoma"/>
          <w:sz w:val="20"/>
          <w:szCs w:val="20"/>
        </w:rPr>
      </w:pPr>
      <w:bookmarkStart w:id="54" w:name="_DV_M91"/>
      <w:bookmarkEnd w:id="54"/>
      <w:r w:rsidRPr="00AC435E">
        <w:rPr>
          <w:rStyle w:val="DeltaViewInsertion"/>
          <w:rFonts w:ascii="Tahoma" w:hAnsi="Tahoma" w:cs="Tahoma"/>
          <w:b/>
          <w:bCs/>
          <w:color w:val="auto"/>
          <w:sz w:val="20"/>
          <w:szCs w:val="20"/>
          <w:u w:val="none"/>
        </w:rPr>
        <w:t>Fator Juros = (FatorDI x Fator Spread)</w:t>
      </w:r>
    </w:p>
    <w:p w14:paraId="31723298" w14:textId="77777777" w:rsidR="007E17A9" w:rsidRPr="00AC435E" w:rsidRDefault="007E17A9" w:rsidP="007E17A9">
      <w:pPr>
        <w:suppressAutoHyphens/>
        <w:spacing w:line="340" w:lineRule="exact"/>
        <w:ind w:left="2124" w:hanging="1416"/>
        <w:rPr>
          <w:rFonts w:ascii="Tahoma" w:hAnsi="Tahoma" w:cs="Tahoma"/>
          <w:sz w:val="20"/>
          <w:szCs w:val="20"/>
        </w:rPr>
      </w:pPr>
    </w:p>
    <w:p w14:paraId="050BB5DB" w14:textId="30D4323A" w:rsidR="007E17A9" w:rsidRPr="00AC435E" w:rsidRDefault="007E17A9" w:rsidP="007E17A9">
      <w:pPr>
        <w:suppressAutoHyphens/>
        <w:spacing w:line="340" w:lineRule="exact"/>
        <w:ind w:left="2124" w:hanging="1416"/>
        <w:rPr>
          <w:rFonts w:ascii="Tahoma" w:hAnsi="Tahoma" w:cs="Tahoma"/>
          <w:sz w:val="20"/>
          <w:szCs w:val="20"/>
        </w:rPr>
      </w:pPr>
      <w:bookmarkStart w:id="55" w:name="_DV_M92"/>
      <w:bookmarkEnd w:id="55"/>
      <w:r w:rsidRPr="00AC435E">
        <w:rPr>
          <w:rFonts w:ascii="Tahoma" w:hAnsi="Tahoma" w:cs="Tahoma"/>
          <w:sz w:val="20"/>
          <w:szCs w:val="20"/>
        </w:rPr>
        <w:t>FatorDI</w:t>
      </w:r>
      <w:r w:rsidRPr="00AC435E">
        <w:rPr>
          <w:rFonts w:ascii="Tahoma" w:hAnsi="Tahoma" w:cs="Tahoma"/>
          <w:sz w:val="20"/>
          <w:szCs w:val="20"/>
        </w:rPr>
        <w:tab/>
        <w:t>produtório das Taxas DI, da data de início d</w:t>
      </w:r>
      <w:r w:rsidR="005973B9" w:rsidRPr="00AC435E">
        <w:rPr>
          <w:rFonts w:ascii="Tahoma" w:hAnsi="Tahoma" w:cs="Tahoma"/>
          <w:sz w:val="20"/>
          <w:szCs w:val="20"/>
        </w:rPr>
        <w:t>o Perí</w:t>
      </w:r>
      <w:r w:rsidR="00E03B14">
        <w:rPr>
          <w:rFonts w:ascii="Tahoma" w:hAnsi="Tahoma" w:cs="Tahoma"/>
          <w:sz w:val="20"/>
          <w:szCs w:val="20"/>
        </w:rPr>
        <w:t>o</w:t>
      </w:r>
      <w:r w:rsidR="005973B9" w:rsidRPr="00AC435E">
        <w:rPr>
          <w:rFonts w:ascii="Tahoma" w:hAnsi="Tahoma" w:cs="Tahoma"/>
          <w:sz w:val="20"/>
          <w:szCs w:val="20"/>
        </w:rPr>
        <w:t>do de</w:t>
      </w:r>
      <w:r w:rsidRPr="00AC435E">
        <w:rPr>
          <w:rFonts w:ascii="Tahoma" w:hAnsi="Tahoma" w:cs="Tahoma"/>
          <w:sz w:val="20"/>
          <w:szCs w:val="20"/>
        </w:rPr>
        <w:t xml:space="preserve"> </w:t>
      </w:r>
      <w:r w:rsidR="005973B9" w:rsidRPr="00AC435E">
        <w:rPr>
          <w:rFonts w:ascii="Tahoma" w:hAnsi="Tahoma" w:cs="Tahoma"/>
          <w:sz w:val="20"/>
          <w:szCs w:val="20"/>
        </w:rPr>
        <w:t>C</w:t>
      </w:r>
      <w:r w:rsidRPr="00AC435E">
        <w:rPr>
          <w:rFonts w:ascii="Tahoma" w:hAnsi="Tahoma" w:cs="Tahoma"/>
          <w:sz w:val="20"/>
          <w:szCs w:val="20"/>
        </w:rPr>
        <w:t>apitalização, inclusive, até a data de cálculo da Remuneração</w:t>
      </w:r>
      <w:r w:rsidR="00C729A7" w:rsidRPr="00AC435E">
        <w:rPr>
          <w:rFonts w:ascii="Tahoma" w:hAnsi="Tahoma" w:cs="Tahoma"/>
          <w:sz w:val="20"/>
          <w:szCs w:val="20"/>
        </w:rPr>
        <w:t xml:space="preserve"> da Primeira Série</w:t>
      </w:r>
      <w:r w:rsidRPr="00AC435E">
        <w:rPr>
          <w:rFonts w:ascii="Tahoma" w:hAnsi="Tahoma" w:cs="Tahoma"/>
          <w:sz w:val="20"/>
          <w:szCs w:val="20"/>
        </w:rPr>
        <w:t xml:space="preserve"> exclusive, calculado com 8 (oito) casas decimais, com arredondamento, apurado da seguinte forma:</w:t>
      </w:r>
    </w:p>
    <w:p w14:paraId="2D4C54B9" w14:textId="77777777" w:rsidR="007E17A9" w:rsidRPr="00AC435E" w:rsidRDefault="007E17A9" w:rsidP="007E17A9">
      <w:pPr>
        <w:suppressAutoHyphens/>
        <w:spacing w:line="340" w:lineRule="exact"/>
        <w:ind w:left="1080" w:hanging="1080"/>
        <w:rPr>
          <w:rFonts w:ascii="Tahoma" w:hAnsi="Tahoma" w:cs="Tahoma"/>
          <w:sz w:val="20"/>
          <w:szCs w:val="20"/>
        </w:rPr>
      </w:pPr>
      <w:r w:rsidRPr="00AC435E">
        <w:rPr>
          <w:rFonts w:ascii="Tahoma" w:hAnsi="Tahoma" w:cs="Tahoma"/>
          <w:noProof/>
          <w:sz w:val="20"/>
          <w:szCs w:val="20"/>
        </w:rPr>
        <w:drawing>
          <wp:anchor distT="0" distB="0" distL="114300" distR="114300" simplePos="0" relativeHeight="251659264" behindDoc="0" locked="0" layoutInCell="0" allowOverlap="1" wp14:anchorId="21B768F5" wp14:editId="14423B2D">
            <wp:simplePos x="0" y="0"/>
            <wp:positionH relativeFrom="column">
              <wp:posOffset>1967865</wp:posOffset>
            </wp:positionH>
            <wp:positionV relativeFrom="paragraph">
              <wp:posOffset>86995</wp:posOffset>
            </wp:positionV>
            <wp:extent cx="2486660" cy="807720"/>
            <wp:effectExtent l="0" t="0" r="889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660" cy="807720"/>
                    </a:xfrm>
                    <a:prstGeom prst="rect">
                      <a:avLst/>
                    </a:prstGeom>
                    <a:noFill/>
                    <a:ln>
                      <a:noFill/>
                    </a:ln>
                  </pic:spPr>
                </pic:pic>
              </a:graphicData>
            </a:graphic>
          </wp:anchor>
        </w:drawing>
      </w:r>
    </w:p>
    <w:p w14:paraId="645AFF97" w14:textId="77777777" w:rsidR="007E17A9" w:rsidRPr="00AC435E" w:rsidRDefault="007E17A9" w:rsidP="007E17A9">
      <w:pPr>
        <w:suppressAutoHyphens/>
        <w:spacing w:line="340" w:lineRule="exact"/>
        <w:ind w:left="1080" w:hanging="1080"/>
        <w:jc w:val="center"/>
        <w:rPr>
          <w:rFonts w:ascii="Tahoma" w:hAnsi="Tahoma" w:cs="Tahoma"/>
          <w:sz w:val="20"/>
          <w:szCs w:val="20"/>
        </w:rPr>
      </w:pPr>
    </w:p>
    <w:p w14:paraId="120C4183" w14:textId="77777777" w:rsidR="007E17A9" w:rsidRPr="00AC435E" w:rsidRDefault="007E17A9" w:rsidP="007E17A9">
      <w:pPr>
        <w:suppressAutoHyphens/>
        <w:spacing w:line="340" w:lineRule="exact"/>
        <w:ind w:left="1080"/>
        <w:rPr>
          <w:rFonts w:ascii="Tahoma" w:hAnsi="Tahoma" w:cs="Tahoma"/>
          <w:sz w:val="20"/>
          <w:szCs w:val="20"/>
        </w:rPr>
      </w:pPr>
      <w:bookmarkStart w:id="56" w:name="_DV_M93"/>
      <w:bookmarkEnd w:id="56"/>
      <w:r w:rsidRPr="00AC435E">
        <w:rPr>
          <w:rFonts w:ascii="Tahoma" w:hAnsi="Tahoma" w:cs="Tahoma"/>
          <w:sz w:val="20"/>
          <w:szCs w:val="20"/>
        </w:rPr>
        <w:t xml:space="preserve">onde: </w:t>
      </w:r>
    </w:p>
    <w:p w14:paraId="7B3A0984" w14:textId="77777777" w:rsidR="007E17A9" w:rsidRPr="00AC435E" w:rsidRDefault="007E17A9" w:rsidP="007E17A9">
      <w:pPr>
        <w:suppressAutoHyphens/>
        <w:spacing w:line="340" w:lineRule="exact"/>
        <w:ind w:left="1080"/>
        <w:rPr>
          <w:rFonts w:ascii="Tahoma" w:hAnsi="Tahoma" w:cs="Tahoma"/>
          <w:sz w:val="20"/>
          <w:szCs w:val="20"/>
        </w:rPr>
      </w:pPr>
    </w:p>
    <w:p w14:paraId="7C8BFF5E" w14:textId="77777777" w:rsidR="007E17A9" w:rsidRPr="00AC435E" w:rsidRDefault="007E17A9" w:rsidP="007E17A9">
      <w:pPr>
        <w:tabs>
          <w:tab w:val="left" w:pos="993"/>
          <w:tab w:val="left" w:pos="2127"/>
        </w:tabs>
        <w:suppressAutoHyphens/>
        <w:spacing w:line="340" w:lineRule="exact"/>
        <w:ind w:left="108" w:firstLine="1026"/>
        <w:jc w:val="left"/>
        <w:rPr>
          <w:rFonts w:ascii="Tahoma" w:hAnsi="Tahoma" w:cs="Tahoma"/>
          <w:sz w:val="20"/>
          <w:szCs w:val="20"/>
        </w:rPr>
      </w:pPr>
      <w:bookmarkStart w:id="57" w:name="_DV_M94"/>
      <w:bookmarkEnd w:id="57"/>
      <w:r w:rsidRPr="00AC435E">
        <w:rPr>
          <w:rFonts w:ascii="Tahoma" w:hAnsi="Tahoma" w:cs="Tahoma"/>
          <w:sz w:val="20"/>
          <w:szCs w:val="20"/>
        </w:rPr>
        <w:t>k</w:t>
      </w:r>
      <w:r w:rsidRPr="00AC435E">
        <w:rPr>
          <w:rFonts w:ascii="Tahoma" w:hAnsi="Tahoma" w:cs="Tahoma"/>
          <w:sz w:val="20"/>
          <w:szCs w:val="20"/>
        </w:rPr>
        <w:tab/>
        <w:t>número de ordem das Taxas DI, variando de 1 até n;</w:t>
      </w:r>
    </w:p>
    <w:p w14:paraId="21D0A113" w14:textId="77777777" w:rsidR="007E17A9" w:rsidRPr="00AC435E" w:rsidRDefault="007E17A9" w:rsidP="007E17A9">
      <w:pPr>
        <w:suppressAutoHyphens/>
        <w:spacing w:line="340" w:lineRule="exact"/>
        <w:ind w:left="1080" w:hanging="1080"/>
        <w:rPr>
          <w:rFonts w:ascii="Tahoma" w:hAnsi="Tahoma" w:cs="Tahoma"/>
          <w:sz w:val="20"/>
          <w:szCs w:val="20"/>
        </w:rPr>
      </w:pPr>
    </w:p>
    <w:p w14:paraId="5BC02D58" w14:textId="77777777" w:rsidR="007E17A9" w:rsidRPr="00AC435E" w:rsidRDefault="007E17A9" w:rsidP="007E17A9">
      <w:pPr>
        <w:suppressAutoHyphens/>
        <w:spacing w:line="340" w:lineRule="exact"/>
        <w:ind w:left="2160" w:hanging="1080"/>
        <w:rPr>
          <w:rFonts w:ascii="Tahoma" w:hAnsi="Tahoma" w:cs="Tahoma"/>
          <w:sz w:val="20"/>
          <w:szCs w:val="20"/>
        </w:rPr>
      </w:pPr>
      <w:bookmarkStart w:id="58" w:name="_DV_M95"/>
      <w:bookmarkEnd w:id="58"/>
      <w:r w:rsidRPr="00AC435E">
        <w:rPr>
          <w:rFonts w:ascii="Tahoma" w:hAnsi="Tahoma" w:cs="Tahoma"/>
          <w:sz w:val="20"/>
          <w:szCs w:val="20"/>
        </w:rPr>
        <w:t>nDI</w:t>
      </w:r>
      <w:r w:rsidRPr="00AC435E">
        <w:rPr>
          <w:rFonts w:ascii="Tahoma" w:hAnsi="Tahoma" w:cs="Tahoma"/>
          <w:sz w:val="20"/>
          <w:szCs w:val="20"/>
        </w:rPr>
        <w:tab/>
        <w:t>número total de Taxas DI</w:t>
      </w:r>
      <w:r w:rsidR="005973B9" w:rsidRPr="00AC435E">
        <w:rPr>
          <w:rFonts w:ascii="Tahoma" w:hAnsi="Tahoma" w:cs="Tahoma"/>
          <w:sz w:val="20"/>
          <w:szCs w:val="20"/>
        </w:rPr>
        <w:t>,</w:t>
      </w:r>
      <w:r w:rsidRPr="00AC435E">
        <w:rPr>
          <w:rFonts w:ascii="Tahoma" w:hAnsi="Tahoma" w:cs="Tahoma"/>
          <w:sz w:val="20"/>
          <w:szCs w:val="20"/>
        </w:rPr>
        <w:t xml:space="preserve"> </w:t>
      </w:r>
      <w:r w:rsidR="005973B9" w:rsidRPr="00AC435E">
        <w:rPr>
          <w:rFonts w:ascii="Tahoma" w:hAnsi="Tahoma" w:cs="Tahoma"/>
          <w:sz w:val="20"/>
          <w:szCs w:val="20"/>
        </w:rPr>
        <w:t>consideradas na apuração do “FatorDI”, sendo “n” um número inteiro</w:t>
      </w:r>
      <w:r w:rsidRPr="00AC435E">
        <w:rPr>
          <w:rFonts w:ascii="Tahoma" w:hAnsi="Tahoma" w:cs="Tahoma"/>
          <w:sz w:val="20"/>
          <w:szCs w:val="20"/>
        </w:rPr>
        <w:t>;</w:t>
      </w:r>
    </w:p>
    <w:p w14:paraId="769861D5" w14:textId="77777777" w:rsidR="007E17A9" w:rsidRPr="00AC435E" w:rsidRDefault="007E17A9" w:rsidP="007E17A9">
      <w:pPr>
        <w:suppressAutoHyphens/>
        <w:spacing w:line="340" w:lineRule="exact"/>
        <w:ind w:left="2160" w:hanging="1080"/>
        <w:rPr>
          <w:rFonts w:ascii="Tahoma" w:hAnsi="Tahoma" w:cs="Tahoma"/>
          <w:sz w:val="20"/>
          <w:szCs w:val="20"/>
        </w:rPr>
      </w:pPr>
    </w:p>
    <w:p w14:paraId="4EEE128D" w14:textId="77777777" w:rsidR="007E17A9" w:rsidRPr="00AC435E" w:rsidRDefault="007E17A9" w:rsidP="007E17A9">
      <w:pPr>
        <w:suppressAutoHyphens/>
        <w:spacing w:line="340" w:lineRule="exact"/>
        <w:ind w:left="2160" w:hanging="1080"/>
        <w:rPr>
          <w:rFonts w:ascii="Tahoma" w:hAnsi="Tahoma" w:cs="Tahoma"/>
          <w:sz w:val="20"/>
          <w:szCs w:val="20"/>
        </w:rPr>
      </w:pPr>
      <w:bookmarkStart w:id="59" w:name="_DV_M96"/>
      <w:bookmarkEnd w:id="59"/>
      <w:r w:rsidRPr="00AC435E">
        <w:rPr>
          <w:rFonts w:ascii="Tahoma" w:hAnsi="Tahoma" w:cs="Tahoma"/>
          <w:sz w:val="20"/>
          <w:szCs w:val="20"/>
        </w:rPr>
        <w:t>TDI</w:t>
      </w:r>
      <w:r w:rsidRPr="00AC435E">
        <w:rPr>
          <w:rFonts w:ascii="Tahoma" w:hAnsi="Tahoma" w:cs="Tahoma"/>
          <w:sz w:val="20"/>
          <w:szCs w:val="20"/>
          <w:vertAlign w:val="subscript"/>
        </w:rPr>
        <w:t>k</w:t>
      </w:r>
      <w:r w:rsidRPr="00AC435E">
        <w:rPr>
          <w:rFonts w:ascii="Tahoma" w:hAnsi="Tahoma" w:cs="Tahoma"/>
          <w:sz w:val="20"/>
          <w:szCs w:val="20"/>
        </w:rPr>
        <w:t xml:space="preserve"> </w:t>
      </w:r>
      <w:r w:rsidRPr="00AC435E">
        <w:rPr>
          <w:rFonts w:ascii="Tahoma" w:hAnsi="Tahoma" w:cs="Tahoma"/>
          <w:sz w:val="20"/>
          <w:szCs w:val="20"/>
        </w:rPr>
        <w:tab/>
        <w:t>Taxa DI</w:t>
      </w:r>
      <w:r w:rsidR="005973B9" w:rsidRPr="00AC435E">
        <w:rPr>
          <w:rFonts w:ascii="Tahoma" w:hAnsi="Tahoma" w:cs="Tahoma"/>
          <w:i/>
          <w:iCs/>
          <w:sz w:val="20"/>
          <w:szCs w:val="20"/>
        </w:rPr>
        <w:t>,</w:t>
      </w:r>
      <w:r w:rsidRPr="00AC435E">
        <w:rPr>
          <w:rFonts w:ascii="Tahoma" w:hAnsi="Tahoma" w:cs="Tahoma"/>
          <w:sz w:val="20"/>
          <w:szCs w:val="20"/>
        </w:rPr>
        <w:t xml:space="preserve"> de ordem k, expressa ao dia, calculada com 8 (oito) casas decimais com arredondamento, apurado da seguinte forma;</w:t>
      </w:r>
    </w:p>
    <w:p w14:paraId="1E4A93E6" w14:textId="77777777" w:rsidR="007E17A9" w:rsidRPr="00AC435E" w:rsidRDefault="007E17A9" w:rsidP="007E17A9">
      <w:pPr>
        <w:suppressAutoHyphens/>
        <w:spacing w:line="340" w:lineRule="exact"/>
        <w:rPr>
          <w:rFonts w:ascii="Tahoma" w:hAnsi="Tahoma" w:cs="Tahoma"/>
          <w:sz w:val="20"/>
          <w:szCs w:val="20"/>
        </w:rPr>
      </w:pPr>
    </w:p>
    <w:p w14:paraId="2E18AEE1" w14:textId="77777777" w:rsidR="007E17A9" w:rsidRPr="00AC435E" w:rsidRDefault="007E17A9" w:rsidP="007E17A9">
      <w:pPr>
        <w:suppressAutoHyphens/>
        <w:spacing w:line="340" w:lineRule="exact"/>
        <w:jc w:val="center"/>
        <w:rPr>
          <w:rFonts w:ascii="Tahoma" w:hAnsi="Tahoma" w:cs="Tahoma"/>
          <w:sz w:val="20"/>
          <w:szCs w:val="20"/>
        </w:rPr>
      </w:pPr>
      <w:r w:rsidRPr="00AC435E">
        <w:rPr>
          <w:rFonts w:ascii="Tahoma" w:hAnsi="Tahoma" w:cs="Tahoma"/>
          <w:noProof/>
          <w:sz w:val="20"/>
          <w:szCs w:val="20"/>
        </w:rPr>
        <w:drawing>
          <wp:anchor distT="0" distB="0" distL="114300" distR="114300" simplePos="0" relativeHeight="251660288" behindDoc="0" locked="0" layoutInCell="0" allowOverlap="1" wp14:anchorId="4BE4DB5A" wp14:editId="25BFF9C4">
            <wp:simplePos x="0" y="0"/>
            <wp:positionH relativeFrom="column">
              <wp:align>center</wp:align>
            </wp:positionH>
            <wp:positionV relativeFrom="paragraph">
              <wp:posOffset>0</wp:posOffset>
            </wp:positionV>
            <wp:extent cx="1494790" cy="520700"/>
            <wp:effectExtent l="0" t="0" r="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4790" cy="520700"/>
                    </a:xfrm>
                    <a:prstGeom prst="rect">
                      <a:avLst/>
                    </a:prstGeom>
                    <a:noFill/>
                    <a:ln>
                      <a:noFill/>
                    </a:ln>
                  </pic:spPr>
                </pic:pic>
              </a:graphicData>
            </a:graphic>
          </wp:anchor>
        </w:drawing>
      </w:r>
    </w:p>
    <w:p w14:paraId="03F9BCCB" w14:textId="77777777" w:rsidR="007E17A9" w:rsidRPr="00AC435E" w:rsidRDefault="007E17A9" w:rsidP="007E17A9">
      <w:pPr>
        <w:suppressAutoHyphens/>
        <w:spacing w:line="340" w:lineRule="exact"/>
        <w:ind w:left="2520" w:hanging="1080"/>
        <w:rPr>
          <w:rFonts w:ascii="Tahoma" w:hAnsi="Tahoma" w:cs="Tahoma"/>
          <w:sz w:val="20"/>
          <w:szCs w:val="20"/>
        </w:rPr>
      </w:pPr>
      <w:bookmarkStart w:id="60" w:name="_DV_M97"/>
      <w:bookmarkEnd w:id="60"/>
      <w:r w:rsidRPr="00AC435E">
        <w:rPr>
          <w:rFonts w:ascii="Tahoma" w:hAnsi="Tahoma" w:cs="Tahoma"/>
          <w:sz w:val="20"/>
          <w:szCs w:val="20"/>
        </w:rPr>
        <w:t>onde:</w:t>
      </w:r>
    </w:p>
    <w:p w14:paraId="1ECC5D10" w14:textId="77777777" w:rsidR="007E17A9" w:rsidRPr="00AC435E" w:rsidRDefault="007E17A9" w:rsidP="007E17A9">
      <w:pPr>
        <w:suppressAutoHyphens/>
        <w:spacing w:line="340" w:lineRule="exact"/>
        <w:ind w:left="2520" w:hanging="1080"/>
        <w:rPr>
          <w:rFonts w:ascii="Tahoma" w:hAnsi="Tahoma" w:cs="Tahoma"/>
          <w:sz w:val="20"/>
          <w:szCs w:val="20"/>
        </w:rPr>
      </w:pPr>
    </w:p>
    <w:p w14:paraId="211AF3D3" w14:textId="77777777" w:rsidR="007E17A9" w:rsidRPr="00AC435E" w:rsidRDefault="007E17A9" w:rsidP="007E17A9">
      <w:pPr>
        <w:suppressAutoHyphens/>
        <w:spacing w:line="340" w:lineRule="exact"/>
        <w:ind w:left="2832" w:hanging="1392"/>
        <w:rPr>
          <w:rFonts w:ascii="Tahoma" w:hAnsi="Tahoma" w:cs="Tahoma"/>
          <w:sz w:val="20"/>
          <w:szCs w:val="20"/>
        </w:rPr>
      </w:pPr>
      <w:bookmarkStart w:id="61" w:name="_DV_M98"/>
      <w:bookmarkEnd w:id="61"/>
      <w:r w:rsidRPr="00AC435E">
        <w:rPr>
          <w:rFonts w:ascii="Tahoma" w:hAnsi="Tahoma" w:cs="Tahoma"/>
          <w:sz w:val="20"/>
          <w:szCs w:val="20"/>
        </w:rPr>
        <w:t>DIk</w:t>
      </w:r>
      <w:r w:rsidRPr="00AC435E">
        <w:rPr>
          <w:rFonts w:ascii="Tahoma" w:hAnsi="Tahoma" w:cs="Tahoma"/>
          <w:sz w:val="20"/>
          <w:szCs w:val="20"/>
        </w:rPr>
        <w:tab/>
        <w:t>Taxa DI, de ordem k divulgada pela B3 em sua página na internet (http://www.</w:t>
      </w:r>
      <w:r w:rsidR="00F642B4" w:rsidRPr="00AC435E">
        <w:rPr>
          <w:rFonts w:ascii="Tahoma" w:hAnsi="Tahoma" w:cs="Tahoma"/>
          <w:sz w:val="20"/>
          <w:szCs w:val="20"/>
        </w:rPr>
        <w:t>b3</w:t>
      </w:r>
      <w:r w:rsidRPr="00AC435E">
        <w:rPr>
          <w:rFonts w:ascii="Tahoma" w:hAnsi="Tahoma" w:cs="Tahoma"/>
          <w:sz w:val="20"/>
          <w:szCs w:val="20"/>
        </w:rPr>
        <w:t>.com.br), válida por 1 (um) Dia Útil (</w:t>
      </w:r>
      <w:r w:rsidRPr="00AC435E">
        <w:rPr>
          <w:rFonts w:ascii="Tahoma" w:hAnsi="Tahoma" w:cs="Tahoma"/>
          <w:i/>
          <w:sz w:val="20"/>
          <w:szCs w:val="20"/>
        </w:rPr>
        <w:t>overnight</w:t>
      </w:r>
      <w:r w:rsidRPr="00AC435E">
        <w:rPr>
          <w:rFonts w:ascii="Tahoma" w:hAnsi="Tahoma" w:cs="Tahoma"/>
          <w:sz w:val="20"/>
          <w:szCs w:val="20"/>
        </w:rPr>
        <w:t>), utilizada com 2 (duas) casas decimais;</w:t>
      </w:r>
    </w:p>
    <w:p w14:paraId="2208A44B" w14:textId="77777777" w:rsidR="007E17A9" w:rsidRPr="00AC435E" w:rsidRDefault="007E17A9" w:rsidP="007E17A9">
      <w:pPr>
        <w:suppressAutoHyphens/>
        <w:spacing w:line="340" w:lineRule="exact"/>
        <w:ind w:left="2832" w:hanging="1392"/>
        <w:rPr>
          <w:rFonts w:ascii="Tahoma" w:hAnsi="Tahoma" w:cs="Tahoma"/>
          <w:sz w:val="20"/>
          <w:szCs w:val="20"/>
        </w:rPr>
      </w:pPr>
    </w:p>
    <w:p w14:paraId="4093A564" w14:textId="77777777" w:rsidR="007E17A9" w:rsidRPr="00AC435E" w:rsidRDefault="007E17A9" w:rsidP="007E17A9">
      <w:pPr>
        <w:suppressAutoHyphens/>
        <w:spacing w:line="340" w:lineRule="exact"/>
        <w:ind w:left="2832" w:hanging="1416"/>
        <w:rPr>
          <w:rFonts w:ascii="Tahoma" w:hAnsi="Tahoma" w:cs="Tahoma"/>
          <w:sz w:val="20"/>
          <w:szCs w:val="20"/>
        </w:rPr>
      </w:pPr>
      <w:bookmarkStart w:id="62" w:name="_DV_M99"/>
      <w:bookmarkEnd w:id="62"/>
      <w:r w:rsidRPr="00AC435E">
        <w:rPr>
          <w:rFonts w:ascii="Tahoma" w:hAnsi="Tahoma" w:cs="Tahoma"/>
          <w:i/>
          <w:iCs/>
          <w:sz w:val="20"/>
          <w:szCs w:val="20"/>
        </w:rPr>
        <w:t>FatorSpread</w:t>
      </w:r>
      <w:r w:rsidRPr="00AC435E">
        <w:rPr>
          <w:rFonts w:ascii="Tahoma" w:hAnsi="Tahoma" w:cs="Tahoma"/>
          <w:sz w:val="20"/>
          <w:szCs w:val="20"/>
        </w:rPr>
        <w:tab/>
        <w:t>Sobretaxa de juros fixos, calculada com 9 (nove) casas decimais, com arredondamento, apurado da seguinte forma;</w:t>
      </w:r>
    </w:p>
    <w:p w14:paraId="7B3CC67D" w14:textId="77777777" w:rsidR="007E17A9" w:rsidRPr="00AC435E" w:rsidRDefault="007E17A9" w:rsidP="007E17A9">
      <w:pPr>
        <w:suppressAutoHyphens/>
        <w:spacing w:line="340" w:lineRule="exact"/>
        <w:ind w:left="2520" w:hanging="1080"/>
        <w:rPr>
          <w:rFonts w:ascii="Tahoma" w:hAnsi="Tahoma" w:cs="Tahoma"/>
          <w:sz w:val="20"/>
          <w:szCs w:val="20"/>
        </w:rPr>
      </w:pPr>
      <w:r w:rsidRPr="00AC435E">
        <w:rPr>
          <w:rFonts w:ascii="Tahoma" w:hAnsi="Tahoma" w:cs="Tahoma"/>
          <w:noProof/>
          <w:sz w:val="20"/>
          <w:szCs w:val="20"/>
        </w:rPr>
        <w:drawing>
          <wp:anchor distT="0" distB="0" distL="114300" distR="114300" simplePos="0" relativeHeight="251661312" behindDoc="0" locked="0" layoutInCell="0" allowOverlap="1" wp14:anchorId="50DDA786" wp14:editId="627098EB">
            <wp:simplePos x="0" y="0"/>
            <wp:positionH relativeFrom="column">
              <wp:align>center</wp:align>
            </wp:positionH>
            <wp:positionV relativeFrom="paragraph">
              <wp:posOffset>177800</wp:posOffset>
            </wp:positionV>
            <wp:extent cx="1985010" cy="622935"/>
            <wp:effectExtent l="0" t="0" r="0" b="571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a:ln>
                      <a:noFill/>
                    </a:ln>
                  </pic:spPr>
                </pic:pic>
              </a:graphicData>
            </a:graphic>
          </wp:anchor>
        </w:drawing>
      </w:r>
      <w:bookmarkStart w:id="63" w:name="_DV_M100"/>
      <w:bookmarkEnd w:id="63"/>
    </w:p>
    <w:p w14:paraId="6597AF74" w14:textId="77777777" w:rsidR="007E17A9" w:rsidRPr="00AC435E" w:rsidRDefault="007E17A9" w:rsidP="007E17A9">
      <w:pPr>
        <w:spacing w:line="340" w:lineRule="exact"/>
        <w:rPr>
          <w:rFonts w:ascii="Tahoma" w:hAnsi="Tahoma" w:cs="Tahoma"/>
          <w:sz w:val="20"/>
          <w:szCs w:val="20"/>
        </w:rPr>
      </w:pPr>
      <w:r w:rsidRPr="00AC435E">
        <w:rPr>
          <w:rFonts w:ascii="Tahoma" w:hAnsi="Tahoma" w:cs="Tahoma"/>
          <w:sz w:val="20"/>
          <w:szCs w:val="20"/>
        </w:rPr>
        <w:t xml:space="preserve">onde: </w:t>
      </w:r>
    </w:p>
    <w:p w14:paraId="0732F3B3" w14:textId="77777777" w:rsidR="007E17A9" w:rsidRPr="00AC435E" w:rsidRDefault="007E17A9" w:rsidP="007E17A9">
      <w:pPr>
        <w:suppressAutoHyphens/>
        <w:spacing w:line="340" w:lineRule="exact"/>
        <w:ind w:left="2520" w:hanging="1080"/>
        <w:rPr>
          <w:rFonts w:ascii="Tahoma" w:hAnsi="Tahoma" w:cs="Tahoma"/>
          <w:sz w:val="20"/>
          <w:szCs w:val="20"/>
        </w:rPr>
      </w:pPr>
    </w:p>
    <w:p w14:paraId="48BBC57C" w14:textId="54F79A8F" w:rsidR="007E17A9" w:rsidRPr="00AC435E" w:rsidRDefault="007E17A9" w:rsidP="007E17A9">
      <w:pPr>
        <w:suppressAutoHyphens/>
        <w:spacing w:line="340" w:lineRule="exact"/>
        <w:ind w:left="2520" w:hanging="1080"/>
        <w:rPr>
          <w:rFonts w:ascii="Tahoma" w:hAnsi="Tahoma" w:cs="Tahoma"/>
          <w:sz w:val="20"/>
          <w:szCs w:val="20"/>
        </w:rPr>
      </w:pPr>
      <w:bookmarkStart w:id="64" w:name="_DV_M101"/>
      <w:bookmarkEnd w:id="64"/>
      <w:r w:rsidRPr="00AC435E">
        <w:rPr>
          <w:rFonts w:ascii="Tahoma" w:hAnsi="Tahoma" w:cs="Tahoma"/>
          <w:i/>
          <w:sz w:val="20"/>
          <w:szCs w:val="20"/>
        </w:rPr>
        <w:lastRenderedPageBreak/>
        <w:t>Spread</w:t>
      </w:r>
      <w:r w:rsidRPr="00AC435E">
        <w:rPr>
          <w:rFonts w:ascii="Tahoma" w:hAnsi="Tahoma" w:cs="Tahoma"/>
          <w:sz w:val="20"/>
          <w:szCs w:val="20"/>
        </w:rPr>
        <w:tab/>
      </w:r>
      <w:r w:rsidR="00865CB5" w:rsidRPr="00AC435E">
        <w:rPr>
          <w:rFonts w:ascii="Tahoma" w:hAnsi="Tahoma" w:cs="Tahoma"/>
          <w:sz w:val="20"/>
          <w:szCs w:val="20"/>
        </w:rPr>
        <w:t>3,5</w:t>
      </w:r>
      <w:r w:rsidR="000136E5" w:rsidRPr="00AC435E">
        <w:rPr>
          <w:rFonts w:ascii="Tahoma" w:hAnsi="Tahoma" w:cs="Tahoma"/>
          <w:sz w:val="20"/>
          <w:szCs w:val="20"/>
        </w:rPr>
        <w:t>000</w:t>
      </w:r>
      <w:r w:rsidR="00865CB5" w:rsidRPr="00AC435E">
        <w:rPr>
          <w:rFonts w:ascii="Tahoma" w:hAnsi="Tahoma" w:cs="Tahoma"/>
          <w:sz w:val="20"/>
          <w:szCs w:val="20"/>
        </w:rPr>
        <w:t xml:space="preserve"> (três inteiros e cinquenta </w:t>
      </w:r>
      <w:r w:rsidR="00AA5A47">
        <w:rPr>
          <w:rFonts w:ascii="Tahoma" w:hAnsi="Tahoma" w:cs="Tahoma"/>
          <w:sz w:val="20"/>
          <w:szCs w:val="20"/>
        </w:rPr>
        <w:t>milésimos</w:t>
      </w:r>
      <w:r w:rsidR="00865CB5" w:rsidRPr="00AC435E">
        <w:rPr>
          <w:rFonts w:ascii="Tahoma" w:hAnsi="Tahoma" w:cs="Tahoma"/>
          <w:sz w:val="20"/>
          <w:szCs w:val="20"/>
        </w:rPr>
        <w:t>);</w:t>
      </w:r>
    </w:p>
    <w:p w14:paraId="66940D5F" w14:textId="77777777" w:rsidR="007E17A9" w:rsidRPr="00AC435E" w:rsidRDefault="007E17A9" w:rsidP="007E17A9">
      <w:pPr>
        <w:suppressAutoHyphens/>
        <w:spacing w:line="340" w:lineRule="exact"/>
        <w:ind w:left="2520" w:hanging="1080"/>
        <w:rPr>
          <w:rFonts w:ascii="Tahoma" w:hAnsi="Tahoma" w:cs="Tahoma"/>
          <w:sz w:val="20"/>
          <w:szCs w:val="20"/>
        </w:rPr>
      </w:pPr>
    </w:p>
    <w:p w14:paraId="58D1E1DB" w14:textId="52255C7D" w:rsidR="007E17A9" w:rsidRPr="00AC435E" w:rsidRDefault="007E17A9" w:rsidP="007E17A9">
      <w:pPr>
        <w:suppressAutoHyphens/>
        <w:spacing w:line="340" w:lineRule="exact"/>
        <w:ind w:left="2520" w:hanging="1080"/>
        <w:rPr>
          <w:rFonts w:ascii="Tahoma" w:hAnsi="Tahoma" w:cs="Tahoma"/>
          <w:sz w:val="20"/>
          <w:szCs w:val="20"/>
        </w:rPr>
      </w:pPr>
      <w:bookmarkStart w:id="65" w:name="_DV_M102"/>
      <w:bookmarkEnd w:id="65"/>
      <w:r w:rsidRPr="00AC435E">
        <w:rPr>
          <w:rFonts w:ascii="Tahoma" w:hAnsi="Tahoma" w:cs="Tahoma"/>
          <w:sz w:val="20"/>
          <w:szCs w:val="20"/>
        </w:rPr>
        <w:t>DP</w:t>
      </w:r>
      <w:r w:rsidRPr="00AC435E">
        <w:rPr>
          <w:rFonts w:ascii="Tahoma" w:hAnsi="Tahoma" w:cs="Tahoma"/>
          <w:sz w:val="20"/>
          <w:szCs w:val="20"/>
        </w:rPr>
        <w:tab/>
        <w:t xml:space="preserve">É o número de </w:t>
      </w:r>
      <w:r w:rsidR="005973B9" w:rsidRPr="00AC435E">
        <w:rPr>
          <w:rFonts w:ascii="Tahoma" w:hAnsi="Tahoma" w:cs="Tahoma"/>
          <w:sz w:val="20"/>
          <w:szCs w:val="20"/>
        </w:rPr>
        <w:t>Dias Úteis entre a primeira Data de Integralização</w:t>
      </w:r>
      <w:r w:rsidR="000136E5" w:rsidRPr="00AC435E">
        <w:rPr>
          <w:rFonts w:ascii="Tahoma" w:hAnsi="Tahoma" w:cs="Tahoma"/>
          <w:sz w:val="20"/>
          <w:szCs w:val="20"/>
        </w:rPr>
        <w:t xml:space="preserve"> da Primeira Série</w:t>
      </w:r>
      <w:r w:rsidR="005973B9" w:rsidRPr="00AC435E">
        <w:rPr>
          <w:rFonts w:ascii="Tahoma" w:hAnsi="Tahoma" w:cs="Tahoma"/>
          <w:sz w:val="20"/>
          <w:szCs w:val="20"/>
        </w:rPr>
        <w:t xml:space="preserve"> no caso do primeiro Período de Capitalização das Debêntures</w:t>
      </w:r>
      <w:r w:rsidR="00A91F54">
        <w:rPr>
          <w:rFonts w:ascii="Tahoma" w:hAnsi="Tahoma" w:cs="Tahoma"/>
          <w:sz w:val="20"/>
          <w:szCs w:val="20"/>
        </w:rPr>
        <w:t xml:space="preserve"> da Primeira Série</w:t>
      </w:r>
      <w:r w:rsidR="005973B9" w:rsidRPr="00AC435E">
        <w:rPr>
          <w:rFonts w:ascii="Tahoma" w:hAnsi="Tahoma" w:cs="Tahoma"/>
          <w:sz w:val="20"/>
          <w:szCs w:val="20"/>
        </w:rPr>
        <w:t xml:space="preserve">, ou </w:t>
      </w:r>
      <w:r w:rsidR="002434D5" w:rsidRPr="00AC435E">
        <w:rPr>
          <w:rFonts w:ascii="Tahoma" w:hAnsi="Tahoma" w:cs="Tahoma"/>
          <w:sz w:val="20"/>
          <w:szCs w:val="20"/>
        </w:rPr>
        <w:t>D</w:t>
      </w:r>
      <w:r w:rsidR="005973B9" w:rsidRPr="00AC435E">
        <w:rPr>
          <w:rFonts w:ascii="Tahoma" w:hAnsi="Tahoma" w:cs="Tahoma"/>
          <w:sz w:val="20"/>
          <w:szCs w:val="20"/>
        </w:rPr>
        <w:t xml:space="preserve">ata de </w:t>
      </w:r>
      <w:r w:rsidR="002434D5" w:rsidRPr="00AC435E">
        <w:rPr>
          <w:rFonts w:ascii="Tahoma" w:hAnsi="Tahoma" w:cs="Tahoma"/>
          <w:sz w:val="20"/>
          <w:szCs w:val="20"/>
        </w:rPr>
        <w:t>P</w:t>
      </w:r>
      <w:r w:rsidR="005973B9" w:rsidRPr="00AC435E">
        <w:rPr>
          <w:rFonts w:ascii="Tahoma" w:hAnsi="Tahoma" w:cs="Tahoma"/>
          <w:sz w:val="20"/>
          <w:szCs w:val="20"/>
        </w:rPr>
        <w:t xml:space="preserve">agamento da Remuneração </w:t>
      </w:r>
      <w:r w:rsidR="00C729A7" w:rsidRPr="00AC435E">
        <w:rPr>
          <w:rFonts w:ascii="Tahoma" w:hAnsi="Tahoma" w:cs="Tahoma"/>
          <w:sz w:val="20"/>
          <w:szCs w:val="20"/>
        </w:rPr>
        <w:t>da Primeira Série</w:t>
      </w:r>
      <w:r w:rsidR="005973B9" w:rsidRPr="00AC435E">
        <w:rPr>
          <w:rFonts w:ascii="Tahoma" w:hAnsi="Tahoma" w:cs="Tahoma"/>
          <w:sz w:val="20"/>
          <w:szCs w:val="20"/>
        </w:rPr>
        <w:t xml:space="preserve"> imediatamente anterior, no caso dos demais Períodos de Capitalização, e a data atual, sendo “DP” um número inteiro</w:t>
      </w:r>
      <w:r w:rsidRPr="00AC435E">
        <w:rPr>
          <w:rFonts w:ascii="Tahoma" w:hAnsi="Tahoma" w:cs="Tahoma"/>
          <w:sz w:val="20"/>
          <w:szCs w:val="20"/>
        </w:rPr>
        <w:t>;</w:t>
      </w:r>
    </w:p>
    <w:bookmarkEnd w:id="48"/>
    <w:p w14:paraId="06D2816D" w14:textId="77777777" w:rsidR="00C20F12" w:rsidRPr="00AC435E" w:rsidRDefault="00C20F12" w:rsidP="00F32B4F">
      <w:pPr>
        <w:widowControl w:val="0"/>
        <w:autoSpaceDE w:val="0"/>
        <w:autoSpaceDN w:val="0"/>
        <w:adjustRightInd w:val="0"/>
        <w:rPr>
          <w:rFonts w:ascii="Tahoma" w:hAnsi="Tahoma" w:cs="Tahoma"/>
          <w:sz w:val="20"/>
          <w:szCs w:val="20"/>
        </w:rPr>
      </w:pPr>
    </w:p>
    <w:p w14:paraId="54BBF788" w14:textId="1F090672" w:rsidR="00DB1713" w:rsidRPr="00AC435E" w:rsidRDefault="00DB1713" w:rsidP="00DB1713">
      <w:pPr>
        <w:widowControl w:val="0"/>
        <w:numPr>
          <w:ilvl w:val="2"/>
          <w:numId w:val="39"/>
        </w:numPr>
        <w:tabs>
          <w:tab w:val="left" w:pos="567"/>
        </w:tabs>
        <w:ind w:left="0" w:firstLine="0"/>
        <w:rPr>
          <w:rFonts w:ascii="Tahoma" w:hAnsi="Tahoma" w:cs="Tahoma"/>
          <w:sz w:val="20"/>
          <w:szCs w:val="20"/>
        </w:rPr>
      </w:pPr>
      <w:bookmarkStart w:id="66" w:name="_Ref10044651"/>
      <w:bookmarkStart w:id="67" w:name="_Ref261306482"/>
      <w:r w:rsidRPr="00AC435E">
        <w:rPr>
          <w:rFonts w:ascii="Tahoma" w:hAnsi="Tahoma" w:cs="Tahoma"/>
          <w:sz w:val="20"/>
          <w:szCs w:val="20"/>
          <w:u w:val="single"/>
        </w:rPr>
        <w:t>Remuneração das Debêntures da Segunda Série</w:t>
      </w:r>
      <w:r w:rsidRPr="00AC435E">
        <w:rPr>
          <w:rFonts w:ascii="Tahoma" w:hAnsi="Tahoma" w:cs="Tahoma"/>
          <w:sz w:val="20"/>
          <w:szCs w:val="20"/>
        </w:rPr>
        <w:t xml:space="preserve">: </w:t>
      </w:r>
      <w:bookmarkStart w:id="68" w:name="_Hlk10058936"/>
      <w:r w:rsidRPr="00AC435E">
        <w:rPr>
          <w:rFonts w:ascii="Tahoma" w:hAnsi="Tahoma" w:cs="Tahoma"/>
          <w:sz w:val="20"/>
          <w:szCs w:val="20"/>
        </w:rPr>
        <w:t xml:space="preserve">O Valor Nominal Unitário das Debêntures </w:t>
      </w:r>
      <w:r w:rsidR="00C729A7" w:rsidRPr="00AC435E">
        <w:rPr>
          <w:rFonts w:ascii="Tahoma" w:hAnsi="Tahoma" w:cs="Tahoma"/>
          <w:sz w:val="20"/>
          <w:szCs w:val="20"/>
        </w:rPr>
        <w:t xml:space="preserve">da Segunda Série </w:t>
      </w:r>
      <w:r w:rsidRPr="00AC435E">
        <w:rPr>
          <w:rFonts w:ascii="Tahoma" w:hAnsi="Tahoma" w:cs="Tahoma"/>
          <w:sz w:val="20"/>
          <w:szCs w:val="20"/>
        </w:rPr>
        <w:t xml:space="preserve">não será atualizado monetariamente. Sobre o Valor Nominal </w:t>
      </w:r>
      <w:r w:rsidR="001903AF" w:rsidRPr="00AC435E">
        <w:rPr>
          <w:rFonts w:ascii="Tahoma" w:hAnsi="Tahoma" w:cs="Tahoma"/>
          <w:sz w:val="20"/>
          <w:szCs w:val="20"/>
        </w:rPr>
        <w:t xml:space="preserve">Unitário </w:t>
      </w:r>
      <w:r w:rsidRPr="00AC435E">
        <w:rPr>
          <w:rFonts w:ascii="Tahoma" w:hAnsi="Tahoma" w:cs="Tahoma"/>
          <w:sz w:val="20"/>
          <w:szCs w:val="20"/>
        </w:rPr>
        <w:t xml:space="preserve">ou saldo do Valor Nominal </w:t>
      </w:r>
      <w:r w:rsidR="001903AF" w:rsidRPr="00AC435E">
        <w:rPr>
          <w:rFonts w:ascii="Tahoma" w:hAnsi="Tahoma" w:cs="Tahoma"/>
          <w:sz w:val="20"/>
          <w:szCs w:val="20"/>
        </w:rPr>
        <w:t xml:space="preserve">Unitário </w:t>
      </w:r>
      <w:r w:rsidRPr="00AC435E">
        <w:rPr>
          <w:rFonts w:ascii="Tahoma" w:hAnsi="Tahoma" w:cs="Tahoma"/>
          <w:sz w:val="20"/>
          <w:szCs w:val="20"/>
        </w:rPr>
        <w:t>das Debêntures</w:t>
      </w:r>
      <w:r w:rsidR="00C729A7" w:rsidRPr="00AC435E">
        <w:rPr>
          <w:rFonts w:ascii="Tahoma" w:hAnsi="Tahoma" w:cs="Tahoma"/>
          <w:sz w:val="20"/>
          <w:szCs w:val="20"/>
        </w:rPr>
        <w:t xml:space="preserve"> da Segunda Série</w:t>
      </w:r>
      <w:r w:rsidR="00A91F54">
        <w:rPr>
          <w:rFonts w:ascii="Tahoma" w:hAnsi="Tahoma" w:cs="Tahoma"/>
          <w:sz w:val="20"/>
          <w:szCs w:val="20"/>
        </w:rPr>
        <w:t>, conforme o caso,</w:t>
      </w:r>
      <w:r w:rsidRPr="00AC435E">
        <w:rPr>
          <w:rFonts w:ascii="Tahoma" w:hAnsi="Tahoma" w:cs="Tahoma"/>
          <w:sz w:val="20"/>
          <w:szCs w:val="20"/>
        </w:rPr>
        <w:t xml:space="preserve"> incidirão juros correspondentes à variação acumulada de 100% (cem por cento) da Taxa DI, acrescida de uma sobretaxa ou percentual (</w:t>
      </w:r>
      <w:r w:rsidRPr="00AC435E">
        <w:rPr>
          <w:rFonts w:ascii="Tahoma" w:hAnsi="Tahoma" w:cs="Tahoma"/>
          <w:i/>
          <w:sz w:val="20"/>
          <w:szCs w:val="20"/>
        </w:rPr>
        <w:t>spread</w:t>
      </w:r>
      <w:r w:rsidRPr="00AC435E">
        <w:rPr>
          <w:rFonts w:ascii="Tahoma" w:hAnsi="Tahoma" w:cs="Tahoma"/>
          <w:sz w:val="20"/>
          <w:szCs w:val="20"/>
        </w:rPr>
        <w:t xml:space="preserve">) de </w:t>
      </w:r>
      <w:bookmarkStart w:id="69" w:name="_Hlk9975898"/>
      <w:r w:rsidR="00865CB5" w:rsidRPr="00AC435E">
        <w:rPr>
          <w:rFonts w:ascii="Tahoma" w:hAnsi="Tahoma" w:cs="Tahoma"/>
          <w:sz w:val="20"/>
          <w:szCs w:val="20"/>
        </w:rPr>
        <w:t xml:space="preserve">5,5% (cinco inteiros e cinquenta centésimos por cento), </w:t>
      </w:r>
      <w:r w:rsidRPr="00AC435E">
        <w:rPr>
          <w:rFonts w:ascii="Tahoma" w:hAnsi="Tahoma" w:cs="Tahoma"/>
          <w:sz w:val="20"/>
          <w:szCs w:val="20"/>
        </w:rPr>
        <w:t>base 252 (duzentos e cinquenta e dois)</w:t>
      </w:r>
      <w:bookmarkEnd w:id="69"/>
      <w:r w:rsidRPr="00AC435E">
        <w:rPr>
          <w:rFonts w:ascii="Tahoma" w:hAnsi="Tahoma" w:cs="Tahoma"/>
          <w:sz w:val="20"/>
          <w:szCs w:val="20"/>
        </w:rPr>
        <w:t xml:space="preserve"> Dias Úteis (“</w:t>
      </w:r>
      <w:r w:rsidRPr="00AC435E">
        <w:rPr>
          <w:rFonts w:ascii="Tahoma" w:hAnsi="Tahoma" w:cs="Tahoma"/>
          <w:sz w:val="20"/>
          <w:szCs w:val="20"/>
          <w:u w:val="single"/>
        </w:rPr>
        <w:t xml:space="preserve">Remuneração da </w:t>
      </w:r>
      <w:r w:rsidR="00C729A7" w:rsidRPr="00AC435E">
        <w:rPr>
          <w:rFonts w:ascii="Tahoma" w:hAnsi="Tahoma" w:cs="Tahoma"/>
          <w:sz w:val="20"/>
          <w:szCs w:val="20"/>
          <w:u w:val="single"/>
        </w:rPr>
        <w:t>Segunda</w:t>
      </w:r>
      <w:r w:rsidRPr="00AC435E">
        <w:rPr>
          <w:rFonts w:ascii="Tahoma" w:hAnsi="Tahoma" w:cs="Tahoma"/>
          <w:sz w:val="20"/>
          <w:szCs w:val="20"/>
          <w:u w:val="single"/>
        </w:rPr>
        <w:t xml:space="preserve"> Série</w:t>
      </w:r>
      <w:r w:rsidRPr="00AC435E">
        <w:rPr>
          <w:rFonts w:ascii="Tahoma" w:hAnsi="Tahoma" w:cs="Tahoma"/>
          <w:sz w:val="20"/>
          <w:szCs w:val="20"/>
        </w:rPr>
        <w:t>”</w:t>
      </w:r>
      <w:r w:rsidR="00C939FE" w:rsidRPr="00AC435E">
        <w:rPr>
          <w:rFonts w:ascii="Tahoma" w:hAnsi="Tahoma" w:cs="Tahoma"/>
          <w:sz w:val="20"/>
          <w:szCs w:val="20"/>
        </w:rPr>
        <w:t xml:space="preserve"> e </w:t>
      </w:r>
      <w:r w:rsidR="00E33A16" w:rsidRPr="00AC435E">
        <w:rPr>
          <w:rFonts w:ascii="Tahoma" w:hAnsi="Tahoma" w:cs="Tahoma"/>
          <w:sz w:val="20"/>
          <w:szCs w:val="20"/>
        </w:rPr>
        <w:t>a Remuneração da Primeira Série</w:t>
      </w:r>
      <w:r w:rsidR="0030000F" w:rsidRPr="00AC435E">
        <w:rPr>
          <w:rFonts w:ascii="Tahoma" w:hAnsi="Tahoma" w:cs="Tahoma"/>
          <w:sz w:val="20"/>
          <w:szCs w:val="20"/>
        </w:rPr>
        <w:t xml:space="preserve">, </w:t>
      </w:r>
      <w:r w:rsidR="00B77ED0" w:rsidRPr="00AC435E">
        <w:rPr>
          <w:rFonts w:ascii="Tahoma" w:hAnsi="Tahoma" w:cs="Tahoma"/>
          <w:sz w:val="20"/>
          <w:szCs w:val="20"/>
        </w:rPr>
        <w:t>individual</w:t>
      </w:r>
      <w:r w:rsidR="00C729A7" w:rsidRPr="00AC435E">
        <w:rPr>
          <w:rFonts w:ascii="Tahoma" w:hAnsi="Tahoma" w:cs="Tahoma"/>
          <w:sz w:val="20"/>
          <w:szCs w:val="20"/>
        </w:rPr>
        <w:t xml:space="preserve"> e indistintamente “</w:t>
      </w:r>
      <w:r w:rsidR="00C729A7" w:rsidRPr="00AC435E">
        <w:rPr>
          <w:rFonts w:ascii="Tahoma" w:hAnsi="Tahoma" w:cs="Tahoma"/>
          <w:sz w:val="20"/>
          <w:szCs w:val="20"/>
          <w:u w:val="single"/>
        </w:rPr>
        <w:t>Remuneração</w:t>
      </w:r>
      <w:r w:rsidR="00C729A7" w:rsidRPr="00AC435E">
        <w:rPr>
          <w:rFonts w:ascii="Tahoma" w:hAnsi="Tahoma" w:cs="Tahoma"/>
          <w:sz w:val="20"/>
          <w:szCs w:val="20"/>
        </w:rPr>
        <w:t>”</w:t>
      </w:r>
      <w:r w:rsidRPr="00AC435E">
        <w:rPr>
          <w:rFonts w:ascii="Tahoma" w:hAnsi="Tahoma" w:cs="Tahoma"/>
          <w:sz w:val="20"/>
          <w:szCs w:val="20"/>
        </w:rPr>
        <w:t xml:space="preserve">). A Remuneração </w:t>
      </w:r>
      <w:r w:rsidR="00C729A7" w:rsidRPr="00AC435E">
        <w:rPr>
          <w:rFonts w:ascii="Tahoma" w:hAnsi="Tahoma" w:cs="Tahoma"/>
          <w:sz w:val="20"/>
          <w:szCs w:val="20"/>
        </w:rPr>
        <w:t>da Segun</w:t>
      </w:r>
      <w:r w:rsidR="00C939FE" w:rsidRPr="00AC435E">
        <w:rPr>
          <w:rFonts w:ascii="Tahoma" w:hAnsi="Tahoma" w:cs="Tahoma"/>
          <w:sz w:val="20"/>
          <w:szCs w:val="20"/>
        </w:rPr>
        <w:t>d</w:t>
      </w:r>
      <w:r w:rsidR="00C729A7" w:rsidRPr="00AC435E">
        <w:rPr>
          <w:rFonts w:ascii="Tahoma" w:hAnsi="Tahoma" w:cs="Tahoma"/>
          <w:sz w:val="20"/>
          <w:szCs w:val="20"/>
        </w:rPr>
        <w:t>a Série</w:t>
      </w:r>
      <w:r w:rsidRPr="00AC435E">
        <w:rPr>
          <w:rFonts w:ascii="Tahoma" w:hAnsi="Tahoma" w:cs="Tahoma"/>
          <w:sz w:val="20"/>
          <w:szCs w:val="20"/>
        </w:rPr>
        <w:t xml:space="preserve"> será incidente sobre </w:t>
      </w:r>
      <w:r w:rsidR="00C729A7" w:rsidRPr="00AC435E">
        <w:rPr>
          <w:rFonts w:ascii="Tahoma" w:hAnsi="Tahoma" w:cs="Tahoma"/>
          <w:sz w:val="20"/>
          <w:szCs w:val="20"/>
        </w:rPr>
        <w:t>o</w:t>
      </w:r>
      <w:r w:rsidRPr="00AC435E">
        <w:rPr>
          <w:rFonts w:ascii="Tahoma" w:hAnsi="Tahoma" w:cs="Tahoma"/>
          <w:sz w:val="20"/>
          <w:szCs w:val="20"/>
        </w:rPr>
        <w:t xml:space="preserve"> Valor Nominal Unitário</w:t>
      </w:r>
      <w:r w:rsidR="00C729A7" w:rsidRPr="00AC435E">
        <w:rPr>
          <w:rFonts w:ascii="Tahoma" w:hAnsi="Tahoma" w:cs="Tahoma"/>
          <w:sz w:val="20"/>
          <w:szCs w:val="20"/>
        </w:rPr>
        <w:t xml:space="preserve"> </w:t>
      </w:r>
      <w:r w:rsidR="00A91F54">
        <w:rPr>
          <w:rFonts w:ascii="Tahoma" w:hAnsi="Tahoma" w:cs="Tahoma"/>
          <w:sz w:val="20"/>
          <w:szCs w:val="20"/>
        </w:rPr>
        <w:t xml:space="preserve">ou saldo do Valor Nominal Unitário </w:t>
      </w:r>
      <w:r w:rsidR="00C729A7" w:rsidRPr="00AC435E">
        <w:rPr>
          <w:rFonts w:ascii="Tahoma" w:hAnsi="Tahoma" w:cs="Tahoma"/>
          <w:sz w:val="20"/>
          <w:szCs w:val="20"/>
        </w:rPr>
        <w:t>da</w:t>
      </w:r>
      <w:r w:rsidR="0030000F" w:rsidRPr="00AC435E">
        <w:rPr>
          <w:rFonts w:ascii="Tahoma" w:hAnsi="Tahoma" w:cs="Tahoma"/>
          <w:sz w:val="20"/>
          <w:szCs w:val="20"/>
        </w:rPr>
        <w:t xml:space="preserve">s Debêntures da </w:t>
      </w:r>
      <w:r w:rsidR="00C729A7" w:rsidRPr="00AC435E">
        <w:rPr>
          <w:rFonts w:ascii="Tahoma" w:hAnsi="Tahoma" w:cs="Tahoma"/>
          <w:sz w:val="20"/>
          <w:szCs w:val="20"/>
        </w:rPr>
        <w:t>Segunda Série</w:t>
      </w:r>
      <w:r w:rsidR="00A91F54">
        <w:rPr>
          <w:rFonts w:ascii="Tahoma" w:hAnsi="Tahoma" w:cs="Tahoma"/>
          <w:sz w:val="20"/>
          <w:szCs w:val="20"/>
        </w:rPr>
        <w:t>, conforme o caso,</w:t>
      </w:r>
      <w:r w:rsidRPr="00AC435E">
        <w:rPr>
          <w:rFonts w:ascii="Tahoma" w:hAnsi="Tahoma" w:cs="Tahoma"/>
          <w:sz w:val="20"/>
          <w:szCs w:val="20"/>
        </w:rPr>
        <w:t xml:space="preserve"> e será calculada de forma exponencial e cumulativa </w:t>
      </w:r>
      <w:r w:rsidRPr="00AC435E">
        <w:rPr>
          <w:rFonts w:ascii="Tahoma" w:hAnsi="Tahoma" w:cs="Tahoma"/>
          <w:i/>
          <w:sz w:val="20"/>
          <w:szCs w:val="20"/>
        </w:rPr>
        <w:t>pro rata temporis</w:t>
      </w:r>
      <w:r w:rsidRPr="00AC435E">
        <w:rPr>
          <w:rFonts w:ascii="Tahoma" w:hAnsi="Tahoma" w:cs="Tahoma"/>
          <w:sz w:val="20"/>
          <w:szCs w:val="20"/>
        </w:rPr>
        <w:t xml:space="preserve"> por Dias Úteis decorridos desde a primeira Data de Integralização </w:t>
      </w:r>
      <w:r w:rsidR="000136E5" w:rsidRPr="00AC435E">
        <w:rPr>
          <w:rFonts w:ascii="Tahoma" w:hAnsi="Tahoma" w:cs="Tahoma"/>
          <w:sz w:val="20"/>
          <w:szCs w:val="20"/>
        </w:rPr>
        <w:t xml:space="preserve">da Segunda Série </w:t>
      </w:r>
      <w:r w:rsidRPr="00AC435E">
        <w:rPr>
          <w:rFonts w:ascii="Tahoma" w:hAnsi="Tahoma" w:cs="Tahoma"/>
          <w:sz w:val="20"/>
          <w:szCs w:val="20"/>
        </w:rPr>
        <w:t>ou da Data de Pagamento da Remuneração</w:t>
      </w:r>
      <w:r w:rsidR="00C729A7" w:rsidRPr="00AC435E">
        <w:rPr>
          <w:rFonts w:ascii="Tahoma" w:hAnsi="Tahoma" w:cs="Tahoma"/>
          <w:sz w:val="20"/>
          <w:szCs w:val="20"/>
        </w:rPr>
        <w:t xml:space="preserve"> </w:t>
      </w:r>
      <w:r w:rsidR="0030000F" w:rsidRPr="00AC435E">
        <w:rPr>
          <w:rFonts w:ascii="Tahoma" w:hAnsi="Tahoma" w:cs="Tahoma"/>
          <w:sz w:val="20"/>
          <w:szCs w:val="20"/>
        </w:rPr>
        <w:t>da</w:t>
      </w:r>
      <w:r w:rsidR="00C729A7" w:rsidRPr="00AC435E">
        <w:rPr>
          <w:rFonts w:ascii="Tahoma" w:hAnsi="Tahoma" w:cs="Tahoma"/>
          <w:sz w:val="20"/>
          <w:szCs w:val="20"/>
        </w:rPr>
        <w:t xml:space="preserve"> Segunda Série</w:t>
      </w:r>
      <w:r w:rsidRPr="00AC435E">
        <w:rPr>
          <w:rFonts w:ascii="Tahoma" w:hAnsi="Tahoma" w:cs="Tahoma"/>
          <w:sz w:val="20"/>
          <w:szCs w:val="20"/>
        </w:rPr>
        <w:t xml:space="preserve"> imediatamente anterior, conforme o caso, até a Data de Pagamento da Remuneração</w:t>
      </w:r>
      <w:r w:rsidR="00C729A7" w:rsidRPr="00AC435E">
        <w:rPr>
          <w:rFonts w:ascii="Tahoma" w:hAnsi="Tahoma" w:cs="Tahoma"/>
          <w:sz w:val="20"/>
          <w:szCs w:val="20"/>
        </w:rPr>
        <w:t xml:space="preserve"> da</w:t>
      </w:r>
      <w:r w:rsidR="0030000F" w:rsidRPr="00AC435E">
        <w:rPr>
          <w:rFonts w:ascii="Tahoma" w:hAnsi="Tahoma" w:cs="Tahoma"/>
          <w:sz w:val="20"/>
          <w:szCs w:val="20"/>
        </w:rPr>
        <w:t xml:space="preserve"> Segunda Série </w:t>
      </w:r>
      <w:r w:rsidRPr="00AC435E">
        <w:rPr>
          <w:rFonts w:ascii="Tahoma" w:hAnsi="Tahoma" w:cs="Tahoma"/>
          <w:sz w:val="20"/>
          <w:szCs w:val="20"/>
        </w:rPr>
        <w:t>subsequente, ressalvadas as hipóteses de pagamento decorrentes de Evento de Vencimento Antecipado</w:t>
      </w:r>
      <w:r w:rsidR="000136E5" w:rsidRPr="00AC435E">
        <w:rPr>
          <w:rFonts w:ascii="Tahoma" w:hAnsi="Tahoma" w:cs="Tahoma"/>
          <w:sz w:val="20"/>
          <w:szCs w:val="20"/>
        </w:rPr>
        <w:t xml:space="preserve"> ou de Resgate Antecipado Facultativo Total</w:t>
      </w:r>
      <w:r w:rsidRPr="00AC435E">
        <w:rPr>
          <w:rFonts w:ascii="Tahoma" w:hAnsi="Tahoma" w:cs="Tahoma"/>
          <w:sz w:val="20"/>
          <w:szCs w:val="20"/>
        </w:rPr>
        <w:t xml:space="preserve">, </w:t>
      </w:r>
      <w:bookmarkEnd w:id="68"/>
      <w:r w:rsidRPr="00AC435E">
        <w:rPr>
          <w:rFonts w:ascii="Tahoma" w:hAnsi="Tahoma" w:cs="Tahoma"/>
          <w:sz w:val="20"/>
          <w:szCs w:val="20"/>
        </w:rPr>
        <w:t>de acordo com a seguinte fórmula:</w:t>
      </w:r>
      <w:bookmarkEnd w:id="66"/>
      <w:r w:rsidRPr="00AC435E">
        <w:rPr>
          <w:rFonts w:ascii="Tahoma" w:hAnsi="Tahoma" w:cs="Tahoma"/>
          <w:sz w:val="20"/>
          <w:szCs w:val="20"/>
        </w:rPr>
        <w:t xml:space="preserve"> </w:t>
      </w:r>
    </w:p>
    <w:p w14:paraId="4A13FA71" w14:textId="77777777" w:rsidR="00DB1713" w:rsidRPr="00AC435E" w:rsidRDefault="00DB1713" w:rsidP="00DB1713">
      <w:pPr>
        <w:widowControl w:val="0"/>
        <w:tabs>
          <w:tab w:val="left" w:pos="567"/>
        </w:tabs>
        <w:rPr>
          <w:rFonts w:ascii="Tahoma" w:hAnsi="Tahoma" w:cs="Tahoma"/>
          <w:sz w:val="20"/>
          <w:szCs w:val="20"/>
        </w:rPr>
      </w:pPr>
    </w:p>
    <w:p w14:paraId="7B7B9950" w14:textId="77777777" w:rsidR="00DB1713" w:rsidRPr="00AC435E" w:rsidRDefault="00DB1713" w:rsidP="00DB1713">
      <w:pPr>
        <w:widowControl w:val="0"/>
        <w:suppressAutoHyphens/>
        <w:jc w:val="center"/>
        <w:rPr>
          <w:rFonts w:ascii="Tahoma" w:hAnsi="Tahoma" w:cs="Tahoma"/>
          <w:iCs/>
          <w:sz w:val="20"/>
          <w:szCs w:val="20"/>
        </w:rPr>
      </w:pPr>
    </w:p>
    <w:p w14:paraId="4FB59137" w14:textId="77777777" w:rsidR="00DB1713" w:rsidRPr="00AC435E" w:rsidRDefault="00DB1713" w:rsidP="00DB1713">
      <w:pPr>
        <w:suppressAutoHyphens/>
        <w:spacing w:line="340" w:lineRule="exact"/>
        <w:jc w:val="center"/>
        <w:rPr>
          <w:rFonts w:ascii="Tahoma" w:hAnsi="Tahoma" w:cs="Tahoma"/>
          <w:b/>
          <w:bCs/>
          <w:sz w:val="20"/>
          <w:szCs w:val="20"/>
        </w:rPr>
      </w:pPr>
      <w:r w:rsidRPr="00AC435E">
        <w:rPr>
          <w:rFonts w:ascii="Tahoma" w:hAnsi="Tahoma" w:cs="Tahoma"/>
          <w:b/>
          <w:bCs/>
          <w:sz w:val="20"/>
          <w:szCs w:val="20"/>
        </w:rPr>
        <w:t xml:space="preserve">J = VNe x </w:t>
      </w:r>
      <w:r w:rsidRPr="00AC435E">
        <w:rPr>
          <w:rStyle w:val="DeltaViewInsertion"/>
          <w:rFonts w:ascii="Tahoma" w:hAnsi="Tahoma" w:cs="Tahoma"/>
          <w:b/>
          <w:bCs/>
          <w:color w:val="auto"/>
          <w:sz w:val="20"/>
          <w:szCs w:val="20"/>
          <w:u w:val="none"/>
        </w:rPr>
        <w:t>(Fator de Juros</w:t>
      </w:r>
      <w:r w:rsidRPr="00AC435E">
        <w:rPr>
          <w:rFonts w:ascii="Tahoma" w:hAnsi="Tahoma" w:cs="Tahoma"/>
          <w:b/>
          <w:bCs/>
          <w:sz w:val="20"/>
          <w:szCs w:val="20"/>
        </w:rPr>
        <w:t xml:space="preserve"> – 1</w:t>
      </w:r>
      <w:r w:rsidRPr="00AC435E">
        <w:rPr>
          <w:rStyle w:val="DeltaViewInsertion"/>
          <w:rFonts w:ascii="Tahoma" w:hAnsi="Tahoma" w:cs="Tahoma"/>
          <w:b/>
          <w:bCs/>
          <w:color w:val="auto"/>
          <w:sz w:val="20"/>
          <w:szCs w:val="20"/>
          <w:u w:val="none"/>
        </w:rPr>
        <w:t>)</w:t>
      </w:r>
    </w:p>
    <w:p w14:paraId="0390CE44" w14:textId="77777777" w:rsidR="00DB1713" w:rsidRPr="00AC435E" w:rsidRDefault="00DB1713" w:rsidP="00DB1713">
      <w:pPr>
        <w:suppressAutoHyphens/>
        <w:spacing w:line="340" w:lineRule="exact"/>
        <w:jc w:val="center"/>
        <w:rPr>
          <w:rFonts w:ascii="Tahoma" w:hAnsi="Tahoma" w:cs="Tahoma"/>
          <w:b/>
          <w:bCs/>
          <w:sz w:val="20"/>
          <w:szCs w:val="20"/>
        </w:rPr>
      </w:pPr>
    </w:p>
    <w:p w14:paraId="6545ADAA" w14:textId="77777777" w:rsidR="00DB1713" w:rsidRPr="00AC435E" w:rsidRDefault="00DB1713" w:rsidP="00DB1713">
      <w:pPr>
        <w:suppressAutoHyphens/>
        <w:spacing w:line="340" w:lineRule="exact"/>
        <w:ind w:firstLine="708"/>
        <w:rPr>
          <w:rFonts w:ascii="Tahoma" w:hAnsi="Tahoma" w:cs="Tahoma"/>
          <w:sz w:val="20"/>
          <w:szCs w:val="20"/>
        </w:rPr>
      </w:pPr>
      <w:r w:rsidRPr="00AC435E">
        <w:rPr>
          <w:rFonts w:ascii="Tahoma" w:hAnsi="Tahoma" w:cs="Tahoma"/>
          <w:sz w:val="20"/>
          <w:szCs w:val="20"/>
        </w:rPr>
        <w:t>onde:</w:t>
      </w:r>
    </w:p>
    <w:p w14:paraId="3D243DFB" w14:textId="77777777" w:rsidR="00DB1713" w:rsidRPr="00AC435E" w:rsidRDefault="00DB1713" w:rsidP="00DB1713">
      <w:pPr>
        <w:suppressAutoHyphens/>
        <w:spacing w:line="340" w:lineRule="exact"/>
        <w:rPr>
          <w:rFonts w:ascii="Tahoma" w:hAnsi="Tahoma" w:cs="Tahoma"/>
          <w:sz w:val="20"/>
          <w:szCs w:val="20"/>
        </w:rPr>
      </w:pPr>
    </w:p>
    <w:p w14:paraId="326A9D40" w14:textId="77777777" w:rsidR="00DB1713" w:rsidRPr="00AC435E" w:rsidRDefault="00DB1713" w:rsidP="00DB1713">
      <w:pPr>
        <w:suppressAutoHyphens/>
        <w:spacing w:line="340" w:lineRule="exact"/>
        <w:ind w:left="2124" w:hanging="1416"/>
        <w:rPr>
          <w:rFonts w:ascii="Tahoma" w:hAnsi="Tahoma" w:cs="Tahoma"/>
          <w:sz w:val="20"/>
          <w:szCs w:val="20"/>
        </w:rPr>
      </w:pPr>
      <w:r w:rsidRPr="00AC435E">
        <w:rPr>
          <w:rFonts w:ascii="Tahoma" w:hAnsi="Tahoma" w:cs="Tahoma"/>
          <w:sz w:val="20"/>
          <w:szCs w:val="20"/>
        </w:rPr>
        <w:t>J</w:t>
      </w:r>
      <w:r w:rsidRPr="00AC435E">
        <w:rPr>
          <w:rFonts w:ascii="Tahoma" w:hAnsi="Tahoma" w:cs="Tahoma"/>
          <w:sz w:val="20"/>
          <w:szCs w:val="20"/>
        </w:rPr>
        <w:tab/>
        <w:t xml:space="preserve">valor unitário da Remuneração da </w:t>
      </w:r>
      <w:r w:rsidR="00C729A7" w:rsidRPr="00AC435E">
        <w:rPr>
          <w:rFonts w:ascii="Tahoma" w:hAnsi="Tahoma" w:cs="Tahoma"/>
          <w:sz w:val="20"/>
          <w:szCs w:val="20"/>
        </w:rPr>
        <w:t>Segunda</w:t>
      </w:r>
      <w:r w:rsidRPr="00AC435E">
        <w:rPr>
          <w:rFonts w:ascii="Tahoma" w:hAnsi="Tahoma" w:cs="Tahoma"/>
          <w:sz w:val="20"/>
          <w:szCs w:val="20"/>
        </w:rPr>
        <w:t xml:space="preserve"> Série devidos no final de cada Período de Capitalização, calculado com 8 (oito) casas decimais sem arredondamento;</w:t>
      </w:r>
    </w:p>
    <w:p w14:paraId="3F1F7CA3" w14:textId="77777777" w:rsidR="00DB1713" w:rsidRPr="00AC435E" w:rsidRDefault="00DB1713" w:rsidP="00DB1713">
      <w:pPr>
        <w:suppressAutoHyphens/>
        <w:spacing w:line="340" w:lineRule="exact"/>
        <w:ind w:left="2124" w:hanging="1416"/>
        <w:rPr>
          <w:rFonts w:ascii="Tahoma" w:hAnsi="Tahoma" w:cs="Tahoma"/>
          <w:sz w:val="20"/>
          <w:szCs w:val="20"/>
        </w:rPr>
      </w:pPr>
    </w:p>
    <w:p w14:paraId="35FD51A2" w14:textId="77777777" w:rsidR="00DB1713" w:rsidRPr="00AC435E" w:rsidRDefault="00DB1713" w:rsidP="00DB1713">
      <w:pPr>
        <w:suppressAutoHyphens/>
        <w:spacing w:line="340" w:lineRule="exact"/>
        <w:ind w:left="2124" w:hanging="1416"/>
        <w:rPr>
          <w:rFonts w:ascii="Tahoma" w:hAnsi="Tahoma" w:cs="Tahoma"/>
          <w:sz w:val="20"/>
          <w:szCs w:val="20"/>
        </w:rPr>
      </w:pPr>
      <w:r w:rsidRPr="00AC435E">
        <w:rPr>
          <w:rFonts w:ascii="Tahoma" w:hAnsi="Tahoma" w:cs="Tahoma"/>
          <w:sz w:val="20"/>
          <w:szCs w:val="20"/>
        </w:rPr>
        <w:t>VNe</w:t>
      </w:r>
      <w:r w:rsidRPr="00AC435E">
        <w:rPr>
          <w:rFonts w:ascii="Tahoma" w:hAnsi="Tahoma" w:cs="Tahoma"/>
          <w:sz w:val="20"/>
          <w:szCs w:val="20"/>
        </w:rPr>
        <w:tab/>
        <w:t>Valor Nominal Unitário ou saldo do Valor Nominal Unitário</w:t>
      </w:r>
      <w:r w:rsidR="00C729A7" w:rsidRPr="00AC435E">
        <w:rPr>
          <w:rFonts w:ascii="Tahoma" w:hAnsi="Tahoma" w:cs="Tahoma"/>
          <w:sz w:val="20"/>
          <w:szCs w:val="20"/>
        </w:rPr>
        <w:t xml:space="preserve"> das Debêntures da Segunda Série</w:t>
      </w:r>
      <w:r w:rsidRPr="00AC435E">
        <w:rPr>
          <w:rFonts w:ascii="Tahoma" w:hAnsi="Tahoma" w:cs="Tahoma"/>
          <w:sz w:val="20"/>
          <w:szCs w:val="20"/>
        </w:rPr>
        <w:t>, conforme o caso, no início de cada Período de Capitalização, informado/calculado com 8 (oito) casas decimais sem arredondamento;</w:t>
      </w:r>
    </w:p>
    <w:p w14:paraId="52317437" w14:textId="77777777" w:rsidR="00DB1713" w:rsidRPr="00AC435E" w:rsidRDefault="00DB1713" w:rsidP="00DB1713">
      <w:pPr>
        <w:suppressAutoHyphens/>
        <w:spacing w:line="340" w:lineRule="exact"/>
        <w:ind w:left="2124" w:hanging="1416"/>
        <w:rPr>
          <w:rFonts w:ascii="Tahoma" w:hAnsi="Tahoma" w:cs="Tahoma"/>
          <w:sz w:val="20"/>
          <w:szCs w:val="20"/>
        </w:rPr>
      </w:pPr>
    </w:p>
    <w:p w14:paraId="4E443CF1" w14:textId="77777777" w:rsidR="00DB1713" w:rsidRPr="00AC435E" w:rsidRDefault="00DB1713" w:rsidP="00DB1713">
      <w:pPr>
        <w:suppressAutoHyphens/>
        <w:spacing w:line="340" w:lineRule="exact"/>
        <w:ind w:left="2124" w:hanging="1416"/>
        <w:rPr>
          <w:rStyle w:val="DeltaViewInsertion"/>
          <w:rFonts w:ascii="Tahoma" w:hAnsi="Tahoma" w:cs="Tahoma"/>
          <w:color w:val="auto"/>
          <w:sz w:val="20"/>
          <w:szCs w:val="20"/>
          <w:u w:val="none"/>
        </w:rPr>
      </w:pPr>
      <w:r w:rsidRPr="00AC435E">
        <w:rPr>
          <w:rStyle w:val="DeltaViewInsertion"/>
          <w:rFonts w:ascii="Tahoma" w:hAnsi="Tahoma" w:cs="Tahoma"/>
          <w:color w:val="auto"/>
          <w:sz w:val="20"/>
          <w:szCs w:val="20"/>
          <w:u w:val="none"/>
        </w:rPr>
        <w:t>Fator Juros</w:t>
      </w:r>
      <w:r w:rsidRPr="00AC435E">
        <w:rPr>
          <w:rStyle w:val="DeltaViewInsertion"/>
          <w:rFonts w:ascii="Tahoma" w:hAnsi="Tahoma" w:cs="Tahoma"/>
          <w:color w:val="auto"/>
          <w:sz w:val="20"/>
          <w:szCs w:val="20"/>
          <w:u w:val="none"/>
        </w:rPr>
        <w:tab/>
        <w:t>Fator de juros calculado com 9 (nove) casas decimais, com arredondamento, apurado da seguinte forma:</w:t>
      </w:r>
    </w:p>
    <w:p w14:paraId="2AE2D706" w14:textId="77777777" w:rsidR="00DB1713" w:rsidRPr="00AC435E" w:rsidRDefault="00DB1713" w:rsidP="00DB1713">
      <w:pPr>
        <w:suppressAutoHyphens/>
        <w:spacing w:line="340" w:lineRule="exact"/>
        <w:ind w:left="2124" w:hanging="1416"/>
        <w:rPr>
          <w:rStyle w:val="DeltaViewInsertion"/>
          <w:rFonts w:ascii="Tahoma" w:hAnsi="Tahoma" w:cs="Tahoma"/>
          <w:color w:val="auto"/>
          <w:sz w:val="20"/>
          <w:szCs w:val="20"/>
        </w:rPr>
      </w:pPr>
    </w:p>
    <w:p w14:paraId="5B5FC31E" w14:textId="77777777" w:rsidR="00DB1713" w:rsidRPr="00AC435E" w:rsidRDefault="00DB1713" w:rsidP="00DB1713">
      <w:pPr>
        <w:suppressAutoHyphens/>
        <w:spacing w:line="340" w:lineRule="exact"/>
        <w:ind w:left="2124" w:hanging="1416"/>
        <w:jc w:val="center"/>
        <w:rPr>
          <w:rFonts w:ascii="Tahoma" w:hAnsi="Tahoma" w:cs="Tahoma"/>
          <w:sz w:val="20"/>
          <w:szCs w:val="20"/>
        </w:rPr>
      </w:pPr>
      <w:r w:rsidRPr="00AC435E">
        <w:rPr>
          <w:rStyle w:val="DeltaViewInsertion"/>
          <w:rFonts w:ascii="Tahoma" w:hAnsi="Tahoma" w:cs="Tahoma"/>
          <w:b/>
          <w:bCs/>
          <w:color w:val="auto"/>
          <w:sz w:val="20"/>
          <w:szCs w:val="20"/>
          <w:u w:val="none"/>
        </w:rPr>
        <w:t>Fator Juros = (FatorDI x Fator Spread)</w:t>
      </w:r>
    </w:p>
    <w:p w14:paraId="03CD29BF" w14:textId="77777777" w:rsidR="00DB1713" w:rsidRPr="00AC435E" w:rsidRDefault="00DB1713" w:rsidP="00DB1713">
      <w:pPr>
        <w:suppressAutoHyphens/>
        <w:spacing w:line="340" w:lineRule="exact"/>
        <w:ind w:left="2124" w:hanging="1416"/>
        <w:rPr>
          <w:rFonts w:ascii="Tahoma" w:hAnsi="Tahoma" w:cs="Tahoma"/>
          <w:sz w:val="20"/>
          <w:szCs w:val="20"/>
        </w:rPr>
      </w:pPr>
    </w:p>
    <w:p w14:paraId="70C741AD" w14:textId="5797A074" w:rsidR="00DB1713" w:rsidRPr="00AC435E" w:rsidRDefault="00DB1713" w:rsidP="00DB1713">
      <w:pPr>
        <w:suppressAutoHyphens/>
        <w:spacing w:line="340" w:lineRule="exact"/>
        <w:ind w:left="2124" w:hanging="1416"/>
        <w:rPr>
          <w:rFonts w:ascii="Tahoma" w:hAnsi="Tahoma" w:cs="Tahoma"/>
          <w:sz w:val="20"/>
          <w:szCs w:val="20"/>
        </w:rPr>
      </w:pPr>
      <w:r w:rsidRPr="00AC435E">
        <w:rPr>
          <w:rFonts w:ascii="Tahoma" w:hAnsi="Tahoma" w:cs="Tahoma"/>
          <w:sz w:val="20"/>
          <w:szCs w:val="20"/>
        </w:rPr>
        <w:t>FatorDI</w:t>
      </w:r>
      <w:r w:rsidRPr="00AC435E">
        <w:rPr>
          <w:rFonts w:ascii="Tahoma" w:hAnsi="Tahoma" w:cs="Tahoma"/>
          <w:sz w:val="20"/>
          <w:szCs w:val="20"/>
        </w:rPr>
        <w:tab/>
        <w:t>produtório das Taxas DI, da data de início do Perí</w:t>
      </w:r>
      <w:r w:rsidR="00E03B14">
        <w:rPr>
          <w:rFonts w:ascii="Tahoma" w:hAnsi="Tahoma" w:cs="Tahoma"/>
          <w:sz w:val="20"/>
          <w:szCs w:val="20"/>
        </w:rPr>
        <w:t>o</w:t>
      </w:r>
      <w:r w:rsidRPr="00AC435E">
        <w:rPr>
          <w:rFonts w:ascii="Tahoma" w:hAnsi="Tahoma" w:cs="Tahoma"/>
          <w:sz w:val="20"/>
          <w:szCs w:val="20"/>
        </w:rPr>
        <w:t>do de Capitalização, inclusive, até a data de cálculo da Remuneração exclusive, calculado com 8 (oito) casas decimais, com arredondamento, apurado da seguinte forma:</w:t>
      </w:r>
    </w:p>
    <w:p w14:paraId="272F7A04" w14:textId="77777777" w:rsidR="00DB1713" w:rsidRPr="00AC435E" w:rsidRDefault="00DB1713" w:rsidP="00DB1713">
      <w:pPr>
        <w:suppressAutoHyphens/>
        <w:spacing w:line="340" w:lineRule="exact"/>
        <w:ind w:left="1080" w:hanging="1080"/>
        <w:rPr>
          <w:rFonts w:ascii="Tahoma" w:hAnsi="Tahoma" w:cs="Tahoma"/>
          <w:sz w:val="20"/>
          <w:szCs w:val="20"/>
        </w:rPr>
      </w:pPr>
      <w:r w:rsidRPr="00AC435E">
        <w:rPr>
          <w:rFonts w:ascii="Tahoma" w:hAnsi="Tahoma" w:cs="Tahoma"/>
          <w:noProof/>
          <w:sz w:val="20"/>
          <w:szCs w:val="20"/>
        </w:rPr>
        <w:drawing>
          <wp:anchor distT="0" distB="0" distL="114300" distR="114300" simplePos="0" relativeHeight="251669504" behindDoc="0" locked="0" layoutInCell="0" allowOverlap="1" wp14:anchorId="14A75607" wp14:editId="729BF82C">
            <wp:simplePos x="0" y="0"/>
            <wp:positionH relativeFrom="column">
              <wp:posOffset>1967865</wp:posOffset>
            </wp:positionH>
            <wp:positionV relativeFrom="paragraph">
              <wp:posOffset>86995</wp:posOffset>
            </wp:positionV>
            <wp:extent cx="2486660" cy="807720"/>
            <wp:effectExtent l="0" t="0" r="889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660" cy="807720"/>
                    </a:xfrm>
                    <a:prstGeom prst="rect">
                      <a:avLst/>
                    </a:prstGeom>
                    <a:noFill/>
                    <a:ln>
                      <a:noFill/>
                    </a:ln>
                  </pic:spPr>
                </pic:pic>
              </a:graphicData>
            </a:graphic>
          </wp:anchor>
        </w:drawing>
      </w:r>
    </w:p>
    <w:p w14:paraId="6368C225" w14:textId="77777777" w:rsidR="00DB1713" w:rsidRPr="00AC435E" w:rsidRDefault="00DB1713" w:rsidP="00DB1713">
      <w:pPr>
        <w:suppressAutoHyphens/>
        <w:spacing w:line="340" w:lineRule="exact"/>
        <w:ind w:left="1080" w:hanging="1080"/>
        <w:jc w:val="center"/>
        <w:rPr>
          <w:rFonts w:ascii="Tahoma" w:hAnsi="Tahoma" w:cs="Tahoma"/>
          <w:sz w:val="20"/>
          <w:szCs w:val="20"/>
        </w:rPr>
      </w:pPr>
    </w:p>
    <w:p w14:paraId="44ECE55A" w14:textId="77777777" w:rsidR="00DB1713" w:rsidRPr="00AC435E" w:rsidRDefault="00DB1713" w:rsidP="00DB1713">
      <w:pPr>
        <w:suppressAutoHyphens/>
        <w:spacing w:line="340" w:lineRule="exact"/>
        <w:ind w:left="1080"/>
        <w:rPr>
          <w:rFonts w:ascii="Tahoma" w:hAnsi="Tahoma" w:cs="Tahoma"/>
          <w:sz w:val="20"/>
          <w:szCs w:val="20"/>
        </w:rPr>
      </w:pPr>
      <w:r w:rsidRPr="00AC435E">
        <w:rPr>
          <w:rFonts w:ascii="Tahoma" w:hAnsi="Tahoma" w:cs="Tahoma"/>
          <w:sz w:val="20"/>
          <w:szCs w:val="20"/>
        </w:rPr>
        <w:t xml:space="preserve">onde: </w:t>
      </w:r>
    </w:p>
    <w:p w14:paraId="4F27745A" w14:textId="77777777" w:rsidR="00DB1713" w:rsidRPr="00AC435E" w:rsidRDefault="00DB1713" w:rsidP="00DB1713">
      <w:pPr>
        <w:suppressAutoHyphens/>
        <w:spacing w:line="340" w:lineRule="exact"/>
        <w:ind w:left="1080"/>
        <w:rPr>
          <w:rFonts w:ascii="Tahoma" w:hAnsi="Tahoma" w:cs="Tahoma"/>
          <w:sz w:val="20"/>
          <w:szCs w:val="20"/>
        </w:rPr>
      </w:pPr>
    </w:p>
    <w:p w14:paraId="37A7858D" w14:textId="77777777" w:rsidR="00DB1713" w:rsidRPr="00AC435E" w:rsidRDefault="00DB1713" w:rsidP="00DB1713">
      <w:pPr>
        <w:tabs>
          <w:tab w:val="left" w:pos="993"/>
          <w:tab w:val="left" w:pos="2127"/>
        </w:tabs>
        <w:suppressAutoHyphens/>
        <w:spacing w:line="340" w:lineRule="exact"/>
        <w:ind w:left="108" w:firstLine="1026"/>
        <w:jc w:val="left"/>
        <w:rPr>
          <w:rFonts w:ascii="Tahoma" w:hAnsi="Tahoma" w:cs="Tahoma"/>
          <w:sz w:val="20"/>
          <w:szCs w:val="20"/>
        </w:rPr>
      </w:pPr>
      <w:r w:rsidRPr="00AC435E">
        <w:rPr>
          <w:rFonts w:ascii="Tahoma" w:hAnsi="Tahoma" w:cs="Tahoma"/>
          <w:sz w:val="20"/>
          <w:szCs w:val="20"/>
        </w:rPr>
        <w:t>k</w:t>
      </w:r>
      <w:r w:rsidRPr="00AC435E">
        <w:rPr>
          <w:rFonts w:ascii="Tahoma" w:hAnsi="Tahoma" w:cs="Tahoma"/>
          <w:sz w:val="20"/>
          <w:szCs w:val="20"/>
        </w:rPr>
        <w:tab/>
        <w:t>número de ordem das Taxas DI, variando de 1 até n;</w:t>
      </w:r>
    </w:p>
    <w:p w14:paraId="30BB386F" w14:textId="77777777" w:rsidR="00DB1713" w:rsidRPr="00AC435E" w:rsidRDefault="00DB1713" w:rsidP="00DB1713">
      <w:pPr>
        <w:suppressAutoHyphens/>
        <w:spacing w:line="340" w:lineRule="exact"/>
        <w:ind w:left="1080" w:hanging="1080"/>
        <w:rPr>
          <w:rFonts w:ascii="Tahoma" w:hAnsi="Tahoma" w:cs="Tahoma"/>
          <w:sz w:val="20"/>
          <w:szCs w:val="20"/>
        </w:rPr>
      </w:pPr>
    </w:p>
    <w:p w14:paraId="1970B55F" w14:textId="77777777" w:rsidR="00DB1713" w:rsidRPr="00AC435E" w:rsidRDefault="00DB1713" w:rsidP="00DB1713">
      <w:pPr>
        <w:suppressAutoHyphens/>
        <w:spacing w:line="340" w:lineRule="exact"/>
        <w:ind w:left="2160" w:hanging="1080"/>
        <w:rPr>
          <w:rFonts w:ascii="Tahoma" w:hAnsi="Tahoma" w:cs="Tahoma"/>
          <w:sz w:val="20"/>
          <w:szCs w:val="20"/>
        </w:rPr>
      </w:pPr>
      <w:r w:rsidRPr="00AC435E">
        <w:rPr>
          <w:rFonts w:ascii="Tahoma" w:hAnsi="Tahoma" w:cs="Tahoma"/>
          <w:sz w:val="20"/>
          <w:szCs w:val="20"/>
        </w:rPr>
        <w:t>nDI</w:t>
      </w:r>
      <w:r w:rsidRPr="00AC435E">
        <w:rPr>
          <w:rFonts w:ascii="Tahoma" w:hAnsi="Tahoma" w:cs="Tahoma"/>
          <w:sz w:val="20"/>
          <w:szCs w:val="20"/>
        </w:rPr>
        <w:tab/>
        <w:t>número total de Taxas DI, consideradas na apuração do “FatorDI”, sendo “n” um número inteiro;</w:t>
      </w:r>
    </w:p>
    <w:p w14:paraId="13EAB616" w14:textId="77777777" w:rsidR="00DB1713" w:rsidRPr="00AC435E" w:rsidRDefault="00DB1713" w:rsidP="00DB1713">
      <w:pPr>
        <w:suppressAutoHyphens/>
        <w:spacing w:line="340" w:lineRule="exact"/>
        <w:ind w:left="2160" w:hanging="1080"/>
        <w:rPr>
          <w:rFonts w:ascii="Tahoma" w:hAnsi="Tahoma" w:cs="Tahoma"/>
          <w:sz w:val="20"/>
          <w:szCs w:val="20"/>
        </w:rPr>
      </w:pPr>
    </w:p>
    <w:p w14:paraId="2E5822CA" w14:textId="77777777" w:rsidR="00DB1713" w:rsidRPr="00AC435E" w:rsidRDefault="00DB1713" w:rsidP="00DB1713">
      <w:pPr>
        <w:suppressAutoHyphens/>
        <w:spacing w:line="340" w:lineRule="exact"/>
        <w:ind w:left="2160" w:hanging="1080"/>
        <w:rPr>
          <w:rFonts w:ascii="Tahoma" w:hAnsi="Tahoma" w:cs="Tahoma"/>
          <w:sz w:val="20"/>
          <w:szCs w:val="20"/>
        </w:rPr>
      </w:pPr>
      <w:r w:rsidRPr="00AC435E">
        <w:rPr>
          <w:rFonts w:ascii="Tahoma" w:hAnsi="Tahoma" w:cs="Tahoma"/>
          <w:sz w:val="20"/>
          <w:szCs w:val="20"/>
        </w:rPr>
        <w:t>TDI</w:t>
      </w:r>
      <w:r w:rsidRPr="00AC435E">
        <w:rPr>
          <w:rFonts w:ascii="Tahoma" w:hAnsi="Tahoma" w:cs="Tahoma"/>
          <w:sz w:val="20"/>
          <w:szCs w:val="20"/>
          <w:vertAlign w:val="subscript"/>
        </w:rPr>
        <w:t>k</w:t>
      </w:r>
      <w:r w:rsidRPr="00AC435E">
        <w:rPr>
          <w:rFonts w:ascii="Tahoma" w:hAnsi="Tahoma" w:cs="Tahoma"/>
          <w:sz w:val="20"/>
          <w:szCs w:val="20"/>
        </w:rPr>
        <w:t xml:space="preserve"> </w:t>
      </w:r>
      <w:r w:rsidRPr="00AC435E">
        <w:rPr>
          <w:rFonts w:ascii="Tahoma" w:hAnsi="Tahoma" w:cs="Tahoma"/>
          <w:sz w:val="20"/>
          <w:szCs w:val="20"/>
        </w:rPr>
        <w:tab/>
        <w:t>Taxa DI</w:t>
      </w:r>
      <w:r w:rsidRPr="00AC435E">
        <w:rPr>
          <w:rFonts w:ascii="Tahoma" w:hAnsi="Tahoma" w:cs="Tahoma"/>
          <w:i/>
          <w:iCs/>
          <w:sz w:val="20"/>
          <w:szCs w:val="20"/>
        </w:rPr>
        <w:t>,</w:t>
      </w:r>
      <w:r w:rsidRPr="00AC435E">
        <w:rPr>
          <w:rFonts w:ascii="Tahoma" w:hAnsi="Tahoma" w:cs="Tahoma"/>
          <w:sz w:val="20"/>
          <w:szCs w:val="20"/>
        </w:rPr>
        <w:t xml:space="preserve"> de ordem k, expressa ao dia, calculada com 8 (oito) casas decimais com arredondamento, apurado da seguinte forma;</w:t>
      </w:r>
    </w:p>
    <w:p w14:paraId="063B6D16" w14:textId="77777777" w:rsidR="00DB1713" w:rsidRPr="00AC435E" w:rsidRDefault="00DB1713" w:rsidP="00DB1713">
      <w:pPr>
        <w:suppressAutoHyphens/>
        <w:spacing w:line="340" w:lineRule="exact"/>
        <w:rPr>
          <w:rFonts w:ascii="Tahoma" w:hAnsi="Tahoma" w:cs="Tahoma"/>
          <w:sz w:val="20"/>
          <w:szCs w:val="20"/>
        </w:rPr>
      </w:pPr>
    </w:p>
    <w:p w14:paraId="30D4A655" w14:textId="77777777" w:rsidR="00DB1713" w:rsidRPr="00AC435E" w:rsidRDefault="00DB1713" w:rsidP="00DB1713">
      <w:pPr>
        <w:suppressAutoHyphens/>
        <w:spacing w:line="340" w:lineRule="exact"/>
        <w:jc w:val="center"/>
        <w:rPr>
          <w:rFonts w:ascii="Tahoma" w:hAnsi="Tahoma" w:cs="Tahoma"/>
          <w:sz w:val="20"/>
          <w:szCs w:val="20"/>
        </w:rPr>
      </w:pPr>
      <w:r w:rsidRPr="00AC435E">
        <w:rPr>
          <w:rFonts w:ascii="Tahoma" w:hAnsi="Tahoma" w:cs="Tahoma"/>
          <w:noProof/>
          <w:sz w:val="20"/>
          <w:szCs w:val="20"/>
        </w:rPr>
        <w:drawing>
          <wp:anchor distT="0" distB="0" distL="114300" distR="114300" simplePos="0" relativeHeight="251670528" behindDoc="0" locked="0" layoutInCell="0" allowOverlap="1" wp14:anchorId="648CA193" wp14:editId="021F6C55">
            <wp:simplePos x="0" y="0"/>
            <wp:positionH relativeFrom="column">
              <wp:align>center</wp:align>
            </wp:positionH>
            <wp:positionV relativeFrom="paragraph">
              <wp:posOffset>0</wp:posOffset>
            </wp:positionV>
            <wp:extent cx="1494790" cy="52070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4790" cy="520700"/>
                    </a:xfrm>
                    <a:prstGeom prst="rect">
                      <a:avLst/>
                    </a:prstGeom>
                    <a:noFill/>
                    <a:ln>
                      <a:noFill/>
                    </a:ln>
                  </pic:spPr>
                </pic:pic>
              </a:graphicData>
            </a:graphic>
          </wp:anchor>
        </w:drawing>
      </w:r>
    </w:p>
    <w:p w14:paraId="68FDCD57" w14:textId="77777777" w:rsidR="00DB1713" w:rsidRPr="00AC435E" w:rsidRDefault="00DB1713" w:rsidP="00DB1713">
      <w:pPr>
        <w:suppressAutoHyphens/>
        <w:spacing w:line="340" w:lineRule="exact"/>
        <w:ind w:left="2520" w:hanging="1080"/>
        <w:rPr>
          <w:rFonts w:ascii="Tahoma" w:hAnsi="Tahoma" w:cs="Tahoma"/>
          <w:sz w:val="20"/>
          <w:szCs w:val="20"/>
        </w:rPr>
      </w:pPr>
      <w:r w:rsidRPr="00AC435E">
        <w:rPr>
          <w:rFonts w:ascii="Tahoma" w:hAnsi="Tahoma" w:cs="Tahoma"/>
          <w:sz w:val="20"/>
          <w:szCs w:val="20"/>
        </w:rPr>
        <w:t>onde:</w:t>
      </w:r>
    </w:p>
    <w:p w14:paraId="6BBB60DD" w14:textId="77777777" w:rsidR="00DB1713" w:rsidRPr="00AC435E" w:rsidRDefault="00DB1713" w:rsidP="00DB1713">
      <w:pPr>
        <w:suppressAutoHyphens/>
        <w:spacing w:line="340" w:lineRule="exact"/>
        <w:ind w:left="2520" w:hanging="1080"/>
        <w:rPr>
          <w:rFonts w:ascii="Tahoma" w:hAnsi="Tahoma" w:cs="Tahoma"/>
          <w:sz w:val="20"/>
          <w:szCs w:val="20"/>
        </w:rPr>
      </w:pPr>
    </w:p>
    <w:p w14:paraId="0E7FEB76" w14:textId="77777777" w:rsidR="00DB1713" w:rsidRPr="00AC435E" w:rsidRDefault="00DB1713" w:rsidP="00DB1713">
      <w:pPr>
        <w:suppressAutoHyphens/>
        <w:spacing w:line="340" w:lineRule="exact"/>
        <w:ind w:left="2832" w:hanging="1392"/>
        <w:rPr>
          <w:rFonts w:ascii="Tahoma" w:hAnsi="Tahoma" w:cs="Tahoma"/>
          <w:sz w:val="20"/>
          <w:szCs w:val="20"/>
        </w:rPr>
      </w:pPr>
      <w:r w:rsidRPr="00AC435E">
        <w:rPr>
          <w:rFonts w:ascii="Tahoma" w:hAnsi="Tahoma" w:cs="Tahoma"/>
          <w:sz w:val="20"/>
          <w:szCs w:val="20"/>
        </w:rPr>
        <w:t>DIk</w:t>
      </w:r>
      <w:r w:rsidRPr="00AC435E">
        <w:rPr>
          <w:rFonts w:ascii="Tahoma" w:hAnsi="Tahoma" w:cs="Tahoma"/>
          <w:sz w:val="20"/>
          <w:szCs w:val="20"/>
        </w:rPr>
        <w:tab/>
        <w:t>Taxa DI, de ordem k divulgada pela B3 em sua página na internet (http://www.b3.com.br), válida por 1 (um) Dia Útil (</w:t>
      </w:r>
      <w:r w:rsidRPr="00AC435E">
        <w:rPr>
          <w:rFonts w:ascii="Tahoma" w:hAnsi="Tahoma" w:cs="Tahoma"/>
          <w:i/>
          <w:sz w:val="20"/>
          <w:szCs w:val="20"/>
        </w:rPr>
        <w:t>overnight</w:t>
      </w:r>
      <w:r w:rsidRPr="00AC435E">
        <w:rPr>
          <w:rFonts w:ascii="Tahoma" w:hAnsi="Tahoma" w:cs="Tahoma"/>
          <w:sz w:val="20"/>
          <w:szCs w:val="20"/>
        </w:rPr>
        <w:t>), utilizada com 2 (duas) casas decimais;</w:t>
      </w:r>
    </w:p>
    <w:p w14:paraId="5C78B401" w14:textId="77777777" w:rsidR="00DB1713" w:rsidRPr="00AC435E" w:rsidRDefault="00DB1713" w:rsidP="00DB1713">
      <w:pPr>
        <w:suppressAutoHyphens/>
        <w:spacing w:line="340" w:lineRule="exact"/>
        <w:ind w:left="2832" w:hanging="1392"/>
        <w:rPr>
          <w:rFonts w:ascii="Tahoma" w:hAnsi="Tahoma" w:cs="Tahoma"/>
          <w:sz w:val="20"/>
          <w:szCs w:val="20"/>
        </w:rPr>
      </w:pPr>
    </w:p>
    <w:p w14:paraId="1D9E75AA" w14:textId="77777777" w:rsidR="00DB1713" w:rsidRPr="00AC435E" w:rsidRDefault="00DB1713" w:rsidP="00DB1713">
      <w:pPr>
        <w:suppressAutoHyphens/>
        <w:spacing w:line="340" w:lineRule="exact"/>
        <w:ind w:left="2832" w:hanging="1416"/>
        <w:rPr>
          <w:rFonts w:ascii="Tahoma" w:hAnsi="Tahoma" w:cs="Tahoma"/>
          <w:sz w:val="20"/>
          <w:szCs w:val="20"/>
        </w:rPr>
      </w:pPr>
      <w:r w:rsidRPr="00AC435E">
        <w:rPr>
          <w:rFonts w:ascii="Tahoma" w:hAnsi="Tahoma" w:cs="Tahoma"/>
          <w:i/>
          <w:iCs/>
          <w:sz w:val="20"/>
          <w:szCs w:val="20"/>
        </w:rPr>
        <w:t>FatorSpread</w:t>
      </w:r>
      <w:r w:rsidRPr="00AC435E">
        <w:rPr>
          <w:rFonts w:ascii="Tahoma" w:hAnsi="Tahoma" w:cs="Tahoma"/>
          <w:sz w:val="20"/>
          <w:szCs w:val="20"/>
        </w:rPr>
        <w:tab/>
        <w:t>Sobretaxa de juros fixos, calculada com 9 (nove) casas decimais, com arredondamento, apurado da seguinte forma;</w:t>
      </w:r>
    </w:p>
    <w:p w14:paraId="6314B26D" w14:textId="77777777" w:rsidR="00DB1713" w:rsidRPr="00AC435E" w:rsidRDefault="00DB1713" w:rsidP="00DB1713">
      <w:pPr>
        <w:suppressAutoHyphens/>
        <w:spacing w:line="340" w:lineRule="exact"/>
        <w:ind w:left="2520" w:hanging="1080"/>
        <w:rPr>
          <w:rFonts w:ascii="Tahoma" w:hAnsi="Tahoma" w:cs="Tahoma"/>
          <w:sz w:val="20"/>
          <w:szCs w:val="20"/>
        </w:rPr>
      </w:pPr>
      <w:r w:rsidRPr="00AC435E">
        <w:rPr>
          <w:rFonts w:ascii="Tahoma" w:hAnsi="Tahoma" w:cs="Tahoma"/>
          <w:noProof/>
          <w:sz w:val="20"/>
          <w:szCs w:val="20"/>
        </w:rPr>
        <w:drawing>
          <wp:anchor distT="0" distB="0" distL="114300" distR="114300" simplePos="0" relativeHeight="251671552" behindDoc="0" locked="0" layoutInCell="0" allowOverlap="1" wp14:anchorId="0A8BA9E3" wp14:editId="2B011501">
            <wp:simplePos x="0" y="0"/>
            <wp:positionH relativeFrom="column">
              <wp:align>center</wp:align>
            </wp:positionH>
            <wp:positionV relativeFrom="paragraph">
              <wp:posOffset>177800</wp:posOffset>
            </wp:positionV>
            <wp:extent cx="1985010" cy="622935"/>
            <wp:effectExtent l="0" t="0" r="0" b="571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a:ln>
                      <a:noFill/>
                    </a:ln>
                  </pic:spPr>
                </pic:pic>
              </a:graphicData>
            </a:graphic>
          </wp:anchor>
        </w:drawing>
      </w:r>
    </w:p>
    <w:p w14:paraId="2C0DFE3A" w14:textId="77777777" w:rsidR="00DB1713" w:rsidRPr="00AC435E" w:rsidRDefault="00DB1713" w:rsidP="00DB1713">
      <w:pPr>
        <w:spacing w:line="340" w:lineRule="exact"/>
        <w:rPr>
          <w:rFonts w:ascii="Tahoma" w:hAnsi="Tahoma" w:cs="Tahoma"/>
          <w:sz w:val="20"/>
          <w:szCs w:val="20"/>
        </w:rPr>
      </w:pPr>
      <w:r w:rsidRPr="00AC435E">
        <w:rPr>
          <w:rFonts w:ascii="Tahoma" w:hAnsi="Tahoma" w:cs="Tahoma"/>
          <w:sz w:val="20"/>
          <w:szCs w:val="20"/>
        </w:rPr>
        <w:t xml:space="preserve">onde: </w:t>
      </w:r>
    </w:p>
    <w:p w14:paraId="2FDECFDD" w14:textId="77777777" w:rsidR="00DB1713" w:rsidRPr="00AC435E" w:rsidRDefault="00DB1713" w:rsidP="00DB1713">
      <w:pPr>
        <w:suppressAutoHyphens/>
        <w:spacing w:line="340" w:lineRule="exact"/>
        <w:ind w:left="2520" w:hanging="1080"/>
        <w:rPr>
          <w:rFonts w:ascii="Tahoma" w:hAnsi="Tahoma" w:cs="Tahoma"/>
          <w:sz w:val="20"/>
          <w:szCs w:val="20"/>
        </w:rPr>
      </w:pPr>
    </w:p>
    <w:p w14:paraId="11D90E21" w14:textId="6971FC22" w:rsidR="00DB1713" w:rsidRPr="00AC435E" w:rsidRDefault="00DB1713" w:rsidP="00DB1713">
      <w:pPr>
        <w:suppressAutoHyphens/>
        <w:spacing w:line="340" w:lineRule="exact"/>
        <w:ind w:left="2520" w:hanging="1080"/>
        <w:rPr>
          <w:rFonts w:ascii="Tahoma" w:hAnsi="Tahoma" w:cs="Tahoma"/>
          <w:sz w:val="20"/>
          <w:szCs w:val="20"/>
        </w:rPr>
      </w:pPr>
      <w:r w:rsidRPr="00AC435E">
        <w:rPr>
          <w:rFonts w:ascii="Tahoma" w:hAnsi="Tahoma" w:cs="Tahoma"/>
          <w:i/>
          <w:sz w:val="20"/>
          <w:szCs w:val="20"/>
        </w:rPr>
        <w:t>Spread</w:t>
      </w:r>
      <w:r w:rsidRPr="00AC435E">
        <w:rPr>
          <w:rFonts w:ascii="Tahoma" w:hAnsi="Tahoma" w:cs="Tahoma"/>
          <w:sz w:val="20"/>
          <w:szCs w:val="20"/>
        </w:rPr>
        <w:tab/>
      </w:r>
      <w:r w:rsidR="005C7F5D" w:rsidRPr="00AC435E">
        <w:rPr>
          <w:rFonts w:ascii="Tahoma" w:hAnsi="Tahoma" w:cs="Tahoma"/>
          <w:sz w:val="20"/>
          <w:szCs w:val="20"/>
        </w:rPr>
        <w:t>5,5</w:t>
      </w:r>
      <w:r w:rsidR="000136E5" w:rsidRPr="00AC435E">
        <w:rPr>
          <w:rFonts w:ascii="Tahoma" w:hAnsi="Tahoma" w:cs="Tahoma"/>
          <w:sz w:val="20"/>
          <w:szCs w:val="20"/>
        </w:rPr>
        <w:t>00</w:t>
      </w:r>
      <w:r w:rsidR="00AA5A47">
        <w:rPr>
          <w:rFonts w:ascii="Tahoma" w:hAnsi="Tahoma" w:cs="Tahoma"/>
          <w:sz w:val="20"/>
          <w:szCs w:val="20"/>
        </w:rPr>
        <w:t>0</w:t>
      </w:r>
      <w:r w:rsidR="005C7F5D" w:rsidRPr="00AC435E">
        <w:rPr>
          <w:rFonts w:ascii="Tahoma" w:hAnsi="Tahoma" w:cs="Tahoma"/>
          <w:sz w:val="20"/>
          <w:szCs w:val="20"/>
        </w:rPr>
        <w:t xml:space="preserve">(cinco inteiros e cinquenta </w:t>
      </w:r>
      <w:r w:rsidR="00AA5A47">
        <w:rPr>
          <w:rFonts w:ascii="Tahoma" w:hAnsi="Tahoma" w:cs="Tahoma"/>
          <w:sz w:val="20"/>
          <w:szCs w:val="20"/>
        </w:rPr>
        <w:t>milésimos</w:t>
      </w:r>
      <w:r w:rsidR="005C7F5D" w:rsidRPr="00AC435E">
        <w:rPr>
          <w:rFonts w:ascii="Tahoma" w:hAnsi="Tahoma" w:cs="Tahoma"/>
          <w:sz w:val="20"/>
          <w:szCs w:val="20"/>
        </w:rPr>
        <w:t>);</w:t>
      </w:r>
    </w:p>
    <w:p w14:paraId="4EFFCE58" w14:textId="77777777" w:rsidR="00DB1713" w:rsidRPr="00AC435E" w:rsidRDefault="00DB1713" w:rsidP="00DB1713">
      <w:pPr>
        <w:suppressAutoHyphens/>
        <w:spacing w:line="340" w:lineRule="exact"/>
        <w:ind w:left="2520" w:hanging="1080"/>
        <w:rPr>
          <w:rFonts w:ascii="Tahoma" w:hAnsi="Tahoma" w:cs="Tahoma"/>
          <w:sz w:val="20"/>
          <w:szCs w:val="20"/>
        </w:rPr>
      </w:pPr>
    </w:p>
    <w:p w14:paraId="469BF550" w14:textId="4DAD3B4C" w:rsidR="00DB1713" w:rsidRPr="00AC435E" w:rsidRDefault="00DB1713" w:rsidP="00DB1713">
      <w:pPr>
        <w:suppressAutoHyphens/>
        <w:spacing w:line="340" w:lineRule="exact"/>
        <w:ind w:left="2520" w:hanging="1080"/>
        <w:rPr>
          <w:rFonts w:ascii="Tahoma" w:hAnsi="Tahoma" w:cs="Tahoma"/>
          <w:sz w:val="20"/>
          <w:szCs w:val="20"/>
        </w:rPr>
      </w:pPr>
      <w:r w:rsidRPr="00AC435E">
        <w:rPr>
          <w:rFonts w:ascii="Tahoma" w:hAnsi="Tahoma" w:cs="Tahoma"/>
          <w:sz w:val="20"/>
          <w:szCs w:val="20"/>
        </w:rPr>
        <w:t>DP</w:t>
      </w:r>
      <w:r w:rsidRPr="00AC435E">
        <w:rPr>
          <w:rFonts w:ascii="Tahoma" w:hAnsi="Tahoma" w:cs="Tahoma"/>
          <w:sz w:val="20"/>
          <w:szCs w:val="20"/>
        </w:rPr>
        <w:tab/>
        <w:t xml:space="preserve">É o número de Dias Úteis entre a primeira Data de Integralização </w:t>
      </w:r>
      <w:r w:rsidR="000136E5" w:rsidRPr="00AC435E">
        <w:rPr>
          <w:rFonts w:ascii="Tahoma" w:hAnsi="Tahoma" w:cs="Tahoma"/>
          <w:sz w:val="20"/>
          <w:szCs w:val="20"/>
        </w:rPr>
        <w:t xml:space="preserve">da Segunda Série </w:t>
      </w:r>
      <w:r w:rsidRPr="00AC435E">
        <w:rPr>
          <w:rFonts w:ascii="Tahoma" w:hAnsi="Tahoma" w:cs="Tahoma"/>
          <w:sz w:val="20"/>
          <w:szCs w:val="20"/>
        </w:rPr>
        <w:t>no caso do primeiro Período de Capitalização das Debêntures</w:t>
      </w:r>
      <w:r w:rsidR="00AA5A47">
        <w:rPr>
          <w:rFonts w:ascii="Tahoma" w:hAnsi="Tahoma" w:cs="Tahoma"/>
          <w:sz w:val="20"/>
          <w:szCs w:val="20"/>
        </w:rPr>
        <w:t xml:space="preserve"> da Segunda Série</w:t>
      </w:r>
      <w:r w:rsidRPr="00AC435E">
        <w:rPr>
          <w:rFonts w:ascii="Tahoma" w:hAnsi="Tahoma" w:cs="Tahoma"/>
          <w:sz w:val="20"/>
          <w:szCs w:val="20"/>
        </w:rPr>
        <w:t xml:space="preserve">, ou Data de Pagamento da Remuneração </w:t>
      </w:r>
      <w:r w:rsidR="00C729A7" w:rsidRPr="00AC435E">
        <w:rPr>
          <w:rFonts w:ascii="Tahoma" w:hAnsi="Tahoma" w:cs="Tahoma"/>
          <w:sz w:val="20"/>
          <w:szCs w:val="20"/>
        </w:rPr>
        <w:t>da Segunda Série</w:t>
      </w:r>
      <w:r w:rsidRPr="00AC435E">
        <w:rPr>
          <w:rFonts w:ascii="Tahoma" w:hAnsi="Tahoma" w:cs="Tahoma"/>
          <w:sz w:val="20"/>
          <w:szCs w:val="20"/>
        </w:rPr>
        <w:t xml:space="preserve"> imediatamente anterior, no caso dos demais Períodos de Capitalização, e a data atual, sendo “DP” um número inteiro;</w:t>
      </w:r>
    </w:p>
    <w:p w14:paraId="681ED4C1" w14:textId="77777777" w:rsidR="00DB1713" w:rsidRPr="00AC435E" w:rsidRDefault="00DB1713" w:rsidP="00DB1713">
      <w:pPr>
        <w:widowControl w:val="0"/>
        <w:tabs>
          <w:tab w:val="left" w:pos="567"/>
        </w:tabs>
        <w:rPr>
          <w:rFonts w:ascii="Tahoma" w:hAnsi="Tahoma" w:cs="Tahoma"/>
          <w:sz w:val="20"/>
          <w:szCs w:val="20"/>
        </w:rPr>
      </w:pPr>
    </w:p>
    <w:p w14:paraId="01D4D007" w14:textId="77777777" w:rsidR="005973B9" w:rsidRPr="00AC435E" w:rsidRDefault="005973B9" w:rsidP="00DB1713">
      <w:pPr>
        <w:widowControl w:val="0"/>
        <w:numPr>
          <w:ilvl w:val="2"/>
          <w:numId w:val="39"/>
        </w:numPr>
        <w:tabs>
          <w:tab w:val="left" w:pos="567"/>
        </w:tabs>
        <w:ind w:left="0" w:firstLine="0"/>
        <w:rPr>
          <w:rFonts w:ascii="Tahoma" w:hAnsi="Tahoma" w:cs="Tahoma"/>
          <w:sz w:val="20"/>
          <w:szCs w:val="20"/>
        </w:rPr>
      </w:pPr>
      <w:r w:rsidRPr="00AC435E">
        <w:rPr>
          <w:rFonts w:ascii="Tahoma" w:hAnsi="Tahoma" w:cs="Tahoma"/>
          <w:sz w:val="20"/>
          <w:szCs w:val="20"/>
        </w:rPr>
        <w:t>O cálculo da Remuneração acima está sujeito às seguintes observações:</w:t>
      </w:r>
    </w:p>
    <w:p w14:paraId="5C3D3CD6" w14:textId="77777777" w:rsidR="005973B9" w:rsidRPr="00AC435E" w:rsidRDefault="005973B9" w:rsidP="005973B9">
      <w:pPr>
        <w:widowControl w:val="0"/>
        <w:tabs>
          <w:tab w:val="left" w:pos="567"/>
        </w:tabs>
        <w:rPr>
          <w:rFonts w:ascii="Tahoma" w:hAnsi="Tahoma" w:cs="Tahoma"/>
          <w:sz w:val="20"/>
          <w:szCs w:val="20"/>
        </w:rPr>
      </w:pPr>
    </w:p>
    <w:p w14:paraId="3453C299" w14:textId="77777777" w:rsidR="005973B9" w:rsidRPr="00AC435E" w:rsidRDefault="005973B9" w:rsidP="005973B9">
      <w:pPr>
        <w:pStyle w:val="Level4"/>
        <w:tabs>
          <w:tab w:val="clear" w:pos="2041"/>
        </w:tabs>
        <w:ind w:left="709" w:hanging="709"/>
        <w:rPr>
          <w:rFonts w:ascii="Tahoma" w:hAnsi="Tahoma" w:cs="Tahoma"/>
          <w:szCs w:val="20"/>
        </w:rPr>
      </w:pPr>
      <w:r w:rsidRPr="00AC435E">
        <w:rPr>
          <w:rFonts w:ascii="Tahoma" w:hAnsi="Tahoma" w:cs="Tahoma"/>
          <w:szCs w:val="20"/>
        </w:rPr>
        <w:lastRenderedPageBreak/>
        <w:t>o fator resultante da expressão (1 + TDIk) é considerado com 16 (dezesseis) casas decimais, sem arredondamento;</w:t>
      </w:r>
    </w:p>
    <w:p w14:paraId="0C5D44CC" w14:textId="77777777" w:rsidR="005973B9" w:rsidRPr="00AC435E" w:rsidRDefault="005973B9" w:rsidP="005973B9">
      <w:pPr>
        <w:pStyle w:val="Level4"/>
        <w:tabs>
          <w:tab w:val="clear" w:pos="2041"/>
        </w:tabs>
        <w:ind w:left="709" w:hanging="709"/>
        <w:rPr>
          <w:rFonts w:ascii="Tahoma" w:hAnsi="Tahoma" w:cs="Tahoma"/>
          <w:szCs w:val="20"/>
        </w:rPr>
      </w:pPr>
      <w:r w:rsidRPr="00AC435E">
        <w:rPr>
          <w:rFonts w:ascii="Tahoma" w:hAnsi="Tahoma" w:cs="Tahoma"/>
          <w:szCs w:val="20"/>
        </w:rPr>
        <w:t>efetua-se o produtório dos fatores diários (1 + TDIk), sendo que a cada fator diário acumulado, trunca-se o resultado com 16 (dezesseis) casas decimais, aplicando-se o próximo fator diário, e assim por diante até o último considerado;</w:t>
      </w:r>
    </w:p>
    <w:p w14:paraId="7124F815" w14:textId="77777777" w:rsidR="005973B9" w:rsidRPr="00AC435E" w:rsidRDefault="005973B9" w:rsidP="005973B9">
      <w:pPr>
        <w:pStyle w:val="Level4"/>
        <w:tabs>
          <w:tab w:val="clear" w:pos="2041"/>
        </w:tabs>
        <w:ind w:left="709" w:hanging="709"/>
        <w:rPr>
          <w:rFonts w:ascii="Tahoma" w:hAnsi="Tahoma" w:cs="Tahoma"/>
          <w:szCs w:val="20"/>
        </w:rPr>
      </w:pPr>
      <w:r w:rsidRPr="00AC435E">
        <w:rPr>
          <w:rFonts w:ascii="Tahoma" w:hAnsi="Tahoma" w:cs="Tahoma"/>
          <w:szCs w:val="20"/>
        </w:rPr>
        <w:t>a Taxa DI deverá ser utilizada considerando idêntico número de casas decimais divulgado pela B3;</w:t>
      </w:r>
    </w:p>
    <w:p w14:paraId="324E43C0" w14:textId="77777777" w:rsidR="005973B9" w:rsidRPr="00AC435E" w:rsidRDefault="005973B9" w:rsidP="005973B9">
      <w:pPr>
        <w:pStyle w:val="Level4"/>
        <w:tabs>
          <w:tab w:val="clear" w:pos="2041"/>
        </w:tabs>
        <w:ind w:left="709" w:hanging="709"/>
        <w:rPr>
          <w:rFonts w:ascii="Tahoma" w:hAnsi="Tahoma" w:cs="Tahoma"/>
          <w:szCs w:val="20"/>
        </w:rPr>
      </w:pPr>
      <w:r w:rsidRPr="00AC435E">
        <w:rPr>
          <w:rFonts w:ascii="Tahoma" w:hAnsi="Tahoma" w:cs="Tahoma"/>
          <w:szCs w:val="20"/>
        </w:rPr>
        <w:t>uma vez os fatores estando acumulados, considera-se o fator resultante do produtório “Fator DI” com 8 (oito) casas decimais, com arredondamento; e</w:t>
      </w:r>
    </w:p>
    <w:p w14:paraId="7F89FBFB" w14:textId="77777777" w:rsidR="005973B9" w:rsidRPr="00AC435E" w:rsidRDefault="005973B9" w:rsidP="005973B9">
      <w:pPr>
        <w:pStyle w:val="Level4"/>
        <w:tabs>
          <w:tab w:val="clear" w:pos="2041"/>
        </w:tabs>
        <w:ind w:left="709" w:hanging="709"/>
        <w:rPr>
          <w:rFonts w:ascii="Tahoma" w:hAnsi="Tahoma" w:cs="Tahoma"/>
          <w:szCs w:val="20"/>
        </w:rPr>
      </w:pPr>
      <w:r w:rsidRPr="00AC435E">
        <w:rPr>
          <w:rFonts w:ascii="Tahoma" w:hAnsi="Tahoma" w:cs="Tahoma"/>
          <w:szCs w:val="20"/>
        </w:rPr>
        <w:t>o fator resultante da expressão (FatorDI x FatorSpread) é considerado com 9 (nove) casas decimais, com arredondamento.</w:t>
      </w:r>
    </w:p>
    <w:bookmarkEnd w:id="67"/>
    <w:p w14:paraId="6B94C737" w14:textId="249D3AE7" w:rsidR="00C20F12" w:rsidRPr="00AC435E" w:rsidRDefault="00C20F12" w:rsidP="00B6005A">
      <w:pPr>
        <w:widowControl w:val="0"/>
        <w:numPr>
          <w:ilvl w:val="2"/>
          <w:numId w:val="39"/>
        </w:numPr>
        <w:tabs>
          <w:tab w:val="left" w:pos="567"/>
        </w:tabs>
        <w:ind w:left="0" w:firstLine="0"/>
        <w:rPr>
          <w:rFonts w:ascii="Tahoma" w:hAnsi="Tahoma" w:cs="Tahoma"/>
          <w:color w:val="000000"/>
          <w:sz w:val="20"/>
          <w:szCs w:val="20"/>
        </w:rPr>
      </w:pPr>
      <w:r w:rsidRPr="00AC435E">
        <w:rPr>
          <w:rFonts w:ascii="Tahoma" w:hAnsi="Tahoma" w:cs="Tahoma"/>
          <w:color w:val="000000"/>
          <w:sz w:val="20"/>
          <w:szCs w:val="20"/>
        </w:rPr>
        <w:t xml:space="preserve"> Em caso de </w:t>
      </w:r>
      <w:r w:rsidR="00CB570B" w:rsidRPr="00AC435E">
        <w:rPr>
          <w:rFonts w:ascii="Tahoma" w:hAnsi="Tahoma" w:cs="Tahoma"/>
          <w:sz w:val="20"/>
          <w:szCs w:val="20"/>
        </w:rPr>
        <w:t>indisponibilidade temporária, ausência da apuração e/ou divulgação e/ou limitação da Taxa DI</w:t>
      </w:r>
      <w:r w:rsidR="00647DFF" w:rsidRPr="00AC435E">
        <w:rPr>
          <w:rFonts w:ascii="Tahoma" w:hAnsi="Tahoma" w:cs="Tahoma"/>
          <w:sz w:val="20"/>
          <w:szCs w:val="20"/>
        </w:rPr>
        <w:t>,</w:t>
      </w:r>
      <w:r w:rsidRPr="00AC435E">
        <w:rPr>
          <w:rFonts w:ascii="Tahoma" w:hAnsi="Tahoma" w:cs="Tahoma"/>
          <w:color w:val="000000"/>
          <w:sz w:val="20"/>
          <w:szCs w:val="20"/>
        </w:rPr>
        <w:t xml:space="preserve"> na data de vencimento de quaisquer obrigações </w:t>
      </w:r>
      <w:r w:rsidRPr="00AC435E">
        <w:rPr>
          <w:rFonts w:ascii="Tahoma" w:hAnsi="Tahoma" w:cs="Tahoma"/>
          <w:sz w:val="20"/>
          <w:szCs w:val="20"/>
        </w:rPr>
        <w:t>pecuniárias</w:t>
      </w:r>
      <w:r w:rsidRPr="00AC435E">
        <w:rPr>
          <w:rFonts w:ascii="Tahoma" w:hAnsi="Tahoma" w:cs="Tahoma"/>
          <w:color w:val="000000"/>
          <w:sz w:val="20"/>
          <w:szCs w:val="20"/>
        </w:rPr>
        <w:t xml:space="preserve"> da Emissora nos termos desta Escritura de Emissão, será aplicada na apuração de TDI</w:t>
      </w:r>
      <w:r w:rsidRPr="00AC435E">
        <w:rPr>
          <w:rFonts w:ascii="Tahoma" w:hAnsi="Tahoma" w:cs="Tahoma"/>
          <w:color w:val="000000"/>
          <w:sz w:val="20"/>
          <w:szCs w:val="20"/>
          <w:vertAlign w:val="subscript"/>
        </w:rPr>
        <w:t>k</w:t>
      </w:r>
      <w:r w:rsidRPr="00AC435E">
        <w:rPr>
          <w:rFonts w:ascii="Tahoma" w:hAnsi="Tahoma" w:cs="Tahoma"/>
          <w:color w:val="000000"/>
          <w:sz w:val="20"/>
          <w:szCs w:val="20"/>
        </w:rPr>
        <w:t xml:space="preserve"> a última Taxa DI divulgada, não sendo devidas quaisquer compensações entre a Emissora e os Debenturistas quando da divulgação posterior da Taxa DI que seria aplicável. </w:t>
      </w:r>
      <w:r w:rsidR="00647DFF" w:rsidRPr="00AC435E">
        <w:rPr>
          <w:rFonts w:ascii="Tahoma" w:hAnsi="Tahoma" w:cs="Tahoma"/>
          <w:sz w:val="20"/>
          <w:szCs w:val="20"/>
        </w:rPr>
        <w:t xml:space="preserve">Em caso de extinção ou inaplicabilidade por disposição legal ou determinação judicial </w:t>
      </w:r>
      <w:r w:rsidR="00647DFF" w:rsidRPr="00AC435E">
        <w:rPr>
          <w:rFonts w:ascii="Tahoma" w:hAnsi="Tahoma" w:cs="Tahoma"/>
          <w:color w:val="000000"/>
          <w:sz w:val="20"/>
          <w:szCs w:val="20"/>
        </w:rPr>
        <w:t xml:space="preserve">da Taxa DI, ou, ainda, se </w:t>
      </w:r>
      <w:r w:rsidRPr="00AC435E">
        <w:rPr>
          <w:rFonts w:ascii="Tahoma" w:hAnsi="Tahoma" w:cs="Tahoma"/>
          <w:color w:val="000000"/>
          <w:sz w:val="20"/>
          <w:szCs w:val="20"/>
        </w:rPr>
        <w:t xml:space="preserve">a não divulgação da Taxa DI for superior ao prazo de </w:t>
      </w:r>
      <w:r w:rsidRPr="00AC435E">
        <w:rPr>
          <w:rFonts w:ascii="Tahoma" w:hAnsi="Tahoma"/>
          <w:color w:val="000000"/>
          <w:sz w:val="20"/>
          <w:szCs w:val="20"/>
        </w:rPr>
        <w:t>10 (dez</w:t>
      </w:r>
      <w:r w:rsidRPr="00AC435E">
        <w:rPr>
          <w:rFonts w:ascii="Tahoma" w:hAnsi="Tahoma" w:cs="Tahoma"/>
          <w:color w:val="000000"/>
          <w:sz w:val="20"/>
          <w:szCs w:val="20"/>
        </w:rPr>
        <w:t xml:space="preserve">) </w:t>
      </w:r>
      <w:r w:rsidR="00A95BE3" w:rsidRPr="00AC435E">
        <w:rPr>
          <w:rFonts w:ascii="Tahoma" w:hAnsi="Tahoma" w:cs="Tahoma"/>
          <w:color w:val="000000"/>
          <w:sz w:val="20"/>
          <w:szCs w:val="20"/>
        </w:rPr>
        <w:t>Dias Úteis</w:t>
      </w:r>
      <w:r w:rsidRPr="00AC435E">
        <w:rPr>
          <w:rFonts w:ascii="Tahoma" w:hAnsi="Tahoma" w:cs="Tahoma"/>
          <w:color w:val="000000"/>
          <w:sz w:val="20"/>
          <w:szCs w:val="20"/>
        </w:rPr>
        <w:t>, aplicar-se-á o disposto nos itens abaixo quanto à definição do novo parâmetro de remuneração das Debêntures.</w:t>
      </w:r>
    </w:p>
    <w:p w14:paraId="45AB6CB6" w14:textId="77777777" w:rsidR="00C20F12" w:rsidRPr="00AC435E" w:rsidRDefault="00C20F12" w:rsidP="00F32B4F">
      <w:pPr>
        <w:widowControl w:val="0"/>
        <w:rPr>
          <w:rFonts w:ascii="Tahoma" w:hAnsi="Tahoma" w:cs="Tahoma"/>
          <w:color w:val="000000"/>
          <w:sz w:val="20"/>
          <w:szCs w:val="20"/>
        </w:rPr>
      </w:pPr>
    </w:p>
    <w:p w14:paraId="5C7652F7" w14:textId="77777777" w:rsidR="00C20F12" w:rsidRPr="00AC435E" w:rsidRDefault="00C20F12" w:rsidP="00B6005A">
      <w:pPr>
        <w:widowControl w:val="0"/>
        <w:numPr>
          <w:ilvl w:val="2"/>
          <w:numId w:val="39"/>
        </w:numPr>
        <w:tabs>
          <w:tab w:val="left" w:pos="567"/>
        </w:tabs>
        <w:ind w:left="0" w:firstLine="0"/>
        <w:rPr>
          <w:rFonts w:ascii="Tahoma" w:hAnsi="Tahoma" w:cs="Tahoma"/>
          <w:color w:val="000000"/>
          <w:sz w:val="20"/>
          <w:szCs w:val="20"/>
        </w:rPr>
      </w:pPr>
      <w:bookmarkStart w:id="70" w:name="_Ref261306427"/>
      <w:bookmarkStart w:id="71" w:name="_Ref2016579"/>
      <w:r w:rsidRPr="00AC435E">
        <w:rPr>
          <w:rFonts w:ascii="Tahoma" w:hAnsi="Tahoma" w:cs="Tahoma"/>
          <w:color w:val="000000"/>
          <w:sz w:val="20"/>
          <w:szCs w:val="20"/>
        </w:rPr>
        <w:t xml:space="preserve">Na hipótese de extinção, limitação e/ou não divulgação da Taxa DI por mais de </w:t>
      </w:r>
      <w:r w:rsidRPr="00AC435E">
        <w:rPr>
          <w:rFonts w:ascii="Tahoma" w:hAnsi="Tahoma"/>
          <w:color w:val="000000"/>
          <w:sz w:val="20"/>
          <w:szCs w:val="20"/>
        </w:rPr>
        <w:t>10 (dez</w:t>
      </w:r>
      <w:r w:rsidRPr="00AC435E">
        <w:rPr>
          <w:rFonts w:ascii="Tahoma" w:hAnsi="Tahoma" w:cs="Tahoma"/>
          <w:color w:val="000000"/>
          <w:sz w:val="20"/>
          <w:szCs w:val="20"/>
        </w:rPr>
        <w:t xml:space="preserve">) </w:t>
      </w:r>
      <w:r w:rsidR="00A95BE3" w:rsidRPr="00AC435E">
        <w:rPr>
          <w:rFonts w:ascii="Tahoma" w:hAnsi="Tahoma" w:cs="Tahoma"/>
          <w:color w:val="000000"/>
          <w:sz w:val="20"/>
          <w:szCs w:val="20"/>
        </w:rPr>
        <w:t>Dias Úteis</w:t>
      </w:r>
      <w:r w:rsidRPr="00AC435E">
        <w:rPr>
          <w:rFonts w:ascii="Tahoma" w:hAnsi="Tahoma" w:cs="Tahoma"/>
          <w:color w:val="000000"/>
          <w:sz w:val="20"/>
          <w:szCs w:val="20"/>
        </w:rPr>
        <w:t xml:space="preserve"> após a data esperada para sua apuração e/ou divulgação ou no caso de impossibilidade de aplicação da Taxa DI às Debêntures por proibição legal ou judicial, </w:t>
      </w:r>
      <w:r w:rsidR="002D6D33" w:rsidRPr="00AC435E">
        <w:rPr>
          <w:rFonts w:ascii="Tahoma" w:hAnsi="Tahoma" w:cs="Tahoma"/>
          <w:color w:val="000000"/>
          <w:sz w:val="20"/>
          <w:szCs w:val="20"/>
        </w:rPr>
        <w:t xml:space="preserve">deverá ser utilizado o novo parâmetro legalmente estabelecido. Caso não haja definição de parâmetro legal, </w:t>
      </w:r>
      <w:r w:rsidRPr="00AC435E">
        <w:rPr>
          <w:rFonts w:ascii="Tahoma" w:hAnsi="Tahoma" w:cs="Tahoma"/>
          <w:color w:val="000000"/>
          <w:sz w:val="20"/>
          <w:szCs w:val="20"/>
        </w:rPr>
        <w:t xml:space="preserve">o Agente Fiduciário deverá, no prazo máximo de </w:t>
      </w:r>
      <w:r w:rsidR="003A16B5" w:rsidRPr="00AC435E">
        <w:rPr>
          <w:rFonts w:ascii="Tahoma" w:hAnsi="Tahoma"/>
          <w:color w:val="000000"/>
          <w:sz w:val="20"/>
          <w:szCs w:val="20"/>
        </w:rPr>
        <w:t>0</w:t>
      </w:r>
      <w:r w:rsidRPr="00AC435E">
        <w:rPr>
          <w:rFonts w:ascii="Tahoma" w:hAnsi="Tahoma"/>
          <w:color w:val="000000"/>
          <w:sz w:val="20"/>
          <w:szCs w:val="20"/>
        </w:rPr>
        <w:t>5 (cinco</w:t>
      </w:r>
      <w:r w:rsidRPr="00AC435E">
        <w:rPr>
          <w:rFonts w:ascii="Tahoma" w:hAnsi="Tahoma" w:cs="Tahoma"/>
          <w:color w:val="000000"/>
          <w:sz w:val="20"/>
          <w:szCs w:val="20"/>
        </w:rPr>
        <w:t>) dias contado</w:t>
      </w:r>
      <w:r w:rsidR="00335ACC" w:rsidRPr="00AC435E">
        <w:rPr>
          <w:rFonts w:ascii="Tahoma" w:hAnsi="Tahoma" w:cs="Tahoma"/>
          <w:color w:val="000000"/>
          <w:sz w:val="20"/>
          <w:szCs w:val="20"/>
        </w:rPr>
        <w:t>:</w:t>
      </w:r>
      <w:r w:rsidRPr="00AC435E">
        <w:rPr>
          <w:rFonts w:ascii="Tahoma" w:hAnsi="Tahoma" w:cs="Tahoma"/>
          <w:color w:val="000000"/>
          <w:sz w:val="20"/>
          <w:szCs w:val="20"/>
        </w:rPr>
        <w:t xml:space="preserve"> </w:t>
      </w:r>
      <w:r w:rsidRPr="00AC435E">
        <w:rPr>
          <w:rFonts w:ascii="Tahoma" w:hAnsi="Tahoma" w:cs="Tahoma"/>
          <w:b/>
          <w:color w:val="000000"/>
          <w:sz w:val="20"/>
          <w:szCs w:val="20"/>
        </w:rPr>
        <w:t>(</w:t>
      </w:r>
      <w:r w:rsidR="00335ACC" w:rsidRPr="00AC435E">
        <w:rPr>
          <w:rFonts w:ascii="Tahoma" w:hAnsi="Tahoma" w:cs="Tahoma"/>
          <w:b/>
          <w:color w:val="000000"/>
          <w:sz w:val="20"/>
          <w:szCs w:val="20"/>
        </w:rPr>
        <w:t>a</w:t>
      </w:r>
      <w:r w:rsidRPr="00AC435E">
        <w:rPr>
          <w:rFonts w:ascii="Tahoma" w:hAnsi="Tahoma" w:cs="Tahoma"/>
          <w:b/>
          <w:color w:val="000000"/>
          <w:sz w:val="20"/>
          <w:szCs w:val="20"/>
        </w:rPr>
        <w:t>)</w:t>
      </w:r>
      <w:r w:rsidRPr="00AC435E">
        <w:rPr>
          <w:rFonts w:ascii="Tahoma" w:hAnsi="Tahoma" w:cs="Tahoma"/>
          <w:color w:val="000000"/>
          <w:sz w:val="20"/>
          <w:szCs w:val="20"/>
        </w:rPr>
        <w:t xml:space="preserve"> do primeiro dia em que a Taxa DI não tenha sido divulgada pelo prazo superior a </w:t>
      </w:r>
      <w:r w:rsidRPr="00AC435E">
        <w:rPr>
          <w:rFonts w:ascii="Tahoma" w:hAnsi="Tahoma"/>
          <w:color w:val="000000"/>
          <w:sz w:val="20"/>
          <w:szCs w:val="20"/>
        </w:rPr>
        <w:t>10 (dez</w:t>
      </w:r>
      <w:r w:rsidRPr="00AC435E">
        <w:rPr>
          <w:rFonts w:ascii="Tahoma" w:hAnsi="Tahoma" w:cs="Tahoma"/>
          <w:color w:val="000000"/>
          <w:sz w:val="20"/>
          <w:szCs w:val="20"/>
        </w:rPr>
        <w:t xml:space="preserve">) </w:t>
      </w:r>
      <w:r w:rsidR="00A95BE3" w:rsidRPr="00AC435E">
        <w:rPr>
          <w:rFonts w:ascii="Tahoma" w:hAnsi="Tahoma" w:cs="Tahoma"/>
          <w:color w:val="000000"/>
          <w:sz w:val="20"/>
          <w:szCs w:val="20"/>
        </w:rPr>
        <w:t>Dias Úteis</w:t>
      </w:r>
      <w:r w:rsidR="00335ACC" w:rsidRPr="00AC435E">
        <w:rPr>
          <w:rFonts w:ascii="Tahoma" w:hAnsi="Tahoma" w:cs="Tahoma"/>
          <w:color w:val="000000"/>
          <w:sz w:val="20"/>
          <w:szCs w:val="20"/>
        </w:rPr>
        <w:t>;</w:t>
      </w:r>
      <w:r w:rsidRPr="00AC435E">
        <w:rPr>
          <w:rFonts w:ascii="Tahoma" w:hAnsi="Tahoma" w:cs="Tahoma"/>
          <w:color w:val="000000"/>
          <w:sz w:val="20"/>
          <w:szCs w:val="20"/>
        </w:rPr>
        <w:t xml:space="preserve"> ou </w:t>
      </w:r>
      <w:r w:rsidRPr="00AC435E">
        <w:rPr>
          <w:rFonts w:ascii="Tahoma" w:hAnsi="Tahoma" w:cs="Tahoma"/>
          <w:b/>
          <w:color w:val="000000"/>
          <w:sz w:val="20"/>
          <w:szCs w:val="20"/>
        </w:rPr>
        <w:t>(</w:t>
      </w:r>
      <w:r w:rsidR="00335ACC" w:rsidRPr="00AC435E">
        <w:rPr>
          <w:rFonts w:ascii="Tahoma" w:hAnsi="Tahoma" w:cs="Tahoma"/>
          <w:b/>
          <w:color w:val="000000"/>
          <w:sz w:val="20"/>
          <w:szCs w:val="20"/>
        </w:rPr>
        <w:t>b</w:t>
      </w:r>
      <w:r w:rsidRPr="00AC435E">
        <w:rPr>
          <w:rFonts w:ascii="Tahoma" w:hAnsi="Tahoma" w:cs="Tahoma"/>
          <w:b/>
          <w:color w:val="000000"/>
          <w:sz w:val="20"/>
          <w:szCs w:val="20"/>
        </w:rPr>
        <w:t>)</w:t>
      </w:r>
      <w:r w:rsidRPr="00AC435E">
        <w:rPr>
          <w:rFonts w:ascii="Tahoma" w:hAnsi="Tahoma" w:cs="Tahoma"/>
          <w:color w:val="000000"/>
          <w:sz w:val="20"/>
          <w:szCs w:val="20"/>
        </w:rPr>
        <w:t xml:space="preserve"> do primeiro dia em que a Taxa DI não possa ser utilizada por proibição legal ou judicial, convocar Assembleia Geral de Debenturistas</w:t>
      </w:r>
      <w:r w:rsidR="003051A0" w:rsidRPr="00AC435E">
        <w:rPr>
          <w:rFonts w:ascii="Tahoma" w:hAnsi="Tahoma" w:cs="Tahoma"/>
          <w:color w:val="000000"/>
          <w:sz w:val="20"/>
          <w:szCs w:val="20"/>
        </w:rPr>
        <w:t xml:space="preserve">, </w:t>
      </w:r>
      <w:r w:rsidRPr="00AC435E">
        <w:rPr>
          <w:rFonts w:ascii="Tahoma" w:hAnsi="Tahoma" w:cs="Tahoma"/>
          <w:color w:val="000000"/>
          <w:sz w:val="20"/>
          <w:szCs w:val="20"/>
        </w:rPr>
        <w:t>no modo e prazos previstos no artigo 124 da Lei das Sociedades por Ações</w:t>
      </w:r>
      <w:r w:rsidR="003051A0" w:rsidRPr="00AC435E">
        <w:rPr>
          <w:rFonts w:ascii="Tahoma" w:hAnsi="Tahoma" w:cs="Tahoma"/>
          <w:color w:val="000000"/>
          <w:sz w:val="20"/>
          <w:szCs w:val="20"/>
        </w:rPr>
        <w:t xml:space="preserve">, </w:t>
      </w:r>
      <w:r w:rsidRPr="00AC435E">
        <w:rPr>
          <w:rFonts w:ascii="Tahoma" w:hAnsi="Tahoma" w:cs="Tahoma"/>
          <w:color w:val="000000"/>
          <w:sz w:val="20"/>
          <w:szCs w:val="20"/>
        </w:rPr>
        <w:t xml:space="preserve">para deliberar, em comum acordo com a Emissora e observada a Decisão </w:t>
      </w:r>
      <w:r w:rsidRPr="00AC435E">
        <w:rPr>
          <w:rFonts w:ascii="Tahoma" w:hAnsi="Tahoma" w:cs="Tahoma"/>
          <w:sz w:val="20"/>
          <w:szCs w:val="20"/>
        </w:rPr>
        <w:t>Conjunta</w:t>
      </w:r>
      <w:r w:rsidRPr="00AC435E">
        <w:rPr>
          <w:rFonts w:ascii="Tahoma" w:hAnsi="Tahoma" w:cs="Tahoma"/>
          <w:color w:val="000000"/>
          <w:sz w:val="20"/>
          <w:szCs w:val="20"/>
        </w:rPr>
        <w:t xml:space="preserve"> BACEN/CVM nº 13/03 e/ou regulamentação </w:t>
      </w:r>
      <w:r w:rsidR="00132DC2" w:rsidRPr="00AC435E">
        <w:rPr>
          <w:rFonts w:ascii="Tahoma" w:hAnsi="Tahoma" w:cs="Tahoma"/>
          <w:color w:val="000000"/>
          <w:sz w:val="20"/>
          <w:szCs w:val="20"/>
        </w:rPr>
        <w:t xml:space="preserve">vigente </w:t>
      </w:r>
      <w:r w:rsidRPr="00AC435E">
        <w:rPr>
          <w:rFonts w:ascii="Tahoma" w:hAnsi="Tahoma" w:cs="Tahoma"/>
          <w:color w:val="000000"/>
          <w:sz w:val="20"/>
          <w:szCs w:val="20"/>
        </w:rPr>
        <w:t>aplicável, sobre o novo parâmetro de remuneração das Debêntures a ser aplicado. Até a deliberação desse novo parâmetro de remuneração, a última Taxa DI divulgada será utilizada na apuração do FatorDI quando do cálculo de quaisquer obrigações previstas nesta Escritura de Emissão, não sendo devidas quaisquer compensações entre a Emissora e os Debenturistas quando da deliberação do novo parâmetro de remuneração para as Debêntures.</w:t>
      </w:r>
      <w:bookmarkEnd w:id="70"/>
      <w:r w:rsidR="00335ACC" w:rsidRPr="00AC435E">
        <w:rPr>
          <w:rFonts w:ascii="Tahoma" w:hAnsi="Tahoma" w:cs="Tahoma"/>
          <w:color w:val="000000"/>
          <w:sz w:val="20"/>
          <w:szCs w:val="20"/>
        </w:rPr>
        <w:t xml:space="preserve"> </w:t>
      </w:r>
      <w:bookmarkEnd w:id="71"/>
    </w:p>
    <w:p w14:paraId="4259A732" w14:textId="77777777" w:rsidR="00C20F12" w:rsidRPr="00AC435E" w:rsidRDefault="00C20F12" w:rsidP="00F32B4F">
      <w:pPr>
        <w:widowControl w:val="0"/>
        <w:rPr>
          <w:rFonts w:ascii="Tahoma" w:hAnsi="Tahoma" w:cs="Tahoma"/>
          <w:color w:val="000000"/>
          <w:sz w:val="20"/>
          <w:szCs w:val="20"/>
        </w:rPr>
      </w:pPr>
    </w:p>
    <w:p w14:paraId="046FFE5D" w14:textId="3573A8D8" w:rsidR="00C20F12" w:rsidRPr="00AC435E" w:rsidRDefault="00C20F12" w:rsidP="000136E5">
      <w:pPr>
        <w:widowControl w:val="0"/>
        <w:numPr>
          <w:ilvl w:val="3"/>
          <w:numId w:val="39"/>
        </w:numPr>
        <w:tabs>
          <w:tab w:val="left" w:pos="709"/>
          <w:tab w:val="left" w:pos="851"/>
          <w:tab w:val="left" w:pos="993"/>
        </w:tabs>
        <w:ind w:left="0" w:firstLine="0"/>
        <w:rPr>
          <w:rFonts w:ascii="Tahoma" w:hAnsi="Tahoma" w:cs="Tahoma"/>
          <w:color w:val="000000"/>
          <w:sz w:val="20"/>
          <w:szCs w:val="20"/>
        </w:rPr>
      </w:pPr>
      <w:bookmarkStart w:id="72" w:name="_Ref261306448"/>
      <w:r w:rsidRPr="00AC435E">
        <w:rPr>
          <w:rFonts w:ascii="Tahoma" w:hAnsi="Tahoma" w:cs="Tahoma"/>
          <w:color w:val="000000"/>
          <w:sz w:val="20"/>
          <w:szCs w:val="20"/>
        </w:rPr>
        <w:t xml:space="preserve">Caso a Taxa DI volte a ser divulgada antes da realização da Assembleia Geral de Debenturistas de que trata </w:t>
      </w:r>
      <w:r w:rsidR="00335ACC" w:rsidRPr="00AC435E">
        <w:rPr>
          <w:rFonts w:ascii="Tahoma" w:hAnsi="Tahoma" w:cs="Tahoma"/>
          <w:color w:val="000000"/>
          <w:sz w:val="20"/>
          <w:szCs w:val="20"/>
        </w:rPr>
        <w:t xml:space="preserve">a Cláusula </w:t>
      </w:r>
      <w:r w:rsidR="002800C4" w:rsidRPr="00AC435E">
        <w:rPr>
          <w:rFonts w:ascii="Tahoma" w:hAnsi="Tahoma" w:cs="Tahoma"/>
          <w:color w:val="000000"/>
          <w:sz w:val="20"/>
          <w:szCs w:val="20"/>
        </w:rPr>
        <w:fldChar w:fldCharType="begin"/>
      </w:r>
      <w:r w:rsidR="00800DAF" w:rsidRPr="00AC435E">
        <w:rPr>
          <w:rFonts w:ascii="Tahoma" w:hAnsi="Tahoma" w:cs="Tahoma"/>
          <w:color w:val="000000"/>
          <w:sz w:val="20"/>
          <w:szCs w:val="20"/>
        </w:rPr>
        <w:instrText xml:space="preserve"> REF _Ref2016579 \r \h </w:instrText>
      </w:r>
      <w:r w:rsidR="00AC435E">
        <w:rPr>
          <w:rFonts w:ascii="Tahoma" w:hAnsi="Tahoma" w:cs="Tahoma"/>
          <w:color w:val="000000"/>
          <w:sz w:val="20"/>
          <w:szCs w:val="20"/>
        </w:rPr>
        <w:instrText xml:space="preserve"> \* MERGEFORMAT </w:instrText>
      </w:r>
      <w:r w:rsidR="002800C4" w:rsidRPr="00AC435E">
        <w:rPr>
          <w:rFonts w:ascii="Tahoma" w:hAnsi="Tahoma" w:cs="Tahoma"/>
          <w:color w:val="000000"/>
          <w:sz w:val="20"/>
          <w:szCs w:val="20"/>
        </w:rPr>
      </w:r>
      <w:r w:rsidR="002800C4" w:rsidRPr="00AC435E">
        <w:rPr>
          <w:rFonts w:ascii="Tahoma" w:hAnsi="Tahoma" w:cs="Tahoma"/>
          <w:color w:val="000000"/>
          <w:sz w:val="20"/>
          <w:szCs w:val="20"/>
        </w:rPr>
        <w:fldChar w:fldCharType="separate"/>
      </w:r>
      <w:r w:rsidR="00AA5A47">
        <w:rPr>
          <w:rFonts w:ascii="Tahoma" w:hAnsi="Tahoma" w:cs="Tahoma"/>
          <w:color w:val="000000"/>
          <w:sz w:val="20"/>
          <w:szCs w:val="20"/>
        </w:rPr>
        <w:t>5.12.5</w:t>
      </w:r>
      <w:r w:rsidR="002800C4" w:rsidRPr="00AC435E">
        <w:rPr>
          <w:rFonts w:ascii="Tahoma" w:hAnsi="Tahoma" w:cs="Tahoma"/>
          <w:color w:val="000000"/>
          <w:sz w:val="20"/>
          <w:szCs w:val="20"/>
        </w:rPr>
        <w:fldChar w:fldCharType="end"/>
      </w:r>
      <w:r w:rsidR="00093140" w:rsidRPr="00AC435E">
        <w:rPr>
          <w:rFonts w:ascii="Tahoma" w:hAnsi="Tahoma" w:cs="Tahoma"/>
          <w:sz w:val="20"/>
          <w:szCs w:val="20"/>
        </w:rPr>
        <w:t xml:space="preserve"> acima</w:t>
      </w:r>
      <w:r w:rsidRPr="00AC435E">
        <w:rPr>
          <w:rFonts w:ascii="Tahoma" w:hAnsi="Tahoma" w:cs="Tahoma"/>
          <w:color w:val="000000"/>
          <w:sz w:val="20"/>
          <w:szCs w:val="20"/>
        </w:rPr>
        <w:t>,</w:t>
      </w:r>
      <w:r w:rsidR="00CA1CC3" w:rsidRPr="00AC435E">
        <w:rPr>
          <w:rFonts w:ascii="Tahoma" w:hAnsi="Tahoma" w:cs="Tahoma"/>
          <w:color w:val="000000"/>
          <w:sz w:val="20"/>
          <w:szCs w:val="20"/>
        </w:rPr>
        <w:t xml:space="preserve"> </w:t>
      </w:r>
      <w:r w:rsidRPr="00AC435E">
        <w:rPr>
          <w:rFonts w:ascii="Tahoma" w:hAnsi="Tahoma" w:cs="Tahoma"/>
          <w:color w:val="000000"/>
          <w:sz w:val="20"/>
          <w:szCs w:val="20"/>
        </w:rPr>
        <w:t xml:space="preserve">referida Assembleia Geral de Debenturistas </w:t>
      </w:r>
      <w:r w:rsidR="00CA1CC3" w:rsidRPr="00AC435E">
        <w:rPr>
          <w:rFonts w:ascii="Tahoma" w:hAnsi="Tahoma" w:cs="Tahoma"/>
          <w:color w:val="000000"/>
          <w:sz w:val="20"/>
          <w:szCs w:val="20"/>
        </w:rPr>
        <w:t>não será realizada</w:t>
      </w:r>
      <w:r w:rsidR="009C5F78" w:rsidRPr="00AC435E">
        <w:rPr>
          <w:rFonts w:ascii="Tahoma" w:hAnsi="Tahoma" w:cs="Tahoma"/>
          <w:color w:val="000000"/>
          <w:sz w:val="20"/>
          <w:szCs w:val="20"/>
        </w:rPr>
        <w:t xml:space="preserve"> </w:t>
      </w:r>
      <w:r w:rsidR="00CA1CC3" w:rsidRPr="00AC435E">
        <w:rPr>
          <w:rFonts w:ascii="Tahoma" w:hAnsi="Tahoma" w:cs="Tahoma"/>
          <w:color w:val="000000"/>
          <w:sz w:val="20"/>
          <w:szCs w:val="20"/>
        </w:rPr>
        <w:t xml:space="preserve">e a </w:t>
      </w:r>
      <w:r w:rsidRPr="00AC435E">
        <w:rPr>
          <w:rFonts w:ascii="Tahoma" w:hAnsi="Tahoma" w:cs="Tahoma"/>
          <w:color w:val="000000"/>
          <w:sz w:val="20"/>
          <w:szCs w:val="20"/>
        </w:rPr>
        <w:t>Taxa DI, a partir da data de sua validade, passará a ser novamente utilizada para o cálculo de quaisquer obrigações previstas nesta Escritura de Emissão, sendo certo que até a data de divulgação da Taxa DI nos termos dest</w:t>
      </w:r>
      <w:r w:rsidR="00335ACC" w:rsidRPr="00AC435E">
        <w:rPr>
          <w:rFonts w:ascii="Tahoma" w:hAnsi="Tahoma" w:cs="Tahoma"/>
          <w:color w:val="000000"/>
          <w:sz w:val="20"/>
          <w:szCs w:val="20"/>
        </w:rPr>
        <w:t>a Cláusula</w:t>
      </w:r>
      <w:r w:rsidR="007C6196" w:rsidRPr="00AC435E">
        <w:rPr>
          <w:rFonts w:ascii="Tahoma" w:hAnsi="Tahoma" w:cs="Tahoma"/>
          <w:color w:val="000000"/>
          <w:sz w:val="20"/>
          <w:szCs w:val="20"/>
        </w:rPr>
        <w:t xml:space="preserve"> </w:t>
      </w:r>
      <w:r w:rsidR="002800C4" w:rsidRPr="00AC435E">
        <w:rPr>
          <w:rFonts w:ascii="Tahoma" w:hAnsi="Tahoma" w:cs="Tahoma"/>
          <w:color w:val="000000"/>
          <w:sz w:val="20"/>
          <w:szCs w:val="20"/>
        </w:rPr>
        <w:fldChar w:fldCharType="begin"/>
      </w:r>
      <w:r w:rsidR="00800DAF" w:rsidRPr="00AC435E">
        <w:rPr>
          <w:rFonts w:ascii="Tahoma" w:hAnsi="Tahoma" w:cs="Tahoma"/>
          <w:color w:val="000000"/>
          <w:sz w:val="20"/>
          <w:szCs w:val="20"/>
        </w:rPr>
        <w:instrText xml:space="preserve"> REF _Ref261306448 \r \h </w:instrText>
      </w:r>
      <w:r w:rsidR="00AC435E">
        <w:rPr>
          <w:rFonts w:ascii="Tahoma" w:hAnsi="Tahoma" w:cs="Tahoma"/>
          <w:color w:val="000000"/>
          <w:sz w:val="20"/>
          <w:szCs w:val="20"/>
        </w:rPr>
        <w:instrText xml:space="preserve"> \* MERGEFORMAT </w:instrText>
      </w:r>
      <w:r w:rsidR="002800C4" w:rsidRPr="00AC435E">
        <w:rPr>
          <w:rFonts w:ascii="Tahoma" w:hAnsi="Tahoma" w:cs="Tahoma"/>
          <w:color w:val="000000"/>
          <w:sz w:val="20"/>
          <w:szCs w:val="20"/>
        </w:rPr>
      </w:r>
      <w:r w:rsidR="002800C4" w:rsidRPr="00AC435E">
        <w:rPr>
          <w:rFonts w:ascii="Tahoma" w:hAnsi="Tahoma" w:cs="Tahoma"/>
          <w:color w:val="000000"/>
          <w:sz w:val="20"/>
          <w:szCs w:val="20"/>
        </w:rPr>
        <w:fldChar w:fldCharType="separate"/>
      </w:r>
      <w:r w:rsidR="00AA5A47">
        <w:rPr>
          <w:rFonts w:ascii="Tahoma" w:hAnsi="Tahoma" w:cs="Tahoma"/>
          <w:color w:val="000000"/>
          <w:sz w:val="20"/>
          <w:szCs w:val="20"/>
        </w:rPr>
        <w:t>5.12.5.1</w:t>
      </w:r>
      <w:r w:rsidR="002800C4" w:rsidRPr="00AC435E">
        <w:rPr>
          <w:rFonts w:ascii="Tahoma" w:hAnsi="Tahoma" w:cs="Tahoma"/>
          <w:color w:val="000000"/>
          <w:sz w:val="20"/>
          <w:szCs w:val="20"/>
        </w:rPr>
        <w:fldChar w:fldCharType="end"/>
      </w:r>
      <w:r w:rsidRPr="00AC435E">
        <w:rPr>
          <w:rFonts w:ascii="Tahoma" w:hAnsi="Tahoma" w:cs="Tahoma"/>
          <w:color w:val="000000"/>
          <w:sz w:val="20"/>
          <w:szCs w:val="20"/>
        </w:rPr>
        <w:t>, a última Taxa DI divulgada será utilizada para o cálculo de quaisquer obrigações previstas nesta Escritura de Emissão, não sendo devidas quaisquer compensações entre a Emissora e os Debenturistas quando da divulgação da Taxa DI.</w:t>
      </w:r>
      <w:bookmarkEnd w:id="72"/>
    </w:p>
    <w:p w14:paraId="577DD70D" w14:textId="77777777" w:rsidR="00C20F12" w:rsidRPr="00AC435E" w:rsidRDefault="00C20F12" w:rsidP="00F32B4F">
      <w:pPr>
        <w:widowControl w:val="0"/>
        <w:tabs>
          <w:tab w:val="left" w:pos="709"/>
        </w:tabs>
        <w:rPr>
          <w:rFonts w:ascii="Tahoma" w:hAnsi="Tahoma" w:cs="Tahoma"/>
          <w:color w:val="000000"/>
          <w:sz w:val="20"/>
          <w:szCs w:val="20"/>
        </w:rPr>
      </w:pPr>
    </w:p>
    <w:p w14:paraId="11B00071" w14:textId="1F81D705" w:rsidR="00CC443A" w:rsidRPr="00AC435E" w:rsidRDefault="00C20F12" w:rsidP="00B6005A">
      <w:pPr>
        <w:widowControl w:val="0"/>
        <w:numPr>
          <w:ilvl w:val="2"/>
          <w:numId w:val="39"/>
        </w:numPr>
        <w:tabs>
          <w:tab w:val="left" w:pos="567"/>
        </w:tabs>
        <w:ind w:left="0" w:firstLine="0"/>
        <w:rPr>
          <w:rFonts w:ascii="Tahoma" w:hAnsi="Tahoma" w:cs="Tahoma"/>
          <w:color w:val="000000"/>
          <w:sz w:val="20"/>
          <w:szCs w:val="20"/>
        </w:rPr>
      </w:pPr>
      <w:bookmarkStart w:id="73" w:name="_Ref261306497"/>
      <w:r w:rsidRPr="00AC435E">
        <w:rPr>
          <w:rFonts w:ascii="Tahoma" w:hAnsi="Tahoma" w:cs="Tahoma"/>
          <w:color w:val="000000"/>
          <w:sz w:val="20"/>
          <w:szCs w:val="20"/>
        </w:rPr>
        <w:t xml:space="preserve">Caso, na Assembleia Geral de Debenturistas de que trata </w:t>
      </w:r>
      <w:r w:rsidR="00335ACC" w:rsidRPr="00AC435E">
        <w:rPr>
          <w:rFonts w:ascii="Tahoma" w:hAnsi="Tahoma" w:cs="Tahoma"/>
          <w:color w:val="000000"/>
          <w:sz w:val="20"/>
          <w:szCs w:val="20"/>
        </w:rPr>
        <w:t>a Cláusula</w:t>
      </w:r>
      <w:r w:rsidR="00AB1140" w:rsidRPr="00AC435E">
        <w:rPr>
          <w:rFonts w:ascii="Tahoma" w:hAnsi="Tahoma" w:cs="Tahoma"/>
          <w:color w:val="000000"/>
          <w:sz w:val="20"/>
          <w:szCs w:val="20"/>
        </w:rPr>
        <w:t xml:space="preserve"> </w:t>
      </w:r>
      <w:r w:rsidR="002800C4" w:rsidRPr="00AC435E">
        <w:rPr>
          <w:rFonts w:ascii="Tahoma" w:hAnsi="Tahoma" w:cs="Tahoma"/>
          <w:color w:val="000000"/>
          <w:sz w:val="20"/>
          <w:szCs w:val="20"/>
        </w:rPr>
        <w:fldChar w:fldCharType="begin"/>
      </w:r>
      <w:r w:rsidR="00800DAF" w:rsidRPr="00AC435E">
        <w:rPr>
          <w:rFonts w:ascii="Tahoma" w:hAnsi="Tahoma" w:cs="Tahoma"/>
          <w:color w:val="000000"/>
          <w:sz w:val="20"/>
          <w:szCs w:val="20"/>
        </w:rPr>
        <w:instrText xml:space="preserve"> REF _Ref2016579 \r \h </w:instrText>
      </w:r>
      <w:r w:rsidR="00AC435E">
        <w:rPr>
          <w:rFonts w:ascii="Tahoma" w:hAnsi="Tahoma" w:cs="Tahoma"/>
          <w:color w:val="000000"/>
          <w:sz w:val="20"/>
          <w:szCs w:val="20"/>
        </w:rPr>
        <w:instrText xml:space="preserve"> \* MERGEFORMAT </w:instrText>
      </w:r>
      <w:r w:rsidR="002800C4" w:rsidRPr="00AC435E">
        <w:rPr>
          <w:rFonts w:ascii="Tahoma" w:hAnsi="Tahoma" w:cs="Tahoma"/>
          <w:color w:val="000000"/>
          <w:sz w:val="20"/>
          <w:szCs w:val="20"/>
        </w:rPr>
      </w:r>
      <w:r w:rsidR="002800C4" w:rsidRPr="00AC435E">
        <w:rPr>
          <w:rFonts w:ascii="Tahoma" w:hAnsi="Tahoma" w:cs="Tahoma"/>
          <w:color w:val="000000"/>
          <w:sz w:val="20"/>
          <w:szCs w:val="20"/>
        </w:rPr>
        <w:fldChar w:fldCharType="separate"/>
      </w:r>
      <w:r w:rsidR="00AA5A47">
        <w:rPr>
          <w:rFonts w:ascii="Tahoma" w:hAnsi="Tahoma" w:cs="Tahoma"/>
          <w:color w:val="000000"/>
          <w:sz w:val="20"/>
          <w:szCs w:val="20"/>
        </w:rPr>
        <w:t>5.12.5</w:t>
      </w:r>
      <w:r w:rsidR="002800C4" w:rsidRPr="00AC435E">
        <w:rPr>
          <w:rFonts w:ascii="Tahoma" w:hAnsi="Tahoma" w:cs="Tahoma"/>
          <w:color w:val="000000"/>
          <w:sz w:val="20"/>
          <w:szCs w:val="20"/>
        </w:rPr>
        <w:fldChar w:fldCharType="end"/>
      </w:r>
      <w:r w:rsidR="00093140" w:rsidRPr="00AC435E">
        <w:rPr>
          <w:rFonts w:ascii="Tahoma" w:hAnsi="Tahoma" w:cs="Tahoma"/>
          <w:color w:val="000000"/>
          <w:sz w:val="20"/>
          <w:szCs w:val="20"/>
        </w:rPr>
        <w:t xml:space="preserve"> acima</w:t>
      </w:r>
      <w:r w:rsidRPr="00AC435E">
        <w:rPr>
          <w:rFonts w:ascii="Tahoma" w:hAnsi="Tahoma" w:cs="Tahoma"/>
          <w:color w:val="000000"/>
          <w:sz w:val="20"/>
          <w:szCs w:val="20"/>
        </w:rPr>
        <w:t xml:space="preserve">, não haja acordo sobre a nova remuneração entre a Emissora e </w:t>
      </w:r>
      <w:r w:rsidR="005D7381" w:rsidRPr="00AC435E">
        <w:rPr>
          <w:rFonts w:ascii="Tahoma" w:hAnsi="Tahoma" w:cs="Tahoma"/>
          <w:color w:val="000000"/>
          <w:sz w:val="20"/>
          <w:szCs w:val="20"/>
        </w:rPr>
        <w:t xml:space="preserve">os </w:t>
      </w:r>
      <w:r w:rsidRPr="00AC435E">
        <w:rPr>
          <w:rFonts w:ascii="Tahoma" w:hAnsi="Tahoma" w:cs="Tahoma"/>
          <w:color w:val="000000"/>
          <w:sz w:val="20"/>
          <w:szCs w:val="20"/>
        </w:rPr>
        <w:t xml:space="preserve">Debenturistas, observado o </w:t>
      </w:r>
      <w:r w:rsidRPr="00AC435E">
        <w:rPr>
          <w:rFonts w:ascii="Tahoma" w:hAnsi="Tahoma" w:cs="Tahoma"/>
          <w:i/>
          <w:color w:val="000000"/>
          <w:sz w:val="20"/>
          <w:szCs w:val="20"/>
        </w:rPr>
        <w:t>quorum</w:t>
      </w:r>
      <w:r w:rsidRPr="00AC435E">
        <w:rPr>
          <w:rFonts w:ascii="Tahoma" w:hAnsi="Tahoma" w:cs="Tahoma"/>
          <w:color w:val="000000"/>
          <w:sz w:val="20"/>
          <w:szCs w:val="20"/>
        </w:rPr>
        <w:t xml:space="preserve"> estabelecido na </w:t>
      </w:r>
      <w:r w:rsidR="002D6D33" w:rsidRPr="00AC435E">
        <w:rPr>
          <w:rFonts w:ascii="Tahoma" w:hAnsi="Tahoma" w:cs="Tahoma"/>
          <w:color w:val="000000"/>
          <w:sz w:val="20"/>
          <w:szCs w:val="20"/>
        </w:rPr>
        <w:t xml:space="preserve">Cláusula </w:t>
      </w:r>
      <w:r w:rsidR="00AB1140" w:rsidRPr="00AC435E">
        <w:rPr>
          <w:rFonts w:ascii="Tahoma" w:hAnsi="Tahoma" w:cs="Tahoma"/>
          <w:color w:val="000000"/>
          <w:sz w:val="20"/>
          <w:szCs w:val="20"/>
        </w:rPr>
        <w:t>VIII</w:t>
      </w:r>
      <w:r w:rsidR="002D6D33" w:rsidRPr="00AC435E">
        <w:rPr>
          <w:rFonts w:ascii="Tahoma" w:hAnsi="Tahoma" w:cs="Tahoma"/>
          <w:color w:val="000000"/>
          <w:sz w:val="20"/>
          <w:szCs w:val="20"/>
        </w:rPr>
        <w:t xml:space="preserve"> </w:t>
      </w:r>
      <w:r w:rsidR="00800DAF" w:rsidRPr="00AC435E">
        <w:rPr>
          <w:rFonts w:ascii="Tahoma" w:hAnsi="Tahoma" w:cs="Tahoma"/>
          <w:color w:val="000000"/>
          <w:sz w:val="20"/>
          <w:szCs w:val="20"/>
        </w:rPr>
        <w:t>desta Escritura de Emissão</w:t>
      </w:r>
      <w:r w:rsidRPr="00AC435E">
        <w:rPr>
          <w:rFonts w:ascii="Tahoma" w:hAnsi="Tahoma" w:cs="Tahoma"/>
          <w:color w:val="000000"/>
          <w:sz w:val="20"/>
          <w:szCs w:val="20"/>
        </w:rPr>
        <w:t xml:space="preserve">, a Emissora </w:t>
      </w:r>
      <w:bookmarkEnd w:id="73"/>
      <w:r w:rsidR="00647DFF" w:rsidRPr="00AC435E">
        <w:rPr>
          <w:rFonts w:ascii="Tahoma" w:hAnsi="Tahoma" w:cs="Tahoma"/>
          <w:sz w:val="20"/>
          <w:szCs w:val="20"/>
        </w:rPr>
        <w:t xml:space="preserve">deverá resgatar </w:t>
      </w:r>
      <w:r w:rsidR="00647DFF" w:rsidRPr="00AC435E">
        <w:rPr>
          <w:rFonts w:ascii="Tahoma" w:hAnsi="Tahoma" w:cs="Tahoma"/>
          <w:color w:val="000000"/>
          <w:sz w:val="20"/>
          <w:szCs w:val="20"/>
        </w:rPr>
        <w:t>a totalidade das Debêntures, com seu consequente cancelamento, no pr</w:t>
      </w:r>
      <w:r w:rsidR="00EC2AAC" w:rsidRPr="00AC435E">
        <w:rPr>
          <w:rFonts w:ascii="Tahoma" w:hAnsi="Tahoma" w:cs="Tahoma"/>
          <w:color w:val="000000"/>
          <w:sz w:val="20"/>
          <w:szCs w:val="20"/>
        </w:rPr>
        <w:t>azo de 30 (trinta) dias contado</w:t>
      </w:r>
      <w:r w:rsidR="00647DFF" w:rsidRPr="00AC435E">
        <w:rPr>
          <w:rFonts w:ascii="Tahoma" w:hAnsi="Tahoma" w:cs="Tahoma"/>
          <w:color w:val="000000"/>
          <w:sz w:val="20"/>
          <w:szCs w:val="20"/>
        </w:rPr>
        <w:t xml:space="preserve"> da data da realização da respectiva Assembleia Geral de Debenturistas, pelo </w:t>
      </w:r>
      <w:r w:rsidR="00AA5A47" w:rsidRPr="00AC435E">
        <w:rPr>
          <w:rFonts w:ascii="Tahoma" w:hAnsi="Tahoma" w:cs="Tahoma"/>
          <w:color w:val="000000"/>
          <w:sz w:val="20"/>
          <w:szCs w:val="20"/>
        </w:rPr>
        <w:t xml:space="preserve">Valor Nominal Unitário </w:t>
      </w:r>
      <w:r w:rsidR="00AA5A47">
        <w:rPr>
          <w:rFonts w:ascii="Tahoma" w:hAnsi="Tahoma" w:cs="Tahoma"/>
          <w:color w:val="000000"/>
          <w:sz w:val="20"/>
          <w:szCs w:val="20"/>
        </w:rPr>
        <w:t xml:space="preserve">ou </w:t>
      </w:r>
      <w:r w:rsidR="001052B7" w:rsidRPr="00AC435E">
        <w:rPr>
          <w:rFonts w:ascii="Tahoma" w:hAnsi="Tahoma" w:cs="Tahoma"/>
          <w:color w:val="000000"/>
          <w:sz w:val="20"/>
          <w:szCs w:val="20"/>
        </w:rPr>
        <w:t>saldo do Valor Nominal Unitário</w:t>
      </w:r>
      <w:r w:rsidR="00AA5A47">
        <w:rPr>
          <w:rFonts w:ascii="Tahoma" w:hAnsi="Tahoma" w:cs="Tahoma"/>
          <w:color w:val="000000"/>
          <w:sz w:val="20"/>
          <w:szCs w:val="20"/>
        </w:rPr>
        <w:t xml:space="preserve"> das Debêntures da respectiva série, conforme o caso</w:t>
      </w:r>
      <w:r w:rsidR="00AA5A47" w:rsidRPr="00AC435E">
        <w:rPr>
          <w:rFonts w:ascii="Tahoma" w:hAnsi="Tahoma" w:cs="Tahoma"/>
          <w:color w:val="000000"/>
          <w:sz w:val="20"/>
          <w:szCs w:val="20"/>
        </w:rPr>
        <w:t xml:space="preserve">, </w:t>
      </w:r>
      <w:r w:rsidR="001052B7" w:rsidRPr="00AC435E">
        <w:rPr>
          <w:rFonts w:ascii="Tahoma" w:hAnsi="Tahoma" w:cs="Tahoma"/>
          <w:color w:val="000000"/>
          <w:sz w:val="20"/>
          <w:szCs w:val="20"/>
        </w:rPr>
        <w:t>acrescido d</w:t>
      </w:r>
      <w:r w:rsidR="00335ACC" w:rsidRPr="00AC435E">
        <w:rPr>
          <w:rFonts w:ascii="Tahoma" w:hAnsi="Tahoma" w:cs="Tahoma"/>
          <w:color w:val="000000"/>
          <w:sz w:val="20"/>
          <w:szCs w:val="20"/>
        </w:rPr>
        <w:t>a Remuneração</w:t>
      </w:r>
      <w:r w:rsidR="001052B7" w:rsidRPr="00AC435E">
        <w:rPr>
          <w:rFonts w:ascii="Tahoma" w:hAnsi="Tahoma" w:cs="Tahoma"/>
          <w:color w:val="000000"/>
          <w:sz w:val="20"/>
          <w:szCs w:val="20"/>
        </w:rPr>
        <w:t xml:space="preserve">, calculados </w:t>
      </w:r>
      <w:r w:rsidR="001052B7" w:rsidRPr="00AC435E">
        <w:rPr>
          <w:rFonts w:ascii="Tahoma" w:hAnsi="Tahoma" w:cs="Tahoma"/>
          <w:i/>
          <w:color w:val="000000"/>
          <w:sz w:val="20"/>
          <w:szCs w:val="20"/>
        </w:rPr>
        <w:t>pro rata temporis</w:t>
      </w:r>
      <w:r w:rsidR="001052B7" w:rsidRPr="00AC435E">
        <w:rPr>
          <w:rFonts w:ascii="Tahoma" w:hAnsi="Tahoma" w:cs="Tahoma"/>
          <w:color w:val="000000"/>
          <w:sz w:val="20"/>
          <w:szCs w:val="20"/>
        </w:rPr>
        <w:t xml:space="preserve">, desde a </w:t>
      </w:r>
      <w:r w:rsidR="00AA5A47">
        <w:rPr>
          <w:rFonts w:ascii="Tahoma" w:hAnsi="Tahoma" w:cs="Tahoma"/>
          <w:color w:val="000000"/>
          <w:sz w:val="20"/>
          <w:szCs w:val="20"/>
        </w:rPr>
        <w:t xml:space="preserve">primeira </w:t>
      </w:r>
      <w:r w:rsidR="001052B7" w:rsidRPr="00AC435E">
        <w:rPr>
          <w:rFonts w:ascii="Tahoma" w:hAnsi="Tahoma" w:cs="Tahoma"/>
          <w:color w:val="000000"/>
          <w:sz w:val="20"/>
          <w:szCs w:val="20"/>
        </w:rPr>
        <w:t xml:space="preserve">Data de </w:t>
      </w:r>
      <w:r w:rsidR="00AA5A47">
        <w:rPr>
          <w:rFonts w:ascii="Tahoma" w:hAnsi="Tahoma" w:cs="Tahoma"/>
          <w:color w:val="000000"/>
          <w:sz w:val="20"/>
          <w:szCs w:val="20"/>
        </w:rPr>
        <w:t>Integralização</w:t>
      </w:r>
      <w:r w:rsidR="00AA5A47" w:rsidRPr="00AC435E">
        <w:rPr>
          <w:rFonts w:ascii="Tahoma" w:hAnsi="Tahoma" w:cs="Tahoma"/>
          <w:color w:val="000000"/>
          <w:sz w:val="20"/>
          <w:szCs w:val="20"/>
        </w:rPr>
        <w:t xml:space="preserve"> </w:t>
      </w:r>
      <w:r w:rsidR="001052B7" w:rsidRPr="00AC435E">
        <w:rPr>
          <w:rFonts w:ascii="Tahoma" w:hAnsi="Tahoma" w:cs="Tahoma"/>
          <w:color w:val="000000"/>
          <w:sz w:val="20"/>
          <w:szCs w:val="20"/>
        </w:rPr>
        <w:t xml:space="preserve">ou a Data de Pagamento </w:t>
      </w:r>
      <w:r w:rsidR="002434D5" w:rsidRPr="00AC435E">
        <w:rPr>
          <w:rFonts w:ascii="Tahoma" w:hAnsi="Tahoma" w:cs="Tahoma"/>
          <w:color w:val="000000"/>
          <w:sz w:val="20"/>
          <w:szCs w:val="20"/>
        </w:rPr>
        <w:t>da Remuneração</w:t>
      </w:r>
      <w:r w:rsidR="00275FF9" w:rsidRPr="00AC435E">
        <w:rPr>
          <w:rFonts w:ascii="Tahoma" w:hAnsi="Tahoma" w:cs="Tahoma"/>
          <w:color w:val="000000"/>
          <w:sz w:val="20"/>
          <w:szCs w:val="20"/>
        </w:rPr>
        <w:t xml:space="preserve"> imediatamente anterior</w:t>
      </w:r>
      <w:r w:rsidR="001052B7" w:rsidRPr="00AC435E">
        <w:rPr>
          <w:rFonts w:ascii="Tahoma" w:hAnsi="Tahoma" w:cs="Tahoma"/>
          <w:color w:val="000000"/>
          <w:sz w:val="20"/>
          <w:szCs w:val="20"/>
        </w:rPr>
        <w:t xml:space="preserve">, conforme o caso, </w:t>
      </w:r>
      <w:r w:rsidR="00FA25A5" w:rsidRPr="00AC435E">
        <w:rPr>
          <w:rFonts w:ascii="Tahoma" w:hAnsi="Tahoma" w:cs="Tahoma"/>
          <w:color w:val="000000"/>
          <w:sz w:val="20"/>
          <w:szCs w:val="20"/>
        </w:rPr>
        <w:t>até</w:t>
      </w:r>
      <w:r w:rsidR="001052B7" w:rsidRPr="00AC435E">
        <w:rPr>
          <w:rFonts w:ascii="Tahoma" w:hAnsi="Tahoma" w:cs="Tahoma"/>
          <w:color w:val="000000"/>
          <w:sz w:val="20"/>
          <w:szCs w:val="20"/>
        </w:rPr>
        <w:t xml:space="preserve"> a data do resgate antecipado</w:t>
      </w:r>
      <w:r w:rsidR="00FA25A5" w:rsidRPr="00AC435E">
        <w:rPr>
          <w:rFonts w:ascii="Tahoma" w:hAnsi="Tahoma" w:cs="Tahoma"/>
          <w:color w:val="000000"/>
          <w:sz w:val="20"/>
          <w:szCs w:val="20"/>
        </w:rPr>
        <w:t xml:space="preserve"> das Debêntures</w:t>
      </w:r>
      <w:r w:rsidR="00647DFF" w:rsidRPr="00AC435E">
        <w:rPr>
          <w:rFonts w:ascii="Tahoma" w:hAnsi="Tahoma" w:cs="Tahoma"/>
          <w:color w:val="000000"/>
          <w:sz w:val="20"/>
          <w:szCs w:val="20"/>
        </w:rPr>
        <w:t>. Neste caso, a Taxa DI a ser utilizada para a apuração de TDI</w:t>
      </w:r>
      <w:r w:rsidR="00647DFF" w:rsidRPr="00AC435E">
        <w:rPr>
          <w:rFonts w:ascii="Tahoma" w:hAnsi="Tahoma" w:cs="Tahoma"/>
          <w:color w:val="000000"/>
          <w:sz w:val="20"/>
          <w:szCs w:val="20"/>
          <w:vertAlign w:val="subscript"/>
        </w:rPr>
        <w:t>k</w:t>
      </w:r>
      <w:r w:rsidR="00647DFF" w:rsidRPr="00AC435E">
        <w:rPr>
          <w:rFonts w:ascii="Tahoma" w:hAnsi="Tahoma" w:cs="Tahoma"/>
          <w:color w:val="000000"/>
          <w:sz w:val="20"/>
          <w:szCs w:val="20"/>
        </w:rPr>
        <w:t xml:space="preserve"> no cálculo da </w:t>
      </w:r>
      <w:r w:rsidR="00335ACC" w:rsidRPr="00AC435E">
        <w:rPr>
          <w:rFonts w:ascii="Tahoma" w:hAnsi="Tahoma" w:cs="Tahoma"/>
          <w:color w:val="000000"/>
          <w:sz w:val="20"/>
          <w:szCs w:val="20"/>
        </w:rPr>
        <w:t>Remuneração</w:t>
      </w:r>
      <w:r w:rsidR="00647DFF" w:rsidRPr="00AC435E">
        <w:rPr>
          <w:rFonts w:ascii="Tahoma" w:hAnsi="Tahoma" w:cs="Tahoma"/>
          <w:color w:val="000000"/>
          <w:sz w:val="20"/>
          <w:szCs w:val="20"/>
        </w:rPr>
        <w:t xml:space="preserve"> será a última Taxa DI disponível</w:t>
      </w:r>
      <w:r w:rsidR="00CC443A" w:rsidRPr="00AC435E">
        <w:rPr>
          <w:rFonts w:ascii="Tahoma" w:hAnsi="Tahoma" w:cs="Tahoma"/>
          <w:color w:val="000000"/>
          <w:sz w:val="20"/>
          <w:szCs w:val="20"/>
        </w:rPr>
        <w:t>.</w:t>
      </w:r>
    </w:p>
    <w:p w14:paraId="280DA60D" w14:textId="77777777" w:rsidR="005973B9" w:rsidRPr="00AC435E" w:rsidRDefault="005973B9" w:rsidP="005973B9">
      <w:pPr>
        <w:widowControl w:val="0"/>
        <w:tabs>
          <w:tab w:val="left" w:pos="567"/>
        </w:tabs>
        <w:rPr>
          <w:rFonts w:ascii="Tahoma" w:hAnsi="Tahoma" w:cs="Tahoma"/>
          <w:color w:val="000000"/>
          <w:sz w:val="20"/>
          <w:szCs w:val="20"/>
        </w:rPr>
      </w:pPr>
    </w:p>
    <w:p w14:paraId="2EA800A3" w14:textId="059D1DF3" w:rsidR="005973B9" w:rsidRPr="00AC435E" w:rsidRDefault="005973B9" w:rsidP="00B6005A">
      <w:pPr>
        <w:widowControl w:val="0"/>
        <w:numPr>
          <w:ilvl w:val="2"/>
          <w:numId w:val="39"/>
        </w:numPr>
        <w:tabs>
          <w:tab w:val="left" w:pos="567"/>
        </w:tabs>
        <w:ind w:left="0" w:firstLine="0"/>
        <w:rPr>
          <w:rFonts w:ascii="Tahoma" w:hAnsi="Tahoma" w:cs="Tahoma"/>
          <w:color w:val="000000"/>
          <w:sz w:val="20"/>
          <w:szCs w:val="20"/>
        </w:rPr>
      </w:pPr>
      <w:bookmarkStart w:id="74" w:name="_Ref2025080"/>
      <w:r w:rsidRPr="00AC435E">
        <w:rPr>
          <w:rFonts w:ascii="Tahoma" w:hAnsi="Tahoma" w:cs="Tahoma"/>
          <w:sz w:val="20"/>
          <w:szCs w:val="20"/>
        </w:rPr>
        <w:t>Para fins desta Escritura de Emissão, entende-se por “</w:t>
      </w:r>
      <w:r w:rsidRPr="00AC435E">
        <w:rPr>
          <w:rFonts w:ascii="Tahoma" w:hAnsi="Tahoma" w:cs="Tahoma"/>
          <w:i/>
          <w:sz w:val="20"/>
          <w:szCs w:val="20"/>
        </w:rPr>
        <w:t>Período de Capitalização</w:t>
      </w:r>
      <w:r w:rsidRPr="00AC435E">
        <w:rPr>
          <w:rFonts w:ascii="Tahoma" w:hAnsi="Tahoma" w:cs="Tahoma"/>
          <w:sz w:val="20"/>
          <w:szCs w:val="20"/>
        </w:rPr>
        <w:t>” o intervalo de tempo</w:t>
      </w:r>
      <w:r w:rsidR="001903AF" w:rsidRPr="00AC435E">
        <w:rPr>
          <w:rFonts w:ascii="Tahoma" w:hAnsi="Tahoma" w:cs="Tahoma"/>
          <w:sz w:val="20"/>
          <w:szCs w:val="20"/>
        </w:rPr>
        <w:t>, para cada Série,</w:t>
      </w:r>
      <w:r w:rsidRPr="00AC435E">
        <w:rPr>
          <w:rFonts w:ascii="Tahoma" w:hAnsi="Tahoma" w:cs="Tahoma"/>
          <w:sz w:val="20"/>
          <w:szCs w:val="20"/>
        </w:rPr>
        <w:t xml:space="preserve"> que se inicia na primeira Data de Integralização</w:t>
      </w:r>
      <w:r w:rsidR="00AA5A47">
        <w:rPr>
          <w:rFonts w:ascii="Tahoma" w:hAnsi="Tahoma" w:cs="Tahoma"/>
          <w:sz w:val="20"/>
          <w:szCs w:val="20"/>
        </w:rPr>
        <w:t xml:space="preserve"> (inclusive)</w:t>
      </w:r>
      <w:r w:rsidRPr="00AC435E">
        <w:rPr>
          <w:rFonts w:ascii="Tahoma" w:hAnsi="Tahoma" w:cs="Tahoma"/>
          <w:sz w:val="20"/>
          <w:szCs w:val="20"/>
        </w:rPr>
        <w:t>, no caso do primeiro Período de Capitalização, ou na Data de Pagamento da Remuneração imediatamente anterior</w:t>
      </w:r>
      <w:r w:rsidR="00AA5A47">
        <w:rPr>
          <w:rFonts w:ascii="Tahoma" w:hAnsi="Tahoma" w:cs="Tahoma"/>
          <w:sz w:val="20"/>
          <w:szCs w:val="20"/>
        </w:rPr>
        <w:t xml:space="preserve"> (inclusive)</w:t>
      </w:r>
      <w:r w:rsidRPr="00AC435E">
        <w:rPr>
          <w:rFonts w:ascii="Tahoma" w:hAnsi="Tahoma" w:cs="Tahoma"/>
          <w:sz w:val="20"/>
          <w:szCs w:val="20"/>
        </w:rPr>
        <w:t>, nos casos dos demais Períodos de Capitalização, e termina na Data de Pagamento da Remuneração correspondente ao período</w:t>
      </w:r>
      <w:r w:rsidR="00AA5A47">
        <w:rPr>
          <w:rFonts w:ascii="Tahoma" w:hAnsi="Tahoma" w:cs="Tahoma"/>
          <w:sz w:val="20"/>
          <w:szCs w:val="20"/>
        </w:rPr>
        <w:t xml:space="preserve"> (exclusive)</w:t>
      </w:r>
      <w:r w:rsidRPr="00AC435E">
        <w:rPr>
          <w:rFonts w:ascii="Tahoma" w:hAnsi="Tahoma" w:cs="Tahoma"/>
          <w:sz w:val="20"/>
          <w:szCs w:val="20"/>
        </w:rPr>
        <w:t>. Cada Período de Capitalização sucede o anterior sem solução de continuidade.</w:t>
      </w:r>
      <w:bookmarkEnd w:id="74"/>
    </w:p>
    <w:p w14:paraId="7E2D44BA" w14:textId="77777777" w:rsidR="00C20F12" w:rsidRPr="00AC435E" w:rsidRDefault="00C20F12" w:rsidP="00F32B4F">
      <w:pPr>
        <w:widowControl w:val="0"/>
        <w:rPr>
          <w:rFonts w:ascii="Tahoma" w:hAnsi="Tahoma" w:cs="Tahoma"/>
          <w:sz w:val="20"/>
          <w:szCs w:val="20"/>
        </w:rPr>
      </w:pPr>
    </w:p>
    <w:p w14:paraId="29B299C5" w14:textId="77777777" w:rsidR="00C20F12" w:rsidRPr="00AC435E" w:rsidRDefault="00C20F12" w:rsidP="00B6005A">
      <w:pPr>
        <w:widowControl w:val="0"/>
        <w:numPr>
          <w:ilvl w:val="2"/>
          <w:numId w:val="39"/>
        </w:numPr>
        <w:ind w:left="0" w:firstLine="0"/>
        <w:rPr>
          <w:rFonts w:ascii="Tahoma" w:hAnsi="Tahoma" w:cs="Tahoma"/>
          <w:sz w:val="20"/>
          <w:szCs w:val="20"/>
        </w:rPr>
      </w:pPr>
      <w:r w:rsidRPr="00AC435E">
        <w:rPr>
          <w:rFonts w:ascii="Tahoma" w:hAnsi="Tahoma" w:cs="Tahoma"/>
          <w:sz w:val="20"/>
          <w:szCs w:val="20"/>
        </w:rPr>
        <w:t xml:space="preserve">Farão jus </w:t>
      </w:r>
      <w:r w:rsidR="00574C0A" w:rsidRPr="00AC435E">
        <w:rPr>
          <w:rFonts w:ascii="Tahoma" w:hAnsi="Tahoma" w:cs="Tahoma"/>
          <w:sz w:val="20"/>
          <w:szCs w:val="20"/>
        </w:rPr>
        <w:t xml:space="preserve">aos pagamentos </w:t>
      </w:r>
      <w:r w:rsidRPr="00AC435E">
        <w:rPr>
          <w:rFonts w:ascii="Tahoma" w:hAnsi="Tahoma" w:cs="Tahoma"/>
          <w:sz w:val="20"/>
          <w:szCs w:val="20"/>
        </w:rPr>
        <w:t xml:space="preserve">aqueles que sejam titulares de Debêntures ao final do </w:t>
      </w:r>
      <w:r w:rsidR="00523649" w:rsidRPr="00AC435E">
        <w:rPr>
          <w:rFonts w:ascii="Tahoma" w:hAnsi="Tahoma" w:cs="Tahoma"/>
          <w:sz w:val="20"/>
          <w:szCs w:val="20"/>
        </w:rPr>
        <w:t>D</w:t>
      </w:r>
      <w:r w:rsidRPr="00AC435E">
        <w:rPr>
          <w:rFonts w:ascii="Tahoma" w:hAnsi="Tahoma" w:cs="Tahoma"/>
          <w:sz w:val="20"/>
          <w:szCs w:val="20"/>
        </w:rPr>
        <w:t xml:space="preserve">ia </w:t>
      </w:r>
      <w:r w:rsidR="00523649" w:rsidRPr="00AC435E">
        <w:rPr>
          <w:rFonts w:ascii="Tahoma" w:hAnsi="Tahoma" w:cs="Tahoma"/>
          <w:sz w:val="20"/>
          <w:szCs w:val="20"/>
        </w:rPr>
        <w:t>Ú</w:t>
      </w:r>
      <w:r w:rsidRPr="00AC435E">
        <w:rPr>
          <w:rFonts w:ascii="Tahoma" w:hAnsi="Tahoma" w:cs="Tahoma"/>
          <w:sz w:val="20"/>
          <w:szCs w:val="20"/>
        </w:rPr>
        <w:t>til anterior a cada Data de Pagamento</w:t>
      </w:r>
      <w:r w:rsidR="00574C0A" w:rsidRPr="00AC435E">
        <w:rPr>
          <w:rFonts w:ascii="Tahoma" w:hAnsi="Tahoma" w:cs="Tahoma"/>
          <w:sz w:val="20"/>
          <w:szCs w:val="20"/>
        </w:rPr>
        <w:t>, conforme previsto nesta Escritura de Emissão</w:t>
      </w:r>
      <w:r w:rsidRPr="00AC435E">
        <w:rPr>
          <w:rFonts w:ascii="Tahoma" w:hAnsi="Tahoma" w:cs="Tahoma"/>
          <w:sz w:val="20"/>
          <w:szCs w:val="20"/>
        </w:rPr>
        <w:t>.</w:t>
      </w:r>
    </w:p>
    <w:p w14:paraId="43C1DA55" w14:textId="77777777" w:rsidR="00765935" w:rsidRPr="00AC435E" w:rsidRDefault="00765935" w:rsidP="00BF2ABA">
      <w:pPr>
        <w:jc w:val="left"/>
        <w:rPr>
          <w:rFonts w:ascii="Tahoma" w:hAnsi="Tahoma" w:cs="Tahoma"/>
          <w:sz w:val="20"/>
          <w:szCs w:val="20"/>
        </w:rPr>
      </w:pPr>
    </w:p>
    <w:p w14:paraId="7EE1B874" w14:textId="77777777" w:rsidR="00800DAF" w:rsidRPr="00AC435E" w:rsidRDefault="00800DAF" w:rsidP="00800DAF">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Pagamento da Remuneração</w:t>
      </w:r>
    </w:p>
    <w:p w14:paraId="346E4895" w14:textId="77777777" w:rsidR="00E33A16" w:rsidRPr="00AC435E" w:rsidRDefault="00E33A16" w:rsidP="00E33A16">
      <w:pPr>
        <w:widowControl w:val="0"/>
        <w:tabs>
          <w:tab w:val="left" w:pos="567"/>
        </w:tabs>
        <w:rPr>
          <w:rFonts w:ascii="Tahoma" w:hAnsi="Tahoma" w:cs="Tahoma"/>
          <w:b/>
          <w:smallCaps/>
          <w:sz w:val="20"/>
          <w:szCs w:val="20"/>
        </w:rPr>
      </w:pPr>
    </w:p>
    <w:p w14:paraId="05E33B26" w14:textId="1E7AACEC" w:rsidR="00CD74C4" w:rsidRPr="00AC435E" w:rsidRDefault="00800DAF" w:rsidP="00E33A16">
      <w:pPr>
        <w:widowControl w:val="0"/>
        <w:numPr>
          <w:ilvl w:val="2"/>
          <w:numId w:val="39"/>
        </w:numPr>
        <w:tabs>
          <w:tab w:val="left" w:pos="567"/>
        </w:tabs>
        <w:ind w:left="0" w:firstLine="0"/>
        <w:rPr>
          <w:rFonts w:ascii="Tahoma" w:hAnsi="Tahoma" w:cs="Tahoma"/>
          <w:sz w:val="20"/>
          <w:szCs w:val="20"/>
        </w:rPr>
      </w:pPr>
      <w:bookmarkStart w:id="75" w:name="_Ref8927249"/>
      <w:bookmarkStart w:id="76" w:name="_Ref2024593"/>
      <w:r w:rsidRPr="00AC435E">
        <w:rPr>
          <w:rFonts w:ascii="Tahoma" w:hAnsi="Tahoma" w:cs="Tahoma"/>
          <w:sz w:val="20"/>
          <w:szCs w:val="20"/>
        </w:rPr>
        <w:t>Sem prejuízo d</w:t>
      </w:r>
      <w:r w:rsidR="00E33A16" w:rsidRPr="00AC435E">
        <w:rPr>
          <w:rFonts w:ascii="Tahoma" w:hAnsi="Tahoma" w:cs="Tahoma"/>
          <w:sz w:val="20"/>
          <w:szCs w:val="20"/>
        </w:rPr>
        <w:t>a</w:t>
      </w:r>
      <w:r w:rsidRPr="00AC435E">
        <w:rPr>
          <w:rFonts w:ascii="Tahoma" w:hAnsi="Tahoma" w:cs="Tahoma"/>
          <w:sz w:val="20"/>
          <w:szCs w:val="20"/>
        </w:rPr>
        <w:t xml:space="preserve"> liquidação antecipada decorrente de Evento de Vencimento Antecipado</w:t>
      </w:r>
      <w:r w:rsidR="00E33A16" w:rsidRPr="00AC435E">
        <w:rPr>
          <w:rFonts w:ascii="Tahoma" w:hAnsi="Tahoma" w:cs="Tahoma"/>
          <w:sz w:val="20"/>
          <w:szCs w:val="20"/>
        </w:rPr>
        <w:t xml:space="preserve"> e/ou</w:t>
      </w:r>
      <w:r w:rsidR="000136E5" w:rsidRPr="00AC435E">
        <w:rPr>
          <w:rFonts w:ascii="Tahoma" w:hAnsi="Tahoma" w:cs="Tahoma"/>
          <w:sz w:val="20"/>
          <w:szCs w:val="20"/>
        </w:rPr>
        <w:t xml:space="preserve"> de Resgate Antecipado Facultativo Total</w:t>
      </w:r>
      <w:r w:rsidRPr="00AC435E">
        <w:rPr>
          <w:rFonts w:ascii="Tahoma" w:hAnsi="Tahoma" w:cs="Tahoma"/>
          <w:sz w:val="20"/>
          <w:szCs w:val="20"/>
        </w:rPr>
        <w:t>, o pagamento da Remuneração será feito conforme cronograma abaixo</w:t>
      </w:r>
      <w:r w:rsidR="00CD74C4" w:rsidRPr="00AC435E">
        <w:rPr>
          <w:rFonts w:ascii="Tahoma" w:hAnsi="Tahoma" w:cs="Tahoma"/>
          <w:sz w:val="20"/>
          <w:szCs w:val="20"/>
        </w:rPr>
        <w:t xml:space="preserve"> para cada </w:t>
      </w:r>
      <w:r w:rsidR="0059334E" w:rsidRPr="00AC435E">
        <w:rPr>
          <w:rFonts w:ascii="Tahoma" w:hAnsi="Tahoma" w:cs="Tahoma"/>
          <w:sz w:val="20"/>
          <w:szCs w:val="20"/>
        </w:rPr>
        <w:t>s</w:t>
      </w:r>
      <w:r w:rsidR="00CD74C4" w:rsidRPr="00AC435E">
        <w:rPr>
          <w:rFonts w:ascii="Tahoma" w:hAnsi="Tahoma" w:cs="Tahoma"/>
          <w:sz w:val="20"/>
          <w:szCs w:val="20"/>
        </w:rPr>
        <w:t>érie</w:t>
      </w:r>
      <w:r w:rsidRPr="00AC435E">
        <w:rPr>
          <w:rFonts w:ascii="Tahoma" w:hAnsi="Tahoma" w:cs="Tahoma"/>
          <w:sz w:val="20"/>
          <w:szCs w:val="20"/>
        </w:rPr>
        <w:t xml:space="preserve"> (</w:t>
      </w:r>
      <w:r w:rsidR="00810938" w:rsidRPr="00AC435E">
        <w:rPr>
          <w:rFonts w:ascii="Tahoma" w:hAnsi="Tahoma" w:cs="Tahoma"/>
          <w:sz w:val="20"/>
          <w:szCs w:val="20"/>
        </w:rPr>
        <w:t>cada uma</w:t>
      </w:r>
      <w:r w:rsidRPr="00AC435E">
        <w:rPr>
          <w:rFonts w:ascii="Tahoma" w:hAnsi="Tahoma" w:cs="Tahoma"/>
          <w:sz w:val="20"/>
          <w:szCs w:val="20"/>
        </w:rPr>
        <w:t>, uma “</w:t>
      </w:r>
      <w:r w:rsidRPr="00AC435E">
        <w:rPr>
          <w:rFonts w:ascii="Tahoma" w:hAnsi="Tahoma" w:cs="Tahoma"/>
          <w:sz w:val="20"/>
          <w:szCs w:val="20"/>
          <w:u w:val="single"/>
        </w:rPr>
        <w:t xml:space="preserve">Data de Pagamento </w:t>
      </w:r>
      <w:r w:rsidR="00B77ED0" w:rsidRPr="00AC435E">
        <w:rPr>
          <w:rFonts w:ascii="Tahoma" w:hAnsi="Tahoma" w:cs="Tahoma"/>
          <w:sz w:val="20"/>
          <w:szCs w:val="20"/>
          <w:u w:val="single"/>
        </w:rPr>
        <w:t>da Remuneração</w:t>
      </w:r>
      <w:r w:rsidRPr="00AC435E">
        <w:rPr>
          <w:rFonts w:ascii="Tahoma" w:hAnsi="Tahoma" w:cs="Tahoma"/>
          <w:sz w:val="20"/>
          <w:szCs w:val="20"/>
        </w:rPr>
        <w:t>”)</w:t>
      </w:r>
      <w:r w:rsidR="00367E77" w:rsidRPr="00AC435E">
        <w:rPr>
          <w:rFonts w:ascii="Tahoma" w:hAnsi="Tahoma" w:cs="Tahoma"/>
          <w:sz w:val="20"/>
          <w:szCs w:val="20"/>
        </w:rPr>
        <w:t>:</w:t>
      </w:r>
      <w:bookmarkEnd w:id="75"/>
      <w:bookmarkEnd w:id="76"/>
    </w:p>
    <w:p w14:paraId="7D9F09BD" w14:textId="77777777" w:rsidR="00436389" w:rsidRPr="00AC435E" w:rsidRDefault="00436389" w:rsidP="00CD74C4">
      <w:pPr>
        <w:widowControl w:val="0"/>
        <w:tabs>
          <w:tab w:val="left" w:pos="567"/>
          <w:tab w:val="left" w:pos="851"/>
        </w:tabs>
        <w:rPr>
          <w:rFonts w:ascii="Tahoma" w:hAnsi="Tahoma" w:cs="Tahoma"/>
          <w:sz w:val="20"/>
          <w:szCs w:val="20"/>
        </w:rPr>
      </w:pPr>
    </w:p>
    <w:p w14:paraId="115B0FBD" w14:textId="77777777" w:rsidR="00DB1713" w:rsidRPr="00AC435E" w:rsidRDefault="00CD74C4" w:rsidP="00CD74C4">
      <w:pPr>
        <w:widowControl w:val="0"/>
        <w:numPr>
          <w:ilvl w:val="3"/>
          <w:numId w:val="39"/>
        </w:numPr>
        <w:tabs>
          <w:tab w:val="left" w:pos="567"/>
        </w:tabs>
        <w:rPr>
          <w:rFonts w:ascii="Tahoma" w:hAnsi="Tahoma" w:cs="Tahoma"/>
          <w:sz w:val="20"/>
          <w:szCs w:val="20"/>
        </w:rPr>
      </w:pPr>
      <w:r w:rsidRPr="00AC435E">
        <w:rPr>
          <w:rFonts w:ascii="Tahoma" w:hAnsi="Tahoma" w:cs="Tahoma"/>
          <w:sz w:val="20"/>
          <w:szCs w:val="20"/>
          <w:u w:val="single"/>
        </w:rPr>
        <w:t>Pagamento da Remuneração da Primeira Série</w:t>
      </w:r>
    </w:p>
    <w:p w14:paraId="6D7780ED" w14:textId="77777777" w:rsidR="00800DAF" w:rsidRPr="00AC435E" w:rsidRDefault="00800DAF" w:rsidP="00DB1713">
      <w:pPr>
        <w:widowControl w:val="0"/>
        <w:tabs>
          <w:tab w:val="left" w:pos="567"/>
          <w:tab w:val="left" w:pos="851"/>
        </w:tabs>
        <w:jc w:val="left"/>
        <w:rPr>
          <w:rFonts w:ascii="Tahoma" w:hAnsi="Tahoma" w:cs="Tahoma"/>
          <w:sz w:val="20"/>
          <w:szCs w:val="20"/>
        </w:rPr>
      </w:pP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5"/>
        <w:gridCol w:w="4377"/>
      </w:tblGrid>
      <w:tr w:rsidR="00800DAF" w:rsidRPr="00AC435E" w14:paraId="2305461D" w14:textId="77777777" w:rsidTr="00C34028">
        <w:trPr>
          <w:tblHeader/>
          <w:jc w:val="center"/>
        </w:trPr>
        <w:tc>
          <w:tcPr>
            <w:tcW w:w="1855" w:type="dxa"/>
            <w:shd w:val="clear" w:color="auto" w:fill="D9D9D9" w:themeFill="background1" w:themeFillShade="D9"/>
            <w:vAlign w:val="center"/>
          </w:tcPr>
          <w:p w14:paraId="1C99F7F0" w14:textId="132447A3" w:rsidR="00800DAF" w:rsidRPr="00AC435E" w:rsidRDefault="00800DAF" w:rsidP="009530DD">
            <w:pPr>
              <w:widowControl w:val="0"/>
              <w:jc w:val="center"/>
              <w:rPr>
                <w:rFonts w:ascii="Tahoma" w:hAnsi="Tahoma" w:cs="Tahoma"/>
                <w:b/>
                <w:sz w:val="18"/>
                <w:szCs w:val="18"/>
              </w:rPr>
            </w:pPr>
            <w:bookmarkStart w:id="77" w:name="_Hlk9975919"/>
            <w:r w:rsidRPr="00AC435E">
              <w:rPr>
                <w:rFonts w:ascii="Tahoma" w:hAnsi="Tahoma" w:cs="Tahoma"/>
                <w:b/>
                <w:sz w:val="18"/>
                <w:szCs w:val="18"/>
              </w:rPr>
              <w:t>Nº da Parcela</w:t>
            </w:r>
          </w:p>
        </w:tc>
        <w:tc>
          <w:tcPr>
            <w:tcW w:w="4377" w:type="dxa"/>
            <w:shd w:val="clear" w:color="auto" w:fill="D9D9D9" w:themeFill="background1" w:themeFillShade="D9"/>
            <w:vAlign w:val="center"/>
          </w:tcPr>
          <w:p w14:paraId="59C98522" w14:textId="77777777" w:rsidR="00800DAF" w:rsidRPr="00AC435E" w:rsidRDefault="00800DAF" w:rsidP="00800DAF">
            <w:pPr>
              <w:widowControl w:val="0"/>
              <w:jc w:val="center"/>
              <w:rPr>
                <w:rFonts w:ascii="Tahoma" w:hAnsi="Tahoma" w:cs="Tahoma"/>
                <w:b/>
                <w:sz w:val="18"/>
                <w:szCs w:val="18"/>
              </w:rPr>
            </w:pPr>
            <w:r w:rsidRPr="00AC435E">
              <w:rPr>
                <w:rFonts w:ascii="Tahoma" w:hAnsi="Tahoma" w:cs="Tahoma"/>
                <w:b/>
                <w:sz w:val="18"/>
                <w:szCs w:val="18"/>
              </w:rPr>
              <w:t>Data de Pagamento da Remuneração</w:t>
            </w:r>
            <w:r w:rsidR="0030000F" w:rsidRPr="00AC435E">
              <w:rPr>
                <w:rFonts w:ascii="Tahoma" w:hAnsi="Tahoma" w:cs="Tahoma"/>
                <w:b/>
                <w:sz w:val="18"/>
                <w:szCs w:val="18"/>
              </w:rPr>
              <w:t xml:space="preserve"> da Primeira Série</w:t>
            </w:r>
          </w:p>
        </w:tc>
      </w:tr>
      <w:tr w:rsidR="00EA2824" w:rsidRPr="00AC435E" w14:paraId="4FC90B77" w14:textId="77777777" w:rsidTr="00C34028">
        <w:trPr>
          <w:jc w:val="center"/>
        </w:trPr>
        <w:tc>
          <w:tcPr>
            <w:tcW w:w="1855" w:type="dxa"/>
            <w:shd w:val="clear" w:color="auto" w:fill="auto"/>
          </w:tcPr>
          <w:p w14:paraId="1C5F9B6E" w14:textId="2F65107F"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w:t>
            </w:r>
          </w:p>
        </w:tc>
        <w:tc>
          <w:tcPr>
            <w:tcW w:w="4377" w:type="dxa"/>
            <w:shd w:val="clear" w:color="auto" w:fill="auto"/>
          </w:tcPr>
          <w:p w14:paraId="1ADA9D16" w14:textId="4127382B" w:rsidR="00EA2824" w:rsidRPr="00AC435E" w:rsidRDefault="00EA2824" w:rsidP="00EA2824">
            <w:pPr>
              <w:jc w:val="center"/>
              <w:rPr>
                <w:rFonts w:ascii="Tahoma" w:hAnsi="Tahoma" w:cs="Tahoma"/>
                <w:sz w:val="18"/>
                <w:szCs w:val="18"/>
              </w:rPr>
            </w:pPr>
            <w:r w:rsidRPr="00AC435E">
              <w:rPr>
                <w:rFonts w:ascii="Tahoma" w:hAnsi="Tahoma" w:cs="Tahoma"/>
                <w:sz w:val="18"/>
                <w:szCs w:val="18"/>
              </w:rPr>
              <w:t>22/07/2019</w:t>
            </w:r>
          </w:p>
        </w:tc>
      </w:tr>
      <w:tr w:rsidR="00EA2824" w:rsidRPr="00AC435E" w14:paraId="7E6E6A32" w14:textId="77777777" w:rsidTr="00C34028">
        <w:trPr>
          <w:jc w:val="center"/>
        </w:trPr>
        <w:tc>
          <w:tcPr>
            <w:tcW w:w="1855" w:type="dxa"/>
            <w:shd w:val="clear" w:color="auto" w:fill="auto"/>
          </w:tcPr>
          <w:p w14:paraId="5D220C99" w14:textId="58683610"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w:t>
            </w:r>
          </w:p>
        </w:tc>
        <w:tc>
          <w:tcPr>
            <w:tcW w:w="4377" w:type="dxa"/>
            <w:shd w:val="clear" w:color="auto" w:fill="auto"/>
          </w:tcPr>
          <w:p w14:paraId="7E4A2B5C" w14:textId="60452A5B" w:rsidR="00EA2824" w:rsidRPr="00AC435E" w:rsidRDefault="00EA2824" w:rsidP="00EA2824">
            <w:pPr>
              <w:jc w:val="center"/>
              <w:rPr>
                <w:rFonts w:ascii="Tahoma" w:hAnsi="Tahoma" w:cs="Tahoma"/>
                <w:sz w:val="18"/>
                <w:szCs w:val="18"/>
              </w:rPr>
            </w:pPr>
            <w:r w:rsidRPr="00AC435E">
              <w:rPr>
                <w:rFonts w:ascii="Tahoma" w:hAnsi="Tahoma" w:cs="Tahoma"/>
                <w:sz w:val="18"/>
                <w:szCs w:val="18"/>
              </w:rPr>
              <w:t>20/08/2019</w:t>
            </w:r>
          </w:p>
        </w:tc>
      </w:tr>
      <w:tr w:rsidR="00EA2824" w:rsidRPr="00AC435E" w14:paraId="1137BAEF" w14:textId="77777777" w:rsidTr="00C34028">
        <w:trPr>
          <w:jc w:val="center"/>
        </w:trPr>
        <w:tc>
          <w:tcPr>
            <w:tcW w:w="1855" w:type="dxa"/>
            <w:shd w:val="clear" w:color="auto" w:fill="auto"/>
          </w:tcPr>
          <w:p w14:paraId="6CECF114" w14:textId="30EEEF43"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w:t>
            </w:r>
          </w:p>
        </w:tc>
        <w:tc>
          <w:tcPr>
            <w:tcW w:w="4377" w:type="dxa"/>
            <w:shd w:val="clear" w:color="auto" w:fill="auto"/>
          </w:tcPr>
          <w:p w14:paraId="58E98247" w14:textId="5876D1EE" w:rsidR="00EA2824" w:rsidRPr="00AC435E" w:rsidRDefault="00EA2824" w:rsidP="00EA2824">
            <w:pPr>
              <w:jc w:val="center"/>
              <w:rPr>
                <w:rFonts w:ascii="Tahoma" w:hAnsi="Tahoma" w:cs="Tahoma"/>
                <w:sz w:val="18"/>
                <w:szCs w:val="18"/>
              </w:rPr>
            </w:pPr>
            <w:r w:rsidRPr="00AC435E">
              <w:rPr>
                <w:rFonts w:ascii="Tahoma" w:hAnsi="Tahoma" w:cs="Tahoma"/>
                <w:sz w:val="18"/>
                <w:szCs w:val="18"/>
              </w:rPr>
              <w:t>20/09/2019</w:t>
            </w:r>
          </w:p>
        </w:tc>
      </w:tr>
      <w:tr w:rsidR="00EA2824" w:rsidRPr="00AC435E" w14:paraId="1C7B6DDE" w14:textId="77777777" w:rsidTr="00C34028">
        <w:trPr>
          <w:jc w:val="center"/>
        </w:trPr>
        <w:tc>
          <w:tcPr>
            <w:tcW w:w="1855" w:type="dxa"/>
            <w:shd w:val="clear" w:color="auto" w:fill="auto"/>
          </w:tcPr>
          <w:p w14:paraId="375E2AB0" w14:textId="595DA2F2"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w:t>
            </w:r>
          </w:p>
        </w:tc>
        <w:tc>
          <w:tcPr>
            <w:tcW w:w="4377" w:type="dxa"/>
            <w:shd w:val="clear" w:color="auto" w:fill="auto"/>
          </w:tcPr>
          <w:p w14:paraId="32986C31" w14:textId="61606E60" w:rsidR="00EA2824" w:rsidRPr="00AC435E" w:rsidRDefault="00EA2824" w:rsidP="00EA2824">
            <w:pPr>
              <w:jc w:val="center"/>
              <w:rPr>
                <w:rFonts w:ascii="Tahoma" w:hAnsi="Tahoma" w:cs="Tahoma"/>
                <w:sz w:val="18"/>
                <w:szCs w:val="18"/>
              </w:rPr>
            </w:pPr>
            <w:r w:rsidRPr="00AC435E">
              <w:rPr>
                <w:rFonts w:ascii="Tahoma" w:hAnsi="Tahoma" w:cs="Tahoma"/>
                <w:sz w:val="18"/>
                <w:szCs w:val="18"/>
              </w:rPr>
              <w:t>21/10/2019</w:t>
            </w:r>
          </w:p>
        </w:tc>
      </w:tr>
      <w:tr w:rsidR="00EA2824" w:rsidRPr="00AC435E" w14:paraId="6A4F7069" w14:textId="77777777" w:rsidTr="00C34028">
        <w:trPr>
          <w:jc w:val="center"/>
        </w:trPr>
        <w:tc>
          <w:tcPr>
            <w:tcW w:w="1855" w:type="dxa"/>
            <w:shd w:val="clear" w:color="auto" w:fill="auto"/>
          </w:tcPr>
          <w:p w14:paraId="46329DDD" w14:textId="7841144C"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5</w:t>
            </w:r>
          </w:p>
        </w:tc>
        <w:tc>
          <w:tcPr>
            <w:tcW w:w="4377" w:type="dxa"/>
            <w:shd w:val="clear" w:color="auto" w:fill="auto"/>
          </w:tcPr>
          <w:p w14:paraId="1EDEF450" w14:textId="4B774DB0" w:rsidR="00EA2824" w:rsidRPr="00AC435E" w:rsidRDefault="00EA2824" w:rsidP="00EA2824">
            <w:pPr>
              <w:jc w:val="center"/>
              <w:rPr>
                <w:rFonts w:ascii="Tahoma" w:hAnsi="Tahoma" w:cs="Tahoma"/>
                <w:sz w:val="18"/>
                <w:szCs w:val="18"/>
              </w:rPr>
            </w:pPr>
            <w:r w:rsidRPr="00AC435E">
              <w:rPr>
                <w:rFonts w:ascii="Tahoma" w:hAnsi="Tahoma" w:cs="Tahoma"/>
                <w:sz w:val="18"/>
                <w:szCs w:val="18"/>
              </w:rPr>
              <w:t>20/11/2019</w:t>
            </w:r>
          </w:p>
        </w:tc>
      </w:tr>
      <w:tr w:rsidR="00EA2824" w:rsidRPr="00AC435E" w14:paraId="54683DB9" w14:textId="77777777" w:rsidTr="00C34028">
        <w:trPr>
          <w:jc w:val="center"/>
        </w:trPr>
        <w:tc>
          <w:tcPr>
            <w:tcW w:w="1855" w:type="dxa"/>
            <w:shd w:val="clear" w:color="auto" w:fill="auto"/>
          </w:tcPr>
          <w:p w14:paraId="049853B3" w14:textId="73B4A782"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6</w:t>
            </w:r>
          </w:p>
        </w:tc>
        <w:tc>
          <w:tcPr>
            <w:tcW w:w="4377" w:type="dxa"/>
            <w:shd w:val="clear" w:color="auto" w:fill="auto"/>
          </w:tcPr>
          <w:p w14:paraId="62CFAE8D" w14:textId="3AEC3998" w:rsidR="00EA2824" w:rsidRPr="00AC435E" w:rsidRDefault="00EA2824" w:rsidP="00EA2824">
            <w:pPr>
              <w:jc w:val="center"/>
              <w:rPr>
                <w:rFonts w:ascii="Tahoma" w:hAnsi="Tahoma" w:cs="Tahoma"/>
                <w:sz w:val="18"/>
                <w:szCs w:val="18"/>
              </w:rPr>
            </w:pPr>
            <w:r w:rsidRPr="00AC435E">
              <w:rPr>
                <w:rFonts w:ascii="Tahoma" w:hAnsi="Tahoma" w:cs="Tahoma"/>
                <w:sz w:val="18"/>
                <w:szCs w:val="18"/>
              </w:rPr>
              <w:t>20/12/2019</w:t>
            </w:r>
          </w:p>
        </w:tc>
      </w:tr>
      <w:tr w:rsidR="00EA2824" w:rsidRPr="00AC435E" w14:paraId="3A3B4C02" w14:textId="77777777" w:rsidTr="00C34028">
        <w:trPr>
          <w:jc w:val="center"/>
        </w:trPr>
        <w:tc>
          <w:tcPr>
            <w:tcW w:w="1855" w:type="dxa"/>
            <w:shd w:val="clear" w:color="auto" w:fill="auto"/>
          </w:tcPr>
          <w:p w14:paraId="401BA32E" w14:textId="748B28D3"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7</w:t>
            </w:r>
          </w:p>
        </w:tc>
        <w:tc>
          <w:tcPr>
            <w:tcW w:w="4377" w:type="dxa"/>
            <w:shd w:val="clear" w:color="auto" w:fill="auto"/>
          </w:tcPr>
          <w:p w14:paraId="7F4FFA1E" w14:textId="136A6233" w:rsidR="00EA2824" w:rsidRPr="00AC435E" w:rsidRDefault="00EA2824" w:rsidP="00EA2824">
            <w:pPr>
              <w:jc w:val="center"/>
              <w:rPr>
                <w:rFonts w:ascii="Tahoma" w:hAnsi="Tahoma" w:cs="Tahoma"/>
                <w:sz w:val="18"/>
                <w:szCs w:val="18"/>
              </w:rPr>
            </w:pPr>
            <w:r w:rsidRPr="00AC435E">
              <w:rPr>
                <w:rFonts w:ascii="Tahoma" w:hAnsi="Tahoma" w:cs="Tahoma"/>
                <w:sz w:val="18"/>
                <w:szCs w:val="18"/>
              </w:rPr>
              <w:t>20/01/2020</w:t>
            </w:r>
          </w:p>
        </w:tc>
      </w:tr>
      <w:tr w:rsidR="00EA2824" w:rsidRPr="00AC435E" w14:paraId="6F213D35" w14:textId="77777777" w:rsidTr="00C34028">
        <w:trPr>
          <w:jc w:val="center"/>
        </w:trPr>
        <w:tc>
          <w:tcPr>
            <w:tcW w:w="1855" w:type="dxa"/>
            <w:shd w:val="clear" w:color="auto" w:fill="auto"/>
          </w:tcPr>
          <w:p w14:paraId="0FDFACFD" w14:textId="19AA1792"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8</w:t>
            </w:r>
          </w:p>
        </w:tc>
        <w:tc>
          <w:tcPr>
            <w:tcW w:w="4377" w:type="dxa"/>
            <w:shd w:val="clear" w:color="auto" w:fill="auto"/>
          </w:tcPr>
          <w:p w14:paraId="12FC2B99" w14:textId="7345FA2B" w:rsidR="00EA2824" w:rsidRPr="00AC435E" w:rsidRDefault="00EA2824" w:rsidP="00EA2824">
            <w:pPr>
              <w:jc w:val="center"/>
              <w:rPr>
                <w:rFonts w:ascii="Tahoma" w:hAnsi="Tahoma" w:cs="Tahoma"/>
                <w:sz w:val="18"/>
                <w:szCs w:val="18"/>
              </w:rPr>
            </w:pPr>
            <w:r w:rsidRPr="00AC435E">
              <w:rPr>
                <w:rFonts w:ascii="Tahoma" w:hAnsi="Tahoma" w:cs="Tahoma"/>
                <w:sz w:val="18"/>
                <w:szCs w:val="18"/>
              </w:rPr>
              <w:t>20/02/2020</w:t>
            </w:r>
          </w:p>
        </w:tc>
      </w:tr>
      <w:tr w:rsidR="00EA2824" w:rsidRPr="00AC435E" w14:paraId="7EE84C2F" w14:textId="77777777" w:rsidTr="00C34028">
        <w:trPr>
          <w:jc w:val="center"/>
        </w:trPr>
        <w:tc>
          <w:tcPr>
            <w:tcW w:w="1855" w:type="dxa"/>
            <w:shd w:val="clear" w:color="auto" w:fill="auto"/>
          </w:tcPr>
          <w:p w14:paraId="69361609" w14:textId="2D570BB0"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9</w:t>
            </w:r>
          </w:p>
        </w:tc>
        <w:tc>
          <w:tcPr>
            <w:tcW w:w="4377" w:type="dxa"/>
            <w:shd w:val="clear" w:color="auto" w:fill="auto"/>
          </w:tcPr>
          <w:p w14:paraId="5AF833CE" w14:textId="5E9B33F0" w:rsidR="00EA2824" w:rsidRPr="00AC435E" w:rsidRDefault="00EA2824" w:rsidP="00EA2824">
            <w:pPr>
              <w:jc w:val="center"/>
              <w:rPr>
                <w:rFonts w:ascii="Tahoma" w:hAnsi="Tahoma" w:cs="Tahoma"/>
                <w:sz w:val="18"/>
                <w:szCs w:val="18"/>
              </w:rPr>
            </w:pPr>
            <w:r w:rsidRPr="00AC435E">
              <w:rPr>
                <w:rFonts w:ascii="Tahoma" w:hAnsi="Tahoma" w:cs="Tahoma"/>
                <w:sz w:val="18"/>
                <w:szCs w:val="18"/>
              </w:rPr>
              <w:t>20/03/2020</w:t>
            </w:r>
          </w:p>
        </w:tc>
      </w:tr>
      <w:tr w:rsidR="00EA2824" w:rsidRPr="00AC435E" w14:paraId="00D7D3B7" w14:textId="77777777" w:rsidTr="00C34028">
        <w:trPr>
          <w:jc w:val="center"/>
        </w:trPr>
        <w:tc>
          <w:tcPr>
            <w:tcW w:w="1855" w:type="dxa"/>
            <w:shd w:val="clear" w:color="auto" w:fill="auto"/>
          </w:tcPr>
          <w:p w14:paraId="30BFABEC" w14:textId="7F683BFF"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10</w:t>
            </w:r>
          </w:p>
        </w:tc>
        <w:tc>
          <w:tcPr>
            <w:tcW w:w="4377" w:type="dxa"/>
            <w:shd w:val="clear" w:color="auto" w:fill="auto"/>
          </w:tcPr>
          <w:p w14:paraId="44335886" w14:textId="032462D2" w:rsidR="00EA2824" w:rsidRPr="00AC435E" w:rsidRDefault="00EA2824" w:rsidP="00EA2824">
            <w:pPr>
              <w:jc w:val="center"/>
              <w:rPr>
                <w:rFonts w:ascii="Tahoma" w:hAnsi="Tahoma" w:cs="Tahoma"/>
                <w:sz w:val="18"/>
                <w:szCs w:val="18"/>
              </w:rPr>
            </w:pPr>
            <w:r w:rsidRPr="00AC435E">
              <w:rPr>
                <w:rFonts w:ascii="Tahoma" w:hAnsi="Tahoma" w:cs="Tahoma"/>
                <w:sz w:val="18"/>
                <w:szCs w:val="18"/>
              </w:rPr>
              <w:t>20/04/2020</w:t>
            </w:r>
          </w:p>
        </w:tc>
      </w:tr>
      <w:tr w:rsidR="00EA2824" w:rsidRPr="00AC435E" w14:paraId="06490CD9" w14:textId="77777777" w:rsidTr="00C34028">
        <w:trPr>
          <w:jc w:val="center"/>
        </w:trPr>
        <w:tc>
          <w:tcPr>
            <w:tcW w:w="1855" w:type="dxa"/>
            <w:shd w:val="clear" w:color="auto" w:fill="auto"/>
          </w:tcPr>
          <w:p w14:paraId="72E1CE72" w14:textId="5CD29667"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11</w:t>
            </w:r>
          </w:p>
        </w:tc>
        <w:tc>
          <w:tcPr>
            <w:tcW w:w="4377" w:type="dxa"/>
            <w:shd w:val="clear" w:color="auto" w:fill="auto"/>
          </w:tcPr>
          <w:p w14:paraId="5BB9E9BE" w14:textId="25EFC398" w:rsidR="00EA2824" w:rsidRPr="00AC435E" w:rsidRDefault="00EA2824" w:rsidP="00EA2824">
            <w:pPr>
              <w:jc w:val="center"/>
              <w:rPr>
                <w:rFonts w:ascii="Tahoma" w:hAnsi="Tahoma" w:cs="Tahoma"/>
                <w:sz w:val="18"/>
                <w:szCs w:val="18"/>
              </w:rPr>
            </w:pPr>
            <w:r w:rsidRPr="00AC435E">
              <w:rPr>
                <w:rFonts w:ascii="Tahoma" w:hAnsi="Tahoma" w:cs="Tahoma"/>
                <w:sz w:val="18"/>
                <w:szCs w:val="18"/>
              </w:rPr>
              <w:t>20/05/2020</w:t>
            </w:r>
          </w:p>
        </w:tc>
      </w:tr>
      <w:tr w:rsidR="00EA2824" w:rsidRPr="00AC435E" w14:paraId="39DD73B1" w14:textId="77777777" w:rsidTr="00C34028">
        <w:trPr>
          <w:jc w:val="center"/>
        </w:trPr>
        <w:tc>
          <w:tcPr>
            <w:tcW w:w="1855" w:type="dxa"/>
            <w:shd w:val="clear" w:color="auto" w:fill="auto"/>
          </w:tcPr>
          <w:p w14:paraId="3B7E86BF" w14:textId="15E0D57F"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12</w:t>
            </w:r>
          </w:p>
        </w:tc>
        <w:tc>
          <w:tcPr>
            <w:tcW w:w="4377" w:type="dxa"/>
            <w:shd w:val="clear" w:color="auto" w:fill="auto"/>
          </w:tcPr>
          <w:p w14:paraId="000423C9" w14:textId="7A2F65A0" w:rsidR="00EA2824" w:rsidRPr="00AC435E" w:rsidRDefault="00EA2824" w:rsidP="00EA2824">
            <w:pPr>
              <w:jc w:val="center"/>
              <w:rPr>
                <w:rFonts w:ascii="Tahoma" w:hAnsi="Tahoma" w:cs="Tahoma"/>
                <w:sz w:val="18"/>
                <w:szCs w:val="18"/>
              </w:rPr>
            </w:pPr>
            <w:r w:rsidRPr="00AC435E">
              <w:rPr>
                <w:rFonts w:ascii="Tahoma" w:hAnsi="Tahoma" w:cs="Tahoma"/>
                <w:sz w:val="18"/>
                <w:szCs w:val="18"/>
              </w:rPr>
              <w:t>22/06/2020</w:t>
            </w:r>
          </w:p>
        </w:tc>
      </w:tr>
      <w:tr w:rsidR="00EA2824" w:rsidRPr="00AC435E" w14:paraId="57EDD535" w14:textId="77777777" w:rsidTr="00C34028">
        <w:trPr>
          <w:jc w:val="center"/>
        </w:trPr>
        <w:tc>
          <w:tcPr>
            <w:tcW w:w="1855" w:type="dxa"/>
            <w:shd w:val="clear" w:color="auto" w:fill="auto"/>
          </w:tcPr>
          <w:p w14:paraId="14EDC03A" w14:textId="6D6B2813"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13</w:t>
            </w:r>
          </w:p>
        </w:tc>
        <w:tc>
          <w:tcPr>
            <w:tcW w:w="4377" w:type="dxa"/>
            <w:shd w:val="clear" w:color="auto" w:fill="auto"/>
          </w:tcPr>
          <w:p w14:paraId="7FF43DA5" w14:textId="075A9FF1" w:rsidR="00EA2824" w:rsidRPr="00AC435E" w:rsidRDefault="00EA2824" w:rsidP="00EA2824">
            <w:pPr>
              <w:jc w:val="center"/>
              <w:rPr>
                <w:rFonts w:ascii="Tahoma" w:hAnsi="Tahoma" w:cs="Tahoma"/>
                <w:sz w:val="18"/>
                <w:szCs w:val="18"/>
              </w:rPr>
            </w:pPr>
            <w:r w:rsidRPr="00AC435E">
              <w:rPr>
                <w:rFonts w:ascii="Tahoma" w:hAnsi="Tahoma" w:cs="Tahoma"/>
                <w:sz w:val="18"/>
                <w:szCs w:val="18"/>
              </w:rPr>
              <w:t>20/07/2020</w:t>
            </w:r>
          </w:p>
        </w:tc>
      </w:tr>
      <w:tr w:rsidR="00EA2824" w:rsidRPr="00AC435E" w14:paraId="639AB77F" w14:textId="77777777" w:rsidTr="00C34028">
        <w:trPr>
          <w:jc w:val="center"/>
        </w:trPr>
        <w:tc>
          <w:tcPr>
            <w:tcW w:w="1855" w:type="dxa"/>
            <w:shd w:val="clear" w:color="auto" w:fill="auto"/>
          </w:tcPr>
          <w:p w14:paraId="5A192C3E" w14:textId="42ED50EC"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14</w:t>
            </w:r>
          </w:p>
        </w:tc>
        <w:tc>
          <w:tcPr>
            <w:tcW w:w="4377" w:type="dxa"/>
            <w:shd w:val="clear" w:color="auto" w:fill="auto"/>
          </w:tcPr>
          <w:p w14:paraId="12C32623" w14:textId="3AB69AEC" w:rsidR="00EA2824" w:rsidRPr="00AC435E" w:rsidRDefault="00EA2824" w:rsidP="00EA2824">
            <w:pPr>
              <w:jc w:val="center"/>
              <w:rPr>
                <w:rFonts w:ascii="Tahoma" w:hAnsi="Tahoma" w:cs="Tahoma"/>
                <w:sz w:val="18"/>
                <w:szCs w:val="18"/>
              </w:rPr>
            </w:pPr>
            <w:r w:rsidRPr="00AC435E">
              <w:rPr>
                <w:rFonts w:ascii="Tahoma" w:hAnsi="Tahoma" w:cs="Tahoma"/>
                <w:sz w:val="18"/>
                <w:szCs w:val="18"/>
              </w:rPr>
              <w:t>20/08/2020</w:t>
            </w:r>
          </w:p>
        </w:tc>
      </w:tr>
      <w:tr w:rsidR="00EA2824" w:rsidRPr="00AC435E" w14:paraId="6427ED09" w14:textId="77777777" w:rsidTr="00C34028">
        <w:trPr>
          <w:jc w:val="center"/>
        </w:trPr>
        <w:tc>
          <w:tcPr>
            <w:tcW w:w="1855" w:type="dxa"/>
            <w:shd w:val="clear" w:color="auto" w:fill="auto"/>
          </w:tcPr>
          <w:p w14:paraId="417E787A" w14:textId="2546367E"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15</w:t>
            </w:r>
          </w:p>
        </w:tc>
        <w:tc>
          <w:tcPr>
            <w:tcW w:w="4377" w:type="dxa"/>
            <w:shd w:val="clear" w:color="auto" w:fill="auto"/>
          </w:tcPr>
          <w:p w14:paraId="2BE0A508" w14:textId="0A621652" w:rsidR="00EA2824" w:rsidRPr="00AC435E" w:rsidRDefault="00EA2824" w:rsidP="00EA2824">
            <w:pPr>
              <w:jc w:val="center"/>
              <w:rPr>
                <w:rFonts w:ascii="Tahoma" w:hAnsi="Tahoma" w:cs="Tahoma"/>
                <w:sz w:val="18"/>
                <w:szCs w:val="18"/>
              </w:rPr>
            </w:pPr>
            <w:r w:rsidRPr="00AC435E">
              <w:rPr>
                <w:rFonts w:ascii="Tahoma" w:hAnsi="Tahoma" w:cs="Tahoma"/>
                <w:sz w:val="18"/>
                <w:szCs w:val="18"/>
              </w:rPr>
              <w:t>21/09/2020</w:t>
            </w:r>
          </w:p>
        </w:tc>
      </w:tr>
      <w:tr w:rsidR="00EA2824" w:rsidRPr="00AC435E" w14:paraId="42258B1D" w14:textId="77777777" w:rsidTr="00C34028">
        <w:trPr>
          <w:jc w:val="center"/>
        </w:trPr>
        <w:tc>
          <w:tcPr>
            <w:tcW w:w="1855" w:type="dxa"/>
            <w:shd w:val="clear" w:color="auto" w:fill="auto"/>
          </w:tcPr>
          <w:p w14:paraId="6ABD56E5" w14:textId="11A54190"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16</w:t>
            </w:r>
          </w:p>
        </w:tc>
        <w:tc>
          <w:tcPr>
            <w:tcW w:w="4377" w:type="dxa"/>
            <w:shd w:val="clear" w:color="auto" w:fill="auto"/>
          </w:tcPr>
          <w:p w14:paraId="7CBB8D38" w14:textId="6FFEFF4F" w:rsidR="00EA2824" w:rsidRPr="00AC435E" w:rsidRDefault="00EA2824" w:rsidP="00EA2824">
            <w:pPr>
              <w:jc w:val="center"/>
              <w:rPr>
                <w:rFonts w:ascii="Tahoma" w:hAnsi="Tahoma" w:cs="Tahoma"/>
                <w:sz w:val="18"/>
                <w:szCs w:val="18"/>
              </w:rPr>
            </w:pPr>
            <w:r w:rsidRPr="00AC435E">
              <w:rPr>
                <w:rFonts w:ascii="Tahoma" w:hAnsi="Tahoma" w:cs="Tahoma"/>
                <w:sz w:val="18"/>
                <w:szCs w:val="18"/>
              </w:rPr>
              <w:t>20/10/2020</w:t>
            </w:r>
          </w:p>
        </w:tc>
      </w:tr>
      <w:tr w:rsidR="00EA2824" w:rsidRPr="00AC435E" w14:paraId="31540759" w14:textId="77777777" w:rsidTr="00C34028">
        <w:trPr>
          <w:jc w:val="center"/>
        </w:trPr>
        <w:tc>
          <w:tcPr>
            <w:tcW w:w="1855" w:type="dxa"/>
            <w:shd w:val="clear" w:color="auto" w:fill="auto"/>
          </w:tcPr>
          <w:p w14:paraId="3556B56C" w14:textId="0BD0F73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17</w:t>
            </w:r>
          </w:p>
        </w:tc>
        <w:tc>
          <w:tcPr>
            <w:tcW w:w="4377" w:type="dxa"/>
            <w:shd w:val="clear" w:color="auto" w:fill="auto"/>
          </w:tcPr>
          <w:p w14:paraId="5A7ABA90" w14:textId="24956A65" w:rsidR="00EA2824" w:rsidRPr="00AC435E" w:rsidRDefault="00EA2824" w:rsidP="00EA2824">
            <w:pPr>
              <w:jc w:val="center"/>
              <w:rPr>
                <w:rFonts w:ascii="Tahoma" w:hAnsi="Tahoma" w:cs="Tahoma"/>
                <w:sz w:val="18"/>
                <w:szCs w:val="18"/>
              </w:rPr>
            </w:pPr>
            <w:r w:rsidRPr="00AC435E">
              <w:rPr>
                <w:rFonts w:ascii="Tahoma" w:hAnsi="Tahoma" w:cs="Tahoma"/>
                <w:sz w:val="18"/>
                <w:szCs w:val="18"/>
              </w:rPr>
              <w:t>20/11/2020</w:t>
            </w:r>
          </w:p>
        </w:tc>
      </w:tr>
      <w:tr w:rsidR="00EA2824" w:rsidRPr="00AC435E" w14:paraId="1DB2C7E8" w14:textId="77777777" w:rsidTr="00C34028">
        <w:trPr>
          <w:jc w:val="center"/>
        </w:trPr>
        <w:tc>
          <w:tcPr>
            <w:tcW w:w="1855" w:type="dxa"/>
            <w:shd w:val="clear" w:color="auto" w:fill="auto"/>
          </w:tcPr>
          <w:p w14:paraId="7FAA9D6C" w14:textId="6AA90B3D"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18</w:t>
            </w:r>
          </w:p>
        </w:tc>
        <w:tc>
          <w:tcPr>
            <w:tcW w:w="4377" w:type="dxa"/>
            <w:shd w:val="clear" w:color="auto" w:fill="auto"/>
          </w:tcPr>
          <w:p w14:paraId="4F662BFF" w14:textId="131F5F5D" w:rsidR="00EA2824" w:rsidRPr="00AC435E" w:rsidRDefault="00EA2824" w:rsidP="00EA2824">
            <w:pPr>
              <w:jc w:val="center"/>
              <w:rPr>
                <w:rFonts w:ascii="Tahoma" w:hAnsi="Tahoma" w:cs="Tahoma"/>
                <w:sz w:val="18"/>
                <w:szCs w:val="18"/>
              </w:rPr>
            </w:pPr>
            <w:r w:rsidRPr="00AC435E">
              <w:rPr>
                <w:rFonts w:ascii="Tahoma" w:hAnsi="Tahoma" w:cs="Tahoma"/>
                <w:sz w:val="18"/>
                <w:szCs w:val="18"/>
              </w:rPr>
              <w:t>21/12/2020</w:t>
            </w:r>
          </w:p>
        </w:tc>
      </w:tr>
      <w:tr w:rsidR="00EA2824" w:rsidRPr="00AC435E" w14:paraId="107E1B2A" w14:textId="77777777" w:rsidTr="00C34028">
        <w:trPr>
          <w:jc w:val="center"/>
        </w:trPr>
        <w:tc>
          <w:tcPr>
            <w:tcW w:w="1855" w:type="dxa"/>
            <w:shd w:val="clear" w:color="auto" w:fill="auto"/>
          </w:tcPr>
          <w:p w14:paraId="6EABC2D4" w14:textId="72211293"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19</w:t>
            </w:r>
          </w:p>
        </w:tc>
        <w:tc>
          <w:tcPr>
            <w:tcW w:w="4377" w:type="dxa"/>
            <w:shd w:val="clear" w:color="auto" w:fill="auto"/>
          </w:tcPr>
          <w:p w14:paraId="4E5E3E05" w14:textId="359A2EE1" w:rsidR="00EA2824" w:rsidRPr="00AC435E" w:rsidRDefault="00EA2824" w:rsidP="00EA2824">
            <w:pPr>
              <w:jc w:val="center"/>
              <w:rPr>
                <w:rFonts w:ascii="Tahoma" w:hAnsi="Tahoma" w:cs="Tahoma"/>
                <w:sz w:val="18"/>
                <w:szCs w:val="18"/>
              </w:rPr>
            </w:pPr>
            <w:r w:rsidRPr="00AC435E">
              <w:rPr>
                <w:rFonts w:ascii="Tahoma" w:hAnsi="Tahoma" w:cs="Tahoma"/>
                <w:sz w:val="18"/>
                <w:szCs w:val="18"/>
              </w:rPr>
              <w:t>20/01/2021</w:t>
            </w:r>
          </w:p>
        </w:tc>
      </w:tr>
      <w:tr w:rsidR="00EA2824" w:rsidRPr="00AC435E" w14:paraId="62F44DB7" w14:textId="77777777" w:rsidTr="00C34028">
        <w:trPr>
          <w:jc w:val="center"/>
        </w:trPr>
        <w:tc>
          <w:tcPr>
            <w:tcW w:w="1855" w:type="dxa"/>
            <w:shd w:val="clear" w:color="auto" w:fill="auto"/>
          </w:tcPr>
          <w:p w14:paraId="50E4C976" w14:textId="79D2956C"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20</w:t>
            </w:r>
          </w:p>
        </w:tc>
        <w:tc>
          <w:tcPr>
            <w:tcW w:w="4377" w:type="dxa"/>
            <w:shd w:val="clear" w:color="auto" w:fill="auto"/>
          </w:tcPr>
          <w:p w14:paraId="74119E56" w14:textId="77053B23" w:rsidR="00EA2824" w:rsidRPr="00AC435E" w:rsidRDefault="00EA2824" w:rsidP="00EA2824">
            <w:pPr>
              <w:jc w:val="center"/>
              <w:rPr>
                <w:rFonts w:ascii="Tahoma" w:hAnsi="Tahoma" w:cs="Tahoma"/>
                <w:sz w:val="18"/>
                <w:szCs w:val="18"/>
              </w:rPr>
            </w:pPr>
            <w:r w:rsidRPr="00AC435E">
              <w:rPr>
                <w:rFonts w:ascii="Tahoma" w:hAnsi="Tahoma" w:cs="Tahoma"/>
                <w:sz w:val="18"/>
                <w:szCs w:val="18"/>
              </w:rPr>
              <w:t>22/02/2021</w:t>
            </w:r>
          </w:p>
        </w:tc>
      </w:tr>
      <w:tr w:rsidR="00EA2824" w:rsidRPr="00AC435E" w14:paraId="3B479663" w14:textId="77777777" w:rsidTr="00C34028">
        <w:trPr>
          <w:jc w:val="center"/>
        </w:trPr>
        <w:tc>
          <w:tcPr>
            <w:tcW w:w="1855" w:type="dxa"/>
            <w:shd w:val="clear" w:color="auto" w:fill="auto"/>
          </w:tcPr>
          <w:p w14:paraId="515644B7" w14:textId="1EBB528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21</w:t>
            </w:r>
          </w:p>
        </w:tc>
        <w:tc>
          <w:tcPr>
            <w:tcW w:w="4377" w:type="dxa"/>
            <w:shd w:val="clear" w:color="auto" w:fill="auto"/>
          </w:tcPr>
          <w:p w14:paraId="7596F526" w14:textId="1EBA9FE8" w:rsidR="00EA2824" w:rsidRPr="00AC435E" w:rsidRDefault="00EA2824" w:rsidP="00EA2824">
            <w:pPr>
              <w:jc w:val="center"/>
              <w:rPr>
                <w:rFonts w:ascii="Tahoma" w:hAnsi="Tahoma" w:cs="Tahoma"/>
                <w:sz w:val="18"/>
                <w:szCs w:val="18"/>
              </w:rPr>
            </w:pPr>
            <w:r w:rsidRPr="00AC435E">
              <w:rPr>
                <w:rFonts w:ascii="Tahoma" w:hAnsi="Tahoma" w:cs="Tahoma"/>
                <w:sz w:val="18"/>
                <w:szCs w:val="18"/>
              </w:rPr>
              <w:t>22/03/2021</w:t>
            </w:r>
          </w:p>
        </w:tc>
      </w:tr>
      <w:tr w:rsidR="00EA2824" w:rsidRPr="00AC435E" w14:paraId="277A0713" w14:textId="77777777" w:rsidTr="00C34028">
        <w:trPr>
          <w:jc w:val="center"/>
        </w:trPr>
        <w:tc>
          <w:tcPr>
            <w:tcW w:w="1855" w:type="dxa"/>
            <w:shd w:val="clear" w:color="auto" w:fill="auto"/>
          </w:tcPr>
          <w:p w14:paraId="446116E0" w14:textId="135A26D1"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22</w:t>
            </w:r>
          </w:p>
        </w:tc>
        <w:tc>
          <w:tcPr>
            <w:tcW w:w="4377" w:type="dxa"/>
            <w:shd w:val="clear" w:color="auto" w:fill="auto"/>
          </w:tcPr>
          <w:p w14:paraId="5BB77115" w14:textId="78955A39" w:rsidR="00EA2824" w:rsidRPr="00AC435E" w:rsidRDefault="00EA2824" w:rsidP="00EA2824">
            <w:pPr>
              <w:jc w:val="center"/>
              <w:rPr>
                <w:rFonts w:ascii="Tahoma" w:hAnsi="Tahoma" w:cs="Tahoma"/>
                <w:sz w:val="18"/>
                <w:szCs w:val="18"/>
              </w:rPr>
            </w:pPr>
            <w:r w:rsidRPr="00AC435E">
              <w:rPr>
                <w:rFonts w:ascii="Tahoma" w:hAnsi="Tahoma" w:cs="Tahoma"/>
                <w:sz w:val="18"/>
                <w:szCs w:val="18"/>
              </w:rPr>
              <w:t>20/04/2021</w:t>
            </w:r>
          </w:p>
        </w:tc>
      </w:tr>
      <w:tr w:rsidR="00EA2824" w:rsidRPr="00AC435E" w14:paraId="6EBEAB58" w14:textId="77777777" w:rsidTr="00C34028">
        <w:trPr>
          <w:jc w:val="center"/>
        </w:trPr>
        <w:tc>
          <w:tcPr>
            <w:tcW w:w="1855" w:type="dxa"/>
            <w:shd w:val="clear" w:color="auto" w:fill="auto"/>
          </w:tcPr>
          <w:p w14:paraId="0F6E3295" w14:textId="048FD9A0"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23</w:t>
            </w:r>
          </w:p>
        </w:tc>
        <w:tc>
          <w:tcPr>
            <w:tcW w:w="4377" w:type="dxa"/>
            <w:shd w:val="clear" w:color="auto" w:fill="auto"/>
          </w:tcPr>
          <w:p w14:paraId="119726F8" w14:textId="14B33FD6" w:rsidR="00EA2824" w:rsidRPr="00AC435E" w:rsidRDefault="00EA2824" w:rsidP="00EA2824">
            <w:pPr>
              <w:jc w:val="center"/>
              <w:rPr>
                <w:rFonts w:ascii="Tahoma" w:hAnsi="Tahoma" w:cs="Tahoma"/>
                <w:sz w:val="18"/>
                <w:szCs w:val="18"/>
              </w:rPr>
            </w:pPr>
            <w:r w:rsidRPr="00AC435E">
              <w:rPr>
                <w:rFonts w:ascii="Tahoma" w:hAnsi="Tahoma" w:cs="Tahoma"/>
                <w:sz w:val="18"/>
                <w:szCs w:val="18"/>
              </w:rPr>
              <w:t>20/05/2021</w:t>
            </w:r>
          </w:p>
        </w:tc>
      </w:tr>
      <w:tr w:rsidR="00EA2824" w:rsidRPr="00AC435E" w14:paraId="2D6494B7" w14:textId="77777777" w:rsidTr="00C34028">
        <w:trPr>
          <w:jc w:val="center"/>
        </w:trPr>
        <w:tc>
          <w:tcPr>
            <w:tcW w:w="1855" w:type="dxa"/>
            <w:shd w:val="clear" w:color="auto" w:fill="auto"/>
          </w:tcPr>
          <w:p w14:paraId="23C0321A" w14:textId="1D9C7D5C"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24</w:t>
            </w:r>
          </w:p>
        </w:tc>
        <w:tc>
          <w:tcPr>
            <w:tcW w:w="4377" w:type="dxa"/>
            <w:shd w:val="clear" w:color="auto" w:fill="auto"/>
          </w:tcPr>
          <w:p w14:paraId="1F4ECEE9" w14:textId="3BA4A36C" w:rsidR="00EA2824" w:rsidRPr="00AC435E" w:rsidRDefault="00EA2824" w:rsidP="00EA2824">
            <w:pPr>
              <w:jc w:val="center"/>
              <w:rPr>
                <w:rFonts w:ascii="Tahoma" w:hAnsi="Tahoma" w:cs="Tahoma"/>
                <w:sz w:val="18"/>
                <w:szCs w:val="18"/>
              </w:rPr>
            </w:pPr>
            <w:r w:rsidRPr="00AC435E">
              <w:rPr>
                <w:rFonts w:ascii="Tahoma" w:hAnsi="Tahoma" w:cs="Tahoma"/>
                <w:sz w:val="18"/>
                <w:szCs w:val="18"/>
              </w:rPr>
              <w:t>21/06/2021</w:t>
            </w:r>
          </w:p>
        </w:tc>
      </w:tr>
      <w:tr w:rsidR="00EA2824" w:rsidRPr="00AC435E" w14:paraId="49E569DD" w14:textId="77777777" w:rsidTr="00C34028">
        <w:trPr>
          <w:jc w:val="center"/>
        </w:trPr>
        <w:tc>
          <w:tcPr>
            <w:tcW w:w="1855" w:type="dxa"/>
            <w:shd w:val="clear" w:color="auto" w:fill="auto"/>
          </w:tcPr>
          <w:p w14:paraId="26542A6B" w14:textId="01CB1E8C"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25</w:t>
            </w:r>
          </w:p>
        </w:tc>
        <w:tc>
          <w:tcPr>
            <w:tcW w:w="4377" w:type="dxa"/>
            <w:shd w:val="clear" w:color="auto" w:fill="auto"/>
          </w:tcPr>
          <w:p w14:paraId="05EC00C0" w14:textId="361E464B" w:rsidR="00EA2824" w:rsidRPr="00AC435E" w:rsidRDefault="00EA2824" w:rsidP="00EA2824">
            <w:pPr>
              <w:jc w:val="center"/>
              <w:rPr>
                <w:rFonts w:ascii="Tahoma" w:hAnsi="Tahoma" w:cs="Tahoma"/>
                <w:sz w:val="18"/>
                <w:szCs w:val="18"/>
              </w:rPr>
            </w:pPr>
            <w:r w:rsidRPr="00AC435E">
              <w:rPr>
                <w:rFonts w:ascii="Tahoma" w:hAnsi="Tahoma" w:cs="Tahoma"/>
                <w:sz w:val="18"/>
                <w:szCs w:val="18"/>
              </w:rPr>
              <w:t>20/07/2021</w:t>
            </w:r>
          </w:p>
        </w:tc>
      </w:tr>
      <w:tr w:rsidR="00EA2824" w:rsidRPr="00AC435E" w14:paraId="0D0FB02C" w14:textId="77777777" w:rsidTr="00C34028">
        <w:trPr>
          <w:jc w:val="center"/>
        </w:trPr>
        <w:tc>
          <w:tcPr>
            <w:tcW w:w="1855" w:type="dxa"/>
            <w:shd w:val="clear" w:color="auto" w:fill="auto"/>
          </w:tcPr>
          <w:p w14:paraId="011B3242" w14:textId="685F7F47"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26</w:t>
            </w:r>
          </w:p>
        </w:tc>
        <w:tc>
          <w:tcPr>
            <w:tcW w:w="4377" w:type="dxa"/>
            <w:shd w:val="clear" w:color="auto" w:fill="auto"/>
          </w:tcPr>
          <w:p w14:paraId="0B63C1D5" w14:textId="427B7FD7" w:rsidR="00EA2824" w:rsidRPr="00AC435E" w:rsidRDefault="00EA2824" w:rsidP="00EA2824">
            <w:pPr>
              <w:jc w:val="center"/>
              <w:rPr>
                <w:rFonts w:ascii="Tahoma" w:hAnsi="Tahoma" w:cs="Tahoma"/>
                <w:sz w:val="18"/>
                <w:szCs w:val="18"/>
              </w:rPr>
            </w:pPr>
            <w:r w:rsidRPr="00AC435E">
              <w:rPr>
                <w:rFonts w:ascii="Tahoma" w:hAnsi="Tahoma" w:cs="Tahoma"/>
                <w:sz w:val="18"/>
                <w:szCs w:val="18"/>
              </w:rPr>
              <w:t>20/08/2021</w:t>
            </w:r>
          </w:p>
        </w:tc>
      </w:tr>
      <w:tr w:rsidR="00EA2824" w:rsidRPr="00AC435E" w14:paraId="18779D77" w14:textId="77777777" w:rsidTr="00C34028">
        <w:trPr>
          <w:jc w:val="center"/>
        </w:trPr>
        <w:tc>
          <w:tcPr>
            <w:tcW w:w="1855" w:type="dxa"/>
            <w:shd w:val="clear" w:color="auto" w:fill="auto"/>
          </w:tcPr>
          <w:p w14:paraId="2DE631E8" w14:textId="32A2BD42"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27</w:t>
            </w:r>
          </w:p>
        </w:tc>
        <w:tc>
          <w:tcPr>
            <w:tcW w:w="4377" w:type="dxa"/>
            <w:shd w:val="clear" w:color="auto" w:fill="auto"/>
          </w:tcPr>
          <w:p w14:paraId="73157006" w14:textId="16E437B8" w:rsidR="00EA2824" w:rsidRPr="00AC435E" w:rsidRDefault="00EA2824" w:rsidP="00EA2824">
            <w:pPr>
              <w:jc w:val="center"/>
              <w:rPr>
                <w:rFonts w:ascii="Tahoma" w:hAnsi="Tahoma" w:cs="Tahoma"/>
                <w:sz w:val="18"/>
                <w:szCs w:val="18"/>
              </w:rPr>
            </w:pPr>
            <w:r w:rsidRPr="00AC435E">
              <w:rPr>
                <w:rFonts w:ascii="Tahoma" w:hAnsi="Tahoma" w:cs="Tahoma"/>
                <w:sz w:val="18"/>
                <w:szCs w:val="18"/>
              </w:rPr>
              <w:t>20/09/2021</w:t>
            </w:r>
          </w:p>
        </w:tc>
      </w:tr>
      <w:tr w:rsidR="00EA2824" w:rsidRPr="00AC435E" w14:paraId="77948B9E" w14:textId="77777777" w:rsidTr="00C34028">
        <w:trPr>
          <w:jc w:val="center"/>
        </w:trPr>
        <w:tc>
          <w:tcPr>
            <w:tcW w:w="1855" w:type="dxa"/>
            <w:shd w:val="clear" w:color="auto" w:fill="auto"/>
          </w:tcPr>
          <w:p w14:paraId="3FE0A317" w14:textId="28435E20"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28</w:t>
            </w:r>
          </w:p>
        </w:tc>
        <w:tc>
          <w:tcPr>
            <w:tcW w:w="4377" w:type="dxa"/>
            <w:shd w:val="clear" w:color="auto" w:fill="auto"/>
          </w:tcPr>
          <w:p w14:paraId="27DD806D" w14:textId="4C3A54CD" w:rsidR="00EA2824" w:rsidRPr="00AC435E" w:rsidRDefault="00EA2824" w:rsidP="00EA2824">
            <w:pPr>
              <w:jc w:val="center"/>
              <w:rPr>
                <w:rFonts w:ascii="Tahoma" w:hAnsi="Tahoma" w:cs="Tahoma"/>
                <w:sz w:val="18"/>
                <w:szCs w:val="18"/>
              </w:rPr>
            </w:pPr>
            <w:r w:rsidRPr="00AC435E">
              <w:rPr>
                <w:rFonts w:ascii="Tahoma" w:hAnsi="Tahoma" w:cs="Tahoma"/>
                <w:sz w:val="18"/>
                <w:szCs w:val="18"/>
              </w:rPr>
              <w:t>20/10/2021</w:t>
            </w:r>
          </w:p>
        </w:tc>
      </w:tr>
      <w:tr w:rsidR="00EA2824" w:rsidRPr="00AC435E" w14:paraId="05F667DF" w14:textId="77777777" w:rsidTr="00C34028">
        <w:trPr>
          <w:jc w:val="center"/>
        </w:trPr>
        <w:tc>
          <w:tcPr>
            <w:tcW w:w="1855" w:type="dxa"/>
            <w:shd w:val="clear" w:color="auto" w:fill="auto"/>
          </w:tcPr>
          <w:p w14:paraId="18BD2B2E" w14:textId="3B7EC09A"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29</w:t>
            </w:r>
          </w:p>
        </w:tc>
        <w:tc>
          <w:tcPr>
            <w:tcW w:w="4377" w:type="dxa"/>
            <w:shd w:val="clear" w:color="auto" w:fill="auto"/>
          </w:tcPr>
          <w:p w14:paraId="2C2E4413" w14:textId="74D416D5" w:rsidR="00EA2824" w:rsidRPr="00AC435E" w:rsidRDefault="00EA2824" w:rsidP="00EA2824">
            <w:pPr>
              <w:jc w:val="center"/>
              <w:rPr>
                <w:rFonts w:ascii="Tahoma" w:hAnsi="Tahoma" w:cs="Tahoma"/>
                <w:sz w:val="18"/>
                <w:szCs w:val="18"/>
              </w:rPr>
            </w:pPr>
            <w:r w:rsidRPr="00AC435E">
              <w:rPr>
                <w:rFonts w:ascii="Tahoma" w:hAnsi="Tahoma" w:cs="Tahoma"/>
                <w:sz w:val="18"/>
                <w:szCs w:val="18"/>
              </w:rPr>
              <w:t>22/11/2021</w:t>
            </w:r>
          </w:p>
        </w:tc>
      </w:tr>
      <w:tr w:rsidR="00EA2824" w:rsidRPr="00AC435E" w14:paraId="3C54605A" w14:textId="77777777" w:rsidTr="00C34028">
        <w:trPr>
          <w:jc w:val="center"/>
        </w:trPr>
        <w:tc>
          <w:tcPr>
            <w:tcW w:w="1855" w:type="dxa"/>
            <w:shd w:val="clear" w:color="auto" w:fill="auto"/>
          </w:tcPr>
          <w:p w14:paraId="58FB76C1" w14:textId="08AF98A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30</w:t>
            </w:r>
          </w:p>
        </w:tc>
        <w:tc>
          <w:tcPr>
            <w:tcW w:w="4377" w:type="dxa"/>
            <w:shd w:val="clear" w:color="auto" w:fill="auto"/>
          </w:tcPr>
          <w:p w14:paraId="4207B26A" w14:textId="077CEBD5" w:rsidR="00EA2824" w:rsidRPr="00AC435E" w:rsidRDefault="00EA2824" w:rsidP="00EA2824">
            <w:pPr>
              <w:jc w:val="center"/>
              <w:rPr>
                <w:rFonts w:ascii="Tahoma" w:hAnsi="Tahoma" w:cs="Tahoma"/>
                <w:sz w:val="18"/>
                <w:szCs w:val="18"/>
              </w:rPr>
            </w:pPr>
            <w:r w:rsidRPr="00AC435E">
              <w:rPr>
                <w:rFonts w:ascii="Tahoma" w:hAnsi="Tahoma" w:cs="Tahoma"/>
                <w:sz w:val="18"/>
                <w:szCs w:val="18"/>
              </w:rPr>
              <w:t>20/12/2021</w:t>
            </w:r>
          </w:p>
        </w:tc>
      </w:tr>
      <w:tr w:rsidR="00EA2824" w:rsidRPr="00AC435E" w14:paraId="734AB31D" w14:textId="77777777" w:rsidTr="00C34028">
        <w:trPr>
          <w:jc w:val="center"/>
        </w:trPr>
        <w:tc>
          <w:tcPr>
            <w:tcW w:w="1855" w:type="dxa"/>
            <w:shd w:val="clear" w:color="auto" w:fill="auto"/>
          </w:tcPr>
          <w:p w14:paraId="0C01405A" w14:textId="53802E2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31</w:t>
            </w:r>
          </w:p>
        </w:tc>
        <w:tc>
          <w:tcPr>
            <w:tcW w:w="4377" w:type="dxa"/>
            <w:shd w:val="clear" w:color="auto" w:fill="auto"/>
          </w:tcPr>
          <w:p w14:paraId="270E8680" w14:textId="5E7006FF" w:rsidR="00EA2824" w:rsidRPr="00AC435E" w:rsidRDefault="00EA2824" w:rsidP="00EA2824">
            <w:pPr>
              <w:jc w:val="center"/>
              <w:rPr>
                <w:rFonts w:ascii="Tahoma" w:hAnsi="Tahoma" w:cs="Tahoma"/>
                <w:sz w:val="18"/>
                <w:szCs w:val="18"/>
              </w:rPr>
            </w:pPr>
            <w:r w:rsidRPr="00AC435E">
              <w:rPr>
                <w:rFonts w:ascii="Tahoma" w:hAnsi="Tahoma" w:cs="Tahoma"/>
                <w:sz w:val="18"/>
                <w:szCs w:val="18"/>
              </w:rPr>
              <w:t>20/01/2022</w:t>
            </w:r>
          </w:p>
        </w:tc>
      </w:tr>
      <w:tr w:rsidR="00EA2824" w:rsidRPr="00AC435E" w14:paraId="44FD2A73" w14:textId="77777777" w:rsidTr="00C34028">
        <w:trPr>
          <w:jc w:val="center"/>
        </w:trPr>
        <w:tc>
          <w:tcPr>
            <w:tcW w:w="1855" w:type="dxa"/>
            <w:shd w:val="clear" w:color="auto" w:fill="auto"/>
          </w:tcPr>
          <w:p w14:paraId="13C65ED7" w14:textId="7777BF85"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32</w:t>
            </w:r>
          </w:p>
        </w:tc>
        <w:tc>
          <w:tcPr>
            <w:tcW w:w="4377" w:type="dxa"/>
            <w:shd w:val="clear" w:color="auto" w:fill="auto"/>
          </w:tcPr>
          <w:p w14:paraId="3C3128F6" w14:textId="0AC93C75" w:rsidR="00EA2824" w:rsidRPr="00AC435E" w:rsidRDefault="00EA2824" w:rsidP="00EA2824">
            <w:pPr>
              <w:jc w:val="center"/>
              <w:rPr>
                <w:rFonts w:ascii="Tahoma" w:hAnsi="Tahoma" w:cs="Tahoma"/>
                <w:sz w:val="18"/>
                <w:szCs w:val="18"/>
              </w:rPr>
            </w:pPr>
            <w:r w:rsidRPr="00AC435E">
              <w:rPr>
                <w:rFonts w:ascii="Tahoma" w:hAnsi="Tahoma" w:cs="Tahoma"/>
                <w:sz w:val="18"/>
                <w:szCs w:val="18"/>
              </w:rPr>
              <w:t>21/02/2022</w:t>
            </w:r>
          </w:p>
        </w:tc>
      </w:tr>
      <w:tr w:rsidR="00EA2824" w:rsidRPr="00AC435E" w14:paraId="0B9D1779" w14:textId="77777777" w:rsidTr="00C34028">
        <w:trPr>
          <w:jc w:val="center"/>
        </w:trPr>
        <w:tc>
          <w:tcPr>
            <w:tcW w:w="1855" w:type="dxa"/>
            <w:shd w:val="clear" w:color="auto" w:fill="auto"/>
          </w:tcPr>
          <w:p w14:paraId="3F5269C0" w14:textId="47FB4F58"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33</w:t>
            </w:r>
          </w:p>
        </w:tc>
        <w:tc>
          <w:tcPr>
            <w:tcW w:w="4377" w:type="dxa"/>
            <w:shd w:val="clear" w:color="auto" w:fill="auto"/>
          </w:tcPr>
          <w:p w14:paraId="57AFBAC6" w14:textId="6521037B" w:rsidR="00EA2824" w:rsidRPr="00AC435E" w:rsidRDefault="00EA2824" w:rsidP="00EA2824">
            <w:pPr>
              <w:jc w:val="center"/>
              <w:rPr>
                <w:rFonts w:ascii="Tahoma" w:hAnsi="Tahoma" w:cs="Tahoma"/>
                <w:sz w:val="18"/>
                <w:szCs w:val="18"/>
              </w:rPr>
            </w:pPr>
            <w:r w:rsidRPr="00AC435E">
              <w:rPr>
                <w:rFonts w:ascii="Tahoma" w:hAnsi="Tahoma" w:cs="Tahoma"/>
                <w:sz w:val="18"/>
                <w:szCs w:val="18"/>
              </w:rPr>
              <w:t>21/03/2022</w:t>
            </w:r>
          </w:p>
        </w:tc>
      </w:tr>
      <w:tr w:rsidR="00EA2824" w:rsidRPr="00AC435E" w14:paraId="10FE59A4" w14:textId="77777777" w:rsidTr="00C34028">
        <w:trPr>
          <w:jc w:val="center"/>
        </w:trPr>
        <w:tc>
          <w:tcPr>
            <w:tcW w:w="1855" w:type="dxa"/>
            <w:shd w:val="clear" w:color="auto" w:fill="auto"/>
          </w:tcPr>
          <w:p w14:paraId="249A32C2" w14:textId="0F1FD0E4"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34</w:t>
            </w:r>
          </w:p>
        </w:tc>
        <w:tc>
          <w:tcPr>
            <w:tcW w:w="4377" w:type="dxa"/>
            <w:shd w:val="clear" w:color="auto" w:fill="auto"/>
          </w:tcPr>
          <w:p w14:paraId="4A99FFFD" w14:textId="3E8F819E" w:rsidR="00EA2824" w:rsidRPr="00AC435E" w:rsidRDefault="00EA2824" w:rsidP="00EA2824">
            <w:pPr>
              <w:jc w:val="center"/>
              <w:rPr>
                <w:rFonts w:ascii="Tahoma" w:hAnsi="Tahoma" w:cs="Tahoma"/>
                <w:sz w:val="18"/>
                <w:szCs w:val="18"/>
              </w:rPr>
            </w:pPr>
            <w:r w:rsidRPr="00AC435E">
              <w:rPr>
                <w:rFonts w:ascii="Tahoma" w:hAnsi="Tahoma" w:cs="Tahoma"/>
                <w:sz w:val="18"/>
                <w:szCs w:val="18"/>
              </w:rPr>
              <w:t>20/04/2022</w:t>
            </w:r>
          </w:p>
        </w:tc>
      </w:tr>
      <w:tr w:rsidR="00EA2824" w:rsidRPr="00AC435E" w14:paraId="5A8069DD" w14:textId="77777777" w:rsidTr="00C34028">
        <w:trPr>
          <w:jc w:val="center"/>
        </w:trPr>
        <w:tc>
          <w:tcPr>
            <w:tcW w:w="1855" w:type="dxa"/>
            <w:shd w:val="clear" w:color="auto" w:fill="auto"/>
          </w:tcPr>
          <w:p w14:paraId="08C19C0F" w14:textId="529D8036"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35</w:t>
            </w:r>
          </w:p>
        </w:tc>
        <w:tc>
          <w:tcPr>
            <w:tcW w:w="4377" w:type="dxa"/>
            <w:shd w:val="clear" w:color="auto" w:fill="auto"/>
          </w:tcPr>
          <w:p w14:paraId="068C96C3" w14:textId="226C4E83" w:rsidR="00EA2824" w:rsidRPr="00AC435E" w:rsidRDefault="00EA2824" w:rsidP="00EA2824">
            <w:pPr>
              <w:jc w:val="center"/>
              <w:rPr>
                <w:rFonts w:ascii="Tahoma" w:hAnsi="Tahoma" w:cs="Tahoma"/>
                <w:sz w:val="18"/>
                <w:szCs w:val="18"/>
              </w:rPr>
            </w:pPr>
            <w:r w:rsidRPr="00AC435E">
              <w:rPr>
                <w:rFonts w:ascii="Tahoma" w:hAnsi="Tahoma" w:cs="Tahoma"/>
                <w:sz w:val="18"/>
                <w:szCs w:val="18"/>
              </w:rPr>
              <w:t>20/05/2022</w:t>
            </w:r>
          </w:p>
        </w:tc>
      </w:tr>
      <w:tr w:rsidR="00EA2824" w:rsidRPr="00AC435E" w14:paraId="46B7B5F7" w14:textId="77777777" w:rsidTr="00C34028">
        <w:trPr>
          <w:jc w:val="center"/>
        </w:trPr>
        <w:tc>
          <w:tcPr>
            <w:tcW w:w="1855" w:type="dxa"/>
            <w:shd w:val="clear" w:color="auto" w:fill="auto"/>
          </w:tcPr>
          <w:p w14:paraId="0B6A37E1" w14:textId="7F4C7918"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36</w:t>
            </w:r>
          </w:p>
        </w:tc>
        <w:tc>
          <w:tcPr>
            <w:tcW w:w="4377" w:type="dxa"/>
            <w:shd w:val="clear" w:color="auto" w:fill="auto"/>
          </w:tcPr>
          <w:p w14:paraId="04EE5822" w14:textId="300CAF56" w:rsidR="00EA2824" w:rsidRPr="00AC435E" w:rsidRDefault="00EA2824" w:rsidP="00EA2824">
            <w:pPr>
              <w:jc w:val="center"/>
              <w:rPr>
                <w:rFonts w:ascii="Tahoma" w:hAnsi="Tahoma" w:cs="Tahoma"/>
                <w:sz w:val="18"/>
                <w:szCs w:val="18"/>
              </w:rPr>
            </w:pPr>
            <w:r w:rsidRPr="00AC435E">
              <w:rPr>
                <w:rFonts w:ascii="Tahoma" w:hAnsi="Tahoma" w:cs="Tahoma"/>
                <w:sz w:val="18"/>
                <w:szCs w:val="18"/>
              </w:rPr>
              <w:t>20/06/2022</w:t>
            </w:r>
          </w:p>
        </w:tc>
      </w:tr>
      <w:tr w:rsidR="00EA2824" w:rsidRPr="00AC435E" w14:paraId="3E57B93B" w14:textId="77777777" w:rsidTr="00C34028">
        <w:trPr>
          <w:jc w:val="center"/>
        </w:trPr>
        <w:tc>
          <w:tcPr>
            <w:tcW w:w="1855" w:type="dxa"/>
            <w:shd w:val="clear" w:color="auto" w:fill="auto"/>
          </w:tcPr>
          <w:p w14:paraId="10CCA59E" w14:textId="33CE99FC"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lastRenderedPageBreak/>
              <w:t>37</w:t>
            </w:r>
          </w:p>
        </w:tc>
        <w:tc>
          <w:tcPr>
            <w:tcW w:w="4377" w:type="dxa"/>
            <w:shd w:val="clear" w:color="auto" w:fill="auto"/>
          </w:tcPr>
          <w:p w14:paraId="15FA4C8F" w14:textId="71AF5579" w:rsidR="00EA2824" w:rsidRPr="00AC435E" w:rsidRDefault="00EA2824" w:rsidP="00EA2824">
            <w:pPr>
              <w:jc w:val="center"/>
              <w:rPr>
                <w:rFonts w:ascii="Tahoma" w:hAnsi="Tahoma" w:cs="Tahoma"/>
                <w:sz w:val="18"/>
                <w:szCs w:val="18"/>
              </w:rPr>
            </w:pPr>
            <w:r w:rsidRPr="00AC435E">
              <w:rPr>
                <w:rFonts w:ascii="Tahoma" w:hAnsi="Tahoma" w:cs="Tahoma"/>
                <w:sz w:val="18"/>
                <w:szCs w:val="18"/>
              </w:rPr>
              <w:t>20/07/2022</w:t>
            </w:r>
          </w:p>
        </w:tc>
      </w:tr>
      <w:tr w:rsidR="00EA2824" w:rsidRPr="00AC435E" w14:paraId="1E068B60" w14:textId="77777777" w:rsidTr="00C34028">
        <w:trPr>
          <w:jc w:val="center"/>
        </w:trPr>
        <w:tc>
          <w:tcPr>
            <w:tcW w:w="1855" w:type="dxa"/>
            <w:shd w:val="clear" w:color="auto" w:fill="auto"/>
          </w:tcPr>
          <w:p w14:paraId="4669D783" w14:textId="17F63396"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38</w:t>
            </w:r>
          </w:p>
        </w:tc>
        <w:tc>
          <w:tcPr>
            <w:tcW w:w="4377" w:type="dxa"/>
            <w:shd w:val="clear" w:color="auto" w:fill="auto"/>
          </w:tcPr>
          <w:p w14:paraId="657D9694" w14:textId="6E6EFDFD" w:rsidR="00EA2824" w:rsidRPr="00AC435E" w:rsidRDefault="00EA2824" w:rsidP="00EA2824">
            <w:pPr>
              <w:jc w:val="center"/>
              <w:rPr>
                <w:rFonts w:ascii="Tahoma" w:hAnsi="Tahoma" w:cs="Tahoma"/>
                <w:sz w:val="18"/>
                <w:szCs w:val="18"/>
              </w:rPr>
            </w:pPr>
            <w:r w:rsidRPr="00AC435E">
              <w:rPr>
                <w:rFonts w:ascii="Tahoma" w:hAnsi="Tahoma" w:cs="Tahoma"/>
                <w:sz w:val="18"/>
                <w:szCs w:val="18"/>
              </w:rPr>
              <w:t>22/08/2022</w:t>
            </w:r>
          </w:p>
        </w:tc>
      </w:tr>
      <w:tr w:rsidR="00EA2824" w:rsidRPr="00AC435E" w14:paraId="65640F63" w14:textId="77777777" w:rsidTr="00C34028">
        <w:trPr>
          <w:jc w:val="center"/>
        </w:trPr>
        <w:tc>
          <w:tcPr>
            <w:tcW w:w="1855" w:type="dxa"/>
            <w:shd w:val="clear" w:color="auto" w:fill="auto"/>
          </w:tcPr>
          <w:p w14:paraId="7C1DB305" w14:textId="5B25CF91"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39</w:t>
            </w:r>
          </w:p>
        </w:tc>
        <w:tc>
          <w:tcPr>
            <w:tcW w:w="4377" w:type="dxa"/>
            <w:shd w:val="clear" w:color="auto" w:fill="auto"/>
          </w:tcPr>
          <w:p w14:paraId="1A69BC28" w14:textId="3312B6A4" w:rsidR="00EA2824" w:rsidRPr="00AC435E" w:rsidRDefault="00EA2824" w:rsidP="00EA2824">
            <w:pPr>
              <w:jc w:val="center"/>
              <w:rPr>
                <w:rFonts w:ascii="Tahoma" w:hAnsi="Tahoma" w:cs="Tahoma"/>
                <w:sz w:val="18"/>
                <w:szCs w:val="18"/>
              </w:rPr>
            </w:pPr>
            <w:r w:rsidRPr="00AC435E">
              <w:rPr>
                <w:rFonts w:ascii="Tahoma" w:hAnsi="Tahoma" w:cs="Tahoma"/>
                <w:sz w:val="18"/>
                <w:szCs w:val="18"/>
              </w:rPr>
              <w:t>20/09/2022</w:t>
            </w:r>
          </w:p>
        </w:tc>
      </w:tr>
      <w:tr w:rsidR="00EA2824" w:rsidRPr="00AC435E" w14:paraId="606170AE" w14:textId="77777777" w:rsidTr="00C34028">
        <w:trPr>
          <w:jc w:val="center"/>
        </w:trPr>
        <w:tc>
          <w:tcPr>
            <w:tcW w:w="1855" w:type="dxa"/>
            <w:shd w:val="clear" w:color="auto" w:fill="auto"/>
          </w:tcPr>
          <w:p w14:paraId="4AAF4665" w14:textId="5498D1DB"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40</w:t>
            </w:r>
          </w:p>
        </w:tc>
        <w:tc>
          <w:tcPr>
            <w:tcW w:w="4377" w:type="dxa"/>
            <w:shd w:val="clear" w:color="auto" w:fill="auto"/>
          </w:tcPr>
          <w:p w14:paraId="412C6D14" w14:textId="6FF5826C" w:rsidR="00EA2824" w:rsidRPr="00AC435E" w:rsidRDefault="00EA2824" w:rsidP="00EA2824">
            <w:pPr>
              <w:jc w:val="center"/>
              <w:rPr>
                <w:rFonts w:ascii="Tahoma" w:hAnsi="Tahoma" w:cs="Tahoma"/>
                <w:sz w:val="18"/>
                <w:szCs w:val="18"/>
              </w:rPr>
            </w:pPr>
            <w:r w:rsidRPr="00AC435E">
              <w:rPr>
                <w:rFonts w:ascii="Tahoma" w:hAnsi="Tahoma" w:cs="Tahoma"/>
                <w:sz w:val="18"/>
                <w:szCs w:val="18"/>
              </w:rPr>
              <w:t>20/10/2022</w:t>
            </w:r>
          </w:p>
        </w:tc>
      </w:tr>
      <w:tr w:rsidR="00EA2824" w:rsidRPr="00AC435E" w14:paraId="6AD09A46" w14:textId="77777777" w:rsidTr="00C34028">
        <w:trPr>
          <w:jc w:val="center"/>
        </w:trPr>
        <w:tc>
          <w:tcPr>
            <w:tcW w:w="1855" w:type="dxa"/>
            <w:shd w:val="clear" w:color="auto" w:fill="auto"/>
          </w:tcPr>
          <w:p w14:paraId="152CA9F1" w14:textId="05B792C8"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41</w:t>
            </w:r>
          </w:p>
        </w:tc>
        <w:tc>
          <w:tcPr>
            <w:tcW w:w="4377" w:type="dxa"/>
            <w:shd w:val="clear" w:color="auto" w:fill="auto"/>
          </w:tcPr>
          <w:p w14:paraId="6D803726" w14:textId="38996910" w:rsidR="00EA2824" w:rsidRPr="00AC435E" w:rsidRDefault="00EA2824" w:rsidP="00EA2824">
            <w:pPr>
              <w:jc w:val="center"/>
              <w:rPr>
                <w:rFonts w:ascii="Tahoma" w:hAnsi="Tahoma" w:cs="Tahoma"/>
                <w:sz w:val="18"/>
                <w:szCs w:val="18"/>
              </w:rPr>
            </w:pPr>
            <w:r w:rsidRPr="00AC435E">
              <w:rPr>
                <w:rFonts w:ascii="Tahoma" w:hAnsi="Tahoma" w:cs="Tahoma"/>
                <w:sz w:val="18"/>
                <w:szCs w:val="18"/>
              </w:rPr>
              <w:t>21/11/2022</w:t>
            </w:r>
          </w:p>
        </w:tc>
      </w:tr>
      <w:tr w:rsidR="00EA2824" w:rsidRPr="00AC435E" w14:paraId="59D323B5" w14:textId="77777777" w:rsidTr="00C34028">
        <w:trPr>
          <w:jc w:val="center"/>
        </w:trPr>
        <w:tc>
          <w:tcPr>
            <w:tcW w:w="1855" w:type="dxa"/>
            <w:shd w:val="clear" w:color="auto" w:fill="auto"/>
          </w:tcPr>
          <w:p w14:paraId="5FBB57CE" w14:textId="6E86BC6C"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42</w:t>
            </w:r>
          </w:p>
        </w:tc>
        <w:tc>
          <w:tcPr>
            <w:tcW w:w="4377" w:type="dxa"/>
            <w:shd w:val="clear" w:color="auto" w:fill="auto"/>
          </w:tcPr>
          <w:p w14:paraId="312454BA" w14:textId="70606027" w:rsidR="00EA2824" w:rsidRPr="00AC435E" w:rsidRDefault="00EA2824" w:rsidP="00EA2824">
            <w:pPr>
              <w:jc w:val="center"/>
              <w:rPr>
                <w:rFonts w:ascii="Tahoma" w:hAnsi="Tahoma" w:cs="Tahoma"/>
                <w:sz w:val="18"/>
                <w:szCs w:val="18"/>
              </w:rPr>
            </w:pPr>
            <w:r w:rsidRPr="00AC435E">
              <w:rPr>
                <w:rFonts w:ascii="Tahoma" w:hAnsi="Tahoma" w:cs="Tahoma"/>
                <w:sz w:val="18"/>
                <w:szCs w:val="18"/>
              </w:rPr>
              <w:t>20/12/2022</w:t>
            </w:r>
          </w:p>
        </w:tc>
      </w:tr>
      <w:tr w:rsidR="00EA2824" w:rsidRPr="00AC435E" w14:paraId="3D93011A" w14:textId="77777777" w:rsidTr="00C34028">
        <w:trPr>
          <w:jc w:val="center"/>
        </w:trPr>
        <w:tc>
          <w:tcPr>
            <w:tcW w:w="1855" w:type="dxa"/>
            <w:shd w:val="clear" w:color="auto" w:fill="auto"/>
          </w:tcPr>
          <w:p w14:paraId="140DC32E" w14:textId="41F77D2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43</w:t>
            </w:r>
          </w:p>
        </w:tc>
        <w:tc>
          <w:tcPr>
            <w:tcW w:w="4377" w:type="dxa"/>
            <w:shd w:val="clear" w:color="auto" w:fill="auto"/>
          </w:tcPr>
          <w:p w14:paraId="6F0568D1" w14:textId="3C55B41A" w:rsidR="00EA2824" w:rsidRPr="00AC435E" w:rsidRDefault="00EA2824" w:rsidP="00EA2824">
            <w:pPr>
              <w:jc w:val="center"/>
              <w:rPr>
                <w:rFonts w:ascii="Tahoma" w:hAnsi="Tahoma" w:cs="Tahoma"/>
                <w:sz w:val="18"/>
                <w:szCs w:val="18"/>
              </w:rPr>
            </w:pPr>
            <w:r w:rsidRPr="00AC435E">
              <w:rPr>
                <w:rFonts w:ascii="Tahoma" w:hAnsi="Tahoma" w:cs="Tahoma"/>
                <w:sz w:val="18"/>
                <w:szCs w:val="18"/>
              </w:rPr>
              <w:t>20/01/2023</w:t>
            </w:r>
          </w:p>
        </w:tc>
      </w:tr>
      <w:tr w:rsidR="00EA2824" w:rsidRPr="00AC435E" w14:paraId="2C5F4C6A" w14:textId="77777777" w:rsidTr="00C34028">
        <w:trPr>
          <w:jc w:val="center"/>
        </w:trPr>
        <w:tc>
          <w:tcPr>
            <w:tcW w:w="1855" w:type="dxa"/>
            <w:shd w:val="clear" w:color="auto" w:fill="auto"/>
          </w:tcPr>
          <w:p w14:paraId="4B9E20EE" w14:textId="4E89668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44</w:t>
            </w:r>
          </w:p>
        </w:tc>
        <w:tc>
          <w:tcPr>
            <w:tcW w:w="4377" w:type="dxa"/>
            <w:shd w:val="clear" w:color="auto" w:fill="auto"/>
          </w:tcPr>
          <w:p w14:paraId="0C62262D" w14:textId="3EEB0DB5" w:rsidR="00EA2824" w:rsidRPr="00AC435E" w:rsidRDefault="00EA2824" w:rsidP="00EA2824">
            <w:pPr>
              <w:jc w:val="center"/>
              <w:rPr>
                <w:rFonts w:ascii="Tahoma" w:hAnsi="Tahoma" w:cs="Tahoma"/>
                <w:sz w:val="18"/>
                <w:szCs w:val="18"/>
              </w:rPr>
            </w:pPr>
            <w:r w:rsidRPr="00AC435E">
              <w:rPr>
                <w:rFonts w:ascii="Tahoma" w:hAnsi="Tahoma" w:cs="Tahoma"/>
                <w:sz w:val="18"/>
                <w:szCs w:val="18"/>
              </w:rPr>
              <w:t>22/02/2023</w:t>
            </w:r>
          </w:p>
        </w:tc>
      </w:tr>
      <w:tr w:rsidR="00EA2824" w:rsidRPr="00AC435E" w14:paraId="7D24D3F0" w14:textId="77777777" w:rsidTr="00C34028">
        <w:trPr>
          <w:jc w:val="center"/>
        </w:trPr>
        <w:tc>
          <w:tcPr>
            <w:tcW w:w="1855" w:type="dxa"/>
            <w:shd w:val="clear" w:color="auto" w:fill="auto"/>
          </w:tcPr>
          <w:p w14:paraId="7B3DE50E" w14:textId="1EB35A7D"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45</w:t>
            </w:r>
          </w:p>
        </w:tc>
        <w:tc>
          <w:tcPr>
            <w:tcW w:w="4377" w:type="dxa"/>
            <w:shd w:val="clear" w:color="auto" w:fill="auto"/>
          </w:tcPr>
          <w:p w14:paraId="108944E6" w14:textId="5A799E70" w:rsidR="00EA2824" w:rsidRPr="00AC435E" w:rsidRDefault="00EA2824" w:rsidP="00EA2824">
            <w:pPr>
              <w:jc w:val="center"/>
              <w:rPr>
                <w:rFonts w:ascii="Tahoma" w:hAnsi="Tahoma" w:cs="Tahoma"/>
                <w:sz w:val="18"/>
                <w:szCs w:val="18"/>
              </w:rPr>
            </w:pPr>
            <w:r w:rsidRPr="00AC435E">
              <w:rPr>
                <w:rFonts w:ascii="Tahoma" w:hAnsi="Tahoma" w:cs="Tahoma"/>
                <w:sz w:val="18"/>
                <w:szCs w:val="18"/>
              </w:rPr>
              <w:t>20/03/2023</w:t>
            </w:r>
          </w:p>
        </w:tc>
      </w:tr>
      <w:tr w:rsidR="00C207D0" w:rsidRPr="00AC435E" w14:paraId="489EFBA7" w14:textId="77777777" w:rsidTr="00C207D0">
        <w:trPr>
          <w:jc w:val="center"/>
        </w:trPr>
        <w:tc>
          <w:tcPr>
            <w:tcW w:w="1855" w:type="dxa"/>
            <w:tcBorders>
              <w:top w:val="single" w:sz="4" w:space="0" w:color="auto"/>
              <w:left w:val="single" w:sz="4" w:space="0" w:color="auto"/>
              <w:bottom w:val="single" w:sz="4" w:space="0" w:color="auto"/>
              <w:right w:val="single" w:sz="4" w:space="0" w:color="auto"/>
            </w:tcBorders>
            <w:shd w:val="clear" w:color="auto" w:fill="auto"/>
          </w:tcPr>
          <w:p w14:paraId="6D11E937" w14:textId="202144FF" w:rsidR="00C207D0" w:rsidRPr="00AC435E" w:rsidRDefault="00C207D0" w:rsidP="009D5045">
            <w:pPr>
              <w:widowControl w:val="0"/>
              <w:jc w:val="center"/>
              <w:rPr>
                <w:rFonts w:ascii="Tahoma" w:hAnsi="Tahoma" w:cs="Tahoma"/>
                <w:sz w:val="18"/>
                <w:szCs w:val="18"/>
              </w:rPr>
            </w:pPr>
            <w:r w:rsidRPr="00AC435E">
              <w:rPr>
                <w:rFonts w:ascii="Tahoma" w:hAnsi="Tahoma" w:cs="Tahoma"/>
                <w:sz w:val="18"/>
                <w:szCs w:val="18"/>
              </w:rPr>
              <w:t>46</w:t>
            </w:r>
          </w:p>
        </w:tc>
        <w:tc>
          <w:tcPr>
            <w:tcW w:w="4377" w:type="dxa"/>
            <w:tcBorders>
              <w:top w:val="single" w:sz="4" w:space="0" w:color="auto"/>
              <w:left w:val="single" w:sz="4" w:space="0" w:color="auto"/>
              <w:bottom w:val="single" w:sz="4" w:space="0" w:color="auto"/>
              <w:right w:val="single" w:sz="4" w:space="0" w:color="auto"/>
            </w:tcBorders>
            <w:shd w:val="clear" w:color="auto" w:fill="auto"/>
          </w:tcPr>
          <w:p w14:paraId="632CCC1A" w14:textId="6B2EB116" w:rsidR="00C207D0" w:rsidRPr="00AC435E" w:rsidRDefault="00C207D0" w:rsidP="009D5045">
            <w:pPr>
              <w:jc w:val="center"/>
              <w:rPr>
                <w:rFonts w:ascii="Tahoma" w:hAnsi="Tahoma" w:cs="Tahoma"/>
                <w:sz w:val="18"/>
                <w:szCs w:val="18"/>
              </w:rPr>
            </w:pPr>
            <w:r w:rsidRPr="00AC435E">
              <w:rPr>
                <w:rFonts w:ascii="Tahoma" w:hAnsi="Tahoma" w:cs="Tahoma"/>
                <w:sz w:val="18"/>
                <w:szCs w:val="18"/>
              </w:rPr>
              <w:t>20/04/2023</w:t>
            </w:r>
          </w:p>
        </w:tc>
      </w:tr>
      <w:tr w:rsidR="00C207D0" w:rsidRPr="00AC435E" w14:paraId="168AE3A0" w14:textId="77777777" w:rsidTr="00C207D0">
        <w:trPr>
          <w:jc w:val="center"/>
        </w:trPr>
        <w:tc>
          <w:tcPr>
            <w:tcW w:w="1855" w:type="dxa"/>
            <w:tcBorders>
              <w:top w:val="single" w:sz="4" w:space="0" w:color="auto"/>
              <w:left w:val="single" w:sz="4" w:space="0" w:color="auto"/>
              <w:bottom w:val="single" w:sz="4" w:space="0" w:color="auto"/>
              <w:right w:val="single" w:sz="4" w:space="0" w:color="auto"/>
            </w:tcBorders>
            <w:shd w:val="clear" w:color="auto" w:fill="auto"/>
          </w:tcPr>
          <w:p w14:paraId="16291953" w14:textId="3B4039FC" w:rsidR="00C207D0" w:rsidRPr="00AC435E" w:rsidRDefault="00C207D0" w:rsidP="009D5045">
            <w:pPr>
              <w:widowControl w:val="0"/>
              <w:jc w:val="center"/>
              <w:rPr>
                <w:rFonts w:ascii="Tahoma" w:hAnsi="Tahoma" w:cs="Tahoma"/>
                <w:sz w:val="18"/>
                <w:szCs w:val="18"/>
              </w:rPr>
            </w:pPr>
            <w:r w:rsidRPr="00AC435E">
              <w:rPr>
                <w:rFonts w:ascii="Tahoma" w:hAnsi="Tahoma" w:cs="Tahoma"/>
                <w:sz w:val="18"/>
                <w:szCs w:val="18"/>
              </w:rPr>
              <w:t>47</w:t>
            </w:r>
          </w:p>
        </w:tc>
        <w:tc>
          <w:tcPr>
            <w:tcW w:w="4377" w:type="dxa"/>
            <w:tcBorders>
              <w:top w:val="single" w:sz="4" w:space="0" w:color="auto"/>
              <w:left w:val="single" w:sz="4" w:space="0" w:color="auto"/>
              <w:bottom w:val="single" w:sz="4" w:space="0" w:color="auto"/>
              <w:right w:val="single" w:sz="4" w:space="0" w:color="auto"/>
            </w:tcBorders>
            <w:shd w:val="clear" w:color="auto" w:fill="auto"/>
          </w:tcPr>
          <w:p w14:paraId="41BD4EF5" w14:textId="2D064BDD" w:rsidR="00C207D0" w:rsidRPr="00AC435E" w:rsidRDefault="00F30072" w:rsidP="009D5045">
            <w:pPr>
              <w:jc w:val="center"/>
              <w:rPr>
                <w:rFonts w:ascii="Tahoma" w:hAnsi="Tahoma" w:cs="Tahoma"/>
                <w:sz w:val="18"/>
                <w:szCs w:val="18"/>
              </w:rPr>
            </w:pPr>
            <w:r w:rsidRPr="00AC435E">
              <w:rPr>
                <w:rFonts w:ascii="Tahoma" w:hAnsi="Tahoma" w:cs="Tahoma"/>
                <w:sz w:val="18"/>
                <w:szCs w:val="18"/>
              </w:rPr>
              <w:t>22</w:t>
            </w:r>
            <w:r w:rsidR="00C207D0" w:rsidRPr="00AC435E">
              <w:rPr>
                <w:rFonts w:ascii="Tahoma" w:hAnsi="Tahoma" w:cs="Tahoma"/>
                <w:sz w:val="18"/>
                <w:szCs w:val="18"/>
              </w:rPr>
              <w:t>/05/2023</w:t>
            </w:r>
          </w:p>
        </w:tc>
      </w:tr>
      <w:tr w:rsidR="00C207D0" w:rsidRPr="00AC435E" w14:paraId="2173051A" w14:textId="77777777" w:rsidTr="00C207D0">
        <w:trPr>
          <w:jc w:val="center"/>
        </w:trPr>
        <w:tc>
          <w:tcPr>
            <w:tcW w:w="1855" w:type="dxa"/>
            <w:tcBorders>
              <w:top w:val="single" w:sz="4" w:space="0" w:color="auto"/>
              <w:left w:val="single" w:sz="4" w:space="0" w:color="auto"/>
              <w:bottom w:val="single" w:sz="4" w:space="0" w:color="auto"/>
              <w:right w:val="single" w:sz="4" w:space="0" w:color="auto"/>
            </w:tcBorders>
            <w:shd w:val="clear" w:color="auto" w:fill="auto"/>
          </w:tcPr>
          <w:p w14:paraId="694B23B3" w14:textId="11427B32" w:rsidR="00C207D0" w:rsidRPr="00AC435E" w:rsidRDefault="00C207D0" w:rsidP="009D5045">
            <w:pPr>
              <w:widowControl w:val="0"/>
              <w:jc w:val="center"/>
              <w:rPr>
                <w:rFonts w:ascii="Tahoma" w:hAnsi="Tahoma" w:cs="Tahoma"/>
                <w:sz w:val="18"/>
                <w:szCs w:val="18"/>
              </w:rPr>
            </w:pPr>
            <w:r w:rsidRPr="00AC435E">
              <w:rPr>
                <w:rFonts w:ascii="Tahoma" w:hAnsi="Tahoma" w:cs="Tahoma"/>
                <w:sz w:val="18"/>
                <w:szCs w:val="18"/>
              </w:rPr>
              <w:t>48</w:t>
            </w:r>
          </w:p>
        </w:tc>
        <w:tc>
          <w:tcPr>
            <w:tcW w:w="4377" w:type="dxa"/>
            <w:tcBorders>
              <w:top w:val="single" w:sz="4" w:space="0" w:color="auto"/>
              <w:left w:val="single" w:sz="4" w:space="0" w:color="auto"/>
              <w:bottom w:val="single" w:sz="4" w:space="0" w:color="auto"/>
              <w:right w:val="single" w:sz="4" w:space="0" w:color="auto"/>
            </w:tcBorders>
            <w:shd w:val="clear" w:color="auto" w:fill="auto"/>
          </w:tcPr>
          <w:p w14:paraId="02A57B2C" w14:textId="460B4396" w:rsidR="00C207D0" w:rsidRPr="00AC435E" w:rsidRDefault="00AA5A47" w:rsidP="009D5045">
            <w:pPr>
              <w:jc w:val="center"/>
              <w:rPr>
                <w:rFonts w:ascii="Tahoma" w:hAnsi="Tahoma" w:cs="Tahoma"/>
                <w:sz w:val="18"/>
                <w:szCs w:val="18"/>
              </w:rPr>
            </w:pPr>
            <w:r w:rsidRPr="00AA5A47">
              <w:rPr>
                <w:rFonts w:ascii="Tahoma" w:hAnsi="Tahoma" w:cs="Tahoma"/>
                <w:sz w:val="18"/>
                <w:szCs w:val="18"/>
              </w:rPr>
              <w:t>Data de Vencimento da Primeira Série</w:t>
            </w:r>
          </w:p>
        </w:tc>
      </w:tr>
      <w:bookmarkEnd w:id="77"/>
    </w:tbl>
    <w:p w14:paraId="6EC9B017" w14:textId="77777777" w:rsidR="00800DAF" w:rsidRPr="00AC435E" w:rsidRDefault="00800DAF" w:rsidP="00BF2ABA">
      <w:pPr>
        <w:jc w:val="left"/>
        <w:rPr>
          <w:rFonts w:ascii="Tahoma" w:hAnsi="Tahoma" w:cs="Tahoma"/>
          <w:sz w:val="20"/>
          <w:szCs w:val="20"/>
        </w:rPr>
      </w:pPr>
    </w:p>
    <w:p w14:paraId="4A7556B8" w14:textId="77777777" w:rsidR="00DB1713" w:rsidRPr="00AC435E" w:rsidRDefault="00DB1713" w:rsidP="00CD74C4">
      <w:pPr>
        <w:widowControl w:val="0"/>
        <w:numPr>
          <w:ilvl w:val="3"/>
          <w:numId w:val="39"/>
        </w:numPr>
        <w:tabs>
          <w:tab w:val="left" w:pos="567"/>
          <w:tab w:val="left" w:pos="851"/>
        </w:tabs>
        <w:rPr>
          <w:rFonts w:ascii="Tahoma" w:hAnsi="Tahoma" w:cs="Tahoma"/>
          <w:sz w:val="20"/>
          <w:szCs w:val="20"/>
        </w:rPr>
      </w:pPr>
      <w:r w:rsidRPr="00AC435E">
        <w:rPr>
          <w:rFonts w:ascii="Tahoma" w:hAnsi="Tahoma" w:cs="Tahoma"/>
          <w:sz w:val="20"/>
          <w:szCs w:val="20"/>
          <w:u w:val="single"/>
        </w:rPr>
        <w:t>Pagamento da Remuneração da Segunda Série</w:t>
      </w:r>
      <w:r w:rsidRPr="00AC435E">
        <w:rPr>
          <w:rFonts w:ascii="Tahoma" w:hAnsi="Tahoma" w:cs="Tahoma"/>
          <w:sz w:val="20"/>
          <w:szCs w:val="20"/>
        </w:rPr>
        <w:t xml:space="preserve">: </w:t>
      </w:r>
    </w:p>
    <w:p w14:paraId="128CAE22" w14:textId="77777777" w:rsidR="00DB1713" w:rsidRPr="00AC435E" w:rsidRDefault="00DB1713" w:rsidP="00DB1713">
      <w:pPr>
        <w:jc w:val="left"/>
        <w:rPr>
          <w:rFonts w:ascii="Tahoma" w:hAnsi="Tahoma" w:cs="Tahoma"/>
          <w:sz w:val="20"/>
          <w:szCs w:val="20"/>
        </w:rPr>
      </w:pPr>
    </w:p>
    <w:tbl>
      <w:tblPr>
        <w:tblW w:w="6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5"/>
        <w:gridCol w:w="4519"/>
      </w:tblGrid>
      <w:tr w:rsidR="00DB1713" w:rsidRPr="00AC435E" w14:paraId="1238B259" w14:textId="77777777" w:rsidTr="00C34028">
        <w:trPr>
          <w:tblHeader/>
          <w:jc w:val="center"/>
        </w:trPr>
        <w:tc>
          <w:tcPr>
            <w:tcW w:w="1855" w:type="dxa"/>
            <w:shd w:val="clear" w:color="auto" w:fill="D9D9D9" w:themeFill="background1" w:themeFillShade="D9"/>
            <w:vAlign w:val="center"/>
          </w:tcPr>
          <w:p w14:paraId="3A01074C" w14:textId="77777777" w:rsidR="00DB1713" w:rsidRPr="00AC435E" w:rsidRDefault="00DB1713" w:rsidP="001768E4">
            <w:pPr>
              <w:widowControl w:val="0"/>
              <w:jc w:val="center"/>
              <w:rPr>
                <w:rFonts w:ascii="Tahoma" w:hAnsi="Tahoma" w:cs="Tahoma"/>
                <w:b/>
                <w:sz w:val="18"/>
                <w:szCs w:val="18"/>
              </w:rPr>
            </w:pPr>
            <w:bookmarkStart w:id="78" w:name="_Hlk9975932"/>
            <w:r w:rsidRPr="00AC435E">
              <w:rPr>
                <w:rFonts w:ascii="Tahoma" w:hAnsi="Tahoma" w:cs="Tahoma"/>
                <w:b/>
                <w:sz w:val="18"/>
                <w:szCs w:val="18"/>
              </w:rPr>
              <w:t>Nº da Parcela</w:t>
            </w:r>
          </w:p>
        </w:tc>
        <w:tc>
          <w:tcPr>
            <w:tcW w:w="4519" w:type="dxa"/>
            <w:shd w:val="clear" w:color="auto" w:fill="D9D9D9" w:themeFill="background1" w:themeFillShade="D9"/>
            <w:vAlign w:val="center"/>
          </w:tcPr>
          <w:p w14:paraId="5481CA3F" w14:textId="77777777" w:rsidR="00DB1713" w:rsidRPr="00AC435E" w:rsidRDefault="00DB1713" w:rsidP="001768E4">
            <w:pPr>
              <w:widowControl w:val="0"/>
              <w:jc w:val="center"/>
              <w:rPr>
                <w:rFonts w:ascii="Tahoma" w:hAnsi="Tahoma" w:cs="Tahoma"/>
                <w:b/>
                <w:sz w:val="18"/>
                <w:szCs w:val="18"/>
              </w:rPr>
            </w:pPr>
            <w:r w:rsidRPr="00AC435E">
              <w:rPr>
                <w:rFonts w:ascii="Tahoma" w:hAnsi="Tahoma" w:cs="Tahoma"/>
                <w:b/>
                <w:sz w:val="18"/>
                <w:szCs w:val="18"/>
              </w:rPr>
              <w:t>Data de Pagamento da Remuneração</w:t>
            </w:r>
            <w:r w:rsidR="0030000F" w:rsidRPr="00AC435E">
              <w:rPr>
                <w:rFonts w:ascii="Tahoma" w:hAnsi="Tahoma" w:cs="Tahoma"/>
                <w:b/>
                <w:sz w:val="18"/>
                <w:szCs w:val="18"/>
              </w:rPr>
              <w:t xml:space="preserve"> da Segunda Série</w:t>
            </w:r>
          </w:p>
        </w:tc>
      </w:tr>
      <w:tr w:rsidR="00EA2824" w:rsidRPr="00AC435E" w14:paraId="04E36A72" w14:textId="77777777" w:rsidTr="00C34028">
        <w:trPr>
          <w:jc w:val="center"/>
        </w:trPr>
        <w:tc>
          <w:tcPr>
            <w:tcW w:w="1855" w:type="dxa"/>
            <w:shd w:val="clear" w:color="auto" w:fill="auto"/>
          </w:tcPr>
          <w:p w14:paraId="241EC38B" w14:textId="18A29693"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w:t>
            </w:r>
          </w:p>
        </w:tc>
        <w:tc>
          <w:tcPr>
            <w:tcW w:w="4519" w:type="dxa"/>
            <w:shd w:val="clear" w:color="auto" w:fill="auto"/>
          </w:tcPr>
          <w:p w14:paraId="4B4082B6" w14:textId="6C0ABA07" w:rsidR="00EA2824" w:rsidRPr="00AC435E" w:rsidRDefault="00EA2824" w:rsidP="00EA2824">
            <w:pPr>
              <w:jc w:val="center"/>
              <w:rPr>
                <w:rFonts w:ascii="Tahoma" w:hAnsi="Tahoma" w:cs="Tahoma"/>
                <w:sz w:val="18"/>
                <w:szCs w:val="18"/>
              </w:rPr>
            </w:pPr>
            <w:r w:rsidRPr="00AC435E">
              <w:rPr>
                <w:rFonts w:ascii="Tahoma" w:hAnsi="Tahoma" w:cs="Tahoma"/>
                <w:sz w:val="18"/>
                <w:szCs w:val="18"/>
              </w:rPr>
              <w:t>22/07/2019</w:t>
            </w:r>
          </w:p>
        </w:tc>
      </w:tr>
      <w:tr w:rsidR="00EA2824" w:rsidRPr="00AC435E" w14:paraId="67099DE4" w14:textId="77777777" w:rsidTr="00C34028">
        <w:trPr>
          <w:jc w:val="center"/>
        </w:trPr>
        <w:tc>
          <w:tcPr>
            <w:tcW w:w="1855" w:type="dxa"/>
            <w:shd w:val="clear" w:color="auto" w:fill="auto"/>
          </w:tcPr>
          <w:p w14:paraId="0A2C3207" w14:textId="2F49DEF4"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w:t>
            </w:r>
          </w:p>
        </w:tc>
        <w:tc>
          <w:tcPr>
            <w:tcW w:w="4519" w:type="dxa"/>
            <w:shd w:val="clear" w:color="auto" w:fill="auto"/>
          </w:tcPr>
          <w:p w14:paraId="5C87F688" w14:textId="58BCAD1B" w:rsidR="00EA2824" w:rsidRPr="00AC435E" w:rsidRDefault="00EA2824" w:rsidP="00EA2824">
            <w:pPr>
              <w:jc w:val="center"/>
              <w:rPr>
                <w:rFonts w:ascii="Tahoma" w:hAnsi="Tahoma" w:cs="Tahoma"/>
                <w:sz w:val="18"/>
                <w:szCs w:val="18"/>
              </w:rPr>
            </w:pPr>
            <w:r w:rsidRPr="00AC435E">
              <w:rPr>
                <w:rFonts w:ascii="Tahoma" w:hAnsi="Tahoma" w:cs="Tahoma"/>
                <w:sz w:val="18"/>
                <w:szCs w:val="18"/>
              </w:rPr>
              <w:t>20/08/2019</w:t>
            </w:r>
          </w:p>
        </w:tc>
      </w:tr>
      <w:tr w:rsidR="00EA2824" w:rsidRPr="00AC435E" w14:paraId="6CA5B66B" w14:textId="77777777" w:rsidTr="00C34028">
        <w:trPr>
          <w:jc w:val="center"/>
        </w:trPr>
        <w:tc>
          <w:tcPr>
            <w:tcW w:w="1855" w:type="dxa"/>
            <w:shd w:val="clear" w:color="auto" w:fill="auto"/>
          </w:tcPr>
          <w:p w14:paraId="687EDE7A" w14:textId="3FFAF8F4"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w:t>
            </w:r>
          </w:p>
        </w:tc>
        <w:tc>
          <w:tcPr>
            <w:tcW w:w="4519" w:type="dxa"/>
            <w:shd w:val="clear" w:color="auto" w:fill="auto"/>
          </w:tcPr>
          <w:p w14:paraId="6629CCE1" w14:textId="5949C996" w:rsidR="00EA2824" w:rsidRPr="00AC435E" w:rsidRDefault="00EA2824" w:rsidP="00EA2824">
            <w:pPr>
              <w:jc w:val="center"/>
              <w:rPr>
                <w:rFonts w:ascii="Tahoma" w:hAnsi="Tahoma" w:cs="Tahoma"/>
                <w:sz w:val="18"/>
                <w:szCs w:val="18"/>
              </w:rPr>
            </w:pPr>
            <w:r w:rsidRPr="00AC435E">
              <w:rPr>
                <w:rFonts w:ascii="Tahoma" w:hAnsi="Tahoma" w:cs="Tahoma"/>
                <w:sz w:val="18"/>
                <w:szCs w:val="18"/>
              </w:rPr>
              <w:t>20/09/2019</w:t>
            </w:r>
          </w:p>
        </w:tc>
      </w:tr>
      <w:tr w:rsidR="00EA2824" w:rsidRPr="00AC435E" w14:paraId="6B2E376A" w14:textId="77777777" w:rsidTr="00C34028">
        <w:trPr>
          <w:jc w:val="center"/>
        </w:trPr>
        <w:tc>
          <w:tcPr>
            <w:tcW w:w="1855" w:type="dxa"/>
            <w:shd w:val="clear" w:color="auto" w:fill="auto"/>
          </w:tcPr>
          <w:p w14:paraId="2C54092E" w14:textId="1A2D78F7"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w:t>
            </w:r>
          </w:p>
        </w:tc>
        <w:tc>
          <w:tcPr>
            <w:tcW w:w="4519" w:type="dxa"/>
            <w:shd w:val="clear" w:color="auto" w:fill="auto"/>
          </w:tcPr>
          <w:p w14:paraId="2EF0E92D" w14:textId="7EC76517" w:rsidR="00EA2824" w:rsidRPr="00AC435E" w:rsidRDefault="00EA2824" w:rsidP="00EA2824">
            <w:pPr>
              <w:jc w:val="center"/>
              <w:rPr>
                <w:rFonts w:ascii="Tahoma" w:hAnsi="Tahoma" w:cs="Tahoma"/>
                <w:sz w:val="18"/>
                <w:szCs w:val="18"/>
              </w:rPr>
            </w:pPr>
            <w:r w:rsidRPr="00AC435E">
              <w:rPr>
                <w:rFonts w:ascii="Tahoma" w:hAnsi="Tahoma" w:cs="Tahoma"/>
                <w:sz w:val="18"/>
                <w:szCs w:val="18"/>
              </w:rPr>
              <w:t>21/10/2019</w:t>
            </w:r>
          </w:p>
        </w:tc>
      </w:tr>
      <w:tr w:rsidR="00EA2824" w:rsidRPr="00AC435E" w14:paraId="0F440ADA" w14:textId="77777777" w:rsidTr="00C34028">
        <w:trPr>
          <w:jc w:val="center"/>
        </w:trPr>
        <w:tc>
          <w:tcPr>
            <w:tcW w:w="1855" w:type="dxa"/>
            <w:shd w:val="clear" w:color="auto" w:fill="auto"/>
          </w:tcPr>
          <w:p w14:paraId="3E80ADCC" w14:textId="5D866AC7"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5</w:t>
            </w:r>
          </w:p>
        </w:tc>
        <w:tc>
          <w:tcPr>
            <w:tcW w:w="4519" w:type="dxa"/>
            <w:shd w:val="clear" w:color="auto" w:fill="auto"/>
          </w:tcPr>
          <w:p w14:paraId="6998355C" w14:textId="427E2F3F" w:rsidR="00EA2824" w:rsidRPr="00AC435E" w:rsidRDefault="00EA2824" w:rsidP="00EA2824">
            <w:pPr>
              <w:jc w:val="center"/>
              <w:rPr>
                <w:rFonts w:ascii="Tahoma" w:hAnsi="Tahoma" w:cs="Tahoma"/>
                <w:sz w:val="18"/>
                <w:szCs w:val="18"/>
              </w:rPr>
            </w:pPr>
            <w:r w:rsidRPr="00AC435E">
              <w:rPr>
                <w:rFonts w:ascii="Tahoma" w:hAnsi="Tahoma" w:cs="Tahoma"/>
                <w:sz w:val="18"/>
                <w:szCs w:val="18"/>
              </w:rPr>
              <w:t>20/11/2019</w:t>
            </w:r>
          </w:p>
        </w:tc>
      </w:tr>
      <w:tr w:rsidR="00EA2824" w:rsidRPr="00AC435E" w14:paraId="16936156" w14:textId="77777777" w:rsidTr="00C34028">
        <w:trPr>
          <w:jc w:val="center"/>
        </w:trPr>
        <w:tc>
          <w:tcPr>
            <w:tcW w:w="1855" w:type="dxa"/>
            <w:shd w:val="clear" w:color="auto" w:fill="auto"/>
          </w:tcPr>
          <w:p w14:paraId="40610D69" w14:textId="08BB4656"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6</w:t>
            </w:r>
          </w:p>
        </w:tc>
        <w:tc>
          <w:tcPr>
            <w:tcW w:w="4519" w:type="dxa"/>
            <w:shd w:val="clear" w:color="auto" w:fill="auto"/>
          </w:tcPr>
          <w:p w14:paraId="664C422B" w14:textId="7DE76285" w:rsidR="00EA2824" w:rsidRPr="00AC435E" w:rsidRDefault="00EA2824" w:rsidP="00EA2824">
            <w:pPr>
              <w:jc w:val="center"/>
              <w:rPr>
                <w:rFonts w:ascii="Tahoma" w:hAnsi="Tahoma" w:cs="Tahoma"/>
                <w:sz w:val="18"/>
                <w:szCs w:val="18"/>
              </w:rPr>
            </w:pPr>
            <w:r w:rsidRPr="00AC435E">
              <w:rPr>
                <w:rFonts w:ascii="Tahoma" w:hAnsi="Tahoma" w:cs="Tahoma"/>
                <w:sz w:val="18"/>
                <w:szCs w:val="18"/>
              </w:rPr>
              <w:t>20/12/2019</w:t>
            </w:r>
          </w:p>
        </w:tc>
      </w:tr>
      <w:tr w:rsidR="00EA2824" w:rsidRPr="00AC435E" w14:paraId="68785255" w14:textId="77777777" w:rsidTr="00C34028">
        <w:trPr>
          <w:jc w:val="center"/>
        </w:trPr>
        <w:tc>
          <w:tcPr>
            <w:tcW w:w="1855" w:type="dxa"/>
            <w:shd w:val="clear" w:color="auto" w:fill="auto"/>
          </w:tcPr>
          <w:p w14:paraId="2F09E16E" w14:textId="13861641"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7</w:t>
            </w:r>
          </w:p>
        </w:tc>
        <w:tc>
          <w:tcPr>
            <w:tcW w:w="4519" w:type="dxa"/>
            <w:shd w:val="clear" w:color="auto" w:fill="auto"/>
          </w:tcPr>
          <w:p w14:paraId="291A13DA" w14:textId="30BB71F7" w:rsidR="00EA2824" w:rsidRPr="00AC435E" w:rsidRDefault="00EA2824" w:rsidP="00EA2824">
            <w:pPr>
              <w:jc w:val="center"/>
              <w:rPr>
                <w:rFonts w:ascii="Tahoma" w:hAnsi="Tahoma" w:cs="Tahoma"/>
                <w:sz w:val="18"/>
                <w:szCs w:val="18"/>
              </w:rPr>
            </w:pPr>
            <w:r w:rsidRPr="00AC435E">
              <w:rPr>
                <w:rFonts w:ascii="Tahoma" w:hAnsi="Tahoma" w:cs="Tahoma"/>
                <w:sz w:val="18"/>
                <w:szCs w:val="18"/>
              </w:rPr>
              <w:t>20/01/2020</w:t>
            </w:r>
          </w:p>
        </w:tc>
      </w:tr>
      <w:tr w:rsidR="00EA2824" w:rsidRPr="00AC435E" w14:paraId="0119EA62" w14:textId="77777777" w:rsidTr="00C34028">
        <w:trPr>
          <w:jc w:val="center"/>
        </w:trPr>
        <w:tc>
          <w:tcPr>
            <w:tcW w:w="1855" w:type="dxa"/>
            <w:shd w:val="clear" w:color="auto" w:fill="auto"/>
          </w:tcPr>
          <w:p w14:paraId="6AFB734C" w14:textId="1A107A42"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8</w:t>
            </w:r>
          </w:p>
        </w:tc>
        <w:tc>
          <w:tcPr>
            <w:tcW w:w="4519" w:type="dxa"/>
            <w:shd w:val="clear" w:color="auto" w:fill="auto"/>
          </w:tcPr>
          <w:p w14:paraId="4B832471" w14:textId="220FEF11" w:rsidR="00EA2824" w:rsidRPr="00AC435E" w:rsidRDefault="00EA2824" w:rsidP="00EA2824">
            <w:pPr>
              <w:jc w:val="center"/>
              <w:rPr>
                <w:rFonts w:ascii="Tahoma" w:hAnsi="Tahoma" w:cs="Tahoma"/>
                <w:sz w:val="18"/>
                <w:szCs w:val="18"/>
              </w:rPr>
            </w:pPr>
            <w:r w:rsidRPr="00AC435E">
              <w:rPr>
                <w:rFonts w:ascii="Tahoma" w:hAnsi="Tahoma" w:cs="Tahoma"/>
                <w:sz w:val="18"/>
                <w:szCs w:val="18"/>
              </w:rPr>
              <w:t>20/02/2020</w:t>
            </w:r>
          </w:p>
        </w:tc>
      </w:tr>
      <w:tr w:rsidR="00EA2824" w:rsidRPr="00AC435E" w14:paraId="37793884" w14:textId="77777777" w:rsidTr="00C34028">
        <w:trPr>
          <w:jc w:val="center"/>
        </w:trPr>
        <w:tc>
          <w:tcPr>
            <w:tcW w:w="1855" w:type="dxa"/>
            <w:shd w:val="clear" w:color="auto" w:fill="auto"/>
          </w:tcPr>
          <w:p w14:paraId="21D51C04" w14:textId="052EE3C3"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9</w:t>
            </w:r>
          </w:p>
        </w:tc>
        <w:tc>
          <w:tcPr>
            <w:tcW w:w="4519" w:type="dxa"/>
            <w:shd w:val="clear" w:color="auto" w:fill="auto"/>
          </w:tcPr>
          <w:p w14:paraId="07A09B79" w14:textId="58532CF3" w:rsidR="00EA2824" w:rsidRPr="00AC435E" w:rsidRDefault="00EA2824" w:rsidP="00EA2824">
            <w:pPr>
              <w:jc w:val="center"/>
              <w:rPr>
                <w:rFonts w:ascii="Tahoma" w:hAnsi="Tahoma" w:cs="Tahoma"/>
                <w:sz w:val="18"/>
                <w:szCs w:val="18"/>
              </w:rPr>
            </w:pPr>
            <w:r w:rsidRPr="00AC435E">
              <w:rPr>
                <w:rFonts w:ascii="Tahoma" w:hAnsi="Tahoma" w:cs="Tahoma"/>
                <w:sz w:val="18"/>
                <w:szCs w:val="18"/>
              </w:rPr>
              <w:t>20/03/2020</w:t>
            </w:r>
          </w:p>
        </w:tc>
      </w:tr>
      <w:tr w:rsidR="00EA2824" w:rsidRPr="00AC435E" w14:paraId="3F62A01C" w14:textId="77777777" w:rsidTr="00C34028">
        <w:trPr>
          <w:jc w:val="center"/>
        </w:trPr>
        <w:tc>
          <w:tcPr>
            <w:tcW w:w="1855" w:type="dxa"/>
            <w:shd w:val="clear" w:color="auto" w:fill="auto"/>
          </w:tcPr>
          <w:p w14:paraId="4079E556" w14:textId="72E462A3"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10</w:t>
            </w:r>
          </w:p>
        </w:tc>
        <w:tc>
          <w:tcPr>
            <w:tcW w:w="4519" w:type="dxa"/>
            <w:shd w:val="clear" w:color="auto" w:fill="auto"/>
          </w:tcPr>
          <w:p w14:paraId="1F5FF5BA" w14:textId="09F054F3" w:rsidR="00EA2824" w:rsidRPr="00AC435E" w:rsidRDefault="00EA2824" w:rsidP="00EA2824">
            <w:pPr>
              <w:jc w:val="center"/>
              <w:rPr>
                <w:rFonts w:ascii="Tahoma" w:hAnsi="Tahoma" w:cs="Tahoma"/>
                <w:sz w:val="18"/>
                <w:szCs w:val="18"/>
              </w:rPr>
            </w:pPr>
            <w:r w:rsidRPr="00AC435E">
              <w:rPr>
                <w:rFonts w:ascii="Tahoma" w:hAnsi="Tahoma" w:cs="Tahoma"/>
                <w:sz w:val="18"/>
                <w:szCs w:val="18"/>
              </w:rPr>
              <w:t>20/04/2020</w:t>
            </w:r>
          </w:p>
        </w:tc>
      </w:tr>
      <w:tr w:rsidR="00EA2824" w:rsidRPr="00AC435E" w14:paraId="3FA5F07B" w14:textId="77777777" w:rsidTr="00C34028">
        <w:trPr>
          <w:jc w:val="center"/>
        </w:trPr>
        <w:tc>
          <w:tcPr>
            <w:tcW w:w="1855" w:type="dxa"/>
            <w:shd w:val="clear" w:color="auto" w:fill="auto"/>
          </w:tcPr>
          <w:p w14:paraId="45A52D36" w14:textId="3EA90D43"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11</w:t>
            </w:r>
          </w:p>
        </w:tc>
        <w:tc>
          <w:tcPr>
            <w:tcW w:w="4519" w:type="dxa"/>
            <w:shd w:val="clear" w:color="auto" w:fill="auto"/>
          </w:tcPr>
          <w:p w14:paraId="6CC43EB1" w14:textId="63F7AC9E" w:rsidR="00EA2824" w:rsidRPr="00AC435E" w:rsidRDefault="00EA2824" w:rsidP="00EA2824">
            <w:pPr>
              <w:jc w:val="center"/>
              <w:rPr>
                <w:rFonts w:ascii="Tahoma" w:hAnsi="Tahoma" w:cs="Tahoma"/>
                <w:sz w:val="18"/>
                <w:szCs w:val="18"/>
              </w:rPr>
            </w:pPr>
            <w:r w:rsidRPr="00AC435E">
              <w:rPr>
                <w:rFonts w:ascii="Tahoma" w:hAnsi="Tahoma" w:cs="Tahoma"/>
                <w:sz w:val="18"/>
                <w:szCs w:val="18"/>
              </w:rPr>
              <w:t>20/05/2020</w:t>
            </w:r>
          </w:p>
        </w:tc>
      </w:tr>
      <w:tr w:rsidR="00EA2824" w:rsidRPr="00AC435E" w14:paraId="454C802D" w14:textId="77777777" w:rsidTr="00C34028">
        <w:trPr>
          <w:jc w:val="center"/>
        </w:trPr>
        <w:tc>
          <w:tcPr>
            <w:tcW w:w="1855" w:type="dxa"/>
            <w:shd w:val="clear" w:color="auto" w:fill="auto"/>
          </w:tcPr>
          <w:p w14:paraId="5C0772FA" w14:textId="766E9B87"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12</w:t>
            </w:r>
          </w:p>
        </w:tc>
        <w:tc>
          <w:tcPr>
            <w:tcW w:w="4519" w:type="dxa"/>
            <w:shd w:val="clear" w:color="auto" w:fill="auto"/>
          </w:tcPr>
          <w:p w14:paraId="24D2C7EC" w14:textId="2FA60809" w:rsidR="00EA2824" w:rsidRPr="00AC435E" w:rsidRDefault="00EA2824" w:rsidP="00EA2824">
            <w:pPr>
              <w:jc w:val="center"/>
              <w:rPr>
                <w:rFonts w:ascii="Tahoma" w:hAnsi="Tahoma" w:cs="Tahoma"/>
                <w:sz w:val="18"/>
                <w:szCs w:val="18"/>
              </w:rPr>
            </w:pPr>
            <w:r w:rsidRPr="00AC435E">
              <w:rPr>
                <w:rFonts w:ascii="Tahoma" w:hAnsi="Tahoma" w:cs="Tahoma"/>
                <w:sz w:val="18"/>
                <w:szCs w:val="18"/>
              </w:rPr>
              <w:t>22/06/2020</w:t>
            </w:r>
          </w:p>
        </w:tc>
      </w:tr>
      <w:tr w:rsidR="00EA2824" w:rsidRPr="00AC435E" w14:paraId="104D99FC" w14:textId="77777777" w:rsidTr="00C34028">
        <w:trPr>
          <w:jc w:val="center"/>
        </w:trPr>
        <w:tc>
          <w:tcPr>
            <w:tcW w:w="1855" w:type="dxa"/>
            <w:shd w:val="clear" w:color="auto" w:fill="auto"/>
          </w:tcPr>
          <w:p w14:paraId="22DE1737" w14:textId="0C51823B"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13</w:t>
            </w:r>
          </w:p>
        </w:tc>
        <w:tc>
          <w:tcPr>
            <w:tcW w:w="4519" w:type="dxa"/>
            <w:shd w:val="clear" w:color="auto" w:fill="auto"/>
          </w:tcPr>
          <w:p w14:paraId="3D2D5CCB" w14:textId="0F8F048F" w:rsidR="00EA2824" w:rsidRPr="00AC435E" w:rsidRDefault="00EA2824" w:rsidP="00EA2824">
            <w:pPr>
              <w:jc w:val="center"/>
              <w:rPr>
                <w:rFonts w:ascii="Tahoma" w:hAnsi="Tahoma" w:cs="Tahoma"/>
                <w:sz w:val="18"/>
                <w:szCs w:val="18"/>
              </w:rPr>
            </w:pPr>
            <w:r w:rsidRPr="00AC435E">
              <w:rPr>
                <w:rFonts w:ascii="Tahoma" w:hAnsi="Tahoma" w:cs="Tahoma"/>
                <w:sz w:val="18"/>
                <w:szCs w:val="18"/>
              </w:rPr>
              <w:t>20/07/2020</w:t>
            </w:r>
          </w:p>
        </w:tc>
      </w:tr>
      <w:tr w:rsidR="00EA2824" w:rsidRPr="00AC435E" w14:paraId="322A33A9" w14:textId="77777777" w:rsidTr="00C34028">
        <w:trPr>
          <w:jc w:val="center"/>
        </w:trPr>
        <w:tc>
          <w:tcPr>
            <w:tcW w:w="1855" w:type="dxa"/>
            <w:shd w:val="clear" w:color="auto" w:fill="auto"/>
          </w:tcPr>
          <w:p w14:paraId="0C1921E8" w14:textId="2DFDD266"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14</w:t>
            </w:r>
          </w:p>
        </w:tc>
        <w:tc>
          <w:tcPr>
            <w:tcW w:w="4519" w:type="dxa"/>
            <w:shd w:val="clear" w:color="auto" w:fill="auto"/>
          </w:tcPr>
          <w:p w14:paraId="3B366E17" w14:textId="7CAE99C4" w:rsidR="00EA2824" w:rsidRPr="00AC435E" w:rsidRDefault="00EA2824" w:rsidP="00EA2824">
            <w:pPr>
              <w:jc w:val="center"/>
              <w:rPr>
                <w:rFonts w:ascii="Tahoma" w:hAnsi="Tahoma" w:cs="Tahoma"/>
                <w:sz w:val="18"/>
                <w:szCs w:val="18"/>
              </w:rPr>
            </w:pPr>
            <w:r w:rsidRPr="00AC435E">
              <w:rPr>
                <w:rFonts w:ascii="Tahoma" w:hAnsi="Tahoma" w:cs="Tahoma"/>
                <w:sz w:val="18"/>
                <w:szCs w:val="18"/>
              </w:rPr>
              <w:t>20/08/2020</w:t>
            </w:r>
          </w:p>
        </w:tc>
      </w:tr>
      <w:tr w:rsidR="00EA2824" w:rsidRPr="00AC435E" w14:paraId="3C18CF3E" w14:textId="77777777" w:rsidTr="00C34028">
        <w:trPr>
          <w:jc w:val="center"/>
        </w:trPr>
        <w:tc>
          <w:tcPr>
            <w:tcW w:w="1855" w:type="dxa"/>
            <w:shd w:val="clear" w:color="auto" w:fill="auto"/>
          </w:tcPr>
          <w:p w14:paraId="180CA2EE" w14:textId="7D7D590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15</w:t>
            </w:r>
          </w:p>
        </w:tc>
        <w:tc>
          <w:tcPr>
            <w:tcW w:w="4519" w:type="dxa"/>
            <w:shd w:val="clear" w:color="auto" w:fill="auto"/>
          </w:tcPr>
          <w:p w14:paraId="37D33158" w14:textId="514E00C5" w:rsidR="00EA2824" w:rsidRPr="00AC435E" w:rsidRDefault="00EA2824" w:rsidP="00EA2824">
            <w:pPr>
              <w:jc w:val="center"/>
              <w:rPr>
                <w:rFonts w:ascii="Tahoma" w:hAnsi="Tahoma" w:cs="Tahoma"/>
                <w:sz w:val="18"/>
                <w:szCs w:val="18"/>
              </w:rPr>
            </w:pPr>
            <w:r w:rsidRPr="00AC435E">
              <w:rPr>
                <w:rFonts w:ascii="Tahoma" w:hAnsi="Tahoma" w:cs="Tahoma"/>
                <w:sz w:val="18"/>
                <w:szCs w:val="18"/>
              </w:rPr>
              <w:t>21/09/2020</w:t>
            </w:r>
          </w:p>
        </w:tc>
      </w:tr>
      <w:tr w:rsidR="00EA2824" w:rsidRPr="00AC435E" w14:paraId="5138DB07" w14:textId="77777777" w:rsidTr="00C34028">
        <w:trPr>
          <w:jc w:val="center"/>
        </w:trPr>
        <w:tc>
          <w:tcPr>
            <w:tcW w:w="1855" w:type="dxa"/>
            <w:shd w:val="clear" w:color="auto" w:fill="auto"/>
          </w:tcPr>
          <w:p w14:paraId="372362DC" w14:textId="5B20FB08"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16</w:t>
            </w:r>
          </w:p>
        </w:tc>
        <w:tc>
          <w:tcPr>
            <w:tcW w:w="4519" w:type="dxa"/>
            <w:shd w:val="clear" w:color="auto" w:fill="auto"/>
          </w:tcPr>
          <w:p w14:paraId="63947427" w14:textId="3880561D" w:rsidR="00EA2824" w:rsidRPr="00AC435E" w:rsidRDefault="00EA2824" w:rsidP="00EA2824">
            <w:pPr>
              <w:jc w:val="center"/>
              <w:rPr>
                <w:rFonts w:ascii="Tahoma" w:hAnsi="Tahoma" w:cs="Tahoma"/>
                <w:sz w:val="18"/>
                <w:szCs w:val="18"/>
              </w:rPr>
            </w:pPr>
            <w:r w:rsidRPr="00AC435E">
              <w:rPr>
                <w:rFonts w:ascii="Tahoma" w:hAnsi="Tahoma" w:cs="Tahoma"/>
                <w:sz w:val="18"/>
                <w:szCs w:val="18"/>
              </w:rPr>
              <w:t>20/10/2020</w:t>
            </w:r>
          </w:p>
        </w:tc>
      </w:tr>
      <w:tr w:rsidR="00EA2824" w:rsidRPr="00AC435E" w14:paraId="2C19F73A" w14:textId="77777777" w:rsidTr="00C34028">
        <w:trPr>
          <w:jc w:val="center"/>
        </w:trPr>
        <w:tc>
          <w:tcPr>
            <w:tcW w:w="1855" w:type="dxa"/>
            <w:shd w:val="clear" w:color="auto" w:fill="auto"/>
          </w:tcPr>
          <w:p w14:paraId="0D3773BD" w14:textId="1B4B4FAE"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17</w:t>
            </w:r>
          </w:p>
        </w:tc>
        <w:tc>
          <w:tcPr>
            <w:tcW w:w="4519" w:type="dxa"/>
            <w:shd w:val="clear" w:color="auto" w:fill="auto"/>
          </w:tcPr>
          <w:p w14:paraId="235FC51F" w14:textId="2E747A7E" w:rsidR="00EA2824" w:rsidRPr="00AC435E" w:rsidRDefault="00EA2824" w:rsidP="00EA2824">
            <w:pPr>
              <w:jc w:val="center"/>
              <w:rPr>
                <w:rFonts w:ascii="Tahoma" w:hAnsi="Tahoma" w:cs="Tahoma"/>
                <w:sz w:val="18"/>
                <w:szCs w:val="18"/>
              </w:rPr>
            </w:pPr>
            <w:r w:rsidRPr="00AC435E">
              <w:rPr>
                <w:rFonts w:ascii="Tahoma" w:hAnsi="Tahoma" w:cs="Tahoma"/>
                <w:sz w:val="18"/>
                <w:szCs w:val="18"/>
              </w:rPr>
              <w:t>20/11/2020</w:t>
            </w:r>
          </w:p>
        </w:tc>
      </w:tr>
      <w:tr w:rsidR="00EA2824" w:rsidRPr="00AC435E" w14:paraId="45B9D8DD" w14:textId="77777777" w:rsidTr="00C34028">
        <w:trPr>
          <w:jc w:val="center"/>
        </w:trPr>
        <w:tc>
          <w:tcPr>
            <w:tcW w:w="1855" w:type="dxa"/>
            <w:shd w:val="clear" w:color="auto" w:fill="auto"/>
          </w:tcPr>
          <w:p w14:paraId="7B2E320D" w14:textId="333C7DA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18</w:t>
            </w:r>
          </w:p>
        </w:tc>
        <w:tc>
          <w:tcPr>
            <w:tcW w:w="4519" w:type="dxa"/>
            <w:shd w:val="clear" w:color="auto" w:fill="auto"/>
          </w:tcPr>
          <w:p w14:paraId="36430F97" w14:textId="458BF316" w:rsidR="00EA2824" w:rsidRPr="00AC435E" w:rsidRDefault="00EA2824" w:rsidP="00EA2824">
            <w:pPr>
              <w:jc w:val="center"/>
              <w:rPr>
                <w:rFonts w:ascii="Tahoma" w:hAnsi="Tahoma" w:cs="Tahoma"/>
                <w:sz w:val="18"/>
                <w:szCs w:val="18"/>
              </w:rPr>
            </w:pPr>
            <w:r w:rsidRPr="00AC435E">
              <w:rPr>
                <w:rFonts w:ascii="Tahoma" w:hAnsi="Tahoma" w:cs="Tahoma"/>
                <w:sz w:val="18"/>
                <w:szCs w:val="18"/>
              </w:rPr>
              <w:t>21/12/2020</w:t>
            </w:r>
          </w:p>
        </w:tc>
      </w:tr>
      <w:tr w:rsidR="00EA2824" w:rsidRPr="00AC435E" w14:paraId="2158D7B6" w14:textId="77777777" w:rsidTr="00C34028">
        <w:trPr>
          <w:jc w:val="center"/>
        </w:trPr>
        <w:tc>
          <w:tcPr>
            <w:tcW w:w="1855" w:type="dxa"/>
            <w:shd w:val="clear" w:color="auto" w:fill="auto"/>
          </w:tcPr>
          <w:p w14:paraId="05C17B4B" w14:textId="32AD7FC2"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19</w:t>
            </w:r>
          </w:p>
        </w:tc>
        <w:tc>
          <w:tcPr>
            <w:tcW w:w="4519" w:type="dxa"/>
            <w:shd w:val="clear" w:color="auto" w:fill="auto"/>
          </w:tcPr>
          <w:p w14:paraId="6AA39A06" w14:textId="24F97F7E" w:rsidR="00EA2824" w:rsidRPr="00AC435E" w:rsidRDefault="00EA2824" w:rsidP="00EA2824">
            <w:pPr>
              <w:jc w:val="center"/>
              <w:rPr>
                <w:rFonts w:ascii="Tahoma" w:hAnsi="Tahoma" w:cs="Tahoma"/>
                <w:sz w:val="18"/>
                <w:szCs w:val="18"/>
              </w:rPr>
            </w:pPr>
            <w:r w:rsidRPr="00AC435E">
              <w:rPr>
                <w:rFonts w:ascii="Tahoma" w:hAnsi="Tahoma" w:cs="Tahoma"/>
                <w:sz w:val="18"/>
                <w:szCs w:val="18"/>
              </w:rPr>
              <w:t>20/01/2021</w:t>
            </w:r>
          </w:p>
        </w:tc>
      </w:tr>
      <w:tr w:rsidR="00EA2824" w:rsidRPr="00AC435E" w14:paraId="390D33B1" w14:textId="77777777" w:rsidTr="00C34028">
        <w:trPr>
          <w:jc w:val="center"/>
        </w:trPr>
        <w:tc>
          <w:tcPr>
            <w:tcW w:w="1855" w:type="dxa"/>
            <w:shd w:val="clear" w:color="auto" w:fill="auto"/>
          </w:tcPr>
          <w:p w14:paraId="68581A6F" w14:textId="450AF444"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20</w:t>
            </w:r>
          </w:p>
        </w:tc>
        <w:tc>
          <w:tcPr>
            <w:tcW w:w="4519" w:type="dxa"/>
            <w:shd w:val="clear" w:color="auto" w:fill="auto"/>
          </w:tcPr>
          <w:p w14:paraId="16FB12CE" w14:textId="129CB8DA" w:rsidR="00EA2824" w:rsidRPr="00AC435E" w:rsidRDefault="00EA2824" w:rsidP="00EA2824">
            <w:pPr>
              <w:jc w:val="center"/>
              <w:rPr>
                <w:rFonts w:ascii="Tahoma" w:hAnsi="Tahoma" w:cs="Tahoma"/>
                <w:sz w:val="18"/>
                <w:szCs w:val="18"/>
              </w:rPr>
            </w:pPr>
            <w:r w:rsidRPr="00AC435E">
              <w:rPr>
                <w:rFonts w:ascii="Tahoma" w:hAnsi="Tahoma" w:cs="Tahoma"/>
                <w:sz w:val="18"/>
                <w:szCs w:val="18"/>
              </w:rPr>
              <w:t>22/02/2021</w:t>
            </w:r>
          </w:p>
        </w:tc>
      </w:tr>
      <w:tr w:rsidR="00EA2824" w:rsidRPr="00AC435E" w14:paraId="4C7F086D" w14:textId="77777777" w:rsidTr="00C34028">
        <w:trPr>
          <w:jc w:val="center"/>
        </w:trPr>
        <w:tc>
          <w:tcPr>
            <w:tcW w:w="1855" w:type="dxa"/>
            <w:shd w:val="clear" w:color="auto" w:fill="auto"/>
          </w:tcPr>
          <w:p w14:paraId="4A84D262" w14:textId="5049B6C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21</w:t>
            </w:r>
          </w:p>
        </w:tc>
        <w:tc>
          <w:tcPr>
            <w:tcW w:w="4519" w:type="dxa"/>
            <w:shd w:val="clear" w:color="auto" w:fill="auto"/>
          </w:tcPr>
          <w:p w14:paraId="6487E592" w14:textId="216C3FE4" w:rsidR="00EA2824" w:rsidRPr="00AC435E" w:rsidRDefault="00EA2824" w:rsidP="00EA2824">
            <w:pPr>
              <w:jc w:val="center"/>
              <w:rPr>
                <w:rFonts w:ascii="Tahoma" w:hAnsi="Tahoma" w:cs="Tahoma"/>
                <w:sz w:val="18"/>
                <w:szCs w:val="18"/>
              </w:rPr>
            </w:pPr>
            <w:r w:rsidRPr="00AC435E">
              <w:rPr>
                <w:rFonts w:ascii="Tahoma" w:hAnsi="Tahoma" w:cs="Tahoma"/>
                <w:sz w:val="18"/>
                <w:szCs w:val="18"/>
              </w:rPr>
              <w:t>22/03/2021</w:t>
            </w:r>
          </w:p>
        </w:tc>
      </w:tr>
      <w:tr w:rsidR="00EA2824" w:rsidRPr="00AC435E" w14:paraId="5BF5FC3F" w14:textId="77777777" w:rsidTr="00C34028">
        <w:trPr>
          <w:jc w:val="center"/>
        </w:trPr>
        <w:tc>
          <w:tcPr>
            <w:tcW w:w="1855" w:type="dxa"/>
            <w:shd w:val="clear" w:color="auto" w:fill="auto"/>
          </w:tcPr>
          <w:p w14:paraId="40731723" w14:textId="36F60DF1"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22</w:t>
            </w:r>
          </w:p>
        </w:tc>
        <w:tc>
          <w:tcPr>
            <w:tcW w:w="4519" w:type="dxa"/>
            <w:shd w:val="clear" w:color="auto" w:fill="auto"/>
          </w:tcPr>
          <w:p w14:paraId="1A4B75E1" w14:textId="50DBC640" w:rsidR="00EA2824" w:rsidRPr="00AC435E" w:rsidRDefault="00EA2824" w:rsidP="00EA2824">
            <w:pPr>
              <w:jc w:val="center"/>
              <w:rPr>
                <w:rFonts w:ascii="Tahoma" w:hAnsi="Tahoma" w:cs="Tahoma"/>
                <w:sz w:val="18"/>
                <w:szCs w:val="18"/>
              </w:rPr>
            </w:pPr>
            <w:r w:rsidRPr="00AC435E">
              <w:rPr>
                <w:rFonts w:ascii="Tahoma" w:hAnsi="Tahoma" w:cs="Tahoma"/>
                <w:sz w:val="18"/>
                <w:szCs w:val="18"/>
              </w:rPr>
              <w:t>20/04/2021</w:t>
            </w:r>
          </w:p>
        </w:tc>
      </w:tr>
      <w:tr w:rsidR="00EA2824" w:rsidRPr="00AC435E" w14:paraId="49A5DC11" w14:textId="77777777" w:rsidTr="00C34028">
        <w:trPr>
          <w:jc w:val="center"/>
        </w:trPr>
        <w:tc>
          <w:tcPr>
            <w:tcW w:w="1855" w:type="dxa"/>
            <w:shd w:val="clear" w:color="auto" w:fill="auto"/>
          </w:tcPr>
          <w:p w14:paraId="06DAEFFB" w14:textId="1881B6FC"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23</w:t>
            </w:r>
          </w:p>
        </w:tc>
        <w:tc>
          <w:tcPr>
            <w:tcW w:w="4519" w:type="dxa"/>
            <w:shd w:val="clear" w:color="auto" w:fill="auto"/>
          </w:tcPr>
          <w:p w14:paraId="183523A9" w14:textId="1A51567A" w:rsidR="00EA2824" w:rsidRPr="00AC435E" w:rsidRDefault="00EA2824" w:rsidP="00EA2824">
            <w:pPr>
              <w:jc w:val="center"/>
              <w:rPr>
                <w:rFonts w:ascii="Tahoma" w:hAnsi="Tahoma" w:cs="Tahoma"/>
                <w:sz w:val="18"/>
                <w:szCs w:val="18"/>
              </w:rPr>
            </w:pPr>
            <w:r w:rsidRPr="00AC435E">
              <w:rPr>
                <w:rFonts w:ascii="Tahoma" w:hAnsi="Tahoma" w:cs="Tahoma"/>
                <w:sz w:val="18"/>
                <w:szCs w:val="18"/>
              </w:rPr>
              <w:t>20/05/2021</w:t>
            </w:r>
          </w:p>
        </w:tc>
      </w:tr>
      <w:tr w:rsidR="00EA2824" w:rsidRPr="00AC435E" w14:paraId="66AF6AAB" w14:textId="77777777" w:rsidTr="00C34028">
        <w:trPr>
          <w:jc w:val="center"/>
        </w:trPr>
        <w:tc>
          <w:tcPr>
            <w:tcW w:w="1855" w:type="dxa"/>
            <w:shd w:val="clear" w:color="auto" w:fill="auto"/>
          </w:tcPr>
          <w:p w14:paraId="7AF85190" w14:textId="4355B29F"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24</w:t>
            </w:r>
          </w:p>
        </w:tc>
        <w:tc>
          <w:tcPr>
            <w:tcW w:w="4519" w:type="dxa"/>
            <w:shd w:val="clear" w:color="auto" w:fill="auto"/>
          </w:tcPr>
          <w:p w14:paraId="235DF5E7" w14:textId="3D6F35E6" w:rsidR="00EA2824" w:rsidRPr="00AC435E" w:rsidRDefault="00EA2824" w:rsidP="00EA2824">
            <w:pPr>
              <w:jc w:val="center"/>
              <w:rPr>
                <w:rFonts w:ascii="Tahoma" w:hAnsi="Tahoma" w:cs="Tahoma"/>
                <w:sz w:val="18"/>
                <w:szCs w:val="18"/>
              </w:rPr>
            </w:pPr>
            <w:r w:rsidRPr="00AC435E">
              <w:rPr>
                <w:rFonts w:ascii="Tahoma" w:hAnsi="Tahoma" w:cs="Tahoma"/>
                <w:sz w:val="18"/>
                <w:szCs w:val="18"/>
              </w:rPr>
              <w:t>21/06/2021</w:t>
            </w:r>
          </w:p>
        </w:tc>
      </w:tr>
      <w:tr w:rsidR="00EA2824" w:rsidRPr="00AC435E" w14:paraId="21CD4159" w14:textId="77777777" w:rsidTr="00C34028">
        <w:trPr>
          <w:jc w:val="center"/>
        </w:trPr>
        <w:tc>
          <w:tcPr>
            <w:tcW w:w="1855" w:type="dxa"/>
            <w:shd w:val="clear" w:color="auto" w:fill="auto"/>
          </w:tcPr>
          <w:p w14:paraId="729C1475" w14:textId="49B245C4"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25</w:t>
            </w:r>
          </w:p>
        </w:tc>
        <w:tc>
          <w:tcPr>
            <w:tcW w:w="4519" w:type="dxa"/>
            <w:shd w:val="clear" w:color="auto" w:fill="auto"/>
          </w:tcPr>
          <w:p w14:paraId="68C9D3BF" w14:textId="6E739F81" w:rsidR="00EA2824" w:rsidRPr="00AC435E" w:rsidRDefault="00EA2824" w:rsidP="00EA2824">
            <w:pPr>
              <w:jc w:val="center"/>
              <w:rPr>
                <w:rFonts w:ascii="Tahoma" w:hAnsi="Tahoma" w:cs="Tahoma"/>
                <w:sz w:val="18"/>
                <w:szCs w:val="18"/>
              </w:rPr>
            </w:pPr>
            <w:r w:rsidRPr="00AC435E">
              <w:rPr>
                <w:rFonts w:ascii="Tahoma" w:hAnsi="Tahoma" w:cs="Tahoma"/>
                <w:sz w:val="18"/>
                <w:szCs w:val="18"/>
              </w:rPr>
              <w:t>20/07/2021</w:t>
            </w:r>
          </w:p>
        </w:tc>
      </w:tr>
      <w:tr w:rsidR="00EA2824" w:rsidRPr="00AC435E" w14:paraId="39ECA65B" w14:textId="77777777" w:rsidTr="00C34028">
        <w:trPr>
          <w:jc w:val="center"/>
        </w:trPr>
        <w:tc>
          <w:tcPr>
            <w:tcW w:w="1855" w:type="dxa"/>
            <w:shd w:val="clear" w:color="auto" w:fill="auto"/>
          </w:tcPr>
          <w:p w14:paraId="5A50A994" w14:textId="572B5F65"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26</w:t>
            </w:r>
          </w:p>
        </w:tc>
        <w:tc>
          <w:tcPr>
            <w:tcW w:w="4519" w:type="dxa"/>
            <w:shd w:val="clear" w:color="auto" w:fill="auto"/>
          </w:tcPr>
          <w:p w14:paraId="63868016" w14:textId="64BB07BB" w:rsidR="00EA2824" w:rsidRPr="00AC435E" w:rsidRDefault="00EA2824" w:rsidP="00EA2824">
            <w:pPr>
              <w:jc w:val="center"/>
              <w:rPr>
                <w:rFonts w:ascii="Tahoma" w:hAnsi="Tahoma" w:cs="Tahoma"/>
                <w:sz w:val="18"/>
                <w:szCs w:val="18"/>
              </w:rPr>
            </w:pPr>
            <w:r w:rsidRPr="00AC435E">
              <w:rPr>
                <w:rFonts w:ascii="Tahoma" w:hAnsi="Tahoma" w:cs="Tahoma"/>
                <w:sz w:val="18"/>
                <w:szCs w:val="18"/>
              </w:rPr>
              <w:t>20/08/2021</w:t>
            </w:r>
          </w:p>
        </w:tc>
      </w:tr>
      <w:tr w:rsidR="00EA2824" w:rsidRPr="00AC435E" w14:paraId="1B00122F" w14:textId="77777777" w:rsidTr="00C34028">
        <w:trPr>
          <w:jc w:val="center"/>
        </w:trPr>
        <w:tc>
          <w:tcPr>
            <w:tcW w:w="1855" w:type="dxa"/>
            <w:shd w:val="clear" w:color="auto" w:fill="auto"/>
          </w:tcPr>
          <w:p w14:paraId="46B6CD25" w14:textId="35F794D0"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27</w:t>
            </w:r>
          </w:p>
        </w:tc>
        <w:tc>
          <w:tcPr>
            <w:tcW w:w="4519" w:type="dxa"/>
            <w:shd w:val="clear" w:color="auto" w:fill="auto"/>
          </w:tcPr>
          <w:p w14:paraId="6DE8E758" w14:textId="7624721D" w:rsidR="00EA2824" w:rsidRPr="00AC435E" w:rsidRDefault="00EA2824" w:rsidP="00EA2824">
            <w:pPr>
              <w:jc w:val="center"/>
              <w:rPr>
                <w:rFonts w:ascii="Tahoma" w:hAnsi="Tahoma" w:cs="Tahoma"/>
                <w:sz w:val="18"/>
                <w:szCs w:val="18"/>
              </w:rPr>
            </w:pPr>
            <w:r w:rsidRPr="00AC435E">
              <w:rPr>
                <w:rFonts w:ascii="Tahoma" w:hAnsi="Tahoma" w:cs="Tahoma"/>
                <w:sz w:val="18"/>
                <w:szCs w:val="18"/>
              </w:rPr>
              <w:t>20/09/2021</w:t>
            </w:r>
          </w:p>
        </w:tc>
      </w:tr>
      <w:tr w:rsidR="00EA2824" w:rsidRPr="00AC435E" w14:paraId="4A2CF52B" w14:textId="77777777" w:rsidTr="00C34028">
        <w:trPr>
          <w:jc w:val="center"/>
        </w:trPr>
        <w:tc>
          <w:tcPr>
            <w:tcW w:w="1855" w:type="dxa"/>
            <w:shd w:val="clear" w:color="auto" w:fill="auto"/>
          </w:tcPr>
          <w:p w14:paraId="6CC6483F" w14:textId="7614B15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28</w:t>
            </w:r>
          </w:p>
        </w:tc>
        <w:tc>
          <w:tcPr>
            <w:tcW w:w="4519" w:type="dxa"/>
            <w:shd w:val="clear" w:color="auto" w:fill="auto"/>
          </w:tcPr>
          <w:p w14:paraId="0DCE9B6A" w14:textId="6F3AB2ED" w:rsidR="00EA2824" w:rsidRPr="00AC435E" w:rsidRDefault="00EA2824" w:rsidP="00EA2824">
            <w:pPr>
              <w:jc w:val="center"/>
              <w:rPr>
                <w:rFonts w:ascii="Tahoma" w:hAnsi="Tahoma" w:cs="Tahoma"/>
                <w:sz w:val="18"/>
                <w:szCs w:val="18"/>
              </w:rPr>
            </w:pPr>
            <w:r w:rsidRPr="00AC435E">
              <w:rPr>
                <w:rFonts w:ascii="Tahoma" w:hAnsi="Tahoma" w:cs="Tahoma"/>
                <w:sz w:val="18"/>
                <w:szCs w:val="18"/>
              </w:rPr>
              <w:t>20/10/2021</w:t>
            </w:r>
          </w:p>
        </w:tc>
      </w:tr>
      <w:tr w:rsidR="00EA2824" w:rsidRPr="00AC435E" w14:paraId="300A4052" w14:textId="77777777" w:rsidTr="00C34028">
        <w:trPr>
          <w:jc w:val="center"/>
        </w:trPr>
        <w:tc>
          <w:tcPr>
            <w:tcW w:w="1855" w:type="dxa"/>
            <w:shd w:val="clear" w:color="auto" w:fill="auto"/>
          </w:tcPr>
          <w:p w14:paraId="39C64D49" w14:textId="12E48F9B"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29</w:t>
            </w:r>
          </w:p>
        </w:tc>
        <w:tc>
          <w:tcPr>
            <w:tcW w:w="4519" w:type="dxa"/>
            <w:shd w:val="clear" w:color="auto" w:fill="auto"/>
          </w:tcPr>
          <w:p w14:paraId="078FBB1F" w14:textId="39EF199F" w:rsidR="00EA2824" w:rsidRPr="00AC435E" w:rsidRDefault="00EA2824" w:rsidP="00EA2824">
            <w:pPr>
              <w:jc w:val="center"/>
              <w:rPr>
                <w:rFonts w:ascii="Tahoma" w:hAnsi="Tahoma" w:cs="Tahoma"/>
                <w:sz w:val="18"/>
                <w:szCs w:val="18"/>
              </w:rPr>
            </w:pPr>
            <w:r w:rsidRPr="00AC435E">
              <w:rPr>
                <w:rFonts w:ascii="Tahoma" w:hAnsi="Tahoma" w:cs="Tahoma"/>
                <w:sz w:val="18"/>
                <w:szCs w:val="18"/>
              </w:rPr>
              <w:t>22/11/2021</w:t>
            </w:r>
          </w:p>
        </w:tc>
      </w:tr>
      <w:tr w:rsidR="00EA2824" w:rsidRPr="00AC435E" w14:paraId="04B04639" w14:textId="77777777" w:rsidTr="00C34028">
        <w:trPr>
          <w:jc w:val="center"/>
        </w:trPr>
        <w:tc>
          <w:tcPr>
            <w:tcW w:w="1855" w:type="dxa"/>
            <w:shd w:val="clear" w:color="auto" w:fill="auto"/>
          </w:tcPr>
          <w:p w14:paraId="14525C23" w14:textId="6565F2EA"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30</w:t>
            </w:r>
          </w:p>
        </w:tc>
        <w:tc>
          <w:tcPr>
            <w:tcW w:w="4519" w:type="dxa"/>
            <w:shd w:val="clear" w:color="auto" w:fill="auto"/>
          </w:tcPr>
          <w:p w14:paraId="36A57618" w14:textId="24B6B56A" w:rsidR="00EA2824" w:rsidRPr="00AC435E" w:rsidRDefault="00EA2824" w:rsidP="00EA2824">
            <w:pPr>
              <w:jc w:val="center"/>
              <w:rPr>
                <w:rFonts w:ascii="Tahoma" w:hAnsi="Tahoma" w:cs="Tahoma"/>
                <w:sz w:val="18"/>
                <w:szCs w:val="18"/>
              </w:rPr>
            </w:pPr>
            <w:r w:rsidRPr="00AC435E">
              <w:rPr>
                <w:rFonts w:ascii="Tahoma" w:hAnsi="Tahoma" w:cs="Tahoma"/>
                <w:sz w:val="18"/>
                <w:szCs w:val="18"/>
              </w:rPr>
              <w:t>20/12/2021</w:t>
            </w:r>
          </w:p>
        </w:tc>
      </w:tr>
      <w:tr w:rsidR="00EA2824" w:rsidRPr="00AC435E" w14:paraId="5DFC812A" w14:textId="77777777" w:rsidTr="00C34028">
        <w:trPr>
          <w:jc w:val="center"/>
        </w:trPr>
        <w:tc>
          <w:tcPr>
            <w:tcW w:w="1855" w:type="dxa"/>
            <w:shd w:val="clear" w:color="auto" w:fill="auto"/>
          </w:tcPr>
          <w:p w14:paraId="1ED341EF" w14:textId="1324F166"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31</w:t>
            </w:r>
          </w:p>
        </w:tc>
        <w:tc>
          <w:tcPr>
            <w:tcW w:w="4519" w:type="dxa"/>
            <w:shd w:val="clear" w:color="auto" w:fill="auto"/>
          </w:tcPr>
          <w:p w14:paraId="29954172" w14:textId="105A7662" w:rsidR="00EA2824" w:rsidRPr="00AC435E" w:rsidRDefault="00EA2824" w:rsidP="00EA2824">
            <w:pPr>
              <w:jc w:val="center"/>
              <w:rPr>
                <w:rFonts w:ascii="Tahoma" w:hAnsi="Tahoma" w:cs="Tahoma"/>
                <w:sz w:val="18"/>
                <w:szCs w:val="18"/>
              </w:rPr>
            </w:pPr>
            <w:r w:rsidRPr="00AC435E">
              <w:rPr>
                <w:rFonts w:ascii="Tahoma" w:hAnsi="Tahoma" w:cs="Tahoma"/>
                <w:sz w:val="18"/>
                <w:szCs w:val="18"/>
              </w:rPr>
              <w:t>20/01/2022</w:t>
            </w:r>
          </w:p>
        </w:tc>
      </w:tr>
      <w:tr w:rsidR="00EA2824" w:rsidRPr="00AC435E" w14:paraId="2717E658" w14:textId="77777777" w:rsidTr="00C34028">
        <w:trPr>
          <w:jc w:val="center"/>
        </w:trPr>
        <w:tc>
          <w:tcPr>
            <w:tcW w:w="1855" w:type="dxa"/>
            <w:shd w:val="clear" w:color="auto" w:fill="auto"/>
          </w:tcPr>
          <w:p w14:paraId="7F484A7C" w14:textId="0B4D893C"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32</w:t>
            </w:r>
          </w:p>
        </w:tc>
        <w:tc>
          <w:tcPr>
            <w:tcW w:w="4519" w:type="dxa"/>
            <w:shd w:val="clear" w:color="auto" w:fill="auto"/>
          </w:tcPr>
          <w:p w14:paraId="135E6365" w14:textId="797C3D07" w:rsidR="00EA2824" w:rsidRPr="00AC435E" w:rsidRDefault="00EA2824" w:rsidP="00EA2824">
            <w:pPr>
              <w:jc w:val="center"/>
              <w:rPr>
                <w:rFonts w:ascii="Tahoma" w:hAnsi="Tahoma" w:cs="Tahoma"/>
                <w:sz w:val="18"/>
                <w:szCs w:val="18"/>
              </w:rPr>
            </w:pPr>
            <w:r w:rsidRPr="00AC435E">
              <w:rPr>
                <w:rFonts w:ascii="Tahoma" w:hAnsi="Tahoma" w:cs="Tahoma"/>
                <w:sz w:val="18"/>
                <w:szCs w:val="18"/>
              </w:rPr>
              <w:t>21/02/2022</w:t>
            </w:r>
          </w:p>
        </w:tc>
      </w:tr>
      <w:tr w:rsidR="00EA2824" w:rsidRPr="00AC435E" w14:paraId="24881992" w14:textId="77777777" w:rsidTr="00C34028">
        <w:trPr>
          <w:jc w:val="center"/>
        </w:trPr>
        <w:tc>
          <w:tcPr>
            <w:tcW w:w="1855" w:type="dxa"/>
            <w:shd w:val="clear" w:color="auto" w:fill="auto"/>
          </w:tcPr>
          <w:p w14:paraId="5AEC90D7" w14:textId="3896789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33</w:t>
            </w:r>
          </w:p>
        </w:tc>
        <w:tc>
          <w:tcPr>
            <w:tcW w:w="4519" w:type="dxa"/>
            <w:shd w:val="clear" w:color="auto" w:fill="auto"/>
          </w:tcPr>
          <w:p w14:paraId="407D5DE6" w14:textId="2E3E34EC" w:rsidR="00EA2824" w:rsidRPr="00AC435E" w:rsidRDefault="00EA2824" w:rsidP="00EA2824">
            <w:pPr>
              <w:jc w:val="center"/>
              <w:rPr>
                <w:rFonts w:ascii="Tahoma" w:hAnsi="Tahoma" w:cs="Tahoma"/>
                <w:sz w:val="18"/>
                <w:szCs w:val="18"/>
              </w:rPr>
            </w:pPr>
            <w:r w:rsidRPr="00AC435E">
              <w:rPr>
                <w:rFonts w:ascii="Tahoma" w:hAnsi="Tahoma" w:cs="Tahoma"/>
                <w:sz w:val="18"/>
                <w:szCs w:val="18"/>
              </w:rPr>
              <w:t>21/03/2022</w:t>
            </w:r>
          </w:p>
        </w:tc>
      </w:tr>
      <w:tr w:rsidR="00EA2824" w:rsidRPr="00AC435E" w14:paraId="3A6C3558" w14:textId="77777777" w:rsidTr="00C34028">
        <w:trPr>
          <w:jc w:val="center"/>
        </w:trPr>
        <w:tc>
          <w:tcPr>
            <w:tcW w:w="1855" w:type="dxa"/>
            <w:shd w:val="clear" w:color="auto" w:fill="auto"/>
          </w:tcPr>
          <w:p w14:paraId="1449C7CA" w14:textId="7F9D4917"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34</w:t>
            </w:r>
          </w:p>
        </w:tc>
        <w:tc>
          <w:tcPr>
            <w:tcW w:w="4519" w:type="dxa"/>
            <w:shd w:val="clear" w:color="auto" w:fill="auto"/>
          </w:tcPr>
          <w:p w14:paraId="6D824A60" w14:textId="2381137C" w:rsidR="00EA2824" w:rsidRPr="00AC435E" w:rsidRDefault="00EA2824" w:rsidP="00EA2824">
            <w:pPr>
              <w:jc w:val="center"/>
              <w:rPr>
                <w:rFonts w:ascii="Tahoma" w:hAnsi="Tahoma" w:cs="Tahoma"/>
                <w:sz w:val="18"/>
                <w:szCs w:val="18"/>
              </w:rPr>
            </w:pPr>
            <w:r w:rsidRPr="00AC435E">
              <w:rPr>
                <w:rFonts w:ascii="Tahoma" w:hAnsi="Tahoma" w:cs="Tahoma"/>
                <w:sz w:val="18"/>
                <w:szCs w:val="18"/>
              </w:rPr>
              <w:t>20/04/2022</w:t>
            </w:r>
          </w:p>
        </w:tc>
      </w:tr>
      <w:tr w:rsidR="00EA2824" w:rsidRPr="00AC435E" w14:paraId="296AD44D" w14:textId="77777777" w:rsidTr="00C34028">
        <w:trPr>
          <w:jc w:val="center"/>
        </w:trPr>
        <w:tc>
          <w:tcPr>
            <w:tcW w:w="1855" w:type="dxa"/>
            <w:shd w:val="clear" w:color="auto" w:fill="auto"/>
          </w:tcPr>
          <w:p w14:paraId="64473D2B" w14:textId="5009EA72"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35</w:t>
            </w:r>
          </w:p>
        </w:tc>
        <w:tc>
          <w:tcPr>
            <w:tcW w:w="4519" w:type="dxa"/>
            <w:shd w:val="clear" w:color="auto" w:fill="auto"/>
          </w:tcPr>
          <w:p w14:paraId="1C029069" w14:textId="29D5360B" w:rsidR="00EA2824" w:rsidRPr="00AC435E" w:rsidRDefault="00EA2824" w:rsidP="00EA2824">
            <w:pPr>
              <w:jc w:val="center"/>
              <w:rPr>
                <w:rFonts w:ascii="Tahoma" w:hAnsi="Tahoma" w:cs="Tahoma"/>
                <w:sz w:val="18"/>
                <w:szCs w:val="18"/>
              </w:rPr>
            </w:pPr>
            <w:r w:rsidRPr="00AC435E">
              <w:rPr>
                <w:rFonts w:ascii="Tahoma" w:hAnsi="Tahoma" w:cs="Tahoma"/>
                <w:sz w:val="18"/>
                <w:szCs w:val="18"/>
              </w:rPr>
              <w:t>20/05/2022</w:t>
            </w:r>
          </w:p>
        </w:tc>
      </w:tr>
      <w:tr w:rsidR="00EA2824" w:rsidRPr="00AC435E" w14:paraId="7D4AA9AB" w14:textId="77777777" w:rsidTr="00C34028">
        <w:trPr>
          <w:jc w:val="center"/>
        </w:trPr>
        <w:tc>
          <w:tcPr>
            <w:tcW w:w="1855" w:type="dxa"/>
            <w:shd w:val="clear" w:color="auto" w:fill="auto"/>
          </w:tcPr>
          <w:p w14:paraId="025F64BE" w14:textId="2773F141"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36</w:t>
            </w:r>
          </w:p>
        </w:tc>
        <w:tc>
          <w:tcPr>
            <w:tcW w:w="4519" w:type="dxa"/>
            <w:shd w:val="clear" w:color="auto" w:fill="auto"/>
          </w:tcPr>
          <w:p w14:paraId="20A88D8A" w14:textId="73870E19" w:rsidR="00EA2824" w:rsidRPr="00AC435E" w:rsidRDefault="00EA2824" w:rsidP="00EA2824">
            <w:pPr>
              <w:jc w:val="center"/>
              <w:rPr>
                <w:rFonts w:ascii="Tahoma" w:hAnsi="Tahoma" w:cs="Tahoma"/>
                <w:sz w:val="18"/>
                <w:szCs w:val="18"/>
              </w:rPr>
            </w:pPr>
            <w:r w:rsidRPr="00AC435E">
              <w:rPr>
                <w:rFonts w:ascii="Tahoma" w:hAnsi="Tahoma" w:cs="Tahoma"/>
                <w:sz w:val="18"/>
                <w:szCs w:val="18"/>
              </w:rPr>
              <w:t>20/06/2022</w:t>
            </w:r>
          </w:p>
        </w:tc>
      </w:tr>
      <w:tr w:rsidR="00EA2824" w:rsidRPr="00AC435E" w14:paraId="2561D594" w14:textId="77777777" w:rsidTr="00C34028">
        <w:trPr>
          <w:jc w:val="center"/>
        </w:trPr>
        <w:tc>
          <w:tcPr>
            <w:tcW w:w="1855" w:type="dxa"/>
            <w:shd w:val="clear" w:color="auto" w:fill="auto"/>
          </w:tcPr>
          <w:p w14:paraId="345C015A" w14:textId="25FB1C4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37</w:t>
            </w:r>
          </w:p>
        </w:tc>
        <w:tc>
          <w:tcPr>
            <w:tcW w:w="4519" w:type="dxa"/>
            <w:shd w:val="clear" w:color="auto" w:fill="auto"/>
          </w:tcPr>
          <w:p w14:paraId="48ACB9D4" w14:textId="1F34C793" w:rsidR="00EA2824" w:rsidRPr="00AC435E" w:rsidRDefault="00EA2824" w:rsidP="00EA2824">
            <w:pPr>
              <w:jc w:val="center"/>
              <w:rPr>
                <w:rFonts w:ascii="Tahoma" w:hAnsi="Tahoma" w:cs="Tahoma"/>
                <w:sz w:val="18"/>
                <w:szCs w:val="18"/>
              </w:rPr>
            </w:pPr>
            <w:r w:rsidRPr="00AC435E">
              <w:rPr>
                <w:rFonts w:ascii="Tahoma" w:hAnsi="Tahoma" w:cs="Tahoma"/>
                <w:sz w:val="18"/>
                <w:szCs w:val="18"/>
              </w:rPr>
              <w:t>20/07/2022</w:t>
            </w:r>
          </w:p>
        </w:tc>
      </w:tr>
      <w:tr w:rsidR="00EA2824" w:rsidRPr="00AC435E" w14:paraId="2BF5AB8B" w14:textId="77777777" w:rsidTr="00C34028">
        <w:trPr>
          <w:jc w:val="center"/>
        </w:trPr>
        <w:tc>
          <w:tcPr>
            <w:tcW w:w="1855" w:type="dxa"/>
            <w:shd w:val="clear" w:color="auto" w:fill="auto"/>
          </w:tcPr>
          <w:p w14:paraId="354B6742" w14:textId="2D78F5E9"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38</w:t>
            </w:r>
          </w:p>
        </w:tc>
        <w:tc>
          <w:tcPr>
            <w:tcW w:w="4519" w:type="dxa"/>
            <w:shd w:val="clear" w:color="auto" w:fill="auto"/>
          </w:tcPr>
          <w:p w14:paraId="28C5164F" w14:textId="46D91ADC" w:rsidR="00EA2824" w:rsidRPr="00AC435E" w:rsidRDefault="00EA2824" w:rsidP="00EA2824">
            <w:pPr>
              <w:jc w:val="center"/>
              <w:rPr>
                <w:rFonts w:ascii="Tahoma" w:hAnsi="Tahoma" w:cs="Tahoma"/>
                <w:sz w:val="18"/>
                <w:szCs w:val="18"/>
              </w:rPr>
            </w:pPr>
            <w:r w:rsidRPr="00AC435E">
              <w:rPr>
                <w:rFonts w:ascii="Tahoma" w:hAnsi="Tahoma" w:cs="Tahoma"/>
                <w:sz w:val="18"/>
                <w:szCs w:val="18"/>
              </w:rPr>
              <w:t>22/08/2022</w:t>
            </w:r>
          </w:p>
        </w:tc>
      </w:tr>
      <w:tr w:rsidR="00EA2824" w:rsidRPr="00AC435E" w14:paraId="7226EC2F" w14:textId="77777777" w:rsidTr="00C34028">
        <w:trPr>
          <w:jc w:val="center"/>
        </w:trPr>
        <w:tc>
          <w:tcPr>
            <w:tcW w:w="1855" w:type="dxa"/>
            <w:shd w:val="clear" w:color="auto" w:fill="auto"/>
          </w:tcPr>
          <w:p w14:paraId="0AC2BAFB" w14:textId="147EB9DF"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lastRenderedPageBreak/>
              <w:t>39</w:t>
            </w:r>
          </w:p>
        </w:tc>
        <w:tc>
          <w:tcPr>
            <w:tcW w:w="4519" w:type="dxa"/>
            <w:shd w:val="clear" w:color="auto" w:fill="auto"/>
          </w:tcPr>
          <w:p w14:paraId="6B8BED99" w14:textId="11E83634" w:rsidR="00EA2824" w:rsidRPr="00AC435E" w:rsidRDefault="00EA2824" w:rsidP="00EA2824">
            <w:pPr>
              <w:jc w:val="center"/>
              <w:rPr>
                <w:rFonts w:ascii="Tahoma" w:hAnsi="Tahoma" w:cs="Tahoma"/>
                <w:sz w:val="18"/>
                <w:szCs w:val="18"/>
              </w:rPr>
            </w:pPr>
            <w:r w:rsidRPr="00AC435E">
              <w:rPr>
                <w:rFonts w:ascii="Tahoma" w:hAnsi="Tahoma" w:cs="Tahoma"/>
                <w:sz w:val="18"/>
                <w:szCs w:val="18"/>
              </w:rPr>
              <w:t>20/09/2022</w:t>
            </w:r>
          </w:p>
        </w:tc>
      </w:tr>
      <w:tr w:rsidR="00EA2824" w:rsidRPr="00AC435E" w14:paraId="7F180D69" w14:textId="77777777" w:rsidTr="00C34028">
        <w:trPr>
          <w:jc w:val="center"/>
        </w:trPr>
        <w:tc>
          <w:tcPr>
            <w:tcW w:w="1855" w:type="dxa"/>
            <w:shd w:val="clear" w:color="auto" w:fill="auto"/>
          </w:tcPr>
          <w:p w14:paraId="5A3FAC9A" w14:textId="5CAD6BC3"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40</w:t>
            </w:r>
          </w:p>
        </w:tc>
        <w:tc>
          <w:tcPr>
            <w:tcW w:w="4519" w:type="dxa"/>
            <w:shd w:val="clear" w:color="auto" w:fill="auto"/>
          </w:tcPr>
          <w:p w14:paraId="57CD6E94" w14:textId="147418EC" w:rsidR="00EA2824" w:rsidRPr="00AC435E" w:rsidRDefault="00EA2824" w:rsidP="00EA2824">
            <w:pPr>
              <w:jc w:val="center"/>
              <w:rPr>
                <w:rFonts w:ascii="Tahoma" w:hAnsi="Tahoma" w:cs="Tahoma"/>
                <w:sz w:val="18"/>
                <w:szCs w:val="18"/>
              </w:rPr>
            </w:pPr>
            <w:r w:rsidRPr="00AC435E">
              <w:rPr>
                <w:rFonts w:ascii="Tahoma" w:hAnsi="Tahoma" w:cs="Tahoma"/>
                <w:sz w:val="18"/>
                <w:szCs w:val="18"/>
              </w:rPr>
              <w:t>20/10/2022</w:t>
            </w:r>
          </w:p>
        </w:tc>
      </w:tr>
      <w:tr w:rsidR="00EA2824" w:rsidRPr="00AC435E" w14:paraId="12704249" w14:textId="77777777" w:rsidTr="00C34028">
        <w:trPr>
          <w:jc w:val="center"/>
        </w:trPr>
        <w:tc>
          <w:tcPr>
            <w:tcW w:w="1855" w:type="dxa"/>
            <w:shd w:val="clear" w:color="auto" w:fill="auto"/>
          </w:tcPr>
          <w:p w14:paraId="58C779B1" w14:textId="040C0A2F"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41</w:t>
            </w:r>
          </w:p>
        </w:tc>
        <w:tc>
          <w:tcPr>
            <w:tcW w:w="4519" w:type="dxa"/>
            <w:shd w:val="clear" w:color="auto" w:fill="auto"/>
          </w:tcPr>
          <w:p w14:paraId="77946193" w14:textId="44ECD9C5" w:rsidR="00EA2824" w:rsidRPr="00AC435E" w:rsidRDefault="00EA2824" w:rsidP="00EA2824">
            <w:pPr>
              <w:jc w:val="center"/>
              <w:rPr>
                <w:rFonts w:ascii="Tahoma" w:hAnsi="Tahoma" w:cs="Tahoma"/>
                <w:sz w:val="18"/>
                <w:szCs w:val="18"/>
              </w:rPr>
            </w:pPr>
            <w:r w:rsidRPr="00AC435E">
              <w:rPr>
                <w:rFonts w:ascii="Tahoma" w:hAnsi="Tahoma" w:cs="Tahoma"/>
                <w:sz w:val="18"/>
                <w:szCs w:val="18"/>
              </w:rPr>
              <w:t>21/11/2022</w:t>
            </w:r>
          </w:p>
        </w:tc>
      </w:tr>
      <w:tr w:rsidR="00EA2824" w:rsidRPr="00AC435E" w14:paraId="517AF47E" w14:textId="77777777" w:rsidTr="00C34028">
        <w:trPr>
          <w:jc w:val="center"/>
        </w:trPr>
        <w:tc>
          <w:tcPr>
            <w:tcW w:w="1855" w:type="dxa"/>
            <w:shd w:val="clear" w:color="auto" w:fill="auto"/>
          </w:tcPr>
          <w:p w14:paraId="77ABA3FD" w14:textId="5CEF6797"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42</w:t>
            </w:r>
          </w:p>
        </w:tc>
        <w:tc>
          <w:tcPr>
            <w:tcW w:w="4519" w:type="dxa"/>
            <w:shd w:val="clear" w:color="auto" w:fill="auto"/>
          </w:tcPr>
          <w:p w14:paraId="0EBF06F7" w14:textId="4D6B31B5" w:rsidR="00EA2824" w:rsidRPr="00AC435E" w:rsidRDefault="00EA2824" w:rsidP="00EA2824">
            <w:pPr>
              <w:jc w:val="center"/>
              <w:rPr>
                <w:rFonts w:ascii="Tahoma" w:hAnsi="Tahoma" w:cs="Tahoma"/>
                <w:sz w:val="18"/>
                <w:szCs w:val="18"/>
              </w:rPr>
            </w:pPr>
            <w:r w:rsidRPr="00AC435E">
              <w:rPr>
                <w:rFonts w:ascii="Tahoma" w:hAnsi="Tahoma" w:cs="Tahoma"/>
                <w:sz w:val="18"/>
                <w:szCs w:val="18"/>
              </w:rPr>
              <w:t>20/12/2022</w:t>
            </w:r>
          </w:p>
        </w:tc>
      </w:tr>
      <w:tr w:rsidR="00EA2824" w:rsidRPr="00AC435E" w14:paraId="78240712" w14:textId="77777777" w:rsidTr="00C34028">
        <w:trPr>
          <w:jc w:val="center"/>
        </w:trPr>
        <w:tc>
          <w:tcPr>
            <w:tcW w:w="1855" w:type="dxa"/>
            <w:shd w:val="clear" w:color="auto" w:fill="auto"/>
          </w:tcPr>
          <w:p w14:paraId="7502598A" w14:textId="676606BC"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43</w:t>
            </w:r>
          </w:p>
        </w:tc>
        <w:tc>
          <w:tcPr>
            <w:tcW w:w="4519" w:type="dxa"/>
            <w:shd w:val="clear" w:color="auto" w:fill="auto"/>
          </w:tcPr>
          <w:p w14:paraId="7632062E" w14:textId="245ED01C" w:rsidR="00EA2824" w:rsidRPr="00AC435E" w:rsidRDefault="00EA2824" w:rsidP="00EA2824">
            <w:pPr>
              <w:jc w:val="center"/>
              <w:rPr>
                <w:rFonts w:ascii="Tahoma" w:hAnsi="Tahoma" w:cs="Tahoma"/>
                <w:sz w:val="18"/>
                <w:szCs w:val="18"/>
              </w:rPr>
            </w:pPr>
            <w:r w:rsidRPr="00AC435E">
              <w:rPr>
                <w:rFonts w:ascii="Tahoma" w:hAnsi="Tahoma" w:cs="Tahoma"/>
                <w:sz w:val="18"/>
                <w:szCs w:val="18"/>
              </w:rPr>
              <w:t>20/01/2023</w:t>
            </w:r>
          </w:p>
        </w:tc>
      </w:tr>
      <w:tr w:rsidR="00EA2824" w:rsidRPr="00AC435E" w14:paraId="51B633E5" w14:textId="77777777" w:rsidTr="00C34028">
        <w:trPr>
          <w:jc w:val="center"/>
        </w:trPr>
        <w:tc>
          <w:tcPr>
            <w:tcW w:w="1855" w:type="dxa"/>
            <w:shd w:val="clear" w:color="auto" w:fill="auto"/>
          </w:tcPr>
          <w:p w14:paraId="19304131" w14:textId="501D564D"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44</w:t>
            </w:r>
          </w:p>
        </w:tc>
        <w:tc>
          <w:tcPr>
            <w:tcW w:w="4519" w:type="dxa"/>
            <w:shd w:val="clear" w:color="auto" w:fill="auto"/>
          </w:tcPr>
          <w:p w14:paraId="6B41ADD2" w14:textId="64629677" w:rsidR="00EA2824" w:rsidRPr="00AC435E" w:rsidRDefault="00EA2824" w:rsidP="00EA2824">
            <w:pPr>
              <w:jc w:val="center"/>
              <w:rPr>
                <w:rFonts w:ascii="Tahoma" w:hAnsi="Tahoma" w:cs="Tahoma"/>
                <w:sz w:val="18"/>
                <w:szCs w:val="18"/>
              </w:rPr>
            </w:pPr>
            <w:r w:rsidRPr="00AC435E">
              <w:rPr>
                <w:rFonts w:ascii="Tahoma" w:hAnsi="Tahoma" w:cs="Tahoma"/>
                <w:sz w:val="18"/>
                <w:szCs w:val="18"/>
              </w:rPr>
              <w:t>22/02/2023</w:t>
            </w:r>
          </w:p>
        </w:tc>
      </w:tr>
      <w:tr w:rsidR="00EA2824" w:rsidRPr="00AC435E" w14:paraId="5A8182F8" w14:textId="77777777" w:rsidTr="00C34028">
        <w:trPr>
          <w:jc w:val="center"/>
        </w:trPr>
        <w:tc>
          <w:tcPr>
            <w:tcW w:w="1855" w:type="dxa"/>
            <w:shd w:val="clear" w:color="auto" w:fill="auto"/>
          </w:tcPr>
          <w:p w14:paraId="55F1B387" w14:textId="1084B96B"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45</w:t>
            </w:r>
          </w:p>
        </w:tc>
        <w:tc>
          <w:tcPr>
            <w:tcW w:w="4519" w:type="dxa"/>
            <w:shd w:val="clear" w:color="auto" w:fill="auto"/>
          </w:tcPr>
          <w:p w14:paraId="34812BFE" w14:textId="35333A55" w:rsidR="00EA2824" w:rsidRPr="00AC435E" w:rsidRDefault="00EA2824" w:rsidP="00EA2824">
            <w:pPr>
              <w:jc w:val="center"/>
              <w:rPr>
                <w:rFonts w:ascii="Tahoma" w:hAnsi="Tahoma" w:cs="Tahoma"/>
                <w:sz w:val="18"/>
                <w:szCs w:val="18"/>
              </w:rPr>
            </w:pPr>
            <w:r w:rsidRPr="00AC435E">
              <w:rPr>
                <w:rFonts w:ascii="Tahoma" w:hAnsi="Tahoma" w:cs="Tahoma"/>
                <w:sz w:val="18"/>
                <w:szCs w:val="18"/>
              </w:rPr>
              <w:t>20/03/2023</w:t>
            </w:r>
          </w:p>
        </w:tc>
      </w:tr>
      <w:tr w:rsidR="00EA2824" w:rsidRPr="00AC435E" w14:paraId="1E48E08B" w14:textId="77777777" w:rsidTr="00C34028">
        <w:trPr>
          <w:jc w:val="center"/>
        </w:trPr>
        <w:tc>
          <w:tcPr>
            <w:tcW w:w="1855" w:type="dxa"/>
            <w:shd w:val="clear" w:color="auto" w:fill="auto"/>
          </w:tcPr>
          <w:p w14:paraId="358A39D0" w14:textId="4EC9F17F"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46</w:t>
            </w:r>
          </w:p>
        </w:tc>
        <w:tc>
          <w:tcPr>
            <w:tcW w:w="4519" w:type="dxa"/>
            <w:shd w:val="clear" w:color="auto" w:fill="auto"/>
          </w:tcPr>
          <w:p w14:paraId="12D8B29D" w14:textId="0951A653" w:rsidR="00EA2824" w:rsidRPr="00AC435E" w:rsidRDefault="00EA2824" w:rsidP="00EA2824">
            <w:pPr>
              <w:jc w:val="center"/>
              <w:rPr>
                <w:rFonts w:ascii="Tahoma" w:hAnsi="Tahoma" w:cs="Tahoma"/>
                <w:sz w:val="18"/>
                <w:szCs w:val="18"/>
              </w:rPr>
            </w:pPr>
            <w:r w:rsidRPr="00AC435E">
              <w:rPr>
                <w:rFonts w:ascii="Tahoma" w:hAnsi="Tahoma" w:cs="Tahoma"/>
                <w:sz w:val="18"/>
                <w:szCs w:val="18"/>
              </w:rPr>
              <w:t>20/04/2023</w:t>
            </w:r>
          </w:p>
        </w:tc>
      </w:tr>
      <w:tr w:rsidR="00EA2824" w:rsidRPr="00AC435E" w14:paraId="2D4C6F6A" w14:textId="77777777" w:rsidTr="00C34028">
        <w:trPr>
          <w:jc w:val="center"/>
        </w:trPr>
        <w:tc>
          <w:tcPr>
            <w:tcW w:w="1855" w:type="dxa"/>
            <w:shd w:val="clear" w:color="auto" w:fill="auto"/>
          </w:tcPr>
          <w:p w14:paraId="6CDAEE1D" w14:textId="344274BF"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47</w:t>
            </w:r>
          </w:p>
        </w:tc>
        <w:tc>
          <w:tcPr>
            <w:tcW w:w="4519" w:type="dxa"/>
            <w:shd w:val="clear" w:color="auto" w:fill="auto"/>
          </w:tcPr>
          <w:p w14:paraId="25EDC287" w14:textId="1C6670A8" w:rsidR="00EA2824" w:rsidRPr="00AC435E" w:rsidRDefault="00EA2824" w:rsidP="00EA2824">
            <w:pPr>
              <w:jc w:val="center"/>
              <w:rPr>
                <w:rFonts w:ascii="Tahoma" w:hAnsi="Tahoma" w:cs="Tahoma"/>
                <w:sz w:val="18"/>
                <w:szCs w:val="18"/>
              </w:rPr>
            </w:pPr>
            <w:r w:rsidRPr="00AC435E">
              <w:rPr>
                <w:rFonts w:ascii="Tahoma" w:hAnsi="Tahoma" w:cs="Tahoma"/>
                <w:sz w:val="18"/>
                <w:szCs w:val="18"/>
              </w:rPr>
              <w:t>22/05/2023</w:t>
            </w:r>
          </w:p>
        </w:tc>
      </w:tr>
      <w:tr w:rsidR="00EA2824" w:rsidRPr="00AC435E" w14:paraId="7B5F00D9" w14:textId="77777777" w:rsidTr="00C34028">
        <w:trPr>
          <w:jc w:val="center"/>
        </w:trPr>
        <w:tc>
          <w:tcPr>
            <w:tcW w:w="1855" w:type="dxa"/>
            <w:shd w:val="clear" w:color="auto" w:fill="auto"/>
          </w:tcPr>
          <w:p w14:paraId="685AFC17" w14:textId="74859488"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48</w:t>
            </w:r>
          </w:p>
        </w:tc>
        <w:tc>
          <w:tcPr>
            <w:tcW w:w="4519" w:type="dxa"/>
            <w:shd w:val="clear" w:color="auto" w:fill="auto"/>
          </w:tcPr>
          <w:p w14:paraId="0585DC3F" w14:textId="20FCA0D8" w:rsidR="00EA2824" w:rsidRPr="00AC435E" w:rsidRDefault="00EA2824" w:rsidP="00EA2824">
            <w:pPr>
              <w:jc w:val="center"/>
              <w:rPr>
                <w:rFonts w:ascii="Tahoma" w:hAnsi="Tahoma" w:cs="Tahoma"/>
                <w:sz w:val="18"/>
                <w:szCs w:val="18"/>
              </w:rPr>
            </w:pPr>
            <w:r w:rsidRPr="00AC435E">
              <w:rPr>
                <w:rFonts w:ascii="Tahoma" w:hAnsi="Tahoma" w:cs="Tahoma"/>
                <w:sz w:val="18"/>
                <w:szCs w:val="18"/>
              </w:rPr>
              <w:t>20/06/2023</w:t>
            </w:r>
          </w:p>
        </w:tc>
      </w:tr>
      <w:tr w:rsidR="00EA2824" w:rsidRPr="00AC435E" w14:paraId="31C63B51" w14:textId="77777777" w:rsidTr="00C34028">
        <w:trPr>
          <w:jc w:val="center"/>
        </w:trPr>
        <w:tc>
          <w:tcPr>
            <w:tcW w:w="1855" w:type="dxa"/>
            <w:shd w:val="clear" w:color="auto" w:fill="auto"/>
          </w:tcPr>
          <w:p w14:paraId="06B08C3B" w14:textId="43A01ABE"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49</w:t>
            </w:r>
          </w:p>
        </w:tc>
        <w:tc>
          <w:tcPr>
            <w:tcW w:w="4519" w:type="dxa"/>
            <w:shd w:val="clear" w:color="auto" w:fill="auto"/>
          </w:tcPr>
          <w:p w14:paraId="3E006F9A" w14:textId="16B340B5" w:rsidR="00EA2824" w:rsidRPr="00AC435E" w:rsidRDefault="00EA2824" w:rsidP="00EA2824">
            <w:pPr>
              <w:jc w:val="center"/>
              <w:rPr>
                <w:rFonts w:ascii="Tahoma" w:hAnsi="Tahoma" w:cs="Tahoma"/>
                <w:sz w:val="18"/>
                <w:szCs w:val="18"/>
              </w:rPr>
            </w:pPr>
            <w:r w:rsidRPr="00AC435E">
              <w:rPr>
                <w:rFonts w:ascii="Tahoma" w:hAnsi="Tahoma" w:cs="Tahoma"/>
                <w:sz w:val="18"/>
                <w:szCs w:val="18"/>
              </w:rPr>
              <w:t>20/07/2023</w:t>
            </w:r>
          </w:p>
        </w:tc>
      </w:tr>
      <w:tr w:rsidR="00EA2824" w:rsidRPr="00AC435E" w14:paraId="1291A8BA" w14:textId="77777777" w:rsidTr="00C34028">
        <w:trPr>
          <w:jc w:val="center"/>
        </w:trPr>
        <w:tc>
          <w:tcPr>
            <w:tcW w:w="1855" w:type="dxa"/>
            <w:shd w:val="clear" w:color="auto" w:fill="auto"/>
          </w:tcPr>
          <w:p w14:paraId="1CDE5A22" w14:textId="702ED63E"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50</w:t>
            </w:r>
          </w:p>
        </w:tc>
        <w:tc>
          <w:tcPr>
            <w:tcW w:w="4519" w:type="dxa"/>
            <w:shd w:val="clear" w:color="auto" w:fill="auto"/>
          </w:tcPr>
          <w:p w14:paraId="19349DAD" w14:textId="75C6291B" w:rsidR="00EA2824" w:rsidRPr="00AC435E" w:rsidRDefault="00EA2824" w:rsidP="00EA2824">
            <w:pPr>
              <w:jc w:val="center"/>
              <w:rPr>
                <w:rFonts w:ascii="Tahoma" w:hAnsi="Tahoma" w:cs="Tahoma"/>
                <w:sz w:val="18"/>
                <w:szCs w:val="18"/>
              </w:rPr>
            </w:pPr>
            <w:r w:rsidRPr="00AC435E">
              <w:rPr>
                <w:rFonts w:ascii="Tahoma" w:hAnsi="Tahoma" w:cs="Tahoma"/>
                <w:sz w:val="18"/>
                <w:szCs w:val="18"/>
              </w:rPr>
              <w:t>21/08/2023</w:t>
            </w:r>
          </w:p>
        </w:tc>
      </w:tr>
      <w:tr w:rsidR="00EA2824" w:rsidRPr="00AC435E" w14:paraId="5854E0AC" w14:textId="77777777" w:rsidTr="00C34028">
        <w:trPr>
          <w:jc w:val="center"/>
        </w:trPr>
        <w:tc>
          <w:tcPr>
            <w:tcW w:w="1855" w:type="dxa"/>
            <w:shd w:val="clear" w:color="auto" w:fill="auto"/>
          </w:tcPr>
          <w:p w14:paraId="7902A7DB" w14:textId="4FDE05F4"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51</w:t>
            </w:r>
          </w:p>
        </w:tc>
        <w:tc>
          <w:tcPr>
            <w:tcW w:w="4519" w:type="dxa"/>
            <w:shd w:val="clear" w:color="auto" w:fill="auto"/>
          </w:tcPr>
          <w:p w14:paraId="75EE76EA" w14:textId="4E23EA57" w:rsidR="00EA2824" w:rsidRPr="00AC435E" w:rsidRDefault="00EA2824" w:rsidP="00EA2824">
            <w:pPr>
              <w:jc w:val="center"/>
              <w:rPr>
                <w:rFonts w:ascii="Tahoma" w:hAnsi="Tahoma" w:cs="Tahoma"/>
                <w:sz w:val="18"/>
                <w:szCs w:val="18"/>
              </w:rPr>
            </w:pPr>
            <w:r w:rsidRPr="00AC435E">
              <w:rPr>
                <w:rFonts w:ascii="Tahoma" w:hAnsi="Tahoma" w:cs="Tahoma"/>
                <w:sz w:val="18"/>
                <w:szCs w:val="18"/>
              </w:rPr>
              <w:t>20/09/2023</w:t>
            </w:r>
          </w:p>
        </w:tc>
      </w:tr>
      <w:tr w:rsidR="00EA2824" w:rsidRPr="00AC435E" w14:paraId="0AABBA36" w14:textId="77777777" w:rsidTr="00C34028">
        <w:trPr>
          <w:jc w:val="center"/>
        </w:trPr>
        <w:tc>
          <w:tcPr>
            <w:tcW w:w="1855" w:type="dxa"/>
            <w:shd w:val="clear" w:color="auto" w:fill="auto"/>
          </w:tcPr>
          <w:p w14:paraId="4B3C1574" w14:textId="13973E2E"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52</w:t>
            </w:r>
          </w:p>
        </w:tc>
        <w:tc>
          <w:tcPr>
            <w:tcW w:w="4519" w:type="dxa"/>
            <w:shd w:val="clear" w:color="auto" w:fill="auto"/>
          </w:tcPr>
          <w:p w14:paraId="5B0FDD5A" w14:textId="52E1FD6C" w:rsidR="00EA2824" w:rsidRPr="00AC435E" w:rsidRDefault="00EA2824" w:rsidP="00EA2824">
            <w:pPr>
              <w:jc w:val="center"/>
              <w:rPr>
                <w:rFonts w:ascii="Tahoma" w:hAnsi="Tahoma" w:cs="Tahoma"/>
                <w:sz w:val="18"/>
                <w:szCs w:val="18"/>
              </w:rPr>
            </w:pPr>
            <w:r w:rsidRPr="00AC435E">
              <w:rPr>
                <w:rFonts w:ascii="Tahoma" w:hAnsi="Tahoma" w:cs="Tahoma"/>
                <w:sz w:val="18"/>
                <w:szCs w:val="18"/>
              </w:rPr>
              <w:t>20/10/2023</w:t>
            </w:r>
          </w:p>
        </w:tc>
      </w:tr>
      <w:tr w:rsidR="00EA2824" w:rsidRPr="00AC435E" w14:paraId="2034E98A" w14:textId="77777777" w:rsidTr="00C34028">
        <w:trPr>
          <w:jc w:val="center"/>
        </w:trPr>
        <w:tc>
          <w:tcPr>
            <w:tcW w:w="1855" w:type="dxa"/>
            <w:shd w:val="clear" w:color="auto" w:fill="auto"/>
          </w:tcPr>
          <w:p w14:paraId="79136E66" w14:textId="2C392AB4"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53</w:t>
            </w:r>
          </w:p>
        </w:tc>
        <w:tc>
          <w:tcPr>
            <w:tcW w:w="4519" w:type="dxa"/>
            <w:shd w:val="clear" w:color="auto" w:fill="auto"/>
          </w:tcPr>
          <w:p w14:paraId="797F3583" w14:textId="42C3EEB4" w:rsidR="00EA2824" w:rsidRPr="00AC435E" w:rsidRDefault="00EA2824" w:rsidP="00EA2824">
            <w:pPr>
              <w:jc w:val="center"/>
              <w:rPr>
                <w:rFonts w:ascii="Tahoma" w:hAnsi="Tahoma" w:cs="Tahoma"/>
                <w:sz w:val="18"/>
                <w:szCs w:val="18"/>
              </w:rPr>
            </w:pPr>
            <w:r w:rsidRPr="00AC435E">
              <w:rPr>
                <w:rFonts w:ascii="Tahoma" w:hAnsi="Tahoma" w:cs="Tahoma"/>
                <w:sz w:val="18"/>
                <w:szCs w:val="18"/>
              </w:rPr>
              <w:t>20/11/2023</w:t>
            </w:r>
          </w:p>
        </w:tc>
      </w:tr>
      <w:tr w:rsidR="00EA2824" w:rsidRPr="00AC435E" w14:paraId="50CFDDB4" w14:textId="77777777" w:rsidTr="00C34028">
        <w:trPr>
          <w:jc w:val="center"/>
        </w:trPr>
        <w:tc>
          <w:tcPr>
            <w:tcW w:w="1855" w:type="dxa"/>
            <w:shd w:val="clear" w:color="auto" w:fill="auto"/>
          </w:tcPr>
          <w:p w14:paraId="28F00BDB" w14:textId="2827F384"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54</w:t>
            </w:r>
          </w:p>
        </w:tc>
        <w:tc>
          <w:tcPr>
            <w:tcW w:w="4519" w:type="dxa"/>
            <w:shd w:val="clear" w:color="auto" w:fill="auto"/>
          </w:tcPr>
          <w:p w14:paraId="1C03974B" w14:textId="71A93A64" w:rsidR="00EA2824" w:rsidRPr="00AC435E" w:rsidRDefault="00EA2824" w:rsidP="00EA2824">
            <w:pPr>
              <w:jc w:val="center"/>
              <w:rPr>
                <w:rFonts w:ascii="Tahoma" w:hAnsi="Tahoma" w:cs="Tahoma"/>
                <w:sz w:val="18"/>
                <w:szCs w:val="18"/>
              </w:rPr>
            </w:pPr>
            <w:r w:rsidRPr="00AC435E">
              <w:rPr>
                <w:rFonts w:ascii="Tahoma" w:hAnsi="Tahoma" w:cs="Tahoma"/>
                <w:sz w:val="18"/>
                <w:szCs w:val="18"/>
              </w:rPr>
              <w:t>20/12/2023</w:t>
            </w:r>
          </w:p>
        </w:tc>
      </w:tr>
      <w:tr w:rsidR="00EA2824" w:rsidRPr="00AC435E" w14:paraId="6E6AEEE0" w14:textId="77777777" w:rsidTr="00C34028">
        <w:trPr>
          <w:jc w:val="center"/>
        </w:trPr>
        <w:tc>
          <w:tcPr>
            <w:tcW w:w="1855" w:type="dxa"/>
            <w:shd w:val="clear" w:color="auto" w:fill="auto"/>
          </w:tcPr>
          <w:p w14:paraId="51792AD7" w14:textId="1FB5C44E"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55</w:t>
            </w:r>
          </w:p>
        </w:tc>
        <w:tc>
          <w:tcPr>
            <w:tcW w:w="4519" w:type="dxa"/>
            <w:shd w:val="clear" w:color="auto" w:fill="auto"/>
          </w:tcPr>
          <w:p w14:paraId="306D5BE3" w14:textId="043207B7" w:rsidR="00EA2824" w:rsidRPr="00AC435E" w:rsidRDefault="00EA2824" w:rsidP="00EA2824">
            <w:pPr>
              <w:jc w:val="center"/>
              <w:rPr>
                <w:rFonts w:ascii="Tahoma" w:hAnsi="Tahoma" w:cs="Tahoma"/>
                <w:sz w:val="18"/>
                <w:szCs w:val="18"/>
              </w:rPr>
            </w:pPr>
            <w:r w:rsidRPr="00AC435E">
              <w:rPr>
                <w:rFonts w:ascii="Tahoma" w:hAnsi="Tahoma" w:cs="Tahoma"/>
                <w:sz w:val="18"/>
                <w:szCs w:val="18"/>
              </w:rPr>
              <w:t>22/01/2024</w:t>
            </w:r>
          </w:p>
        </w:tc>
      </w:tr>
      <w:tr w:rsidR="00EA2824" w:rsidRPr="00AC435E" w14:paraId="0C384241" w14:textId="77777777" w:rsidTr="00C34028">
        <w:trPr>
          <w:jc w:val="center"/>
        </w:trPr>
        <w:tc>
          <w:tcPr>
            <w:tcW w:w="1855" w:type="dxa"/>
            <w:shd w:val="clear" w:color="auto" w:fill="auto"/>
          </w:tcPr>
          <w:p w14:paraId="175AF84B" w14:textId="1B38A467"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56</w:t>
            </w:r>
          </w:p>
        </w:tc>
        <w:tc>
          <w:tcPr>
            <w:tcW w:w="4519" w:type="dxa"/>
            <w:shd w:val="clear" w:color="auto" w:fill="auto"/>
          </w:tcPr>
          <w:p w14:paraId="17F424E6" w14:textId="0E5EB4DA" w:rsidR="00EA2824" w:rsidRPr="00AC435E" w:rsidRDefault="00EA2824" w:rsidP="00EA2824">
            <w:pPr>
              <w:jc w:val="center"/>
              <w:rPr>
                <w:rFonts w:ascii="Tahoma" w:hAnsi="Tahoma" w:cs="Tahoma"/>
                <w:sz w:val="18"/>
                <w:szCs w:val="18"/>
              </w:rPr>
            </w:pPr>
            <w:r w:rsidRPr="00AC435E">
              <w:rPr>
                <w:rFonts w:ascii="Tahoma" w:hAnsi="Tahoma" w:cs="Tahoma"/>
                <w:sz w:val="18"/>
                <w:szCs w:val="18"/>
              </w:rPr>
              <w:t>20/02/2024</w:t>
            </w:r>
          </w:p>
        </w:tc>
      </w:tr>
      <w:tr w:rsidR="00EA2824" w:rsidRPr="00AC435E" w14:paraId="65EE2F79" w14:textId="77777777" w:rsidTr="00C34028">
        <w:trPr>
          <w:jc w:val="center"/>
        </w:trPr>
        <w:tc>
          <w:tcPr>
            <w:tcW w:w="1855" w:type="dxa"/>
            <w:shd w:val="clear" w:color="auto" w:fill="auto"/>
          </w:tcPr>
          <w:p w14:paraId="65528204" w14:textId="6707C281"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57</w:t>
            </w:r>
          </w:p>
        </w:tc>
        <w:tc>
          <w:tcPr>
            <w:tcW w:w="4519" w:type="dxa"/>
            <w:shd w:val="clear" w:color="auto" w:fill="auto"/>
          </w:tcPr>
          <w:p w14:paraId="2952BB75" w14:textId="624CB99A" w:rsidR="00EA2824" w:rsidRPr="00AC435E" w:rsidRDefault="00EA2824" w:rsidP="00EA2824">
            <w:pPr>
              <w:jc w:val="center"/>
              <w:rPr>
                <w:rFonts w:ascii="Tahoma" w:hAnsi="Tahoma" w:cs="Tahoma"/>
                <w:sz w:val="18"/>
                <w:szCs w:val="18"/>
              </w:rPr>
            </w:pPr>
            <w:r w:rsidRPr="00AC435E">
              <w:rPr>
                <w:rFonts w:ascii="Tahoma" w:hAnsi="Tahoma" w:cs="Tahoma"/>
                <w:sz w:val="18"/>
                <w:szCs w:val="18"/>
              </w:rPr>
              <w:t>20/03/2024</w:t>
            </w:r>
          </w:p>
        </w:tc>
      </w:tr>
      <w:tr w:rsidR="00EA2824" w:rsidRPr="00AC435E" w14:paraId="5C2BF6BE" w14:textId="77777777" w:rsidTr="00C34028">
        <w:trPr>
          <w:jc w:val="center"/>
        </w:trPr>
        <w:tc>
          <w:tcPr>
            <w:tcW w:w="1855" w:type="dxa"/>
            <w:shd w:val="clear" w:color="auto" w:fill="auto"/>
          </w:tcPr>
          <w:p w14:paraId="7DA02918" w14:textId="2FBDCCD2"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58</w:t>
            </w:r>
          </w:p>
        </w:tc>
        <w:tc>
          <w:tcPr>
            <w:tcW w:w="4519" w:type="dxa"/>
            <w:shd w:val="clear" w:color="auto" w:fill="auto"/>
          </w:tcPr>
          <w:p w14:paraId="04556C64" w14:textId="347941CE" w:rsidR="00EA2824" w:rsidRPr="00AC435E" w:rsidRDefault="00EA2824" w:rsidP="00EA2824">
            <w:pPr>
              <w:jc w:val="center"/>
              <w:rPr>
                <w:rFonts w:ascii="Tahoma" w:hAnsi="Tahoma" w:cs="Tahoma"/>
                <w:sz w:val="18"/>
                <w:szCs w:val="18"/>
              </w:rPr>
            </w:pPr>
            <w:r w:rsidRPr="00AC435E">
              <w:rPr>
                <w:rFonts w:ascii="Tahoma" w:hAnsi="Tahoma" w:cs="Tahoma"/>
                <w:sz w:val="18"/>
                <w:szCs w:val="18"/>
              </w:rPr>
              <w:t>22/04/2024</w:t>
            </w:r>
          </w:p>
        </w:tc>
      </w:tr>
      <w:tr w:rsidR="00EA2824" w:rsidRPr="00AC435E" w14:paraId="5791843A" w14:textId="77777777" w:rsidTr="00C34028">
        <w:trPr>
          <w:jc w:val="center"/>
        </w:trPr>
        <w:tc>
          <w:tcPr>
            <w:tcW w:w="1855" w:type="dxa"/>
            <w:shd w:val="clear" w:color="auto" w:fill="auto"/>
          </w:tcPr>
          <w:p w14:paraId="1DA5BCA1" w14:textId="1F6754BB"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59</w:t>
            </w:r>
          </w:p>
        </w:tc>
        <w:tc>
          <w:tcPr>
            <w:tcW w:w="4519" w:type="dxa"/>
            <w:shd w:val="clear" w:color="auto" w:fill="auto"/>
          </w:tcPr>
          <w:p w14:paraId="7A422BA6" w14:textId="2ADE5527" w:rsidR="00EA2824" w:rsidRPr="00AC435E" w:rsidRDefault="00EA2824" w:rsidP="00EA2824">
            <w:pPr>
              <w:jc w:val="center"/>
              <w:rPr>
                <w:rFonts w:ascii="Tahoma" w:hAnsi="Tahoma" w:cs="Tahoma"/>
                <w:sz w:val="18"/>
                <w:szCs w:val="18"/>
              </w:rPr>
            </w:pPr>
            <w:r w:rsidRPr="00AC435E">
              <w:rPr>
                <w:rFonts w:ascii="Tahoma" w:hAnsi="Tahoma" w:cs="Tahoma"/>
                <w:sz w:val="18"/>
                <w:szCs w:val="18"/>
              </w:rPr>
              <w:t>20/05/2024</w:t>
            </w:r>
          </w:p>
        </w:tc>
      </w:tr>
      <w:tr w:rsidR="00EA2824" w:rsidRPr="00AC435E" w14:paraId="141CD9B3" w14:textId="77777777" w:rsidTr="00C34028">
        <w:trPr>
          <w:jc w:val="center"/>
        </w:trPr>
        <w:tc>
          <w:tcPr>
            <w:tcW w:w="1855" w:type="dxa"/>
            <w:shd w:val="clear" w:color="auto" w:fill="auto"/>
          </w:tcPr>
          <w:p w14:paraId="048A87E8" w14:textId="5A2A4580"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60</w:t>
            </w:r>
          </w:p>
        </w:tc>
        <w:tc>
          <w:tcPr>
            <w:tcW w:w="4519" w:type="dxa"/>
            <w:shd w:val="clear" w:color="auto" w:fill="auto"/>
          </w:tcPr>
          <w:p w14:paraId="518C72CC" w14:textId="2E75806D" w:rsidR="00EA2824" w:rsidRPr="00AC435E" w:rsidRDefault="00EA2824" w:rsidP="00EA2824">
            <w:pPr>
              <w:jc w:val="center"/>
              <w:rPr>
                <w:rFonts w:ascii="Tahoma" w:hAnsi="Tahoma" w:cs="Tahoma"/>
                <w:sz w:val="18"/>
                <w:szCs w:val="18"/>
              </w:rPr>
            </w:pPr>
            <w:r w:rsidRPr="00AC435E">
              <w:rPr>
                <w:rFonts w:ascii="Tahoma" w:hAnsi="Tahoma" w:cs="Tahoma"/>
                <w:sz w:val="18"/>
                <w:szCs w:val="18"/>
              </w:rPr>
              <w:t>20/06/2024</w:t>
            </w:r>
          </w:p>
        </w:tc>
      </w:tr>
      <w:tr w:rsidR="00EA2824" w:rsidRPr="00AC435E" w14:paraId="2213EB7D" w14:textId="77777777" w:rsidTr="00C34028">
        <w:trPr>
          <w:jc w:val="center"/>
        </w:trPr>
        <w:tc>
          <w:tcPr>
            <w:tcW w:w="1855" w:type="dxa"/>
            <w:shd w:val="clear" w:color="auto" w:fill="auto"/>
          </w:tcPr>
          <w:p w14:paraId="31D8567C" w14:textId="22B928DA"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61</w:t>
            </w:r>
          </w:p>
        </w:tc>
        <w:tc>
          <w:tcPr>
            <w:tcW w:w="4519" w:type="dxa"/>
            <w:shd w:val="clear" w:color="auto" w:fill="auto"/>
          </w:tcPr>
          <w:p w14:paraId="537A9E33" w14:textId="6CCCA578" w:rsidR="00EA2824" w:rsidRPr="00AC435E" w:rsidRDefault="00EA2824" w:rsidP="00EA2824">
            <w:pPr>
              <w:jc w:val="center"/>
              <w:rPr>
                <w:rFonts w:ascii="Tahoma" w:hAnsi="Tahoma" w:cs="Tahoma"/>
                <w:sz w:val="18"/>
                <w:szCs w:val="18"/>
              </w:rPr>
            </w:pPr>
            <w:r w:rsidRPr="00AC435E">
              <w:rPr>
                <w:rFonts w:ascii="Tahoma" w:hAnsi="Tahoma" w:cs="Tahoma"/>
                <w:sz w:val="18"/>
                <w:szCs w:val="18"/>
              </w:rPr>
              <w:t>22/07/2024</w:t>
            </w:r>
          </w:p>
        </w:tc>
      </w:tr>
      <w:tr w:rsidR="00EA2824" w:rsidRPr="00AC435E" w14:paraId="65C5E4B2" w14:textId="77777777" w:rsidTr="00C34028">
        <w:trPr>
          <w:jc w:val="center"/>
        </w:trPr>
        <w:tc>
          <w:tcPr>
            <w:tcW w:w="1855" w:type="dxa"/>
            <w:shd w:val="clear" w:color="auto" w:fill="auto"/>
          </w:tcPr>
          <w:p w14:paraId="713DCF88" w14:textId="3460F582"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62</w:t>
            </w:r>
          </w:p>
        </w:tc>
        <w:tc>
          <w:tcPr>
            <w:tcW w:w="4519" w:type="dxa"/>
            <w:shd w:val="clear" w:color="auto" w:fill="auto"/>
          </w:tcPr>
          <w:p w14:paraId="6B4F8C4A" w14:textId="01F4DE90" w:rsidR="00EA2824" w:rsidRPr="00AC435E" w:rsidRDefault="00EA2824" w:rsidP="00EA2824">
            <w:pPr>
              <w:jc w:val="center"/>
              <w:rPr>
                <w:rFonts w:ascii="Tahoma" w:hAnsi="Tahoma" w:cs="Tahoma"/>
                <w:sz w:val="18"/>
                <w:szCs w:val="18"/>
              </w:rPr>
            </w:pPr>
            <w:r w:rsidRPr="00AC435E">
              <w:rPr>
                <w:rFonts w:ascii="Tahoma" w:hAnsi="Tahoma" w:cs="Tahoma"/>
                <w:sz w:val="18"/>
                <w:szCs w:val="18"/>
              </w:rPr>
              <w:t>20/08/2024</w:t>
            </w:r>
          </w:p>
        </w:tc>
      </w:tr>
      <w:tr w:rsidR="00EA2824" w:rsidRPr="00AC435E" w14:paraId="787791B6" w14:textId="77777777" w:rsidTr="00C34028">
        <w:trPr>
          <w:jc w:val="center"/>
        </w:trPr>
        <w:tc>
          <w:tcPr>
            <w:tcW w:w="1855" w:type="dxa"/>
            <w:shd w:val="clear" w:color="auto" w:fill="auto"/>
          </w:tcPr>
          <w:p w14:paraId="4D12251B" w14:textId="44F0965A"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63</w:t>
            </w:r>
          </w:p>
        </w:tc>
        <w:tc>
          <w:tcPr>
            <w:tcW w:w="4519" w:type="dxa"/>
            <w:shd w:val="clear" w:color="auto" w:fill="auto"/>
          </w:tcPr>
          <w:p w14:paraId="4C26682E" w14:textId="2A0AF86E" w:rsidR="00EA2824" w:rsidRPr="00AC435E" w:rsidRDefault="00EA2824" w:rsidP="00EA2824">
            <w:pPr>
              <w:jc w:val="center"/>
              <w:rPr>
                <w:rFonts w:ascii="Tahoma" w:hAnsi="Tahoma" w:cs="Tahoma"/>
                <w:sz w:val="18"/>
                <w:szCs w:val="18"/>
              </w:rPr>
            </w:pPr>
            <w:r w:rsidRPr="00AC435E">
              <w:rPr>
                <w:rFonts w:ascii="Tahoma" w:hAnsi="Tahoma" w:cs="Tahoma"/>
                <w:sz w:val="18"/>
                <w:szCs w:val="18"/>
              </w:rPr>
              <w:t>20/09/2024</w:t>
            </w:r>
          </w:p>
        </w:tc>
      </w:tr>
      <w:tr w:rsidR="00EA2824" w:rsidRPr="00AC435E" w14:paraId="7F45926F" w14:textId="77777777" w:rsidTr="00C34028">
        <w:trPr>
          <w:jc w:val="center"/>
        </w:trPr>
        <w:tc>
          <w:tcPr>
            <w:tcW w:w="1855" w:type="dxa"/>
            <w:shd w:val="clear" w:color="auto" w:fill="auto"/>
          </w:tcPr>
          <w:p w14:paraId="1E1DEDA1" w14:textId="5CC4E28C"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64</w:t>
            </w:r>
          </w:p>
        </w:tc>
        <w:tc>
          <w:tcPr>
            <w:tcW w:w="4519" w:type="dxa"/>
            <w:shd w:val="clear" w:color="auto" w:fill="auto"/>
          </w:tcPr>
          <w:p w14:paraId="7D31EC5C" w14:textId="01E95DB2" w:rsidR="00EA2824" w:rsidRPr="00AC435E" w:rsidRDefault="00EA2824" w:rsidP="00EA2824">
            <w:pPr>
              <w:jc w:val="center"/>
              <w:rPr>
                <w:rFonts w:ascii="Tahoma" w:hAnsi="Tahoma" w:cs="Tahoma"/>
                <w:sz w:val="18"/>
                <w:szCs w:val="18"/>
              </w:rPr>
            </w:pPr>
            <w:r w:rsidRPr="00AC435E">
              <w:rPr>
                <w:rFonts w:ascii="Tahoma" w:hAnsi="Tahoma" w:cs="Tahoma"/>
                <w:sz w:val="18"/>
                <w:szCs w:val="18"/>
              </w:rPr>
              <w:t>21/10/2024</w:t>
            </w:r>
          </w:p>
        </w:tc>
      </w:tr>
      <w:tr w:rsidR="00EA2824" w:rsidRPr="00AC435E" w14:paraId="56571E0D" w14:textId="77777777" w:rsidTr="00C34028">
        <w:trPr>
          <w:jc w:val="center"/>
        </w:trPr>
        <w:tc>
          <w:tcPr>
            <w:tcW w:w="1855" w:type="dxa"/>
            <w:shd w:val="clear" w:color="auto" w:fill="auto"/>
          </w:tcPr>
          <w:p w14:paraId="2B0FA6D5" w14:textId="0833F0BA"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65</w:t>
            </w:r>
          </w:p>
        </w:tc>
        <w:tc>
          <w:tcPr>
            <w:tcW w:w="4519" w:type="dxa"/>
            <w:shd w:val="clear" w:color="auto" w:fill="auto"/>
          </w:tcPr>
          <w:p w14:paraId="1280129F" w14:textId="70BC35F3" w:rsidR="00EA2824" w:rsidRPr="00AC435E" w:rsidRDefault="00EA2824" w:rsidP="00EA2824">
            <w:pPr>
              <w:jc w:val="center"/>
              <w:rPr>
                <w:rFonts w:ascii="Tahoma" w:hAnsi="Tahoma" w:cs="Tahoma"/>
                <w:sz w:val="18"/>
                <w:szCs w:val="18"/>
              </w:rPr>
            </w:pPr>
            <w:r w:rsidRPr="00AC435E">
              <w:rPr>
                <w:rFonts w:ascii="Tahoma" w:hAnsi="Tahoma" w:cs="Tahoma"/>
                <w:sz w:val="18"/>
                <w:szCs w:val="18"/>
              </w:rPr>
              <w:t>20/11/2024</w:t>
            </w:r>
          </w:p>
        </w:tc>
      </w:tr>
      <w:tr w:rsidR="00EA2824" w:rsidRPr="00AC435E" w14:paraId="5098CC77" w14:textId="77777777" w:rsidTr="00C34028">
        <w:trPr>
          <w:jc w:val="center"/>
        </w:trPr>
        <w:tc>
          <w:tcPr>
            <w:tcW w:w="1855" w:type="dxa"/>
            <w:shd w:val="clear" w:color="auto" w:fill="auto"/>
          </w:tcPr>
          <w:p w14:paraId="6728ACB7" w14:textId="4BA6B735" w:rsidR="00EA2824" w:rsidRPr="00AC435E" w:rsidRDefault="00EA2824" w:rsidP="00EA2824">
            <w:pPr>
              <w:widowControl w:val="0"/>
              <w:jc w:val="center"/>
              <w:rPr>
                <w:rFonts w:ascii="Tahoma" w:hAnsi="Tahoma" w:cs="Tahoma"/>
                <w:sz w:val="18"/>
                <w:szCs w:val="18"/>
              </w:rPr>
            </w:pPr>
            <w:r w:rsidRPr="00AC435E">
              <w:rPr>
                <w:rFonts w:ascii="Tahoma" w:hAnsi="Tahoma" w:cs="Tahoma"/>
                <w:sz w:val="18"/>
                <w:szCs w:val="18"/>
              </w:rPr>
              <w:t>66</w:t>
            </w:r>
          </w:p>
        </w:tc>
        <w:tc>
          <w:tcPr>
            <w:tcW w:w="4519" w:type="dxa"/>
            <w:shd w:val="clear" w:color="auto" w:fill="auto"/>
          </w:tcPr>
          <w:p w14:paraId="1E76DA13" w14:textId="284D5F4B" w:rsidR="00EA2824" w:rsidRPr="00AC435E" w:rsidRDefault="00AA5A47" w:rsidP="00AA5A47">
            <w:pPr>
              <w:jc w:val="center"/>
              <w:rPr>
                <w:rFonts w:ascii="Tahoma" w:hAnsi="Tahoma" w:cs="Tahoma"/>
                <w:sz w:val="18"/>
                <w:szCs w:val="18"/>
              </w:rPr>
            </w:pPr>
            <w:r w:rsidRPr="00AA5A47">
              <w:rPr>
                <w:rFonts w:ascii="Tahoma" w:hAnsi="Tahoma" w:cs="Tahoma"/>
                <w:sz w:val="18"/>
                <w:szCs w:val="18"/>
              </w:rPr>
              <w:t xml:space="preserve">Data de Vencimento da </w:t>
            </w:r>
            <w:r>
              <w:rPr>
                <w:rFonts w:ascii="Tahoma" w:hAnsi="Tahoma" w:cs="Tahoma"/>
                <w:sz w:val="18"/>
                <w:szCs w:val="18"/>
              </w:rPr>
              <w:t>Segunda</w:t>
            </w:r>
            <w:r w:rsidRPr="00AA5A47">
              <w:rPr>
                <w:rFonts w:ascii="Tahoma" w:hAnsi="Tahoma" w:cs="Tahoma"/>
                <w:sz w:val="18"/>
                <w:szCs w:val="18"/>
              </w:rPr>
              <w:t xml:space="preserve"> Série</w:t>
            </w:r>
          </w:p>
        </w:tc>
      </w:tr>
      <w:bookmarkEnd w:id="78"/>
    </w:tbl>
    <w:p w14:paraId="2377413A" w14:textId="77777777" w:rsidR="00DB1713" w:rsidRPr="00AC435E" w:rsidRDefault="00DB1713" w:rsidP="00BF2ABA">
      <w:pPr>
        <w:jc w:val="left"/>
        <w:rPr>
          <w:rFonts w:ascii="Tahoma" w:hAnsi="Tahoma" w:cs="Tahoma"/>
          <w:sz w:val="20"/>
          <w:szCs w:val="20"/>
        </w:rPr>
      </w:pPr>
    </w:p>
    <w:p w14:paraId="310E0F2F" w14:textId="77777777" w:rsidR="003E69E0" w:rsidRPr="00AC435E" w:rsidRDefault="003C6E9B" w:rsidP="00B6005A">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 xml:space="preserve">Amortização </w:t>
      </w:r>
      <w:r w:rsidR="005F7047" w:rsidRPr="00AC435E">
        <w:rPr>
          <w:rFonts w:ascii="Tahoma" w:hAnsi="Tahoma" w:cs="Tahoma"/>
          <w:b/>
          <w:smallCaps/>
          <w:sz w:val="20"/>
          <w:szCs w:val="20"/>
        </w:rPr>
        <w:t xml:space="preserve">do </w:t>
      </w:r>
      <w:r w:rsidR="007D3061" w:rsidRPr="00AC435E">
        <w:rPr>
          <w:rFonts w:ascii="Tahoma" w:hAnsi="Tahoma" w:cs="Tahoma"/>
          <w:b/>
          <w:smallCaps/>
          <w:sz w:val="20"/>
          <w:szCs w:val="20"/>
        </w:rPr>
        <w:t>Principal</w:t>
      </w:r>
    </w:p>
    <w:p w14:paraId="036951FF" w14:textId="77777777" w:rsidR="003E69E0" w:rsidRPr="00AC435E" w:rsidRDefault="003E69E0" w:rsidP="00F32B4F">
      <w:pPr>
        <w:widowControl w:val="0"/>
        <w:tabs>
          <w:tab w:val="left" w:pos="567"/>
        </w:tabs>
        <w:rPr>
          <w:rFonts w:ascii="Tahoma" w:hAnsi="Tahoma" w:cs="Tahoma"/>
          <w:sz w:val="20"/>
          <w:szCs w:val="20"/>
        </w:rPr>
      </w:pPr>
    </w:p>
    <w:p w14:paraId="7A7B67E5" w14:textId="3839C302" w:rsidR="00367E77" w:rsidRPr="00AC435E" w:rsidRDefault="00367E77" w:rsidP="00367E77">
      <w:pPr>
        <w:widowControl w:val="0"/>
        <w:numPr>
          <w:ilvl w:val="2"/>
          <w:numId w:val="39"/>
        </w:numPr>
        <w:tabs>
          <w:tab w:val="left" w:pos="567"/>
          <w:tab w:val="left" w:pos="851"/>
        </w:tabs>
        <w:ind w:left="0" w:firstLine="0"/>
        <w:rPr>
          <w:rFonts w:ascii="Tahoma" w:hAnsi="Tahoma" w:cs="Tahoma"/>
          <w:sz w:val="20"/>
          <w:szCs w:val="20"/>
        </w:rPr>
      </w:pPr>
      <w:bookmarkStart w:id="79" w:name="_Ref2024421"/>
      <w:r w:rsidRPr="00AC435E">
        <w:rPr>
          <w:rFonts w:ascii="Tahoma" w:hAnsi="Tahoma" w:cs="Tahoma"/>
          <w:sz w:val="20"/>
          <w:szCs w:val="20"/>
        </w:rPr>
        <w:t>Sem prejuízo da liquidação antecipada decorrente de Evento de Vencimento Antecipado</w:t>
      </w:r>
      <w:r w:rsidR="00E33A16" w:rsidRPr="00AC435E">
        <w:rPr>
          <w:rFonts w:ascii="Tahoma" w:hAnsi="Tahoma" w:cs="Tahoma"/>
          <w:sz w:val="20"/>
          <w:szCs w:val="20"/>
        </w:rPr>
        <w:t xml:space="preserve"> ou </w:t>
      </w:r>
      <w:r w:rsidR="000136E5" w:rsidRPr="00AC435E">
        <w:rPr>
          <w:rFonts w:ascii="Tahoma" w:hAnsi="Tahoma" w:cs="Tahoma"/>
          <w:sz w:val="20"/>
          <w:szCs w:val="20"/>
        </w:rPr>
        <w:t>de Resgate Antecipado Facultativo Total</w:t>
      </w:r>
      <w:r w:rsidRPr="00AC435E">
        <w:rPr>
          <w:rFonts w:ascii="Tahoma" w:hAnsi="Tahoma" w:cs="Tahoma"/>
          <w:sz w:val="20"/>
          <w:szCs w:val="20"/>
        </w:rPr>
        <w:t>, o</w:t>
      </w:r>
      <w:r w:rsidR="000D1E14" w:rsidRPr="00AC435E">
        <w:rPr>
          <w:rFonts w:ascii="Tahoma" w:hAnsi="Tahoma" w:cs="Tahoma"/>
          <w:sz w:val="20"/>
          <w:szCs w:val="20"/>
        </w:rPr>
        <w:t>s valores devidos a título de Principal deverão ser amortizados e pagos pela Emissora</w:t>
      </w:r>
      <w:r w:rsidR="00A44498" w:rsidRPr="00AC435E">
        <w:rPr>
          <w:rFonts w:ascii="Tahoma" w:hAnsi="Tahoma" w:cs="Tahoma"/>
          <w:sz w:val="20"/>
          <w:szCs w:val="20"/>
        </w:rPr>
        <w:t xml:space="preserve"> </w:t>
      </w:r>
      <w:r w:rsidR="00DB335A" w:rsidRPr="00AC435E">
        <w:rPr>
          <w:rFonts w:ascii="Tahoma" w:hAnsi="Tahoma" w:cs="Tahoma"/>
          <w:sz w:val="20"/>
          <w:szCs w:val="20"/>
        </w:rPr>
        <w:t>mensalmente</w:t>
      </w:r>
      <w:r w:rsidR="00B77ED0" w:rsidRPr="00AC435E">
        <w:rPr>
          <w:rFonts w:ascii="Tahoma" w:hAnsi="Tahoma" w:cs="Tahoma"/>
          <w:sz w:val="20"/>
          <w:szCs w:val="20"/>
        </w:rPr>
        <w:t xml:space="preserve"> (“</w:t>
      </w:r>
      <w:r w:rsidR="00B77ED0" w:rsidRPr="00AC435E">
        <w:rPr>
          <w:rFonts w:ascii="Tahoma" w:hAnsi="Tahoma" w:cs="Tahoma"/>
          <w:sz w:val="20"/>
          <w:szCs w:val="20"/>
          <w:u w:val="single"/>
        </w:rPr>
        <w:t>Amortização</w:t>
      </w:r>
      <w:r w:rsidR="00B77ED0" w:rsidRPr="00AC435E">
        <w:rPr>
          <w:rFonts w:ascii="Tahoma" w:hAnsi="Tahoma" w:cs="Tahoma"/>
          <w:sz w:val="20"/>
          <w:szCs w:val="20"/>
        </w:rPr>
        <w:t>”)</w:t>
      </w:r>
      <w:r w:rsidR="00A44498" w:rsidRPr="00AC435E">
        <w:rPr>
          <w:rFonts w:ascii="Tahoma" w:hAnsi="Tahoma" w:cs="Tahoma"/>
          <w:sz w:val="20"/>
          <w:szCs w:val="20"/>
        </w:rPr>
        <w:t xml:space="preserve">, </w:t>
      </w:r>
      <w:r w:rsidR="000D1E14" w:rsidRPr="00AC435E">
        <w:rPr>
          <w:rFonts w:ascii="Tahoma" w:hAnsi="Tahoma" w:cs="Tahoma"/>
          <w:sz w:val="20"/>
          <w:szCs w:val="20"/>
        </w:rPr>
        <w:t xml:space="preserve">nos montantes e nas </w:t>
      </w:r>
      <w:r w:rsidR="00516FBC" w:rsidRPr="00AC435E">
        <w:rPr>
          <w:rFonts w:ascii="Tahoma" w:hAnsi="Tahoma" w:cs="Tahoma"/>
          <w:sz w:val="20"/>
          <w:szCs w:val="20"/>
        </w:rPr>
        <w:t>d</w:t>
      </w:r>
      <w:r w:rsidR="000D1E14" w:rsidRPr="00AC435E">
        <w:rPr>
          <w:rFonts w:ascii="Tahoma" w:hAnsi="Tahoma" w:cs="Tahoma"/>
          <w:sz w:val="20"/>
          <w:szCs w:val="20"/>
        </w:rPr>
        <w:t xml:space="preserve">atas de </w:t>
      </w:r>
      <w:r w:rsidR="00516FBC" w:rsidRPr="00AC435E">
        <w:rPr>
          <w:rFonts w:ascii="Tahoma" w:hAnsi="Tahoma" w:cs="Tahoma"/>
          <w:sz w:val="20"/>
          <w:szCs w:val="20"/>
        </w:rPr>
        <w:t>p</w:t>
      </w:r>
      <w:r w:rsidR="000D1E14" w:rsidRPr="00AC435E">
        <w:rPr>
          <w:rFonts w:ascii="Tahoma" w:hAnsi="Tahoma" w:cs="Tahoma"/>
          <w:sz w:val="20"/>
          <w:szCs w:val="20"/>
        </w:rPr>
        <w:t xml:space="preserve">agamento </w:t>
      </w:r>
      <w:r w:rsidR="00194181" w:rsidRPr="00AC435E">
        <w:rPr>
          <w:rFonts w:ascii="Tahoma" w:hAnsi="Tahoma" w:cs="Tahoma"/>
          <w:sz w:val="20"/>
          <w:szCs w:val="20"/>
        </w:rPr>
        <w:t>de Principal indicadas abaixo</w:t>
      </w:r>
      <w:r w:rsidR="00CD74C4" w:rsidRPr="00AC435E">
        <w:rPr>
          <w:rFonts w:ascii="Tahoma" w:hAnsi="Tahoma" w:cs="Tahoma"/>
          <w:sz w:val="20"/>
          <w:szCs w:val="20"/>
        </w:rPr>
        <w:t xml:space="preserve"> para cada Série</w:t>
      </w:r>
      <w:r w:rsidR="00B77ED0" w:rsidRPr="00AC435E">
        <w:rPr>
          <w:rFonts w:ascii="Tahoma" w:hAnsi="Tahoma" w:cs="Tahoma"/>
          <w:sz w:val="20"/>
          <w:szCs w:val="20"/>
        </w:rPr>
        <w:t xml:space="preserve"> </w:t>
      </w:r>
      <w:r w:rsidR="004C1929" w:rsidRPr="00AC435E">
        <w:rPr>
          <w:rFonts w:ascii="Tahoma" w:hAnsi="Tahoma" w:cs="Tahoma"/>
          <w:sz w:val="20"/>
          <w:szCs w:val="20"/>
        </w:rPr>
        <w:t>(</w:t>
      </w:r>
      <w:r w:rsidR="00810938" w:rsidRPr="00AC435E">
        <w:rPr>
          <w:rFonts w:ascii="Tahoma" w:hAnsi="Tahoma" w:cs="Tahoma"/>
          <w:sz w:val="20"/>
          <w:szCs w:val="20"/>
        </w:rPr>
        <w:t>cada uma</w:t>
      </w:r>
      <w:r w:rsidR="004C1929" w:rsidRPr="00AC435E">
        <w:rPr>
          <w:rFonts w:ascii="Tahoma" w:hAnsi="Tahoma" w:cs="Tahoma"/>
          <w:sz w:val="20"/>
          <w:szCs w:val="20"/>
        </w:rPr>
        <w:t>, uma “</w:t>
      </w:r>
      <w:r w:rsidR="004C1929" w:rsidRPr="00AC435E">
        <w:rPr>
          <w:rFonts w:ascii="Tahoma" w:hAnsi="Tahoma" w:cs="Tahoma"/>
          <w:sz w:val="20"/>
          <w:szCs w:val="20"/>
          <w:u w:val="single"/>
        </w:rPr>
        <w:t>Data de Pagamento</w:t>
      </w:r>
      <w:r w:rsidR="00D33909" w:rsidRPr="00AC435E">
        <w:rPr>
          <w:rFonts w:ascii="Tahoma" w:hAnsi="Tahoma" w:cs="Tahoma"/>
          <w:sz w:val="20"/>
          <w:szCs w:val="20"/>
          <w:u w:val="single"/>
        </w:rPr>
        <w:t xml:space="preserve"> de Principal</w:t>
      </w:r>
      <w:r w:rsidR="004C1929" w:rsidRPr="00AC435E">
        <w:rPr>
          <w:rFonts w:ascii="Tahoma" w:hAnsi="Tahoma" w:cs="Tahoma"/>
          <w:sz w:val="20"/>
          <w:szCs w:val="20"/>
        </w:rPr>
        <w:t>”)</w:t>
      </w:r>
      <w:r w:rsidRPr="00AC435E">
        <w:rPr>
          <w:rFonts w:ascii="Tahoma" w:hAnsi="Tahoma" w:cs="Tahoma"/>
          <w:sz w:val="20"/>
          <w:szCs w:val="20"/>
        </w:rPr>
        <w:t xml:space="preserve">: </w:t>
      </w:r>
      <w:bookmarkEnd w:id="79"/>
    </w:p>
    <w:p w14:paraId="6B4DA83C" w14:textId="77777777" w:rsidR="00E33A16" w:rsidRPr="00AC435E" w:rsidRDefault="00E33A16" w:rsidP="00E33A16">
      <w:pPr>
        <w:widowControl w:val="0"/>
        <w:tabs>
          <w:tab w:val="left" w:pos="567"/>
          <w:tab w:val="left" w:pos="851"/>
        </w:tabs>
        <w:rPr>
          <w:rFonts w:ascii="Tahoma" w:hAnsi="Tahoma" w:cs="Tahoma"/>
          <w:sz w:val="20"/>
          <w:szCs w:val="20"/>
        </w:rPr>
      </w:pPr>
    </w:p>
    <w:p w14:paraId="1D3C034E" w14:textId="77777777" w:rsidR="00E33A16" w:rsidRPr="00AC435E" w:rsidRDefault="00E33A16" w:rsidP="00E33A16">
      <w:pPr>
        <w:widowControl w:val="0"/>
        <w:numPr>
          <w:ilvl w:val="3"/>
          <w:numId w:val="39"/>
        </w:numPr>
        <w:tabs>
          <w:tab w:val="left" w:pos="567"/>
          <w:tab w:val="left" w:pos="851"/>
        </w:tabs>
        <w:rPr>
          <w:rFonts w:ascii="Tahoma" w:hAnsi="Tahoma" w:cs="Tahoma"/>
          <w:sz w:val="20"/>
          <w:szCs w:val="20"/>
        </w:rPr>
      </w:pPr>
      <w:r w:rsidRPr="00AC435E">
        <w:rPr>
          <w:rFonts w:ascii="Tahoma" w:hAnsi="Tahoma" w:cs="Tahoma"/>
          <w:sz w:val="20"/>
          <w:szCs w:val="20"/>
          <w:u w:val="single"/>
        </w:rPr>
        <w:t>Amortização do Principal da Primeira Série</w:t>
      </w:r>
      <w:r w:rsidRPr="00AC435E">
        <w:rPr>
          <w:rFonts w:ascii="Tahoma" w:hAnsi="Tahoma" w:cs="Tahoma"/>
          <w:sz w:val="20"/>
          <w:szCs w:val="20"/>
        </w:rPr>
        <w:t xml:space="preserve">: </w:t>
      </w:r>
    </w:p>
    <w:p w14:paraId="22578468" w14:textId="77777777" w:rsidR="00B178B8" w:rsidRPr="00AC435E" w:rsidRDefault="00B178B8" w:rsidP="00367E77">
      <w:pPr>
        <w:widowControl w:val="0"/>
        <w:tabs>
          <w:tab w:val="left" w:pos="567"/>
          <w:tab w:val="left" w:pos="851"/>
        </w:tabs>
        <w:rPr>
          <w:rFonts w:ascii="Tahoma" w:hAnsi="Tahoma" w:cs="Tahoma"/>
          <w:b/>
          <w:sz w:val="20"/>
          <w:szCs w:val="20"/>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3451"/>
        <w:gridCol w:w="2928"/>
        <w:gridCol w:w="2122"/>
      </w:tblGrid>
      <w:tr w:rsidR="00AA5A47" w:rsidRPr="00AA5A47" w14:paraId="6E94F1BD" w14:textId="2FC1B93D" w:rsidTr="00AA5A47">
        <w:trPr>
          <w:tblHeader/>
          <w:jc w:val="center"/>
        </w:trPr>
        <w:tc>
          <w:tcPr>
            <w:tcW w:w="1705" w:type="dxa"/>
            <w:shd w:val="clear" w:color="auto" w:fill="D9D9D9" w:themeFill="background1" w:themeFillShade="D9"/>
            <w:vAlign w:val="center"/>
          </w:tcPr>
          <w:p w14:paraId="127F3EAF" w14:textId="77777777" w:rsidR="00AA5A47" w:rsidRPr="00AA5A47" w:rsidRDefault="00AA5A47" w:rsidP="00F32B4F">
            <w:pPr>
              <w:widowControl w:val="0"/>
              <w:jc w:val="center"/>
              <w:rPr>
                <w:rFonts w:ascii="Tahoma" w:hAnsi="Tahoma" w:cs="Tahoma"/>
                <w:b/>
                <w:sz w:val="18"/>
                <w:szCs w:val="18"/>
              </w:rPr>
            </w:pPr>
            <w:bookmarkStart w:id="80" w:name="_Hlk9975948"/>
            <w:r w:rsidRPr="00AA5A47">
              <w:rPr>
                <w:rFonts w:ascii="Tahoma" w:hAnsi="Tahoma" w:cs="Tahoma"/>
                <w:b/>
                <w:sz w:val="18"/>
                <w:szCs w:val="18"/>
              </w:rPr>
              <w:t>Nº da Parcela</w:t>
            </w:r>
          </w:p>
        </w:tc>
        <w:tc>
          <w:tcPr>
            <w:tcW w:w="3451" w:type="dxa"/>
            <w:shd w:val="clear" w:color="auto" w:fill="D9D9D9" w:themeFill="background1" w:themeFillShade="D9"/>
            <w:vAlign w:val="center"/>
          </w:tcPr>
          <w:p w14:paraId="36947C31" w14:textId="77777777" w:rsidR="00AA5A47" w:rsidRPr="00AA5A47" w:rsidRDefault="00AA5A47" w:rsidP="00F32B4F">
            <w:pPr>
              <w:widowControl w:val="0"/>
              <w:jc w:val="center"/>
              <w:rPr>
                <w:rFonts w:ascii="Tahoma" w:hAnsi="Tahoma" w:cs="Tahoma"/>
                <w:b/>
                <w:sz w:val="18"/>
                <w:szCs w:val="18"/>
              </w:rPr>
            </w:pPr>
            <w:r w:rsidRPr="00AA5A47">
              <w:rPr>
                <w:rFonts w:ascii="Tahoma" w:hAnsi="Tahoma" w:cs="Tahoma"/>
                <w:b/>
                <w:sz w:val="18"/>
                <w:szCs w:val="18"/>
              </w:rPr>
              <w:t>Data de Pagamento de Principal da Primeira Série</w:t>
            </w:r>
          </w:p>
        </w:tc>
        <w:tc>
          <w:tcPr>
            <w:tcW w:w="2928" w:type="dxa"/>
            <w:tcBorders>
              <w:right w:val="single" w:sz="4" w:space="0" w:color="auto"/>
            </w:tcBorders>
            <w:shd w:val="clear" w:color="auto" w:fill="D9D9D9" w:themeFill="background1" w:themeFillShade="D9"/>
            <w:vAlign w:val="center"/>
          </w:tcPr>
          <w:p w14:paraId="796D3B9D" w14:textId="137B1312" w:rsidR="00AA5A47" w:rsidRPr="00AA5A47" w:rsidRDefault="00AA5A47" w:rsidP="00F32B4F">
            <w:pPr>
              <w:widowControl w:val="0"/>
              <w:jc w:val="center"/>
              <w:rPr>
                <w:rFonts w:ascii="Tahoma" w:hAnsi="Tahoma" w:cs="Tahoma"/>
                <w:b/>
                <w:sz w:val="18"/>
                <w:szCs w:val="18"/>
              </w:rPr>
            </w:pPr>
            <w:r w:rsidRPr="00AA5A47">
              <w:rPr>
                <w:rFonts w:ascii="Tahoma" w:hAnsi="Tahoma" w:cs="Tahoma"/>
                <w:b/>
                <w:sz w:val="18"/>
                <w:szCs w:val="18"/>
              </w:rPr>
              <w:t>Valor de Principal da Primeira Série Amortizado</w:t>
            </w:r>
          </w:p>
        </w:tc>
        <w:tc>
          <w:tcPr>
            <w:tcW w:w="2122" w:type="dxa"/>
            <w:tcBorders>
              <w:right w:val="single" w:sz="4" w:space="0" w:color="auto"/>
            </w:tcBorders>
            <w:shd w:val="clear" w:color="auto" w:fill="D9D9D9" w:themeFill="background1" w:themeFillShade="D9"/>
          </w:tcPr>
          <w:p w14:paraId="35EC37B9" w14:textId="7F7DE92A" w:rsidR="00AA5A47" w:rsidRPr="00AA5A47" w:rsidRDefault="00AA5A47" w:rsidP="00F32B4F">
            <w:pPr>
              <w:widowControl w:val="0"/>
              <w:jc w:val="center"/>
              <w:rPr>
                <w:rFonts w:ascii="Tahoma" w:hAnsi="Tahoma" w:cs="Tahoma"/>
                <w:b/>
                <w:sz w:val="18"/>
                <w:szCs w:val="18"/>
              </w:rPr>
            </w:pPr>
            <w:r w:rsidRPr="00AA5A47">
              <w:rPr>
                <w:rFonts w:ascii="Tahoma" w:hAnsi="Tahoma" w:cs="Tahoma"/>
                <w:b/>
                <w:sz w:val="18"/>
                <w:szCs w:val="18"/>
              </w:rPr>
              <w:t>Percentual de Principal da Primeira Série Amortizado</w:t>
            </w:r>
          </w:p>
        </w:tc>
      </w:tr>
      <w:tr w:rsidR="00AA5A47" w:rsidRPr="00AA5A47" w14:paraId="59042173" w14:textId="42227C07" w:rsidTr="005E5B89">
        <w:trPr>
          <w:jc w:val="center"/>
        </w:trPr>
        <w:tc>
          <w:tcPr>
            <w:tcW w:w="1705" w:type="dxa"/>
            <w:shd w:val="clear" w:color="auto" w:fill="auto"/>
          </w:tcPr>
          <w:p w14:paraId="630ADBAA" w14:textId="0776FD6B"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w:t>
            </w:r>
          </w:p>
        </w:tc>
        <w:tc>
          <w:tcPr>
            <w:tcW w:w="3451" w:type="dxa"/>
            <w:shd w:val="clear" w:color="auto" w:fill="auto"/>
          </w:tcPr>
          <w:p w14:paraId="3299FA46" w14:textId="576D76A7" w:rsidR="00AA5A47" w:rsidRPr="00AA5A47" w:rsidRDefault="00AA5A47" w:rsidP="00AA5A47">
            <w:pPr>
              <w:jc w:val="center"/>
              <w:rPr>
                <w:rFonts w:ascii="Tahoma" w:hAnsi="Tahoma" w:cs="Tahoma"/>
                <w:sz w:val="18"/>
                <w:szCs w:val="18"/>
              </w:rPr>
            </w:pPr>
            <w:r w:rsidRPr="00AA5A47">
              <w:rPr>
                <w:rFonts w:ascii="Tahoma" w:hAnsi="Tahoma" w:cs="Tahoma"/>
                <w:sz w:val="18"/>
                <w:szCs w:val="18"/>
              </w:rPr>
              <w:t>22/07/2019</w:t>
            </w:r>
          </w:p>
        </w:tc>
        <w:tc>
          <w:tcPr>
            <w:tcW w:w="2928" w:type="dxa"/>
            <w:tcBorders>
              <w:right w:val="single" w:sz="4" w:space="0" w:color="auto"/>
            </w:tcBorders>
            <w:shd w:val="clear" w:color="auto" w:fill="auto"/>
          </w:tcPr>
          <w:p w14:paraId="58233063" w14:textId="141B9407"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3FFCE32C" w14:textId="551C2C26"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2,0833%</w:t>
            </w:r>
          </w:p>
        </w:tc>
      </w:tr>
      <w:tr w:rsidR="00AA5A47" w:rsidRPr="00AA5A47" w14:paraId="68F135D1" w14:textId="63A3E586" w:rsidTr="005E5B89">
        <w:trPr>
          <w:jc w:val="center"/>
        </w:trPr>
        <w:tc>
          <w:tcPr>
            <w:tcW w:w="1705" w:type="dxa"/>
            <w:shd w:val="clear" w:color="auto" w:fill="auto"/>
          </w:tcPr>
          <w:p w14:paraId="4355C479" w14:textId="5DFB3E07"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w:t>
            </w:r>
          </w:p>
        </w:tc>
        <w:tc>
          <w:tcPr>
            <w:tcW w:w="3451" w:type="dxa"/>
            <w:shd w:val="clear" w:color="auto" w:fill="auto"/>
          </w:tcPr>
          <w:p w14:paraId="4C5F3DA8" w14:textId="1C073B77" w:rsidR="00AA5A47" w:rsidRPr="00AA5A47" w:rsidRDefault="00AA5A47" w:rsidP="00AA5A47">
            <w:pPr>
              <w:jc w:val="center"/>
              <w:rPr>
                <w:rFonts w:ascii="Tahoma" w:hAnsi="Tahoma" w:cs="Tahoma"/>
                <w:sz w:val="18"/>
                <w:szCs w:val="18"/>
              </w:rPr>
            </w:pPr>
            <w:r w:rsidRPr="00AA5A47">
              <w:rPr>
                <w:rFonts w:ascii="Tahoma" w:hAnsi="Tahoma" w:cs="Tahoma"/>
                <w:sz w:val="18"/>
                <w:szCs w:val="18"/>
              </w:rPr>
              <w:t>20/08/2019</w:t>
            </w:r>
          </w:p>
        </w:tc>
        <w:tc>
          <w:tcPr>
            <w:tcW w:w="2928" w:type="dxa"/>
            <w:tcBorders>
              <w:right w:val="single" w:sz="4" w:space="0" w:color="auto"/>
            </w:tcBorders>
            <w:shd w:val="clear" w:color="auto" w:fill="auto"/>
          </w:tcPr>
          <w:p w14:paraId="7CCD3EDA" w14:textId="0D1E127B"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21A93E04" w14:textId="34D69B5A"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2,1277%</w:t>
            </w:r>
          </w:p>
        </w:tc>
      </w:tr>
      <w:tr w:rsidR="00AA5A47" w:rsidRPr="00AA5A47" w14:paraId="2FBE0F8C" w14:textId="74BCEE5A" w:rsidTr="005E5B89">
        <w:trPr>
          <w:jc w:val="center"/>
        </w:trPr>
        <w:tc>
          <w:tcPr>
            <w:tcW w:w="1705" w:type="dxa"/>
            <w:shd w:val="clear" w:color="auto" w:fill="auto"/>
          </w:tcPr>
          <w:p w14:paraId="5587F026" w14:textId="0A87838A"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w:t>
            </w:r>
          </w:p>
        </w:tc>
        <w:tc>
          <w:tcPr>
            <w:tcW w:w="3451" w:type="dxa"/>
            <w:shd w:val="clear" w:color="auto" w:fill="auto"/>
          </w:tcPr>
          <w:p w14:paraId="5B14B2A7" w14:textId="5C810D82" w:rsidR="00AA5A47" w:rsidRPr="00AA5A47" w:rsidRDefault="00AA5A47" w:rsidP="00AA5A47">
            <w:pPr>
              <w:jc w:val="center"/>
              <w:rPr>
                <w:rFonts w:ascii="Tahoma" w:hAnsi="Tahoma" w:cs="Tahoma"/>
                <w:sz w:val="18"/>
                <w:szCs w:val="18"/>
              </w:rPr>
            </w:pPr>
            <w:r w:rsidRPr="00AA5A47">
              <w:rPr>
                <w:rFonts w:ascii="Tahoma" w:hAnsi="Tahoma" w:cs="Tahoma"/>
                <w:sz w:val="18"/>
                <w:szCs w:val="18"/>
              </w:rPr>
              <w:t>20/09/2019</w:t>
            </w:r>
          </w:p>
        </w:tc>
        <w:tc>
          <w:tcPr>
            <w:tcW w:w="2928" w:type="dxa"/>
            <w:tcBorders>
              <w:right w:val="single" w:sz="4" w:space="0" w:color="auto"/>
            </w:tcBorders>
            <w:shd w:val="clear" w:color="auto" w:fill="auto"/>
          </w:tcPr>
          <w:p w14:paraId="44168A22" w14:textId="0376D103"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0F10D6CE" w14:textId="2812949A"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2,1739%</w:t>
            </w:r>
          </w:p>
        </w:tc>
      </w:tr>
      <w:tr w:rsidR="00AA5A47" w:rsidRPr="00AA5A47" w14:paraId="304E58FA" w14:textId="140D43BA" w:rsidTr="005E5B89">
        <w:trPr>
          <w:jc w:val="center"/>
        </w:trPr>
        <w:tc>
          <w:tcPr>
            <w:tcW w:w="1705" w:type="dxa"/>
            <w:shd w:val="clear" w:color="auto" w:fill="auto"/>
          </w:tcPr>
          <w:p w14:paraId="2967357E" w14:textId="0BCDF551"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w:t>
            </w:r>
          </w:p>
        </w:tc>
        <w:tc>
          <w:tcPr>
            <w:tcW w:w="3451" w:type="dxa"/>
            <w:shd w:val="clear" w:color="auto" w:fill="auto"/>
          </w:tcPr>
          <w:p w14:paraId="777BEF1F" w14:textId="5DF026CA" w:rsidR="00AA5A47" w:rsidRPr="00AA5A47" w:rsidRDefault="00AA5A47" w:rsidP="00AA5A47">
            <w:pPr>
              <w:jc w:val="center"/>
              <w:rPr>
                <w:rFonts w:ascii="Tahoma" w:hAnsi="Tahoma" w:cs="Tahoma"/>
                <w:sz w:val="18"/>
                <w:szCs w:val="18"/>
              </w:rPr>
            </w:pPr>
            <w:r w:rsidRPr="00AA5A47">
              <w:rPr>
                <w:rFonts w:ascii="Tahoma" w:hAnsi="Tahoma" w:cs="Tahoma"/>
                <w:sz w:val="18"/>
                <w:szCs w:val="18"/>
              </w:rPr>
              <w:t>21/10/2019</w:t>
            </w:r>
          </w:p>
        </w:tc>
        <w:tc>
          <w:tcPr>
            <w:tcW w:w="2928" w:type="dxa"/>
            <w:tcBorders>
              <w:right w:val="single" w:sz="4" w:space="0" w:color="auto"/>
            </w:tcBorders>
            <w:shd w:val="clear" w:color="auto" w:fill="auto"/>
          </w:tcPr>
          <w:p w14:paraId="68917BFC" w14:textId="3F643308"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5BEBF476" w14:textId="6BDBA7AB"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2,2222%</w:t>
            </w:r>
          </w:p>
        </w:tc>
      </w:tr>
      <w:tr w:rsidR="00AA5A47" w:rsidRPr="00AA5A47" w14:paraId="48BE3959" w14:textId="060E2E0F" w:rsidTr="005E5B89">
        <w:trPr>
          <w:jc w:val="center"/>
        </w:trPr>
        <w:tc>
          <w:tcPr>
            <w:tcW w:w="1705" w:type="dxa"/>
            <w:shd w:val="clear" w:color="auto" w:fill="auto"/>
          </w:tcPr>
          <w:p w14:paraId="7069D683" w14:textId="7748D008"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5</w:t>
            </w:r>
          </w:p>
        </w:tc>
        <w:tc>
          <w:tcPr>
            <w:tcW w:w="3451" w:type="dxa"/>
            <w:shd w:val="clear" w:color="auto" w:fill="auto"/>
          </w:tcPr>
          <w:p w14:paraId="275748F1" w14:textId="610D092B" w:rsidR="00AA5A47" w:rsidRPr="00AA5A47" w:rsidRDefault="00AA5A47" w:rsidP="00AA5A47">
            <w:pPr>
              <w:jc w:val="center"/>
              <w:rPr>
                <w:rFonts w:ascii="Tahoma" w:hAnsi="Tahoma" w:cs="Tahoma"/>
                <w:sz w:val="18"/>
                <w:szCs w:val="18"/>
              </w:rPr>
            </w:pPr>
            <w:r w:rsidRPr="00AA5A47">
              <w:rPr>
                <w:rFonts w:ascii="Tahoma" w:hAnsi="Tahoma" w:cs="Tahoma"/>
                <w:sz w:val="18"/>
                <w:szCs w:val="18"/>
              </w:rPr>
              <w:t>20/11/2019</w:t>
            </w:r>
          </w:p>
        </w:tc>
        <w:tc>
          <w:tcPr>
            <w:tcW w:w="2928" w:type="dxa"/>
            <w:tcBorders>
              <w:right w:val="single" w:sz="4" w:space="0" w:color="auto"/>
            </w:tcBorders>
            <w:shd w:val="clear" w:color="auto" w:fill="auto"/>
          </w:tcPr>
          <w:p w14:paraId="5A960803" w14:textId="53223224"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6909AB18" w14:textId="64BC2F26"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2,2727%</w:t>
            </w:r>
          </w:p>
        </w:tc>
      </w:tr>
      <w:tr w:rsidR="00AA5A47" w:rsidRPr="00AA5A47" w14:paraId="76BAE9D8" w14:textId="32F5BA05" w:rsidTr="005E5B89">
        <w:trPr>
          <w:jc w:val="center"/>
        </w:trPr>
        <w:tc>
          <w:tcPr>
            <w:tcW w:w="1705" w:type="dxa"/>
            <w:shd w:val="clear" w:color="auto" w:fill="auto"/>
          </w:tcPr>
          <w:p w14:paraId="44AAF881" w14:textId="3F61B82B"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6</w:t>
            </w:r>
          </w:p>
        </w:tc>
        <w:tc>
          <w:tcPr>
            <w:tcW w:w="3451" w:type="dxa"/>
            <w:shd w:val="clear" w:color="auto" w:fill="auto"/>
          </w:tcPr>
          <w:p w14:paraId="6E0C394A" w14:textId="4C25A524" w:rsidR="00AA5A47" w:rsidRPr="00AA5A47" w:rsidRDefault="00AA5A47" w:rsidP="00AA5A47">
            <w:pPr>
              <w:jc w:val="center"/>
              <w:rPr>
                <w:rFonts w:ascii="Tahoma" w:hAnsi="Tahoma" w:cs="Tahoma"/>
                <w:sz w:val="18"/>
                <w:szCs w:val="18"/>
              </w:rPr>
            </w:pPr>
            <w:r w:rsidRPr="00AA5A47">
              <w:rPr>
                <w:rFonts w:ascii="Tahoma" w:hAnsi="Tahoma" w:cs="Tahoma"/>
                <w:sz w:val="18"/>
                <w:szCs w:val="18"/>
              </w:rPr>
              <w:t>20/12/2019</w:t>
            </w:r>
          </w:p>
        </w:tc>
        <w:tc>
          <w:tcPr>
            <w:tcW w:w="2928" w:type="dxa"/>
            <w:tcBorders>
              <w:right w:val="single" w:sz="4" w:space="0" w:color="auto"/>
            </w:tcBorders>
            <w:shd w:val="clear" w:color="auto" w:fill="auto"/>
          </w:tcPr>
          <w:p w14:paraId="65FEB036" w14:textId="78C5082C"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17EE26CA" w14:textId="2269B187"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2,3256%</w:t>
            </w:r>
          </w:p>
        </w:tc>
      </w:tr>
      <w:tr w:rsidR="00AA5A47" w:rsidRPr="00AA5A47" w14:paraId="63AA5F32" w14:textId="2652C61C" w:rsidTr="005E5B89">
        <w:trPr>
          <w:jc w:val="center"/>
        </w:trPr>
        <w:tc>
          <w:tcPr>
            <w:tcW w:w="1705" w:type="dxa"/>
            <w:shd w:val="clear" w:color="auto" w:fill="auto"/>
          </w:tcPr>
          <w:p w14:paraId="7BAA08B0" w14:textId="22E32DCD"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7</w:t>
            </w:r>
          </w:p>
        </w:tc>
        <w:tc>
          <w:tcPr>
            <w:tcW w:w="3451" w:type="dxa"/>
            <w:shd w:val="clear" w:color="auto" w:fill="auto"/>
          </w:tcPr>
          <w:p w14:paraId="451C46A4" w14:textId="5B3D2CD8" w:rsidR="00AA5A47" w:rsidRPr="00AA5A47" w:rsidRDefault="00AA5A47" w:rsidP="00AA5A47">
            <w:pPr>
              <w:jc w:val="center"/>
              <w:rPr>
                <w:rFonts w:ascii="Tahoma" w:hAnsi="Tahoma" w:cs="Tahoma"/>
                <w:sz w:val="18"/>
                <w:szCs w:val="18"/>
              </w:rPr>
            </w:pPr>
            <w:r w:rsidRPr="00AA5A47">
              <w:rPr>
                <w:rFonts w:ascii="Tahoma" w:hAnsi="Tahoma" w:cs="Tahoma"/>
                <w:sz w:val="18"/>
                <w:szCs w:val="18"/>
              </w:rPr>
              <w:t>20/01/2020</w:t>
            </w:r>
          </w:p>
        </w:tc>
        <w:tc>
          <w:tcPr>
            <w:tcW w:w="2928" w:type="dxa"/>
            <w:tcBorders>
              <w:right w:val="single" w:sz="4" w:space="0" w:color="auto"/>
            </w:tcBorders>
            <w:shd w:val="clear" w:color="auto" w:fill="auto"/>
          </w:tcPr>
          <w:p w14:paraId="68CEE169" w14:textId="1A8E8C80"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5086F8E3" w14:textId="4BCC5106"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2,3810%</w:t>
            </w:r>
          </w:p>
        </w:tc>
      </w:tr>
      <w:tr w:rsidR="00AA5A47" w:rsidRPr="00AA5A47" w14:paraId="3BAE9394" w14:textId="6506F8B3" w:rsidTr="005E5B89">
        <w:trPr>
          <w:jc w:val="center"/>
        </w:trPr>
        <w:tc>
          <w:tcPr>
            <w:tcW w:w="1705" w:type="dxa"/>
            <w:shd w:val="clear" w:color="auto" w:fill="auto"/>
          </w:tcPr>
          <w:p w14:paraId="1A12EA24" w14:textId="0060E5B2"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8</w:t>
            </w:r>
          </w:p>
        </w:tc>
        <w:tc>
          <w:tcPr>
            <w:tcW w:w="3451" w:type="dxa"/>
            <w:shd w:val="clear" w:color="auto" w:fill="auto"/>
          </w:tcPr>
          <w:p w14:paraId="62AD2CE9" w14:textId="54EE4158" w:rsidR="00AA5A47" w:rsidRPr="00AA5A47" w:rsidRDefault="00AA5A47" w:rsidP="00AA5A47">
            <w:pPr>
              <w:jc w:val="center"/>
              <w:rPr>
                <w:rFonts w:ascii="Tahoma" w:hAnsi="Tahoma" w:cs="Tahoma"/>
                <w:sz w:val="18"/>
                <w:szCs w:val="18"/>
              </w:rPr>
            </w:pPr>
            <w:r w:rsidRPr="00AA5A47">
              <w:rPr>
                <w:rFonts w:ascii="Tahoma" w:hAnsi="Tahoma" w:cs="Tahoma"/>
                <w:sz w:val="18"/>
                <w:szCs w:val="18"/>
              </w:rPr>
              <w:t>20/02/2020</w:t>
            </w:r>
          </w:p>
        </w:tc>
        <w:tc>
          <w:tcPr>
            <w:tcW w:w="2928" w:type="dxa"/>
            <w:tcBorders>
              <w:right w:val="single" w:sz="4" w:space="0" w:color="auto"/>
            </w:tcBorders>
            <w:shd w:val="clear" w:color="auto" w:fill="auto"/>
          </w:tcPr>
          <w:p w14:paraId="28A0CB93" w14:textId="3BE817D4"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577FDBDE" w14:textId="784D29DE"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2,4390%</w:t>
            </w:r>
          </w:p>
        </w:tc>
      </w:tr>
      <w:tr w:rsidR="00AA5A47" w:rsidRPr="00AA5A47" w14:paraId="225D4C7D" w14:textId="5F22C29E" w:rsidTr="005E5B89">
        <w:trPr>
          <w:jc w:val="center"/>
        </w:trPr>
        <w:tc>
          <w:tcPr>
            <w:tcW w:w="1705" w:type="dxa"/>
            <w:shd w:val="clear" w:color="auto" w:fill="auto"/>
          </w:tcPr>
          <w:p w14:paraId="32EFE5F5" w14:textId="20589770"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9</w:t>
            </w:r>
          </w:p>
        </w:tc>
        <w:tc>
          <w:tcPr>
            <w:tcW w:w="3451" w:type="dxa"/>
            <w:shd w:val="clear" w:color="auto" w:fill="auto"/>
          </w:tcPr>
          <w:p w14:paraId="3855AB37" w14:textId="534DB5DE" w:rsidR="00AA5A47" w:rsidRPr="00AA5A47" w:rsidRDefault="00AA5A47" w:rsidP="00AA5A47">
            <w:pPr>
              <w:jc w:val="center"/>
              <w:rPr>
                <w:rFonts w:ascii="Tahoma" w:hAnsi="Tahoma" w:cs="Tahoma"/>
                <w:sz w:val="18"/>
                <w:szCs w:val="18"/>
              </w:rPr>
            </w:pPr>
            <w:r w:rsidRPr="00AA5A47">
              <w:rPr>
                <w:rFonts w:ascii="Tahoma" w:hAnsi="Tahoma" w:cs="Tahoma"/>
                <w:sz w:val="18"/>
                <w:szCs w:val="18"/>
              </w:rPr>
              <w:t>20/03/2020</w:t>
            </w:r>
          </w:p>
        </w:tc>
        <w:tc>
          <w:tcPr>
            <w:tcW w:w="2928" w:type="dxa"/>
            <w:tcBorders>
              <w:right w:val="single" w:sz="4" w:space="0" w:color="auto"/>
            </w:tcBorders>
            <w:shd w:val="clear" w:color="auto" w:fill="auto"/>
          </w:tcPr>
          <w:p w14:paraId="49963432" w14:textId="267EE78D"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5391019C" w14:textId="434C2FEC"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2,5000%</w:t>
            </w:r>
          </w:p>
        </w:tc>
      </w:tr>
      <w:tr w:rsidR="00AA5A47" w:rsidRPr="00AA5A47" w14:paraId="7C72A790" w14:textId="7CF7B22F" w:rsidTr="005E5B89">
        <w:trPr>
          <w:jc w:val="center"/>
        </w:trPr>
        <w:tc>
          <w:tcPr>
            <w:tcW w:w="1705" w:type="dxa"/>
            <w:shd w:val="clear" w:color="auto" w:fill="auto"/>
          </w:tcPr>
          <w:p w14:paraId="704C2795" w14:textId="01B658E4"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10</w:t>
            </w:r>
          </w:p>
        </w:tc>
        <w:tc>
          <w:tcPr>
            <w:tcW w:w="3451" w:type="dxa"/>
            <w:shd w:val="clear" w:color="auto" w:fill="auto"/>
          </w:tcPr>
          <w:p w14:paraId="3497669B" w14:textId="6746EAE0" w:rsidR="00AA5A47" w:rsidRPr="00AA5A47" w:rsidRDefault="00AA5A47" w:rsidP="00AA5A47">
            <w:pPr>
              <w:jc w:val="center"/>
              <w:rPr>
                <w:rFonts w:ascii="Tahoma" w:hAnsi="Tahoma" w:cs="Tahoma"/>
                <w:sz w:val="18"/>
                <w:szCs w:val="18"/>
              </w:rPr>
            </w:pPr>
            <w:r w:rsidRPr="00AA5A47">
              <w:rPr>
                <w:rFonts w:ascii="Tahoma" w:hAnsi="Tahoma" w:cs="Tahoma"/>
                <w:sz w:val="18"/>
                <w:szCs w:val="18"/>
              </w:rPr>
              <w:t>20/04/2020</w:t>
            </w:r>
          </w:p>
        </w:tc>
        <w:tc>
          <w:tcPr>
            <w:tcW w:w="2928" w:type="dxa"/>
            <w:tcBorders>
              <w:right w:val="single" w:sz="4" w:space="0" w:color="auto"/>
            </w:tcBorders>
            <w:shd w:val="clear" w:color="auto" w:fill="auto"/>
          </w:tcPr>
          <w:p w14:paraId="2F481C4E" w14:textId="3FD89F09"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457BA039" w14:textId="5CD73764"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2,5641%</w:t>
            </w:r>
          </w:p>
        </w:tc>
      </w:tr>
      <w:tr w:rsidR="00AA5A47" w:rsidRPr="00AA5A47" w14:paraId="5729815F" w14:textId="32BE7AF5" w:rsidTr="005E5B89">
        <w:trPr>
          <w:jc w:val="center"/>
        </w:trPr>
        <w:tc>
          <w:tcPr>
            <w:tcW w:w="1705" w:type="dxa"/>
            <w:shd w:val="clear" w:color="auto" w:fill="auto"/>
          </w:tcPr>
          <w:p w14:paraId="5593273D" w14:textId="4B7CE357"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11</w:t>
            </w:r>
          </w:p>
        </w:tc>
        <w:tc>
          <w:tcPr>
            <w:tcW w:w="3451" w:type="dxa"/>
            <w:shd w:val="clear" w:color="auto" w:fill="auto"/>
          </w:tcPr>
          <w:p w14:paraId="0955269B" w14:textId="26AD7C6D" w:rsidR="00AA5A47" w:rsidRPr="00AA5A47" w:rsidRDefault="00AA5A47" w:rsidP="00AA5A47">
            <w:pPr>
              <w:jc w:val="center"/>
              <w:rPr>
                <w:rFonts w:ascii="Tahoma" w:hAnsi="Tahoma" w:cs="Tahoma"/>
                <w:sz w:val="18"/>
                <w:szCs w:val="18"/>
              </w:rPr>
            </w:pPr>
            <w:r w:rsidRPr="00AA5A47">
              <w:rPr>
                <w:rFonts w:ascii="Tahoma" w:hAnsi="Tahoma" w:cs="Tahoma"/>
                <w:sz w:val="18"/>
                <w:szCs w:val="18"/>
              </w:rPr>
              <w:t>20/05/2020</w:t>
            </w:r>
          </w:p>
        </w:tc>
        <w:tc>
          <w:tcPr>
            <w:tcW w:w="2928" w:type="dxa"/>
            <w:tcBorders>
              <w:right w:val="single" w:sz="4" w:space="0" w:color="auto"/>
            </w:tcBorders>
            <w:shd w:val="clear" w:color="auto" w:fill="auto"/>
          </w:tcPr>
          <w:p w14:paraId="22B6BAD0" w14:textId="3912AF8E"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507FD116" w14:textId="4774DC2E"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2,6316%</w:t>
            </w:r>
          </w:p>
        </w:tc>
      </w:tr>
      <w:tr w:rsidR="00AA5A47" w:rsidRPr="00AA5A47" w14:paraId="30DEE42D" w14:textId="528508CA" w:rsidTr="005E5B89">
        <w:trPr>
          <w:jc w:val="center"/>
        </w:trPr>
        <w:tc>
          <w:tcPr>
            <w:tcW w:w="1705" w:type="dxa"/>
            <w:shd w:val="clear" w:color="auto" w:fill="auto"/>
          </w:tcPr>
          <w:p w14:paraId="6E55021C" w14:textId="112A6983"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12</w:t>
            </w:r>
          </w:p>
        </w:tc>
        <w:tc>
          <w:tcPr>
            <w:tcW w:w="3451" w:type="dxa"/>
            <w:shd w:val="clear" w:color="auto" w:fill="auto"/>
          </w:tcPr>
          <w:p w14:paraId="4E3EDBE4" w14:textId="688B2E66" w:rsidR="00AA5A47" w:rsidRPr="00AA5A47" w:rsidRDefault="00AA5A47" w:rsidP="00AA5A47">
            <w:pPr>
              <w:jc w:val="center"/>
              <w:rPr>
                <w:rFonts w:ascii="Tahoma" w:hAnsi="Tahoma" w:cs="Tahoma"/>
                <w:sz w:val="18"/>
                <w:szCs w:val="18"/>
              </w:rPr>
            </w:pPr>
            <w:r w:rsidRPr="00AA5A47">
              <w:rPr>
                <w:rFonts w:ascii="Tahoma" w:hAnsi="Tahoma" w:cs="Tahoma"/>
                <w:sz w:val="18"/>
                <w:szCs w:val="18"/>
              </w:rPr>
              <w:t>22/06/2020</w:t>
            </w:r>
          </w:p>
        </w:tc>
        <w:tc>
          <w:tcPr>
            <w:tcW w:w="2928" w:type="dxa"/>
            <w:tcBorders>
              <w:right w:val="single" w:sz="4" w:space="0" w:color="auto"/>
            </w:tcBorders>
            <w:shd w:val="clear" w:color="auto" w:fill="auto"/>
          </w:tcPr>
          <w:p w14:paraId="5C868D12" w14:textId="2FAFB4A8"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54AF1861" w14:textId="692FBD48"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2,7027%</w:t>
            </w:r>
          </w:p>
        </w:tc>
      </w:tr>
      <w:tr w:rsidR="00AA5A47" w:rsidRPr="00AA5A47" w14:paraId="40773E8C" w14:textId="5C4729C3" w:rsidTr="005E5B89">
        <w:trPr>
          <w:jc w:val="center"/>
        </w:trPr>
        <w:tc>
          <w:tcPr>
            <w:tcW w:w="1705" w:type="dxa"/>
            <w:shd w:val="clear" w:color="auto" w:fill="auto"/>
          </w:tcPr>
          <w:p w14:paraId="71E456C1" w14:textId="231E7619"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13</w:t>
            </w:r>
          </w:p>
        </w:tc>
        <w:tc>
          <w:tcPr>
            <w:tcW w:w="3451" w:type="dxa"/>
            <w:shd w:val="clear" w:color="auto" w:fill="auto"/>
          </w:tcPr>
          <w:p w14:paraId="5FE12418" w14:textId="3E7FDFDD" w:rsidR="00AA5A47" w:rsidRPr="00AA5A47" w:rsidRDefault="00AA5A47" w:rsidP="00AA5A47">
            <w:pPr>
              <w:jc w:val="center"/>
              <w:rPr>
                <w:rFonts w:ascii="Tahoma" w:hAnsi="Tahoma" w:cs="Tahoma"/>
                <w:sz w:val="18"/>
                <w:szCs w:val="18"/>
              </w:rPr>
            </w:pPr>
            <w:r w:rsidRPr="00AA5A47">
              <w:rPr>
                <w:rFonts w:ascii="Tahoma" w:hAnsi="Tahoma" w:cs="Tahoma"/>
                <w:sz w:val="18"/>
                <w:szCs w:val="18"/>
              </w:rPr>
              <w:t>20/07/2020</w:t>
            </w:r>
          </w:p>
        </w:tc>
        <w:tc>
          <w:tcPr>
            <w:tcW w:w="2928" w:type="dxa"/>
            <w:tcBorders>
              <w:right w:val="single" w:sz="4" w:space="0" w:color="auto"/>
            </w:tcBorders>
            <w:shd w:val="clear" w:color="auto" w:fill="auto"/>
          </w:tcPr>
          <w:p w14:paraId="5B32A1D5" w14:textId="0E11A8D9"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311A0697" w14:textId="677D5490"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2,7778%</w:t>
            </w:r>
          </w:p>
        </w:tc>
      </w:tr>
      <w:tr w:rsidR="00AA5A47" w:rsidRPr="00AA5A47" w14:paraId="1B8CAD57" w14:textId="4E7BA625" w:rsidTr="005E5B89">
        <w:trPr>
          <w:jc w:val="center"/>
        </w:trPr>
        <w:tc>
          <w:tcPr>
            <w:tcW w:w="1705" w:type="dxa"/>
            <w:shd w:val="clear" w:color="auto" w:fill="auto"/>
          </w:tcPr>
          <w:p w14:paraId="39A7565A" w14:textId="6438B7EF"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14</w:t>
            </w:r>
          </w:p>
        </w:tc>
        <w:tc>
          <w:tcPr>
            <w:tcW w:w="3451" w:type="dxa"/>
            <w:shd w:val="clear" w:color="auto" w:fill="auto"/>
          </w:tcPr>
          <w:p w14:paraId="63A89E33" w14:textId="4ABBEED6" w:rsidR="00AA5A47" w:rsidRPr="00AA5A47" w:rsidRDefault="00AA5A47" w:rsidP="00AA5A47">
            <w:pPr>
              <w:jc w:val="center"/>
              <w:rPr>
                <w:rFonts w:ascii="Tahoma" w:hAnsi="Tahoma" w:cs="Tahoma"/>
                <w:sz w:val="18"/>
                <w:szCs w:val="18"/>
              </w:rPr>
            </w:pPr>
            <w:r w:rsidRPr="00AA5A47">
              <w:rPr>
                <w:rFonts w:ascii="Tahoma" w:hAnsi="Tahoma" w:cs="Tahoma"/>
                <w:sz w:val="18"/>
                <w:szCs w:val="18"/>
              </w:rPr>
              <w:t>20/08/2020</w:t>
            </w:r>
          </w:p>
        </w:tc>
        <w:tc>
          <w:tcPr>
            <w:tcW w:w="2928" w:type="dxa"/>
            <w:tcBorders>
              <w:right w:val="single" w:sz="4" w:space="0" w:color="auto"/>
            </w:tcBorders>
            <w:shd w:val="clear" w:color="auto" w:fill="auto"/>
          </w:tcPr>
          <w:p w14:paraId="56C9ECC2" w14:textId="1DC67EDC"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78A1CABB" w14:textId="4E21F73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2,8571%</w:t>
            </w:r>
          </w:p>
        </w:tc>
      </w:tr>
      <w:tr w:rsidR="00AA5A47" w:rsidRPr="00AA5A47" w14:paraId="3C9AAD8D" w14:textId="71EB5A59" w:rsidTr="005E5B89">
        <w:trPr>
          <w:jc w:val="center"/>
        </w:trPr>
        <w:tc>
          <w:tcPr>
            <w:tcW w:w="1705" w:type="dxa"/>
            <w:shd w:val="clear" w:color="auto" w:fill="auto"/>
          </w:tcPr>
          <w:p w14:paraId="7EE2946E" w14:textId="6EF53F70"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lastRenderedPageBreak/>
              <w:t>15</w:t>
            </w:r>
          </w:p>
        </w:tc>
        <w:tc>
          <w:tcPr>
            <w:tcW w:w="3451" w:type="dxa"/>
            <w:shd w:val="clear" w:color="auto" w:fill="auto"/>
          </w:tcPr>
          <w:p w14:paraId="55653825" w14:textId="26C66182" w:rsidR="00AA5A47" w:rsidRPr="00AA5A47" w:rsidRDefault="00AA5A47" w:rsidP="00AA5A47">
            <w:pPr>
              <w:jc w:val="center"/>
              <w:rPr>
                <w:rFonts w:ascii="Tahoma" w:hAnsi="Tahoma" w:cs="Tahoma"/>
                <w:sz w:val="18"/>
                <w:szCs w:val="18"/>
              </w:rPr>
            </w:pPr>
            <w:r w:rsidRPr="00AA5A47">
              <w:rPr>
                <w:rFonts w:ascii="Tahoma" w:hAnsi="Tahoma" w:cs="Tahoma"/>
                <w:sz w:val="18"/>
                <w:szCs w:val="18"/>
              </w:rPr>
              <w:t>21/09/2020</w:t>
            </w:r>
          </w:p>
        </w:tc>
        <w:tc>
          <w:tcPr>
            <w:tcW w:w="2928" w:type="dxa"/>
            <w:tcBorders>
              <w:right w:val="single" w:sz="4" w:space="0" w:color="auto"/>
            </w:tcBorders>
            <w:shd w:val="clear" w:color="auto" w:fill="auto"/>
          </w:tcPr>
          <w:p w14:paraId="2727CAC5" w14:textId="31CE7264"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6CF5F041" w14:textId="08170B0D"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2,9412%</w:t>
            </w:r>
          </w:p>
        </w:tc>
      </w:tr>
      <w:tr w:rsidR="00AA5A47" w:rsidRPr="00AA5A47" w14:paraId="22FE1BD3" w14:textId="320EEB6B" w:rsidTr="005E5B89">
        <w:trPr>
          <w:jc w:val="center"/>
        </w:trPr>
        <w:tc>
          <w:tcPr>
            <w:tcW w:w="1705" w:type="dxa"/>
            <w:shd w:val="clear" w:color="auto" w:fill="auto"/>
          </w:tcPr>
          <w:p w14:paraId="1500C6BA" w14:textId="518F8FF1"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16</w:t>
            </w:r>
          </w:p>
        </w:tc>
        <w:tc>
          <w:tcPr>
            <w:tcW w:w="3451" w:type="dxa"/>
            <w:shd w:val="clear" w:color="auto" w:fill="auto"/>
          </w:tcPr>
          <w:p w14:paraId="59D49281" w14:textId="239782EF" w:rsidR="00AA5A47" w:rsidRPr="00AA5A47" w:rsidRDefault="00AA5A47" w:rsidP="00AA5A47">
            <w:pPr>
              <w:jc w:val="center"/>
              <w:rPr>
                <w:rFonts w:ascii="Tahoma" w:hAnsi="Tahoma" w:cs="Tahoma"/>
                <w:sz w:val="18"/>
                <w:szCs w:val="18"/>
              </w:rPr>
            </w:pPr>
            <w:r w:rsidRPr="00AA5A47">
              <w:rPr>
                <w:rFonts w:ascii="Tahoma" w:hAnsi="Tahoma" w:cs="Tahoma"/>
                <w:sz w:val="18"/>
                <w:szCs w:val="18"/>
              </w:rPr>
              <w:t>20/10/2020</w:t>
            </w:r>
          </w:p>
        </w:tc>
        <w:tc>
          <w:tcPr>
            <w:tcW w:w="2928" w:type="dxa"/>
            <w:tcBorders>
              <w:right w:val="single" w:sz="4" w:space="0" w:color="auto"/>
            </w:tcBorders>
            <w:shd w:val="clear" w:color="auto" w:fill="auto"/>
          </w:tcPr>
          <w:p w14:paraId="4B053CE6" w14:textId="24F9D40D"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016A40D1" w14:textId="770F990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3,0303%</w:t>
            </w:r>
          </w:p>
        </w:tc>
      </w:tr>
      <w:tr w:rsidR="00AA5A47" w:rsidRPr="00AA5A47" w14:paraId="5B11924E" w14:textId="64453657" w:rsidTr="005E5B89">
        <w:trPr>
          <w:jc w:val="center"/>
        </w:trPr>
        <w:tc>
          <w:tcPr>
            <w:tcW w:w="1705" w:type="dxa"/>
            <w:shd w:val="clear" w:color="auto" w:fill="auto"/>
          </w:tcPr>
          <w:p w14:paraId="3B8C4668" w14:textId="0B91EBE4"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17</w:t>
            </w:r>
          </w:p>
        </w:tc>
        <w:tc>
          <w:tcPr>
            <w:tcW w:w="3451" w:type="dxa"/>
            <w:shd w:val="clear" w:color="auto" w:fill="auto"/>
          </w:tcPr>
          <w:p w14:paraId="0F75DA7A" w14:textId="0686C1FA" w:rsidR="00AA5A47" w:rsidRPr="00AA5A47" w:rsidRDefault="00AA5A47" w:rsidP="00AA5A47">
            <w:pPr>
              <w:jc w:val="center"/>
              <w:rPr>
                <w:rFonts w:ascii="Tahoma" w:hAnsi="Tahoma" w:cs="Tahoma"/>
                <w:sz w:val="18"/>
                <w:szCs w:val="18"/>
              </w:rPr>
            </w:pPr>
            <w:r w:rsidRPr="00AA5A47">
              <w:rPr>
                <w:rFonts w:ascii="Tahoma" w:hAnsi="Tahoma" w:cs="Tahoma"/>
                <w:sz w:val="18"/>
                <w:szCs w:val="18"/>
              </w:rPr>
              <w:t>20/11/2020</w:t>
            </w:r>
          </w:p>
        </w:tc>
        <w:tc>
          <w:tcPr>
            <w:tcW w:w="2928" w:type="dxa"/>
            <w:tcBorders>
              <w:right w:val="single" w:sz="4" w:space="0" w:color="auto"/>
            </w:tcBorders>
            <w:shd w:val="clear" w:color="auto" w:fill="auto"/>
          </w:tcPr>
          <w:p w14:paraId="374B33DE" w14:textId="4481F7FF"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4E428C16" w14:textId="2C6FBC27"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3,1250%</w:t>
            </w:r>
          </w:p>
        </w:tc>
      </w:tr>
      <w:tr w:rsidR="00AA5A47" w:rsidRPr="00AA5A47" w14:paraId="189A564A" w14:textId="6A04FD2F" w:rsidTr="005E5B89">
        <w:trPr>
          <w:jc w:val="center"/>
        </w:trPr>
        <w:tc>
          <w:tcPr>
            <w:tcW w:w="1705" w:type="dxa"/>
            <w:shd w:val="clear" w:color="auto" w:fill="auto"/>
          </w:tcPr>
          <w:p w14:paraId="4C269F30" w14:textId="78134D69"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18</w:t>
            </w:r>
          </w:p>
        </w:tc>
        <w:tc>
          <w:tcPr>
            <w:tcW w:w="3451" w:type="dxa"/>
            <w:shd w:val="clear" w:color="auto" w:fill="auto"/>
          </w:tcPr>
          <w:p w14:paraId="00B5E103" w14:textId="7ACC3B4E" w:rsidR="00AA5A47" w:rsidRPr="00AA5A47" w:rsidRDefault="00AA5A47" w:rsidP="00AA5A47">
            <w:pPr>
              <w:jc w:val="center"/>
              <w:rPr>
                <w:rFonts w:ascii="Tahoma" w:hAnsi="Tahoma" w:cs="Tahoma"/>
                <w:sz w:val="18"/>
                <w:szCs w:val="18"/>
              </w:rPr>
            </w:pPr>
            <w:r w:rsidRPr="00AA5A47">
              <w:rPr>
                <w:rFonts w:ascii="Tahoma" w:hAnsi="Tahoma" w:cs="Tahoma"/>
                <w:sz w:val="18"/>
                <w:szCs w:val="18"/>
              </w:rPr>
              <w:t>21/12/2020</w:t>
            </w:r>
          </w:p>
        </w:tc>
        <w:tc>
          <w:tcPr>
            <w:tcW w:w="2928" w:type="dxa"/>
            <w:tcBorders>
              <w:right w:val="single" w:sz="4" w:space="0" w:color="auto"/>
            </w:tcBorders>
            <w:shd w:val="clear" w:color="auto" w:fill="auto"/>
          </w:tcPr>
          <w:p w14:paraId="5C85EB22" w14:textId="18D36916"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5C71E211" w14:textId="5591E6A1"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3,2258%</w:t>
            </w:r>
          </w:p>
        </w:tc>
      </w:tr>
      <w:tr w:rsidR="00AA5A47" w:rsidRPr="00AA5A47" w14:paraId="5EF6328E" w14:textId="17FA98E5" w:rsidTr="005E5B89">
        <w:trPr>
          <w:jc w:val="center"/>
        </w:trPr>
        <w:tc>
          <w:tcPr>
            <w:tcW w:w="1705" w:type="dxa"/>
            <w:shd w:val="clear" w:color="auto" w:fill="auto"/>
          </w:tcPr>
          <w:p w14:paraId="73ED1924" w14:textId="178DAF35"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19</w:t>
            </w:r>
          </w:p>
        </w:tc>
        <w:tc>
          <w:tcPr>
            <w:tcW w:w="3451" w:type="dxa"/>
            <w:shd w:val="clear" w:color="auto" w:fill="auto"/>
          </w:tcPr>
          <w:p w14:paraId="69EA661F" w14:textId="080C14FA" w:rsidR="00AA5A47" w:rsidRPr="00AA5A47" w:rsidRDefault="00AA5A47" w:rsidP="00AA5A47">
            <w:pPr>
              <w:jc w:val="center"/>
              <w:rPr>
                <w:rFonts w:ascii="Tahoma" w:hAnsi="Tahoma" w:cs="Tahoma"/>
                <w:sz w:val="18"/>
                <w:szCs w:val="18"/>
              </w:rPr>
            </w:pPr>
            <w:r w:rsidRPr="00AA5A47">
              <w:rPr>
                <w:rFonts w:ascii="Tahoma" w:hAnsi="Tahoma" w:cs="Tahoma"/>
                <w:sz w:val="18"/>
                <w:szCs w:val="18"/>
              </w:rPr>
              <w:t>20/01/2021</w:t>
            </w:r>
          </w:p>
        </w:tc>
        <w:tc>
          <w:tcPr>
            <w:tcW w:w="2928" w:type="dxa"/>
            <w:tcBorders>
              <w:right w:val="single" w:sz="4" w:space="0" w:color="auto"/>
            </w:tcBorders>
            <w:shd w:val="clear" w:color="auto" w:fill="auto"/>
          </w:tcPr>
          <w:p w14:paraId="605CB0C4" w14:textId="3DC00DEC"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03C84031" w14:textId="59498CB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3,3333%</w:t>
            </w:r>
          </w:p>
        </w:tc>
      </w:tr>
      <w:tr w:rsidR="00AA5A47" w:rsidRPr="00AA5A47" w14:paraId="2A7A158B" w14:textId="345357B7" w:rsidTr="005E5B89">
        <w:trPr>
          <w:jc w:val="center"/>
        </w:trPr>
        <w:tc>
          <w:tcPr>
            <w:tcW w:w="1705" w:type="dxa"/>
            <w:shd w:val="clear" w:color="auto" w:fill="auto"/>
          </w:tcPr>
          <w:p w14:paraId="25FE6C3F" w14:textId="318733AF"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20</w:t>
            </w:r>
          </w:p>
        </w:tc>
        <w:tc>
          <w:tcPr>
            <w:tcW w:w="3451" w:type="dxa"/>
            <w:shd w:val="clear" w:color="auto" w:fill="auto"/>
          </w:tcPr>
          <w:p w14:paraId="2C8B6DA0" w14:textId="528D7530" w:rsidR="00AA5A47" w:rsidRPr="00AA5A47" w:rsidRDefault="00AA5A47" w:rsidP="00AA5A47">
            <w:pPr>
              <w:jc w:val="center"/>
              <w:rPr>
                <w:rFonts w:ascii="Tahoma" w:hAnsi="Tahoma" w:cs="Tahoma"/>
                <w:sz w:val="18"/>
                <w:szCs w:val="18"/>
              </w:rPr>
            </w:pPr>
            <w:r w:rsidRPr="00AA5A47">
              <w:rPr>
                <w:rFonts w:ascii="Tahoma" w:hAnsi="Tahoma" w:cs="Tahoma"/>
                <w:sz w:val="18"/>
                <w:szCs w:val="18"/>
              </w:rPr>
              <w:t>22/02/2021</w:t>
            </w:r>
          </w:p>
        </w:tc>
        <w:tc>
          <w:tcPr>
            <w:tcW w:w="2928" w:type="dxa"/>
            <w:tcBorders>
              <w:right w:val="single" w:sz="4" w:space="0" w:color="auto"/>
            </w:tcBorders>
            <w:shd w:val="clear" w:color="auto" w:fill="auto"/>
          </w:tcPr>
          <w:p w14:paraId="7BF96A90" w14:textId="1E2B1DE9"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7C58DEFE" w14:textId="75A9688E"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3,4483%</w:t>
            </w:r>
          </w:p>
        </w:tc>
      </w:tr>
      <w:tr w:rsidR="00AA5A47" w:rsidRPr="00AA5A47" w14:paraId="0FFD7D13" w14:textId="786FBC78" w:rsidTr="005E5B89">
        <w:trPr>
          <w:jc w:val="center"/>
        </w:trPr>
        <w:tc>
          <w:tcPr>
            <w:tcW w:w="1705" w:type="dxa"/>
            <w:shd w:val="clear" w:color="auto" w:fill="auto"/>
          </w:tcPr>
          <w:p w14:paraId="28993975" w14:textId="2AD69997"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21</w:t>
            </w:r>
          </w:p>
        </w:tc>
        <w:tc>
          <w:tcPr>
            <w:tcW w:w="3451" w:type="dxa"/>
            <w:shd w:val="clear" w:color="auto" w:fill="auto"/>
          </w:tcPr>
          <w:p w14:paraId="193E0DAE" w14:textId="17D59F63" w:rsidR="00AA5A47" w:rsidRPr="00AA5A47" w:rsidRDefault="00AA5A47" w:rsidP="00AA5A47">
            <w:pPr>
              <w:jc w:val="center"/>
              <w:rPr>
                <w:rFonts w:ascii="Tahoma" w:hAnsi="Tahoma" w:cs="Tahoma"/>
                <w:sz w:val="18"/>
                <w:szCs w:val="18"/>
              </w:rPr>
            </w:pPr>
            <w:r w:rsidRPr="00AA5A47">
              <w:rPr>
                <w:rFonts w:ascii="Tahoma" w:hAnsi="Tahoma" w:cs="Tahoma"/>
                <w:sz w:val="18"/>
                <w:szCs w:val="18"/>
              </w:rPr>
              <w:t>22/03/2021</w:t>
            </w:r>
          </w:p>
        </w:tc>
        <w:tc>
          <w:tcPr>
            <w:tcW w:w="2928" w:type="dxa"/>
            <w:tcBorders>
              <w:right w:val="single" w:sz="4" w:space="0" w:color="auto"/>
            </w:tcBorders>
            <w:shd w:val="clear" w:color="auto" w:fill="auto"/>
          </w:tcPr>
          <w:p w14:paraId="7C9F8D52" w14:textId="33F7E33A"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719E2DB8" w14:textId="7F1D025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3,5714%</w:t>
            </w:r>
          </w:p>
        </w:tc>
      </w:tr>
      <w:tr w:rsidR="00AA5A47" w:rsidRPr="00AA5A47" w14:paraId="511DFBEA" w14:textId="5C4CDBDC" w:rsidTr="005E5B89">
        <w:trPr>
          <w:jc w:val="center"/>
        </w:trPr>
        <w:tc>
          <w:tcPr>
            <w:tcW w:w="1705" w:type="dxa"/>
            <w:shd w:val="clear" w:color="auto" w:fill="auto"/>
          </w:tcPr>
          <w:p w14:paraId="0AB4062A" w14:textId="05CF079B"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22</w:t>
            </w:r>
          </w:p>
        </w:tc>
        <w:tc>
          <w:tcPr>
            <w:tcW w:w="3451" w:type="dxa"/>
            <w:shd w:val="clear" w:color="auto" w:fill="auto"/>
          </w:tcPr>
          <w:p w14:paraId="375D3EF1" w14:textId="7950507C" w:rsidR="00AA5A47" w:rsidRPr="00AA5A47" w:rsidRDefault="00AA5A47" w:rsidP="00AA5A47">
            <w:pPr>
              <w:jc w:val="center"/>
              <w:rPr>
                <w:rFonts w:ascii="Tahoma" w:hAnsi="Tahoma" w:cs="Tahoma"/>
                <w:sz w:val="18"/>
                <w:szCs w:val="18"/>
              </w:rPr>
            </w:pPr>
            <w:r w:rsidRPr="00AA5A47">
              <w:rPr>
                <w:rFonts w:ascii="Tahoma" w:hAnsi="Tahoma" w:cs="Tahoma"/>
                <w:sz w:val="18"/>
                <w:szCs w:val="18"/>
              </w:rPr>
              <w:t>20/04/2021</w:t>
            </w:r>
          </w:p>
        </w:tc>
        <w:tc>
          <w:tcPr>
            <w:tcW w:w="2928" w:type="dxa"/>
            <w:tcBorders>
              <w:right w:val="single" w:sz="4" w:space="0" w:color="auto"/>
            </w:tcBorders>
            <w:shd w:val="clear" w:color="auto" w:fill="auto"/>
          </w:tcPr>
          <w:p w14:paraId="0F447A8C" w14:textId="5213152D"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0B9B760B" w14:textId="16F10135"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3,7037%</w:t>
            </w:r>
          </w:p>
        </w:tc>
      </w:tr>
      <w:tr w:rsidR="00AA5A47" w:rsidRPr="00AA5A47" w14:paraId="2AA38C24" w14:textId="660C45C8" w:rsidTr="005E5B89">
        <w:trPr>
          <w:jc w:val="center"/>
        </w:trPr>
        <w:tc>
          <w:tcPr>
            <w:tcW w:w="1705" w:type="dxa"/>
            <w:shd w:val="clear" w:color="auto" w:fill="auto"/>
          </w:tcPr>
          <w:p w14:paraId="06561C8C" w14:textId="72637F4D"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23</w:t>
            </w:r>
          </w:p>
        </w:tc>
        <w:tc>
          <w:tcPr>
            <w:tcW w:w="3451" w:type="dxa"/>
            <w:shd w:val="clear" w:color="auto" w:fill="auto"/>
          </w:tcPr>
          <w:p w14:paraId="3091E6D9" w14:textId="192C95BE" w:rsidR="00AA5A47" w:rsidRPr="00AA5A47" w:rsidRDefault="00AA5A47" w:rsidP="00AA5A47">
            <w:pPr>
              <w:jc w:val="center"/>
              <w:rPr>
                <w:rFonts w:ascii="Tahoma" w:hAnsi="Tahoma" w:cs="Tahoma"/>
                <w:sz w:val="18"/>
                <w:szCs w:val="18"/>
              </w:rPr>
            </w:pPr>
            <w:r w:rsidRPr="00AA5A47">
              <w:rPr>
                <w:rFonts w:ascii="Tahoma" w:hAnsi="Tahoma" w:cs="Tahoma"/>
                <w:sz w:val="18"/>
                <w:szCs w:val="18"/>
              </w:rPr>
              <w:t>20/05/2021</w:t>
            </w:r>
          </w:p>
        </w:tc>
        <w:tc>
          <w:tcPr>
            <w:tcW w:w="2928" w:type="dxa"/>
            <w:tcBorders>
              <w:right w:val="single" w:sz="4" w:space="0" w:color="auto"/>
            </w:tcBorders>
            <w:shd w:val="clear" w:color="auto" w:fill="auto"/>
          </w:tcPr>
          <w:p w14:paraId="6851F151" w14:textId="0F6953A5"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7FDDF5ED" w14:textId="36C80A1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3,8462%</w:t>
            </w:r>
          </w:p>
        </w:tc>
      </w:tr>
      <w:tr w:rsidR="00AA5A47" w:rsidRPr="00AA5A47" w14:paraId="2CAE9471" w14:textId="01307100" w:rsidTr="005E5B89">
        <w:trPr>
          <w:jc w:val="center"/>
        </w:trPr>
        <w:tc>
          <w:tcPr>
            <w:tcW w:w="1705" w:type="dxa"/>
            <w:shd w:val="clear" w:color="auto" w:fill="auto"/>
          </w:tcPr>
          <w:p w14:paraId="5F440124" w14:textId="6E179D70"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24</w:t>
            </w:r>
          </w:p>
        </w:tc>
        <w:tc>
          <w:tcPr>
            <w:tcW w:w="3451" w:type="dxa"/>
            <w:shd w:val="clear" w:color="auto" w:fill="auto"/>
          </w:tcPr>
          <w:p w14:paraId="4EECA788" w14:textId="5E7954B1" w:rsidR="00AA5A47" w:rsidRPr="00AA5A47" w:rsidRDefault="00AA5A47" w:rsidP="00AA5A47">
            <w:pPr>
              <w:jc w:val="center"/>
              <w:rPr>
                <w:rFonts w:ascii="Tahoma" w:hAnsi="Tahoma" w:cs="Tahoma"/>
                <w:sz w:val="18"/>
                <w:szCs w:val="18"/>
              </w:rPr>
            </w:pPr>
            <w:r w:rsidRPr="00AA5A47">
              <w:rPr>
                <w:rFonts w:ascii="Tahoma" w:hAnsi="Tahoma" w:cs="Tahoma"/>
                <w:sz w:val="18"/>
                <w:szCs w:val="18"/>
              </w:rPr>
              <w:t>21/06/2021</w:t>
            </w:r>
          </w:p>
        </w:tc>
        <w:tc>
          <w:tcPr>
            <w:tcW w:w="2928" w:type="dxa"/>
            <w:tcBorders>
              <w:right w:val="single" w:sz="4" w:space="0" w:color="auto"/>
            </w:tcBorders>
            <w:shd w:val="clear" w:color="auto" w:fill="auto"/>
          </w:tcPr>
          <w:p w14:paraId="67E3E3FF" w14:textId="4D1C32B8"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3A6BAFB1" w14:textId="3339261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4,0000%</w:t>
            </w:r>
          </w:p>
        </w:tc>
      </w:tr>
      <w:tr w:rsidR="00AA5A47" w:rsidRPr="00AA5A47" w14:paraId="6A448A22" w14:textId="503FF6F6" w:rsidTr="005E5B89">
        <w:trPr>
          <w:jc w:val="center"/>
        </w:trPr>
        <w:tc>
          <w:tcPr>
            <w:tcW w:w="1705" w:type="dxa"/>
            <w:shd w:val="clear" w:color="auto" w:fill="auto"/>
          </w:tcPr>
          <w:p w14:paraId="40816E9E" w14:textId="1AFFC441"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25</w:t>
            </w:r>
          </w:p>
        </w:tc>
        <w:tc>
          <w:tcPr>
            <w:tcW w:w="3451" w:type="dxa"/>
            <w:shd w:val="clear" w:color="auto" w:fill="auto"/>
          </w:tcPr>
          <w:p w14:paraId="407D8CBF" w14:textId="6FB2ECC1" w:rsidR="00AA5A47" w:rsidRPr="00AA5A47" w:rsidRDefault="00AA5A47" w:rsidP="00AA5A47">
            <w:pPr>
              <w:jc w:val="center"/>
              <w:rPr>
                <w:rFonts w:ascii="Tahoma" w:hAnsi="Tahoma" w:cs="Tahoma"/>
                <w:sz w:val="18"/>
                <w:szCs w:val="18"/>
              </w:rPr>
            </w:pPr>
            <w:r w:rsidRPr="00AA5A47">
              <w:rPr>
                <w:rFonts w:ascii="Tahoma" w:hAnsi="Tahoma" w:cs="Tahoma"/>
                <w:sz w:val="18"/>
                <w:szCs w:val="18"/>
              </w:rPr>
              <w:t>20/07/2021</w:t>
            </w:r>
          </w:p>
        </w:tc>
        <w:tc>
          <w:tcPr>
            <w:tcW w:w="2928" w:type="dxa"/>
            <w:tcBorders>
              <w:right w:val="single" w:sz="4" w:space="0" w:color="auto"/>
            </w:tcBorders>
            <w:shd w:val="clear" w:color="auto" w:fill="auto"/>
          </w:tcPr>
          <w:p w14:paraId="2B8D6410" w14:textId="2175DA10"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40F2229E" w14:textId="32784B74"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4,1667%</w:t>
            </w:r>
          </w:p>
        </w:tc>
      </w:tr>
      <w:tr w:rsidR="00AA5A47" w:rsidRPr="00AA5A47" w14:paraId="204E332D" w14:textId="2426ECC7" w:rsidTr="005E5B89">
        <w:trPr>
          <w:jc w:val="center"/>
        </w:trPr>
        <w:tc>
          <w:tcPr>
            <w:tcW w:w="1705" w:type="dxa"/>
            <w:shd w:val="clear" w:color="auto" w:fill="auto"/>
          </w:tcPr>
          <w:p w14:paraId="62742FC3" w14:textId="6118C11C"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26</w:t>
            </w:r>
          </w:p>
        </w:tc>
        <w:tc>
          <w:tcPr>
            <w:tcW w:w="3451" w:type="dxa"/>
            <w:shd w:val="clear" w:color="auto" w:fill="auto"/>
          </w:tcPr>
          <w:p w14:paraId="1E593DE2" w14:textId="3E319BE1" w:rsidR="00AA5A47" w:rsidRPr="00AA5A47" w:rsidRDefault="00AA5A47" w:rsidP="00AA5A47">
            <w:pPr>
              <w:jc w:val="center"/>
              <w:rPr>
                <w:rFonts w:ascii="Tahoma" w:hAnsi="Tahoma" w:cs="Tahoma"/>
                <w:sz w:val="18"/>
                <w:szCs w:val="18"/>
              </w:rPr>
            </w:pPr>
            <w:r w:rsidRPr="00AA5A47">
              <w:rPr>
                <w:rFonts w:ascii="Tahoma" w:hAnsi="Tahoma" w:cs="Tahoma"/>
                <w:sz w:val="18"/>
                <w:szCs w:val="18"/>
              </w:rPr>
              <w:t>20/08/2021</w:t>
            </w:r>
          </w:p>
        </w:tc>
        <w:tc>
          <w:tcPr>
            <w:tcW w:w="2928" w:type="dxa"/>
            <w:tcBorders>
              <w:right w:val="single" w:sz="4" w:space="0" w:color="auto"/>
            </w:tcBorders>
            <w:shd w:val="clear" w:color="auto" w:fill="auto"/>
          </w:tcPr>
          <w:p w14:paraId="60A7CC1C" w14:textId="1A7F2AA9"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04565EEB" w14:textId="4BF372F6"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4,3478%</w:t>
            </w:r>
          </w:p>
        </w:tc>
      </w:tr>
      <w:tr w:rsidR="00AA5A47" w:rsidRPr="00AA5A47" w14:paraId="17BF47F2" w14:textId="008421EF" w:rsidTr="005E5B89">
        <w:trPr>
          <w:jc w:val="center"/>
        </w:trPr>
        <w:tc>
          <w:tcPr>
            <w:tcW w:w="1705" w:type="dxa"/>
            <w:shd w:val="clear" w:color="auto" w:fill="auto"/>
          </w:tcPr>
          <w:p w14:paraId="730E197D" w14:textId="0DB544AA"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27</w:t>
            </w:r>
          </w:p>
        </w:tc>
        <w:tc>
          <w:tcPr>
            <w:tcW w:w="3451" w:type="dxa"/>
            <w:shd w:val="clear" w:color="auto" w:fill="auto"/>
          </w:tcPr>
          <w:p w14:paraId="7EF4CFEF" w14:textId="1035D2A5" w:rsidR="00AA5A47" w:rsidRPr="00AA5A47" w:rsidRDefault="00AA5A47" w:rsidP="00AA5A47">
            <w:pPr>
              <w:jc w:val="center"/>
              <w:rPr>
                <w:rFonts w:ascii="Tahoma" w:hAnsi="Tahoma" w:cs="Tahoma"/>
                <w:sz w:val="18"/>
                <w:szCs w:val="18"/>
              </w:rPr>
            </w:pPr>
            <w:r w:rsidRPr="00AA5A47">
              <w:rPr>
                <w:rFonts w:ascii="Tahoma" w:hAnsi="Tahoma" w:cs="Tahoma"/>
                <w:sz w:val="18"/>
                <w:szCs w:val="18"/>
              </w:rPr>
              <w:t>20/09/2021</w:t>
            </w:r>
          </w:p>
        </w:tc>
        <w:tc>
          <w:tcPr>
            <w:tcW w:w="2928" w:type="dxa"/>
            <w:tcBorders>
              <w:right w:val="single" w:sz="4" w:space="0" w:color="auto"/>
            </w:tcBorders>
            <w:shd w:val="clear" w:color="auto" w:fill="auto"/>
          </w:tcPr>
          <w:p w14:paraId="10DA0A06" w14:textId="1C335B42"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68168904" w14:textId="558E2EB1"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4,5455%</w:t>
            </w:r>
          </w:p>
        </w:tc>
      </w:tr>
      <w:tr w:rsidR="00AA5A47" w:rsidRPr="00AA5A47" w14:paraId="3C7E935F" w14:textId="43934B53" w:rsidTr="005E5B89">
        <w:trPr>
          <w:jc w:val="center"/>
        </w:trPr>
        <w:tc>
          <w:tcPr>
            <w:tcW w:w="1705" w:type="dxa"/>
            <w:shd w:val="clear" w:color="auto" w:fill="auto"/>
          </w:tcPr>
          <w:p w14:paraId="2037D87F" w14:textId="7E17DA09"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28</w:t>
            </w:r>
          </w:p>
        </w:tc>
        <w:tc>
          <w:tcPr>
            <w:tcW w:w="3451" w:type="dxa"/>
            <w:shd w:val="clear" w:color="auto" w:fill="auto"/>
          </w:tcPr>
          <w:p w14:paraId="197941DA" w14:textId="7BDEB77D" w:rsidR="00AA5A47" w:rsidRPr="00AA5A47" w:rsidRDefault="00AA5A47" w:rsidP="00AA5A47">
            <w:pPr>
              <w:jc w:val="center"/>
              <w:rPr>
                <w:rFonts w:ascii="Tahoma" w:hAnsi="Tahoma" w:cs="Tahoma"/>
                <w:sz w:val="18"/>
                <w:szCs w:val="18"/>
              </w:rPr>
            </w:pPr>
            <w:r w:rsidRPr="00AA5A47">
              <w:rPr>
                <w:rFonts w:ascii="Tahoma" w:hAnsi="Tahoma" w:cs="Tahoma"/>
                <w:sz w:val="18"/>
                <w:szCs w:val="18"/>
              </w:rPr>
              <w:t>20/10/2021</w:t>
            </w:r>
          </w:p>
        </w:tc>
        <w:tc>
          <w:tcPr>
            <w:tcW w:w="2928" w:type="dxa"/>
            <w:tcBorders>
              <w:right w:val="single" w:sz="4" w:space="0" w:color="auto"/>
            </w:tcBorders>
            <w:shd w:val="clear" w:color="auto" w:fill="auto"/>
          </w:tcPr>
          <w:p w14:paraId="5BE00722" w14:textId="43497EC4"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04BD918A" w14:textId="4AA228A6"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4,7619%</w:t>
            </w:r>
          </w:p>
        </w:tc>
      </w:tr>
      <w:tr w:rsidR="00AA5A47" w:rsidRPr="00AA5A47" w14:paraId="68903FEC" w14:textId="7784FB33" w:rsidTr="005E5B89">
        <w:trPr>
          <w:jc w:val="center"/>
        </w:trPr>
        <w:tc>
          <w:tcPr>
            <w:tcW w:w="1705" w:type="dxa"/>
            <w:shd w:val="clear" w:color="auto" w:fill="auto"/>
          </w:tcPr>
          <w:p w14:paraId="5EE86C31" w14:textId="741498E2"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29</w:t>
            </w:r>
          </w:p>
        </w:tc>
        <w:tc>
          <w:tcPr>
            <w:tcW w:w="3451" w:type="dxa"/>
            <w:shd w:val="clear" w:color="auto" w:fill="auto"/>
          </w:tcPr>
          <w:p w14:paraId="158B74FC" w14:textId="2A32356A" w:rsidR="00AA5A47" w:rsidRPr="00AA5A47" w:rsidRDefault="00AA5A47" w:rsidP="00AA5A47">
            <w:pPr>
              <w:jc w:val="center"/>
              <w:rPr>
                <w:rFonts w:ascii="Tahoma" w:hAnsi="Tahoma" w:cs="Tahoma"/>
                <w:sz w:val="18"/>
                <w:szCs w:val="18"/>
              </w:rPr>
            </w:pPr>
            <w:r w:rsidRPr="00AA5A47">
              <w:rPr>
                <w:rFonts w:ascii="Tahoma" w:hAnsi="Tahoma" w:cs="Tahoma"/>
                <w:sz w:val="18"/>
                <w:szCs w:val="18"/>
              </w:rPr>
              <w:t>22/11/2021</w:t>
            </w:r>
          </w:p>
        </w:tc>
        <w:tc>
          <w:tcPr>
            <w:tcW w:w="2928" w:type="dxa"/>
            <w:tcBorders>
              <w:right w:val="single" w:sz="4" w:space="0" w:color="auto"/>
            </w:tcBorders>
            <w:shd w:val="clear" w:color="auto" w:fill="auto"/>
          </w:tcPr>
          <w:p w14:paraId="2213B194" w14:textId="55E2E2AF"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43A5C9D7" w14:textId="49FE34CE"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5,0000%</w:t>
            </w:r>
          </w:p>
        </w:tc>
      </w:tr>
      <w:tr w:rsidR="00AA5A47" w:rsidRPr="00AA5A47" w14:paraId="53AB97DC" w14:textId="4A3D0FC0" w:rsidTr="005E5B89">
        <w:trPr>
          <w:jc w:val="center"/>
        </w:trPr>
        <w:tc>
          <w:tcPr>
            <w:tcW w:w="1705" w:type="dxa"/>
            <w:shd w:val="clear" w:color="auto" w:fill="auto"/>
          </w:tcPr>
          <w:p w14:paraId="00F133AE" w14:textId="5539FBA1"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30</w:t>
            </w:r>
          </w:p>
        </w:tc>
        <w:tc>
          <w:tcPr>
            <w:tcW w:w="3451" w:type="dxa"/>
            <w:shd w:val="clear" w:color="auto" w:fill="auto"/>
          </w:tcPr>
          <w:p w14:paraId="40583FC0" w14:textId="6337F8D9" w:rsidR="00AA5A47" w:rsidRPr="00AA5A47" w:rsidRDefault="00AA5A47" w:rsidP="00AA5A47">
            <w:pPr>
              <w:jc w:val="center"/>
              <w:rPr>
                <w:rFonts w:ascii="Tahoma" w:hAnsi="Tahoma" w:cs="Tahoma"/>
                <w:sz w:val="18"/>
                <w:szCs w:val="18"/>
              </w:rPr>
            </w:pPr>
            <w:r w:rsidRPr="00AA5A47">
              <w:rPr>
                <w:rFonts w:ascii="Tahoma" w:hAnsi="Tahoma" w:cs="Tahoma"/>
                <w:sz w:val="18"/>
                <w:szCs w:val="18"/>
              </w:rPr>
              <w:t>20/12/2021</w:t>
            </w:r>
          </w:p>
        </w:tc>
        <w:tc>
          <w:tcPr>
            <w:tcW w:w="2928" w:type="dxa"/>
            <w:tcBorders>
              <w:right w:val="single" w:sz="4" w:space="0" w:color="auto"/>
            </w:tcBorders>
            <w:shd w:val="clear" w:color="auto" w:fill="auto"/>
          </w:tcPr>
          <w:p w14:paraId="149282AB" w14:textId="56D8623E"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23922001" w14:textId="383CAE22"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5,2632%</w:t>
            </w:r>
          </w:p>
        </w:tc>
      </w:tr>
      <w:tr w:rsidR="00AA5A47" w:rsidRPr="00AA5A47" w14:paraId="591478E7" w14:textId="37E28561" w:rsidTr="005E5B89">
        <w:trPr>
          <w:jc w:val="center"/>
        </w:trPr>
        <w:tc>
          <w:tcPr>
            <w:tcW w:w="1705" w:type="dxa"/>
            <w:shd w:val="clear" w:color="auto" w:fill="auto"/>
          </w:tcPr>
          <w:p w14:paraId="78EDC688" w14:textId="2C772E20"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31</w:t>
            </w:r>
          </w:p>
        </w:tc>
        <w:tc>
          <w:tcPr>
            <w:tcW w:w="3451" w:type="dxa"/>
            <w:shd w:val="clear" w:color="auto" w:fill="auto"/>
          </w:tcPr>
          <w:p w14:paraId="54E65A06" w14:textId="755298C3" w:rsidR="00AA5A47" w:rsidRPr="00AA5A47" w:rsidRDefault="00AA5A47" w:rsidP="00AA5A47">
            <w:pPr>
              <w:jc w:val="center"/>
              <w:rPr>
                <w:rFonts w:ascii="Tahoma" w:hAnsi="Tahoma" w:cs="Tahoma"/>
                <w:sz w:val="18"/>
                <w:szCs w:val="18"/>
              </w:rPr>
            </w:pPr>
            <w:r w:rsidRPr="00AA5A47">
              <w:rPr>
                <w:rFonts w:ascii="Tahoma" w:hAnsi="Tahoma" w:cs="Tahoma"/>
                <w:sz w:val="18"/>
                <w:szCs w:val="18"/>
              </w:rPr>
              <w:t>20/01/2022</w:t>
            </w:r>
          </w:p>
        </w:tc>
        <w:tc>
          <w:tcPr>
            <w:tcW w:w="2928" w:type="dxa"/>
            <w:tcBorders>
              <w:right w:val="single" w:sz="4" w:space="0" w:color="auto"/>
            </w:tcBorders>
            <w:shd w:val="clear" w:color="auto" w:fill="auto"/>
          </w:tcPr>
          <w:p w14:paraId="24187385" w14:textId="4B9FB1BB"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0823AADD" w14:textId="0AF12C64"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5,5556%</w:t>
            </w:r>
          </w:p>
        </w:tc>
      </w:tr>
      <w:tr w:rsidR="00AA5A47" w:rsidRPr="00AA5A47" w14:paraId="281C7544" w14:textId="5B5EA4D8" w:rsidTr="005E5B89">
        <w:trPr>
          <w:jc w:val="center"/>
        </w:trPr>
        <w:tc>
          <w:tcPr>
            <w:tcW w:w="1705" w:type="dxa"/>
            <w:shd w:val="clear" w:color="auto" w:fill="auto"/>
          </w:tcPr>
          <w:p w14:paraId="016F099E" w14:textId="733144E8"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32</w:t>
            </w:r>
          </w:p>
        </w:tc>
        <w:tc>
          <w:tcPr>
            <w:tcW w:w="3451" w:type="dxa"/>
            <w:shd w:val="clear" w:color="auto" w:fill="auto"/>
          </w:tcPr>
          <w:p w14:paraId="1BD0A1C1" w14:textId="7CBB5B4F" w:rsidR="00AA5A47" w:rsidRPr="00AA5A47" w:rsidRDefault="00AA5A47" w:rsidP="00AA5A47">
            <w:pPr>
              <w:jc w:val="center"/>
              <w:rPr>
                <w:rFonts w:ascii="Tahoma" w:hAnsi="Tahoma" w:cs="Tahoma"/>
                <w:sz w:val="18"/>
                <w:szCs w:val="18"/>
              </w:rPr>
            </w:pPr>
            <w:r w:rsidRPr="00AA5A47">
              <w:rPr>
                <w:rFonts w:ascii="Tahoma" w:hAnsi="Tahoma" w:cs="Tahoma"/>
                <w:sz w:val="18"/>
                <w:szCs w:val="18"/>
              </w:rPr>
              <w:t>21/02/2022</w:t>
            </w:r>
          </w:p>
        </w:tc>
        <w:tc>
          <w:tcPr>
            <w:tcW w:w="2928" w:type="dxa"/>
            <w:tcBorders>
              <w:right w:val="single" w:sz="4" w:space="0" w:color="auto"/>
            </w:tcBorders>
            <w:shd w:val="clear" w:color="auto" w:fill="auto"/>
          </w:tcPr>
          <w:p w14:paraId="2DDA3B2A" w14:textId="5ED63D7B"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58E6D406" w14:textId="6140AA3B"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5,8824%</w:t>
            </w:r>
          </w:p>
        </w:tc>
      </w:tr>
      <w:tr w:rsidR="00AA5A47" w:rsidRPr="00AA5A47" w14:paraId="45860A9F" w14:textId="2A60D70D" w:rsidTr="005E5B89">
        <w:trPr>
          <w:jc w:val="center"/>
        </w:trPr>
        <w:tc>
          <w:tcPr>
            <w:tcW w:w="1705" w:type="dxa"/>
            <w:shd w:val="clear" w:color="auto" w:fill="auto"/>
          </w:tcPr>
          <w:p w14:paraId="5705654A" w14:textId="1F8032F0"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33</w:t>
            </w:r>
          </w:p>
        </w:tc>
        <w:tc>
          <w:tcPr>
            <w:tcW w:w="3451" w:type="dxa"/>
            <w:shd w:val="clear" w:color="auto" w:fill="auto"/>
          </w:tcPr>
          <w:p w14:paraId="050BB1D6" w14:textId="3AAAEA3F" w:rsidR="00AA5A47" w:rsidRPr="00AA5A47" w:rsidRDefault="00AA5A47" w:rsidP="00AA5A47">
            <w:pPr>
              <w:jc w:val="center"/>
              <w:rPr>
                <w:rFonts w:ascii="Tahoma" w:hAnsi="Tahoma" w:cs="Tahoma"/>
                <w:sz w:val="18"/>
                <w:szCs w:val="18"/>
              </w:rPr>
            </w:pPr>
            <w:r w:rsidRPr="00AA5A47">
              <w:rPr>
                <w:rFonts w:ascii="Tahoma" w:hAnsi="Tahoma" w:cs="Tahoma"/>
                <w:sz w:val="18"/>
                <w:szCs w:val="18"/>
              </w:rPr>
              <w:t>21/03/2022</w:t>
            </w:r>
          </w:p>
        </w:tc>
        <w:tc>
          <w:tcPr>
            <w:tcW w:w="2928" w:type="dxa"/>
            <w:tcBorders>
              <w:right w:val="single" w:sz="4" w:space="0" w:color="auto"/>
            </w:tcBorders>
            <w:shd w:val="clear" w:color="auto" w:fill="auto"/>
          </w:tcPr>
          <w:p w14:paraId="2CB20C13" w14:textId="3FA36562"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6026E4A3" w14:textId="08CF723A"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6,2500%</w:t>
            </w:r>
          </w:p>
        </w:tc>
      </w:tr>
      <w:tr w:rsidR="00AA5A47" w:rsidRPr="00AA5A47" w14:paraId="6CE68485" w14:textId="4F1E3607" w:rsidTr="005E5B89">
        <w:trPr>
          <w:jc w:val="center"/>
        </w:trPr>
        <w:tc>
          <w:tcPr>
            <w:tcW w:w="1705" w:type="dxa"/>
            <w:shd w:val="clear" w:color="auto" w:fill="auto"/>
          </w:tcPr>
          <w:p w14:paraId="425247CF" w14:textId="142EF722"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34</w:t>
            </w:r>
          </w:p>
        </w:tc>
        <w:tc>
          <w:tcPr>
            <w:tcW w:w="3451" w:type="dxa"/>
            <w:shd w:val="clear" w:color="auto" w:fill="auto"/>
          </w:tcPr>
          <w:p w14:paraId="6999A611" w14:textId="49E9592A" w:rsidR="00AA5A47" w:rsidRPr="00AA5A47" w:rsidRDefault="00AA5A47" w:rsidP="00AA5A47">
            <w:pPr>
              <w:jc w:val="center"/>
              <w:rPr>
                <w:rFonts w:ascii="Tahoma" w:hAnsi="Tahoma" w:cs="Tahoma"/>
                <w:sz w:val="18"/>
                <w:szCs w:val="18"/>
              </w:rPr>
            </w:pPr>
            <w:r w:rsidRPr="00AA5A47">
              <w:rPr>
                <w:rFonts w:ascii="Tahoma" w:hAnsi="Tahoma" w:cs="Tahoma"/>
                <w:sz w:val="18"/>
                <w:szCs w:val="18"/>
              </w:rPr>
              <w:t>20/04/2022</w:t>
            </w:r>
          </w:p>
        </w:tc>
        <w:tc>
          <w:tcPr>
            <w:tcW w:w="2928" w:type="dxa"/>
            <w:tcBorders>
              <w:right w:val="single" w:sz="4" w:space="0" w:color="auto"/>
            </w:tcBorders>
            <w:shd w:val="clear" w:color="auto" w:fill="auto"/>
          </w:tcPr>
          <w:p w14:paraId="4684BA29" w14:textId="0088F91F"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550B8B33" w14:textId="195DD7EA"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6,6667%</w:t>
            </w:r>
          </w:p>
        </w:tc>
      </w:tr>
      <w:tr w:rsidR="00AA5A47" w:rsidRPr="00AA5A47" w14:paraId="182964EE" w14:textId="36E80981" w:rsidTr="005E5B89">
        <w:trPr>
          <w:jc w:val="center"/>
        </w:trPr>
        <w:tc>
          <w:tcPr>
            <w:tcW w:w="1705" w:type="dxa"/>
            <w:shd w:val="clear" w:color="auto" w:fill="auto"/>
          </w:tcPr>
          <w:p w14:paraId="6276C30C" w14:textId="68CB93F0"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35</w:t>
            </w:r>
          </w:p>
        </w:tc>
        <w:tc>
          <w:tcPr>
            <w:tcW w:w="3451" w:type="dxa"/>
            <w:shd w:val="clear" w:color="auto" w:fill="auto"/>
          </w:tcPr>
          <w:p w14:paraId="01259062" w14:textId="180E77C7" w:rsidR="00AA5A47" w:rsidRPr="00AA5A47" w:rsidRDefault="00AA5A47" w:rsidP="00AA5A47">
            <w:pPr>
              <w:jc w:val="center"/>
              <w:rPr>
                <w:rFonts w:ascii="Tahoma" w:hAnsi="Tahoma" w:cs="Tahoma"/>
                <w:sz w:val="18"/>
                <w:szCs w:val="18"/>
              </w:rPr>
            </w:pPr>
            <w:r w:rsidRPr="00AA5A47">
              <w:rPr>
                <w:rFonts w:ascii="Tahoma" w:hAnsi="Tahoma" w:cs="Tahoma"/>
                <w:sz w:val="18"/>
                <w:szCs w:val="18"/>
              </w:rPr>
              <w:t>20/05/2022</w:t>
            </w:r>
          </w:p>
        </w:tc>
        <w:tc>
          <w:tcPr>
            <w:tcW w:w="2928" w:type="dxa"/>
            <w:tcBorders>
              <w:right w:val="single" w:sz="4" w:space="0" w:color="auto"/>
            </w:tcBorders>
            <w:shd w:val="clear" w:color="auto" w:fill="auto"/>
          </w:tcPr>
          <w:p w14:paraId="1920BE18" w14:textId="5448AFF5"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7EC17BDE" w14:textId="4030F25E"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7,1429%</w:t>
            </w:r>
          </w:p>
        </w:tc>
      </w:tr>
      <w:tr w:rsidR="00AA5A47" w:rsidRPr="00AA5A47" w14:paraId="3CB6F0DB" w14:textId="5FB9E3F7" w:rsidTr="005E5B89">
        <w:trPr>
          <w:jc w:val="center"/>
        </w:trPr>
        <w:tc>
          <w:tcPr>
            <w:tcW w:w="1705" w:type="dxa"/>
            <w:shd w:val="clear" w:color="auto" w:fill="auto"/>
          </w:tcPr>
          <w:p w14:paraId="0711C502" w14:textId="64F74E0E"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36</w:t>
            </w:r>
          </w:p>
        </w:tc>
        <w:tc>
          <w:tcPr>
            <w:tcW w:w="3451" w:type="dxa"/>
            <w:shd w:val="clear" w:color="auto" w:fill="auto"/>
          </w:tcPr>
          <w:p w14:paraId="4FBFA4F2" w14:textId="7E15C6C2" w:rsidR="00AA5A47" w:rsidRPr="00AA5A47" w:rsidRDefault="00AA5A47" w:rsidP="00AA5A47">
            <w:pPr>
              <w:jc w:val="center"/>
              <w:rPr>
                <w:rFonts w:ascii="Tahoma" w:hAnsi="Tahoma" w:cs="Tahoma"/>
                <w:sz w:val="18"/>
                <w:szCs w:val="18"/>
              </w:rPr>
            </w:pPr>
            <w:r w:rsidRPr="00AA5A47">
              <w:rPr>
                <w:rFonts w:ascii="Tahoma" w:hAnsi="Tahoma" w:cs="Tahoma"/>
                <w:sz w:val="18"/>
                <w:szCs w:val="18"/>
              </w:rPr>
              <w:t>20/06/2022</w:t>
            </w:r>
          </w:p>
        </w:tc>
        <w:tc>
          <w:tcPr>
            <w:tcW w:w="2928" w:type="dxa"/>
            <w:tcBorders>
              <w:right w:val="single" w:sz="4" w:space="0" w:color="auto"/>
            </w:tcBorders>
            <w:shd w:val="clear" w:color="auto" w:fill="auto"/>
          </w:tcPr>
          <w:p w14:paraId="0627B77D" w14:textId="3D6D0748"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796B5F5B" w14:textId="30CEC921"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7,6923%</w:t>
            </w:r>
          </w:p>
        </w:tc>
      </w:tr>
      <w:tr w:rsidR="00AA5A47" w:rsidRPr="00AA5A47" w14:paraId="2811D357" w14:textId="27362417" w:rsidTr="005E5B89">
        <w:trPr>
          <w:jc w:val="center"/>
        </w:trPr>
        <w:tc>
          <w:tcPr>
            <w:tcW w:w="1705" w:type="dxa"/>
            <w:shd w:val="clear" w:color="auto" w:fill="auto"/>
          </w:tcPr>
          <w:p w14:paraId="5142CF1C" w14:textId="7E7A5031"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37</w:t>
            </w:r>
          </w:p>
        </w:tc>
        <w:tc>
          <w:tcPr>
            <w:tcW w:w="3451" w:type="dxa"/>
            <w:shd w:val="clear" w:color="auto" w:fill="auto"/>
          </w:tcPr>
          <w:p w14:paraId="0B103EF1" w14:textId="24770CE5" w:rsidR="00AA5A47" w:rsidRPr="00AA5A47" w:rsidRDefault="00AA5A47" w:rsidP="00AA5A47">
            <w:pPr>
              <w:jc w:val="center"/>
              <w:rPr>
                <w:rFonts w:ascii="Tahoma" w:hAnsi="Tahoma" w:cs="Tahoma"/>
                <w:sz w:val="18"/>
                <w:szCs w:val="18"/>
              </w:rPr>
            </w:pPr>
            <w:r w:rsidRPr="00AA5A47">
              <w:rPr>
                <w:rFonts w:ascii="Tahoma" w:hAnsi="Tahoma" w:cs="Tahoma"/>
                <w:sz w:val="18"/>
                <w:szCs w:val="18"/>
              </w:rPr>
              <w:t>20/07/2022</w:t>
            </w:r>
          </w:p>
        </w:tc>
        <w:tc>
          <w:tcPr>
            <w:tcW w:w="2928" w:type="dxa"/>
            <w:tcBorders>
              <w:right w:val="single" w:sz="4" w:space="0" w:color="auto"/>
            </w:tcBorders>
            <w:shd w:val="clear" w:color="auto" w:fill="auto"/>
          </w:tcPr>
          <w:p w14:paraId="094B47E5" w14:textId="639BE285"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63134DE9" w14:textId="0806CDA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8,3333%</w:t>
            </w:r>
          </w:p>
        </w:tc>
      </w:tr>
      <w:tr w:rsidR="00AA5A47" w:rsidRPr="00AA5A47" w14:paraId="1915DF63" w14:textId="76A0CF63" w:rsidTr="005E5B89">
        <w:trPr>
          <w:jc w:val="center"/>
        </w:trPr>
        <w:tc>
          <w:tcPr>
            <w:tcW w:w="1705" w:type="dxa"/>
            <w:shd w:val="clear" w:color="auto" w:fill="auto"/>
          </w:tcPr>
          <w:p w14:paraId="4EE57E75" w14:textId="3563513A"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38</w:t>
            </w:r>
          </w:p>
        </w:tc>
        <w:tc>
          <w:tcPr>
            <w:tcW w:w="3451" w:type="dxa"/>
            <w:shd w:val="clear" w:color="auto" w:fill="auto"/>
          </w:tcPr>
          <w:p w14:paraId="55311DC7" w14:textId="06366FF5" w:rsidR="00AA5A47" w:rsidRPr="00AA5A47" w:rsidRDefault="00AA5A47" w:rsidP="00AA5A47">
            <w:pPr>
              <w:jc w:val="center"/>
              <w:rPr>
                <w:rFonts w:ascii="Tahoma" w:hAnsi="Tahoma" w:cs="Tahoma"/>
                <w:sz w:val="18"/>
                <w:szCs w:val="18"/>
              </w:rPr>
            </w:pPr>
            <w:r w:rsidRPr="00AA5A47">
              <w:rPr>
                <w:rFonts w:ascii="Tahoma" w:hAnsi="Tahoma" w:cs="Tahoma"/>
                <w:sz w:val="18"/>
                <w:szCs w:val="18"/>
              </w:rPr>
              <w:t>22/08/2022</w:t>
            </w:r>
          </w:p>
        </w:tc>
        <w:tc>
          <w:tcPr>
            <w:tcW w:w="2928" w:type="dxa"/>
            <w:tcBorders>
              <w:right w:val="single" w:sz="4" w:space="0" w:color="auto"/>
            </w:tcBorders>
            <w:shd w:val="clear" w:color="auto" w:fill="auto"/>
          </w:tcPr>
          <w:p w14:paraId="58503BE0" w14:textId="3D4BA5CE"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124110D0" w14:textId="080D6C1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9,0909%</w:t>
            </w:r>
          </w:p>
        </w:tc>
      </w:tr>
      <w:tr w:rsidR="00AA5A47" w:rsidRPr="00AA5A47" w14:paraId="39B762CE" w14:textId="652EBB2D" w:rsidTr="005E5B89">
        <w:trPr>
          <w:jc w:val="center"/>
        </w:trPr>
        <w:tc>
          <w:tcPr>
            <w:tcW w:w="1705" w:type="dxa"/>
            <w:shd w:val="clear" w:color="auto" w:fill="auto"/>
          </w:tcPr>
          <w:p w14:paraId="772798BA" w14:textId="3E2FE76D"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39</w:t>
            </w:r>
          </w:p>
        </w:tc>
        <w:tc>
          <w:tcPr>
            <w:tcW w:w="3451" w:type="dxa"/>
            <w:shd w:val="clear" w:color="auto" w:fill="auto"/>
          </w:tcPr>
          <w:p w14:paraId="451B0783" w14:textId="7171B768" w:rsidR="00AA5A47" w:rsidRPr="00AA5A47" w:rsidRDefault="00AA5A47" w:rsidP="00AA5A47">
            <w:pPr>
              <w:jc w:val="center"/>
              <w:rPr>
                <w:rFonts w:ascii="Tahoma" w:hAnsi="Tahoma" w:cs="Tahoma"/>
                <w:sz w:val="18"/>
                <w:szCs w:val="18"/>
              </w:rPr>
            </w:pPr>
            <w:r w:rsidRPr="00AA5A47">
              <w:rPr>
                <w:rFonts w:ascii="Tahoma" w:hAnsi="Tahoma" w:cs="Tahoma"/>
                <w:sz w:val="18"/>
                <w:szCs w:val="18"/>
              </w:rPr>
              <w:t>20/09/2022</w:t>
            </w:r>
          </w:p>
        </w:tc>
        <w:tc>
          <w:tcPr>
            <w:tcW w:w="2928" w:type="dxa"/>
            <w:tcBorders>
              <w:right w:val="single" w:sz="4" w:space="0" w:color="auto"/>
            </w:tcBorders>
            <w:shd w:val="clear" w:color="auto" w:fill="auto"/>
          </w:tcPr>
          <w:p w14:paraId="38FC14D1" w14:textId="0D7C8D47"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4CCF8F5A" w14:textId="05F9A7EC"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10,0000%</w:t>
            </w:r>
          </w:p>
        </w:tc>
      </w:tr>
      <w:tr w:rsidR="00AA5A47" w:rsidRPr="00AA5A47" w14:paraId="4CDCDEE0" w14:textId="51BB6003" w:rsidTr="005E5B89">
        <w:trPr>
          <w:jc w:val="center"/>
        </w:trPr>
        <w:tc>
          <w:tcPr>
            <w:tcW w:w="1705" w:type="dxa"/>
            <w:shd w:val="clear" w:color="auto" w:fill="auto"/>
          </w:tcPr>
          <w:p w14:paraId="4B563A3F" w14:textId="4ECE13C4"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40</w:t>
            </w:r>
          </w:p>
        </w:tc>
        <w:tc>
          <w:tcPr>
            <w:tcW w:w="3451" w:type="dxa"/>
            <w:shd w:val="clear" w:color="auto" w:fill="auto"/>
          </w:tcPr>
          <w:p w14:paraId="460572AE" w14:textId="329613D5" w:rsidR="00AA5A47" w:rsidRPr="00AA5A47" w:rsidRDefault="00AA5A47" w:rsidP="00AA5A47">
            <w:pPr>
              <w:jc w:val="center"/>
              <w:rPr>
                <w:rFonts w:ascii="Tahoma" w:hAnsi="Tahoma" w:cs="Tahoma"/>
                <w:sz w:val="18"/>
                <w:szCs w:val="18"/>
              </w:rPr>
            </w:pPr>
            <w:r w:rsidRPr="00AA5A47">
              <w:rPr>
                <w:rFonts w:ascii="Tahoma" w:hAnsi="Tahoma" w:cs="Tahoma"/>
                <w:sz w:val="18"/>
                <w:szCs w:val="18"/>
              </w:rPr>
              <w:t>20/10/2022</w:t>
            </w:r>
          </w:p>
        </w:tc>
        <w:tc>
          <w:tcPr>
            <w:tcW w:w="2928" w:type="dxa"/>
            <w:tcBorders>
              <w:right w:val="single" w:sz="4" w:space="0" w:color="auto"/>
            </w:tcBorders>
            <w:shd w:val="clear" w:color="auto" w:fill="auto"/>
          </w:tcPr>
          <w:p w14:paraId="5A0D5759" w14:textId="2A5096DB"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1C5F37A5" w14:textId="55ABC739"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11,1111%</w:t>
            </w:r>
          </w:p>
        </w:tc>
      </w:tr>
      <w:tr w:rsidR="00AA5A47" w:rsidRPr="00AA5A47" w14:paraId="7DDA1AA3" w14:textId="0BE685A5" w:rsidTr="005E5B89">
        <w:trPr>
          <w:jc w:val="center"/>
        </w:trPr>
        <w:tc>
          <w:tcPr>
            <w:tcW w:w="1705" w:type="dxa"/>
            <w:shd w:val="clear" w:color="auto" w:fill="auto"/>
          </w:tcPr>
          <w:p w14:paraId="1B50145F" w14:textId="296433CC"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41</w:t>
            </w:r>
          </w:p>
        </w:tc>
        <w:tc>
          <w:tcPr>
            <w:tcW w:w="3451" w:type="dxa"/>
            <w:shd w:val="clear" w:color="auto" w:fill="auto"/>
          </w:tcPr>
          <w:p w14:paraId="6A2A4BE3" w14:textId="4283A061" w:rsidR="00AA5A47" w:rsidRPr="00AA5A47" w:rsidRDefault="00AA5A47" w:rsidP="00AA5A47">
            <w:pPr>
              <w:jc w:val="center"/>
              <w:rPr>
                <w:rFonts w:ascii="Tahoma" w:hAnsi="Tahoma" w:cs="Tahoma"/>
                <w:sz w:val="18"/>
                <w:szCs w:val="18"/>
              </w:rPr>
            </w:pPr>
            <w:r w:rsidRPr="00AA5A47">
              <w:rPr>
                <w:rFonts w:ascii="Tahoma" w:hAnsi="Tahoma" w:cs="Tahoma"/>
                <w:sz w:val="18"/>
                <w:szCs w:val="18"/>
              </w:rPr>
              <w:t>21/11/2022</w:t>
            </w:r>
          </w:p>
        </w:tc>
        <w:tc>
          <w:tcPr>
            <w:tcW w:w="2928" w:type="dxa"/>
            <w:tcBorders>
              <w:right w:val="single" w:sz="4" w:space="0" w:color="auto"/>
            </w:tcBorders>
            <w:shd w:val="clear" w:color="auto" w:fill="auto"/>
          </w:tcPr>
          <w:p w14:paraId="73AE3953" w14:textId="63330A12"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25A1B01C" w14:textId="3A06C247"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12,5000%</w:t>
            </w:r>
          </w:p>
        </w:tc>
      </w:tr>
      <w:tr w:rsidR="00AA5A47" w:rsidRPr="00AA5A47" w14:paraId="3FC2871E" w14:textId="46EDD93E" w:rsidTr="005E5B89">
        <w:trPr>
          <w:jc w:val="center"/>
        </w:trPr>
        <w:tc>
          <w:tcPr>
            <w:tcW w:w="1705" w:type="dxa"/>
            <w:shd w:val="clear" w:color="auto" w:fill="auto"/>
          </w:tcPr>
          <w:p w14:paraId="333CD83A" w14:textId="353CFA93"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42</w:t>
            </w:r>
          </w:p>
        </w:tc>
        <w:tc>
          <w:tcPr>
            <w:tcW w:w="3451" w:type="dxa"/>
            <w:shd w:val="clear" w:color="auto" w:fill="auto"/>
          </w:tcPr>
          <w:p w14:paraId="403FEA09" w14:textId="782A8AC4" w:rsidR="00AA5A47" w:rsidRPr="00AA5A47" w:rsidRDefault="00AA5A47" w:rsidP="00AA5A47">
            <w:pPr>
              <w:jc w:val="center"/>
              <w:rPr>
                <w:rFonts w:ascii="Tahoma" w:hAnsi="Tahoma" w:cs="Tahoma"/>
                <w:sz w:val="18"/>
                <w:szCs w:val="18"/>
              </w:rPr>
            </w:pPr>
            <w:r w:rsidRPr="00AA5A47">
              <w:rPr>
                <w:rFonts w:ascii="Tahoma" w:hAnsi="Tahoma" w:cs="Tahoma"/>
                <w:sz w:val="18"/>
                <w:szCs w:val="18"/>
              </w:rPr>
              <w:t>20/12/2022</w:t>
            </w:r>
          </w:p>
        </w:tc>
        <w:tc>
          <w:tcPr>
            <w:tcW w:w="2928" w:type="dxa"/>
            <w:tcBorders>
              <w:right w:val="single" w:sz="4" w:space="0" w:color="auto"/>
            </w:tcBorders>
            <w:shd w:val="clear" w:color="auto" w:fill="auto"/>
          </w:tcPr>
          <w:p w14:paraId="6F022140" w14:textId="495C6A1D"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2DB40CC5" w14:textId="3057FF33"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14,2857%</w:t>
            </w:r>
          </w:p>
        </w:tc>
      </w:tr>
      <w:tr w:rsidR="00AA5A47" w:rsidRPr="00AA5A47" w14:paraId="07E0BDED" w14:textId="6F5AB4F6" w:rsidTr="005E5B89">
        <w:trPr>
          <w:jc w:val="center"/>
        </w:trPr>
        <w:tc>
          <w:tcPr>
            <w:tcW w:w="1705" w:type="dxa"/>
            <w:shd w:val="clear" w:color="auto" w:fill="auto"/>
          </w:tcPr>
          <w:p w14:paraId="24C64EE9" w14:textId="7A144DD6"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43</w:t>
            </w:r>
          </w:p>
        </w:tc>
        <w:tc>
          <w:tcPr>
            <w:tcW w:w="3451" w:type="dxa"/>
            <w:shd w:val="clear" w:color="auto" w:fill="auto"/>
          </w:tcPr>
          <w:p w14:paraId="66CDFF48" w14:textId="7452DE12" w:rsidR="00AA5A47" w:rsidRPr="00AA5A47" w:rsidRDefault="00AA5A47" w:rsidP="00AA5A47">
            <w:pPr>
              <w:jc w:val="center"/>
              <w:rPr>
                <w:rFonts w:ascii="Tahoma" w:hAnsi="Tahoma" w:cs="Tahoma"/>
                <w:sz w:val="18"/>
                <w:szCs w:val="18"/>
              </w:rPr>
            </w:pPr>
            <w:r w:rsidRPr="00AA5A47">
              <w:rPr>
                <w:rFonts w:ascii="Tahoma" w:hAnsi="Tahoma" w:cs="Tahoma"/>
                <w:sz w:val="18"/>
                <w:szCs w:val="18"/>
              </w:rPr>
              <w:t>20/01/2023</w:t>
            </w:r>
          </w:p>
        </w:tc>
        <w:tc>
          <w:tcPr>
            <w:tcW w:w="2928" w:type="dxa"/>
            <w:tcBorders>
              <w:right w:val="single" w:sz="4" w:space="0" w:color="auto"/>
            </w:tcBorders>
            <w:shd w:val="clear" w:color="auto" w:fill="auto"/>
          </w:tcPr>
          <w:p w14:paraId="07C767AB" w14:textId="6638E853"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05DD2194" w14:textId="3AE62676"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16,6667%</w:t>
            </w:r>
          </w:p>
        </w:tc>
      </w:tr>
      <w:tr w:rsidR="00AA5A47" w:rsidRPr="00AA5A47" w14:paraId="3777E64A" w14:textId="0F5DE6F0" w:rsidTr="005E5B89">
        <w:trPr>
          <w:jc w:val="center"/>
        </w:trPr>
        <w:tc>
          <w:tcPr>
            <w:tcW w:w="1705" w:type="dxa"/>
            <w:shd w:val="clear" w:color="auto" w:fill="auto"/>
          </w:tcPr>
          <w:p w14:paraId="53E2E66B" w14:textId="670BDC1E"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44</w:t>
            </w:r>
          </w:p>
        </w:tc>
        <w:tc>
          <w:tcPr>
            <w:tcW w:w="3451" w:type="dxa"/>
            <w:shd w:val="clear" w:color="auto" w:fill="auto"/>
          </w:tcPr>
          <w:p w14:paraId="42AE6EFD" w14:textId="528C6975" w:rsidR="00AA5A47" w:rsidRPr="00AA5A47" w:rsidRDefault="00AA5A47" w:rsidP="00AA5A47">
            <w:pPr>
              <w:jc w:val="center"/>
              <w:rPr>
                <w:rFonts w:ascii="Tahoma" w:hAnsi="Tahoma" w:cs="Tahoma"/>
                <w:sz w:val="18"/>
                <w:szCs w:val="18"/>
              </w:rPr>
            </w:pPr>
            <w:r w:rsidRPr="00AA5A47">
              <w:rPr>
                <w:rFonts w:ascii="Tahoma" w:hAnsi="Tahoma" w:cs="Tahoma"/>
                <w:sz w:val="18"/>
                <w:szCs w:val="18"/>
              </w:rPr>
              <w:t>22/02/2023</w:t>
            </w:r>
          </w:p>
        </w:tc>
        <w:tc>
          <w:tcPr>
            <w:tcW w:w="2928" w:type="dxa"/>
            <w:tcBorders>
              <w:right w:val="single" w:sz="4" w:space="0" w:color="auto"/>
            </w:tcBorders>
            <w:shd w:val="clear" w:color="auto" w:fill="auto"/>
          </w:tcPr>
          <w:p w14:paraId="38E4AAC4" w14:textId="12B888BE"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right w:val="single" w:sz="4" w:space="0" w:color="auto"/>
            </w:tcBorders>
            <w:vAlign w:val="bottom"/>
          </w:tcPr>
          <w:p w14:paraId="20713332" w14:textId="2A5E5C07"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20,0000%</w:t>
            </w:r>
          </w:p>
        </w:tc>
      </w:tr>
      <w:tr w:rsidR="00AA5A47" w:rsidRPr="00AA5A47" w14:paraId="3EFF5CBD" w14:textId="31C5CCDF" w:rsidTr="005E5B89">
        <w:trPr>
          <w:jc w:val="center"/>
        </w:trPr>
        <w:tc>
          <w:tcPr>
            <w:tcW w:w="1705" w:type="dxa"/>
            <w:tcBorders>
              <w:top w:val="single" w:sz="4" w:space="0" w:color="auto"/>
              <w:left w:val="single" w:sz="4" w:space="0" w:color="auto"/>
              <w:bottom w:val="single" w:sz="4" w:space="0" w:color="auto"/>
              <w:right w:val="single" w:sz="4" w:space="0" w:color="auto"/>
            </w:tcBorders>
            <w:shd w:val="clear" w:color="auto" w:fill="auto"/>
          </w:tcPr>
          <w:p w14:paraId="53AA1342" w14:textId="4C19429C"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45</w:t>
            </w:r>
          </w:p>
        </w:tc>
        <w:tc>
          <w:tcPr>
            <w:tcW w:w="3451" w:type="dxa"/>
            <w:tcBorders>
              <w:top w:val="single" w:sz="4" w:space="0" w:color="auto"/>
              <w:left w:val="single" w:sz="4" w:space="0" w:color="auto"/>
              <w:bottom w:val="single" w:sz="4" w:space="0" w:color="auto"/>
              <w:right w:val="single" w:sz="4" w:space="0" w:color="auto"/>
            </w:tcBorders>
            <w:shd w:val="clear" w:color="auto" w:fill="auto"/>
          </w:tcPr>
          <w:p w14:paraId="3EB1A44B" w14:textId="7BE75216" w:rsidR="00AA5A47" w:rsidRPr="00AA5A47" w:rsidRDefault="00AA5A47" w:rsidP="00AA5A47">
            <w:pPr>
              <w:jc w:val="center"/>
              <w:rPr>
                <w:rFonts w:ascii="Tahoma" w:hAnsi="Tahoma" w:cs="Tahoma"/>
                <w:sz w:val="18"/>
                <w:szCs w:val="18"/>
              </w:rPr>
            </w:pPr>
            <w:r w:rsidRPr="00AA5A47">
              <w:rPr>
                <w:rFonts w:ascii="Tahoma" w:hAnsi="Tahoma" w:cs="Tahoma"/>
                <w:sz w:val="18"/>
                <w:szCs w:val="18"/>
              </w:rPr>
              <w:t>20/03/2023</w:t>
            </w:r>
          </w:p>
        </w:tc>
        <w:tc>
          <w:tcPr>
            <w:tcW w:w="2928" w:type="dxa"/>
            <w:tcBorders>
              <w:top w:val="single" w:sz="4" w:space="0" w:color="auto"/>
              <w:left w:val="single" w:sz="4" w:space="0" w:color="auto"/>
              <w:bottom w:val="single" w:sz="4" w:space="0" w:color="auto"/>
              <w:right w:val="single" w:sz="4" w:space="0" w:color="auto"/>
            </w:tcBorders>
            <w:shd w:val="clear" w:color="auto" w:fill="auto"/>
          </w:tcPr>
          <w:p w14:paraId="3FF89881" w14:textId="7BF08F4A"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top w:val="single" w:sz="4" w:space="0" w:color="auto"/>
              <w:left w:val="single" w:sz="4" w:space="0" w:color="auto"/>
              <w:bottom w:val="single" w:sz="4" w:space="0" w:color="auto"/>
              <w:right w:val="single" w:sz="4" w:space="0" w:color="auto"/>
            </w:tcBorders>
            <w:vAlign w:val="bottom"/>
          </w:tcPr>
          <w:p w14:paraId="0C515A56" w14:textId="00FD463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25,0000%</w:t>
            </w:r>
          </w:p>
        </w:tc>
      </w:tr>
      <w:tr w:rsidR="00AA5A47" w:rsidRPr="00AA5A47" w14:paraId="7019AF92" w14:textId="2803481F" w:rsidTr="005E5B89">
        <w:trPr>
          <w:jc w:val="center"/>
        </w:trPr>
        <w:tc>
          <w:tcPr>
            <w:tcW w:w="1705" w:type="dxa"/>
            <w:tcBorders>
              <w:top w:val="single" w:sz="4" w:space="0" w:color="auto"/>
              <w:left w:val="single" w:sz="4" w:space="0" w:color="auto"/>
              <w:bottom w:val="single" w:sz="4" w:space="0" w:color="auto"/>
              <w:right w:val="single" w:sz="4" w:space="0" w:color="auto"/>
            </w:tcBorders>
            <w:shd w:val="clear" w:color="auto" w:fill="auto"/>
          </w:tcPr>
          <w:p w14:paraId="65958A43" w14:textId="17AB30BC"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46</w:t>
            </w:r>
          </w:p>
        </w:tc>
        <w:tc>
          <w:tcPr>
            <w:tcW w:w="3451" w:type="dxa"/>
            <w:tcBorders>
              <w:top w:val="single" w:sz="4" w:space="0" w:color="auto"/>
              <w:left w:val="single" w:sz="4" w:space="0" w:color="auto"/>
              <w:bottom w:val="single" w:sz="4" w:space="0" w:color="auto"/>
              <w:right w:val="single" w:sz="4" w:space="0" w:color="auto"/>
            </w:tcBorders>
            <w:shd w:val="clear" w:color="auto" w:fill="auto"/>
          </w:tcPr>
          <w:p w14:paraId="34E610BF" w14:textId="5212EF4F" w:rsidR="00AA5A47" w:rsidRPr="00AA5A47" w:rsidRDefault="00AA5A47" w:rsidP="00AA5A47">
            <w:pPr>
              <w:jc w:val="center"/>
              <w:rPr>
                <w:rFonts w:ascii="Tahoma" w:hAnsi="Tahoma" w:cs="Tahoma"/>
                <w:sz w:val="18"/>
                <w:szCs w:val="18"/>
              </w:rPr>
            </w:pPr>
            <w:r w:rsidRPr="00AA5A47">
              <w:rPr>
                <w:rFonts w:ascii="Tahoma" w:hAnsi="Tahoma" w:cs="Tahoma"/>
                <w:sz w:val="18"/>
                <w:szCs w:val="18"/>
              </w:rPr>
              <w:t>20/04/2023</w:t>
            </w:r>
          </w:p>
        </w:tc>
        <w:tc>
          <w:tcPr>
            <w:tcW w:w="2928" w:type="dxa"/>
            <w:tcBorders>
              <w:top w:val="single" w:sz="4" w:space="0" w:color="auto"/>
              <w:left w:val="single" w:sz="4" w:space="0" w:color="auto"/>
              <w:bottom w:val="single" w:sz="4" w:space="0" w:color="auto"/>
              <w:right w:val="single" w:sz="4" w:space="0" w:color="auto"/>
            </w:tcBorders>
            <w:shd w:val="clear" w:color="auto" w:fill="auto"/>
          </w:tcPr>
          <w:p w14:paraId="791D3225" w14:textId="56B612C7"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top w:val="single" w:sz="4" w:space="0" w:color="auto"/>
              <w:left w:val="single" w:sz="4" w:space="0" w:color="auto"/>
              <w:bottom w:val="single" w:sz="4" w:space="0" w:color="auto"/>
              <w:right w:val="single" w:sz="4" w:space="0" w:color="auto"/>
            </w:tcBorders>
            <w:vAlign w:val="bottom"/>
          </w:tcPr>
          <w:p w14:paraId="20F28D8D" w14:textId="0F7CA03A"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33,3333%</w:t>
            </w:r>
          </w:p>
        </w:tc>
      </w:tr>
      <w:tr w:rsidR="00AA5A47" w:rsidRPr="00AA5A47" w14:paraId="5881E2D0" w14:textId="142D2E38" w:rsidTr="005E5B89">
        <w:trPr>
          <w:jc w:val="center"/>
        </w:trPr>
        <w:tc>
          <w:tcPr>
            <w:tcW w:w="1705" w:type="dxa"/>
            <w:tcBorders>
              <w:top w:val="single" w:sz="4" w:space="0" w:color="auto"/>
              <w:left w:val="single" w:sz="4" w:space="0" w:color="auto"/>
              <w:bottom w:val="single" w:sz="4" w:space="0" w:color="auto"/>
              <w:right w:val="single" w:sz="4" w:space="0" w:color="auto"/>
            </w:tcBorders>
            <w:shd w:val="clear" w:color="auto" w:fill="auto"/>
          </w:tcPr>
          <w:p w14:paraId="2471773E" w14:textId="590B9C7E"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47</w:t>
            </w:r>
          </w:p>
        </w:tc>
        <w:tc>
          <w:tcPr>
            <w:tcW w:w="3451" w:type="dxa"/>
            <w:tcBorders>
              <w:top w:val="single" w:sz="4" w:space="0" w:color="auto"/>
              <w:left w:val="single" w:sz="4" w:space="0" w:color="auto"/>
              <w:bottom w:val="single" w:sz="4" w:space="0" w:color="auto"/>
              <w:right w:val="single" w:sz="4" w:space="0" w:color="auto"/>
            </w:tcBorders>
            <w:shd w:val="clear" w:color="auto" w:fill="auto"/>
          </w:tcPr>
          <w:p w14:paraId="2FF83B19" w14:textId="0FD2D461" w:rsidR="00AA5A47" w:rsidRPr="00AA5A47" w:rsidRDefault="00AA5A47" w:rsidP="00AA5A47">
            <w:pPr>
              <w:jc w:val="center"/>
              <w:rPr>
                <w:rFonts w:ascii="Tahoma" w:hAnsi="Tahoma" w:cs="Tahoma"/>
                <w:sz w:val="18"/>
                <w:szCs w:val="18"/>
              </w:rPr>
            </w:pPr>
            <w:r w:rsidRPr="00AA5A47">
              <w:rPr>
                <w:rFonts w:ascii="Tahoma" w:hAnsi="Tahoma" w:cs="Tahoma"/>
                <w:sz w:val="18"/>
                <w:szCs w:val="18"/>
              </w:rPr>
              <w:t>22/05/2023</w:t>
            </w:r>
          </w:p>
        </w:tc>
        <w:tc>
          <w:tcPr>
            <w:tcW w:w="2928" w:type="dxa"/>
            <w:tcBorders>
              <w:top w:val="single" w:sz="4" w:space="0" w:color="auto"/>
              <w:left w:val="single" w:sz="4" w:space="0" w:color="auto"/>
              <w:bottom w:val="single" w:sz="4" w:space="0" w:color="auto"/>
              <w:right w:val="single" w:sz="4" w:space="0" w:color="auto"/>
            </w:tcBorders>
            <w:shd w:val="clear" w:color="auto" w:fill="auto"/>
          </w:tcPr>
          <w:p w14:paraId="6100030D" w14:textId="21FB30BD"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top w:val="single" w:sz="4" w:space="0" w:color="auto"/>
              <w:left w:val="single" w:sz="4" w:space="0" w:color="auto"/>
              <w:bottom w:val="single" w:sz="4" w:space="0" w:color="auto"/>
              <w:right w:val="single" w:sz="4" w:space="0" w:color="auto"/>
            </w:tcBorders>
            <w:vAlign w:val="bottom"/>
          </w:tcPr>
          <w:p w14:paraId="2452E593" w14:textId="3B1B9389"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50,0000%</w:t>
            </w:r>
          </w:p>
        </w:tc>
      </w:tr>
      <w:tr w:rsidR="00AA5A47" w:rsidRPr="00AA5A47" w14:paraId="1CA59D93" w14:textId="1B3DF9F8" w:rsidTr="005E5B89">
        <w:trPr>
          <w:jc w:val="center"/>
        </w:trPr>
        <w:tc>
          <w:tcPr>
            <w:tcW w:w="1705" w:type="dxa"/>
            <w:tcBorders>
              <w:top w:val="single" w:sz="4" w:space="0" w:color="auto"/>
              <w:left w:val="single" w:sz="4" w:space="0" w:color="auto"/>
              <w:bottom w:val="single" w:sz="4" w:space="0" w:color="auto"/>
              <w:right w:val="single" w:sz="4" w:space="0" w:color="auto"/>
            </w:tcBorders>
            <w:shd w:val="clear" w:color="auto" w:fill="auto"/>
          </w:tcPr>
          <w:p w14:paraId="09E71E48" w14:textId="3C1E93E1"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48</w:t>
            </w:r>
          </w:p>
        </w:tc>
        <w:tc>
          <w:tcPr>
            <w:tcW w:w="3451" w:type="dxa"/>
            <w:tcBorders>
              <w:top w:val="single" w:sz="4" w:space="0" w:color="auto"/>
              <w:left w:val="single" w:sz="4" w:space="0" w:color="auto"/>
              <w:bottom w:val="single" w:sz="4" w:space="0" w:color="auto"/>
              <w:right w:val="single" w:sz="4" w:space="0" w:color="auto"/>
            </w:tcBorders>
            <w:shd w:val="clear" w:color="auto" w:fill="auto"/>
          </w:tcPr>
          <w:p w14:paraId="02816609" w14:textId="28AE5D6E" w:rsidR="00AA5A47" w:rsidRPr="00AA5A47" w:rsidRDefault="00AA5A47" w:rsidP="00AA5A47">
            <w:pPr>
              <w:jc w:val="center"/>
              <w:rPr>
                <w:rFonts w:ascii="Tahoma" w:hAnsi="Tahoma" w:cs="Tahoma"/>
                <w:sz w:val="18"/>
                <w:szCs w:val="18"/>
              </w:rPr>
            </w:pPr>
            <w:r w:rsidRPr="00AA5A47">
              <w:rPr>
                <w:rFonts w:ascii="Tahoma" w:hAnsi="Tahoma" w:cs="Tahoma"/>
                <w:sz w:val="18"/>
                <w:szCs w:val="18"/>
              </w:rPr>
              <w:t>Data de Vencimento da Primeira Série</w:t>
            </w:r>
          </w:p>
        </w:tc>
        <w:tc>
          <w:tcPr>
            <w:tcW w:w="2928" w:type="dxa"/>
            <w:tcBorders>
              <w:top w:val="single" w:sz="4" w:space="0" w:color="auto"/>
              <w:left w:val="single" w:sz="4" w:space="0" w:color="auto"/>
              <w:bottom w:val="single" w:sz="4" w:space="0" w:color="auto"/>
              <w:right w:val="single" w:sz="4" w:space="0" w:color="auto"/>
            </w:tcBorders>
            <w:shd w:val="clear" w:color="auto" w:fill="auto"/>
          </w:tcPr>
          <w:p w14:paraId="39340B63" w14:textId="3C899156" w:rsidR="00AA5A47" w:rsidRPr="00AA5A47" w:rsidRDefault="00AA5A47" w:rsidP="00AA5A47">
            <w:pPr>
              <w:jc w:val="center"/>
              <w:rPr>
                <w:rFonts w:ascii="Tahoma" w:hAnsi="Tahoma" w:cs="Tahoma"/>
                <w:sz w:val="18"/>
                <w:szCs w:val="18"/>
              </w:rPr>
            </w:pPr>
            <w:r w:rsidRPr="00AA5A47">
              <w:rPr>
                <w:rFonts w:ascii="Tahoma" w:hAnsi="Tahoma" w:cs="Tahoma"/>
                <w:sz w:val="18"/>
                <w:szCs w:val="18"/>
              </w:rPr>
              <w:t>R$729.166,67</w:t>
            </w:r>
          </w:p>
        </w:tc>
        <w:tc>
          <w:tcPr>
            <w:tcW w:w="2122" w:type="dxa"/>
            <w:tcBorders>
              <w:top w:val="single" w:sz="4" w:space="0" w:color="auto"/>
              <w:left w:val="single" w:sz="4" w:space="0" w:color="auto"/>
              <w:bottom w:val="single" w:sz="4" w:space="0" w:color="auto"/>
              <w:right w:val="single" w:sz="4" w:space="0" w:color="auto"/>
            </w:tcBorders>
            <w:vAlign w:val="bottom"/>
          </w:tcPr>
          <w:p w14:paraId="33AB5019" w14:textId="2BF7B22B"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100,0000%</w:t>
            </w:r>
          </w:p>
        </w:tc>
      </w:tr>
      <w:bookmarkEnd w:id="80"/>
    </w:tbl>
    <w:p w14:paraId="0E8430AA" w14:textId="77777777" w:rsidR="004B1C79" w:rsidRPr="00AC435E" w:rsidRDefault="004B1C79" w:rsidP="00F32B4F">
      <w:pPr>
        <w:widowControl w:val="0"/>
        <w:tabs>
          <w:tab w:val="left" w:pos="567"/>
        </w:tabs>
        <w:rPr>
          <w:rFonts w:ascii="Tahoma" w:hAnsi="Tahoma" w:cs="Tahoma"/>
          <w:b/>
          <w:sz w:val="20"/>
          <w:szCs w:val="20"/>
        </w:rPr>
      </w:pPr>
    </w:p>
    <w:p w14:paraId="004BB537" w14:textId="19369BE4" w:rsidR="00DB1713" w:rsidRPr="00AC435E" w:rsidRDefault="00DB1713" w:rsidP="00E33A16">
      <w:pPr>
        <w:widowControl w:val="0"/>
        <w:numPr>
          <w:ilvl w:val="3"/>
          <w:numId w:val="39"/>
        </w:numPr>
        <w:tabs>
          <w:tab w:val="left" w:pos="567"/>
          <w:tab w:val="left" w:pos="851"/>
        </w:tabs>
        <w:rPr>
          <w:rFonts w:ascii="Tahoma" w:hAnsi="Tahoma" w:cs="Tahoma"/>
          <w:sz w:val="20"/>
          <w:szCs w:val="20"/>
        </w:rPr>
      </w:pPr>
      <w:r w:rsidRPr="00AC435E">
        <w:rPr>
          <w:rFonts w:ascii="Tahoma" w:hAnsi="Tahoma" w:cs="Tahoma"/>
          <w:sz w:val="20"/>
          <w:szCs w:val="20"/>
          <w:u w:val="single"/>
        </w:rPr>
        <w:t>Amortização do Principal da Segunda Série</w:t>
      </w:r>
      <w:r w:rsidRPr="00AC435E">
        <w:rPr>
          <w:rFonts w:ascii="Tahoma" w:hAnsi="Tahoma" w:cs="Tahoma"/>
          <w:sz w:val="20"/>
          <w:szCs w:val="20"/>
        </w:rPr>
        <w:t>:</w:t>
      </w:r>
    </w:p>
    <w:p w14:paraId="7373AF15" w14:textId="77777777" w:rsidR="00DB1713" w:rsidRPr="00AC435E" w:rsidRDefault="00DB1713" w:rsidP="00DB1713">
      <w:pPr>
        <w:widowControl w:val="0"/>
        <w:tabs>
          <w:tab w:val="left" w:pos="567"/>
          <w:tab w:val="left" w:pos="851"/>
        </w:tabs>
        <w:rPr>
          <w:rFonts w:ascii="Tahoma" w:hAnsi="Tahoma" w:cs="Tahoma"/>
          <w:b/>
          <w:sz w:val="20"/>
          <w:szCs w:val="20"/>
        </w:rPr>
      </w:pPr>
      <w:bookmarkStart w:id="81" w:name="_Hlk9976014"/>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4"/>
        <w:gridCol w:w="3544"/>
        <w:gridCol w:w="2835"/>
        <w:gridCol w:w="2400"/>
      </w:tblGrid>
      <w:tr w:rsidR="00AA5A47" w:rsidRPr="00AA5A47" w14:paraId="68860C82" w14:textId="22198D3C" w:rsidTr="00AA5A47">
        <w:trPr>
          <w:tblHeader/>
          <w:jc w:val="center"/>
        </w:trPr>
        <w:tc>
          <w:tcPr>
            <w:tcW w:w="1564" w:type="dxa"/>
            <w:shd w:val="clear" w:color="auto" w:fill="D9D9D9" w:themeFill="background1" w:themeFillShade="D9"/>
            <w:vAlign w:val="center"/>
          </w:tcPr>
          <w:p w14:paraId="3810A9FF" w14:textId="6E22D3E3" w:rsidR="00AA5A47" w:rsidRPr="00AA5A47" w:rsidRDefault="00AA5A47" w:rsidP="001768E4">
            <w:pPr>
              <w:widowControl w:val="0"/>
              <w:jc w:val="center"/>
              <w:rPr>
                <w:rFonts w:ascii="Tahoma" w:hAnsi="Tahoma" w:cs="Tahoma"/>
                <w:b/>
                <w:sz w:val="18"/>
                <w:szCs w:val="18"/>
              </w:rPr>
            </w:pPr>
            <w:bookmarkStart w:id="82" w:name="_Hlk10058784"/>
            <w:r w:rsidRPr="00AA5A47">
              <w:rPr>
                <w:rFonts w:ascii="Tahoma" w:hAnsi="Tahoma" w:cs="Tahoma"/>
                <w:b/>
                <w:sz w:val="18"/>
                <w:szCs w:val="18"/>
              </w:rPr>
              <w:t>Nº da Parcela</w:t>
            </w:r>
          </w:p>
        </w:tc>
        <w:tc>
          <w:tcPr>
            <w:tcW w:w="3544" w:type="dxa"/>
            <w:shd w:val="clear" w:color="auto" w:fill="D9D9D9" w:themeFill="background1" w:themeFillShade="D9"/>
            <w:vAlign w:val="center"/>
          </w:tcPr>
          <w:p w14:paraId="72567D1E" w14:textId="77777777" w:rsidR="00AA5A47" w:rsidRPr="00AA5A47" w:rsidRDefault="00AA5A47" w:rsidP="001768E4">
            <w:pPr>
              <w:widowControl w:val="0"/>
              <w:jc w:val="center"/>
              <w:rPr>
                <w:rFonts w:ascii="Tahoma" w:hAnsi="Tahoma" w:cs="Tahoma"/>
                <w:b/>
                <w:sz w:val="18"/>
                <w:szCs w:val="18"/>
              </w:rPr>
            </w:pPr>
            <w:r w:rsidRPr="00AA5A47">
              <w:rPr>
                <w:rFonts w:ascii="Tahoma" w:hAnsi="Tahoma" w:cs="Tahoma"/>
                <w:b/>
                <w:sz w:val="18"/>
                <w:szCs w:val="18"/>
              </w:rPr>
              <w:t>Data de Pagamento de Principal da Segunda Série</w:t>
            </w:r>
          </w:p>
        </w:tc>
        <w:tc>
          <w:tcPr>
            <w:tcW w:w="2835" w:type="dxa"/>
            <w:tcBorders>
              <w:right w:val="single" w:sz="4" w:space="0" w:color="auto"/>
            </w:tcBorders>
            <w:shd w:val="clear" w:color="auto" w:fill="D9D9D9" w:themeFill="background1" w:themeFillShade="D9"/>
            <w:vAlign w:val="center"/>
          </w:tcPr>
          <w:p w14:paraId="7B0ACDCC" w14:textId="70E0D737" w:rsidR="00AA5A47" w:rsidRPr="00AA5A47" w:rsidRDefault="00AA5A47" w:rsidP="001768E4">
            <w:pPr>
              <w:widowControl w:val="0"/>
              <w:jc w:val="center"/>
              <w:rPr>
                <w:rFonts w:ascii="Tahoma" w:hAnsi="Tahoma" w:cs="Tahoma"/>
                <w:b/>
                <w:sz w:val="18"/>
                <w:szCs w:val="18"/>
              </w:rPr>
            </w:pPr>
            <w:r w:rsidRPr="00AA5A47">
              <w:rPr>
                <w:rFonts w:ascii="Tahoma" w:hAnsi="Tahoma" w:cs="Tahoma"/>
                <w:b/>
                <w:sz w:val="18"/>
                <w:szCs w:val="18"/>
              </w:rPr>
              <w:t>Valor de Principal da Segunda Série Amortizado</w:t>
            </w:r>
          </w:p>
        </w:tc>
        <w:tc>
          <w:tcPr>
            <w:tcW w:w="2400" w:type="dxa"/>
            <w:tcBorders>
              <w:right w:val="single" w:sz="4" w:space="0" w:color="auto"/>
            </w:tcBorders>
            <w:shd w:val="clear" w:color="auto" w:fill="D9D9D9" w:themeFill="background1" w:themeFillShade="D9"/>
          </w:tcPr>
          <w:p w14:paraId="494BF669" w14:textId="2943A2DF" w:rsidR="00AA5A47" w:rsidRPr="00AA5A47" w:rsidRDefault="00AA5A47" w:rsidP="001768E4">
            <w:pPr>
              <w:widowControl w:val="0"/>
              <w:jc w:val="center"/>
              <w:rPr>
                <w:rFonts w:ascii="Tahoma" w:hAnsi="Tahoma" w:cs="Tahoma"/>
                <w:b/>
                <w:sz w:val="18"/>
                <w:szCs w:val="18"/>
              </w:rPr>
            </w:pPr>
            <w:r w:rsidRPr="00AA5A47">
              <w:rPr>
                <w:rFonts w:ascii="Tahoma" w:hAnsi="Tahoma" w:cs="Tahoma"/>
                <w:b/>
                <w:sz w:val="18"/>
                <w:szCs w:val="18"/>
              </w:rPr>
              <w:t>Percentual de Principal da Segunda Série Amortizado</w:t>
            </w:r>
          </w:p>
        </w:tc>
      </w:tr>
      <w:tr w:rsidR="00AA5A47" w:rsidRPr="00AA5A47" w14:paraId="63B040DB" w14:textId="0238FC28" w:rsidTr="005E5B89">
        <w:trPr>
          <w:jc w:val="center"/>
        </w:trPr>
        <w:tc>
          <w:tcPr>
            <w:tcW w:w="1564" w:type="dxa"/>
            <w:shd w:val="clear" w:color="auto" w:fill="auto"/>
          </w:tcPr>
          <w:p w14:paraId="799ACBBD" w14:textId="4B09EBC0"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w:t>
            </w:r>
          </w:p>
        </w:tc>
        <w:tc>
          <w:tcPr>
            <w:tcW w:w="3544" w:type="dxa"/>
            <w:shd w:val="clear" w:color="auto" w:fill="auto"/>
          </w:tcPr>
          <w:p w14:paraId="4286FCCF" w14:textId="56BAD2D6" w:rsidR="00AA5A47" w:rsidRPr="00AA5A47" w:rsidRDefault="00AA5A47" w:rsidP="00AA5A47">
            <w:pPr>
              <w:jc w:val="center"/>
              <w:rPr>
                <w:rFonts w:ascii="Tahoma" w:hAnsi="Tahoma" w:cs="Tahoma"/>
                <w:sz w:val="18"/>
                <w:szCs w:val="18"/>
              </w:rPr>
            </w:pPr>
            <w:r w:rsidRPr="00AA5A47">
              <w:rPr>
                <w:rFonts w:ascii="Tahoma" w:hAnsi="Tahoma" w:cs="Tahoma"/>
                <w:sz w:val="18"/>
                <w:szCs w:val="18"/>
              </w:rPr>
              <w:t>22/07/2019</w:t>
            </w:r>
          </w:p>
        </w:tc>
        <w:tc>
          <w:tcPr>
            <w:tcW w:w="2835" w:type="dxa"/>
            <w:tcBorders>
              <w:right w:val="single" w:sz="4" w:space="0" w:color="auto"/>
            </w:tcBorders>
            <w:shd w:val="clear" w:color="auto" w:fill="auto"/>
          </w:tcPr>
          <w:p w14:paraId="4F9D6172" w14:textId="332AE672"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5F2E2E1F" w14:textId="16CD748D"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1,5152%</w:t>
            </w:r>
          </w:p>
        </w:tc>
      </w:tr>
      <w:tr w:rsidR="00AA5A47" w:rsidRPr="00AA5A47" w14:paraId="7E64FD01" w14:textId="09AC3FD2" w:rsidTr="005E5B89">
        <w:trPr>
          <w:jc w:val="center"/>
        </w:trPr>
        <w:tc>
          <w:tcPr>
            <w:tcW w:w="1564" w:type="dxa"/>
            <w:shd w:val="clear" w:color="auto" w:fill="auto"/>
          </w:tcPr>
          <w:p w14:paraId="7B237CE2" w14:textId="70E6206B"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w:t>
            </w:r>
          </w:p>
        </w:tc>
        <w:tc>
          <w:tcPr>
            <w:tcW w:w="3544" w:type="dxa"/>
            <w:shd w:val="clear" w:color="auto" w:fill="auto"/>
          </w:tcPr>
          <w:p w14:paraId="1B7AEF2D" w14:textId="7D6CDD63" w:rsidR="00AA5A47" w:rsidRPr="00AA5A47" w:rsidRDefault="00AA5A47" w:rsidP="00AA5A47">
            <w:pPr>
              <w:jc w:val="center"/>
              <w:rPr>
                <w:rFonts w:ascii="Tahoma" w:hAnsi="Tahoma" w:cs="Tahoma"/>
                <w:sz w:val="18"/>
                <w:szCs w:val="18"/>
              </w:rPr>
            </w:pPr>
            <w:r w:rsidRPr="00AA5A47">
              <w:rPr>
                <w:rFonts w:ascii="Tahoma" w:hAnsi="Tahoma" w:cs="Tahoma"/>
                <w:sz w:val="18"/>
                <w:szCs w:val="18"/>
              </w:rPr>
              <w:t>20/08/2019</w:t>
            </w:r>
          </w:p>
        </w:tc>
        <w:tc>
          <w:tcPr>
            <w:tcW w:w="2835" w:type="dxa"/>
            <w:tcBorders>
              <w:right w:val="single" w:sz="4" w:space="0" w:color="auto"/>
            </w:tcBorders>
            <w:shd w:val="clear" w:color="auto" w:fill="auto"/>
          </w:tcPr>
          <w:p w14:paraId="56365B9A" w14:textId="5865DE5D"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30191CA1" w14:textId="62FCFB2B"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1,5385%</w:t>
            </w:r>
          </w:p>
        </w:tc>
      </w:tr>
      <w:tr w:rsidR="00AA5A47" w:rsidRPr="00AA5A47" w14:paraId="1C933152" w14:textId="4E6C0EF3" w:rsidTr="005E5B89">
        <w:trPr>
          <w:jc w:val="center"/>
        </w:trPr>
        <w:tc>
          <w:tcPr>
            <w:tcW w:w="1564" w:type="dxa"/>
            <w:shd w:val="clear" w:color="auto" w:fill="auto"/>
          </w:tcPr>
          <w:p w14:paraId="4A4494DF" w14:textId="4776ABD8"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w:t>
            </w:r>
          </w:p>
        </w:tc>
        <w:tc>
          <w:tcPr>
            <w:tcW w:w="3544" w:type="dxa"/>
            <w:shd w:val="clear" w:color="auto" w:fill="auto"/>
          </w:tcPr>
          <w:p w14:paraId="4410082E" w14:textId="54761BA5" w:rsidR="00AA5A47" w:rsidRPr="00AA5A47" w:rsidRDefault="00AA5A47" w:rsidP="00AA5A47">
            <w:pPr>
              <w:jc w:val="center"/>
              <w:rPr>
                <w:rFonts w:ascii="Tahoma" w:hAnsi="Tahoma" w:cs="Tahoma"/>
                <w:sz w:val="18"/>
                <w:szCs w:val="18"/>
              </w:rPr>
            </w:pPr>
            <w:r w:rsidRPr="00AA5A47">
              <w:rPr>
                <w:rFonts w:ascii="Tahoma" w:hAnsi="Tahoma" w:cs="Tahoma"/>
                <w:sz w:val="18"/>
                <w:szCs w:val="18"/>
              </w:rPr>
              <w:t>20/09/2019</w:t>
            </w:r>
          </w:p>
        </w:tc>
        <w:tc>
          <w:tcPr>
            <w:tcW w:w="2835" w:type="dxa"/>
            <w:tcBorders>
              <w:right w:val="single" w:sz="4" w:space="0" w:color="auto"/>
            </w:tcBorders>
            <w:shd w:val="clear" w:color="auto" w:fill="auto"/>
          </w:tcPr>
          <w:p w14:paraId="36169D09" w14:textId="2CCDBC57"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22865E8A" w14:textId="1E3C986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1,5625%</w:t>
            </w:r>
          </w:p>
        </w:tc>
      </w:tr>
      <w:tr w:rsidR="00AA5A47" w:rsidRPr="00AA5A47" w14:paraId="28BE806C" w14:textId="17E59AF1" w:rsidTr="005E5B89">
        <w:trPr>
          <w:jc w:val="center"/>
        </w:trPr>
        <w:tc>
          <w:tcPr>
            <w:tcW w:w="1564" w:type="dxa"/>
            <w:shd w:val="clear" w:color="auto" w:fill="auto"/>
          </w:tcPr>
          <w:p w14:paraId="55D7E277" w14:textId="2EAB6ACA"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w:t>
            </w:r>
          </w:p>
        </w:tc>
        <w:tc>
          <w:tcPr>
            <w:tcW w:w="3544" w:type="dxa"/>
            <w:shd w:val="clear" w:color="auto" w:fill="auto"/>
          </w:tcPr>
          <w:p w14:paraId="5617DA9A" w14:textId="520F6C5F" w:rsidR="00AA5A47" w:rsidRPr="00AA5A47" w:rsidRDefault="00AA5A47" w:rsidP="00AA5A47">
            <w:pPr>
              <w:jc w:val="center"/>
              <w:rPr>
                <w:rFonts w:ascii="Tahoma" w:hAnsi="Tahoma" w:cs="Tahoma"/>
                <w:sz w:val="18"/>
                <w:szCs w:val="18"/>
              </w:rPr>
            </w:pPr>
            <w:r w:rsidRPr="00AA5A47">
              <w:rPr>
                <w:rFonts w:ascii="Tahoma" w:hAnsi="Tahoma" w:cs="Tahoma"/>
                <w:sz w:val="18"/>
                <w:szCs w:val="18"/>
              </w:rPr>
              <w:t>21/10/2019</w:t>
            </w:r>
          </w:p>
        </w:tc>
        <w:tc>
          <w:tcPr>
            <w:tcW w:w="2835" w:type="dxa"/>
            <w:tcBorders>
              <w:right w:val="single" w:sz="4" w:space="0" w:color="auto"/>
            </w:tcBorders>
            <w:shd w:val="clear" w:color="auto" w:fill="auto"/>
          </w:tcPr>
          <w:p w14:paraId="6C2A2AF2" w14:textId="203E5D94"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5E75DBFA" w14:textId="15B09ED0"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1,5873%</w:t>
            </w:r>
          </w:p>
        </w:tc>
      </w:tr>
      <w:tr w:rsidR="00AA5A47" w:rsidRPr="00AA5A47" w14:paraId="0C61D9DE" w14:textId="6A84EA26" w:rsidTr="005E5B89">
        <w:trPr>
          <w:jc w:val="center"/>
        </w:trPr>
        <w:tc>
          <w:tcPr>
            <w:tcW w:w="1564" w:type="dxa"/>
            <w:shd w:val="clear" w:color="auto" w:fill="auto"/>
          </w:tcPr>
          <w:p w14:paraId="3A223F5A" w14:textId="012CA1C0"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5</w:t>
            </w:r>
          </w:p>
        </w:tc>
        <w:tc>
          <w:tcPr>
            <w:tcW w:w="3544" w:type="dxa"/>
            <w:shd w:val="clear" w:color="auto" w:fill="auto"/>
          </w:tcPr>
          <w:p w14:paraId="4EE52142" w14:textId="34BD53C7" w:rsidR="00AA5A47" w:rsidRPr="00AA5A47" w:rsidRDefault="00AA5A47" w:rsidP="00AA5A47">
            <w:pPr>
              <w:jc w:val="center"/>
              <w:rPr>
                <w:rFonts w:ascii="Tahoma" w:hAnsi="Tahoma" w:cs="Tahoma"/>
                <w:sz w:val="18"/>
                <w:szCs w:val="18"/>
              </w:rPr>
            </w:pPr>
            <w:r w:rsidRPr="00AA5A47">
              <w:rPr>
                <w:rFonts w:ascii="Tahoma" w:hAnsi="Tahoma" w:cs="Tahoma"/>
                <w:sz w:val="18"/>
                <w:szCs w:val="18"/>
              </w:rPr>
              <w:t>20/11/2019</w:t>
            </w:r>
          </w:p>
        </w:tc>
        <w:tc>
          <w:tcPr>
            <w:tcW w:w="2835" w:type="dxa"/>
            <w:tcBorders>
              <w:right w:val="single" w:sz="4" w:space="0" w:color="auto"/>
            </w:tcBorders>
            <w:shd w:val="clear" w:color="auto" w:fill="auto"/>
          </w:tcPr>
          <w:p w14:paraId="4739B858" w14:textId="67E6A338"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081795F7" w14:textId="33C945CA"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1,6129%</w:t>
            </w:r>
          </w:p>
        </w:tc>
      </w:tr>
      <w:tr w:rsidR="00AA5A47" w:rsidRPr="00AA5A47" w14:paraId="68DEC494" w14:textId="0BE0D643" w:rsidTr="005E5B89">
        <w:trPr>
          <w:jc w:val="center"/>
        </w:trPr>
        <w:tc>
          <w:tcPr>
            <w:tcW w:w="1564" w:type="dxa"/>
            <w:shd w:val="clear" w:color="auto" w:fill="auto"/>
          </w:tcPr>
          <w:p w14:paraId="20EFE195" w14:textId="2845F87A"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6</w:t>
            </w:r>
          </w:p>
        </w:tc>
        <w:tc>
          <w:tcPr>
            <w:tcW w:w="3544" w:type="dxa"/>
            <w:shd w:val="clear" w:color="auto" w:fill="auto"/>
          </w:tcPr>
          <w:p w14:paraId="2DADD2FE" w14:textId="5E43B5E9" w:rsidR="00AA5A47" w:rsidRPr="00AA5A47" w:rsidRDefault="00AA5A47" w:rsidP="00AA5A47">
            <w:pPr>
              <w:jc w:val="center"/>
              <w:rPr>
                <w:rFonts w:ascii="Tahoma" w:hAnsi="Tahoma" w:cs="Tahoma"/>
                <w:sz w:val="18"/>
                <w:szCs w:val="18"/>
              </w:rPr>
            </w:pPr>
            <w:r w:rsidRPr="00AA5A47">
              <w:rPr>
                <w:rFonts w:ascii="Tahoma" w:hAnsi="Tahoma" w:cs="Tahoma"/>
                <w:sz w:val="18"/>
                <w:szCs w:val="18"/>
              </w:rPr>
              <w:t>20/12/2019</w:t>
            </w:r>
          </w:p>
        </w:tc>
        <w:tc>
          <w:tcPr>
            <w:tcW w:w="2835" w:type="dxa"/>
            <w:tcBorders>
              <w:right w:val="single" w:sz="4" w:space="0" w:color="auto"/>
            </w:tcBorders>
            <w:shd w:val="clear" w:color="auto" w:fill="auto"/>
          </w:tcPr>
          <w:p w14:paraId="00842727" w14:textId="1631DB47"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4B887E4A" w14:textId="4B872103"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1,6393%</w:t>
            </w:r>
          </w:p>
        </w:tc>
      </w:tr>
      <w:tr w:rsidR="00AA5A47" w:rsidRPr="00AA5A47" w14:paraId="31B59250" w14:textId="4E61AE54" w:rsidTr="005E5B89">
        <w:trPr>
          <w:jc w:val="center"/>
        </w:trPr>
        <w:tc>
          <w:tcPr>
            <w:tcW w:w="1564" w:type="dxa"/>
            <w:shd w:val="clear" w:color="auto" w:fill="auto"/>
          </w:tcPr>
          <w:p w14:paraId="4528518F" w14:textId="1F5A1CDE"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7</w:t>
            </w:r>
          </w:p>
        </w:tc>
        <w:tc>
          <w:tcPr>
            <w:tcW w:w="3544" w:type="dxa"/>
            <w:shd w:val="clear" w:color="auto" w:fill="auto"/>
          </w:tcPr>
          <w:p w14:paraId="36CDC08E" w14:textId="66A68375" w:rsidR="00AA5A47" w:rsidRPr="00AA5A47" w:rsidRDefault="00AA5A47" w:rsidP="00AA5A47">
            <w:pPr>
              <w:jc w:val="center"/>
              <w:rPr>
                <w:rFonts w:ascii="Tahoma" w:hAnsi="Tahoma" w:cs="Tahoma"/>
                <w:sz w:val="18"/>
                <w:szCs w:val="18"/>
              </w:rPr>
            </w:pPr>
            <w:r w:rsidRPr="00AA5A47">
              <w:rPr>
                <w:rFonts w:ascii="Tahoma" w:hAnsi="Tahoma" w:cs="Tahoma"/>
                <w:sz w:val="18"/>
                <w:szCs w:val="18"/>
              </w:rPr>
              <w:t>20/01/2020</w:t>
            </w:r>
          </w:p>
        </w:tc>
        <w:tc>
          <w:tcPr>
            <w:tcW w:w="2835" w:type="dxa"/>
            <w:tcBorders>
              <w:right w:val="single" w:sz="4" w:space="0" w:color="auto"/>
            </w:tcBorders>
            <w:shd w:val="clear" w:color="auto" w:fill="auto"/>
          </w:tcPr>
          <w:p w14:paraId="0E60C6C1" w14:textId="090245BE"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1469B75E" w14:textId="1A0A46A2"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1,6667%</w:t>
            </w:r>
          </w:p>
        </w:tc>
      </w:tr>
      <w:tr w:rsidR="00AA5A47" w:rsidRPr="00AA5A47" w14:paraId="0979A83A" w14:textId="36AC4560" w:rsidTr="005E5B89">
        <w:trPr>
          <w:jc w:val="center"/>
        </w:trPr>
        <w:tc>
          <w:tcPr>
            <w:tcW w:w="1564" w:type="dxa"/>
            <w:shd w:val="clear" w:color="auto" w:fill="auto"/>
          </w:tcPr>
          <w:p w14:paraId="1DBAC362" w14:textId="5F1226A2"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8</w:t>
            </w:r>
          </w:p>
        </w:tc>
        <w:tc>
          <w:tcPr>
            <w:tcW w:w="3544" w:type="dxa"/>
            <w:shd w:val="clear" w:color="auto" w:fill="auto"/>
          </w:tcPr>
          <w:p w14:paraId="20E6428C" w14:textId="1D0E1B37" w:rsidR="00AA5A47" w:rsidRPr="00AA5A47" w:rsidRDefault="00AA5A47" w:rsidP="00AA5A47">
            <w:pPr>
              <w:jc w:val="center"/>
              <w:rPr>
                <w:rFonts w:ascii="Tahoma" w:hAnsi="Tahoma" w:cs="Tahoma"/>
                <w:sz w:val="18"/>
                <w:szCs w:val="18"/>
              </w:rPr>
            </w:pPr>
            <w:r w:rsidRPr="00AA5A47">
              <w:rPr>
                <w:rFonts w:ascii="Tahoma" w:hAnsi="Tahoma" w:cs="Tahoma"/>
                <w:sz w:val="18"/>
                <w:szCs w:val="18"/>
              </w:rPr>
              <w:t>20/02/2020</w:t>
            </w:r>
          </w:p>
        </w:tc>
        <w:tc>
          <w:tcPr>
            <w:tcW w:w="2835" w:type="dxa"/>
            <w:tcBorders>
              <w:right w:val="single" w:sz="4" w:space="0" w:color="auto"/>
            </w:tcBorders>
            <w:shd w:val="clear" w:color="auto" w:fill="auto"/>
          </w:tcPr>
          <w:p w14:paraId="3C93B453" w14:textId="52EB4B6D"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09EE3E82" w14:textId="174486D3"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1,6949%</w:t>
            </w:r>
          </w:p>
        </w:tc>
      </w:tr>
      <w:tr w:rsidR="00AA5A47" w:rsidRPr="00AA5A47" w14:paraId="46E5D22A" w14:textId="13E0B169" w:rsidTr="005E5B89">
        <w:trPr>
          <w:jc w:val="center"/>
        </w:trPr>
        <w:tc>
          <w:tcPr>
            <w:tcW w:w="1564" w:type="dxa"/>
            <w:shd w:val="clear" w:color="auto" w:fill="auto"/>
          </w:tcPr>
          <w:p w14:paraId="620BC5A7" w14:textId="5660FCF7"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9</w:t>
            </w:r>
          </w:p>
        </w:tc>
        <w:tc>
          <w:tcPr>
            <w:tcW w:w="3544" w:type="dxa"/>
            <w:shd w:val="clear" w:color="auto" w:fill="auto"/>
          </w:tcPr>
          <w:p w14:paraId="78AA715B" w14:textId="4136BC30" w:rsidR="00AA5A47" w:rsidRPr="00AA5A47" w:rsidRDefault="00AA5A47" w:rsidP="00AA5A47">
            <w:pPr>
              <w:jc w:val="center"/>
              <w:rPr>
                <w:rFonts w:ascii="Tahoma" w:hAnsi="Tahoma" w:cs="Tahoma"/>
                <w:sz w:val="18"/>
                <w:szCs w:val="18"/>
              </w:rPr>
            </w:pPr>
            <w:r w:rsidRPr="00AA5A47">
              <w:rPr>
                <w:rFonts w:ascii="Tahoma" w:hAnsi="Tahoma" w:cs="Tahoma"/>
                <w:sz w:val="18"/>
                <w:szCs w:val="18"/>
              </w:rPr>
              <w:t>20/03/2020</w:t>
            </w:r>
          </w:p>
        </w:tc>
        <w:tc>
          <w:tcPr>
            <w:tcW w:w="2835" w:type="dxa"/>
            <w:tcBorders>
              <w:right w:val="single" w:sz="4" w:space="0" w:color="auto"/>
            </w:tcBorders>
            <w:shd w:val="clear" w:color="auto" w:fill="auto"/>
          </w:tcPr>
          <w:p w14:paraId="3DCB9A28" w14:textId="116C7DBD"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2E02B4C1" w14:textId="3AF51B8D"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1,7241%</w:t>
            </w:r>
          </w:p>
        </w:tc>
      </w:tr>
      <w:tr w:rsidR="00AA5A47" w:rsidRPr="00AA5A47" w14:paraId="0B151D82" w14:textId="38DD1F03" w:rsidTr="005E5B89">
        <w:trPr>
          <w:jc w:val="center"/>
        </w:trPr>
        <w:tc>
          <w:tcPr>
            <w:tcW w:w="1564" w:type="dxa"/>
            <w:shd w:val="clear" w:color="auto" w:fill="auto"/>
          </w:tcPr>
          <w:p w14:paraId="79BC62BB" w14:textId="61D5654C"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10</w:t>
            </w:r>
          </w:p>
        </w:tc>
        <w:tc>
          <w:tcPr>
            <w:tcW w:w="3544" w:type="dxa"/>
            <w:shd w:val="clear" w:color="auto" w:fill="auto"/>
          </w:tcPr>
          <w:p w14:paraId="4B249918" w14:textId="6BDE418C" w:rsidR="00AA5A47" w:rsidRPr="00AA5A47" w:rsidRDefault="00AA5A47" w:rsidP="00AA5A47">
            <w:pPr>
              <w:jc w:val="center"/>
              <w:rPr>
                <w:rFonts w:ascii="Tahoma" w:hAnsi="Tahoma" w:cs="Tahoma"/>
                <w:sz w:val="18"/>
                <w:szCs w:val="18"/>
              </w:rPr>
            </w:pPr>
            <w:r w:rsidRPr="00AA5A47">
              <w:rPr>
                <w:rFonts w:ascii="Tahoma" w:hAnsi="Tahoma" w:cs="Tahoma"/>
                <w:sz w:val="18"/>
                <w:szCs w:val="18"/>
              </w:rPr>
              <w:t>20/04/2020</w:t>
            </w:r>
          </w:p>
        </w:tc>
        <w:tc>
          <w:tcPr>
            <w:tcW w:w="2835" w:type="dxa"/>
            <w:tcBorders>
              <w:right w:val="single" w:sz="4" w:space="0" w:color="auto"/>
            </w:tcBorders>
            <w:shd w:val="clear" w:color="auto" w:fill="auto"/>
          </w:tcPr>
          <w:p w14:paraId="5611FC9E" w14:textId="1C5100FD"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15FB9A32" w14:textId="682ED453"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1,7544%</w:t>
            </w:r>
          </w:p>
        </w:tc>
      </w:tr>
      <w:tr w:rsidR="00AA5A47" w:rsidRPr="00AA5A47" w14:paraId="7179D00C" w14:textId="70573D6A" w:rsidTr="005E5B89">
        <w:trPr>
          <w:jc w:val="center"/>
        </w:trPr>
        <w:tc>
          <w:tcPr>
            <w:tcW w:w="1564" w:type="dxa"/>
            <w:shd w:val="clear" w:color="auto" w:fill="auto"/>
          </w:tcPr>
          <w:p w14:paraId="4419AB1D" w14:textId="529BFF15"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11</w:t>
            </w:r>
          </w:p>
        </w:tc>
        <w:tc>
          <w:tcPr>
            <w:tcW w:w="3544" w:type="dxa"/>
            <w:shd w:val="clear" w:color="auto" w:fill="auto"/>
          </w:tcPr>
          <w:p w14:paraId="27C65BCA" w14:textId="488575F8" w:rsidR="00AA5A47" w:rsidRPr="00AA5A47" w:rsidRDefault="00AA5A47" w:rsidP="00AA5A47">
            <w:pPr>
              <w:jc w:val="center"/>
              <w:rPr>
                <w:rFonts w:ascii="Tahoma" w:hAnsi="Tahoma" w:cs="Tahoma"/>
                <w:sz w:val="18"/>
                <w:szCs w:val="18"/>
              </w:rPr>
            </w:pPr>
            <w:r w:rsidRPr="00AA5A47">
              <w:rPr>
                <w:rFonts w:ascii="Tahoma" w:hAnsi="Tahoma" w:cs="Tahoma"/>
                <w:sz w:val="18"/>
                <w:szCs w:val="18"/>
              </w:rPr>
              <w:t>20/05/2020</w:t>
            </w:r>
          </w:p>
        </w:tc>
        <w:tc>
          <w:tcPr>
            <w:tcW w:w="2835" w:type="dxa"/>
            <w:tcBorders>
              <w:right w:val="single" w:sz="4" w:space="0" w:color="auto"/>
            </w:tcBorders>
            <w:shd w:val="clear" w:color="auto" w:fill="auto"/>
          </w:tcPr>
          <w:p w14:paraId="7FBC2F91" w14:textId="0AC71539"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5DDBEFC3" w14:textId="679467C4"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1,7857%</w:t>
            </w:r>
          </w:p>
        </w:tc>
      </w:tr>
      <w:tr w:rsidR="00AA5A47" w:rsidRPr="00AA5A47" w14:paraId="39B9B9FB" w14:textId="5989E72D" w:rsidTr="005E5B89">
        <w:trPr>
          <w:jc w:val="center"/>
        </w:trPr>
        <w:tc>
          <w:tcPr>
            <w:tcW w:w="1564" w:type="dxa"/>
            <w:shd w:val="clear" w:color="auto" w:fill="auto"/>
          </w:tcPr>
          <w:p w14:paraId="692F5EA8" w14:textId="4595A6BD"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12</w:t>
            </w:r>
          </w:p>
        </w:tc>
        <w:tc>
          <w:tcPr>
            <w:tcW w:w="3544" w:type="dxa"/>
            <w:shd w:val="clear" w:color="auto" w:fill="auto"/>
          </w:tcPr>
          <w:p w14:paraId="594F4E70" w14:textId="430B8A54" w:rsidR="00AA5A47" w:rsidRPr="00AA5A47" w:rsidRDefault="00AA5A47" w:rsidP="00AA5A47">
            <w:pPr>
              <w:jc w:val="center"/>
              <w:rPr>
                <w:rFonts w:ascii="Tahoma" w:hAnsi="Tahoma" w:cs="Tahoma"/>
                <w:sz w:val="18"/>
                <w:szCs w:val="18"/>
              </w:rPr>
            </w:pPr>
            <w:r w:rsidRPr="00AA5A47">
              <w:rPr>
                <w:rFonts w:ascii="Tahoma" w:hAnsi="Tahoma" w:cs="Tahoma"/>
                <w:sz w:val="18"/>
                <w:szCs w:val="18"/>
              </w:rPr>
              <w:t>22/06/2020</w:t>
            </w:r>
          </w:p>
        </w:tc>
        <w:tc>
          <w:tcPr>
            <w:tcW w:w="2835" w:type="dxa"/>
            <w:tcBorders>
              <w:right w:val="single" w:sz="4" w:space="0" w:color="auto"/>
            </w:tcBorders>
            <w:shd w:val="clear" w:color="auto" w:fill="auto"/>
          </w:tcPr>
          <w:p w14:paraId="5280FEBF" w14:textId="360C1185"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1A76934D" w14:textId="435DAE75"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1,8182%</w:t>
            </w:r>
          </w:p>
        </w:tc>
      </w:tr>
      <w:tr w:rsidR="00AA5A47" w:rsidRPr="00AA5A47" w14:paraId="212EDF5F" w14:textId="51FD9E4E" w:rsidTr="005E5B89">
        <w:trPr>
          <w:jc w:val="center"/>
        </w:trPr>
        <w:tc>
          <w:tcPr>
            <w:tcW w:w="1564" w:type="dxa"/>
            <w:shd w:val="clear" w:color="auto" w:fill="auto"/>
          </w:tcPr>
          <w:p w14:paraId="2520AECC" w14:textId="192A7FE6"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13</w:t>
            </w:r>
          </w:p>
        </w:tc>
        <w:tc>
          <w:tcPr>
            <w:tcW w:w="3544" w:type="dxa"/>
            <w:shd w:val="clear" w:color="auto" w:fill="auto"/>
          </w:tcPr>
          <w:p w14:paraId="71DE8F10" w14:textId="2CC68D30" w:rsidR="00AA5A47" w:rsidRPr="00AA5A47" w:rsidRDefault="00AA5A47" w:rsidP="00AA5A47">
            <w:pPr>
              <w:jc w:val="center"/>
              <w:rPr>
                <w:rFonts w:ascii="Tahoma" w:hAnsi="Tahoma" w:cs="Tahoma"/>
                <w:sz w:val="18"/>
                <w:szCs w:val="18"/>
              </w:rPr>
            </w:pPr>
            <w:r w:rsidRPr="00AA5A47">
              <w:rPr>
                <w:rFonts w:ascii="Tahoma" w:hAnsi="Tahoma" w:cs="Tahoma"/>
                <w:sz w:val="18"/>
                <w:szCs w:val="18"/>
              </w:rPr>
              <w:t>20/07/2020</w:t>
            </w:r>
          </w:p>
        </w:tc>
        <w:tc>
          <w:tcPr>
            <w:tcW w:w="2835" w:type="dxa"/>
            <w:tcBorders>
              <w:right w:val="single" w:sz="4" w:space="0" w:color="auto"/>
            </w:tcBorders>
            <w:shd w:val="clear" w:color="auto" w:fill="auto"/>
          </w:tcPr>
          <w:p w14:paraId="0223598B" w14:textId="5BAEC5D2"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09AEEC0F" w14:textId="7BFA99B0"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1,8519%</w:t>
            </w:r>
          </w:p>
        </w:tc>
      </w:tr>
      <w:tr w:rsidR="00AA5A47" w:rsidRPr="00AA5A47" w14:paraId="18AACD3B" w14:textId="16A2A723" w:rsidTr="005E5B89">
        <w:trPr>
          <w:jc w:val="center"/>
        </w:trPr>
        <w:tc>
          <w:tcPr>
            <w:tcW w:w="1564" w:type="dxa"/>
            <w:shd w:val="clear" w:color="auto" w:fill="auto"/>
          </w:tcPr>
          <w:p w14:paraId="1E3C09FF" w14:textId="0E7948DD"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14</w:t>
            </w:r>
          </w:p>
        </w:tc>
        <w:tc>
          <w:tcPr>
            <w:tcW w:w="3544" w:type="dxa"/>
            <w:shd w:val="clear" w:color="auto" w:fill="auto"/>
          </w:tcPr>
          <w:p w14:paraId="005834E3" w14:textId="582327A7" w:rsidR="00AA5A47" w:rsidRPr="00AA5A47" w:rsidRDefault="00AA5A47" w:rsidP="00AA5A47">
            <w:pPr>
              <w:jc w:val="center"/>
              <w:rPr>
                <w:rFonts w:ascii="Tahoma" w:hAnsi="Tahoma" w:cs="Tahoma"/>
                <w:sz w:val="18"/>
                <w:szCs w:val="18"/>
              </w:rPr>
            </w:pPr>
            <w:r w:rsidRPr="00AA5A47">
              <w:rPr>
                <w:rFonts w:ascii="Tahoma" w:hAnsi="Tahoma" w:cs="Tahoma"/>
                <w:sz w:val="18"/>
                <w:szCs w:val="18"/>
              </w:rPr>
              <w:t>20/08/2020</w:t>
            </w:r>
          </w:p>
        </w:tc>
        <w:tc>
          <w:tcPr>
            <w:tcW w:w="2835" w:type="dxa"/>
            <w:tcBorders>
              <w:right w:val="single" w:sz="4" w:space="0" w:color="auto"/>
            </w:tcBorders>
            <w:shd w:val="clear" w:color="auto" w:fill="auto"/>
          </w:tcPr>
          <w:p w14:paraId="52F19340" w14:textId="1014D73A"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78F29937" w14:textId="57E6F750"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1,8868%</w:t>
            </w:r>
          </w:p>
        </w:tc>
      </w:tr>
      <w:tr w:rsidR="00AA5A47" w:rsidRPr="00AA5A47" w14:paraId="6F4224E6" w14:textId="0DECD955" w:rsidTr="005E5B89">
        <w:trPr>
          <w:jc w:val="center"/>
        </w:trPr>
        <w:tc>
          <w:tcPr>
            <w:tcW w:w="1564" w:type="dxa"/>
            <w:shd w:val="clear" w:color="auto" w:fill="auto"/>
          </w:tcPr>
          <w:p w14:paraId="6B8FFD2A" w14:textId="5DED0380"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lastRenderedPageBreak/>
              <w:t>15</w:t>
            </w:r>
          </w:p>
        </w:tc>
        <w:tc>
          <w:tcPr>
            <w:tcW w:w="3544" w:type="dxa"/>
            <w:shd w:val="clear" w:color="auto" w:fill="auto"/>
          </w:tcPr>
          <w:p w14:paraId="0DF01EF6" w14:textId="57B51ADE" w:rsidR="00AA5A47" w:rsidRPr="00AA5A47" w:rsidRDefault="00AA5A47" w:rsidP="00AA5A47">
            <w:pPr>
              <w:jc w:val="center"/>
              <w:rPr>
                <w:rFonts w:ascii="Tahoma" w:hAnsi="Tahoma" w:cs="Tahoma"/>
                <w:sz w:val="18"/>
                <w:szCs w:val="18"/>
              </w:rPr>
            </w:pPr>
            <w:r w:rsidRPr="00AA5A47">
              <w:rPr>
                <w:rFonts w:ascii="Tahoma" w:hAnsi="Tahoma" w:cs="Tahoma"/>
                <w:sz w:val="18"/>
                <w:szCs w:val="18"/>
              </w:rPr>
              <w:t>21/09/2020</w:t>
            </w:r>
          </w:p>
        </w:tc>
        <w:tc>
          <w:tcPr>
            <w:tcW w:w="2835" w:type="dxa"/>
            <w:tcBorders>
              <w:right w:val="single" w:sz="4" w:space="0" w:color="auto"/>
            </w:tcBorders>
            <w:shd w:val="clear" w:color="auto" w:fill="auto"/>
          </w:tcPr>
          <w:p w14:paraId="4FE069A8" w14:textId="0E074ACE"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525A3937" w14:textId="52AA9400"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1,9231%</w:t>
            </w:r>
          </w:p>
        </w:tc>
      </w:tr>
      <w:tr w:rsidR="00AA5A47" w:rsidRPr="00AA5A47" w14:paraId="6E390554" w14:textId="6A51DAAE" w:rsidTr="005E5B89">
        <w:trPr>
          <w:jc w:val="center"/>
        </w:trPr>
        <w:tc>
          <w:tcPr>
            <w:tcW w:w="1564" w:type="dxa"/>
            <w:shd w:val="clear" w:color="auto" w:fill="auto"/>
          </w:tcPr>
          <w:p w14:paraId="578E87B6" w14:textId="68AC2EB2"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16</w:t>
            </w:r>
          </w:p>
        </w:tc>
        <w:tc>
          <w:tcPr>
            <w:tcW w:w="3544" w:type="dxa"/>
            <w:shd w:val="clear" w:color="auto" w:fill="auto"/>
          </w:tcPr>
          <w:p w14:paraId="11F92A36" w14:textId="59D49163" w:rsidR="00AA5A47" w:rsidRPr="00AA5A47" w:rsidRDefault="00AA5A47" w:rsidP="00AA5A47">
            <w:pPr>
              <w:jc w:val="center"/>
              <w:rPr>
                <w:rFonts w:ascii="Tahoma" w:hAnsi="Tahoma" w:cs="Tahoma"/>
                <w:sz w:val="18"/>
                <w:szCs w:val="18"/>
              </w:rPr>
            </w:pPr>
            <w:r w:rsidRPr="00AA5A47">
              <w:rPr>
                <w:rFonts w:ascii="Tahoma" w:hAnsi="Tahoma" w:cs="Tahoma"/>
                <w:sz w:val="18"/>
                <w:szCs w:val="18"/>
              </w:rPr>
              <w:t>20/10/2020</w:t>
            </w:r>
          </w:p>
        </w:tc>
        <w:tc>
          <w:tcPr>
            <w:tcW w:w="2835" w:type="dxa"/>
            <w:tcBorders>
              <w:right w:val="single" w:sz="4" w:space="0" w:color="auto"/>
            </w:tcBorders>
            <w:shd w:val="clear" w:color="auto" w:fill="auto"/>
          </w:tcPr>
          <w:p w14:paraId="1ED50BF9" w14:textId="0FB712EC"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613F2E09" w14:textId="74FC98F7"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1,9608%</w:t>
            </w:r>
          </w:p>
        </w:tc>
      </w:tr>
      <w:tr w:rsidR="00AA5A47" w:rsidRPr="00AA5A47" w14:paraId="5320C1E9" w14:textId="4FD5ED87" w:rsidTr="005E5B89">
        <w:trPr>
          <w:jc w:val="center"/>
        </w:trPr>
        <w:tc>
          <w:tcPr>
            <w:tcW w:w="1564" w:type="dxa"/>
            <w:shd w:val="clear" w:color="auto" w:fill="auto"/>
          </w:tcPr>
          <w:p w14:paraId="38DE54FE" w14:textId="308863C4"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17</w:t>
            </w:r>
          </w:p>
        </w:tc>
        <w:tc>
          <w:tcPr>
            <w:tcW w:w="3544" w:type="dxa"/>
            <w:shd w:val="clear" w:color="auto" w:fill="auto"/>
          </w:tcPr>
          <w:p w14:paraId="446F6FFC" w14:textId="4ADA5B88" w:rsidR="00AA5A47" w:rsidRPr="00AA5A47" w:rsidRDefault="00AA5A47" w:rsidP="00AA5A47">
            <w:pPr>
              <w:jc w:val="center"/>
              <w:rPr>
                <w:rFonts w:ascii="Tahoma" w:hAnsi="Tahoma" w:cs="Tahoma"/>
                <w:sz w:val="18"/>
                <w:szCs w:val="18"/>
              </w:rPr>
            </w:pPr>
            <w:r w:rsidRPr="00AA5A47">
              <w:rPr>
                <w:rFonts w:ascii="Tahoma" w:hAnsi="Tahoma" w:cs="Tahoma"/>
                <w:sz w:val="18"/>
                <w:szCs w:val="18"/>
              </w:rPr>
              <w:t>20/11/2020</w:t>
            </w:r>
          </w:p>
        </w:tc>
        <w:tc>
          <w:tcPr>
            <w:tcW w:w="2835" w:type="dxa"/>
            <w:tcBorders>
              <w:right w:val="single" w:sz="4" w:space="0" w:color="auto"/>
            </w:tcBorders>
            <w:shd w:val="clear" w:color="auto" w:fill="auto"/>
          </w:tcPr>
          <w:p w14:paraId="0227FCFA" w14:textId="0E54130C"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5D064136" w14:textId="19853B30"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2,0000%</w:t>
            </w:r>
          </w:p>
        </w:tc>
      </w:tr>
      <w:tr w:rsidR="00AA5A47" w:rsidRPr="00AA5A47" w14:paraId="78B5195F" w14:textId="5400A768" w:rsidTr="005E5B89">
        <w:trPr>
          <w:jc w:val="center"/>
        </w:trPr>
        <w:tc>
          <w:tcPr>
            <w:tcW w:w="1564" w:type="dxa"/>
            <w:shd w:val="clear" w:color="auto" w:fill="auto"/>
          </w:tcPr>
          <w:p w14:paraId="2ABBDF3D" w14:textId="7B682EC4"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18</w:t>
            </w:r>
          </w:p>
        </w:tc>
        <w:tc>
          <w:tcPr>
            <w:tcW w:w="3544" w:type="dxa"/>
            <w:shd w:val="clear" w:color="auto" w:fill="auto"/>
          </w:tcPr>
          <w:p w14:paraId="046FFE9B" w14:textId="35F63EB5" w:rsidR="00AA5A47" w:rsidRPr="00AA5A47" w:rsidRDefault="00AA5A47" w:rsidP="00AA5A47">
            <w:pPr>
              <w:jc w:val="center"/>
              <w:rPr>
                <w:rFonts w:ascii="Tahoma" w:hAnsi="Tahoma" w:cs="Tahoma"/>
                <w:sz w:val="18"/>
                <w:szCs w:val="18"/>
              </w:rPr>
            </w:pPr>
            <w:r w:rsidRPr="00AA5A47">
              <w:rPr>
                <w:rFonts w:ascii="Tahoma" w:hAnsi="Tahoma" w:cs="Tahoma"/>
                <w:sz w:val="18"/>
                <w:szCs w:val="18"/>
              </w:rPr>
              <w:t>21/12/2020</w:t>
            </w:r>
          </w:p>
        </w:tc>
        <w:tc>
          <w:tcPr>
            <w:tcW w:w="2835" w:type="dxa"/>
            <w:tcBorders>
              <w:right w:val="single" w:sz="4" w:space="0" w:color="auto"/>
            </w:tcBorders>
            <w:shd w:val="clear" w:color="auto" w:fill="auto"/>
          </w:tcPr>
          <w:p w14:paraId="578732CF" w14:textId="15A56DCC"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3823251C" w14:textId="273C52DE"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2,0408%</w:t>
            </w:r>
          </w:p>
        </w:tc>
      </w:tr>
      <w:tr w:rsidR="00AA5A47" w:rsidRPr="00AA5A47" w14:paraId="3DFB1C4E" w14:textId="37538554" w:rsidTr="005E5B89">
        <w:trPr>
          <w:jc w:val="center"/>
        </w:trPr>
        <w:tc>
          <w:tcPr>
            <w:tcW w:w="1564" w:type="dxa"/>
            <w:shd w:val="clear" w:color="auto" w:fill="auto"/>
          </w:tcPr>
          <w:p w14:paraId="569B3A1C" w14:textId="66D709DD"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19</w:t>
            </w:r>
          </w:p>
        </w:tc>
        <w:tc>
          <w:tcPr>
            <w:tcW w:w="3544" w:type="dxa"/>
            <w:shd w:val="clear" w:color="auto" w:fill="auto"/>
          </w:tcPr>
          <w:p w14:paraId="1C1133E4" w14:textId="42D0787A" w:rsidR="00AA5A47" w:rsidRPr="00AA5A47" w:rsidRDefault="00AA5A47" w:rsidP="00AA5A47">
            <w:pPr>
              <w:jc w:val="center"/>
              <w:rPr>
                <w:rFonts w:ascii="Tahoma" w:hAnsi="Tahoma" w:cs="Tahoma"/>
                <w:sz w:val="18"/>
                <w:szCs w:val="18"/>
              </w:rPr>
            </w:pPr>
            <w:r w:rsidRPr="00AA5A47">
              <w:rPr>
                <w:rFonts w:ascii="Tahoma" w:hAnsi="Tahoma" w:cs="Tahoma"/>
                <w:sz w:val="18"/>
                <w:szCs w:val="18"/>
              </w:rPr>
              <w:t>20/01/2021</w:t>
            </w:r>
          </w:p>
        </w:tc>
        <w:tc>
          <w:tcPr>
            <w:tcW w:w="2835" w:type="dxa"/>
            <w:tcBorders>
              <w:right w:val="single" w:sz="4" w:space="0" w:color="auto"/>
            </w:tcBorders>
            <w:shd w:val="clear" w:color="auto" w:fill="auto"/>
          </w:tcPr>
          <w:p w14:paraId="5B0084FF" w14:textId="59583375"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1A2EBF69" w14:textId="5043CB7D"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2,0833%</w:t>
            </w:r>
          </w:p>
        </w:tc>
      </w:tr>
      <w:tr w:rsidR="00AA5A47" w:rsidRPr="00AA5A47" w14:paraId="311B93A4" w14:textId="0E71D519" w:rsidTr="005E5B89">
        <w:trPr>
          <w:jc w:val="center"/>
        </w:trPr>
        <w:tc>
          <w:tcPr>
            <w:tcW w:w="1564" w:type="dxa"/>
            <w:shd w:val="clear" w:color="auto" w:fill="auto"/>
          </w:tcPr>
          <w:p w14:paraId="6579A4DD" w14:textId="62A25C71"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20</w:t>
            </w:r>
          </w:p>
        </w:tc>
        <w:tc>
          <w:tcPr>
            <w:tcW w:w="3544" w:type="dxa"/>
            <w:shd w:val="clear" w:color="auto" w:fill="auto"/>
          </w:tcPr>
          <w:p w14:paraId="06B6ABE6" w14:textId="52AAA82D" w:rsidR="00AA5A47" w:rsidRPr="00AA5A47" w:rsidRDefault="00AA5A47" w:rsidP="00AA5A47">
            <w:pPr>
              <w:jc w:val="center"/>
              <w:rPr>
                <w:rFonts w:ascii="Tahoma" w:hAnsi="Tahoma" w:cs="Tahoma"/>
                <w:sz w:val="18"/>
                <w:szCs w:val="18"/>
              </w:rPr>
            </w:pPr>
            <w:r w:rsidRPr="00AA5A47">
              <w:rPr>
                <w:rFonts w:ascii="Tahoma" w:hAnsi="Tahoma" w:cs="Tahoma"/>
                <w:sz w:val="18"/>
                <w:szCs w:val="18"/>
              </w:rPr>
              <w:t>22/02/2021</w:t>
            </w:r>
          </w:p>
        </w:tc>
        <w:tc>
          <w:tcPr>
            <w:tcW w:w="2835" w:type="dxa"/>
            <w:tcBorders>
              <w:right w:val="single" w:sz="4" w:space="0" w:color="auto"/>
            </w:tcBorders>
            <w:shd w:val="clear" w:color="auto" w:fill="auto"/>
          </w:tcPr>
          <w:p w14:paraId="28ED4277" w14:textId="48F2A280"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4008CB2B" w14:textId="53E26721"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2,1277%</w:t>
            </w:r>
          </w:p>
        </w:tc>
      </w:tr>
      <w:tr w:rsidR="00AA5A47" w:rsidRPr="00AA5A47" w14:paraId="4C7EF8DC" w14:textId="2C66F51B" w:rsidTr="005E5B89">
        <w:trPr>
          <w:jc w:val="center"/>
        </w:trPr>
        <w:tc>
          <w:tcPr>
            <w:tcW w:w="1564" w:type="dxa"/>
            <w:shd w:val="clear" w:color="auto" w:fill="auto"/>
          </w:tcPr>
          <w:p w14:paraId="09FBCE34" w14:textId="09C1503E"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21</w:t>
            </w:r>
          </w:p>
        </w:tc>
        <w:tc>
          <w:tcPr>
            <w:tcW w:w="3544" w:type="dxa"/>
            <w:shd w:val="clear" w:color="auto" w:fill="auto"/>
          </w:tcPr>
          <w:p w14:paraId="1C224948" w14:textId="7802A79A" w:rsidR="00AA5A47" w:rsidRPr="00AA5A47" w:rsidRDefault="00AA5A47" w:rsidP="00AA5A47">
            <w:pPr>
              <w:jc w:val="center"/>
              <w:rPr>
                <w:rFonts w:ascii="Tahoma" w:hAnsi="Tahoma" w:cs="Tahoma"/>
                <w:sz w:val="18"/>
                <w:szCs w:val="18"/>
              </w:rPr>
            </w:pPr>
            <w:r w:rsidRPr="00AA5A47">
              <w:rPr>
                <w:rFonts w:ascii="Tahoma" w:hAnsi="Tahoma" w:cs="Tahoma"/>
                <w:sz w:val="18"/>
                <w:szCs w:val="18"/>
              </w:rPr>
              <w:t>22/03/2021</w:t>
            </w:r>
          </w:p>
        </w:tc>
        <w:tc>
          <w:tcPr>
            <w:tcW w:w="2835" w:type="dxa"/>
            <w:tcBorders>
              <w:right w:val="single" w:sz="4" w:space="0" w:color="auto"/>
            </w:tcBorders>
            <w:shd w:val="clear" w:color="auto" w:fill="auto"/>
          </w:tcPr>
          <w:p w14:paraId="6A61FEF5" w14:textId="003290D0"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04D5E767" w14:textId="2F9B4C55"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2,1739%</w:t>
            </w:r>
          </w:p>
        </w:tc>
      </w:tr>
      <w:tr w:rsidR="00AA5A47" w:rsidRPr="00AA5A47" w14:paraId="64908E90" w14:textId="1D1AFEB0" w:rsidTr="005E5B89">
        <w:trPr>
          <w:jc w:val="center"/>
        </w:trPr>
        <w:tc>
          <w:tcPr>
            <w:tcW w:w="1564" w:type="dxa"/>
            <w:shd w:val="clear" w:color="auto" w:fill="auto"/>
          </w:tcPr>
          <w:p w14:paraId="3E1DF36D" w14:textId="5830114B"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22</w:t>
            </w:r>
          </w:p>
        </w:tc>
        <w:tc>
          <w:tcPr>
            <w:tcW w:w="3544" w:type="dxa"/>
            <w:shd w:val="clear" w:color="auto" w:fill="auto"/>
          </w:tcPr>
          <w:p w14:paraId="1E107ED5" w14:textId="18E4B64F" w:rsidR="00AA5A47" w:rsidRPr="00AA5A47" w:rsidRDefault="00AA5A47" w:rsidP="00AA5A47">
            <w:pPr>
              <w:jc w:val="center"/>
              <w:rPr>
                <w:rFonts w:ascii="Tahoma" w:hAnsi="Tahoma" w:cs="Tahoma"/>
                <w:sz w:val="18"/>
                <w:szCs w:val="18"/>
              </w:rPr>
            </w:pPr>
            <w:r w:rsidRPr="00AA5A47">
              <w:rPr>
                <w:rFonts w:ascii="Tahoma" w:hAnsi="Tahoma" w:cs="Tahoma"/>
                <w:sz w:val="18"/>
                <w:szCs w:val="18"/>
              </w:rPr>
              <w:t>20/04/2021</w:t>
            </w:r>
          </w:p>
        </w:tc>
        <w:tc>
          <w:tcPr>
            <w:tcW w:w="2835" w:type="dxa"/>
            <w:tcBorders>
              <w:right w:val="single" w:sz="4" w:space="0" w:color="auto"/>
            </w:tcBorders>
            <w:shd w:val="clear" w:color="auto" w:fill="auto"/>
          </w:tcPr>
          <w:p w14:paraId="79DE69DF" w14:textId="675AF87B"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2FA9561E" w14:textId="73CC2F91"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2,2222%</w:t>
            </w:r>
          </w:p>
        </w:tc>
      </w:tr>
      <w:tr w:rsidR="00AA5A47" w:rsidRPr="00AA5A47" w14:paraId="2039FAB0" w14:textId="0E598EE0" w:rsidTr="005E5B89">
        <w:trPr>
          <w:jc w:val="center"/>
        </w:trPr>
        <w:tc>
          <w:tcPr>
            <w:tcW w:w="1564" w:type="dxa"/>
            <w:shd w:val="clear" w:color="auto" w:fill="auto"/>
          </w:tcPr>
          <w:p w14:paraId="18BA2293" w14:textId="471461FB"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23</w:t>
            </w:r>
          </w:p>
        </w:tc>
        <w:tc>
          <w:tcPr>
            <w:tcW w:w="3544" w:type="dxa"/>
            <w:shd w:val="clear" w:color="auto" w:fill="auto"/>
          </w:tcPr>
          <w:p w14:paraId="37CD2956" w14:textId="1932B5D1" w:rsidR="00AA5A47" w:rsidRPr="00AA5A47" w:rsidRDefault="00AA5A47" w:rsidP="00AA5A47">
            <w:pPr>
              <w:jc w:val="center"/>
              <w:rPr>
                <w:rFonts w:ascii="Tahoma" w:hAnsi="Tahoma" w:cs="Tahoma"/>
                <w:sz w:val="18"/>
                <w:szCs w:val="18"/>
              </w:rPr>
            </w:pPr>
            <w:r w:rsidRPr="00AA5A47">
              <w:rPr>
                <w:rFonts w:ascii="Tahoma" w:hAnsi="Tahoma" w:cs="Tahoma"/>
                <w:sz w:val="18"/>
                <w:szCs w:val="18"/>
              </w:rPr>
              <w:t>20/05/2021</w:t>
            </w:r>
          </w:p>
        </w:tc>
        <w:tc>
          <w:tcPr>
            <w:tcW w:w="2835" w:type="dxa"/>
            <w:tcBorders>
              <w:right w:val="single" w:sz="4" w:space="0" w:color="auto"/>
            </w:tcBorders>
            <w:shd w:val="clear" w:color="auto" w:fill="auto"/>
          </w:tcPr>
          <w:p w14:paraId="54B78A1A" w14:textId="7264FE55"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1CCACFEA" w14:textId="7B49D3F2"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2,2727%</w:t>
            </w:r>
          </w:p>
        </w:tc>
      </w:tr>
      <w:tr w:rsidR="00AA5A47" w:rsidRPr="00AA5A47" w14:paraId="25D6CC63" w14:textId="2B9701C0" w:rsidTr="005E5B89">
        <w:trPr>
          <w:jc w:val="center"/>
        </w:trPr>
        <w:tc>
          <w:tcPr>
            <w:tcW w:w="1564" w:type="dxa"/>
            <w:shd w:val="clear" w:color="auto" w:fill="auto"/>
          </w:tcPr>
          <w:p w14:paraId="6B52F359" w14:textId="73FFBE0F"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24</w:t>
            </w:r>
          </w:p>
        </w:tc>
        <w:tc>
          <w:tcPr>
            <w:tcW w:w="3544" w:type="dxa"/>
            <w:shd w:val="clear" w:color="auto" w:fill="auto"/>
          </w:tcPr>
          <w:p w14:paraId="684E8D1F" w14:textId="4975C07B" w:rsidR="00AA5A47" w:rsidRPr="00AA5A47" w:rsidRDefault="00AA5A47" w:rsidP="00AA5A47">
            <w:pPr>
              <w:jc w:val="center"/>
              <w:rPr>
                <w:rFonts w:ascii="Tahoma" w:hAnsi="Tahoma" w:cs="Tahoma"/>
                <w:sz w:val="18"/>
                <w:szCs w:val="18"/>
              </w:rPr>
            </w:pPr>
            <w:r w:rsidRPr="00AA5A47">
              <w:rPr>
                <w:rFonts w:ascii="Tahoma" w:hAnsi="Tahoma" w:cs="Tahoma"/>
                <w:sz w:val="18"/>
                <w:szCs w:val="18"/>
              </w:rPr>
              <w:t>21/06/2021</w:t>
            </w:r>
          </w:p>
        </w:tc>
        <w:tc>
          <w:tcPr>
            <w:tcW w:w="2835" w:type="dxa"/>
            <w:tcBorders>
              <w:right w:val="single" w:sz="4" w:space="0" w:color="auto"/>
            </w:tcBorders>
            <w:shd w:val="clear" w:color="auto" w:fill="auto"/>
          </w:tcPr>
          <w:p w14:paraId="2888DEC4" w14:textId="246C3ADE"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5B2AF000" w14:textId="5A54D7E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2,3256%</w:t>
            </w:r>
          </w:p>
        </w:tc>
      </w:tr>
      <w:tr w:rsidR="00AA5A47" w:rsidRPr="00AA5A47" w14:paraId="74EC58CC" w14:textId="19461442" w:rsidTr="005E5B89">
        <w:trPr>
          <w:jc w:val="center"/>
        </w:trPr>
        <w:tc>
          <w:tcPr>
            <w:tcW w:w="1564" w:type="dxa"/>
            <w:shd w:val="clear" w:color="auto" w:fill="auto"/>
          </w:tcPr>
          <w:p w14:paraId="3C6BBADF" w14:textId="352B4A86"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25</w:t>
            </w:r>
          </w:p>
        </w:tc>
        <w:tc>
          <w:tcPr>
            <w:tcW w:w="3544" w:type="dxa"/>
            <w:shd w:val="clear" w:color="auto" w:fill="auto"/>
          </w:tcPr>
          <w:p w14:paraId="0BECCCBD" w14:textId="4566194E" w:rsidR="00AA5A47" w:rsidRPr="00AA5A47" w:rsidRDefault="00AA5A47" w:rsidP="00AA5A47">
            <w:pPr>
              <w:jc w:val="center"/>
              <w:rPr>
                <w:rFonts w:ascii="Tahoma" w:hAnsi="Tahoma" w:cs="Tahoma"/>
                <w:sz w:val="18"/>
                <w:szCs w:val="18"/>
              </w:rPr>
            </w:pPr>
            <w:r w:rsidRPr="00AA5A47">
              <w:rPr>
                <w:rFonts w:ascii="Tahoma" w:hAnsi="Tahoma" w:cs="Tahoma"/>
                <w:sz w:val="18"/>
                <w:szCs w:val="18"/>
              </w:rPr>
              <w:t>20/07/2021</w:t>
            </w:r>
          </w:p>
        </w:tc>
        <w:tc>
          <w:tcPr>
            <w:tcW w:w="2835" w:type="dxa"/>
            <w:tcBorders>
              <w:right w:val="single" w:sz="4" w:space="0" w:color="auto"/>
            </w:tcBorders>
            <w:shd w:val="clear" w:color="auto" w:fill="auto"/>
          </w:tcPr>
          <w:p w14:paraId="16772C54" w14:textId="14155727"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3083DCCD" w14:textId="03ECD0C2"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2,3810%</w:t>
            </w:r>
          </w:p>
        </w:tc>
      </w:tr>
      <w:tr w:rsidR="00AA5A47" w:rsidRPr="00AA5A47" w14:paraId="221C3893" w14:textId="4DBA807C" w:rsidTr="005E5B89">
        <w:trPr>
          <w:jc w:val="center"/>
        </w:trPr>
        <w:tc>
          <w:tcPr>
            <w:tcW w:w="1564" w:type="dxa"/>
            <w:shd w:val="clear" w:color="auto" w:fill="auto"/>
          </w:tcPr>
          <w:p w14:paraId="2A17727C" w14:textId="58D6C0EF"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26</w:t>
            </w:r>
          </w:p>
        </w:tc>
        <w:tc>
          <w:tcPr>
            <w:tcW w:w="3544" w:type="dxa"/>
            <w:shd w:val="clear" w:color="auto" w:fill="auto"/>
          </w:tcPr>
          <w:p w14:paraId="608FD9EF" w14:textId="78E5B161" w:rsidR="00AA5A47" w:rsidRPr="00AA5A47" w:rsidRDefault="00AA5A47" w:rsidP="00AA5A47">
            <w:pPr>
              <w:jc w:val="center"/>
              <w:rPr>
                <w:rFonts w:ascii="Tahoma" w:hAnsi="Tahoma" w:cs="Tahoma"/>
                <w:sz w:val="18"/>
                <w:szCs w:val="18"/>
              </w:rPr>
            </w:pPr>
            <w:r w:rsidRPr="00AA5A47">
              <w:rPr>
                <w:rFonts w:ascii="Tahoma" w:hAnsi="Tahoma" w:cs="Tahoma"/>
                <w:sz w:val="18"/>
                <w:szCs w:val="18"/>
              </w:rPr>
              <w:t>20/08/2021</w:t>
            </w:r>
          </w:p>
        </w:tc>
        <w:tc>
          <w:tcPr>
            <w:tcW w:w="2835" w:type="dxa"/>
            <w:tcBorders>
              <w:right w:val="single" w:sz="4" w:space="0" w:color="auto"/>
            </w:tcBorders>
            <w:shd w:val="clear" w:color="auto" w:fill="auto"/>
          </w:tcPr>
          <w:p w14:paraId="09A88C54" w14:textId="21C52B00"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06DFF0FD" w14:textId="2F11494A"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2,4390%</w:t>
            </w:r>
          </w:p>
        </w:tc>
      </w:tr>
      <w:tr w:rsidR="00AA5A47" w:rsidRPr="00AA5A47" w14:paraId="47292893" w14:textId="582CC884" w:rsidTr="005E5B89">
        <w:trPr>
          <w:jc w:val="center"/>
        </w:trPr>
        <w:tc>
          <w:tcPr>
            <w:tcW w:w="1564" w:type="dxa"/>
            <w:shd w:val="clear" w:color="auto" w:fill="auto"/>
          </w:tcPr>
          <w:p w14:paraId="2FB332E0" w14:textId="41B46AE3"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27</w:t>
            </w:r>
          </w:p>
        </w:tc>
        <w:tc>
          <w:tcPr>
            <w:tcW w:w="3544" w:type="dxa"/>
            <w:shd w:val="clear" w:color="auto" w:fill="auto"/>
          </w:tcPr>
          <w:p w14:paraId="08B37C31" w14:textId="1ED2D398" w:rsidR="00AA5A47" w:rsidRPr="00AA5A47" w:rsidRDefault="00AA5A47" w:rsidP="00AA5A47">
            <w:pPr>
              <w:jc w:val="center"/>
              <w:rPr>
                <w:rFonts w:ascii="Tahoma" w:hAnsi="Tahoma" w:cs="Tahoma"/>
                <w:sz w:val="18"/>
                <w:szCs w:val="18"/>
              </w:rPr>
            </w:pPr>
            <w:r w:rsidRPr="00AA5A47">
              <w:rPr>
                <w:rFonts w:ascii="Tahoma" w:hAnsi="Tahoma" w:cs="Tahoma"/>
                <w:sz w:val="18"/>
                <w:szCs w:val="18"/>
              </w:rPr>
              <w:t>20/09/2021</w:t>
            </w:r>
          </w:p>
        </w:tc>
        <w:tc>
          <w:tcPr>
            <w:tcW w:w="2835" w:type="dxa"/>
            <w:tcBorders>
              <w:right w:val="single" w:sz="4" w:space="0" w:color="auto"/>
            </w:tcBorders>
            <w:shd w:val="clear" w:color="auto" w:fill="auto"/>
          </w:tcPr>
          <w:p w14:paraId="68B01BD8" w14:textId="7FBE4BBB"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4915490B" w14:textId="4535792B"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2,5000%</w:t>
            </w:r>
          </w:p>
        </w:tc>
      </w:tr>
      <w:tr w:rsidR="00AA5A47" w:rsidRPr="00AA5A47" w14:paraId="33199707" w14:textId="50A003B6" w:rsidTr="005E5B89">
        <w:trPr>
          <w:jc w:val="center"/>
        </w:trPr>
        <w:tc>
          <w:tcPr>
            <w:tcW w:w="1564" w:type="dxa"/>
            <w:shd w:val="clear" w:color="auto" w:fill="auto"/>
          </w:tcPr>
          <w:p w14:paraId="110679F4" w14:textId="41756D0B"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28</w:t>
            </w:r>
          </w:p>
        </w:tc>
        <w:tc>
          <w:tcPr>
            <w:tcW w:w="3544" w:type="dxa"/>
            <w:shd w:val="clear" w:color="auto" w:fill="auto"/>
          </w:tcPr>
          <w:p w14:paraId="4081445B" w14:textId="190C43B7" w:rsidR="00AA5A47" w:rsidRPr="00AA5A47" w:rsidRDefault="00AA5A47" w:rsidP="00AA5A47">
            <w:pPr>
              <w:jc w:val="center"/>
              <w:rPr>
                <w:rFonts w:ascii="Tahoma" w:hAnsi="Tahoma" w:cs="Tahoma"/>
                <w:sz w:val="18"/>
                <w:szCs w:val="18"/>
              </w:rPr>
            </w:pPr>
            <w:r w:rsidRPr="00AA5A47">
              <w:rPr>
                <w:rFonts w:ascii="Tahoma" w:hAnsi="Tahoma" w:cs="Tahoma"/>
                <w:sz w:val="18"/>
                <w:szCs w:val="18"/>
              </w:rPr>
              <w:t>20/10/2021</w:t>
            </w:r>
          </w:p>
        </w:tc>
        <w:tc>
          <w:tcPr>
            <w:tcW w:w="2835" w:type="dxa"/>
            <w:tcBorders>
              <w:right w:val="single" w:sz="4" w:space="0" w:color="auto"/>
            </w:tcBorders>
            <w:shd w:val="clear" w:color="auto" w:fill="auto"/>
          </w:tcPr>
          <w:p w14:paraId="3A28322C" w14:textId="50237030"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25BB395B" w14:textId="2F7645EE"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2,5641%</w:t>
            </w:r>
          </w:p>
        </w:tc>
      </w:tr>
      <w:tr w:rsidR="00AA5A47" w:rsidRPr="00AA5A47" w14:paraId="299B7337" w14:textId="1A94228A" w:rsidTr="005E5B89">
        <w:trPr>
          <w:jc w:val="center"/>
        </w:trPr>
        <w:tc>
          <w:tcPr>
            <w:tcW w:w="1564" w:type="dxa"/>
            <w:shd w:val="clear" w:color="auto" w:fill="auto"/>
          </w:tcPr>
          <w:p w14:paraId="77C3C799" w14:textId="50E50C06"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29</w:t>
            </w:r>
          </w:p>
        </w:tc>
        <w:tc>
          <w:tcPr>
            <w:tcW w:w="3544" w:type="dxa"/>
            <w:shd w:val="clear" w:color="auto" w:fill="auto"/>
          </w:tcPr>
          <w:p w14:paraId="2CCD338A" w14:textId="068E80A0" w:rsidR="00AA5A47" w:rsidRPr="00AA5A47" w:rsidRDefault="00AA5A47" w:rsidP="00AA5A47">
            <w:pPr>
              <w:jc w:val="center"/>
              <w:rPr>
                <w:rFonts w:ascii="Tahoma" w:hAnsi="Tahoma" w:cs="Tahoma"/>
                <w:sz w:val="18"/>
                <w:szCs w:val="18"/>
              </w:rPr>
            </w:pPr>
            <w:r w:rsidRPr="00AA5A47">
              <w:rPr>
                <w:rFonts w:ascii="Tahoma" w:hAnsi="Tahoma" w:cs="Tahoma"/>
                <w:sz w:val="18"/>
                <w:szCs w:val="18"/>
              </w:rPr>
              <w:t>22/11/2021</w:t>
            </w:r>
          </w:p>
        </w:tc>
        <w:tc>
          <w:tcPr>
            <w:tcW w:w="2835" w:type="dxa"/>
            <w:tcBorders>
              <w:right w:val="single" w:sz="4" w:space="0" w:color="auto"/>
            </w:tcBorders>
            <w:shd w:val="clear" w:color="auto" w:fill="auto"/>
          </w:tcPr>
          <w:p w14:paraId="573F11D1" w14:textId="0ECC9841"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3FFDD0BD" w14:textId="67659719"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2,6316%</w:t>
            </w:r>
          </w:p>
        </w:tc>
      </w:tr>
      <w:tr w:rsidR="00AA5A47" w:rsidRPr="00AA5A47" w14:paraId="17279BF9" w14:textId="073DBCE1" w:rsidTr="005E5B89">
        <w:trPr>
          <w:jc w:val="center"/>
        </w:trPr>
        <w:tc>
          <w:tcPr>
            <w:tcW w:w="1564" w:type="dxa"/>
            <w:shd w:val="clear" w:color="auto" w:fill="auto"/>
          </w:tcPr>
          <w:p w14:paraId="4B9FDB39" w14:textId="7E0B1186"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30</w:t>
            </w:r>
          </w:p>
        </w:tc>
        <w:tc>
          <w:tcPr>
            <w:tcW w:w="3544" w:type="dxa"/>
            <w:shd w:val="clear" w:color="auto" w:fill="auto"/>
          </w:tcPr>
          <w:p w14:paraId="4EA9F62B" w14:textId="23E935FF" w:rsidR="00AA5A47" w:rsidRPr="00AA5A47" w:rsidRDefault="00AA5A47" w:rsidP="00AA5A47">
            <w:pPr>
              <w:jc w:val="center"/>
              <w:rPr>
                <w:rFonts w:ascii="Tahoma" w:hAnsi="Tahoma" w:cs="Tahoma"/>
                <w:sz w:val="18"/>
                <w:szCs w:val="18"/>
              </w:rPr>
            </w:pPr>
            <w:r w:rsidRPr="00AA5A47">
              <w:rPr>
                <w:rFonts w:ascii="Tahoma" w:hAnsi="Tahoma" w:cs="Tahoma"/>
                <w:sz w:val="18"/>
                <w:szCs w:val="18"/>
              </w:rPr>
              <w:t>20/12/2021</w:t>
            </w:r>
          </w:p>
        </w:tc>
        <w:tc>
          <w:tcPr>
            <w:tcW w:w="2835" w:type="dxa"/>
            <w:tcBorders>
              <w:right w:val="single" w:sz="4" w:space="0" w:color="auto"/>
            </w:tcBorders>
            <w:shd w:val="clear" w:color="auto" w:fill="auto"/>
          </w:tcPr>
          <w:p w14:paraId="6955AF01" w14:textId="5C4B4CD5"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6683AB86" w14:textId="3F62798B"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2,7027%</w:t>
            </w:r>
          </w:p>
        </w:tc>
      </w:tr>
      <w:tr w:rsidR="00AA5A47" w:rsidRPr="00AA5A47" w14:paraId="5BDFD666" w14:textId="64581ED3" w:rsidTr="005E5B89">
        <w:trPr>
          <w:jc w:val="center"/>
        </w:trPr>
        <w:tc>
          <w:tcPr>
            <w:tcW w:w="1564" w:type="dxa"/>
            <w:shd w:val="clear" w:color="auto" w:fill="auto"/>
          </w:tcPr>
          <w:p w14:paraId="6597546E" w14:textId="09AC4F99"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31</w:t>
            </w:r>
          </w:p>
        </w:tc>
        <w:tc>
          <w:tcPr>
            <w:tcW w:w="3544" w:type="dxa"/>
            <w:shd w:val="clear" w:color="auto" w:fill="auto"/>
          </w:tcPr>
          <w:p w14:paraId="798EE9E8" w14:textId="44C93022" w:rsidR="00AA5A47" w:rsidRPr="00AA5A47" w:rsidRDefault="00AA5A47" w:rsidP="00AA5A47">
            <w:pPr>
              <w:jc w:val="center"/>
              <w:rPr>
                <w:rFonts w:ascii="Tahoma" w:hAnsi="Tahoma" w:cs="Tahoma"/>
                <w:sz w:val="18"/>
                <w:szCs w:val="18"/>
              </w:rPr>
            </w:pPr>
            <w:r w:rsidRPr="00AA5A47">
              <w:rPr>
                <w:rFonts w:ascii="Tahoma" w:hAnsi="Tahoma" w:cs="Tahoma"/>
                <w:sz w:val="18"/>
                <w:szCs w:val="18"/>
              </w:rPr>
              <w:t>20/01/2022</w:t>
            </w:r>
          </w:p>
        </w:tc>
        <w:tc>
          <w:tcPr>
            <w:tcW w:w="2835" w:type="dxa"/>
            <w:tcBorders>
              <w:right w:val="single" w:sz="4" w:space="0" w:color="auto"/>
            </w:tcBorders>
            <w:shd w:val="clear" w:color="auto" w:fill="auto"/>
          </w:tcPr>
          <w:p w14:paraId="7AB06356" w14:textId="6518CD40"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23A37B1E" w14:textId="3FDD8CB5"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2,7778%</w:t>
            </w:r>
          </w:p>
        </w:tc>
      </w:tr>
      <w:tr w:rsidR="00AA5A47" w:rsidRPr="00AA5A47" w14:paraId="0798660D" w14:textId="51B6E80B" w:rsidTr="005E5B89">
        <w:trPr>
          <w:jc w:val="center"/>
        </w:trPr>
        <w:tc>
          <w:tcPr>
            <w:tcW w:w="1564" w:type="dxa"/>
            <w:shd w:val="clear" w:color="auto" w:fill="auto"/>
          </w:tcPr>
          <w:p w14:paraId="3530E025" w14:textId="32765542"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32</w:t>
            </w:r>
          </w:p>
        </w:tc>
        <w:tc>
          <w:tcPr>
            <w:tcW w:w="3544" w:type="dxa"/>
            <w:shd w:val="clear" w:color="auto" w:fill="auto"/>
          </w:tcPr>
          <w:p w14:paraId="2F13C428" w14:textId="7548608A" w:rsidR="00AA5A47" w:rsidRPr="00AA5A47" w:rsidRDefault="00AA5A47" w:rsidP="00AA5A47">
            <w:pPr>
              <w:jc w:val="center"/>
              <w:rPr>
                <w:rFonts w:ascii="Tahoma" w:hAnsi="Tahoma" w:cs="Tahoma"/>
                <w:sz w:val="18"/>
                <w:szCs w:val="18"/>
              </w:rPr>
            </w:pPr>
            <w:r w:rsidRPr="00AA5A47">
              <w:rPr>
                <w:rFonts w:ascii="Tahoma" w:hAnsi="Tahoma" w:cs="Tahoma"/>
                <w:sz w:val="18"/>
                <w:szCs w:val="18"/>
              </w:rPr>
              <w:t>21/02/2022</w:t>
            </w:r>
          </w:p>
        </w:tc>
        <w:tc>
          <w:tcPr>
            <w:tcW w:w="2835" w:type="dxa"/>
            <w:tcBorders>
              <w:right w:val="single" w:sz="4" w:space="0" w:color="auto"/>
            </w:tcBorders>
            <w:shd w:val="clear" w:color="auto" w:fill="auto"/>
          </w:tcPr>
          <w:p w14:paraId="24590EC5" w14:textId="6D615CE6"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70F0C609" w14:textId="316BD2F9"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2,8571%</w:t>
            </w:r>
          </w:p>
        </w:tc>
      </w:tr>
      <w:tr w:rsidR="00AA5A47" w:rsidRPr="00AA5A47" w14:paraId="46224D92" w14:textId="5FEA3184" w:rsidTr="005E5B89">
        <w:trPr>
          <w:jc w:val="center"/>
        </w:trPr>
        <w:tc>
          <w:tcPr>
            <w:tcW w:w="1564" w:type="dxa"/>
            <w:shd w:val="clear" w:color="auto" w:fill="auto"/>
          </w:tcPr>
          <w:p w14:paraId="7D3C89F5" w14:textId="00B1930E"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33</w:t>
            </w:r>
          </w:p>
        </w:tc>
        <w:tc>
          <w:tcPr>
            <w:tcW w:w="3544" w:type="dxa"/>
            <w:shd w:val="clear" w:color="auto" w:fill="auto"/>
          </w:tcPr>
          <w:p w14:paraId="16857278" w14:textId="74AC8651" w:rsidR="00AA5A47" w:rsidRPr="00AA5A47" w:rsidRDefault="00AA5A47" w:rsidP="00AA5A47">
            <w:pPr>
              <w:jc w:val="center"/>
              <w:rPr>
                <w:rFonts w:ascii="Tahoma" w:hAnsi="Tahoma" w:cs="Tahoma"/>
                <w:sz w:val="18"/>
                <w:szCs w:val="18"/>
              </w:rPr>
            </w:pPr>
            <w:r w:rsidRPr="00AA5A47">
              <w:rPr>
                <w:rFonts w:ascii="Tahoma" w:hAnsi="Tahoma" w:cs="Tahoma"/>
                <w:sz w:val="18"/>
                <w:szCs w:val="18"/>
              </w:rPr>
              <w:t>21/03/2022</w:t>
            </w:r>
          </w:p>
        </w:tc>
        <w:tc>
          <w:tcPr>
            <w:tcW w:w="2835" w:type="dxa"/>
            <w:tcBorders>
              <w:right w:val="single" w:sz="4" w:space="0" w:color="auto"/>
            </w:tcBorders>
            <w:shd w:val="clear" w:color="auto" w:fill="auto"/>
          </w:tcPr>
          <w:p w14:paraId="18851FD1" w14:textId="6C72669A"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367A84AC" w14:textId="10895E6C"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2,9412%</w:t>
            </w:r>
          </w:p>
        </w:tc>
      </w:tr>
      <w:tr w:rsidR="00AA5A47" w:rsidRPr="00AA5A47" w14:paraId="5F2CE852" w14:textId="15408DA8" w:rsidTr="005E5B89">
        <w:trPr>
          <w:jc w:val="center"/>
        </w:trPr>
        <w:tc>
          <w:tcPr>
            <w:tcW w:w="1564" w:type="dxa"/>
            <w:shd w:val="clear" w:color="auto" w:fill="auto"/>
          </w:tcPr>
          <w:p w14:paraId="2D06C02B" w14:textId="37633DE7"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34</w:t>
            </w:r>
          </w:p>
        </w:tc>
        <w:tc>
          <w:tcPr>
            <w:tcW w:w="3544" w:type="dxa"/>
            <w:shd w:val="clear" w:color="auto" w:fill="auto"/>
          </w:tcPr>
          <w:p w14:paraId="7706FB33" w14:textId="19A9B8C1" w:rsidR="00AA5A47" w:rsidRPr="00AA5A47" w:rsidRDefault="00AA5A47" w:rsidP="00AA5A47">
            <w:pPr>
              <w:jc w:val="center"/>
              <w:rPr>
                <w:rFonts w:ascii="Tahoma" w:hAnsi="Tahoma" w:cs="Tahoma"/>
                <w:sz w:val="18"/>
                <w:szCs w:val="18"/>
              </w:rPr>
            </w:pPr>
            <w:r w:rsidRPr="00AA5A47">
              <w:rPr>
                <w:rFonts w:ascii="Tahoma" w:hAnsi="Tahoma" w:cs="Tahoma"/>
                <w:sz w:val="18"/>
                <w:szCs w:val="18"/>
              </w:rPr>
              <w:t>20/04/2022</w:t>
            </w:r>
          </w:p>
        </w:tc>
        <w:tc>
          <w:tcPr>
            <w:tcW w:w="2835" w:type="dxa"/>
            <w:tcBorders>
              <w:right w:val="single" w:sz="4" w:space="0" w:color="auto"/>
            </w:tcBorders>
            <w:shd w:val="clear" w:color="auto" w:fill="auto"/>
          </w:tcPr>
          <w:p w14:paraId="61DFBB9A" w14:textId="051B1697"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68873155" w14:textId="00F7FF0C"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3,0303%</w:t>
            </w:r>
          </w:p>
        </w:tc>
      </w:tr>
      <w:tr w:rsidR="00AA5A47" w:rsidRPr="00AA5A47" w14:paraId="332AFC9F" w14:textId="257C78C6" w:rsidTr="005E5B89">
        <w:trPr>
          <w:jc w:val="center"/>
        </w:trPr>
        <w:tc>
          <w:tcPr>
            <w:tcW w:w="1564" w:type="dxa"/>
            <w:shd w:val="clear" w:color="auto" w:fill="auto"/>
          </w:tcPr>
          <w:p w14:paraId="58D988C6" w14:textId="754A9B23"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35</w:t>
            </w:r>
          </w:p>
        </w:tc>
        <w:tc>
          <w:tcPr>
            <w:tcW w:w="3544" w:type="dxa"/>
            <w:shd w:val="clear" w:color="auto" w:fill="auto"/>
          </w:tcPr>
          <w:p w14:paraId="2C60FEDB" w14:textId="1F218A2C" w:rsidR="00AA5A47" w:rsidRPr="00AA5A47" w:rsidRDefault="00AA5A47" w:rsidP="00AA5A47">
            <w:pPr>
              <w:jc w:val="center"/>
              <w:rPr>
                <w:rFonts w:ascii="Tahoma" w:hAnsi="Tahoma" w:cs="Tahoma"/>
                <w:sz w:val="18"/>
                <w:szCs w:val="18"/>
              </w:rPr>
            </w:pPr>
            <w:r w:rsidRPr="00AA5A47">
              <w:rPr>
                <w:rFonts w:ascii="Tahoma" w:hAnsi="Tahoma" w:cs="Tahoma"/>
                <w:sz w:val="18"/>
                <w:szCs w:val="18"/>
              </w:rPr>
              <w:t>20/05/2022</w:t>
            </w:r>
          </w:p>
        </w:tc>
        <w:tc>
          <w:tcPr>
            <w:tcW w:w="2835" w:type="dxa"/>
            <w:tcBorders>
              <w:right w:val="single" w:sz="4" w:space="0" w:color="auto"/>
            </w:tcBorders>
            <w:shd w:val="clear" w:color="auto" w:fill="auto"/>
          </w:tcPr>
          <w:p w14:paraId="201DD2C1" w14:textId="2167D2DD"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3332172D" w14:textId="45003079"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3,1250%</w:t>
            </w:r>
          </w:p>
        </w:tc>
      </w:tr>
      <w:tr w:rsidR="00AA5A47" w:rsidRPr="00AA5A47" w14:paraId="644E73B3" w14:textId="23AFEB9F" w:rsidTr="005E5B89">
        <w:trPr>
          <w:jc w:val="center"/>
        </w:trPr>
        <w:tc>
          <w:tcPr>
            <w:tcW w:w="1564" w:type="dxa"/>
            <w:shd w:val="clear" w:color="auto" w:fill="auto"/>
          </w:tcPr>
          <w:p w14:paraId="132A36AE" w14:textId="4A2E7950"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36</w:t>
            </w:r>
          </w:p>
        </w:tc>
        <w:tc>
          <w:tcPr>
            <w:tcW w:w="3544" w:type="dxa"/>
            <w:shd w:val="clear" w:color="auto" w:fill="auto"/>
          </w:tcPr>
          <w:p w14:paraId="55807FA9" w14:textId="64BE8D74" w:rsidR="00AA5A47" w:rsidRPr="00AA5A47" w:rsidRDefault="00AA5A47" w:rsidP="00AA5A47">
            <w:pPr>
              <w:jc w:val="center"/>
              <w:rPr>
                <w:rFonts w:ascii="Tahoma" w:hAnsi="Tahoma" w:cs="Tahoma"/>
                <w:sz w:val="18"/>
                <w:szCs w:val="18"/>
              </w:rPr>
            </w:pPr>
            <w:r w:rsidRPr="00AA5A47">
              <w:rPr>
                <w:rFonts w:ascii="Tahoma" w:hAnsi="Tahoma" w:cs="Tahoma"/>
                <w:sz w:val="18"/>
                <w:szCs w:val="18"/>
              </w:rPr>
              <w:t>20/06/2022</w:t>
            </w:r>
          </w:p>
        </w:tc>
        <w:tc>
          <w:tcPr>
            <w:tcW w:w="2835" w:type="dxa"/>
            <w:tcBorders>
              <w:right w:val="single" w:sz="4" w:space="0" w:color="auto"/>
            </w:tcBorders>
            <w:shd w:val="clear" w:color="auto" w:fill="auto"/>
          </w:tcPr>
          <w:p w14:paraId="3DAE570D" w14:textId="57E9C7EC"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2EEEF72C" w14:textId="335065E1"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3,2258%</w:t>
            </w:r>
          </w:p>
        </w:tc>
      </w:tr>
      <w:tr w:rsidR="00AA5A47" w:rsidRPr="00AA5A47" w14:paraId="7BCA1509" w14:textId="208D269B" w:rsidTr="005E5B89">
        <w:trPr>
          <w:jc w:val="center"/>
        </w:trPr>
        <w:tc>
          <w:tcPr>
            <w:tcW w:w="1564" w:type="dxa"/>
            <w:shd w:val="clear" w:color="auto" w:fill="auto"/>
          </w:tcPr>
          <w:p w14:paraId="30B97C09" w14:textId="73F0C59B"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37</w:t>
            </w:r>
          </w:p>
        </w:tc>
        <w:tc>
          <w:tcPr>
            <w:tcW w:w="3544" w:type="dxa"/>
            <w:shd w:val="clear" w:color="auto" w:fill="auto"/>
          </w:tcPr>
          <w:p w14:paraId="56D82F39" w14:textId="7D458250" w:rsidR="00AA5A47" w:rsidRPr="00AA5A47" w:rsidRDefault="00AA5A47" w:rsidP="00AA5A47">
            <w:pPr>
              <w:jc w:val="center"/>
              <w:rPr>
                <w:rFonts w:ascii="Tahoma" w:hAnsi="Tahoma" w:cs="Tahoma"/>
                <w:sz w:val="18"/>
                <w:szCs w:val="18"/>
              </w:rPr>
            </w:pPr>
            <w:r w:rsidRPr="00AA5A47">
              <w:rPr>
                <w:rFonts w:ascii="Tahoma" w:hAnsi="Tahoma" w:cs="Tahoma"/>
                <w:sz w:val="18"/>
                <w:szCs w:val="18"/>
              </w:rPr>
              <w:t>20/07/2022</w:t>
            </w:r>
          </w:p>
        </w:tc>
        <w:tc>
          <w:tcPr>
            <w:tcW w:w="2835" w:type="dxa"/>
            <w:tcBorders>
              <w:right w:val="single" w:sz="4" w:space="0" w:color="auto"/>
            </w:tcBorders>
            <w:shd w:val="clear" w:color="auto" w:fill="auto"/>
          </w:tcPr>
          <w:p w14:paraId="3E988243" w14:textId="3D76B9FC"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620ED70E" w14:textId="2E613877"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3,3333%</w:t>
            </w:r>
          </w:p>
        </w:tc>
      </w:tr>
      <w:tr w:rsidR="00AA5A47" w:rsidRPr="00AA5A47" w14:paraId="0694D13D" w14:textId="6E5D309D" w:rsidTr="005E5B89">
        <w:trPr>
          <w:jc w:val="center"/>
        </w:trPr>
        <w:tc>
          <w:tcPr>
            <w:tcW w:w="1564" w:type="dxa"/>
            <w:shd w:val="clear" w:color="auto" w:fill="auto"/>
          </w:tcPr>
          <w:p w14:paraId="1295EC2A" w14:textId="76D9B973"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38</w:t>
            </w:r>
          </w:p>
        </w:tc>
        <w:tc>
          <w:tcPr>
            <w:tcW w:w="3544" w:type="dxa"/>
            <w:shd w:val="clear" w:color="auto" w:fill="auto"/>
          </w:tcPr>
          <w:p w14:paraId="1C91BE55" w14:textId="6EA53BD5" w:rsidR="00AA5A47" w:rsidRPr="00AA5A47" w:rsidRDefault="00AA5A47" w:rsidP="00AA5A47">
            <w:pPr>
              <w:jc w:val="center"/>
              <w:rPr>
                <w:rFonts w:ascii="Tahoma" w:hAnsi="Tahoma" w:cs="Tahoma"/>
                <w:sz w:val="18"/>
                <w:szCs w:val="18"/>
              </w:rPr>
            </w:pPr>
            <w:r w:rsidRPr="00AA5A47">
              <w:rPr>
                <w:rFonts w:ascii="Tahoma" w:hAnsi="Tahoma" w:cs="Tahoma"/>
                <w:sz w:val="18"/>
                <w:szCs w:val="18"/>
              </w:rPr>
              <w:t>22/08/2022</w:t>
            </w:r>
          </w:p>
        </w:tc>
        <w:tc>
          <w:tcPr>
            <w:tcW w:w="2835" w:type="dxa"/>
            <w:tcBorders>
              <w:right w:val="single" w:sz="4" w:space="0" w:color="auto"/>
            </w:tcBorders>
            <w:shd w:val="clear" w:color="auto" w:fill="auto"/>
          </w:tcPr>
          <w:p w14:paraId="1E3F89C3" w14:textId="707367CE"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081EF2E5" w14:textId="62BFEAE5"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3,4483%</w:t>
            </w:r>
          </w:p>
        </w:tc>
      </w:tr>
      <w:tr w:rsidR="00AA5A47" w:rsidRPr="00AA5A47" w14:paraId="45570C05" w14:textId="2658F869" w:rsidTr="005E5B89">
        <w:trPr>
          <w:jc w:val="center"/>
        </w:trPr>
        <w:tc>
          <w:tcPr>
            <w:tcW w:w="1564" w:type="dxa"/>
            <w:shd w:val="clear" w:color="auto" w:fill="auto"/>
          </w:tcPr>
          <w:p w14:paraId="162BCB02" w14:textId="19AC7195"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39</w:t>
            </w:r>
          </w:p>
        </w:tc>
        <w:tc>
          <w:tcPr>
            <w:tcW w:w="3544" w:type="dxa"/>
            <w:shd w:val="clear" w:color="auto" w:fill="auto"/>
          </w:tcPr>
          <w:p w14:paraId="2917C7E5" w14:textId="53F5557C" w:rsidR="00AA5A47" w:rsidRPr="00AA5A47" w:rsidRDefault="00AA5A47" w:rsidP="00AA5A47">
            <w:pPr>
              <w:jc w:val="center"/>
              <w:rPr>
                <w:rFonts w:ascii="Tahoma" w:hAnsi="Tahoma" w:cs="Tahoma"/>
                <w:sz w:val="18"/>
                <w:szCs w:val="18"/>
              </w:rPr>
            </w:pPr>
            <w:r w:rsidRPr="00AA5A47">
              <w:rPr>
                <w:rFonts w:ascii="Tahoma" w:hAnsi="Tahoma" w:cs="Tahoma"/>
                <w:sz w:val="18"/>
                <w:szCs w:val="18"/>
              </w:rPr>
              <w:t>20/09/2022</w:t>
            </w:r>
          </w:p>
        </w:tc>
        <w:tc>
          <w:tcPr>
            <w:tcW w:w="2835" w:type="dxa"/>
            <w:tcBorders>
              <w:right w:val="single" w:sz="4" w:space="0" w:color="auto"/>
            </w:tcBorders>
            <w:shd w:val="clear" w:color="auto" w:fill="auto"/>
          </w:tcPr>
          <w:p w14:paraId="105C7090" w14:textId="52BC7F05"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3E3E96FB" w14:textId="77A33FD6"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3,5714%</w:t>
            </w:r>
          </w:p>
        </w:tc>
      </w:tr>
      <w:tr w:rsidR="00AA5A47" w:rsidRPr="00AA5A47" w14:paraId="05EA063F" w14:textId="0232F5ED" w:rsidTr="005E5B89">
        <w:trPr>
          <w:jc w:val="center"/>
        </w:trPr>
        <w:tc>
          <w:tcPr>
            <w:tcW w:w="1564" w:type="dxa"/>
            <w:shd w:val="clear" w:color="auto" w:fill="auto"/>
          </w:tcPr>
          <w:p w14:paraId="3774EF23" w14:textId="078E1DE6"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40</w:t>
            </w:r>
          </w:p>
        </w:tc>
        <w:tc>
          <w:tcPr>
            <w:tcW w:w="3544" w:type="dxa"/>
            <w:shd w:val="clear" w:color="auto" w:fill="auto"/>
          </w:tcPr>
          <w:p w14:paraId="1C06EAF5" w14:textId="05DD60AC" w:rsidR="00AA5A47" w:rsidRPr="00AA5A47" w:rsidRDefault="00AA5A47" w:rsidP="00AA5A47">
            <w:pPr>
              <w:jc w:val="center"/>
              <w:rPr>
                <w:rFonts w:ascii="Tahoma" w:hAnsi="Tahoma" w:cs="Tahoma"/>
                <w:sz w:val="18"/>
                <w:szCs w:val="18"/>
              </w:rPr>
            </w:pPr>
            <w:r w:rsidRPr="00AA5A47">
              <w:rPr>
                <w:rFonts w:ascii="Tahoma" w:hAnsi="Tahoma" w:cs="Tahoma"/>
                <w:sz w:val="18"/>
                <w:szCs w:val="18"/>
              </w:rPr>
              <w:t>20/10/2022</w:t>
            </w:r>
          </w:p>
        </w:tc>
        <w:tc>
          <w:tcPr>
            <w:tcW w:w="2835" w:type="dxa"/>
            <w:tcBorders>
              <w:right w:val="single" w:sz="4" w:space="0" w:color="auto"/>
            </w:tcBorders>
            <w:shd w:val="clear" w:color="auto" w:fill="auto"/>
          </w:tcPr>
          <w:p w14:paraId="5070794B" w14:textId="53A0B570"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7811374C" w14:textId="4CD4DD1E"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3,7037%</w:t>
            </w:r>
          </w:p>
        </w:tc>
      </w:tr>
      <w:tr w:rsidR="00AA5A47" w:rsidRPr="00AA5A47" w14:paraId="380647C0" w14:textId="47835346" w:rsidTr="005E5B89">
        <w:trPr>
          <w:jc w:val="center"/>
        </w:trPr>
        <w:tc>
          <w:tcPr>
            <w:tcW w:w="1564" w:type="dxa"/>
            <w:shd w:val="clear" w:color="auto" w:fill="auto"/>
          </w:tcPr>
          <w:p w14:paraId="7DFE43BF" w14:textId="721DBFF1"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41</w:t>
            </w:r>
          </w:p>
        </w:tc>
        <w:tc>
          <w:tcPr>
            <w:tcW w:w="3544" w:type="dxa"/>
            <w:shd w:val="clear" w:color="auto" w:fill="auto"/>
          </w:tcPr>
          <w:p w14:paraId="1E7A04AE" w14:textId="18D26C2C" w:rsidR="00AA5A47" w:rsidRPr="00AA5A47" w:rsidRDefault="00AA5A47" w:rsidP="00AA5A47">
            <w:pPr>
              <w:jc w:val="center"/>
              <w:rPr>
                <w:rFonts w:ascii="Tahoma" w:hAnsi="Tahoma" w:cs="Tahoma"/>
                <w:sz w:val="18"/>
                <w:szCs w:val="18"/>
              </w:rPr>
            </w:pPr>
            <w:r w:rsidRPr="00AA5A47">
              <w:rPr>
                <w:rFonts w:ascii="Tahoma" w:hAnsi="Tahoma" w:cs="Tahoma"/>
                <w:sz w:val="18"/>
                <w:szCs w:val="18"/>
              </w:rPr>
              <w:t>21/11/2022</w:t>
            </w:r>
          </w:p>
        </w:tc>
        <w:tc>
          <w:tcPr>
            <w:tcW w:w="2835" w:type="dxa"/>
            <w:tcBorders>
              <w:right w:val="single" w:sz="4" w:space="0" w:color="auto"/>
            </w:tcBorders>
            <w:shd w:val="clear" w:color="auto" w:fill="auto"/>
          </w:tcPr>
          <w:p w14:paraId="4A12384A" w14:textId="34332A0E"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141E8E28" w14:textId="1D33A2CA"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3,8462%</w:t>
            </w:r>
          </w:p>
        </w:tc>
      </w:tr>
      <w:tr w:rsidR="00AA5A47" w:rsidRPr="00AA5A47" w14:paraId="5A2D2CEF" w14:textId="73405351" w:rsidTr="005E5B89">
        <w:trPr>
          <w:jc w:val="center"/>
        </w:trPr>
        <w:tc>
          <w:tcPr>
            <w:tcW w:w="1564" w:type="dxa"/>
            <w:shd w:val="clear" w:color="auto" w:fill="auto"/>
          </w:tcPr>
          <w:p w14:paraId="63FB548F" w14:textId="7A597403"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42</w:t>
            </w:r>
          </w:p>
        </w:tc>
        <w:tc>
          <w:tcPr>
            <w:tcW w:w="3544" w:type="dxa"/>
            <w:shd w:val="clear" w:color="auto" w:fill="auto"/>
          </w:tcPr>
          <w:p w14:paraId="3BE7DA8D" w14:textId="5B8C849D" w:rsidR="00AA5A47" w:rsidRPr="00AA5A47" w:rsidRDefault="00AA5A47" w:rsidP="00AA5A47">
            <w:pPr>
              <w:jc w:val="center"/>
              <w:rPr>
                <w:rFonts w:ascii="Tahoma" w:hAnsi="Tahoma" w:cs="Tahoma"/>
                <w:sz w:val="18"/>
                <w:szCs w:val="18"/>
              </w:rPr>
            </w:pPr>
            <w:r w:rsidRPr="00AA5A47">
              <w:rPr>
                <w:rFonts w:ascii="Tahoma" w:hAnsi="Tahoma" w:cs="Tahoma"/>
                <w:sz w:val="18"/>
                <w:szCs w:val="18"/>
              </w:rPr>
              <w:t>20/12/2022</w:t>
            </w:r>
          </w:p>
        </w:tc>
        <w:tc>
          <w:tcPr>
            <w:tcW w:w="2835" w:type="dxa"/>
            <w:tcBorders>
              <w:right w:val="single" w:sz="4" w:space="0" w:color="auto"/>
            </w:tcBorders>
            <w:shd w:val="clear" w:color="auto" w:fill="auto"/>
          </w:tcPr>
          <w:p w14:paraId="48B81C94" w14:textId="3B6B4B4D"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05C952E0" w14:textId="60F8DF85"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4,0000%</w:t>
            </w:r>
          </w:p>
        </w:tc>
      </w:tr>
      <w:tr w:rsidR="00AA5A47" w:rsidRPr="00AA5A47" w14:paraId="69F3ED66" w14:textId="177D0603" w:rsidTr="005E5B89">
        <w:trPr>
          <w:jc w:val="center"/>
        </w:trPr>
        <w:tc>
          <w:tcPr>
            <w:tcW w:w="1564" w:type="dxa"/>
            <w:shd w:val="clear" w:color="auto" w:fill="auto"/>
          </w:tcPr>
          <w:p w14:paraId="1221BE7E" w14:textId="54C493D8"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43</w:t>
            </w:r>
          </w:p>
        </w:tc>
        <w:tc>
          <w:tcPr>
            <w:tcW w:w="3544" w:type="dxa"/>
            <w:shd w:val="clear" w:color="auto" w:fill="auto"/>
          </w:tcPr>
          <w:p w14:paraId="3395B04E" w14:textId="38C85074" w:rsidR="00AA5A47" w:rsidRPr="00AA5A47" w:rsidRDefault="00AA5A47" w:rsidP="00AA5A47">
            <w:pPr>
              <w:jc w:val="center"/>
              <w:rPr>
                <w:rFonts w:ascii="Tahoma" w:hAnsi="Tahoma" w:cs="Tahoma"/>
                <w:sz w:val="18"/>
                <w:szCs w:val="18"/>
              </w:rPr>
            </w:pPr>
            <w:r w:rsidRPr="00AA5A47">
              <w:rPr>
                <w:rFonts w:ascii="Tahoma" w:hAnsi="Tahoma" w:cs="Tahoma"/>
                <w:sz w:val="18"/>
                <w:szCs w:val="18"/>
              </w:rPr>
              <w:t>20/01/2023</w:t>
            </w:r>
          </w:p>
        </w:tc>
        <w:tc>
          <w:tcPr>
            <w:tcW w:w="2835" w:type="dxa"/>
            <w:tcBorders>
              <w:right w:val="single" w:sz="4" w:space="0" w:color="auto"/>
            </w:tcBorders>
            <w:shd w:val="clear" w:color="auto" w:fill="auto"/>
          </w:tcPr>
          <w:p w14:paraId="10997396" w14:textId="65176E91"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325C6221" w14:textId="46A3DDBD"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4,1667%</w:t>
            </w:r>
          </w:p>
        </w:tc>
      </w:tr>
      <w:tr w:rsidR="00AA5A47" w:rsidRPr="00AA5A47" w14:paraId="1F846941" w14:textId="1D2D58F1" w:rsidTr="005E5B89">
        <w:trPr>
          <w:jc w:val="center"/>
        </w:trPr>
        <w:tc>
          <w:tcPr>
            <w:tcW w:w="1564" w:type="dxa"/>
            <w:shd w:val="clear" w:color="auto" w:fill="auto"/>
          </w:tcPr>
          <w:p w14:paraId="56F89D28" w14:textId="6DA4895F"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44</w:t>
            </w:r>
          </w:p>
        </w:tc>
        <w:tc>
          <w:tcPr>
            <w:tcW w:w="3544" w:type="dxa"/>
            <w:shd w:val="clear" w:color="auto" w:fill="auto"/>
          </w:tcPr>
          <w:p w14:paraId="1AB1EB1D" w14:textId="77C34EAD" w:rsidR="00AA5A47" w:rsidRPr="00AA5A47" w:rsidRDefault="00AA5A47" w:rsidP="00AA5A47">
            <w:pPr>
              <w:jc w:val="center"/>
              <w:rPr>
                <w:rFonts w:ascii="Tahoma" w:hAnsi="Tahoma" w:cs="Tahoma"/>
                <w:sz w:val="18"/>
                <w:szCs w:val="18"/>
              </w:rPr>
            </w:pPr>
            <w:r w:rsidRPr="00AA5A47">
              <w:rPr>
                <w:rFonts w:ascii="Tahoma" w:hAnsi="Tahoma" w:cs="Tahoma"/>
                <w:sz w:val="18"/>
                <w:szCs w:val="18"/>
              </w:rPr>
              <w:t>22/02/2023</w:t>
            </w:r>
          </w:p>
        </w:tc>
        <w:tc>
          <w:tcPr>
            <w:tcW w:w="2835" w:type="dxa"/>
            <w:tcBorders>
              <w:right w:val="single" w:sz="4" w:space="0" w:color="auto"/>
            </w:tcBorders>
            <w:shd w:val="clear" w:color="auto" w:fill="auto"/>
          </w:tcPr>
          <w:p w14:paraId="36957A5F" w14:textId="5ACFE73F"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6FB9DDEE" w14:textId="177E6F22"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4,3478%</w:t>
            </w:r>
          </w:p>
        </w:tc>
      </w:tr>
      <w:tr w:rsidR="00AA5A47" w:rsidRPr="00AA5A47" w14:paraId="1933CE9B" w14:textId="4883DF22" w:rsidTr="005E5B89">
        <w:trPr>
          <w:jc w:val="center"/>
        </w:trPr>
        <w:tc>
          <w:tcPr>
            <w:tcW w:w="1564" w:type="dxa"/>
            <w:shd w:val="clear" w:color="auto" w:fill="auto"/>
          </w:tcPr>
          <w:p w14:paraId="35C694D1" w14:textId="41BD4418"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45</w:t>
            </w:r>
          </w:p>
        </w:tc>
        <w:tc>
          <w:tcPr>
            <w:tcW w:w="3544" w:type="dxa"/>
            <w:shd w:val="clear" w:color="auto" w:fill="auto"/>
          </w:tcPr>
          <w:p w14:paraId="1E47E43A" w14:textId="1AAE2934" w:rsidR="00AA5A47" w:rsidRPr="00AA5A47" w:rsidRDefault="00AA5A47" w:rsidP="00AA5A47">
            <w:pPr>
              <w:jc w:val="center"/>
              <w:rPr>
                <w:rFonts w:ascii="Tahoma" w:hAnsi="Tahoma" w:cs="Tahoma"/>
                <w:sz w:val="18"/>
                <w:szCs w:val="18"/>
              </w:rPr>
            </w:pPr>
            <w:r w:rsidRPr="00AA5A47">
              <w:rPr>
                <w:rFonts w:ascii="Tahoma" w:hAnsi="Tahoma" w:cs="Tahoma"/>
                <w:sz w:val="18"/>
                <w:szCs w:val="18"/>
              </w:rPr>
              <w:t>20/03/2023</w:t>
            </w:r>
          </w:p>
        </w:tc>
        <w:tc>
          <w:tcPr>
            <w:tcW w:w="2835" w:type="dxa"/>
            <w:tcBorders>
              <w:right w:val="single" w:sz="4" w:space="0" w:color="auto"/>
            </w:tcBorders>
            <w:shd w:val="clear" w:color="auto" w:fill="auto"/>
          </w:tcPr>
          <w:p w14:paraId="470B57CB" w14:textId="67CAF24C"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0613F5F2" w14:textId="687A2C2A"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4,5455%</w:t>
            </w:r>
          </w:p>
        </w:tc>
      </w:tr>
      <w:tr w:rsidR="00AA5A47" w:rsidRPr="00AA5A47" w14:paraId="4A03FA78" w14:textId="46CEE92E" w:rsidTr="005E5B89">
        <w:trPr>
          <w:jc w:val="center"/>
        </w:trPr>
        <w:tc>
          <w:tcPr>
            <w:tcW w:w="1564" w:type="dxa"/>
            <w:shd w:val="clear" w:color="auto" w:fill="auto"/>
          </w:tcPr>
          <w:p w14:paraId="7389CB33" w14:textId="767FA5FD"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46</w:t>
            </w:r>
          </w:p>
        </w:tc>
        <w:tc>
          <w:tcPr>
            <w:tcW w:w="3544" w:type="dxa"/>
            <w:shd w:val="clear" w:color="auto" w:fill="auto"/>
          </w:tcPr>
          <w:p w14:paraId="08455AE4" w14:textId="266F682A" w:rsidR="00AA5A47" w:rsidRPr="00AA5A47" w:rsidRDefault="00AA5A47" w:rsidP="00AA5A47">
            <w:pPr>
              <w:jc w:val="center"/>
              <w:rPr>
                <w:rFonts w:ascii="Tahoma" w:hAnsi="Tahoma" w:cs="Tahoma"/>
                <w:sz w:val="18"/>
                <w:szCs w:val="18"/>
              </w:rPr>
            </w:pPr>
            <w:r w:rsidRPr="00AA5A47">
              <w:rPr>
                <w:rFonts w:ascii="Tahoma" w:hAnsi="Tahoma" w:cs="Tahoma"/>
                <w:sz w:val="18"/>
                <w:szCs w:val="18"/>
              </w:rPr>
              <w:t>20/04/2023</w:t>
            </w:r>
          </w:p>
        </w:tc>
        <w:tc>
          <w:tcPr>
            <w:tcW w:w="2835" w:type="dxa"/>
            <w:tcBorders>
              <w:right w:val="single" w:sz="4" w:space="0" w:color="auto"/>
            </w:tcBorders>
            <w:shd w:val="clear" w:color="auto" w:fill="auto"/>
          </w:tcPr>
          <w:p w14:paraId="67BC9DF0" w14:textId="6F9CDA2F"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0AD46042" w14:textId="31FD25AB"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4,7619%</w:t>
            </w:r>
          </w:p>
        </w:tc>
      </w:tr>
      <w:tr w:rsidR="00AA5A47" w:rsidRPr="00AA5A47" w14:paraId="3C9E6630" w14:textId="107D6F97" w:rsidTr="005E5B89">
        <w:trPr>
          <w:jc w:val="center"/>
        </w:trPr>
        <w:tc>
          <w:tcPr>
            <w:tcW w:w="1564" w:type="dxa"/>
            <w:shd w:val="clear" w:color="auto" w:fill="auto"/>
          </w:tcPr>
          <w:p w14:paraId="15ACB838" w14:textId="6B53305B"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47</w:t>
            </w:r>
          </w:p>
        </w:tc>
        <w:tc>
          <w:tcPr>
            <w:tcW w:w="3544" w:type="dxa"/>
            <w:shd w:val="clear" w:color="auto" w:fill="auto"/>
          </w:tcPr>
          <w:p w14:paraId="1E240208" w14:textId="1AFBD68C" w:rsidR="00AA5A47" w:rsidRPr="00AA5A47" w:rsidRDefault="00AA5A47" w:rsidP="00AA5A47">
            <w:pPr>
              <w:jc w:val="center"/>
              <w:rPr>
                <w:rFonts w:ascii="Tahoma" w:hAnsi="Tahoma" w:cs="Tahoma"/>
                <w:sz w:val="18"/>
                <w:szCs w:val="18"/>
              </w:rPr>
            </w:pPr>
            <w:r w:rsidRPr="00AA5A47">
              <w:rPr>
                <w:rFonts w:ascii="Tahoma" w:hAnsi="Tahoma" w:cs="Tahoma"/>
                <w:sz w:val="18"/>
                <w:szCs w:val="18"/>
              </w:rPr>
              <w:t>22/05/2023</w:t>
            </w:r>
          </w:p>
        </w:tc>
        <w:tc>
          <w:tcPr>
            <w:tcW w:w="2835" w:type="dxa"/>
            <w:tcBorders>
              <w:right w:val="single" w:sz="4" w:space="0" w:color="auto"/>
            </w:tcBorders>
            <w:shd w:val="clear" w:color="auto" w:fill="auto"/>
          </w:tcPr>
          <w:p w14:paraId="666E9D88" w14:textId="7F40285D"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372E9C64" w14:textId="579AE5DD"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5,0000%</w:t>
            </w:r>
          </w:p>
        </w:tc>
      </w:tr>
      <w:tr w:rsidR="00AA5A47" w:rsidRPr="00AA5A47" w14:paraId="14FC794A" w14:textId="12328C6F" w:rsidTr="005E5B89">
        <w:trPr>
          <w:jc w:val="center"/>
        </w:trPr>
        <w:tc>
          <w:tcPr>
            <w:tcW w:w="1564" w:type="dxa"/>
            <w:shd w:val="clear" w:color="auto" w:fill="auto"/>
          </w:tcPr>
          <w:p w14:paraId="23C31BFA" w14:textId="62361705"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48</w:t>
            </w:r>
          </w:p>
        </w:tc>
        <w:tc>
          <w:tcPr>
            <w:tcW w:w="3544" w:type="dxa"/>
            <w:shd w:val="clear" w:color="auto" w:fill="auto"/>
          </w:tcPr>
          <w:p w14:paraId="0F1505D0" w14:textId="4A6270AE" w:rsidR="00AA5A47" w:rsidRPr="00AA5A47" w:rsidRDefault="00AA5A47" w:rsidP="00AA5A47">
            <w:pPr>
              <w:jc w:val="center"/>
              <w:rPr>
                <w:rFonts w:ascii="Tahoma" w:hAnsi="Tahoma" w:cs="Tahoma"/>
                <w:sz w:val="18"/>
                <w:szCs w:val="18"/>
              </w:rPr>
            </w:pPr>
            <w:r w:rsidRPr="00AA5A47">
              <w:rPr>
                <w:rFonts w:ascii="Tahoma" w:hAnsi="Tahoma" w:cs="Tahoma"/>
                <w:sz w:val="18"/>
                <w:szCs w:val="18"/>
              </w:rPr>
              <w:t>20/06/2023</w:t>
            </w:r>
          </w:p>
        </w:tc>
        <w:tc>
          <w:tcPr>
            <w:tcW w:w="2835" w:type="dxa"/>
            <w:tcBorders>
              <w:right w:val="single" w:sz="4" w:space="0" w:color="auto"/>
            </w:tcBorders>
            <w:shd w:val="clear" w:color="auto" w:fill="auto"/>
          </w:tcPr>
          <w:p w14:paraId="348CB4AF" w14:textId="2ABE9096"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38424B93" w14:textId="6C7139D5"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5,2632%</w:t>
            </w:r>
          </w:p>
        </w:tc>
      </w:tr>
      <w:tr w:rsidR="00AA5A47" w:rsidRPr="00AA5A47" w14:paraId="0E727A77" w14:textId="625A2AA8" w:rsidTr="005E5B89">
        <w:trPr>
          <w:jc w:val="center"/>
        </w:trPr>
        <w:tc>
          <w:tcPr>
            <w:tcW w:w="1564" w:type="dxa"/>
            <w:shd w:val="clear" w:color="auto" w:fill="auto"/>
          </w:tcPr>
          <w:p w14:paraId="34C5CBF3" w14:textId="2AB80641"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49</w:t>
            </w:r>
          </w:p>
        </w:tc>
        <w:tc>
          <w:tcPr>
            <w:tcW w:w="3544" w:type="dxa"/>
            <w:shd w:val="clear" w:color="auto" w:fill="auto"/>
          </w:tcPr>
          <w:p w14:paraId="232DE85E" w14:textId="3D89A96A" w:rsidR="00AA5A47" w:rsidRPr="00AA5A47" w:rsidRDefault="00AA5A47" w:rsidP="00AA5A47">
            <w:pPr>
              <w:jc w:val="center"/>
              <w:rPr>
                <w:rFonts w:ascii="Tahoma" w:hAnsi="Tahoma" w:cs="Tahoma"/>
                <w:sz w:val="18"/>
                <w:szCs w:val="18"/>
              </w:rPr>
            </w:pPr>
            <w:r w:rsidRPr="00AA5A47">
              <w:rPr>
                <w:rFonts w:ascii="Tahoma" w:hAnsi="Tahoma" w:cs="Tahoma"/>
                <w:sz w:val="18"/>
                <w:szCs w:val="18"/>
              </w:rPr>
              <w:t>20/07/2023</w:t>
            </w:r>
          </w:p>
        </w:tc>
        <w:tc>
          <w:tcPr>
            <w:tcW w:w="2835" w:type="dxa"/>
            <w:tcBorders>
              <w:right w:val="single" w:sz="4" w:space="0" w:color="auto"/>
            </w:tcBorders>
            <w:shd w:val="clear" w:color="auto" w:fill="auto"/>
          </w:tcPr>
          <w:p w14:paraId="333835BE" w14:textId="612312EB"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38234A38" w14:textId="4EC48575"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5,5556%</w:t>
            </w:r>
          </w:p>
        </w:tc>
      </w:tr>
      <w:tr w:rsidR="00AA5A47" w:rsidRPr="00AA5A47" w14:paraId="607FBF08" w14:textId="3CE3225B" w:rsidTr="005E5B89">
        <w:trPr>
          <w:jc w:val="center"/>
        </w:trPr>
        <w:tc>
          <w:tcPr>
            <w:tcW w:w="1564" w:type="dxa"/>
            <w:shd w:val="clear" w:color="auto" w:fill="auto"/>
          </w:tcPr>
          <w:p w14:paraId="58D0E2CC" w14:textId="29F32F7E"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50</w:t>
            </w:r>
          </w:p>
        </w:tc>
        <w:tc>
          <w:tcPr>
            <w:tcW w:w="3544" w:type="dxa"/>
            <w:shd w:val="clear" w:color="auto" w:fill="auto"/>
          </w:tcPr>
          <w:p w14:paraId="60999575" w14:textId="6535180E" w:rsidR="00AA5A47" w:rsidRPr="00AA5A47" w:rsidRDefault="00AA5A47" w:rsidP="00AA5A47">
            <w:pPr>
              <w:jc w:val="center"/>
              <w:rPr>
                <w:rFonts w:ascii="Tahoma" w:hAnsi="Tahoma" w:cs="Tahoma"/>
                <w:sz w:val="18"/>
                <w:szCs w:val="18"/>
              </w:rPr>
            </w:pPr>
            <w:r w:rsidRPr="00AA5A47">
              <w:rPr>
                <w:rFonts w:ascii="Tahoma" w:hAnsi="Tahoma" w:cs="Tahoma"/>
                <w:sz w:val="18"/>
                <w:szCs w:val="18"/>
              </w:rPr>
              <w:t>21/08/2023</w:t>
            </w:r>
          </w:p>
        </w:tc>
        <w:tc>
          <w:tcPr>
            <w:tcW w:w="2835" w:type="dxa"/>
            <w:tcBorders>
              <w:right w:val="single" w:sz="4" w:space="0" w:color="auto"/>
            </w:tcBorders>
            <w:shd w:val="clear" w:color="auto" w:fill="auto"/>
          </w:tcPr>
          <w:p w14:paraId="7F07922D" w14:textId="35D5AD6D"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70A9D8FE" w14:textId="6440B4B1"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5,8824%</w:t>
            </w:r>
          </w:p>
        </w:tc>
      </w:tr>
      <w:tr w:rsidR="00AA5A47" w:rsidRPr="00AA5A47" w14:paraId="18ACECF4" w14:textId="3EF6839B" w:rsidTr="005E5B89">
        <w:trPr>
          <w:jc w:val="center"/>
        </w:trPr>
        <w:tc>
          <w:tcPr>
            <w:tcW w:w="1564" w:type="dxa"/>
            <w:shd w:val="clear" w:color="auto" w:fill="auto"/>
          </w:tcPr>
          <w:p w14:paraId="1FD08B52" w14:textId="32D453F4"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51</w:t>
            </w:r>
          </w:p>
        </w:tc>
        <w:tc>
          <w:tcPr>
            <w:tcW w:w="3544" w:type="dxa"/>
            <w:shd w:val="clear" w:color="auto" w:fill="auto"/>
          </w:tcPr>
          <w:p w14:paraId="1E7D9478" w14:textId="40E8B50A" w:rsidR="00AA5A47" w:rsidRPr="00AA5A47" w:rsidRDefault="00AA5A47" w:rsidP="00AA5A47">
            <w:pPr>
              <w:jc w:val="center"/>
              <w:rPr>
                <w:rFonts w:ascii="Tahoma" w:hAnsi="Tahoma" w:cs="Tahoma"/>
                <w:sz w:val="18"/>
                <w:szCs w:val="18"/>
              </w:rPr>
            </w:pPr>
            <w:r w:rsidRPr="00AA5A47">
              <w:rPr>
                <w:rFonts w:ascii="Tahoma" w:hAnsi="Tahoma" w:cs="Tahoma"/>
                <w:sz w:val="18"/>
                <w:szCs w:val="18"/>
              </w:rPr>
              <w:t>20/09/2023</w:t>
            </w:r>
          </w:p>
        </w:tc>
        <w:tc>
          <w:tcPr>
            <w:tcW w:w="2835" w:type="dxa"/>
            <w:tcBorders>
              <w:right w:val="single" w:sz="4" w:space="0" w:color="auto"/>
            </w:tcBorders>
            <w:shd w:val="clear" w:color="auto" w:fill="auto"/>
          </w:tcPr>
          <w:p w14:paraId="52B5849A" w14:textId="61FBC4AF"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1223AA8D" w14:textId="2160C651"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6,2500%</w:t>
            </w:r>
          </w:p>
        </w:tc>
      </w:tr>
      <w:tr w:rsidR="00AA5A47" w:rsidRPr="00AA5A47" w14:paraId="258DDCC7" w14:textId="7D52A382" w:rsidTr="005E5B89">
        <w:trPr>
          <w:jc w:val="center"/>
        </w:trPr>
        <w:tc>
          <w:tcPr>
            <w:tcW w:w="1564" w:type="dxa"/>
            <w:shd w:val="clear" w:color="auto" w:fill="auto"/>
          </w:tcPr>
          <w:p w14:paraId="3D0AFA6C" w14:textId="68637202"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52</w:t>
            </w:r>
          </w:p>
        </w:tc>
        <w:tc>
          <w:tcPr>
            <w:tcW w:w="3544" w:type="dxa"/>
            <w:shd w:val="clear" w:color="auto" w:fill="auto"/>
          </w:tcPr>
          <w:p w14:paraId="6935DA66" w14:textId="3A762650" w:rsidR="00AA5A47" w:rsidRPr="00AA5A47" w:rsidRDefault="00AA5A47" w:rsidP="00AA5A47">
            <w:pPr>
              <w:jc w:val="center"/>
              <w:rPr>
                <w:rFonts w:ascii="Tahoma" w:hAnsi="Tahoma" w:cs="Tahoma"/>
                <w:sz w:val="18"/>
                <w:szCs w:val="18"/>
              </w:rPr>
            </w:pPr>
            <w:r w:rsidRPr="00AA5A47">
              <w:rPr>
                <w:rFonts w:ascii="Tahoma" w:hAnsi="Tahoma" w:cs="Tahoma"/>
                <w:sz w:val="18"/>
                <w:szCs w:val="18"/>
              </w:rPr>
              <w:t>20/10/2023</w:t>
            </w:r>
          </w:p>
        </w:tc>
        <w:tc>
          <w:tcPr>
            <w:tcW w:w="2835" w:type="dxa"/>
            <w:tcBorders>
              <w:right w:val="single" w:sz="4" w:space="0" w:color="auto"/>
            </w:tcBorders>
            <w:shd w:val="clear" w:color="auto" w:fill="auto"/>
          </w:tcPr>
          <w:p w14:paraId="52085ABD" w14:textId="54CE4223"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6657AC95" w14:textId="18A4C701"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6,6667%</w:t>
            </w:r>
          </w:p>
        </w:tc>
      </w:tr>
      <w:tr w:rsidR="00AA5A47" w:rsidRPr="00AA5A47" w14:paraId="55391BB6" w14:textId="4C84C1CB" w:rsidTr="005E5B89">
        <w:trPr>
          <w:jc w:val="center"/>
        </w:trPr>
        <w:tc>
          <w:tcPr>
            <w:tcW w:w="1564" w:type="dxa"/>
            <w:shd w:val="clear" w:color="auto" w:fill="auto"/>
          </w:tcPr>
          <w:p w14:paraId="4E5B8925" w14:textId="56B6E3B4"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53</w:t>
            </w:r>
          </w:p>
        </w:tc>
        <w:tc>
          <w:tcPr>
            <w:tcW w:w="3544" w:type="dxa"/>
            <w:shd w:val="clear" w:color="auto" w:fill="auto"/>
          </w:tcPr>
          <w:p w14:paraId="28A93BE4" w14:textId="61A89132" w:rsidR="00AA5A47" w:rsidRPr="00AA5A47" w:rsidRDefault="00AA5A47" w:rsidP="00AA5A47">
            <w:pPr>
              <w:jc w:val="center"/>
              <w:rPr>
                <w:rFonts w:ascii="Tahoma" w:hAnsi="Tahoma" w:cs="Tahoma"/>
                <w:sz w:val="18"/>
                <w:szCs w:val="18"/>
              </w:rPr>
            </w:pPr>
            <w:r w:rsidRPr="00AA5A47">
              <w:rPr>
                <w:rFonts w:ascii="Tahoma" w:hAnsi="Tahoma" w:cs="Tahoma"/>
                <w:sz w:val="18"/>
                <w:szCs w:val="18"/>
              </w:rPr>
              <w:t>20/11/2023</w:t>
            </w:r>
          </w:p>
        </w:tc>
        <w:tc>
          <w:tcPr>
            <w:tcW w:w="2835" w:type="dxa"/>
            <w:tcBorders>
              <w:right w:val="single" w:sz="4" w:space="0" w:color="auto"/>
            </w:tcBorders>
            <w:shd w:val="clear" w:color="auto" w:fill="auto"/>
          </w:tcPr>
          <w:p w14:paraId="7F6B5F6F" w14:textId="3C945060"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1C0B77A4" w14:textId="04731FF9"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7,1429%</w:t>
            </w:r>
          </w:p>
        </w:tc>
      </w:tr>
      <w:tr w:rsidR="00AA5A47" w:rsidRPr="00AA5A47" w14:paraId="6A270D92" w14:textId="7EF9A1D2" w:rsidTr="005E5B89">
        <w:trPr>
          <w:jc w:val="center"/>
        </w:trPr>
        <w:tc>
          <w:tcPr>
            <w:tcW w:w="1564" w:type="dxa"/>
            <w:shd w:val="clear" w:color="auto" w:fill="auto"/>
          </w:tcPr>
          <w:p w14:paraId="0AE8EEA9" w14:textId="59B28F3E"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54</w:t>
            </w:r>
          </w:p>
        </w:tc>
        <w:tc>
          <w:tcPr>
            <w:tcW w:w="3544" w:type="dxa"/>
            <w:shd w:val="clear" w:color="auto" w:fill="auto"/>
          </w:tcPr>
          <w:p w14:paraId="25187F32" w14:textId="1AD7059B" w:rsidR="00AA5A47" w:rsidRPr="00AA5A47" w:rsidRDefault="00AA5A47" w:rsidP="00AA5A47">
            <w:pPr>
              <w:jc w:val="center"/>
              <w:rPr>
                <w:rFonts w:ascii="Tahoma" w:hAnsi="Tahoma" w:cs="Tahoma"/>
                <w:sz w:val="18"/>
                <w:szCs w:val="18"/>
              </w:rPr>
            </w:pPr>
            <w:r w:rsidRPr="00AA5A47">
              <w:rPr>
                <w:rFonts w:ascii="Tahoma" w:hAnsi="Tahoma" w:cs="Tahoma"/>
                <w:sz w:val="18"/>
                <w:szCs w:val="18"/>
              </w:rPr>
              <w:t>20/12/2023</w:t>
            </w:r>
          </w:p>
        </w:tc>
        <w:tc>
          <w:tcPr>
            <w:tcW w:w="2835" w:type="dxa"/>
            <w:tcBorders>
              <w:right w:val="single" w:sz="4" w:space="0" w:color="auto"/>
            </w:tcBorders>
            <w:shd w:val="clear" w:color="auto" w:fill="auto"/>
          </w:tcPr>
          <w:p w14:paraId="37D464AD" w14:textId="403845FA"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49C1EDEC" w14:textId="4F9E462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7,6923%</w:t>
            </w:r>
          </w:p>
        </w:tc>
      </w:tr>
      <w:tr w:rsidR="00AA5A47" w:rsidRPr="00AA5A47" w14:paraId="2C106E8E" w14:textId="2FD161A9" w:rsidTr="005E5B89">
        <w:trPr>
          <w:jc w:val="center"/>
        </w:trPr>
        <w:tc>
          <w:tcPr>
            <w:tcW w:w="1564" w:type="dxa"/>
            <w:shd w:val="clear" w:color="auto" w:fill="auto"/>
          </w:tcPr>
          <w:p w14:paraId="77409A3D" w14:textId="2FB5C044"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55</w:t>
            </w:r>
          </w:p>
        </w:tc>
        <w:tc>
          <w:tcPr>
            <w:tcW w:w="3544" w:type="dxa"/>
            <w:shd w:val="clear" w:color="auto" w:fill="auto"/>
          </w:tcPr>
          <w:p w14:paraId="046A0E33" w14:textId="45FEC800" w:rsidR="00AA5A47" w:rsidRPr="00AA5A47" w:rsidRDefault="00AA5A47" w:rsidP="00AA5A47">
            <w:pPr>
              <w:jc w:val="center"/>
              <w:rPr>
                <w:rFonts w:ascii="Tahoma" w:hAnsi="Tahoma" w:cs="Tahoma"/>
                <w:sz w:val="18"/>
                <w:szCs w:val="18"/>
              </w:rPr>
            </w:pPr>
            <w:r w:rsidRPr="00AA5A47">
              <w:rPr>
                <w:rFonts w:ascii="Tahoma" w:hAnsi="Tahoma" w:cs="Tahoma"/>
                <w:sz w:val="18"/>
                <w:szCs w:val="18"/>
              </w:rPr>
              <w:t>22/01/2024</w:t>
            </w:r>
          </w:p>
        </w:tc>
        <w:tc>
          <w:tcPr>
            <w:tcW w:w="2835" w:type="dxa"/>
            <w:tcBorders>
              <w:right w:val="single" w:sz="4" w:space="0" w:color="auto"/>
            </w:tcBorders>
            <w:shd w:val="clear" w:color="auto" w:fill="auto"/>
          </w:tcPr>
          <w:p w14:paraId="73AF6DB3" w14:textId="67BF92CE"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0E9C4B97" w14:textId="05F751CB"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8,3333%</w:t>
            </w:r>
          </w:p>
        </w:tc>
      </w:tr>
      <w:tr w:rsidR="00AA5A47" w:rsidRPr="00AA5A47" w14:paraId="363B1CB6" w14:textId="1D0CA65E" w:rsidTr="005E5B89">
        <w:trPr>
          <w:jc w:val="center"/>
        </w:trPr>
        <w:tc>
          <w:tcPr>
            <w:tcW w:w="1564" w:type="dxa"/>
            <w:shd w:val="clear" w:color="auto" w:fill="auto"/>
          </w:tcPr>
          <w:p w14:paraId="0D6E0140" w14:textId="3FF7A49F"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56</w:t>
            </w:r>
          </w:p>
        </w:tc>
        <w:tc>
          <w:tcPr>
            <w:tcW w:w="3544" w:type="dxa"/>
            <w:shd w:val="clear" w:color="auto" w:fill="auto"/>
          </w:tcPr>
          <w:p w14:paraId="5032A88D" w14:textId="5A4B86C8" w:rsidR="00AA5A47" w:rsidRPr="00AA5A47" w:rsidRDefault="00AA5A47" w:rsidP="00AA5A47">
            <w:pPr>
              <w:jc w:val="center"/>
              <w:rPr>
                <w:rFonts w:ascii="Tahoma" w:hAnsi="Tahoma" w:cs="Tahoma"/>
                <w:sz w:val="18"/>
                <w:szCs w:val="18"/>
              </w:rPr>
            </w:pPr>
            <w:r w:rsidRPr="00AA5A47">
              <w:rPr>
                <w:rFonts w:ascii="Tahoma" w:hAnsi="Tahoma" w:cs="Tahoma"/>
                <w:sz w:val="18"/>
                <w:szCs w:val="18"/>
              </w:rPr>
              <w:t>20/02/2024</w:t>
            </w:r>
          </w:p>
        </w:tc>
        <w:tc>
          <w:tcPr>
            <w:tcW w:w="2835" w:type="dxa"/>
            <w:tcBorders>
              <w:right w:val="single" w:sz="4" w:space="0" w:color="auto"/>
            </w:tcBorders>
            <w:shd w:val="clear" w:color="auto" w:fill="auto"/>
          </w:tcPr>
          <w:p w14:paraId="4278FAD2" w14:textId="4B5823D4"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095714B5" w14:textId="7C098E9E"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9,0909%</w:t>
            </w:r>
          </w:p>
        </w:tc>
      </w:tr>
      <w:tr w:rsidR="00AA5A47" w:rsidRPr="00AA5A47" w14:paraId="4E92CB1C" w14:textId="6CC20BD7" w:rsidTr="005E5B89">
        <w:trPr>
          <w:jc w:val="center"/>
        </w:trPr>
        <w:tc>
          <w:tcPr>
            <w:tcW w:w="1564" w:type="dxa"/>
            <w:shd w:val="clear" w:color="auto" w:fill="auto"/>
          </w:tcPr>
          <w:p w14:paraId="14C94477" w14:textId="507ADBB5"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57</w:t>
            </w:r>
          </w:p>
        </w:tc>
        <w:tc>
          <w:tcPr>
            <w:tcW w:w="3544" w:type="dxa"/>
            <w:shd w:val="clear" w:color="auto" w:fill="auto"/>
          </w:tcPr>
          <w:p w14:paraId="0854549D" w14:textId="1E7E9E3F" w:rsidR="00AA5A47" w:rsidRPr="00AA5A47" w:rsidRDefault="00AA5A47" w:rsidP="00AA5A47">
            <w:pPr>
              <w:jc w:val="center"/>
              <w:rPr>
                <w:rFonts w:ascii="Tahoma" w:hAnsi="Tahoma" w:cs="Tahoma"/>
                <w:sz w:val="18"/>
                <w:szCs w:val="18"/>
              </w:rPr>
            </w:pPr>
            <w:r w:rsidRPr="00AA5A47">
              <w:rPr>
                <w:rFonts w:ascii="Tahoma" w:hAnsi="Tahoma" w:cs="Tahoma"/>
                <w:sz w:val="18"/>
                <w:szCs w:val="18"/>
              </w:rPr>
              <w:t>20/03/2024</w:t>
            </w:r>
          </w:p>
        </w:tc>
        <w:tc>
          <w:tcPr>
            <w:tcW w:w="2835" w:type="dxa"/>
            <w:tcBorders>
              <w:right w:val="single" w:sz="4" w:space="0" w:color="auto"/>
            </w:tcBorders>
            <w:shd w:val="clear" w:color="auto" w:fill="auto"/>
          </w:tcPr>
          <w:p w14:paraId="263EB42C" w14:textId="6FBC516B"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6B4D17C3" w14:textId="15B1343E"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10,0000%</w:t>
            </w:r>
          </w:p>
        </w:tc>
      </w:tr>
      <w:tr w:rsidR="00AA5A47" w:rsidRPr="00AA5A47" w14:paraId="124A3703" w14:textId="079579F9" w:rsidTr="005E5B89">
        <w:trPr>
          <w:jc w:val="center"/>
        </w:trPr>
        <w:tc>
          <w:tcPr>
            <w:tcW w:w="1564" w:type="dxa"/>
            <w:shd w:val="clear" w:color="auto" w:fill="auto"/>
          </w:tcPr>
          <w:p w14:paraId="7086C3D1" w14:textId="2FC70C46"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58</w:t>
            </w:r>
          </w:p>
        </w:tc>
        <w:tc>
          <w:tcPr>
            <w:tcW w:w="3544" w:type="dxa"/>
            <w:shd w:val="clear" w:color="auto" w:fill="auto"/>
          </w:tcPr>
          <w:p w14:paraId="7D13102C" w14:textId="7A898677" w:rsidR="00AA5A47" w:rsidRPr="00AA5A47" w:rsidRDefault="00AA5A47" w:rsidP="00AA5A47">
            <w:pPr>
              <w:jc w:val="center"/>
              <w:rPr>
                <w:rFonts w:ascii="Tahoma" w:hAnsi="Tahoma" w:cs="Tahoma"/>
                <w:sz w:val="18"/>
                <w:szCs w:val="18"/>
              </w:rPr>
            </w:pPr>
            <w:r w:rsidRPr="00AA5A47">
              <w:rPr>
                <w:rFonts w:ascii="Tahoma" w:hAnsi="Tahoma" w:cs="Tahoma"/>
                <w:sz w:val="18"/>
                <w:szCs w:val="18"/>
              </w:rPr>
              <w:t>22/04/2024</w:t>
            </w:r>
          </w:p>
        </w:tc>
        <w:tc>
          <w:tcPr>
            <w:tcW w:w="2835" w:type="dxa"/>
            <w:tcBorders>
              <w:right w:val="single" w:sz="4" w:space="0" w:color="auto"/>
            </w:tcBorders>
            <w:shd w:val="clear" w:color="auto" w:fill="auto"/>
          </w:tcPr>
          <w:p w14:paraId="5F6073E0" w14:textId="754A0C44"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0C74E8C0" w14:textId="4A2DF747"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11,1111%</w:t>
            </w:r>
          </w:p>
        </w:tc>
      </w:tr>
      <w:tr w:rsidR="00AA5A47" w:rsidRPr="00AA5A47" w14:paraId="1BB14638" w14:textId="7C11D66D" w:rsidTr="005E5B89">
        <w:trPr>
          <w:jc w:val="center"/>
        </w:trPr>
        <w:tc>
          <w:tcPr>
            <w:tcW w:w="1564" w:type="dxa"/>
            <w:shd w:val="clear" w:color="auto" w:fill="auto"/>
          </w:tcPr>
          <w:p w14:paraId="442D3160" w14:textId="516A14BA"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59</w:t>
            </w:r>
          </w:p>
        </w:tc>
        <w:tc>
          <w:tcPr>
            <w:tcW w:w="3544" w:type="dxa"/>
            <w:shd w:val="clear" w:color="auto" w:fill="auto"/>
          </w:tcPr>
          <w:p w14:paraId="14CC0E10" w14:textId="08F86A30" w:rsidR="00AA5A47" w:rsidRPr="00AA5A47" w:rsidRDefault="00AA5A47" w:rsidP="00AA5A47">
            <w:pPr>
              <w:jc w:val="center"/>
              <w:rPr>
                <w:rFonts w:ascii="Tahoma" w:hAnsi="Tahoma" w:cs="Tahoma"/>
                <w:sz w:val="18"/>
                <w:szCs w:val="18"/>
              </w:rPr>
            </w:pPr>
            <w:r w:rsidRPr="00AA5A47">
              <w:rPr>
                <w:rFonts w:ascii="Tahoma" w:hAnsi="Tahoma" w:cs="Tahoma"/>
                <w:sz w:val="18"/>
                <w:szCs w:val="18"/>
              </w:rPr>
              <w:t>20/05/2024</w:t>
            </w:r>
          </w:p>
        </w:tc>
        <w:tc>
          <w:tcPr>
            <w:tcW w:w="2835" w:type="dxa"/>
            <w:tcBorders>
              <w:right w:val="single" w:sz="4" w:space="0" w:color="auto"/>
            </w:tcBorders>
            <w:shd w:val="clear" w:color="auto" w:fill="auto"/>
          </w:tcPr>
          <w:p w14:paraId="73443BA6" w14:textId="1AC10656"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535C1B24" w14:textId="607446F1"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12,5000%</w:t>
            </w:r>
          </w:p>
        </w:tc>
      </w:tr>
      <w:tr w:rsidR="00AA5A47" w:rsidRPr="00AA5A47" w14:paraId="3915A2CE" w14:textId="0F8A248C" w:rsidTr="005E5B89">
        <w:trPr>
          <w:jc w:val="center"/>
        </w:trPr>
        <w:tc>
          <w:tcPr>
            <w:tcW w:w="1564" w:type="dxa"/>
            <w:shd w:val="clear" w:color="auto" w:fill="auto"/>
          </w:tcPr>
          <w:p w14:paraId="5A8B0289" w14:textId="072DFA72"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60</w:t>
            </w:r>
          </w:p>
        </w:tc>
        <w:tc>
          <w:tcPr>
            <w:tcW w:w="3544" w:type="dxa"/>
            <w:shd w:val="clear" w:color="auto" w:fill="auto"/>
          </w:tcPr>
          <w:p w14:paraId="21ED2E7E" w14:textId="3D0E56BB" w:rsidR="00AA5A47" w:rsidRPr="00AA5A47" w:rsidRDefault="00AA5A47" w:rsidP="00AA5A47">
            <w:pPr>
              <w:jc w:val="center"/>
              <w:rPr>
                <w:rFonts w:ascii="Tahoma" w:hAnsi="Tahoma" w:cs="Tahoma"/>
                <w:sz w:val="18"/>
                <w:szCs w:val="18"/>
              </w:rPr>
            </w:pPr>
            <w:r w:rsidRPr="00AA5A47">
              <w:rPr>
                <w:rFonts w:ascii="Tahoma" w:hAnsi="Tahoma" w:cs="Tahoma"/>
                <w:sz w:val="18"/>
                <w:szCs w:val="18"/>
              </w:rPr>
              <w:t>20/06/2024</w:t>
            </w:r>
          </w:p>
        </w:tc>
        <w:tc>
          <w:tcPr>
            <w:tcW w:w="2835" w:type="dxa"/>
            <w:tcBorders>
              <w:right w:val="single" w:sz="4" w:space="0" w:color="auto"/>
            </w:tcBorders>
            <w:shd w:val="clear" w:color="auto" w:fill="auto"/>
          </w:tcPr>
          <w:p w14:paraId="231D60C1" w14:textId="4003925D"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41A8DAFD" w14:textId="67D277D2"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14,2857%</w:t>
            </w:r>
          </w:p>
        </w:tc>
      </w:tr>
      <w:tr w:rsidR="00AA5A47" w:rsidRPr="00AA5A47" w14:paraId="72E2A166" w14:textId="05E5E45F" w:rsidTr="005E5B89">
        <w:trPr>
          <w:jc w:val="center"/>
        </w:trPr>
        <w:tc>
          <w:tcPr>
            <w:tcW w:w="1564" w:type="dxa"/>
            <w:shd w:val="clear" w:color="auto" w:fill="auto"/>
          </w:tcPr>
          <w:p w14:paraId="0E1398BF" w14:textId="09ED8C48"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61</w:t>
            </w:r>
          </w:p>
        </w:tc>
        <w:tc>
          <w:tcPr>
            <w:tcW w:w="3544" w:type="dxa"/>
            <w:shd w:val="clear" w:color="auto" w:fill="auto"/>
          </w:tcPr>
          <w:p w14:paraId="20D79E0C" w14:textId="6A220C9D" w:rsidR="00AA5A47" w:rsidRPr="00AA5A47" w:rsidRDefault="00AA5A47" w:rsidP="00AA5A47">
            <w:pPr>
              <w:jc w:val="center"/>
              <w:rPr>
                <w:rFonts w:ascii="Tahoma" w:hAnsi="Tahoma" w:cs="Tahoma"/>
                <w:sz w:val="18"/>
                <w:szCs w:val="18"/>
              </w:rPr>
            </w:pPr>
            <w:r w:rsidRPr="00AA5A47">
              <w:rPr>
                <w:rFonts w:ascii="Tahoma" w:hAnsi="Tahoma" w:cs="Tahoma"/>
                <w:sz w:val="18"/>
                <w:szCs w:val="18"/>
              </w:rPr>
              <w:t>22/07/2024</w:t>
            </w:r>
          </w:p>
        </w:tc>
        <w:tc>
          <w:tcPr>
            <w:tcW w:w="2835" w:type="dxa"/>
            <w:tcBorders>
              <w:right w:val="single" w:sz="4" w:space="0" w:color="auto"/>
            </w:tcBorders>
            <w:shd w:val="clear" w:color="auto" w:fill="auto"/>
          </w:tcPr>
          <w:p w14:paraId="0AD6F0DA" w14:textId="43081EE1"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5F76B66D" w14:textId="104B9F30"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16,6667%</w:t>
            </w:r>
          </w:p>
        </w:tc>
      </w:tr>
      <w:tr w:rsidR="00AA5A47" w:rsidRPr="00AA5A47" w14:paraId="57472F3D" w14:textId="684149FD" w:rsidTr="005E5B89">
        <w:trPr>
          <w:jc w:val="center"/>
        </w:trPr>
        <w:tc>
          <w:tcPr>
            <w:tcW w:w="1564" w:type="dxa"/>
            <w:shd w:val="clear" w:color="auto" w:fill="auto"/>
          </w:tcPr>
          <w:p w14:paraId="7B56CDD2" w14:textId="792B67B7"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62</w:t>
            </w:r>
          </w:p>
        </w:tc>
        <w:tc>
          <w:tcPr>
            <w:tcW w:w="3544" w:type="dxa"/>
            <w:shd w:val="clear" w:color="auto" w:fill="auto"/>
          </w:tcPr>
          <w:p w14:paraId="4C22F696" w14:textId="374AC438" w:rsidR="00AA5A47" w:rsidRPr="00AA5A47" w:rsidRDefault="00AA5A47" w:rsidP="00AA5A47">
            <w:pPr>
              <w:jc w:val="center"/>
              <w:rPr>
                <w:rFonts w:ascii="Tahoma" w:hAnsi="Tahoma" w:cs="Tahoma"/>
                <w:sz w:val="18"/>
                <w:szCs w:val="18"/>
              </w:rPr>
            </w:pPr>
            <w:r w:rsidRPr="00AA5A47">
              <w:rPr>
                <w:rFonts w:ascii="Tahoma" w:hAnsi="Tahoma" w:cs="Tahoma"/>
                <w:sz w:val="18"/>
                <w:szCs w:val="18"/>
              </w:rPr>
              <w:t>20/08/2024</w:t>
            </w:r>
          </w:p>
        </w:tc>
        <w:tc>
          <w:tcPr>
            <w:tcW w:w="2835" w:type="dxa"/>
            <w:tcBorders>
              <w:right w:val="single" w:sz="4" w:space="0" w:color="auto"/>
            </w:tcBorders>
            <w:shd w:val="clear" w:color="auto" w:fill="auto"/>
          </w:tcPr>
          <w:p w14:paraId="745AB7B9" w14:textId="68A89CF3"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2BC0594F" w14:textId="4026BD7E"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20,0000%</w:t>
            </w:r>
          </w:p>
        </w:tc>
      </w:tr>
      <w:tr w:rsidR="00AA5A47" w:rsidRPr="00AA5A47" w14:paraId="5E6AEB5D" w14:textId="0D2F02D8" w:rsidTr="005E5B89">
        <w:trPr>
          <w:jc w:val="center"/>
        </w:trPr>
        <w:tc>
          <w:tcPr>
            <w:tcW w:w="1564" w:type="dxa"/>
            <w:shd w:val="clear" w:color="auto" w:fill="auto"/>
          </w:tcPr>
          <w:p w14:paraId="60EC1AE3" w14:textId="1136D537"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63</w:t>
            </w:r>
          </w:p>
        </w:tc>
        <w:tc>
          <w:tcPr>
            <w:tcW w:w="3544" w:type="dxa"/>
            <w:shd w:val="clear" w:color="auto" w:fill="auto"/>
          </w:tcPr>
          <w:p w14:paraId="5CD06D99" w14:textId="4A56625F" w:rsidR="00AA5A47" w:rsidRPr="00AA5A47" w:rsidRDefault="00AA5A47" w:rsidP="00AA5A47">
            <w:pPr>
              <w:jc w:val="center"/>
              <w:rPr>
                <w:rFonts w:ascii="Tahoma" w:hAnsi="Tahoma" w:cs="Tahoma"/>
                <w:sz w:val="18"/>
                <w:szCs w:val="18"/>
              </w:rPr>
            </w:pPr>
            <w:r w:rsidRPr="00AA5A47">
              <w:rPr>
                <w:rFonts w:ascii="Tahoma" w:hAnsi="Tahoma" w:cs="Tahoma"/>
                <w:sz w:val="18"/>
                <w:szCs w:val="18"/>
              </w:rPr>
              <w:t>20/09/2024</w:t>
            </w:r>
          </w:p>
        </w:tc>
        <w:tc>
          <w:tcPr>
            <w:tcW w:w="2835" w:type="dxa"/>
            <w:tcBorders>
              <w:right w:val="single" w:sz="4" w:space="0" w:color="auto"/>
            </w:tcBorders>
            <w:shd w:val="clear" w:color="auto" w:fill="auto"/>
          </w:tcPr>
          <w:p w14:paraId="43097F71" w14:textId="5A779FB8"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5F8CD575" w14:textId="2940686F"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25,0000%</w:t>
            </w:r>
          </w:p>
        </w:tc>
      </w:tr>
      <w:tr w:rsidR="00AA5A47" w:rsidRPr="00AA5A47" w14:paraId="5AA1BC41" w14:textId="38E5E42A" w:rsidTr="005E5B89">
        <w:trPr>
          <w:jc w:val="center"/>
        </w:trPr>
        <w:tc>
          <w:tcPr>
            <w:tcW w:w="1564" w:type="dxa"/>
            <w:shd w:val="clear" w:color="auto" w:fill="auto"/>
          </w:tcPr>
          <w:p w14:paraId="46D43C68" w14:textId="7F9E4AA9"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64</w:t>
            </w:r>
          </w:p>
        </w:tc>
        <w:tc>
          <w:tcPr>
            <w:tcW w:w="3544" w:type="dxa"/>
            <w:shd w:val="clear" w:color="auto" w:fill="auto"/>
          </w:tcPr>
          <w:p w14:paraId="571E31A7" w14:textId="6F08C208" w:rsidR="00AA5A47" w:rsidRPr="00AA5A47" w:rsidRDefault="00AA5A47" w:rsidP="00AA5A47">
            <w:pPr>
              <w:jc w:val="center"/>
              <w:rPr>
                <w:rFonts w:ascii="Tahoma" w:hAnsi="Tahoma" w:cs="Tahoma"/>
                <w:sz w:val="18"/>
                <w:szCs w:val="18"/>
              </w:rPr>
            </w:pPr>
            <w:r w:rsidRPr="00AA5A47">
              <w:rPr>
                <w:rFonts w:ascii="Tahoma" w:hAnsi="Tahoma" w:cs="Tahoma"/>
                <w:sz w:val="18"/>
                <w:szCs w:val="18"/>
              </w:rPr>
              <w:t>21/10/2024</w:t>
            </w:r>
          </w:p>
        </w:tc>
        <w:tc>
          <w:tcPr>
            <w:tcW w:w="2835" w:type="dxa"/>
            <w:tcBorders>
              <w:right w:val="single" w:sz="4" w:space="0" w:color="auto"/>
            </w:tcBorders>
            <w:shd w:val="clear" w:color="auto" w:fill="auto"/>
          </w:tcPr>
          <w:p w14:paraId="3C63C5A2" w14:textId="7637EFB0"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666EDFFE" w14:textId="26F3461D"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33,3333%</w:t>
            </w:r>
          </w:p>
        </w:tc>
      </w:tr>
      <w:tr w:rsidR="00AA5A47" w:rsidRPr="00AA5A47" w14:paraId="7A0B363A" w14:textId="46941114" w:rsidTr="005E5B89">
        <w:trPr>
          <w:jc w:val="center"/>
        </w:trPr>
        <w:tc>
          <w:tcPr>
            <w:tcW w:w="1564" w:type="dxa"/>
            <w:shd w:val="clear" w:color="auto" w:fill="auto"/>
          </w:tcPr>
          <w:p w14:paraId="09BFF2BE" w14:textId="76A3319F"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65</w:t>
            </w:r>
          </w:p>
        </w:tc>
        <w:tc>
          <w:tcPr>
            <w:tcW w:w="3544" w:type="dxa"/>
            <w:shd w:val="clear" w:color="auto" w:fill="auto"/>
          </w:tcPr>
          <w:p w14:paraId="23D0106F" w14:textId="3E089FD9" w:rsidR="00AA5A47" w:rsidRPr="00AA5A47" w:rsidRDefault="00AA5A47" w:rsidP="00AA5A47">
            <w:pPr>
              <w:jc w:val="center"/>
              <w:rPr>
                <w:rFonts w:ascii="Tahoma" w:hAnsi="Tahoma" w:cs="Tahoma"/>
                <w:sz w:val="18"/>
                <w:szCs w:val="18"/>
              </w:rPr>
            </w:pPr>
            <w:r w:rsidRPr="00AA5A47">
              <w:rPr>
                <w:rFonts w:ascii="Tahoma" w:hAnsi="Tahoma" w:cs="Tahoma"/>
                <w:sz w:val="18"/>
                <w:szCs w:val="18"/>
              </w:rPr>
              <w:t>20/11/2024</w:t>
            </w:r>
          </w:p>
        </w:tc>
        <w:tc>
          <w:tcPr>
            <w:tcW w:w="2835" w:type="dxa"/>
            <w:tcBorders>
              <w:right w:val="single" w:sz="4" w:space="0" w:color="auto"/>
            </w:tcBorders>
            <w:shd w:val="clear" w:color="auto" w:fill="auto"/>
          </w:tcPr>
          <w:p w14:paraId="001328A7" w14:textId="3B0FAB17"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39600522" w14:textId="5DD58D91"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50,0000%</w:t>
            </w:r>
          </w:p>
        </w:tc>
      </w:tr>
      <w:tr w:rsidR="00AA5A47" w:rsidRPr="00AA5A47" w14:paraId="5945C6D0" w14:textId="33B1AD2A" w:rsidTr="005E5B89">
        <w:trPr>
          <w:jc w:val="center"/>
        </w:trPr>
        <w:tc>
          <w:tcPr>
            <w:tcW w:w="1564" w:type="dxa"/>
            <w:shd w:val="clear" w:color="auto" w:fill="auto"/>
          </w:tcPr>
          <w:p w14:paraId="7E72F040" w14:textId="585881E2" w:rsidR="00AA5A47" w:rsidRPr="00AA5A47" w:rsidRDefault="00AA5A47" w:rsidP="00AA5A47">
            <w:pPr>
              <w:widowControl w:val="0"/>
              <w:jc w:val="center"/>
              <w:rPr>
                <w:rFonts w:ascii="Tahoma" w:hAnsi="Tahoma" w:cs="Tahoma"/>
                <w:sz w:val="18"/>
                <w:szCs w:val="18"/>
              </w:rPr>
            </w:pPr>
            <w:r w:rsidRPr="00AA5A47">
              <w:rPr>
                <w:rFonts w:ascii="Tahoma" w:hAnsi="Tahoma" w:cs="Tahoma"/>
                <w:sz w:val="18"/>
                <w:szCs w:val="18"/>
              </w:rPr>
              <w:t>66</w:t>
            </w:r>
          </w:p>
        </w:tc>
        <w:tc>
          <w:tcPr>
            <w:tcW w:w="3544" w:type="dxa"/>
            <w:shd w:val="clear" w:color="auto" w:fill="auto"/>
          </w:tcPr>
          <w:p w14:paraId="1A77B446" w14:textId="1653EC2E" w:rsidR="00AA5A47" w:rsidRPr="00AA5A47" w:rsidRDefault="00AA5A47" w:rsidP="00AA5A47">
            <w:pPr>
              <w:jc w:val="center"/>
              <w:rPr>
                <w:rFonts w:ascii="Tahoma" w:hAnsi="Tahoma" w:cs="Tahoma"/>
                <w:sz w:val="18"/>
                <w:szCs w:val="18"/>
              </w:rPr>
            </w:pPr>
            <w:r w:rsidRPr="00AA5A47">
              <w:rPr>
                <w:rFonts w:ascii="Tahoma" w:hAnsi="Tahoma" w:cs="Tahoma"/>
                <w:sz w:val="18"/>
                <w:szCs w:val="18"/>
              </w:rPr>
              <w:t>Data de Vencimento da Segunda Série</w:t>
            </w:r>
          </w:p>
        </w:tc>
        <w:tc>
          <w:tcPr>
            <w:tcW w:w="2835" w:type="dxa"/>
            <w:tcBorders>
              <w:right w:val="single" w:sz="4" w:space="0" w:color="auto"/>
            </w:tcBorders>
            <w:shd w:val="clear" w:color="auto" w:fill="auto"/>
          </w:tcPr>
          <w:p w14:paraId="7D4B9FFE" w14:textId="045A6826" w:rsidR="00AA5A47" w:rsidRPr="00AA5A47" w:rsidRDefault="00AA5A47" w:rsidP="00AA5A47">
            <w:pPr>
              <w:jc w:val="center"/>
              <w:rPr>
                <w:rFonts w:ascii="Tahoma" w:hAnsi="Tahoma" w:cs="Tahoma"/>
                <w:sz w:val="18"/>
                <w:szCs w:val="18"/>
              </w:rPr>
            </w:pPr>
            <w:r w:rsidRPr="00AA5A47">
              <w:rPr>
                <w:rFonts w:ascii="Tahoma" w:hAnsi="Tahoma" w:cs="Tahoma"/>
                <w:sz w:val="18"/>
                <w:szCs w:val="18"/>
              </w:rPr>
              <w:t>R$530.303,03</w:t>
            </w:r>
          </w:p>
        </w:tc>
        <w:tc>
          <w:tcPr>
            <w:tcW w:w="2400" w:type="dxa"/>
            <w:tcBorders>
              <w:right w:val="single" w:sz="4" w:space="0" w:color="auto"/>
            </w:tcBorders>
            <w:vAlign w:val="bottom"/>
          </w:tcPr>
          <w:p w14:paraId="424CE67F" w14:textId="64A4D501" w:rsidR="00AA5A47" w:rsidRPr="00AA5A47" w:rsidRDefault="00AA5A47" w:rsidP="00AA5A47">
            <w:pPr>
              <w:jc w:val="center"/>
              <w:rPr>
                <w:rFonts w:ascii="Tahoma" w:hAnsi="Tahoma" w:cs="Tahoma"/>
                <w:sz w:val="18"/>
                <w:szCs w:val="18"/>
              </w:rPr>
            </w:pPr>
            <w:r w:rsidRPr="00AA5A47">
              <w:rPr>
                <w:rFonts w:ascii="Tahoma" w:hAnsi="Tahoma" w:cs="Tahoma"/>
                <w:color w:val="000000"/>
                <w:sz w:val="18"/>
                <w:szCs w:val="18"/>
              </w:rPr>
              <w:t>100,0000%</w:t>
            </w:r>
          </w:p>
        </w:tc>
      </w:tr>
      <w:bookmarkEnd w:id="81"/>
      <w:bookmarkEnd w:id="82"/>
    </w:tbl>
    <w:p w14:paraId="7BB507B8" w14:textId="77777777" w:rsidR="002E1801" w:rsidRDefault="002E1801" w:rsidP="002E1801">
      <w:pPr>
        <w:jc w:val="left"/>
        <w:rPr>
          <w:rFonts w:ascii="Tahoma" w:hAnsi="Tahoma" w:cs="Tahoma"/>
          <w:sz w:val="20"/>
          <w:szCs w:val="20"/>
        </w:rPr>
      </w:pPr>
    </w:p>
    <w:p w14:paraId="46091062" w14:textId="77777777" w:rsidR="00AA5A47" w:rsidRPr="00AC435E" w:rsidRDefault="00AA5A47" w:rsidP="002E1801">
      <w:pPr>
        <w:jc w:val="left"/>
        <w:rPr>
          <w:rFonts w:ascii="Tahoma" w:hAnsi="Tahoma" w:cs="Tahoma"/>
          <w:sz w:val="20"/>
          <w:szCs w:val="20"/>
        </w:rPr>
      </w:pPr>
    </w:p>
    <w:p w14:paraId="6AF608D7" w14:textId="77777777" w:rsidR="002E1801" w:rsidRPr="00AC435E" w:rsidRDefault="002E1801" w:rsidP="002E1801">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lastRenderedPageBreak/>
        <w:t>Decadência dos Direitos aos Acréscimos</w:t>
      </w:r>
    </w:p>
    <w:p w14:paraId="7BBE08A1" w14:textId="77777777" w:rsidR="002E1801" w:rsidRPr="00AC435E" w:rsidRDefault="002E1801" w:rsidP="002E1801">
      <w:pPr>
        <w:widowControl w:val="0"/>
        <w:rPr>
          <w:rFonts w:ascii="Tahoma" w:hAnsi="Tahoma" w:cs="Tahoma"/>
          <w:snapToGrid w:val="0"/>
          <w:sz w:val="20"/>
          <w:szCs w:val="20"/>
        </w:rPr>
      </w:pPr>
    </w:p>
    <w:p w14:paraId="445DF150" w14:textId="77777777" w:rsidR="002E1801" w:rsidRPr="00AC435E" w:rsidRDefault="002E1801" w:rsidP="002E1801">
      <w:pPr>
        <w:widowControl w:val="0"/>
        <w:numPr>
          <w:ilvl w:val="2"/>
          <w:numId w:val="39"/>
        </w:numPr>
        <w:tabs>
          <w:tab w:val="left" w:pos="567"/>
          <w:tab w:val="left" w:pos="851"/>
        </w:tabs>
        <w:ind w:left="0" w:firstLine="0"/>
        <w:rPr>
          <w:rFonts w:ascii="Tahoma" w:hAnsi="Tahoma" w:cs="Tahoma"/>
          <w:sz w:val="20"/>
          <w:szCs w:val="20"/>
        </w:rPr>
      </w:pPr>
      <w:r w:rsidRPr="00AC435E">
        <w:rPr>
          <w:rFonts w:ascii="Tahoma" w:hAnsi="Tahoma" w:cs="Tahoma"/>
          <w:sz w:val="20"/>
          <w:szCs w:val="20"/>
        </w:rPr>
        <w:t>O não comparecimento do Debenturista para receber o valor correspondente a qualquer das obrigações pecuniárias devidas pela Emissora nas datas previstas nesta Escritura de Emissão ou em comunicado publicado pela Emissora, não lhe dará direito ao recebimento d</w:t>
      </w:r>
      <w:r w:rsidR="00130731" w:rsidRPr="00AC435E">
        <w:rPr>
          <w:rFonts w:ascii="Tahoma" w:hAnsi="Tahoma" w:cs="Tahoma"/>
          <w:sz w:val="20"/>
          <w:szCs w:val="20"/>
        </w:rPr>
        <w:t xml:space="preserve">a Remuneração </w:t>
      </w:r>
      <w:r w:rsidRPr="00AC435E">
        <w:rPr>
          <w:rFonts w:ascii="Tahoma" w:hAnsi="Tahoma" w:cs="Tahoma"/>
          <w:sz w:val="20"/>
          <w:szCs w:val="20"/>
        </w:rPr>
        <w:t>e/ou dos Encargos Moratórios e/ou de qualquer acréscimo relativo ao atraso no recebimento, sendo-lhe assegurado, todavia, o direito adquirido até a data do respectivo vencimento.</w:t>
      </w:r>
    </w:p>
    <w:p w14:paraId="0E5ABA48" w14:textId="77777777" w:rsidR="00AC435E" w:rsidRPr="00AC435E" w:rsidRDefault="00AC435E" w:rsidP="002E1801">
      <w:pPr>
        <w:widowControl w:val="0"/>
        <w:rPr>
          <w:rFonts w:ascii="Tahoma" w:hAnsi="Tahoma" w:cs="Tahoma"/>
          <w:snapToGrid w:val="0"/>
          <w:sz w:val="20"/>
          <w:szCs w:val="20"/>
        </w:rPr>
      </w:pPr>
    </w:p>
    <w:p w14:paraId="7B54DED4" w14:textId="77777777" w:rsidR="002E1801" w:rsidRPr="00AC435E" w:rsidRDefault="002E1801" w:rsidP="002E1801">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Local de Pagamento</w:t>
      </w:r>
    </w:p>
    <w:p w14:paraId="01F559B0" w14:textId="77777777" w:rsidR="002E1801" w:rsidRPr="00AC435E" w:rsidRDefault="002E1801" w:rsidP="002E1801">
      <w:pPr>
        <w:widowControl w:val="0"/>
        <w:rPr>
          <w:rFonts w:ascii="Tahoma" w:hAnsi="Tahoma" w:cs="Tahoma"/>
          <w:sz w:val="20"/>
          <w:szCs w:val="20"/>
        </w:rPr>
      </w:pPr>
    </w:p>
    <w:p w14:paraId="3C7E735A" w14:textId="182FAB3C" w:rsidR="002E1801" w:rsidRPr="00AC435E" w:rsidRDefault="002E1801" w:rsidP="002E1801">
      <w:pPr>
        <w:widowControl w:val="0"/>
        <w:numPr>
          <w:ilvl w:val="2"/>
          <w:numId w:val="39"/>
        </w:numPr>
        <w:tabs>
          <w:tab w:val="left" w:pos="567"/>
          <w:tab w:val="left" w:pos="851"/>
        </w:tabs>
        <w:ind w:left="0" w:firstLine="0"/>
        <w:rPr>
          <w:rFonts w:ascii="Tahoma" w:hAnsi="Tahoma" w:cs="Tahoma"/>
          <w:sz w:val="20"/>
          <w:szCs w:val="20"/>
        </w:rPr>
      </w:pPr>
      <w:r w:rsidRPr="00AC435E">
        <w:rPr>
          <w:rFonts w:ascii="Tahoma" w:hAnsi="Tahoma" w:cs="Tahoma"/>
          <w:sz w:val="20"/>
          <w:szCs w:val="20"/>
        </w:rPr>
        <w:t xml:space="preserve">Os pagamentos a que fizerem jus as Debêntures serão efetuados pela Emissora no dia de seu respectivo vencimento, por intermédio da B3, conforme as Debêntures estejam </w:t>
      </w:r>
      <w:r w:rsidR="00AA5A47">
        <w:rPr>
          <w:rFonts w:ascii="Tahoma" w:hAnsi="Tahoma" w:cs="Tahoma"/>
          <w:sz w:val="20"/>
          <w:szCs w:val="20"/>
        </w:rPr>
        <w:t>custodiadas</w:t>
      </w:r>
      <w:r w:rsidR="00AA5A47" w:rsidRPr="00AC435E">
        <w:rPr>
          <w:rFonts w:ascii="Tahoma" w:hAnsi="Tahoma" w:cs="Tahoma"/>
          <w:sz w:val="20"/>
          <w:szCs w:val="20"/>
        </w:rPr>
        <w:t xml:space="preserve"> </w:t>
      </w:r>
      <w:r w:rsidRPr="00AC435E">
        <w:rPr>
          <w:rFonts w:ascii="Tahoma" w:hAnsi="Tahoma" w:cs="Tahoma"/>
          <w:sz w:val="20"/>
          <w:szCs w:val="20"/>
        </w:rPr>
        <w:t xml:space="preserve">eletronicamente na B3, e em atendimento aos seus procedimentos, ou por meio do Escriturador das Debêntures para os titulares de Debêntures que não estejam </w:t>
      </w:r>
      <w:r w:rsidR="00AA5A47" w:rsidRPr="00AA5A47">
        <w:rPr>
          <w:rFonts w:ascii="Tahoma" w:hAnsi="Tahoma" w:cs="Tahoma"/>
          <w:sz w:val="20"/>
          <w:szCs w:val="20"/>
        </w:rPr>
        <w:t>custodiadas eletronicamente na</w:t>
      </w:r>
      <w:r w:rsidRPr="00AC435E">
        <w:rPr>
          <w:rFonts w:ascii="Tahoma" w:hAnsi="Tahoma" w:cs="Tahoma"/>
          <w:sz w:val="20"/>
          <w:szCs w:val="20"/>
        </w:rPr>
        <w:t xml:space="preserve"> B3.</w:t>
      </w:r>
    </w:p>
    <w:p w14:paraId="5A1C294D" w14:textId="77777777" w:rsidR="002E1801" w:rsidRPr="00AC435E" w:rsidRDefault="002E1801" w:rsidP="002E1801">
      <w:pPr>
        <w:widowControl w:val="0"/>
        <w:rPr>
          <w:rFonts w:ascii="Tahoma" w:hAnsi="Tahoma" w:cs="Tahoma"/>
          <w:sz w:val="20"/>
          <w:szCs w:val="20"/>
        </w:rPr>
      </w:pPr>
    </w:p>
    <w:p w14:paraId="05694525" w14:textId="77777777" w:rsidR="002E1801" w:rsidRPr="00AC435E" w:rsidRDefault="002E1801" w:rsidP="002E1801">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Prorrogação dos Prazos</w:t>
      </w:r>
    </w:p>
    <w:p w14:paraId="328E4B93" w14:textId="77777777" w:rsidR="002E1801" w:rsidRPr="00AC435E" w:rsidRDefault="002E1801" w:rsidP="002E1801">
      <w:pPr>
        <w:widowControl w:val="0"/>
        <w:rPr>
          <w:rFonts w:ascii="Tahoma" w:hAnsi="Tahoma" w:cs="Tahoma"/>
          <w:sz w:val="20"/>
          <w:szCs w:val="20"/>
        </w:rPr>
      </w:pPr>
    </w:p>
    <w:p w14:paraId="17F6038C" w14:textId="77777777" w:rsidR="002E1801" w:rsidRPr="00AC435E" w:rsidRDefault="002E1801" w:rsidP="002E1801">
      <w:pPr>
        <w:widowControl w:val="0"/>
        <w:numPr>
          <w:ilvl w:val="2"/>
          <w:numId w:val="39"/>
        </w:numPr>
        <w:tabs>
          <w:tab w:val="left" w:pos="567"/>
          <w:tab w:val="left" w:pos="851"/>
        </w:tabs>
        <w:ind w:left="0" w:firstLine="0"/>
        <w:rPr>
          <w:rFonts w:ascii="Tahoma" w:hAnsi="Tahoma" w:cs="Tahoma"/>
          <w:sz w:val="20"/>
          <w:szCs w:val="20"/>
        </w:rPr>
      </w:pPr>
      <w:r w:rsidRPr="00AC435E">
        <w:rPr>
          <w:rFonts w:ascii="Tahoma" w:hAnsi="Tahoma" w:cs="Tahoma"/>
          <w:sz w:val="20"/>
          <w:szCs w:val="20"/>
        </w:rPr>
        <w:t xml:space="preserve">Considerar-se-ão automaticamente prorrogados os prazos </w:t>
      </w:r>
      <w:r w:rsidR="002F24BA" w:rsidRPr="00AC435E">
        <w:rPr>
          <w:rFonts w:ascii="Tahoma" w:hAnsi="Tahoma" w:cs="Tahoma"/>
          <w:sz w:val="20"/>
          <w:szCs w:val="20"/>
        </w:rPr>
        <w:t xml:space="preserve">referentes aos </w:t>
      </w:r>
      <w:r w:rsidRPr="00AC435E">
        <w:rPr>
          <w:rFonts w:ascii="Tahoma" w:hAnsi="Tahoma" w:cs="Tahoma"/>
          <w:sz w:val="20"/>
          <w:szCs w:val="20"/>
        </w:rPr>
        <w:t xml:space="preserve">pagamento de qualquer obrigação prevista ou decorrente </w:t>
      </w:r>
      <w:r w:rsidR="002F24BA" w:rsidRPr="00AC435E">
        <w:rPr>
          <w:rFonts w:ascii="Tahoma" w:hAnsi="Tahoma" w:cs="Tahoma"/>
          <w:sz w:val="20"/>
          <w:szCs w:val="20"/>
        </w:rPr>
        <w:t>desta Escritura de Emissão</w:t>
      </w:r>
      <w:r w:rsidRPr="00AC435E">
        <w:rPr>
          <w:rFonts w:ascii="Tahoma" w:hAnsi="Tahoma" w:cs="Tahoma"/>
          <w:sz w:val="20"/>
          <w:szCs w:val="20"/>
        </w:rPr>
        <w:t xml:space="preserve"> até o primeiro Dia Útil subsequente, sem acréscimo</w:t>
      </w:r>
      <w:r w:rsidR="002F24BA" w:rsidRPr="00AC435E">
        <w:rPr>
          <w:rFonts w:ascii="Tahoma" w:hAnsi="Tahoma" w:cs="Tahoma"/>
          <w:sz w:val="20"/>
          <w:szCs w:val="20"/>
        </w:rPr>
        <w:t xml:space="preserve"> de juros ou de qualquer outro Encargo M</w:t>
      </w:r>
      <w:r w:rsidRPr="00AC435E">
        <w:rPr>
          <w:rFonts w:ascii="Tahoma" w:hAnsi="Tahoma" w:cs="Tahoma"/>
          <w:sz w:val="20"/>
          <w:szCs w:val="20"/>
        </w:rPr>
        <w:t>oratório aos valores a serem pagos, quando a data de tais pagamentos coincidir com dia em que não haja expediente bancário na cidade de São Paulo, Estado de São Paulo, ressalvados os casos em que os pagamentos devam ser realizados por meio da B3, hipótese em que somente haverá prorrogação quando a Data de Pagamento coincidir com feriado declarado nacional, sábado ou domingo.</w:t>
      </w:r>
    </w:p>
    <w:p w14:paraId="691DD696" w14:textId="77777777" w:rsidR="00AA5A47" w:rsidRPr="00AA5A47" w:rsidRDefault="00AA5A47" w:rsidP="00AA5A47">
      <w:pPr>
        <w:widowControl w:val="0"/>
        <w:rPr>
          <w:rFonts w:ascii="Tahoma" w:hAnsi="Tahoma" w:cs="Tahoma"/>
          <w:sz w:val="20"/>
          <w:szCs w:val="20"/>
        </w:rPr>
      </w:pPr>
    </w:p>
    <w:p w14:paraId="38BE1734" w14:textId="77777777" w:rsidR="00AA5A47" w:rsidRPr="00AA5A47" w:rsidRDefault="00AA5A47" w:rsidP="00AA5A47">
      <w:pPr>
        <w:widowControl w:val="0"/>
        <w:numPr>
          <w:ilvl w:val="1"/>
          <w:numId w:val="39"/>
        </w:numPr>
        <w:rPr>
          <w:rFonts w:ascii="Tahoma" w:hAnsi="Tahoma" w:cs="Tahoma"/>
          <w:b/>
          <w:sz w:val="20"/>
          <w:szCs w:val="20"/>
        </w:rPr>
      </w:pPr>
      <w:r w:rsidRPr="00AA5A47">
        <w:rPr>
          <w:rFonts w:ascii="Tahoma" w:hAnsi="Tahoma" w:cs="Tahoma"/>
          <w:b/>
          <w:sz w:val="20"/>
          <w:szCs w:val="20"/>
        </w:rPr>
        <w:t xml:space="preserve"> Direito ao Recebimento dos Pagamentos</w:t>
      </w:r>
    </w:p>
    <w:p w14:paraId="6F8CF024" w14:textId="77777777" w:rsidR="00AA5A47" w:rsidRPr="00AA5A47" w:rsidRDefault="00AA5A47" w:rsidP="00AA5A47">
      <w:pPr>
        <w:widowControl w:val="0"/>
        <w:rPr>
          <w:rFonts w:ascii="Tahoma" w:hAnsi="Tahoma" w:cs="Tahoma"/>
          <w:b/>
          <w:sz w:val="20"/>
          <w:szCs w:val="20"/>
        </w:rPr>
      </w:pPr>
    </w:p>
    <w:p w14:paraId="0CE59582" w14:textId="77777777" w:rsidR="00AA5A47" w:rsidRPr="00AA5A47" w:rsidRDefault="00AA5A47" w:rsidP="00AA5A47">
      <w:pPr>
        <w:widowControl w:val="0"/>
        <w:numPr>
          <w:ilvl w:val="2"/>
          <w:numId w:val="39"/>
        </w:numPr>
        <w:ind w:left="0" w:firstLine="0"/>
        <w:rPr>
          <w:rFonts w:ascii="Tahoma" w:hAnsi="Tahoma" w:cs="Tahoma"/>
          <w:sz w:val="20"/>
          <w:szCs w:val="20"/>
        </w:rPr>
      </w:pPr>
      <w:r w:rsidRPr="00AA5A47">
        <w:rPr>
          <w:rFonts w:ascii="Tahoma" w:hAnsi="Tahoma" w:cs="Tahoma"/>
          <w:sz w:val="20"/>
          <w:szCs w:val="20"/>
        </w:rPr>
        <w:t>Farão jus ao recebimento de qualquer valor devido aos Debenturistas nos termos desta Escritura de Emissão aqueles que forem Debenturistas no encerramento do Dia Útil imediatamente anterior à respectiva data de pagamento.</w:t>
      </w:r>
    </w:p>
    <w:p w14:paraId="62BD970E" w14:textId="77777777" w:rsidR="00AA5A47" w:rsidRPr="00AC435E" w:rsidRDefault="00AA5A47" w:rsidP="002E1801">
      <w:pPr>
        <w:widowControl w:val="0"/>
        <w:rPr>
          <w:rFonts w:ascii="Tahoma" w:hAnsi="Tahoma" w:cs="Tahoma"/>
          <w:sz w:val="20"/>
          <w:szCs w:val="20"/>
        </w:rPr>
      </w:pPr>
    </w:p>
    <w:p w14:paraId="24CB376E" w14:textId="77777777" w:rsidR="002E1801" w:rsidRPr="00AC435E" w:rsidRDefault="002E1801" w:rsidP="002E1801">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Publicidade</w:t>
      </w:r>
    </w:p>
    <w:p w14:paraId="231A4F27" w14:textId="77777777" w:rsidR="002E1801" w:rsidRPr="00AC435E" w:rsidRDefault="002E1801" w:rsidP="002E1801">
      <w:pPr>
        <w:widowControl w:val="0"/>
        <w:rPr>
          <w:rFonts w:ascii="Tahoma" w:hAnsi="Tahoma" w:cs="Tahoma"/>
          <w:sz w:val="20"/>
          <w:szCs w:val="20"/>
        </w:rPr>
      </w:pPr>
    </w:p>
    <w:p w14:paraId="435B5CFD" w14:textId="77777777" w:rsidR="002E1801" w:rsidRPr="00AC435E" w:rsidRDefault="002F24BA" w:rsidP="002E1801">
      <w:pPr>
        <w:widowControl w:val="0"/>
        <w:numPr>
          <w:ilvl w:val="2"/>
          <w:numId w:val="39"/>
        </w:numPr>
        <w:tabs>
          <w:tab w:val="left" w:pos="567"/>
          <w:tab w:val="left" w:pos="851"/>
        </w:tabs>
        <w:ind w:left="0" w:firstLine="0"/>
        <w:rPr>
          <w:rFonts w:ascii="Tahoma" w:hAnsi="Tahoma" w:cs="Tahoma"/>
          <w:sz w:val="20"/>
          <w:szCs w:val="20"/>
        </w:rPr>
      </w:pPr>
      <w:bookmarkStart w:id="83" w:name="_Ref2021138"/>
      <w:r w:rsidRPr="00AC435E">
        <w:rPr>
          <w:rFonts w:ascii="Tahoma" w:hAnsi="Tahoma" w:cs="Tahoma"/>
          <w:sz w:val="20"/>
          <w:szCs w:val="20"/>
        </w:rPr>
        <w:t>Todos os anúncios, avisos e demais atos e decisões decorrentes desta Emissão que, de qualquer forma, envolvam os interesses dos Debenturistas deverão ser obrigatoriamente divulgados sob a forma de “</w:t>
      </w:r>
      <w:r w:rsidRPr="00AC435E">
        <w:rPr>
          <w:rFonts w:ascii="Tahoma" w:hAnsi="Tahoma" w:cs="Tahoma"/>
          <w:i/>
          <w:sz w:val="20"/>
          <w:szCs w:val="20"/>
        </w:rPr>
        <w:t>Aviso aos Debenturistas</w:t>
      </w:r>
      <w:r w:rsidRPr="00AC435E">
        <w:rPr>
          <w:rFonts w:ascii="Tahoma" w:hAnsi="Tahoma" w:cs="Tahoma"/>
          <w:sz w:val="20"/>
          <w:szCs w:val="20"/>
        </w:rPr>
        <w:t>” no DOESP e no jornal “</w:t>
      </w:r>
      <w:r w:rsidR="00FC658E" w:rsidRPr="00AC435E">
        <w:rPr>
          <w:rFonts w:ascii="Tahoma" w:hAnsi="Tahoma" w:cs="Tahoma"/>
          <w:sz w:val="20"/>
          <w:szCs w:val="20"/>
        </w:rPr>
        <w:t>A</w:t>
      </w:r>
      <w:r w:rsidR="00D53FC1" w:rsidRPr="00AC435E">
        <w:rPr>
          <w:rFonts w:ascii="Tahoma" w:hAnsi="Tahoma" w:cs="Tahoma"/>
          <w:sz w:val="20"/>
          <w:szCs w:val="20"/>
        </w:rPr>
        <w:t>gora</w:t>
      </w:r>
      <w:r w:rsidRPr="00AC435E">
        <w:rPr>
          <w:rFonts w:ascii="Tahoma" w:hAnsi="Tahoma" w:cs="Tahoma"/>
          <w:sz w:val="20"/>
          <w:szCs w:val="20"/>
        </w:rPr>
        <w:t xml:space="preserve">”, bem como na página da Emissora na rede mundial de computadores (http://www.comfrio.com.br), sendo a divulgação comunicada simultaneamente ao Agente Fiduciário e à B3. Caso a Emissora altere, a seu critério, seu jornal de publicação após a Data de Emissão, deverá: </w:t>
      </w:r>
      <w:r w:rsidRPr="00AC435E">
        <w:rPr>
          <w:rFonts w:ascii="Tahoma" w:hAnsi="Tahoma" w:cs="Tahoma"/>
          <w:b/>
          <w:sz w:val="20"/>
          <w:szCs w:val="20"/>
        </w:rPr>
        <w:t>(a)</w:t>
      </w:r>
      <w:r w:rsidRPr="00AC435E">
        <w:rPr>
          <w:rFonts w:ascii="Tahoma" w:hAnsi="Tahoma" w:cs="Tahoma"/>
          <w:sz w:val="20"/>
          <w:szCs w:val="20"/>
        </w:rPr>
        <w:t xml:space="preserve"> enviar notificação ao Agente Fiduciário informando o novo jornal de publicação; e </w:t>
      </w:r>
      <w:r w:rsidRPr="00AC435E">
        <w:rPr>
          <w:rFonts w:ascii="Tahoma" w:hAnsi="Tahoma" w:cs="Tahoma"/>
          <w:b/>
          <w:sz w:val="20"/>
          <w:szCs w:val="20"/>
        </w:rPr>
        <w:t>(b)</w:t>
      </w:r>
      <w:r w:rsidRPr="00AC435E">
        <w:rPr>
          <w:rFonts w:ascii="Tahoma" w:hAnsi="Tahoma" w:cs="Tahoma"/>
          <w:sz w:val="20"/>
          <w:szCs w:val="20"/>
        </w:rPr>
        <w:t xml:space="preserve"> publicar, nos jornais anteriormente utilizados, aviso aos Debenturistas, informando o novo jornal de publicação.</w:t>
      </w:r>
      <w:r w:rsidR="00FC658E" w:rsidRPr="00AC435E">
        <w:rPr>
          <w:rFonts w:ascii="Tahoma" w:hAnsi="Tahoma" w:cs="Tahoma"/>
          <w:sz w:val="20"/>
          <w:szCs w:val="20"/>
        </w:rPr>
        <w:t xml:space="preserve"> </w:t>
      </w:r>
      <w:bookmarkEnd w:id="83"/>
    </w:p>
    <w:p w14:paraId="230B3D3D" w14:textId="77777777" w:rsidR="002E1801" w:rsidRPr="00AC435E" w:rsidRDefault="002E1801" w:rsidP="002E1801">
      <w:pPr>
        <w:widowControl w:val="0"/>
        <w:rPr>
          <w:rFonts w:ascii="Tahoma" w:hAnsi="Tahoma" w:cs="Tahoma"/>
          <w:b/>
          <w:sz w:val="20"/>
          <w:szCs w:val="20"/>
        </w:rPr>
      </w:pPr>
    </w:p>
    <w:p w14:paraId="01391326" w14:textId="77777777" w:rsidR="002E1801" w:rsidRPr="00AC435E" w:rsidRDefault="002E1801" w:rsidP="002E1801">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Imunidade dos Debenturistas</w:t>
      </w:r>
    </w:p>
    <w:p w14:paraId="05A03EF2" w14:textId="77777777" w:rsidR="002E1801" w:rsidRPr="00AC435E" w:rsidRDefault="002E1801" w:rsidP="002E1801">
      <w:pPr>
        <w:widowControl w:val="0"/>
        <w:rPr>
          <w:rFonts w:ascii="Tahoma" w:hAnsi="Tahoma" w:cs="Tahoma"/>
          <w:b/>
          <w:sz w:val="20"/>
          <w:szCs w:val="20"/>
        </w:rPr>
      </w:pPr>
    </w:p>
    <w:p w14:paraId="6F9B8ED9" w14:textId="77777777" w:rsidR="002E1801" w:rsidRPr="00AC435E" w:rsidRDefault="002E1801" w:rsidP="002E1801">
      <w:pPr>
        <w:widowControl w:val="0"/>
        <w:numPr>
          <w:ilvl w:val="2"/>
          <w:numId w:val="39"/>
        </w:numPr>
        <w:tabs>
          <w:tab w:val="left" w:pos="567"/>
          <w:tab w:val="left" w:pos="851"/>
        </w:tabs>
        <w:ind w:left="0" w:firstLine="0"/>
        <w:rPr>
          <w:rFonts w:ascii="Tahoma" w:hAnsi="Tahoma" w:cs="Tahoma"/>
          <w:sz w:val="20"/>
          <w:szCs w:val="20"/>
        </w:rPr>
      </w:pPr>
      <w:bookmarkStart w:id="84" w:name="_Ref2017545"/>
      <w:r w:rsidRPr="00AC435E">
        <w:rPr>
          <w:rFonts w:ascii="Tahoma" w:hAnsi="Tahoma" w:cs="Tahoma"/>
          <w:sz w:val="20"/>
          <w:szCs w:val="20"/>
        </w:rPr>
        <w:t>Caso qualquer titular de Debêntures goze de algum tipo de imunidade ou isenção tributária, este deverá encaminhar ao</w:t>
      </w:r>
      <w:r w:rsidR="00726904" w:rsidRPr="00AC435E">
        <w:rPr>
          <w:rFonts w:ascii="Tahoma" w:hAnsi="Tahoma" w:cs="Tahoma"/>
          <w:sz w:val="20"/>
          <w:szCs w:val="20"/>
        </w:rPr>
        <w:t xml:space="preserve"> Banco Liquidante e ao</w:t>
      </w:r>
      <w:r w:rsidRPr="00AC435E">
        <w:rPr>
          <w:rFonts w:ascii="Tahoma" w:hAnsi="Tahoma" w:cs="Tahoma"/>
          <w:sz w:val="20"/>
          <w:szCs w:val="20"/>
        </w:rPr>
        <w:t xml:space="preserve"> Escriturador, no prazo mínimo de 10 (dez) Dias Úteis antes da data prevista para recebimento de pagamentos referentes às Debêntures, documentação comprobatória da referida imunidade ou isenção tributária, </w:t>
      </w:r>
      <w:r w:rsidR="00726904" w:rsidRPr="00AC435E">
        <w:rPr>
          <w:rFonts w:ascii="Tahoma" w:hAnsi="Tahoma" w:cs="Tahoma"/>
          <w:sz w:val="20"/>
          <w:szCs w:val="20"/>
        </w:rPr>
        <w:t>sendo certo que, caso o Debenturista não envie referida documentação, a Emissora fará as retenções dos tributos previstos na</w:t>
      </w:r>
      <w:r w:rsidR="00726904" w:rsidRPr="00AC435E">
        <w:rPr>
          <w:rFonts w:ascii="Tahoma" w:hAnsi="Tahoma" w:cs="Tahoma"/>
          <w:bCs/>
          <w:sz w:val="20"/>
          <w:szCs w:val="20"/>
        </w:rPr>
        <w:t xml:space="preserve"> legislação tributária em vigor</w:t>
      </w:r>
      <w:r w:rsidR="00726904" w:rsidRPr="00AC435E">
        <w:rPr>
          <w:rFonts w:ascii="Tahoma" w:hAnsi="Tahoma" w:cs="Tahoma"/>
          <w:sz w:val="20"/>
          <w:szCs w:val="20"/>
        </w:rPr>
        <w:t xml:space="preserve"> nos rendimentos de tal Debenturista</w:t>
      </w:r>
      <w:r w:rsidRPr="00AC435E">
        <w:rPr>
          <w:rFonts w:ascii="Tahoma" w:hAnsi="Tahoma" w:cs="Tahoma"/>
          <w:sz w:val="20"/>
          <w:szCs w:val="20"/>
        </w:rPr>
        <w:t>.</w:t>
      </w:r>
      <w:bookmarkEnd w:id="84"/>
    </w:p>
    <w:p w14:paraId="3DC4045D" w14:textId="77777777" w:rsidR="00726904" w:rsidRPr="00AC435E" w:rsidRDefault="00726904" w:rsidP="00726904">
      <w:pPr>
        <w:widowControl w:val="0"/>
        <w:tabs>
          <w:tab w:val="left" w:pos="567"/>
          <w:tab w:val="left" w:pos="851"/>
        </w:tabs>
        <w:rPr>
          <w:rFonts w:ascii="Tahoma" w:hAnsi="Tahoma" w:cs="Tahoma"/>
          <w:sz w:val="20"/>
          <w:szCs w:val="20"/>
        </w:rPr>
      </w:pPr>
    </w:p>
    <w:p w14:paraId="23E8432C" w14:textId="77C8D18B" w:rsidR="00726904" w:rsidRPr="00AC435E" w:rsidRDefault="00726904" w:rsidP="002E1801">
      <w:pPr>
        <w:widowControl w:val="0"/>
        <w:numPr>
          <w:ilvl w:val="2"/>
          <w:numId w:val="39"/>
        </w:numPr>
        <w:tabs>
          <w:tab w:val="left" w:pos="567"/>
          <w:tab w:val="left" w:pos="851"/>
        </w:tabs>
        <w:ind w:left="0" w:firstLine="0"/>
        <w:rPr>
          <w:rFonts w:ascii="Tahoma" w:hAnsi="Tahoma" w:cs="Tahoma"/>
          <w:sz w:val="20"/>
          <w:szCs w:val="20"/>
        </w:rPr>
      </w:pPr>
      <w:r w:rsidRPr="00AC435E">
        <w:rPr>
          <w:rFonts w:ascii="Tahoma" w:hAnsi="Tahoma" w:cs="Tahoma"/>
          <w:sz w:val="20"/>
          <w:szCs w:val="20"/>
        </w:rPr>
        <w:t xml:space="preserve">O Debenturista que tenha apresentado documentação comprobatória de sua condição de imunidade ou isenção tributária, nos termos da Cláusula </w:t>
      </w:r>
      <w:r w:rsidR="002800C4" w:rsidRPr="00AC435E">
        <w:rPr>
          <w:rFonts w:ascii="Tahoma" w:hAnsi="Tahoma" w:cs="Tahoma"/>
          <w:sz w:val="20"/>
          <w:szCs w:val="20"/>
        </w:rPr>
        <w:fldChar w:fldCharType="begin"/>
      </w:r>
      <w:r w:rsidRPr="00AC435E">
        <w:rPr>
          <w:rFonts w:ascii="Tahoma" w:hAnsi="Tahoma" w:cs="Tahoma"/>
          <w:sz w:val="20"/>
          <w:szCs w:val="20"/>
        </w:rPr>
        <w:instrText xml:space="preserve"> REF _Ref2017545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5.20.1</w:t>
      </w:r>
      <w:r w:rsidR="002800C4" w:rsidRPr="00AC435E">
        <w:rPr>
          <w:rFonts w:ascii="Tahoma" w:hAnsi="Tahoma" w:cs="Tahoma"/>
          <w:sz w:val="20"/>
          <w:szCs w:val="20"/>
        </w:rPr>
        <w:fldChar w:fldCharType="end"/>
      </w:r>
      <w:r w:rsidRPr="00AC435E">
        <w:rPr>
          <w:rFonts w:ascii="Tahoma" w:hAnsi="Tahoma" w:cs="Tahoma"/>
          <w:sz w:val="20"/>
          <w:szCs w:val="20"/>
        </w:rPr>
        <w:t xml:space="preserve"> acima, e que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Banco Liquidante e ao Escriturador, com cópia para </w:t>
      </w:r>
      <w:r w:rsidRPr="00AC435E">
        <w:rPr>
          <w:rFonts w:ascii="Tahoma" w:hAnsi="Tahoma" w:cs="Tahoma"/>
          <w:sz w:val="20"/>
          <w:szCs w:val="20"/>
        </w:rPr>
        <w:lastRenderedPageBreak/>
        <w:t>a Emissora, bem como prestar qualquer informação adicional em relação ao tema que lhe seja solicitada pelo Banco Liquidante, pelo Escriturador ou pela Emissora.</w:t>
      </w:r>
    </w:p>
    <w:p w14:paraId="2065AB3B" w14:textId="77777777" w:rsidR="00F97566" w:rsidRPr="00AC435E" w:rsidRDefault="00F97566" w:rsidP="00F32B4F">
      <w:pPr>
        <w:widowControl w:val="0"/>
        <w:tabs>
          <w:tab w:val="left" w:pos="567"/>
        </w:tabs>
        <w:rPr>
          <w:rFonts w:ascii="Tahoma" w:hAnsi="Tahoma" w:cs="Tahoma"/>
          <w:sz w:val="20"/>
          <w:szCs w:val="20"/>
        </w:rPr>
      </w:pPr>
    </w:p>
    <w:p w14:paraId="7766AB68" w14:textId="77777777" w:rsidR="00C20F12" w:rsidRPr="00AC435E" w:rsidRDefault="00D22F30" w:rsidP="00B6005A">
      <w:pPr>
        <w:widowControl w:val="0"/>
        <w:numPr>
          <w:ilvl w:val="1"/>
          <w:numId w:val="39"/>
        </w:numPr>
        <w:tabs>
          <w:tab w:val="left" w:pos="567"/>
        </w:tabs>
        <w:ind w:left="0" w:firstLine="0"/>
        <w:rPr>
          <w:rFonts w:ascii="Tahoma" w:hAnsi="Tahoma" w:cs="Tahoma"/>
          <w:b/>
          <w:smallCaps/>
          <w:sz w:val="20"/>
          <w:szCs w:val="20"/>
        </w:rPr>
      </w:pPr>
      <w:bookmarkStart w:id="85" w:name="_Ref261312386"/>
      <w:r w:rsidRPr="00AC435E">
        <w:rPr>
          <w:rFonts w:ascii="Tahoma" w:hAnsi="Tahoma" w:cs="Tahoma"/>
          <w:b/>
          <w:smallCaps/>
          <w:sz w:val="20"/>
          <w:szCs w:val="20"/>
        </w:rPr>
        <w:t>Encargos</w:t>
      </w:r>
      <w:r w:rsidR="00C20F12" w:rsidRPr="00AC435E">
        <w:rPr>
          <w:rFonts w:ascii="Tahoma" w:hAnsi="Tahoma" w:cs="Tahoma"/>
          <w:b/>
          <w:smallCaps/>
          <w:sz w:val="20"/>
          <w:szCs w:val="20"/>
        </w:rPr>
        <w:t xml:space="preserve"> Moratórios</w:t>
      </w:r>
      <w:bookmarkEnd w:id="85"/>
    </w:p>
    <w:p w14:paraId="38CA9EBB" w14:textId="77777777" w:rsidR="00C20F12" w:rsidRPr="00AC435E" w:rsidRDefault="00C20F12" w:rsidP="00F32B4F">
      <w:pPr>
        <w:widowControl w:val="0"/>
        <w:tabs>
          <w:tab w:val="left" w:pos="-2268"/>
        </w:tabs>
        <w:rPr>
          <w:rFonts w:ascii="Tahoma" w:hAnsi="Tahoma" w:cs="Tahoma"/>
          <w:sz w:val="20"/>
          <w:szCs w:val="20"/>
        </w:rPr>
      </w:pPr>
    </w:p>
    <w:p w14:paraId="50383FC7" w14:textId="77777777" w:rsidR="00797408" w:rsidRPr="00AC435E" w:rsidRDefault="001052B7" w:rsidP="00B6005A">
      <w:pPr>
        <w:widowControl w:val="0"/>
        <w:numPr>
          <w:ilvl w:val="2"/>
          <w:numId w:val="39"/>
        </w:numPr>
        <w:tabs>
          <w:tab w:val="left" w:pos="567"/>
          <w:tab w:val="left" w:pos="851"/>
        </w:tabs>
        <w:ind w:left="0" w:firstLine="0"/>
        <w:rPr>
          <w:rFonts w:ascii="Tahoma" w:hAnsi="Tahoma" w:cs="Tahoma"/>
          <w:sz w:val="20"/>
          <w:szCs w:val="20"/>
        </w:rPr>
      </w:pPr>
      <w:bookmarkStart w:id="86" w:name="_Ref2018931"/>
      <w:r w:rsidRPr="00AC435E">
        <w:rPr>
          <w:rFonts w:ascii="Tahoma" w:hAnsi="Tahoma" w:cs="Tahoma"/>
          <w:sz w:val="20"/>
          <w:szCs w:val="20"/>
        </w:rPr>
        <w:t>Sem prejuízo d</w:t>
      </w:r>
      <w:r w:rsidR="00130731" w:rsidRPr="00AC435E">
        <w:rPr>
          <w:rFonts w:ascii="Tahoma" w:hAnsi="Tahoma" w:cs="Tahoma"/>
          <w:sz w:val="20"/>
          <w:szCs w:val="20"/>
        </w:rPr>
        <w:t xml:space="preserve">a Remuneração </w:t>
      </w:r>
      <w:r w:rsidRPr="00AC435E">
        <w:rPr>
          <w:rFonts w:ascii="Tahoma" w:hAnsi="Tahoma" w:cs="Tahoma"/>
          <w:sz w:val="20"/>
          <w:szCs w:val="20"/>
        </w:rPr>
        <w:t>devid</w:t>
      </w:r>
      <w:r w:rsidR="00130731" w:rsidRPr="00AC435E">
        <w:rPr>
          <w:rFonts w:ascii="Tahoma" w:hAnsi="Tahoma" w:cs="Tahoma"/>
          <w:sz w:val="20"/>
          <w:szCs w:val="20"/>
        </w:rPr>
        <w:t>a</w:t>
      </w:r>
      <w:r w:rsidR="00C20F12" w:rsidRPr="00AC435E">
        <w:rPr>
          <w:rFonts w:ascii="Tahoma" w:hAnsi="Tahoma" w:cs="Tahoma"/>
          <w:sz w:val="20"/>
          <w:szCs w:val="20"/>
        </w:rPr>
        <w:t xml:space="preserve"> aos Debenturistas nos termos desta Escritura de Emissão, ocorrendo atraso imputável à Emissora no pagamento de qualquer quantia devida aos Debenturistas, incluindo, sem limita</w:t>
      </w:r>
      <w:r w:rsidR="00A01D5F" w:rsidRPr="00AC435E">
        <w:rPr>
          <w:rFonts w:ascii="Tahoma" w:hAnsi="Tahoma" w:cs="Tahoma"/>
          <w:sz w:val="20"/>
          <w:szCs w:val="20"/>
        </w:rPr>
        <w:t>ção, o pagamento d</w:t>
      </w:r>
      <w:r w:rsidR="00130731" w:rsidRPr="00AC435E">
        <w:rPr>
          <w:rFonts w:ascii="Tahoma" w:hAnsi="Tahoma" w:cs="Tahoma"/>
          <w:sz w:val="20"/>
          <w:szCs w:val="20"/>
        </w:rPr>
        <w:t>a</w:t>
      </w:r>
      <w:r w:rsidR="00A01D5F" w:rsidRPr="00AC435E">
        <w:rPr>
          <w:rFonts w:ascii="Tahoma" w:hAnsi="Tahoma" w:cs="Tahoma"/>
          <w:sz w:val="20"/>
          <w:szCs w:val="20"/>
        </w:rPr>
        <w:t xml:space="preserve"> </w:t>
      </w:r>
      <w:r w:rsidR="00130731" w:rsidRPr="00AC435E">
        <w:rPr>
          <w:rFonts w:ascii="Tahoma" w:hAnsi="Tahoma" w:cs="Tahoma"/>
          <w:sz w:val="20"/>
          <w:szCs w:val="20"/>
        </w:rPr>
        <w:t>Remuneração</w:t>
      </w:r>
      <w:r w:rsidR="00C20F12" w:rsidRPr="00AC435E">
        <w:rPr>
          <w:rFonts w:ascii="Tahoma" w:hAnsi="Tahoma" w:cs="Tahoma"/>
          <w:sz w:val="20"/>
          <w:szCs w:val="20"/>
        </w:rPr>
        <w:t xml:space="preserve"> </w:t>
      </w:r>
      <w:r w:rsidR="00AE4662" w:rsidRPr="00AC435E">
        <w:rPr>
          <w:rFonts w:ascii="Tahoma" w:hAnsi="Tahoma" w:cs="Tahoma"/>
          <w:sz w:val="20"/>
          <w:szCs w:val="20"/>
        </w:rPr>
        <w:t>aplicáve</w:t>
      </w:r>
      <w:r w:rsidR="00130731" w:rsidRPr="00AC435E">
        <w:rPr>
          <w:rFonts w:ascii="Tahoma" w:hAnsi="Tahoma" w:cs="Tahoma"/>
          <w:sz w:val="20"/>
          <w:szCs w:val="20"/>
        </w:rPr>
        <w:t>l</w:t>
      </w:r>
      <w:r w:rsidR="00A01D5F" w:rsidRPr="00AC435E">
        <w:rPr>
          <w:rFonts w:ascii="Tahoma" w:hAnsi="Tahoma" w:cs="Tahoma"/>
          <w:sz w:val="20"/>
          <w:szCs w:val="20"/>
        </w:rPr>
        <w:t xml:space="preserve">, </w:t>
      </w:r>
      <w:r w:rsidR="00C20F12" w:rsidRPr="00AC435E">
        <w:rPr>
          <w:rFonts w:ascii="Tahoma" w:hAnsi="Tahoma" w:cs="Tahoma"/>
          <w:sz w:val="20"/>
          <w:szCs w:val="20"/>
        </w:rPr>
        <w:t xml:space="preserve">os débitos em atraso e não pagos pela Emissora, </w:t>
      </w:r>
      <w:r w:rsidR="00AB69D8" w:rsidRPr="00AC435E">
        <w:rPr>
          <w:rFonts w:ascii="Tahoma" w:hAnsi="Tahoma" w:cs="Tahoma"/>
          <w:sz w:val="20"/>
          <w:szCs w:val="20"/>
        </w:rPr>
        <w:t>independentemente</w:t>
      </w:r>
      <w:r w:rsidR="00C20F12" w:rsidRPr="00AC435E">
        <w:rPr>
          <w:rFonts w:ascii="Tahoma" w:hAnsi="Tahoma" w:cs="Tahoma"/>
          <w:sz w:val="20"/>
          <w:szCs w:val="20"/>
        </w:rPr>
        <w:t xml:space="preserve"> de qualquer aviso, notificação ou interpelação judicial ou extrajudicial, ficarão sujeitos à multa moratória</w:t>
      </w:r>
      <w:r w:rsidR="008774E0" w:rsidRPr="00AC435E">
        <w:rPr>
          <w:rFonts w:ascii="Tahoma" w:hAnsi="Tahoma" w:cs="Tahoma"/>
          <w:sz w:val="20"/>
          <w:szCs w:val="20"/>
        </w:rPr>
        <w:t xml:space="preserve"> não compensatória</w:t>
      </w:r>
      <w:r w:rsidR="00C20F12" w:rsidRPr="00AC435E">
        <w:rPr>
          <w:rFonts w:ascii="Tahoma" w:hAnsi="Tahoma" w:cs="Tahoma"/>
          <w:sz w:val="20"/>
          <w:szCs w:val="20"/>
        </w:rPr>
        <w:t xml:space="preserve"> de 2% (dois por cento) e juros de mora </w:t>
      </w:r>
      <w:r w:rsidR="00C20F12" w:rsidRPr="00AC435E">
        <w:rPr>
          <w:rFonts w:ascii="Tahoma" w:hAnsi="Tahoma" w:cs="Tahoma"/>
          <w:i/>
          <w:sz w:val="20"/>
          <w:szCs w:val="20"/>
        </w:rPr>
        <w:t xml:space="preserve">pro rata temporis </w:t>
      </w:r>
      <w:r w:rsidR="00C20F12" w:rsidRPr="00AC435E">
        <w:rPr>
          <w:rFonts w:ascii="Tahoma" w:hAnsi="Tahoma" w:cs="Tahoma"/>
          <w:sz w:val="20"/>
          <w:szCs w:val="20"/>
        </w:rPr>
        <w:t>de 1% (um por cento) ao mês, desde a data de inadimplemento até a data do seu efetivo pagamento</w:t>
      </w:r>
      <w:r w:rsidR="00D22F30" w:rsidRPr="00AC435E">
        <w:rPr>
          <w:rFonts w:ascii="Tahoma" w:hAnsi="Tahoma" w:cs="Tahoma"/>
          <w:sz w:val="20"/>
          <w:szCs w:val="20"/>
        </w:rPr>
        <w:t xml:space="preserve"> (“</w:t>
      </w:r>
      <w:r w:rsidR="00D22F30" w:rsidRPr="00AC435E">
        <w:rPr>
          <w:rFonts w:ascii="Tahoma" w:hAnsi="Tahoma" w:cs="Tahoma"/>
          <w:sz w:val="20"/>
          <w:szCs w:val="20"/>
          <w:u w:val="single"/>
        </w:rPr>
        <w:t>Encargos Moratórios</w:t>
      </w:r>
      <w:r w:rsidR="00D22F30" w:rsidRPr="00AC435E">
        <w:rPr>
          <w:rFonts w:ascii="Tahoma" w:hAnsi="Tahoma" w:cs="Tahoma"/>
          <w:sz w:val="20"/>
          <w:szCs w:val="20"/>
        </w:rPr>
        <w:t>”)</w:t>
      </w:r>
      <w:r w:rsidR="00C20F12" w:rsidRPr="00AC435E">
        <w:rPr>
          <w:rFonts w:ascii="Tahoma" w:hAnsi="Tahoma" w:cs="Tahoma"/>
          <w:sz w:val="20"/>
          <w:szCs w:val="20"/>
        </w:rPr>
        <w:t>.</w:t>
      </w:r>
      <w:bookmarkEnd w:id="86"/>
    </w:p>
    <w:p w14:paraId="79056646" w14:textId="77777777" w:rsidR="00AC435E" w:rsidRPr="00AC435E" w:rsidRDefault="00AC435E" w:rsidP="0073450E">
      <w:pPr>
        <w:widowControl w:val="0"/>
        <w:autoSpaceDE w:val="0"/>
        <w:autoSpaceDN w:val="0"/>
        <w:adjustRightInd w:val="0"/>
        <w:rPr>
          <w:rFonts w:ascii="Tahoma" w:hAnsi="Tahoma" w:cs="Tahoma"/>
          <w:sz w:val="20"/>
          <w:szCs w:val="20"/>
        </w:rPr>
      </w:pPr>
    </w:p>
    <w:p w14:paraId="543F6C15" w14:textId="77777777" w:rsidR="00AE4662" w:rsidRPr="00AC435E" w:rsidRDefault="00AE4662" w:rsidP="00AE4662">
      <w:pPr>
        <w:widowControl w:val="0"/>
        <w:numPr>
          <w:ilvl w:val="1"/>
          <w:numId w:val="39"/>
        </w:numPr>
        <w:tabs>
          <w:tab w:val="left" w:pos="567"/>
        </w:tabs>
        <w:ind w:left="0" w:firstLine="0"/>
        <w:rPr>
          <w:rFonts w:ascii="Tahoma" w:hAnsi="Tahoma" w:cs="Tahoma"/>
          <w:b/>
          <w:smallCaps/>
          <w:sz w:val="20"/>
          <w:szCs w:val="20"/>
        </w:rPr>
      </w:pPr>
      <w:r w:rsidRPr="00AC435E">
        <w:rPr>
          <w:rFonts w:ascii="Tahoma" w:hAnsi="Tahoma" w:cs="Tahoma"/>
          <w:b/>
          <w:smallCaps/>
          <w:sz w:val="20"/>
          <w:szCs w:val="20"/>
        </w:rPr>
        <w:t>Aquisição Facultativa</w:t>
      </w:r>
    </w:p>
    <w:p w14:paraId="20223840" w14:textId="77777777" w:rsidR="00AE4662" w:rsidRPr="00AC435E" w:rsidRDefault="00AE4662" w:rsidP="00AE4662">
      <w:pPr>
        <w:widowControl w:val="0"/>
        <w:tabs>
          <w:tab w:val="left" w:pos="-2268"/>
        </w:tabs>
        <w:rPr>
          <w:rFonts w:ascii="Tahoma" w:hAnsi="Tahoma" w:cs="Tahoma"/>
          <w:sz w:val="20"/>
          <w:szCs w:val="20"/>
        </w:rPr>
      </w:pPr>
    </w:p>
    <w:p w14:paraId="5BD4A1D3" w14:textId="77777777" w:rsidR="006D0F5F" w:rsidRPr="00AC435E" w:rsidRDefault="00AE4662" w:rsidP="004F3075">
      <w:pPr>
        <w:pStyle w:val="Textodecomentrio"/>
      </w:pPr>
      <w:bookmarkStart w:id="87" w:name="_Hlk10059009"/>
      <w:r w:rsidRPr="00AC435E">
        <w:rPr>
          <w:rFonts w:ascii="Tahoma" w:hAnsi="Tahoma" w:cs="Tahoma"/>
        </w:rPr>
        <w:t xml:space="preserve">A Emissora poderá, a qualquer tempo, adquirir Debêntures desde que observe o disposto no artigo 55, parágrafo 3º, da Lei das Sociedades por Ações, nos artigos 13 e 15 da Instrução CVM 476 e na regulamentação aplicável da CVM, devendo tal fato, se assim exigido pelas disposições legais e regulamentares aplicáveis, constar do relatório da administração e das demonstrações financeiras da Emissora. As Debêntures adquiridas pela Emissora poderão, a critério da Emissora, ser canceladas, permanecer em tesouraria ou ser novamente colocadas no mercado. As Debêntures adquiridas pela Emissora para permanência em tesouraria nos termos desta Cláusula, se e quando recolocadas no mercado, farão jus </w:t>
      </w:r>
      <w:r w:rsidR="000F4871" w:rsidRPr="00AC435E">
        <w:rPr>
          <w:rFonts w:ascii="Tahoma" w:hAnsi="Tahoma" w:cs="Tahoma"/>
        </w:rPr>
        <w:t>à</w:t>
      </w:r>
      <w:r w:rsidRPr="00AC435E">
        <w:rPr>
          <w:rFonts w:ascii="Tahoma" w:hAnsi="Tahoma" w:cs="Tahoma"/>
        </w:rPr>
        <w:t xml:space="preserve"> mesm</w:t>
      </w:r>
      <w:r w:rsidR="000F4871" w:rsidRPr="00AC435E">
        <w:rPr>
          <w:rFonts w:ascii="Tahoma" w:hAnsi="Tahoma" w:cs="Tahoma"/>
        </w:rPr>
        <w:t>a</w:t>
      </w:r>
      <w:r w:rsidRPr="00AC435E">
        <w:rPr>
          <w:rFonts w:ascii="Tahoma" w:hAnsi="Tahoma" w:cs="Tahoma"/>
        </w:rPr>
        <w:t xml:space="preserve"> </w:t>
      </w:r>
      <w:r w:rsidR="000F4871" w:rsidRPr="00AC435E">
        <w:rPr>
          <w:rFonts w:ascii="Tahoma" w:hAnsi="Tahoma" w:cs="Tahoma"/>
        </w:rPr>
        <w:t>Remuneração</w:t>
      </w:r>
      <w:r w:rsidRPr="00AC435E">
        <w:rPr>
          <w:rFonts w:ascii="Tahoma" w:hAnsi="Tahoma" w:cs="Tahoma"/>
        </w:rPr>
        <w:t xml:space="preserve"> aplicáve</w:t>
      </w:r>
      <w:r w:rsidR="000F4871" w:rsidRPr="00AC435E">
        <w:rPr>
          <w:rFonts w:ascii="Tahoma" w:hAnsi="Tahoma" w:cs="Tahoma"/>
        </w:rPr>
        <w:t>l</w:t>
      </w:r>
      <w:r w:rsidRPr="00AC435E">
        <w:rPr>
          <w:rFonts w:ascii="Tahoma" w:hAnsi="Tahoma" w:cs="Tahoma"/>
        </w:rPr>
        <w:t xml:space="preserve"> às demais Debêntures</w:t>
      </w:r>
      <w:bookmarkEnd w:id="87"/>
      <w:r w:rsidRPr="00AC435E">
        <w:rPr>
          <w:rFonts w:ascii="Tahoma" w:hAnsi="Tahoma" w:cs="Tahoma"/>
        </w:rPr>
        <w:t>.</w:t>
      </w:r>
    </w:p>
    <w:p w14:paraId="07510CCC" w14:textId="77777777" w:rsidR="004F3075" w:rsidRPr="00AC435E" w:rsidRDefault="004F3075" w:rsidP="0073450E">
      <w:pPr>
        <w:widowControl w:val="0"/>
        <w:tabs>
          <w:tab w:val="left" w:pos="709"/>
        </w:tabs>
        <w:rPr>
          <w:rFonts w:ascii="Tahoma" w:hAnsi="Tahoma" w:cs="Tahoma"/>
          <w:sz w:val="20"/>
          <w:szCs w:val="20"/>
        </w:rPr>
      </w:pPr>
    </w:p>
    <w:p w14:paraId="4B64AC39" w14:textId="77777777" w:rsidR="009634A6" w:rsidRPr="00AC435E" w:rsidRDefault="009634A6" w:rsidP="00B6005A">
      <w:pPr>
        <w:widowControl w:val="0"/>
        <w:numPr>
          <w:ilvl w:val="1"/>
          <w:numId w:val="39"/>
        </w:numPr>
        <w:tabs>
          <w:tab w:val="left" w:pos="567"/>
        </w:tabs>
        <w:ind w:left="0" w:firstLine="0"/>
        <w:rPr>
          <w:rFonts w:ascii="Tahoma" w:hAnsi="Tahoma" w:cs="Tahoma"/>
          <w:b/>
          <w:smallCaps/>
          <w:sz w:val="20"/>
          <w:szCs w:val="20"/>
        </w:rPr>
      </w:pPr>
      <w:bookmarkStart w:id="88" w:name="_Ref8746384"/>
      <w:bookmarkStart w:id="89" w:name="_Ref261310874"/>
      <w:r w:rsidRPr="00AC435E">
        <w:rPr>
          <w:rFonts w:ascii="Tahoma" w:hAnsi="Tahoma" w:cs="Tahoma"/>
          <w:b/>
          <w:smallCaps/>
          <w:sz w:val="20"/>
          <w:szCs w:val="20"/>
        </w:rPr>
        <w:t>Resgate Antecipado Facultativo</w:t>
      </w:r>
      <w:bookmarkEnd w:id="88"/>
      <w:r w:rsidR="008731B1" w:rsidRPr="00AC435E">
        <w:rPr>
          <w:rFonts w:ascii="Tahoma" w:hAnsi="Tahoma" w:cs="Tahoma"/>
          <w:b/>
          <w:smallCaps/>
          <w:sz w:val="20"/>
          <w:szCs w:val="20"/>
        </w:rPr>
        <w:t xml:space="preserve"> </w:t>
      </w:r>
    </w:p>
    <w:p w14:paraId="702FF6CC" w14:textId="77777777" w:rsidR="009634A6" w:rsidRPr="00AC435E" w:rsidRDefault="009634A6" w:rsidP="009634A6">
      <w:pPr>
        <w:widowControl w:val="0"/>
        <w:tabs>
          <w:tab w:val="left" w:pos="567"/>
          <w:tab w:val="left" w:pos="851"/>
        </w:tabs>
        <w:rPr>
          <w:rFonts w:ascii="Tahoma" w:hAnsi="Tahoma" w:cs="Tahoma"/>
          <w:sz w:val="20"/>
          <w:szCs w:val="20"/>
        </w:rPr>
      </w:pPr>
    </w:p>
    <w:p w14:paraId="7B1BE61E" w14:textId="77777777" w:rsidR="009634A6" w:rsidRPr="00AC435E" w:rsidRDefault="009634A6" w:rsidP="009634A6">
      <w:pPr>
        <w:widowControl w:val="0"/>
        <w:numPr>
          <w:ilvl w:val="2"/>
          <w:numId w:val="39"/>
        </w:numPr>
        <w:tabs>
          <w:tab w:val="left" w:pos="567"/>
          <w:tab w:val="left" w:pos="851"/>
        </w:tabs>
        <w:ind w:left="0" w:firstLine="0"/>
        <w:rPr>
          <w:rFonts w:ascii="Tahoma" w:hAnsi="Tahoma" w:cs="Tahoma"/>
          <w:sz w:val="20"/>
          <w:szCs w:val="20"/>
        </w:rPr>
      </w:pPr>
      <w:r w:rsidRPr="00AC435E">
        <w:rPr>
          <w:rFonts w:ascii="Tahoma" w:hAnsi="Tahoma" w:cs="Tahoma"/>
          <w:sz w:val="20"/>
          <w:szCs w:val="20"/>
        </w:rPr>
        <w:t>A Emissora poderá realizar, a qualquer tempo,</w:t>
      </w:r>
      <w:r w:rsidR="00E64B6E" w:rsidRPr="00AC435E">
        <w:rPr>
          <w:rFonts w:ascii="Tahoma" w:hAnsi="Tahoma" w:cs="Tahoma"/>
          <w:sz w:val="20"/>
          <w:szCs w:val="20"/>
        </w:rPr>
        <w:t xml:space="preserve"> </w:t>
      </w:r>
      <w:r w:rsidRPr="00AC435E">
        <w:rPr>
          <w:rFonts w:ascii="Tahoma" w:hAnsi="Tahoma" w:cs="Tahoma"/>
          <w:sz w:val="20"/>
          <w:szCs w:val="20"/>
        </w:rPr>
        <w:t>observados os termos e condições a seguir, a seu exclusivo critério e independentemente da vontade dos Debenturistas, o resgate antecipado da totalidade das Debêntures</w:t>
      </w:r>
      <w:r w:rsidR="008731B1" w:rsidRPr="00AC435E">
        <w:rPr>
          <w:rFonts w:ascii="Tahoma" w:hAnsi="Tahoma" w:cs="Tahoma"/>
          <w:sz w:val="20"/>
          <w:szCs w:val="20"/>
        </w:rPr>
        <w:t xml:space="preserve"> da Primeira Série e/ou das Debêntures da Segunda Série</w:t>
      </w:r>
      <w:r w:rsidRPr="00AC435E">
        <w:rPr>
          <w:rFonts w:ascii="Tahoma" w:hAnsi="Tahoma" w:cs="Tahoma"/>
          <w:sz w:val="20"/>
          <w:szCs w:val="20"/>
        </w:rPr>
        <w:t xml:space="preserve"> (“</w:t>
      </w:r>
      <w:r w:rsidRPr="00AC435E">
        <w:rPr>
          <w:rFonts w:ascii="Tahoma" w:hAnsi="Tahoma" w:cs="Tahoma"/>
          <w:sz w:val="20"/>
          <w:szCs w:val="20"/>
          <w:u w:val="single"/>
        </w:rPr>
        <w:t>Resgate Antecipado Facultativo</w:t>
      </w:r>
      <w:r w:rsidR="00F46FE9" w:rsidRPr="00AC435E">
        <w:rPr>
          <w:rFonts w:ascii="Tahoma" w:hAnsi="Tahoma" w:cs="Tahoma"/>
          <w:sz w:val="20"/>
          <w:szCs w:val="20"/>
          <w:u w:val="single"/>
        </w:rPr>
        <w:t xml:space="preserve"> Total</w:t>
      </w:r>
      <w:r w:rsidRPr="00AC435E">
        <w:rPr>
          <w:rFonts w:ascii="Tahoma" w:hAnsi="Tahoma" w:cs="Tahoma"/>
          <w:sz w:val="20"/>
          <w:szCs w:val="20"/>
        </w:rPr>
        <w:t>”)</w:t>
      </w:r>
      <w:r w:rsidR="00E64B6E" w:rsidRPr="00AC435E">
        <w:rPr>
          <w:rFonts w:ascii="Tahoma" w:hAnsi="Tahoma" w:cs="Tahoma"/>
          <w:sz w:val="20"/>
          <w:szCs w:val="20"/>
        </w:rPr>
        <w:t>.</w:t>
      </w:r>
    </w:p>
    <w:p w14:paraId="78581065" w14:textId="77777777" w:rsidR="00BB37BC" w:rsidRPr="00AC435E" w:rsidRDefault="00BB37BC" w:rsidP="00BB37BC">
      <w:pPr>
        <w:widowControl w:val="0"/>
        <w:tabs>
          <w:tab w:val="left" w:pos="567"/>
          <w:tab w:val="left" w:pos="851"/>
        </w:tabs>
        <w:rPr>
          <w:rFonts w:ascii="Tahoma" w:hAnsi="Tahoma" w:cs="Tahoma"/>
          <w:sz w:val="20"/>
          <w:szCs w:val="20"/>
        </w:rPr>
      </w:pPr>
    </w:p>
    <w:p w14:paraId="6579EA80" w14:textId="3A542948" w:rsidR="00E64B6E" w:rsidRPr="00AC435E" w:rsidRDefault="00F46FE9" w:rsidP="009634A6">
      <w:pPr>
        <w:widowControl w:val="0"/>
        <w:numPr>
          <w:ilvl w:val="2"/>
          <w:numId w:val="39"/>
        </w:numPr>
        <w:tabs>
          <w:tab w:val="left" w:pos="567"/>
          <w:tab w:val="left" w:pos="851"/>
        </w:tabs>
        <w:ind w:left="0" w:firstLine="0"/>
        <w:rPr>
          <w:rFonts w:ascii="Tahoma" w:hAnsi="Tahoma" w:cs="Tahoma"/>
          <w:sz w:val="20"/>
          <w:szCs w:val="20"/>
        </w:rPr>
      </w:pPr>
      <w:r w:rsidRPr="00AC435E">
        <w:rPr>
          <w:rFonts w:ascii="Tahoma" w:hAnsi="Tahoma" w:cs="Tahoma"/>
          <w:sz w:val="20"/>
          <w:szCs w:val="20"/>
        </w:rPr>
        <w:t>A Emissora realizará o Resgate Antecipado Facultativo Total por meio de comunicação escri</w:t>
      </w:r>
      <w:r w:rsidR="006125A4" w:rsidRPr="00AC435E">
        <w:rPr>
          <w:rFonts w:ascii="Tahoma" w:hAnsi="Tahoma" w:cs="Tahoma"/>
          <w:sz w:val="20"/>
          <w:szCs w:val="20"/>
        </w:rPr>
        <w:t>t</w:t>
      </w:r>
      <w:r w:rsidRPr="00AC435E">
        <w:rPr>
          <w:rFonts w:ascii="Tahoma" w:hAnsi="Tahoma" w:cs="Tahoma"/>
          <w:sz w:val="20"/>
          <w:szCs w:val="20"/>
        </w:rPr>
        <w:t>a</w:t>
      </w:r>
      <w:r w:rsidR="00AA5A47">
        <w:rPr>
          <w:rFonts w:ascii="Tahoma" w:hAnsi="Tahoma" w:cs="Tahoma"/>
          <w:sz w:val="20"/>
          <w:szCs w:val="20"/>
        </w:rPr>
        <w:t xml:space="preserve">: </w:t>
      </w:r>
      <w:r w:rsidR="00AA5A47" w:rsidRPr="00AA5A47">
        <w:rPr>
          <w:rFonts w:ascii="Tahoma" w:hAnsi="Tahoma" w:cs="Tahoma"/>
          <w:b/>
          <w:sz w:val="20"/>
          <w:szCs w:val="20"/>
        </w:rPr>
        <w:t>(a)</w:t>
      </w:r>
      <w:r w:rsidRPr="00AC435E">
        <w:rPr>
          <w:rFonts w:ascii="Tahoma" w:hAnsi="Tahoma" w:cs="Tahoma"/>
          <w:sz w:val="20"/>
          <w:szCs w:val="20"/>
        </w:rPr>
        <w:t xml:space="preserve"> ao Agente Fiduciário e d</w:t>
      </w:r>
      <w:r w:rsidR="00830C56" w:rsidRPr="00AC435E">
        <w:rPr>
          <w:rFonts w:ascii="Tahoma" w:hAnsi="Tahoma" w:cs="Tahoma"/>
          <w:sz w:val="20"/>
          <w:szCs w:val="20"/>
        </w:rPr>
        <w:t>e</w:t>
      </w:r>
      <w:r w:rsidRPr="00AC435E">
        <w:rPr>
          <w:rFonts w:ascii="Tahoma" w:hAnsi="Tahoma" w:cs="Tahoma"/>
          <w:sz w:val="20"/>
          <w:szCs w:val="20"/>
        </w:rPr>
        <w:t xml:space="preserve"> publicação de aviso aos Debenturistas a ser realizada no DOESP, com antecedência mínima de </w:t>
      </w:r>
      <w:r w:rsidR="00E47D9C" w:rsidRPr="00AC435E">
        <w:rPr>
          <w:rFonts w:ascii="Tahoma" w:hAnsi="Tahoma" w:cs="Tahoma"/>
          <w:sz w:val="20"/>
          <w:szCs w:val="20"/>
        </w:rPr>
        <w:t xml:space="preserve">10 (dez) </w:t>
      </w:r>
      <w:r w:rsidRPr="00AC435E">
        <w:rPr>
          <w:rFonts w:ascii="Tahoma" w:hAnsi="Tahoma" w:cs="Tahoma"/>
          <w:sz w:val="20"/>
          <w:szCs w:val="20"/>
        </w:rPr>
        <w:t>Dias Úteis</w:t>
      </w:r>
      <w:r w:rsidR="006125A4" w:rsidRPr="00AC435E">
        <w:rPr>
          <w:rFonts w:ascii="Tahoma" w:hAnsi="Tahoma" w:cs="Tahoma"/>
          <w:sz w:val="20"/>
          <w:szCs w:val="20"/>
        </w:rPr>
        <w:t xml:space="preserve"> da data efetiva do Resgate Antecipado</w:t>
      </w:r>
      <w:r w:rsidR="00C45C3C" w:rsidRPr="00AC435E">
        <w:rPr>
          <w:rFonts w:ascii="Tahoma" w:hAnsi="Tahoma" w:cs="Tahoma"/>
          <w:sz w:val="20"/>
          <w:szCs w:val="20"/>
        </w:rPr>
        <w:t xml:space="preserve"> Facultativo Total</w:t>
      </w:r>
      <w:r w:rsidR="00AA5A47">
        <w:rPr>
          <w:rFonts w:ascii="Tahoma" w:hAnsi="Tahoma" w:cs="Tahoma"/>
          <w:sz w:val="20"/>
          <w:szCs w:val="20"/>
        </w:rPr>
        <w:t xml:space="preserve">; e </w:t>
      </w:r>
      <w:r w:rsidR="00AA5A47" w:rsidRPr="00B82908">
        <w:rPr>
          <w:rFonts w:ascii="Tahoma" w:hAnsi="Tahoma" w:cs="Tahoma"/>
          <w:b/>
          <w:sz w:val="20"/>
          <w:szCs w:val="20"/>
        </w:rPr>
        <w:t>(b)</w:t>
      </w:r>
      <w:r w:rsidR="00AA5A47">
        <w:rPr>
          <w:rFonts w:ascii="Tahoma" w:hAnsi="Tahoma" w:cs="Tahoma"/>
          <w:sz w:val="20"/>
          <w:szCs w:val="20"/>
        </w:rPr>
        <w:t xml:space="preserve"> à B3</w:t>
      </w:r>
      <w:r w:rsidR="00AA5A47" w:rsidRPr="00AC435E">
        <w:rPr>
          <w:rFonts w:ascii="Tahoma" w:hAnsi="Tahoma" w:cs="Tahoma"/>
          <w:sz w:val="20"/>
          <w:szCs w:val="20"/>
        </w:rPr>
        <w:t xml:space="preserve">, com antecedência mínima de </w:t>
      </w:r>
      <w:r w:rsidR="00AA5A47">
        <w:rPr>
          <w:rFonts w:ascii="Tahoma" w:hAnsi="Tahoma" w:cs="Tahoma"/>
          <w:sz w:val="20"/>
          <w:szCs w:val="20"/>
        </w:rPr>
        <w:t>3</w:t>
      </w:r>
      <w:r w:rsidR="00AA5A47" w:rsidRPr="00AC435E">
        <w:rPr>
          <w:rFonts w:ascii="Tahoma" w:hAnsi="Tahoma" w:cs="Tahoma"/>
          <w:sz w:val="20"/>
          <w:szCs w:val="20"/>
        </w:rPr>
        <w:t xml:space="preserve"> (</w:t>
      </w:r>
      <w:r w:rsidR="00AA5A47">
        <w:rPr>
          <w:rFonts w:ascii="Tahoma" w:hAnsi="Tahoma" w:cs="Tahoma"/>
          <w:sz w:val="20"/>
          <w:szCs w:val="20"/>
        </w:rPr>
        <w:t>três</w:t>
      </w:r>
      <w:r w:rsidR="00AA5A47" w:rsidRPr="00AC435E">
        <w:rPr>
          <w:rFonts w:ascii="Tahoma" w:hAnsi="Tahoma" w:cs="Tahoma"/>
          <w:sz w:val="20"/>
          <w:szCs w:val="20"/>
        </w:rPr>
        <w:t>) Dias Úteis da data efetiva do Resgate Antecipado Facultativo Total</w:t>
      </w:r>
      <w:r w:rsidR="00AA5A47">
        <w:rPr>
          <w:rFonts w:ascii="Tahoma" w:hAnsi="Tahoma" w:cs="Tahoma"/>
          <w:sz w:val="20"/>
          <w:szCs w:val="20"/>
        </w:rPr>
        <w:t>;</w:t>
      </w:r>
      <w:r w:rsidR="006125A4" w:rsidRPr="00AC435E">
        <w:rPr>
          <w:rFonts w:ascii="Tahoma" w:hAnsi="Tahoma" w:cs="Tahoma"/>
          <w:sz w:val="20"/>
          <w:szCs w:val="20"/>
        </w:rPr>
        <w:t xml:space="preserve"> </w:t>
      </w:r>
      <w:r w:rsidR="00AA5A47">
        <w:rPr>
          <w:rFonts w:ascii="Tahoma" w:hAnsi="Tahoma" w:cs="Tahoma"/>
          <w:sz w:val="20"/>
          <w:szCs w:val="20"/>
        </w:rPr>
        <w:t>as</w:t>
      </w:r>
      <w:r w:rsidR="006125A4" w:rsidRPr="00AC435E">
        <w:rPr>
          <w:rFonts w:ascii="Tahoma" w:hAnsi="Tahoma" w:cs="Tahoma"/>
          <w:sz w:val="20"/>
          <w:szCs w:val="20"/>
        </w:rPr>
        <w:t xml:space="preserve"> qua</w:t>
      </w:r>
      <w:r w:rsidR="00AA5A47">
        <w:rPr>
          <w:rFonts w:ascii="Tahoma" w:hAnsi="Tahoma" w:cs="Tahoma"/>
          <w:sz w:val="20"/>
          <w:szCs w:val="20"/>
        </w:rPr>
        <w:t>is</w:t>
      </w:r>
      <w:r w:rsidR="006125A4" w:rsidRPr="00AC435E">
        <w:rPr>
          <w:rFonts w:ascii="Tahoma" w:hAnsi="Tahoma" w:cs="Tahoma"/>
          <w:sz w:val="20"/>
          <w:szCs w:val="20"/>
        </w:rPr>
        <w:t xml:space="preserve"> dever</w:t>
      </w:r>
      <w:r w:rsidR="00AA5A47">
        <w:rPr>
          <w:rFonts w:ascii="Tahoma" w:hAnsi="Tahoma" w:cs="Tahoma"/>
          <w:sz w:val="20"/>
          <w:szCs w:val="20"/>
        </w:rPr>
        <w:t>ão</w:t>
      </w:r>
      <w:r w:rsidR="006125A4" w:rsidRPr="00AC435E">
        <w:rPr>
          <w:rFonts w:ascii="Tahoma" w:hAnsi="Tahoma" w:cs="Tahoma"/>
          <w:sz w:val="20"/>
          <w:szCs w:val="20"/>
        </w:rPr>
        <w:t xml:space="preserve"> descrever os termos e condições do Resgate Antecipado Facul</w:t>
      </w:r>
      <w:r w:rsidR="00E64B6E" w:rsidRPr="00AC435E">
        <w:rPr>
          <w:rFonts w:ascii="Tahoma" w:hAnsi="Tahoma" w:cs="Tahoma"/>
          <w:sz w:val="20"/>
          <w:szCs w:val="20"/>
        </w:rPr>
        <w:t>t</w:t>
      </w:r>
      <w:r w:rsidR="006125A4" w:rsidRPr="00AC435E">
        <w:rPr>
          <w:rFonts w:ascii="Tahoma" w:hAnsi="Tahoma" w:cs="Tahoma"/>
          <w:sz w:val="20"/>
          <w:szCs w:val="20"/>
        </w:rPr>
        <w:t xml:space="preserve">ativo Total: </w:t>
      </w:r>
      <w:r w:rsidR="006125A4" w:rsidRPr="00AC435E">
        <w:rPr>
          <w:rFonts w:ascii="Tahoma" w:hAnsi="Tahoma" w:cs="Tahoma"/>
          <w:b/>
          <w:sz w:val="20"/>
          <w:szCs w:val="20"/>
        </w:rPr>
        <w:t>(i)</w:t>
      </w:r>
      <w:r w:rsidR="006125A4" w:rsidRPr="00AC435E">
        <w:rPr>
          <w:rFonts w:ascii="Tahoma" w:hAnsi="Tahoma" w:cs="Tahoma"/>
          <w:sz w:val="20"/>
          <w:szCs w:val="20"/>
        </w:rPr>
        <w:t xml:space="preserve"> a data efetiva do Resgate Antecipado</w:t>
      </w:r>
      <w:r w:rsidR="00C45C3C" w:rsidRPr="00AC435E">
        <w:rPr>
          <w:rFonts w:ascii="Tahoma" w:hAnsi="Tahoma" w:cs="Tahoma"/>
          <w:sz w:val="20"/>
          <w:szCs w:val="20"/>
        </w:rPr>
        <w:t xml:space="preserve"> Facultativo Total</w:t>
      </w:r>
      <w:r w:rsidR="006125A4" w:rsidRPr="00AC435E">
        <w:rPr>
          <w:rFonts w:ascii="Tahoma" w:hAnsi="Tahoma" w:cs="Tahoma"/>
          <w:sz w:val="20"/>
          <w:szCs w:val="20"/>
        </w:rPr>
        <w:t xml:space="preserve">; </w:t>
      </w:r>
      <w:r w:rsidR="006125A4" w:rsidRPr="00AC435E">
        <w:rPr>
          <w:rFonts w:ascii="Tahoma" w:hAnsi="Tahoma" w:cs="Tahoma"/>
          <w:b/>
          <w:sz w:val="20"/>
          <w:szCs w:val="20"/>
        </w:rPr>
        <w:t>(ii)</w:t>
      </w:r>
      <w:r w:rsidR="006125A4" w:rsidRPr="00AC435E">
        <w:rPr>
          <w:rFonts w:ascii="Tahoma" w:hAnsi="Tahoma" w:cs="Tahoma"/>
          <w:sz w:val="20"/>
          <w:szCs w:val="20"/>
        </w:rPr>
        <w:t xml:space="preserve"> o valor previsto do Resgate Antecipado Facultativo Total, que deverá corresponder ao Valor Nominal Unitário </w:t>
      </w:r>
      <w:r w:rsidR="00CD74C4" w:rsidRPr="00AC435E">
        <w:rPr>
          <w:rFonts w:ascii="Tahoma" w:hAnsi="Tahoma" w:cs="Tahoma"/>
          <w:sz w:val="20"/>
          <w:szCs w:val="20"/>
        </w:rPr>
        <w:t xml:space="preserve">da respectiva Série </w:t>
      </w:r>
      <w:r w:rsidR="006125A4" w:rsidRPr="00AC435E">
        <w:rPr>
          <w:rFonts w:ascii="Tahoma" w:hAnsi="Tahoma" w:cs="Tahoma"/>
          <w:sz w:val="20"/>
          <w:szCs w:val="20"/>
        </w:rPr>
        <w:t>ou o saldo do Valor Nominal Unitário</w:t>
      </w:r>
      <w:r w:rsidR="00CD74C4" w:rsidRPr="00AC435E">
        <w:rPr>
          <w:rFonts w:ascii="Tahoma" w:hAnsi="Tahoma" w:cs="Tahoma"/>
          <w:sz w:val="20"/>
          <w:szCs w:val="20"/>
        </w:rPr>
        <w:t xml:space="preserve"> da respectiva Série</w:t>
      </w:r>
      <w:r w:rsidR="006125A4" w:rsidRPr="00AC435E">
        <w:rPr>
          <w:rFonts w:ascii="Tahoma" w:hAnsi="Tahoma" w:cs="Tahoma"/>
          <w:sz w:val="20"/>
          <w:szCs w:val="20"/>
        </w:rPr>
        <w:t>, conforme o caso, acrescido</w:t>
      </w:r>
      <w:r w:rsidR="00C45C3C" w:rsidRPr="00AC435E">
        <w:rPr>
          <w:rFonts w:ascii="Tahoma" w:hAnsi="Tahoma" w:cs="Tahoma"/>
          <w:sz w:val="20"/>
          <w:szCs w:val="20"/>
        </w:rPr>
        <w:t>:</w:t>
      </w:r>
      <w:r w:rsidR="006125A4" w:rsidRPr="00AC435E">
        <w:rPr>
          <w:rFonts w:ascii="Tahoma" w:hAnsi="Tahoma" w:cs="Tahoma"/>
          <w:sz w:val="20"/>
          <w:szCs w:val="20"/>
        </w:rPr>
        <w:t xml:space="preserve"> </w:t>
      </w:r>
      <w:r w:rsidR="006125A4" w:rsidRPr="00AC435E">
        <w:rPr>
          <w:rFonts w:ascii="Tahoma" w:hAnsi="Tahoma" w:cs="Tahoma"/>
          <w:b/>
          <w:sz w:val="20"/>
          <w:szCs w:val="20"/>
        </w:rPr>
        <w:t xml:space="preserve">(a) </w:t>
      </w:r>
      <w:r w:rsidR="006125A4" w:rsidRPr="00AC435E">
        <w:rPr>
          <w:rFonts w:ascii="Tahoma" w:hAnsi="Tahoma" w:cs="Tahoma"/>
          <w:sz w:val="20"/>
          <w:szCs w:val="20"/>
        </w:rPr>
        <w:t xml:space="preserve">da </w:t>
      </w:r>
      <w:r w:rsidR="000F4871" w:rsidRPr="00AC435E">
        <w:rPr>
          <w:rFonts w:ascii="Tahoma" w:hAnsi="Tahoma" w:cs="Tahoma"/>
          <w:sz w:val="20"/>
          <w:szCs w:val="20"/>
        </w:rPr>
        <w:t>Remuneração</w:t>
      </w:r>
      <w:r w:rsidR="007F7B8E" w:rsidRPr="00AC435E">
        <w:rPr>
          <w:rFonts w:ascii="Tahoma" w:hAnsi="Tahoma" w:cs="Tahoma"/>
          <w:sz w:val="20"/>
          <w:szCs w:val="20"/>
        </w:rPr>
        <w:t xml:space="preserve"> </w:t>
      </w:r>
      <w:r w:rsidR="00CD74C4" w:rsidRPr="00AC435E">
        <w:rPr>
          <w:rFonts w:ascii="Tahoma" w:hAnsi="Tahoma" w:cs="Tahoma"/>
          <w:sz w:val="20"/>
          <w:szCs w:val="20"/>
        </w:rPr>
        <w:t xml:space="preserve">da respectiva Série </w:t>
      </w:r>
      <w:r w:rsidR="007F7B8E" w:rsidRPr="00AC435E">
        <w:rPr>
          <w:rFonts w:ascii="Tahoma" w:hAnsi="Tahoma" w:cs="Tahoma"/>
          <w:sz w:val="20"/>
          <w:szCs w:val="20"/>
        </w:rPr>
        <w:t>devid</w:t>
      </w:r>
      <w:r w:rsidR="000F4871" w:rsidRPr="00AC435E">
        <w:rPr>
          <w:rFonts w:ascii="Tahoma" w:hAnsi="Tahoma" w:cs="Tahoma"/>
          <w:sz w:val="20"/>
          <w:szCs w:val="20"/>
        </w:rPr>
        <w:t>a</w:t>
      </w:r>
      <w:r w:rsidR="006125A4" w:rsidRPr="00AC435E">
        <w:rPr>
          <w:rFonts w:ascii="Tahoma" w:hAnsi="Tahoma" w:cs="Tahoma"/>
          <w:sz w:val="20"/>
          <w:szCs w:val="20"/>
        </w:rPr>
        <w:t xml:space="preserve"> e ainda não pag</w:t>
      </w:r>
      <w:r w:rsidR="007F7B8E" w:rsidRPr="00AC435E">
        <w:rPr>
          <w:rFonts w:ascii="Tahoma" w:hAnsi="Tahoma" w:cs="Tahoma"/>
          <w:sz w:val="20"/>
          <w:szCs w:val="20"/>
        </w:rPr>
        <w:t>os</w:t>
      </w:r>
      <w:r w:rsidR="006125A4" w:rsidRPr="00AC435E">
        <w:rPr>
          <w:rFonts w:ascii="Tahoma" w:hAnsi="Tahoma" w:cs="Tahoma"/>
          <w:sz w:val="20"/>
          <w:szCs w:val="20"/>
        </w:rPr>
        <w:t>, calculad</w:t>
      </w:r>
      <w:r w:rsidR="007F7B8E" w:rsidRPr="00AC435E">
        <w:rPr>
          <w:rFonts w:ascii="Tahoma" w:hAnsi="Tahoma" w:cs="Tahoma"/>
          <w:sz w:val="20"/>
          <w:szCs w:val="20"/>
        </w:rPr>
        <w:t>os</w:t>
      </w:r>
      <w:r w:rsidR="006125A4" w:rsidRPr="00AC435E">
        <w:rPr>
          <w:rFonts w:ascii="Tahoma" w:hAnsi="Tahoma" w:cs="Tahoma"/>
          <w:sz w:val="20"/>
          <w:szCs w:val="20"/>
        </w:rPr>
        <w:t xml:space="preserve"> nos termos desta Escritura de Emissão, e do </w:t>
      </w:r>
      <w:r w:rsidR="006125A4" w:rsidRPr="00AC435E">
        <w:rPr>
          <w:rFonts w:ascii="Tahoma" w:hAnsi="Tahoma" w:cs="Tahoma"/>
          <w:b/>
          <w:sz w:val="20"/>
          <w:szCs w:val="20"/>
        </w:rPr>
        <w:t>(b)</w:t>
      </w:r>
      <w:r w:rsidR="006125A4" w:rsidRPr="00AC435E">
        <w:rPr>
          <w:rFonts w:ascii="Tahoma" w:hAnsi="Tahoma" w:cs="Tahoma"/>
          <w:sz w:val="20"/>
          <w:szCs w:val="20"/>
        </w:rPr>
        <w:t xml:space="preserve"> Prêmio de Resgate</w:t>
      </w:r>
      <w:r w:rsidR="00CD74C4" w:rsidRPr="00AC435E">
        <w:rPr>
          <w:rFonts w:ascii="Tahoma" w:hAnsi="Tahoma" w:cs="Tahoma"/>
          <w:sz w:val="20"/>
          <w:szCs w:val="20"/>
        </w:rPr>
        <w:t xml:space="preserve"> da respectiva Série</w:t>
      </w:r>
      <w:r w:rsidR="006125A4" w:rsidRPr="00AC435E">
        <w:rPr>
          <w:rFonts w:ascii="Tahoma" w:hAnsi="Tahoma" w:cs="Tahoma"/>
          <w:sz w:val="20"/>
          <w:szCs w:val="20"/>
        </w:rPr>
        <w:t xml:space="preserve">, calculado conforme item </w:t>
      </w:r>
      <w:r w:rsidR="005C7F5D" w:rsidRPr="00AC435E">
        <w:rPr>
          <w:rFonts w:ascii="Tahoma" w:hAnsi="Tahoma" w:cs="Tahoma"/>
          <w:sz w:val="20"/>
          <w:szCs w:val="20"/>
        </w:rPr>
        <w:t>5.2</w:t>
      </w:r>
      <w:r w:rsidR="00AA5A47">
        <w:rPr>
          <w:rFonts w:ascii="Tahoma" w:hAnsi="Tahoma" w:cs="Tahoma"/>
          <w:sz w:val="20"/>
          <w:szCs w:val="20"/>
        </w:rPr>
        <w:t>3</w:t>
      </w:r>
      <w:r w:rsidR="005C7F5D" w:rsidRPr="00AC435E">
        <w:rPr>
          <w:rFonts w:ascii="Tahoma" w:hAnsi="Tahoma" w:cs="Tahoma"/>
          <w:sz w:val="20"/>
          <w:szCs w:val="20"/>
        </w:rPr>
        <w:t>.3.1 e 5.2</w:t>
      </w:r>
      <w:r w:rsidR="00AA5A47">
        <w:rPr>
          <w:rFonts w:ascii="Tahoma" w:hAnsi="Tahoma" w:cs="Tahoma"/>
          <w:sz w:val="20"/>
          <w:szCs w:val="20"/>
        </w:rPr>
        <w:t>3</w:t>
      </w:r>
      <w:r w:rsidR="005C7F5D" w:rsidRPr="00AC435E">
        <w:rPr>
          <w:rFonts w:ascii="Tahoma" w:hAnsi="Tahoma" w:cs="Tahoma"/>
          <w:sz w:val="20"/>
          <w:szCs w:val="20"/>
        </w:rPr>
        <w:t xml:space="preserve">.3.2 </w:t>
      </w:r>
      <w:r w:rsidR="006125A4" w:rsidRPr="00AC435E">
        <w:rPr>
          <w:rFonts w:ascii="Tahoma" w:hAnsi="Tahoma" w:cs="Tahoma"/>
          <w:sz w:val="20"/>
          <w:szCs w:val="20"/>
        </w:rPr>
        <w:t>abaixo</w:t>
      </w:r>
      <w:r w:rsidR="005C7F5D" w:rsidRPr="00AC435E">
        <w:rPr>
          <w:rFonts w:ascii="Tahoma" w:hAnsi="Tahoma" w:cs="Tahoma"/>
          <w:sz w:val="20"/>
          <w:szCs w:val="20"/>
        </w:rPr>
        <w:t>, conforme o caso</w:t>
      </w:r>
      <w:r w:rsidR="00E64B6E" w:rsidRPr="00AC435E">
        <w:rPr>
          <w:rFonts w:ascii="Tahoma" w:hAnsi="Tahoma" w:cs="Tahoma"/>
          <w:sz w:val="20"/>
          <w:szCs w:val="20"/>
        </w:rPr>
        <w:t xml:space="preserve">; e </w:t>
      </w:r>
      <w:r w:rsidR="00E64B6E" w:rsidRPr="00AC435E">
        <w:rPr>
          <w:rFonts w:ascii="Tahoma" w:hAnsi="Tahoma" w:cs="Tahoma"/>
          <w:b/>
          <w:sz w:val="20"/>
          <w:szCs w:val="20"/>
        </w:rPr>
        <w:t>(iii)</w:t>
      </w:r>
      <w:r w:rsidR="00E64B6E" w:rsidRPr="00AC435E">
        <w:rPr>
          <w:rFonts w:ascii="Tahoma" w:hAnsi="Tahoma" w:cs="Tahoma"/>
          <w:sz w:val="20"/>
          <w:szCs w:val="20"/>
        </w:rPr>
        <w:t xml:space="preserve"> as informações necessárias à operacionalização do Resgate Antecipado Facultativo Total.</w:t>
      </w:r>
    </w:p>
    <w:p w14:paraId="11261B6D" w14:textId="77777777" w:rsidR="00E64B6E" w:rsidRPr="000142CA" w:rsidRDefault="00E64B6E" w:rsidP="000142CA">
      <w:pPr>
        <w:rPr>
          <w:rFonts w:ascii="Tahoma" w:hAnsi="Tahoma" w:cs="Tahoma"/>
          <w:sz w:val="20"/>
          <w:szCs w:val="20"/>
        </w:rPr>
      </w:pPr>
    </w:p>
    <w:p w14:paraId="7DF6DFCA" w14:textId="20A5E488" w:rsidR="009634A6" w:rsidRPr="00B82908" w:rsidRDefault="00E64B6E" w:rsidP="0093079A">
      <w:pPr>
        <w:widowControl w:val="0"/>
        <w:numPr>
          <w:ilvl w:val="2"/>
          <w:numId w:val="39"/>
        </w:numPr>
        <w:tabs>
          <w:tab w:val="left" w:pos="567"/>
          <w:tab w:val="left" w:pos="851"/>
        </w:tabs>
        <w:ind w:left="0" w:firstLine="0"/>
        <w:rPr>
          <w:rFonts w:ascii="Tahoma" w:hAnsi="Tahoma" w:cs="Tahoma"/>
          <w:b/>
          <w:smallCaps/>
          <w:sz w:val="20"/>
          <w:szCs w:val="20"/>
        </w:rPr>
      </w:pPr>
      <w:bookmarkStart w:id="90" w:name="_Hlk10059065"/>
      <w:r w:rsidRPr="00AC435E">
        <w:rPr>
          <w:rFonts w:ascii="Tahoma" w:hAnsi="Tahoma" w:cs="Tahoma"/>
          <w:sz w:val="20"/>
          <w:szCs w:val="20"/>
        </w:rPr>
        <w:t xml:space="preserve">Na hipótese em que a Emissora optar pelo Resgate Antecipado Facultativo Total, será devido um prêmio de resgate </w:t>
      </w:r>
      <w:r w:rsidR="00830C56" w:rsidRPr="00AC435E">
        <w:rPr>
          <w:rFonts w:ascii="Tahoma" w:hAnsi="Tahoma" w:cs="Tahoma"/>
          <w:sz w:val="20"/>
          <w:szCs w:val="20"/>
        </w:rPr>
        <w:t>a</w:t>
      </w:r>
      <w:r w:rsidRPr="00AC435E">
        <w:rPr>
          <w:rFonts w:ascii="Tahoma" w:hAnsi="Tahoma" w:cs="Tahoma"/>
          <w:sz w:val="20"/>
          <w:szCs w:val="20"/>
        </w:rPr>
        <w:t>ntecipado</w:t>
      </w:r>
      <w:r w:rsidR="00830C56" w:rsidRPr="00AC435E">
        <w:rPr>
          <w:rFonts w:ascii="Tahoma" w:hAnsi="Tahoma" w:cs="Tahoma"/>
          <w:sz w:val="20"/>
          <w:szCs w:val="20"/>
        </w:rPr>
        <w:t xml:space="preserve">, </w:t>
      </w:r>
      <w:r w:rsidR="0076157D" w:rsidRPr="00AC435E">
        <w:rPr>
          <w:rFonts w:ascii="Tahoma" w:hAnsi="Tahoma" w:cs="Tahoma"/>
          <w:sz w:val="20"/>
          <w:szCs w:val="20"/>
        </w:rPr>
        <w:t>que</w:t>
      </w:r>
      <w:r w:rsidR="00830C56" w:rsidRPr="00AC435E">
        <w:rPr>
          <w:rFonts w:ascii="Tahoma" w:hAnsi="Tahoma" w:cs="Tahoma"/>
          <w:sz w:val="20"/>
          <w:szCs w:val="20"/>
        </w:rPr>
        <w:t xml:space="preserve"> incidirá </w:t>
      </w:r>
      <w:r w:rsidRPr="00AC435E">
        <w:rPr>
          <w:rFonts w:ascii="Tahoma" w:hAnsi="Tahoma" w:cs="Tahoma"/>
          <w:sz w:val="20"/>
          <w:szCs w:val="20"/>
        </w:rPr>
        <w:t xml:space="preserve">sobre </w:t>
      </w:r>
      <w:r w:rsidR="00830C56" w:rsidRPr="00AC435E">
        <w:rPr>
          <w:rFonts w:ascii="Tahoma" w:hAnsi="Tahoma" w:cs="Tahoma"/>
          <w:sz w:val="20"/>
          <w:szCs w:val="20"/>
        </w:rPr>
        <w:t xml:space="preserve">o montante a ser pago pela Emissora na data efetiva </w:t>
      </w:r>
      <w:r w:rsidR="00CD74C4" w:rsidRPr="00AC435E">
        <w:rPr>
          <w:rFonts w:ascii="Tahoma" w:hAnsi="Tahoma" w:cs="Tahoma"/>
          <w:sz w:val="20"/>
          <w:szCs w:val="20"/>
        </w:rPr>
        <w:t>do Resgate Antecipado Facultativo Total</w:t>
      </w:r>
      <w:r w:rsidR="00830C56" w:rsidRPr="00AC435E">
        <w:rPr>
          <w:rFonts w:ascii="Tahoma" w:hAnsi="Tahoma" w:cs="Tahoma"/>
          <w:sz w:val="20"/>
          <w:szCs w:val="20"/>
        </w:rPr>
        <w:t>, correspondente ao Valor Nominal Unitário ou o saldo do Valor Nominal Unitário</w:t>
      </w:r>
      <w:r w:rsidR="008F5373" w:rsidRPr="00AC435E">
        <w:rPr>
          <w:rFonts w:ascii="Tahoma" w:hAnsi="Tahoma" w:cs="Tahoma"/>
          <w:sz w:val="20"/>
          <w:szCs w:val="20"/>
        </w:rPr>
        <w:t xml:space="preserve"> da respe</w:t>
      </w:r>
      <w:r w:rsidR="00B658F3" w:rsidRPr="00AC435E">
        <w:rPr>
          <w:rFonts w:ascii="Tahoma" w:hAnsi="Tahoma" w:cs="Tahoma"/>
          <w:sz w:val="20"/>
          <w:szCs w:val="20"/>
        </w:rPr>
        <w:t>c</w:t>
      </w:r>
      <w:r w:rsidR="008F5373" w:rsidRPr="00AC435E">
        <w:rPr>
          <w:rFonts w:ascii="Tahoma" w:hAnsi="Tahoma" w:cs="Tahoma"/>
          <w:sz w:val="20"/>
          <w:szCs w:val="20"/>
        </w:rPr>
        <w:t>tiva Série</w:t>
      </w:r>
      <w:r w:rsidR="00830C56" w:rsidRPr="00AC435E">
        <w:rPr>
          <w:rFonts w:ascii="Tahoma" w:hAnsi="Tahoma" w:cs="Tahoma"/>
          <w:sz w:val="20"/>
          <w:szCs w:val="20"/>
        </w:rPr>
        <w:t>, conforme o caso, acrescido d</w:t>
      </w:r>
      <w:r w:rsidR="000F4871" w:rsidRPr="00AC435E">
        <w:rPr>
          <w:rFonts w:ascii="Tahoma" w:hAnsi="Tahoma" w:cs="Tahoma"/>
          <w:sz w:val="20"/>
          <w:szCs w:val="20"/>
        </w:rPr>
        <w:t xml:space="preserve">a </w:t>
      </w:r>
      <w:r w:rsidR="00CD74C4" w:rsidRPr="00AC435E">
        <w:rPr>
          <w:rFonts w:ascii="Tahoma" w:hAnsi="Tahoma" w:cs="Tahoma"/>
          <w:sz w:val="20"/>
          <w:szCs w:val="20"/>
        </w:rPr>
        <w:t xml:space="preserve">respectiva </w:t>
      </w:r>
      <w:r w:rsidR="000F4871" w:rsidRPr="00AC435E">
        <w:rPr>
          <w:rFonts w:ascii="Tahoma" w:hAnsi="Tahoma" w:cs="Tahoma"/>
          <w:sz w:val="20"/>
          <w:szCs w:val="20"/>
        </w:rPr>
        <w:t xml:space="preserve">Remuneração </w:t>
      </w:r>
      <w:r w:rsidR="007F7B8E" w:rsidRPr="00AC435E">
        <w:rPr>
          <w:rFonts w:ascii="Tahoma" w:hAnsi="Tahoma" w:cs="Tahoma"/>
          <w:sz w:val="20"/>
          <w:szCs w:val="20"/>
        </w:rPr>
        <w:t>devid</w:t>
      </w:r>
      <w:r w:rsidR="000F4871" w:rsidRPr="00AC435E">
        <w:rPr>
          <w:rFonts w:ascii="Tahoma" w:hAnsi="Tahoma" w:cs="Tahoma"/>
          <w:sz w:val="20"/>
          <w:szCs w:val="20"/>
        </w:rPr>
        <w:t>a</w:t>
      </w:r>
      <w:r w:rsidR="007F7B8E" w:rsidRPr="00AC435E">
        <w:rPr>
          <w:rFonts w:ascii="Tahoma" w:hAnsi="Tahoma" w:cs="Tahoma"/>
          <w:sz w:val="20"/>
          <w:szCs w:val="20"/>
        </w:rPr>
        <w:t xml:space="preserve"> e ainda não pag</w:t>
      </w:r>
      <w:r w:rsidR="008F5373" w:rsidRPr="00AC435E">
        <w:rPr>
          <w:rFonts w:ascii="Tahoma" w:hAnsi="Tahoma" w:cs="Tahoma"/>
          <w:sz w:val="20"/>
          <w:szCs w:val="20"/>
        </w:rPr>
        <w:t>a</w:t>
      </w:r>
      <w:r w:rsidR="007F7B8E" w:rsidRPr="00AC435E">
        <w:rPr>
          <w:rFonts w:ascii="Tahoma" w:hAnsi="Tahoma" w:cs="Tahoma"/>
          <w:sz w:val="20"/>
          <w:szCs w:val="20"/>
        </w:rPr>
        <w:t>, calculad</w:t>
      </w:r>
      <w:r w:rsidR="008F5373" w:rsidRPr="00AC435E">
        <w:rPr>
          <w:rFonts w:ascii="Tahoma" w:hAnsi="Tahoma" w:cs="Tahoma"/>
          <w:sz w:val="20"/>
          <w:szCs w:val="20"/>
        </w:rPr>
        <w:t>a</w:t>
      </w:r>
      <w:r w:rsidR="007F7B8E" w:rsidRPr="00AC435E">
        <w:rPr>
          <w:rFonts w:ascii="Tahoma" w:hAnsi="Tahoma" w:cs="Tahoma"/>
          <w:sz w:val="20"/>
          <w:szCs w:val="20"/>
        </w:rPr>
        <w:t xml:space="preserve"> nos termos desta Escritura de Emissão</w:t>
      </w:r>
      <w:r w:rsidR="00830C56" w:rsidRPr="00AC435E">
        <w:rPr>
          <w:rFonts w:ascii="Tahoma" w:hAnsi="Tahoma" w:cs="Tahoma"/>
          <w:sz w:val="20"/>
          <w:szCs w:val="20"/>
        </w:rPr>
        <w:t xml:space="preserve">. </w:t>
      </w:r>
      <w:r w:rsidR="0076157D" w:rsidRPr="00AC435E">
        <w:rPr>
          <w:rFonts w:ascii="Tahoma" w:hAnsi="Tahoma" w:cs="Tahoma"/>
          <w:sz w:val="20"/>
          <w:szCs w:val="20"/>
        </w:rPr>
        <w:t>O Prêmio de Resgate será calculado conforme a tabela abaixo indicada</w:t>
      </w:r>
      <w:r w:rsidR="00CD74C4" w:rsidRPr="00AC435E">
        <w:rPr>
          <w:rFonts w:ascii="Tahoma" w:hAnsi="Tahoma" w:cs="Tahoma"/>
          <w:sz w:val="20"/>
          <w:szCs w:val="20"/>
        </w:rPr>
        <w:t xml:space="preserve"> para cada </w:t>
      </w:r>
      <w:r w:rsidR="00C45C3C" w:rsidRPr="00AC435E">
        <w:rPr>
          <w:rFonts w:ascii="Tahoma" w:hAnsi="Tahoma" w:cs="Tahoma"/>
          <w:sz w:val="20"/>
          <w:szCs w:val="20"/>
        </w:rPr>
        <w:t>s</w:t>
      </w:r>
      <w:r w:rsidR="00CD74C4" w:rsidRPr="00AC435E">
        <w:rPr>
          <w:rFonts w:ascii="Tahoma" w:hAnsi="Tahoma" w:cs="Tahoma"/>
          <w:sz w:val="20"/>
          <w:szCs w:val="20"/>
        </w:rPr>
        <w:t>érie</w:t>
      </w:r>
      <w:r w:rsidR="0076157D" w:rsidRPr="00AC435E">
        <w:rPr>
          <w:rFonts w:ascii="Tahoma" w:hAnsi="Tahoma" w:cs="Tahoma"/>
          <w:sz w:val="20"/>
          <w:szCs w:val="20"/>
        </w:rPr>
        <w:t>.</w:t>
      </w:r>
    </w:p>
    <w:p w14:paraId="5C30DF48" w14:textId="77777777" w:rsidR="00B82908" w:rsidRPr="00B82908" w:rsidRDefault="00B82908" w:rsidP="00B82908">
      <w:pPr>
        <w:widowControl w:val="0"/>
        <w:tabs>
          <w:tab w:val="left" w:pos="567"/>
          <w:tab w:val="left" w:pos="851"/>
        </w:tabs>
        <w:rPr>
          <w:rFonts w:ascii="Tahoma" w:hAnsi="Tahoma" w:cs="Tahoma"/>
          <w:b/>
          <w:smallCaps/>
          <w:sz w:val="20"/>
          <w:szCs w:val="20"/>
        </w:rPr>
      </w:pPr>
    </w:p>
    <w:p w14:paraId="1F38B224" w14:textId="05131430" w:rsidR="00B82908" w:rsidRDefault="00B82908" w:rsidP="00B82908">
      <w:pPr>
        <w:widowControl w:val="0"/>
        <w:numPr>
          <w:ilvl w:val="2"/>
          <w:numId w:val="39"/>
        </w:numPr>
        <w:tabs>
          <w:tab w:val="left" w:pos="567"/>
          <w:tab w:val="left" w:pos="851"/>
        </w:tabs>
        <w:ind w:left="0" w:firstLine="0"/>
        <w:rPr>
          <w:rFonts w:ascii="Tahoma" w:hAnsi="Tahoma" w:cs="Tahoma"/>
          <w:sz w:val="20"/>
          <w:szCs w:val="20"/>
        </w:rPr>
      </w:pPr>
      <w:r>
        <w:rPr>
          <w:rFonts w:ascii="Tahoma" w:hAnsi="Tahoma" w:cs="Tahoma"/>
          <w:sz w:val="20"/>
          <w:szCs w:val="20"/>
        </w:rPr>
        <w:t>As D</w:t>
      </w:r>
      <w:r w:rsidRPr="00B82908">
        <w:rPr>
          <w:rFonts w:ascii="Tahoma" w:hAnsi="Tahoma" w:cs="Tahoma"/>
          <w:sz w:val="20"/>
          <w:szCs w:val="20"/>
        </w:rPr>
        <w:t>ebêntures reg</w:t>
      </w:r>
      <w:r w:rsidR="00E03B14">
        <w:rPr>
          <w:rFonts w:ascii="Tahoma" w:hAnsi="Tahoma" w:cs="Tahoma"/>
          <w:sz w:val="20"/>
          <w:szCs w:val="20"/>
        </w:rPr>
        <w:t>a</w:t>
      </w:r>
      <w:r w:rsidRPr="00B82908">
        <w:rPr>
          <w:rFonts w:ascii="Tahoma" w:hAnsi="Tahoma" w:cs="Tahoma"/>
          <w:sz w:val="20"/>
          <w:szCs w:val="20"/>
        </w:rPr>
        <w:t>tadas ser</w:t>
      </w:r>
      <w:r>
        <w:rPr>
          <w:rFonts w:ascii="Tahoma" w:hAnsi="Tahoma" w:cs="Tahoma"/>
          <w:sz w:val="20"/>
          <w:szCs w:val="20"/>
        </w:rPr>
        <w:t xml:space="preserve">ão </w:t>
      </w:r>
      <w:r w:rsidR="00E03B14">
        <w:rPr>
          <w:rFonts w:ascii="Tahoma" w:hAnsi="Tahoma" w:cs="Tahoma"/>
          <w:sz w:val="20"/>
          <w:szCs w:val="20"/>
        </w:rPr>
        <w:t>obrigatoriamente</w:t>
      </w:r>
      <w:r>
        <w:rPr>
          <w:rFonts w:ascii="Tahoma" w:hAnsi="Tahoma" w:cs="Tahoma"/>
          <w:sz w:val="20"/>
          <w:szCs w:val="20"/>
        </w:rPr>
        <w:t xml:space="preserve"> canceladas.</w:t>
      </w:r>
    </w:p>
    <w:p w14:paraId="0F5F1C36" w14:textId="77777777" w:rsidR="00B82908" w:rsidRDefault="00B82908" w:rsidP="00B82908">
      <w:pPr>
        <w:widowControl w:val="0"/>
        <w:tabs>
          <w:tab w:val="left" w:pos="567"/>
          <w:tab w:val="left" w:pos="851"/>
        </w:tabs>
        <w:rPr>
          <w:rFonts w:ascii="Tahoma" w:hAnsi="Tahoma" w:cs="Tahoma"/>
          <w:sz w:val="20"/>
          <w:szCs w:val="20"/>
        </w:rPr>
      </w:pPr>
    </w:p>
    <w:p w14:paraId="39D38AA3" w14:textId="081DEDCA" w:rsidR="00B82908" w:rsidRPr="00B82908" w:rsidRDefault="00B82908" w:rsidP="00B82908">
      <w:pPr>
        <w:widowControl w:val="0"/>
        <w:numPr>
          <w:ilvl w:val="2"/>
          <w:numId w:val="39"/>
        </w:numPr>
        <w:tabs>
          <w:tab w:val="left" w:pos="567"/>
          <w:tab w:val="left" w:pos="851"/>
        </w:tabs>
        <w:ind w:left="0" w:firstLine="0"/>
        <w:rPr>
          <w:rFonts w:ascii="Tahoma" w:hAnsi="Tahoma" w:cs="Tahoma"/>
          <w:sz w:val="20"/>
          <w:szCs w:val="20"/>
        </w:rPr>
      </w:pPr>
      <w:r>
        <w:rPr>
          <w:rFonts w:ascii="Tahoma" w:hAnsi="Tahoma" w:cs="Tahoma"/>
          <w:sz w:val="20"/>
          <w:szCs w:val="20"/>
        </w:rPr>
        <w:t>C</w:t>
      </w:r>
      <w:r w:rsidRPr="00B82908">
        <w:rPr>
          <w:rFonts w:ascii="Tahoma" w:hAnsi="Tahoma" w:cs="Tahoma"/>
          <w:sz w:val="20"/>
          <w:szCs w:val="20"/>
        </w:rPr>
        <w:t xml:space="preserve">aso </w:t>
      </w:r>
      <w:r>
        <w:rPr>
          <w:rFonts w:ascii="Tahoma" w:hAnsi="Tahoma" w:cs="Tahoma"/>
          <w:sz w:val="20"/>
          <w:szCs w:val="20"/>
        </w:rPr>
        <w:t>à</w:t>
      </w:r>
      <w:r w:rsidRPr="00B82908">
        <w:rPr>
          <w:rFonts w:ascii="Tahoma" w:hAnsi="Tahoma" w:cs="Tahoma"/>
          <w:sz w:val="20"/>
          <w:szCs w:val="20"/>
        </w:rPr>
        <w:t>s Debêntures estejam custodiadas</w:t>
      </w:r>
      <w:r>
        <w:rPr>
          <w:rFonts w:ascii="Tahoma" w:hAnsi="Tahoma" w:cs="Tahoma"/>
          <w:sz w:val="20"/>
          <w:szCs w:val="20"/>
        </w:rPr>
        <w:t>:</w:t>
      </w:r>
      <w:r w:rsidRPr="00B82908">
        <w:rPr>
          <w:rFonts w:ascii="Tahoma" w:hAnsi="Tahoma" w:cs="Tahoma"/>
          <w:sz w:val="20"/>
          <w:szCs w:val="20"/>
        </w:rPr>
        <w:t xml:space="preserve"> </w:t>
      </w:r>
      <w:r w:rsidRPr="00B82908">
        <w:rPr>
          <w:rFonts w:ascii="Tahoma" w:hAnsi="Tahoma" w:cs="Tahoma"/>
          <w:b/>
          <w:sz w:val="20"/>
          <w:szCs w:val="20"/>
        </w:rPr>
        <w:t xml:space="preserve">(a) </w:t>
      </w:r>
      <w:r w:rsidRPr="00B82908">
        <w:rPr>
          <w:rFonts w:ascii="Tahoma" w:hAnsi="Tahoma" w:cs="Tahoma"/>
          <w:sz w:val="20"/>
          <w:szCs w:val="20"/>
        </w:rPr>
        <w:t xml:space="preserve">eletronicamente na B3, o resgate deverá ocorrer conforme os procedimentos operacionais previstos pela B3; ou </w:t>
      </w:r>
      <w:r w:rsidRPr="00B82908">
        <w:rPr>
          <w:rFonts w:ascii="Tahoma" w:hAnsi="Tahoma" w:cs="Tahoma"/>
          <w:b/>
          <w:sz w:val="20"/>
          <w:szCs w:val="20"/>
        </w:rPr>
        <w:t>(b)</w:t>
      </w:r>
      <w:r w:rsidRPr="00B82908">
        <w:rPr>
          <w:rFonts w:ascii="Tahoma" w:hAnsi="Tahoma" w:cs="Tahoma"/>
          <w:sz w:val="20"/>
          <w:szCs w:val="20"/>
        </w:rPr>
        <w:t xml:space="preserve"> fora do âmbito da B3, o resgate deverá ocorrer conforme os procedimentos operacionais previstos pelo Escriturador</w:t>
      </w:r>
      <w:r>
        <w:rPr>
          <w:rFonts w:ascii="Tahoma" w:hAnsi="Tahoma" w:cs="Tahoma"/>
          <w:sz w:val="20"/>
          <w:szCs w:val="20"/>
        </w:rPr>
        <w:t>.</w:t>
      </w:r>
    </w:p>
    <w:p w14:paraId="02F43542" w14:textId="77777777" w:rsidR="00CD74C4" w:rsidRPr="00AC435E" w:rsidRDefault="00CD74C4" w:rsidP="00C45C3C">
      <w:pPr>
        <w:rPr>
          <w:rFonts w:ascii="Tahoma" w:hAnsi="Tahoma" w:cs="Tahoma"/>
          <w:b/>
          <w:smallCaps/>
          <w:sz w:val="20"/>
          <w:szCs w:val="20"/>
        </w:rPr>
      </w:pPr>
      <w:bookmarkStart w:id="91" w:name="_Hlk10059103"/>
      <w:bookmarkEnd w:id="90"/>
    </w:p>
    <w:p w14:paraId="6DABD59A" w14:textId="323DA5A2" w:rsidR="00CD74C4" w:rsidRPr="00AC435E" w:rsidRDefault="00CD74C4" w:rsidP="00B82908">
      <w:pPr>
        <w:widowControl w:val="0"/>
        <w:numPr>
          <w:ilvl w:val="3"/>
          <w:numId w:val="52"/>
        </w:numPr>
        <w:tabs>
          <w:tab w:val="left" w:pos="567"/>
          <w:tab w:val="left" w:pos="851"/>
        </w:tabs>
        <w:rPr>
          <w:rFonts w:ascii="Tahoma" w:hAnsi="Tahoma" w:cs="Tahoma"/>
          <w:b/>
          <w:smallCaps/>
          <w:sz w:val="20"/>
          <w:szCs w:val="20"/>
        </w:rPr>
      </w:pPr>
      <w:bookmarkStart w:id="92" w:name="_Hlk10059084"/>
      <w:r w:rsidRPr="00AC435E">
        <w:rPr>
          <w:rFonts w:ascii="Tahoma" w:hAnsi="Tahoma" w:cs="Tahoma"/>
          <w:sz w:val="20"/>
          <w:szCs w:val="20"/>
          <w:u w:val="single"/>
        </w:rPr>
        <w:lastRenderedPageBreak/>
        <w:t>Prêmio de Resgate da Primei</w:t>
      </w:r>
      <w:r w:rsidR="009D3CE8" w:rsidRPr="00AC435E">
        <w:rPr>
          <w:rFonts w:ascii="Tahoma" w:hAnsi="Tahoma" w:cs="Tahoma"/>
          <w:sz w:val="20"/>
          <w:szCs w:val="20"/>
          <w:u w:val="single"/>
        </w:rPr>
        <w:t>r</w:t>
      </w:r>
      <w:r w:rsidRPr="00AC435E">
        <w:rPr>
          <w:rFonts w:ascii="Tahoma" w:hAnsi="Tahoma" w:cs="Tahoma"/>
          <w:sz w:val="20"/>
          <w:szCs w:val="20"/>
          <w:u w:val="single"/>
        </w:rPr>
        <w:t>a Série</w:t>
      </w:r>
    </w:p>
    <w:bookmarkEnd w:id="91"/>
    <w:p w14:paraId="34A78330" w14:textId="77777777" w:rsidR="00830C56" w:rsidRPr="00AC435E" w:rsidRDefault="00830C56" w:rsidP="00830C56">
      <w:pPr>
        <w:widowControl w:val="0"/>
        <w:tabs>
          <w:tab w:val="left" w:pos="567"/>
          <w:tab w:val="left" w:pos="851"/>
        </w:tabs>
        <w:rPr>
          <w:rFonts w:ascii="Tahoma" w:hAnsi="Tahoma" w:cs="Tahoma"/>
          <w:b/>
          <w:smallCaps/>
          <w:sz w:val="20"/>
          <w:szCs w:val="20"/>
        </w:rPr>
      </w:pPr>
    </w:p>
    <w:tbl>
      <w:tblPr>
        <w:tblStyle w:val="Tabelacomgrade"/>
        <w:tblW w:w="0" w:type="auto"/>
        <w:tblLook w:val="04A0" w:firstRow="1" w:lastRow="0" w:firstColumn="1" w:lastColumn="0" w:noHBand="0" w:noVBand="1"/>
      </w:tblPr>
      <w:tblGrid>
        <w:gridCol w:w="7083"/>
        <w:gridCol w:w="2688"/>
      </w:tblGrid>
      <w:tr w:rsidR="00830C56" w:rsidRPr="00AC435E" w14:paraId="5229824B" w14:textId="77777777" w:rsidTr="00C34028">
        <w:tc>
          <w:tcPr>
            <w:tcW w:w="7083" w:type="dxa"/>
          </w:tcPr>
          <w:p w14:paraId="19608668" w14:textId="77777777" w:rsidR="00830C56" w:rsidRPr="00AC435E" w:rsidRDefault="00830C56" w:rsidP="00830C56">
            <w:pPr>
              <w:widowControl w:val="0"/>
              <w:tabs>
                <w:tab w:val="left" w:pos="567"/>
                <w:tab w:val="left" w:pos="851"/>
              </w:tabs>
              <w:jc w:val="center"/>
              <w:rPr>
                <w:rFonts w:ascii="Tahoma" w:hAnsi="Tahoma" w:cs="Tahoma"/>
                <w:b/>
                <w:smallCaps/>
                <w:sz w:val="18"/>
                <w:szCs w:val="18"/>
              </w:rPr>
            </w:pPr>
            <w:bookmarkStart w:id="93" w:name="_Hlk10059132"/>
            <w:r w:rsidRPr="00AC435E">
              <w:rPr>
                <w:rFonts w:ascii="Tahoma" w:hAnsi="Tahoma" w:cs="Tahoma"/>
                <w:b/>
                <w:smallCaps/>
                <w:sz w:val="18"/>
                <w:szCs w:val="18"/>
              </w:rPr>
              <w:t>Período do Resgate</w:t>
            </w:r>
            <w:r w:rsidR="008F5373" w:rsidRPr="00AC435E">
              <w:rPr>
                <w:rFonts w:ascii="Tahoma" w:hAnsi="Tahoma" w:cs="Tahoma"/>
                <w:b/>
                <w:smallCaps/>
                <w:sz w:val="18"/>
                <w:szCs w:val="18"/>
              </w:rPr>
              <w:t xml:space="preserve"> da Primeira Série</w:t>
            </w:r>
          </w:p>
        </w:tc>
        <w:tc>
          <w:tcPr>
            <w:tcW w:w="2688" w:type="dxa"/>
          </w:tcPr>
          <w:p w14:paraId="23EEE42C" w14:textId="77777777" w:rsidR="00830C56" w:rsidRPr="00AC435E" w:rsidRDefault="00830C56" w:rsidP="00830C56">
            <w:pPr>
              <w:widowControl w:val="0"/>
              <w:tabs>
                <w:tab w:val="left" w:pos="567"/>
                <w:tab w:val="left" w:pos="851"/>
              </w:tabs>
              <w:jc w:val="center"/>
              <w:rPr>
                <w:rFonts w:ascii="Tahoma" w:hAnsi="Tahoma" w:cs="Tahoma"/>
                <w:b/>
                <w:smallCaps/>
                <w:sz w:val="18"/>
                <w:szCs w:val="18"/>
              </w:rPr>
            </w:pPr>
            <w:r w:rsidRPr="00AC435E">
              <w:rPr>
                <w:rFonts w:ascii="Tahoma" w:hAnsi="Tahoma" w:cs="Tahoma"/>
                <w:b/>
                <w:smallCaps/>
                <w:sz w:val="18"/>
                <w:szCs w:val="18"/>
              </w:rPr>
              <w:t>Prêmio de Resgate</w:t>
            </w:r>
            <w:r w:rsidR="008F5373" w:rsidRPr="00AC435E">
              <w:rPr>
                <w:rFonts w:ascii="Tahoma" w:hAnsi="Tahoma" w:cs="Tahoma"/>
                <w:b/>
                <w:smallCaps/>
                <w:sz w:val="18"/>
                <w:szCs w:val="18"/>
              </w:rPr>
              <w:t xml:space="preserve"> da Primeira Série</w:t>
            </w:r>
          </w:p>
          <w:p w14:paraId="2710FF93" w14:textId="4C8EF8E2" w:rsidR="00271A33" w:rsidRPr="00AC435E" w:rsidRDefault="00271A33" w:rsidP="00830C56">
            <w:pPr>
              <w:widowControl w:val="0"/>
              <w:tabs>
                <w:tab w:val="left" w:pos="567"/>
                <w:tab w:val="left" w:pos="851"/>
              </w:tabs>
              <w:jc w:val="center"/>
              <w:rPr>
                <w:rFonts w:ascii="Tahoma" w:hAnsi="Tahoma" w:cs="Tahoma"/>
                <w:b/>
                <w:smallCaps/>
                <w:sz w:val="18"/>
                <w:szCs w:val="18"/>
              </w:rPr>
            </w:pPr>
          </w:p>
        </w:tc>
      </w:tr>
      <w:tr w:rsidR="00830C56" w:rsidRPr="00AC435E" w14:paraId="71A71B89" w14:textId="77777777" w:rsidTr="00C34028">
        <w:tc>
          <w:tcPr>
            <w:tcW w:w="7083" w:type="dxa"/>
          </w:tcPr>
          <w:p w14:paraId="1D78538F" w14:textId="78160403" w:rsidR="00271A33" w:rsidRPr="00AC435E" w:rsidRDefault="00271A33" w:rsidP="008C585D">
            <w:pPr>
              <w:widowControl w:val="0"/>
              <w:tabs>
                <w:tab w:val="left" w:pos="567"/>
                <w:tab w:val="left" w:pos="851"/>
              </w:tabs>
              <w:jc w:val="center"/>
              <w:rPr>
                <w:rFonts w:ascii="Tahoma" w:hAnsi="Tahoma" w:cs="Tahoma"/>
                <w:b/>
                <w:smallCaps/>
                <w:sz w:val="18"/>
                <w:szCs w:val="18"/>
              </w:rPr>
            </w:pPr>
            <w:r w:rsidRPr="00AC435E">
              <w:rPr>
                <w:rFonts w:ascii="Tahoma" w:hAnsi="Tahoma" w:cs="Tahoma"/>
                <w:sz w:val="18"/>
                <w:szCs w:val="18"/>
              </w:rPr>
              <w:t>De 07 de junho de 2019 até 07 de junho de 2020</w:t>
            </w:r>
          </w:p>
        </w:tc>
        <w:tc>
          <w:tcPr>
            <w:tcW w:w="2688" w:type="dxa"/>
          </w:tcPr>
          <w:p w14:paraId="2C2A6666" w14:textId="128A796E" w:rsidR="00830C56" w:rsidRPr="00AC435E" w:rsidRDefault="00271A33" w:rsidP="00830C56">
            <w:pPr>
              <w:widowControl w:val="0"/>
              <w:tabs>
                <w:tab w:val="left" w:pos="567"/>
                <w:tab w:val="left" w:pos="851"/>
              </w:tabs>
              <w:jc w:val="center"/>
              <w:rPr>
                <w:rFonts w:ascii="Tahoma" w:hAnsi="Tahoma" w:cs="Tahoma"/>
                <w:b/>
                <w:smallCaps/>
                <w:sz w:val="18"/>
                <w:szCs w:val="18"/>
              </w:rPr>
            </w:pPr>
            <w:r w:rsidRPr="00AC435E">
              <w:rPr>
                <w:rFonts w:ascii="Tahoma" w:hAnsi="Tahoma" w:cs="Tahoma"/>
                <w:sz w:val="18"/>
                <w:szCs w:val="18"/>
              </w:rPr>
              <w:t>0,40%</w:t>
            </w:r>
          </w:p>
        </w:tc>
      </w:tr>
      <w:tr w:rsidR="00271A33" w:rsidRPr="00AC435E" w14:paraId="1B043060" w14:textId="77777777" w:rsidTr="00C34028">
        <w:tc>
          <w:tcPr>
            <w:tcW w:w="7083" w:type="dxa"/>
          </w:tcPr>
          <w:p w14:paraId="43DB5097" w14:textId="6181189D" w:rsidR="00271A33" w:rsidRPr="00AC435E" w:rsidDel="00271A33" w:rsidRDefault="00271A33" w:rsidP="008C585D">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De 0</w:t>
            </w:r>
            <w:r w:rsidR="00515EEC" w:rsidRPr="00AC435E">
              <w:rPr>
                <w:rFonts w:ascii="Tahoma" w:hAnsi="Tahoma" w:cs="Tahoma"/>
                <w:sz w:val="18"/>
                <w:szCs w:val="18"/>
              </w:rPr>
              <w:t>8</w:t>
            </w:r>
            <w:r w:rsidRPr="00AC435E">
              <w:rPr>
                <w:rFonts w:ascii="Tahoma" w:hAnsi="Tahoma" w:cs="Tahoma"/>
                <w:sz w:val="18"/>
                <w:szCs w:val="18"/>
              </w:rPr>
              <w:t xml:space="preserve"> de junho de 2020 até 07 de junho de 2021</w:t>
            </w:r>
          </w:p>
        </w:tc>
        <w:tc>
          <w:tcPr>
            <w:tcW w:w="2688" w:type="dxa"/>
          </w:tcPr>
          <w:p w14:paraId="4FAF8167" w14:textId="02E5605B" w:rsidR="00271A33" w:rsidRPr="00AC435E" w:rsidDel="00271A33" w:rsidRDefault="00271A33" w:rsidP="00271A33">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0,30%</w:t>
            </w:r>
          </w:p>
        </w:tc>
      </w:tr>
      <w:tr w:rsidR="00271A33" w:rsidRPr="00AC435E" w:rsidDel="00271A33" w14:paraId="42C12865" w14:textId="77777777" w:rsidTr="00C34028">
        <w:tc>
          <w:tcPr>
            <w:tcW w:w="7083" w:type="dxa"/>
          </w:tcPr>
          <w:p w14:paraId="307D8AE8" w14:textId="309A2936" w:rsidR="00271A33" w:rsidRPr="00AC435E" w:rsidDel="00271A33" w:rsidRDefault="00271A33" w:rsidP="008C585D">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De 0</w:t>
            </w:r>
            <w:r w:rsidR="009A47FB" w:rsidRPr="00AC435E">
              <w:rPr>
                <w:rFonts w:ascii="Tahoma" w:hAnsi="Tahoma" w:cs="Tahoma"/>
                <w:sz w:val="18"/>
                <w:szCs w:val="18"/>
              </w:rPr>
              <w:t>8</w:t>
            </w:r>
            <w:r w:rsidRPr="00AC435E">
              <w:rPr>
                <w:rFonts w:ascii="Tahoma" w:hAnsi="Tahoma" w:cs="Tahoma"/>
                <w:sz w:val="18"/>
                <w:szCs w:val="18"/>
              </w:rPr>
              <w:t xml:space="preserve"> de junho de 2021 até 07 de junho de 2022</w:t>
            </w:r>
          </w:p>
        </w:tc>
        <w:tc>
          <w:tcPr>
            <w:tcW w:w="2688" w:type="dxa"/>
          </w:tcPr>
          <w:p w14:paraId="5B46B601" w14:textId="392ED5D6" w:rsidR="00271A33" w:rsidRPr="00AC435E" w:rsidDel="00271A33" w:rsidRDefault="00271A33" w:rsidP="00744833">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0,20%</w:t>
            </w:r>
          </w:p>
        </w:tc>
      </w:tr>
      <w:tr w:rsidR="00271A33" w:rsidRPr="00AC435E" w:rsidDel="00271A33" w14:paraId="18F20E32" w14:textId="77777777" w:rsidTr="00C34028">
        <w:tc>
          <w:tcPr>
            <w:tcW w:w="7083" w:type="dxa"/>
          </w:tcPr>
          <w:p w14:paraId="073770FA" w14:textId="252BBEDB" w:rsidR="00271A33" w:rsidRPr="00AC435E" w:rsidDel="00271A33" w:rsidRDefault="00271A33" w:rsidP="008C585D">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De 0</w:t>
            </w:r>
            <w:r w:rsidR="009A47FB" w:rsidRPr="00AC435E">
              <w:rPr>
                <w:rFonts w:ascii="Tahoma" w:hAnsi="Tahoma" w:cs="Tahoma"/>
                <w:sz w:val="18"/>
                <w:szCs w:val="18"/>
              </w:rPr>
              <w:t>8</w:t>
            </w:r>
            <w:r w:rsidRPr="00AC435E">
              <w:rPr>
                <w:rFonts w:ascii="Tahoma" w:hAnsi="Tahoma" w:cs="Tahoma"/>
                <w:sz w:val="18"/>
                <w:szCs w:val="18"/>
              </w:rPr>
              <w:t xml:space="preserve"> de junho de 2022 até a Data de Vencimento da Primeira Série</w:t>
            </w:r>
          </w:p>
        </w:tc>
        <w:tc>
          <w:tcPr>
            <w:tcW w:w="2688" w:type="dxa"/>
          </w:tcPr>
          <w:p w14:paraId="74F5E8D4" w14:textId="60170F70" w:rsidR="00271A33" w:rsidRPr="00AC435E" w:rsidDel="00271A33" w:rsidRDefault="00271A33" w:rsidP="00744833">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0,10%</w:t>
            </w:r>
          </w:p>
        </w:tc>
      </w:tr>
      <w:bookmarkEnd w:id="93"/>
    </w:tbl>
    <w:p w14:paraId="5CFF951E" w14:textId="77777777" w:rsidR="00436389" w:rsidRPr="00AC435E" w:rsidRDefault="00436389" w:rsidP="00B102A8">
      <w:pPr>
        <w:widowControl w:val="0"/>
        <w:tabs>
          <w:tab w:val="left" w:pos="567"/>
          <w:tab w:val="left" w:pos="851"/>
        </w:tabs>
        <w:rPr>
          <w:rFonts w:ascii="Tahoma" w:hAnsi="Tahoma"/>
          <w:b/>
          <w:smallCaps/>
          <w:sz w:val="20"/>
          <w:szCs w:val="20"/>
        </w:rPr>
      </w:pPr>
    </w:p>
    <w:p w14:paraId="30AA1EE9" w14:textId="77777777" w:rsidR="00035DA3" w:rsidRPr="00AC435E" w:rsidRDefault="00035DA3" w:rsidP="00B82908">
      <w:pPr>
        <w:widowControl w:val="0"/>
        <w:numPr>
          <w:ilvl w:val="3"/>
          <w:numId w:val="52"/>
        </w:numPr>
        <w:tabs>
          <w:tab w:val="left" w:pos="567"/>
          <w:tab w:val="left" w:pos="851"/>
        </w:tabs>
        <w:rPr>
          <w:rFonts w:ascii="Tahoma" w:hAnsi="Tahoma" w:cs="Tahoma"/>
          <w:b/>
          <w:smallCaps/>
          <w:sz w:val="20"/>
          <w:szCs w:val="20"/>
        </w:rPr>
      </w:pPr>
      <w:bookmarkStart w:id="94" w:name="_Hlk10059175"/>
      <w:r w:rsidRPr="00AC435E">
        <w:rPr>
          <w:rFonts w:ascii="Tahoma" w:hAnsi="Tahoma" w:cs="Tahoma"/>
          <w:sz w:val="20"/>
          <w:szCs w:val="20"/>
          <w:u w:val="single"/>
        </w:rPr>
        <w:t>Prêmio de Resgate da Segunda Série</w:t>
      </w:r>
    </w:p>
    <w:bookmarkEnd w:id="94"/>
    <w:p w14:paraId="2421BEED" w14:textId="3DA647C4" w:rsidR="00271A33" w:rsidRPr="00AC435E" w:rsidRDefault="00271A33" w:rsidP="008C585D">
      <w:pPr>
        <w:rPr>
          <w:rFonts w:ascii="Tahoma" w:hAnsi="Tahoma" w:cs="Tahoma"/>
          <w:b/>
          <w:smallCaps/>
          <w:sz w:val="20"/>
          <w:szCs w:val="20"/>
        </w:rPr>
      </w:pPr>
    </w:p>
    <w:tbl>
      <w:tblPr>
        <w:tblStyle w:val="Tabelacomgrade"/>
        <w:tblW w:w="0" w:type="auto"/>
        <w:tblLook w:val="04A0" w:firstRow="1" w:lastRow="0" w:firstColumn="1" w:lastColumn="0" w:noHBand="0" w:noVBand="1"/>
      </w:tblPr>
      <w:tblGrid>
        <w:gridCol w:w="7083"/>
        <w:gridCol w:w="2688"/>
      </w:tblGrid>
      <w:tr w:rsidR="00271A33" w:rsidRPr="00AC435E" w14:paraId="212522E5" w14:textId="77777777" w:rsidTr="00C34028">
        <w:tc>
          <w:tcPr>
            <w:tcW w:w="7083" w:type="dxa"/>
          </w:tcPr>
          <w:p w14:paraId="5DE5AD6C" w14:textId="1A45A0EB" w:rsidR="00271A33" w:rsidRPr="00AC435E" w:rsidRDefault="00271A33" w:rsidP="00AA1B5F">
            <w:pPr>
              <w:widowControl w:val="0"/>
              <w:tabs>
                <w:tab w:val="left" w:pos="567"/>
                <w:tab w:val="left" w:pos="851"/>
              </w:tabs>
              <w:jc w:val="center"/>
              <w:rPr>
                <w:rFonts w:ascii="Tahoma" w:hAnsi="Tahoma" w:cs="Tahoma"/>
                <w:b/>
                <w:smallCaps/>
                <w:sz w:val="18"/>
                <w:szCs w:val="18"/>
              </w:rPr>
            </w:pPr>
            <w:bookmarkStart w:id="95" w:name="_Hlk10059187"/>
            <w:r w:rsidRPr="00AC435E">
              <w:rPr>
                <w:rFonts w:ascii="Tahoma" w:hAnsi="Tahoma" w:cs="Tahoma"/>
                <w:b/>
                <w:smallCaps/>
                <w:sz w:val="18"/>
                <w:szCs w:val="18"/>
              </w:rPr>
              <w:t xml:space="preserve">Período do Resgate da </w:t>
            </w:r>
            <w:r w:rsidR="00AA1B5F" w:rsidRPr="00AC435E">
              <w:rPr>
                <w:rFonts w:ascii="Tahoma" w:hAnsi="Tahoma" w:cs="Tahoma"/>
                <w:b/>
                <w:smallCaps/>
                <w:sz w:val="18"/>
                <w:szCs w:val="18"/>
              </w:rPr>
              <w:t xml:space="preserve">Segunda </w:t>
            </w:r>
            <w:r w:rsidRPr="00AC435E">
              <w:rPr>
                <w:rFonts w:ascii="Tahoma" w:hAnsi="Tahoma" w:cs="Tahoma"/>
                <w:b/>
                <w:smallCaps/>
                <w:sz w:val="18"/>
                <w:szCs w:val="18"/>
              </w:rPr>
              <w:t>Série</w:t>
            </w:r>
          </w:p>
        </w:tc>
        <w:tc>
          <w:tcPr>
            <w:tcW w:w="2688" w:type="dxa"/>
          </w:tcPr>
          <w:p w14:paraId="7BECF564" w14:textId="77777777" w:rsidR="00271A33" w:rsidRPr="00AC435E" w:rsidRDefault="00271A33" w:rsidP="00744833">
            <w:pPr>
              <w:widowControl w:val="0"/>
              <w:tabs>
                <w:tab w:val="left" w:pos="567"/>
                <w:tab w:val="left" w:pos="851"/>
              </w:tabs>
              <w:jc w:val="center"/>
              <w:rPr>
                <w:rFonts w:ascii="Tahoma" w:hAnsi="Tahoma" w:cs="Tahoma"/>
                <w:b/>
                <w:smallCaps/>
                <w:sz w:val="18"/>
                <w:szCs w:val="18"/>
              </w:rPr>
            </w:pPr>
            <w:r w:rsidRPr="00AC435E">
              <w:rPr>
                <w:rFonts w:ascii="Tahoma" w:hAnsi="Tahoma" w:cs="Tahoma"/>
                <w:b/>
                <w:smallCaps/>
                <w:sz w:val="18"/>
                <w:szCs w:val="18"/>
              </w:rPr>
              <w:t>Prêmio de Resgate da Segunda Série</w:t>
            </w:r>
          </w:p>
          <w:p w14:paraId="4F3AE30C" w14:textId="64C530C6" w:rsidR="00271A33" w:rsidRPr="00AC435E" w:rsidRDefault="00271A33" w:rsidP="00744833">
            <w:pPr>
              <w:widowControl w:val="0"/>
              <w:tabs>
                <w:tab w:val="left" w:pos="567"/>
                <w:tab w:val="left" w:pos="851"/>
              </w:tabs>
              <w:jc w:val="center"/>
              <w:rPr>
                <w:rFonts w:ascii="Tahoma" w:hAnsi="Tahoma" w:cs="Tahoma"/>
                <w:b/>
                <w:smallCaps/>
                <w:sz w:val="18"/>
                <w:szCs w:val="18"/>
              </w:rPr>
            </w:pPr>
          </w:p>
        </w:tc>
      </w:tr>
      <w:tr w:rsidR="00271A33" w:rsidRPr="00AC435E" w14:paraId="1E009A61" w14:textId="77777777" w:rsidTr="00C34028">
        <w:tc>
          <w:tcPr>
            <w:tcW w:w="7083" w:type="dxa"/>
          </w:tcPr>
          <w:p w14:paraId="477B909B" w14:textId="7C3B042D" w:rsidR="0099719D" w:rsidRPr="00AC435E" w:rsidRDefault="00271A33" w:rsidP="00C45C3C">
            <w:pPr>
              <w:widowControl w:val="0"/>
              <w:tabs>
                <w:tab w:val="left" w:pos="567"/>
                <w:tab w:val="left" w:pos="851"/>
              </w:tabs>
              <w:jc w:val="center"/>
              <w:rPr>
                <w:rFonts w:ascii="Tahoma" w:hAnsi="Tahoma" w:cs="Tahoma"/>
                <w:b/>
                <w:smallCaps/>
                <w:sz w:val="18"/>
                <w:szCs w:val="18"/>
              </w:rPr>
            </w:pPr>
            <w:r w:rsidRPr="00AC435E">
              <w:rPr>
                <w:rFonts w:ascii="Tahoma" w:hAnsi="Tahoma" w:cs="Tahoma"/>
                <w:sz w:val="18"/>
                <w:szCs w:val="18"/>
              </w:rPr>
              <w:t>De 0</w:t>
            </w:r>
            <w:r w:rsidR="009A47FB" w:rsidRPr="00AC435E">
              <w:rPr>
                <w:rFonts w:ascii="Tahoma" w:hAnsi="Tahoma" w:cs="Tahoma"/>
                <w:sz w:val="18"/>
                <w:szCs w:val="18"/>
              </w:rPr>
              <w:t>8</w:t>
            </w:r>
            <w:r w:rsidRPr="00AC435E">
              <w:rPr>
                <w:rFonts w:ascii="Tahoma" w:hAnsi="Tahoma" w:cs="Tahoma"/>
                <w:sz w:val="18"/>
                <w:szCs w:val="18"/>
              </w:rPr>
              <w:t xml:space="preserve"> de junho de 2019 até 07 de junho de 2020</w:t>
            </w:r>
          </w:p>
        </w:tc>
        <w:tc>
          <w:tcPr>
            <w:tcW w:w="2688" w:type="dxa"/>
          </w:tcPr>
          <w:p w14:paraId="6A677501" w14:textId="401F100D" w:rsidR="00271A33" w:rsidRPr="00AC435E" w:rsidRDefault="00451F22" w:rsidP="00E84C15">
            <w:pPr>
              <w:widowControl w:val="0"/>
              <w:tabs>
                <w:tab w:val="left" w:pos="567"/>
                <w:tab w:val="left" w:pos="851"/>
              </w:tabs>
              <w:jc w:val="center"/>
              <w:rPr>
                <w:rFonts w:ascii="Tahoma" w:hAnsi="Tahoma" w:cs="Tahoma"/>
                <w:b/>
                <w:smallCaps/>
                <w:sz w:val="18"/>
                <w:szCs w:val="18"/>
              </w:rPr>
            </w:pPr>
            <w:r w:rsidRPr="00AC435E">
              <w:rPr>
                <w:rFonts w:ascii="Tahoma" w:hAnsi="Tahoma" w:cs="Tahoma"/>
                <w:sz w:val="18"/>
                <w:szCs w:val="18"/>
              </w:rPr>
              <w:t>0,6</w:t>
            </w:r>
            <w:r w:rsidR="00271A33" w:rsidRPr="00AC435E">
              <w:rPr>
                <w:rFonts w:ascii="Tahoma" w:hAnsi="Tahoma" w:cs="Tahoma"/>
                <w:sz w:val="18"/>
                <w:szCs w:val="18"/>
              </w:rPr>
              <w:t>0%</w:t>
            </w:r>
          </w:p>
        </w:tc>
      </w:tr>
      <w:tr w:rsidR="00271A33" w:rsidRPr="00AC435E" w:rsidDel="00271A33" w14:paraId="1E1A1A39" w14:textId="77777777" w:rsidTr="00C34028">
        <w:tc>
          <w:tcPr>
            <w:tcW w:w="7083" w:type="dxa"/>
          </w:tcPr>
          <w:p w14:paraId="1325A5C0" w14:textId="7F1C2403" w:rsidR="0099719D" w:rsidRPr="00AC435E" w:rsidDel="00271A33" w:rsidRDefault="00271A33" w:rsidP="00C45C3C">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De 0</w:t>
            </w:r>
            <w:r w:rsidR="009A47FB" w:rsidRPr="00AC435E">
              <w:rPr>
                <w:rFonts w:ascii="Tahoma" w:hAnsi="Tahoma" w:cs="Tahoma"/>
                <w:sz w:val="18"/>
                <w:szCs w:val="18"/>
              </w:rPr>
              <w:t>8</w:t>
            </w:r>
            <w:r w:rsidRPr="00AC435E">
              <w:rPr>
                <w:rFonts w:ascii="Tahoma" w:hAnsi="Tahoma" w:cs="Tahoma"/>
                <w:sz w:val="18"/>
                <w:szCs w:val="18"/>
              </w:rPr>
              <w:t xml:space="preserve"> de junho de 2020 até 07 de junho de 2021</w:t>
            </w:r>
          </w:p>
        </w:tc>
        <w:tc>
          <w:tcPr>
            <w:tcW w:w="2688" w:type="dxa"/>
          </w:tcPr>
          <w:p w14:paraId="0E4592B6" w14:textId="32EA03C4" w:rsidR="00E84C15" w:rsidRPr="00AC435E" w:rsidDel="00271A33" w:rsidRDefault="00451F22" w:rsidP="00C45C3C">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0,5</w:t>
            </w:r>
            <w:r w:rsidR="00271A33" w:rsidRPr="00AC435E">
              <w:rPr>
                <w:rFonts w:ascii="Tahoma" w:hAnsi="Tahoma" w:cs="Tahoma"/>
                <w:sz w:val="18"/>
                <w:szCs w:val="18"/>
              </w:rPr>
              <w:t>0%</w:t>
            </w:r>
          </w:p>
        </w:tc>
      </w:tr>
      <w:tr w:rsidR="00271A33" w:rsidRPr="00AC435E" w:rsidDel="00271A33" w14:paraId="6FBB90BC" w14:textId="77777777" w:rsidTr="00C34028">
        <w:tc>
          <w:tcPr>
            <w:tcW w:w="7083" w:type="dxa"/>
          </w:tcPr>
          <w:p w14:paraId="39CCAACE" w14:textId="759E760E" w:rsidR="00911634" w:rsidRPr="00AC435E" w:rsidDel="00271A33" w:rsidRDefault="00271A33" w:rsidP="00C45C3C">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De 0</w:t>
            </w:r>
            <w:r w:rsidR="009A47FB" w:rsidRPr="00AC435E">
              <w:rPr>
                <w:rFonts w:ascii="Tahoma" w:hAnsi="Tahoma" w:cs="Tahoma"/>
                <w:sz w:val="18"/>
                <w:szCs w:val="18"/>
              </w:rPr>
              <w:t>8</w:t>
            </w:r>
            <w:r w:rsidRPr="00AC435E">
              <w:rPr>
                <w:rFonts w:ascii="Tahoma" w:hAnsi="Tahoma" w:cs="Tahoma"/>
                <w:sz w:val="18"/>
                <w:szCs w:val="18"/>
              </w:rPr>
              <w:t xml:space="preserve"> de junho de 2021 até 07 de junho de 2022</w:t>
            </w:r>
          </w:p>
        </w:tc>
        <w:tc>
          <w:tcPr>
            <w:tcW w:w="2688" w:type="dxa"/>
          </w:tcPr>
          <w:p w14:paraId="4807D678" w14:textId="361F8694" w:rsidR="00E84C15" w:rsidRPr="00AC435E" w:rsidDel="00271A33" w:rsidRDefault="00451F22" w:rsidP="00C45C3C">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0,4</w:t>
            </w:r>
            <w:r w:rsidR="00271A33" w:rsidRPr="00AC435E">
              <w:rPr>
                <w:rFonts w:ascii="Tahoma" w:hAnsi="Tahoma" w:cs="Tahoma"/>
                <w:sz w:val="18"/>
                <w:szCs w:val="18"/>
              </w:rPr>
              <w:t>0%</w:t>
            </w:r>
          </w:p>
        </w:tc>
      </w:tr>
      <w:tr w:rsidR="00271A33" w:rsidRPr="00AC435E" w:rsidDel="00271A33" w14:paraId="47F04743" w14:textId="77777777" w:rsidTr="00C34028">
        <w:tc>
          <w:tcPr>
            <w:tcW w:w="7083" w:type="dxa"/>
          </w:tcPr>
          <w:p w14:paraId="51CD4D36" w14:textId="5B23F7BD" w:rsidR="00911634" w:rsidRPr="00AC435E" w:rsidDel="00271A33" w:rsidRDefault="00271A33" w:rsidP="00C45C3C">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De 0</w:t>
            </w:r>
            <w:r w:rsidR="009A47FB" w:rsidRPr="00AC435E">
              <w:rPr>
                <w:rFonts w:ascii="Tahoma" w:hAnsi="Tahoma" w:cs="Tahoma"/>
                <w:sz w:val="18"/>
                <w:szCs w:val="18"/>
              </w:rPr>
              <w:t>8</w:t>
            </w:r>
            <w:r w:rsidRPr="00AC435E">
              <w:rPr>
                <w:rFonts w:ascii="Tahoma" w:hAnsi="Tahoma" w:cs="Tahoma"/>
                <w:sz w:val="18"/>
                <w:szCs w:val="18"/>
              </w:rPr>
              <w:t xml:space="preserve"> de junho de 2022 até a </w:t>
            </w:r>
            <w:r w:rsidR="00451F22" w:rsidRPr="00AC435E">
              <w:rPr>
                <w:rFonts w:ascii="Tahoma" w:hAnsi="Tahoma" w:cs="Tahoma"/>
                <w:sz w:val="18"/>
                <w:szCs w:val="18"/>
              </w:rPr>
              <w:t>07 de junho de 2023</w:t>
            </w:r>
          </w:p>
        </w:tc>
        <w:tc>
          <w:tcPr>
            <w:tcW w:w="2688" w:type="dxa"/>
          </w:tcPr>
          <w:p w14:paraId="4AF22E8A" w14:textId="48703883" w:rsidR="00271A33" w:rsidRPr="00AC435E" w:rsidDel="00271A33" w:rsidRDefault="00451F22" w:rsidP="00744833">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0,3</w:t>
            </w:r>
            <w:r w:rsidR="00271A33" w:rsidRPr="00AC435E">
              <w:rPr>
                <w:rFonts w:ascii="Tahoma" w:hAnsi="Tahoma" w:cs="Tahoma"/>
                <w:sz w:val="18"/>
                <w:szCs w:val="18"/>
              </w:rPr>
              <w:t>0%</w:t>
            </w:r>
          </w:p>
        </w:tc>
      </w:tr>
      <w:tr w:rsidR="00271A33" w:rsidRPr="00AC435E" w:rsidDel="00271A33" w14:paraId="459114DF" w14:textId="77777777" w:rsidTr="00C34028">
        <w:tc>
          <w:tcPr>
            <w:tcW w:w="7083" w:type="dxa"/>
          </w:tcPr>
          <w:p w14:paraId="16B2F685" w14:textId="0DE3E2DB" w:rsidR="00911634" w:rsidRPr="00AC435E" w:rsidDel="00271A33" w:rsidRDefault="00271A33" w:rsidP="00C45C3C">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De 0</w:t>
            </w:r>
            <w:r w:rsidR="009A47FB" w:rsidRPr="00AC435E">
              <w:rPr>
                <w:rFonts w:ascii="Tahoma" w:hAnsi="Tahoma" w:cs="Tahoma"/>
                <w:sz w:val="18"/>
                <w:szCs w:val="18"/>
              </w:rPr>
              <w:t>8</w:t>
            </w:r>
            <w:r w:rsidRPr="00AC435E">
              <w:rPr>
                <w:rFonts w:ascii="Tahoma" w:hAnsi="Tahoma" w:cs="Tahoma"/>
                <w:sz w:val="18"/>
                <w:szCs w:val="18"/>
              </w:rPr>
              <w:t xml:space="preserve"> de junho de 20</w:t>
            </w:r>
            <w:r w:rsidR="00451F22" w:rsidRPr="00AC435E">
              <w:rPr>
                <w:rFonts w:ascii="Tahoma" w:hAnsi="Tahoma" w:cs="Tahoma"/>
                <w:sz w:val="18"/>
                <w:szCs w:val="18"/>
              </w:rPr>
              <w:t>23</w:t>
            </w:r>
            <w:r w:rsidRPr="00AC435E">
              <w:rPr>
                <w:rFonts w:ascii="Tahoma" w:hAnsi="Tahoma" w:cs="Tahoma"/>
                <w:sz w:val="18"/>
                <w:szCs w:val="18"/>
              </w:rPr>
              <w:t xml:space="preserve"> até </w:t>
            </w:r>
            <w:r w:rsidR="00451F22" w:rsidRPr="00AC435E">
              <w:rPr>
                <w:rFonts w:ascii="Tahoma" w:hAnsi="Tahoma" w:cs="Tahoma"/>
                <w:sz w:val="18"/>
                <w:szCs w:val="18"/>
              </w:rPr>
              <w:t>07 de junho de 2024</w:t>
            </w:r>
          </w:p>
        </w:tc>
        <w:tc>
          <w:tcPr>
            <w:tcW w:w="2688" w:type="dxa"/>
          </w:tcPr>
          <w:p w14:paraId="4A65FC69" w14:textId="77777777" w:rsidR="00271A33" w:rsidRPr="00AC435E" w:rsidDel="00271A33" w:rsidRDefault="00271A33" w:rsidP="00744833">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0,20%</w:t>
            </w:r>
          </w:p>
        </w:tc>
      </w:tr>
      <w:tr w:rsidR="00451F22" w:rsidRPr="00AC435E" w:rsidDel="00271A33" w14:paraId="34D53198" w14:textId="77777777" w:rsidTr="00C34028">
        <w:tc>
          <w:tcPr>
            <w:tcW w:w="7083" w:type="dxa"/>
          </w:tcPr>
          <w:p w14:paraId="4E92B2EB" w14:textId="7A82B330" w:rsidR="00911634" w:rsidRPr="00AC435E" w:rsidDel="00271A33" w:rsidRDefault="00451F22" w:rsidP="00C45C3C">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De 0</w:t>
            </w:r>
            <w:r w:rsidR="009A47FB" w:rsidRPr="00AC435E">
              <w:rPr>
                <w:rFonts w:ascii="Tahoma" w:hAnsi="Tahoma" w:cs="Tahoma"/>
                <w:sz w:val="18"/>
                <w:szCs w:val="18"/>
              </w:rPr>
              <w:t>8</w:t>
            </w:r>
            <w:r w:rsidRPr="00AC435E">
              <w:rPr>
                <w:rFonts w:ascii="Tahoma" w:hAnsi="Tahoma" w:cs="Tahoma"/>
                <w:sz w:val="18"/>
                <w:szCs w:val="18"/>
              </w:rPr>
              <w:t xml:space="preserve"> de junho de 2024 até a Data de Vencimento da Segunda Série</w:t>
            </w:r>
          </w:p>
        </w:tc>
        <w:tc>
          <w:tcPr>
            <w:tcW w:w="2688" w:type="dxa"/>
          </w:tcPr>
          <w:p w14:paraId="6D9CD646" w14:textId="02F16602" w:rsidR="00451F22" w:rsidRPr="00AC435E" w:rsidDel="00271A33" w:rsidRDefault="00451F22" w:rsidP="00744833">
            <w:pPr>
              <w:widowControl w:val="0"/>
              <w:tabs>
                <w:tab w:val="left" w:pos="567"/>
                <w:tab w:val="left" w:pos="851"/>
              </w:tabs>
              <w:jc w:val="center"/>
              <w:rPr>
                <w:rFonts w:ascii="Tahoma" w:hAnsi="Tahoma" w:cs="Tahoma"/>
                <w:sz w:val="18"/>
                <w:szCs w:val="18"/>
              </w:rPr>
            </w:pPr>
            <w:r w:rsidRPr="00AC435E">
              <w:rPr>
                <w:rFonts w:ascii="Tahoma" w:hAnsi="Tahoma" w:cs="Tahoma"/>
                <w:sz w:val="18"/>
                <w:szCs w:val="18"/>
              </w:rPr>
              <w:t>0,10%</w:t>
            </w:r>
          </w:p>
        </w:tc>
      </w:tr>
      <w:bookmarkEnd w:id="92"/>
      <w:bookmarkEnd w:id="95"/>
    </w:tbl>
    <w:p w14:paraId="15720383" w14:textId="77777777" w:rsidR="009634A6" w:rsidRPr="00AC435E" w:rsidRDefault="009634A6" w:rsidP="00B102A8">
      <w:pPr>
        <w:widowControl w:val="0"/>
        <w:tabs>
          <w:tab w:val="left" w:pos="567"/>
        </w:tabs>
        <w:rPr>
          <w:rFonts w:ascii="Tahoma" w:hAnsi="Tahoma"/>
          <w:b/>
          <w:smallCaps/>
          <w:sz w:val="20"/>
          <w:szCs w:val="20"/>
        </w:rPr>
      </w:pPr>
    </w:p>
    <w:p w14:paraId="51FD7D73" w14:textId="77777777" w:rsidR="00C20F12" w:rsidRPr="00AC435E" w:rsidRDefault="00C20F12" w:rsidP="00B82908">
      <w:pPr>
        <w:widowControl w:val="0"/>
        <w:numPr>
          <w:ilvl w:val="1"/>
          <w:numId w:val="52"/>
        </w:numPr>
        <w:tabs>
          <w:tab w:val="left" w:pos="567"/>
        </w:tabs>
        <w:ind w:left="0" w:firstLine="0"/>
        <w:rPr>
          <w:rFonts w:ascii="Tahoma" w:hAnsi="Tahoma" w:cs="Tahoma"/>
          <w:b/>
          <w:smallCaps/>
          <w:sz w:val="20"/>
          <w:szCs w:val="20"/>
        </w:rPr>
      </w:pPr>
      <w:r w:rsidRPr="00AC435E">
        <w:rPr>
          <w:rFonts w:ascii="Tahoma" w:hAnsi="Tahoma" w:cs="Tahoma"/>
          <w:b/>
          <w:smallCaps/>
          <w:sz w:val="20"/>
          <w:szCs w:val="20"/>
        </w:rPr>
        <w:t>Vencimento Antecipado</w:t>
      </w:r>
      <w:bookmarkEnd w:id="89"/>
    </w:p>
    <w:p w14:paraId="04C27BD9" w14:textId="77777777" w:rsidR="00C20F12" w:rsidRPr="00AC435E" w:rsidRDefault="00C20F12" w:rsidP="00F32B4F">
      <w:pPr>
        <w:widowControl w:val="0"/>
        <w:autoSpaceDE w:val="0"/>
        <w:autoSpaceDN w:val="0"/>
        <w:adjustRightInd w:val="0"/>
        <w:rPr>
          <w:rFonts w:ascii="Tahoma" w:hAnsi="Tahoma" w:cs="Tahoma"/>
          <w:sz w:val="20"/>
          <w:szCs w:val="20"/>
        </w:rPr>
      </w:pPr>
    </w:p>
    <w:p w14:paraId="3415E9DB" w14:textId="5337E4D3" w:rsidR="00C20F12" w:rsidRPr="00AC435E" w:rsidRDefault="00B435AB" w:rsidP="00B82908">
      <w:pPr>
        <w:widowControl w:val="0"/>
        <w:numPr>
          <w:ilvl w:val="2"/>
          <w:numId w:val="52"/>
        </w:numPr>
        <w:tabs>
          <w:tab w:val="left" w:pos="567"/>
          <w:tab w:val="left" w:pos="851"/>
        </w:tabs>
        <w:ind w:left="0" w:firstLine="0"/>
        <w:rPr>
          <w:rFonts w:ascii="Tahoma" w:hAnsi="Tahoma" w:cs="Tahoma"/>
          <w:sz w:val="20"/>
          <w:szCs w:val="20"/>
        </w:rPr>
      </w:pPr>
      <w:bookmarkStart w:id="96" w:name="_Hlk10133809"/>
      <w:bookmarkStart w:id="97" w:name="_Ref261307408"/>
      <w:bookmarkStart w:id="98" w:name="_Ref2018475"/>
      <w:bookmarkStart w:id="99" w:name="_Hlk10059904"/>
      <w:r w:rsidRPr="00AC435E">
        <w:rPr>
          <w:rFonts w:ascii="Tahoma" w:hAnsi="Tahoma" w:cs="Tahoma"/>
          <w:sz w:val="20"/>
          <w:szCs w:val="20"/>
        </w:rPr>
        <w:t>A ocorrência de qualquer das seguintes hipóteses (cada um deles, um “</w:t>
      </w:r>
      <w:r w:rsidRPr="00AC435E">
        <w:rPr>
          <w:rFonts w:ascii="Tahoma" w:hAnsi="Tahoma" w:cs="Tahoma"/>
          <w:sz w:val="20"/>
          <w:szCs w:val="20"/>
          <w:u w:val="single"/>
        </w:rPr>
        <w:t>Evento de Vencimento Antecipado</w:t>
      </w:r>
      <w:r w:rsidRPr="00AC435E">
        <w:rPr>
          <w:rFonts w:ascii="Tahoma" w:hAnsi="Tahoma" w:cs="Tahoma"/>
          <w:sz w:val="20"/>
          <w:szCs w:val="20"/>
        </w:rPr>
        <w:t>”), poderá acarretar</w:t>
      </w:r>
      <w:bookmarkEnd w:id="96"/>
      <w:r w:rsidR="008B173F" w:rsidRPr="00AC435E">
        <w:rPr>
          <w:rFonts w:ascii="Tahoma" w:hAnsi="Tahoma" w:cs="Tahoma"/>
          <w:sz w:val="20"/>
          <w:szCs w:val="20"/>
        </w:rPr>
        <w:t xml:space="preserve">, observados os prazos de cura estabelecidos individualmente nos subitens abaixo, quando for o caso, </w:t>
      </w:r>
      <w:r w:rsidR="00A2759A" w:rsidRPr="00AC435E">
        <w:rPr>
          <w:rFonts w:ascii="Tahoma" w:hAnsi="Tahoma" w:cs="Tahoma"/>
          <w:sz w:val="20"/>
          <w:szCs w:val="20"/>
        </w:rPr>
        <w:t>e a Cláusula 5.23.2 e seguintes</w:t>
      </w:r>
      <w:r w:rsidR="008B173F" w:rsidRPr="00AC435E">
        <w:rPr>
          <w:rFonts w:ascii="Tahoma" w:hAnsi="Tahoma" w:cs="Tahoma"/>
          <w:sz w:val="20"/>
          <w:szCs w:val="20"/>
        </w:rPr>
        <w:t xml:space="preserve">, </w:t>
      </w:r>
      <w:bookmarkStart w:id="100" w:name="_Hlk10133841"/>
      <w:r w:rsidRPr="00AC435E">
        <w:rPr>
          <w:rFonts w:ascii="Tahoma" w:hAnsi="Tahoma" w:cs="Tahoma"/>
          <w:sz w:val="20"/>
          <w:szCs w:val="20"/>
        </w:rPr>
        <w:t>o vencimento antecipado das Debêntures e a imediata exigibilidade de</w:t>
      </w:r>
      <w:bookmarkEnd w:id="100"/>
      <w:r w:rsidRPr="00AC435E">
        <w:rPr>
          <w:rFonts w:ascii="Tahoma" w:hAnsi="Tahoma" w:cs="Tahoma"/>
          <w:sz w:val="20"/>
          <w:szCs w:val="20"/>
        </w:rPr>
        <w:t xml:space="preserve"> </w:t>
      </w:r>
      <w:r w:rsidR="008B173F" w:rsidRPr="00AC435E">
        <w:rPr>
          <w:rFonts w:ascii="Tahoma" w:hAnsi="Tahoma" w:cs="Tahoma"/>
          <w:sz w:val="20"/>
          <w:szCs w:val="20"/>
        </w:rPr>
        <w:t xml:space="preserve">todas as obrigações da Emissora referentes às Debêntures e exigirá da Emissora o pagamento imediato do Valor Nominal Unitário ou saldo do Valor Nominal </w:t>
      </w:r>
      <w:r w:rsidR="00974576" w:rsidRPr="00AC435E">
        <w:rPr>
          <w:rFonts w:ascii="Tahoma" w:hAnsi="Tahoma" w:cs="Tahoma"/>
          <w:sz w:val="20"/>
          <w:szCs w:val="20"/>
        </w:rPr>
        <w:t>Unitário</w:t>
      </w:r>
      <w:r w:rsidR="00B82908">
        <w:rPr>
          <w:rFonts w:ascii="Tahoma" w:hAnsi="Tahoma" w:cs="Tahoma"/>
          <w:sz w:val="20"/>
          <w:szCs w:val="20"/>
        </w:rPr>
        <w:t>, conforme o caso,</w:t>
      </w:r>
      <w:r w:rsidR="008B173F" w:rsidRPr="00AC435E">
        <w:rPr>
          <w:rFonts w:ascii="Tahoma" w:hAnsi="Tahoma" w:cs="Tahoma"/>
          <w:sz w:val="20"/>
          <w:szCs w:val="20"/>
        </w:rPr>
        <w:t xml:space="preserve"> acrescido d</w:t>
      </w:r>
      <w:r w:rsidR="000F4871" w:rsidRPr="00AC435E">
        <w:rPr>
          <w:rFonts w:ascii="Tahoma" w:hAnsi="Tahoma" w:cs="Tahoma"/>
          <w:sz w:val="20"/>
          <w:szCs w:val="20"/>
        </w:rPr>
        <w:t>a Remuneração</w:t>
      </w:r>
      <w:r w:rsidR="008B173F" w:rsidRPr="00AC435E">
        <w:rPr>
          <w:rFonts w:ascii="Tahoma" w:hAnsi="Tahoma" w:cs="Tahoma"/>
          <w:sz w:val="20"/>
          <w:szCs w:val="20"/>
        </w:rPr>
        <w:t xml:space="preserve">, calculados </w:t>
      </w:r>
      <w:r w:rsidR="008B173F" w:rsidRPr="00AC435E">
        <w:rPr>
          <w:rFonts w:ascii="Tahoma" w:hAnsi="Tahoma" w:cs="Tahoma"/>
          <w:i/>
          <w:iCs/>
          <w:sz w:val="20"/>
          <w:szCs w:val="20"/>
        </w:rPr>
        <w:t xml:space="preserve">pro rata temporis </w:t>
      </w:r>
      <w:r w:rsidR="008B173F" w:rsidRPr="00AC435E">
        <w:rPr>
          <w:rFonts w:ascii="Tahoma" w:hAnsi="Tahoma" w:cs="Tahoma"/>
          <w:iCs/>
          <w:sz w:val="20"/>
          <w:szCs w:val="20"/>
        </w:rPr>
        <w:t xml:space="preserve">desde a primeira Data de Integralização ou desde a Data de Pagamento da Remuneração imediatamente anterior até a </w:t>
      </w:r>
      <w:r w:rsidR="008B173F" w:rsidRPr="00AC435E">
        <w:rPr>
          <w:rFonts w:ascii="Tahoma" w:hAnsi="Tahoma" w:cs="Tahoma"/>
          <w:sz w:val="20"/>
          <w:szCs w:val="20"/>
        </w:rPr>
        <w:t>data do efetivo pagamento, conforme o disposto nesta Escritura de Emissão, dos Encargos Moratórios, se houver, e de quaisquer outros valores eventualmente devidos pela Emissora nos termos desta Escritura de Emissão</w:t>
      </w:r>
      <w:r w:rsidR="00C20F12" w:rsidRPr="00AC435E">
        <w:rPr>
          <w:rFonts w:ascii="Tahoma" w:hAnsi="Tahoma" w:cs="Tahoma"/>
          <w:sz w:val="20"/>
          <w:szCs w:val="20"/>
        </w:rPr>
        <w:t>:</w:t>
      </w:r>
      <w:bookmarkEnd w:id="97"/>
      <w:r w:rsidR="00FD1FF6" w:rsidRPr="00AC435E">
        <w:rPr>
          <w:rFonts w:ascii="Tahoma" w:hAnsi="Tahoma" w:cs="Tahoma"/>
          <w:sz w:val="20"/>
          <w:szCs w:val="20"/>
        </w:rPr>
        <w:t xml:space="preserve"> </w:t>
      </w:r>
      <w:bookmarkEnd w:id="98"/>
    </w:p>
    <w:p w14:paraId="47B94EF9" w14:textId="77777777" w:rsidR="00C20F12" w:rsidRPr="00AC435E" w:rsidRDefault="00C20F12" w:rsidP="00F32B4F">
      <w:pPr>
        <w:widowControl w:val="0"/>
        <w:rPr>
          <w:rFonts w:ascii="Tahoma" w:hAnsi="Tahoma" w:cs="Tahoma"/>
          <w:sz w:val="20"/>
          <w:szCs w:val="20"/>
        </w:rPr>
      </w:pPr>
    </w:p>
    <w:p w14:paraId="2B178D2F" w14:textId="333409FD" w:rsidR="00AE0EA5" w:rsidRPr="00AC435E" w:rsidRDefault="00AE0EA5" w:rsidP="00B6005A">
      <w:pPr>
        <w:pStyle w:val="Corpodetexto"/>
        <w:widowControl w:val="0"/>
        <w:numPr>
          <w:ilvl w:val="0"/>
          <w:numId w:val="31"/>
        </w:numPr>
        <w:suppressAutoHyphens/>
        <w:spacing w:line="240" w:lineRule="auto"/>
        <w:ind w:left="567" w:hanging="567"/>
        <w:rPr>
          <w:rFonts w:ascii="Tahoma" w:hAnsi="Tahoma" w:cs="Tahoma"/>
          <w:sz w:val="20"/>
          <w:szCs w:val="20"/>
        </w:rPr>
      </w:pPr>
      <w:bookmarkStart w:id="101" w:name="_Ref164238998"/>
      <w:bookmarkStart w:id="102" w:name="_Ref137104995"/>
      <w:bookmarkStart w:id="103" w:name="_Ref137475230"/>
      <w:bookmarkStart w:id="104" w:name="_Ref130283570"/>
      <w:bookmarkStart w:id="105" w:name="_Ref130301134"/>
      <w:r w:rsidRPr="00AC435E">
        <w:rPr>
          <w:rFonts w:ascii="Tahoma" w:hAnsi="Tahoma" w:cs="Tahoma"/>
          <w:sz w:val="20"/>
          <w:szCs w:val="20"/>
        </w:rPr>
        <w:t xml:space="preserve">descumprimento pela Emissora </w:t>
      </w:r>
      <w:r w:rsidR="00C31F59" w:rsidRPr="00AC435E">
        <w:rPr>
          <w:rFonts w:ascii="Tahoma" w:hAnsi="Tahoma" w:cs="Tahoma"/>
          <w:sz w:val="20"/>
          <w:szCs w:val="20"/>
        </w:rPr>
        <w:t xml:space="preserve">ou pelas Garantidoras </w:t>
      </w:r>
      <w:r w:rsidRPr="00AC435E">
        <w:rPr>
          <w:rFonts w:ascii="Tahoma" w:hAnsi="Tahoma" w:cs="Tahoma"/>
          <w:sz w:val="20"/>
          <w:szCs w:val="20"/>
        </w:rPr>
        <w:t xml:space="preserve">de qualquer uma de suas </w:t>
      </w:r>
      <w:r w:rsidR="009E799A" w:rsidRPr="00AC435E">
        <w:rPr>
          <w:rFonts w:ascii="Tahoma" w:hAnsi="Tahoma" w:cs="Tahoma"/>
          <w:sz w:val="20"/>
          <w:szCs w:val="20"/>
        </w:rPr>
        <w:t>obrigações pecuniárias</w:t>
      </w:r>
      <w:r w:rsidRPr="00AC435E">
        <w:rPr>
          <w:rFonts w:ascii="Tahoma" w:hAnsi="Tahoma" w:cs="Tahoma"/>
          <w:sz w:val="20"/>
          <w:szCs w:val="20"/>
        </w:rPr>
        <w:t xml:space="preserve"> assumidas nesta Escritura de Emissão e/ou em qualquer outro Documento da Operação, desde que tal descumprimento não seja sanado no prazo de </w:t>
      </w:r>
      <w:r w:rsidR="003A7220" w:rsidRPr="00AC435E">
        <w:rPr>
          <w:rFonts w:ascii="Tahoma" w:hAnsi="Tahoma" w:cs="Tahoma"/>
          <w:sz w:val="20"/>
          <w:szCs w:val="20"/>
        </w:rPr>
        <w:t>5</w:t>
      </w:r>
      <w:r w:rsidR="009244D9" w:rsidRPr="00AC435E">
        <w:rPr>
          <w:rFonts w:ascii="Tahoma" w:hAnsi="Tahoma" w:cs="Tahoma"/>
          <w:sz w:val="20"/>
          <w:szCs w:val="20"/>
        </w:rPr>
        <w:t xml:space="preserve"> (</w:t>
      </w:r>
      <w:r w:rsidR="003A7220" w:rsidRPr="00AC435E">
        <w:rPr>
          <w:rFonts w:ascii="Tahoma" w:hAnsi="Tahoma" w:cs="Tahoma"/>
          <w:sz w:val="20"/>
          <w:szCs w:val="20"/>
        </w:rPr>
        <w:t>cinco</w:t>
      </w:r>
      <w:r w:rsidR="003B0777" w:rsidRPr="00AC435E">
        <w:rPr>
          <w:rFonts w:ascii="Tahoma" w:hAnsi="Tahoma" w:cs="Tahoma"/>
          <w:sz w:val="20"/>
          <w:szCs w:val="20"/>
        </w:rPr>
        <w:t>)</w:t>
      </w:r>
      <w:r w:rsidRPr="00AC435E">
        <w:rPr>
          <w:rFonts w:ascii="Tahoma" w:hAnsi="Tahoma" w:cs="Tahoma"/>
          <w:sz w:val="20"/>
          <w:szCs w:val="20"/>
        </w:rPr>
        <w:t xml:space="preserve"> Dia</w:t>
      </w:r>
      <w:r w:rsidR="003A7220" w:rsidRPr="00AC435E">
        <w:rPr>
          <w:rFonts w:ascii="Tahoma" w:hAnsi="Tahoma" w:cs="Tahoma"/>
          <w:sz w:val="20"/>
          <w:szCs w:val="20"/>
        </w:rPr>
        <w:t>s</w:t>
      </w:r>
      <w:r w:rsidRPr="00AC435E">
        <w:rPr>
          <w:rFonts w:ascii="Tahoma" w:hAnsi="Tahoma" w:cs="Tahoma"/>
          <w:sz w:val="20"/>
          <w:szCs w:val="20"/>
        </w:rPr>
        <w:t xml:space="preserve"> Út</w:t>
      </w:r>
      <w:r w:rsidR="003A7220" w:rsidRPr="00AC435E">
        <w:rPr>
          <w:rFonts w:ascii="Tahoma" w:hAnsi="Tahoma" w:cs="Tahoma"/>
          <w:sz w:val="20"/>
          <w:szCs w:val="20"/>
        </w:rPr>
        <w:t>eis</w:t>
      </w:r>
      <w:r w:rsidRPr="00AC435E">
        <w:rPr>
          <w:rFonts w:ascii="Tahoma" w:hAnsi="Tahoma" w:cs="Tahoma"/>
          <w:sz w:val="20"/>
          <w:szCs w:val="20"/>
        </w:rPr>
        <w:t xml:space="preserve">, </w:t>
      </w:r>
      <w:r w:rsidR="009E799A" w:rsidRPr="00AC435E">
        <w:rPr>
          <w:rFonts w:ascii="Tahoma" w:hAnsi="Tahoma" w:cs="Tahoma"/>
          <w:sz w:val="20"/>
          <w:szCs w:val="20"/>
        </w:rPr>
        <w:t>contado</w:t>
      </w:r>
      <w:r w:rsidR="003A7220" w:rsidRPr="00AC435E">
        <w:rPr>
          <w:rFonts w:ascii="Tahoma" w:hAnsi="Tahoma" w:cs="Tahoma"/>
          <w:sz w:val="20"/>
          <w:szCs w:val="20"/>
        </w:rPr>
        <w:t>s</w:t>
      </w:r>
      <w:r w:rsidRPr="00AC435E">
        <w:rPr>
          <w:rFonts w:ascii="Tahoma" w:hAnsi="Tahoma" w:cs="Tahoma"/>
          <w:sz w:val="20"/>
          <w:szCs w:val="20"/>
        </w:rPr>
        <w:t xml:space="preserve"> do recebimento, pela parte infratora, de comunicação escrita enviada pel</w:t>
      </w:r>
      <w:r w:rsidR="005F6BA1" w:rsidRPr="00AC435E">
        <w:rPr>
          <w:rFonts w:ascii="Tahoma" w:hAnsi="Tahoma" w:cs="Tahoma"/>
          <w:sz w:val="20"/>
          <w:szCs w:val="20"/>
        </w:rPr>
        <w:t>o</w:t>
      </w:r>
      <w:r w:rsidRPr="00AC435E">
        <w:rPr>
          <w:rFonts w:ascii="Tahoma" w:hAnsi="Tahoma" w:cs="Tahoma"/>
          <w:sz w:val="20"/>
          <w:szCs w:val="20"/>
        </w:rPr>
        <w:t xml:space="preserve"> </w:t>
      </w:r>
      <w:r w:rsidR="005F6BA1" w:rsidRPr="00AC435E">
        <w:rPr>
          <w:rFonts w:ascii="Tahoma" w:hAnsi="Tahoma" w:cs="Tahoma"/>
          <w:sz w:val="20"/>
          <w:szCs w:val="20"/>
        </w:rPr>
        <w:t>Agente Fiduciário</w:t>
      </w:r>
      <w:r w:rsidRPr="00AC435E">
        <w:rPr>
          <w:rFonts w:ascii="Tahoma" w:hAnsi="Tahoma" w:cs="Tahoma"/>
          <w:sz w:val="20"/>
          <w:szCs w:val="20"/>
        </w:rPr>
        <w:t xml:space="preserve"> nesse sentido;</w:t>
      </w:r>
    </w:p>
    <w:p w14:paraId="41901F0A" w14:textId="77777777" w:rsidR="009E799A" w:rsidRPr="00AC435E" w:rsidRDefault="009E799A" w:rsidP="009E799A">
      <w:pPr>
        <w:pStyle w:val="Corpodetexto"/>
        <w:widowControl w:val="0"/>
        <w:suppressAutoHyphens/>
        <w:spacing w:line="240" w:lineRule="auto"/>
        <w:ind w:left="567"/>
        <w:rPr>
          <w:rFonts w:ascii="Tahoma" w:hAnsi="Tahoma" w:cs="Tahoma"/>
          <w:sz w:val="20"/>
          <w:szCs w:val="20"/>
        </w:rPr>
      </w:pPr>
    </w:p>
    <w:p w14:paraId="510389BD" w14:textId="6E6FF5CA" w:rsidR="009E799A" w:rsidRPr="00AC435E" w:rsidRDefault="009E799A" w:rsidP="00B6005A">
      <w:pPr>
        <w:pStyle w:val="Corpodetexto"/>
        <w:widowControl w:val="0"/>
        <w:numPr>
          <w:ilvl w:val="0"/>
          <w:numId w:val="31"/>
        </w:numPr>
        <w:suppressAutoHyphens/>
        <w:spacing w:line="240" w:lineRule="auto"/>
        <w:ind w:left="567" w:hanging="567"/>
        <w:rPr>
          <w:rFonts w:ascii="Tahoma" w:hAnsi="Tahoma" w:cs="Tahoma"/>
          <w:sz w:val="20"/>
          <w:szCs w:val="20"/>
        </w:rPr>
      </w:pPr>
      <w:r w:rsidRPr="00AC435E">
        <w:rPr>
          <w:rFonts w:ascii="Tahoma" w:hAnsi="Tahoma" w:cs="Tahoma"/>
          <w:sz w:val="20"/>
          <w:szCs w:val="20"/>
        </w:rPr>
        <w:t xml:space="preserve">descumprimento pela Emissora </w:t>
      </w:r>
      <w:r w:rsidR="00C31F59" w:rsidRPr="00AC435E">
        <w:rPr>
          <w:rFonts w:ascii="Tahoma" w:hAnsi="Tahoma" w:cs="Tahoma"/>
          <w:sz w:val="20"/>
          <w:szCs w:val="20"/>
        </w:rPr>
        <w:t xml:space="preserve">ou pelas Garantidoras </w:t>
      </w:r>
      <w:r w:rsidRPr="00AC435E">
        <w:rPr>
          <w:rFonts w:ascii="Tahoma" w:hAnsi="Tahoma" w:cs="Tahoma"/>
          <w:sz w:val="20"/>
          <w:szCs w:val="20"/>
        </w:rPr>
        <w:t xml:space="preserve">de qualquer uma de suas obrigações não pecuniárias assumidas nesta Escritura de Emissão e/ou em qualquer outro Documento da Operação, desde que tal descumprimento não seja sanado no prazo de </w:t>
      </w:r>
      <w:r w:rsidR="009244D9" w:rsidRPr="00AC435E">
        <w:rPr>
          <w:rFonts w:ascii="Tahoma" w:hAnsi="Tahoma" w:cs="Tahoma"/>
          <w:sz w:val="20"/>
          <w:szCs w:val="20"/>
        </w:rPr>
        <w:t>15 (quinze)</w:t>
      </w:r>
      <w:r w:rsidRPr="00AC435E">
        <w:rPr>
          <w:rFonts w:ascii="Tahoma" w:hAnsi="Tahoma" w:cs="Tahoma"/>
          <w:sz w:val="20"/>
          <w:szCs w:val="20"/>
        </w:rPr>
        <w:t xml:space="preserve"> </w:t>
      </w:r>
      <w:r w:rsidR="00D53FC1" w:rsidRPr="00AC435E">
        <w:rPr>
          <w:rFonts w:ascii="Tahoma" w:hAnsi="Tahoma" w:cs="Tahoma"/>
          <w:sz w:val="20"/>
          <w:szCs w:val="20"/>
        </w:rPr>
        <w:t>D</w:t>
      </w:r>
      <w:r w:rsidRPr="00AC435E">
        <w:rPr>
          <w:rFonts w:ascii="Tahoma" w:hAnsi="Tahoma" w:cs="Tahoma"/>
          <w:sz w:val="20"/>
          <w:szCs w:val="20"/>
        </w:rPr>
        <w:t>ias</w:t>
      </w:r>
      <w:r w:rsidR="00D53FC1" w:rsidRPr="00AC435E">
        <w:rPr>
          <w:rFonts w:ascii="Tahoma" w:hAnsi="Tahoma" w:cs="Tahoma"/>
          <w:sz w:val="20"/>
          <w:szCs w:val="20"/>
        </w:rPr>
        <w:t xml:space="preserve"> Úteis</w:t>
      </w:r>
      <w:r w:rsidRPr="00AC435E">
        <w:rPr>
          <w:rFonts w:ascii="Tahoma" w:hAnsi="Tahoma" w:cs="Tahoma"/>
          <w:sz w:val="20"/>
          <w:szCs w:val="20"/>
        </w:rPr>
        <w:t>, contado do recebimento, pela parte infratora, de comunicação escrita enviada pelo Agente Fiduciário nesse sentido;</w:t>
      </w:r>
    </w:p>
    <w:p w14:paraId="0FC7FFF7" w14:textId="77777777" w:rsidR="00AE0EA5" w:rsidRPr="00AC435E" w:rsidRDefault="00AE0EA5" w:rsidP="003F61D7">
      <w:pPr>
        <w:pStyle w:val="Corpodetexto"/>
        <w:widowControl w:val="0"/>
        <w:suppressAutoHyphens/>
        <w:spacing w:line="240" w:lineRule="auto"/>
        <w:ind w:left="567" w:hanging="567"/>
        <w:rPr>
          <w:rFonts w:ascii="Tahoma" w:hAnsi="Tahoma" w:cs="Tahoma"/>
          <w:sz w:val="20"/>
          <w:szCs w:val="20"/>
        </w:rPr>
      </w:pPr>
    </w:p>
    <w:p w14:paraId="06B35437" w14:textId="1E6E9A00" w:rsidR="00AE0EA5" w:rsidRPr="00AC435E" w:rsidRDefault="00AE0EA5" w:rsidP="00B6005A">
      <w:pPr>
        <w:pStyle w:val="Corpodetexto"/>
        <w:widowControl w:val="0"/>
        <w:numPr>
          <w:ilvl w:val="0"/>
          <w:numId w:val="31"/>
        </w:numPr>
        <w:suppressAutoHyphens/>
        <w:spacing w:line="240" w:lineRule="auto"/>
        <w:ind w:left="567" w:hanging="567"/>
        <w:rPr>
          <w:rFonts w:ascii="Tahoma" w:hAnsi="Tahoma" w:cs="Tahoma"/>
          <w:sz w:val="20"/>
          <w:szCs w:val="20"/>
        </w:rPr>
      </w:pPr>
      <w:r w:rsidRPr="00AC435E">
        <w:rPr>
          <w:rFonts w:ascii="Tahoma" w:hAnsi="Tahoma" w:cs="Tahoma"/>
          <w:sz w:val="20"/>
          <w:szCs w:val="20"/>
        </w:rPr>
        <w:t xml:space="preserve">se houver pedido de qualquer plano de liquidação/recuperação judicial ou extrajudicial em face da </w:t>
      </w:r>
      <w:r w:rsidR="005F6BA1" w:rsidRPr="00AC435E">
        <w:rPr>
          <w:rFonts w:ascii="Tahoma" w:hAnsi="Tahoma" w:cs="Tahoma"/>
          <w:sz w:val="20"/>
          <w:szCs w:val="20"/>
        </w:rPr>
        <w:t>Emissora</w:t>
      </w:r>
      <w:r w:rsidR="00C31F59" w:rsidRPr="00AC435E">
        <w:rPr>
          <w:rFonts w:ascii="Tahoma" w:hAnsi="Tahoma" w:cs="Tahoma"/>
          <w:sz w:val="20"/>
          <w:szCs w:val="20"/>
        </w:rPr>
        <w:t>, de qualquer das Garantidoras</w:t>
      </w:r>
      <w:r w:rsidRPr="00AC435E">
        <w:rPr>
          <w:rFonts w:ascii="Tahoma" w:hAnsi="Tahoma" w:cs="Tahoma"/>
          <w:sz w:val="20"/>
          <w:szCs w:val="20"/>
        </w:rPr>
        <w:t xml:space="preserve"> </w:t>
      </w:r>
      <w:r w:rsidR="005F6BA1" w:rsidRPr="00AC435E">
        <w:rPr>
          <w:rFonts w:ascii="Tahoma" w:hAnsi="Tahoma" w:cs="Tahoma"/>
          <w:sz w:val="20"/>
          <w:szCs w:val="20"/>
        </w:rPr>
        <w:t>e/</w:t>
      </w:r>
      <w:r w:rsidRPr="00AC435E">
        <w:rPr>
          <w:rFonts w:ascii="Tahoma" w:hAnsi="Tahoma" w:cs="Tahoma"/>
          <w:sz w:val="20"/>
          <w:szCs w:val="20"/>
        </w:rPr>
        <w:t>ou de</w:t>
      </w:r>
      <w:r w:rsidR="005F6BA1" w:rsidRPr="00AC435E">
        <w:rPr>
          <w:rFonts w:ascii="Tahoma" w:hAnsi="Tahoma" w:cs="Tahoma"/>
          <w:sz w:val="20"/>
          <w:szCs w:val="20"/>
        </w:rPr>
        <w:t xml:space="preserve"> qualquer de</w:t>
      </w:r>
      <w:r w:rsidRPr="00AC435E">
        <w:rPr>
          <w:rFonts w:ascii="Tahoma" w:hAnsi="Tahoma" w:cs="Tahoma"/>
          <w:sz w:val="20"/>
          <w:szCs w:val="20"/>
        </w:rPr>
        <w:t xml:space="preserve"> suas Afiliadas, independentemente de ter sido requerida ou obtida homologação judicial do referido plano; ou se a </w:t>
      </w:r>
      <w:r w:rsidR="005F6BA1" w:rsidRPr="00AC435E">
        <w:rPr>
          <w:rFonts w:ascii="Tahoma" w:hAnsi="Tahoma" w:cs="Tahoma"/>
          <w:sz w:val="20"/>
          <w:szCs w:val="20"/>
        </w:rPr>
        <w:t>Emissora</w:t>
      </w:r>
      <w:r w:rsidR="00C31F59" w:rsidRPr="00AC435E">
        <w:rPr>
          <w:rFonts w:ascii="Tahoma" w:hAnsi="Tahoma" w:cs="Tahoma"/>
          <w:sz w:val="20"/>
          <w:szCs w:val="20"/>
        </w:rPr>
        <w:t>, qualquer das Garantidoras</w:t>
      </w:r>
      <w:r w:rsidRPr="00AC435E">
        <w:rPr>
          <w:rFonts w:ascii="Tahoma" w:hAnsi="Tahoma" w:cs="Tahoma"/>
          <w:sz w:val="20"/>
          <w:szCs w:val="20"/>
        </w:rPr>
        <w:t xml:space="preserve"> </w:t>
      </w:r>
      <w:r w:rsidR="005F6BA1" w:rsidRPr="00AC435E">
        <w:rPr>
          <w:rFonts w:ascii="Tahoma" w:hAnsi="Tahoma" w:cs="Tahoma"/>
          <w:sz w:val="20"/>
          <w:szCs w:val="20"/>
        </w:rPr>
        <w:t>e/</w:t>
      </w:r>
      <w:r w:rsidRPr="00AC435E">
        <w:rPr>
          <w:rFonts w:ascii="Tahoma" w:hAnsi="Tahoma" w:cs="Tahoma"/>
          <w:sz w:val="20"/>
          <w:szCs w:val="20"/>
        </w:rPr>
        <w:t xml:space="preserve">ou qualquer das suas Afiliadas ingressar em juízo com requerimento de liquidação/recuperação judicial ou extrajudicial, independentemente de deferimento do processamento da liquidação/recuperação ou de sua concessão pelo juiz competente; ou, ainda, se a </w:t>
      </w:r>
      <w:r w:rsidR="005F6BA1" w:rsidRPr="00AC435E">
        <w:rPr>
          <w:rFonts w:ascii="Tahoma" w:hAnsi="Tahoma" w:cs="Tahoma"/>
          <w:sz w:val="20"/>
          <w:szCs w:val="20"/>
        </w:rPr>
        <w:t>Emissora</w:t>
      </w:r>
      <w:r w:rsidR="00C31F59" w:rsidRPr="00AC435E">
        <w:rPr>
          <w:rFonts w:ascii="Tahoma" w:hAnsi="Tahoma" w:cs="Tahoma"/>
          <w:sz w:val="20"/>
          <w:szCs w:val="20"/>
        </w:rPr>
        <w:t>, as Garantidoras</w:t>
      </w:r>
      <w:r w:rsidRPr="00AC435E">
        <w:rPr>
          <w:rFonts w:ascii="Tahoma" w:hAnsi="Tahoma" w:cs="Tahoma"/>
          <w:sz w:val="20"/>
          <w:szCs w:val="20"/>
        </w:rPr>
        <w:t xml:space="preserve"> </w:t>
      </w:r>
      <w:r w:rsidR="005F6BA1" w:rsidRPr="00AC435E">
        <w:rPr>
          <w:rFonts w:ascii="Tahoma" w:hAnsi="Tahoma" w:cs="Tahoma"/>
          <w:sz w:val="20"/>
          <w:szCs w:val="20"/>
        </w:rPr>
        <w:t>e/</w:t>
      </w:r>
      <w:r w:rsidRPr="00AC435E">
        <w:rPr>
          <w:rFonts w:ascii="Tahoma" w:hAnsi="Tahoma" w:cs="Tahoma"/>
          <w:sz w:val="20"/>
          <w:szCs w:val="20"/>
        </w:rPr>
        <w:t>ou qualquer das suas Afiliadas tiver sua falência ou insolvência civil decretada; ou estejam sujeitas a qualquer forma de concurso de credores;</w:t>
      </w:r>
    </w:p>
    <w:p w14:paraId="28B27F46" w14:textId="77777777" w:rsidR="00AE0EA5" w:rsidRPr="00AC435E" w:rsidRDefault="00AE0EA5" w:rsidP="003F61D7">
      <w:pPr>
        <w:pStyle w:val="Corpodetexto"/>
        <w:widowControl w:val="0"/>
        <w:suppressAutoHyphens/>
        <w:spacing w:line="240" w:lineRule="auto"/>
        <w:ind w:left="567" w:hanging="567"/>
        <w:rPr>
          <w:rFonts w:ascii="Tahoma" w:hAnsi="Tahoma" w:cs="Tahoma"/>
          <w:sz w:val="20"/>
          <w:szCs w:val="20"/>
        </w:rPr>
      </w:pPr>
    </w:p>
    <w:p w14:paraId="62C96A3B" w14:textId="4B600F12" w:rsidR="00AE0EA5" w:rsidRPr="00AC435E" w:rsidRDefault="00AE0EA5" w:rsidP="00B6005A">
      <w:pPr>
        <w:pStyle w:val="Corpodetexto"/>
        <w:widowControl w:val="0"/>
        <w:numPr>
          <w:ilvl w:val="0"/>
          <w:numId w:val="31"/>
        </w:numPr>
        <w:suppressAutoHyphens/>
        <w:spacing w:line="240" w:lineRule="auto"/>
        <w:ind w:left="567" w:hanging="567"/>
        <w:rPr>
          <w:rFonts w:ascii="Tahoma" w:hAnsi="Tahoma" w:cs="Tahoma"/>
          <w:sz w:val="20"/>
          <w:szCs w:val="20"/>
        </w:rPr>
      </w:pPr>
      <w:r w:rsidRPr="00AC435E">
        <w:rPr>
          <w:rFonts w:ascii="Tahoma" w:hAnsi="Tahoma" w:cs="Tahoma"/>
          <w:sz w:val="20"/>
          <w:szCs w:val="20"/>
        </w:rPr>
        <w:t xml:space="preserve">se houver qualquer processo de reestruturação societária da </w:t>
      </w:r>
      <w:r w:rsidR="005F6BA1" w:rsidRPr="00AC435E">
        <w:rPr>
          <w:rFonts w:ascii="Tahoma" w:hAnsi="Tahoma" w:cs="Tahoma"/>
          <w:sz w:val="20"/>
          <w:szCs w:val="20"/>
        </w:rPr>
        <w:t xml:space="preserve">Emissora </w:t>
      </w:r>
      <w:r w:rsidR="00C31F59" w:rsidRPr="00AC435E">
        <w:rPr>
          <w:rFonts w:ascii="Tahoma" w:hAnsi="Tahoma" w:cs="Tahoma"/>
          <w:sz w:val="20"/>
          <w:szCs w:val="20"/>
        </w:rPr>
        <w:t xml:space="preserve">e/ou das Garantidoras </w:t>
      </w:r>
      <w:r w:rsidRPr="00AC435E">
        <w:rPr>
          <w:rFonts w:ascii="Tahoma" w:hAnsi="Tahoma" w:cs="Tahoma"/>
          <w:sz w:val="20"/>
          <w:szCs w:val="20"/>
        </w:rPr>
        <w:t xml:space="preserve">que </w:t>
      </w:r>
      <w:r w:rsidR="00884F17" w:rsidRPr="00AC435E">
        <w:rPr>
          <w:rFonts w:ascii="Tahoma" w:hAnsi="Tahoma" w:cs="Tahoma"/>
          <w:sz w:val="20"/>
          <w:szCs w:val="20"/>
        </w:rPr>
        <w:t>resulte em Efeito Adverso Relevante</w:t>
      </w:r>
      <w:r w:rsidRPr="00AC435E">
        <w:rPr>
          <w:rFonts w:ascii="Tahoma" w:hAnsi="Tahoma" w:cs="Tahoma"/>
          <w:sz w:val="20"/>
          <w:szCs w:val="20"/>
        </w:rPr>
        <w:t>, exceto</w:t>
      </w:r>
      <w:r w:rsidR="00A74D67" w:rsidRPr="00AC435E">
        <w:rPr>
          <w:rFonts w:ascii="Tahoma" w:hAnsi="Tahoma" w:cs="Tahoma"/>
          <w:sz w:val="20"/>
          <w:szCs w:val="20"/>
        </w:rPr>
        <w:t xml:space="preserve">: </w:t>
      </w:r>
      <w:r w:rsidR="007B1E5B" w:rsidRPr="00AC435E">
        <w:rPr>
          <w:rFonts w:ascii="Tahoma" w:hAnsi="Tahoma" w:cs="Tahoma"/>
          <w:b/>
          <w:sz w:val="20"/>
          <w:szCs w:val="20"/>
        </w:rPr>
        <w:t xml:space="preserve">(i) </w:t>
      </w:r>
      <w:r w:rsidR="007B1E5B" w:rsidRPr="00AC435E">
        <w:rPr>
          <w:rFonts w:ascii="Tahoma" w:hAnsi="Tahoma" w:cs="Tahoma"/>
          <w:sz w:val="20"/>
          <w:szCs w:val="20"/>
        </w:rPr>
        <w:t xml:space="preserve">na hipótese de reestruturação societária dentro do Grupo </w:t>
      </w:r>
      <w:r w:rsidR="007B1E5B" w:rsidRPr="00AC435E">
        <w:rPr>
          <w:rFonts w:ascii="Tahoma" w:hAnsi="Tahoma" w:cs="Tahoma"/>
          <w:sz w:val="20"/>
          <w:szCs w:val="20"/>
        </w:rPr>
        <w:lastRenderedPageBreak/>
        <w:t>Econômico da Emissora</w:t>
      </w:r>
      <w:r w:rsidR="00C31F59" w:rsidRPr="00AC435E">
        <w:rPr>
          <w:rFonts w:ascii="Tahoma" w:hAnsi="Tahoma" w:cs="Tahoma"/>
          <w:sz w:val="20"/>
          <w:szCs w:val="20"/>
        </w:rPr>
        <w:t xml:space="preserve"> e/ou das Garantidoras</w:t>
      </w:r>
      <w:r w:rsidR="007B1E5B" w:rsidRPr="00AC435E">
        <w:rPr>
          <w:rFonts w:ascii="Tahoma" w:hAnsi="Tahoma" w:cs="Tahoma"/>
          <w:sz w:val="20"/>
          <w:szCs w:val="20"/>
        </w:rPr>
        <w:t>, desde que o controle indireto da Emissora</w:t>
      </w:r>
      <w:r w:rsidR="00C45C3C" w:rsidRPr="00AC435E">
        <w:rPr>
          <w:rFonts w:ascii="Tahoma" w:hAnsi="Tahoma" w:cs="Tahoma"/>
          <w:sz w:val="20"/>
          <w:szCs w:val="20"/>
        </w:rPr>
        <w:t xml:space="preserve"> </w:t>
      </w:r>
      <w:r w:rsidR="00C31F59" w:rsidRPr="00AC435E">
        <w:rPr>
          <w:rFonts w:ascii="Tahoma" w:hAnsi="Tahoma" w:cs="Tahoma"/>
          <w:sz w:val="20"/>
          <w:szCs w:val="20"/>
        </w:rPr>
        <w:t>e/ou das Garantidoras</w:t>
      </w:r>
      <w:r w:rsidR="007B1E5B" w:rsidRPr="00AC435E">
        <w:rPr>
          <w:rFonts w:ascii="Tahoma" w:hAnsi="Tahoma" w:cs="Tahoma"/>
          <w:sz w:val="20"/>
          <w:szCs w:val="20"/>
        </w:rPr>
        <w:t xml:space="preserve"> seja mantido</w:t>
      </w:r>
      <w:r w:rsidRPr="00AC435E">
        <w:rPr>
          <w:rFonts w:ascii="Tahoma" w:hAnsi="Tahoma" w:cs="Tahoma"/>
          <w:sz w:val="20"/>
          <w:szCs w:val="20"/>
        </w:rPr>
        <w:t>;</w:t>
      </w:r>
      <w:r w:rsidR="007B1E5B" w:rsidRPr="00AC435E">
        <w:rPr>
          <w:rFonts w:ascii="Tahoma" w:hAnsi="Tahoma" w:cs="Tahoma"/>
          <w:sz w:val="20"/>
          <w:szCs w:val="20"/>
        </w:rPr>
        <w:t xml:space="preserve"> ou</w:t>
      </w:r>
      <w:r w:rsidR="007F320A" w:rsidRPr="00AC435E">
        <w:rPr>
          <w:rFonts w:ascii="Tahoma" w:hAnsi="Tahoma" w:cs="Tahoma"/>
          <w:sz w:val="20"/>
          <w:szCs w:val="20"/>
        </w:rPr>
        <w:t xml:space="preserve"> </w:t>
      </w:r>
      <w:r w:rsidR="007B1E5B" w:rsidRPr="00AC435E">
        <w:rPr>
          <w:rFonts w:ascii="Tahoma" w:hAnsi="Tahoma" w:cs="Tahoma"/>
          <w:b/>
          <w:sz w:val="20"/>
          <w:szCs w:val="20"/>
        </w:rPr>
        <w:t>(ii)</w:t>
      </w:r>
      <w:r w:rsidR="007B1E5B" w:rsidRPr="00AC435E">
        <w:rPr>
          <w:rFonts w:ascii="Tahoma" w:hAnsi="Tahoma" w:cs="Tahoma"/>
          <w:sz w:val="20"/>
          <w:szCs w:val="20"/>
        </w:rPr>
        <w:t xml:space="preserve"> caso obtida expressa e previamente a anuência dos titulares das Debêntures;</w:t>
      </w:r>
    </w:p>
    <w:p w14:paraId="63FD566A" w14:textId="77777777" w:rsidR="00EC46EC" w:rsidRPr="00AC435E" w:rsidRDefault="00EC46EC" w:rsidP="00EC46EC">
      <w:pPr>
        <w:pStyle w:val="PargrafodaLista"/>
        <w:rPr>
          <w:rFonts w:ascii="Tahoma" w:hAnsi="Tahoma" w:cs="Tahoma"/>
          <w:sz w:val="20"/>
          <w:szCs w:val="20"/>
        </w:rPr>
      </w:pPr>
    </w:p>
    <w:p w14:paraId="08E8F974" w14:textId="77777777" w:rsidR="00EC46EC" w:rsidRPr="00AC435E" w:rsidRDefault="00B47E76" w:rsidP="00B6005A">
      <w:pPr>
        <w:pStyle w:val="Corpodetexto"/>
        <w:widowControl w:val="0"/>
        <w:numPr>
          <w:ilvl w:val="0"/>
          <w:numId w:val="31"/>
        </w:numPr>
        <w:suppressAutoHyphens/>
        <w:spacing w:line="240" w:lineRule="auto"/>
        <w:ind w:left="567" w:hanging="567"/>
        <w:rPr>
          <w:rFonts w:ascii="Tahoma" w:hAnsi="Tahoma" w:cs="Tahoma"/>
          <w:sz w:val="20"/>
          <w:szCs w:val="20"/>
        </w:rPr>
      </w:pPr>
      <w:r w:rsidRPr="00AC435E">
        <w:rPr>
          <w:rFonts w:ascii="Tahoma" w:hAnsi="Tahoma" w:cs="Tahoma"/>
          <w:sz w:val="20"/>
          <w:szCs w:val="20"/>
        </w:rPr>
        <w:t xml:space="preserve">qualquer processo de reestruturação societária que resulte na alteração </w:t>
      </w:r>
      <w:r w:rsidR="009C5F78" w:rsidRPr="00AC435E">
        <w:rPr>
          <w:rFonts w:ascii="Tahoma" w:hAnsi="Tahoma" w:cs="Tahoma"/>
          <w:sz w:val="20"/>
          <w:szCs w:val="20"/>
        </w:rPr>
        <w:t xml:space="preserve">do controle do Grupo Econômico, exceto no caso de aumento </w:t>
      </w:r>
      <w:r w:rsidRPr="00AC435E">
        <w:rPr>
          <w:rFonts w:ascii="Tahoma" w:hAnsi="Tahoma" w:cs="Tahoma"/>
          <w:sz w:val="20"/>
          <w:szCs w:val="20"/>
        </w:rPr>
        <w:t xml:space="preserve">da participação da Agro Merchants Group na Emissora; </w:t>
      </w:r>
    </w:p>
    <w:p w14:paraId="6CB67B8E" w14:textId="77777777" w:rsidR="00AE0EA5" w:rsidRPr="00AC435E" w:rsidRDefault="00AE0EA5" w:rsidP="003F61D7">
      <w:pPr>
        <w:pStyle w:val="Corpodetexto"/>
        <w:widowControl w:val="0"/>
        <w:suppressAutoHyphens/>
        <w:spacing w:line="240" w:lineRule="auto"/>
        <w:ind w:left="567" w:hanging="567"/>
        <w:rPr>
          <w:rFonts w:ascii="Tahoma" w:hAnsi="Tahoma" w:cs="Tahoma"/>
          <w:sz w:val="20"/>
          <w:szCs w:val="20"/>
        </w:rPr>
      </w:pPr>
    </w:p>
    <w:p w14:paraId="2FAEDB11" w14:textId="1B4E849F" w:rsidR="00AE0EA5" w:rsidRPr="00AC435E" w:rsidRDefault="00AE0EA5" w:rsidP="00B6005A">
      <w:pPr>
        <w:pStyle w:val="Corpodetexto"/>
        <w:widowControl w:val="0"/>
        <w:numPr>
          <w:ilvl w:val="0"/>
          <w:numId w:val="31"/>
        </w:numPr>
        <w:suppressAutoHyphens/>
        <w:spacing w:line="240" w:lineRule="auto"/>
        <w:ind w:left="567" w:hanging="567"/>
        <w:rPr>
          <w:rFonts w:ascii="Tahoma" w:hAnsi="Tahoma" w:cs="Tahoma"/>
          <w:sz w:val="20"/>
          <w:szCs w:val="20"/>
        </w:rPr>
      </w:pPr>
      <w:r w:rsidRPr="00AC435E">
        <w:rPr>
          <w:rFonts w:ascii="Tahoma" w:hAnsi="Tahoma" w:cs="Tahoma"/>
          <w:sz w:val="20"/>
          <w:szCs w:val="20"/>
        </w:rPr>
        <w:t xml:space="preserve">liquidação, dissolução ou extinção, da </w:t>
      </w:r>
      <w:r w:rsidR="005F6BA1" w:rsidRPr="00AC435E">
        <w:rPr>
          <w:rFonts w:ascii="Tahoma" w:hAnsi="Tahoma" w:cs="Tahoma"/>
          <w:sz w:val="20"/>
          <w:szCs w:val="20"/>
        </w:rPr>
        <w:t>Emissora</w:t>
      </w:r>
      <w:r w:rsidR="00C31F59" w:rsidRPr="00AC435E">
        <w:rPr>
          <w:rFonts w:ascii="Tahoma" w:hAnsi="Tahoma" w:cs="Tahoma"/>
          <w:sz w:val="20"/>
          <w:szCs w:val="20"/>
        </w:rPr>
        <w:t xml:space="preserve"> e/ou de qualquer das Garantidoras</w:t>
      </w:r>
      <w:r w:rsidR="001360A9" w:rsidRPr="00AC435E">
        <w:rPr>
          <w:rFonts w:ascii="Tahoma" w:hAnsi="Tahoma" w:cs="Tahoma"/>
          <w:sz w:val="20"/>
          <w:szCs w:val="20"/>
        </w:rPr>
        <w:t xml:space="preserve">, exceto se </w:t>
      </w:r>
      <w:r w:rsidR="0093630D" w:rsidRPr="00AC435E">
        <w:rPr>
          <w:rFonts w:ascii="Tahoma" w:hAnsi="Tahoma" w:cs="Tahoma"/>
          <w:sz w:val="20"/>
          <w:szCs w:val="20"/>
        </w:rPr>
        <w:t xml:space="preserve">a Emissora </w:t>
      </w:r>
      <w:r w:rsidR="00C31F59" w:rsidRPr="00AC435E">
        <w:rPr>
          <w:rFonts w:ascii="Tahoma" w:hAnsi="Tahoma" w:cs="Tahoma"/>
          <w:sz w:val="20"/>
          <w:szCs w:val="20"/>
        </w:rPr>
        <w:t xml:space="preserve">e/ou qualquer das Garantidoras </w:t>
      </w:r>
      <w:r w:rsidR="0093630D" w:rsidRPr="00AC435E">
        <w:rPr>
          <w:rFonts w:ascii="Tahoma" w:hAnsi="Tahoma" w:cs="Tahoma"/>
          <w:sz w:val="20"/>
          <w:szCs w:val="20"/>
        </w:rPr>
        <w:t xml:space="preserve">for incorporada por sociedade integrante do </w:t>
      </w:r>
      <w:r w:rsidR="001360A9" w:rsidRPr="00AC435E">
        <w:rPr>
          <w:rFonts w:ascii="Tahoma" w:hAnsi="Tahoma" w:cs="Tahoma"/>
          <w:sz w:val="20"/>
          <w:szCs w:val="20"/>
        </w:rPr>
        <w:t>Grupo Econômico</w:t>
      </w:r>
      <w:r w:rsidRPr="00AC435E">
        <w:rPr>
          <w:rFonts w:ascii="Tahoma" w:hAnsi="Tahoma" w:cs="Tahoma"/>
          <w:sz w:val="20"/>
          <w:szCs w:val="20"/>
        </w:rPr>
        <w:t>;</w:t>
      </w:r>
    </w:p>
    <w:p w14:paraId="6216E4FA" w14:textId="77777777" w:rsidR="00884F17" w:rsidRPr="00AC435E" w:rsidRDefault="00884F17" w:rsidP="00884F17">
      <w:pPr>
        <w:pStyle w:val="PargrafodaLista"/>
        <w:rPr>
          <w:rFonts w:ascii="Tahoma" w:hAnsi="Tahoma" w:cs="Tahoma"/>
          <w:sz w:val="20"/>
          <w:szCs w:val="20"/>
        </w:rPr>
      </w:pPr>
    </w:p>
    <w:p w14:paraId="235B47CE" w14:textId="4722DC5D" w:rsidR="00884F17" w:rsidRPr="00AC435E" w:rsidRDefault="00884F17" w:rsidP="00884F17">
      <w:pPr>
        <w:pStyle w:val="Corpodetexto"/>
        <w:widowControl w:val="0"/>
        <w:numPr>
          <w:ilvl w:val="0"/>
          <w:numId w:val="31"/>
        </w:numPr>
        <w:suppressAutoHyphens/>
        <w:spacing w:line="240" w:lineRule="auto"/>
        <w:ind w:left="567" w:hanging="567"/>
        <w:rPr>
          <w:rFonts w:ascii="Tahoma" w:hAnsi="Tahoma" w:cs="Tahoma"/>
          <w:sz w:val="20"/>
          <w:szCs w:val="20"/>
        </w:rPr>
      </w:pPr>
      <w:r w:rsidRPr="00AC435E">
        <w:rPr>
          <w:rFonts w:ascii="Tahoma" w:hAnsi="Tahoma" w:cs="Tahoma"/>
          <w:sz w:val="20"/>
          <w:szCs w:val="20"/>
        </w:rPr>
        <w:t xml:space="preserve">mudança ou alteração no objeto social da Emissora </w:t>
      </w:r>
      <w:r w:rsidR="009A47FB" w:rsidRPr="00AC435E">
        <w:rPr>
          <w:rFonts w:ascii="Tahoma" w:hAnsi="Tahoma" w:cs="Tahoma"/>
          <w:sz w:val="20"/>
          <w:szCs w:val="20"/>
        </w:rPr>
        <w:t xml:space="preserve">e/ou das Garantidoras </w:t>
      </w:r>
      <w:r w:rsidRPr="00AC435E">
        <w:rPr>
          <w:rFonts w:ascii="Tahoma" w:hAnsi="Tahoma" w:cs="Tahoma"/>
          <w:sz w:val="20"/>
          <w:szCs w:val="20"/>
        </w:rPr>
        <w:t xml:space="preserve">que modifique a atividade principal atualmente por ela praticada de forma substancial e relevante; </w:t>
      </w:r>
    </w:p>
    <w:p w14:paraId="03F823AA" w14:textId="11662B4A" w:rsidR="008E12D1" w:rsidRPr="00AC435E" w:rsidRDefault="008E12D1" w:rsidP="00C34028">
      <w:pPr>
        <w:pStyle w:val="Corpodetexto"/>
        <w:widowControl w:val="0"/>
        <w:suppressAutoHyphens/>
        <w:spacing w:line="240" w:lineRule="auto"/>
        <w:rPr>
          <w:rFonts w:ascii="Tahoma" w:hAnsi="Tahoma" w:cs="Tahoma"/>
          <w:sz w:val="20"/>
          <w:szCs w:val="20"/>
        </w:rPr>
      </w:pPr>
    </w:p>
    <w:p w14:paraId="7FDE5C69" w14:textId="173B36C3" w:rsidR="00AE0EA5" w:rsidRPr="00AC435E" w:rsidRDefault="00AE0EA5" w:rsidP="00B6005A">
      <w:pPr>
        <w:pStyle w:val="Corpodetexto"/>
        <w:widowControl w:val="0"/>
        <w:numPr>
          <w:ilvl w:val="0"/>
          <w:numId w:val="31"/>
        </w:numPr>
        <w:suppressAutoHyphens/>
        <w:spacing w:line="240" w:lineRule="auto"/>
        <w:ind w:left="567" w:hanging="567"/>
        <w:rPr>
          <w:rFonts w:ascii="Tahoma" w:hAnsi="Tahoma" w:cs="Tahoma"/>
          <w:sz w:val="20"/>
          <w:szCs w:val="20"/>
        </w:rPr>
      </w:pPr>
      <w:r w:rsidRPr="00AC435E">
        <w:rPr>
          <w:rFonts w:ascii="Tahoma" w:hAnsi="Tahoma" w:cs="Tahoma"/>
          <w:sz w:val="20"/>
          <w:szCs w:val="20"/>
        </w:rPr>
        <w:t xml:space="preserve">se forem prestadas pela </w:t>
      </w:r>
      <w:r w:rsidR="005F6BA1" w:rsidRPr="00AC435E">
        <w:rPr>
          <w:rFonts w:ascii="Tahoma" w:hAnsi="Tahoma" w:cs="Tahoma"/>
          <w:sz w:val="20"/>
          <w:szCs w:val="20"/>
        </w:rPr>
        <w:t>Emissora</w:t>
      </w:r>
      <w:r w:rsidR="009A47FB" w:rsidRPr="00AC435E">
        <w:rPr>
          <w:rFonts w:ascii="Tahoma" w:hAnsi="Tahoma" w:cs="Tahoma"/>
          <w:sz w:val="20"/>
          <w:szCs w:val="20"/>
        </w:rPr>
        <w:t>, pelas Garantidoras</w:t>
      </w:r>
      <w:r w:rsidR="005F6BA1" w:rsidRPr="00AC435E">
        <w:rPr>
          <w:rFonts w:ascii="Tahoma" w:hAnsi="Tahoma" w:cs="Tahoma"/>
          <w:sz w:val="20"/>
          <w:szCs w:val="20"/>
        </w:rPr>
        <w:t xml:space="preserve"> </w:t>
      </w:r>
      <w:r w:rsidRPr="00AC435E">
        <w:rPr>
          <w:rFonts w:ascii="Tahoma" w:hAnsi="Tahoma" w:cs="Tahoma"/>
          <w:sz w:val="20"/>
          <w:szCs w:val="20"/>
        </w:rPr>
        <w:t xml:space="preserve">e/ou por qualquer de suas Afiliadas informações ou declarações falsas, imprecisas, incorretas, inconsistentes ou incompletas </w:t>
      </w:r>
      <w:r w:rsidR="003F61D7" w:rsidRPr="00AC435E">
        <w:rPr>
          <w:rFonts w:ascii="Tahoma" w:hAnsi="Tahoma" w:cs="Tahoma"/>
          <w:sz w:val="20"/>
          <w:szCs w:val="20"/>
        </w:rPr>
        <w:t>nesta Escritura de Emissão</w:t>
      </w:r>
      <w:r w:rsidRPr="00AC435E">
        <w:rPr>
          <w:rFonts w:ascii="Tahoma" w:hAnsi="Tahoma" w:cs="Tahoma"/>
          <w:sz w:val="20"/>
          <w:szCs w:val="20"/>
        </w:rPr>
        <w:t xml:space="preserve"> e</w:t>
      </w:r>
      <w:r w:rsidR="003F61D7" w:rsidRPr="00AC435E">
        <w:rPr>
          <w:rFonts w:ascii="Tahoma" w:hAnsi="Tahoma" w:cs="Tahoma"/>
          <w:sz w:val="20"/>
          <w:szCs w:val="20"/>
        </w:rPr>
        <w:t>/ou</w:t>
      </w:r>
      <w:r w:rsidRPr="00AC435E">
        <w:rPr>
          <w:rFonts w:ascii="Tahoma" w:hAnsi="Tahoma" w:cs="Tahoma"/>
          <w:sz w:val="20"/>
          <w:szCs w:val="20"/>
        </w:rPr>
        <w:t xml:space="preserve"> </w:t>
      </w:r>
      <w:r w:rsidR="003F61D7" w:rsidRPr="00AC435E">
        <w:rPr>
          <w:rFonts w:ascii="Tahoma" w:hAnsi="Tahoma" w:cs="Tahoma"/>
          <w:sz w:val="20"/>
          <w:szCs w:val="20"/>
        </w:rPr>
        <w:t>em qualquer dos</w:t>
      </w:r>
      <w:r w:rsidRPr="00AC435E">
        <w:rPr>
          <w:rFonts w:ascii="Tahoma" w:hAnsi="Tahoma" w:cs="Tahoma"/>
          <w:sz w:val="20"/>
          <w:szCs w:val="20"/>
        </w:rPr>
        <w:t xml:space="preserve"> demais Documentos da Operação em algum aspecto relevante e que não tiverem sido sanadas, quando possível, no prazo de até 30 (trinta) dias;</w:t>
      </w:r>
    </w:p>
    <w:p w14:paraId="108C194A" w14:textId="77777777" w:rsidR="00AE0EA5" w:rsidRPr="00AC435E" w:rsidRDefault="00AE0EA5" w:rsidP="003F61D7">
      <w:pPr>
        <w:pStyle w:val="Corpodetexto"/>
        <w:widowControl w:val="0"/>
        <w:suppressAutoHyphens/>
        <w:spacing w:line="240" w:lineRule="auto"/>
        <w:ind w:left="567"/>
        <w:rPr>
          <w:rFonts w:ascii="Tahoma" w:hAnsi="Tahoma" w:cs="Tahoma"/>
          <w:sz w:val="20"/>
          <w:szCs w:val="20"/>
        </w:rPr>
      </w:pPr>
    </w:p>
    <w:p w14:paraId="69B2EA25" w14:textId="64E564C8" w:rsidR="00AE0EA5" w:rsidRPr="00AC435E" w:rsidRDefault="00AE0EA5" w:rsidP="00B6005A">
      <w:pPr>
        <w:pStyle w:val="Corpodetexto"/>
        <w:widowControl w:val="0"/>
        <w:numPr>
          <w:ilvl w:val="0"/>
          <w:numId w:val="31"/>
        </w:numPr>
        <w:suppressAutoHyphens/>
        <w:spacing w:line="240" w:lineRule="auto"/>
        <w:ind w:left="567" w:hanging="567"/>
        <w:rPr>
          <w:rFonts w:ascii="Tahoma" w:hAnsi="Tahoma" w:cs="Tahoma"/>
          <w:sz w:val="20"/>
          <w:szCs w:val="20"/>
        </w:rPr>
      </w:pPr>
      <w:r w:rsidRPr="00AC435E">
        <w:rPr>
          <w:rFonts w:ascii="Tahoma" w:hAnsi="Tahoma" w:cs="Tahoma"/>
          <w:sz w:val="20"/>
          <w:szCs w:val="20"/>
        </w:rPr>
        <w:t>se houver inadimplência não sanada nos prazos previstos nos respectivos instrumentos ou se houver vencimento antecipado de quaisquer obrigações pecuniárias de valor individual ou cumulativo superior a R$</w:t>
      </w:r>
      <w:r w:rsidR="00884F17" w:rsidRPr="00AC435E">
        <w:rPr>
          <w:rFonts w:ascii="Tahoma" w:hAnsi="Tahoma" w:cs="Tahoma"/>
          <w:sz w:val="20"/>
          <w:szCs w:val="20"/>
        </w:rPr>
        <w:t>2</w:t>
      </w:r>
      <w:r w:rsidRPr="00AC435E">
        <w:rPr>
          <w:rFonts w:ascii="Tahoma" w:hAnsi="Tahoma" w:cs="Tahoma"/>
          <w:sz w:val="20"/>
          <w:szCs w:val="20"/>
        </w:rPr>
        <w:t>.000.000,00 (</w:t>
      </w:r>
      <w:r w:rsidR="00884F17" w:rsidRPr="00AC435E">
        <w:rPr>
          <w:rFonts w:ascii="Tahoma" w:hAnsi="Tahoma" w:cs="Tahoma"/>
          <w:sz w:val="20"/>
          <w:szCs w:val="20"/>
        </w:rPr>
        <w:t>dois</w:t>
      </w:r>
      <w:r w:rsidRPr="00AC435E">
        <w:rPr>
          <w:rFonts w:ascii="Tahoma" w:hAnsi="Tahoma" w:cs="Tahoma"/>
          <w:sz w:val="20"/>
          <w:szCs w:val="20"/>
        </w:rPr>
        <w:t xml:space="preserve"> milhões de reais) </w:t>
      </w:r>
      <w:r w:rsidR="00F642B4" w:rsidRPr="00AC435E">
        <w:rPr>
          <w:rFonts w:ascii="Tahoma" w:hAnsi="Tahoma" w:cs="Tahoma"/>
          <w:sz w:val="20"/>
          <w:szCs w:val="20"/>
        </w:rPr>
        <w:t>da Emissora</w:t>
      </w:r>
      <w:r w:rsidR="009A47FB" w:rsidRPr="00AC435E">
        <w:rPr>
          <w:rFonts w:ascii="Tahoma" w:hAnsi="Tahoma" w:cs="Tahoma"/>
          <w:sz w:val="20"/>
          <w:szCs w:val="20"/>
        </w:rPr>
        <w:t>, das Garantidoras</w:t>
      </w:r>
      <w:r w:rsidR="00E4139F" w:rsidRPr="00AC435E">
        <w:rPr>
          <w:rFonts w:ascii="Tahoma" w:hAnsi="Tahoma" w:cs="Tahoma"/>
          <w:sz w:val="20"/>
          <w:szCs w:val="20"/>
        </w:rPr>
        <w:t xml:space="preserve"> e suas respectivas </w:t>
      </w:r>
      <w:r w:rsidRPr="00AC435E">
        <w:rPr>
          <w:rFonts w:ascii="Tahoma" w:hAnsi="Tahoma" w:cs="Tahoma"/>
          <w:sz w:val="20"/>
          <w:szCs w:val="20"/>
        </w:rPr>
        <w:t>Afiliadas, em quaisquer operações financeiras contratadas junto a instituições financeiras ou ao mercado de capitais local ou internacional;</w:t>
      </w:r>
      <w:r w:rsidR="00E4139F" w:rsidRPr="00AC435E">
        <w:rPr>
          <w:rFonts w:ascii="Tahoma" w:hAnsi="Tahoma" w:cs="Tahoma"/>
          <w:sz w:val="20"/>
          <w:szCs w:val="20"/>
        </w:rPr>
        <w:t xml:space="preserve"> </w:t>
      </w:r>
    </w:p>
    <w:p w14:paraId="0FCD8B79" w14:textId="77777777" w:rsidR="00AE0EA5" w:rsidRPr="00AC435E" w:rsidRDefault="00AE0EA5" w:rsidP="003F61D7">
      <w:pPr>
        <w:pStyle w:val="Corpodetexto"/>
        <w:widowControl w:val="0"/>
        <w:suppressAutoHyphens/>
        <w:spacing w:line="240" w:lineRule="auto"/>
        <w:rPr>
          <w:rFonts w:ascii="Tahoma" w:hAnsi="Tahoma" w:cs="Tahoma"/>
          <w:sz w:val="20"/>
          <w:szCs w:val="20"/>
        </w:rPr>
      </w:pPr>
    </w:p>
    <w:p w14:paraId="5B6C685D" w14:textId="01BC1574" w:rsidR="00AE0EA5" w:rsidRPr="00AC435E" w:rsidRDefault="00AE0EA5" w:rsidP="00B6005A">
      <w:pPr>
        <w:pStyle w:val="Corpodetexto"/>
        <w:widowControl w:val="0"/>
        <w:numPr>
          <w:ilvl w:val="0"/>
          <w:numId w:val="31"/>
        </w:numPr>
        <w:suppressAutoHyphens/>
        <w:spacing w:line="240" w:lineRule="auto"/>
        <w:ind w:left="567" w:hanging="567"/>
        <w:rPr>
          <w:rFonts w:ascii="Tahoma" w:hAnsi="Tahoma" w:cs="Tahoma"/>
          <w:sz w:val="20"/>
          <w:szCs w:val="20"/>
        </w:rPr>
      </w:pPr>
      <w:r w:rsidRPr="00AC435E">
        <w:rPr>
          <w:rFonts w:ascii="Tahoma" w:hAnsi="Tahoma" w:cs="Tahoma"/>
          <w:sz w:val="20"/>
          <w:szCs w:val="20"/>
        </w:rPr>
        <w:t xml:space="preserve">se a </w:t>
      </w:r>
      <w:r w:rsidR="00AA44D3" w:rsidRPr="00AC435E">
        <w:rPr>
          <w:rFonts w:ascii="Tahoma" w:hAnsi="Tahoma" w:cs="Tahoma"/>
          <w:sz w:val="20"/>
          <w:szCs w:val="20"/>
        </w:rPr>
        <w:t>Emissora</w:t>
      </w:r>
      <w:r w:rsidR="009A47FB" w:rsidRPr="00AC435E">
        <w:rPr>
          <w:rFonts w:ascii="Tahoma" w:hAnsi="Tahoma" w:cs="Tahoma"/>
          <w:sz w:val="20"/>
          <w:szCs w:val="20"/>
        </w:rPr>
        <w:t>, as Garantidoras</w:t>
      </w:r>
      <w:r w:rsidR="00AA44D3" w:rsidRPr="00AC435E">
        <w:rPr>
          <w:rFonts w:ascii="Tahoma" w:hAnsi="Tahoma" w:cs="Tahoma"/>
          <w:sz w:val="20"/>
          <w:szCs w:val="20"/>
        </w:rPr>
        <w:t xml:space="preserve"> e/ou suas respectivas</w:t>
      </w:r>
      <w:r w:rsidRPr="00AC435E">
        <w:rPr>
          <w:rFonts w:ascii="Tahoma" w:hAnsi="Tahoma" w:cs="Tahoma"/>
          <w:sz w:val="20"/>
          <w:szCs w:val="20"/>
        </w:rPr>
        <w:t xml:space="preserve"> Afiliadas vierem a sofrer protesto legítimo de título em valor individual ou cumulativo superior a R$</w:t>
      </w:r>
      <w:r w:rsidR="00EC6CDA" w:rsidRPr="00AC435E">
        <w:rPr>
          <w:rFonts w:ascii="Tahoma" w:hAnsi="Tahoma" w:cs="Tahoma"/>
          <w:sz w:val="20"/>
          <w:szCs w:val="20"/>
        </w:rPr>
        <w:t>2.000.000,00 (dois milhões de reais)</w:t>
      </w:r>
      <w:r w:rsidRPr="00AC435E">
        <w:rPr>
          <w:rFonts w:ascii="Tahoma" w:hAnsi="Tahoma" w:cs="Tahoma"/>
          <w:sz w:val="20"/>
          <w:szCs w:val="20"/>
        </w:rPr>
        <w:t xml:space="preserve">, dentro do prazo de </w:t>
      </w:r>
      <w:r w:rsidR="00AA44D3" w:rsidRPr="00AC435E">
        <w:rPr>
          <w:rFonts w:ascii="Tahoma" w:hAnsi="Tahoma" w:cs="Tahoma"/>
          <w:sz w:val="20"/>
          <w:szCs w:val="20"/>
        </w:rPr>
        <w:t>vigência das Debêntures</w:t>
      </w:r>
      <w:r w:rsidRPr="00AC435E">
        <w:rPr>
          <w:rFonts w:ascii="Tahoma" w:hAnsi="Tahoma" w:cs="Tahoma"/>
          <w:sz w:val="20"/>
          <w:szCs w:val="20"/>
        </w:rPr>
        <w:t xml:space="preserve">, exceto se, no prazo de até </w:t>
      </w:r>
      <w:r w:rsidR="00EC6CDA" w:rsidRPr="00AC435E">
        <w:rPr>
          <w:rFonts w:ascii="Tahoma" w:hAnsi="Tahoma" w:cs="Tahoma"/>
          <w:sz w:val="20"/>
          <w:szCs w:val="20"/>
        </w:rPr>
        <w:t>15 (quinze)</w:t>
      </w:r>
      <w:r w:rsidRPr="00AC435E">
        <w:rPr>
          <w:rFonts w:ascii="Tahoma" w:hAnsi="Tahoma" w:cs="Tahoma"/>
          <w:sz w:val="20"/>
          <w:szCs w:val="20"/>
        </w:rPr>
        <w:t xml:space="preserve"> </w:t>
      </w:r>
      <w:r w:rsidR="00AA44D3" w:rsidRPr="00AC435E">
        <w:rPr>
          <w:rFonts w:ascii="Tahoma" w:hAnsi="Tahoma" w:cs="Tahoma"/>
          <w:sz w:val="20"/>
          <w:szCs w:val="20"/>
        </w:rPr>
        <w:t>D</w:t>
      </w:r>
      <w:r w:rsidRPr="00AC435E">
        <w:rPr>
          <w:rFonts w:ascii="Tahoma" w:hAnsi="Tahoma" w:cs="Tahoma"/>
          <w:sz w:val="20"/>
          <w:szCs w:val="20"/>
        </w:rPr>
        <w:t xml:space="preserve">ias </w:t>
      </w:r>
      <w:r w:rsidR="00AA44D3" w:rsidRPr="00AC435E">
        <w:rPr>
          <w:rFonts w:ascii="Tahoma" w:hAnsi="Tahoma" w:cs="Tahoma"/>
          <w:sz w:val="20"/>
          <w:szCs w:val="20"/>
        </w:rPr>
        <w:t>Ú</w:t>
      </w:r>
      <w:r w:rsidRPr="00AC435E">
        <w:rPr>
          <w:rFonts w:ascii="Tahoma" w:hAnsi="Tahoma" w:cs="Tahoma"/>
          <w:sz w:val="20"/>
          <w:szCs w:val="20"/>
        </w:rPr>
        <w:t>teis contados da data do respectivo protesto, tiver sido comprovado que</w:t>
      </w:r>
      <w:r w:rsidR="00074FAB" w:rsidRPr="00AC435E">
        <w:rPr>
          <w:rFonts w:ascii="Tahoma" w:hAnsi="Tahoma" w:cs="Tahoma"/>
          <w:sz w:val="20"/>
          <w:szCs w:val="20"/>
        </w:rPr>
        <w:t>:</w:t>
      </w:r>
      <w:r w:rsidRPr="00AC435E">
        <w:rPr>
          <w:rFonts w:ascii="Tahoma" w:hAnsi="Tahoma" w:cs="Tahoma"/>
          <w:sz w:val="20"/>
          <w:szCs w:val="20"/>
        </w:rPr>
        <w:t xml:space="preserve"> </w:t>
      </w:r>
      <w:r w:rsidR="00EE1071" w:rsidRPr="00AC435E">
        <w:rPr>
          <w:rFonts w:ascii="Tahoma" w:hAnsi="Tahoma" w:cs="Tahoma"/>
          <w:b/>
          <w:sz w:val="20"/>
          <w:szCs w:val="20"/>
        </w:rPr>
        <w:t>(i)</w:t>
      </w:r>
      <w:r w:rsidR="00EE1071" w:rsidRPr="00AC435E">
        <w:rPr>
          <w:rFonts w:ascii="Tahoma" w:hAnsi="Tahoma" w:cs="Tahoma"/>
          <w:sz w:val="20"/>
          <w:szCs w:val="20"/>
        </w:rPr>
        <w:t xml:space="preserve"> </w:t>
      </w:r>
      <w:r w:rsidRPr="00AC435E">
        <w:rPr>
          <w:rFonts w:ascii="Tahoma" w:hAnsi="Tahoma" w:cs="Tahoma"/>
          <w:sz w:val="20"/>
          <w:szCs w:val="20"/>
        </w:rPr>
        <w:t>o protesto foi cancelado</w:t>
      </w:r>
      <w:r w:rsidR="00DD728C"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(ii)</w:t>
      </w:r>
      <w:r w:rsidRPr="00AC435E">
        <w:rPr>
          <w:rFonts w:ascii="Tahoma" w:hAnsi="Tahoma" w:cs="Tahoma"/>
          <w:sz w:val="20"/>
          <w:szCs w:val="20"/>
        </w:rPr>
        <w:t xml:space="preserve"> o valor do(s) título(s) protestados(s) foi depositado em juízo;</w:t>
      </w:r>
      <w:r w:rsidR="009534BA" w:rsidRPr="00AC435E">
        <w:rPr>
          <w:rFonts w:ascii="Tahoma" w:hAnsi="Tahoma" w:cs="Tahoma"/>
          <w:sz w:val="20"/>
          <w:szCs w:val="20"/>
        </w:rPr>
        <w:t xml:space="preserve"> </w:t>
      </w:r>
      <w:r w:rsidR="009534BA" w:rsidRPr="00AC435E">
        <w:rPr>
          <w:rFonts w:ascii="Tahoma" w:hAnsi="Tahoma" w:cs="Tahoma"/>
          <w:b/>
          <w:sz w:val="20"/>
          <w:szCs w:val="20"/>
        </w:rPr>
        <w:t>(iii)</w:t>
      </w:r>
      <w:r w:rsidR="009534BA" w:rsidRPr="00AC435E">
        <w:rPr>
          <w:rFonts w:ascii="Tahoma" w:hAnsi="Tahoma" w:cs="Tahoma"/>
          <w:sz w:val="20"/>
          <w:szCs w:val="20"/>
        </w:rPr>
        <w:t xml:space="preserve"> o valor protestado foi devidamente pago para o credor;</w:t>
      </w:r>
      <w:r w:rsidR="007F320A" w:rsidRPr="00AC435E">
        <w:rPr>
          <w:rFonts w:ascii="Tahoma" w:hAnsi="Tahoma" w:cs="Tahoma"/>
          <w:sz w:val="20"/>
          <w:szCs w:val="20"/>
        </w:rPr>
        <w:t xml:space="preserve"> </w:t>
      </w:r>
      <w:r w:rsidR="009534BA" w:rsidRPr="00AC435E">
        <w:rPr>
          <w:rFonts w:ascii="Tahoma" w:hAnsi="Tahoma" w:cs="Tahoma"/>
          <w:sz w:val="20"/>
          <w:szCs w:val="20"/>
        </w:rPr>
        <w:t xml:space="preserve">ou </w:t>
      </w:r>
      <w:r w:rsidR="009534BA" w:rsidRPr="00AC435E">
        <w:rPr>
          <w:rFonts w:ascii="Tahoma" w:hAnsi="Tahoma" w:cs="Tahoma"/>
          <w:b/>
          <w:sz w:val="20"/>
          <w:szCs w:val="20"/>
        </w:rPr>
        <w:t>(iv)</w:t>
      </w:r>
      <w:r w:rsidR="009534BA" w:rsidRPr="00AC435E">
        <w:rPr>
          <w:rFonts w:ascii="Tahoma" w:hAnsi="Tahoma" w:cs="Tahoma"/>
          <w:sz w:val="20"/>
          <w:szCs w:val="20"/>
        </w:rPr>
        <w:t xml:space="preserve"> que o protesto é indevido ou ilegítimo;</w:t>
      </w:r>
      <w:r w:rsidR="009C5F78" w:rsidRPr="00AC435E">
        <w:rPr>
          <w:rFonts w:ascii="Tahoma" w:hAnsi="Tahoma" w:cs="Tahoma"/>
          <w:sz w:val="20"/>
          <w:szCs w:val="20"/>
        </w:rPr>
        <w:t xml:space="preserve"> </w:t>
      </w:r>
    </w:p>
    <w:p w14:paraId="68EC9598" w14:textId="77777777" w:rsidR="00AE0EA5" w:rsidRPr="00AC435E" w:rsidRDefault="00AE0EA5" w:rsidP="00AA44D3">
      <w:pPr>
        <w:pStyle w:val="Corpodetexto"/>
        <w:widowControl w:val="0"/>
        <w:suppressAutoHyphens/>
        <w:spacing w:line="240" w:lineRule="auto"/>
        <w:ind w:left="567"/>
        <w:rPr>
          <w:rFonts w:ascii="Tahoma" w:hAnsi="Tahoma" w:cs="Tahoma"/>
          <w:sz w:val="20"/>
          <w:szCs w:val="20"/>
        </w:rPr>
      </w:pPr>
    </w:p>
    <w:p w14:paraId="5733D1F1" w14:textId="77777777" w:rsidR="00AE0EA5" w:rsidRPr="00AC435E" w:rsidRDefault="00AE0EA5" w:rsidP="00B6005A">
      <w:pPr>
        <w:pStyle w:val="Corpodetexto"/>
        <w:widowControl w:val="0"/>
        <w:numPr>
          <w:ilvl w:val="0"/>
          <w:numId w:val="31"/>
        </w:numPr>
        <w:suppressAutoHyphens/>
        <w:spacing w:line="240" w:lineRule="auto"/>
        <w:ind w:left="567" w:hanging="567"/>
        <w:rPr>
          <w:rFonts w:ascii="Tahoma" w:hAnsi="Tahoma" w:cs="Tahoma"/>
          <w:sz w:val="20"/>
          <w:szCs w:val="20"/>
        </w:rPr>
      </w:pPr>
      <w:r w:rsidRPr="00AC435E">
        <w:rPr>
          <w:rFonts w:ascii="Tahoma" w:hAnsi="Tahoma" w:cs="Tahoma"/>
          <w:sz w:val="20"/>
          <w:szCs w:val="20"/>
        </w:rPr>
        <w:t>nas hipóteses previstas na legislação aplicável;</w:t>
      </w:r>
    </w:p>
    <w:p w14:paraId="7A09EFB3" w14:textId="77777777" w:rsidR="00AE0EA5" w:rsidRPr="00AC435E" w:rsidRDefault="00AE0EA5" w:rsidP="00AA44D3">
      <w:pPr>
        <w:pStyle w:val="Corpodetexto"/>
        <w:widowControl w:val="0"/>
        <w:suppressAutoHyphens/>
        <w:spacing w:line="240" w:lineRule="auto"/>
        <w:ind w:left="567"/>
        <w:rPr>
          <w:rFonts w:ascii="Tahoma" w:hAnsi="Tahoma" w:cs="Tahoma"/>
          <w:sz w:val="20"/>
          <w:szCs w:val="20"/>
        </w:rPr>
      </w:pPr>
    </w:p>
    <w:p w14:paraId="6A3DAE78" w14:textId="189E67CA" w:rsidR="00AE0EA5" w:rsidRPr="00AC435E" w:rsidRDefault="00AE0EA5" w:rsidP="00B6005A">
      <w:pPr>
        <w:pStyle w:val="Corpodetexto"/>
        <w:widowControl w:val="0"/>
        <w:numPr>
          <w:ilvl w:val="0"/>
          <w:numId w:val="31"/>
        </w:numPr>
        <w:suppressAutoHyphens/>
        <w:spacing w:line="240" w:lineRule="auto"/>
        <w:ind w:left="567" w:hanging="567"/>
        <w:rPr>
          <w:rFonts w:ascii="Tahoma" w:hAnsi="Tahoma" w:cs="Tahoma"/>
          <w:sz w:val="20"/>
          <w:szCs w:val="20"/>
        </w:rPr>
      </w:pPr>
      <w:r w:rsidRPr="00AC435E">
        <w:rPr>
          <w:rFonts w:ascii="Tahoma" w:hAnsi="Tahoma" w:cs="Tahoma"/>
          <w:sz w:val="20"/>
          <w:szCs w:val="20"/>
        </w:rPr>
        <w:t xml:space="preserve">questionamento, pela </w:t>
      </w:r>
      <w:r w:rsidR="00DD483B" w:rsidRPr="00AC435E">
        <w:rPr>
          <w:rFonts w:ascii="Tahoma" w:hAnsi="Tahoma" w:cs="Tahoma"/>
          <w:sz w:val="20"/>
          <w:szCs w:val="20"/>
        </w:rPr>
        <w:t>Emissora</w:t>
      </w:r>
      <w:r w:rsidR="009A47FB" w:rsidRPr="00AC435E">
        <w:rPr>
          <w:rFonts w:ascii="Tahoma" w:hAnsi="Tahoma" w:cs="Tahoma"/>
          <w:sz w:val="20"/>
          <w:szCs w:val="20"/>
        </w:rPr>
        <w:t>, pela</w:t>
      </w:r>
      <w:r w:rsidR="003B0777" w:rsidRPr="00AC435E">
        <w:rPr>
          <w:rFonts w:ascii="Tahoma" w:hAnsi="Tahoma" w:cs="Tahoma"/>
          <w:sz w:val="20"/>
          <w:szCs w:val="20"/>
        </w:rPr>
        <w:t>s</w:t>
      </w:r>
      <w:r w:rsidR="009A47FB" w:rsidRPr="00AC435E">
        <w:rPr>
          <w:rFonts w:ascii="Tahoma" w:hAnsi="Tahoma" w:cs="Tahoma"/>
          <w:sz w:val="20"/>
          <w:szCs w:val="20"/>
        </w:rPr>
        <w:t xml:space="preserve"> Garantidoras</w:t>
      </w:r>
      <w:r w:rsidR="00F642B4" w:rsidRPr="00AC435E">
        <w:rPr>
          <w:rFonts w:ascii="Tahoma" w:hAnsi="Tahoma" w:cs="Tahoma"/>
          <w:sz w:val="20"/>
          <w:szCs w:val="20"/>
        </w:rPr>
        <w:t xml:space="preserve"> </w:t>
      </w:r>
      <w:r w:rsidR="00DD483B" w:rsidRPr="00AC435E">
        <w:rPr>
          <w:rFonts w:ascii="Tahoma" w:hAnsi="Tahoma" w:cs="Tahoma"/>
          <w:sz w:val="20"/>
          <w:szCs w:val="20"/>
        </w:rPr>
        <w:t>e/</w:t>
      </w:r>
      <w:r w:rsidRPr="00AC435E">
        <w:rPr>
          <w:rFonts w:ascii="Tahoma" w:hAnsi="Tahoma" w:cs="Tahoma"/>
          <w:sz w:val="20"/>
          <w:szCs w:val="20"/>
        </w:rPr>
        <w:t xml:space="preserve">ou por qualquer de suas </w:t>
      </w:r>
      <w:r w:rsidR="00DD483B" w:rsidRPr="00AC435E">
        <w:rPr>
          <w:rFonts w:ascii="Tahoma" w:hAnsi="Tahoma" w:cs="Tahoma"/>
          <w:sz w:val="20"/>
          <w:szCs w:val="20"/>
        </w:rPr>
        <w:t xml:space="preserve">respectivas </w:t>
      </w:r>
      <w:r w:rsidRPr="00AC435E">
        <w:rPr>
          <w:rFonts w:ascii="Tahoma" w:hAnsi="Tahoma" w:cs="Tahoma"/>
          <w:sz w:val="20"/>
          <w:szCs w:val="20"/>
        </w:rPr>
        <w:t xml:space="preserve">Afiliadas da validade, eficácia e/ou </w:t>
      </w:r>
      <w:r w:rsidR="00DD483B" w:rsidRPr="00AC435E">
        <w:rPr>
          <w:rFonts w:ascii="Tahoma" w:hAnsi="Tahoma" w:cs="Tahoma"/>
          <w:sz w:val="20"/>
          <w:szCs w:val="20"/>
        </w:rPr>
        <w:t xml:space="preserve">exequibilidade da </w:t>
      </w:r>
      <w:r w:rsidR="00A7709C" w:rsidRPr="00AC435E">
        <w:rPr>
          <w:rFonts w:ascii="Tahoma" w:hAnsi="Tahoma" w:cs="Tahoma"/>
          <w:sz w:val="20"/>
          <w:szCs w:val="20"/>
        </w:rPr>
        <w:t>Garantia</w:t>
      </w:r>
      <w:r w:rsidR="00A74D67" w:rsidRPr="00AC435E">
        <w:rPr>
          <w:rFonts w:ascii="Tahoma" w:hAnsi="Tahoma" w:cs="Tahoma"/>
          <w:sz w:val="20"/>
          <w:szCs w:val="20"/>
        </w:rPr>
        <w:t xml:space="preserve"> Real</w:t>
      </w:r>
      <w:r w:rsidR="00A7709C" w:rsidRPr="00AC435E">
        <w:rPr>
          <w:rFonts w:ascii="Tahoma" w:hAnsi="Tahoma" w:cs="Tahoma"/>
          <w:sz w:val="20"/>
          <w:szCs w:val="20"/>
        </w:rPr>
        <w:t xml:space="preserve"> </w:t>
      </w:r>
      <w:r w:rsidR="00673507" w:rsidRPr="00AC435E">
        <w:rPr>
          <w:rFonts w:ascii="Tahoma" w:hAnsi="Tahoma" w:cs="Tahoma"/>
          <w:sz w:val="20"/>
          <w:szCs w:val="20"/>
        </w:rPr>
        <w:t>ou das obrigações e termos da presente Escritura de Emissão</w:t>
      </w:r>
      <w:r w:rsidRPr="00AC435E">
        <w:rPr>
          <w:rFonts w:ascii="Tahoma" w:hAnsi="Tahoma" w:cs="Tahoma"/>
          <w:sz w:val="20"/>
          <w:szCs w:val="20"/>
        </w:rPr>
        <w:t>;</w:t>
      </w:r>
    </w:p>
    <w:p w14:paraId="5B5B28F4" w14:textId="77777777" w:rsidR="00AE0EA5" w:rsidRPr="00AC435E" w:rsidRDefault="00AE0EA5" w:rsidP="00DD483B">
      <w:pPr>
        <w:pStyle w:val="Corpodetexto"/>
        <w:widowControl w:val="0"/>
        <w:suppressAutoHyphens/>
        <w:spacing w:line="240" w:lineRule="auto"/>
        <w:ind w:left="567"/>
        <w:rPr>
          <w:rFonts w:ascii="Tahoma" w:hAnsi="Tahoma" w:cs="Tahoma"/>
          <w:sz w:val="20"/>
          <w:szCs w:val="20"/>
        </w:rPr>
      </w:pPr>
    </w:p>
    <w:p w14:paraId="32F172F3" w14:textId="77777777" w:rsidR="00AE0EA5" w:rsidRPr="00AC435E" w:rsidRDefault="00AE0EA5" w:rsidP="00DD483B">
      <w:pPr>
        <w:pStyle w:val="Corpodetexto"/>
        <w:widowControl w:val="0"/>
        <w:suppressAutoHyphens/>
        <w:spacing w:line="240" w:lineRule="auto"/>
        <w:ind w:left="567"/>
        <w:rPr>
          <w:rFonts w:ascii="Tahoma" w:hAnsi="Tahoma" w:cs="Tahoma"/>
          <w:sz w:val="20"/>
          <w:szCs w:val="20"/>
        </w:rPr>
      </w:pPr>
    </w:p>
    <w:p w14:paraId="73D39CA8" w14:textId="77777777" w:rsidR="00AE0EA5" w:rsidRPr="00AC435E" w:rsidRDefault="00AE0EA5" w:rsidP="00B6005A">
      <w:pPr>
        <w:pStyle w:val="Corpodetexto"/>
        <w:widowControl w:val="0"/>
        <w:numPr>
          <w:ilvl w:val="0"/>
          <w:numId w:val="31"/>
        </w:numPr>
        <w:suppressAutoHyphens/>
        <w:spacing w:line="240" w:lineRule="auto"/>
        <w:ind w:left="567" w:hanging="567"/>
        <w:rPr>
          <w:rFonts w:ascii="Tahoma" w:hAnsi="Tahoma" w:cs="Tahoma"/>
          <w:sz w:val="20"/>
          <w:szCs w:val="20"/>
        </w:rPr>
      </w:pPr>
      <w:r w:rsidRPr="00AC435E">
        <w:rPr>
          <w:rFonts w:ascii="Tahoma" w:hAnsi="Tahoma" w:cs="Tahoma"/>
          <w:sz w:val="20"/>
          <w:szCs w:val="20"/>
        </w:rPr>
        <w:t xml:space="preserve">não apresentação do comprovante de registro da </w:t>
      </w:r>
      <w:r w:rsidR="00A7709C" w:rsidRPr="00AC435E">
        <w:rPr>
          <w:rFonts w:ascii="Tahoma" w:hAnsi="Tahoma" w:cs="Tahoma"/>
          <w:sz w:val="20"/>
          <w:szCs w:val="20"/>
        </w:rPr>
        <w:t>Garantia</w:t>
      </w:r>
      <w:r w:rsidR="00EF2FD6" w:rsidRPr="00AC435E">
        <w:rPr>
          <w:rFonts w:ascii="Tahoma" w:hAnsi="Tahoma" w:cs="Tahoma"/>
          <w:sz w:val="20"/>
          <w:szCs w:val="20"/>
        </w:rPr>
        <w:t xml:space="preserve"> Real</w:t>
      </w:r>
      <w:r w:rsidR="00A7709C" w:rsidRPr="00AC435E">
        <w:rPr>
          <w:rFonts w:ascii="Tahoma" w:hAnsi="Tahoma" w:cs="Tahoma"/>
          <w:sz w:val="20"/>
          <w:szCs w:val="20"/>
        </w:rPr>
        <w:t xml:space="preserve"> </w:t>
      </w:r>
      <w:r w:rsidRPr="00AC435E">
        <w:rPr>
          <w:rFonts w:ascii="Tahoma" w:hAnsi="Tahoma" w:cs="Tahoma"/>
          <w:sz w:val="20"/>
          <w:szCs w:val="20"/>
        </w:rPr>
        <w:t>no</w:t>
      </w:r>
      <w:r w:rsidR="00DD483B" w:rsidRPr="00AC435E">
        <w:rPr>
          <w:rFonts w:ascii="Tahoma" w:hAnsi="Tahoma" w:cs="Tahoma"/>
          <w:sz w:val="20"/>
          <w:szCs w:val="20"/>
        </w:rPr>
        <w:t>s</w:t>
      </w:r>
      <w:r w:rsidRPr="00AC435E">
        <w:rPr>
          <w:rFonts w:ascii="Tahoma" w:hAnsi="Tahoma" w:cs="Tahoma"/>
          <w:sz w:val="20"/>
          <w:szCs w:val="20"/>
        </w:rPr>
        <w:t xml:space="preserve"> Cartório</w:t>
      </w:r>
      <w:r w:rsidR="00DD483B" w:rsidRPr="00AC435E">
        <w:rPr>
          <w:rFonts w:ascii="Tahoma" w:hAnsi="Tahoma" w:cs="Tahoma"/>
          <w:sz w:val="20"/>
          <w:szCs w:val="20"/>
        </w:rPr>
        <w:t>s</w:t>
      </w:r>
      <w:r w:rsidRPr="00AC435E">
        <w:rPr>
          <w:rFonts w:ascii="Tahoma" w:hAnsi="Tahoma" w:cs="Tahoma"/>
          <w:sz w:val="20"/>
          <w:szCs w:val="20"/>
        </w:rPr>
        <w:t xml:space="preserve"> de Registro </w:t>
      </w:r>
      <w:r w:rsidR="00DD483B" w:rsidRPr="00AC435E">
        <w:rPr>
          <w:rFonts w:ascii="Tahoma" w:hAnsi="Tahoma" w:cs="Tahoma"/>
          <w:sz w:val="20"/>
          <w:szCs w:val="20"/>
        </w:rPr>
        <w:t>de títulos e documentos competentes</w:t>
      </w:r>
      <w:r w:rsidR="009040F0" w:rsidRPr="00AC435E">
        <w:rPr>
          <w:rFonts w:ascii="Tahoma" w:hAnsi="Tahoma" w:cs="Tahoma"/>
          <w:sz w:val="20"/>
          <w:szCs w:val="20"/>
        </w:rPr>
        <w:t xml:space="preserve"> nos prazos previstos nesta Escritura de Emissão e no Contrato de Cessão Fiduciária</w:t>
      </w:r>
      <w:r w:rsidR="0087473D" w:rsidRPr="00AC435E">
        <w:rPr>
          <w:rFonts w:ascii="Tahoma" w:hAnsi="Tahoma" w:cs="Tahoma"/>
          <w:sz w:val="20"/>
          <w:szCs w:val="20"/>
        </w:rPr>
        <w:t>;</w:t>
      </w:r>
    </w:p>
    <w:p w14:paraId="182DC4B5" w14:textId="77777777" w:rsidR="0087473D" w:rsidRPr="00AC435E" w:rsidRDefault="0087473D" w:rsidP="008C585D">
      <w:pPr>
        <w:pStyle w:val="Corpodetexto"/>
        <w:widowControl w:val="0"/>
        <w:suppressAutoHyphens/>
        <w:spacing w:line="240" w:lineRule="auto"/>
        <w:ind w:left="567"/>
        <w:rPr>
          <w:rFonts w:ascii="Tahoma" w:hAnsi="Tahoma" w:cs="Tahoma"/>
          <w:sz w:val="20"/>
          <w:szCs w:val="20"/>
        </w:rPr>
      </w:pPr>
    </w:p>
    <w:p w14:paraId="2EE007FB" w14:textId="5C9A74F7" w:rsidR="00C20F12" w:rsidRPr="00AC435E" w:rsidRDefault="00C20F12" w:rsidP="00B6005A">
      <w:pPr>
        <w:pStyle w:val="Corpodetexto"/>
        <w:widowControl w:val="0"/>
        <w:numPr>
          <w:ilvl w:val="0"/>
          <w:numId w:val="31"/>
        </w:numPr>
        <w:tabs>
          <w:tab w:val="clear" w:pos="576"/>
          <w:tab w:val="clear" w:pos="1152"/>
        </w:tabs>
        <w:suppressAutoHyphens/>
        <w:spacing w:line="240" w:lineRule="auto"/>
        <w:ind w:left="567" w:right="0" w:hanging="567"/>
        <w:rPr>
          <w:rFonts w:ascii="Tahoma" w:hAnsi="Tahoma" w:cs="Tahoma"/>
          <w:sz w:val="20"/>
          <w:szCs w:val="20"/>
        </w:rPr>
      </w:pPr>
      <w:bookmarkStart w:id="106" w:name="_Ref164238959"/>
      <w:bookmarkStart w:id="107" w:name="_Ref137475231"/>
      <w:bookmarkStart w:id="108" w:name="_Ref149033996"/>
      <w:bookmarkEnd w:id="101"/>
      <w:bookmarkEnd w:id="102"/>
      <w:bookmarkEnd w:id="103"/>
      <w:r w:rsidRPr="00AC435E">
        <w:rPr>
          <w:rFonts w:ascii="Tahoma" w:hAnsi="Tahoma" w:cs="Tahoma"/>
          <w:sz w:val="20"/>
          <w:szCs w:val="20"/>
        </w:rPr>
        <w:t>transformação do tipo societário da Emissora</w:t>
      </w:r>
      <w:r w:rsidR="009A47FB" w:rsidRPr="00AC435E">
        <w:rPr>
          <w:rFonts w:ascii="Tahoma" w:hAnsi="Tahoma" w:cs="Tahoma"/>
          <w:sz w:val="20"/>
          <w:szCs w:val="20"/>
        </w:rPr>
        <w:t xml:space="preserve"> e/ou das Garantidoras</w:t>
      </w:r>
      <w:r w:rsidRPr="00AC435E">
        <w:rPr>
          <w:rFonts w:ascii="Tahoma" w:hAnsi="Tahoma" w:cs="Tahoma"/>
          <w:sz w:val="20"/>
          <w:szCs w:val="20"/>
        </w:rPr>
        <w:t>, nos termos do artigo 220 da Lei das Sociedades por Ações;</w:t>
      </w:r>
      <w:bookmarkEnd w:id="106"/>
    </w:p>
    <w:p w14:paraId="639EF2CF" w14:textId="77777777" w:rsidR="00C20F12" w:rsidRPr="00AC435E" w:rsidRDefault="00C20F12" w:rsidP="008C585D">
      <w:pPr>
        <w:pStyle w:val="Corpodetexto"/>
        <w:widowControl w:val="0"/>
        <w:tabs>
          <w:tab w:val="clear" w:pos="576"/>
          <w:tab w:val="left" w:pos="709"/>
        </w:tabs>
        <w:suppressAutoHyphens/>
        <w:spacing w:line="240" w:lineRule="auto"/>
        <w:ind w:left="709"/>
        <w:rPr>
          <w:rFonts w:ascii="Tahoma" w:hAnsi="Tahoma" w:cs="Tahoma"/>
          <w:sz w:val="20"/>
          <w:szCs w:val="20"/>
        </w:rPr>
      </w:pPr>
    </w:p>
    <w:p w14:paraId="63D5EC1A" w14:textId="633CB71E" w:rsidR="00C20F12" w:rsidRPr="00AC435E" w:rsidRDefault="00C20F12" w:rsidP="00B6005A">
      <w:pPr>
        <w:pStyle w:val="Corpodetexto"/>
        <w:widowControl w:val="0"/>
        <w:numPr>
          <w:ilvl w:val="0"/>
          <w:numId w:val="31"/>
        </w:numPr>
        <w:tabs>
          <w:tab w:val="clear" w:pos="576"/>
          <w:tab w:val="clear" w:pos="1152"/>
        </w:tabs>
        <w:suppressAutoHyphens/>
        <w:spacing w:line="240" w:lineRule="auto"/>
        <w:ind w:left="567" w:right="0" w:hanging="567"/>
        <w:rPr>
          <w:rFonts w:ascii="Tahoma" w:hAnsi="Tahoma" w:cs="Tahoma"/>
          <w:sz w:val="20"/>
          <w:szCs w:val="20"/>
        </w:rPr>
      </w:pPr>
      <w:bookmarkStart w:id="109" w:name="_Ref164238981"/>
      <w:r w:rsidRPr="00AC435E">
        <w:rPr>
          <w:rFonts w:ascii="Tahoma" w:hAnsi="Tahoma" w:cs="Tahoma"/>
          <w:sz w:val="20"/>
          <w:szCs w:val="20"/>
        </w:rPr>
        <w:t>realização da redução do capital social da Emissor</w:t>
      </w:r>
      <w:r w:rsidR="009A47FB" w:rsidRPr="00AC435E">
        <w:rPr>
          <w:rFonts w:ascii="Tahoma" w:hAnsi="Tahoma" w:cs="Tahoma"/>
          <w:sz w:val="20"/>
          <w:szCs w:val="20"/>
        </w:rPr>
        <w:t xml:space="preserve"> e/ou das Garantidoras </w:t>
      </w:r>
      <w:r w:rsidRPr="00AC435E">
        <w:rPr>
          <w:rFonts w:ascii="Tahoma" w:hAnsi="Tahoma" w:cs="Tahoma"/>
          <w:sz w:val="20"/>
          <w:szCs w:val="20"/>
        </w:rPr>
        <w:t xml:space="preserve">a com outra finalidade que não a absorção de prejuízos, sem a prévia e expressa autorização </w:t>
      </w:r>
      <w:r w:rsidR="00260296" w:rsidRPr="00AC435E">
        <w:rPr>
          <w:rFonts w:ascii="Tahoma" w:hAnsi="Tahoma" w:cs="Tahoma"/>
          <w:sz w:val="20"/>
          <w:szCs w:val="20"/>
        </w:rPr>
        <w:t xml:space="preserve">de </w:t>
      </w:r>
      <w:r w:rsidRPr="00AC435E">
        <w:rPr>
          <w:rFonts w:ascii="Tahoma" w:hAnsi="Tahoma" w:cs="Tahoma"/>
          <w:sz w:val="20"/>
          <w:szCs w:val="20"/>
        </w:rPr>
        <w:t>Debenturistas</w:t>
      </w:r>
      <w:r w:rsidR="00260296" w:rsidRPr="00AC435E">
        <w:rPr>
          <w:rFonts w:ascii="Tahoma" w:hAnsi="Tahoma" w:cs="Tahoma"/>
          <w:sz w:val="20"/>
          <w:szCs w:val="20"/>
        </w:rPr>
        <w:t xml:space="preserve"> representando, no mínimo, </w:t>
      </w:r>
      <w:r w:rsidR="009B6457" w:rsidRPr="00AC435E">
        <w:rPr>
          <w:rFonts w:ascii="Tahoma" w:hAnsi="Tahoma" w:cs="Tahoma"/>
          <w:sz w:val="20"/>
          <w:szCs w:val="20"/>
        </w:rPr>
        <w:t xml:space="preserve">o </w:t>
      </w:r>
      <w:r w:rsidR="00673507" w:rsidRPr="00AC435E">
        <w:rPr>
          <w:rFonts w:ascii="Tahoma" w:hAnsi="Tahoma" w:cs="Tahoma"/>
          <w:sz w:val="20"/>
          <w:szCs w:val="20"/>
        </w:rPr>
        <w:t>Q</w:t>
      </w:r>
      <w:r w:rsidR="009B6457" w:rsidRPr="00AC435E">
        <w:rPr>
          <w:rFonts w:ascii="Tahoma" w:hAnsi="Tahoma" w:cs="Tahoma"/>
          <w:sz w:val="20"/>
          <w:szCs w:val="20"/>
        </w:rPr>
        <w:t xml:space="preserve">uórum </w:t>
      </w:r>
      <w:r w:rsidR="00673507" w:rsidRPr="00AC435E">
        <w:rPr>
          <w:rFonts w:ascii="Tahoma" w:hAnsi="Tahoma" w:cs="Tahoma"/>
          <w:sz w:val="20"/>
          <w:szCs w:val="20"/>
        </w:rPr>
        <w:t>Q</w:t>
      </w:r>
      <w:r w:rsidR="009B6457" w:rsidRPr="00AC435E">
        <w:rPr>
          <w:rFonts w:ascii="Tahoma" w:hAnsi="Tahoma" w:cs="Tahoma"/>
          <w:sz w:val="20"/>
          <w:szCs w:val="20"/>
        </w:rPr>
        <w:t>ualificado</w:t>
      </w:r>
      <w:r w:rsidRPr="00AC435E">
        <w:rPr>
          <w:rFonts w:ascii="Tahoma" w:hAnsi="Tahoma" w:cs="Tahoma"/>
          <w:sz w:val="20"/>
          <w:szCs w:val="20"/>
        </w:rPr>
        <w:t>;</w:t>
      </w:r>
      <w:bookmarkEnd w:id="109"/>
    </w:p>
    <w:bookmarkEnd w:id="104"/>
    <w:bookmarkEnd w:id="105"/>
    <w:bookmarkEnd w:id="107"/>
    <w:bookmarkEnd w:id="108"/>
    <w:p w14:paraId="20CF99C8" w14:textId="77777777" w:rsidR="005F6425" w:rsidRPr="00AC435E" w:rsidRDefault="005F6425" w:rsidP="00F32B4F">
      <w:pPr>
        <w:widowControl w:val="0"/>
        <w:rPr>
          <w:rFonts w:ascii="Tahoma" w:hAnsi="Tahoma" w:cs="Tahoma"/>
          <w:color w:val="000000"/>
          <w:sz w:val="20"/>
          <w:szCs w:val="20"/>
        </w:rPr>
      </w:pPr>
    </w:p>
    <w:p w14:paraId="574B5C8E" w14:textId="72408696" w:rsidR="005F6425" w:rsidRPr="00AC435E" w:rsidRDefault="00311D05" w:rsidP="00B6005A">
      <w:pPr>
        <w:pStyle w:val="Corpodetexto"/>
        <w:widowControl w:val="0"/>
        <w:numPr>
          <w:ilvl w:val="0"/>
          <w:numId w:val="31"/>
        </w:numPr>
        <w:tabs>
          <w:tab w:val="clear" w:pos="576"/>
          <w:tab w:val="clear" w:pos="1152"/>
        </w:tabs>
        <w:suppressAutoHyphens/>
        <w:spacing w:line="240" w:lineRule="auto"/>
        <w:ind w:left="567" w:right="0" w:hanging="567"/>
        <w:rPr>
          <w:rFonts w:ascii="Tahoma" w:hAnsi="Tahoma" w:cs="Tahoma"/>
          <w:sz w:val="20"/>
          <w:szCs w:val="20"/>
        </w:rPr>
      </w:pPr>
      <w:bookmarkStart w:id="110" w:name="_Ref484716183"/>
      <w:r w:rsidRPr="00AC435E">
        <w:rPr>
          <w:rFonts w:ascii="Tahoma" w:hAnsi="Tahoma" w:cs="Tahoma"/>
          <w:sz w:val="20"/>
          <w:szCs w:val="20"/>
        </w:rPr>
        <w:t>existência de violação</w:t>
      </w:r>
      <w:r w:rsidR="00673507" w:rsidRPr="00AC435E">
        <w:rPr>
          <w:rFonts w:ascii="Tahoma" w:hAnsi="Tahoma" w:cs="Tahoma"/>
          <w:sz w:val="20"/>
          <w:szCs w:val="20"/>
        </w:rPr>
        <w:t>, pela Emissora</w:t>
      </w:r>
      <w:r w:rsidR="009A47FB" w:rsidRPr="00AC435E">
        <w:rPr>
          <w:rFonts w:ascii="Tahoma" w:hAnsi="Tahoma" w:cs="Tahoma"/>
          <w:sz w:val="20"/>
          <w:szCs w:val="20"/>
        </w:rPr>
        <w:t xml:space="preserve"> e/ou das Garantidoras</w:t>
      </w:r>
      <w:r w:rsidR="00673507" w:rsidRPr="00AC435E">
        <w:rPr>
          <w:rFonts w:ascii="Tahoma" w:hAnsi="Tahoma" w:cs="Tahoma"/>
          <w:sz w:val="20"/>
          <w:szCs w:val="20"/>
        </w:rPr>
        <w:t xml:space="preserve">, </w:t>
      </w:r>
      <w:r w:rsidRPr="00AC435E">
        <w:rPr>
          <w:rFonts w:ascii="Tahoma" w:hAnsi="Tahoma" w:cs="Tahoma"/>
          <w:sz w:val="20"/>
          <w:szCs w:val="20"/>
        </w:rPr>
        <w:t>comprovada por meio de decisão ou sentença judicial</w:t>
      </w:r>
      <w:r w:rsidR="00673507" w:rsidRPr="00AC435E">
        <w:rPr>
          <w:rFonts w:ascii="Tahoma" w:hAnsi="Tahoma" w:cs="Tahoma"/>
          <w:sz w:val="20"/>
          <w:szCs w:val="20"/>
        </w:rPr>
        <w:t xml:space="preserve"> ou administrativa</w:t>
      </w:r>
      <w:r w:rsidRPr="00AC435E">
        <w:rPr>
          <w:rFonts w:ascii="Tahoma" w:hAnsi="Tahoma" w:cs="Tahoma"/>
          <w:sz w:val="20"/>
          <w:szCs w:val="20"/>
        </w:rPr>
        <w:t xml:space="preserve">, mesmo que em primeira instância, e de indício de violação apurada por meio de instauração de inquérito ou outro tipo de investigação </w:t>
      </w:r>
      <w:r w:rsidR="00074FAB" w:rsidRPr="00AC435E">
        <w:rPr>
          <w:rFonts w:ascii="Tahoma" w:hAnsi="Tahoma" w:cs="Tahoma"/>
          <w:sz w:val="20"/>
          <w:szCs w:val="20"/>
        </w:rPr>
        <w:t>governamental</w:t>
      </w:r>
      <w:r w:rsidRPr="00AC435E">
        <w:rPr>
          <w:rFonts w:ascii="Tahoma" w:hAnsi="Tahoma" w:cs="Tahoma"/>
          <w:sz w:val="20"/>
          <w:szCs w:val="20"/>
        </w:rPr>
        <w:t xml:space="preserve"> de qualquer dispositivo de qualquer lei ou regulamento a que esteja submetida, da prática de corrupção ou atos lesivos à administração pública, incluindo</w:t>
      </w:r>
      <w:r w:rsidR="008D1C8C" w:rsidRPr="00AC435E">
        <w:rPr>
          <w:rFonts w:ascii="Tahoma" w:hAnsi="Tahoma" w:cs="Tahoma"/>
          <w:sz w:val="20"/>
          <w:szCs w:val="20"/>
        </w:rPr>
        <w:t xml:space="preserve"> as</w:t>
      </w:r>
      <w:r w:rsidRPr="00AC435E">
        <w:rPr>
          <w:rFonts w:ascii="Tahoma" w:hAnsi="Tahoma" w:cs="Tahoma"/>
          <w:sz w:val="20"/>
          <w:szCs w:val="20"/>
        </w:rPr>
        <w:t xml:space="preserve"> Leis Anticorrupção pela Emissora</w:t>
      </w:r>
      <w:r w:rsidR="008D1C8C" w:rsidRPr="00AC435E">
        <w:rPr>
          <w:rFonts w:ascii="Tahoma" w:hAnsi="Tahoma" w:cs="Tahoma"/>
          <w:sz w:val="20"/>
          <w:szCs w:val="20"/>
        </w:rPr>
        <w:t xml:space="preserve">, </w:t>
      </w:r>
      <w:r w:rsidRPr="00AC435E">
        <w:rPr>
          <w:rFonts w:ascii="Tahoma" w:hAnsi="Tahoma" w:cs="Tahoma"/>
          <w:sz w:val="20"/>
          <w:szCs w:val="20"/>
        </w:rPr>
        <w:t xml:space="preserve">e por suas respectivas controladas, </w:t>
      </w:r>
      <w:r w:rsidRPr="00AC435E">
        <w:rPr>
          <w:rFonts w:ascii="Tahoma" w:hAnsi="Tahoma" w:cs="Tahoma"/>
          <w:sz w:val="20"/>
          <w:szCs w:val="20"/>
        </w:rPr>
        <w:lastRenderedPageBreak/>
        <w:t>direta ou indiretamente</w:t>
      </w:r>
      <w:r w:rsidR="00673507" w:rsidRPr="00AC435E">
        <w:rPr>
          <w:rFonts w:ascii="Tahoma" w:hAnsi="Tahoma" w:cs="Tahoma"/>
          <w:sz w:val="20"/>
          <w:szCs w:val="20"/>
        </w:rPr>
        <w:t>, bem como qualquer indício de descumprimento das obrigações previstas nas Leis Anticorrupção aplicáveis à Emissora</w:t>
      </w:r>
      <w:r w:rsidRPr="00AC435E">
        <w:rPr>
          <w:rFonts w:ascii="Tahoma" w:hAnsi="Tahoma" w:cs="Tahoma"/>
          <w:sz w:val="20"/>
          <w:szCs w:val="20"/>
        </w:rPr>
        <w:t>;</w:t>
      </w:r>
      <w:bookmarkEnd w:id="110"/>
    </w:p>
    <w:p w14:paraId="012A97B2" w14:textId="77777777" w:rsidR="005F6425" w:rsidRPr="00AC435E" w:rsidRDefault="005F6425" w:rsidP="008C585D">
      <w:pPr>
        <w:widowControl w:val="0"/>
        <w:ind w:left="567"/>
        <w:rPr>
          <w:rFonts w:ascii="Tahoma" w:hAnsi="Tahoma" w:cs="Tahoma"/>
          <w:sz w:val="20"/>
          <w:szCs w:val="20"/>
        </w:rPr>
      </w:pPr>
    </w:p>
    <w:p w14:paraId="5A0A2E8D" w14:textId="6FC18E9C" w:rsidR="005F6425" w:rsidRPr="00AC435E" w:rsidRDefault="005F6425" w:rsidP="00B6005A">
      <w:pPr>
        <w:pStyle w:val="Corpodetexto"/>
        <w:widowControl w:val="0"/>
        <w:numPr>
          <w:ilvl w:val="0"/>
          <w:numId w:val="31"/>
        </w:numPr>
        <w:tabs>
          <w:tab w:val="clear" w:pos="576"/>
          <w:tab w:val="clear" w:pos="1152"/>
        </w:tabs>
        <w:suppressAutoHyphens/>
        <w:spacing w:line="240" w:lineRule="auto"/>
        <w:ind w:left="567" w:right="0" w:hanging="567"/>
        <w:rPr>
          <w:rFonts w:ascii="Tahoma" w:hAnsi="Tahoma" w:cs="Tahoma"/>
          <w:sz w:val="20"/>
          <w:szCs w:val="20"/>
        </w:rPr>
      </w:pPr>
      <w:r w:rsidRPr="00AC435E">
        <w:rPr>
          <w:rFonts w:ascii="Tahoma" w:hAnsi="Tahoma" w:cs="Tahoma"/>
          <w:sz w:val="20"/>
          <w:szCs w:val="20"/>
        </w:rPr>
        <w:t xml:space="preserve">se ocorrer a cassação </w:t>
      </w:r>
      <w:r w:rsidR="00673507" w:rsidRPr="00AC435E">
        <w:rPr>
          <w:rFonts w:ascii="Tahoma" w:hAnsi="Tahoma" w:cs="Tahoma"/>
          <w:sz w:val="20"/>
          <w:szCs w:val="20"/>
        </w:rPr>
        <w:t>de qualquer</w:t>
      </w:r>
      <w:r w:rsidRPr="00AC435E">
        <w:rPr>
          <w:rFonts w:ascii="Tahoma" w:hAnsi="Tahoma" w:cs="Tahoma"/>
          <w:sz w:val="20"/>
          <w:szCs w:val="20"/>
        </w:rPr>
        <w:t xml:space="preserve"> licença ambiental, quando aplicável, e de sentença condenatória transitada em ju</w:t>
      </w:r>
      <w:r w:rsidR="00F61924" w:rsidRPr="00AC435E">
        <w:rPr>
          <w:rFonts w:ascii="Tahoma" w:hAnsi="Tahoma" w:cs="Tahoma"/>
          <w:sz w:val="20"/>
          <w:szCs w:val="20"/>
        </w:rPr>
        <w:t>lgado</w:t>
      </w:r>
      <w:r w:rsidR="00673507" w:rsidRPr="00AC435E">
        <w:rPr>
          <w:rFonts w:ascii="Tahoma" w:hAnsi="Tahoma" w:cs="Tahoma"/>
          <w:sz w:val="20"/>
          <w:szCs w:val="20"/>
        </w:rPr>
        <w:t xml:space="preserve"> ou decisão administrativa irrecorrível</w:t>
      </w:r>
      <w:r w:rsidR="00F61924" w:rsidRPr="00AC435E">
        <w:rPr>
          <w:rFonts w:ascii="Tahoma" w:hAnsi="Tahoma" w:cs="Tahoma"/>
          <w:sz w:val="20"/>
          <w:szCs w:val="20"/>
        </w:rPr>
        <w:t>, em razão da prática, pela</w:t>
      </w:r>
      <w:r w:rsidRPr="00AC435E">
        <w:rPr>
          <w:rFonts w:ascii="Tahoma" w:hAnsi="Tahoma" w:cs="Tahoma"/>
          <w:sz w:val="20"/>
          <w:szCs w:val="20"/>
        </w:rPr>
        <w:t xml:space="preserve"> </w:t>
      </w:r>
      <w:r w:rsidR="00F61924" w:rsidRPr="00AC435E">
        <w:rPr>
          <w:rFonts w:ascii="Tahoma" w:hAnsi="Tahoma" w:cs="Tahoma"/>
          <w:sz w:val="20"/>
          <w:szCs w:val="20"/>
        </w:rPr>
        <w:t>Emissora</w:t>
      </w:r>
      <w:r w:rsidR="009A47FB" w:rsidRPr="00AC435E">
        <w:rPr>
          <w:rFonts w:ascii="Tahoma" w:hAnsi="Tahoma" w:cs="Tahoma"/>
          <w:sz w:val="20"/>
          <w:szCs w:val="20"/>
        </w:rPr>
        <w:t xml:space="preserve"> e/ou pelas Garantidoras</w:t>
      </w:r>
      <w:r w:rsidRPr="00AC435E">
        <w:rPr>
          <w:rFonts w:ascii="Tahoma" w:hAnsi="Tahoma" w:cs="Tahoma"/>
          <w:sz w:val="20"/>
          <w:szCs w:val="20"/>
        </w:rPr>
        <w:t>, de atos que importem trabalho infantil, trabalho análogo ao escravo, proveito criminoso da prostituição ou dan</w:t>
      </w:r>
      <w:r w:rsidR="00BA13F8" w:rsidRPr="00AC435E">
        <w:rPr>
          <w:rFonts w:ascii="Tahoma" w:hAnsi="Tahoma" w:cs="Tahoma"/>
          <w:sz w:val="20"/>
          <w:szCs w:val="20"/>
        </w:rPr>
        <w:t>os ao meio ambiente;</w:t>
      </w:r>
      <w:r w:rsidR="0084161E" w:rsidRPr="00AC435E">
        <w:rPr>
          <w:rFonts w:ascii="Tahoma" w:hAnsi="Tahoma" w:cs="Tahoma"/>
          <w:sz w:val="20"/>
          <w:szCs w:val="20"/>
        </w:rPr>
        <w:t xml:space="preserve"> </w:t>
      </w:r>
    </w:p>
    <w:p w14:paraId="53A8BB7A" w14:textId="77777777" w:rsidR="00746F8B" w:rsidRPr="00AC435E" w:rsidRDefault="00746F8B" w:rsidP="00F61924">
      <w:pPr>
        <w:pStyle w:val="Corpodetexto"/>
        <w:widowControl w:val="0"/>
        <w:tabs>
          <w:tab w:val="clear" w:pos="576"/>
          <w:tab w:val="clear" w:pos="1152"/>
        </w:tabs>
        <w:suppressAutoHyphens/>
        <w:spacing w:line="240" w:lineRule="auto"/>
        <w:ind w:left="567" w:right="0"/>
        <w:rPr>
          <w:rFonts w:ascii="Tahoma" w:hAnsi="Tahoma" w:cs="Tahoma"/>
          <w:sz w:val="20"/>
          <w:szCs w:val="20"/>
        </w:rPr>
      </w:pPr>
    </w:p>
    <w:p w14:paraId="0B2D1DFA" w14:textId="458FF801" w:rsidR="00052780" w:rsidRPr="00AC435E" w:rsidRDefault="00746F8B" w:rsidP="00B6005A">
      <w:pPr>
        <w:pStyle w:val="Corpodetexto"/>
        <w:widowControl w:val="0"/>
        <w:numPr>
          <w:ilvl w:val="0"/>
          <w:numId w:val="31"/>
        </w:numPr>
        <w:tabs>
          <w:tab w:val="clear" w:pos="576"/>
          <w:tab w:val="clear" w:pos="1152"/>
        </w:tabs>
        <w:suppressAutoHyphens/>
        <w:spacing w:line="240" w:lineRule="auto"/>
        <w:ind w:left="567" w:right="0" w:hanging="567"/>
        <w:rPr>
          <w:rFonts w:ascii="Tahoma" w:hAnsi="Tahoma" w:cs="Tahoma"/>
          <w:sz w:val="20"/>
          <w:szCs w:val="20"/>
        </w:rPr>
      </w:pPr>
      <w:commentRangeStart w:id="111"/>
      <w:r w:rsidRPr="00AC435E">
        <w:rPr>
          <w:rFonts w:ascii="Tahoma" w:hAnsi="Tahoma" w:cs="Tahoma"/>
          <w:sz w:val="20"/>
          <w:szCs w:val="20"/>
        </w:rPr>
        <w:t>caso</w:t>
      </w:r>
      <w:r w:rsidR="003557E7" w:rsidRPr="00AC435E">
        <w:rPr>
          <w:rFonts w:ascii="Tahoma" w:hAnsi="Tahoma" w:cs="Tahoma"/>
          <w:sz w:val="20"/>
          <w:szCs w:val="20"/>
        </w:rPr>
        <w:t xml:space="preserve">, </w:t>
      </w:r>
      <w:r w:rsidR="0091730E">
        <w:rPr>
          <w:rFonts w:ascii="Tahoma" w:hAnsi="Tahoma" w:cs="Tahoma"/>
          <w:sz w:val="20"/>
          <w:szCs w:val="20"/>
        </w:rPr>
        <w:t>semestralmente</w:t>
      </w:r>
      <w:r w:rsidR="003557E7" w:rsidRPr="00AC435E">
        <w:rPr>
          <w:rFonts w:ascii="Tahoma" w:hAnsi="Tahoma" w:cs="Tahoma"/>
          <w:sz w:val="20"/>
          <w:szCs w:val="20"/>
        </w:rPr>
        <w:t xml:space="preserve">, </w:t>
      </w:r>
      <w:r w:rsidR="00C34028" w:rsidRPr="00AC435E">
        <w:rPr>
          <w:rFonts w:ascii="Tahoma" w:hAnsi="Tahoma" w:cs="Tahoma"/>
          <w:sz w:val="20"/>
          <w:szCs w:val="20"/>
        </w:rPr>
        <w:t>o grupo formado pela Stock Tech e pela JFLOG</w:t>
      </w:r>
      <w:r w:rsidR="001768E4" w:rsidRPr="00AC435E">
        <w:rPr>
          <w:rFonts w:ascii="Tahoma" w:hAnsi="Tahoma" w:cs="Tahoma"/>
          <w:sz w:val="20"/>
          <w:szCs w:val="20"/>
        </w:rPr>
        <w:t xml:space="preserve"> não atenda </w:t>
      </w:r>
      <w:r w:rsidR="00C34028" w:rsidRPr="00AC435E">
        <w:rPr>
          <w:rFonts w:ascii="Tahoma" w:hAnsi="Tahoma" w:cs="Tahoma"/>
          <w:sz w:val="20"/>
          <w:szCs w:val="20"/>
        </w:rPr>
        <w:t>a</w:t>
      </w:r>
      <w:r w:rsidR="001768E4" w:rsidRPr="00AC435E">
        <w:rPr>
          <w:rFonts w:ascii="Tahoma" w:hAnsi="Tahoma" w:cs="Tahoma"/>
          <w:sz w:val="20"/>
          <w:szCs w:val="20"/>
        </w:rPr>
        <w:t>os seguintes índices financeiros, conforme indicado pelo Agente Fiduciário (“</w:t>
      </w:r>
      <w:r w:rsidR="001768E4" w:rsidRPr="00AC435E">
        <w:rPr>
          <w:rFonts w:ascii="Tahoma" w:hAnsi="Tahoma" w:cs="Tahoma"/>
          <w:sz w:val="20"/>
          <w:szCs w:val="20"/>
          <w:u w:val="single"/>
        </w:rPr>
        <w:t>Índices Financeiros</w:t>
      </w:r>
      <w:r w:rsidR="001768E4" w:rsidRPr="00AC435E">
        <w:rPr>
          <w:rFonts w:ascii="Tahoma" w:hAnsi="Tahoma" w:cs="Tahoma"/>
          <w:sz w:val="20"/>
          <w:szCs w:val="20"/>
        </w:rPr>
        <w:t>”)</w:t>
      </w:r>
      <w:r w:rsidR="00BA13F8" w:rsidRPr="00AC435E">
        <w:rPr>
          <w:rFonts w:ascii="Tahoma" w:hAnsi="Tahoma" w:cs="Tahoma"/>
          <w:sz w:val="20"/>
          <w:szCs w:val="20"/>
        </w:rPr>
        <w:t>:</w:t>
      </w:r>
      <w:r w:rsidR="00EF2FD6" w:rsidRPr="00AC435E">
        <w:rPr>
          <w:rFonts w:ascii="Tahoma" w:hAnsi="Tahoma" w:cs="Tahoma"/>
          <w:sz w:val="20"/>
          <w:szCs w:val="20"/>
        </w:rPr>
        <w:t xml:space="preserve"> </w:t>
      </w:r>
      <w:commentRangeEnd w:id="111"/>
      <w:r w:rsidR="00983634">
        <w:rPr>
          <w:rStyle w:val="Refdecomentrio"/>
        </w:rPr>
        <w:commentReference w:id="111"/>
      </w:r>
    </w:p>
    <w:p w14:paraId="5CE3AD73" w14:textId="77777777" w:rsidR="00052780" w:rsidRPr="00AC435E" w:rsidRDefault="00052780" w:rsidP="00052780">
      <w:pPr>
        <w:pStyle w:val="PargrafodaLista"/>
        <w:rPr>
          <w:rFonts w:ascii="Tahoma" w:hAnsi="Tahoma" w:cs="Tahoma"/>
          <w:sz w:val="20"/>
          <w:szCs w:val="20"/>
        </w:rPr>
      </w:pPr>
    </w:p>
    <w:p w14:paraId="2582065F" w14:textId="31BC0A71" w:rsidR="005F6425" w:rsidRPr="00AC435E" w:rsidRDefault="001B1DA9" w:rsidP="00EF2FD6">
      <w:pPr>
        <w:pStyle w:val="Corpodetexto"/>
        <w:widowControl w:val="0"/>
        <w:numPr>
          <w:ilvl w:val="0"/>
          <w:numId w:val="41"/>
        </w:numPr>
        <w:tabs>
          <w:tab w:val="clear" w:pos="576"/>
          <w:tab w:val="clear" w:pos="1152"/>
        </w:tabs>
        <w:suppressAutoHyphens/>
        <w:spacing w:line="240" w:lineRule="auto"/>
        <w:ind w:left="1134" w:right="0" w:hanging="567"/>
        <w:rPr>
          <w:rFonts w:ascii="Tahoma" w:hAnsi="Tahoma" w:cs="Tahoma"/>
          <w:sz w:val="20"/>
          <w:szCs w:val="20"/>
        </w:rPr>
      </w:pPr>
      <w:r w:rsidRPr="00AC435E">
        <w:rPr>
          <w:rFonts w:ascii="Tahoma" w:hAnsi="Tahoma" w:cs="Tahoma"/>
          <w:sz w:val="20"/>
          <w:szCs w:val="20"/>
        </w:rPr>
        <w:t xml:space="preserve">relação entre </w:t>
      </w:r>
      <w:r w:rsidR="003557E7" w:rsidRPr="00AC435E">
        <w:rPr>
          <w:rFonts w:ascii="Tahoma" w:hAnsi="Tahoma" w:cs="Tahoma"/>
          <w:sz w:val="20"/>
          <w:szCs w:val="20"/>
        </w:rPr>
        <w:t xml:space="preserve">a </w:t>
      </w:r>
      <w:r w:rsidR="0084161E" w:rsidRPr="00AC435E">
        <w:rPr>
          <w:rFonts w:ascii="Tahoma" w:hAnsi="Tahoma" w:cs="Tahoma"/>
          <w:sz w:val="20"/>
          <w:szCs w:val="20"/>
        </w:rPr>
        <w:t>D</w:t>
      </w:r>
      <w:r w:rsidR="009170A4" w:rsidRPr="00AC435E">
        <w:rPr>
          <w:rFonts w:ascii="Tahoma" w:hAnsi="Tahoma" w:cs="Tahoma"/>
          <w:sz w:val="20"/>
          <w:szCs w:val="20"/>
        </w:rPr>
        <w:t>í</w:t>
      </w:r>
      <w:r w:rsidR="0084161E" w:rsidRPr="00AC435E">
        <w:rPr>
          <w:rFonts w:ascii="Tahoma" w:hAnsi="Tahoma" w:cs="Tahoma"/>
          <w:sz w:val="20"/>
          <w:szCs w:val="20"/>
        </w:rPr>
        <w:t xml:space="preserve">vida </w:t>
      </w:r>
      <w:r w:rsidR="001C5581" w:rsidRPr="00AC435E">
        <w:rPr>
          <w:rFonts w:ascii="Tahoma" w:hAnsi="Tahoma" w:cs="Tahoma"/>
          <w:sz w:val="20"/>
          <w:szCs w:val="20"/>
        </w:rPr>
        <w:t xml:space="preserve">Financeira </w:t>
      </w:r>
      <w:r w:rsidR="0084161E" w:rsidRPr="00AC435E">
        <w:rPr>
          <w:rFonts w:ascii="Tahoma" w:hAnsi="Tahoma" w:cs="Tahoma"/>
          <w:sz w:val="20"/>
          <w:szCs w:val="20"/>
        </w:rPr>
        <w:t>Liquida</w:t>
      </w:r>
      <w:r w:rsidR="003557E7" w:rsidRPr="00AC435E">
        <w:rPr>
          <w:rFonts w:ascii="Tahoma" w:hAnsi="Tahoma" w:cs="Tahoma"/>
          <w:sz w:val="20"/>
          <w:szCs w:val="20"/>
        </w:rPr>
        <w:t xml:space="preserve"> e o </w:t>
      </w:r>
      <w:r w:rsidRPr="00AC435E">
        <w:rPr>
          <w:rFonts w:ascii="Tahoma" w:hAnsi="Tahoma" w:cs="Tahoma"/>
          <w:sz w:val="20"/>
          <w:szCs w:val="20"/>
        </w:rPr>
        <w:t>EBITDA</w:t>
      </w:r>
      <w:r w:rsidR="003557E7" w:rsidRPr="00AC435E">
        <w:rPr>
          <w:rFonts w:ascii="Tahoma" w:hAnsi="Tahoma" w:cs="Tahoma"/>
          <w:sz w:val="20"/>
          <w:szCs w:val="20"/>
        </w:rPr>
        <w:t xml:space="preserve"> </w:t>
      </w:r>
      <w:r w:rsidR="00112633" w:rsidRPr="00AC435E">
        <w:rPr>
          <w:rFonts w:ascii="Tahoma" w:hAnsi="Tahoma" w:cs="Tahoma"/>
          <w:sz w:val="20"/>
          <w:szCs w:val="20"/>
        </w:rPr>
        <w:t>é superior a</w:t>
      </w:r>
      <w:r w:rsidR="008731B1" w:rsidRPr="00AC435E">
        <w:rPr>
          <w:rFonts w:ascii="Tahoma" w:hAnsi="Tahoma" w:cs="Tahoma"/>
          <w:b/>
          <w:sz w:val="20"/>
          <w:szCs w:val="20"/>
        </w:rPr>
        <w:t xml:space="preserve"> </w:t>
      </w:r>
      <w:r w:rsidR="0076157D" w:rsidRPr="00AC435E">
        <w:rPr>
          <w:rFonts w:ascii="Tahoma" w:hAnsi="Tahoma" w:cs="Tahoma"/>
          <w:sz w:val="20"/>
          <w:szCs w:val="20"/>
        </w:rPr>
        <w:t>3</w:t>
      </w:r>
      <w:r w:rsidR="003557E7" w:rsidRPr="00AC435E">
        <w:rPr>
          <w:rFonts w:ascii="Tahoma" w:hAnsi="Tahoma" w:cs="Tahoma"/>
          <w:sz w:val="20"/>
          <w:szCs w:val="20"/>
        </w:rPr>
        <w:t xml:space="preserve"> </w:t>
      </w:r>
      <w:r w:rsidR="008731B1" w:rsidRPr="00AC435E">
        <w:rPr>
          <w:rFonts w:ascii="Tahoma" w:hAnsi="Tahoma" w:cs="Tahoma"/>
          <w:sz w:val="20"/>
          <w:szCs w:val="20"/>
        </w:rPr>
        <w:t xml:space="preserve">(três) </w:t>
      </w:r>
      <w:r w:rsidR="003557E7" w:rsidRPr="00AC435E">
        <w:rPr>
          <w:rFonts w:ascii="Tahoma" w:hAnsi="Tahoma" w:cs="Tahoma"/>
          <w:sz w:val="20"/>
          <w:szCs w:val="20"/>
        </w:rPr>
        <w:t xml:space="preserve">vezes </w:t>
      </w:r>
      <w:r w:rsidR="008731B1" w:rsidRPr="00AC435E">
        <w:rPr>
          <w:rFonts w:ascii="Tahoma" w:hAnsi="Tahoma" w:cs="Tahoma"/>
          <w:sz w:val="20"/>
          <w:szCs w:val="20"/>
        </w:rPr>
        <w:t>do</w:t>
      </w:r>
      <w:r w:rsidR="003557E7" w:rsidRPr="00AC435E">
        <w:rPr>
          <w:rFonts w:ascii="Tahoma" w:hAnsi="Tahoma" w:cs="Tahoma"/>
          <w:sz w:val="20"/>
          <w:szCs w:val="20"/>
        </w:rPr>
        <w:t xml:space="preserve"> exercício social encerrado em 31 de dezembro de 201</w:t>
      </w:r>
      <w:r w:rsidR="0076157D" w:rsidRPr="00AC435E">
        <w:rPr>
          <w:rFonts w:ascii="Tahoma" w:hAnsi="Tahoma" w:cs="Tahoma"/>
          <w:sz w:val="20"/>
          <w:szCs w:val="20"/>
        </w:rPr>
        <w:t>9</w:t>
      </w:r>
      <w:r w:rsidR="008731B1" w:rsidRPr="00AC435E">
        <w:rPr>
          <w:rFonts w:ascii="Tahoma" w:hAnsi="Tahoma" w:cs="Tahoma"/>
          <w:sz w:val="20"/>
          <w:szCs w:val="20"/>
        </w:rPr>
        <w:t xml:space="preserve"> até o</w:t>
      </w:r>
      <w:r w:rsidR="0076157D" w:rsidRPr="00AC435E">
        <w:rPr>
          <w:rFonts w:ascii="Tahoma" w:hAnsi="Tahoma" w:cs="Tahoma"/>
          <w:sz w:val="20"/>
          <w:szCs w:val="20"/>
        </w:rPr>
        <w:t xml:space="preserve"> exercício social encerrado em 31 de dezembro de 2023</w:t>
      </w:r>
      <w:r w:rsidR="00052780" w:rsidRPr="00AC435E">
        <w:rPr>
          <w:rFonts w:ascii="Tahoma" w:hAnsi="Tahoma" w:cs="Tahoma"/>
          <w:sz w:val="20"/>
          <w:szCs w:val="20"/>
        </w:rPr>
        <w:t>;</w:t>
      </w:r>
      <w:r w:rsidR="00C44FF0" w:rsidRPr="00AC435E">
        <w:rPr>
          <w:rFonts w:ascii="Tahoma" w:hAnsi="Tahoma" w:cs="Tahoma"/>
          <w:sz w:val="20"/>
          <w:szCs w:val="20"/>
        </w:rPr>
        <w:t xml:space="preserve"> </w:t>
      </w:r>
      <w:r w:rsidR="003B0777" w:rsidRPr="00AC435E">
        <w:rPr>
          <w:rFonts w:ascii="Tahoma" w:hAnsi="Tahoma" w:cs="Tahoma"/>
          <w:sz w:val="20"/>
          <w:szCs w:val="20"/>
        </w:rPr>
        <w:t>e</w:t>
      </w:r>
    </w:p>
    <w:p w14:paraId="083B2C14" w14:textId="77777777" w:rsidR="005F6425" w:rsidRPr="00AC435E" w:rsidRDefault="005F6425" w:rsidP="00EF2FD6">
      <w:pPr>
        <w:pStyle w:val="Corpodetexto"/>
        <w:widowControl w:val="0"/>
        <w:tabs>
          <w:tab w:val="clear" w:pos="576"/>
          <w:tab w:val="clear" w:pos="1152"/>
        </w:tabs>
        <w:suppressAutoHyphens/>
        <w:spacing w:line="240" w:lineRule="auto"/>
        <w:ind w:left="1134" w:right="0" w:hanging="567"/>
        <w:rPr>
          <w:rFonts w:ascii="Tahoma" w:hAnsi="Tahoma" w:cs="Tahoma"/>
          <w:sz w:val="20"/>
          <w:szCs w:val="20"/>
        </w:rPr>
      </w:pPr>
    </w:p>
    <w:p w14:paraId="6116AC44" w14:textId="7721FDAC" w:rsidR="005F6425" w:rsidRPr="00AC435E" w:rsidRDefault="00052780" w:rsidP="00EF2FD6">
      <w:pPr>
        <w:pStyle w:val="Corpodetexto"/>
        <w:widowControl w:val="0"/>
        <w:numPr>
          <w:ilvl w:val="0"/>
          <w:numId w:val="41"/>
        </w:numPr>
        <w:tabs>
          <w:tab w:val="clear" w:pos="576"/>
          <w:tab w:val="clear" w:pos="1152"/>
        </w:tabs>
        <w:suppressAutoHyphens/>
        <w:spacing w:line="240" w:lineRule="auto"/>
        <w:ind w:left="1134" w:right="0" w:hanging="567"/>
        <w:rPr>
          <w:rFonts w:ascii="Tahoma" w:hAnsi="Tahoma" w:cs="Tahoma"/>
          <w:sz w:val="20"/>
          <w:szCs w:val="20"/>
        </w:rPr>
      </w:pPr>
      <w:r w:rsidRPr="00AC435E">
        <w:rPr>
          <w:rFonts w:ascii="Tahoma" w:hAnsi="Tahoma" w:cs="Tahoma"/>
          <w:sz w:val="20"/>
          <w:szCs w:val="20"/>
        </w:rPr>
        <w:t xml:space="preserve">relação </w:t>
      </w:r>
      <w:r w:rsidR="00F15DA8" w:rsidRPr="00AC435E">
        <w:rPr>
          <w:rFonts w:ascii="Tahoma" w:hAnsi="Tahoma" w:cs="Tahoma"/>
          <w:sz w:val="20"/>
          <w:szCs w:val="20"/>
        </w:rPr>
        <w:t xml:space="preserve">entre </w:t>
      </w:r>
      <w:r w:rsidR="005F6425" w:rsidRPr="00AC435E">
        <w:rPr>
          <w:rFonts w:ascii="Tahoma" w:hAnsi="Tahoma" w:cs="Tahoma"/>
          <w:sz w:val="20"/>
          <w:szCs w:val="20"/>
        </w:rPr>
        <w:t xml:space="preserve">EBITDA </w:t>
      </w:r>
      <w:r w:rsidR="00F15DA8" w:rsidRPr="00AC435E">
        <w:rPr>
          <w:rFonts w:ascii="Tahoma" w:hAnsi="Tahoma" w:cs="Tahoma"/>
          <w:sz w:val="20"/>
          <w:szCs w:val="20"/>
        </w:rPr>
        <w:t>e a</w:t>
      </w:r>
      <w:r w:rsidR="005F6425" w:rsidRPr="00AC435E">
        <w:rPr>
          <w:rFonts w:ascii="Tahoma" w:hAnsi="Tahoma" w:cs="Tahoma"/>
          <w:sz w:val="20"/>
          <w:szCs w:val="20"/>
        </w:rPr>
        <w:t xml:space="preserve"> Despesa Financeira Líquida</w:t>
      </w:r>
      <w:r w:rsidR="00F15DA8" w:rsidRPr="00AC435E">
        <w:rPr>
          <w:rFonts w:ascii="Tahoma" w:hAnsi="Tahoma" w:cs="Tahoma"/>
          <w:sz w:val="20"/>
          <w:szCs w:val="20"/>
        </w:rPr>
        <w:t xml:space="preserve"> </w:t>
      </w:r>
      <w:r w:rsidR="006E567F" w:rsidRPr="00AC435E">
        <w:rPr>
          <w:rFonts w:ascii="Tahoma" w:hAnsi="Tahoma" w:cs="Tahoma"/>
          <w:sz w:val="20"/>
          <w:szCs w:val="20"/>
        </w:rPr>
        <w:t>é</w:t>
      </w:r>
      <w:r w:rsidR="00F15DA8" w:rsidRPr="00AC435E">
        <w:rPr>
          <w:rFonts w:ascii="Tahoma" w:hAnsi="Tahoma" w:cs="Tahoma"/>
          <w:sz w:val="20"/>
          <w:szCs w:val="20"/>
        </w:rPr>
        <w:t xml:space="preserve"> inferior a</w:t>
      </w:r>
      <w:r w:rsidR="008731B1" w:rsidRPr="00AC435E">
        <w:rPr>
          <w:rFonts w:ascii="Tahoma" w:hAnsi="Tahoma" w:cs="Tahoma"/>
          <w:b/>
          <w:sz w:val="20"/>
          <w:szCs w:val="20"/>
        </w:rPr>
        <w:t xml:space="preserve"> </w:t>
      </w:r>
      <w:r w:rsidR="005F6425" w:rsidRPr="00AC435E">
        <w:rPr>
          <w:rFonts w:ascii="Tahoma" w:hAnsi="Tahoma" w:cs="Tahoma"/>
          <w:sz w:val="20"/>
          <w:szCs w:val="20"/>
        </w:rPr>
        <w:t>1,5</w:t>
      </w:r>
      <w:r w:rsidR="00F15DA8" w:rsidRPr="00AC435E">
        <w:rPr>
          <w:rFonts w:ascii="Tahoma" w:hAnsi="Tahoma" w:cs="Tahoma"/>
          <w:sz w:val="20"/>
          <w:szCs w:val="20"/>
        </w:rPr>
        <w:t xml:space="preserve"> vezes </w:t>
      </w:r>
      <w:r w:rsidR="008731B1" w:rsidRPr="00AC435E">
        <w:rPr>
          <w:rFonts w:ascii="Tahoma" w:hAnsi="Tahoma" w:cs="Tahoma"/>
          <w:sz w:val="20"/>
          <w:szCs w:val="20"/>
        </w:rPr>
        <w:t>d</w:t>
      </w:r>
      <w:r w:rsidR="00F15DA8" w:rsidRPr="00AC435E">
        <w:rPr>
          <w:rFonts w:ascii="Tahoma" w:hAnsi="Tahoma" w:cs="Tahoma"/>
          <w:sz w:val="20"/>
          <w:szCs w:val="20"/>
        </w:rPr>
        <w:t>o exercício social encerrado em 31 de dezembro de</w:t>
      </w:r>
      <w:r w:rsidR="005F6425" w:rsidRPr="00AC435E">
        <w:rPr>
          <w:rFonts w:ascii="Tahoma" w:hAnsi="Tahoma" w:cs="Tahoma"/>
          <w:sz w:val="20"/>
          <w:szCs w:val="20"/>
        </w:rPr>
        <w:t xml:space="preserve"> </w:t>
      </w:r>
      <w:r w:rsidR="0076157D" w:rsidRPr="00AC435E">
        <w:rPr>
          <w:rFonts w:ascii="Tahoma" w:hAnsi="Tahoma" w:cs="Tahoma"/>
          <w:sz w:val="20"/>
          <w:szCs w:val="20"/>
        </w:rPr>
        <w:t>2019</w:t>
      </w:r>
      <w:r w:rsidR="008731B1" w:rsidRPr="00AC435E">
        <w:rPr>
          <w:rFonts w:ascii="Tahoma" w:hAnsi="Tahoma" w:cs="Tahoma"/>
          <w:sz w:val="20"/>
          <w:szCs w:val="20"/>
        </w:rPr>
        <w:t xml:space="preserve"> até</w:t>
      </w:r>
      <w:r w:rsidR="0076157D" w:rsidRPr="00AC435E">
        <w:rPr>
          <w:rFonts w:ascii="Tahoma" w:hAnsi="Tahoma" w:cs="Tahoma"/>
          <w:sz w:val="20"/>
          <w:szCs w:val="20"/>
        </w:rPr>
        <w:t xml:space="preserve"> o exercício social encerrado em 31 de dezembro de 2023</w:t>
      </w:r>
      <w:r w:rsidR="003B0777" w:rsidRPr="00AC435E">
        <w:rPr>
          <w:rFonts w:ascii="Tahoma" w:hAnsi="Tahoma" w:cs="Tahoma"/>
          <w:sz w:val="20"/>
          <w:szCs w:val="20"/>
        </w:rPr>
        <w:t>.</w:t>
      </w:r>
    </w:p>
    <w:p w14:paraId="3DDBA4F7" w14:textId="77777777" w:rsidR="001768E4" w:rsidRPr="00AC435E" w:rsidRDefault="001768E4" w:rsidP="008F5373">
      <w:pPr>
        <w:rPr>
          <w:rFonts w:ascii="Tahoma" w:hAnsi="Tahoma" w:cs="Tahoma"/>
          <w:sz w:val="20"/>
          <w:szCs w:val="20"/>
        </w:rPr>
      </w:pPr>
    </w:p>
    <w:p w14:paraId="2E545FAA" w14:textId="563F6C32" w:rsidR="00BA13F8" w:rsidRPr="00AC435E" w:rsidRDefault="00BA13F8" w:rsidP="00B6005A">
      <w:pPr>
        <w:pStyle w:val="Corpodetexto"/>
        <w:widowControl w:val="0"/>
        <w:numPr>
          <w:ilvl w:val="0"/>
          <w:numId w:val="31"/>
        </w:numPr>
        <w:tabs>
          <w:tab w:val="clear" w:pos="576"/>
          <w:tab w:val="clear" w:pos="1152"/>
        </w:tabs>
        <w:suppressAutoHyphens/>
        <w:spacing w:line="240" w:lineRule="auto"/>
        <w:ind w:left="567" w:right="0" w:hanging="567"/>
        <w:rPr>
          <w:rFonts w:ascii="Tahoma" w:hAnsi="Tahoma" w:cs="Tahoma"/>
          <w:sz w:val="20"/>
          <w:szCs w:val="20"/>
        </w:rPr>
      </w:pPr>
      <w:bookmarkStart w:id="112" w:name="_Ref484716125"/>
      <w:r w:rsidRPr="00AC435E">
        <w:rPr>
          <w:rFonts w:ascii="Tahoma" w:hAnsi="Tahoma" w:cs="Tahoma"/>
          <w:sz w:val="20"/>
          <w:szCs w:val="20"/>
        </w:rPr>
        <w:t>a constatação, a qualquer momento, de qualquer falsidade</w:t>
      </w:r>
      <w:r w:rsidR="00673507" w:rsidRPr="00AC435E">
        <w:rPr>
          <w:rFonts w:ascii="Tahoma" w:hAnsi="Tahoma" w:cs="Tahoma"/>
          <w:sz w:val="20"/>
          <w:szCs w:val="20"/>
        </w:rPr>
        <w:t>, incorreção ou incompletude</w:t>
      </w:r>
      <w:r w:rsidRPr="00AC435E">
        <w:rPr>
          <w:rFonts w:ascii="Tahoma" w:hAnsi="Tahoma" w:cs="Tahoma"/>
          <w:sz w:val="20"/>
          <w:szCs w:val="20"/>
        </w:rPr>
        <w:t xml:space="preserve"> quanto a qualquer declaração ou garantia prestada pela Emissora</w:t>
      </w:r>
      <w:r w:rsidR="008E12D1" w:rsidRPr="00AC435E">
        <w:rPr>
          <w:rFonts w:ascii="Tahoma" w:hAnsi="Tahoma" w:cs="Tahoma"/>
          <w:sz w:val="20"/>
          <w:szCs w:val="20"/>
        </w:rPr>
        <w:t xml:space="preserve"> e/ou qualquer das Garantidoras</w:t>
      </w:r>
      <w:r w:rsidRPr="00AC435E">
        <w:rPr>
          <w:rFonts w:ascii="Tahoma" w:hAnsi="Tahoma" w:cs="Tahoma"/>
          <w:sz w:val="20"/>
          <w:szCs w:val="20"/>
        </w:rPr>
        <w:t>, nesta Escritur</w:t>
      </w:r>
      <w:bookmarkStart w:id="113" w:name="_GoBack"/>
      <w:bookmarkEnd w:id="113"/>
      <w:r w:rsidRPr="00AC435E">
        <w:rPr>
          <w:rFonts w:ascii="Tahoma" w:hAnsi="Tahoma" w:cs="Tahoma"/>
          <w:sz w:val="20"/>
          <w:szCs w:val="20"/>
        </w:rPr>
        <w:t>a de Emissão ou no Contrato de Cessão Fiduciária, conforme aplicável;</w:t>
      </w:r>
      <w:bookmarkEnd w:id="112"/>
      <w:r w:rsidR="008C214E" w:rsidRPr="00AC435E">
        <w:rPr>
          <w:rFonts w:ascii="Tahoma" w:hAnsi="Tahoma" w:cs="Tahoma"/>
          <w:sz w:val="20"/>
          <w:szCs w:val="20"/>
        </w:rPr>
        <w:t xml:space="preserve"> ou</w:t>
      </w:r>
    </w:p>
    <w:p w14:paraId="75E6BE9E" w14:textId="77777777" w:rsidR="00BA13F8" w:rsidRPr="00AC435E" w:rsidRDefault="00BA13F8" w:rsidP="00BA13F8">
      <w:pPr>
        <w:pStyle w:val="Corpodetexto"/>
        <w:widowControl w:val="0"/>
        <w:tabs>
          <w:tab w:val="clear" w:pos="576"/>
          <w:tab w:val="clear" w:pos="1152"/>
        </w:tabs>
        <w:suppressAutoHyphens/>
        <w:spacing w:line="240" w:lineRule="auto"/>
        <w:ind w:left="567" w:right="0"/>
        <w:rPr>
          <w:rFonts w:ascii="Tahoma" w:hAnsi="Tahoma" w:cs="Tahoma"/>
          <w:sz w:val="20"/>
          <w:szCs w:val="20"/>
        </w:rPr>
      </w:pPr>
    </w:p>
    <w:p w14:paraId="302BA6A4" w14:textId="76D078BB" w:rsidR="007B17EB" w:rsidRPr="00AC435E" w:rsidRDefault="00BA13F8" w:rsidP="00B6005A">
      <w:pPr>
        <w:pStyle w:val="Corpodetexto"/>
        <w:widowControl w:val="0"/>
        <w:numPr>
          <w:ilvl w:val="0"/>
          <w:numId w:val="31"/>
        </w:numPr>
        <w:tabs>
          <w:tab w:val="clear" w:pos="576"/>
          <w:tab w:val="clear" w:pos="1152"/>
        </w:tabs>
        <w:suppressAutoHyphens/>
        <w:spacing w:line="240" w:lineRule="auto"/>
        <w:ind w:left="567" w:right="0" w:hanging="567"/>
        <w:rPr>
          <w:rFonts w:ascii="Tahoma" w:hAnsi="Tahoma" w:cs="Tahoma"/>
          <w:sz w:val="20"/>
          <w:szCs w:val="20"/>
        </w:rPr>
      </w:pPr>
      <w:r w:rsidRPr="00AC435E">
        <w:rPr>
          <w:rFonts w:ascii="Tahoma" w:hAnsi="Tahoma" w:cs="Tahoma"/>
          <w:sz w:val="20"/>
          <w:szCs w:val="20"/>
        </w:rPr>
        <w:t xml:space="preserve">invalidade, nulidade ou inexequibilidade desta Escritura de Emissão e/ou da </w:t>
      </w:r>
      <w:r w:rsidR="00A7709C" w:rsidRPr="00AC435E">
        <w:rPr>
          <w:rFonts w:ascii="Tahoma" w:hAnsi="Tahoma" w:cs="Tahoma"/>
          <w:sz w:val="20"/>
          <w:szCs w:val="20"/>
        </w:rPr>
        <w:t>Garantia</w:t>
      </w:r>
      <w:r w:rsidR="00EF2FD6" w:rsidRPr="00AC435E">
        <w:rPr>
          <w:rFonts w:ascii="Tahoma" w:hAnsi="Tahoma" w:cs="Tahoma"/>
          <w:sz w:val="20"/>
          <w:szCs w:val="20"/>
        </w:rPr>
        <w:t xml:space="preserve"> Real</w:t>
      </w:r>
      <w:r w:rsidR="00A7709C" w:rsidRPr="00AC435E">
        <w:rPr>
          <w:rFonts w:ascii="Tahoma" w:hAnsi="Tahoma" w:cs="Tahoma"/>
          <w:sz w:val="20"/>
          <w:szCs w:val="20"/>
        </w:rPr>
        <w:t xml:space="preserve"> </w:t>
      </w:r>
      <w:r w:rsidRPr="00AC435E">
        <w:rPr>
          <w:rFonts w:ascii="Tahoma" w:hAnsi="Tahoma" w:cs="Tahoma"/>
          <w:sz w:val="20"/>
          <w:szCs w:val="20"/>
        </w:rPr>
        <w:t>e/ou de qualquer de suas disposições</w:t>
      </w:r>
      <w:r w:rsidR="008E12D1" w:rsidRPr="00AC435E">
        <w:rPr>
          <w:rFonts w:ascii="Tahoma" w:hAnsi="Tahoma" w:cs="Tahoma"/>
          <w:sz w:val="20"/>
          <w:szCs w:val="20"/>
        </w:rPr>
        <w:t xml:space="preserve">; </w:t>
      </w:r>
    </w:p>
    <w:p w14:paraId="06E0CA6E" w14:textId="77777777" w:rsidR="008E12D1" w:rsidRPr="00AC435E" w:rsidRDefault="008E12D1" w:rsidP="008E12D1">
      <w:pPr>
        <w:pStyle w:val="PargrafodaLista"/>
        <w:rPr>
          <w:rFonts w:ascii="Tahoma" w:hAnsi="Tahoma" w:cs="Tahoma"/>
          <w:sz w:val="20"/>
          <w:szCs w:val="20"/>
        </w:rPr>
      </w:pPr>
    </w:p>
    <w:p w14:paraId="7210BAF2" w14:textId="1C4259E5" w:rsidR="008E12D1" w:rsidRPr="00AC435E" w:rsidRDefault="008E12D1" w:rsidP="00B6005A">
      <w:pPr>
        <w:pStyle w:val="Corpodetexto"/>
        <w:widowControl w:val="0"/>
        <w:numPr>
          <w:ilvl w:val="0"/>
          <w:numId w:val="31"/>
        </w:numPr>
        <w:tabs>
          <w:tab w:val="clear" w:pos="576"/>
          <w:tab w:val="clear" w:pos="1152"/>
        </w:tabs>
        <w:suppressAutoHyphens/>
        <w:spacing w:line="240" w:lineRule="auto"/>
        <w:ind w:left="567" w:right="0" w:hanging="567"/>
        <w:rPr>
          <w:rFonts w:ascii="Tahoma" w:hAnsi="Tahoma" w:cs="Tahoma"/>
          <w:sz w:val="20"/>
          <w:szCs w:val="20"/>
        </w:rPr>
      </w:pPr>
      <w:r w:rsidRPr="00AC435E">
        <w:rPr>
          <w:rFonts w:ascii="Tahoma" w:hAnsi="Tahoma" w:cs="Tahoma"/>
          <w:sz w:val="20"/>
          <w:szCs w:val="20"/>
        </w:rPr>
        <w:t>caso a Fiança</w:t>
      </w:r>
      <w:r w:rsidRPr="00AC435E">
        <w:rPr>
          <w:rFonts w:ascii="Tahoma" w:hAnsi="Tahoma" w:cs="Tahoma"/>
          <w:b/>
          <w:sz w:val="20"/>
          <w:szCs w:val="20"/>
        </w:rPr>
        <w:t>: (i)</w:t>
      </w:r>
      <w:r w:rsidRPr="00AC435E">
        <w:rPr>
          <w:rFonts w:ascii="Tahoma" w:hAnsi="Tahoma" w:cs="Tahoma"/>
          <w:sz w:val="20"/>
          <w:szCs w:val="20"/>
        </w:rPr>
        <w:t xml:space="preserve"> tenha sua validade ou exequibilidade questionada judicialmente, pela Emissora e/ou pelas Garantidoras</w:t>
      </w:r>
      <w:r w:rsidR="00B25810"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(ii)</w:t>
      </w:r>
      <w:r w:rsidRPr="00AC435E">
        <w:rPr>
          <w:rFonts w:ascii="Tahoma" w:hAnsi="Tahoma" w:cs="Tahoma"/>
          <w:sz w:val="20"/>
          <w:szCs w:val="20"/>
        </w:rPr>
        <w:t xml:space="preserve"> não seja devidamente constituída e formalizada</w:t>
      </w:r>
      <w:r w:rsidR="00B25810"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(iii)</w:t>
      </w:r>
      <w:r w:rsidR="00C34028" w:rsidRPr="00AC435E">
        <w:rPr>
          <w:rFonts w:ascii="Tahoma" w:hAnsi="Tahoma" w:cs="Tahoma"/>
          <w:sz w:val="20"/>
          <w:szCs w:val="20"/>
        </w:rPr>
        <w:t> </w:t>
      </w:r>
      <w:r w:rsidRPr="00AC435E">
        <w:rPr>
          <w:rFonts w:ascii="Tahoma" w:hAnsi="Tahoma" w:cs="Tahoma"/>
          <w:sz w:val="20"/>
          <w:szCs w:val="20"/>
        </w:rPr>
        <w:t>seja anulada</w:t>
      </w:r>
      <w:r w:rsidR="00B25810" w:rsidRPr="00AC435E">
        <w:rPr>
          <w:rFonts w:ascii="Tahoma" w:hAnsi="Tahoma" w:cs="Tahoma"/>
          <w:sz w:val="20"/>
          <w:szCs w:val="20"/>
        </w:rPr>
        <w:t>;</w:t>
      </w:r>
      <w:r w:rsidRPr="00AC435E">
        <w:rPr>
          <w:rFonts w:ascii="Tahoma" w:hAnsi="Tahoma" w:cs="Tahoma"/>
          <w:sz w:val="20"/>
          <w:szCs w:val="20"/>
        </w:rPr>
        <w:t xml:space="preserve"> ou </w:t>
      </w:r>
      <w:r w:rsidRPr="00AC435E">
        <w:rPr>
          <w:rFonts w:ascii="Tahoma" w:hAnsi="Tahoma" w:cs="Tahoma"/>
          <w:b/>
          <w:sz w:val="20"/>
          <w:szCs w:val="20"/>
        </w:rPr>
        <w:t>(iv)</w:t>
      </w:r>
      <w:r w:rsidRPr="00AC435E">
        <w:rPr>
          <w:rFonts w:ascii="Tahoma" w:hAnsi="Tahoma" w:cs="Tahoma"/>
          <w:sz w:val="20"/>
          <w:szCs w:val="20"/>
        </w:rPr>
        <w:t xml:space="preserve"> de qualquer forma, deixe de existir ou seja rescindida e não seja recomposta pela Emissora e/ou pelas Garantidoras em até 5 (</w:t>
      </w:r>
      <w:r w:rsidR="003B0777" w:rsidRPr="00AC435E">
        <w:rPr>
          <w:rFonts w:ascii="Tahoma" w:hAnsi="Tahoma" w:cs="Tahoma"/>
          <w:sz w:val="20"/>
          <w:szCs w:val="20"/>
        </w:rPr>
        <w:t xml:space="preserve">cinco) </w:t>
      </w:r>
      <w:r w:rsidRPr="00AC435E">
        <w:rPr>
          <w:rFonts w:ascii="Tahoma" w:hAnsi="Tahoma" w:cs="Tahoma"/>
          <w:sz w:val="20"/>
          <w:szCs w:val="20"/>
        </w:rPr>
        <w:t>dias da constatação do fato;</w:t>
      </w:r>
      <w:r w:rsidR="003B0777" w:rsidRPr="00AC435E">
        <w:rPr>
          <w:rFonts w:ascii="Tahoma" w:hAnsi="Tahoma" w:cs="Tahoma"/>
          <w:sz w:val="20"/>
          <w:szCs w:val="20"/>
        </w:rPr>
        <w:t xml:space="preserve"> e</w:t>
      </w:r>
    </w:p>
    <w:p w14:paraId="79EE5F5C" w14:textId="77777777" w:rsidR="00C31F59" w:rsidRPr="00AC435E" w:rsidRDefault="00C31F59" w:rsidP="00C31F59">
      <w:pPr>
        <w:pStyle w:val="PargrafodaLista"/>
        <w:rPr>
          <w:rFonts w:ascii="Tahoma" w:hAnsi="Tahoma" w:cs="Tahoma"/>
          <w:sz w:val="20"/>
          <w:szCs w:val="20"/>
        </w:rPr>
      </w:pPr>
    </w:p>
    <w:p w14:paraId="6CDD1EAA" w14:textId="0D29128C" w:rsidR="00C31F59" w:rsidRPr="00AC435E" w:rsidRDefault="00C31F59" w:rsidP="00B6005A">
      <w:pPr>
        <w:pStyle w:val="Corpodetexto"/>
        <w:widowControl w:val="0"/>
        <w:numPr>
          <w:ilvl w:val="0"/>
          <w:numId w:val="31"/>
        </w:numPr>
        <w:tabs>
          <w:tab w:val="clear" w:pos="576"/>
          <w:tab w:val="clear" w:pos="1152"/>
        </w:tabs>
        <w:suppressAutoHyphens/>
        <w:spacing w:line="240" w:lineRule="auto"/>
        <w:ind w:left="567" w:right="0" w:hanging="567"/>
        <w:rPr>
          <w:rFonts w:ascii="Tahoma" w:hAnsi="Tahoma" w:cs="Tahoma"/>
          <w:sz w:val="20"/>
          <w:szCs w:val="20"/>
        </w:rPr>
      </w:pPr>
      <w:r w:rsidRPr="00AC435E">
        <w:rPr>
          <w:rFonts w:ascii="Tahoma" w:hAnsi="Tahoma" w:cs="Tahoma"/>
          <w:sz w:val="20"/>
          <w:szCs w:val="20"/>
        </w:rPr>
        <w:t>se a Emissora e/ou as Garantidoras não reforçarem as Garantias, nos termos do Contrato de Cessão Fiduciária.</w:t>
      </w:r>
    </w:p>
    <w:bookmarkEnd w:id="99"/>
    <w:p w14:paraId="68137371" w14:textId="77777777" w:rsidR="00E27A01" w:rsidRPr="00AC435E" w:rsidRDefault="00E27A01" w:rsidP="00F32B4F">
      <w:pPr>
        <w:widowControl w:val="0"/>
        <w:tabs>
          <w:tab w:val="left" w:pos="-2268"/>
        </w:tabs>
        <w:rPr>
          <w:rFonts w:ascii="Tahoma" w:hAnsi="Tahoma" w:cs="Tahoma"/>
          <w:sz w:val="20"/>
          <w:szCs w:val="20"/>
        </w:rPr>
      </w:pPr>
    </w:p>
    <w:p w14:paraId="4D40AE4F" w14:textId="3036D2C1" w:rsidR="00C20F12" w:rsidRPr="00AC435E" w:rsidRDefault="00C20F12" w:rsidP="00B82908">
      <w:pPr>
        <w:widowControl w:val="0"/>
        <w:numPr>
          <w:ilvl w:val="2"/>
          <w:numId w:val="52"/>
        </w:numPr>
        <w:tabs>
          <w:tab w:val="left" w:pos="567"/>
          <w:tab w:val="left" w:pos="851"/>
        </w:tabs>
        <w:ind w:left="0" w:firstLine="0"/>
        <w:rPr>
          <w:rFonts w:ascii="Tahoma" w:hAnsi="Tahoma" w:cs="Tahoma"/>
          <w:sz w:val="20"/>
          <w:szCs w:val="20"/>
        </w:rPr>
      </w:pPr>
      <w:bookmarkStart w:id="114" w:name="_Ref261309955"/>
      <w:r w:rsidRPr="00AC435E">
        <w:rPr>
          <w:rFonts w:ascii="Tahoma" w:hAnsi="Tahoma" w:cs="Tahoma"/>
          <w:sz w:val="20"/>
          <w:szCs w:val="20"/>
        </w:rPr>
        <w:t xml:space="preserve">Na ocorrência de qualquer Evento de Vencimento Antecipado, o Agente Fiduciário deverá convocar, em até </w:t>
      </w:r>
      <w:r w:rsidR="00473E83" w:rsidRPr="00AC435E">
        <w:rPr>
          <w:rFonts w:ascii="Tahoma" w:hAnsi="Tahoma" w:cs="Tahoma"/>
          <w:sz w:val="20"/>
          <w:szCs w:val="20"/>
        </w:rPr>
        <w:t>0</w:t>
      </w:r>
      <w:r w:rsidRPr="00AC435E">
        <w:rPr>
          <w:rFonts w:ascii="Tahoma" w:hAnsi="Tahoma" w:cs="Tahoma"/>
          <w:sz w:val="20"/>
          <w:szCs w:val="20"/>
        </w:rPr>
        <w:t xml:space="preserve">5 (cinco) </w:t>
      </w:r>
      <w:r w:rsidR="00A95BE3" w:rsidRPr="00AC435E">
        <w:rPr>
          <w:rFonts w:ascii="Tahoma" w:hAnsi="Tahoma" w:cs="Tahoma"/>
          <w:sz w:val="20"/>
          <w:szCs w:val="20"/>
        </w:rPr>
        <w:t>Dias Úteis</w:t>
      </w:r>
      <w:r w:rsidRPr="00AC435E">
        <w:rPr>
          <w:rFonts w:ascii="Tahoma" w:hAnsi="Tahoma" w:cs="Tahoma"/>
          <w:sz w:val="20"/>
          <w:szCs w:val="20"/>
        </w:rPr>
        <w:t xml:space="preserve"> contado da data da </w:t>
      </w:r>
      <w:r w:rsidR="00846894" w:rsidRPr="00AC435E">
        <w:rPr>
          <w:rFonts w:ascii="Tahoma" w:hAnsi="Tahoma" w:cs="Tahoma"/>
          <w:sz w:val="20"/>
          <w:szCs w:val="20"/>
        </w:rPr>
        <w:t xml:space="preserve">ciência da </w:t>
      </w:r>
      <w:r w:rsidRPr="00AC435E">
        <w:rPr>
          <w:rFonts w:ascii="Tahoma" w:hAnsi="Tahoma" w:cs="Tahoma"/>
          <w:sz w:val="20"/>
          <w:szCs w:val="20"/>
        </w:rPr>
        <w:t xml:space="preserve">ocorrência do referido Evento de Vencimento Antecipado, Assembleia Geral de Debenturistas para deliberar sobre a eventual </w:t>
      </w:r>
      <w:r w:rsidR="00E52640" w:rsidRPr="00AC435E">
        <w:rPr>
          <w:rFonts w:ascii="Tahoma" w:hAnsi="Tahoma" w:cs="Tahoma"/>
          <w:sz w:val="20"/>
          <w:szCs w:val="20"/>
        </w:rPr>
        <w:t xml:space="preserve">não </w:t>
      </w:r>
      <w:r w:rsidRPr="00AC435E">
        <w:rPr>
          <w:rFonts w:ascii="Tahoma" w:hAnsi="Tahoma" w:cs="Tahoma"/>
          <w:sz w:val="20"/>
          <w:szCs w:val="20"/>
        </w:rPr>
        <w:t xml:space="preserve">declaração de </w:t>
      </w:r>
      <w:r w:rsidR="00B435AB" w:rsidRPr="00AC435E">
        <w:rPr>
          <w:rFonts w:ascii="Tahoma" w:hAnsi="Tahoma" w:cs="Tahoma"/>
          <w:sz w:val="20"/>
          <w:szCs w:val="20"/>
        </w:rPr>
        <w:t>v</w:t>
      </w:r>
      <w:r w:rsidRPr="00AC435E">
        <w:rPr>
          <w:rFonts w:ascii="Tahoma" w:hAnsi="Tahoma" w:cs="Tahoma"/>
          <w:sz w:val="20"/>
          <w:szCs w:val="20"/>
        </w:rPr>
        <w:t xml:space="preserve">encimento </w:t>
      </w:r>
      <w:r w:rsidR="00B435AB" w:rsidRPr="00AC435E">
        <w:rPr>
          <w:rFonts w:ascii="Tahoma" w:hAnsi="Tahoma" w:cs="Tahoma"/>
          <w:sz w:val="20"/>
          <w:szCs w:val="20"/>
        </w:rPr>
        <w:t>a</w:t>
      </w:r>
      <w:r w:rsidRPr="00AC435E">
        <w:rPr>
          <w:rFonts w:ascii="Tahoma" w:hAnsi="Tahoma" w:cs="Tahoma"/>
          <w:sz w:val="20"/>
          <w:szCs w:val="20"/>
        </w:rPr>
        <w:t>ntecipado das Debêntures.</w:t>
      </w:r>
      <w:bookmarkEnd w:id="114"/>
    </w:p>
    <w:p w14:paraId="456BFAFE" w14:textId="77777777" w:rsidR="00C20F12" w:rsidRPr="00AC435E" w:rsidRDefault="00C20F12" w:rsidP="00F32B4F">
      <w:pPr>
        <w:suppressAutoHyphens/>
        <w:rPr>
          <w:rFonts w:ascii="Tahoma" w:hAnsi="Tahoma" w:cs="Tahoma"/>
          <w:sz w:val="20"/>
          <w:szCs w:val="20"/>
        </w:rPr>
      </w:pPr>
    </w:p>
    <w:p w14:paraId="5A88CA7F" w14:textId="1041B526" w:rsidR="00C20F12" w:rsidRPr="00AC435E" w:rsidRDefault="00C20F12" w:rsidP="00B82908">
      <w:pPr>
        <w:widowControl w:val="0"/>
        <w:numPr>
          <w:ilvl w:val="2"/>
          <w:numId w:val="52"/>
        </w:numPr>
        <w:tabs>
          <w:tab w:val="left" w:pos="567"/>
          <w:tab w:val="left" w:pos="851"/>
        </w:tabs>
        <w:ind w:left="0" w:firstLine="0"/>
        <w:rPr>
          <w:rFonts w:ascii="Tahoma" w:hAnsi="Tahoma" w:cs="Tahoma"/>
          <w:sz w:val="20"/>
          <w:szCs w:val="20"/>
        </w:rPr>
      </w:pPr>
      <w:r w:rsidRPr="00AC435E">
        <w:rPr>
          <w:rFonts w:ascii="Tahoma" w:hAnsi="Tahoma" w:cs="Tahoma"/>
          <w:sz w:val="20"/>
          <w:szCs w:val="20"/>
        </w:rPr>
        <w:t>Caso a Assembleia Geral de Debenturistas mencionada n</w:t>
      </w:r>
      <w:r w:rsidR="00327441" w:rsidRPr="00AC435E">
        <w:rPr>
          <w:rFonts w:ascii="Tahoma" w:hAnsi="Tahoma" w:cs="Tahoma"/>
          <w:sz w:val="20"/>
          <w:szCs w:val="20"/>
        </w:rPr>
        <w:t>a</w:t>
      </w:r>
      <w:r w:rsidRPr="00AC435E">
        <w:rPr>
          <w:rFonts w:ascii="Tahoma" w:hAnsi="Tahoma" w:cs="Tahoma"/>
          <w:sz w:val="20"/>
          <w:szCs w:val="20"/>
        </w:rPr>
        <w:t xml:space="preserve"> </w:t>
      </w:r>
      <w:r w:rsidR="00327441" w:rsidRPr="00AC435E">
        <w:rPr>
          <w:rFonts w:ascii="Tahoma" w:hAnsi="Tahoma" w:cs="Tahoma"/>
          <w:sz w:val="20"/>
          <w:szCs w:val="20"/>
        </w:rPr>
        <w:t>Cláusula</w:t>
      </w:r>
      <w:r w:rsidR="006217E8" w:rsidRPr="00AC435E">
        <w:rPr>
          <w:rFonts w:ascii="Tahoma" w:hAnsi="Tahoma" w:cs="Tahoma"/>
          <w:sz w:val="20"/>
          <w:szCs w:val="20"/>
        </w:rPr>
        <w:t xml:space="preserve"> </w:t>
      </w:r>
      <w:r w:rsidR="002800C4" w:rsidRPr="00AC435E">
        <w:rPr>
          <w:rFonts w:ascii="Tahoma" w:hAnsi="Tahoma" w:cs="Tahoma"/>
          <w:sz w:val="20"/>
          <w:szCs w:val="20"/>
        </w:rPr>
        <w:fldChar w:fldCharType="begin"/>
      </w:r>
      <w:r w:rsidR="00327441" w:rsidRPr="00AC435E">
        <w:rPr>
          <w:rFonts w:ascii="Tahoma" w:hAnsi="Tahoma" w:cs="Tahoma"/>
          <w:sz w:val="20"/>
          <w:szCs w:val="20"/>
        </w:rPr>
        <w:instrText xml:space="preserve"> REF _Ref261309955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5.24.2</w:t>
      </w:r>
      <w:r w:rsidR="002800C4" w:rsidRPr="00AC435E">
        <w:rPr>
          <w:rFonts w:ascii="Tahoma" w:hAnsi="Tahoma" w:cs="Tahoma"/>
          <w:sz w:val="20"/>
          <w:szCs w:val="20"/>
        </w:rPr>
        <w:fldChar w:fldCharType="end"/>
      </w:r>
      <w:r w:rsidRPr="00AC435E">
        <w:rPr>
          <w:rFonts w:ascii="Tahoma" w:hAnsi="Tahoma" w:cs="Tahoma"/>
          <w:sz w:val="20"/>
          <w:szCs w:val="20"/>
        </w:rPr>
        <w:t xml:space="preserve"> </w:t>
      </w:r>
      <w:r w:rsidR="00EB160B" w:rsidRPr="00AC435E">
        <w:rPr>
          <w:rFonts w:ascii="Tahoma" w:hAnsi="Tahoma" w:cs="Tahoma"/>
          <w:sz w:val="20"/>
          <w:szCs w:val="20"/>
        </w:rPr>
        <w:t xml:space="preserve">acima </w:t>
      </w:r>
      <w:r w:rsidRPr="00AC435E">
        <w:rPr>
          <w:rFonts w:ascii="Tahoma" w:hAnsi="Tahoma" w:cs="Tahoma"/>
          <w:sz w:val="20"/>
          <w:szCs w:val="20"/>
        </w:rPr>
        <w:t xml:space="preserve">não seja instalada por falta de </w:t>
      </w:r>
      <w:r w:rsidRPr="00AC435E">
        <w:rPr>
          <w:rFonts w:ascii="Tahoma" w:hAnsi="Tahoma" w:cs="Tahoma"/>
          <w:i/>
          <w:sz w:val="20"/>
          <w:szCs w:val="20"/>
        </w:rPr>
        <w:t>quorum</w:t>
      </w:r>
      <w:r w:rsidRPr="00AC435E">
        <w:rPr>
          <w:rFonts w:ascii="Tahoma" w:hAnsi="Tahoma" w:cs="Tahoma"/>
          <w:sz w:val="20"/>
          <w:szCs w:val="20"/>
        </w:rPr>
        <w:t xml:space="preserve">, em primeira e segunda convocação, o Agente Fiduciário deverá declarar o </w:t>
      </w:r>
      <w:r w:rsidR="00B435AB" w:rsidRPr="00AC435E">
        <w:rPr>
          <w:rFonts w:ascii="Tahoma" w:hAnsi="Tahoma" w:cs="Tahoma"/>
          <w:sz w:val="20"/>
          <w:szCs w:val="20"/>
        </w:rPr>
        <w:t>v</w:t>
      </w:r>
      <w:r w:rsidRPr="00AC435E">
        <w:rPr>
          <w:rFonts w:ascii="Tahoma" w:hAnsi="Tahoma" w:cs="Tahoma"/>
          <w:sz w:val="20"/>
          <w:szCs w:val="20"/>
        </w:rPr>
        <w:t xml:space="preserve">encimento </w:t>
      </w:r>
      <w:r w:rsidR="00B435AB" w:rsidRPr="00AC435E">
        <w:rPr>
          <w:rFonts w:ascii="Tahoma" w:hAnsi="Tahoma" w:cs="Tahoma"/>
          <w:sz w:val="20"/>
          <w:szCs w:val="20"/>
        </w:rPr>
        <w:t>a</w:t>
      </w:r>
      <w:r w:rsidRPr="00AC435E">
        <w:rPr>
          <w:rFonts w:ascii="Tahoma" w:hAnsi="Tahoma" w:cs="Tahoma"/>
          <w:sz w:val="20"/>
          <w:szCs w:val="20"/>
        </w:rPr>
        <w:t>ntecipado das Debêntures.</w:t>
      </w:r>
    </w:p>
    <w:p w14:paraId="4CCD5D60" w14:textId="77777777" w:rsidR="00C20F12" w:rsidRPr="00AC435E" w:rsidRDefault="00C20F12" w:rsidP="00F32B4F">
      <w:pPr>
        <w:widowControl w:val="0"/>
        <w:tabs>
          <w:tab w:val="left" w:pos="567"/>
        </w:tabs>
        <w:rPr>
          <w:rFonts w:ascii="Tahoma" w:hAnsi="Tahoma" w:cs="Tahoma"/>
          <w:sz w:val="20"/>
          <w:szCs w:val="20"/>
        </w:rPr>
      </w:pPr>
    </w:p>
    <w:p w14:paraId="7D8413A6" w14:textId="43CF3ABC" w:rsidR="00C20F12" w:rsidRPr="00AC435E" w:rsidRDefault="00C20F12" w:rsidP="00B82908">
      <w:pPr>
        <w:widowControl w:val="0"/>
        <w:numPr>
          <w:ilvl w:val="2"/>
          <w:numId w:val="52"/>
        </w:numPr>
        <w:tabs>
          <w:tab w:val="left" w:pos="567"/>
          <w:tab w:val="left" w:pos="851"/>
        </w:tabs>
        <w:ind w:left="0" w:firstLine="0"/>
        <w:rPr>
          <w:rFonts w:ascii="Tahoma" w:hAnsi="Tahoma" w:cs="Tahoma"/>
          <w:sz w:val="20"/>
          <w:szCs w:val="20"/>
        </w:rPr>
      </w:pPr>
      <w:bookmarkStart w:id="115" w:name="_Ref261309983"/>
      <w:r w:rsidRPr="00AC435E">
        <w:rPr>
          <w:rFonts w:ascii="Tahoma" w:hAnsi="Tahoma" w:cs="Tahoma"/>
          <w:sz w:val="20"/>
          <w:szCs w:val="20"/>
        </w:rPr>
        <w:t>Se, na Assembleia Geral de Debenturistas convocada nos termos d</w:t>
      </w:r>
      <w:r w:rsidR="00327441" w:rsidRPr="00AC435E">
        <w:rPr>
          <w:rFonts w:ascii="Tahoma" w:hAnsi="Tahoma" w:cs="Tahoma"/>
          <w:sz w:val="20"/>
          <w:szCs w:val="20"/>
        </w:rPr>
        <w:t>a Cláusula</w:t>
      </w:r>
      <w:r w:rsidR="006217E8" w:rsidRPr="00AC435E">
        <w:rPr>
          <w:rFonts w:ascii="Tahoma" w:hAnsi="Tahoma" w:cs="Tahoma"/>
          <w:sz w:val="20"/>
          <w:szCs w:val="20"/>
        </w:rPr>
        <w:t xml:space="preserve"> </w:t>
      </w:r>
      <w:r w:rsidR="002800C4" w:rsidRPr="00AC435E">
        <w:rPr>
          <w:rFonts w:ascii="Tahoma" w:hAnsi="Tahoma" w:cs="Tahoma"/>
          <w:sz w:val="20"/>
          <w:szCs w:val="20"/>
        </w:rPr>
        <w:fldChar w:fldCharType="begin"/>
      </w:r>
      <w:r w:rsidR="00327441" w:rsidRPr="00AC435E">
        <w:rPr>
          <w:rFonts w:ascii="Tahoma" w:hAnsi="Tahoma" w:cs="Tahoma"/>
          <w:sz w:val="20"/>
          <w:szCs w:val="20"/>
        </w:rPr>
        <w:instrText xml:space="preserve"> REF _Ref261309955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5.24.2</w:t>
      </w:r>
      <w:r w:rsidR="002800C4" w:rsidRPr="00AC435E">
        <w:rPr>
          <w:rFonts w:ascii="Tahoma" w:hAnsi="Tahoma" w:cs="Tahoma"/>
          <w:sz w:val="20"/>
          <w:szCs w:val="20"/>
        </w:rPr>
        <w:fldChar w:fldCharType="end"/>
      </w:r>
      <w:r w:rsidR="00EB160B" w:rsidRPr="00AC435E">
        <w:rPr>
          <w:rFonts w:ascii="Tahoma" w:hAnsi="Tahoma" w:cs="Tahoma"/>
          <w:sz w:val="20"/>
          <w:szCs w:val="20"/>
        </w:rPr>
        <w:t xml:space="preserve"> acima</w:t>
      </w:r>
      <w:r w:rsidRPr="00AC435E">
        <w:rPr>
          <w:rFonts w:ascii="Tahoma" w:hAnsi="Tahoma" w:cs="Tahoma"/>
          <w:sz w:val="20"/>
          <w:szCs w:val="20"/>
        </w:rPr>
        <w:t xml:space="preserve">, Debenturistas que representem, no mínimo, </w:t>
      </w:r>
      <w:r w:rsidR="007932DA" w:rsidRPr="00AC435E">
        <w:rPr>
          <w:rFonts w:ascii="Tahoma" w:hAnsi="Tahoma" w:cs="Tahoma"/>
          <w:sz w:val="20"/>
          <w:szCs w:val="20"/>
        </w:rPr>
        <w:t>a maioria simples</w:t>
      </w:r>
      <w:r w:rsidR="0001053E" w:rsidRPr="00AC435E">
        <w:rPr>
          <w:rFonts w:ascii="Tahoma" w:hAnsi="Tahoma" w:cs="Tahoma"/>
          <w:sz w:val="20"/>
          <w:szCs w:val="20"/>
        </w:rPr>
        <w:t xml:space="preserve"> </w:t>
      </w:r>
      <w:r w:rsidRPr="00AC435E">
        <w:rPr>
          <w:rFonts w:ascii="Tahoma" w:hAnsi="Tahoma" w:cs="Tahoma"/>
          <w:sz w:val="20"/>
          <w:szCs w:val="20"/>
        </w:rPr>
        <w:t xml:space="preserve">das Debêntures em Circulação deliberarem </w:t>
      </w:r>
      <w:r w:rsidR="00824451" w:rsidRPr="00AC435E">
        <w:rPr>
          <w:rFonts w:ascii="Tahoma" w:hAnsi="Tahoma" w:cs="Tahoma"/>
          <w:sz w:val="20"/>
          <w:szCs w:val="20"/>
        </w:rPr>
        <w:t xml:space="preserve">por </w:t>
      </w:r>
      <w:r w:rsidRPr="00AC435E">
        <w:rPr>
          <w:rFonts w:ascii="Tahoma" w:hAnsi="Tahoma" w:cs="Tahoma"/>
          <w:sz w:val="20"/>
          <w:szCs w:val="20"/>
        </w:rPr>
        <w:t xml:space="preserve">não declarar o vencimento antecipado das obrigações decorrentes das Debêntures, não haverá </w:t>
      </w:r>
      <w:r w:rsidR="00B435AB" w:rsidRPr="00AC435E">
        <w:rPr>
          <w:rFonts w:ascii="Tahoma" w:hAnsi="Tahoma" w:cs="Tahoma"/>
          <w:sz w:val="20"/>
          <w:szCs w:val="20"/>
        </w:rPr>
        <w:t>v</w:t>
      </w:r>
      <w:r w:rsidRPr="00AC435E">
        <w:rPr>
          <w:rFonts w:ascii="Tahoma" w:hAnsi="Tahoma" w:cs="Tahoma"/>
          <w:sz w:val="20"/>
          <w:szCs w:val="20"/>
        </w:rPr>
        <w:t xml:space="preserve">encimento </w:t>
      </w:r>
      <w:r w:rsidR="00B435AB" w:rsidRPr="00AC435E">
        <w:rPr>
          <w:rFonts w:ascii="Tahoma" w:hAnsi="Tahoma" w:cs="Tahoma"/>
          <w:sz w:val="20"/>
          <w:szCs w:val="20"/>
        </w:rPr>
        <w:t>a</w:t>
      </w:r>
      <w:r w:rsidRPr="00AC435E">
        <w:rPr>
          <w:rFonts w:ascii="Tahoma" w:hAnsi="Tahoma" w:cs="Tahoma"/>
          <w:sz w:val="20"/>
          <w:szCs w:val="20"/>
        </w:rPr>
        <w:t>ntecipado das Debêntures</w:t>
      </w:r>
      <w:r w:rsidR="00673507" w:rsidRPr="00AC435E">
        <w:rPr>
          <w:rFonts w:ascii="Tahoma" w:hAnsi="Tahoma" w:cs="Tahoma"/>
          <w:sz w:val="20"/>
          <w:szCs w:val="20"/>
        </w:rPr>
        <w:t xml:space="preserve"> (“</w:t>
      </w:r>
      <w:r w:rsidR="00673507" w:rsidRPr="00AC435E">
        <w:rPr>
          <w:rFonts w:ascii="Tahoma" w:hAnsi="Tahoma" w:cs="Tahoma"/>
          <w:sz w:val="20"/>
          <w:szCs w:val="20"/>
          <w:u w:val="single"/>
        </w:rPr>
        <w:t>Quórum Simples</w:t>
      </w:r>
      <w:r w:rsidR="00673507" w:rsidRPr="00AC435E">
        <w:rPr>
          <w:rFonts w:ascii="Tahoma" w:hAnsi="Tahoma" w:cs="Tahoma"/>
          <w:sz w:val="20"/>
          <w:szCs w:val="20"/>
        </w:rPr>
        <w:t>”).</w:t>
      </w:r>
      <w:bookmarkEnd w:id="115"/>
    </w:p>
    <w:p w14:paraId="4EF2B719" w14:textId="77777777" w:rsidR="00C20F12" w:rsidRPr="00AC435E" w:rsidRDefault="00C20F12" w:rsidP="00F32B4F">
      <w:pPr>
        <w:widowControl w:val="0"/>
        <w:tabs>
          <w:tab w:val="left" w:pos="-2268"/>
        </w:tabs>
        <w:rPr>
          <w:rFonts w:ascii="Tahoma" w:hAnsi="Tahoma" w:cs="Tahoma"/>
          <w:sz w:val="20"/>
          <w:szCs w:val="20"/>
        </w:rPr>
      </w:pPr>
    </w:p>
    <w:p w14:paraId="50671438" w14:textId="48487F9B" w:rsidR="00C20F12" w:rsidRPr="00AC435E" w:rsidRDefault="00C20F12" w:rsidP="00B82908">
      <w:pPr>
        <w:widowControl w:val="0"/>
        <w:numPr>
          <w:ilvl w:val="2"/>
          <w:numId w:val="52"/>
        </w:numPr>
        <w:tabs>
          <w:tab w:val="left" w:pos="567"/>
          <w:tab w:val="left" w:pos="851"/>
        </w:tabs>
        <w:ind w:left="0" w:firstLine="0"/>
        <w:rPr>
          <w:rFonts w:ascii="Tahoma" w:hAnsi="Tahoma" w:cs="Tahoma"/>
          <w:sz w:val="20"/>
          <w:szCs w:val="20"/>
        </w:rPr>
      </w:pPr>
      <w:bookmarkStart w:id="116" w:name="_Ref261310015"/>
      <w:r w:rsidRPr="00AC435E">
        <w:rPr>
          <w:rFonts w:ascii="Tahoma" w:hAnsi="Tahoma" w:cs="Tahoma"/>
          <w:sz w:val="20"/>
          <w:szCs w:val="20"/>
        </w:rPr>
        <w:t xml:space="preserve">O Agente Fiduciário deverá comunicar, por escrito, </w:t>
      </w:r>
      <w:r w:rsidR="005461D7" w:rsidRPr="00AC435E">
        <w:rPr>
          <w:rFonts w:ascii="Tahoma" w:hAnsi="Tahoma" w:cs="Tahoma"/>
          <w:sz w:val="20"/>
          <w:szCs w:val="20"/>
        </w:rPr>
        <w:t>em qualquer das hipóteses descritas n</w:t>
      </w:r>
      <w:r w:rsidR="00327441" w:rsidRPr="00AC435E">
        <w:rPr>
          <w:rFonts w:ascii="Tahoma" w:hAnsi="Tahoma" w:cs="Tahoma"/>
          <w:sz w:val="20"/>
          <w:szCs w:val="20"/>
        </w:rPr>
        <w:t>a Cláusula</w:t>
      </w:r>
      <w:r w:rsidR="005727D6" w:rsidRPr="00AC435E">
        <w:rPr>
          <w:rFonts w:ascii="Tahoma" w:hAnsi="Tahoma" w:cs="Tahoma"/>
          <w:sz w:val="20"/>
          <w:szCs w:val="20"/>
        </w:rPr>
        <w:t xml:space="preserve"> </w:t>
      </w:r>
      <w:r w:rsidR="002A2B53" w:rsidRPr="00AC435E">
        <w:rPr>
          <w:rFonts w:ascii="Tahoma" w:hAnsi="Tahoma" w:cs="Tahoma"/>
          <w:sz w:val="20"/>
          <w:szCs w:val="20"/>
        </w:rPr>
        <w:fldChar w:fldCharType="begin"/>
      </w:r>
      <w:r w:rsidR="002A2B53" w:rsidRPr="00AC435E">
        <w:rPr>
          <w:rFonts w:ascii="Tahoma" w:hAnsi="Tahoma" w:cs="Tahoma"/>
          <w:sz w:val="20"/>
          <w:szCs w:val="20"/>
        </w:rPr>
        <w:instrText xml:space="preserve"> REF _Ref261309983 \r \h </w:instrText>
      </w:r>
      <w:r w:rsidR="00AC435E">
        <w:rPr>
          <w:rFonts w:ascii="Tahoma" w:hAnsi="Tahoma" w:cs="Tahoma"/>
          <w:sz w:val="20"/>
          <w:szCs w:val="20"/>
        </w:rPr>
        <w:instrText xml:space="preserve"> \* MERGEFORMAT </w:instrText>
      </w:r>
      <w:r w:rsidR="002A2B53" w:rsidRPr="00AC435E">
        <w:rPr>
          <w:rFonts w:ascii="Tahoma" w:hAnsi="Tahoma" w:cs="Tahoma"/>
          <w:sz w:val="20"/>
          <w:szCs w:val="20"/>
        </w:rPr>
      </w:r>
      <w:r w:rsidR="002A2B53" w:rsidRPr="00AC435E">
        <w:rPr>
          <w:rFonts w:ascii="Tahoma" w:hAnsi="Tahoma" w:cs="Tahoma"/>
          <w:sz w:val="20"/>
          <w:szCs w:val="20"/>
        </w:rPr>
        <w:fldChar w:fldCharType="separate"/>
      </w:r>
      <w:r w:rsidR="00AA5A47">
        <w:rPr>
          <w:rFonts w:ascii="Tahoma" w:hAnsi="Tahoma" w:cs="Tahoma"/>
          <w:sz w:val="20"/>
          <w:szCs w:val="20"/>
        </w:rPr>
        <w:t>5.24.4</w:t>
      </w:r>
      <w:r w:rsidR="002A2B53" w:rsidRPr="00AC435E">
        <w:rPr>
          <w:rFonts w:ascii="Tahoma" w:hAnsi="Tahoma" w:cs="Tahoma"/>
          <w:sz w:val="20"/>
          <w:szCs w:val="20"/>
        </w:rPr>
        <w:fldChar w:fldCharType="end"/>
      </w:r>
      <w:r w:rsidR="00EB160B" w:rsidRPr="00AC435E">
        <w:rPr>
          <w:rFonts w:ascii="Tahoma" w:hAnsi="Tahoma" w:cs="Tahoma"/>
          <w:sz w:val="20"/>
          <w:szCs w:val="20"/>
        </w:rPr>
        <w:t xml:space="preserve"> acima</w:t>
      </w:r>
      <w:r w:rsidR="005461D7" w:rsidRPr="00AC435E">
        <w:rPr>
          <w:rFonts w:ascii="Tahoma" w:hAnsi="Tahoma" w:cs="Tahoma"/>
          <w:sz w:val="20"/>
          <w:szCs w:val="20"/>
        </w:rPr>
        <w:t xml:space="preserve">, </w:t>
      </w:r>
      <w:r w:rsidRPr="00AC435E">
        <w:rPr>
          <w:rFonts w:ascii="Tahoma" w:hAnsi="Tahoma" w:cs="Tahoma"/>
          <w:sz w:val="20"/>
          <w:szCs w:val="20"/>
        </w:rPr>
        <w:t xml:space="preserve">nos termos da </w:t>
      </w:r>
      <w:r w:rsidR="00DD429B" w:rsidRPr="00AC435E">
        <w:rPr>
          <w:rFonts w:ascii="Tahoma" w:hAnsi="Tahoma" w:cs="Tahoma"/>
          <w:sz w:val="20"/>
          <w:szCs w:val="20"/>
        </w:rPr>
        <w:t xml:space="preserve">Cláusula </w:t>
      </w:r>
      <w:r w:rsidR="009813E5" w:rsidRPr="00AC435E">
        <w:rPr>
          <w:rFonts w:ascii="Tahoma" w:hAnsi="Tahoma" w:cs="Tahoma"/>
          <w:sz w:val="20"/>
          <w:szCs w:val="20"/>
        </w:rPr>
        <w:t>10.1</w:t>
      </w:r>
      <w:r w:rsidR="00DD429B" w:rsidRPr="00AC435E">
        <w:rPr>
          <w:rFonts w:ascii="Tahoma" w:hAnsi="Tahoma" w:cs="Tahoma"/>
          <w:sz w:val="20"/>
          <w:szCs w:val="20"/>
        </w:rPr>
        <w:t xml:space="preserve"> abaixo</w:t>
      </w:r>
      <w:r w:rsidRPr="00AC435E">
        <w:rPr>
          <w:rFonts w:ascii="Tahoma" w:hAnsi="Tahoma" w:cs="Tahoma"/>
          <w:sz w:val="20"/>
          <w:szCs w:val="20"/>
        </w:rPr>
        <w:t xml:space="preserve">, </w:t>
      </w:r>
      <w:r w:rsidR="005461D7" w:rsidRPr="00AC435E">
        <w:rPr>
          <w:rFonts w:ascii="Tahoma" w:hAnsi="Tahoma" w:cs="Tahoma"/>
          <w:sz w:val="20"/>
          <w:szCs w:val="20"/>
        </w:rPr>
        <w:t xml:space="preserve">o </w:t>
      </w:r>
      <w:r w:rsidR="00B435AB" w:rsidRPr="00AC435E">
        <w:rPr>
          <w:rFonts w:ascii="Tahoma" w:hAnsi="Tahoma" w:cs="Tahoma"/>
          <w:sz w:val="20"/>
          <w:szCs w:val="20"/>
        </w:rPr>
        <w:t>v</w:t>
      </w:r>
      <w:r w:rsidRPr="00AC435E">
        <w:rPr>
          <w:rFonts w:ascii="Tahoma" w:hAnsi="Tahoma" w:cs="Tahoma"/>
          <w:sz w:val="20"/>
          <w:szCs w:val="20"/>
        </w:rPr>
        <w:t xml:space="preserve">encimento </w:t>
      </w:r>
      <w:r w:rsidR="00B435AB" w:rsidRPr="00AC435E">
        <w:rPr>
          <w:rFonts w:ascii="Tahoma" w:hAnsi="Tahoma" w:cs="Tahoma"/>
          <w:sz w:val="20"/>
          <w:szCs w:val="20"/>
        </w:rPr>
        <w:t>a</w:t>
      </w:r>
      <w:r w:rsidRPr="00AC435E">
        <w:rPr>
          <w:rFonts w:ascii="Tahoma" w:hAnsi="Tahoma" w:cs="Tahoma"/>
          <w:sz w:val="20"/>
          <w:szCs w:val="20"/>
        </w:rPr>
        <w:t xml:space="preserve">ntecipado das Debêntures à Emissora no prazo máximo de </w:t>
      </w:r>
      <w:r w:rsidR="00473E83" w:rsidRPr="00AC435E">
        <w:rPr>
          <w:rFonts w:ascii="Tahoma" w:hAnsi="Tahoma" w:cs="Tahoma"/>
          <w:sz w:val="20"/>
          <w:szCs w:val="20"/>
        </w:rPr>
        <w:t>05 (cinco)</w:t>
      </w:r>
      <w:r w:rsidRPr="00AC435E">
        <w:rPr>
          <w:rFonts w:ascii="Tahoma" w:hAnsi="Tahoma" w:cs="Tahoma"/>
          <w:sz w:val="20"/>
          <w:szCs w:val="20"/>
        </w:rPr>
        <w:t xml:space="preserve"> </w:t>
      </w:r>
      <w:r w:rsidR="00A95BE3" w:rsidRPr="00AC435E">
        <w:rPr>
          <w:rFonts w:ascii="Tahoma" w:hAnsi="Tahoma" w:cs="Tahoma"/>
          <w:sz w:val="20"/>
          <w:szCs w:val="20"/>
        </w:rPr>
        <w:t>Dias Úteis</w:t>
      </w:r>
      <w:r w:rsidR="001E5195" w:rsidRPr="00AC435E">
        <w:rPr>
          <w:rFonts w:ascii="Tahoma" w:hAnsi="Tahoma" w:cs="Tahoma"/>
          <w:sz w:val="20"/>
          <w:szCs w:val="20"/>
        </w:rPr>
        <w:t xml:space="preserve"> </w:t>
      </w:r>
      <w:r w:rsidRPr="00AC435E">
        <w:rPr>
          <w:rFonts w:ascii="Tahoma" w:hAnsi="Tahoma" w:cs="Tahoma"/>
          <w:sz w:val="20"/>
          <w:szCs w:val="20"/>
        </w:rPr>
        <w:t>contado</w:t>
      </w:r>
      <w:r w:rsidR="00BE7E92" w:rsidRPr="00AC435E">
        <w:rPr>
          <w:rFonts w:ascii="Tahoma" w:hAnsi="Tahoma" w:cs="Tahoma"/>
          <w:sz w:val="20"/>
          <w:szCs w:val="20"/>
        </w:rPr>
        <w:t>, conforme o caso</w:t>
      </w:r>
      <w:r w:rsidR="00327441"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w:t>
      </w:r>
      <w:r w:rsidR="00327441" w:rsidRPr="00AC435E">
        <w:rPr>
          <w:rFonts w:ascii="Tahoma" w:hAnsi="Tahoma" w:cs="Tahoma"/>
          <w:b/>
          <w:sz w:val="20"/>
          <w:szCs w:val="20"/>
        </w:rPr>
        <w:t>i</w:t>
      </w:r>
      <w:r w:rsidRPr="00AC435E">
        <w:rPr>
          <w:rFonts w:ascii="Tahoma" w:hAnsi="Tahoma" w:cs="Tahoma"/>
          <w:b/>
          <w:sz w:val="20"/>
          <w:szCs w:val="20"/>
        </w:rPr>
        <w:t>)</w:t>
      </w:r>
      <w:r w:rsidRPr="00AC435E">
        <w:rPr>
          <w:rFonts w:ascii="Tahoma" w:hAnsi="Tahoma" w:cs="Tahoma"/>
          <w:sz w:val="20"/>
          <w:szCs w:val="20"/>
        </w:rPr>
        <w:t xml:space="preserve"> da realização da Assembleia Geral de Debenturistas na qual foi deliberado o </w:t>
      </w:r>
      <w:r w:rsidR="00B435AB" w:rsidRPr="00AC435E">
        <w:rPr>
          <w:rFonts w:ascii="Tahoma" w:hAnsi="Tahoma" w:cs="Tahoma"/>
          <w:sz w:val="20"/>
          <w:szCs w:val="20"/>
        </w:rPr>
        <w:t>v</w:t>
      </w:r>
      <w:r w:rsidRPr="00AC435E">
        <w:rPr>
          <w:rFonts w:ascii="Tahoma" w:hAnsi="Tahoma" w:cs="Tahoma"/>
          <w:sz w:val="20"/>
          <w:szCs w:val="20"/>
        </w:rPr>
        <w:t xml:space="preserve">encimento </w:t>
      </w:r>
      <w:r w:rsidR="00B435AB" w:rsidRPr="00AC435E">
        <w:rPr>
          <w:rFonts w:ascii="Tahoma" w:hAnsi="Tahoma" w:cs="Tahoma"/>
          <w:sz w:val="20"/>
          <w:szCs w:val="20"/>
        </w:rPr>
        <w:t>a</w:t>
      </w:r>
      <w:r w:rsidRPr="00AC435E">
        <w:rPr>
          <w:rFonts w:ascii="Tahoma" w:hAnsi="Tahoma" w:cs="Tahoma"/>
          <w:sz w:val="20"/>
          <w:szCs w:val="20"/>
        </w:rPr>
        <w:t xml:space="preserve">ntecipado das Debêntures; ou </w:t>
      </w:r>
      <w:r w:rsidRPr="00AC435E">
        <w:rPr>
          <w:rFonts w:ascii="Tahoma" w:hAnsi="Tahoma" w:cs="Tahoma"/>
          <w:b/>
          <w:sz w:val="20"/>
          <w:szCs w:val="20"/>
        </w:rPr>
        <w:t>(ii)</w:t>
      </w:r>
      <w:r w:rsidRPr="00AC435E">
        <w:rPr>
          <w:rFonts w:ascii="Tahoma" w:hAnsi="Tahoma" w:cs="Tahoma"/>
          <w:sz w:val="20"/>
          <w:szCs w:val="20"/>
        </w:rPr>
        <w:t xml:space="preserve"> da data marcada para a realização da Assembleia </w:t>
      </w:r>
      <w:r w:rsidR="001E592F" w:rsidRPr="00AC435E">
        <w:rPr>
          <w:rFonts w:ascii="Tahoma" w:hAnsi="Tahoma" w:cs="Tahoma"/>
          <w:sz w:val="20"/>
          <w:szCs w:val="20"/>
        </w:rPr>
        <w:t xml:space="preserve">Geral </w:t>
      </w:r>
      <w:r w:rsidRPr="00AC435E">
        <w:rPr>
          <w:rFonts w:ascii="Tahoma" w:hAnsi="Tahoma" w:cs="Tahoma"/>
          <w:sz w:val="20"/>
          <w:szCs w:val="20"/>
        </w:rPr>
        <w:t xml:space="preserve">de Debenturistas em segunda convocação, cujo </w:t>
      </w:r>
      <w:r w:rsidRPr="00AC435E">
        <w:rPr>
          <w:rFonts w:ascii="Tahoma" w:hAnsi="Tahoma" w:cs="Tahoma"/>
          <w:i/>
          <w:sz w:val="20"/>
          <w:szCs w:val="20"/>
        </w:rPr>
        <w:t>quorum</w:t>
      </w:r>
      <w:r w:rsidRPr="00AC435E">
        <w:rPr>
          <w:rFonts w:ascii="Tahoma" w:hAnsi="Tahoma" w:cs="Tahoma"/>
          <w:sz w:val="20"/>
          <w:szCs w:val="20"/>
        </w:rPr>
        <w:t xml:space="preserve"> mínimo de instalação não tenha sido alcançado.</w:t>
      </w:r>
      <w:bookmarkEnd w:id="116"/>
    </w:p>
    <w:p w14:paraId="1D7F95E4" w14:textId="77777777" w:rsidR="00C20F12" w:rsidRPr="00AC435E" w:rsidRDefault="00C20F12" w:rsidP="00F32B4F">
      <w:pPr>
        <w:widowControl w:val="0"/>
        <w:tabs>
          <w:tab w:val="left" w:pos="-2268"/>
        </w:tabs>
        <w:rPr>
          <w:rFonts w:ascii="Tahoma" w:hAnsi="Tahoma" w:cs="Tahoma"/>
          <w:sz w:val="20"/>
          <w:szCs w:val="20"/>
        </w:rPr>
      </w:pPr>
    </w:p>
    <w:p w14:paraId="42A614BC" w14:textId="799910AB" w:rsidR="00C20F12" w:rsidRPr="00AC435E" w:rsidRDefault="00C20F12" w:rsidP="00B82908">
      <w:pPr>
        <w:widowControl w:val="0"/>
        <w:numPr>
          <w:ilvl w:val="2"/>
          <w:numId w:val="52"/>
        </w:numPr>
        <w:tabs>
          <w:tab w:val="left" w:pos="567"/>
          <w:tab w:val="left" w:pos="851"/>
        </w:tabs>
        <w:ind w:left="0" w:firstLine="0"/>
        <w:rPr>
          <w:rFonts w:ascii="Tahoma" w:hAnsi="Tahoma" w:cs="Tahoma"/>
          <w:sz w:val="20"/>
          <w:szCs w:val="20"/>
        </w:rPr>
      </w:pPr>
      <w:bookmarkStart w:id="117" w:name="_Ref261307346"/>
      <w:r w:rsidRPr="00AC435E">
        <w:rPr>
          <w:rFonts w:ascii="Tahoma" w:hAnsi="Tahoma" w:cs="Tahoma"/>
          <w:sz w:val="20"/>
          <w:szCs w:val="20"/>
        </w:rPr>
        <w:t xml:space="preserve">Em caso de declaração do </w:t>
      </w:r>
      <w:r w:rsidR="00B435AB" w:rsidRPr="00AC435E">
        <w:rPr>
          <w:rFonts w:ascii="Tahoma" w:hAnsi="Tahoma" w:cs="Tahoma"/>
          <w:sz w:val="20"/>
          <w:szCs w:val="20"/>
        </w:rPr>
        <w:t>v</w:t>
      </w:r>
      <w:r w:rsidRPr="00AC435E">
        <w:rPr>
          <w:rFonts w:ascii="Tahoma" w:hAnsi="Tahoma" w:cs="Tahoma"/>
          <w:sz w:val="20"/>
          <w:szCs w:val="20"/>
        </w:rPr>
        <w:t xml:space="preserve">encimento </w:t>
      </w:r>
      <w:r w:rsidR="00B435AB" w:rsidRPr="00AC435E">
        <w:rPr>
          <w:rFonts w:ascii="Tahoma" w:hAnsi="Tahoma" w:cs="Tahoma"/>
          <w:sz w:val="20"/>
          <w:szCs w:val="20"/>
        </w:rPr>
        <w:t>a</w:t>
      </w:r>
      <w:r w:rsidRPr="00AC435E">
        <w:rPr>
          <w:rFonts w:ascii="Tahoma" w:hAnsi="Tahoma" w:cs="Tahoma"/>
          <w:sz w:val="20"/>
          <w:szCs w:val="20"/>
        </w:rPr>
        <w:t xml:space="preserve">ntecipado das Debêntures pelo Agente Fiduciário, </w:t>
      </w:r>
      <w:r w:rsidR="00B82908">
        <w:rPr>
          <w:rFonts w:ascii="Tahoma" w:hAnsi="Tahoma" w:cs="Tahoma"/>
          <w:sz w:val="20"/>
          <w:szCs w:val="20"/>
        </w:rPr>
        <w:t xml:space="preserve">a B3 deverá ser imediatamente comunicada, bem como </w:t>
      </w:r>
      <w:r w:rsidRPr="00AC435E">
        <w:rPr>
          <w:rFonts w:ascii="Tahoma" w:hAnsi="Tahoma" w:cs="Tahoma"/>
          <w:sz w:val="20"/>
          <w:szCs w:val="20"/>
        </w:rPr>
        <w:t>a Emissora</w:t>
      </w:r>
      <w:r w:rsidR="00490A08" w:rsidRPr="00AC435E">
        <w:rPr>
          <w:rFonts w:ascii="Tahoma" w:hAnsi="Tahoma" w:cs="Tahoma"/>
          <w:sz w:val="20"/>
          <w:szCs w:val="20"/>
        </w:rPr>
        <w:t xml:space="preserve"> </w:t>
      </w:r>
      <w:r w:rsidR="002B74E8" w:rsidRPr="00AC435E">
        <w:rPr>
          <w:rFonts w:ascii="Tahoma" w:hAnsi="Tahoma" w:cs="Tahoma"/>
          <w:sz w:val="20"/>
          <w:szCs w:val="20"/>
        </w:rPr>
        <w:t xml:space="preserve">e/ou cada uma das Garantidoras obrigam-se </w:t>
      </w:r>
      <w:r w:rsidRPr="00AC435E">
        <w:rPr>
          <w:rFonts w:ascii="Tahoma" w:hAnsi="Tahoma" w:cs="Tahoma"/>
          <w:sz w:val="20"/>
          <w:szCs w:val="20"/>
        </w:rPr>
        <w:t xml:space="preserve">a efetuar o pagamento do </w:t>
      </w:r>
      <w:r w:rsidR="00275FF9" w:rsidRPr="00AC435E">
        <w:rPr>
          <w:rFonts w:ascii="Tahoma" w:hAnsi="Tahoma" w:cs="Tahoma"/>
          <w:sz w:val="20"/>
          <w:szCs w:val="20"/>
        </w:rPr>
        <w:t>valor devido nos termos d</w:t>
      </w:r>
      <w:r w:rsidR="00327441" w:rsidRPr="00AC435E">
        <w:rPr>
          <w:rFonts w:ascii="Tahoma" w:hAnsi="Tahoma" w:cs="Tahoma"/>
          <w:sz w:val="20"/>
          <w:szCs w:val="20"/>
        </w:rPr>
        <w:t>a Cláusula</w:t>
      </w:r>
      <w:r w:rsidR="00275FF9" w:rsidRPr="00AC435E">
        <w:rPr>
          <w:rFonts w:ascii="Tahoma" w:hAnsi="Tahoma" w:cs="Tahoma"/>
          <w:sz w:val="20"/>
          <w:szCs w:val="20"/>
        </w:rPr>
        <w:t xml:space="preserve"> </w:t>
      </w:r>
      <w:r w:rsidR="002800C4" w:rsidRPr="00AC435E">
        <w:rPr>
          <w:rFonts w:ascii="Tahoma" w:hAnsi="Tahoma" w:cs="Tahoma"/>
          <w:sz w:val="20"/>
          <w:szCs w:val="20"/>
        </w:rPr>
        <w:fldChar w:fldCharType="begin"/>
      </w:r>
      <w:r w:rsidR="00327441" w:rsidRPr="00AC435E">
        <w:rPr>
          <w:rFonts w:ascii="Tahoma" w:hAnsi="Tahoma" w:cs="Tahoma"/>
          <w:sz w:val="20"/>
          <w:szCs w:val="20"/>
        </w:rPr>
        <w:instrText xml:space="preserve"> REF _Ref2018475 \r \h </w:instrText>
      </w:r>
      <w:r w:rsidR="002B74E8" w:rsidRP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5.24.1</w:t>
      </w:r>
      <w:r w:rsidR="002800C4" w:rsidRPr="00AC435E">
        <w:rPr>
          <w:rFonts w:ascii="Tahoma" w:hAnsi="Tahoma" w:cs="Tahoma"/>
          <w:sz w:val="20"/>
          <w:szCs w:val="20"/>
        </w:rPr>
        <w:fldChar w:fldCharType="end"/>
      </w:r>
      <w:r w:rsidR="00327441" w:rsidRPr="00AC435E">
        <w:rPr>
          <w:rFonts w:ascii="Tahoma" w:hAnsi="Tahoma" w:cs="Tahoma"/>
          <w:sz w:val="20"/>
          <w:szCs w:val="20"/>
        </w:rPr>
        <w:t xml:space="preserve"> acima</w:t>
      </w:r>
      <w:r w:rsidR="0014004B" w:rsidRPr="00AC435E">
        <w:rPr>
          <w:rFonts w:ascii="Tahoma" w:hAnsi="Tahoma" w:cs="Tahoma"/>
          <w:sz w:val="20"/>
          <w:szCs w:val="20"/>
        </w:rPr>
        <w:t xml:space="preserve"> </w:t>
      </w:r>
      <w:r w:rsidR="00F8308D" w:rsidRPr="00AC435E">
        <w:rPr>
          <w:rFonts w:ascii="Tahoma" w:hAnsi="Tahoma" w:cs="Tahoma"/>
          <w:sz w:val="20"/>
          <w:szCs w:val="20"/>
        </w:rPr>
        <w:t xml:space="preserve">e </w:t>
      </w:r>
      <w:r w:rsidRPr="00AC435E">
        <w:rPr>
          <w:rFonts w:ascii="Tahoma" w:hAnsi="Tahoma" w:cs="Tahoma"/>
          <w:sz w:val="20"/>
          <w:szCs w:val="20"/>
        </w:rPr>
        <w:t xml:space="preserve">de quaisquer outros valores eventualmente devidos pela Emissora nos termos desta Escritura da Emissão, em até </w:t>
      </w:r>
      <w:r w:rsidR="00473E83" w:rsidRPr="00AC435E">
        <w:rPr>
          <w:rFonts w:ascii="Tahoma" w:hAnsi="Tahoma" w:cs="Tahoma"/>
          <w:sz w:val="20"/>
          <w:szCs w:val="20"/>
        </w:rPr>
        <w:t>0</w:t>
      </w:r>
      <w:r w:rsidRPr="00AC435E">
        <w:rPr>
          <w:rFonts w:ascii="Tahoma" w:hAnsi="Tahoma" w:cs="Tahoma"/>
          <w:sz w:val="20"/>
          <w:szCs w:val="20"/>
        </w:rPr>
        <w:t xml:space="preserve">5 (cinco) </w:t>
      </w:r>
      <w:r w:rsidR="00A95BE3" w:rsidRPr="00AC435E">
        <w:rPr>
          <w:rFonts w:ascii="Tahoma" w:hAnsi="Tahoma" w:cs="Tahoma"/>
          <w:sz w:val="20"/>
          <w:szCs w:val="20"/>
        </w:rPr>
        <w:t>Dias Úteis</w:t>
      </w:r>
      <w:r w:rsidR="00A5781A" w:rsidRPr="00AC435E">
        <w:rPr>
          <w:rFonts w:ascii="Tahoma" w:hAnsi="Tahoma" w:cs="Tahoma"/>
          <w:sz w:val="20"/>
          <w:szCs w:val="20"/>
        </w:rPr>
        <w:t>, fora do âmbito da B3,</w:t>
      </w:r>
      <w:r w:rsidRPr="00AC435E">
        <w:rPr>
          <w:rFonts w:ascii="Tahoma" w:hAnsi="Tahoma" w:cs="Tahoma"/>
          <w:sz w:val="20"/>
          <w:szCs w:val="20"/>
        </w:rPr>
        <w:t xml:space="preserve"> contados do recebimento pela Emissora da comunicação por escrito a ser enviada pelo Agente Fiduciário, conforme previsto n</w:t>
      </w:r>
      <w:r w:rsidR="00327441" w:rsidRPr="00AC435E">
        <w:rPr>
          <w:rFonts w:ascii="Tahoma" w:hAnsi="Tahoma" w:cs="Tahoma"/>
          <w:sz w:val="20"/>
          <w:szCs w:val="20"/>
        </w:rPr>
        <w:t>a</w:t>
      </w:r>
      <w:r w:rsidRPr="00AC435E">
        <w:rPr>
          <w:rFonts w:ascii="Tahoma" w:hAnsi="Tahoma" w:cs="Tahoma"/>
          <w:sz w:val="20"/>
          <w:szCs w:val="20"/>
        </w:rPr>
        <w:t xml:space="preserve"> </w:t>
      </w:r>
      <w:r w:rsidR="00327441" w:rsidRPr="00AC435E">
        <w:rPr>
          <w:rFonts w:ascii="Tahoma" w:hAnsi="Tahoma" w:cs="Tahoma"/>
          <w:sz w:val="20"/>
          <w:szCs w:val="20"/>
        </w:rPr>
        <w:t xml:space="preserve">Cláusula </w:t>
      </w:r>
      <w:r w:rsidR="002800C4" w:rsidRPr="00AC435E">
        <w:rPr>
          <w:rFonts w:ascii="Tahoma" w:hAnsi="Tahoma" w:cs="Tahoma"/>
          <w:sz w:val="20"/>
          <w:szCs w:val="20"/>
        </w:rPr>
        <w:fldChar w:fldCharType="begin"/>
      </w:r>
      <w:r w:rsidR="00327441" w:rsidRPr="00AC435E">
        <w:rPr>
          <w:rFonts w:ascii="Tahoma" w:hAnsi="Tahoma" w:cs="Tahoma"/>
          <w:sz w:val="20"/>
          <w:szCs w:val="20"/>
        </w:rPr>
        <w:instrText xml:space="preserve"> REF _Ref261310015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5.24.5</w:t>
      </w:r>
      <w:r w:rsidR="002800C4" w:rsidRPr="00AC435E">
        <w:rPr>
          <w:rFonts w:ascii="Tahoma" w:hAnsi="Tahoma" w:cs="Tahoma"/>
          <w:sz w:val="20"/>
          <w:szCs w:val="20"/>
        </w:rPr>
        <w:fldChar w:fldCharType="end"/>
      </w:r>
      <w:r w:rsidR="00327441" w:rsidRPr="00AC435E">
        <w:rPr>
          <w:rFonts w:ascii="Tahoma" w:hAnsi="Tahoma" w:cs="Tahoma"/>
          <w:sz w:val="20"/>
          <w:szCs w:val="20"/>
        </w:rPr>
        <w:t xml:space="preserve"> acima</w:t>
      </w:r>
      <w:r w:rsidR="006B60CF" w:rsidRPr="00AC435E">
        <w:rPr>
          <w:rFonts w:ascii="Tahoma" w:hAnsi="Tahoma" w:cs="Tahoma"/>
          <w:sz w:val="20"/>
          <w:szCs w:val="20"/>
        </w:rPr>
        <w:t>,</w:t>
      </w:r>
      <w:r w:rsidRPr="00AC435E">
        <w:rPr>
          <w:rFonts w:ascii="Tahoma" w:hAnsi="Tahoma" w:cs="Tahoma"/>
          <w:sz w:val="20"/>
          <w:szCs w:val="20"/>
        </w:rPr>
        <w:t xml:space="preserve"> e nos termos da </w:t>
      </w:r>
      <w:r w:rsidR="00DD429B" w:rsidRPr="00AC435E">
        <w:rPr>
          <w:rFonts w:ascii="Tahoma" w:hAnsi="Tahoma" w:cs="Tahoma"/>
          <w:sz w:val="20"/>
          <w:szCs w:val="20"/>
        </w:rPr>
        <w:t xml:space="preserve">Cláusula </w:t>
      </w:r>
      <w:r w:rsidR="004C3DA8" w:rsidRPr="00AC435E">
        <w:rPr>
          <w:rFonts w:ascii="Tahoma" w:hAnsi="Tahoma" w:cs="Tahoma"/>
          <w:sz w:val="20"/>
          <w:szCs w:val="20"/>
        </w:rPr>
        <w:t>X</w:t>
      </w:r>
      <w:r w:rsidR="00DD429B" w:rsidRPr="00AC435E">
        <w:rPr>
          <w:rFonts w:ascii="Tahoma" w:hAnsi="Tahoma" w:cs="Tahoma"/>
          <w:sz w:val="20"/>
          <w:szCs w:val="20"/>
        </w:rPr>
        <w:t xml:space="preserve"> abaixo</w:t>
      </w:r>
      <w:r w:rsidRPr="00AC435E">
        <w:rPr>
          <w:rFonts w:ascii="Tahoma" w:hAnsi="Tahoma" w:cs="Tahoma"/>
          <w:sz w:val="20"/>
          <w:szCs w:val="20"/>
        </w:rPr>
        <w:t xml:space="preserve">, sob pena de, em não o fazendo, ficar obrigada, ainda, ao pagamento dos </w:t>
      </w:r>
      <w:r w:rsidR="00327441" w:rsidRPr="00AC435E">
        <w:rPr>
          <w:rFonts w:ascii="Tahoma" w:hAnsi="Tahoma" w:cs="Tahoma"/>
          <w:sz w:val="20"/>
          <w:szCs w:val="20"/>
        </w:rPr>
        <w:t>E</w:t>
      </w:r>
      <w:r w:rsidRPr="00AC435E">
        <w:rPr>
          <w:rFonts w:ascii="Tahoma" w:hAnsi="Tahoma" w:cs="Tahoma"/>
          <w:sz w:val="20"/>
          <w:szCs w:val="20"/>
        </w:rPr>
        <w:t xml:space="preserve">ncargos </w:t>
      </w:r>
      <w:r w:rsidR="00327441" w:rsidRPr="00AC435E">
        <w:rPr>
          <w:rFonts w:ascii="Tahoma" w:hAnsi="Tahoma" w:cs="Tahoma"/>
          <w:sz w:val="20"/>
          <w:szCs w:val="20"/>
        </w:rPr>
        <w:t>M</w:t>
      </w:r>
      <w:r w:rsidRPr="00AC435E">
        <w:rPr>
          <w:rFonts w:ascii="Tahoma" w:hAnsi="Tahoma" w:cs="Tahoma"/>
          <w:sz w:val="20"/>
          <w:szCs w:val="20"/>
        </w:rPr>
        <w:t>oratórios previstos n</w:t>
      </w:r>
      <w:r w:rsidR="00327441" w:rsidRPr="00AC435E">
        <w:rPr>
          <w:rFonts w:ascii="Tahoma" w:hAnsi="Tahoma" w:cs="Tahoma"/>
          <w:sz w:val="20"/>
          <w:szCs w:val="20"/>
        </w:rPr>
        <w:t>a</w:t>
      </w:r>
      <w:r w:rsidRPr="00AC435E">
        <w:rPr>
          <w:rFonts w:ascii="Tahoma" w:hAnsi="Tahoma" w:cs="Tahoma"/>
          <w:sz w:val="20"/>
          <w:szCs w:val="20"/>
        </w:rPr>
        <w:t xml:space="preserve"> </w:t>
      </w:r>
      <w:r w:rsidR="00327441" w:rsidRPr="00AC435E">
        <w:rPr>
          <w:rFonts w:ascii="Tahoma" w:hAnsi="Tahoma" w:cs="Tahoma"/>
          <w:sz w:val="20"/>
          <w:szCs w:val="20"/>
        </w:rPr>
        <w:t>Cláusula</w:t>
      </w:r>
      <w:r w:rsidR="006107E6" w:rsidRPr="00AC435E">
        <w:rPr>
          <w:rFonts w:ascii="Tahoma" w:hAnsi="Tahoma" w:cs="Tahoma"/>
          <w:sz w:val="20"/>
          <w:szCs w:val="20"/>
        </w:rPr>
        <w:t xml:space="preserve"> </w:t>
      </w:r>
      <w:r w:rsidR="002800C4" w:rsidRPr="00AC435E">
        <w:rPr>
          <w:rFonts w:ascii="Tahoma" w:hAnsi="Tahoma" w:cs="Tahoma"/>
          <w:sz w:val="20"/>
          <w:szCs w:val="20"/>
        </w:rPr>
        <w:fldChar w:fldCharType="begin"/>
      </w:r>
      <w:r w:rsidR="00327441" w:rsidRPr="00AC435E">
        <w:rPr>
          <w:rFonts w:ascii="Tahoma" w:hAnsi="Tahoma" w:cs="Tahoma"/>
          <w:sz w:val="20"/>
          <w:szCs w:val="20"/>
        </w:rPr>
        <w:instrText xml:space="preserve"> REF _Ref2018931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5.21.1</w:t>
      </w:r>
      <w:r w:rsidR="002800C4" w:rsidRPr="00AC435E">
        <w:rPr>
          <w:rFonts w:ascii="Tahoma" w:hAnsi="Tahoma" w:cs="Tahoma"/>
          <w:sz w:val="20"/>
          <w:szCs w:val="20"/>
        </w:rPr>
        <w:fldChar w:fldCharType="end"/>
      </w:r>
      <w:r w:rsidR="00EB160B" w:rsidRPr="00AC435E">
        <w:rPr>
          <w:rFonts w:ascii="Tahoma" w:hAnsi="Tahoma" w:cs="Tahoma"/>
          <w:sz w:val="20"/>
          <w:szCs w:val="20"/>
        </w:rPr>
        <w:t xml:space="preserve"> </w:t>
      </w:r>
      <w:r w:rsidR="00327441" w:rsidRPr="00AC435E">
        <w:rPr>
          <w:rFonts w:ascii="Tahoma" w:hAnsi="Tahoma" w:cs="Tahoma"/>
          <w:sz w:val="20"/>
          <w:szCs w:val="20"/>
        </w:rPr>
        <w:t>desta Escritura de Emissão</w:t>
      </w:r>
      <w:bookmarkEnd w:id="117"/>
      <w:r w:rsidR="00327441" w:rsidRPr="00AC435E">
        <w:rPr>
          <w:rFonts w:ascii="Tahoma" w:hAnsi="Tahoma" w:cs="Tahoma"/>
          <w:sz w:val="20"/>
          <w:szCs w:val="20"/>
        </w:rPr>
        <w:t>.</w:t>
      </w:r>
    </w:p>
    <w:p w14:paraId="78764004" w14:textId="77777777" w:rsidR="000C2125" w:rsidRPr="00AC435E" w:rsidRDefault="000C2125" w:rsidP="008C585D">
      <w:pPr>
        <w:rPr>
          <w:rFonts w:ascii="Tahoma" w:hAnsi="Tahoma" w:cs="Tahoma"/>
          <w:sz w:val="20"/>
          <w:szCs w:val="20"/>
        </w:rPr>
      </w:pPr>
    </w:p>
    <w:p w14:paraId="6B82E3D8" w14:textId="2B51B047" w:rsidR="00C20F12" w:rsidRPr="00AC435E" w:rsidRDefault="00C20F12" w:rsidP="00B82908">
      <w:pPr>
        <w:widowControl w:val="0"/>
        <w:numPr>
          <w:ilvl w:val="2"/>
          <w:numId w:val="52"/>
        </w:numPr>
        <w:tabs>
          <w:tab w:val="left" w:pos="567"/>
          <w:tab w:val="left" w:pos="851"/>
        </w:tabs>
        <w:ind w:left="0" w:firstLine="0"/>
        <w:rPr>
          <w:rFonts w:ascii="Tahoma" w:hAnsi="Tahoma" w:cs="Tahoma"/>
          <w:sz w:val="20"/>
          <w:szCs w:val="20"/>
        </w:rPr>
      </w:pPr>
      <w:r w:rsidRPr="00AC435E">
        <w:rPr>
          <w:rFonts w:ascii="Tahoma" w:hAnsi="Tahoma" w:cs="Tahoma"/>
          <w:sz w:val="20"/>
          <w:szCs w:val="20"/>
        </w:rPr>
        <w:t xml:space="preserve">As Debêntures objeto </w:t>
      </w:r>
      <w:r w:rsidR="00673507" w:rsidRPr="00AC435E">
        <w:rPr>
          <w:rFonts w:ascii="Tahoma" w:hAnsi="Tahoma" w:cs="Tahoma"/>
          <w:sz w:val="20"/>
          <w:szCs w:val="20"/>
        </w:rPr>
        <w:t xml:space="preserve">de </w:t>
      </w:r>
      <w:r w:rsidR="00B435AB" w:rsidRPr="00AC435E">
        <w:rPr>
          <w:rFonts w:ascii="Tahoma" w:hAnsi="Tahoma" w:cs="Tahoma"/>
          <w:sz w:val="20"/>
          <w:szCs w:val="20"/>
        </w:rPr>
        <w:t>v</w:t>
      </w:r>
      <w:r w:rsidR="00673507" w:rsidRPr="00AC435E">
        <w:rPr>
          <w:rFonts w:ascii="Tahoma" w:hAnsi="Tahoma" w:cs="Tahoma"/>
          <w:sz w:val="20"/>
          <w:szCs w:val="20"/>
        </w:rPr>
        <w:t xml:space="preserve">encimento </w:t>
      </w:r>
      <w:r w:rsidR="00B435AB" w:rsidRPr="00AC435E">
        <w:rPr>
          <w:rFonts w:ascii="Tahoma" w:hAnsi="Tahoma" w:cs="Tahoma"/>
          <w:sz w:val="20"/>
          <w:szCs w:val="20"/>
        </w:rPr>
        <w:t>a</w:t>
      </w:r>
      <w:r w:rsidR="00673507" w:rsidRPr="00AC435E">
        <w:rPr>
          <w:rFonts w:ascii="Tahoma" w:hAnsi="Tahoma" w:cs="Tahoma"/>
          <w:sz w:val="20"/>
          <w:szCs w:val="20"/>
        </w:rPr>
        <w:t xml:space="preserve">ntecipado deverão </w:t>
      </w:r>
      <w:r w:rsidRPr="00AC435E">
        <w:rPr>
          <w:rFonts w:ascii="Tahoma" w:hAnsi="Tahoma" w:cs="Tahoma"/>
          <w:sz w:val="20"/>
          <w:szCs w:val="20"/>
        </w:rPr>
        <w:t>ser obrigatoriamente canceladas pela Emissora.</w:t>
      </w:r>
    </w:p>
    <w:p w14:paraId="176BC231" w14:textId="77777777" w:rsidR="00211274" w:rsidRPr="00AC435E" w:rsidRDefault="00211274" w:rsidP="00211274">
      <w:pPr>
        <w:widowControl w:val="0"/>
        <w:tabs>
          <w:tab w:val="left" w:pos="567"/>
          <w:tab w:val="left" w:pos="851"/>
        </w:tabs>
        <w:rPr>
          <w:rFonts w:ascii="Tahoma" w:hAnsi="Tahoma" w:cs="Tahoma"/>
          <w:sz w:val="20"/>
          <w:szCs w:val="20"/>
        </w:rPr>
      </w:pPr>
    </w:p>
    <w:p w14:paraId="1C059ADC" w14:textId="7D0BB6B2" w:rsidR="00211274" w:rsidRPr="00AC435E" w:rsidRDefault="00211274" w:rsidP="00B82908">
      <w:pPr>
        <w:widowControl w:val="0"/>
        <w:numPr>
          <w:ilvl w:val="1"/>
          <w:numId w:val="52"/>
        </w:numPr>
        <w:tabs>
          <w:tab w:val="left" w:pos="567"/>
        </w:tabs>
        <w:ind w:left="0" w:firstLine="0"/>
        <w:rPr>
          <w:rFonts w:ascii="Tahoma" w:hAnsi="Tahoma" w:cs="Tahoma"/>
          <w:b/>
          <w:smallCaps/>
          <w:sz w:val="20"/>
          <w:szCs w:val="20"/>
        </w:rPr>
      </w:pPr>
      <w:bookmarkStart w:id="118" w:name="_Ref2023405"/>
      <w:r w:rsidRPr="00AC435E">
        <w:rPr>
          <w:rFonts w:ascii="Tahoma" w:hAnsi="Tahoma" w:cs="Tahoma"/>
          <w:b/>
          <w:smallCaps/>
          <w:sz w:val="20"/>
          <w:szCs w:val="20"/>
        </w:rPr>
        <w:t>Garantia</w:t>
      </w:r>
      <w:r w:rsidR="00874F99" w:rsidRPr="00AC435E">
        <w:rPr>
          <w:rFonts w:ascii="Tahoma" w:hAnsi="Tahoma" w:cs="Tahoma"/>
          <w:b/>
          <w:smallCaps/>
          <w:sz w:val="20"/>
          <w:szCs w:val="20"/>
        </w:rPr>
        <w:t>s</w:t>
      </w:r>
      <w:bookmarkEnd w:id="118"/>
    </w:p>
    <w:p w14:paraId="1E12A139" w14:textId="77777777" w:rsidR="00211274" w:rsidRPr="00AC435E" w:rsidRDefault="00211274" w:rsidP="00211274">
      <w:pPr>
        <w:widowControl w:val="0"/>
        <w:tabs>
          <w:tab w:val="left" w:pos="567"/>
          <w:tab w:val="left" w:pos="851"/>
        </w:tabs>
        <w:rPr>
          <w:rFonts w:ascii="Tahoma" w:hAnsi="Tahoma" w:cs="Tahoma"/>
          <w:b/>
          <w:sz w:val="20"/>
          <w:szCs w:val="20"/>
        </w:rPr>
      </w:pPr>
    </w:p>
    <w:p w14:paraId="4BBFBD21" w14:textId="5B5755E7" w:rsidR="00BE7E92" w:rsidRPr="00AC435E" w:rsidRDefault="00874F99" w:rsidP="00B82908">
      <w:pPr>
        <w:widowControl w:val="0"/>
        <w:numPr>
          <w:ilvl w:val="2"/>
          <w:numId w:val="52"/>
        </w:numPr>
        <w:tabs>
          <w:tab w:val="left" w:pos="567"/>
          <w:tab w:val="left" w:pos="851"/>
        </w:tabs>
        <w:ind w:left="0" w:firstLine="0"/>
        <w:rPr>
          <w:rFonts w:ascii="Tahoma" w:hAnsi="Tahoma" w:cs="Tahoma"/>
          <w:sz w:val="20"/>
          <w:szCs w:val="20"/>
        </w:rPr>
      </w:pPr>
      <w:bookmarkStart w:id="119" w:name="_Ref2024751"/>
      <w:r w:rsidRPr="00AC435E">
        <w:rPr>
          <w:rFonts w:ascii="Tahoma" w:hAnsi="Tahoma"/>
          <w:i/>
          <w:sz w:val="20"/>
          <w:szCs w:val="20"/>
          <w:u w:val="single"/>
        </w:rPr>
        <w:t>Garantia Real</w:t>
      </w:r>
      <w:r w:rsidRPr="00AC435E">
        <w:rPr>
          <w:rFonts w:ascii="Tahoma" w:hAnsi="Tahoma" w:cs="Tahoma"/>
          <w:i/>
          <w:sz w:val="20"/>
          <w:szCs w:val="20"/>
          <w:u w:val="single"/>
        </w:rPr>
        <w:t>.</w:t>
      </w:r>
      <w:r w:rsidRPr="00AC435E">
        <w:rPr>
          <w:rFonts w:ascii="Tahoma" w:hAnsi="Tahoma" w:cs="Tahoma"/>
          <w:i/>
          <w:sz w:val="20"/>
          <w:szCs w:val="20"/>
        </w:rPr>
        <w:t xml:space="preserve"> </w:t>
      </w:r>
      <w:r w:rsidR="00211274" w:rsidRPr="00AC435E">
        <w:rPr>
          <w:rFonts w:ascii="Tahoma" w:hAnsi="Tahoma" w:cs="Tahoma"/>
          <w:sz w:val="20"/>
          <w:szCs w:val="20"/>
        </w:rPr>
        <w:t xml:space="preserve">A fim de garantir o integral, fiel e pontual pagamento </w:t>
      </w:r>
      <w:bookmarkStart w:id="120" w:name="_Hlk10059432"/>
      <w:r w:rsidR="00211274" w:rsidRPr="00AC435E">
        <w:rPr>
          <w:rFonts w:ascii="Tahoma" w:hAnsi="Tahoma" w:cs="Tahoma"/>
          <w:sz w:val="20"/>
          <w:szCs w:val="20"/>
        </w:rPr>
        <w:t>e cumprimento de todas as obrigações, principais e acessórias, presentes ou futuras, assumidas ou que venham a ser assumidas pela Emissora, perante os Debenturistas no âmbito desta Escritura de Emissão</w:t>
      </w:r>
      <w:r w:rsidR="001B1C1E" w:rsidRPr="00AC435E">
        <w:rPr>
          <w:rFonts w:ascii="Tahoma" w:hAnsi="Tahoma" w:cs="Tahoma"/>
          <w:sz w:val="20"/>
          <w:szCs w:val="20"/>
        </w:rPr>
        <w:t xml:space="preserve"> e/ou eventuais aditamentos</w:t>
      </w:r>
      <w:r w:rsidR="00211274" w:rsidRPr="00AC435E">
        <w:rPr>
          <w:rFonts w:ascii="Tahoma" w:hAnsi="Tahoma" w:cs="Tahoma"/>
          <w:sz w:val="20"/>
          <w:szCs w:val="20"/>
        </w:rPr>
        <w:t>, o que inclui, mas não se limita, ao pagamento integral das Debêntures, abrangendo o Valor Nominal Unitário</w:t>
      </w:r>
      <w:r w:rsidR="001B1C1E" w:rsidRPr="00AC435E">
        <w:rPr>
          <w:rFonts w:ascii="Tahoma" w:hAnsi="Tahoma" w:cs="Tahoma"/>
          <w:sz w:val="20"/>
          <w:szCs w:val="20"/>
        </w:rPr>
        <w:t xml:space="preserve"> ou saldo do Valor Nominal Unitário</w:t>
      </w:r>
      <w:r w:rsidR="00211274" w:rsidRPr="00AC435E">
        <w:rPr>
          <w:rFonts w:ascii="Tahoma" w:hAnsi="Tahoma" w:cs="Tahoma"/>
          <w:sz w:val="20"/>
          <w:szCs w:val="20"/>
        </w:rPr>
        <w:t xml:space="preserve">, </w:t>
      </w:r>
      <w:r w:rsidR="001B1C1E" w:rsidRPr="00AC435E">
        <w:rPr>
          <w:rFonts w:ascii="Tahoma" w:hAnsi="Tahoma" w:cs="Tahoma"/>
          <w:sz w:val="20"/>
          <w:szCs w:val="20"/>
        </w:rPr>
        <w:t xml:space="preserve">a Remuneração, </w:t>
      </w:r>
      <w:r w:rsidR="00211274" w:rsidRPr="00AC435E">
        <w:rPr>
          <w:rFonts w:ascii="Tahoma" w:hAnsi="Tahoma" w:cs="Tahoma"/>
          <w:sz w:val="20"/>
          <w:szCs w:val="20"/>
        </w:rPr>
        <w:t xml:space="preserve">bem como todos e quaisquer outros pagamentos devidos pela Emissora, no âmbito da Emissão, incluindo o pagamento dos custos, comissões, encargos e despesas da Emissão e a totalidade das obrigações acessórias, tais como, mas não se limitando, Encargos Moratórios, multas, penalidades, honorários arbitrados em juízo e demais encargos contratuais e legais previstos, bem como a remuneração do Agente Fiduciário, </w:t>
      </w:r>
      <w:r w:rsidR="001B1C1E" w:rsidRPr="00AC435E">
        <w:rPr>
          <w:rFonts w:ascii="Tahoma" w:hAnsi="Tahoma" w:cs="Tahoma"/>
          <w:sz w:val="20"/>
          <w:szCs w:val="20"/>
        </w:rPr>
        <w:t xml:space="preserve">do Banco Liquidante, </w:t>
      </w:r>
      <w:r w:rsidR="00211274" w:rsidRPr="00AC435E">
        <w:rPr>
          <w:rFonts w:ascii="Tahoma" w:hAnsi="Tahoma" w:cs="Tahoma"/>
          <w:sz w:val="20"/>
          <w:szCs w:val="20"/>
        </w:rPr>
        <w:t>do Escriturador e todo e qualquer custo ou despesa comprovadamente incorrido pelo Agente Fiduciário e/ou pelos Debenturistas em decorrência de processos, procedimentos e/ou outras medidas judiciais ou extrajudiciais necessários à salvaguarda dos direitos e prerrogativas dos Debenturistas decorrentes das Debêntures, desta Escritura de Emissão e dos demais Documentos da Operação, bem como aqueles incorridos para execução judicial ou extrajudicial d</w:t>
      </w:r>
      <w:r w:rsidR="001B1C1E" w:rsidRPr="00AC435E">
        <w:rPr>
          <w:rFonts w:ascii="Tahoma" w:hAnsi="Tahoma" w:cs="Tahoma"/>
          <w:sz w:val="20"/>
          <w:szCs w:val="20"/>
        </w:rPr>
        <w:t>o Contrato de Cessão Fiduciária</w:t>
      </w:r>
      <w:r w:rsidR="00211274" w:rsidRPr="00AC435E">
        <w:rPr>
          <w:rFonts w:ascii="Tahoma" w:hAnsi="Tahoma" w:cs="Tahoma"/>
          <w:sz w:val="20"/>
          <w:szCs w:val="20"/>
        </w:rPr>
        <w:t xml:space="preserve"> </w:t>
      </w:r>
      <w:bookmarkEnd w:id="120"/>
      <w:r w:rsidR="00211274" w:rsidRPr="00AC435E">
        <w:rPr>
          <w:rFonts w:ascii="Tahoma" w:hAnsi="Tahoma" w:cs="Tahoma"/>
          <w:sz w:val="20"/>
          <w:szCs w:val="20"/>
        </w:rPr>
        <w:t>(“</w:t>
      </w:r>
      <w:r w:rsidR="00211274" w:rsidRPr="00AC435E">
        <w:rPr>
          <w:rFonts w:ascii="Tahoma" w:hAnsi="Tahoma" w:cs="Tahoma"/>
          <w:sz w:val="20"/>
          <w:szCs w:val="20"/>
          <w:u w:val="single"/>
        </w:rPr>
        <w:t>Obrigações Garantidas</w:t>
      </w:r>
      <w:r w:rsidR="00211274" w:rsidRPr="00AC435E">
        <w:rPr>
          <w:rFonts w:ascii="Tahoma" w:hAnsi="Tahoma" w:cs="Tahoma"/>
          <w:sz w:val="20"/>
          <w:szCs w:val="20"/>
        </w:rPr>
        <w:t xml:space="preserve">”), </w:t>
      </w:r>
      <w:bookmarkStart w:id="121" w:name="_Hlk10059330"/>
      <w:r w:rsidR="00211274" w:rsidRPr="00AC435E">
        <w:rPr>
          <w:rFonts w:ascii="Tahoma" w:hAnsi="Tahoma" w:cs="Tahoma"/>
          <w:sz w:val="20"/>
          <w:szCs w:val="20"/>
        </w:rPr>
        <w:t>será constituída</w:t>
      </w:r>
      <w:r w:rsidR="001B1C1E" w:rsidRPr="00AC435E">
        <w:rPr>
          <w:rFonts w:ascii="Tahoma" w:hAnsi="Tahoma" w:cs="Tahoma"/>
          <w:sz w:val="20"/>
          <w:szCs w:val="20"/>
        </w:rPr>
        <w:t xml:space="preserve"> pela Emissora</w:t>
      </w:r>
      <w:r w:rsidR="00211274" w:rsidRPr="00AC435E">
        <w:rPr>
          <w:rFonts w:ascii="Tahoma" w:hAnsi="Tahoma" w:cs="Tahoma"/>
          <w:sz w:val="20"/>
          <w:szCs w:val="20"/>
        </w:rPr>
        <w:t>, em favor dos Debenturistas, representados pelo Agente Fiduciário</w:t>
      </w:r>
      <w:bookmarkEnd w:id="121"/>
      <w:r w:rsidR="00211274" w:rsidRPr="00AC435E">
        <w:rPr>
          <w:rFonts w:ascii="Tahoma" w:hAnsi="Tahoma" w:cs="Tahoma"/>
          <w:sz w:val="20"/>
          <w:szCs w:val="20"/>
        </w:rPr>
        <w:t xml:space="preserve">, a cessão fiduciária </w:t>
      </w:r>
      <w:r w:rsidR="001B1C1E" w:rsidRPr="00AC435E">
        <w:rPr>
          <w:rFonts w:ascii="Tahoma" w:hAnsi="Tahoma" w:cs="Tahoma"/>
          <w:sz w:val="20"/>
          <w:szCs w:val="20"/>
        </w:rPr>
        <w:t xml:space="preserve">dos Direitos </w:t>
      </w:r>
      <w:r w:rsidR="006D0F5F" w:rsidRPr="00AC435E">
        <w:rPr>
          <w:rFonts w:ascii="Tahoma" w:hAnsi="Tahoma" w:cs="Tahoma"/>
          <w:sz w:val="20"/>
          <w:szCs w:val="20"/>
        </w:rPr>
        <w:t>Cedidos</w:t>
      </w:r>
      <w:r w:rsidR="001B1C1E" w:rsidRPr="00AC435E">
        <w:rPr>
          <w:rFonts w:ascii="Tahoma" w:hAnsi="Tahoma" w:cs="Tahoma"/>
          <w:sz w:val="20"/>
          <w:szCs w:val="20"/>
        </w:rPr>
        <w:t>,</w:t>
      </w:r>
      <w:r w:rsidR="001B1C1E" w:rsidRPr="00AC435E" w:rsidDel="001B1C1E">
        <w:rPr>
          <w:rFonts w:ascii="Tahoma" w:hAnsi="Tahoma" w:cs="Tahoma"/>
          <w:sz w:val="20"/>
          <w:szCs w:val="20"/>
        </w:rPr>
        <w:t xml:space="preserve"> </w:t>
      </w:r>
      <w:r w:rsidR="00211274" w:rsidRPr="00AC435E">
        <w:rPr>
          <w:rFonts w:ascii="Tahoma" w:hAnsi="Tahoma" w:cs="Tahoma"/>
          <w:sz w:val="20"/>
          <w:szCs w:val="20"/>
        </w:rPr>
        <w:t>nos termos do Contrato de Cessão Fiduciária (“</w:t>
      </w:r>
      <w:r w:rsidR="00211274" w:rsidRPr="00AC435E">
        <w:rPr>
          <w:rFonts w:ascii="Tahoma" w:hAnsi="Tahoma" w:cs="Tahoma"/>
          <w:sz w:val="20"/>
          <w:szCs w:val="20"/>
          <w:u w:val="single"/>
        </w:rPr>
        <w:t>Garantia</w:t>
      </w:r>
      <w:r w:rsidR="000A2957" w:rsidRPr="00AC435E">
        <w:rPr>
          <w:rFonts w:ascii="Tahoma" w:hAnsi="Tahoma" w:cs="Tahoma"/>
          <w:sz w:val="20"/>
          <w:szCs w:val="20"/>
          <w:u w:val="single"/>
        </w:rPr>
        <w:t xml:space="preserve"> Real</w:t>
      </w:r>
      <w:r w:rsidR="00211274" w:rsidRPr="00AC435E">
        <w:rPr>
          <w:rFonts w:ascii="Tahoma" w:hAnsi="Tahoma" w:cs="Tahoma"/>
          <w:sz w:val="20"/>
          <w:szCs w:val="20"/>
        </w:rPr>
        <w:t>”).</w:t>
      </w:r>
      <w:bookmarkEnd w:id="119"/>
    </w:p>
    <w:p w14:paraId="15C78863" w14:textId="77777777" w:rsidR="000A2957" w:rsidRPr="00AC435E" w:rsidRDefault="000A2957" w:rsidP="000A2957">
      <w:pPr>
        <w:widowControl w:val="0"/>
        <w:tabs>
          <w:tab w:val="left" w:pos="567"/>
          <w:tab w:val="left" w:pos="851"/>
        </w:tabs>
        <w:rPr>
          <w:rFonts w:ascii="Tahoma" w:hAnsi="Tahoma" w:cs="Tahoma"/>
          <w:sz w:val="20"/>
          <w:szCs w:val="20"/>
        </w:rPr>
      </w:pPr>
    </w:p>
    <w:p w14:paraId="22C7F8EF" w14:textId="3D2900DB" w:rsidR="000A2957" w:rsidRPr="00AC435E" w:rsidRDefault="00C10A0F" w:rsidP="00B82908">
      <w:pPr>
        <w:widowControl w:val="0"/>
        <w:numPr>
          <w:ilvl w:val="2"/>
          <w:numId w:val="52"/>
        </w:numPr>
        <w:tabs>
          <w:tab w:val="left" w:pos="567"/>
          <w:tab w:val="left" w:pos="851"/>
        </w:tabs>
        <w:ind w:left="0" w:firstLine="0"/>
        <w:rPr>
          <w:rFonts w:ascii="Tahoma" w:hAnsi="Tahoma" w:cs="Tahoma"/>
          <w:color w:val="000000" w:themeColor="text1"/>
          <w:sz w:val="20"/>
          <w:szCs w:val="20"/>
        </w:rPr>
      </w:pPr>
      <w:r w:rsidRPr="00AC435E">
        <w:rPr>
          <w:rFonts w:ascii="Tahoma" w:hAnsi="Tahoma" w:cs="Tahoma"/>
          <w:color w:val="000000" w:themeColor="text1"/>
          <w:sz w:val="20"/>
          <w:szCs w:val="20"/>
        </w:rPr>
        <w:t>Sem prejuízo da manutenção da Garantia Real, a</w:t>
      </w:r>
      <w:r w:rsidR="001B1C1E" w:rsidRPr="00AC435E">
        <w:rPr>
          <w:rFonts w:ascii="Tahoma" w:hAnsi="Tahoma" w:cs="Tahoma"/>
          <w:color w:val="000000" w:themeColor="text1"/>
          <w:sz w:val="20"/>
          <w:szCs w:val="20"/>
        </w:rPr>
        <w:t xml:space="preserve"> Emissora </w:t>
      </w:r>
      <w:r w:rsidRPr="00AC435E">
        <w:rPr>
          <w:rFonts w:ascii="Tahoma" w:hAnsi="Tahoma" w:cs="Tahoma"/>
          <w:color w:val="000000" w:themeColor="text1"/>
          <w:sz w:val="20"/>
          <w:szCs w:val="20"/>
        </w:rPr>
        <w:t xml:space="preserve">se compromete ainda a, mensalmente, </w:t>
      </w:r>
      <w:r w:rsidRPr="00AC435E">
        <w:rPr>
          <w:rFonts w:ascii="Tahoma" w:hAnsi="Tahoma" w:cs="Tahoma"/>
          <w:bCs/>
          <w:iCs/>
          <w:color w:val="000000" w:themeColor="text1"/>
          <w:sz w:val="20"/>
          <w:szCs w:val="20"/>
          <w:shd w:val="clear" w:color="auto" w:fill="FFFFFF"/>
        </w:rPr>
        <w:t>desde a Data de Emissão até a Data de Vencimento ou até a data de um eventual resgate antecipado total das Debêntures, conforme o caso,</w:t>
      </w:r>
      <w:r w:rsidR="00EB471E" w:rsidRPr="00AC435E">
        <w:rPr>
          <w:rStyle w:val="apple-converted-space"/>
          <w:rFonts w:ascii="Tahoma" w:hAnsi="Tahoma" w:cs="Tahoma"/>
          <w:iCs/>
          <w:color w:val="000000" w:themeColor="text1"/>
          <w:sz w:val="20"/>
          <w:szCs w:val="20"/>
          <w:shd w:val="clear" w:color="auto" w:fill="FFFFFF"/>
        </w:rPr>
        <w:t xml:space="preserve"> </w:t>
      </w:r>
      <w:r w:rsidRPr="00AC435E">
        <w:rPr>
          <w:rStyle w:val="apple-converted-space"/>
          <w:rFonts w:ascii="Tahoma" w:hAnsi="Tahoma" w:cs="Tahoma"/>
          <w:iCs/>
          <w:color w:val="000000" w:themeColor="text1"/>
          <w:sz w:val="20"/>
          <w:szCs w:val="20"/>
          <w:shd w:val="clear" w:color="auto" w:fill="FFFFFF"/>
        </w:rPr>
        <w:t xml:space="preserve">ter </w:t>
      </w:r>
      <w:r w:rsidRPr="00AC435E">
        <w:rPr>
          <w:rFonts w:ascii="Tahoma" w:hAnsi="Tahoma" w:cs="Tahoma"/>
          <w:iCs/>
          <w:color w:val="000000" w:themeColor="text1"/>
          <w:sz w:val="20"/>
          <w:szCs w:val="20"/>
          <w:shd w:val="clear" w:color="auto" w:fill="FFFFFF"/>
        </w:rPr>
        <w:t xml:space="preserve">direitos creditórios livres, isto é, não prometer, ceder, transferir, renunciar, gravar ou criar qualquer forma de ônus, gravame, constrição ou qualquer outro mecanismo com efeito análogo em quaisquer outros direitos creditórios que a Emissora faça jus, em montante que represente o valor de </w:t>
      </w:r>
      <w:r w:rsidR="00E47D9C" w:rsidRPr="00AC435E">
        <w:rPr>
          <w:rFonts w:ascii="Tahoma" w:hAnsi="Tahoma" w:cs="Tahoma"/>
          <w:color w:val="000000" w:themeColor="text1"/>
          <w:sz w:val="20"/>
          <w:szCs w:val="20"/>
        </w:rPr>
        <w:t>200</w:t>
      </w:r>
      <w:r w:rsidR="00E47D9C" w:rsidRPr="00AC435E">
        <w:rPr>
          <w:rFonts w:ascii="Tahoma" w:hAnsi="Tahoma" w:cs="Tahoma"/>
          <w:iCs/>
          <w:color w:val="000000" w:themeColor="text1"/>
          <w:sz w:val="20"/>
          <w:szCs w:val="20"/>
          <w:shd w:val="clear" w:color="auto" w:fill="FFFFFF"/>
        </w:rPr>
        <w:t xml:space="preserve">% </w:t>
      </w:r>
      <w:r w:rsidRPr="00AC435E">
        <w:rPr>
          <w:rFonts w:ascii="Tahoma" w:hAnsi="Tahoma" w:cs="Tahoma"/>
          <w:iCs/>
          <w:color w:val="000000" w:themeColor="text1"/>
          <w:sz w:val="20"/>
          <w:szCs w:val="20"/>
          <w:shd w:val="clear" w:color="auto" w:fill="FFFFFF"/>
        </w:rPr>
        <w:t>(</w:t>
      </w:r>
      <w:r w:rsidR="00E47D9C" w:rsidRPr="00AC435E">
        <w:rPr>
          <w:rFonts w:ascii="Tahoma" w:hAnsi="Tahoma" w:cs="Tahoma"/>
          <w:iCs/>
          <w:color w:val="000000" w:themeColor="text1"/>
          <w:sz w:val="20"/>
          <w:szCs w:val="20"/>
          <w:shd w:val="clear" w:color="auto" w:fill="FFFFFF"/>
        </w:rPr>
        <w:t>duzentos por cento</w:t>
      </w:r>
      <w:r w:rsidRPr="00AC435E">
        <w:rPr>
          <w:rFonts w:ascii="Tahoma" w:hAnsi="Tahoma" w:cs="Tahoma"/>
          <w:iCs/>
          <w:color w:val="000000" w:themeColor="text1"/>
          <w:sz w:val="20"/>
          <w:szCs w:val="20"/>
          <w:shd w:val="clear" w:color="auto" w:fill="FFFFFF"/>
        </w:rPr>
        <w:t>) do valor pago pela Emissora no último evento de pagamento de Amortização e Remuneração, conforme declaração a ser entregue mensalmente pela Emissora ao Agente Fiduciário.</w:t>
      </w:r>
    </w:p>
    <w:p w14:paraId="34DBE018" w14:textId="77777777" w:rsidR="00874F99" w:rsidRPr="00AC435E" w:rsidRDefault="00874F99" w:rsidP="00C34028">
      <w:pPr>
        <w:rPr>
          <w:rFonts w:ascii="Tahoma" w:hAnsi="Tahoma"/>
          <w:color w:val="000000" w:themeColor="text1"/>
          <w:sz w:val="20"/>
          <w:szCs w:val="20"/>
        </w:rPr>
      </w:pPr>
    </w:p>
    <w:p w14:paraId="69129DE9" w14:textId="77E46636" w:rsidR="00874F99" w:rsidRPr="00AC435E" w:rsidRDefault="00874F99" w:rsidP="00B82908">
      <w:pPr>
        <w:widowControl w:val="0"/>
        <w:numPr>
          <w:ilvl w:val="2"/>
          <w:numId w:val="52"/>
        </w:numPr>
        <w:tabs>
          <w:tab w:val="left" w:pos="567"/>
          <w:tab w:val="left" w:pos="851"/>
        </w:tabs>
        <w:ind w:left="0" w:firstLine="0"/>
        <w:rPr>
          <w:rFonts w:ascii="Tahoma" w:hAnsi="Tahoma" w:cs="Tahoma"/>
          <w:color w:val="000000" w:themeColor="text1"/>
          <w:sz w:val="20"/>
          <w:szCs w:val="20"/>
        </w:rPr>
      </w:pPr>
      <w:bookmarkStart w:id="122" w:name="_Hlk10059365"/>
      <w:bookmarkStart w:id="123" w:name="_Ref9975622"/>
      <w:r w:rsidRPr="00AC435E">
        <w:rPr>
          <w:rFonts w:ascii="Tahoma" w:hAnsi="Tahoma" w:cs="Tahoma"/>
          <w:i/>
          <w:sz w:val="20"/>
          <w:szCs w:val="20"/>
          <w:u w:val="single"/>
        </w:rPr>
        <w:t>Garantia Fidejussória</w:t>
      </w:r>
      <w:r w:rsidRPr="00AC435E">
        <w:rPr>
          <w:rFonts w:ascii="Tahoma" w:hAnsi="Tahoma" w:cs="Tahoma"/>
          <w:i/>
          <w:sz w:val="20"/>
          <w:szCs w:val="20"/>
        </w:rPr>
        <w:t xml:space="preserve">. </w:t>
      </w:r>
      <w:r w:rsidRPr="00AC435E">
        <w:rPr>
          <w:rFonts w:ascii="Tahoma" w:hAnsi="Tahoma" w:cs="Tahoma"/>
          <w:sz w:val="20"/>
          <w:szCs w:val="20"/>
        </w:rPr>
        <w:t xml:space="preserve">Sem prejuízo da Garantia Real prevista </w:t>
      </w:r>
      <w:r w:rsidR="00B43131" w:rsidRPr="00AC435E">
        <w:rPr>
          <w:rFonts w:ascii="Tahoma" w:hAnsi="Tahoma" w:cs="Tahoma"/>
          <w:sz w:val="20"/>
          <w:szCs w:val="20"/>
        </w:rPr>
        <w:t>na Cláusula</w:t>
      </w:r>
      <w:r w:rsidRPr="00AC435E">
        <w:rPr>
          <w:rFonts w:ascii="Tahoma" w:hAnsi="Tahoma" w:cs="Tahoma"/>
          <w:sz w:val="20"/>
          <w:szCs w:val="20"/>
        </w:rPr>
        <w:t xml:space="preserve"> 5.24.1 acima</w:t>
      </w:r>
      <w:r w:rsidRPr="00AC435E">
        <w:rPr>
          <w:rFonts w:ascii="Tahoma" w:hAnsi="Tahoma" w:cs="Tahoma"/>
          <w:i/>
          <w:sz w:val="20"/>
          <w:szCs w:val="20"/>
        </w:rPr>
        <w:t xml:space="preserve">, </w:t>
      </w:r>
      <w:r w:rsidRPr="00AC435E">
        <w:rPr>
          <w:rFonts w:ascii="Tahoma" w:hAnsi="Tahoma" w:cs="Tahoma"/>
          <w:sz w:val="20"/>
          <w:szCs w:val="20"/>
        </w:rPr>
        <w:t xml:space="preserve">como garantia </w:t>
      </w:r>
      <w:r w:rsidR="002A2B53" w:rsidRPr="00AC435E">
        <w:rPr>
          <w:rFonts w:ascii="Tahoma" w:hAnsi="Tahoma" w:cs="Tahoma"/>
          <w:sz w:val="20"/>
          <w:szCs w:val="20"/>
        </w:rPr>
        <w:t>adicional a</w:t>
      </w:r>
      <w:r w:rsidRPr="00AC435E">
        <w:rPr>
          <w:rFonts w:ascii="Tahoma" w:hAnsi="Tahoma" w:cs="Tahoma"/>
          <w:sz w:val="20"/>
          <w:szCs w:val="20"/>
        </w:rPr>
        <w:t xml:space="preserve">o fiel e pontual pagamento de todas </w:t>
      </w:r>
      <w:r w:rsidR="002A2B53" w:rsidRPr="00AC435E">
        <w:rPr>
          <w:rFonts w:ascii="Tahoma" w:hAnsi="Tahoma" w:cs="Tahoma"/>
          <w:sz w:val="20"/>
          <w:szCs w:val="20"/>
        </w:rPr>
        <w:t>as Obrigações Garantidas</w:t>
      </w:r>
      <w:r w:rsidRPr="00AC435E">
        <w:rPr>
          <w:rFonts w:ascii="Tahoma" w:hAnsi="Tahoma" w:cs="Tahoma"/>
          <w:sz w:val="20"/>
          <w:szCs w:val="20"/>
        </w:rPr>
        <w:t xml:space="preserve">, cada uma das Garantidoras, de forma irrevogável e irretratável, presta fiança em favor dos Debenturistas, representados pelo Agente Fiduciário, obrigando-se como fiadoras e principais pagadoras, em caráter solidário, pelo pagamento de quaisquer valores devidos nos termos desta Escritura de Emissão e do Contrato de Cessão Fiduciária </w:t>
      </w:r>
      <w:bookmarkEnd w:id="122"/>
      <w:r w:rsidRPr="00AC435E">
        <w:rPr>
          <w:rFonts w:ascii="Tahoma" w:hAnsi="Tahoma" w:cs="Tahoma"/>
          <w:sz w:val="20"/>
          <w:szCs w:val="20"/>
        </w:rPr>
        <w:t>(“</w:t>
      </w:r>
      <w:r w:rsidRPr="00AC435E">
        <w:rPr>
          <w:rFonts w:ascii="Tahoma" w:hAnsi="Tahoma" w:cs="Tahoma"/>
          <w:sz w:val="20"/>
          <w:szCs w:val="20"/>
          <w:u w:val="single"/>
        </w:rPr>
        <w:t>Fiança</w:t>
      </w:r>
      <w:r w:rsidRPr="00AC435E">
        <w:rPr>
          <w:rFonts w:ascii="Tahoma" w:hAnsi="Tahoma" w:cs="Tahoma"/>
          <w:sz w:val="20"/>
          <w:szCs w:val="20"/>
        </w:rPr>
        <w:t>” e, quando mencionada em conjunto com a Garantia Real, “</w:t>
      </w:r>
      <w:r w:rsidRPr="00AC435E">
        <w:rPr>
          <w:rFonts w:ascii="Tahoma" w:hAnsi="Tahoma" w:cs="Tahoma"/>
          <w:sz w:val="20"/>
          <w:szCs w:val="20"/>
          <w:u w:val="single"/>
        </w:rPr>
        <w:t>Garantias</w:t>
      </w:r>
      <w:r w:rsidRPr="00AC435E">
        <w:rPr>
          <w:rFonts w:ascii="Tahoma" w:hAnsi="Tahoma" w:cs="Tahoma"/>
          <w:sz w:val="20"/>
          <w:szCs w:val="20"/>
        </w:rPr>
        <w:t>”).</w:t>
      </w:r>
      <w:bookmarkEnd w:id="123"/>
    </w:p>
    <w:p w14:paraId="4303DE6D" w14:textId="77777777" w:rsidR="00874F99" w:rsidRPr="00AC435E" w:rsidRDefault="00874F99" w:rsidP="00B07482">
      <w:pPr>
        <w:pStyle w:val="PargrafodaLista"/>
        <w:ind w:left="0"/>
        <w:rPr>
          <w:rFonts w:ascii="Tahoma" w:hAnsi="Tahoma" w:cs="Tahoma"/>
          <w:color w:val="000000" w:themeColor="text1"/>
          <w:sz w:val="20"/>
          <w:szCs w:val="20"/>
        </w:rPr>
      </w:pPr>
    </w:p>
    <w:p w14:paraId="0678DA63" w14:textId="122A5F62" w:rsidR="00874F99" w:rsidRPr="00AC435E" w:rsidRDefault="00874F99" w:rsidP="00B82908">
      <w:pPr>
        <w:widowControl w:val="0"/>
        <w:numPr>
          <w:ilvl w:val="3"/>
          <w:numId w:val="52"/>
        </w:numPr>
        <w:tabs>
          <w:tab w:val="left" w:pos="567"/>
          <w:tab w:val="left" w:pos="709"/>
          <w:tab w:val="left" w:pos="851"/>
          <w:tab w:val="left" w:pos="1134"/>
        </w:tabs>
        <w:ind w:left="0" w:firstLine="0"/>
        <w:rPr>
          <w:rFonts w:ascii="Tahoma" w:hAnsi="Tahoma" w:cs="Tahoma"/>
          <w:sz w:val="20"/>
          <w:szCs w:val="20"/>
        </w:rPr>
      </w:pPr>
      <w:bookmarkStart w:id="124" w:name="_Ref9975549"/>
      <w:r w:rsidRPr="00AC435E">
        <w:rPr>
          <w:rFonts w:ascii="Tahoma" w:hAnsi="Tahoma" w:cs="Tahoma"/>
          <w:sz w:val="20"/>
          <w:szCs w:val="20"/>
        </w:rPr>
        <w:t xml:space="preserve">O valor da Fiança é limitado ao valor total das obrigações inerentes à Emissão, o qual inclui: </w:t>
      </w:r>
      <w:r w:rsidRPr="00AC435E">
        <w:rPr>
          <w:rFonts w:ascii="Tahoma" w:hAnsi="Tahoma" w:cs="Tahoma"/>
          <w:b/>
          <w:sz w:val="20"/>
          <w:szCs w:val="20"/>
        </w:rPr>
        <w:t>(i)</w:t>
      </w:r>
      <w:r w:rsidR="002A2B53" w:rsidRPr="00AC435E">
        <w:rPr>
          <w:rFonts w:ascii="Tahoma" w:hAnsi="Tahoma" w:cs="Tahoma"/>
          <w:sz w:val="20"/>
          <w:szCs w:val="20"/>
        </w:rPr>
        <w:t xml:space="preserve"> </w:t>
      </w:r>
      <w:r w:rsidRPr="00AC435E">
        <w:rPr>
          <w:rFonts w:ascii="Tahoma" w:hAnsi="Tahoma" w:cs="Tahoma"/>
          <w:sz w:val="20"/>
          <w:szCs w:val="20"/>
        </w:rPr>
        <w:t xml:space="preserve">o Valor Nominal </w:t>
      </w:r>
      <w:r w:rsidR="00B82908">
        <w:rPr>
          <w:rFonts w:ascii="Tahoma" w:hAnsi="Tahoma" w:cs="Tahoma"/>
          <w:sz w:val="20"/>
          <w:szCs w:val="20"/>
        </w:rPr>
        <w:t xml:space="preserve">Unitário </w:t>
      </w:r>
      <w:r w:rsidRPr="00AC435E">
        <w:rPr>
          <w:rFonts w:ascii="Tahoma" w:hAnsi="Tahoma" w:cs="Tahoma"/>
          <w:sz w:val="20"/>
          <w:szCs w:val="20"/>
        </w:rPr>
        <w:t>das Debêntures</w:t>
      </w:r>
      <w:r w:rsidR="00521BAD" w:rsidRPr="00AC435E">
        <w:rPr>
          <w:rFonts w:ascii="Tahoma" w:hAnsi="Tahoma" w:cs="Tahoma"/>
          <w:sz w:val="20"/>
          <w:szCs w:val="20"/>
        </w:rPr>
        <w:t xml:space="preserve"> da Primeira Série</w:t>
      </w:r>
      <w:r w:rsidRPr="00AC435E">
        <w:rPr>
          <w:rFonts w:ascii="Tahoma" w:hAnsi="Tahoma" w:cs="Tahoma"/>
          <w:sz w:val="20"/>
          <w:szCs w:val="20"/>
        </w:rPr>
        <w:t xml:space="preserve">, acrescido </w:t>
      </w:r>
      <w:r w:rsidR="00521BAD" w:rsidRPr="00AC435E">
        <w:rPr>
          <w:rFonts w:ascii="Tahoma" w:hAnsi="Tahoma" w:cs="Tahoma"/>
          <w:sz w:val="20"/>
          <w:szCs w:val="20"/>
        </w:rPr>
        <w:t>da</w:t>
      </w:r>
      <w:r w:rsidRPr="00AC435E">
        <w:rPr>
          <w:rFonts w:ascii="Tahoma" w:hAnsi="Tahoma" w:cs="Tahoma"/>
          <w:sz w:val="20"/>
          <w:szCs w:val="20"/>
        </w:rPr>
        <w:t xml:space="preserve"> Remuner</w:t>
      </w:r>
      <w:r w:rsidR="00521BAD" w:rsidRPr="00AC435E">
        <w:rPr>
          <w:rFonts w:ascii="Tahoma" w:hAnsi="Tahoma" w:cs="Tahoma"/>
          <w:sz w:val="20"/>
          <w:szCs w:val="20"/>
        </w:rPr>
        <w:t>ação da Primeira Série</w:t>
      </w:r>
      <w:r w:rsidRPr="00AC435E">
        <w:rPr>
          <w:rFonts w:ascii="Tahoma" w:hAnsi="Tahoma" w:cs="Tahoma"/>
          <w:sz w:val="20"/>
          <w:szCs w:val="20"/>
        </w:rPr>
        <w:t xml:space="preserve"> e dos encargos moratórios, se for o caso, calculados nos termos desta Escritura de Emissão</w:t>
      </w:r>
      <w:r w:rsidR="00521BAD" w:rsidRPr="00AC435E">
        <w:rPr>
          <w:rFonts w:ascii="Tahoma" w:hAnsi="Tahoma" w:cs="Tahoma"/>
          <w:sz w:val="20"/>
          <w:szCs w:val="20"/>
        </w:rPr>
        <w:t xml:space="preserve">; </w:t>
      </w:r>
      <w:r w:rsidR="00521BAD" w:rsidRPr="00AC435E">
        <w:rPr>
          <w:rFonts w:ascii="Tahoma" w:hAnsi="Tahoma" w:cs="Tahoma"/>
          <w:b/>
          <w:sz w:val="20"/>
          <w:szCs w:val="20"/>
        </w:rPr>
        <w:t>(ii)</w:t>
      </w:r>
      <w:r w:rsidR="00521BAD" w:rsidRPr="00AC435E">
        <w:rPr>
          <w:rFonts w:ascii="Tahoma" w:hAnsi="Tahoma" w:cs="Tahoma"/>
          <w:sz w:val="20"/>
          <w:szCs w:val="20"/>
        </w:rPr>
        <w:t xml:space="preserve"> o Valor Nominal </w:t>
      </w:r>
      <w:r w:rsidR="00B82908">
        <w:rPr>
          <w:rFonts w:ascii="Tahoma" w:hAnsi="Tahoma" w:cs="Tahoma"/>
          <w:sz w:val="20"/>
          <w:szCs w:val="20"/>
        </w:rPr>
        <w:t xml:space="preserve">Unitário </w:t>
      </w:r>
      <w:r w:rsidR="00521BAD" w:rsidRPr="00AC435E">
        <w:rPr>
          <w:rFonts w:ascii="Tahoma" w:hAnsi="Tahoma" w:cs="Tahoma"/>
          <w:sz w:val="20"/>
          <w:szCs w:val="20"/>
        </w:rPr>
        <w:t>das Debêntures da Segunda Série, acrescido da Remuneração da Segunda Série e dos encargos moratórios, se for o caso, calculados nos termos desta Escritura de Emissão</w:t>
      </w:r>
      <w:r w:rsidRPr="00AC435E">
        <w:rPr>
          <w:rFonts w:ascii="Tahoma" w:hAnsi="Tahoma" w:cs="Tahoma"/>
          <w:sz w:val="20"/>
          <w:szCs w:val="20"/>
        </w:rPr>
        <w:t xml:space="preserve">; bem como </w:t>
      </w:r>
      <w:r w:rsidRPr="00AC435E">
        <w:rPr>
          <w:rFonts w:ascii="Tahoma" w:hAnsi="Tahoma" w:cs="Tahoma"/>
          <w:b/>
          <w:sz w:val="20"/>
          <w:szCs w:val="20"/>
        </w:rPr>
        <w:t>(ii</w:t>
      </w:r>
      <w:r w:rsidR="00521BAD" w:rsidRPr="00AC435E">
        <w:rPr>
          <w:rFonts w:ascii="Tahoma" w:hAnsi="Tahoma" w:cs="Tahoma"/>
          <w:b/>
          <w:sz w:val="20"/>
          <w:szCs w:val="20"/>
        </w:rPr>
        <w:t>i</w:t>
      </w:r>
      <w:r w:rsidRPr="00AC435E">
        <w:rPr>
          <w:rFonts w:ascii="Tahoma" w:hAnsi="Tahoma" w:cs="Tahoma"/>
          <w:b/>
          <w:sz w:val="20"/>
          <w:szCs w:val="20"/>
        </w:rPr>
        <w:t>)</w:t>
      </w:r>
      <w:r w:rsidRPr="00AC435E">
        <w:rPr>
          <w:rFonts w:ascii="Tahoma" w:hAnsi="Tahoma" w:cs="Tahoma"/>
          <w:sz w:val="20"/>
          <w:szCs w:val="20"/>
        </w:rPr>
        <w:t xml:space="preserve"> todos os acessórios ao principal, inclusive as despesas e custas judiciais, honorários e despesas com assessor legal, honorários e despesas do Agente Fiduciário, Escriturador, </w:t>
      </w:r>
      <w:r w:rsidR="009261C2" w:rsidRPr="00AC435E">
        <w:rPr>
          <w:rFonts w:ascii="Tahoma" w:hAnsi="Tahoma" w:cs="Tahoma"/>
          <w:sz w:val="20"/>
          <w:szCs w:val="20"/>
        </w:rPr>
        <w:t xml:space="preserve">Banco Liquidante, </w:t>
      </w:r>
      <w:r w:rsidRPr="00AC435E">
        <w:rPr>
          <w:rFonts w:ascii="Tahoma" w:hAnsi="Tahoma" w:cs="Tahoma"/>
          <w:sz w:val="20"/>
          <w:szCs w:val="20"/>
        </w:rPr>
        <w:t>B3 e verbas indenizatórias, quando houver, nos termos do artigo</w:t>
      </w:r>
      <w:r w:rsidR="009261C2" w:rsidRPr="00AC435E">
        <w:rPr>
          <w:rFonts w:ascii="Tahoma" w:hAnsi="Tahoma" w:cs="Tahoma"/>
          <w:sz w:val="20"/>
          <w:szCs w:val="20"/>
        </w:rPr>
        <w:t xml:space="preserve"> </w:t>
      </w:r>
      <w:r w:rsidRPr="00AC435E">
        <w:rPr>
          <w:rFonts w:ascii="Tahoma" w:hAnsi="Tahoma" w:cs="Tahoma"/>
          <w:sz w:val="20"/>
          <w:szCs w:val="20"/>
        </w:rPr>
        <w:t>822 do Código Civil (“</w:t>
      </w:r>
      <w:r w:rsidRPr="00AC435E">
        <w:rPr>
          <w:rFonts w:ascii="Tahoma" w:hAnsi="Tahoma" w:cs="Tahoma"/>
          <w:sz w:val="20"/>
          <w:szCs w:val="20"/>
          <w:u w:val="single"/>
        </w:rPr>
        <w:t>Valor Garantido</w:t>
      </w:r>
      <w:r w:rsidRPr="00AC435E">
        <w:rPr>
          <w:rFonts w:ascii="Tahoma" w:hAnsi="Tahoma" w:cs="Tahoma"/>
          <w:sz w:val="20"/>
          <w:szCs w:val="20"/>
        </w:rPr>
        <w:t xml:space="preserve">”). Todo e qualquer pagamento realizado pelas Garantidoras em </w:t>
      </w:r>
      <w:r w:rsidRPr="00AC435E">
        <w:rPr>
          <w:rFonts w:ascii="Tahoma" w:hAnsi="Tahoma" w:cs="Tahoma"/>
          <w:sz w:val="20"/>
          <w:szCs w:val="20"/>
        </w:rPr>
        <w:lastRenderedPageBreak/>
        <w:t>relação à Fiança será efetuado livre e sem a dedução de quaisquer tributos, impostos, taxas, contribuições de qualquer natureza, encargos ou retenções, presentes ou futuros, bem como sem dedução de quaisquer juros, multas ou demais exigibilidades fiscais, exceto nas hipóteses de retenção direta na fonte conforme a legislação aplicável.</w:t>
      </w:r>
      <w:bookmarkEnd w:id="124"/>
    </w:p>
    <w:p w14:paraId="655EB2D2" w14:textId="77777777" w:rsidR="00874F99" w:rsidRPr="00AC435E" w:rsidRDefault="00874F99" w:rsidP="00874F99">
      <w:pPr>
        <w:pStyle w:val="Normal4"/>
        <w:tabs>
          <w:tab w:val="left" w:pos="-2267"/>
        </w:tabs>
        <w:contextualSpacing w:val="0"/>
        <w:jc w:val="both"/>
        <w:rPr>
          <w:rFonts w:ascii="Tahoma" w:hAnsi="Tahoma" w:cs="Tahoma"/>
          <w:sz w:val="20"/>
          <w:szCs w:val="20"/>
        </w:rPr>
      </w:pPr>
    </w:p>
    <w:p w14:paraId="7CFF1E97" w14:textId="7C03F349" w:rsidR="00874F99" w:rsidRPr="00AC435E" w:rsidRDefault="00874F99" w:rsidP="00B82908">
      <w:pPr>
        <w:widowControl w:val="0"/>
        <w:numPr>
          <w:ilvl w:val="3"/>
          <w:numId w:val="52"/>
        </w:numPr>
        <w:tabs>
          <w:tab w:val="left" w:pos="567"/>
          <w:tab w:val="left" w:pos="709"/>
          <w:tab w:val="left" w:pos="851"/>
          <w:tab w:val="left" w:pos="1134"/>
        </w:tabs>
        <w:ind w:left="0" w:firstLine="0"/>
        <w:rPr>
          <w:rFonts w:ascii="Tahoma" w:hAnsi="Tahoma" w:cs="Tahoma"/>
          <w:sz w:val="20"/>
          <w:szCs w:val="20"/>
        </w:rPr>
      </w:pPr>
      <w:r w:rsidRPr="00AC435E">
        <w:rPr>
          <w:rFonts w:ascii="Tahoma" w:hAnsi="Tahoma" w:cs="Tahoma"/>
          <w:sz w:val="20"/>
          <w:szCs w:val="20"/>
        </w:rPr>
        <w:t>O Valor Garantido será pago pelas Garantidoras, independentemente de qualquer pretensão, ação, disputa ou reclamação que a Emissora venha a ter ou exercer em relação às suas obrigações, no prazo de 5 (cinco) Dias Úteis após recebimento de comunicação escrita enviada pelo Agente Fiduciário às Garantidoras, a qual deverá ser acompanhada, quando aplicável, de comprovantes das despesas incorridas. Tal comunicação deverá ser enviada pelo Agente Fiduciário em até 5 (cinco) Dias Úteis contado da verificação da falta de pagamento pela Emissora de qualquer valor devido em relação às Debêntures na data de pagamento prevista no respectivo Documento da Operação. O pagamento deverá ser realizado fora do âmbito da B3 e de acordo com instruções recebidas do Agente Fiduciário.</w:t>
      </w:r>
    </w:p>
    <w:p w14:paraId="6245942B" w14:textId="77777777" w:rsidR="00874F99" w:rsidRPr="00AC435E" w:rsidRDefault="00874F99" w:rsidP="00874F99">
      <w:pPr>
        <w:pStyle w:val="Normal4"/>
        <w:tabs>
          <w:tab w:val="left" w:pos="-2267"/>
        </w:tabs>
        <w:contextualSpacing w:val="0"/>
        <w:jc w:val="both"/>
        <w:rPr>
          <w:rFonts w:ascii="Tahoma" w:hAnsi="Tahoma" w:cs="Tahoma"/>
          <w:sz w:val="20"/>
          <w:szCs w:val="20"/>
        </w:rPr>
      </w:pPr>
    </w:p>
    <w:p w14:paraId="225225A4" w14:textId="3E992391" w:rsidR="00874F99" w:rsidRPr="00AC435E" w:rsidRDefault="00874F99" w:rsidP="00B82908">
      <w:pPr>
        <w:widowControl w:val="0"/>
        <w:numPr>
          <w:ilvl w:val="3"/>
          <w:numId w:val="52"/>
        </w:numPr>
        <w:tabs>
          <w:tab w:val="left" w:pos="567"/>
          <w:tab w:val="left" w:pos="709"/>
          <w:tab w:val="left" w:pos="851"/>
          <w:tab w:val="left" w:pos="1134"/>
        </w:tabs>
        <w:ind w:left="0" w:firstLine="0"/>
        <w:rPr>
          <w:rFonts w:ascii="Tahoma" w:hAnsi="Tahoma" w:cs="Tahoma"/>
          <w:sz w:val="20"/>
          <w:szCs w:val="20"/>
        </w:rPr>
      </w:pPr>
      <w:r w:rsidRPr="00AC435E">
        <w:rPr>
          <w:rFonts w:ascii="Tahoma" w:hAnsi="Tahoma" w:cs="Tahoma"/>
          <w:sz w:val="20"/>
          <w:szCs w:val="20"/>
        </w:rPr>
        <w:t>Cada uma das Garantidoras expressamente renuncia aos benefícios de ordem, direitos e faculdades de exoneração de qualquer natureza previstos nos artigos</w:t>
      </w:r>
      <w:r w:rsidR="009261C2" w:rsidRPr="00AC435E">
        <w:rPr>
          <w:rFonts w:ascii="Tahoma" w:hAnsi="Tahoma" w:cs="Tahoma"/>
          <w:sz w:val="20"/>
          <w:szCs w:val="20"/>
        </w:rPr>
        <w:t xml:space="preserve"> </w:t>
      </w:r>
      <w:r w:rsidRPr="00AC435E">
        <w:rPr>
          <w:rFonts w:ascii="Tahoma" w:hAnsi="Tahoma" w:cs="Tahoma"/>
          <w:sz w:val="20"/>
          <w:szCs w:val="20"/>
        </w:rPr>
        <w:t>333, parágrafo único, 366, 824, 827, 829, 830, 834, 835, 836, 837, 838 e 839, todos do Código Civil e artigo 794, do Código de Processo Civil brasileiro.</w:t>
      </w:r>
    </w:p>
    <w:p w14:paraId="447ACD42" w14:textId="77777777" w:rsidR="00874F99" w:rsidRPr="00AC435E" w:rsidRDefault="00874F99" w:rsidP="00874F99">
      <w:pPr>
        <w:pStyle w:val="Normal4"/>
        <w:tabs>
          <w:tab w:val="left" w:pos="-2267"/>
        </w:tabs>
        <w:contextualSpacing w:val="0"/>
        <w:jc w:val="both"/>
        <w:rPr>
          <w:rFonts w:ascii="Tahoma" w:hAnsi="Tahoma" w:cs="Tahoma"/>
          <w:sz w:val="20"/>
          <w:szCs w:val="20"/>
        </w:rPr>
      </w:pPr>
    </w:p>
    <w:p w14:paraId="36213E29" w14:textId="77777777" w:rsidR="00874F99" w:rsidRPr="00AC435E" w:rsidRDefault="00874F99" w:rsidP="00B82908">
      <w:pPr>
        <w:widowControl w:val="0"/>
        <w:numPr>
          <w:ilvl w:val="3"/>
          <w:numId w:val="52"/>
        </w:numPr>
        <w:tabs>
          <w:tab w:val="left" w:pos="567"/>
          <w:tab w:val="left" w:pos="709"/>
          <w:tab w:val="left" w:pos="851"/>
          <w:tab w:val="left" w:pos="1134"/>
        </w:tabs>
        <w:ind w:left="0" w:firstLine="0"/>
        <w:rPr>
          <w:rFonts w:ascii="Tahoma" w:hAnsi="Tahoma" w:cs="Tahoma"/>
          <w:sz w:val="20"/>
          <w:szCs w:val="20"/>
        </w:rPr>
      </w:pPr>
      <w:r w:rsidRPr="00AC435E">
        <w:rPr>
          <w:rFonts w:ascii="Tahoma" w:hAnsi="Tahoma" w:cs="Tahoma"/>
          <w:sz w:val="20"/>
          <w:szCs w:val="20"/>
        </w:rPr>
        <w:t>A presente fiança entrará em vigor na Data de Emissão, permanecendo válida em todos os seus termos até o pagamento integral de todos os valores devidos pela Emissora nos termos dos Documentos da Operação.</w:t>
      </w:r>
    </w:p>
    <w:p w14:paraId="345A74ED" w14:textId="77777777" w:rsidR="00874F99" w:rsidRPr="00AC435E" w:rsidRDefault="00874F99" w:rsidP="00874F99">
      <w:pPr>
        <w:pStyle w:val="Normal4"/>
        <w:tabs>
          <w:tab w:val="left" w:pos="-2267"/>
        </w:tabs>
        <w:contextualSpacing w:val="0"/>
        <w:jc w:val="both"/>
        <w:rPr>
          <w:rFonts w:ascii="Tahoma" w:hAnsi="Tahoma" w:cs="Tahoma"/>
          <w:sz w:val="20"/>
          <w:szCs w:val="20"/>
        </w:rPr>
      </w:pPr>
    </w:p>
    <w:p w14:paraId="0D446D43" w14:textId="77777777" w:rsidR="00874F99" w:rsidRPr="00AC435E" w:rsidRDefault="00874F99" w:rsidP="00B82908">
      <w:pPr>
        <w:widowControl w:val="0"/>
        <w:numPr>
          <w:ilvl w:val="3"/>
          <w:numId w:val="52"/>
        </w:numPr>
        <w:tabs>
          <w:tab w:val="left" w:pos="567"/>
          <w:tab w:val="left" w:pos="709"/>
          <w:tab w:val="left" w:pos="851"/>
          <w:tab w:val="left" w:pos="1134"/>
        </w:tabs>
        <w:ind w:left="0" w:firstLine="0"/>
        <w:rPr>
          <w:rFonts w:ascii="Tahoma" w:hAnsi="Tahoma" w:cs="Tahoma"/>
          <w:sz w:val="20"/>
          <w:szCs w:val="20"/>
        </w:rPr>
      </w:pPr>
      <w:r w:rsidRPr="00AC435E">
        <w:rPr>
          <w:rFonts w:ascii="Tahoma" w:hAnsi="Tahoma" w:cs="Tahoma"/>
          <w:sz w:val="20"/>
          <w:szCs w:val="20"/>
        </w:rPr>
        <w:t>A presente fiança poderá ser excutida e exigida pelo Agente Fiduciário quantas vezes for necessário até a integral liquidação dos valores devidos nos termos da presente Escritura de Emissão.</w:t>
      </w:r>
    </w:p>
    <w:p w14:paraId="1520498E" w14:textId="77777777" w:rsidR="00874F99" w:rsidRPr="00AC435E" w:rsidRDefault="00874F99" w:rsidP="00874F99">
      <w:pPr>
        <w:pStyle w:val="PargrafodaLista"/>
        <w:rPr>
          <w:rFonts w:ascii="Tahoma" w:hAnsi="Tahoma" w:cs="Tahoma"/>
          <w:sz w:val="20"/>
          <w:szCs w:val="20"/>
        </w:rPr>
      </w:pPr>
    </w:p>
    <w:p w14:paraId="12B2987E" w14:textId="6A545D47" w:rsidR="00874F99" w:rsidRPr="00AC435E" w:rsidRDefault="00874F99" w:rsidP="00B82908">
      <w:pPr>
        <w:widowControl w:val="0"/>
        <w:numPr>
          <w:ilvl w:val="3"/>
          <w:numId w:val="52"/>
        </w:numPr>
        <w:tabs>
          <w:tab w:val="left" w:pos="567"/>
          <w:tab w:val="left" w:pos="709"/>
          <w:tab w:val="left" w:pos="851"/>
          <w:tab w:val="left" w:pos="1134"/>
        </w:tabs>
        <w:ind w:left="0" w:firstLine="0"/>
        <w:rPr>
          <w:rFonts w:ascii="Tahoma" w:hAnsi="Tahoma" w:cs="Tahoma"/>
          <w:sz w:val="20"/>
          <w:szCs w:val="20"/>
        </w:rPr>
      </w:pPr>
      <w:r w:rsidRPr="00AC435E">
        <w:rPr>
          <w:rFonts w:ascii="Tahoma" w:hAnsi="Tahoma" w:cs="Tahoma"/>
          <w:sz w:val="20"/>
          <w:szCs w:val="20"/>
        </w:rPr>
        <w:t>As Garantidoras sub-rogar-se-ão nos direitos dos Debenturistas caso venha a honrar a fiança objeto dest</w:t>
      </w:r>
      <w:r w:rsidR="00521BAD" w:rsidRPr="00AC435E">
        <w:rPr>
          <w:rFonts w:ascii="Tahoma" w:hAnsi="Tahoma" w:cs="Tahoma"/>
          <w:sz w:val="20"/>
          <w:szCs w:val="20"/>
        </w:rPr>
        <w:t>a</w:t>
      </w:r>
      <w:r w:rsidRPr="00AC435E">
        <w:rPr>
          <w:rFonts w:ascii="Tahoma" w:hAnsi="Tahoma" w:cs="Tahoma"/>
          <w:sz w:val="20"/>
          <w:szCs w:val="20"/>
        </w:rPr>
        <w:t xml:space="preserve"> </w:t>
      </w:r>
      <w:r w:rsidR="00521BAD" w:rsidRPr="00AC435E">
        <w:rPr>
          <w:rFonts w:ascii="Tahoma" w:hAnsi="Tahoma" w:cs="Tahoma"/>
          <w:sz w:val="20"/>
          <w:szCs w:val="20"/>
        </w:rPr>
        <w:t>Cláusula</w:t>
      </w:r>
      <w:r w:rsidRPr="00AC435E">
        <w:rPr>
          <w:rFonts w:ascii="Tahoma" w:hAnsi="Tahoma" w:cs="Tahoma"/>
          <w:sz w:val="20"/>
          <w:szCs w:val="20"/>
        </w:rPr>
        <w:t xml:space="preserve"> 5.</w:t>
      </w:r>
      <w:r w:rsidR="00521BAD" w:rsidRPr="00AC435E">
        <w:rPr>
          <w:rFonts w:ascii="Tahoma" w:hAnsi="Tahoma" w:cs="Tahoma"/>
          <w:sz w:val="20"/>
          <w:szCs w:val="20"/>
        </w:rPr>
        <w:t>24.3</w:t>
      </w:r>
      <w:r w:rsidRPr="00AC435E">
        <w:rPr>
          <w:rFonts w:ascii="Tahoma" w:hAnsi="Tahoma" w:cs="Tahoma"/>
          <w:sz w:val="20"/>
          <w:szCs w:val="20"/>
        </w:rPr>
        <w:t xml:space="preserve"> até o limite da parcela da dívida efetivamente honrada, sendo certo que as Garantidoras </w:t>
      </w:r>
      <w:r w:rsidR="00F80ACE" w:rsidRPr="00AC435E">
        <w:rPr>
          <w:rFonts w:ascii="Tahoma" w:hAnsi="Tahoma" w:cs="Tahoma"/>
          <w:sz w:val="20"/>
          <w:szCs w:val="20"/>
        </w:rPr>
        <w:t>se obrigam</w:t>
      </w:r>
      <w:r w:rsidRPr="00AC435E">
        <w:rPr>
          <w:rFonts w:ascii="Tahoma" w:hAnsi="Tahoma" w:cs="Tahoma"/>
          <w:sz w:val="20"/>
          <w:szCs w:val="20"/>
        </w:rPr>
        <w:t xml:space="preserve"> e </w:t>
      </w:r>
      <w:r w:rsidR="00F80ACE" w:rsidRPr="00AC435E">
        <w:rPr>
          <w:rFonts w:ascii="Tahoma" w:hAnsi="Tahoma" w:cs="Tahoma"/>
          <w:sz w:val="20"/>
          <w:szCs w:val="20"/>
        </w:rPr>
        <w:t xml:space="preserve">se </w:t>
      </w:r>
      <w:r w:rsidRPr="00AC435E">
        <w:rPr>
          <w:rFonts w:ascii="Tahoma" w:hAnsi="Tahoma" w:cs="Tahoma"/>
          <w:sz w:val="20"/>
          <w:szCs w:val="20"/>
        </w:rPr>
        <w:t>condicionam a somente exigir tais valores da Emissora após os debenturistas terem recebido integralmente o Valor Garantido.</w:t>
      </w:r>
    </w:p>
    <w:p w14:paraId="6890CD52" w14:textId="77777777" w:rsidR="00874F99" w:rsidRPr="00AC435E" w:rsidRDefault="00874F99" w:rsidP="00874F99">
      <w:pPr>
        <w:pStyle w:val="Normal4"/>
        <w:tabs>
          <w:tab w:val="left" w:pos="-2267"/>
        </w:tabs>
        <w:contextualSpacing w:val="0"/>
        <w:jc w:val="both"/>
        <w:rPr>
          <w:rFonts w:ascii="Tahoma" w:hAnsi="Tahoma" w:cs="Tahoma"/>
          <w:sz w:val="20"/>
          <w:szCs w:val="20"/>
        </w:rPr>
      </w:pPr>
    </w:p>
    <w:p w14:paraId="1621C1CC" w14:textId="77777777" w:rsidR="00874F99" w:rsidRPr="00AC435E" w:rsidRDefault="00874F99" w:rsidP="00B82908">
      <w:pPr>
        <w:widowControl w:val="0"/>
        <w:numPr>
          <w:ilvl w:val="3"/>
          <w:numId w:val="52"/>
        </w:numPr>
        <w:tabs>
          <w:tab w:val="left" w:pos="567"/>
          <w:tab w:val="left" w:pos="709"/>
          <w:tab w:val="left" w:pos="851"/>
          <w:tab w:val="left" w:pos="1134"/>
        </w:tabs>
        <w:ind w:left="0" w:firstLine="0"/>
        <w:rPr>
          <w:rFonts w:ascii="Tahoma" w:hAnsi="Tahoma" w:cs="Tahoma"/>
          <w:sz w:val="20"/>
          <w:szCs w:val="20"/>
        </w:rPr>
      </w:pPr>
      <w:r w:rsidRPr="00AC435E">
        <w:rPr>
          <w:rFonts w:ascii="Tahoma" w:hAnsi="Tahoma" w:cs="Tahoma"/>
          <w:sz w:val="20"/>
          <w:szCs w:val="20"/>
        </w:rPr>
        <w:t xml:space="preserve">Até a liquidação integral das Debêntures, cada uma das Garantidoras compromete-se a não cobrar, receber ou de qualquer outra forma demandar da Emissora o pagamento de qualquer valor pago por qualquer das Garantidoras em decorrência da garantia solidária aqui prestada, seja por sub-rogação ou a qualquer outro título. Caso qualquer das Garantidoras receba qualquer pagamento da Emissora antes da liquidação integral das Debêntures, em decorrência da obrigação solidária prestada nesta Escritura de Emissão, a respectiva Garantidora receberá tais valores em caráter fiduciário meramente como fiel depositária e se compromete a, independentemente de comunicação, notificação ou outra formalidade, transferir imediatamente ao Agente Fiduciário, em fundos imediatamente disponíveis e transferíveis, até o limite do saldo devedor das Debêntures, os recursos então recebidos. </w:t>
      </w:r>
    </w:p>
    <w:p w14:paraId="28145E04" w14:textId="77777777" w:rsidR="00874F99" w:rsidRPr="00AC435E" w:rsidRDefault="00874F99" w:rsidP="00874F99">
      <w:pPr>
        <w:widowControl w:val="0"/>
        <w:tabs>
          <w:tab w:val="left" w:pos="0"/>
          <w:tab w:val="left" w:pos="851"/>
        </w:tabs>
        <w:rPr>
          <w:rFonts w:ascii="Tahoma" w:hAnsi="Tahoma" w:cs="Tahoma"/>
          <w:sz w:val="20"/>
          <w:szCs w:val="20"/>
        </w:rPr>
      </w:pPr>
    </w:p>
    <w:p w14:paraId="30678E0E" w14:textId="77777777" w:rsidR="00874F99" w:rsidRPr="00AC435E" w:rsidRDefault="00874F99" w:rsidP="00B82908">
      <w:pPr>
        <w:widowControl w:val="0"/>
        <w:numPr>
          <w:ilvl w:val="3"/>
          <w:numId w:val="52"/>
        </w:numPr>
        <w:tabs>
          <w:tab w:val="left" w:pos="567"/>
          <w:tab w:val="left" w:pos="709"/>
          <w:tab w:val="left" w:pos="851"/>
          <w:tab w:val="left" w:pos="993"/>
        </w:tabs>
        <w:ind w:left="0" w:firstLine="0"/>
        <w:rPr>
          <w:rFonts w:ascii="Tahoma" w:hAnsi="Tahoma" w:cs="Tahoma"/>
          <w:sz w:val="20"/>
          <w:szCs w:val="20"/>
        </w:rPr>
      </w:pPr>
      <w:r w:rsidRPr="00AC435E">
        <w:rPr>
          <w:rFonts w:ascii="Tahoma" w:hAnsi="Tahoma" w:cs="Tahoma"/>
          <w:sz w:val="20"/>
          <w:szCs w:val="20"/>
        </w:rPr>
        <w:t>A Emissora e cada uma das Garantidoras concordam, em caráter irrevogável e irretratável, que a totalidade de suas respectivas obrigações aqui estipuladas não se subordinam, sob qualquer forma, às garantias reais estipuladas nesta Escritura de Emissão, sendo facultado ao Agente Fiduciário excutir indistintamente as garantias prestadas, em conjunto ou isoladamente, quantas vezes forem necessárias, nesta Escritura de Emissão e nos demais Documentos da Operação da forma e modo neles estabelecidos, de forma que as garantias prestadas na Emissão possuem caráter cumulativo.</w:t>
      </w:r>
    </w:p>
    <w:p w14:paraId="0FC17752" w14:textId="77777777" w:rsidR="00874F99" w:rsidRPr="00AC435E" w:rsidRDefault="00874F99" w:rsidP="00874F99">
      <w:pPr>
        <w:pStyle w:val="Normal4"/>
        <w:contextualSpacing w:val="0"/>
        <w:jc w:val="both"/>
        <w:rPr>
          <w:rFonts w:ascii="Tahoma" w:hAnsi="Tahoma" w:cs="Tahoma"/>
          <w:sz w:val="20"/>
          <w:szCs w:val="20"/>
        </w:rPr>
      </w:pPr>
    </w:p>
    <w:p w14:paraId="0C0B3C2A" w14:textId="562848A4" w:rsidR="00874F99" w:rsidRPr="00AC435E" w:rsidRDefault="00874F99" w:rsidP="00B82908">
      <w:pPr>
        <w:widowControl w:val="0"/>
        <w:numPr>
          <w:ilvl w:val="3"/>
          <w:numId w:val="52"/>
        </w:numPr>
        <w:tabs>
          <w:tab w:val="left" w:pos="567"/>
          <w:tab w:val="left" w:pos="709"/>
          <w:tab w:val="left" w:pos="851"/>
          <w:tab w:val="left" w:pos="993"/>
        </w:tabs>
        <w:ind w:left="0" w:firstLine="0"/>
        <w:rPr>
          <w:rFonts w:ascii="Tahoma" w:hAnsi="Tahoma" w:cs="Tahoma"/>
          <w:sz w:val="20"/>
          <w:szCs w:val="20"/>
        </w:rPr>
      </w:pPr>
      <w:r w:rsidRPr="00AC435E">
        <w:rPr>
          <w:rFonts w:ascii="Tahoma" w:hAnsi="Tahoma" w:cs="Tahoma"/>
          <w:sz w:val="20"/>
          <w:szCs w:val="20"/>
        </w:rPr>
        <w:t xml:space="preserve">A </w:t>
      </w:r>
      <w:r w:rsidR="00521BAD" w:rsidRPr="00AC435E">
        <w:rPr>
          <w:rFonts w:ascii="Tahoma" w:hAnsi="Tahoma" w:cs="Tahoma"/>
          <w:sz w:val="20"/>
          <w:szCs w:val="20"/>
        </w:rPr>
        <w:t>fiança prestada nos termos desta Cláusula 5.24.3</w:t>
      </w:r>
      <w:r w:rsidRPr="00AC435E">
        <w:rPr>
          <w:rFonts w:ascii="Tahoma" w:hAnsi="Tahoma" w:cs="Tahoma"/>
          <w:sz w:val="20"/>
          <w:szCs w:val="20"/>
        </w:rPr>
        <w:t xml:space="preserve"> vincula cada uma das Garantidoras, bem como seus sucessores a qualquer título, devendo seus sucessores assumirem prontamente a fiança prestada nos termos desta Escritura, sob pena de não fazendo caracterizar-se um Evento de Vencimento Antecipado.</w:t>
      </w:r>
    </w:p>
    <w:p w14:paraId="260FD3A7" w14:textId="77777777" w:rsidR="00874F99" w:rsidRPr="00AC435E" w:rsidRDefault="00874F99" w:rsidP="00874F99">
      <w:pPr>
        <w:pStyle w:val="Normal4"/>
        <w:tabs>
          <w:tab w:val="left" w:pos="720"/>
        </w:tabs>
        <w:contextualSpacing w:val="0"/>
        <w:jc w:val="both"/>
        <w:rPr>
          <w:rFonts w:ascii="Tahoma" w:hAnsi="Tahoma" w:cs="Tahoma"/>
          <w:sz w:val="20"/>
          <w:szCs w:val="20"/>
        </w:rPr>
      </w:pPr>
    </w:p>
    <w:p w14:paraId="48377094" w14:textId="77777777" w:rsidR="00874F99" w:rsidRPr="00AC435E" w:rsidRDefault="00874F99" w:rsidP="00B82908">
      <w:pPr>
        <w:widowControl w:val="0"/>
        <w:numPr>
          <w:ilvl w:val="3"/>
          <w:numId w:val="52"/>
        </w:numPr>
        <w:tabs>
          <w:tab w:val="left" w:pos="567"/>
          <w:tab w:val="left" w:pos="709"/>
          <w:tab w:val="left" w:pos="851"/>
          <w:tab w:val="left" w:pos="993"/>
        </w:tabs>
        <w:ind w:left="0" w:firstLine="0"/>
        <w:rPr>
          <w:rFonts w:ascii="Tahoma" w:hAnsi="Tahoma" w:cs="Tahoma"/>
          <w:sz w:val="20"/>
          <w:szCs w:val="20"/>
        </w:rPr>
      </w:pPr>
      <w:r w:rsidRPr="00AC435E">
        <w:rPr>
          <w:rFonts w:ascii="Tahoma" w:hAnsi="Tahoma" w:cs="Tahoma"/>
          <w:sz w:val="20"/>
          <w:szCs w:val="20"/>
        </w:rPr>
        <w:t>Nenhuma objeção ou oposição da Emissora poderá ser admitida ou invocada por qualquer das Garantidoras com o fito de se escusar do cumprimento de suas obrigações perante os Debenturistas.</w:t>
      </w:r>
    </w:p>
    <w:p w14:paraId="2DE1E8AA" w14:textId="43BF0EDB" w:rsidR="00211274" w:rsidRPr="00AC435E" w:rsidRDefault="00211274" w:rsidP="00B102A8">
      <w:pPr>
        <w:pStyle w:val="NormalWeb"/>
        <w:spacing w:before="0" w:beforeAutospacing="0" w:after="0" w:afterAutospacing="0"/>
        <w:rPr>
          <w:rFonts w:ascii="Tahoma" w:hAnsi="Tahoma" w:cs="Tahoma"/>
          <w:b/>
          <w:smallCaps/>
          <w:sz w:val="20"/>
          <w:szCs w:val="20"/>
        </w:rPr>
      </w:pPr>
    </w:p>
    <w:p w14:paraId="4EA78F28" w14:textId="77777777" w:rsidR="004D6A75" w:rsidRPr="00AC435E" w:rsidRDefault="004D6A75"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Cláusula V</w:t>
      </w:r>
      <w:r w:rsidR="00F30263" w:rsidRPr="00AC435E">
        <w:rPr>
          <w:rFonts w:ascii="Tahoma" w:hAnsi="Tahoma" w:cs="Tahoma"/>
          <w:b/>
          <w:smallCaps/>
          <w:sz w:val="20"/>
          <w:szCs w:val="20"/>
        </w:rPr>
        <w:t>I</w:t>
      </w:r>
    </w:p>
    <w:p w14:paraId="0D2BE3BA" w14:textId="2C7D64AE" w:rsidR="004D6A75" w:rsidRPr="00AC435E" w:rsidRDefault="005313DE" w:rsidP="00F32B4F">
      <w:pPr>
        <w:pStyle w:val="NormalWeb"/>
        <w:spacing w:before="0" w:beforeAutospacing="0" w:after="0" w:afterAutospacing="0"/>
        <w:jc w:val="center"/>
        <w:rPr>
          <w:rFonts w:ascii="Tahoma" w:hAnsi="Tahoma" w:cs="Tahoma"/>
          <w:b/>
          <w:smallCaps/>
          <w:sz w:val="20"/>
          <w:szCs w:val="20"/>
        </w:rPr>
      </w:pPr>
      <w:r>
        <w:rPr>
          <w:rFonts w:ascii="Tahoma" w:hAnsi="Tahoma" w:cs="Tahoma"/>
          <w:b/>
          <w:smallCaps/>
          <w:sz w:val="20"/>
          <w:szCs w:val="20"/>
        </w:rPr>
        <w:lastRenderedPageBreak/>
        <w:t>Das O</w:t>
      </w:r>
      <w:r w:rsidR="009115F2" w:rsidRPr="00AC435E">
        <w:rPr>
          <w:rFonts w:ascii="Tahoma" w:hAnsi="Tahoma" w:cs="Tahoma"/>
          <w:b/>
          <w:smallCaps/>
          <w:sz w:val="20"/>
          <w:szCs w:val="20"/>
        </w:rPr>
        <w:t xml:space="preserve">brigações </w:t>
      </w:r>
      <w:r>
        <w:rPr>
          <w:rFonts w:ascii="Tahoma" w:hAnsi="Tahoma" w:cs="Tahoma"/>
          <w:b/>
          <w:smallCaps/>
          <w:sz w:val="20"/>
          <w:szCs w:val="20"/>
        </w:rPr>
        <w:t>A</w:t>
      </w:r>
      <w:r w:rsidR="009115F2" w:rsidRPr="00AC435E">
        <w:rPr>
          <w:rFonts w:ascii="Tahoma" w:hAnsi="Tahoma" w:cs="Tahoma"/>
          <w:b/>
          <w:smallCaps/>
          <w:sz w:val="20"/>
          <w:szCs w:val="20"/>
        </w:rPr>
        <w:t>dicionais da Emissora</w:t>
      </w:r>
      <w:r w:rsidR="00B42AB9" w:rsidRPr="00AC435E">
        <w:rPr>
          <w:rFonts w:ascii="Tahoma" w:hAnsi="Tahoma" w:cs="Tahoma"/>
          <w:b/>
          <w:smallCaps/>
          <w:sz w:val="20"/>
          <w:szCs w:val="20"/>
        </w:rPr>
        <w:t xml:space="preserve"> </w:t>
      </w:r>
      <w:r w:rsidR="002B74E8" w:rsidRPr="00AC435E">
        <w:rPr>
          <w:rFonts w:ascii="Tahoma" w:hAnsi="Tahoma" w:cs="Tahoma"/>
          <w:b/>
          <w:smallCaps/>
          <w:sz w:val="20"/>
          <w:szCs w:val="20"/>
        </w:rPr>
        <w:t>e das Garantidoras</w:t>
      </w:r>
    </w:p>
    <w:p w14:paraId="67CC0327" w14:textId="77777777" w:rsidR="004D6A75" w:rsidRPr="00AC435E" w:rsidRDefault="004D6A75" w:rsidP="00F32B4F">
      <w:pPr>
        <w:widowControl w:val="0"/>
        <w:tabs>
          <w:tab w:val="left" w:pos="567"/>
        </w:tabs>
        <w:rPr>
          <w:rFonts w:ascii="Tahoma" w:hAnsi="Tahoma" w:cs="Tahoma"/>
          <w:sz w:val="20"/>
          <w:szCs w:val="20"/>
        </w:rPr>
      </w:pPr>
    </w:p>
    <w:p w14:paraId="18A1CBEF" w14:textId="77777777" w:rsidR="00C20F12" w:rsidRPr="00AC435E" w:rsidRDefault="00C20F12" w:rsidP="00A82EF8">
      <w:pPr>
        <w:widowControl w:val="0"/>
        <w:numPr>
          <w:ilvl w:val="1"/>
          <w:numId w:val="20"/>
        </w:numPr>
        <w:tabs>
          <w:tab w:val="left" w:pos="567"/>
        </w:tabs>
        <w:rPr>
          <w:rFonts w:ascii="Tahoma" w:hAnsi="Tahoma" w:cs="Tahoma"/>
          <w:sz w:val="20"/>
          <w:szCs w:val="20"/>
        </w:rPr>
      </w:pPr>
      <w:bookmarkStart w:id="125" w:name="_Ref261310369"/>
      <w:bookmarkStart w:id="126" w:name="_Ref2021784"/>
      <w:r w:rsidRPr="00AC435E">
        <w:rPr>
          <w:rFonts w:ascii="Tahoma" w:hAnsi="Tahoma" w:cs="Tahoma"/>
          <w:sz w:val="20"/>
          <w:szCs w:val="20"/>
        </w:rPr>
        <w:t>A Emissora está adicionalmente obrigada a:</w:t>
      </w:r>
      <w:bookmarkEnd w:id="125"/>
      <w:r w:rsidR="009530DD" w:rsidRPr="00AC435E">
        <w:rPr>
          <w:rFonts w:ascii="Tahoma" w:hAnsi="Tahoma" w:cs="Tahoma"/>
          <w:sz w:val="20"/>
          <w:szCs w:val="20"/>
        </w:rPr>
        <w:t xml:space="preserve"> </w:t>
      </w:r>
      <w:bookmarkEnd w:id="126"/>
    </w:p>
    <w:p w14:paraId="12193E5C" w14:textId="77777777" w:rsidR="00C20F12" w:rsidRPr="00AC435E" w:rsidRDefault="00C20F12" w:rsidP="00F32B4F">
      <w:pPr>
        <w:widowControl w:val="0"/>
        <w:rPr>
          <w:rFonts w:ascii="Tahoma" w:hAnsi="Tahoma" w:cs="Tahoma"/>
          <w:sz w:val="20"/>
          <w:szCs w:val="20"/>
        </w:rPr>
      </w:pPr>
    </w:p>
    <w:p w14:paraId="6D79FB2D"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Fornecer ao Agente Fiduciário:</w:t>
      </w:r>
    </w:p>
    <w:p w14:paraId="7BA5F08B" w14:textId="77777777" w:rsidR="00C20F12" w:rsidRPr="00AC435E" w:rsidRDefault="00C20F12" w:rsidP="00F32B4F">
      <w:pPr>
        <w:widowControl w:val="0"/>
        <w:ind w:left="709"/>
        <w:rPr>
          <w:rFonts w:ascii="Tahoma" w:hAnsi="Tahoma" w:cs="Tahoma"/>
          <w:sz w:val="20"/>
          <w:szCs w:val="20"/>
        </w:rPr>
      </w:pPr>
    </w:p>
    <w:p w14:paraId="280A06CC" w14:textId="138F3429" w:rsidR="00C20F12" w:rsidRPr="00AC435E" w:rsidRDefault="00F94043" w:rsidP="00A82EF8">
      <w:pPr>
        <w:widowControl w:val="0"/>
        <w:numPr>
          <w:ilvl w:val="0"/>
          <w:numId w:val="2"/>
        </w:numPr>
        <w:tabs>
          <w:tab w:val="clear" w:pos="947"/>
          <w:tab w:val="num" w:pos="1418"/>
        </w:tabs>
        <w:ind w:left="1418" w:hanging="567"/>
        <w:rPr>
          <w:rFonts w:ascii="Tahoma" w:hAnsi="Tahoma" w:cs="Tahoma"/>
          <w:sz w:val="20"/>
          <w:szCs w:val="20"/>
        </w:rPr>
      </w:pPr>
      <w:r w:rsidRPr="00AC435E">
        <w:rPr>
          <w:rFonts w:ascii="Tahoma" w:hAnsi="Tahoma" w:cs="Tahoma"/>
          <w:b/>
          <w:sz w:val="20"/>
          <w:szCs w:val="20"/>
        </w:rPr>
        <w:t>(A)</w:t>
      </w:r>
      <w:r w:rsidRPr="00AC435E">
        <w:rPr>
          <w:rFonts w:ascii="Tahoma" w:hAnsi="Tahoma" w:cs="Tahoma"/>
          <w:sz w:val="20"/>
          <w:szCs w:val="20"/>
        </w:rPr>
        <w:t xml:space="preserve"> </w:t>
      </w:r>
      <w:r w:rsidR="00C20F12" w:rsidRPr="00AC435E">
        <w:rPr>
          <w:rFonts w:ascii="Tahoma" w:hAnsi="Tahoma" w:cs="Tahoma"/>
          <w:sz w:val="20"/>
          <w:szCs w:val="20"/>
        </w:rPr>
        <w:t xml:space="preserve">dentro de </w:t>
      </w:r>
      <w:r w:rsidR="00116A73" w:rsidRPr="00AC435E">
        <w:rPr>
          <w:rFonts w:ascii="Tahoma" w:hAnsi="Tahoma" w:cs="Tahoma"/>
          <w:sz w:val="20"/>
          <w:szCs w:val="20"/>
        </w:rPr>
        <w:t>0</w:t>
      </w:r>
      <w:r w:rsidR="009B2D7B" w:rsidRPr="00AC435E">
        <w:rPr>
          <w:rFonts w:ascii="Tahoma" w:hAnsi="Tahoma" w:cs="Tahoma"/>
          <w:sz w:val="20"/>
          <w:szCs w:val="20"/>
        </w:rPr>
        <w:t>3 (três) meses contados</w:t>
      </w:r>
      <w:r w:rsidR="00C20F12" w:rsidRPr="00AC435E">
        <w:rPr>
          <w:rFonts w:ascii="Tahoma" w:hAnsi="Tahoma" w:cs="Tahoma"/>
          <w:sz w:val="20"/>
          <w:szCs w:val="20"/>
        </w:rPr>
        <w:t xml:space="preserve"> </w:t>
      </w:r>
      <w:r w:rsidR="00116A73" w:rsidRPr="00AC435E">
        <w:rPr>
          <w:rFonts w:ascii="Tahoma" w:hAnsi="Tahoma" w:cs="Tahoma"/>
          <w:sz w:val="20"/>
          <w:szCs w:val="20"/>
        </w:rPr>
        <w:t>d</w:t>
      </w:r>
      <w:r w:rsidR="00C20F12" w:rsidRPr="00AC435E">
        <w:rPr>
          <w:rFonts w:ascii="Tahoma" w:hAnsi="Tahoma" w:cs="Tahoma"/>
          <w:sz w:val="20"/>
          <w:szCs w:val="20"/>
        </w:rPr>
        <w:t>o término de cada exercício social</w:t>
      </w:r>
      <w:r w:rsidR="001768E4" w:rsidRPr="00AC435E">
        <w:rPr>
          <w:rFonts w:ascii="Tahoma" w:hAnsi="Tahoma" w:cs="Tahoma"/>
          <w:sz w:val="20"/>
          <w:szCs w:val="20"/>
        </w:rPr>
        <w:t xml:space="preserve"> </w:t>
      </w:r>
      <w:r w:rsidR="001768E4" w:rsidRPr="00AC435E">
        <w:rPr>
          <w:rFonts w:ascii="Tahoma" w:hAnsi="Tahoma" w:cs="Tahoma"/>
          <w:b/>
          <w:sz w:val="20"/>
          <w:szCs w:val="20"/>
        </w:rPr>
        <w:t>(1)</w:t>
      </w:r>
      <w:r w:rsidR="00C20F12" w:rsidRPr="00AC435E">
        <w:rPr>
          <w:rFonts w:ascii="Tahoma" w:hAnsi="Tahoma" w:cs="Tahoma"/>
          <w:sz w:val="20"/>
          <w:szCs w:val="20"/>
        </w:rPr>
        <w:t xml:space="preserve"> cópia de suas demonstrações financeiras </w:t>
      </w:r>
      <w:r w:rsidR="001768E4" w:rsidRPr="00AC435E">
        <w:rPr>
          <w:rFonts w:ascii="Tahoma" w:hAnsi="Tahoma" w:cs="Tahoma"/>
          <w:sz w:val="20"/>
          <w:szCs w:val="20"/>
        </w:rPr>
        <w:t xml:space="preserve">auditadas </w:t>
      </w:r>
      <w:r w:rsidR="00C20F12" w:rsidRPr="00AC435E">
        <w:rPr>
          <w:rFonts w:ascii="Tahoma" w:hAnsi="Tahoma" w:cs="Tahoma"/>
          <w:sz w:val="20"/>
          <w:szCs w:val="20"/>
        </w:rPr>
        <w:t>completas relativas ao respectivo exercício social acompanhadas do relatório da administração e do parecer dos auditores independentes, ou data anterior, caso tais inform</w:t>
      </w:r>
      <w:r w:rsidR="00ED48E0" w:rsidRPr="00AC435E">
        <w:rPr>
          <w:rFonts w:ascii="Tahoma" w:hAnsi="Tahoma" w:cs="Tahoma"/>
          <w:sz w:val="20"/>
          <w:szCs w:val="20"/>
        </w:rPr>
        <w:t>ações sejam disponibilizadas na página</w:t>
      </w:r>
      <w:r w:rsidR="00C20F12" w:rsidRPr="00AC435E">
        <w:rPr>
          <w:rFonts w:ascii="Tahoma" w:hAnsi="Tahoma" w:cs="Tahoma"/>
          <w:sz w:val="20"/>
          <w:szCs w:val="20"/>
        </w:rPr>
        <w:t xml:space="preserve"> da Emissora na rede mundial de computadores</w:t>
      </w:r>
      <w:r w:rsidR="000142CA">
        <w:rPr>
          <w:rFonts w:ascii="Tahoma" w:hAnsi="Tahoma" w:cs="Tahoma"/>
          <w:sz w:val="20"/>
          <w:szCs w:val="20"/>
        </w:rPr>
        <w:t>, bem como da Stock Tech e da JFLOG</w:t>
      </w:r>
      <w:r w:rsidR="00D0549A">
        <w:rPr>
          <w:rFonts w:ascii="Tahoma" w:hAnsi="Tahoma" w:cs="Tahoma"/>
          <w:sz w:val="20"/>
          <w:szCs w:val="20"/>
        </w:rPr>
        <w:t>, e ainda,</w:t>
      </w:r>
      <w:commentRangeStart w:id="127"/>
      <w:r w:rsidR="00D0549A">
        <w:rPr>
          <w:rFonts w:ascii="Tahoma" w:hAnsi="Tahoma" w:cs="Tahoma"/>
          <w:sz w:val="20"/>
          <w:szCs w:val="20"/>
        </w:rPr>
        <w:t xml:space="preserve"> o Relatório Semestral</w:t>
      </w:r>
      <w:r w:rsidR="001768E4" w:rsidRPr="00AC435E">
        <w:rPr>
          <w:rFonts w:ascii="Tahoma" w:hAnsi="Tahoma" w:cs="Tahoma"/>
          <w:sz w:val="20"/>
          <w:szCs w:val="20"/>
        </w:rPr>
        <w:t xml:space="preserve">, </w:t>
      </w:r>
      <w:commentRangeEnd w:id="127"/>
      <w:r w:rsidR="00EC7A69">
        <w:rPr>
          <w:rStyle w:val="Refdecomentrio"/>
        </w:rPr>
        <w:commentReference w:id="127"/>
      </w:r>
      <w:r w:rsidR="001768E4" w:rsidRPr="00AC435E">
        <w:rPr>
          <w:rFonts w:ascii="Tahoma" w:hAnsi="Tahoma" w:cs="Tahoma"/>
          <w:sz w:val="20"/>
          <w:szCs w:val="20"/>
        </w:rPr>
        <w:t xml:space="preserve">e </w:t>
      </w:r>
      <w:r w:rsidR="001768E4" w:rsidRPr="00AC435E">
        <w:rPr>
          <w:rFonts w:ascii="Tahoma" w:hAnsi="Tahoma" w:cs="Tahoma"/>
          <w:b/>
          <w:sz w:val="20"/>
          <w:szCs w:val="20"/>
        </w:rPr>
        <w:t xml:space="preserve">(2) </w:t>
      </w:r>
      <w:r w:rsidR="001768E4" w:rsidRPr="00AC435E">
        <w:rPr>
          <w:rFonts w:ascii="Tahoma" w:hAnsi="Tahoma" w:cs="Tahoma"/>
          <w:sz w:val="20"/>
          <w:szCs w:val="20"/>
        </w:rPr>
        <w:t>memória de cálculo dos Índices Financeiros</w:t>
      </w:r>
      <w:r w:rsidR="0022538D" w:rsidRPr="00AC435E">
        <w:rPr>
          <w:rFonts w:ascii="Tahoma" w:hAnsi="Tahoma" w:cs="Tahoma"/>
          <w:sz w:val="20"/>
          <w:szCs w:val="20"/>
        </w:rPr>
        <w:t>, sob pena de impossibilidade de verificação por parte do Agente Fiduciário</w:t>
      </w:r>
      <w:r w:rsidR="00847E3A" w:rsidRPr="00AC435E">
        <w:rPr>
          <w:rFonts w:ascii="Tahoma" w:hAnsi="Tahoma" w:cs="Tahoma"/>
          <w:sz w:val="20"/>
          <w:szCs w:val="20"/>
        </w:rPr>
        <w:t xml:space="preserve">; e </w:t>
      </w:r>
      <w:r w:rsidR="00E52640" w:rsidRPr="00AC435E">
        <w:rPr>
          <w:rFonts w:ascii="Tahoma" w:hAnsi="Tahoma" w:cs="Tahoma"/>
          <w:b/>
          <w:sz w:val="20"/>
          <w:szCs w:val="20"/>
        </w:rPr>
        <w:t>(</w:t>
      </w:r>
      <w:r w:rsidRPr="00AC435E">
        <w:rPr>
          <w:rFonts w:ascii="Tahoma" w:hAnsi="Tahoma" w:cs="Tahoma"/>
          <w:b/>
          <w:sz w:val="20"/>
          <w:szCs w:val="20"/>
        </w:rPr>
        <w:t>B</w:t>
      </w:r>
      <w:r w:rsidR="00E52640" w:rsidRPr="00AC435E">
        <w:rPr>
          <w:rFonts w:ascii="Tahoma" w:hAnsi="Tahoma" w:cs="Tahoma"/>
          <w:b/>
          <w:sz w:val="20"/>
          <w:szCs w:val="20"/>
        </w:rPr>
        <w:t>)</w:t>
      </w:r>
      <w:r w:rsidR="00E52640" w:rsidRPr="00AC435E">
        <w:rPr>
          <w:rFonts w:ascii="Tahoma" w:hAnsi="Tahoma" w:cs="Tahoma"/>
          <w:sz w:val="20"/>
          <w:szCs w:val="20"/>
        </w:rPr>
        <w:t xml:space="preserve"> declaração assinada por diretor da Emissora atestando que a Emissora está em dia com as obrigações dispostas </w:t>
      </w:r>
      <w:r w:rsidR="00E721F7" w:rsidRPr="00AC435E">
        <w:rPr>
          <w:rFonts w:ascii="Tahoma" w:hAnsi="Tahoma" w:cs="Tahoma"/>
          <w:sz w:val="20"/>
          <w:szCs w:val="20"/>
        </w:rPr>
        <w:t>nesta Escritura de Emissão</w:t>
      </w:r>
      <w:r w:rsidR="006901B6" w:rsidRPr="00AC435E">
        <w:rPr>
          <w:rFonts w:ascii="Tahoma" w:hAnsi="Tahoma" w:cs="Tahoma"/>
          <w:sz w:val="20"/>
          <w:szCs w:val="20"/>
        </w:rPr>
        <w:t xml:space="preserve"> e nos demais Documentos da Operação</w:t>
      </w:r>
      <w:r w:rsidR="00C20F12" w:rsidRPr="00AC435E">
        <w:rPr>
          <w:rFonts w:ascii="Tahoma" w:hAnsi="Tahoma" w:cs="Tahoma"/>
          <w:sz w:val="20"/>
          <w:szCs w:val="20"/>
        </w:rPr>
        <w:t>;</w:t>
      </w:r>
      <w:r w:rsidR="001768E4" w:rsidRPr="00AC435E">
        <w:rPr>
          <w:rFonts w:ascii="Tahoma" w:hAnsi="Tahoma" w:cs="Tahoma"/>
          <w:sz w:val="20"/>
          <w:szCs w:val="20"/>
        </w:rPr>
        <w:t xml:space="preserve"> </w:t>
      </w:r>
    </w:p>
    <w:p w14:paraId="23B39528" w14:textId="77777777" w:rsidR="00C20F12" w:rsidRPr="00AC435E" w:rsidRDefault="00C20F12" w:rsidP="00F32B4F">
      <w:pPr>
        <w:widowControl w:val="0"/>
        <w:tabs>
          <w:tab w:val="num" w:pos="1418"/>
        </w:tabs>
        <w:ind w:left="1418" w:hanging="567"/>
        <w:rPr>
          <w:rFonts w:ascii="Tahoma" w:hAnsi="Tahoma" w:cs="Tahoma"/>
          <w:sz w:val="20"/>
          <w:szCs w:val="20"/>
        </w:rPr>
      </w:pPr>
    </w:p>
    <w:p w14:paraId="3B6DD93A" w14:textId="77777777" w:rsidR="00C20F12" w:rsidRPr="00AC435E" w:rsidRDefault="00C20F12" w:rsidP="00350A69">
      <w:pPr>
        <w:widowControl w:val="0"/>
        <w:numPr>
          <w:ilvl w:val="0"/>
          <w:numId w:val="2"/>
        </w:numPr>
        <w:tabs>
          <w:tab w:val="clear" w:pos="947"/>
          <w:tab w:val="num" w:pos="1418"/>
        </w:tabs>
        <w:ind w:left="1418" w:hanging="567"/>
        <w:rPr>
          <w:rFonts w:ascii="Tahoma" w:hAnsi="Tahoma" w:cs="Tahoma"/>
          <w:sz w:val="20"/>
          <w:szCs w:val="20"/>
        </w:rPr>
      </w:pPr>
      <w:r w:rsidRPr="00AC435E">
        <w:rPr>
          <w:rFonts w:ascii="Tahoma" w:hAnsi="Tahoma" w:cs="Tahoma"/>
          <w:sz w:val="20"/>
          <w:szCs w:val="20"/>
        </w:rPr>
        <w:t xml:space="preserve">dentro de </w:t>
      </w:r>
      <w:r w:rsidR="00D53FC1" w:rsidRPr="00AC435E">
        <w:rPr>
          <w:rFonts w:ascii="Tahoma" w:hAnsi="Tahoma"/>
          <w:sz w:val="20"/>
          <w:szCs w:val="20"/>
        </w:rPr>
        <w:t>10</w:t>
      </w:r>
      <w:r w:rsidR="00473E83" w:rsidRPr="00AC435E">
        <w:rPr>
          <w:rFonts w:ascii="Tahoma" w:hAnsi="Tahoma"/>
          <w:sz w:val="20"/>
          <w:szCs w:val="20"/>
        </w:rPr>
        <w:t xml:space="preserve"> </w:t>
      </w:r>
      <w:r w:rsidRPr="00AC435E">
        <w:rPr>
          <w:rFonts w:ascii="Tahoma" w:hAnsi="Tahoma"/>
          <w:sz w:val="20"/>
          <w:szCs w:val="20"/>
        </w:rPr>
        <w:t>(</w:t>
      </w:r>
      <w:r w:rsidR="00D53FC1" w:rsidRPr="00AC435E">
        <w:rPr>
          <w:rFonts w:ascii="Tahoma" w:hAnsi="Tahoma"/>
          <w:sz w:val="20"/>
          <w:szCs w:val="20"/>
        </w:rPr>
        <w:t>dez</w:t>
      </w:r>
      <w:r w:rsidR="0058104A" w:rsidRPr="00AC435E">
        <w:rPr>
          <w:rFonts w:ascii="Tahoma" w:hAnsi="Tahoma" w:cs="Tahoma"/>
          <w:sz w:val="20"/>
          <w:szCs w:val="20"/>
        </w:rPr>
        <w:t>)</w:t>
      </w:r>
      <w:r w:rsidRPr="00AC435E">
        <w:rPr>
          <w:rFonts w:ascii="Tahoma" w:hAnsi="Tahoma" w:cs="Tahoma"/>
          <w:sz w:val="20"/>
          <w:szCs w:val="20"/>
        </w:rPr>
        <w:t xml:space="preserve"> </w:t>
      </w:r>
      <w:r w:rsidR="00A95BE3" w:rsidRPr="00AC435E">
        <w:rPr>
          <w:rFonts w:ascii="Tahoma" w:hAnsi="Tahoma" w:cs="Tahoma"/>
          <w:sz w:val="20"/>
          <w:szCs w:val="20"/>
        </w:rPr>
        <w:t>Dias Úteis</w:t>
      </w:r>
      <w:r w:rsidRPr="00AC435E">
        <w:rPr>
          <w:rFonts w:ascii="Tahoma" w:hAnsi="Tahoma" w:cs="Tahoma"/>
          <w:sz w:val="20"/>
          <w:szCs w:val="20"/>
        </w:rPr>
        <w:t xml:space="preserve">, qualquer informação que, razoavelmente, venha a ser solicitada por escrito pelo Agente Fiduciário, a fim de que este possa cumprir as suas obrigações nos termos desta Escritura </w:t>
      </w:r>
      <w:r w:rsidR="00404396" w:rsidRPr="00AC435E">
        <w:rPr>
          <w:rFonts w:ascii="Tahoma" w:hAnsi="Tahoma" w:cs="Tahoma"/>
          <w:sz w:val="20"/>
          <w:szCs w:val="20"/>
        </w:rPr>
        <w:t>de Emissão</w:t>
      </w:r>
      <w:r w:rsidR="007B77FE" w:rsidRPr="00AC435E">
        <w:rPr>
          <w:rFonts w:ascii="Tahoma" w:hAnsi="Tahoma" w:cs="Tahoma"/>
          <w:sz w:val="20"/>
          <w:szCs w:val="20"/>
        </w:rPr>
        <w:t>, dos demais Documentos da Operação</w:t>
      </w:r>
      <w:r w:rsidR="00404396" w:rsidRPr="00AC435E">
        <w:rPr>
          <w:rFonts w:ascii="Tahoma" w:hAnsi="Tahoma" w:cs="Tahoma"/>
          <w:sz w:val="20"/>
          <w:szCs w:val="20"/>
        </w:rPr>
        <w:t xml:space="preserve"> e da Instrução CVM </w:t>
      </w:r>
      <w:r w:rsidR="007B77FE" w:rsidRPr="00AC435E">
        <w:rPr>
          <w:rFonts w:ascii="Tahoma" w:hAnsi="Tahoma" w:cs="Tahoma"/>
          <w:sz w:val="20"/>
          <w:szCs w:val="20"/>
        </w:rPr>
        <w:t>583</w:t>
      </w:r>
      <w:r w:rsidRPr="00AC435E">
        <w:rPr>
          <w:rFonts w:ascii="Tahoma" w:hAnsi="Tahoma" w:cs="Tahoma"/>
          <w:sz w:val="20"/>
          <w:szCs w:val="20"/>
        </w:rPr>
        <w:t>;</w:t>
      </w:r>
    </w:p>
    <w:p w14:paraId="00335AAB" w14:textId="77777777" w:rsidR="00C20F12" w:rsidRPr="00AC435E" w:rsidRDefault="00C20F12" w:rsidP="00F32B4F">
      <w:pPr>
        <w:widowControl w:val="0"/>
        <w:tabs>
          <w:tab w:val="num" w:pos="1418"/>
        </w:tabs>
        <w:ind w:left="1418" w:hanging="567"/>
        <w:rPr>
          <w:rFonts w:ascii="Tahoma" w:hAnsi="Tahoma" w:cs="Tahoma"/>
          <w:sz w:val="20"/>
          <w:szCs w:val="20"/>
        </w:rPr>
      </w:pPr>
    </w:p>
    <w:p w14:paraId="4D2A085E" w14:textId="04F5A41F" w:rsidR="00C20F12" w:rsidRPr="00AC435E" w:rsidRDefault="00C20F12" w:rsidP="00A82EF8">
      <w:pPr>
        <w:widowControl w:val="0"/>
        <w:numPr>
          <w:ilvl w:val="0"/>
          <w:numId w:val="2"/>
        </w:numPr>
        <w:tabs>
          <w:tab w:val="clear" w:pos="947"/>
          <w:tab w:val="num" w:pos="1418"/>
        </w:tabs>
        <w:ind w:left="1418" w:hanging="567"/>
        <w:rPr>
          <w:rFonts w:ascii="Tahoma" w:hAnsi="Tahoma" w:cs="Tahoma"/>
          <w:sz w:val="20"/>
          <w:szCs w:val="20"/>
        </w:rPr>
      </w:pPr>
      <w:r w:rsidRPr="00AC435E">
        <w:rPr>
          <w:rFonts w:ascii="Tahoma" w:hAnsi="Tahoma" w:cs="Tahoma"/>
          <w:sz w:val="20"/>
          <w:szCs w:val="20"/>
        </w:rPr>
        <w:t>na mesma data da publicação, as informações veiculadas na forma prevista n</w:t>
      </w:r>
      <w:r w:rsidR="009530DD" w:rsidRPr="00AC435E">
        <w:rPr>
          <w:rFonts w:ascii="Tahoma" w:hAnsi="Tahoma" w:cs="Tahoma"/>
          <w:sz w:val="20"/>
          <w:szCs w:val="20"/>
        </w:rPr>
        <w:t>a Cláusula</w:t>
      </w:r>
      <w:r w:rsidR="00AA09D9" w:rsidRPr="00AC435E">
        <w:rPr>
          <w:rFonts w:ascii="Tahoma" w:hAnsi="Tahoma" w:cs="Tahoma"/>
          <w:sz w:val="20"/>
          <w:szCs w:val="20"/>
        </w:rPr>
        <w:t xml:space="preserve"> </w:t>
      </w:r>
      <w:r w:rsidR="000067CA" w:rsidRPr="00AC435E">
        <w:rPr>
          <w:sz w:val="20"/>
          <w:szCs w:val="20"/>
        </w:rPr>
        <w:fldChar w:fldCharType="begin"/>
      </w:r>
      <w:r w:rsidR="000067CA" w:rsidRPr="00AC435E">
        <w:rPr>
          <w:sz w:val="20"/>
          <w:szCs w:val="20"/>
        </w:rPr>
        <w:instrText xml:space="preserve"> REF _Ref2021138 \r \h  \* MERGEFORMAT </w:instrText>
      </w:r>
      <w:r w:rsidR="000067CA" w:rsidRPr="00AC435E">
        <w:rPr>
          <w:sz w:val="20"/>
          <w:szCs w:val="20"/>
        </w:rPr>
      </w:r>
      <w:r w:rsidR="000067CA" w:rsidRPr="00AC435E">
        <w:rPr>
          <w:sz w:val="20"/>
          <w:szCs w:val="20"/>
        </w:rPr>
        <w:fldChar w:fldCharType="separate"/>
      </w:r>
      <w:r w:rsidR="00AA5A47" w:rsidRPr="00AA5A47">
        <w:rPr>
          <w:rFonts w:ascii="Tahoma" w:hAnsi="Tahoma" w:cs="Tahoma"/>
          <w:sz w:val="20"/>
          <w:szCs w:val="20"/>
        </w:rPr>
        <w:t>5.19.1</w:t>
      </w:r>
      <w:r w:rsidR="000067CA" w:rsidRPr="00AC435E">
        <w:rPr>
          <w:sz w:val="20"/>
          <w:szCs w:val="20"/>
        </w:rPr>
        <w:fldChar w:fldCharType="end"/>
      </w:r>
      <w:r w:rsidR="009530DD" w:rsidRPr="00AC435E">
        <w:rPr>
          <w:rFonts w:ascii="Tahoma" w:hAnsi="Tahoma" w:cs="Tahoma"/>
          <w:sz w:val="20"/>
          <w:szCs w:val="20"/>
        </w:rPr>
        <w:t xml:space="preserve"> desta Escritura de Emissão</w:t>
      </w:r>
      <w:r w:rsidRPr="00AC435E">
        <w:rPr>
          <w:rFonts w:ascii="Tahoma" w:hAnsi="Tahoma" w:cs="Tahoma"/>
          <w:sz w:val="20"/>
          <w:szCs w:val="20"/>
        </w:rPr>
        <w:t>;</w:t>
      </w:r>
      <w:r w:rsidR="001768E4" w:rsidRPr="00AC435E">
        <w:rPr>
          <w:rFonts w:ascii="Tahoma" w:hAnsi="Tahoma" w:cs="Tahoma"/>
          <w:sz w:val="20"/>
          <w:szCs w:val="20"/>
        </w:rPr>
        <w:t xml:space="preserve"> e</w:t>
      </w:r>
    </w:p>
    <w:p w14:paraId="608FEB78" w14:textId="77777777" w:rsidR="00C20F12" w:rsidRPr="00AC435E" w:rsidRDefault="00C20F12" w:rsidP="00F32B4F">
      <w:pPr>
        <w:widowControl w:val="0"/>
        <w:tabs>
          <w:tab w:val="num" w:pos="1418"/>
        </w:tabs>
        <w:ind w:left="1418" w:hanging="567"/>
        <w:rPr>
          <w:rFonts w:ascii="Tahoma" w:hAnsi="Tahoma" w:cs="Tahoma"/>
          <w:sz w:val="20"/>
          <w:szCs w:val="20"/>
        </w:rPr>
      </w:pPr>
    </w:p>
    <w:p w14:paraId="0C494359" w14:textId="77777777" w:rsidR="00C20F12" w:rsidRPr="00AC435E" w:rsidRDefault="00C20F12" w:rsidP="00A82EF8">
      <w:pPr>
        <w:widowControl w:val="0"/>
        <w:numPr>
          <w:ilvl w:val="0"/>
          <w:numId w:val="2"/>
        </w:numPr>
        <w:tabs>
          <w:tab w:val="clear" w:pos="947"/>
          <w:tab w:val="num" w:pos="1418"/>
        </w:tabs>
        <w:ind w:left="1418" w:hanging="567"/>
        <w:rPr>
          <w:rFonts w:ascii="Tahoma" w:hAnsi="Tahoma" w:cs="Tahoma"/>
          <w:sz w:val="20"/>
          <w:szCs w:val="20"/>
        </w:rPr>
      </w:pPr>
      <w:r w:rsidRPr="00AC435E">
        <w:rPr>
          <w:rFonts w:ascii="Tahoma" w:hAnsi="Tahoma" w:cs="Tahoma"/>
          <w:sz w:val="20"/>
          <w:szCs w:val="20"/>
        </w:rPr>
        <w:t>avisos aos Debenturistas</w:t>
      </w:r>
      <w:r w:rsidRPr="00AC435E" w:rsidDel="004575BC">
        <w:rPr>
          <w:rFonts w:ascii="Tahoma" w:hAnsi="Tahoma" w:cs="Tahoma"/>
          <w:sz w:val="20"/>
          <w:szCs w:val="20"/>
        </w:rPr>
        <w:t>, fatos relevantes, assim como atas de assembl</w:t>
      </w:r>
      <w:r w:rsidRPr="00AC435E">
        <w:rPr>
          <w:rFonts w:ascii="Tahoma" w:hAnsi="Tahoma" w:cs="Tahoma"/>
          <w:sz w:val="20"/>
          <w:szCs w:val="20"/>
        </w:rPr>
        <w:t>e</w:t>
      </w:r>
      <w:r w:rsidRPr="00AC435E" w:rsidDel="004575BC">
        <w:rPr>
          <w:rFonts w:ascii="Tahoma" w:hAnsi="Tahoma" w:cs="Tahoma"/>
          <w:sz w:val="20"/>
          <w:szCs w:val="20"/>
        </w:rPr>
        <w:t>ias gerais e reuniões do conselho de administração da Emissora que, de alguma forma, envolvam</w:t>
      </w:r>
      <w:r w:rsidRPr="00AC435E">
        <w:rPr>
          <w:rFonts w:ascii="Tahoma" w:hAnsi="Tahoma" w:cs="Tahoma"/>
          <w:sz w:val="20"/>
          <w:szCs w:val="20"/>
        </w:rPr>
        <w:t xml:space="preserve"> interesse dos Debenturistas, no prazo de </w:t>
      </w:r>
      <w:r w:rsidR="00D53FC1" w:rsidRPr="00AC435E">
        <w:rPr>
          <w:rFonts w:ascii="Tahoma" w:hAnsi="Tahoma"/>
          <w:sz w:val="20"/>
          <w:szCs w:val="20"/>
        </w:rPr>
        <w:t>10</w:t>
      </w:r>
      <w:r w:rsidRPr="00AC435E">
        <w:rPr>
          <w:rFonts w:ascii="Tahoma" w:hAnsi="Tahoma"/>
          <w:sz w:val="20"/>
          <w:szCs w:val="20"/>
        </w:rPr>
        <w:t xml:space="preserve"> (</w:t>
      </w:r>
      <w:r w:rsidR="00D53FC1" w:rsidRPr="00AC435E">
        <w:rPr>
          <w:rFonts w:ascii="Tahoma" w:hAnsi="Tahoma"/>
          <w:sz w:val="20"/>
          <w:szCs w:val="20"/>
        </w:rPr>
        <w:t>dez</w:t>
      </w:r>
      <w:r w:rsidRPr="00AC435E">
        <w:rPr>
          <w:rFonts w:ascii="Tahoma" w:hAnsi="Tahoma" w:cs="Tahoma"/>
          <w:sz w:val="20"/>
          <w:szCs w:val="20"/>
        </w:rPr>
        <w:t xml:space="preserve">) </w:t>
      </w:r>
      <w:r w:rsidR="00A95BE3" w:rsidRPr="00AC435E">
        <w:rPr>
          <w:rFonts w:ascii="Tahoma" w:hAnsi="Tahoma" w:cs="Tahoma"/>
          <w:sz w:val="20"/>
          <w:szCs w:val="20"/>
        </w:rPr>
        <w:t>Dias Úteis</w:t>
      </w:r>
      <w:r w:rsidR="00EC2AAC" w:rsidRPr="00AC435E">
        <w:rPr>
          <w:rFonts w:ascii="Tahoma" w:hAnsi="Tahoma" w:cs="Tahoma"/>
          <w:sz w:val="20"/>
          <w:szCs w:val="20"/>
        </w:rPr>
        <w:t xml:space="preserve"> contado</w:t>
      </w:r>
      <w:r w:rsidRPr="00AC435E">
        <w:rPr>
          <w:rFonts w:ascii="Tahoma" w:hAnsi="Tahoma" w:cs="Tahoma"/>
          <w:sz w:val="20"/>
          <w:szCs w:val="20"/>
        </w:rPr>
        <w:t xml:space="preserve"> da data em que forem (ou devessem ter sido) publicados ou, se não forem publicados, da data em que forem divulgados;</w:t>
      </w:r>
      <w:r w:rsidR="007B77FE" w:rsidRPr="00AC435E">
        <w:rPr>
          <w:rFonts w:ascii="Tahoma" w:hAnsi="Tahoma" w:cs="Tahoma"/>
          <w:sz w:val="20"/>
          <w:szCs w:val="20"/>
        </w:rPr>
        <w:t xml:space="preserve"> e</w:t>
      </w:r>
      <w:r w:rsidR="009530DD" w:rsidRPr="00AC435E">
        <w:rPr>
          <w:rFonts w:ascii="Tahoma" w:hAnsi="Tahoma" w:cs="Tahoma"/>
          <w:sz w:val="20"/>
          <w:szCs w:val="20"/>
        </w:rPr>
        <w:t xml:space="preserve"> </w:t>
      </w:r>
    </w:p>
    <w:p w14:paraId="71A95E42" w14:textId="77777777" w:rsidR="00C20F12" w:rsidRPr="00AC435E" w:rsidRDefault="00C20F12" w:rsidP="00F32B4F">
      <w:pPr>
        <w:widowControl w:val="0"/>
        <w:tabs>
          <w:tab w:val="num" w:pos="1418"/>
        </w:tabs>
        <w:ind w:left="1418" w:hanging="567"/>
        <w:rPr>
          <w:rFonts w:ascii="Tahoma" w:hAnsi="Tahoma" w:cs="Tahoma"/>
          <w:w w:val="0"/>
          <w:sz w:val="20"/>
          <w:szCs w:val="20"/>
        </w:rPr>
      </w:pPr>
    </w:p>
    <w:p w14:paraId="0991FB46" w14:textId="77777777" w:rsidR="00C20F12" w:rsidRPr="00AC435E" w:rsidRDefault="00C20F12" w:rsidP="00A82EF8">
      <w:pPr>
        <w:widowControl w:val="0"/>
        <w:numPr>
          <w:ilvl w:val="0"/>
          <w:numId w:val="2"/>
        </w:numPr>
        <w:tabs>
          <w:tab w:val="clear" w:pos="947"/>
          <w:tab w:val="num" w:pos="1418"/>
        </w:tabs>
        <w:ind w:left="1418" w:hanging="567"/>
        <w:rPr>
          <w:rFonts w:ascii="Tahoma" w:hAnsi="Tahoma" w:cs="Tahoma"/>
          <w:sz w:val="20"/>
          <w:szCs w:val="20"/>
        </w:rPr>
      </w:pPr>
      <w:r w:rsidRPr="00AC435E">
        <w:rPr>
          <w:rFonts w:ascii="Tahoma" w:hAnsi="Tahoma" w:cs="Tahoma"/>
          <w:sz w:val="20"/>
          <w:szCs w:val="20"/>
        </w:rPr>
        <w:t>todos os demais documentos e informações que a Emissora, nos termos e condições previstos nesta Escritura de Emissão</w:t>
      </w:r>
      <w:r w:rsidR="007B77FE" w:rsidRPr="00AC435E">
        <w:rPr>
          <w:rFonts w:ascii="Tahoma" w:hAnsi="Tahoma" w:cs="Tahoma"/>
          <w:sz w:val="20"/>
          <w:szCs w:val="20"/>
        </w:rPr>
        <w:t xml:space="preserve"> e nos demais Documentos da Operação, conforme aplicável</w:t>
      </w:r>
      <w:r w:rsidRPr="00AC435E">
        <w:rPr>
          <w:rFonts w:ascii="Tahoma" w:hAnsi="Tahoma" w:cs="Tahoma"/>
          <w:sz w:val="20"/>
          <w:szCs w:val="20"/>
        </w:rPr>
        <w:t>, comprometeu</w:t>
      </w:r>
      <w:r w:rsidR="00DF6ED1" w:rsidRPr="00AC435E">
        <w:rPr>
          <w:rFonts w:ascii="Tahoma" w:hAnsi="Tahoma" w:cs="Tahoma"/>
          <w:sz w:val="20"/>
          <w:szCs w:val="20"/>
        </w:rPr>
        <w:t xml:space="preserve">-se </w:t>
      </w:r>
      <w:r w:rsidRPr="00AC435E">
        <w:rPr>
          <w:rFonts w:ascii="Tahoma" w:hAnsi="Tahoma" w:cs="Tahoma"/>
          <w:sz w:val="20"/>
          <w:szCs w:val="20"/>
        </w:rPr>
        <w:t>a enviar ao Agente Fiduciário</w:t>
      </w:r>
      <w:r w:rsidR="007B77FE" w:rsidRPr="00AC435E">
        <w:rPr>
          <w:rFonts w:ascii="Tahoma" w:hAnsi="Tahoma" w:cs="Tahoma"/>
          <w:sz w:val="20"/>
          <w:szCs w:val="20"/>
        </w:rPr>
        <w:t>.</w:t>
      </w:r>
    </w:p>
    <w:p w14:paraId="4061521E" w14:textId="77777777" w:rsidR="00C20F12" w:rsidRPr="00AC435E" w:rsidRDefault="00C20F12" w:rsidP="00F32B4F">
      <w:pPr>
        <w:widowControl w:val="0"/>
        <w:rPr>
          <w:rFonts w:ascii="Tahoma" w:hAnsi="Tahoma" w:cs="Tahoma"/>
          <w:sz w:val="20"/>
          <w:szCs w:val="20"/>
        </w:rPr>
      </w:pPr>
    </w:p>
    <w:p w14:paraId="709830BF"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submeter, na forma da lei, suas contas e balanços </w:t>
      </w:r>
      <w:r w:rsidR="00547204" w:rsidRPr="00AC435E">
        <w:rPr>
          <w:rFonts w:ascii="Tahoma" w:hAnsi="Tahoma" w:cs="Tahoma"/>
          <w:sz w:val="20"/>
          <w:szCs w:val="20"/>
        </w:rPr>
        <w:t xml:space="preserve">anuais </w:t>
      </w:r>
      <w:r w:rsidRPr="00AC435E">
        <w:rPr>
          <w:rFonts w:ascii="Tahoma" w:hAnsi="Tahoma" w:cs="Tahoma"/>
          <w:sz w:val="20"/>
          <w:szCs w:val="20"/>
        </w:rPr>
        <w:t>a exame por empresa de auditoria independente registrada na CVM;</w:t>
      </w:r>
    </w:p>
    <w:p w14:paraId="19930627" w14:textId="77777777" w:rsidR="00C20F12" w:rsidRPr="00AC435E" w:rsidRDefault="00C20F12" w:rsidP="00F32B4F">
      <w:pPr>
        <w:widowControl w:val="0"/>
        <w:rPr>
          <w:rFonts w:ascii="Tahoma" w:hAnsi="Tahoma" w:cs="Tahoma"/>
          <w:sz w:val="20"/>
          <w:szCs w:val="20"/>
        </w:rPr>
      </w:pPr>
    </w:p>
    <w:p w14:paraId="385FB5E6"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manter as Debêntures </w:t>
      </w:r>
      <w:r w:rsidR="00BB09FA" w:rsidRPr="00AC435E">
        <w:rPr>
          <w:rFonts w:ascii="Tahoma" w:hAnsi="Tahoma" w:cs="Tahoma"/>
          <w:sz w:val="20"/>
          <w:szCs w:val="20"/>
        </w:rPr>
        <w:t xml:space="preserve">depositadas </w:t>
      </w:r>
      <w:r w:rsidRPr="00AC435E">
        <w:rPr>
          <w:rFonts w:ascii="Tahoma" w:hAnsi="Tahoma" w:cs="Tahoma"/>
          <w:sz w:val="20"/>
          <w:szCs w:val="20"/>
        </w:rPr>
        <w:t>para negociação no mercado secundário durante o prazo de vigência das Debêntures;</w:t>
      </w:r>
    </w:p>
    <w:p w14:paraId="4AD20714" w14:textId="77777777" w:rsidR="00C20F12" w:rsidRPr="00AC435E" w:rsidRDefault="00C20F12" w:rsidP="00F32B4F">
      <w:pPr>
        <w:widowControl w:val="0"/>
        <w:tabs>
          <w:tab w:val="num" w:pos="851"/>
        </w:tabs>
        <w:ind w:left="851" w:hanging="851"/>
        <w:rPr>
          <w:rFonts w:ascii="Tahoma" w:hAnsi="Tahoma" w:cs="Tahoma"/>
          <w:sz w:val="20"/>
          <w:szCs w:val="20"/>
        </w:rPr>
      </w:pPr>
    </w:p>
    <w:p w14:paraId="766671E3"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manter, em adequado funcionamento, atendimento eficiente aos Debenturistas ou contratar instituições financeiras autorizadas para a prestação desse serviço;</w:t>
      </w:r>
    </w:p>
    <w:p w14:paraId="532C19AF" w14:textId="77777777" w:rsidR="00C20F12" w:rsidRPr="00AC435E" w:rsidRDefault="00C20F12" w:rsidP="00F32B4F">
      <w:pPr>
        <w:widowControl w:val="0"/>
        <w:tabs>
          <w:tab w:val="num" w:pos="851"/>
        </w:tabs>
        <w:ind w:left="851" w:hanging="851"/>
        <w:rPr>
          <w:rFonts w:ascii="Tahoma" w:hAnsi="Tahoma" w:cs="Tahoma"/>
          <w:sz w:val="20"/>
          <w:szCs w:val="20"/>
        </w:rPr>
      </w:pPr>
    </w:p>
    <w:p w14:paraId="5DE2311A"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atender de forma </w:t>
      </w:r>
      <w:r w:rsidR="00B531C3" w:rsidRPr="00AC435E">
        <w:rPr>
          <w:rFonts w:ascii="Tahoma" w:hAnsi="Tahoma" w:cs="Tahoma"/>
          <w:sz w:val="20"/>
          <w:szCs w:val="20"/>
        </w:rPr>
        <w:t xml:space="preserve">tempestiva </w:t>
      </w:r>
      <w:r w:rsidRPr="00AC435E">
        <w:rPr>
          <w:rFonts w:ascii="Tahoma" w:hAnsi="Tahoma" w:cs="Tahoma"/>
          <w:sz w:val="20"/>
          <w:szCs w:val="20"/>
        </w:rPr>
        <w:t>às solicitações legítimas dos Debenturistas e do Agente Fiduciário;</w:t>
      </w:r>
    </w:p>
    <w:p w14:paraId="4982AD2D" w14:textId="77777777" w:rsidR="00C20F12" w:rsidRPr="00AC435E" w:rsidRDefault="00C20F12" w:rsidP="00F32B4F">
      <w:pPr>
        <w:widowControl w:val="0"/>
        <w:tabs>
          <w:tab w:val="num" w:pos="851"/>
        </w:tabs>
        <w:ind w:left="851" w:hanging="851"/>
        <w:rPr>
          <w:rFonts w:ascii="Tahoma" w:hAnsi="Tahoma" w:cs="Tahoma"/>
          <w:sz w:val="20"/>
          <w:szCs w:val="20"/>
        </w:rPr>
      </w:pPr>
    </w:p>
    <w:p w14:paraId="353A856B"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convocar, nos termos da </w:t>
      </w:r>
      <w:r w:rsidR="00AA7E8F" w:rsidRPr="00AC435E">
        <w:rPr>
          <w:rFonts w:ascii="Tahoma" w:hAnsi="Tahoma" w:cs="Tahoma"/>
          <w:sz w:val="20"/>
          <w:szCs w:val="20"/>
        </w:rPr>
        <w:t xml:space="preserve">Cláusula </w:t>
      </w:r>
      <w:r w:rsidR="004C3DA8" w:rsidRPr="00AC435E">
        <w:rPr>
          <w:rFonts w:ascii="Tahoma" w:hAnsi="Tahoma" w:cs="Tahoma"/>
          <w:sz w:val="20"/>
          <w:szCs w:val="20"/>
        </w:rPr>
        <w:t>VII</w:t>
      </w:r>
      <w:r w:rsidR="00BB09FA" w:rsidRPr="00AC435E">
        <w:rPr>
          <w:rFonts w:ascii="Tahoma" w:hAnsi="Tahoma" w:cs="Tahoma"/>
          <w:sz w:val="20"/>
          <w:szCs w:val="20"/>
        </w:rPr>
        <w:t>I</w:t>
      </w:r>
      <w:r w:rsidR="00AA7E8F" w:rsidRPr="00AC435E">
        <w:rPr>
          <w:rFonts w:ascii="Tahoma" w:hAnsi="Tahoma" w:cs="Tahoma"/>
          <w:sz w:val="20"/>
          <w:szCs w:val="20"/>
        </w:rPr>
        <w:t xml:space="preserve"> </w:t>
      </w:r>
      <w:r w:rsidR="00CC1C96" w:rsidRPr="00AC435E">
        <w:rPr>
          <w:rFonts w:ascii="Tahoma" w:hAnsi="Tahoma" w:cs="Tahoma"/>
          <w:sz w:val="20"/>
          <w:szCs w:val="20"/>
        </w:rPr>
        <w:t>desta Escritura de Emissão</w:t>
      </w:r>
      <w:r w:rsidRPr="00AC435E">
        <w:rPr>
          <w:rFonts w:ascii="Tahoma" w:hAnsi="Tahoma" w:cs="Tahoma"/>
          <w:sz w:val="20"/>
          <w:szCs w:val="20"/>
        </w:rPr>
        <w:t>, Assembleia Geral de Debenturistas para deliberar sobre qualquer das matérias que direta ou indiretamente se relacione com a Emissão, caso o Agente Fiduciário não o faça;</w:t>
      </w:r>
    </w:p>
    <w:p w14:paraId="211D2D32" w14:textId="77777777" w:rsidR="00C20F12" w:rsidRPr="00AC435E" w:rsidRDefault="00C20F12" w:rsidP="00F32B4F">
      <w:pPr>
        <w:widowControl w:val="0"/>
        <w:tabs>
          <w:tab w:val="num" w:pos="851"/>
        </w:tabs>
        <w:ind w:left="851" w:hanging="851"/>
        <w:rPr>
          <w:rFonts w:ascii="Tahoma" w:hAnsi="Tahoma" w:cs="Tahoma"/>
          <w:sz w:val="20"/>
          <w:szCs w:val="20"/>
        </w:rPr>
      </w:pPr>
    </w:p>
    <w:p w14:paraId="775B8A0A" w14:textId="77777777" w:rsidR="00C20F12" w:rsidRPr="00AC435E" w:rsidRDefault="007B1DD4" w:rsidP="007B1DD4">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comunicar em até </w:t>
      </w:r>
      <w:r w:rsidR="00E90435" w:rsidRPr="00AC435E">
        <w:rPr>
          <w:rFonts w:ascii="Tahoma" w:hAnsi="Tahoma"/>
          <w:sz w:val="20"/>
          <w:szCs w:val="20"/>
        </w:rPr>
        <w:t>1</w:t>
      </w:r>
      <w:r w:rsidRPr="00AC435E">
        <w:rPr>
          <w:rFonts w:ascii="Tahoma" w:hAnsi="Tahoma"/>
          <w:sz w:val="20"/>
          <w:szCs w:val="20"/>
        </w:rPr>
        <w:t>5 (</w:t>
      </w:r>
      <w:r w:rsidR="00E90435" w:rsidRPr="00AC435E">
        <w:rPr>
          <w:rFonts w:ascii="Tahoma" w:hAnsi="Tahoma"/>
          <w:sz w:val="20"/>
          <w:szCs w:val="20"/>
        </w:rPr>
        <w:t>quinze</w:t>
      </w:r>
      <w:r w:rsidRPr="00AC435E">
        <w:rPr>
          <w:rFonts w:ascii="Tahoma" w:hAnsi="Tahoma" w:cs="Tahoma"/>
          <w:sz w:val="20"/>
          <w:szCs w:val="20"/>
        </w:rPr>
        <w:t xml:space="preserve">) </w:t>
      </w:r>
      <w:r w:rsidR="00D53FC1" w:rsidRPr="00AC435E">
        <w:rPr>
          <w:rFonts w:ascii="Tahoma" w:hAnsi="Tahoma" w:cs="Tahoma"/>
          <w:sz w:val="20"/>
          <w:szCs w:val="20"/>
        </w:rPr>
        <w:t>D</w:t>
      </w:r>
      <w:r w:rsidRPr="00AC435E">
        <w:rPr>
          <w:rFonts w:ascii="Tahoma" w:hAnsi="Tahoma" w:cs="Tahoma"/>
          <w:sz w:val="20"/>
          <w:szCs w:val="20"/>
        </w:rPr>
        <w:t xml:space="preserve">ias </w:t>
      </w:r>
      <w:r w:rsidR="00D53FC1" w:rsidRPr="00AC435E">
        <w:rPr>
          <w:rFonts w:ascii="Tahoma" w:hAnsi="Tahoma" w:cs="Tahoma"/>
          <w:sz w:val="20"/>
          <w:szCs w:val="20"/>
        </w:rPr>
        <w:t>Ú</w:t>
      </w:r>
      <w:r w:rsidRPr="00AC435E">
        <w:rPr>
          <w:rFonts w:ascii="Tahoma" w:hAnsi="Tahoma" w:cs="Tahoma"/>
          <w:sz w:val="20"/>
          <w:szCs w:val="20"/>
        </w:rPr>
        <w:t>teis o Agente Fiduciário sobre qualquer alteração substancial nas condições financeiras, econômicas, comerciais, operacionais, regulatórias ou societárias ou nos negócios da Emissora que</w:t>
      </w:r>
      <w:r w:rsidR="00CC1C96"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(i)</w:t>
      </w:r>
      <w:r w:rsidRPr="00AC435E">
        <w:rPr>
          <w:rFonts w:ascii="Tahoma" w:hAnsi="Tahoma" w:cs="Tahoma"/>
          <w:sz w:val="20"/>
          <w:szCs w:val="20"/>
        </w:rPr>
        <w:t xml:space="preserve"> impossibilite ou dificulte de forma relevante o cumprimento, pela Emissora, de suas obrigações decorrentes desta Escritura de Emissão, das Debêntures e/ou de qualquer dos demais Documentos da Operação; ou </w:t>
      </w:r>
      <w:r w:rsidRPr="00AC435E">
        <w:rPr>
          <w:rFonts w:ascii="Tahoma" w:hAnsi="Tahoma" w:cs="Tahoma"/>
          <w:b/>
          <w:sz w:val="20"/>
          <w:szCs w:val="20"/>
        </w:rPr>
        <w:t>(ii)</w:t>
      </w:r>
      <w:r w:rsidRPr="00AC435E">
        <w:rPr>
          <w:rFonts w:ascii="Tahoma" w:hAnsi="Tahoma" w:cs="Tahoma"/>
          <w:sz w:val="20"/>
          <w:szCs w:val="20"/>
        </w:rPr>
        <w:t xml:space="preserve"> faça com que as demonstrações ou informações financeiras fornecidas pela Emissora ao Agente Fiduciário não mais reflitam a real </w:t>
      </w:r>
      <w:r w:rsidRPr="00AC435E">
        <w:rPr>
          <w:rFonts w:ascii="Tahoma" w:hAnsi="Tahoma" w:cs="Tahoma"/>
          <w:sz w:val="20"/>
          <w:szCs w:val="20"/>
        </w:rPr>
        <w:lastRenderedPageBreak/>
        <w:t>condição financeira da Emissora;</w:t>
      </w:r>
    </w:p>
    <w:p w14:paraId="0DCB884A" w14:textId="77777777" w:rsidR="00C20F12" w:rsidRPr="00AC435E" w:rsidRDefault="00C20F12" w:rsidP="00F32B4F">
      <w:pPr>
        <w:widowControl w:val="0"/>
        <w:tabs>
          <w:tab w:val="num" w:pos="851"/>
        </w:tabs>
        <w:ind w:left="851" w:hanging="851"/>
        <w:rPr>
          <w:rFonts w:ascii="Tahoma" w:hAnsi="Tahoma" w:cs="Tahoma"/>
          <w:sz w:val="20"/>
          <w:szCs w:val="20"/>
        </w:rPr>
      </w:pPr>
    </w:p>
    <w:p w14:paraId="54382CAA"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cumprir todas as determinações emanadas da CVM, inclusive mediante envio de documentos, prestando, ainda, as informações que lhe forem solicitadas;</w:t>
      </w:r>
    </w:p>
    <w:p w14:paraId="0A164EED" w14:textId="77777777" w:rsidR="00C20F12" w:rsidRPr="00AC435E" w:rsidRDefault="00C20F12" w:rsidP="00F32B4F">
      <w:pPr>
        <w:widowControl w:val="0"/>
        <w:tabs>
          <w:tab w:val="num" w:pos="851"/>
        </w:tabs>
        <w:ind w:left="851" w:hanging="851"/>
        <w:rPr>
          <w:rFonts w:ascii="Tahoma" w:hAnsi="Tahoma" w:cs="Tahoma"/>
          <w:sz w:val="20"/>
          <w:szCs w:val="20"/>
        </w:rPr>
      </w:pPr>
    </w:p>
    <w:p w14:paraId="14DE936C"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não realizar operações fora do seu objeto social, observadas as disposições estatutárias, legais e regulamentares em vigor;</w:t>
      </w:r>
    </w:p>
    <w:p w14:paraId="39CA47FD" w14:textId="77777777" w:rsidR="00200F80" w:rsidRPr="00AC435E" w:rsidRDefault="00200F80" w:rsidP="00200F80">
      <w:pPr>
        <w:pStyle w:val="PargrafodaLista"/>
        <w:rPr>
          <w:rFonts w:ascii="Tahoma" w:hAnsi="Tahoma" w:cs="Tahoma"/>
          <w:sz w:val="20"/>
          <w:szCs w:val="20"/>
        </w:rPr>
      </w:pPr>
    </w:p>
    <w:p w14:paraId="20387FC4" w14:textId="77777777" w:rsidR="00200F80" w:rsidRPr="00AC435E" w:rsidRDefault="00200F80" w:rsidP="00200F80">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não realizar operações com derivativos com objetivo que não seja de proteção patrimonial;</w:t>
      </w:r>
    </w:p>
    <w:p w14:paraId="328A474A" w14:textId="77777777" w:rsidR="00C20F12" w:rsidRPr="00AC435E" w:rsidRDefault="00C20F12" w:rsidP="00F32B4F">
      <w:pPr>
        <w:widowControl w:val="0"/>
        <w:tabs>
          <w:tab w:val="num" w:pos="851"/>
        </w:tabs>
        <w:ind w:left="851" w:hanging="851"/>
        <w:rPr>
          <w:rFonts w:ascii="Tahoma" w:hAnsi="Tahoma" w:cs="Tahoma"/>
          <w:sz w:val="20"/>
          <w:szCs w:val="20"/>
        </w:rPr>
      </w:pPr>
    </w:p>
    <w:p w14:paraId="7DDDA77D"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bookmarkStart w:id="128" w:name="_Ref261313573"/>
      <w:r w:rsidRPr="00AC435E">
        <w:rPr>
          <w:rFonts w:ascii="Tahoma" w:hAnsi="Tahoma" w:cs="Tahoma"/>
          <w:sz w:val="20"/>
          <w:szCs w:val="20"/>
        </w:rPr>
        <w:t xml:space="preserve">manter as condições financeiras, econômicas, comerciais, operacionais, regulatórias ou societárias nos negócios da Emissora, devendo </w:t>
      </w:r>
      <w:r w:rsidR="00200F80" w:rsidRPr="00AC435E">
        <w:rPr>
          <w:rFonts w:ascii="Tahoma" w:hAnsi="Tahoma" w:cs="Tahoma"/>
          <w:sz w:val="20"/>
          <w:szCs w:val="20"/>
        </w:rPr>
        <w:t xml:space="preserve">comunicar </w:t>
      </w:r>
      <w:r w:rsidR="00846894" w:rsidRPr="00AC435E">
        <w:rPr>
          <w:rFonts w:ascii="Tahoma" w:hAnsi="Tahoma" w:cs="Tahoma"/>
          <w:sz w:val="20"/>
          <w:szCs w:val="20"/>
        </w:rPr>
        <w:t xml:space="preserve">em até </w:t>
      </w:r>
      <w:r w:rsidR="00664513" w:rsidRPr="00AC435E">
        <w:rPr>
          <w:rFonts w:ascii="Tahoma" w:hAnsi="Tahoma"/>
          <w:sz w:val="20"/>
          <w:szCs w:val="20"/>
        </w:rPr>
        <w:t>0</w:t>
      </w:r>
      <w:r w:rsidR="001E592F" w:rsidRPr="00AC435E">
        <w:rPr>
          <w:rFonts w:ascii="Tahoma" w:hAnsi="Tahoma"/>
          <w:sz w:val="20"/>
          <w:szCs w:val="20"/>
        </w:rPr>
        <w:t>5</w:t>
      </w:r>
      <w:r w:rsidR="00846894" w:rsidRPr="00AC435E">
        <w:rPr>
          <w:rFonts w:ascii="Tahoma" w:hAnsi="Tahoma"/>
          <w:sz w:val="20"/>
          <w:szCs w:val="20"/>
        </w:rPr>
        <w:t xml:space="preserve"> (</w:t>
      </w:r>
      <w:r w:rsidR="001E592F" w:rsidRPr="00AC435E">
        <w:rPr>
          <w:rFonts w:ascii="Tahoma" w:hAnsi="Tahoma"/>
          <w:sz w:val="20"/>
          <w:szCs w:val="20"/>
        </w:rPr>
        <w:t>cinco</w:t>
      </w:r>
      <w:r w:rsidR="00846894" w:rsidRPr="00AC435E">
        <w:rPr>
          <w:rFonts w:ascii="Tahoma" w:hAnsi="Tahoma" w:cs="Tahoma"/>
          <w:sz w:val="20"/>
          <w:szCs w:val="20"/>
        </w:rPr>
        <w:t xml:space="preserve">) </w:t>
      </w:r>
      <w:r w:rsidR="00A95BE3" w:rsidRPr="00AC435E">
        <w:rPr>
          <w:rFonts w:ascii="Tahoma" w:hAnsi="Tahoma" w:cs="Tahoma"/>
          <w:sz w:val="20"/>
          <w:szCs w:val="20"/>
        </w:rPr>
        <w:t>Dias Úteis</w:t>
      </w:r>
      <w:r w:rsidR="004926E8" w:rsidRPr="00AC435E">
        <w:rPr>
          <w:rFonts w:ascii="Tahoma" w:hAnsi="Tahoma" w:cs="Tahoma"/>
          <w:sz w:val="20"/>
          <w:szCs w:val="20"/>
        </w:rPr>
        <w:t xml:space="preserve"> </w:t>
      </w:r>
      <w:r w:rsidRPr="00AC435E">
        <w:rPr>
          <w:rFonts w:ascii="Tahoma" w:hAnsi="Tahoma" w:cs="Tahoma"/>
          <w:sz w:val="20"/>
          <w:szCs w:val="20"/>
        </w:rPr>
        <w:t>o Agente Fiduciário sobre qualquer alteração relevante ou sobre quaisquer eventos ou situações que possam afetar negativamente, impossibilitar ou dificultar, de forma</w:t>
      </w:r>
      <w:r w:rsidR="001E592F" w:rsidRPr="00AC435E">
        <w:rPr>
          <w:rFonts w:ascii="Tahoma" w:hAnsi="Tahoma" w:cs="Tahoma"/>
          <w:sz w:val="20"/>
          <w:szCs w:val="20"/>
        </w:rPr>
        <w:t xml:space="preserve"> relevante</w:t>
      </w:r>
      <w:r w:rsidRPr="00AC435E">
        <w:rPr>
          <w:rFonts w:ascii="Tahoma" w:hAnsi="Tahoma" w:cs="Tahoma"/>
          <w:sz w:val="20"/>
          <w:szCs w:val="20"/>
        </w:rPr>
        <w:t>, o pontual cumprimento, pela Emissora, de suas obrigações decorrentes desta Escritura de Emissão e das Debêntures, no todo ou em parte;</w:t>
      </w:r>
      <w:bookmarkEnd w:id="128"/>
    </w:p>
    <w:p w14:paraId="3B6F5CCC" w14:textId="77777777" w:rsidR="00C20F12" w:rsidRPr="00AC435E" w:rsidRDefault="00C20F12" w:rsidP="00F32B4F">
      <w:pPr>
        <w:pStyle w:val="PargrafodaLista"/>
        <w:tabs>
          <w:tab w:val="num" w:pos="851"/>
        </w:tabs>
        <w:ind w:left="851" w:hanging="851"/>
        <w:rPr>
          <w:rFonts w:ascii="Tahoma" w:hAnsi="Tahoma" w:cs="Tahoma"/>
          <w:sz w:val="20"/>
          <w:szCs w:val="20"/>
        </w:rPr>
      </w:pPr>
    </w:p>
    <w:p w14:paraId="3A47D7A6"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manter seus bens e ativos devidamente segurados, conforme práticas correntes da Emissora;</w:t>
      </w:r>
    </w:p>
    <w:p w14:paraId="7128D777" w14:textId="77777777" w:rsidR="00C20F12" w:rsidRPr="00AC435E" w:rsidRDefault="00C20F12" w:rsidP="00F32B4F">
      <w:pPr>
        <w:widowControl w:val="0"/>
        <w:tabs>
          <w:tab w:val="num" w:pos="851"/>
        </w:tabs>
        <w:ind w:left="851" w:hanging="851"/>
        <w:rPr>
          <w:rFonts w:ascii="Tahoma" w:hAnsi="Tahoma" w:cs="Tahoma"/>
          <w:sz w:val="20"/>
          <w:szCs w:val="20"/>
        </w:rPr>
      </w:pPr>
    </w:p>
    <w:p w14:paraId="46DEDA1B"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não praticar qualquer ato em desacordo com o seu </w:t>
      </w:r>
      <w:r w:rsidR="00CC1C96" w:rsidRPr="00AC435E">
        <w:rPr>
          <w:rFonts w:ascii="Tahoma" w:hAnsi="Tahoma" w:cs="Tahoma"/>
          <w:sz w:val="20"/>
          <w:szCs w:val="20"/>
        </w:rPr>
        <w:t>e</w:t>
      </w:r>
      <w:r w:rsidRPr="00AC435E">
        <w:rPr>
          <w:rFonts w:ascii="Tahoma" w:hAnsi="Tahoma" w:cs="Tahoma"/>
          <w:sz w:val="20"/>
          <w:szCs w:val="20"/>
        </w:rPr>
        <w:t xml:space="preserve">statuto </w:t>
      </w:r>
      <w:r w:rsidR="00CC1C96" w:rsidRPr="00AC435E">
        <w:rPr>
          <w:rFonts w:ascii="Tahoma" w:hAnsi="Tahoma" w:cs="Tahoma"/>
          <w:sz w:val="20"/>
          <w:szCs w:val="20"/>
        </w:rPr>
        <w:t>s</w:t>
      </w:r>
      <w:r w:rsidRPr="00AC435E">
        <w:rPr>
          <w:rFonts w:ascii="Tahoma" w:hAnsi="Tahoma" w:cs="Tahoma"/>
          <w:sz w:val="20"/>
          <w:szCs w:val="20"/>
        </w:rPr>
        <w:t>ocial</w:t>
      </w:r>
      <w:r w:rsidR="003742E1" w:rsidRPr="00AC435E">
        <w:rPr>
          <w:rFonts w:ascii="Tahoma" w:hAnsi="Tahoma" w:cs="Tahoma"/>
          <w:sz w:val="20"/>
          <w:szCs w:val="20"/>
        </w:rPr>
        <w:t xml:space="preserve">, </w:t>
      </w:r>
      <w:r w:rsidRPr="00AC435E">
        <w:rPr>
          <w:rFonts w:ascii="Tahoma" w:hAnsi="Tahoma" w:cs="Tahoma"/>
          <w:sz w:val="20"/>
          <w:szCs w:val="20"/>
        </w:rPr>
        <w:t>com esta Escritura de Emissão</w:t>
      </w:r>
      <w:r w:rsidR="003742E1" w:rsidRPr="00AC435E">
        <w:rPr>
          <w:rFonts w:ascii="Tahoma" w:hAnsi="Tahoma" w:cs="Tahoma"/>
          <w:sz w:val="20"/>
          <w:szCs w:val="20"/>
        </w:rPr>
        <w:t xml:space="preserve"> e/ou </w:t>
      </w:r>
      <w:r w:rsidR="007B77FE" w:rsidRPr="00AC435E">
        <w:rPr>
          <w:rFonts w:ascii="Tahoma" w:hAnsi="Tahoma" w:cs="Tahoma"/>
          <w:sz w:val="20"/>
          <w:szCs w:val="20"/>
        </w:rPr>
        <w:t>com os demais Documentos da Operação</w:t>
      </w:r>
      <w:r w:rsidRPr="00AC435E">
        <w:rPr>
          <w:rFonts w:ascii="Tahoma" w:hAnsi="Tahoma" w:cs="Tahoma"/>
          <w:sz w:val="20"/>
          <w:szCs w:val="20"/>
        </w:rPr>
        <w:t xml:space="preserve">, em especial os que possam, direta ou indiretamente, comprometer o pontual e integral cumprimento das obrigações assumidas perante os Debenturistas; </w:t>
      </w:r>
    </w:p>
    <w:p w14:paraId="6E620A9C" w14:textId="77777777" w:rsidR="003073E6" w:rsidRPr="00AC435E" w:rsidRDefault="003073E6" w:rsidP="003073E6">
      <w:pPr>
        <w:pStyle w:val="PargrafodaLista"/>
        <w:rPr>
          <w:rFonts w:ascii="Tahoma" w:hAnsi="Tahoma" w:cs="Tahoma"/>
          <w:sz w:val="20"/>
          <w:szCs w:val="20"/>
        </w:rPr>
      </w:pPr>
    </w:p>
    <w:p w14:paraId="423DE37B" w14:textId="77777777" w:rsidR="003073E6" w:rsidRPr="00AC435E" w:rsidRDefault="003073E6" w:rsidP="003073E6">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cumprir todas as leis, regras, regulamentos e ordens aplicáveis em qualquer jurisdição na qual realize negócios ou possua ativos;</w:t>
      </w:r>
    </w:p>
    <w:p w14:paraId="5B4CB33C" w14:textId="77777777" w:rsidR="00C20F12" w:rsidRPr="00AC435E" w:rsidRDefault="00C20F12" w:rsidP="00F32B4F">
      <w:pPr>
        <w:widowControl w:val="0"/>
        <w:tabs>
          <w:tab w:val="num" w:pos="851"/>
        </w:tabs>
        <w:ind w:left="851" w:hanging="851"/>
        <w:rPr>
          <w:rFonts w:ascii="Tahoma" w:hAnsi="Tahoma" w:cs="Tahoma"/>
          <w:sz w:val="20"/>
          <w:szCs w:val="20"/>
        </w:rPr>
      </w:pPr>
    </w:p>
    <w:p w14:paraId="2884DE90" w14:textId="77777777" w:rsidR="009C1ED7" w:rsidRPr="00AC435E" w:rsidRDefault="009C1ED7"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cumprir </w:t>
      </w:r>
      <w:r w:rsidR="004A19CB" w:rsidRPr="00AC435E">
        <w:rPr>
          <w:rFonts w:ascii="Tahoma" w:hAnsi="Tahoma" w:cs="Tahoma"/>
          <w:sz w:val="20"/>
          <w:szCs w:val="20"/>
        </w:rPr>
        <w:t xml:space="preserve">rigorosamente </w:t>
      </w:r>
      <w:r w:rsidRPr="00AC435E">
        <w:rPr>
          <w:rFonts w:ascii="Tahoma" w:hAnsi="Tahoma" w:cs="Tahoma"/>
          <w:sz w:val="20"/>
          <w:szCs w:val="20"/>
        </w:rPr>
        <w:t xml:space="preserve">o disposto na legislação em vigor pertinente à Política Nacional do Meio Ambiente, às Resoluções do </w:t>
      </w:r>
      <w:r w:rsidR="00CC1C96" w:rsidRPr="00AC435E">
        <w:rPr>
          <w:rFonts w:ascii="Tahoma" w:hAnsi="Tahoma" w:cs="Tahoma"/>
          <w:sz w:val="20"/>
          <w:szCs w:val="20"/>
        </w:rPr>
        <w:t>CONAMA</w:t>
      </w:r>
      <w:r w:rsidRPr="00AC435E">
        <w:rPr>
          <w:rFonts w:ascii="Tahoma" w:hAnsi="Tahoma" w:cs="Tahoma"/>
          <w:sz w:val="20"/>
          <w:szCs w:val="20"/>
        </w:rPr>
        <w:t xml:space="preserve">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w:t>
      </w:r>
    </w:p>
    <w:p w14:paraId="0C5B0505" w14:textId="77777777" w:rsidR="00F753FC" w:rsidRPr="00AC435E" w:rsidRDefault="00F753FC" w:rsidP="00F753FC">
      <w:pPr>
        <w:widowControl w:val="0"/>
        <w:ind w:left="851"/>
        <w:rPr>
          <w:rFonts w:ascii="Tahoma" w:hAnsi="Tahoma" w:cs="Tahoma"/>
          <w:sz w:val="20"/>
          <w:szCs w:val="20"/>
        </w:rPr>
      </w:pPr>
    </w:p>
    <w:p w14:paraId="1ADC47F7" w14:textId="77777777" w:rsidR="00F753FC" w:rsidRPr="00AC435E" w:rsidRDefault="00F753FC" w:rsidP="00F753FC">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proceder a todas as diligências exigidas para a atividade da espécie, preservando o meio ambiente e atendendo às determinações dos órgãos municipais, estaduais e federais, que subsidiariamente venham legislar ou regulamentar as normas ambientais em vigor;</w:t>
      </w:r>
    </w:p>
    <w:p w14:paraId="0FC19C96" w14:textId="77777777" w:rsidR="003742E1" w:rsidRPr="00AC435E" w:rsidRDefault="003742E1" w:rsidP="00F32B4F">
      <w:pPr>
        <w:pStyle w:val="PargrafodaLista"/>
        <w:rPr>
          <w:rFonts w:ascii="Tahoma" w:hAnsi="Tahoma" w:cs="Tahoma"/>
          <w:sz w:val="20"/>
          <w:szCs w:val="20"/>
        </w:rPr>
      </w:pPr>
    </w:p>
    <w:p w14:paraId="11A0CF68"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manter contratado durante o prazo de vigência das Debêntures, às suas ex</w:t>
      </w:r>
      <w:r w:rsidR="00F1380F" w:rsidRPr="00AC435E">
        <w:rPr>
          <w:rFonts w:ascii="Tahoma" w:hAnsi="Tahoma" w:cs="Tahoma"/>
          <w:sz w:val="20"/>
          <w:szCs w:val="20"/>
        </w:rPr>
        <w:t xml:space="preserve">pensas, o </w:t>
      </w:r>
      <w:r w:rsidR="00CC1C96" w:rsidRPr="00AC435E">
        <w:rPr>
          <w:rFonts w:ascii="Tahoma" w:hAnsi="Tahoma" w:cs="Tahoma"/>
          <w:sz w:val="20"/>
          <w:szCs w:val="20"/>
        </w:rPr>
        <w:t>Banco Liquidante</w:t>
      </w:r>
      <w:r w:rsidR="00C632DC" w:rsidRPr="00AC435E">
        <w:rPr>
          <w:rFonts w:ascii="Tahoma" w:hAnsi="Tahoma" w:cs="Tahoma"/>
          <w:sz w:val="20"/>
          <w:szCs w:val="20"/>
        </w:rPr>
        <w:t>,</w:t>
      </w:r>
      <w:r w:rsidR="00562628" w:rsidRPr="00AC435E">
        <w:rPr>
          <w:rFonts w:ascii="Tahoma" w:hAnsi="Tahoma" w:cs="Tahoma"/>
          <w:sz w:val="20"/>
          <w:szCs w:val="20"/>
        </w:rPr>
        <w:t xml:space="preserve"> </w:t>
      </w:r>
      <w:r w:rsidR="007B77FE" w:rsidRPr="00AC435E">
        <w:rPr>
          <w:rFonts w:ascii="Tahoma" w:hAnsi="Tahoma" w:cs="Tahoma"/>
          <w:sz w:val="20"/>
          <w:szCs w:val="20"/>
        </w:rPr>
        <w:t xml:space="preserve">o </w:t>
      </w:r>
      <w:r w:rsidR="00975F13" w:rsidRPr="00AC435E">
        <w:rPr>
          <w:rFonts w:ascii="Tahoma" w:hAnsi="Tahoma" w:cs="Tahoma"/>
          <w:sz w:val="20"/>
          <w:szCs w:val="20"/>
        </w:rPr>
        <w:t>Escriturador</w:t>
      </w:r>
      <w:r w:rsidRPr="00AC435E">
        <w:rPr>
          <w:rFonts w:ascii="Tahoma" w:hAnsi="Tahoma" w:cs="Tahoma"/>
          <w:sz w:val="20"/>
          <w:szCs w:val="20"/>
        </w:rPr>
        <w:t>, o Agente Fiduciário</w:t>
      </w:r>
      <w:r w:rsidR="00F61808" w:rsidRPr="00AC435E">
        <w:rPr>
          <w:rFonts w:ascii="Tahoma" w:hAnsi="Tahoma" w:cs="Tahoma"/>
          <w:sz w:val="20"/>
          <w:szCs w:val="20"/>
        </w:rPr>
        <w:t xml:space="preserve">, </w:t>
      </w:r>
      <w:r w:rsidRPr="00AC435E">
        <w:rPr>
          <w:rFonts w:ascii="Tahoma" w:hAnsi="Tahoma" w:cs="Tahoma"/>
          <w:sz w:val="20"/>
          <w:szCs w:val="20"/>
        </w:rPr>
        <w:t xml:space="preserve">a </w:t>
      </w:r>
      <w:r w:rsidR="00623B10" w:rsidRPr="00AC435E">
        <w:rPr>
          <w:rFonts w:ascii="Tahoma" w:hAnsi="Tahoma" w:cs="Tahoma"/>
          <w:sz w:val="20"/>
          <w:szCs w:val="20"/>
        </w:rPr>
        <w:t>B3</w:t>
      </w:r>
      <w:r w:rsidRPr="00AC435E">
        <w:rPr>
          <w:rFonts w:ascii="Tahoma" w:hAnsi="Tahoma" w:cs="Tahoma"/>
          <w:sz w:val="20"/>
          <w:szCs w:val="20"/>
        </w:rPr>
        <w:t xml:space="preserve"> ou qualquer outro prestador de serviço de sistema de negociação das Debêntures no mercado secundário;</w:t>
      </w:r>
    </w:p>
    <w:p w14:paraId="61418300" w14:textId="77777777" w:rsidR="00C20F12" w:rsidRPr="00AC435E" w:rsidRDefault="00C20F12" w:rsidP="00F32B4F">
      <w:pPr>
        <w:widowControl w:val="0"/>
        <w:tabs>
          <w:tab w:val="num" w:pos="851"/>
        </w:tabs>
        <w:ind w:left="851" w:hanging="851"/>
        <w:rPr>
          <w:rFonts w:ascii="Tahoma" w:hAnsi="Tahoma" w:cs="Tahoma"/>
          <w:sz w:val="20"/>
          <w:szCs w:val="20"/>
        </w:rPr>
      </w:pPr>
    </w:p>
    <w:p w14:paraId="294B7603"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bookmarkStart w:id="129" w:name="_Ref261310383"/>
      <w:r w:rsidRPr="00AC435E">
        <w:rPr>
          <w:rFonts w:ascii="Tahoma" w:hAnsi="Tahoma" w:cs="Tahoma"/>
          <w:sz w:val="20"/>
          <w:szCs w:val="20"/>
        </w:rPr>
        <w:t>efetuar o pagamento de todas as despesas comprovadas pelo Agente Fiduciário que venham a ser necessárias para proteger os direitos</w:t>
      </w:r>
      <w:r w:rsidR="00DC6C0B" w:rsidRPr="00AC435E">
        <w:rPr>
          <w:rFonts w:ascii="Tahoma" w:hAnsi="Tahoma" w:cs="Tahoma"/>
          <w:sz w:val="20"/>
          <w:szCs w:val="20"/>
        </w:rPr>
        <w:t xml:space="preserve">, </w:t>
      </w:r>
      <w:r w:rsidRPr="00AC435E">
        <w:rPr>
          <w:rFonts w:ascii="Tahoma" w:hAnsi="Tahoma" w:cs="Tahoma"/>
          <w:sz w:val="20"/>
          <w:szCs w:val="20"/>
        </w:rPr>
        <w:t xml:space="preserve">interesses </w:t>
      </w:r>
      <w:r w:rsidR="00DC6C0B" w:rsidRPr="00AC435E">
        <w:rPr>
          <w:rFonts w:ascii="Tahoma" w:hAnsi="Tahoma" w:cs="Tahoma"/>
          <w:sz w:val="20"/>
          <w:szCs w:val="20"/>
        </w:rPr>
        <w:t xml:space="preserve">e prerrogativas </w:t>
      </w:r>
      <w:r w:rsidRPr="00AC435E">
        <w:rPr>
          <w:rFonts w:ascii="Tahoma" w:hAnsi="Tahoma" w:cs="Tahoma"/>
          <w:sz w:val="20"/>
          <w:szCs w:val="20"/>
        </w:rPr>
        <w:t>dos Debenturistas ou para realizar seus créditos, inclusive honorários advocatícios e outras despesas e custos incorridos em virtude da cobrança de qualquer quantia devida aos Debenturistas nos termos desta Escritu</w:t>
      </w:r>
      <w:r w:rsidR="00ED48E0" w:rsidRPr="00AC435E">
        <w:rPr>
          <w:rFonts w:ascii="Tahoma" w:hAnsi="Tahoma" w:cs="Tahoma"/>
          <w:sz w:val="20"/>
          <w:szCs w:val="20"/>
        </w:rPr>
        <w:t>ra de Emissão</w:t>
      </w:r>
      <w:r w:rsidR="001768E4" w:rsidRPr="00AC435E">
        <w:rPr>
          <w:rFonts w:ascii="Tahoma" w:hAnsi="Tahoma" w:cs="Tahoma"/>
          <w:sz w:val="20"/>
          <w:szCs w:val="20"/>
        </w:rPr>
        <w:t xml:space="preserve"> e/ou norma vigente</w:t>
      </w:r>
      <w:r w:rsidRPr="00AC435E">
        <w:rPr>
          <w:rFonts w:ascii="Tahoma" w:hAnsi="Tahoma" w:cs="Tahoma"/>
          <w:sz w:val="20"/>
          <w:szCs w:val="20"/>
        </w:rPr>
        <w:t>;</w:t>
      </w:r>
      <w:bookmarkEnd w:id="129"/>
    </w:p>
    <w:p w14:paraId="4EFB10DA" w14:textId="77777777" w:rsidR="00C20F12" w:rsidRPr="00AC435E" w:rsidRDefault="00C20F12" w:rsidP="00F32B4F">
      <w:pPr>
        <w:widowControl w:val="0"/>
        <w:tabs>
          <w:tab w:val="num" w:pos="851"/>
        </w:tabs>
        <w:ind w:left="851" w:hanging="851"/>
        <w:rPr>
          <w:rFonts w:ascii="Tahoma" w:hAnsi="Tahoma" w:cs="Tahoma"/>
          <w:sz w:val="20"/>
          <w:szCs w:val="20"/>
        </w:rPr>
      </w:pPr>
    </w:p>
    <w:p w14:paraId="10C26B24" w14:textId="77777777"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efetuar recolhimento de quaisquer tributos ou contribuições que incidam ou venham a incidir sobre a Emissão e que sejam de responsabilidade da Emissora;</w:t>
      </w:r>
    </w:p>
    <w:p w14:paraId="0D9505CB" w14:textId="77777777" w:rsidR="00C20F12" w:rsidRPr="00AC435E" w:rsidRDefault="00C20F12" w:rsidP="00F32B4F">
      <w:pPr>
        <w:widowControl w:val="0"/>
        <w:tabs>
          <w:tab w:val="num" w:pos="851"/>
        </w:tabs>
        <w:ind w:left="851" w:hanging="851"/>
        <w:rPr>
          <w:rFonts w:ascii="Tahoma" w:hAnsi="Tahoma" w:cs="Tahoma"/>
          <w:sz w:val="20"/>
          <w:szCs w:val="20"/>
        </w:rPr>
      </w:pPr>
    </w:p>
    <w:p w14:paraId="290BFBB0" w14:textId="5EA5F32E" w:rsidR="00C20F12" w:rsidRPr="00AC435E" w:rsidRDefault="00C20F1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manter válidas e regulares, durante o prazo de vigência das Debêntures, as declarações e </w:t>
      </w:r>
      <w:r w:rsidR="00200F80" w:rsidRPr="00AC435E">
        <w:rPr>
          <w:rFonts w:ascii="Tahoma" w:hAnsi="Tahoma" w:cs="Tahoma"/>
          <w:sz w:val="20"/>
          <w:szCs w:val="20"/>
        </w:rPr>
        <w:t xml:space="preserve">asseverações </w:t>
      </w:r>
      <w:r w:rsidR="00243FC8" w:rsidRPr="00AC435E">
        <w:rPr>
          <w:rFonts w:ascii="Tahoma" w:hAnsi="Tahoma" w:cs="Tahoma"/>
          <w:sz w:val="20"/>
          <w:szCs w:val="20"/>
        </w:rPr>
        <w:t>apresentada</w:t>
      </w:r>
      <w:r w:rsidR="009C1ED7" w:rsidRPr="00AC435E">
        <w:rPr>
          <w:rFonts w:ascii="Tahoma" w:hAnsi="Tahoma" w:cs="Tahoma"/>
          <w:sz w:val="20"/>
          <w:szCs w:val="20"/>
        </w:rPr>
        <w:t>s</w:t>
      </w:r>
      <w:r w:rsidRPr="00AC435E">
        <w:rPr>
          <w:rFonts w:ascii="Tahoma" w:hAnsi="Tahoma" w:cs="Tahoma"/>
          <w:sz w:val="20"/>
          <w:szCs w:val="20"/>
        </w:rPr>
        <w:t xml:space="preserve"> nesta Escritura de Emissão</w:t>
      </w:r>
      <w:r w:rsidR="002620D6" w:rsidRPr="00AC435E">
        <w:rPr>
          <w:rFonts w:ascii="Tahoma" w:hAnsi="Tahoma" w:cs="Tahoma"/>
          <w:sz w:val="20"/>
          <w:szCs w:val="20"/>
        </w:rPr>
        <w:t xml:space="preserve"> e nos demais Documentos da Operação</w:t>
      </w:r>
      <w:r w:rsidRPr="00AC435E">
        <w:rPr>
          <w:rFonts w:ascii="Tahoma" w:hAnsi="Tahoma" w:cs="Tahoma"/>
          <w:sz w:val="20"/>
          <w:szCs w:val="20"/>
        </w:rPr>
        <w:t xml:space="preserve">, no que for aplicável; </w:t>
      </w:r>
    </w:p>
    <w:p w14:paraId="4BC35897" w14:textId="77777777" w:rsidR="00E52640" w:rsidRPr="00AC435E" w:rsidRDefault="00E52640" w:rsidP="00F32B4F">
      <w:pPr>
        <w:pStyle w:val="PargrafodaLista"/>
        <w:rPr>
          <w:rFonts w:ascii="Tahoma" w:hAnsi="Tahoma" w:cs="Tahoma"/>
          <w:sz w:val="20"/>
          <w:szCs w:val="20"/>
        </w:rPr>
      </w:pPr>
    </w:p>
    <w:p w14:paraId="202A87E7" w14:textId="77777777" w:rsidR="00E52640" w:rsidRPr="00AC435E" w:rsidRDefault="005556E6"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comunicar </w:t>
      </w:r>
      <w:r w:rsidR="00E52640" w:rsidRPr="00AC435E">
        <w:rPr>
          <w:rFonts w:ascii="Tahoma" w:hAnsi="Tahoma" w:cs="Tahoma"/>
          <w:sz w:val="20"/>
          <w:szCs w:val="20"/>
        </w:rPr>
        <w:t>os Debenturistas e o Agente Fiduciário</w:t>
      </w:r>
      <w:r w:rsidR="00B57E49" w:rsidRPr="00AC435E">
        <w:rPr>
          <w:rFonts w:ascii="Tahoma" w:hAnsi="Tahoma" w:cs="Tahoma"/>
          <w:sz w:val="20"/>
          <w:szCs w:val="20"/>
        </w:rPr>
        <w:t xml:space="preserve">, em até </w:t>
      </w:r>
      <w:r w:rsidR="00225C96" w:rsidRPr="00AC435E">
        <w:rPr>
          <w:rFonts w:ascii="Tahoma" w:hAnsi="Tahoma" w:cs="Tahoma"/>
          <w:sz w:val="20"/>
          <w:szCs w:val="20"/>
        </w:rPr>
        <w:t xml:space="preserve">1 (um) </w:t>
      </w:r>
      <w:r w:rsidR="000C49E8" w:rsidRPr="00AC435E">
        <w:rPr>
          <w:rFonts w:ascii="Tahoma" w:hAnsi="Tahoma" w:cs="Tahoma"/>
          <w:sz w:val="20"/>
          <w:szCs w:val="20"/>
        </w:rPr>
        <w:t>D</w:t>
      </w:r>
      <w:r w:rsidR="00225C96" w:rsidRPr="00AC435E">
        <w:rPr>
          <w:rFonts w:ascii="Tahoma" w:hAnsi="Tahoma" w:cs="Tahoma"/>
          <w:sz w:val="20"/>
          <w:szCs w:val="20"/>
        </w:rPr>
        <w:t xml:space="preserve">ia </w:t>
      </w:r>
      <w:r w:rsidR="000C49E8" w:rsidRPr="00AC435E">
        <w:rPr>
          <w:rFonts w:ascii="Tahoma" w:hAnsi="Tahoma" w:cs="Tahoma"/>
          <w:sz w:val="20"/>
          <w:szCs w:val="20"/>
        </w:rPr>
        <w:t>Ú</w:t>
      </w:r>
      <w:r w:rsidR="00225C96" w:rsidRPr="00AC435E">
        <w:rPr>
          <w:rFonts w:ascii="Tahoma" w:hAnsi="Tahoma" w:cs="Tahoma"/>
          <w:sz w:val="20"/>
          <w:szCs w:val="20"/>
        </w:rPr>
        <w:t>til,</w:t>
      </w:r>
      <w:r w:rsidR="00E52640" w:rsidRPr="00AC435E">
        <w:rPr>
          <w:rFonts w:ascii="Tahoma" w:hAnsi="Tahoma" w:cs="Tahoma"/>
          <w:sz w:val="20"/>
          <w:szCs w:val="20"/>
        </w:rPr>
        <w:t xml:space="preserve"> caso quaisquer das </w:t>
      </w:r>
      <w:r w:rsidR="00E52640" w:rsidRPr="00AC435E">
        <w:rPr>
          <w:rFonts w:ascii="Tahoma" w:hAnsi="Tahoma" w:cs="Tahoma"/>
          <w:sz w:val="20"/>
          <w:szCs w:val="20"/>
        </w:rPr>
        <w:lastRenderedPageBreak/>
        <w:t>declarações prestadas na presente Escritura tornem-se total ou parcialmente inverídicas, incompletas ou incorretas</w:t>
      </w:r>
      <w:r w:rsidR="00E31909" w:rsidRPr="00AC435E">
        <w:rPr>
          <w:rFonts w:ascii="Tahoma" w:hAnsi="Tahoma" w:cs="Tahoma"/>
          <w:sz w:val="20"/>
          <w:szCs w:val="20"/>
        </w:rPr>
        <w:t>;</w:t>
      </w:r>
    </w:p>
    <w:p w14:paraId="1AAC63BD" w14:textId="77777777" w:rsidR="00E31909" w:rsidRPr="00AC435E" w:rsidRDefault="00E31909" w:rsidP="00F32B4F">
      <w:pPr>
        <w:pStyle w:val="PargrafodaLista"/>
        <w:ind w:left="0"/>
        <w:rPr>
          <w:rFonts w:ascii="Tahoma" w:hAnsi="Tahoma" w:cs="Tahoma"/>
          <w:sz w:val="20"/>
          <w:szCs w:val="20"/>
        </w:rPr>
      </w:pPr>
    </w:p>
    <w:p w14:paraId="627B13B0" w14:textId="77777777" w:rsidR="00BB1432" w:rsidRPr="00AC435E" w:rsidRDefault="00E31909"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cumprir todas as obrigações dispostas em todos os documentos relacionados à Emissão, incluindo, mas não se limitando a</w:t>
      </w:r>
      <w:r w:rsidR="00682110" w:rsidRPr="00AC435E">
        <w:rPr>
          <w:rFonts w:ascii="Tahoma" w:hAnsi="Tahoma" w:cs="Tahoma"/>
          <w:sz w:val="20"/>
          <w:szCs w:val="20"/>
        </w:rPr>
        <w:t>o</w:t>
      </w:r>
      <w:r w:rsidR="002620D6" w:rsidRPr="00AC435E">
        <w:rPr>
          <w:rFonts w:ascii="Tahoma" w:hAnsi="Tahoma" w:cs="Tahoma"/>
          <w:sz w:val="20"/>
          <w:szCs w:val="20"/>
        </w:rPr>
        <w:t xml:space="preserve"> </w:t>
      </w:r>
      <w:r w:rsidR="009D5086" w:rsidRPr="00AC435E">
        <w:rPr>
          <w:rFonts w:ascii="Tahoma" w:hAnsi="Tahoma" w:cs="Tahoma"/>
          <w:sz w:val="20"/>
          <w:szCs w:val="20"/>
        </w:rPr>
        <w:t>Contrato de Cessão Fiduciária</w:t>
      </w:r>
      <w:r w:rsidRPr="00AC435E">
        <w:rPr>
          <w:rFonts w:ascii="Tahoma" w:hAnsi="Tahoma" w:cs="Tahoma"/>
          <w:sz w:val="20"/>
          <w:szCs w:val="20"/>
        </w:rPr>
        <w:t xml:space="preserve">, </w:t>
      </w:r>
      <w:r w:rsidR="005F466A" w:rsidRPr="00AC435E">
        <w:rPr>
          <w:rFonts w:ascii="Tahoma" w:hAnsi="Tahoma" w:cs="Tahoma"/>
          <w:sz w:val="20"/>
          <w:szCs w:val="20"/>
        </w:rPr>
        <w:t xml:space="preserve">ao </w:t>
      </w:r>
      <w:r w:rsidRPr="00AC435E">
        <w:rPr>
          <w:rFonts w:ascii="Tahoma" w:hAnsi="Tahoma" w:cs="Tahoma"/>
          <w:sz w:val="20"/>
          <w:szCs w:val="20"/>
        </w:rPr>
        <w:t>Contrato de Distribuição e</w:t>
      </w:r>
      <w:r w:rsidR="005F466A" w:rsidRPr="00AC435E">
        <w:rPr>
          <w:rFonts w:ascii="Tahoma" w:hAnsi="Tahoma" w:cs="Tahoma"/>
          <w:sz w:val="20"/>
          <w:szCs w:val="20"/>
        </w:rPr>
        <w:t xml:space="preserve"> a</w:t>
      </w:r>
      <w:r w:rsidRPr="00AC435E">
        <w:rPr>
          <w:rFonts w:ascii="Tahoma" w:hAnsi="Tahoma" w:cs="Tahoma"/>
          <w:sz w:val="20"/>
          <w:szCs w:val="20"/>
        </w:rPr>
        <w:t xml:space="preserve"> esta Escritura de Emissão</w:t>
      </w:r>
      <w:r w:rsidR="00BB1432" w:rsidRPr="00AC435E">
        <w:rPr>
          <w:rFonts w:ascii="Tahoma" w:hAnsi="Tahoma" w:cs="Tahoma"/>
          <w:sz w:val="20"/>
          <w:szCs w:val="20"/>
        </w:rPr>
        <w:t>;</w:t>
      </w:r>
    </w:p>
    <w:p w14:paraId="26AF3276" w14:textId="77777777" w:rsidR="00BB1432" w:rsidRPr="00AC435E" w:rsidRDefault="00BB1432" w:rsidP="00F32B4F">
      <w:pPr>
        <w:pStyle w:val="PargrafodaLista"/>
        <w:rPr>
          <w:rFonts w:ascii="Tahoma" w:hAnsi="Tahoma" w:cs="Tahoma"/>
          <w:sz w:val="20"/>
          <w:szCs w:val="20"/>
        </w:rPr>
      </w:pPr>
    </w:p>
    <w:p w14:paraId="2A2FA572" w14:textId="77777777" w:rsidR="00BB1432" w:rsidRPr="00AC435E" w:rsidRDefault="00BB1432"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incluir em suas demonstrações financeiras disposição expressa dando ciência das Debêntures e de seus termos e condições, em especial da existência desta Escritura de Emissão e </w:t>
      </w:r>
      <w:r w:rsidR="00B90F9A" w:rsidRPr="00AC435E">
        <w:rPr>
          <w:rFonts w:ascii="Tahoma" w:hAnsi="Tahoma" w:cs="Tahoma"/>
          <w:sz w:val="20"/>
          <w:szCs w:val="20"/>
        </w:rPr>
        <w:t>d</w:t>
      </w:r>
      <w:r w:rsidR="003854C5" w:rsidRPr="00AC435E">
        <w:rPr>
          <w:rFonts w:ascii="Tahoma" w:hAnsi="Tahoma" w:cs="Tahoma"/>
          <w:sz w:val="20"/>
          <w:szCs w:val="20"/>
        </w:rPr>
        <w:t xml:space="preserve">o </w:t>
      </w:r>
      <w:r w:rsidR="009D5086" w:rsidRPr="00AC435E">
        <w:rPr>
          <w:rFonts w:ascii="Tahoma" w:hAnsi="Tahoma" w:cs="Tahoma"/>
          <w:sz w:val="20"/>
          <w:szCs w:val="20"/>
        </w:rPr>
        <w:t>Contrato de Cessão Fiduciária</w:t>
      </w:r>
      <w:r w:rsidRPr="00AC435E">
        <w:rPr>
          <w:rFonts w:ascii="Tahoma" w:hAnsi="Tahoma" w:cs="Tahoma"/>
          <w:sz w:val="20"/>
          <w:szCs w:val="20"/>
        </w:rPr>
        <w:t>;</w:t>
      </w:r>
    </w:p>
    <w:p w14:paraId="00EAD252" w14:textId="77777777" w:rsidR="00E70E6F" w:rsidRPr="00AC435E" w:rsidRDefault="00E70E6F" w:rsidP="00F32B4F">
      <w:pPr>
        <w:pStyle w:val="PargrafodaLista"/>
        <w:rPr>
          <w:rFonts w:ascii="Tahoma" w:hAnsi="Tahoma" w:cs="Tahoma"/>
          <w:sz w:val="20"/>
          <w:szCs w:val="20"/>
        </w:rPr>
      </w:pPr>
    </w:p>
    <w:p w14:paraId="4B934757" w14:textId="77777777" w:rsidR="00E70E6F" w:rsidRPr="00AC435E" w:rsidRDefault="00E70E6F"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encaminhar ao </w:t>
      </w:r>
      <w:r w:rsidR="00B85508" w:rsidRPr="00AC435E">
        <w:rPr>
          <w:rFonts w:ascii="Tahoma" w:hAnsi="Tahoma" w:cs="Tahoma"/>
          <w:sz w:val="20"/>
          <w:szCs w:val="20"/>
        </w:rPr>
        <w:t>Agente Fiduciário</w:t>
      </w:r>
      <w:r w:rsidRPr="00AC435E">
        <w:rPr>
          <w:rFonts w:ascii="Tahoma" w:hAnsi="Tahoma" w:cs="Tahoma"/>
          <w:sz w:val="20"/>
          <w:szCs w:val="20"/>
        </w:rPr>
        <w:t xml:space="preserve">, no prazo de até </w:t>
      </w:r>
      <w:r w:rsidR="00496C0C" w:rsidRPr="00AC435E">
        <w:rPr>
          <w:rFonts w:ascii="Tahoma" w:hAnsi="Tahoma"/>
          <w:sz w:val="20"/>
          <w:szCs w:val="20"/>
        </w:rPr>
        <w:t>0</w:t>
      </w:r>
      <w:r w:rsidR="003B7EFA" w:rsidRPr="00AC435E">
        <w:rPr>
          <w:rFonts w:ascii="Tahoma" w:hAnsi="Tahoma"/>
          <w:sz w:val="20"/>
          <w:szCs w:val="20"/>
        </w:rPr>
        <w:t>5</w:t>
      </w:r>
      <w:r w:rsidR="00496C0C" w:rsidRPr="00AC435E">
        <w:rPr>
          <w:rFonts w:ascii="Tahoma" w:hAnsi="Tahoma"/>
          <w:sz w:val="20"/>
          <w:szCs w:val="20"/>
        </w:rPr>
        <w:t xml:space="preserve"> </w:t>
      </w:r>
      <w:r w:rsidR="00E90435" w:rsidRPr="00AC435E">
        <w:rPr>
          <w:rFonts w:ascii="Tahoma" w:hAnsi="Tahoma"/>
          <w:sz w:val="20"/>
          <w:szCs w:val="20"/>
        </w:rPr>
        <w:t>(</w:t>
      </w:r>
      <w:r w:rsidR="003B7EFA" w:rsidRPr="00AC435E">
        <w:rPr>
          <w:rFonts w:ascii="Tahoma" w:hAnsi="Tahoma"/>
          <w:sz w:val="20"/>
          <w:szCs w:val="20"/>
        </w:rPr>
        <w:t>cinco</w:t>
      </w:r>
      <w:r w:rsidR="00E90435" w:rsidRPr="00AC435E">
        <w:rPr>
          <w:rFonts w:ascii="Tahoma" w:hAnsi="Tahoma" w:cs="Tahoma"/>
          <w:sz w:val="20"/>
          <w:szCs w:val="20"/>
        </w:rPr>
        <w:t>)</w:t>
      </w:r>
      <w:r w:rsidRPr="00AC435E">
        <w:rPr>
          <w:rFonts w:ascii="Tahoma" w:hAnsi="Tahoma" w:cs="Tahoma"/>
          <w:sz w:val="20"/>
          <w:szCs w:val="20"/>
        </w:rPr>
        <w:t xml:space="preserve"> </w:t>
      </w:r>
      <w:r w:rsidR="00A95BE3" w:rsidRPr="00AC435E">
        <w:rPr>
          <w:rFonts w:ascii="Tahoma" w:hAnsi="Tahoma" w:cs="Tahoma"/>
          <w:sz w:val="20"/>
          <w:szCs w:val="20"/>
        </w:rPr>
        <w:t>Dias Úteis</w:t>
      </w:r>
      <w:r w:rsidRPr="00AC435E">
        <w:rPr>
          <w:rFonts w:ascii="Tahoma" w:hAnsi="Tahoma" w:cs="Tahoma"/>
          <w:sz w:val="20"/>
          <w:szCs w:val="20"/>
        </w:rPr>
        <w:t xml:space="preserve"> contado do recebimento da citação, cópia de pedido de falência, recuperação judicial ou extrajudicial ou evento equivalente apresentado por terceiros contra si;</w:t>
      </w:r>
    </w:p>
    <w:p w14:paraId="6C24AD3F" w14:textId="77777777" w:rsidR="00E70E6F" w:rsidRPr="00AC435E" w:rsidRDefault="00E70E6F" w:rsidP="00F32B4F">
      <w:pPr>
        <w:pStyle w:val="PargrafodaLista"/>
        <w:rPr>
          <w:rFonts w:ascii="Tahoma" w:hAnsi="Tahoma" w:cs="Tahoma"/>
          <w:sz w:val="20"/>
          <w:szCs w:val="20"/>
        </w:rPr>
      </w:pPr>
    </w:p>
    <w:p w14:paraId="56172A9E" w14:textId="77777777" w:rsidR="000E04F3" w:rsidRPr="00AC435E" w:rsidRDefault="00E70E6F" w:rsidP="00A82EF8">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manter, enquanto as obrigações previstas </w:t>
      </w:r>
      <w:r w:rsidR="00E721F7" w:rsidRPr="00AC435E">
        <w:rPr>
          <w:rFonts w:ascii="Tahoma" w:hAnsi="Tahoma" w:cs="Tahoma"/>
          <w:sz w:val="20"/>
          <w:szCs w:val="20"/>
        </w:rPr>
        <w:t>nesta Escritura de Emissão</w:t>
      </w:r>
      <w:r w:rsidRPr="00AC435E">
        <w:rPr>
          <w:rFonts w:ascii="Tahoma" w:hAnsi="Tahoma" w:cs="Tahoma"/>
          <w:sz w:val="20"/>
          <w:szCs w:val="20"/>
        </w:rPr>
        <w:t xml:space="preserve"> não estiverem integralmente pagas, conforme atestado pelo Agente Fiduciário, o valor do ativo objeto da </w:t>
      </w:r>
      <w:r w:rsidR="00CC1C96" w:rsidRPr="00AC435E">
        <w:rPr>
          <w:rFonts w:ascii="Tahoma" w:hAnsi="Tahoma" w:cs="Tahoma"/>
          <w:sz w:val="20"/>
          <w:szCs w:val="20"/>
        </w:rPr>
        <w:t>Garantia Real c</w:t>
      </w:r>
      <w:r w:rsidRPr="00AC435E">
        <w:rPr>
          <w:rFonts w:ascii="Tahoma" w:hAnsi="Tahoma" w:cs="Tahoma"/>
          <w:sz w:val="20"/>
          <w:szCs w:val="20"/>
        </w:rPr>
        <w:t xml:space="preserve">onstituída por meio </w:t>
      </w:r>
      <w:r w:rsidR="00B92418" w:rsidRPr="00AC435E">
        <w:rPr>
          <w:rFonts w:ascii="Tahoma" w:hAnsi="Tahoma" w:cs="Tahoma"/>
          <w:sz w:val="20"/>
          <w:szCs w:val="20"/>
        </w:rPr>
        <w:t>d</w:t>
      </w:r>
      <w:r w:rsidR="009D5086" w:rsidRPr="00AC435E">
        <w:rPr>
          <w:rFonts w:ascii="Tahoma" w:hAnsi="Tahoma" w:cs="Tahoma"/>
          <w:sz w:val="20"/>
          <w:szCs w:val="20"/>
        </w:rPr>
        <w:t>o</w:t>
      </w:r>
      <w:r w:rsidR="003854C5" w:rsidRPr="00AC435E">
        <w:rPr>
          <w:rFonts w:ascii="Tahoma" w:hAnsi="Tahoma" w:cs="Tahoma"/>
          <w:sz w:val="20"/>
          <w:szCs w:val="20"/>
        </w:rPr>
        <w:t xml:space="preserve"> </w:t>
      </w:r>
      <w:r w:rsidR="009D5086" w:rsidRPr="00AC435E">
        <w:rPr>
          <w:rFonts w:ascii="Tahoma" w:hAnsi="Tahoma" w:cs="Tahoma"/>
          <w:sz w:val="20"/>
          <w:szCs w:val="20"/>
        </w:rPr>
        <w:t xml:space="preserve">Contrato de Cessão Fiduciária </w:t>
      </w:r>
      <w:r w:rsidRPr="00AC435E">
        <w:rPr>
          <w:rFonts w:ascii="Tahoma" w:hAnsi="Tahoma" w:cs="Tahoma"/>
          <w:sz w:val="20"/>
          <w:szCs w:val="20"/>
        </w:rPr>
        <w:t>sempre em conformidade com o valor mínimo estabelecido no</w:t>
      </w:r>
      <w:r w:rsidR="003742E1" w:rsidRPr="00AC435E">
        <w:rPr>
          <w:rFonts w:ascii="Tahoma" w:hAnsi="Tahoma" w:cs="Tahoma"/>
          <w:sz w:val="20"/>
          <w:szCs w:val="20"/>
        </w:rPr>
        <w:t xml:space="preserve"> referido contrato</w:t>
      </w:r>
      <w:r w:rsidRPr="00AC435E">
        <w:rPr>
          <w:rFonts w:ascii="Tahoma" w:hAnsi="Tahoma" w:cs="Tahoma"/>
          <w:sz w:val="20"/>
          <w:szCs w:val="20"/>
        </w:rPr>
        <w:t xml:space="preserve">, praticando todos os atos necessários </w:t>
      </w:r>
      <w:r w:rsidR="000F384A" w:rsidRPr="00AC435E">
        <w:rPr>
          <w:rFonts w:ascii="Tahoma" w:hAnsi="Tahoma" w:cs="Tahoma"/>
          <w:sz w:val="20"/>
          <w:szCs w:val="20"/>
        </w:rPr>
        <w:t>para que isso ocorra</w:t>
      </w:r>
      <w:r w:rsidR="000E04F3" w:rsidRPr="00AC435E">
        <w:rPr>
          <w:rFonts w:ascii="Tahoma" w:hAnsi="Tahoma" w:cs="Tahoma"/>
          <w:sz w:val="20"/>
          <w:szCs w:val="20"/>
        </w:rPr>
        <w:t xml:space="preserve">; </w:t>
      </w:r>
    </w:p>
    <w:p w14:paraId="51CADC6B" w14:textId="77777777" w:rsidR="000E04F3" w:rsidRPr="00AC435E" w:rsidRDefault="000E04F3" w:rsidP="000E04F3">
      <w:pPr>
        <w:pStyle w:val="PargrafodaLista"/>
        <w:rPr>
          <w:rFonts w:ascii="Tahoma" w:hAnsi="Tahoma" w:cs="Tahoma"/>
          <w:sz w:val="20"/>
          <w:szCs w:val="20"/>
        </w:rPr>
      </w:pPr>
    </w:p>
    <w:p w14:paraId="6E76D9B9" w14:textId="77777777" w:rsidR="004A19CB" w:rsidRPr="00AC435E" w:rsidRDefault="004A19CB" w:rsidP="004A19CB">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não transferir ou por qualquer forma ceder, ou prometer ceder, a terceiros os direitos e obrigações que respectivamente adquiriu e assumiu na presente Escritura de Emissão, sem a prévia anuência dos Debenturistas reunidos em Assembleia Geral de Debenturistas especialmente convocada para esse fim;</w:t>
      </w:r>
    </w:p>
    <w:p w14:paraId="608B7AC7" w14:textId="77777777" w:rsidR="004A19CB" w:rsidRPr="00AC435E" w:rsidRDefault="004A19CB" w:rsidP="000E04F3">
      <w:pPr>
        <w:pStyle w:val="PargrafodaLista"/>
        <w:rPr>
          <w:rFonts w:ascii="Tahoma" w:hAnsi="Tahoma" w:cs="Tahoma"/>
          <w:sz w:val="20"/>
          <w:szCs w:val="20"/>
        </w:rPr>
      </w:pPr>
    </w:p>
    <w:p w14:paraId="61F205C6" w14:textId="77777777" w:rsidR="000E04F3" w:rsidRPr="00AC435E" w:rsidRDefault="000E04F3" w:rsidP="000E04F3">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envidar os melhores esforços para que seus prestadores de serviço habituais adotem as melhores práticas de proteção ao meio ambiente e relativas a segurança e saúde do trabalho, inclusive no tocante a não utilização de trabalho infantil ou análogo ao escravo, se possível mediante condição contratual específica;</w:t>
      </w:r>
    </w:p>
    <w:p w14:paraId="1CD462D6" w14:textId="77777777" w:rsidR="000E04F3" w:rsidRPr="00AC435E" w:rsidRDefault="000E04F3" w:rsidP="000E04F3">
      <w:pPr>
        <w:widowControl w:val="0"/>
        <w:ind w:left="851"/>
        <w:rPr>
          <w:rFonts w:ascii="Tahoma" w:hAnsi="Tahoma" w:cs="Tahoma"/>
          <w:sz w:val="20"/>
          <w:szCs w:val="20"/>
        </w:rPr>
      </w:pPr>
    </w:p>
    <w:p w14:paraId="1AE0606B" w14:textId="77777777" w:rsidR="000E04F3" w:rsidRPr="00AC435E" w:rsidRDefault="000E04F3" w:rsidP="000E04F3">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comunicar o Agente Fiduciário em até </w:t>
      </w:r>
      <w:r w:rsidR="00496C0C" w:rsidRPr="00AC435E">
        <w:rPr>
          <w:rFonts w:ascii="Tahoma" w:hAnsi="Tahoma" w:cs="Tahoma"/>
          <w:sz w:val="20"/>
          <w:szCs w:val="20"/>
        </w:rPr>
        <w:t xml:space="preserve">10 </w:t>
      </w:r>
      <w:r w:rsidRPr="00AC435E">
        <w:rPr>
          <w:rFonts w:ascii="Tahoma" w:hAnsi="Tahoma" w:cs="Tahoma"/>
          <w:sz w:val="20"/>
          <w:szCs w:val="20"/>
        </w:rPr>
        <w:t>(</w:t>
      </w:r>
      <w:r w:rsidR="00496C0C" w:rsidRPr="00AC435E">
        <w:rPr>
          <w:rFonts w:ascii="Tahoma" w:hAnsi="Tahoma" w:cs="Tahoma"/>
          <w:sz w:val="20"/>
          <w:szCs w:val="20"/>
        </w:rPr>
        <w:t>dez</w:t>
      </w:r>
      <w:r w:rsidRPr="00AC435E">
        <w:rPr>
          <w:rFonts w:ascii="Tahoma" w:hAnsi="Tahoma" w:cs="Tahoma"/>
          <w:sz w:val="20"/>
          <w:szCs w:val="20"/>
        </w:rPr>
        <w:t>) dias corridos, sobre eventual autuação pelos órgãos responsáveis pela fiscalização de normas ambientais e trabalhistas no que tange a saúde e segurança ocupacional, trabalho em condições análogas a escravo e a exploração do trabalho infantil, bem como sobre a revogação, cancelamento ou não obtenção de autorizações ou licenças necessárias para o funcionamento da sede Emissora;</w:t>
      </w:r>
    </w:p>
    <w:p w14:paraId="2CDFB6F3" w14:textId="77777777" w:rsidR="000E04F3" w:rsidRPr="00AC435E" w:rsidRDefault="000E04F3" w:rsidP="000E04F3">
      <w:pPr>
        <w:widowControl w:val="0"/>
        <w:ind w:left="851"/>
        <w:rPr>
          <w:rFonts w:ascii="Tahoma" w:hAnsi="Tahoma" w:cs="Tahoma"/>
          <w:sz w:val="20"/>
          <w:szCs w:val="20"/>
        </w:rPr>
      </w:pPr>
    </w:p>
    <w:p w14:paraId="1D7A4618" w14:textId="77777777" w:rsidR="000E04F3" w:rsidRPr="00AC435E" w:rsidRDefault="000E04F3" w:rsidP="000E04F3">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manter os Debenturistas e o Agente Fiduciário indenes contra qualquer responsabilidade que estes venham a incorrer por danos ambientais ou autuações de natureza trabalhista ou relativas a saúde e segurança ocupacional originadas pela e/ou contra a Emissora, obrigando-se a Emissora a ressarcir os Debenturistas e o Agente Fiduciário de quaisquer quantias que estes venham a efetivamente desembolsar em função de condenações ou autuações nas quais a autoridade entenda estar relacionada à utilização dos recursos financeiros decorrentes desta Escritura de Emissão;</w:t>
      </w:r>
    </w:p>
    <w:p w14:paraId="76DFDAEF" w14:textId="77777777" w:rsidR="000E04F3" w:rsidRPr="00AC435E" w:rsidRDefault="000E04F3" w:rsidP="000E04F3">
      <w:pPr>
        <w:widowControl w:val="0"/>
        <w:ind w:left="851"/>
        <w:rPr>
          <w:rFonts w:ascii="Tahoma" w:hAnsi="Tahoma" w:cs="Tahoma"/>
          <w:sz w:val="20"/>
          <w:szCs w:val="20"/>
        </w:rPr>
      </w:pPr>
    </w:p>
    <w:p w14:paraId="04DF0953" w14:textId="77777777" w:rsidR="000E04F3" w:rsidRPr="00AC435E" w:rsidRDefault="000E04F3" w:rsidP="000E04F3">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informar por escrito ao Agente Fiduciário, em até </w:t>
      </w:r>
      <w:r w:rsidR="00AA2507" w:rsidRPr="00AC435E">
        <w:rPr>
          <w:rFonts w:ascii="Tahoma" w:hAnsi="Tahoma"/>
          <w:sz w:val="20"/>
          <w:szCs w:val="20"/>
        </w:rPr>
        <w:t>0</w:t>
      </w:r>
      <w:r w:rsidR="00D53FC1" w:rsidRPr="00AC435E">
        <w:rPr>
          <w:rFonts w:ascii="Tahoma" w:hAnsi="Tahoma"/>
          <w:sz w:val="20"/>
          <w:szCs w:val="20"/>
        </w:rPr>
        <w:t>5</w:t>
      </w:r>
      <w:r w:rsidR="00AA2507" w:rsidRPr="00AC435E">
        <w:rPr>
          <w:rFonts w:ascii="Tahoma" w:hAnsi="Tahoma"/>
          <w:sz w:val="20"/>
          <w:szCs w:val="20"/>
        </w:rPr>
        <w:t xml:space="preserve"> </w:t>
      </w:r>
      <w:r w:rsidRPr="00AC435E">
        <w:rPr>
          <w:rFonts w:ascii="Tahoma" w:hAnsi="Tahoma"/>
          <w:sz w:val="20"/>
          <w:szCs w:val="20"/>
        </w:rPr>
        <w:t>(</w:t>
      </w:r>
      <w:r w:rsidR="00D53FC1" w:rsidRPr="00AC435E">
        <w:rPr>
          <w:rFonts w:ascii="Tahoma" w:hAnsi="Tahoma"/>
          <w:sz w:val="20"/>
          <w:szCs w:val="20"/>
        </w:rPr>
        <w:t>cinco</w:t>
      </w:r>
      <w:r w:rsidRPr="00AC435E">
        <w:rPr>
          <w:rFonts w:ascii="Tahoma" w:hAnsi="Tahoma" w:cs="Tahoma"/>
          <w:sz w:val="20"/>
          <w:szCs w:val="20"/>
        </w:rPr>
        <w:t xml:space="preserve">) </w:t>
      </w:r>
      <w:r w:rsidR="00AA2507" w:rsidRPr="00AC435E">
        <w:rPr>
          <w:rFonts w:ascii="Tahoma" w:hAnsi="Tahoma" w:cs="Tahoma"/>
          <w:sz w:val="20"/>
          <w:szCs w:val="20"/>
        </w:rPr>
        <w:t>D</w:t>
      </w:r>
      <w:r w:rsidRPr="00AC435E">
        <w:rPr>
          <w:rFonts w:ascii="Tahoma" w:hAnsi="Tahoma" w:cs="Tahoma"/>
          <w:sz w:val="20"/>
          <w:szCs w:val="20"/>
        </w:rPr>
        <w:t xml:space="preserve">ias </w:t>
      </w:r>
      <w:r w:rsidR="00AA2507" w:rsidRPr="00AC435E">
        <w:rPr>
          <w:rFonts w:ascii="Tahoma" w:hAnsi="Tahoma" w:cs="Tahoma"/>
          <w:sz w:val="20"/>
          <w:szCs w:val="20"/>
        </w:rPr>
        <w:t>Ú</w:t>
      </w:r>
      <w:r w:rsidRPr="00AC435E">
        <w:rPr>
          <w:rFonts w:ascii="Tahoma" w:hAnsi="Tahoma" w:cs="Tahoma"/>
          <w:sz w:val="20"/>
          <w:szCs w:val="20"/>
        </w:rPr>
        <w:t xml:space="preserve">teis de seu conhecimento, detalhes de qualquer violação relativa às </w:t>
      </w:r>
      <w:r w:rsidR="00C21F82" w:rsidRPr="00AC435E">
        <w:rPr>
          <w:rFonts w:ascii="Tahoma" w:hAnsi="Tahoma" w:cs="Tahoma"/>
          <w:sz w:val="20"/>
          <w:szCs w:val="20"/>
        </w:rPr>
        <w:t>Obrigações</w:t>
      </w:r>
      <w:r w:rsidR="00936BE8" w:rsidRPr="00AC435E">
        <w:rPr>
          <w:rFonts w:ascii="Tahoma" w:hAnsi="Tahoma" w:cs="Tahoma"/>
          <w:sz w:val="20"/>
          <w:szCs w:val="20"/>
        </w:rPr>
        <w:t xml:space="preserve"> Anticorrupção</w:t>
      </w:r>
      <w:r w:rsidRPr="00AC435E">
        <w:rPr>
          <w:rFonts w:ascii="Tahoma" w:hAnsi="Tahoma" w:cs="Tahoma"/>
          <w:sz w:val="20"/>
          <w:szCs w:val="20"/>
        </w:rPr>
        <w:t xml:space="preserve"> que eventualmente venha a ocorrer pela Emissora e/ou por seus respectivos dirigentes ou administradores; </w:t>
      </w:r>
    </w:p>
    <w:p w14:paraId="7B756A6C" w14:textId="77777777" w:rsidR="000E04F3" w:rsidRPr="00AC435E" w:rsidRDefault="000E04F3" w:rsidP="000E04F3">
      <w:pPr>
        <w:widowControl w:val="0"/>
        <w:ind w:left="851"/>
        <w:rPr>
          <w:rFonts w:ascii="Tahoma" w:hAnsi="Tahoma" w:cs="Tahoma"/>
          <w:sz w:val="20"/>
          <w:szCs w:val="20"/>
        </w:rPr>
      </w:pPr>
    </w:p>
    <w:p w14:paraId="6280B70E" w14:textId="77777777" w:rsidR="000E04F3" w:rsidRPr="00AC435E" w:rsidRDefault="000E04F3" w:rsidP="000E04F3">
      <w:pPr>
        <w:widowControl w:val="0"/>
        <w:numPr>
          <w:ilvl w:val="0"/>
          <w:numId w:val="4"/>
        </w:numPr>
        <w:tabs>
          <w:tab w:val="num" w:pos="851"/>
        </w:tabs>
        <w:ind w:left="851" w:hanging="851"/>
        <w:rPr>
          <w:rFonts w:ascii="Tahoma" w:hAnsi="Tahoma" w:cs="Tahoma"/>
          <w:sz w:val="20"/>
          <w:szCs w:val="20"/>
        </w:rPr>
      </w:pPr>
      <w:r w:rsidRPr="00AC435E">
        <w:rPr>
          <w:rFonts w:ascii="Tahoma" w:hAnsi="Tahoma" w:cs="Tahoma"/>
          <w:b/>
          <w:sz w:val="20"/>
          <w:szCs w:val="20"/>
        </w:rPr>
        <w:t>(</w:t>
      </w:r>
      <w:r w:rsidR="00EB160B" w:rsidRPr="00AC435E">
        <w:rPr>
          <w:rFonts w:ascii="Tahoma" w:hAnsi="Tahoma" w:cs="Tahoma"/>
          <w:b/>
          <w:sz w:val="20"/>
          <w:szCs w:val="20"/>
        </w:rPr>
        <w:t>i</w:t>
      </w:r>
      <w:r w:rsidRPr="00AC435E">
        <w:rPr>
          <w:rFonts w:ascii="Tahoma" w:hAnsi="Tahoma" w:cs="Tahoma"/>
          <w:b/>
          <w:sz w:val="20"/>
          <w:szCs w:val="20"/>
        </w:rPr>
        <w:t>)</w:t>
      </w:r>
      <w:r w:rsidRPr="00AC435E">
        <w:rPr>
          <w:rFonts w:ascii="Tahoma" w:hAnsi="Tahoma" w:cs="Tahoma"/>
          <w:sz w:val="20"/>
          <w:szCs w:val="20"/>
        </w:rPr>
        <w:t xml:space="preserve"> cumprir e fazer com que os seus funcionários ou seus eventuais subcontratados cumpram as normas aplicáveis que versam sobre atos de corrupção e atos lesivos contra a administração pública, na forma das Leis Anticorrupção; </w:t>
      </w:r>
      <w:r w:rsidRPr="00AC435E">
        <w:rPr>
          <w:rFonts w:ascii="Tahoma" w:hAnsi="Tahoma" w:cs="Tahoma"/>
          <w:b/>
          <w:sz w:val="20"/>
          <w:szCs w:val="20"/>
        </w:rPr>
        <w:t>(</w:t>
      </w:r>
      <w:r w:rsidR="00EB160B" w:rsidRPr="00AC435E">
        <w:rPr>
          <w:rFonts w:ascii="Tahoma" w:hAnsi="Tahoma" w:cs="Tahoma"/>
          <w:b/>
          <w:sz w:val="20"/>
          <w:szCs w:val="20"/>
        </w:rPr>
        <w:t>ii</w:t>
      </w:r>
      <w:r w:rsidRPr="00AC435E">
        <w:rPr>
          <w:rFonts w:ascii="Tahoma" w:hAnsi="Tahoma" w:cs="Tahoma"/>
          <w:b/>
          <w:sz w:val="20"/>
          <w:szCs w:val="20"/>
        </w:rPr>
        <w:t>)</w:t>
      </w:r>
      <w:r w:rsidRPr="00AC435E">
        <w:rPr>
          <w:rFonts w:ascii="Tahoma" w:hAnsi="Tahoma" w:cs="Tahoma"/>
          <w:sz w:val="20"/>
          <w:szCs w:val="20"/>
        </w:rPr>
        <w:t xml:space="preserve"> manter políticas e procedimentos internos que asseguram integral cumprimento de tais normas; </w:t>
      </w:r>
      <w:r w:rsidRPr="00AC435E">
        <w:rPr>
          <w:rFonts w:ascii="Tahoma" w:hAnsi="Tahoma" w:cs="Tahoma"/>
          <w:b/>
          <w:sz w:val="20"/>
          <w:szCs w:val="20"/>
        </w:rPr>
        <w:t>(</w:t>
      </w:r>
      <w:r w:rsidR="00EB160B" w:rsidRPr="00AC435E">
        <w:rPr>
          <w:rFonts w:ascii="Tahoma" w:hAnsi="Tahoma" w:cs="Tahoma"/>
          <w:b/>
          <w:sz w:val="20"/>
          <w:szCs w:val="20"/>
        </w:rPr>
        <w:t>iii</w:t>
      </w:r>
      <w:r w:rsidRPr="00AC435E">
        <w:rPr>
          <w:rFonts w:ascii="Tahoma" w:hAnsi="Tahoma" w:cs="Tahoma"/>
          <w:b/>
          <w:sz w:val="20"/>
          <w:szCs w:val="20"/>
        </w:rPr>
        <w:t>)</w:t>
      </w:r>
      <w:r w:rsidRPr="00AC435E">
        <w:rPr>
          <w:rFonts w:ascii="Tahoma" w:hAnsi="Tahoma" w:cs="Tahoma"/>
          <w:sz w:val="20"/>
          <w:szCs w:val="20"/>
        </w:rPr>
        <w:t xml:space="preserve"> dar pleno conhecimento de tais normas a todos os profissionais que venham a se relacionar com a Emissora, previamente ao início de sua atuação no âmbito desta Escritura de Emissão; </w:t>
      </w:r>
      <w:r w:rsidRPr="00AC435E">
        <w:rPr>
          <w:rFonts w:ascii="Tahoma" w:hAnsi="Tahoma" w:cs="Tahoma"/>
          <w:b/>
          <w:sz w:val="20"/>
          <w:szCs w:val="20"/>
        </w:rPr>
        <w:t>(</w:t>
      </w:r>
      <w:r w:rsidR="00EB160B" w:rsidRPr="00AC435E">
        <w:rPr>
          <w:rFonts w:ascii="Tahoma" w:hAnsi="Tahoma" w:cs="Tahoma"/>
          <w:b/>
          <w:sz w:val="20"/>
          <w:szCs w:val="20"/>
        </w:rPr>
        <w:t>iv</w:t>
      </w:r>
      <w:r w:rsidRPr="00AC435E">
        <w:rPr>
          <w:rFonts w:ascii="Tahoma" w:hAnsi="Tahoma" w:cs="Tahoma"/>
          <w:b/>
          <w:sz w:val="20"/>
          <w:szCs w:val="20"/>
        </w:rPr>
        <w:t>)</w:t>
      </w:r>
      <w:r w:rsidRPr="00AC435E">
        <w:rPr>
          <w:rFonts w:ascii="Tahoma" w:hAnsi="Tahoma" w:cs="Tahoma"/>
          <w:sz w:val="20"/>
          <w:szCs w:val="20"/>
        </w:rPr>
        <w:t xml:space="preserve"> abster-se de praticar atos de corrupção e de agir de forma lesiva à administração pública, nacional e estrangeira, no seu interesse ou para seu benefício, exclusivo </w:t>
      </w:r>
      <w:r w:rsidRPr="00AC435E">
        <w:rPr>
          <w:rFonts w:ascii="Tahoma" w:hAnsi="Tahoma" w:cs="Tahoma"/>
          <w:sz w:val="20"/>
          <w:szCs w:val="20"/>
        </w:rPr>
        <w:lastRenderedPageBreak/>
        <w:t xml:space="preserve">ou não; </w:t>
      </w:r>
      <w:r w:rsidRPr="00AC435E">
        <w:rPr>
          <w:rFonts w:ascii="Tahoma" w:hAnsi="Tahoma" w:cs="Tahoma"/>
          <w:b/>
          <w:sz w:val="20"/>
          <w:szCs w:val="20"/>
        </w:rPr>
        <w:t>(</w:t>
      </w:r>
      <w:r w:rsidR="00EB160B" w:rsidRPr="00AC435E">
        <w:rPr>
          <w:rFonts w:ascii="Tahoma" w:hAnsi="Tahoma" w:cs="Tahoma"/>
          <w:b/>
          <w:sz w:val="20"/>
          <w:szCs w:val="20"/>
        </w:rPr>
        <w:t>v</w:t>
      </w:r>
      <w:r w:rsidRPr="00AC435E">
        <w:rPr>
          <w:rFonts w:ascii="Tahoma" w:hAnsi="Tahoma" w:cs="Tahoma"/>
          <w:b/>
          <w:sz w:val="20"/>
          <w:szCs w:val="20"/>
        </w:rPr>
        <w:t>)</w:t>
      </w:r>
      <w:r w:rsidRPr="00AC435E">
        <w:rPr>
          <w:rFonts w:ascii="Tahoma" w:hAnsi="Tahoma" w:cs="Tahoma"/>
          <w:sz w:val="20"/>
          <w:szCs w:val="20"/>
        </w:rPr>
        <w:t xml:space="preserve"> caso tenha conhecimento de qualquer ato ou fato que viole aludidas normas, comunicar prontamente ao Agente Fiduciário, que poderá tomar todas as providências que entender necessárias; e </w:t>
      </w:r>
      <w:r w:rsidRPr="00AC435E">
        <w:rPr>
          <w:rFonts w:ascii="Tahoma" w:hAnsi="Tahoma" w:cs="Tahoma"/>
          <w:b/>
          <w:sz w:val="20"/>
          <w:szCs w:val="20"/>
        </w:rPr>
        <w:t>(</w:t>
      </w:r>
      <w:r w:rsidR="00EB160B" w:rsidRPr="00AC435E">
        <w:rPr>
          <w:rFonts w:ascii="Tahoma" w:hAnsi="Tahoma" w:cs="Tahoma"/>
          <w:b/>
          <w:sz w:val="20"/>
          <w:szCs w:val="20"/>
        </w:rPr>
        <w:t>vi</w:t>
      </w:r>
      <w:r w:rsidRPr="00AC435E">
        <w:rPr>
          <w:rFonts w:ascii="Tahoma" w:hAnsi="Tahoma" w:cs="Tahoma"/>
          <w:b/>
          <w:sz w:val="20"/>
          <w:szCs w:val="20"/>
        </w:rPr>
        <w:t>)</w:t>
      </w:r>
      <w:r w:rsidRPr="00AC435E">
        <w:rPr>
          <w:rFonts w:ascii="Tahoma" w:hAnsi="Tahoma" w:cs="Tahoma"/>
          <w:sz w:val="20"/>
          <w:szCs w:val="20"/>
        </w:rPr>
        <w:t xml:space="preserve"> realizar eventuais pagamentos devidos no âmbito desta Escritura de Emissão exclusivamente por meio de transferência bancária ou cheque;</w:t>
      </w:r>
    </w:p>
    <w:p w14:paraId="7EFB7DCE" w14:textId="77777777" w:rsidR="000E04F3" w:rsidRPr="00AC435E" w:rsidRDefault="000E04F3" w:rsidP="000E04F3">
      <w:pPr>
        <w:widowControl w:val="0"/>
        <w:ind w:left="851"/>
        <w:rPr>
          <w:rFonts w:ascii="Tahoma" w:hAnsi="Tahoma" w:cs="Tahoma"/>
          <w:sz w:val="20"/>
          <w:szCs w:val="20"/>
        </w:rPr>
      </w:pPr>
    </w:p>
    <w:p w14:paraId="1116535B" w14:textId="77777777" w:rsidR="000E04F3" w:rsidRPr="00AC435E" w:rsidRDefault="000E04F3" w:rsidP="000E04F3">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apresentar imediatamente ao público as decisões tomadas pela Emissora com relação a seus resultados operacionais, atividades comerciais e quaisquer outros fatos considerados relevantes nos termos da regulamentação expedida pela CVM;</w:t>
      </w:r>
    </w:p>
    <w:p w14:paraId="208885EE" w14:textId="77777777" w:rsidR="000E04F3" w:rsidRPr="00AC435E" w:rsidRDefault="000E04F3" w:rsidP="000E04F3">
      <w:pPr>
        <w:widowControl w:val="0"/>
        <w:ind w:left="851"/>
        <w:rPr>
          <w:rFonts w:ascii="Tahoma" w:hAnsi="Tahoma" w:cs="Tahoma"/>
          <w:sz w:val="20"/>
          <w:szCs w:val="20"/>
        </w:rPr>
      </w:pPr>
    </w:p>
    <w:p w14:paraId="3086B3F5" w14:textId="77777777" w:rsidR="000E04F3" w:rsidRPr="00AC435E" w:rsidRDefault="000E04F3" w:rsidP="000E04F3">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não divulgar ao público informações referentes à Emissora, à Emissão ou às Debêntures, em desacordo com o disposto na regulamentação aplicável, incluindo, mas não se limitando, ao disposto na Instrução CVM 476 e no artigo 48 da Instrução CVM 400;</w:t>
      </w:r>
    </w:p>
    <w:p w14:paraId="3AB29632" w14:textId="77777777" w:rsidR="000E04F3" w:rsidRPr="00AC435E" w:rsidRDefault="000E04F3" w:rsidP="000E04F3">
      <w:pPr>
        <w:widowControl w:val="0"/>
        <w:ind w:left="851"/>
        <w:rPr>
          <w:rFonts w:ascii="Tahoma" w:hAnsi="Tahoma" w:cs="Tahoma"/>
          <w:sz w:val="20"/>
          <w:szCs w:val="20"/>
        </w:rPr>
      </w:pPr>
    </w:p>
    <w:p w14:paraId="7038CDFC" w14:textId="77777777" w:rsidR="000E04F3" w:rsidRPr="00AC435E" w:rsidRDefault="000E04F3" w:rsidP="000E04F3">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abster-se de negociar valores mobiliários de sua emissão, até o envio da comunicação de encerramento da Oferta Restrita, salvo nas hipóteses previstas no artigo 48 da Instrução CVM 400;</w:t>
      </w:r>
    </w:p>
    <w:p w14:paraId="4E4323DF" w14:textId="77777777" w:rsidR="000E04F3" w:rsidRPr="00AC435E" w:rsidRDefault="000E04F3" w:rsidP="000E04F3">
      <w:pPr>
        <w:widowControl w:val="0"/>
        <w:ind w:left="851"/>
        <w:rPr>
          <w:rFonts w:ascii="Tahoma" w:hAnsi="Tahoma" w:cs="Tahoma"/>
          <w:sz w:val="20"/>
          <w:szCs w:val="20"/>
        </w:rPr>
      </w:pPr>
    </w:p>
    <w:p w14:paraId="00C40E70" w14:textId="77777777" w:rsidR="000E04F3" w:rsidRPr="00AC435E" w:rsidRDefault="000E04F3" w:rsidP="000E04F3">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abster-se, até o envio da comunicação de encerramento à CVM, de</w:t>
      </w:r>
      <w:r w:rsidR="00CC1C96"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w:t>
      </w:r>
      <w:r w:rsidR="00EB160B" w:rsidRPr="00AC435E">
        <w:rPr>
          <w:rFonts w:ascii="Tahoma" w:hAnsi="Tahoma" w:cs="Tahoma"/>
          <w:b/>
          <w:sz w:val="20"/>
          <w:szCs w:val="20"/>
        </w:rPr>
        <w:t>i</w:t>
      </w:r>
      <w:r w:rsidRPr="00AC435E">
        <w:rPr>
          <w:rFonts w:ascii="Tahoma" w:hAnsi="Tahoma" w:cs="Tahoma"/>
          <w:b/>
          <w:sz w:val="20"/>
          <w:szCs w:val="20"/>
        </w:rPr>
        <w:t>)</w:t>
      </w:r>
      <w:r w:rsidRPr="00AC435E">
        <w:rPr>
          <w:rFonts w:ascii="Tahoma" w:hAnsi="Tahoma" w:cs="Tahoma"/>
          <w:sz w:val="20"/>
          <w:szCs w:val="20"/>
        </w:rPr>
        <w:t xml:space="preserve"> revelar informações relativas à Emissão, exceto aquilo que for necessário à consecução de seus objetivos, advertindo os destinatários sobre o caráter reservado da informação transmitida</w:t>
      </w:r>
      <w:r w:rsidR="00CC1C96" w:rsidRPr="00AC435E">
        <w:rPr>
          <w:rFonts w:ascii="Tahoma" w:hAnsi="Tahoma" w:cs="Tahoma"/>
          <w:sz w:val="20"/>
          <w:szCs w:val="20"/>
        </w:rPr>
        <w:t xml:space="preserve">; </w:t>
      </w:r>
      <w:r w:rsidRPr="00AC435E">
        <w:rPr>
          <w:rFonts w:ascii="Tahoma" w:hAnsi="Tahoma" w:cs="Tahoma"/>
          <w:sz w:val="20"/>
          <w:szCs w:val="20"/>
        </w:rPr>
        <w:t xml:space="preserve">e </w:t>
      </w:r>
      <w:r w:rsidRPr="00AC435E">
        <w:rPr>
          <w:rFonts w:ascii="Tahoma" w:hAnsi="Tahoma" w:cs="Tahoma"/>
          <w:b/>
          <w:sz w:val="20"/>
          <w:szCs w:val="20"/>
        </w:rPr>
        <w:t>(</w:t>
      </w:r>
      <w:r w:rsidR="00EB160B" w:rsidRPr="00AC435E">
        <w:rPr>
          <w:rFonts w:ascii="Tahoma" w:hAnsi="Tahoma" w:cs="Tahoma"/>
          <w:b/>
          <w:sz w:val="20"/>
          <w:szCs w:val="20"/>
        </w:rPr>
        <w:t>ii</w:t>
      </w:r>
      <w:r w:rsidRPr="00AC435E">
        <w:rPr>
          <w:rFonts w:ascii="Tahoma" w:hAnsi="Tahoma" w:cs="Tahoma"/>
          <w:b/>
          <w:sz w:val="20"/>
          <w:szCs w:val="20"/>
        </w:rPr>
        <w:t>)</w:t>
      </w:r>
      <w:r w:rsidRPr="00AC435E">
        <w:rPr>
          <w:rFonts w:ascii="Tahoma" w:hAnsi="Tahoma" w:cs="Tahoma"/>
          <w:sz w:val="20"/>
          <w:szCs w:val="20"/>
        </w:rPr>
        <w:t xml:space="preserve"> utilizar as informações referentes à Emissão, exceto para fins estritamente relacionados com a preparação da Emissão; e</w:t>
      </w:r>
    </w:p>
    <w:p w14:paraId="7C6A8BCA" w14:textId="77777777" w:rsidR="000E04F3" w:rsidRPr="00AC435E" w:rsidRDefault="000E04F3" w:rsidP="000E04F3">
      <w:pPr>
        <w:widowControl w:val="0"/>
        <w:ind w:left="851"/>
        <w:rPr>
          <w:rFonts w:ascii="Tahoma" w:hAnsi="Tahoma" w:cs="Tahoma"/>
          <w:sz w:val="20"/>
          <w:szCs w:val="20"/>
        </w:rPr>
      </w:pPr>
    </w:p>
    <w:p w14:paraId="755F34C1" w14:textId="1AE4AC97" w:rsidR="00BB1432" w:rsidRPr="00AC435E" w:rsidRDefault="000E04F3" w:rsidP="00543863">
      <w:pPr>
        <w:widowControl w:val="0"/>
        <w:numPr>
          <w:ilvl w:val="0"/>
          <w:numId w:val="4"/>
        </w:numPr>
        <w:tabs>
          <w:tab w:val="num" w:pos="851"/>
        </w:tabs>
        <w:ind w:left="851" w:hanging="851"/>
        <w:rPr>
          <w:rFonts w:ascii="Tahoma" w:hAnsi="Tahoma" w:cs="Tahoma"/>
          <w:sz w:val="20"/>
          <w:szCs w:val="20"/>
        </w:rPr>
      </w:pPr>
      <w:r w:rsidRPr="00AC435E">
        <w:rPr>
          <w:rFonts w:ascii="Tahoma" w:hAnsi="Tahoma" w:cs="Tahoma"/>
          <w:sz w:val="20"/>
          <w:szCs w:val="20"/>
        </w:rPr>
        <w:t xml:space="preserve">utilizar os recursos disponibilizados pelos Debenturistas em função deste título exclusivamente em atividades lícitas e sem prejuízo desta obrigação: </w:t>
      </w:r>
      <w:r w:rsidRPr="00AC435E">
        <w:rPr>
          <w:rFonts w:ascii="Tahoma" w:hAnsi="Tahoma" w:cs="Tahoma"/>
          <w:b/>
          <w:sz w:val="20"/>
          <w:szCs w:val="20"/>
        </w:rPr>
        <w:t>(i)</w:t>
      </w:r>
      <w:r w:rsidRPr="00AC435E">
        <w:rPr>
          <w:rFonts w:ascii="Tahoma" w:hAnsi="Tahoma" w:cs="Tahoma"/>
          <w:sz w:val="20"/>
          <w:szCs w:val="20"/>
        </w:rPr>
        <w:t xml:space="preserve"> cumprir as normas e leis de proteção ambiental aplicáveis e necessárias a sua atividade, possuindo as licenças e autorizações exigidas pelos órgãos competentes para o seu funcionamento, inclusive no que se refere aos seus bens imóveis; </w:t>
      </w:r>
      <w:r w:rsidRPr="00AC435E">
        <w:rPr>
          <w:rFonts w:ascii="Tahoma" w:hAnsi="Tahoma" w:cs="Tahoma"/>
          <w:b/>
          <w:sz w:val="20"/>
          <w:szCs w:val="20"/>
        </w:rPr>
        <w:t>(ii)</w:t>
      </w:r>
      <w:r w:rsidRPr="00AC435E">
        <w:rPr>
          <w:rFonts w:ascii="Tahoma" w:hAnsi="Tahoma" w:cs="Tahoma"/>
          <w:sz w:val="20"/>
          <w:szCs w:val="20"/>
        </w:rPr>
        <w:t xml:space="preserve"> cumprir todas as normas e leis trabalhistas relevantes, incluindo as relativas a saúde e segurança do trabalho, aplicáveis e necessárias a sua atividade; </w:t>
      </w:r>
      <w:r w:rsidRPr="00AC435E">
        <w:rPr>
          <w:rFonts w:ascii="Tahoma" w:hAnsi="Tahoma" w:cs="Tahoma"/>
          <w:b/>
          <w:sz w:val="20"/>
          <w:szCs w:val="20"/>
        </w:rPr>
        <w:t>(iii)</w:t>
      </w:r>
      <w:r w:rsidRPr="00AC435E">
        <w:rPr>
          <w:rFonts w:ascii="Tahoma" w:hAnsi="Tahoma" w:cs="Tahoma"/>
          <w:sz w:val="20"/>
          <w:szCs w:val="20"/>
        </w:rPr>
        <w:t xml:space="preserve"> não se utilizar de trabalho infantil ou análogo a escravo; </w:t>
      </w:r>
      <w:r w:rsidRPr="00AC435E">
        <w:rPr>
          <w:rFonts w:ascii="Tahoma" w:hAnsi="Tahoma" w:cs="Tahoma"/>
          <w:b/>
          <w:sz w:val="20"/>
          <w:szCs w:val="20"/>
        </w:rPr>
        <w:t>(iv)</w:t>
      </w:r>
      <w:r w:rsidRPr="00AC435E">
        <w:rPr>
          <w:rFonts w:ascii="Tahoma" w:hAnsi="Tahoma" w:cs="Tahoma"/>
          <w:sz w:val="20"/>
          <w:szCs w:val="20"/>
        </w:rPr>
        <w:t xml:space="preserve"> declara que não existem, nesta data, contra si ou contra suas controladas condenação em processos judiciais ou administrativos que possam de alguma forma afetar materialmente os seus negócios relacionados a infrações ou crimes ambientais ou ao emprego de trabalho escravo ou infantil.</w:t>
      </w:r>
      <w:r w:rsidR="00CC1C96" w:rsidRPr="00AC435E">
        <w:rPr>
          <w:rFonts w:ascii="Tahoma" w:hAnsi="Tahoma" w:cs="Tahoma"/>
          <w:sz w:val="20"/>
          <w:szCs w:val="20"/>
        </w:rPr>
        <w:t xml:space="preserve"> </w:t>
      </w:r>
    </w:p>
    <w:p w14:paraId="68C050C0" w14:textId="1634FF9F" w:rsidR="00153CB2" w:rsidRPr="00AC435E" w:rsidRDefault="00153CB2" w:rsidP="00C34028">
      <w:pPr>
        <w:widowControl w:val="0"/>
        <w:rPr>
          <w:rFonts w:ascii="Tahoma" w:hAnsi="Tahoma" w:cs="Tahoma"/>
          <w:sz w:val="20"/>
          <w:szCs w:val="20"/>
        </w:rPr>
      </w:pPr>
    </w:p>
    <w:p w14:paraId="6077D123" w14:textId="33C08597" w:rsidR="00C20F12" w:rsidRPr="00AC435E" w:rsidRDefault="00C20F12" w:rsidP="00A82EF8">
      <w:pPr>
        <w:widowControl w:val="0"/>
        <w:numPr>
          <w:ilvl w:val="1"/>
          <w:numId w:val="20"/>
        </w:numPr>
        <w:tabs>
          <w:tab w:val="left" w:pos="567"/>
        </w:tabs>
        <w:ind w:left="0" w:firstLine="0"/>
        <w:rPr>
          <w:rFonts w:ascii="Tahoma" w:hAnsi="Tahoma" w:cs="Tahoma"/>
          <w:sz w:val="20"/>
          <w:szCs w:val="20"/>
        </w:rPr>
      </w:pPr>
      <w:bookmarkStart w:id="130" w:name="_DV_M17"/>
      <w:bookmarkEnd w:id="130"/>
      <w:r w:rsidRPr="00AC435E">
        <w:rPr>
          <w:rFonts w:ascii="Tahoma" w:hAnsi="Tahoma" w:cs="Tahoma"/>
          <w:sz w:val="20"/>
          <w:szCs w:val="20"/>
        </w:rPr>
        <w:t>As despesas a que se refere</w:t>
      </w:r>
      <w:r w:rsidR="00D41BD4" w:rsidRPr="00AC435E">
        <w:rPr>
          <w:rFonts w:ascii="Tahoma" w:hAnsi="Tahoma" w:cs="Tahoma"/>
          <w:sz w:val="20"/>
          <w:szCs w:val="20"/>
        </w:rPr>
        <w:t>m</w:t>
      </w:r>
      <w:r w:rsidR="00974698" w:rsidRPr="00AC435E">
        <w:rPr>
          <w:rFonts w:ascii="Tahoma" w:hAnsi="Tahoma" w:cs="Tahoma"/>
          <w:sz w:val="20"/>
          <w:szCs w:val="20"/>
        </w:rPr>
        <w:t xml:space="preserve"> </w:t>
      </w:r>
      <w:r w:rsidR="00D41BD4" w:rsidRPr="00AC435E">
        <w:rPr>
          <w:rFonts w:ascii="Tahoma" w:hAnsi="Tahoma" w:cs="Tahoma"/>
          <w:sz w:val="20"/>
          <w:szCs w:val="20"/>
        </w:rPr>
        <w:t>a</w:t>
      </w:r>
      <w:r w:rsidR="00C47078" w:rsidRPr="00AC435E">
        <w:rPr>
          <w:rFonts w:ascii="Tahoma" w:hAnsi="Tahoma" w:cs="Tahoma"/>
          <w:sz w:val="20"/>
          <w:szCs w:val="20"/>
        </w:rPr>
        <w:t>s</w:t>
      </w:r>
      <w:r w:rsidRPr="00AC435E">
        <w:rPr>
          <w:rFonts w:ascii="Tahoma" w:hAnsi="Tahoma" w:cs="Tahoma"/>
          <w:sz w:val="20"/>
          <w:szCs w:val="20"/>
        </w:rPr>
        <w:t xml:space="preserve"> alínea</w:t>
      </w:r>
      <w:r w:rsidR="00C47078" w:rsidRPr="00AC435E">
        <w:rPr>
          <w:rFonts w:ascii="Tahoma" w:hAnsi="Tahoma" w:cs="Tahoma"/>
          <w:sz w:val="20"/>
          <w:szCs w:val="20"/>
        </w:rPr>
        <w:t>s</w:t>
      </w:r>
      <w:r w:rsidRPr="00AC435E">
        <w:rPr>
          <w:rFonts w:ascii="Tahoma" w:hAnsi="Tahoma" w:cs="Tahoma"/>
          <w:sz w:val="20"/>
          <w:szCs w:val="20"/>
        </w:rPr>
        <w:t xml:space="preserve"> d</w:t>
      </w:r>
      <w:r w:rsidR="00CC1C96" w:rsidRPr="00AC435E">
        <w:rPr>
          <w:rFonts w:ascii="Tahoma" w:hAnsi="Tahoma" w:cs="Tahoma"/>
          <w:sz w:val="20"/>
          <w:szCs w:val="20"/>
        </w:rPr>
        <w:t>a Cláusula</w:t>
      </w:r>
      <w:r w:rsidR="00064FF6" w:rsidRPr="00AC435E">
        <w:rPr>
          <w:rFonts w:ascii="Tahoma" w:hAnsi="Tahoma" w:cs="Tahoma"/>
          <w:sz w:val="20"/>
          <w:szCs w:val="20"/>
        </w:rPr>
        <w:t xml:space="preserve"> </w:t>
      </w:r>
      <w:r w:rsidR="002800C4" w:rsidRPr="00AC435E">
        <w:rPr>
          <w:rFonts w:ascii="Tahoma" w:hAnsi="Tahoma" w:cs="Tahoma"/>
          <w:sz w:val="20"/>
          <w:szCs w:val="20"/>
        </w:rPr>
        <w:fldChar w:fldCharType="begin"/>
      </w:r>
      <w:r w:rsidR="00CC1C96" w:rsidRPr="00AC435E">
        <w:rPr>
          <w:rFonts w:ascii="Tahoma" w:hAnsi="Tahoma" w:cs="Tahoma"/>
          <w:sz w:val="20"/>
          <w:szCs w:val="20"/>
        </w:rPr>
        <w:instrText xml:space="preserve"> REF _Ref2021784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6.1</w:t>
      </w:r>
      <w:r w:rsidR="002800C4" w:rsidRPr="00AC435E">
        <w:rPr>
          <w:rFonts w:ascii="Tahoma" w:hAnsi="Tahoma" w:cs="Tahoma"/>
          <w:sz w:val="20"/>
          <w:szCs w:val="20"/>
        </w:rPr>
        <w:fldChar w:fldCharType="end"/>
      </w:r>
      <w:r w:rsidR="00CC1C96" w:rsidRPr="00AC435E">
        <w:rPr>
          <w:rFonts w:ascii="Tahoma" w:hAnsi="Tahoma" w:cs="Tahoma"/>
          <w:sz w:val="20"/>
          <w:szCs w:val="20"/>
        </w:rPr>
        <w:t xml:space="preserve"> </w:t>
      </w:r>
      <w:r w:rsidR="00EB160B" w:rsidRPr="00AC435E">
        <w:rPr>
          <w:rFonts w:ascii="Tahoma" w:hAnsi="Tahoma" w:cs="Tahoma"/>
          <w:sz w:val="20"/>
          <w:szCs w:val="20"/>
        </w:rPr>
        <w:t>acima</w:t>
      </w:r>
      <w:r w:rsidR="005556E6" w:rsidRPr="00AC435E">
        <w:rPr>
          <w:rFonts w:ascii="Tahoma" w:hAnsi="Tahoma" w:cs="Tahoma"/>
          <w:sz w:val="20"/>
          <w:szCs w:val="20"/>
        </w:rPr>
        <w:t xml:space="preserve"> </w:t>
      </w:r>
      <w:r w:rsidRPr="00AC435E">
        <w:rPr>
          <w:rFonts w:ascii="Tahoma" w:hAnsi="Tahoma" w:cs="Tahoma"/>
          <w:sz w:val="20"/>
          <w:szCs w:val="20"/>
        </w:rPr>
        <w:t>compreenderão, entre outras, as seguintes:</w:t>
      </w:r>
    </w:p>
    <w:p w14:paraId="6F9F23D3" w14:textId="77777777" w:rsidR="00D41BD4" w:rsidRPr="00AC435E" w:rsidRDefault="00D41BD4" w:rsidP="00EB471E">
      <w:pPr>
        <w:widowControl w:val="0"/>
        <w:tabs>
          <w:tab w:val="left" w:pos="567"/>
        </w:tabs>
        <w:rPr>
          <w:rFonts w:ascii="Tahoma" w:hAnsi="Tahoma" w:cs="Tahoma"/>
          <w:sz w:val="20"/>
          <w:szCs w:val="20"/>
        </w:rPr>
      </w:pPr>
    </w:p>
    <w:p w14:paraId="472E3603" w14:textId="77777777" w:rsidR="00C20F12" w:rsidRPr="00AC435E" w:rsidRDefault="00C20F12" w:rsidP="00A82EF8">
      <w:pPr>
        <w:widowControl w:val="0"/>
        <w:numPr>
          <w:ilvl w:val="0"/>
          <w:numId w:val="5"/>
        </w:numPr>
        <w:tabs>
          <w:tab w:val="clear" w:pos="1080"/>
          <w:tab w:val="num" w:pos="709"/>
        </w:tabs>
        <w:ind w:left="709" w:hanging="709"/>
        <w:rPr>
          <w:rFonts w:ascii="Tahoma" w:hAnsi="Tahoma" w:cs="Tahoma"/>
          <w:sz w:val="20"/>
          <w:szCs w:val="20"/>
        </w:rPr>
      </w:pPr>
      <w:r w:rsidRPr="00AC435E">
        <w:rPr>
          <w:rFonts w:ascii="Tahoma" w:hAnsi="Tahoma" w:cs="Tahoma"/>
          <w:sz w:val="20"/>
          <w:szCs w:val="20"/>
        </w:rPr>
        <w:t>publicação de relatórios, avisos e notificações, conforme previsto nesta Escritura de Emissão, e outras que vierem a ser exigidas pela regulamentação aplicável;</w:t>
      </w:r>
    </w:p>
    <w:p w14:paraId="52DADB58" w14:textId="77777777" w:rsidR="00846894" w:rsidRPr="00AC435E" w:rsidRDefault="00846894" w:rsidP="00EB471E">
      <w:pPr>
        <w:pStyle w:val="PargrafodaLista"/>
        <w:ind w:left="0"/>
        <w:rPr>
          <w:rFonts w:ascii="Tahoma" w:hAnsi="Tahoma" w:cs="Tahoma"/>
          <w:sz w:val="20"/>
          <w:szCs w:val="20"/>
        </w:rPr>
      </w:pPr>
    </w:p>
    <w:p w14:paraId="311D9909" w14:textId="77777777" w:rsidR="00846894" w:rsidRPr="00AC435E" w:rsidRDefault="00846894" w:rsidP="00A82EF8">
      <w:pPr>
        <w:widowControl w:val="0"/>
        <w:numPr>
          <w:ilvl w:val="0"/>
          <w:numId w:val="5"/>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despesas com </w:t>
      </w:r>
      <w:r w:rsidRPr="00AC435E">
        <w:rPr>
          <w:rFonts w:ascii="Tahoma" w:hAnsi="Tahoma" w:cs="Tahoma"/>
          <w:i/>
          <w:sz w:val="20"/>
          <w:szCs w:val="20"/>
        </w:rPr>
        <w:t>conference calls</w:t>
      </w:r>
      <w:r w:rsidRPr="00AC435E">
        <w:rPr>
          <w:rFonts w:ascii="Tahoma" w:hAnsi="Tahoma" w:cs="Tahoma"/>
          <w:sz w:val="20"/>
          <w:szCs w:val="20"/>
        </w:rPr>
        <w:t xml:space="preserve"> e contatos telefônicos;</w:t>
      </w:r>
    </w:p>
    <w:p w14:paraId="5784AE7B" w14:textId="77777777" w:rsidR="00C20F12" w:rsidRPr="00AC435E" w:rsidRDefault="00C20F12" w:rsidP="00F32B4F">
      <w:pPr>
        <w:widowControl w:val="0"/>
        <w:tabs>
          <w:tab w:val="num" w:pos="709"/>
        </w:tabs>
        <w:ind w:left="709" w:hanging="709"/>
        <w:rPr>
          <w:rFonts w:ascii="Tahoma" w:hAnsi="Tahoma" w:cs="Tahoma"/>
          <w:sz w:val="20"/>
          <w:szCs w:val="20"/>
        </w:rPr>
      </w:pPr>
    </w:p>
    <w:p w14:paraId="18269813" w14:textId="77777777" w:rsidR="00C20F12" w:rsidRPr="00AC435E" w:rsidRDefault="00C20F12" w:rsidP="00A82EF8">
      <w:pPr>
        <w:widowControl w:val="0"/>
        <w:numPr>
          <w:ilvl w:val="0"/>
          <w:numId w:val="5"/>
        </w:numPr>
        <w:tabs>
          <w:tab w:val="clear" w:pos="1080"/>
          <w:tab w:val="num" w:pos="709"/>
        </w:tabs>
        <w:ind w:left="709" w:hanging="709"/>
        <w:rPr>
          <w:rFonts w:ascii="Tahoma" w:hAnsi="Tahoma" w:cs="Tahoma"/>
          <w:sz w:val="20"/>
          <w:szCs w:val="20"/>
        </w:rPr>
      </w:pPr>
      <w:r w:rsidRPr="00AC435E">
        <w:rPr>
          <w:rFonts w:ascii="Tahoma" w:hAnsi="Tahoma" w:cs="Tahoma"/>
          <w:sz w:val="20"/>
          <w:szCs w:val="20"/>
        </w:rPr>
        <w:t>extração de certidões;</w:t>
      </w:r>
    </w:p>
    <w:p w14:paraId="1BA4E041" w14:textId="77777777" w:rsidR="00C20F12" w:rsidRPr="00AC435E" w:rsidRDefault="00C20F12" w:rsidP="00F32B4F">
      <w:pPr>
        <w:widowControl w:val="0"/>
        <w:tabs>
          <w:tab w:val="num" w:pos="709"/>
        </w:tabs>
        <w:ind w:left="709" w:hanging="709"/>
        <w:rPr>
          <w:rFonts w:ascii="Tahoma" w:hAnsi="Tahoma" w:cs="Tahoma"/>
          <w:sz w:val="20"/>
          <w:szCs w:val="20"/>
        </w:rPr>
      </w:pPr>
    </w:p>
    <w:p w14:paraId="1F3BDECE" w14:textId="77777777" w:rsidR="00C20F12" w:rsidRPr="00AC435E" w:rsidRDefault="00846894" w:rsidP="00A82EF8">
      <w:pPr>
        <w:widowControl w:val="0"/>
        <w:numPr>
          <w:ilvl w:val="0"/>
          <w:numId w:val="5"/>
        </w:numPr>
        <w:tabs>
          <w:tab w:val="clear" w:pos="1080"/>
          <w:tab w:val="num" w:pos="709"/>
        </w:tabs>
        <w:ind w:left="709" w:hanging="709"/>
        <w:rPr>
          <w:rFonts w:ascii="Tahoma" w:hAnsi="Tahoma" w:cs="Tahoma"/>
          <w:sz w:val="20"/>
          <w:szCs w:val="20"/>
        </w:rPr>
      </w:pPr>
      <w:r w:rsidRPr="00AC435E">
        <w:rPr>
          <w:rFonts w:ascii="Tahoma" w:hAnsi="Tahoma" w:cs="Tahoma"/>
          <w:sz w:val="20"/>
          <w:szCs w:val="20"/>
        </w:rPr>
        <w:t>locomoções entre estados da federação e respectivas hospedagens, alimentação, quando necessárias ao desempenho das funções e devidamente comprovadas</w:t>
      </w:r>
      <w:r w:rsidR="00C20F12" w:rsidRPr="00AC435E">
        <w:rPr>
          <w:rFonts w:ascii="Tahoma" w:hAnsi="Tahoma" w:cs="Tahoma"/>
          <w:sz w:val="20"/>
          <w:szCs w:val="20"/>
        </w:rPr>
        <w:t xml:space="preserve">; </w:t>
      </w:r>
    </w:p>
    <w:p w14:paraId="56DF395C" w14:textId="77777777" w:rsidR="00C20F12" w:rsidRPr="00AC435E" w:rsidRDefault="00C20F12" w:rsidP="00F32B4F">
      <w:pPr>
        <w:widowControl w:val="0"/>
        <w:rPr>
          <w:rFonts w:ascii="Tahoma" w:hAnsi="Tahoma" w:cs="Tahoma"/>
          <w:sz w:val="20"/>
          <w:szCs w:val="20"/>
        </w:rPr>
      </w:pPr>
    </w:p>
    <w:p w14:paraId="4CA864EC" w14:textId="2AB43083" w:rsidR="005A127A" w:rsidRPr="00AC435E" w:rsidRDefault="006B1BEA" w:rsidP="00F32B4F">
      <w:pPr>
        <w:suppressAutoHyphens/>
        <w:ind w:left="709" w:hanging="709"/>
        <w:rPr>
          <w:rFonts w:ascii="Tahoma" w:hAnsi="Tahoma" w:cs="Tahoma"/>
          <w:sz w:val="20"/>
          <w:szCs w:val="20"/>
        </w:rPr>
      </w:pPr>
      <w:r w:rsidRPr="00AC435E">
        <w:rPr>
          <w:rFonts w:ascii="Tahoma" w:hAnsi="Tahoma" w:cs="Tahoma"/>
          <w:b/>
          <w:sz w:val="20"/>
          <w:szCs w:val="20"/>
        </w:rPr>
        <w:t>(</w:t>
      </w:r>
      <w:r w:rsidR="00AA0BB2" w:rsidRPr="00AC435E">
        <w:rPr>
          <w:rFonts w:ascii="Tahoma" w:hAnsi="Tahoma" w:cs="Tahoma"/>
          <w:b/>
          <w:sz w:val="20"/>
          <w:szCs w:val="20"/>
        </w:rPr>
        <w:t>e</w:t>
      </w:r>
      <w:r w:rsidRPr="00AC435E">
        <w:rPr>
          <w:rFonts w:ascii="Tahoma" w:hAnsi="Tahoma" w:cs="Tahoma"/>
          <w:b/>
          <w:sz w:val="20"/>
          <w:szCs w:val="20"/>
        </w:rPr>
        <w:t>)</w:t>
      </w:r>
      <w:r w:rsidR="00C20F12" w:rsidRPr="00AC435E">
        <w:rPr>
          <w:rFonts w:ascii="Tahoma" w:hAnsi="Tahoma" w:cs="Tahoma"/>
          <w:b/>
          <w:sz w:val="20"/>
          <w:szCs w:val="20"/>
        </w:rPr>
        <w:tab/>
      </w:r>
      <w:r w:rsidR="009C1ED7" w:rsidRPr="00AC435E">
        <w:rPr>
          <w:rFonts w:ascii="Tahoma" w:hAnsi="Tahoma" w:cs="Tahoma"/>
          <w:sz w:val="20"/>
          <w:szCs w:val="20"/>
        </w:rPr>
        <w:t xml:space="preserve">despesas de viagem, compreendendo alimentação, transporte e estadias, quando estas sejam necessárias ao desempenho das funções do Agente Fiduciário, </w:t>
      </w:r>
      <w:r w:rsidR="003B7EFA" w:rsidRPr="00AC435E">
        <w:rPr>
          <w:rFonts w:ascii="Tahoma" w:hAnsi="Tahoma" w:cs="Tahoma"/>
          <w:sz w:val="20"/>
          <w:szCs w:val="20"/>
        </w:rPr>
        <w:t>desde que</w:t>
      </w:r>
      <w:r w:rsidR="00C44FF0" w:rsidRPr="00AC435E">
        <w:rPr>
          <w:rFonts w:ascii="Tahoma" w:hAnsi="Tahoma" w:cs="Tahoma"/>
          <w:sz w:val="20"/>
          <w:szCs w:val="20"/>
        </w:rPr>
        <w:t xml:space="preserve"> devidamente comprovadas, </w:t>
      </w:r>
      <w:r w:rsidR="009C1ED7" w:rsidRPr="00AC435E">
        <w:rPr>
          <w:rFonts w:ascii="Tahoma" w:hAnsi="Tahoma" w:cs="Tahoma"/>
          <w:sz w:val="20"/>
          <w:szCs w:val="20"/>
        </w:rPr>
        <w:t>sendo que qualquer despesa em valor individual ou agregado superior a R$</w:t>
      </w:r>
      <w:r w:rsidR="007129ED" w:rsidRPr="00AC435E">
        <w:rPr>
          <w:rFonts w:ascii="Tahoma" w:hAnsi="Tahoma"/>
          <w:sz w:val="20"/>
          <w:szCs w:val="20"/>
        </w:rPr>
        <w:t>5</w:t>
      </w:r>
      <w:r w:rsidR="00C44FF0" w:rsidRPr="00AC435E">
        <w:rPr>
          <w:rFonts w:ascii="Tahoma" w:hAnsi="Tahoma"/>
          <w:sz w:val="20"/>
          <w:szCs w:val="20"/>
        </w:rPr>
        <w:t>.000,00</w:t>
      </w:r>
      <w:r w:rsidR="009C1ED7" w:rsidRPr="00AC435E">
        <w:rPr>
          <w:rFonts w:ascii="Tahoma" w:hAnsi="Tahoma"/>
          <w:sz w:val="20"/>
          <w:szCs w:val="20"/>
        </w:rPr>
        <w:t xml:space="preserve"> (</w:t>
      </w:r>
      <w:r w:rsidR="007129ED" w:rsidRPr="00AC435E">
        <w:rPr>
          <w:rFonts w:ascii="Tahoma" w:hAnsi="Tahoma"/>
          <w:sz w:val="20"/>
          <w:szCs w:val="20"/>
        </w:rPr>
        <w:t>cinco</w:t>
      </w:r>
      <w:r w:rsidR="00535A79" w:rsidRPr="00AC435E">
        <w:rPr>
          <w:rFonts w:ascii="Tahoma" w:hAnsi="Tahoma"/>
          <w:sz w:val="20"/>
          <w:szCs w:val="20"/>
        </w:rPr>
        <w:t xml:space="preserve"> </w:t>
      </w:r>
      <w:r w:rsidR="00C44FF0" w:rsidRPr="00AC435E">
        <w:rPr>
          <w:rFonts w:ascii="Tahoma" w:hAnsi="Tahoma"/>
          <w:sz w:val="20"/>
          <w:szCs w:val="20"/>
        </w:rPr>
        <w:t>mil reais</w:t>
      </w:r>
      <w:r w:rsidR="00C44FF0" w:rsidRPr="00AC435E">
        <w:rPr>
          <w:rFonts w:ascii="Tahoma" w:hAnsi="Tahoma" w:cs="Tahoma"/>
          <w:sz w:val="20"/>
          <w:szCs w:val="20"/>
        </w:rPr>
        <w:t>)</w:t>
      </w:r>
      <w:r w:rsidR="009C1ED7" w:rsidRPr="00AC435E">
        <w:rPr>
          <w:rFonts w:ascii="Tahoma" w:hAnsi="Tahoma" w:cs="Tahoma"/>
          <w:sz w:val="20"/>
          <w:szCs w:val="20"/>
        </w:rPr>
        <w:t xml:space="preserve"> deverá ser</w:t>
      </w:r>
      <w:r w:rsidR="001440B6" w:rsidRPr="00AC435E">
        <w:rPr>
          <w:rFonts w:ascii="Tahoma" w:hAnsi="Tahoma" w:cs="Tahoma"/>
          <w:sz w:val="20"/>
          <w:szCs w:val="20"/>
        </w:rPr>
        <w:t xml:space="preserve">, sempre </w:t>
      </w:r>
      <w:r w:rsidR="009C1ED7" w:rsidRPr="00AC435E">
        <w:rPr>
          <w:rFonts w:ascii="Tahoma" w:hAnsi="Tahoma" w:cs="Tahoma"/>
          <w:sz w:val="20"/>
          <w:szCs w:val="20"/>
        </w:rPr>
        <w:t xml:space="preserve">previamente </w:t>
      </w:r>
      <w:r w:rsidR="00116A73" w:rsidRPr="00AC435E">
        <w:rPr>
          <w:rFonts w:ascii="Tahoma" w:hAnsi="Tahoma" w:cs="Tahoma"/>
          <w:sz w:val="20"/>
          <w:szCs w:val="20"/>
        </w:rPr>
        <w:t xml:space="preserve">aprovada </w:t>
      </w:r>
      <w:r w:rsidR="009C1ED7" w:rsidRPr="00AC435E">
        <w:rPr>
          <w:rFonts w:ascii="Tahoma" w:hAnsi="Tahoma" w:cs="Tahoma"/>
          <w:sz w:val="20"/>
          <w:szCs w:val="20"/>
        </w:rPr>
        <w:t>pela Emissora</w:t>
      </w:r>
      <w:r w:rsidR="00C20F12" w:rsidRPr="00AC435E">
        <w:rPr>
          <w:rFonts w:ascii="Tahoma" w:hAnsi="Tahoma" w:cs="Tahoma"/>
          <w:sz w:val="20"/>
          <w:szCs w:val="20"/>
        </w:rPr>
        <w:t>; e</w:t>
      </w:r>
      <w:r w:rsidR="001768E4" w:rsidRPr="00AC435E">
        <w:rPr>
          <w:rFonts w:ascii="Tahoma" w:hAnsi="Tahoma" w:cs="Tahoma"/>
          <w:sz w:val="20"/>
          <w:szCs w:val="20"/>
        </w:rPr>
        <w:t xml:space="preserve"> </w:t>
      </w:r>
    </w:p>
    <w:p w14:paraId="73349E27" w14:textId="77777777" w:rsidR="00C20F12" w:rsidRPr="00AC435E" w:rsidRDefault="00C20F12" w:rsidP="00F32B4F">
      <w:pPr>
        <w:suppressAutoHyphens/>
        <w:rPr>
          <w:rFonts w:ascii="Tahoma" w:hAnsi="Tahoma" w:cs="Tahoma"/>
          <w:sz w:val="20"/>
          <w:szCs w:val="20"/>
        </w:rPr>
      </w:pPr>
    </w:p>
    <w:p w14:paraId="44A43800" w14:textId="77777777" w:rsidR="00C20F12" w:rsidRPr="00AC435E" w:rsidRDefault="006B1BEA" w:rsidP="00F32B4F">
      <w:pPr>
        <w:widowControl w:val="0"/>
        <w:ind w:left="709" w:hanging="709"/>
        <w:rPr>
          <w:rFonts w:ascii="Tahoma" w:hAnsi="Tahoma" w:cs="Tahoma"/>
          <w:sz w:val="20"/>
          <w:szCs w:val="20"/>
        </w:rPr>
      </w:pPr>
      <w:r w:rsidRPr="00AC435E">
        <w:rPr>
          <w:rFonts w:ascii="Tahoma" w:hAnsi="Tahoma" w:cs="Tahoma"/>
          <w:b/>
          <w:sz w:val="20"/>
          <w:szCs w:val="20"/>
        </w:rPr>
        <w:t>(</w:t>
      </w:r>
      <w:r w:rsidR="0098555E" w:rsidRPr="00AC435E">
        <w:rPr>
          <w:rFonts w:ascii="Tahoma" w:hAnsi="Tahoma" w:cs="Tahoma"/>
          <w:b/>
          <w:sz w:val="20"/>
          <w:szCs w:val="20"/>
        </w:rPr>
        <w:t>f</w:t>
      </w:r>
      <w:r w:rsidRPr="00AC435E">
        <w:rPr>
          <w:rFonts w:ascii="Tahoma" w:hAnsi="Tahoma" w:cs="Tahoma"/>
          <w:b/>
          <w:sz w:val="20"/>
          <w:szCs w:val="20"/>
        </w:rPr>
        <w:t>)</w:t>
      </w:r>
      <w:r w:rsidR="00C20F12" w:rsidRPr="00AC435E">
        <w:rPr>
          <w:rFonts w:ascii="Tahoma" w:hAnsi="Tahoma" w:cs="Tahoma"/>
          <w:b/>
          <w:sz w:val="20"/>
          <w:szCs w:val="20"/>
        </w:rPr>
        <w:tab/>
      </w:r>
      <w:r w:rsidR="00C20F12" w:rsidRPr="00AC435E">
        <w:rPr>
          <w:rFonts w:ascii="Tahoma" w:hAnsi="Tahoma" w:cs="Tahoma"/>
          <w:sz w:val="20"/>
          <w:szCs w:val="20"/>
        </w:rPr>
        <w:t xml:space="preserve">eventuais levantamentos adicionais e especiais ou periciais que venham a ser comprovadamente necessários, se ocorrerem omissões e/ou obscuridades nas informações pertinentes aos estritos interesses dos Debenturistas, </w:t>
      </w:r>
      <w:r w:rsidR="001F54FE" w:rsidRPr="00AC435E">
        <w:rPr>
          <w:rFonts w:ascii="Tahoma" w:hAnsi="Tahoma" w:cs="Tahoma"/>
          <w:sz w:val="20"/>
          <w:szCs w:val="20"/>
        </w:rPr>
        <w:t>sempre que possível,</w:t>
      </w:r>
      <w:r w:rsidR="00181DCF" w:rsidRPr="00AC435E">
        <w:rPr>
          <w:rFonts w:ascii="Tahoma" w:hAnsi="Tahoma" w:cs="Tahoma"/>
          <w:sz w:val="20"/>
          <w:szCs w:val="20"/>
        </w:rPr>
        <w:t xml:space="preserve"> </w:t>
      </w:r>
      <w:r w:rsidR="00C20F12" w:rsidRPr="00AC435E">
        <w:rPr>
          <w:rFonts w:ascii="Tahoma" w:hAnsi="Tahoma" w:cs="Tahoma"/>
          <w:sz w:val="20"/>
          <w:szCs w:val="20"/>
        </w:rPr>
        <w:t>previamente aprovados pela Emissora.</w:t>
      </w:r>
    </w:p>
    <w:p w14:paraId="6B053F53" w14:textId="77777777" w:rsidR="00C20F12" w:rsidRPr="00AC435E" w:rsidRDefault="00C20F12" w:rsidP="00F32B4F">
      <w:pPr>
        <w:widowControl w:val="0"/>
        <w:rPr>
          <w:rFonts w:ascii="Tahoma" w:hAnsi="Tahoma" w:cs="Tahoma"/>
          <w:sz w:val="20"/>
          <w:szCs w:val="20"/>
        </w:rPr>
      </w:pPr>
    </w:p>
    <w:p w14:paraId="435B3F80" w14:textId="77777777" w:rsidR="00C20F12" w:rsidRPr="00AC435E" w:rsidRDefault="00C20F12" w:rsidP="00A82EF8">
      <w:pPr>
        <w:widowControl w:val="0"/>
        <w:numPr>
          <w:ilvl w:val="1"/>
          <w:numId w:val="20"/>
        </w:numPr>
        <w:tabs>
          <w:tab w:val="left" w:pos="567"/>
        </w:tabs>
        <w:ind w:left="0" w:firstLine="0"/>
        <w:rPr>
          <w:rFonts w:ascii="Tahoma" w:hAnsi="Tahoma" w:cs="Tahoma"/>
          <w:sz w:val="20"/>
          <w:szCs w:val="20"/>
        </w:rPr>
      </w:pPr>
      <w:r w:rsidRPr="00AC435E">
        <w:rPr>
          <w:rFonts w:ascii="Tahoma" w:hAnsi="Tahoma" w:cs="Tahoma"/>
          <w:sz w:val="20"/>
          <w:szCs w:val="20"/>
        </w:rPr>
        <w:t>Sem prejuízo de outras obrigações expressamente previstas na regulamentação em vigor</w:t>
      </w:r>
      <w:r w:rsidR="004767CC" w:rsidRPr="00AC435E">
        <w:rPr>
          <w:rFonts w:ascii="Tahoma" w:hAnsi="Tahoma" w:cs="Tahoma"/>
          <w:sz w:val="20"/>
          <w:szCs w:val="20"/>
        </w:rPr>
        <w:t>,</w:t>
      </w:r>
      <w:r w:rsidRPr="00AC435E">
        <w:rPr>
          <w:rFonts w:ascii="Tahoma" w:hAnsi="Tahoma" w:cs="Tahoma"/>
          <w:sz w:val="20"/>
          <w:szCs w:val="20"/>
        </w:rPr>
        <w:t xml:space="preserve"> nesta Escritura </w:t>
      </w:r>
      <w:r w:rsidRPr="00AC435E">
        <w:rPr>
          <w:rFonts w:ascii="Tahoma" w:hAnsi="Tahoma" w:cs="Tahoma"/>
          <w:sz w:val="20"/>
          <w:szCs w:val="20"/>
        </w:rPr>
        <w:lastRenderedPageBreak/>
        <w:t>de Emissão</w:t>
      </w:r>
      <w:r w:rsidR="004767CC" w:rsidRPr="00AC435E">
        <w:rPr>
          <w:rFonts w:ascii="Tahoma" w:hAnsi="Tahoma" w:cs="Tahoma"/>
          <w:sz w:val="20"/>
          <w:szCs w:val="20"/>
        </w:rPr>
        <w:t xml:space="preserve"> e/ou nos demais Documentos da Operação</w:t>
      </w:r>
      <w:r w:rsidRPr="00AC435E">
        <w:rPr>
          <w:rFonts w:ascii="Tahoma" w:hAnsi="Tahoma" w:cs="Tahoma"/>
          <w:sz w:val="20"/>
          <w:szCs w:val="20"/>
        </w:rPr>
        <w:t>, a Emissora obriga-se a, nos termos do</w:t>
      </w:r>
      <w:r w:rsidR="00F1380F" w:rsidRPr="00AC435E">
        <w:rPr>
          <w:rFonts w:ascii="Tahoma" w:hAnsi="Tahoma" w:cs="Tahoma"/>
          <w:sz w:val="20"/>
          <w:szCs w:val="20"/>
        </w:rPr>
        <w:t xml:space="preserve"> artigo 17 da Instrução CVM </w:t>
      </w:r>
      <w:r w:rsidRPr="00AC435E">
        <w:rPr>
          <w:rFonts w:ascii="Tahoma" w:hAnsi="Tahoma" w:cs="Tahoma"/>
          <w:sz w:val="20"/>
          <w:szCs w:val="20"/>
        </w:rPr>
        <w:t>476:</w:t>
      </w:r>
      <w:r w:rsidR="00664513" w:rsidRPr="00AC435E">
        <w:rPr>
          <w:rFonts w:ascii="Tahoma" w:hAnsi="Tahoma" w:cs="Tahoma"/>
          <w:sz w:val="20"/>
          <w:szCs w:val="20"/>
        </w:rPr>
        <w:t xml:space="preserve"> </w:t>
      </w:r>
    </w:p>
    <w:p w14:paraId="1E9FDE27" w14:textId="77777777" w:rsidR="00C20F12" w:rsidRPr="00AC435E" w:rsidRDefault="00C20F12" w:rsidP="00EB471E">
      <w:pPr>
        <w:widowControl w:val="0"/>
        <w:ind w:left="709"/>
        <w:rPr>
          <w:rFonts w:ascii="Tahoma" w:hAnsi="Tahoma" w:cs="Tahoma"/>
          <w:sz w:val="20"/>
          <w:szCs w:val="20"/>
        </w:rPr>
      </w:pPr>
    </w:p>
    <w:p w14:paraId="761A5109" w14:textId="77777777" w:rsidR="00C20F12" w:rsidRPr="00AC435E" w:rsidRDefault="00CC1C96" w:rsidP="00A82EF8">
      <w:pPr>
        <w:widowControl w:val="0"/>
        <w:numPr>
          <w:ilvl w:val="0"/>
          <w:numId w:val="11"/>
        </w:numPr>
        <w:tabs>
          <w:tab w:val="clear" w:pos="1080"/>
          <w:tab w:val="num" w:pos="709"/>
        </w:tabs>
        <w:ind w:left="709" w:hanging="709"/>
        <w:rPr>
          <w:rFonts w:ascii="Tahoma" w:hAnsi="Tahoma" w:cs="Tahoma"/>
          <w:sz w:val="20"/>
          <w:szCs w:val="20"/>
        </w:rPr>
      </w:pPr>
      <w:r w:rsidRPr="00AC435E">
        <w:rPr>
          <w:rFonts w:ascii="Tahoma" w:hAnsi="Tahoma" w:cs="Tahoma"/>
          <w:sz w:val="20"/>
          <w:szCs w:val="20"/>
        </w:rPr>
        <w:t>preparar demonstrações financeiras de encerramento de exercício e, se o caso, demonstrações consolidadas, em conformidade com a Lei das Sociedades por Ações, e com as regras emitidas pela CVM</w:t>
      </w:r>
      <w:r w:rsidR="00C20F12" w:rsidRPr="00AC435E">
        <w:rPr>
          <w:rFonts w:ascii="Tahoma" w:hAnsi="Tahoma" w:cs="Tahoma"/>
          <w:sz w:val="20"/>
          <w:szCs w:val="20"/>
        </w:rPr>
        <w:t>;</w:t>
      </w:r>
    </w:p>
    <w:p w14:paraId="6AA3C26C" w14:textId="77777777" w:rsidR="00C20F12" w:rsidRPr="00AC435E" w:rsidRDefault="00C20F12" w:rsidP="00EB471E">
      <w:pPr>
        <w:widowControl w:val="0"/>
        <w:tabs>
          <w:tab w:val="num" w:pos="709"/>
        </w:tabs>
        <w:ind w:left="709"/>
        <w:rPr>
          <w:rFonts w:ascii="Tahoma" w:hAnsi="Tahoma" w:cs="Tahoma"/>
          <w:sz w:val="20"/>
          <w:szCs w:val="20"/>
        </w:rPr>
      </w:pPr>
    </w:p>
    <w:p w14:paraId="2766A8B0" w14:textId="77777777" w:rsidR="00C20F12" w:rsidRPr="00AC435E" w:rsidRDefault="00CC1C96" w:rsidP="00A82EF8">
      <w:pPr>
        <w:widowControl w:val="0"/>
        <w:numPr>
          <w:ilvl w:val="0"/>
          <w:numId w:val="11"/>
        </w:numPr>
        <w:tabs>
          <w:tab w:val="clear" w:pos="1080"/>
          <w:tab w:val="num" w:pos="709"/>
        </w:tabs>
        <w:ind w:left="709" w:hanging="709"/>
        <w:rPr>
          <w:rFonts w:ascii="Tahoma" w:hAnsi="Tahoma" w:cs="Tahoma"/>
          <w:sz w:val="20"/>
          <w:szCs w:val="20"/>
        </w:rPr>
      </w:pPr>
      <w:bookmarkStart w:id="131" w:name="_DV_M75"/>
      <w:bookmarkEnd w:id="131"/>
      <w:r w:rsidRPr="00AC435E">
        <w:rPr>
          <w:rFonts w:ascii="Tahoma" w:hAnsi="Tahoma" w:cs="Tahoma"/>
          <w:sz w:val="20"/>
          <w:szCs w:val="20"/>
        </w:rPr>
        <w:t>submeter suas demonstrações financeiras consolidadas relativas a cada exercício social a auditoria, por auditor independente registrado na CVM</w:t>
      </w:r>
      <w:r w:rsidR="00C20F12" w:rsidRPr="00AC435E">
        <w:rPr>
          <w:rFonts w:ascii="Tahoma" w:hAnsi="Tahoma" w:cs="Tahoma"/>
          <w:sz w:val="20"/>
          <w:szCs w:val="20"/>
        </w:rPr>
        <w:t>;</w:t>
      </w:r>
    </w:p>
    <w:p w14:paraId="286240A8" w14:textId="77777777" w:rsidR="000B2AFD" w:rsidRPr="00AC435E" w:rsidRDefault="000B2AFD" w:rsidP="00F32B4F">
      <w:pPr>
        <w:pStyle w:val="PargrafodaLista"/>
        <w:rPr>
          <w:rFonts w:ascii="Tahoma" w:hAnsi="Tahoma" w:cs="Tahoma"/>
          <w:sz w:val="20"/>
          <w:szCs w:val="20"/>
        </w:rPr>
      </w:pPr>
    </w:p>
    <w:p w14:paraId="5C5722E7" w14:textId="77777777" w:rsidR="003E3925" w:rsidRPr="00AC435E" w:rsidRDefault="001768E4" w:rsidP="003E3925">
      <w:pPr>
        <w:widowControl w:val="0"/>
        <w:numPr>
          <w:ilvl w:val="0"/>
          <w:numId w:val="11"/>
        </w:numPr>
        <w:tabs>
          <w:tab w:val="clear" w:pos="1080"/>
          <w:tab w:val="num" w:pos="709"/>
        </w:tabs>
        <w:ind w:left="709" w:hanging="709"/>
        <w:rPr>
          <w:rFonts w:ascii="Tahoma" w:hAnsi="Tahoma" w:cs="Tahoma"/>
          <w:sz w:val="20"/>
          <w:szCs w:val="20"/>
        </w:rPr>
      </w:pPr>
      <w:r w:rsidRPr="00AC435E">
        <w:rPr>
          <w:rFonts w:ascii="Tahoma" w:hAnsi="Tahoma" w:cs="Tahoma"/>
          <w:sz w:val="20"/>
          <w:szCs w:val="20"/>
        </w:rPr>
        <w:t>divulgar, até o dia anterior ao início da Oferta Restrita, suas demonstrações financeiras, acompanhadas de notas explicativas e parecer de auditor(es) independente(s), sendo que deverá divulgar tais informações em sua página na rede mundial de computadores, bem como no sistema disponibilizado pela B3, conforme previsto no art. 17 §3º II da Instrução CVM 476, dentro de 3 (três) meses contados do encerramento de cada exercício social, e manter publicadas por um prazo de 3 (três) anos, exceto se a Emissora não as possua por não ter iniciado suas ativadas previamente ao referido período</w:t>
      </w:r>
      <w:r w:rsidR="000B2AFD" w:rsidRPr="00AC435E">
        <w:rPr>
          <w:rFonts w:ascii="Tahoma" w:hAnsi="Tahoma" w:cs="Tahoma"/>
          <w:sz w:val="20"/>
          <w:szCs w:val="20"/>
        </w:rPr>
        <w:t>;</w:t>
      </w:r>
    </w:p>
    <w:p w14:paraId="15E2E8C3" w14:textId="77777777" w:rsidR="000B2AFD" w:rsidRPr="00AC435E" w:rsidRDefault="000B2AFD" w:rsidP="00F32B4F">
      <w:pPr>
        <w:widowControl w:val="0"/>
        <w:ind w:left="709"/>
        <w:rPr>
          <w:rFonts w:ascii="Tahoma" w:hAnsi="Tahoma" w:cs="Tahoma"/>
          <w:sz w:val="20"/>
          <w:szCs w:val="20"/>
        </w:rPr>
      </w:pPr>
    </w:p>
    <w:p w14:paraId="3D084972" w14:textId="77777777" w:rsidR="000B2AFD" w:rsidRPr="00AC435E" w:rsidRDefault="00CC1C96" w:rsidP="00A82EF8">
      <w:pPr>
        <w:widowControl w:val="0"/>
        <w:numPr>
          <w:ilvl w:val="0"/>
          <w:numId w:val="11"/>
        </w:numPr>
        <w:tabs>
          <w:tab w:val="clear" w:pos="1080"/>
          <w:tab w:val="num" w:pos="709"/>
        </w:tabs>
        <w:ind w:left="709" w:hanging="709"/>
        <w:rPr>
          <w:rFonts w:ascii="Tahoma" w:hAnsi="Tahoma" w:cs="Tahoma"/>
          <w:sz w:val="20"/>
          <w:szCs w:val="20"/>
        </w:rPr>
      </w:pPr>
      <w:r w:rsidRPr="00AC435E">
        <w:rPr>
          <w:rFonts w:ascii="Tahoma" w:hAnsi="Tahoma" w:cs="Tahoma"/>
          <w:sz w:val="20"/>
          <w:szCs w:val="20"/>
        </w:rPr>
        <w:t>divulgar as demonstrações financeiras subsequentes, acompanhadas de notas explicativas e relatório dos auditores independentes, dentro de 3 (três) meses contados do encerramento do exercício</w:t>
      </w:r>
      <w:r w:rsidR="000B2AFD" w:rsidRPr="00AC435E">
        <w:rPr>
          <w:rFonts w:ascii="Tahoma" w:hAnsi="Tahoma" w:cs="Tahoma"/>
          <w:sz w:val="20"/>
          <w:szCs w:val="20"/>
        </w:rPr>
        <w:t>;</w:t>
      </w:r>
    </w:p>
    <w:p w14:paraId="01F674A2" w14:textId="77777777" w:rsidR="006450FE" w:rsidRPr="00AC435E" w:rsidRDefault="006450FE" w:rsidP="00F32B4F">
      <w:pPr>
        <w:pStyle w:val="PargrafodaLista"/>
        <w:rPr>
          <w:rFonts w:ascii="Tahoma" w:hAnsi="Tahoma" w:cs="Tahoma"/>
          <w:sz w:val="20"/>
          <w:szCs w:val="20"/>
        </w:rPr>
      </w:pPr>
    </w:p>
    <w:p w14:paraId="66E512A3" w14:textId="77777777" w:rsidR="00C20F12" w:rsidRPr="00AC435E" w:rsidRDefault="00C20F12" w:rsidP="00A82EF8">
      <w:pPr>
        <w:widowControl w:val="0"/>
        <w:numPr>
          <w:ilvl w:val="0"/>
          <w:numId w:val="11"/>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observar as disposições da Instrução CVM 358, no </w:t>
      </w:r>
      <w:r w:rsidR="005539E6" w:rsidRPr="00AC435E">
        <w:rPr>
          <w:rFonts w:ascii="Tahoma" w:hAnsi="Tahoma" w:cs="Tahoma"/>
          <w:sz w:val="20"/>
          <w:szCs w:val="20"/>
        </w:rPr>
        <w:t>tocante ao</w:t>
      </w:r>
      <w:r w:rsidRPr="00AC435E">
        <w:rPr>
          <w:rFonts w:ascii="Tahoma" w:hAnsi="Tahoma" w:cs="Tahoma"/>
          <w:sz w:val="20"/>
          <w:szCs w:val="20"/>
        </w:rPr>
        <w:t xml:space="preserve"> dever de sigilo e vedações à negociação;</w:t>
      </w:r>
    </w:p>
    <w:p w14:paraId="7D08E25C" w14:textId="77777777" w:rsidR="000B2AFD" w:rsidRPr="00AC435E" w:rsidRDefault="000B2AFD" w:rsidP="00F32B4F">
      <w:pPr>
        <w:widowControl w:val="0"/>
        <w:ind w:left="709"/>
        <w:rPr>
          <w:rFonts w:ascii="Tahoma" w:hAnsi="Tahoma" w:cs="Tahoma"/>
          <w:sz w:val="20"/>
          <w:szCs w:val="20"/>
        </w:rPr>
      </w:pPr>
    </w:p>
    <w:p w14:paraId="58E0F0E3" w14:textId="77777777" w:rsidR="000B2AFD" w:rsidRPr="00AC435E" w:rsidRDefault="000B2AFD" w:rsidP="00A82EF8">
      <w:pPr>
        <w:widowControl w:val="0"/>
        <w:numPr>
          <w:ilvl w:val="0"/>
          <w:numId w:val="11"/>
        </w:numPr>
        <w:tabs>
          <w:tab w:val="clear" w:pos="1080"/>
          <w:tab w:val="num" w:pos="709"/>
        </w:tabs>
        <w:ind w:left="709" w:hanging="709"/>
        <w:rPr>
          <w:rFonts w:ascii="Tahoma" w:hAnsi="Tahoma" w:cs="Tahoma"/>
          <w:sz w:val="20"/>
          <w:szCs w:val="20"/>
        </w:rPr>
      </w:pPr>
      <w:r w:rsidRPr="00AC435E">
        <w:rPr>
          <w:rFonts w:ascii="Tahoma" w:hAnsi="Tahoma" w:cs="Tahoma"/>
          <w:sz w:val="20"/>
          <w:szCs w:val="20"/>
        </w:rPr>
        <w:t>divulgar a ocorrência de qualquer “Fato Relevante”, conforme definido no artigo 2º da Instrução CVM 358; e</w:t>
      </w:r>
      <w:r w:rsidR="0063783B" w:rsidRPr="00AC435E">
        <w:rPr>
          <w:rFonts w:ascii="Tahoma" w:hAnsi="Tahoma" w:cs="Tahoma"/>
          <w:sz w:val="20"/>
          <w:szCs w:val="20"/>
        </w:rPr>
        <w:t xml:space="preserve"> </w:t>
      </w:r>
    </w:p>
    <w:p w14:paraId="48860BE8" w14:textId="77777777" w:rsidR="00C20F12" w:rsidRPr="00AC435E" w:rsidRDefault="00C20F12" w:rsidP="00F32B4F">
      <w:pPr>
        <w:widowControl w:val="0"/>
        <w:tabs>
          <w:tab w:val="num" w:pos="709"/>
        </w:tabs>
        <w:ind w:left="709" w:hanging="709"/>
        <w:rPr>
          <w:rFonts w:ascii="Tahoma" w:hAnsi="Tahoma" w:cs="Tahoma"/>
          <w:sz w:val="20"/>
          <w:szCs w:val="20"/>
        </w:rPr>
      </w:pPr>
    </w:p>
    <w:p w14:paraId="59839C25" w14:textId="77777777" w:rsidR="00011A5C" w:rsidRPr="00AC435E" w:rsidRDefault="00C20F12" w:rsidP="00A82EF8">
      <w:pPr>
        <w:widowControl w:val="0"/>
        <w:numPr>
          <w:ilvl w:val="0"/>
          <w:numId w:val="11"/>
        </w:numPr>
        <w:tabs>
          <w:tab w:val="clear" w:pos="1080"/>
          <w:tab w:val="num" w:pos="709"/>
        </w:tabs>
        <w:ind w:left="709" w:hanging="709"/>
        <w:rPr>
          <w:rFonts w:ascii="Tahoma" w:hAnsi="Tahoma" w:cs="Tahoma"/>
          <w:sz w:val="20"/>
          <w:szCs w:val="20"/>
        </w:rPr>
      </w:pPr>
      <w:r w:rsidRPr="00AC435E">
        <w:rPr>
          <w:rFonts w:ascii="Tahoma" w:hAnsi="Tahoma" w:cs="Tahoma"/>
          <w:sz w:val="20"/>
          <w:szCs w:val="20"/>
        </w:rPr>
        <w:t>fornecer todas as informações solicitadas</w:t>
      </w:r>
      <w:r w:rsidR="001440B6" w:rsidRPr="00AC435E">
        <w:rPr>
          <w:rFonts w:ascii="Tahoma" w:hAnsi="Tahoma" w:cs="Tahoma"/>
          <w:sz w:val="20"/>
          <w:szCs w:val="20"/>
        </w:rPr>
        <w:t xml:space="preserve"> </w:t>
      </w:r>
      <w:r w:rsidRPr="00AC435E">
        <w:rPr>
          <w:rFonts w:ascii="Tahoma" w:hAnsi="Tahoma" w:cs="Tahoma"/>
          <w:sz w:val="20"/>
          <w:szCs w:val="20"/>
        </w:rPr>
        <w:t>pela CVM</w:t>
      </w:r>
      <w:r w:rsidR="005539E6" w:rsidRPr="00AC435E">
        <w:rPr>
          <w:rFonts w:ascii="Tahoma" w:hAnsi="Tahoma" w:cs="Tahoma"/>
          <w:sz w:val="20"/>
          <w:szCs w:val="20"/>
        </w:rPr>
        <w:t xml:space="preserve"> e pela B3</w:t>
      </w:r>
      <w:r w:rsidR="00011A5C" w:rsidRPr="00AC435E">
        <w:rPr>
          <w:rFonts w:ascii="Tahoma" w:hAnsi="Tahoma" w:cs="Tahoma"/>
          <w:sz w:val="20"/>
          <w:szCs w:val="20"/>
        </w:rPr>
        <w:t>; e</w:t>
      </w:r>
    </w:p>
    <w:p w14:paraId="290A219E" w14:textId="77777777" w:rsidR="00011A5C" w:rsidRPr="00AC435E" w:rsidRDefault="00011A5C" w:rsidP="00011A5C">
      <w:pPr>
        <w:pStyle w:val="PargrafodaLista"/>
        <w:rPr>
          <w:rFonts w:ascii="Tahoma" w:hAnsi="Tahoma" w:cs="Tahoma"/>
          <w:sz w:val="20"/>
          <w:szCs w:val="20"/>
        </w:rPr>
      </w:pPr>
    </w:p>
    <w:p w14:paraId="04B86CA4" w14:textId="40892F43" w:rsidR="00C20F12" w:rsidRPr="00AC435E" w:rsidRDefault="005539E6" w:rsidP="00011A5C">
      <w:pPr>
        <w:widowControl w:val="0"/>
        <w:numPr>
          <w:ilvl w:val="0"/>
          <w:numId w:val="11"/>
        </w:numPr>
        <w:tabs>
          <w:tab w:val="clear" w:pos="1080"/>
          <w:tab w:val="num" w:pos="709"/>
        </w:tabs>
        <w:ind w:left="709" w:hanging="709"/>
        <w:rPr>
          <w:rFonts w:ascii="Tahoma" w:hAnsi="Tahoma" w:cs="Tahoma"/>
          <w:sz w:val="20"/>
          <w:szCs w:val="20"/>
        </w:rPr>
      </w:pPr>
      <w:r w:rsidRPr="00AC435E">
        <w:rPr>
          <w:rFonts w:ascii="Tahoma" w:hAnsi="Tahoma" w:cs="Tahoma"/>
          <w:sz w:val="20"/>
          <w:szCs w:val="20"/>
        </w:rPr>
        <w:t>divulgar em sua página na rede mundial de computadores o relatório anual e demais comunicações enviadas pelo Agente Fiduciário na mesma data do seu recebimento, observado ainda o inciso “d” acima</w:t>
      </w:r>
      <w:r w:rsidR="00011A5C" w:rsidRPr="00AC435E">
        <w:rPr>
          <w:rFonts w:ascii="Tahoma" w:hAnsi="Tahoma" w:cs="Tahoma"/>
          <w:sz w:val="20"/>
          <w:szCs w:val="20"/>
        </w:rPr>
        <w:t>.</w:t>
      </w:r>
    </w:p>
    <w:p w14:paraId="59ABB3A7" w14:textId="614A79DA" w:rsidR="002B74E8" w:rsidRPr="00AC435E" w:rsidRDefault="002B74E8" w:rsidP="00C34028">
      <w:pPr>
        <w:rPr>
          <w:rFonts w:ascii="Tahoma" w:hAnsi="Tahoma"/>
          <w:sz w:val="20"/>
          <w:szCs w:val="20"/>
        </w:rPr>
      </w:pPr>
    </w:p>
    <w:p w14:paraId="677E9F40" w14:textId="5FAACCDA" w:rsidR="00CE24C7" w:rsidRPr="00AC435E" w:rsidRDefault="00CE24C7" w:rsidP="00CE24C7">
      <w:pPr>
        <w:widowControl w:val="0"/>
        <w:numPr>
          <w:ilvl w:val="1"/>
          <w:numId w:val="20"/>
        </w:numPr>
        <w:tabs>
          <w:tab w:val="left" w:pos="567"/>
        </w:tabs>
        <w:ind w:left="0" w:firstLine="0"/>
        <w:rPr>
          <w:rFonts w:ascii="Tahoma" w:hAnsi="Tahoma" w:cs="Tahoma"/>
          <w:sz w:val="20"/>
          <w:szCs w:val="20"/>
        </w:rPr>
      </w:pPr>
      <w:r w:rsidRPr="00AC435E">
        <w:rPr>
          <w:rFonts w:ascii="Tahoma" w:hAnsi="Tahoma" w:cs="Tahoma"/>
          <w:sz w:val="20"/>
          <w:szCs w:val="20"/>
        </w:rPr>
        <w:t>Sem prejuízo de outras obrigações expressamente previstas nesta Escritura de Emissão e/ou nos demais Documentos da Operação, cada uma das Garantidoras obriga-se</w:t>
      </w:r>
      <w:r w:rsidR="00C45C3C" w:rsidRPr="00AC435E">
        <w:rPr>
          <w:rFonts w:ascii="Tahoma" w:hAnsi="Tahoma" w:cs="Tahoma"/>
          <w:sz w:val="20"/>
          <w:szCs w:val="20"/>
        </w:rPr>
        <w:t xml:space="preserve"> </w:t>
      </w:r>
      <w:r w:rsidRPr="00AC435E">
        <w:rPr>
          <w:rFonts w:ascii="Tahoma" w:hAnsi="Tahoma" w:cs="Tahoma"/>
          <w:sz w:val="20"/>
          <w:szCs w:val="20"/>
        </w:rPr>
        <w:t>a:</w:t>
      </w:r>
    </w:p>
    <w:p w14:paraId="6A8C6AC9" w14:textId="27E99409" w:rsidR="00CE24C7" w:rsidRPr="00AC435E" w:rsidRDefault="00CE24C7" w:rsidP="00CE24C7">
      <w:pPr>
        <w:widowControl w:val="0"/>
        <w:tabs>
          <w:tab w:val="left" w:pos="567"/>
        </w:tabs>
        <w:rPr>
          <w:rFonts w:ascii="Tahoma" w:hAnsi="Tahoma" w:cs="Tahoma"/>
          <w:sz w:val="20"/>
          <w:szCs w:val="20"/>
        </w:rPr>
      </w:pPr>
    </w:p>
    <w:p w14:paraId="46E0F024" w14:textId="414F9D4D" w:rsidR="00CE24C7" w:rsidRPr="00AC435E" w:rsidRDefault="00CE24C7" w:rsidP="002A4C7B">
      <w:pPr>
        <w:widowControl w:val="0"/>
        <w:numPr>
          <w:ilvl w:val="0"/>
          <w:numId w:val="51"/>
        </w:numPr>
        <w:tabs>
          <w:tab w:val="clear" w:pos="1080"/>
          <w:tab w:val="num" w:pos="709"/>
        </w:tabs>
        <w:ind w:left="709" w:hanging="709"/>
        <w:rPr>
          <w:rFonts w:ascii="Tahoma" w:hAnsi="Tahoma" w:cs="Tahoma"/>
          <w:sz w:val="20"/>
          <w:szCs w:val="20"/>
        </w:rPr>
      </w:pPr>
      <w:r w:rsidRPr="00AC435E">
        <w:rPr>
          <w:rFonts w:ascii="Tahoma" w:hAnsi="Tahoma" w:cs="Tahoma"/>
          <w:sz w:val="20"/>
          <w:szCs w:val="20"/>
        </w:rPr>
        <w:t>notificar em até 5 (cinco) Dias Úteis o Agente Fiduciário sobre qualquer alteração substancial nas condições financeiras, econômicas, comerciais, operacionais, regulatórias ou societárias ou nos negócios da Garantidora que</w:t>
      </w:r>
      <w:r w:rsidR="009261C2"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(i)</w:t>
      </w:r>
      <w:r w:rsidRPr="00AC435E">
        <w:rPr>
          <w:rFonts w:ascii="Tahoma" w:hAnsi="Tahoma" w:cs="Tahoma"/>
          <w:sz w:val="20"/>
          <w:szCs w:val="20"/>
        </w:rPr>
        <w:t xml:space="preserve"> impossibilite ou dificulte de forma relevante o cumprimento, pela Emissora, de suas obrigações decorrentes desta Escritura de Emissão, das Debêntures e/ou de qualquer dos demais Documentos da Operação; ou </w:t>
      </w:r>
      <w:r w:rsidRPr="00AC435E">
        <w:rPr>
          <w:rFonts w:ascii="Tahoma" w:hAnsi="Tahoma" w:cs="Tahoma"/>
          <w:b/>
          <w:sz w:val="20"/>
          <w:szCs w:val="20"/>
        </w:rPr>
        <w:t>(ii)</w:t>
      </w:r>
      <w:r w:rsidRPr="00AC435E">
        <w:rPr>
          <w:rFonts w:ascii="Tahoma" w:hAnsi="Tahoma" w:cs="Tahoma"/>
          <w:sz w:val="20"/>
          <w:szCs w:val="20"/>
        </w:rPr>
        <w:t xml:space="preserve"> faça com que as demonstrações ou informações financeiras fornecidas pela Emissora ao Agente Fiduciário não mais reflitam a real condição financeira da Emissora; </w:t>
      </w:r>
    </w:p>
    <w:p w14:paraId="612BBE7F" w14:textId="77777777" w:rsidR="00CE24C7" w:rsidRPr="00AC435E" w:rsidRDefault="00CE24C7" w:rsidP="002A4C7B">
      <w:pPr>
        <w:widowControl w:val="0"/>
        <w:ind w:left="709"/>
        <w:rPr>
          <w:rFonts w:ascii="Tahoma" w:hAnsi="Tahoma" w:cs="Tahoma"/>
          <w:sz w:val="20"/>
          <w:szCs w:val="20"/>
        </w:rPr>
      </w:pPr>
    </w:p>
    <w:p w14:paraId="1A9A0AF4" w14:textId="7E046F79" w:rsidR="00CE24C7" w:rsidRPr="00AC435E" w:rsidRDefault="00CE24C7" w:rsidP="002A4C7B">
      <w:pPr>
        <w:widowControl w:val="0"/>
        <w:numPr>
          <w:ilvl w:val="0"/>
          <w:numId w:val="51"/>
        </w:numPr>
        <w:tabs>
          <w:tab w:val="clear" w:pos="1080"/>
          <w:tab w:val="num" w:pos="709"/>
        </w:tabs>
        <w:ind w:left="709" w:hanging="709"/>
        <w:rPr>
          <w:rFonts w:ascii="Tahoma" w:hAnsi="Tahoma" w:cs="Tahoma"/>
          <w:sz w:val="20"/>
          <w:szCs w:val="20"/>
        </w:rPr>
      </w:pPr>
      <w:r w:rsidRPr="00AC435E">
        <w:rPr>
          <w:rFonts w:ascii="Tahoma" w:hAnsi="Tahoma" w:cs="Tahoma"/>
          <w:sz w:val="20"/>
          <w:szCs w:val="20"/>
        </w:rPr>
        <w:t>não praticar qualquer ato em desacordo com o seu Estatuto Social, com esta Escritura de Emissão e/ou com os demais Documentos da Operação, em especial os que possam, direta ou indiretamente, comprometer o pontual e integral cumprimento das obrigações assumidas perante os Debenturistas;</w:t>
      </w:r>
    </w:p>
    <w:p w14:paraId="53EF8F90" w14:textId="77777777" w:rsidR="00CE24C7" w:rsidRPr="00AC435E" w:rsidRDefault="00CE24C7" w:rsidP="002A4C7B">
      <w:pPr>
        <w:widowControl w:val="0"/>
        <w:ind w:left="709"/>
        <w:rPr>
          <w:rFonts w:ascii="Tahoma" w:hAnsi="Tahoma" w:cs="Tahoma"/>
          <w:sz w:val="20"/>
          <w:szCs w:val="20"/>
        </w:rPr>
      </w:pPr>
    </w:p>
    <w:p w14:paraId="534D34CD" w14:textId="054B048D" w:rsidR="00CE24C7" w:rsidRPr="00AC435E" w:rsidRDefault="00CE24C7" w:rsidP="002A4C7B">
      <w:pPr>
        <w:widowControl w:val="0"/>
        <w:numPr>
          <w:ilvl w:val="0"/>
          <w:numId w:val="51"/>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cumprir todas as leis, regras, regulamentos e ordens aplicáveis em qualquer jurisdição na qual realize negócios ou possua ativos; </w:t>
      </w:r>
    </w:p>
    <w:p w14:paraId="01BE0CF6" w14:textId="77777777" w:rsidR="00CE24C7" w:rsidRPr="00AC435E" w:rsidRDefault="00CE24C7" w:rsidP="002A4C7B">
      <w:pPr>
        <w:widowControl w:val="0"/>
        <w:ind w:left="709"/>
        <w:rPr>
          <w:rFonts w:ascii="Tahoma" w:hAnsi="Tahoma" w:cs="Tahoma"/>
          <w:sz w:val="20"/>
          <w:szCs w:val="20"/>
        </w:rPr>
      </w:pPr>
    </w:p>
    <w:p w14:paraId="29FA488D" w14:textId="1F6F1536" w:rsidR="00CE24C7" w:rsidRPr="00AC435E" w:rsidRDefault="00CE24C7" w:rsidP="002A4C7B">
      <w:pPr>
        <w:widowControl w:val="0"/>
        <w:numPr>
          <w:ilvl w:val="0"/>
          <w:numId w:val="51"/>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manter válidas e regulares, durante o prazo de vigência das Debêntures, as declarações e asseverações apresentadas nesta Escritura de Emissão e nos demais Documentos da Operação, no que for aplicável; </w:t>
      </w:r>
    </w:p>
    <w:p w14:paraId="2EFA10EB" w14:textId="77777777" w:rsidR="00CE24C7" w:rsidRPr="00AC435E" w:rsidRDefault="00CE24C7" w:rsidP="002A4C7B">
      <w:pPr>
        <w:widowControl w:val="0"/>
        <w:ind w:left="709"/>
        <w:rPr>
          <w:rFonts w:ascii="Tahoma" w:hAnsi="Tahoma" w:cs="Tahoma"/>
          <w:sz w:val="20"/>
          <w:szCs w:val="20"/>
        </w:rPr>
      </w:pPr>
    </w:p>
    <w:p w14:paraId="013A2715" w14:textId="5BB6EA2A" w:rsidR="00CE24C7" w:rsidRPr="00AC435E" w:rsidRDefault="00CE24C7" w:rsidP="002A4C7B">
      <w:pPr>
        <w:widowControl w:val="0"/>
        <w:numPr>
          <w:ilvl w:val="0"/>
          <w:numId w:val="51"/>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cumprir rigorosamente 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w:t>
      </w:r>
      <w:r w:rsidRPr="00AC435E">
        <w:rPr>
          <w:rFonts w:ascii="Tahoma" w:hAnsi="Tahoma" w:cs="Tahoma"/>
          <w:sz w:val="20"/>
          <w:szCs w:val="20"/>
        </w:rPr>
        <w:lastRenderedPageBreak/>
        <w:t xml:space="preserve">em seu objeto social, responsabilizando-se, única e exclusivamente, pela destinação dos recursos financeiros obtidos com a Emissão; </w:t>
      </w:r>
    </w:p>
    <w:p w14:paraId="6E721E44" w14:textId="77777777" w:rsidR="00CE24C7" w:rsidRPr="00AC435E" w:rsidRDefault="00CE24C7" w:rsidP="002A4C7B">
      <w:pPr>
        <w:widowControl w:val="0"/>
        <w:ind w:left="709"/>
        <w:rPr>
          <w:rFonts w:ascii="Tahoma" w:hAnsi="Tahoma" w:cs="Tahoma"/>
          <w:sz w:val="20"/>
          <w:szCs w:val="20"/>
        </w:rPr>
      </w:pPr>
    </w:p>
    <w:p w14:paraId="1342382F" w14:textId="178D6AC7" w:rsidR="00CE24C7" w:rsidRPr="00AC435E" w:rsidRDefault="00CE24C7" w:rsidP="002A4C7B">
      <w:pPr>
        <w:widowControl w:val="0"/>
        <w:numPr>
          <w:ilvl w:val="0"/>
          <w:numId w:val="51"/>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proceder a todas as diligências exigidas para a atividade da espécie, preservando o meio ambiente e atendendo às determinações dos órgãos municipais, estaduais e federais, que subsidiariamente venham legislar ou regulamentar as normas ambientais em vigor; </w:t>
      </w:r>
    </w:p>
    <w:p w14:paraId="45E9BF20" w14:textId="77777777" w:rsidR="00CE24C7" w:rsidRPr="00AC435E" w:rsidRDefault="00CE24C7" w:rsidP="002A4C7B">
      <w:pPr>
        <w:widowControl w:val="0"/>
        <w:ind w:left="709"/>
        <w:rPr>
          <w:rFonts w:ascii="Tahoma" w:hAnsi="Tahoma" w:cs="Tahoma"/>
          <w:sz w:val="20"/>
          <w:szCs w:val="20"/>
        </w:rPr>
      </w:pPr>
    </w:p>
    <w:p w14:paraId="2746103D" w14:textId="7B269916" w:rsidR="00CE24C7" w:rsidRPr="00AC435E" w:rsidRDefault="00CE24C7" w:rsidP="002A4C7B">
      <w:pPr>
        <w:widowControl w:val="0"/>
        <w:numPr>
          <w:ilvl w:val="0"/>
          <w:numId w:val="51"/>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não transferir ou por qualquer forma ceder, ou prometer ceder, a terceiros os direitos e obrigações que respectivamente adquiriu e assumiu na presente Escritura de Emissão, sem a prévia anuência dos Debenturistas reunidos em Assembleia Geral de Debenturistas (conforme definida abaixo) especialmente convocada para esse fim; </w:t>
      </w:r>
    </w:p>
    <w:p w14:paraId="3040A74B" w14:textId="77777777" w:rsidR="00CE24C7" w:rsidRPr="00AC435E" w:rsidRDefault="00CE24C7" w:rsidP="002A4C7B">
      <w:pPr>
        <w:widowControl w:val="0"/>
        <w:ind w:left="709"/>
        <w:rPr>
          <w:rFonts w:ascii="Tahoma" w:hAnsi="Tahoma" w:cs="Tahoma"/>
          <w:sz w:val="20"/>
          <w:szCs w:val="20"/>
        </w:rPr>
      </w:pPr>
    </w:p>
    <w:p w14:paraId="12CBD1EA" w14:textId="23B2252B" w:rsidR="00CE24C7" w:rsidRPr="00AC435E" w:rsidRDefault="00CE24C7" w:rsidP="002A4C7B">
      <w:pPr>
        <w:widowControl w:val="0"/>
        <w:numPr>
          <w:ilvl w:val="0"/>
          <w:numId w:val="51"/>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envidar os melhores esforços para que seus prestadores de serviço habituais adotem as melhores práticas de proteção ao meio ambiente e relativas a segurança e saúde do trabalho, inclusive no tocante a não utilização de trabalho infantil ou análogo ao escravo, se possível mediante condição contratual específica; </w:t>
      </w:r>
    </w:p>
    <w:p w14:paraId="7073A616" w14:textId="77777777" w:rsidR="00CE24C7" w:rsidRPr="00AC435E" w:rsidRDefault="00CE24C7" w:rsidP="002A4C7B">
      <w:pPr>
        <w:widowControl w:val="0"/>
        <w:ind w:left="709"/>
        <w:rPr>
          <w:rFonts w:ascii="Tahoma" w:hAnsi="Tahoma" w:cs="Tahoma"/>
          <w:sz w:val="20"/>
          <w:szCs w:val="20"/>
        </w:rPr>
      </w:pPr>
    </w:p>
    <w:p w14:paraId="04489B1F" w14:textId="0ED82804" w:rsidR="00CE24C7" w:rsidRPr="00AC435E" w:rsidRDefault="00CE24C7" w:rsidP="002A4C7B">
      <w:pPr>
        <w:widowControl w:val="0"/>
        <w:numPr>
          <w:ilvl w:val="0"/>
          <w:numId w:val="51"/>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comunicar o Agente Fiduciário em até 10 (dez) dias corridos, sobre eventual autuação pelos órgãos responsáveis pela fiscalização de normas ambientais e trabalhistas no que tange a saúde e segurança ocupacional, trabalho em condições análogas a escravo e a exploração do trabalho infantil, bem como sobre a revogação, cancelamento ou não obtenção de autorizações ou licenças necessárias para o funcionamento da sede Garantidora; </w:t>
      </w:r>
    </w:p>
    <w:p w14:paraId="7F108EAC" w14:textId="77777777" w:rsidR="00CE24C7" w:rsidRPr="00AC435E" w:rsidRDefault="00CE24C7" w:rsidP="002A4C7B">
      <w:pPr>
        <w:widowControl w:val="0"/>
        <w:ind w:left="709"/>
        <w:rPr>
          <w:rFonts w:ascii="Tahoma" w:hAnsi="Tahoma" w:cs="Tahoma"/>
          <w:sz w:val="20"/>
          <w:szCs w:val="20"/>
        </w:rPr>
      </w:pPr>
    </w:p>
    <w:p w14:paraId="0DBE7B20" w14:textId="60990F20" w:rsidR="00CE24C7" w:rsidRPr="00AC435E" w:rsidRDefault="00CE24C7" w:rsidP="002A4C7B">
      <w:pPr>
        <w:widowControl w:val="0"/>
        <w:numPr>
          <w:ilvl w:val="0"/>
          <w:numId w:val="51"/>
        </w:numPr>
        <w:tabs>
          <w:tab w:val="clear" w:pos="1080"/>
          <w:tab w:val="num" w:pos="709"/>
        </w:tabs>
        <w:ind w:left="709" w:hanging="709"/>
        <w:rPr>
          <w:rFonts w:ascii="Tahoma" w:hAnsi="Tahoma" w:cs="Tahoma"/>
          <w:sz w:val="20"/>
          <w:szCs w:val="20"/>
        </w:rPr>
      </w:pPr>
      <w:r w:rsidRPr="00AC435E">
        <w:rPr>
          <w:rFonts w:ascii="Tahoma" w:hAnsi="Tahoma" w:cs="Tahoma"/>
          <w:sz w:val="20"/>
          <w:szCs w:val="20"/>
        </w:rPr>
        <w:t>informar por escrito ao Agente Fiduciário, em até 2 (dois) Dias Úteis de seu conhecimento, detalhes de qualquer violação relativa às Obrigações Anticorrupção que eventualmente venha a ocorrer pela Garantidora e/ou por seus respectivos dirigentes ou administradores; e</w:t>
      </w:r>
    </w:p>
    <w:p w14:paraId="6AE62559" w14:textId="4FA5C2A7" w:rsidR="00CE24C7" w:rsidRPr="00AC435E" w:rsidRDefault="00CE24C7" w:rsidP="002A4C7B">
      <w:pPr>
        <w:widowControl w:val="0"/>
        <w:ind w:left="709"/>
        <w:rPr>
          <w:rFonts w:ascii="Tahoma" w:hAnsi="Tahoma" w:cs="Tahoma"/>
          <w:sz w:val="20"/>
          <w:szCs w:val="20"/>
        </w:rPr>
      </w:pPr>
    </w:p>
    <w:p w14:paraId="1583DF0C" w14:textId="0B3570D1" w:rsidR="00CE24C7" w:rsidRPr="00AC435E" w:rsidRDefault="00CE24C7" w:rsidP="002A4C7B">
      <w:pPr>
        <w:widowControl w:val="0"/>
        <w:numPr>
          <w:ilvl w:val="0"/>
          <w:numId w:val="51"/>
        </w:numPr>
        <w:tabs>
          <w:tab w:val="clear" w:pos="1080"/>
          <w:tab w:val="num" w:pos="709"/>
        </w:tabs>
        <w:ind w:left="709" w:hanging="709"/>
        <w:rPr>
          <w:rFonts w:ascii="Tahoma" w:hAnsi="Tahoma" w:cs="Tahoma"/>
          <w:sz w:val="20"/>
          <w:szCs w:val="20"/>
        </w:rPr>
      </w:pPr>
      <w:r w:rsidRPr="00AC435E">
        <w:rPr>
          <w:rFonts w:ascii="Tahoma" w:hAnsi="Tahoma" w:cs="Tahoma"/>
          <w:b/>
          <w:sz w:val="20"/>
          <w:szCs w:val="20"/>
        </w:rPr>
        <w:t>(a)</w:t>
      </w:r>
      <w:r w:rsidRPr="00AC435E">
        <w:rPr>
          <w:rFonts w:ascii="Tahoma" w:hAnsi="Tahoma" w:cs="Tahoma"/>
          <w:sz w:val="20"/>
          <w:szCs w:val="20"/>
        </w:rPr>
        <w:t xml:space="preserve"> cumprir e fazer com que os seus funcionários ou seus eventuais subcontratados cumpram as normas aplicáveis que versam sobre atos de corrupção e atos lesivos contra a administração pública, na forma das Leis Anticorrupção; </w:t>
      </w:r>
      <w:r w:rsidRPr="00AC435E">
        <w:rPr>
          <w:rFonts w:ascii="Tahoma" w:hAnsi="Tahoma" w:cs="Tahoma"/>
          <w:b/>
          <w:sz w:val="20"/>
          <w:szCs w:val="20"/>
        </w:rPr>
        <w:t>(b)</w:t>
      </w:r>
      <w:r w:rsidRPr="00AC435E">
        <w:rPr>
          <w:rFonts w:ascii="Tahoma" w:hAnsi="Tahoma" w:cs="Tahoma"/>
          <w:sz w:val="20"/>
          <w:szCs w:val="20"/>
        </w:rPr>
        <w:t xml:space="preserve"> manter políticas e procedimentos internos que asseguram integral cumprimento de tais normas; </w:t>
      </w:r>
      <w:r w:rsidRPr="00AC435E">
        <w:rPr>
          <w:rFonts w:ascii="Tahoma" w:hAnsi="Tahoma" w:cs="Tahoma"/>
          <w:b/>
          <w:sz w:val="20"/>
          <w:szCs w:val="20"/>
        </w:rPr>
        <w:t>(c)</w:t>
      </w:r>
      <w:r w:rsidRPr="00AC435E">
        <w:rPr>
          <w:rFonts w:ascii="Tahoma" w:hAnsi="Tahoma" w:cs="Tahoma"/>
          <w:sz w:val="20"/>
          <w:szCs w:val="20"/>
        </w:rPr>
        <w:t xml:space="preserve"> dar pleno conhecimento de tais normas a todos os profissionais que venham a se relacionar com a Garantidora, previamente ao início de sua atuação no âmbito desta Escritura de Emissão; </w:t>
      </w:r>
      <w:r w:rsidRPr="00AC435E">
        <w:rPr>
          <w:rFonts w:ascii="Tahoma" w:hAnsi="Tahoma" w:cs="Tahoma"/>
          <w:b/>
          <w:sz w:val="20"/>
          <w:szCs w:val="20"/>
        </w:rPr>
        <w:t>(d)</w:t>
      </w:r>
      <w:r w:rsidRPr="00AC435E">
        <w:rPr>
          <w:rFonts w:ascii="Tahoma" w:hAnsi="Tahoma" w:cs="Tahoma"/>
          <w:sz w:val="20"/>
          <w:szCs w:val="20"/>
        </w:rPr>
        <w:t xml:space="preserve"> abster-se de praticar atos de corrupção e de agir de forma lesiva à administração pública, nacional e estrangeira, no seu interesse ou para seu benefício, exclusivo ou não; </w:t>
      </w:r>
      <w:r w:rsidRPr="00AC435E">
        <w:rPr>
          <w:rFonts w:ascii="Tahoma" w:hAnsi="Tahoma" w:cs="Tahoma"/>
          <w:b/>
          <w:sz w:val="20"/>
          <w:szCs w:val="20"/>
        </w:rPr>
        <w:t>(e)</w:t>
      </w:r>
      <w:r w:rsidRPr="00AC435E">
        <w:rPr>
          <w:rFonts w:ascii="Tahoma" w:hAnsi="Tahoma" w:cs="Tahoma"/>
          <w:sz w:val="20"/>
          <w:szCs w:val="20"/>
        </w:rPr>
        <w:t xml:space="preserve"> caso tenha conhecimento de qualquer ato ou fato que viole aludidas normas, comunicar prontamente ao Agente Fiduciário, que poderá tomar todas as providências que entender necessárias; e </w:t>
      </w:r>
      <w:r w:rsidRPr="00AC435E">
        <w:rPr>
          <w:rFonts w:ascii="Tahoma" w:hAnsi="Tahoma" w:cs="Tahoma"/>
          <w:b/>
          <w:sz w:val="20"/>
          <w:szCs w:val="20"/>
        </w:rPr>
        <w:t>(f)</w:t>
      </w:r>
      <w:r w:rsidRPr="00AC435E">
        <w:rPr>
          <w:rFonts w:ascii="Tahoma" w:hAnsi="Tahoma" w:cs="Tahoma"/>
          <w:sz w:val="20"/>
          <w:szCs w:val="20"/>
        </w:rPr>
        <w:t xml:space="preserve"> realizar eventuais pagamentos devidos no âmbito desta Escritura de Emissão exclusivamente por meio de transferência bancária ou cheque.</w:t>
      </w:r>
    </w:p>
    <w:p w14:paraId="01319DC7" w14:textId="77777777" w:rsidR="00CE24C7" w:rsidRPr="00AC435E" w:rsidRDefault="00CE24C7" w:rsidP="00CE24C7">
      <w:pPr>
        <w:rPr>
          <w:rFonts w:ascii="Tahoma" w:hAnsi="Tahoma" w:cs="Tahoma"/>
          <w:sz w:val="20"/>
          <w:szCs w:val="20"/>
        </w:rPr>
      </w:pPr>
    </w:p>
    <w:p w14:paraId="6E341E35" w14:textId="77777777" w:rsidR="00F1380F" w:rsidRPr="00AC435E" w:rsidRDefault="00F1380F"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Cláusula VI</w:t>
      </w:r>
      <w:r w:rsidR="00F30263" w:rsidRPr="00AC435E">
        <w:rPr>
          <w:rFonts w:ascii="Tahoma" w:hAnsi="Tahoma" w:cs="Tahoma"/>
          <w:b/>
          <w:smallCaps/>
          <w:sz w:val="20"/>
          <w:szCs w:val="20"/>
        </w:rPr>
        <w:t>I</w:t>
      </w:r>
    </w:p>
    <w:p w14:paraId="6077C8EB" w14:textId="77777777" w:rsidR="00F1380F" w:rsidRPr="00AC435E" w:rsidRDefault="001C215F"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Do</w:t>
      </w:r>
      <w:r w:rsidR="00F1380F" w:rsidRPr="00AC435E">
        <w:rPr>
          <w:rFonts w:ascii="Tahoma" w:hAnsi="Tahoma" w:cs="Tahoma"/>
          <w:b/>
          <w:smallCaps/>
          <w:sz w:val="20"/>
          <w:szCs w:val="20"/>
        </w:rPr>
        <w:t xml:space="preserve"> Agente Fiduciário</w:t>
      </w:r>
    </w:p>
    <w:p w14:paraId="6E63CE56" w14:textId="77777777" w:rsidR="00F1380F" w:rsidRPr="00AC435E" w:rsidRDefault="00F1380F" w:rsidP="00F32B4F">
      <w:pPr>
        <w:widowControl w:val="0"/>
        <w:tabs>
          <w:tab w:val="left" w:pos="567"/>
        </w:tabs>
        <w:rPr>
          <w:rFonts w:ascii="Tahoma" w:hAnsi="Tahoma" w:cs="Tahoma"/>
          <w:b/>
          <w:sz w:val="20"/>
          <w:szCs w:val="20"/>
        </w:rPr>
      </w:pPr>
    </w:p>
    <w:p w14:paraId="05EFB9D3" w14:textId="77777777" w:rsidR="00C20F12" w:rsidRPr="00AC435E" w:rsidRDefault="00C20F12" w:rsidP="00B6005A">
      <w:pPr>
        <w:widowControl w:val="0"/>
        <w:numPr>
          <w:ilvl w:val="0"/>
          <w:numId w:val="23"/>
        </w:numPr>
        <w:tabs>
          <w:tab w:val="left" w:pos="567"/>
        </w:tabs>
        <w:ind w:left="0" w:firstLine="0"/>
        <w:rPr>
          <w:rFonts w:ascii="Tahoma" w:hAnsi="Tahoma" w:cs="Tahoma"/>
          <w:sz w:val="20"/>
          <w:szCs w:val="20"/>
        </w:rPr>
      </w:pPr>
      <w:r w:rsidRPr="00AC435E">
        <w:rPr>
          <w:rFonts w:ascii="Tahoma" w:hAnsi="Tahoma" w:cs="Tahoma"/>
          <w:sz w:val="20"/>
          <w:szCs w:val="20"/>
        </w:rPr>
        <w:t>A Emissora nomeia e constitui como agente fiduciário da Emissão, a</w:t>
      </w:r>
      <w:r w:rsidR="004E5095" w:rsidRPr="00AC435E">
        <w:rPr>
          <w:rFonts w:ascii="Tahoma" w:hAnsi="Tahoma" w:cs="Tahoma"/>
          <w:sz w:val="20"/>
          <w:szCs w:val="20"/>
        </w:rPr>
        <w:t xml:space="preserve"> </w:t>
      </w:r>
      <w:r w:rsidR="004370DD" w:rsidRPr="00AC435E">
        <w:rPr>
          <w:rFonts w:ascii="Tahoma" w:hAnsi="Tahoma" w:cs="Tahoma"/>
          <w:b/>
          <w:sz w:val="20"/>
          <w:szCs w:val="20"/>
        </w:rPr>
        <w:t>OLIVEIRA TRUST DISTRIBUIDORA DE TÍTULOS E DOCUMENTOS S.A.</w:t>
      </w:r>
      <w:r w:rsidRPr="00AC435E">
        <w:rPr>
          <w:rFonts w:ascii="Tahoma" w:hAnsi="Tahoma" w:cs="Tahoma"/>
          <w:sz w:val="20"/>
          <w:szCs w:val="20"/>
        </w:rPr>
        <w:t xml:space="preserve">, acima qualificada, que, por meio deste ato, aceita tal nomeação para, nos termos da lei e </w:t>
      </w:r>
      <w:r w:rsidR="00567E50" w:rsidRPr="00AC435E">
        <w:rPr>
          <w:rFonts w:ascii="Tahoma" w:hAnsi="Tahoma" w:cs="Tahoma"/>
          <w:sz w:val="20"/>
          <w:szCs w:val="20"/>
        </w:rPr>
        <w:t>desta Escritura de Emissão</w:t>
      </w:r>
      <w:r w:rsidRPr="00AC435E">
        <w:rPr>
          <w:rFonts w:ascii="Tahoma" w:hAnsi="Tahoma" w:cs="Tahoma"/>
          <w:sz w:val="20"/>
          <w:szCs w:val="20"/>
        </w:rPr>
        <w:t xml:space="preserve">, representar perante </w:t>
      </w:r>
      <w:r w:rsidR="004767CC" w:rsidRPr="00AC435E">
        <w:rPr>
          <w:rFonts w:ascii="Tahoma" w:hAnsi="Tahoma" w:cs="Tahoma"/>
          <w:sz w:val="20"/>
          <w:szCs w:val="20"/>
        </w:rPr>
        <w:t xml:space="preserve">a </w:t>
      </w:r>
      <w:r w:rsidRPr="00AC435E">
        <w:rPr>
          <w:rFonts w:ascii="Tahoma" w:hAnsi="Tahoma" w:cs="Tahoma"/>
          <w:sz w:val="20"/>
          <w:szCs w:val="20"/>
        </w:rPr>
        <w:t>Emissora</w:t>
      </w:r>
      <w:r w:rsidR="004767CC" w:rsidRPr="00AC435E">
        <w:rPr>
          <w:rFonts w:ascii="Tahoma" w:hAnsi="Tahoma" w:cs="Tahoma"/>
          <w:sz w:val="20"/>
          <w:szCs w:val="20"/>
        </w:rPr>
        <w:t xml:space="preserve"> </w:t>
      </w:r>
      <w:r w:rsidRPr="00AC435E">
        <w:rPr>
          <w:rFonts w:ascii="Tahoma" w:hAnsi="Tahoma" w:cs="Tahoma"/>
          <w:sz w:val="20"/>
          <w:szCs w:val="20"/>
        </w:rPr>
        <w:t>os interesses da comunhão dos Debenturistas.</w:t>
      </w:r>
    </w:p>
    <w:p w14:paraId="58B87B70" w14:textId="77777777" w:rsidR="00761220" w:rsidRPr="00AC435E" w:rsidRDefault="00761220" w:rsidP="00F32B4F">
      <w:pPr>
        <w:widowControl w:val="0"/>
        <w:tabs>
          <w:tab w:val="left" w:pos="567"/>
        </w:tabs>
        <w:rPr>
          <w:rFonts w:ascii="Tahoma" w:hAnsi="Tahoma" w:cs="Tahoma"/>
          <w:sz w:val="20"/>
          <w:szCs w:val="20"/>
        </w:rPr>
      </w:pPr>
    </w:p>
    <w:p w14:paraId="386462D6" w14:textId="77777777" w:rsidR="00C20F12" w:rsidRPr="00AC435E" w:rsidRDefault="00C20F12" w:rsidP="00B6005A">
      <w:pPr>
        <w:widowControl w:val="0"/>
        <w:numPr>
          <w:ilvl w:val="0"/>
          <w:numId w:val="23"/>
        </w:numPr>
        <w:tabs>
          <w:tab w:val="left" w:pos="567"/>
        </w:tabs>
        <w:ind w:left="0" w:firstLine="0"/>
        <w:rPr>
          <w:rFonts w:ascii="Tahoma" w:hAnsi="Tahoma" w:cs="Tahoma"/>
          <w:sz w:val="20"/>
          <w:szCs w:val="20"/>
        </w:rPr>
      </w:pPr>
      <w:r w:rsidRPr="00AC435E">
        <w:rPr>
          <w:rFonts w:ascii="Tahoma" w:hAnsi="Tahoma" w:cs="Tahoma"/>
          <w:sz w:val="20"/>
          <w:szCs w:val="20"/>
        </w:rPr>
        <w:t xml:space="preserve">O Agente Fiduciário, nomeado </w:t>
      </w:r>
      <w:r w:rsidR="00E721F7" w:rsidRPr="00AC435E">
        <w:rPr>
          <w:rFonts w:ascii="Tahoma" w:hAnsi="Tahoma" w:cs="Tahoma"/>
          <w:sz w:val="20"/>
          <w:szCs w:val="20"/>
        </w:rPr>
        <w:t>nesta Escritura de Emissão</w:t>
      </w:r>
      <w:r w:rsidRPr="00AC435E">
        <w:rPr>
          <w:rFonts w:ascii="Tahoma" w:hAnsi="Tahoma" w:cs="Tahoma"/>
          <w:sz w:val="20"/>
          <w:szCs w:val="20"/>
        </w:rPr>
        <w:t>, declara sob as penas da lei, que:</w:t>
      </w:r>
    </w:p>
    <w:p w14:paraId="7E307BD6" w14:textId="77777777" w:rsidR="00C20F12" w:rsidRPr="00AC435E" w:rsidRDefault="00C20F12" w:rsidP="00F32B4F">
      <w:pPr>
        <w:widowControl w:val="0"/>
        <w:rPr>
          <w:rFonts w:ascii="Tahoma" w:hAnsi="Tahoma" w:cs="Tahoma"/>
          <w:sz w:val="20"/>
          <w:szCs w:val="20"/>
        </w:rPr>
      </w:pPr>
    </w:p>
    <w:p w14:paraId="250BC79D" w14:textId="77777777" w:rsidR="00C20F12" w:rsidRPr="00AC435E" w:rsidRDefault="00C20F12" w:rsidP="00A82EF8">
      <w:pPr>
        <w:widowControl w:val="0"/>
        <w:numPr>
          <w:ilvl w:val="0"/>
          <w:numId w:val="6"/>
        </w:numPr>
        <w:tabs>
          <w:tab w:val="clear" w:pos="1080"/>
          <w:tab w:val="num" w:pos="709"/>
        </w:tabs>
        <w:ind w:left="709" w:hanging="709"/>
        <w:rPr>
          <w:rFonts w:ascii="Tahoma" w:hAnsi="Tahoma" w:cs="Tahoma"/>
          <w:sz w:val="20"/>
          <w:szCs w:val="20"/>
        </w:rPr>
      </w:pPr>
      <w:r w:rsidRPr="00AC435E">
        <w:rPr>
          <w:rFonts w:ascii="Tahoma" w:hAnsi="Tahoma" w:cs="Tahoma"/>
          <w:sz w:val="20"/>
          <w:szCs w:val="20"/>
        </w:rPr>
        <w:t>conhece e aceita a função para a qual foi nomeado, assumindo integralmente os deveres e atribuições previstos na legislação específica e nesta Escritura de Emissão;</w:t>
      </w:r>
    </w:p>
    <w:p w14:paraId="4FF5AA13" w14:textId="77777777" w:rsidR="00C20F12" w:rsidRPr="00AC435E" w:rsidRDefault="00C20F12" w:rsidP="00F32B4F">
      <w:pPr>
        <w:widowControl w:val="0"/>
        <w:tabs>
          <w:tab w:val="num" w:pos="709"/>
        </w:tabs>
        <w:ind w:left="709" w:hanging="709"/>
        <w:rPr>
          <w:rFonts w:ascii="Tahoma" w:hAnsi="Tahoma" w:cs="Tahoma"/>
          <w:sz w:val="20"/>
          <w:szCs w:val="20"/>
        </w:rPr>
      </w:pPr>
    </w:p>
    <w:p w14:paraId="1E8A8527" w14:textId="77777777" w:rsidR="00C20F12" w:rsidRPr="00AC435E" w:rsidRDefault="00C20F12" w:rsidP="00A82EF8">
      <w:pPr>
        <w:widowControl w:val="0"/>
        <w:numPr>
          <w:ilvl w:val="0"/>
          <w:numId w:val="6"/>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aceita integralmente esta Escritura de Emissão, todas as suas </w:t>
      </w:r>
      <w:r w:rsidR="002F68C0" w:rsidRPr="00AC435E">
        <w:rPr>
          <w:rFonts w:ascii="Tahoma" w:hAnsi="Tahoma" w:cs="Tahoma"/>
          <w:sz w:val="20"/>
          <w:szCs w:val="20"/>
        </w:rPr>
        <w:t xml:space="preserve">Cláusulas </w:t>
      </w:r>
      <w:r w:rsidRPr="00AC435E">
        <w:rPr>
          <w:rFonts w:ascii="Tahoma" w:hAnsi="Tahoma" w:cs="Tahoma"/>
          <w:sz w:val="20"/>
          <w:szCs w:val="20"/>
        </w:rPr>
        <w:t>e condições;</w:t>
      </w:r>
    </w:p>
    <w:p w14:paraId="4322F25F" w14:textId="77777777" w:rsidR="00C20F12" w:rsidRPr="00AC435E" w:rsidRDefault="00C20F12" w:rsidP="00F32B4F">
      <w:pPr>
        <w:widowControl w:val="0"/>
        <w:tabs>
          <w:tab w:val="num" w:pos="709"/>
        </w:tabs>
        <w:ind w:left="709" w:hanging="709"/>
        <w:rPr>
          <w:rFonts w:ascii="Tahoma" w:hAnsi="Tahoma" w:cs="Tahoma"/>
          <w:sz w:val="20"/>
          <w:szCs w:val="20"/>
        </w:rPr>
      </w:pPr>
    </w:p>
    <w:p w14:paraId="2EB9121C" w14:textId="77777777" w:rsidR="00C20F12" w:rsidRPr="00AC435E" w:rsidRDefault="00C20F12" w:rsidP="00A82EF8">
      <w:pPr>
        <w:widowControl w:val="0"/>
        <w:numPr>
          <w:ilvl w:val="0"/>
          <w:numId w:val="6"/>
        </w:numPr>
        <w:tabs>
          <w:tab w:val="clear" w:pos="1080"/>
          <w:tab w:val="num" w:pos="709"/>
        </w:tabs>
        <w:ind w:left="709" w:hanging="709"/>
        <w:rPr>
          <w:rFonts w:ascii="Tahoma" w:hAnsi="Tahoma" w:cs="Tahoma"/>
          <w:sz w:val="20"/>
          <w:szCs w:val="20"/>
        </w:rPr>
      </w:pPr>
      <w:r w:rsidRPr="00AC435E">
        <w:rPr>
          <w:rFonts w:ascii="Tahoma" w:hAnsi="Tahoma" w:cs="Tahoma"/>
          <w:sz w:val="20"/>
          <w:szCs w:val="20"/>
        </w:rPr>
        <w:lastRenderedPageBreak/>
        <w:t>está devidamente autorizado a celebrar esta Escritura de Emissão e a cumprir com suas obrigações aqui previstas, tendo sido satisfeitos todos os requisitos legais e estatutários necessários para tanto;</w:t>
      </w:r>
    </w:p>
    <w:p w14:paraId="0CF88FB8" w14:textId="77777777" w:rsidR="00C20F12" w:rsidRPr="00AC435E" w:rsidRDefault="00C20F12" w:rsidP="00F32B4F">
      <w:pPr>
        <w:widowControl w:val="0"/>
        <w:tabs>
          <w:tab w:val="num" w:pos="709"/>
        </w:tabs>
        <w:ind w:left="709" w:hanging="709"/>
        <w:rPr>
          <w:rFonts w:ascii="Tahoma" w:hAnsi="Tahoma" w:cs="Tahoma"/>
          <w:sz w:val="20"/>
          <w:szCs w:val="20"/>
        </w:rPr>
      </w:pPr>
    </w:p>
    <w:p w14:paraId="36AE4DA0" w14:textId="77777777" w:rsidR="00C20F12" w:rsidRPr="00AC435E" w:rsidRDefault="00C20F12" w:rsidP="00A82EF8">
      <w:pPr>
        <w:widowControl w:val="0"/>
        <w:numPr>
          <w:ilvl w:val="0"/>
          <w:numId w:val="6"/>
        </w:numPr>
        <w:tabs>
          <w:tab w:val="clear" w:pos="1080"/>
          <w:tab w:val="num" w:pos="709"/>
        </w:tabs>
        <w:ind w:left="709" w:hanging="709"/>
        <w:rPr>
          <w:rFonts w:ascii="Tahoma" w:hAnsi="Tahoma" w:cs="Tahoma"/>
          <w:sz w:val="20"/>
          <w:szCs w:val="20"/>
        </w:rPr>
      </w:pPr>
      <w:r w:rsidRPr="00AC435E">
        <w:rPr>
          <w:rFonts w:ascii="Tahoma" w:hAnsi="Tahoma" w:cs="Tahoma"/>
          <w:sz w:val="20"/>
          <w:szCs w:val="20"/>
        </w:rPr>
        <w:t>a celebração desta Escritura de Emissão e o cumprimento de suas obrigações aqui previstas não infringem qualquer obrigação anteriormente assumida pelo Agente Fiduciário;</w:t>
      </w:r>
    </w:p>
    <w:p w14:paraId="57E4CD6A" w14:textId="77777777" w:rsidR="00C20F12" w:rsidRPr="00AC435E" w:rsidRDefault="00C20F12" w:rsidP="00F32B4F">
      <w:pPr>
        <w:pStyle w:val="Cabealho"/>
        <w:tabs>
          <w:tab w:val="clear" w:pos="4419"/>
          <w:tab w:val="clear" w:pos="8838"/>
          <w:tab w:val="num" w:pos="709"/>
        </w:tabs>
        <w:ind w:left="709" w:hanging="709"/>
        <w:rPr>
          <w:rFonts w:ascii="Tahoma" w:hAnsi="Tahoma" w:cs="Tahoma"/>
          <w:sz w:val="20"/>
          <w:szCs w:val="20"/>
        </w:rPr>
      </w:pPr>
    </w:p>
    <w:p w14:paraId="7FA9309F" w14:textId="77777777" w:rsidR="00C20F12" w:rsidRPr="00AC435E" w:rsidRDefault="00C20F12" w:rsidP="00A82EF8">
      <w:pPr>
        <w:widowControl w:val="0"/>
        <w:numPr>
          <w:ilvl w:val="0"/>
          <w:numId w:val="6"/>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não tem qualquer impedimento legal, conforme </w:t>
      </w:r>
      <w:r w:rsidR="00100B24" w:rsidRPr="00AC435E">
        <w:rPr>
          <w:rFonts w:ascii="Tahoma" w:hAnsi="Tahoma" w:cs="Tahoma"/>
          <w:sz w:val="20"/>
          <w:szCs w:val="20"/>
        </w:rPr>
        <w:t xml:space="preserve">§ 3º </w:t>
      </w:r>
      <w:r w:rsidRPr="00AC435E">
        <w:rPr>
          <w:rFonts w:ascii="Tahoma" w:hAnsi="Tahoma" w:cs="Tahoma"/>
          <w:sz w:val="20"/>
          <w:szCs w:val="20"/>
        </w:rPr>
        <w:t xml:space="preserve">do artigo 66, da Lei das Sociedades por Ações, para exercer a função que lhe é conferida; </w:t>
      </w:r>
    </w:p>
    <w:p w14:paraId="18BB5127" w14:textId="77777777" w:rsidR="00C20F12" w:rsidRPr="00AC435E" w:rsidRDefault="00C20F12" w:rsidP="00F32B4F">
      <w:pPr>
        <w:widowControl w:val="0"/>
        <w:tabs>
          <w:tab w:val="num" w:pos="709"/>
        </w:tabs>
        <w:ind w:left="709" w:hanging="709"/>
        <w:rPr>
          <w:rFonts w:ascii="Tahoma" w:hAnsi="Tahoma" w:cs="Tahoma"/>
          <w:sz w:val="20"/>
          <w:szCs w:val="20"/>
        </w:rPr>
      </w:pPr>
    </w:p>
    <w:p w14:paraId="652515B7" w14:textId="77777777" w:rsidR="00C20F12" w:rsidRPr="00AC435E" w:rsidRDefault="00C20F12" w:rsidP="00A82EF8">
      <w:pPr>
        <w:widowControl w:val="0"/>
        <w:numPr>
          <w:ilvl w:val="0"/>
          <w:numId w:val="6"/>
        </w:numPr>
        <w:tabs>
          <w:tab w:val="clear" w:pos="1080"/>
          <w:tab w:val="num" w:pos="709"/>
        </w:tabs>
        <w:ind w:left="709" w:hanging="709"/>
        <w:rPr>
          <w:rFonts w:ascii="Tahoma" w:hAnsi="Tahoma" w:cs="Tahoma"/>
          <w:sz w:val="20"/>
          <w:szCs w:val="20"/>
        </w:rPr>
      </w:pPr>
      <w:r w:rsidRPr="00AC435E">
        <w:rPr>
          <w:rFonts w:ascii="Tahoma" w:hAnsi="Tahoma" w:cs="Tahoma"/>
          <w:sz w:val="20"/>
          <w:szCs w:val="20"/>
        </w:rPr>
        <w:t>não se encontra em nenhuma das situações de conflito de interesse previstas no</w:t>
      </w:r>
      <w:r w:rsidR="00F1380F" w:rsidRPr="00AC435E">
        <w:rPr>
          <w:rFonts w:ascii="Tahoma" w:hAnsi="Tahoma" w:cs="Tahoma"/>
          <w:sz w:val="20"/>
          <w:szCs w:val="20"/>
        </w:rPr>
        <w:t xml:space="preserve"> artigo </w:t>
      </w:r>
      <w:r w:rsidR="004767CC" w:rsidRPr="00AC435E">
        <w:rPr>
          <w:rFonts w:ascii="Tahoma" w:hAnsi="Tahoma" w:cs="Tahoma"/>
          <w:sz w:val="20"/>
          <w:szCs w:val="20"/>
        </w:rPr>
        <w:t>4º</w:t>
      </w:r>
      <w:r w:rsidR="00F1380F" w:rsidRPr="00AC435E">
        <w:rPr>
          <w:rFonts w:ascii="Tahoma" w:hAnsi="Tahoma" w:cs="Tahoma"/>
          <w:sz w:val="20"/>
          <w:szCs w:val="20"/>
        </w:rPr>
        <w:t xml:space="preserve"> da Instrução CVM </w:t>
      </w:r>
      <w:r w:rsidR="007A3142" w:rsidRPr="00AC435E">
        <w:rPr>
          <w:rFonts w:ascii="Tahoma" w:hAnsi="Tahoma" w:cs="Tahoma"/>
          <w:sz w:val="20"/>
          <w:szCs w:val="20"/>
        </w:rPr>
        <w:t>583</w:t>
      </w:r>
      <w:r w:rsidRPr="00AC435E">
        <w:rPr>
          <w:rFonts w:ascii="Tahoma" w:hAnsi="Tahoma" w:cs="Tahoma"/>
          <w:sz w:val="20"/>
          <w:szCs w:val="20"/>
        </w:rPr>
        <w:t>;</w:t>
      </w:r>
    </w:p>
    <w:p w14:paraId="5ABEF16F" w14:textId="77777777" w:rsidR="00C20F12" w:rsidRPr="00AC435E" w:rsidRDefault="00C20F12" w:rsidP="00F32B4F">
      <w:pPr>
        <w:widowControl w:val="0"/>
        <w:tabs>
          <w:tab w:val="num" w:pos="709"/>
        </w:tabs>
        <w:ind w:left="709" w:hanging="709"/>
        <w:rPr>
          <w:rFonts w:ascii="Tahoma" w:hAnsi="Tahoma" w:cs="Tahoma"/>
          <w:sz w:val="20"/>
          <w:szCs w:val="20"/>
        </w:rPr>
      </w:pPr>
    </w:p>
    <w:p w14:paraId="6A411500" w14:textId="77777777" w:rsidR="00C20F12" w:rsidRPr="00AC435E" w:rsidRDefault="00C20F12" w:rsidP="00A82EF8">
      <w:pPr>
        <w:widowControl w:val="0"/>
        <w:numPr>
          <w:ilvl w:val="0"/>
          <w:numId w:val="6"/>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não tem qualquer ligação com a Emissora que o impeça de exercer suas funções; </w:t>
      </w:r>
    </w:p>
    <w:p w14:paraId="5DCF8D7F" w14:textId="77777777" w:rsidR="00C20F12" w:rsidRPr="00AC435E" w:rsidRDefault="00C20F12" w:rsidP="00F32B4F">
      <w:pPr>
        <w:widowControl w:val="0"/>
        <w:tabs>
          <w:tab w:val="num" w:pos="709"/>
        </w:tabs>
        <w:ind w:left="709" w:hanging="709"/>
        <w:rPr>
          <w:rFonts w:ascii="Tahoma" w:hAnsi="Tahoma" w:cs="Tahoma"/>
          <w:sz w:val="20"/>
          <w:szCs w:val="20"/>
        </w:rPr>
      </w:pPr>
    </w:p>
    <w:p w14:paraId="7E741B92" w14:textId="77777777" w:rsidR="00C20F12" w:rsidRPr="00AC435E" w:rsidRDefault="00C20F12" w:rsidP="00A82EF8">
      <w:pPr>
        <w:widowControl w:val="0"/>
        <w:numPr>
          <w:ilvl w:val="0"/>
          <w:numId w:val="6"/>
        </w:numPr>
        <w:tabs>
          <w:tab w:val="clear" w:pos="1080"/>
          <w:tab w:val="num" w:pos="709"/>
        </w:tabs>
        <w:ind w:left="709" w:hanging="709"/>
        <w:rPr>
          <w:rFonts w:ascii="Tahoma" w:hAnsi="Tahoma" w:cs="Tahoma"/>
          <w:sz w:val="20"/>
          <w:szCs w:val="20"/>
        </w:rPr>
      </w:pPr>
      <w:r w:rsidRPr="00AC435E">
        <w:rPr>
          <w:rFonts w:ascii="Tahoma" w:hAnsi="Tahoma" w:cs="Tahoma"/>
          <w:sz w:val="20"/>
          <w:szCs w:val="20"/>
        </w:rPr>
        <w:t>está ciente das disposições da Circular BACEN nº 1.832, de 31 de outubro de 1990, conforme alterada;</w:t>
      </w:r>
    </w:p>
    <w:p w14:paraId="4752B975" w14:textId="77777777" w:rsidR="00C20F12" w:rsidRPr="00AC435E" w:rsidRDefault="00C20F12" w:rsidP="00F32B4F">
      <w:pPr>
        <w:widowControl w:val="0"/>
        <w:tabs>
          <w:tab w:val="num" w:pos="709"/>
        </w:tabs>
        <w:ind w:left="709" w:hanging="709"/>
        <w:rPr>
          <w:rFonts w:ascii="Tahoma" w:hAnsi="Tahoma" w:cs="Tahoma"/>
          <w:sz w:val="20"/>
          <w:szCs w:val="20"/>
        </w:rPr>
      </w:pPr>
    </w:p>
    <w:p w14:paraId="4BA19C70" w14:textId="77777777" w:rsidR="00C20F12" w:rsidRPr="00AC435E" w:rsidRDefault="00C20F12" w:rsidP="00A82EF8">
      <w:pPr>
        <w:widowControl w:val="0"/>
        <w:numPr>
          <w:ilvl w:val="0"/>
          <w:numId w:val="6"/>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verificou a veracidade das informações contidas nesta Escritura de Emissão; </w:t>
      </w:r>
    </w:p>
    <w:p w14:paraId="11FB53D9" w14:textId="77777777" w:rsidR="00C20F12" w:rsidRPr="00AC435E" w:rsidRDefault="00C20F12" w:rsidP="00F32B4F">
      <w:pPr>
        <w:widowControl w:val="0"/>
        <w:tabs>
          <w:tab w:val="num" w:pos="709"/>
        </w:tabs>
        <w:ind w:left="709" w:hanging="709"/>
        <w:rPr>
          <w:rFonts w:ascii="Tahoma" w:hAnsi="Tahoma" w:cs="Tahoma"/>
          <w:sz w:val="20"/>
          <w:szCs w:val="20"/>
        </w:rPr>
      </w:pPr>
    </w:p>
    <w:p w14:paraId="71CC7988" w14:textId="77777777" w:rsidR="00634D8A" w:rsidRPr="00AC435E" w:rsidRDefault="00C20F12" w:rsidP="00A82EF8">
      <w:pPr>
        <w:widowControl w:val="0"/>
        <w:numPr>
          <w:ilvl w:val="0"/>
          <w:numId w:val="6"/>
        </w:numPr>
        <w:tabs>
          <w:tab w:val="clear" w:pos="1080"/>
          <w:tab w:val="num" w:pos="709"/>
        </w:tabs>
        <w:ind w:left="709" w:hanging="709"/>
        <w:rPr>
          <w:rFonts w:ascii="Tahoma" w:hAnsi="Tahoma" w:cs="Tahoma"/>
          <w:sz w:val="20"/>
          <w:szCs w:val="20"/>
        </w:rPr>
      </w:pPr>
      <w:r w:rsidRPr="00AC435E">
        <w:rPr>
          <w:rFonts w:ascii="Tahoma" w:hAnsi="Tahoma" w:cs="Tahoma"/>
          <w:sz w:val="20"/>
          <w:szCs w:val="20"/>
        </w:rPr>
        <w:t>o</w:t>
      </w:r>
      <w:r w:rsidR="001768E4" w:rsidRPr="00AC435E">
        <w:rPr>
          <w:rFonts w:ascii="Tahoma" w:hAnsi="Tahoma" w:cs="Tahoma"/>
          <w:sz w:val="20"/>
          <w:szCs w:val="20"/>
        </w:rPr>
        <w:t>(s)</w:t>
      </w:r>
      <w:r w:rsidRPr="00AC435E">
        <w:rPr>
          <w:rFonts w:ascii="Tahoma" w:hAnsi="Tahoma" w:cs="Tahoma"/>
          <w:sz w:val="20"/>
          <w:szCs w:val="20"/>
        </w:rPr>
        <w:t xml:space="preserve"> representante</w:t>
      </w:r>
      <w:r w:rsidR="001768E4" w:rsidRPr="00AC435E">
        <w:rPr>
          <w:rFonts w:ascii="Tahoma" w:hAnsi="Tahoma" w:cs="Tahoma"/>
          <w:sz w:val="20"/>
          <w:szCs w:val="20"/>
        </w:rPr>
        <w:t>(s)</w:t>
      </w:r>
      <w:r w:rsidRPr="00AC435E">
        <w:rPr>
          <w:rFonts w:ascii="Tahoma" w:hAnsi="Tahoma" w:cs="Tahoma"/>
          <w:sz w:val="20"/>
          <w:szCs w:val="20"/>
        </w:rPr>
        <w:t xml:space="preserve"> lega</w:t>
      </w:r>
      <w:r w:rsidR="001F54FE" w:rsidRPr="00AC435E">
        <w:rPr>
          <w:rFonts w:ascii="Tahoma" w:hAnsi="Tahoma" w:cs="Tahoma"/>
          <w:sz w:val="20"/>
          <w:szCs w:val="20"/>
        </w:rPr>
        <w:t>l</w:t>
      </w:r>
      <w:r w:rsidR="001768E4" w:rsidRPr="00AC435E">
        <w:rPr>
          <w:rFonts w:ascii="Tahoma" w:hAnsi="Tahoma" w:cs="Tahoma"/>
          <w:sz w:val="20"/>
          <w:szCs w:val="20"/>
        </w:rPr>
        <w:t>(is)</w:t>
      </w:r>
      <w:r w:rsidRPr="00AC435E">
        <w:rPr>
          <w:rFonts w:ascii="Tahoma" w:hAnsi="Tahoma" w:cs="Tahoma"/>
          <w:sz w:val="20"/>
          <w:szCs w:val="20"/>
        </w:rPr>
        <w:t xml:space="preserve"> que assina</w:t>
      </w:r>
      <w:r w:rsidR="001768E4" w:rsidRPr="00AC435E">
        <w:rPr>
          <w:rFonts w:ascii="Tahoma" w:hAnsi="Tahoma" w:cs="Tahoma"/>
          <w:sz w:val="20"/>
          <w:szCs w:val="20"/>
        </w:rPr>
        <w:t>m</w:t>
      </w:r>
      <w:r w:rsidRPr="00AC435E">
        <w:rPr>
          <w:rFonts w:ascii="Tahoma" w:hAnsi="Tahoma" w:cs="Tahoma"/>
          <w:sz w:val="20"/>
          <w:szCs w:val="20"/>
        </w:rPr>
        <w:t xml:space="preserve"> esta Escritura de Emissão </w:t>
      </w:r>
      <w:r w:rsidR="00225C96" w:rsidRPr="00AC435E">
        <w:rPr>
          <w:rFonts w:ascii="Tahoma" w:hAnsi="Tahoma" w:cs="Tahoma"/>
          <w:sz w:val="20"/>
          <w:szCs w:val="20"/>
        </w:rPr>
        <w:t xml:space="preserve">tem </w:t>
      </w:r>
      <w:r w:rsidRPr="00AC435E">
        <w:rPr>
          <w:rFonts w:ascii="Tahoma" w:hAnsi="Tahoma" w:cs="Tahoma"/>
          <w:sz w:val="20"/>
          <w:szCs w:val="20"/>
        </w:rPr>
        <w:t xml:space="preserve">poderes estatuários e/ou delegados para assumir, as obrigações ora estabelecidas e, sendo mandatário, </w:t>
      </w:r>
      <w:r w:rsidR="001F54FE" w:rsidRPr="00AC435E">
        <w:rPr>
          <w:rFonts w:ascii="Tahoma" w:hAnsi="Tahoma" w:cs="Tahoma"/>
          <w:sz w:val="20"/>
          <w:szCs w:val="20"/>
        </w:rPr>
        <w:t xml:space="preserve">teve </w:t>
      </w:r>
      <w:r w:rsidRPr="00AC435E">
        <w:rPr>
          <w:rFonts w:ascii="Tahoma" w:hAnsi="Tahoma" w:cs="Tahoma"/>
          <w:sz w:val="20"/>
          <w:szCs w:val="20"/>
        </w:rPr>
        <w:t xml:space="preserve">os poderes legitimamente outorgados, estando o respectivo mandato em pleno vigor, conforme disposições do respectivo </w:t>
      </w:r>
      <w:r w:rsidR="004370DD" w:rsidRPr="00AC435E">
        <w:rPr>
          <w:rFonts w:ascii="Tahoma" w:hAnsi="Tahoma" w:cs="Tahoma"/>
          <w:sz w:val="20"/>
          <w:szCs w:val="20"/>
        </w:rPr>
        <w:t>e</w:t>
      </w:r>
      <w:r w:rsidRPr="00AC435E">
        <w:rPr>
          <w:rFonts w:ascii="Tahoma" w:hAnsi="Tahoma" w:cs="Tahoma"/>
          <w:sz w:val="20"/>
          <w:szCs w:val="20"/>
        </w:rPr>
        <w:t xml:space="preserve">statuto </w:t>
      </w:r>
      <w:r w:rsidR="004370DD" w:rsidRPr="00AC435E">
        <w:rPr>
          <w:rFonts w:ascii="Tahoma" w:hAnsi="Tahoma" w:cs="Tahoma"/>
          <w:sz w:val="20"/>
          <w:szCs w:val="20"/>
        </w:rPr>
        <w:t>social</w:t>
      </w:r>
      <w:r w:rsidR="00634D8A" w:rsidRPr="00AC435E">
        <w:rPr>
          <w:rFonts w:ascii="Tahoma" w:hAnsi="Tahoma" w:cs="Tahoma"/>
          <w:sz w:val="20"/>
          <w:szCs w:val="20"/>
        </w:rPr>
        <w:t>; e</w:t>
      </w:r>
    </w:p>
    <w:p w14:paraId="4C5F3E1B" w14:textId="77777777" w:rsidR="00634D8A" w:rsidRPr="00AC435E" w:rsidRDefault="00634D8A" w:rsidP="00F32B4F">
      <w:pPr>
        <w:widowControl w:val="0"/>
        <w:ind w:left="709"/>
        <w:rPr>
          <w:rFonts w:ascii="Tahoma" w:hAnsi="Tahoma" w:cs="Tahoma"/>
          <w:sz w:val="20"/>
          <w:szCs w:val="20"/>
        </w:rPr>
      </w:pPr>
    </w:p>
    <w:p w14:paraId="7CDE7AA1" w14:textId="14614844" w:rsidR="00054BCE" w:rsidRPr="00AC435E" w:rsidRDefault="00634D8A" w:rsidP="00A82EF8">
      <w:pPr>
        <w:widowControl w:val="0"/>
        <w:numPr>
          <w:ilvl w:val="0"/>
          <w:numId w:val="6"/>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na data de assinatura da presente Escritura de Emissão, para os fins do disposto </w:t>
      </w:r>
      <w:r w:rsidR="007A3142" w:rsidRPr="00AC435E">
        <w:rPr>
          <w:rFonts w:ascii="Tahoma" w:hAnsi="Tahoma" w:cs="Tahoma"/>
          <w:sz w:val="20"/>
          <w:szCs w:val="20"/>
        </w:rPr>
        <w:t>no</w:t>
      </w:r>
      <w:r w:rsidRPr="00AC435E">
        <w:rPr>
          <w:rFonts w:ascii="Tahoma" w:hAnsi="Tahoma" w:cs="Tahoma"/>
          <w:sz w:val="20"/>
          <w:szCs w:val="20"/>
        </w:rPr>
        <w:t xml:space="preserve"> </w:t>
      </w:r>
      <w:r w:rsidR="00C24EAF" w:rsidRPr="00AC435E">
        <w:rPr>
          <w:rFonts w:ascii="Tahoma" w:hAnsi="Tahoma" w:cs="Tahoma"/>
          <w:sz w:val="20"/>
          <w:szCs w:val="20"/>
        </w:rPr>
        <w:t>§</w:t>
      </w:r>
      <w:r w:rsidR="007A3142" w:rsidRPr="00AC435E">
        <w:rPr>
          <w:rFonts w:ascii="Tahoma" w:hAnsi="Tahoma" w:cs="Tahoma"/>
          <w:sz w:val="20"/>
          <w:szCs w:val="20"/>
        </w:rPr>
        <w:t xml:space="preserve"> 2º</w:t>
      </w:r>
      <w:r w:rsidRPr="00AC435E">
        <w:rPr>
          <w:rFonts w:ascii="Tahoma" w:hAnsi="Tahoma" w:cs="Tahoma"/>
          <w:sz w:val="20"/>
          <w:szCs w:val="20"/>
        </w:rPr>
        <w:t xml:space="preserve"> do artigo </w:t>
      </w:r>
      <w:r w:rsidR="007A3142" w:rsidRPr="00AC435E">
        <w:rPr>
          <w:rFonts w:ascii="Tahoma" w:hAnsi="Tahoma" w:cs="Tahoma"/>
          <w:sz w:val="20"/>
          <w:szCs w:val="20"/>
        </w:rPr>
        <w:t>6º</w:t>
      </w:r>
      <w:r w:rsidRPr="00AC435E">
        <w:rPr>
          <w:rFonts w:ascii="Tahoma" w:hAnsi="Tahoma" w:cs="Tahoma"/>
          <w:sz w:val="20"/>
          <w:szCs w:val="20"/>
        </w:rPr>
        <w:t xml:space="preserve"> da Instrução CVM </w:t>
      </w:r>
      <w:r w:rsidR="00DD274E" w:rsidRPr="00AC435E">
        <w:rPr>
          <w:rFonts w:ascii="Tahoma" w:hAnsi="Tahoma" w:cs="Tahoma"/>
          <w:sz w:val="20"/>
          <w:szCs w:val="20"/>
        </w:rPr>
        <w:t>583</w:t>
      </w:r>
      <w:r w:rsidRPr="00AC435E">
        <w:rPr>
          <w:rFonts w:ascii="Tahoma" w:hAnsi="Tahoma" w:cs="Tahoma"/>
          <w:sz w:val="20"/>
          <w:szCs w:val="20"/>
        </w:rPr>
        <w:t xml:space="preserve">, o Agente Fiduciário </w:t>
      </w:r>
      <w:r w:rsidR="00DD274E" w:rsidRPr="00AC435E">
        <w:rPr>
          <w:rFonts w:ascii="Tahoma" w:hAnsi="Tahoma" w:cs="Tahoma"/>
          <w:sz w:val="20"/>
          <w:szCs w:val="20"/>
        </w:rPr>
        <w:t xml:space="preserve">não </w:t>
      </w:r>
      <w:r w:rsidRPr="00AC435E">
        <w:rPr>
          <w:rFonts w:ascii="Tahoma" w:hAnsi="Tahoma" w:cs="Tahoma"/>
          <w:sz w:val="20"/>
          <w:szCs w:val="20"/>
        </w:rPr>
        <w:t xml:space="preserve">atua como agente fiduciário </w:t>
      </w:r>
      <w:r w:rsidR="00DD274E" w:rsidRPr="00AC435E">
        <w:rPr>
          <w:rFonts w:ascii="Tahoma" w:hAnsi="Tahoma" w:cs="Tahoma"/>
          <w:sz w:val="20"/>
          <w:szCs w:val="20"/>
        </w:rPr>
        <w:t xml:space="preserve">em emissões de valores mobiliários da Emissora ou de sociedade coligada, controlada, controladora ou integrante do mesmo grupo. </w:t>
      </w:r>
    </w:p>
    <w:p w14:paraId="7E13771C" w14:textId="77777777" w:rsidR="00C20F12" w:rsidRPr="00AC435E" w:rsidRDefault="00C20F12" w:rsidP="00F32B4F">
      <w:pPr>
        <w:widowControl w:val="0"/>
        <w:rPr>
          <w:rFonts w:ascii="Tahoma" w:hAnsi="Tahoma" w:cs="Tahoma"/>
          <w:sz w:val="20"/>
          <w:szCs w:val="20"/>
        </w:rPr>
      </w:pPr>
    </w:p>
    <w:p w14:paraId="4BCD5A7E" w14:textId="77777777" w:rsidR="00C20F12" w:rsidRPr="00AC435E" w:rsidRDefault="00C20F12" w:rsidP="00B6005A">
      <w:pPr>
        <w:widowControl w:val="0"/>
        <w:numPr>
          <w:ilvl w:val="0"/>
          <w:numId w:val="23"/>
        </w:numPr>
        <w:tabs>
          <w:tab w:val="left" w:pos="567"/>
        </w:tabs>
        <w:ind w:left="0" w:firstLine="0"/>
        <w:rPr>
          <w:rFonts w:ascii="Tahoma" w:hAnsi="Tahoma" w:cs="Tahoma"/>
          <w:sz w:val="20"/>
          <w:szCs w:val="20"/>
        </w:rPr>
      </w:pPr>
      <w:r w:rsidRPr="00AC435E">
        <w:rPr>
          <w:rFonts w:ascii="Tahoma" w:hAnsi="Tahoma" w:cs="Tahoma"/>
          <w:sz w:val="20"/>
          <w:szCs w:val="20"/>
        </w:rPr>
        <w:t>O Agente Fiduciário exercerá suas funções a partir da data de assinatura desta Escritura de Emissão, devendo permanecer no exercício de suas funções até a Data de Vencimento das Debêntures ou, caso ainda restem obrigações da Emissora inadimplidas após a Data de Vencimento, até que todas as obrigações da Emissora relacionadas a esta Escritura de Emissão sejam cumpridas ou, ainda, até sua efetiva substituição.</w:t>
      </w:r>
    </w:p>
    <w:p w14:paraId="20156E37" w14:textId="77777777" w:rsidR="00C20F12" w:rsidRPr="00AC435E" w:rsidRDefault="00C20F12" w:rsidP="00F32B4F">
      <w:pPr>
        <w:widowControl w:val="0"/>
        <w:autoSpaceDE w:val="0"/>
        <w:autoSpaceDN w:val="0"/>
        <w:adjustRightInd w:val="0"/>
        <w:rPr>
          <w:rFonts w:ascii="Tahoma" w:hAnsi="Tahoma" w:cs="Tahoma"/>
          <w:sz w:val="20"/>
          <w:szCs w:val="20"/>
        </w:rPr>
      </w:pPr>
    </w:p>
    <w:p w14:paraId="7131F0AB" w14:textId="5AFACA64" w:rsidR="00F468D3" w:rsidRPr="00AC435E" w:rsidRDefault="001768E4" w:rsidP="00FE1199">
      <w:pPr>
        <w:rPr>
          <w:rFonts w:ascii="Tahoma" w:hAnsi="Tahoma" w:cs="Tahoma"/>
          <w:sz w:val="20"/>
          <w:szCs w:val="20"/>
        </w:rPr>
      </w:pPr>
      <w:bookmarkStart w:id="132" w:name="_Ref261310680"/>
      <w:r w:rsidRPr="00AC435E">
        <w:rPr>
          <w:rFonts w:ascii="Tahoma" w:hAnsi="Tahoma" w:cs="Tahoma"/>
          <w:sz w:val="20"/>
          <w:szCs w:val="20"/>
        </w:rPr>
        <w:t>A título de remuneração pelos serviços prestados pelo Agente Fiduciário serão devidas parcelas anuais de R$</w:t>
      </w:r>
      <w:r w:rsidR="000142CA">
        <w:rPr>
          <w:rFonts w:ascii="Tahoma" w:hAnsi="Tahoma" w:cs="Tahoma"/>
          <w:sz w:val="20"/>
          <w:szCs w:val="20"/>
        </w:rPr>
        <w:t>18</w:t>
      </w:r>
      <w:r w:rsidRPr="00AC435E">
        <w:rPr>
          <w:rFonts w:ascii="Tahoma" w:hAnsi="Tahoma" w:cs="Tahoma"/>
          <w:sz w:val="20"/>
          <w:szCs w:val="20"/>
        </w:rPr>
        <w:t>.000,00 (</w:t>
      </w:r>
      <w:r w:rsidR="000142CA">
        <w:rPr>
          <w:rFonts w:ascii="Tahoma" w:hAnsi="Tahoma" w:cs="Tahoma"/>
          <w:sz w:val="20"/>
          <w:szCs w:val="20"/>
        </w:rPr>
        <w:t>dezoito</w:t>
      </w:r>
      <w:r w:rsidRPr="00AC435E">
        <w:rPr>
          <w:rFonts w:ascii="Tahoma" w:hAnsi="Tahoma" w:cs="Tahoma"/>
          <w:sz w:val="20"/>
          <w:szCs w:val="20"/>
        </w:rPr>
        <w:t xml:space="preserve"> mil reais), sendo que o primeiro pagamento deverá ser realizado em até 05 (cinco) dias corridos da data de assinatura desta Escritura de Emissão, e as demais parcelas serão devidas nas mesmas datas dos anos subsequentes. Tais pagamentos serão devidos até a liquidação integral das Debêntures, caso estas não sejam quitadas na Data de Vencimento</w:t>
      </w:r>
      <w:bookmarkEnd w:id="132"/>
      <w:r w:rsidR="00FE1199" w:rsidRPr="00AC435E">
        <w:rPr>
          <w:rFonts w:ascii="Tahoma" w:hAnsi="Tahoma" w:cs="Tahoma"/>
          <w:sz w:val="20"/>
          <w:szCs w:val="20"/>
        </w:rPr>
        <w:t>.</w:t>
      </w:r>
    </w:p>
    <w:p w14:paraId="23EAD545" w14:textId="77777777" w:rsidR="007624E5" w:rsidRPr="00AC435E" w:rsidRDefault="007624E5" w:rsidP="00B05406">
      <w:pPr>
        <w:jc w:val="left"/>
        <w:rPr>
          <w:rFonts w:ascii="Tahoma" w:hAnsi="Tahoma" w:cs="Tahoma"/>
          <w:sz w:val="20"/>
          <w:szCs w:val="20"/>
        </w:rPr>
      </w:pPr>
    </w:p>
    <w:p w14:paraId="0304895E" w14:textId="77777777" w:rsidR="00C20F12" w:rsidRPr="00AC435E" w:rsidRDefault="00C20F12" w:rsidP="00B6005A">
      <w:pPr>
        <w:widowControl w:val="0"/>
        <w:numPr>
          <w:ilvl w:val="0"/>
          <w:numId w:val="24"/>
        </w:numPr>
        <w:tabs>
          <w:tab w:val="left" w:pos="567"/>
        </w:tabs>
        <w:ind w:left="0" w:firstLine="0"/>
        <w:rPr>
          <w:rFonts w:ascii="Tahoma" w:hAnsi="Tahoma" w:cs="Tahoma"/>
          <w:sz w:val="20"/>
          <w:szCs w:val="20"/>
        </w:rPr>
      </w:pPr>
      <w:r w:rsidRPr="00AC435E">
        <w:rPr>
          <w:rFonts w:ascii="Tahoma" w:hAnsi="Tahoma" w:cs="Tahoma"/>
          <w:sz w:val="20"/>
          <w:szCs w:val="20"/>
        </w:rPr>
        <w:t>A remuneração prevista acima será devida mesmo após o vencimento das Debêntures, caso o Agente Fiduciário ainda esteja atuando na cobrança de inadimplências não sanadas pela Emissora.</w:t>
      </w:r>
    </w:p>
    <w:p w14:paraId="601691B2" w14:textId="77777777" w:rsidR="00824451" w:rsidRPr="00AC435E" w:rsidRDefault="00824451" w:rsidP="00F32B4F">
      <w:pPr>
        <w:widowControl w:val="0"/>
        <w:tabs>
          <w:tab w:val="left" w:pos="567"/>
        </w:tabs>
        <w:rPr>
          <w:rFonts w:ascii="Tahoma" w:hAnsi="Tahoma" w:cs="Tahoma"/>
          <w:sz w:val="20"/>
          <w:szCs w:val="20"/>
        </w:rPr>
      </w:pPr>
    </w:p>
    <w:p w14:paraId="5CE03C7F" w14:textId="721921EE" w:rsidR="00780A65" w:rsidRPr="00AC435E" w:rsidRDefault="001768E4" w:rsidP="00B6005A">
      <w:pPr>
        <w:widowControl w:val="0"/>
        <w:numPr>
          <w:ilvl w:val="0"/>
          <w:numId w:val="24"/>
        </w:numPr>
        <w:tabs>
          <w:tab w:val="left" w:pos="567"/>
        </w:tabs>
        <w:ind w:left="0" w:firstLine="0"/>
        <w:rPr>
          <w:rFonts w:ascii="Tahoma" w:hAnsi="Tahoma" w:cs="Tahoma"/>
          <w:sz w:val="20"/>
          <w:szCs w:val="20"/>
        </w:rPr>
      </w:pPr>
      <w:r w:rsidRPr="00AC435E">
        <w:rPr>
          <w:rFonts w:ascii="Tahoma" w:hAnsi="Tahoma" w:cs="Tahoma"/>
          <w:sz w:val="20"/>
          <w:szCs w:val="20"/>
        </w:rPr>
        <w:t xml:space="preserve">No caso de inadimplemento no pagamento das Debêntures ou de reestruturação das condições das Debêntures após a emissão ou da participação em reuniões ou conferências telefônicas, antes ou depois da Emissão, bem como atendimento às solicitações extraordinárias, serão devidas ao Agente Fiduciário, adicionalmente, o valor de </w:t>
      </w:r>
      <w:r w:rsidRPr="00AC435E">
        <w:rPr>
          <w:rFonts w:ascii="Tahoma" w:hAnsi="Tahoma" w:cs="Tahoma"/>
          <w:bCs/>
          <w:sz w:val="20"/>
          <w:szCs w:val="20"/>
        </w:rPr>
        <w:t>R$500,00 (quinhentos reais)</w:t>
      </w:r>
      <w:r w:rsidRPr="00AC435E">
        <w:rPr>
          <w:rFonts w:ascii="Tahoma" w:hAnsi="Tahoma" w:cs="Tahoma"/>
          <w:sz w:val="20"/>
          <w:szCs w:val="20"/>
        </w:rPr>
        <w:t xml:space="preserve"> por hora-homem de trabalho dedicado a tais fatos bem como à</w:t>
      </w:r>
      <w:r w:rsidR="002A4C7B"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 xml:space="preserve">(i) </w:t>
      </w:r>
      <w:r w:rsidRPr="00AC435E">
        <w:rPr>
          <w:rFonts w:ascii="Tahoma" w:hAnsi="Tahoma" w:cs="Tahoma"/>
          <w:sz w:val="20"/>
          <w:szCs w:val="20"/>
        </w:rPr>
        <w:t xml:space="preserve">comentários aos documentos da </w:t>
      </w:r>
      <w:r w:rsidR="0022538D" w:rsidRPr="00AC435E">
        <w:rPr>
          <w:rFonts w:ascii="Tahoma" w:hAnsi="Tahoma" w:cs="Tahoma"/>
          <w:sz w:val="20"/>
          <w:szCs w:val="20"/>
        </w:rPr>
        <w:t xml:space="preserve">Emissão durante a estruturação da mesma, caso a operação não venha a se efetivar; </w:t>
      </w:r>
      <w:r w:rsidR="0022538D" w:rsidRPr="000142CA">
        <w:rPr>
          <w:rFonts w:ascii="Tahoma" w:hAnsi="Tahoma" w:cs="Tahoma"/>
          <w:b/>
          <w:sz w:val="20"/>
          <w:szCs w:val="20"/>
        </w:rPr>
        <w:t>(ii)</w:t>
      </w:r>
      <w:r w:rsidR="0022538D" w:rsidRPr="00AC435E">
        <w:rPr>
          <w:rFonts w:ascii="Tahoma" w:hAnsi="Tahoma" w:cs="Tahoma"/>
          <w:sz w:val="20"/>
          <w:szCs w:val="20"/>
        </w:rPr>
        <w:t xml:space="preserve"> execução das garantias</w:t>
      </w:r>
      <w:r w:rsidRPr="00AC435E">
        <w:rPr>
          <w:rFonts w:ascii="Tahoma" w:hAnsi="Tahoma" w:cs="Tahoma"/>
          <w:sz w:val="20"/>
          <w:szCs w:val="20"/>
        </w:rPr>
        <w:t xml:space="preserve">; </w:t>
      </w:r>
      <w:r w:rsidRPr="00AC435E">
        <w:rPr>
          <w:rFonts w:ascii="Tahoma" w:hAnsi="Tahoma" w:cs="Tahoma"/>
          <w:b/>
          <w:sz w:val="20"/>
          <w:szCs w:val="20"/>
        </w:rPr>
        <w:t>(i</w:t>
      </w:r>
      <w:r w:rsidR="000142CA">
        <w:rPr>
          <w:rFonts w:ascii="Tahoma" w:hAnsi="Tahoma" w:cs="Tahoma"/>
          <w:b/>
          <w:sz w:val="20"/>
          <w:szCs w:val="20"/>
        </w:rPr>
        <w:t>i</w:t>
      </w:r>
      <w:r w:rsidRPr="00AC435E">
        <w:rPr>
          <w:rFonts w:ascii="Tahoma" w:hAnsi="Tahoma" w:cs="Tahoma"/>
          <w:b/>
          <w:sz w:val="20"/>
          <w:szCs w:val="20"/>
        </w:rPr>
        <w:t>i)</w:t>
      </w:r>
      <w:r w:rsidRPr="00AC435E">
        <w:rPr>
          <w:rFonts w:ascii="Tahoma" w:hAnsi="Tahoma" w:cs="Tahoma"/>
          <w:sz w:val="20"/>
          <w:szCs w:val="20"/>
        </w:rPr>
        <w:t xml:space="preserve"> participação em reuniões formais ou virtuais com a Emissora e/ou com Debenturistas; e </w:t>
      </w:r>
      <w:r w:rsidRPr="000142CA">
        <w:rPr>
          <w:rFonts w:ascii="Tahoma" w:hAnsi="Tahoma" w:cs="Tahoma"/>
          <w:b/>
          <w:sz w:val="20"/>
          <w:szCs w:val="20"/>
        </w:rPr>
        <w:t>(i</w:t>
      </w:r>
      <w:r w:rsidR="000142CA">
        <w:rPr>
          <w:rFonts w:ascii="Tahoma" w:hAnsi="Tahoma" w:cs="Tahoma"/>
          <w:b/>
          <w:sz w:val="20"/>
          <w:szCs w:val="20"/>
        </w:rPr>
        <w:t>v</w:t>
      </w:r>
      <w:r w:rsidRPr="000142CA">
        <w:rPr>
          <w:rFonts w:ascii="Tahoma" w:hAnsi="Tahoma" w:cs="Tahoma"/>
          <w:b/>
          <w:sz w:val="20"/>
          <w:szCs w:val="20"/>
        </w:rPr>
        <w:t>)</w:t>
      </w:r>
      <w:r w:rsidRPr="00AC435E">
        <w:rPr>
          <w:rFonts w:ascii="Tahoma" w:hAnsi="Tahoma" w:cs="Tahoma"/>
          <w:sz w:val="20"/>
          <w:szCs w:val="20"/>
        </w:rPr>
        <w:t> implementação das consequentes decisões tomadas em tais eventos, pagas 5 (cinco) dias após comprovação da entrega, pelo Agente Fiduciário, de "relatório de horas" à Emissora. Entende-se por reestruturação das Debêntures os eventos relacionados a alteração</w:t>
      </w:r>
      <w:r w:rsidR="002A4C7B"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 xml:space="preserve">(i) </w:t>
      </w:r>
      <w:r w:rsidRPr="00AC435E">
        <w:rPr>
          <w:rFonts w:ascii="Tahoma" w:hAnsi="Tahoma" w:cs="Tahoma"/>
          <w:sz w:val="20"/>
          <w:szCs w:val="20"/>
        </w:rPr>
        <w:t xml:space="preserve">das </w:t>
      </w:r>
      <w:r w:rsidR="002A4C7B" w:rsidRPr="00AC435E">
        <w:rPr>
          <w:rFonts w:ascii="Tahoma" w:hAnsi="Tahoma" w:cs="Tahoma"/>
          <w:sz w:val="20"/>
          <w:szCs w:val="20"/>
        </w:rPr>
        <w:t>G</w:t>
      </w:r>
      <w:r w:rsidRPr="00AC435E">
        <w:rPr>
          <w:rFonts w:ascii="Tahoma" w:hAnsi="Tahoma" w:cs="Tahoma"/>
          <w:sz w:val="20"/>
          <w:szCs w:val="20"/>
        </w:rPr>
        <w:t xml:space="preserve">arantias; </w:t>
      </w:r>
      <w:r w:rsidRPr="00AC435E">
        <w:rPr>
          <w:rFonts w:ascii="Tahoma" w:hAnsi="Tahoma" w:cs="Tahoma"/>
          <w:b/>
          <w:sz w:val="20"/>
          <w:szCs w:val="20"/>
        </w:rPr>
        <w:t>(ii)</w:t>
      </w:r>
      <w:r w:rsidRPr="00AC435E">
        <w:rPr>
          <w:rFonts w:ascii="Tahoma" w:hAnsi="Tahoma" w:cs="Tahoma"/>
          <w:sz w:val="20"/>
          <w:szCs w:val="20"/>
        </w:rPr>
        <w:t xml:space="preserve"> prazos de pagamento</w:t>
      </w:r>
      <w:r w:rsidR="002A4C7B" w:rsidRPr="00AC435E">
        <w:rPr>
          <w:rFonts w:ascii="Tahoma" w:hAnsi="Tahoma" w:cs="Tahoma"/>
          <w:sz w:val="20"/>
          <w:szCs w:val="20"/>
        </w:rPr>
        <w:t>;</w:t>
      </w:r>
      <w:r w:rsidRPr="00AC435E">
        <w:rPr>
          <w:rFonts w:ascii="Tahoma" w:hAnsi="Tahoma" w:cs="Tahoma"/>
          <w:sz w:val="20"/>
          <w:szCs w:val="20"/>
        </w:rPr>
        <w:t xml:space="preserve"> e </w:t>
      </w:r>
      <w:r w:rsidRPr="00AC435E">
        <w:rPr>
          <w:rFonts w:ascii="Tahoma" w:hAnsi="Tahoma" w:cs="Tahoma"/>
          <w:b/>
          <w:sz w:val="20"/>
          <w:szCs w:val="20"/>
        </w:rPr>
        <w:t>(iii)</w:t>
      </w:r>
      <w:r w:rsidRPr="00AC435E">
        <w:rPr>
          <w:rFonts w:ascii="Tahoma" w:hAnsi="Tahoma" w:cs="Tahoma"/>
          <w:sz w:val="20"/>
          <w:szCs w:val="20"/>
        </w:rPr>
        <w:t xml:space="preserve"> condições relacionadas ao vencimento antecipado. Os eventos relacionados à amortização das Debêntures não são considerados reestruturação das Debêntures</w:t>
      </w:r>
      <w:r w:rsidR="00824451" w:rsidRPr="00AC435E">
        <w:rPr>
          <w:rFonts w:ascii="Tahoma" w:hAnsi="Tahoma" w:cs="Tahoma"/>
          <w:sz w:val="20"/>
          <w:szCs w:val="20"/>
        </w:rPr>
        <w:t>.</w:t>
      </w:r>
    </w:p>
    <w:p w14:paraId="217DB505" w14:textId="77777777" w:rsidR="00780A65" w:rsidRPr="00AC435E" w:rsidRDefault="00780A65" w:rsidP="00780A65">
      <w:pPr>
        <w:widowControl w:val="0"/>
        <w:tabs>
          <w:tab w:val="left" w:pos="567"/>
        </w:tabs>
        <w:rPr>
          <w:rFonts w:ascii="Tahoma" w:hAnsi="Tahoma" w:cs="Tahoma"/>
          <w:sz w:val="20"/>
          <w:szCs w:val="20"/>
        </w:rPr>
      </w:pPr>
    </w:p>
    <w:p w14:paraId="6E965555" w14:textId="5FB95F87" w:rsidR="00C20F12" w:rsidRPr="00AC435E" w:rsidRDefault="001768E4" w:rsidP="00B6005A">
      <w:pPr>
        <w:widowControl w:val="0"/>
        <w:numPr>
          <w:ilvl w:val="0"/>
          <w:numId w:val="24"/>
        </w:numPr>
        <w:tabs>
          <w:tab w:val="left" w:pos="567"/>
        </w:tabs>
        <w:ind w:left="0" w:firstLine="0"/>
        <w:rPr>
          <w:rFonts w:ascii="Tahoma" w:hAnsi="Tahoma" w:cs="Tahoma"/>
          <w:sz w:val="20"/>
          <w:szCs w:val="20"/>
        </w:rPr>
      </w:pPr>
      <w:r w:rsidRPr="00AC435E">
        <w:rPr>
          <w:rFonts w:ascii="Tahoma" w:hAnsi="Tahoma" w:cs="Tahoma"/>
          <w:sz w:val="20"/>
          <w:szCs w:val="20"/>
        </w:rPr>
        <w:lastRenderedPageBreak/>
        <w:t xml:space="preserve">No caso de celebração de aditamentos à presente Escritura de Emissão bem como nas horas externas ao escritório do Agente Fiduciário, serão cobradas, adicionalmente, o valor de </w:t>
      </w:r>
      <w:r w:rsidRPr="00AC435E">
        <w:rPr>
          <w:rFonts w:ascii="Tahoma" w:hAnsi="Tahoma" w:cs="Tahoma"/>
          <w:bCs/>
          <w:sz w:val="20"/>
          <w:szCs w:val="20"/>
        </w:rPr>
        <w:t>R$500,00 (quinhentos reais)</w:t>
      </w:r>
      <w:r w:rsidRPr="00AC435E">
        <w:rPr>
          <w:rFonts w:ascii="Tahoma" w:hAnsi="Tahoma" w:cs="Tahoma"/>
          <w:sz w:val="20"/>
          <w:szCs w:val="20"/>
        </w:rPr>
        <w:t xml:space="preserve"> por hora-homem de trabalho dedicado a tais alterações/serviços</w:t>
      </w:r>
      <w:r w:rsidR="00C20F12" w:rsidRPr="00AC435E">
        <w:rPr>
          <w:rFonts w:ascii="Tahoma" w:hAnsi="Tahoma" w:cs="Tahoma"/>
          <w:sz w:val="20"/>
          <w:szCs w:val="20"/>
        </w:rPr>
        <w:t>.</w:t>
      </w:r>
      <w:r w:rsidR="00A5308A" w:rsidRPr="00AC435E">
        <w:rPr>
          <w:rFonts w:ascii="Tahoma" w:hAnsi="Tahoma" w:cs="Tahoma"/>
          <w:sz w:val="20"/>
          <w:szCs w:val="20"/>
        </w:rPr>
        <w:t xml:space="preserve"> </w:t>
      </w:r>
    </w:p>
    <w:p w14:paraId="185499E3" w14:textId="77777777" w:rsidR="00C20F12" w:rsidRPr="00AC435E" w:rsidRDefault="00C20F12" w:rsidP="00F32B4F">
      <w:pPr>
        <w:widowControl w:val="0"/>
        <w:rPr>
          <w:rFonts w:ascii="Tahoma" w:hAnsi="Tahoma" w:cs="Tahoma"/>
          <w:sz w:val="20"/>
          <w:szCs w:val="20"/>
        </w:rPr>
      </w:pPr>
    </w:p>
    <w:p w14:paraId="00A0649F" w14:textId="190FA2C9" w:rsidR="00C20F12" w:rsidRPr="00AC435E" w:rsidRDefault="001768E4" w:rsidP="00B6005A">
      <w:pPr>
        <w:widowControl w:val="0"/>
        <w:numPr>
          <w:ilvl w:val="0"/>
          <w:numId w:val="24"/>
        </w:numPr>
        <w:tabs>
          <w:tab w:val="left" w:pos="567"/>
        </w:tabs>
        <w:ind w:left="0" w:firstLine="0"/>
        <w:rPr>
          <w:rFonts w:ascii="Tahoma" w:hAnsi="Tahoma" w:cs="Tahoma"/>
          <w:sz w:val="20"/>
          <w:szCs w:val="20"/>
        </w:rPr>
      </w:pPr>
      <w:r w:rsidRPr="00AC435E">
        <w:rPr>
          <w:rFonts w:ascii="Tahoma" w:hAnsi="Tahoma" w:cs="Tahoma"/>
          <w:sz w:val="20"/>
          <w:szCs w:val="20"/>
        </w:rPr>
        <w:t xml:space="preserve">Os impostos incidentes sobre a remuneração serão acrescidos às parcelas mencionadas acima </w:t>
      </w:r>
      <w:r w:rsidR="00B77ED0" w:rsidRPr="00AC435E">
        <w:rPr>
          <w:rFonts w:ascii="Tahoma" w:hAnsi="Tahoma" w:cs="Tahoma"/>
          <w:sz w:val="20"/>
          <w:szCs w:val="20"/>
        </w:rPr>
        <w:t>em cada</w:t>
      </w:r>
      <w:r w:rsidRPr="00AC435E">
        <w:rPr>
          <w:rFonts w:ascii="Tahoma" w:hAnsi="Tahoma" w:cs="Tahoma"/>
          <w:sz w:val="20"/>
          <w:szCs w:val="20"/>
        </w:rPr>
        <w:t xml:space="preserve"> </w:t>
      </w:r>
      <w:r w:rsidR="00B77ED0" w:rsidRPr="00AC435E">
        <w:rPr>
          <w:rFonts w:ascii="Tahoma" w:hAnsi="Tahoma" w:cs="Tahoma"/>
          <w:sz w:val="20"/>
          <w:szCs w:val="20"/>
        </w:rPr>
        <w:t>D</w:t>
      </w:r>
      <w:r w:rsidRPr="00AC435E">
        <w:rPr>
          <w:rFonts w:ascii="Tahoma" w:hAnsi="Tahoma" w:cs="Tahoma"/>
          <w:sz w:val="20"/>
          <w:szCs w:val="20"/>
        </w:rPr>
        <w:t xml:space="preserve">ata de </w:t>
      </w:r>
      <w:r w:rsidR="00B77ED0" w:rsidRPr="00AC435E">
        <w:rPr>
          <w:rFonts w:ascii="Tahoma" w:hAnsi="Tahoma" w:cs="Tahoma"/>
          <w:sz w:val="20"/>
          <w:szCs w:val="20"/>
        </w:rPr>
        <w:t>P</w:t>
      </w:r>
      <w:r w:rsidRPr="00AC435E">
        <w:rPr>
          <w:rFonts w:ascii="Tahoma" w:hAnsi="Tahoma" w:cs="Tahoma"/>
          <w:sz w:val="20"/>
          <w:szCs w:val="20"/>
        </w:rPr>
        <w:t>agamento. Além disso, todos os valores mencionados acima serão atualizados pelo IGP-M/FGV, sempre na menor periodicidade permitida em lei, a partir da data de assinatura da presente Escritura de Emissão.</w:t>
      </w:r>
      <w:r w:rsidR="00A5308A" w:rsidRPr="00AC435E">
        <w:rPr>
          <w:rFonts w:ascii="Tahoma" w:hAnsi="Tahoma" w:cs="Tahoma"/>
          <w:sz w:val="20"/>
          <w:szCs w:val="20"/>
        </w:rPr>
        <w:t xml:space="preserve"> </w:t>
      </w:r>
    </w:p>
    <w:p w14:paraId="2440E25C" w14:textId="77777777" w:rsidR="00427879" w:rsidRPr="00AC435E" w:rsidRDefault="00427879" w:rsidP="00F32B4F">
      <w:pPr>
        <w:pStyle w:val="PargrafodaLista"/>
        <w:rPr>
          <w:rFonts w:ascii="Tahoma" w:hAnsi="Tahoma" w:cs="Tahoma"/>
          <w:sz w:val="20"/>
          <w:szCs w:val="20"/>
        </w:rPr>
      </w:pPr>
    </w:p>
    <w:p w14:paraId="6838988C" w14:textId="77777777" w:rsidR="00824451" w:rsidRPr="00AC435E" w:rsidRDefault="00824451" w:rsidP="00B6005A">
      <w:pPr>
        <w:widowControl w:val="0"/>
        <w:numPr>
          <w:ilvl w:val="0"/>
          <w:numId w:val="24"/>
        </w:numPr>
        <w:tabs>
          <w:tab w:val="left" w:pos="567"/>
        </w:tabs>
        <w:ind w:left="0" w:firstLine="0"/>
        <w:rPr>
          <w:rFonts w:ascii="Tahoma" w:hAnsi="Tahoma" w:cs="Tahoma"/>
          <w:sz w:val="20"/>
          <w:szCs w:val="20"/>
        </w:rPr>
      </w:pPr>
      <w:r w:rsidRPr="00AC435E">
        <w:rPr>
          <w:rFonts w:ascii="Tahoma" w:hAnsi="Tahoma" w:cs="Tahoma"/>
          <w:sz w:val="20"/>
          <w:szCs w:val="20"/>
        </w:rPr>
        <w:t xml:space="preserve">Os serviços do Agente Fiduciário previstos nesta Escritura de Emissão são aqueles descritos na Instrução CVM </w:t>
      </w:r>
      <w:r w:rsidR="006B7A7D" w:rsidRPr="00AC435E">
        <w:rPr>
          <w:rFonts w:ascii="Tahoma" w:hAnsi="Tahoma" w:cs="Tahoma"/>
          <w:sz w:val="20"/>
          <w:szCs w:val="20"/>
        </w:rPr>
        <w:t>583</w:t>
      </w:r>
      <w:r w:rsidR="001768E4" w:rsidRPr="00AC435E">
        <w:rPr>
          <w:rFonts w:ascii="Tahoma" w:hAnsi="Tahoma" w:cs="Tahoma"/>
          <w:sz w:val="20"/>
          <w:szCs w:val="20"/>
        </w:rPr>
        <w:t>, demais normativos da CVM</w:t>
      </w:r>
      <w:r w:rsidRPr="00AC435E">
        <w:rPr>
          <w:rFonts w:ascii="Tahoma" w:hAnsi="Tahoma" w:cs="Tahoma"/>
          <w:sz w:val="20"/>
          <w:szCs w:val="20"/>
        </w:rPr>
        <w:t xml:space="preserve"> e Lei </w:t>
      </w:r>
      <w:r w:rsidR="00D41BD4" w:rsidRPr="00AC435E">
        <w:rPr>
          <w:rFonts w:ascii="Tahoma" w:hAnsi="Tahoma" w:cs="Tahoma"/>
          <w:sz w:val="20"/>
          <w:szCs w:val="20"/>
        </w:rPr>
        <w:t>das Sociedades por Ações</w:t>
      </w:r>
      <w:r w:rsidRPr="00AC435E">
        <w:rPr>
          <w:rFonts w:ascii="Tahoma" w:hAnsi="Tahoma" w:cs="Tahoma"/>
          <w:sz w:val="20"/>
          <w:szCs w:val="20"/>
        </w:rPr>
        <w:t>.</w:t>
      </w:r>
    </w:p>
    <w:p w14:paraId="5E410FE2" w14:textId="77777777" w:rsidR="00824451" w:rsidRPr="00AC435E" w:rsidRDefault="00824451" w:rsidP="00F32B4F">
      <w:pPr>
        <w:widowControl w:val="0"/>
        <w:rPr>
          <w:rFonts w:ascii="Tahoma" w:hAnsi="Tahoma" w:cs="Tahoma"/>
          <w:sz w:val="20"/>
          <w:szCs w:val="20"/>
        </w:rPr>
      </w:pPr>
    </w:p>
    <w:p w14:paraId="010B2B2B" w14:textId="0FE33ABE" w:rsidR="00824451" w:rsidRPr="00AC435E" w:rsidRDefault="001768E4" w:rsidP="00B6005A">
      <w:pPr>
        <w:widowControl w:val="0"/>
        <w:numPr>
          <w:ilvl w:val="0"/>
          <w:numId w:val="24"/>
        </w:numPr>
        <w:tabs>
          <w:tab w:val="left" w:pos="567"/>
        </w:tabs>
        <w:ind w:left="0" w:firstLine="0"/>
        <w:rPr>
          <w:rFonts w:ascii="Tahoma" w:hAnsi="Tahoma" w:cs="Tahoma"/>
          <w:sz w:val="20"/>
          <w:szCs w:val="20"/>
        </w:rPr>
      </w:pPr>
      <w:r w:rsidRPr="00AC435E">
        <w:rPr>
          <w:rFonts w:ascii="Tahoma" w:hAnsi="Tahoma" w:cs="Tahoma"/>
          <w:sz w:val="20"/>
          <w:szCs w:val="20"/>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à Emissão e assessoria legal ao Agente Fiduciário em caso de inadimplemento da Emissão.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r w:rsidR="00824451" w:rsidRPr="00AC435E">
        <w:rPr>
          <w:rFonts w:ascii="Tahoma" w:hAnsi="Tahoma" w:cs="Tahoma"/>
          <w:sz w:val="20"/>
          <w:szCs w:val="20"/>
        </w:rPr>
        <w:t>.</w:t>
      </w:r>
    </w:p>
    <w:p w14:paraId="2483D0D6" w14:textId="77777777" w:rsidR="00824451" w:rsidRPr="00AC435E" w:rsidRDefault="00824451" w:rsidP="00F32B4F">
      <w:pPr>
        <w:widowControl w:val="0"/>
        <w:rPr>
          <w:rFonts w:ascii="Tahoma" w:hAnsi="Tahoma" w:cs="Tahoma"/>
          <w:sz w:val="20"/>
          <w:szCs w:val="20"/>
        </w:rPr>
      </w:pPr>
    </w:p>
    <w:p w14:paraId="6FEF6EC4" w14:textId="1B5143E6" w:rsidR="00824451" w:rsidRPr="00AC435E" w:rsidRDefault="001768E4" w:rsidP="00B6005A">
      <w:pPr>
        <w:widowControl w:val="0"/>
        <w:numPr>
          <w:ilvl w:val="0"/>
          <w:numId w:val="24"/>
        </w:numPr>
        <w:tabs>
          <w:tab w:val="left" w:pos="567"/>
        </w:tabs>
        <w:ind w:left="0" w:firstLine="0"/>
        <w:rPr>
          <w:rFonts w:ascii="Tahoma" w:hAnsi="Tahoma" w:cs="Tahoma"/>
          <w:sz w:val="20"/>
          <w:szCs w:val="20"/>
        </w:rPr>
      </w:pPr>
      <w:r w:rsidRPr="00AC435E">
        <w:rPr>
          <w:rFonts w:ascii="Tahoma" w:hAnsi="Tahoma" w:cs="Tahoma"/>
          <w:sz w:val="20"/>
          <w:szCs w:val="20"/>
        </w:rPr>
        <w:t>No caso de inadimplemento da Emissora, todas as despesas em que o Agente Fiduciário venha a incorrer para resguardar os interesses dos Debenturistas deverão ser previamente aprovadas e adiantadas pelos mesmos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r w:rsidR="00824451" w:rsidRPr="00AC435E">
        <w:rPr>
          <w:rFonts w:ascii="Tahoma" w:hAnsi="Tahoma" w:cs="Tahoma"/>
          <w:sz w:val="20"/>
          <w:szCs w:val="20"/>
        </w:rPr>
        <w:t>.</w:t>
      </w:r>
    </w:p>
    <w:p w14:paraId="4F79566B" w14:textId="77777777" w:rsidR="00824451" w:rsidRPr="00AC435E" w:rsidRDefault="00824451" w:rsidP="00F32B4F">
      <w:pPr>
        <w:widowControl w:val="0"/>
        <w:rPr>
          <w:rFonts w:ascii="Tahoma" w:hAnsi="Tahoma" w:cs="Tahoma"/>
          <w:sz w:val="20"/>
          <w:szCs w:val="20"/>
        </w:rPr>
      </w:pPr>
    </w:p>
    <w:p w14:paraId="7CF516D1" w14:textId="77777777" w:rsidR="00824451" w:rsidRPr="00AC435E" w:rsidRDefault="001768E4" w:rsidP="00B6005A">
      <w:pPr>
        <w:widowControl w:val="0"/>
        <w:numPr>
          <w:ilvl w:val="0"/>
          <w:numId w:val="24"/>
        </w:numPr>
        <w:tabs>
          <w:tab w:val="left" w:pos="567"/>
        </w:tabs>
        <w:ind w:left="0" w:firstLine="0"/>
        <w:rPr>
          <w:rFonts w:ascii="Tahoma" w:hAnsi="Tahoma" w:cs="Tahoma"/>
          <w:sz w:val="20"/>
          <w:szCs w:val="20"/>
        </w:rPr>
      </w:pPr>
      <w:r w:rsidRPr="00AC435E">
        <w:rPr>
          <w:rFonts w:ascii="Tahoma" w:hAnsi="Tahoma" w:cs="Tahoma"/>
          <w:sz w:val="20"/>
          <w:szCs w:val="20"/>
        </w:rPr>
        <w:t>Não haverá devolução de valores já recebidos pelo Agente Fiduciário a título da prestação de serviços, exceto se o valor tiver sido pago incorretamente</w:t>
      </w:r>
      <w:r w:rsidR="00824451" w:rsidRPr="00AC435E">
        <w:rPr>
          <w:rFonts w:ascii="Tahoma" w:hAnsi="Tahoma" w:cs="Tahoma"/>
          <w:sz w:val="20"/>
          <w:szCs w:val="20"/>
        </w:rPr>
        <w:t>.</w:t>
      </w:r>
    </w:p>
    <w:p w14:paraId="617948DC" w14:textId="77777777" w:rsidR="00D41BD4" w:rsidRPr="00AC435E" w:rsidRDefault="00D41BD4" w:rsidP="00F32B4F">
      <w:pPr>
        <w:widowControl w:val="0"/>
        <w:tabs>
          <w:tab w:val="left" w:pos="567"/>
        </w:tabs>
        <w:rPr>
          <w:rFonts w:ascii="Tahoma" w:hAnsi="Tahoma" w:cs="Tahoma"/>
          <w:sz w:val="20"/>
          <w:szCs w:val="20"/>
        </w:rPr>
      </w:pPr>
    </w:p>
    <w:p w14:paraId="04ED005C" w14:textId="77777777" w:rsidR="001F54FE" w:rsidRPr="00AC435E" w:rsidRDefault="001F54FE" w:rsidP="00B6005A">
      <w:pPr>
        <w:widowControl w:val="0"/>
        <w:numPr>
          <w:ilvl w:val="0"/>
          <w:numId w:val="24"/>
        </w:numPr>
        <w:tabs>
          <w:tab w:val="left" w:pos="567"/>
          <w:tab w:val="left" w:pos="851"/>
        </w:tabs>
        <w:ind w:left="0" w:firstLine="0"/>
        <w:rPr>
          <w:rFonts w:ascii="Tahoma" w:hAnsi="Tahoma" w:cs="Tahoma"/>
          <w:sz w:val="20"/>
          <w:szCs w:val="20"/>
        </w:rPr>
      </w:pPr>
      <w:r w:rsidRPr="00AC435E">
        <w:rPr>
          <w:rFonts w:ascii="Tahoma" w:hAnsi="Tahoma" w:cs="Tahoma"/>
          <w:sz w:val="20"/>
          <w:szCs w:val="20"/>
        </w:rPr>
        <w:t>Em caso de mora no pagamento de qualquer quantia devida em decorrência da remuneração ora proposta, os débitos em atraso ficarão sujeitos a juros de mora de 1% (um por cento) ao mês e multa não compensatória de 2% (dois por cento) sobre o valor devido, ficando o valor do débito em atraso sujeito a atualização monetária pelo IGP-M</w:t>
      </w:r>
      <w:r w:rsidR="00891A1B" w:rsidRPr="00AC435E">
        <w:rPr>
          <w:rFonts w:ascii="Tahoma" w:hAnsi="Tahoma" w:cs="Tahoma"/>
          <w:sz w:val="20"/>
          <w:szCs w:val="20"/>
        </w:rPr>
        <w:t>/FGV</w:t>
      </w:r>
      <w:r w:rsidRPr="00AC435E">
        <w:rPr>
          <w:rFonts w:ascii="Tahoma" w:hAnsi="Tahoma" w:cs="Tahoma"/>
          <w:sz w:val="20"/>
          <w:szCs w:val="20"/>
        </w:rPr>
        <w:t xml:space="preserve">, incidente desde a data da inadimplência até a data do efetivo pagamento, calculado </w:t>
      </w:r>
      <w:r w:rsidRPr="00AC435E">
        <w:rPr>
          <w:rFonts w:ascii="Tahoma" w:hAnsi="Tahoma" w:cs="Tahoma"/>
          <w:i/>
          <w:sz w:val="20"/>
          <w:szCs w:val="20"/>
        </w:rPr>
        <w:t>pro rata die</w:t>
      </w:r>
      <w:r w:rsidRPr="00AC435E">
        <w:rPr>
          <w:rFonts w:ascii="Tahoma" w:hAnsi="Tahoma" w:cs="Tahoma"/>
          <w:sz w:val="20"/>
          <w:szCs w:val="20"/>
        </w:rPr>
        <w:t>.</w:t>
      </w:r>
    </w:p>
    <w:p w14:paraId="13337422" w14:textId="77777777" w:rsidR="00C20F12" w:rsidRPr="00AC435E" w:rsidRDefault="00C20F12" w:rsidP="00F32B4F">
      <w:pPr>
        <w:widowControl w:val="0"/>
        <w:rPr>
          <w:rFonts w:ascii="Tahoma" w:hAnsi="Tahoma" w:cs="Tahoma"/>
          <w:sz w:val="20"/>
          <w:szCs w:val="20"/>
        </w:rPr>
      </w:pPr>
    </w:p>
    <w:p w14:paraId="37FB045C" w14:textId="77777777" w:rsidR="00C20F12" w:rsidRPr="00AC435E" w:rsidRDefault="00C20F12" w:rsidP="00B6005A">
      <w:pPr>
        <w:widowControl w:val="0"/>
        <w:numPr>
          <w:ilvl w:val="0"/>
          <w:numId w:val="23"/>
        </w:numPr>
        <w:tabs>
          <w:tab w:val="left" w:pos="567"/>
        </w:tabs>
        <w:ind w:left="0" w:firstLine="0"/>
        <w:rPr>
          <w:rFonts w:ascii="Tahoma" w:hAnsi="Tahoma" w:cs="Tahoma"/>
          <w:sz w:val="20"/>
          <w:szCs w:val="20"/>
        </w:rPr>
      </w:pPr>
      <w:bookmarkStart w:id="133" w:name="_Ref261312301"/>
      <w:r w:rsidRPr="00AC435E">
        <w:rPr>
          <w:rFonts w:ascii="Tahoma" w:hAnsi="Tahoma" w:cs="Tahoma"/>
          <w:sz w:val="20"/>
          <w:szCs w:val="20"/>
        </w:rPr>
        <w:t>Além de outros previstos em lei, em ato normativo da CVM ou nesta Escritura de Emissão, constituem deveres e atribuições do Agente Fiduciário:</w:t>
      </w:r>
      <w:bookmarkEnd w:id="133"/>
    </w:p>
    <w:p w14:paraId="33E30641" w14:textId="77777777" w:rsidR="00C20F12" w:rsidRPr="00AC435E" w:rsidRDefault="00C20F12" w:rsidP="00F32B4F">
      <w:pPr>
        <w:widowControl w:val="0"/>
        <w:rPr>
          <w:rFonts w:ascii="Tahoma" w:hAnsi="Tahoma" w:cs="Tahoma"/>
          <w:sz w:val="20"/>
          <w:szCs w:val="20"/>
        </w:rPr>
      </w:pPr>
    </w:p>
    <w:p w14:paraId="2773B45F" w14:textId="77777777" w:rsidR="00383A75" w:rsidRPr="00AC435E" w:rsidRDefault="00383A75"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exercer suas atividades com boa fé, transparência e lealdade para com os Debenturistas;</w:t>
      </w:r>
    </w:p>
    <w:p w14:paraId="1CDB624D" w14:textId="77777777" w:rsidR="00383A75" w:rsidRPr="00AC435E" w:rsidRDefault="00383A75" w:rsidP="00383A75">
      <w:pPr>
        <w:widowControl w:val="0"/>
        <w:ind w:left="709"/>
        <w:rPr>
          <w:rFonts w:ascii="Tahoma" w:hAnsi="Tahoma" w:cs="Tahoma"/>
          <w:sz w:val="20"/>
          <w:szCs w:val="20"/>
        </w:rPr>
      </w:pPr>
    </w:p>
    <w:p w14:paraId="2756E9E2" w14:textId="77777777" w:rsidR="00C20F12" w:rsidRPr="00AC435E" w:rsidRDefault="00C20F12"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proteger os direitos e interesses dos Debenturistas, empregando no exercício da função o cuidado e a diligência que todo homem ativo e probo costuma empregar na administração dos seus próprios bens;</w:t>
      </w:r>
    </w:p>
    <w:p w14:paraId="4C5748A2" w14:textId="77777777" w:rsidR="00C20F12" w:rsidRPr="00AC435E" w:rsidRDefault="00C20F12" w:rsidP="00F32B4F">
      <w:pPr>
        <w:widowControl w:val="0"/>
        <w:ind w:left="709"/>
        <w:rPr>
          <w:rFonts w:ascii="Tahoma" w:hAnsi="Tahoma" w:cs="Tahoma"/>
          <w:sz w:val="20"/>
          <w:szCs w:val="20"/>
        </w:rPr>
      </w:pPr>
    </w:p>
    <w:p w14:paraId="4B8A5E45" w14:textId="7BD1C34D" w:rsidR="00C20F12" w:rsidRPr="00AC435E" w:rsidRDefault="00C20F12"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renunciar à função na hipótese de superveniência de conflitos de interesse ou de qualquer outra modalidade de inaptidão</w:t>
      </w:r>
      <w:r w:rsidR="00383A75" w:rsidRPr="00AC435E">
        <w:rPr>
          <w:rFonts w:ascii="Tahoma" w:hAnsi="Tahoma" w:cs="Tahoma"/>
          <w:sz w:val="20"/>
          <w:szCs w:val="20"/>
        </w:rPr>
        <w:t xml:space="preserve"> e realizar a imediata convocação de Assembleia Geral de Debenturistas prevista n</w:t>
      </w:r>
      <w:r w:rsidR="00A5308A" w:rsidRPr="00AC435E">
        <w:rPr>
          <w:rFonts w:ascii="Tahoma" w:hAnsi="Tahoma" w:cs="Tahoma"/>
          <w:sz w:val="20"/>
          <w:szCs w:val="20"/>
        </w:rPr>
        <w:t>a</w:t>
      </w:r>
      <w:r w:rsidR="00383A75" w:rsidRPr="00AC435E">
        <w:rPr>
          <w:rFonts w:ascii="Tahoma" w:hAnsi="Tahoma" w:cs="Tahoma"/>
          <w:sz w:val="20"/>
          <w:szCs w:val="20"/>
        </w:rPr>
        <w:t xml:space="preserve"> </w:t>
      </w:r>
      <w:r w:rsidR="00A5308A" w:rsidRPr="00AC435E">
        <w:rPr>
          <w:rFonts w:ascii="Tahoma" w:hAnsi="Tahoma" w:cs="Tahoma"/>
          <w:sz w:val="20"/>
          <w:szCs w:val="20"/>
        </w:rPr>
        <w:t>Cláusula</w:t>
      </w:r>
      <w:r w:rsidR="00383A75" w:rsidRPr="00AC435E">
        <w:rPr>
          <w:rFonts w:ascii="Tahoma" w:hAnsi="Tahoma" w:cs="Tahoma"/>
          <w:sz w:val="20"/>
          <w:szCs w:val="20"/>
        </w:rPr>
        <w:t xml:space="preserve"> </w:t>
      </w:r>
      <w:r w:rsidR="002800C4" w:rsidRPr="00AC435E">
        <w:rPr>
          <w:rFonts w:ascii="Tahoma" w:hAnsi="Tahoma" w:cs="Tahoma"/>
          <w:sz w:val="20"/>
          <w:szCs w:val="20"/>
        </w:rPr>
        <w:fldChar w:fldCharType="begin"/>
      </w:r>
      <w:r w:rsidR="00A5308A" w:rsidRPr="00AC435E">
        <w:rPr>
          <w:rFonts w:ascii="Tahoma" w:hAnsi="Tahoma" w:cs="Tahoma"/>
          <w:sz w:val="20"/>
          <w:szCs w:val="20"/>
        </w:rPr>
        <w:instrText xml:space="preserve"> REF _Ref2022287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7.6</w:t>
      </w:r>
      <w:r w:rsidR="002800C4" w:rsidRPr="00AC435E">
        <w:rPr>
          <w:rFonts w:ascii="Tahoma" w:hAnsi="Tahoma" w:cs="Tahoma"/>
          <w:sz w:val="20"/>
          <w:szCs w:val="20"/>
        </w:rPr>
        <w:fldChar w:fldCharType="end"/>
      </w:r>
      <w:r w:rsidR="00EB160B" w:rsidRPr="00AC435E">
        <w:rPr>
          <w:rFonts w:ascii="Tahoma" w:hAnsi="Tahoma" w:cs="Tahoma"/>
          <w:sz w:val="20"/>
          <w:szCs w:val="20"/>
        </w:rPr>
        <w:t xml:space="preserve"> abaixo</w:t>
      </w:r>
      <w:r w:rsidR="00383A75" w:rsidRPr="00AC435E">
        <w:rPr>
          <w:rFonts w:ascii="Tahoma" w:hAnsi="Tahoma" w:cs="Tahoma"/>
          <w:sz w:val="20"/>
          <w:szCs w:val="20"/>
        </w:rPr>
        <w:t xml:space="preserve"> para deliberar sobre sua substituição</w:t>
      </w:r>
      <w:r w:rsidRPr="00AC435E">
        <w:rPr>
          <w:rFonts w:ascii="Tahoma" w:hAnsi="Tahoma" w:cs="Tahoma"/>
          <w:sz w:val="20"/>
          <w:szCs w:val="20"/>
        </w:rPr>
        <w:t>;</w:t>
      </w:r>
    </w:p>
    <w:p w14:paraId="164F5ABB" w14:textId="77777777" w:rsidR="00C20F12" w:rsidRPr="00AC435E" w:rsidRDefault="00C20F12" w:rsidP="00F32B4F">
      <w:pPr>
        <w:widowControl w:val="0"/>
        <w:rPr>
          <w:rFonts w:ascii="Tahoma" w:hAnsi="Tahoma" w:cs="Tahoma"/>
          <w:sz w:val="20"/>
          <w:szCs w:val="20"/>
        </w:rPr>
      </w:pPr>
    </w:p>
    <w:p w14:paraId="7D586D5B" w14:textId="77777777" w:rsidR="00C20F12" w:rsidRPr="00AC435E" w:rsidRDefault="00C20F12"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conservar em boa guarda, toda a escrituração, correspondência e demais papéis relacionados com o exercício de suas funções;</w:t>
      </w:r>
    </w:p>
    <w:p w14:paraId="44682974" w14:textId="77777777" w:rsidR="00C20F12" w:rsidRPr="00AC435E" w:rsidRDefault="00C20F12" w:rsidP="00F32B4F">
      <w:pPr>
        <w:widowControl w:val="0"/>
        <w:rPr>
          <w:rFonts w:ascii="Tahoma" w:hAnsi="Tahoma" w:cs="Tahoma"/>
          <w:sz w:val="20"/>
          <w:szCs w:val="20"/>
        </w:rPr>
      </w:pPr>
    </w:p>
    <w:p w14:paraId="6B0B2878" w14:textId="77777777" w:rsidR="00C20F12" w:rsidRPr="00AC435E" w:rsidRDefault="00C20F12"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verificar, no momento de aceitar a função, a veracidade das informações </w:t>
      </w:r>
      <w:r w:rsidR="006A4788" w:rsidRPr="00AC435E">
        <w:rPr>
          <w:rFonts w:ascii="Tahoma" w:hAnsi="Tahoma" w:cs="Tahoma"/>
          <w:sz w:val="20"/>
          <w:szCs w:val="20"/>
        </w:rPr>
        <w:t xml:space="preserve">relativas à </w:t>
      </w:r>
      <w:r w:rsidR="00A7709C" w:rsidRPr="00AC435E">
        <w:rPr>
          <w:rFonts w:ascii="Tahoma" w:hAnsi="Tahoma" w:cs="Tahoma"/>
          <w:sz w:val="20"/>
          <w:szCs w:val="20"/>
        </w:rPr>
        <w:t>Garantia</w:t>
      </w:r>
      <w:r w:rsidR="00A5308A" w:rsidRPr="00AC435E">
        <w:rPr>
          <w:rFonts w:ascii="Tahoma" w:hAnsi="Tahoma" w:cs="Tahoma"/>
          <w:sz w:val="20"/>
          <w:szCs w:val="20"/>
        </w:rPr>
        <w:t xml:space="preserve"> Real</w:t>
      </w:r>
      <w:r w:rsidR="00A7709C" w:rsidRPr="00AC435E">
        <w:rPr>
          <w:rFonts w:ascii="Tahoma" w:hAnsi="Tahoma" w:cs="Tahoma"/>
          <w:sz w:val="20"/>
          <w:szCs w:val="20"/>
        </w:rPr>
        <w:t xml:space="preserve"> </w:t>
      </w:r>
      <w:r w:rsidR="006A4788" w:rsidRPr="00AC435E">
        <w:rPr>
          <w:rFonts w:ascii="Tahoma" w:hAnsi="Tahoma" w:cs="Tahoma"/>
          <w:sz w:val="20"/>
          <w:szCs w:val="20"/>
        </w:rPr>
        <w:t xml:space="preserve">e a consistência das informações contidas </w:t>
      </w:r>
      <w:r w:rsidRPr="00AC435E">
        <w:rPr>
          <w:rFonts w:ascii="Tahoma" w:hAnsi="Tahoma" w:cs="Tahoma"/>
          <w:sz w:val="20"/>
          <w:szCs w:val="20"/>
        </w:rPr>
        <w:t>nesta Escritura de Emissão</w:t>
      </w:r>
      <w:r w:rsidR="006A4788" w:rsidRPr="00AC435E">
        <w:rPr>
          <w:rFonts w:ascii="Tahoma" w:hAnsi="Tahoma" w:cs="Tahoma"/>
          <w:sz w:val="20"/>
          <w:szCs w:val="20"/>
        </w:rPr>
        <w:t xml:space="preserve"> e no </w:t>
      </w:r>
      <w:r w:rsidR="009D5086" w:rsidRPr="00AC435E">
        <w:rPr>
          <w:rFonts w:ascii="Tahoma" w:hAnsi="Tahoma" w:cs="Tahoma"/>
          <w:sz w:val="20"/>
          <w:szCs w:val="20"/>
        </w:rPr>
        <w:t>Contrato de Cessão Fiduciária</w:t>
      </w:r>
      <w:r w:rsidRPr="00AC435E">
        <w:rPr>
          <w:rFonts w:ascii="Tahoma" w:hAnsi="Tahoma" w:cs="Tahoma"/>
          <w:sz w:val="20"/>
          <w:szCs w:val="20"/>
        </w:rPr>
        <w:t>, diligenciando para que sejam sanadas as omissões, falhas ou defeitos de que tenha conhecimento;</w:t>
      </w:r>
    </w:p>
    <w:p w14:paraId="261C81ED" w14:textId="77777777" w:rsidR="00C20F12" w:rsidRPr="00AC435E" w:rsidRDefault="00C20F12" w:rsidP="00F32B4F">
      <w:pPr>
        <w:widowControl w:val="0"/>
        <w:rPr>
          <w:rFonts w:ascii="Tahoma" w:hAnsi="Tahoma" w:cs="Tahoma"/>
          <w:sz w:val="20"/>
          <w:szCs w:val="20"/>
        </w:rPr>
      </w:pPr>
    </w:p>
    <w:p w14:paraId="2EB11E2A" w14:textId="77777777" w:rsidR="00C20F12" w:rsidRPr="00AC435E" w:rsidRDefault="00C20F12" w:rsidP="00A82EF8">
      <w:pPr>
        <w:widowControl w:val="0"/>
        <w:numPr>
          <w:ilvl w:val="0"/>
          <w:numId w:val="7"/>
        </w:numPr>
        <w:tabs>
          <w:tab w:val="clear" w:pos="1080"/>
          <w:tab w:val="num" w:pos="709"/>
        </w:tabs>
        <w:ind w:left="709" w:hanging="709"/>
        <w:rPr>
          <w:rFonts w:ascii="Tahoma" w:hAnsi="Tahoma" w:cs="Tahoma"/>
          <w:sz w:val="20"/>
          <w:szCs w:val="20"/>
        </w:rPr>
      </w:pPr>
      <w:bookmarkStart w:id="134" w:name="_Ref261312303"/>
      <w:r w:rsidRPr="00AC435E">
        <w:rPr>
          <w:rFonts w:ascii="Tahoma" w:hAnsi="Tahoma" w:cs="Tahoma"/>
          <w:sz w:val="20"/>
          <w:szCs w:val="20"/>
        </w:rPr>
        <w:t>promover, caso a Emissora não o faça, o regi</w:t>
      </w:r>
      <w:r w:rsidR="00DC6C0B" w:rsidRPr="00AC435E">
        <w:rPr>
          <w:rFonts w:ascii="Tahoma" w:hAnsi="Tahoma" w:cs="Tahoma"/>
          <w:sz w:val="20"/>
          <w:szCs w:val="20"/>
        </w:rPr>
        <w:t>stro desta Escritura de Emissão</w:t>
      </w:r>
      <w:r w:rsidR="00780A65" w:rsidRPr="00AC435E">
        <w:rPr>
          <w:rFonts w:ascii="Tahoma" w:hAnsi="Tahoma" w:cs="Tahoma"/>
          <w:sz w:val="20"/>
          <w:szCs w:val="20"/>
        </w:rPr>
        <w:t xml:space="preserve"> e</w:t>
      </w:r>
      <w:r w:rsidRPr="00AC435E">
        <w:rPr>
          <w:rFonts w:ascii="Tahoma" w:hAnsi="Tahoma" w:cs="Tahoma"/>
          <w:sz w:val="20"/>
          <w:szCs w:val="20"/>
        </w:rPr>
        <w:t xml:space="preserve"> </w:t>
      </w:r>
      <w:r w:rsidR="009077FA" w:rsidRPr="00AC435E">
        <w:rPr>
          <w:rFonts w:ascii="Tahoma" w:hAnsi="Tahoma" w:cs="Tahoma"/>
          <w:sz w:val="20"/>
          <w:szCs w:val="20"/>
        </w:rPr>
        <w:t xml:space="preserve">de </w:t>
      </w:r>
      <w:r w:rsidR="00583FA5" w:rsidRPr="00AC435E">
        <w:rPr>
          <w:rFonts w:ascii="Tahoma" w:hAnsi="Tahoma" w:cs="Tahoma"/>
          <w:sz w:val="20"/>
          <w:szCs w:val="20"/>
        </w:rPr>
        <w:t xml:space="preserve">eventuais </w:t>
      </w:r>
      <w:r w:rsidRPr="00AC435E">
        <w:rPr>
          <w:rFonts w:ascii="Tahoma" w:hAnsi="Tahoma" w:cs="Tahoma"/>
          <w:sz w:val="20"/>
          <w:szCs w:val="20"/>
        </w:rPr>
        <w:t xml:space="preserve">aditamentos na </w:t>
      </w:r>
      <w:r w:rsidR="00473988" w:rsidRPr="00AC435E">
        <w:rPr>
          <w:rFonts w:ascii="Tahoma" w:hAnsi="Tahoma" w:cs="Tahoma"/>
          <w:sz w:val="20"/>
          <w:szCs w:val="20"/>
        </w:rPr>
        <w:t>JUCESP</w:t>
      </w:r>
      <w:r w:rsidRPr="00AC435E">
        <w:rPr>
          <w:rFonts w:ascii="Tahoma" w:hAnsi="Tahoma" w:cs="Tahoma"/>
          <w:sz w:val="20"/>
          <w:szCs w:val="20"/>
        </w:rPr>
        <w:t>, hipótese em que a Emissora deverá fornecer as informações e documentos necessários ao referido registro;</w:t>
      </w:r>
      <w:bookmarkEnd w:id="134"/>
    </w:p>
    <w:p w14:paraId="5BDF0C85" w14:textId="77777777" w:rsidR="00C20F12" w:rsidRPr="00AC435E" w:rsidRDefault="00C20F12" w:rsidP="00F32B4F">
      <w:pPr>
        <w:widowControl w:val="0"/>
        <w:rPr>
          <w:rFonts w:ascii="Tahoma" w:hAnsi="Tahoma" w:cs="Tahoma"/>
          <w:sz w:val="20"/>
          <w:szCs w:val="20"/>
        </w:rPr>
      </w:pPr>
    </w:p>
    <w:p w14:paraId="16F02D4D" w14:textId="77777777" w:rsidR="00C20F12" w:rsidRPr="00AC435E" w:rsidRDefault="00C20F12"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acompanhar a observância da periodicidade na prestação das informações obrigatórias, alertando os Debenturistas acerca de eventuais omissões ou inverdades constantes de tais informações;</w:t>
      </w:r>
    </w:p>
    <w:p w14:paraId="1706946E" w14:textId="77777777" w:rsidR="00C20F12" w:rsidRPr="00AC435E" w:rsidRDefault="00C20F12" w:rsidP="00F32B4F">
      <w:pPr>
        <w:widowControl w:val="0"/>
        <w:rPr>
          <w:rFonts w:ascii="Tahoma" w:hAnsi="Tahoma" w:cs="Tahoma"/>
          <w:sz w:val="20"/>
          <w:szCs w:val="20"/>
        </w:rPr>
      </w:pPr>
    </w:p>
    <w:p w14:paraId="7278EEF0" w14:textId="77777777" w:rsidR="004370DD" w:rsidRPr="00AC435E" w:rsidRDefault="004370DD"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opinar sobre a suficiência das informações prestadas nas propostas de modificação das condições das Debêntures;</w:t>
      </w:r>
    </w:p>
    <w:p w14:paraId="2473691F" w14:textId="77777777" w:rsidR="004370DD" w:rsidRPr="00AC435E" w:rsidRDefault="004370DD" w:rsidP="004370DD">
      <w:pPr>
        <w:pStyle w:val="PargrafodaLista"/>
        <w:rPr>
          <w:rFonts w:ascii="Tahoma" w:hAnsi="Tahoma" w:cs="Tahoma"/>
          <w:sz w:val="20"/>
          <w:szCs w:val="20"/>
        </w:rPr>
      </w:pPr>
    </w:p>
    <w:p w14:paraId="7A948E85" w14:textId="17A67CDD" w:rsidR="004370DD" w:rsidRPr="00AC435E" w:rsidRDefault="004370DD"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verificar a reg</w:t>
      </w:r>
      <w:r w:rsidR="008C46EC" w:rsidRPr="00AC435E">
        <w:rPr>
          <w:rFonts w:ascii="Tahoma" w:hAnsi="Tahoma" w:cs="Tahoma"/>
          <w:sz w:val="20"/>
          <w:szCs w:val="20"/>
        </w:rPr>
        <w:t>ularidade da constituição da</w:t>
      </w:r>
      <w:r w:rsidRPr="00AC435E">
        <w:rPr>
          <w:rFonts w:ascii="Tahoma" w:hAnsi="Tahoma" w:cs="Tahoma"/>
          <w:sz w:val="20"/>
          <w:szCs w:val="20"/>
        </w:rPr>
        <w:t xml:space="preserve"> G</w:t>
      </w:r>
      <w:r w:rsidR="008C46EC" w:rsidRPr="00AC435E">
        <w:rPr>
          <w:rFonts w:ascii="Tahoma" w:hAnsi="Tahoma" w:cs="Tahoma"/>
          <w:sz w:val="20"/>
          <w:szCs w:val="20"/>
        </w:rPr>
        <w:t>arantia</w:t>
      </w:r>
      <w:r w:rsidR="00A5308A" w:rsidRPr="00AC435E">
        <w:rPr>
          <w:rFonts w:ascii="Tahoma" w:hAnsi="Tahoma" w:cs="Tahoma"/>
          <w:sz w:val="20"/>
          <w:szCs w:val="20"/>
        </w:rPr>
        <w:t xml:space="preserve"> Real</w:t>
      </w:r>
      <w:r w:rsidRPr="00AC435E">
        <w:rPr>
          <w:rFonts w:ascii="Tahoma" w:hAnsi="Tahoma" w:cs="Tahoma"/>
          <w:sz w:val="20"/>
          <w:szCs w:val="20"/>
        </w:rPr>
        <w:t>, observando a manutenção de sua suficiência e exequibilidade</w:t>
      </w:r>
      <w:r w:rsidR="00B727A2" w:rsidRPr="00AC435E">
        <w:rPr>
          <w:rFonts w:ascii="Tahoma" w:hAnsi="Tahoma" w:cs="Tahoma"/>
          <w:sz w:val="20"/>
          <w:szCs w:val="20"/>
        </w:rPr>
        <w:t>, pondendo, às expensas da Emissora, desde que expressa e previamente aprovado pela Emissora, contratar agente terceirizado especializado para avaliar as garantias concedidas na operação, conforme previsto no Ofício 02/2019 da CVM</w:t>
      </w:r>
      <w:r w:rsidRPr="00AC435E">
        <w:rPr>
          <w:rFonts w:ascii="Tahoma" w:hAnsi="Tahoma" w:cs="Tahoma"/>
          <w:sz w:val="20"/>
          <w:szCs w:val="20"/>
        </w:rPr>
        <w:t>;</w:t>
      </w:r>
    </w:p>
    <w:p w14:paraId="302C705D" w14:textId="77777777" w:rsidR="004370DD" w:rsidRPr="00AC435E" w:rsidRDefault="004370DD" w:rsidP="004370DD">
      <w:pPr>
        <w:pStyle w:val="PargrafodaLista"/>
        <w:rPr>
          <w:rFonts w:ascii="Tahoma" w:hAnsi="Tahoma" w:cs="Tahoma"/>
          <w:sz w:val="20"/>
          <w:szCs w:val="20"/>
        </w:rPr>
      </w:pPr>
    </w:p>
    <w:p w14:paraId="33DF76EE" w14:textId="77777777" w:rsidR="004370DD" w:rsidRPr="00AC435E" w:rsidRDefault="004370DD"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examinar proposta de substituição </w:t>
      </w:r>
      <w:r w:rsidR="00211274" w:rsidRPr="00AC435E">
        <w:rPr>
          <w:rFonts w:ascii="Tahoma" w:hAnsi="Tahoma" w:cs="Tahoma"/>
          <w:sz w:val="20"/>
          <w:szCs w:val="20"/>
        </w:rPr>
        <w:t>de Garantia</w:t>
      </w:r>
      <w:r w:rsidR="00A5308A" w:rsidRPr="00AC435E">
        <w:rPr>
          <w:rFonts w:ascii="Tahoma" w:hAnsi="Tahoma" w:cs="Tahoma"/>
          <w:sz w:val="20"/>
          <w:szCs w:val="20"/>
        </w:rPr>
        <w:t xml:space="preserve"> Real</w:t>
      </w:r>
      <w:r w:rsidRPr="00AC435E">
        <w:rPr>
          <w:rFonts w:ascii="Tahoma" w:hAnsi="Tahoma" w:cs="Tahoma"/>
          <w:sz w:val="20"/>
          <w:szCs w:val="20"/>
        </w:rPr>
        <w:t>, manifestando sua opinião a respeito do assunto de forma justificada;</w:t>
      </w:r>
    </w:p>
    <w:p w14:paraId="1EE24574" w14:textId="77777777" w:rsidR="004370DD" w:rsidRPr="00AC435E" w:rsidRDefault="004370DD" w:rsidP="004370DD">
      <w:pPr>
        <w:pStyle w:val="PargrafodaLista"/>
        <w:rPr>
          <w:rFonts w:ascii="Tahoma" w:hAnsi="Tahoma" w:cs="Tahoma"/>
          <w:sz w:val="20"/>
          <w:szCs w:val="20"/>
        </w:rPr>
      </w:pPr>
    </w:p>
    <w:p w14:paraId="698F476F" w14:textId="397F3F15" w:rsidR="004370DD" w:rsidRPr="00AC435E" w:rsidRDefault="004370DD"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intimar o Emissor a reforçar a Garantia</w:t>
      </w:r>
      <w:r w:rsidR="00A5308A" w:rsidRPr="00AC435E">
        <w:rPr>
          <w:rFonts w:ascii="Tahoma" w:hAnsi="Tahoma" w:cs="Tahoma"/>
          <w:sz w:val="20"/>
          <w:szCs w:val="20"/>
        </w:rPr>
        <w:t xml:space="preserve"> Real</w:t>
      </w:r>
      <w:r w:rsidRPr="00AC435E">
        <w:rPr>
          <w:rFonts w:ascii="Tahoma" w:hAnsi="Tahoma" w:cs="Tahoma"/>
          <w:sz w:val="20"/>
          <w:szCs w:val="20"/>
        </w:rPr>
        <w:t>, na hipótese de sua deterioração ou depreciação;</w:t>
      </w:r>
      <w:r w:rsidR="00A5308A" w:rsidRPr="00AC435E">
        <w:rPr>
          <w:rFonts w:ascii="Tahoma" w:hAnsi="Tahoma" w:cs="Tahoma"/>
          <w:sz w:val="20"/>
          <w:szCs w:val="20"/>
        </w:rPr>
        <w:t xml:space="preserve"> </w:t>
      </w:r>
    </w:p>
    <w:p w14:paraId="38B4546D" w14:textId="77777777" w:rsidR="004370DD" w:rsidRPr="00AC435E" w:rsidRDefault="004370DD" w:rsidP="004370DD">
      <w:pPr>
        <w:pStyle w:val="PargrafodaLista"/>
        <w:rPr>
          <w:rFonts w:ascii="Tahoma" w:hAnsi="Tahoma" w:cs="Tahoma"/>
          <w:sz w:val="20"/>
          <w:szCs w:val="20"/>
        </w:rPr>
      </w:pPr>
    </w:p>
    <w:p w14:paraId="7917B109" w14:textId="77777777" w:rsidR="00C20F12" w:rsidRPr="00AC435E" w:rsidRDefault="00C20F12"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solicitar, quando julgar necessário ao fiel desempenho de suas funções, certidões atualizadas dos distribuidores cíveis, das Varas </w:t>
      </w:r>
      <w:r w:rsidR="00C563D5" w:rsidRPr="00AC435E">
        <w:rPr>
          <w:rFonts w:ascii="Tahoma" w:hAnsi="Tahoma" w:cs="Tahoma"/>
          <w:sz w:val="20"/>
          <w:szCs w:val="20"/>
        </w:rPr>
        <w:t xml:space="preserve">de </w:t>
      </w:r>
      <w:r w:rsidRPr="00AC435E">
        <w:rPr>
          <w:rFonts w:ascii="Tahoma" w:hAnsi="Tahoma" w:cs="Tahoma"/>
          <w:sz w:val="20"/>
          <w:szCs w:val="20"/>
        </w:rPr>
        <w:t xml:space="preserve">Fazenda Pública, </w:t>
      </w:r>
      <w:r w:rsidR="00C563D5" w:rsidRPr="00AC435E">
        <w:rPr>
          <w:rFonts w:ascii="Tahoma" w:hAnsi="Tahoma" w:cs="Tahoma"/>
          <w:sz w:val="20"/>
          <w:szCs w:val="20"/>
        </w:rPr>
        <w:t xml:space="preserve">dos </w:t>
      </w:r>
      <w:r w:rsidRPr="00AC435E">
        <w:rPr>
          <w:rFonts w:ascii="Tahoma" w:hAnsi="Tahoma" w:cs="Tahoma"/>
          <w:sz w:val="20"/>
          <w:szCs w:val="20"/>
        </w:rPr>
        <w:t>Cartórios de Protesto,</w:t>
      </w:r>
      <w:r w:rsidR="004370DD" w:rsidRPr="00AC435E">
        <w:rPr>
          <w:rFonts w:ascii="Tahoma" w:hAnsi="Tahoma" w:cs="Tahoma"/>
          <w:sz w:val="20"/>
          <w:szCs w:val="20"/>
        </w:rPr>
        <w:t xml:space="preserve"> das Varas do Trabalho,</w:t>
      </w:r>
      <w:r w:rsidRPr="00AC435E">
        <w:rPr>
          <w:rFonts w:ascii="Tahoma" w:hAnsi="Tahoma" w:cs="Tahoma"/>
          <w:sz w:val="20"/>
          <w:szCs w:val="20"/>
        </w:rPr>
        <w:t xml:space="preserve"> e da Procuradoria da Fazenda Pública do </w:t>
      </w:r>
      <w:r w:rsidR="004370DD" w:rsidRPr="00AC435E">
        <w:rPr>
          <w:rFonts w:ascii="Tahoma" w:hAnsi="Tahoma" w:cs="Tahoma"/>
          <w:sz w:val="20"/>
          <w:szCs w:val="20"/>
        </w:rPr>
        <w:t xml:space="preserve">foro </w:t>
      </w:r>
      <w:r w:rsidRPr="00AC435E">
        <w:rPr>
          <w:rFonts w:ascii="Tahoma" w:hAnsi="Tahoma" w:cs="Tahoma"/>
          <w:sz w:val="20"/>
          <w:szCs w:val="20"/>
        </w:rPr>
        <w:t>da sede da Emissora, bem como das demais comarcas em que a Emissora exerça suas atividades;</w:t>
      </w:r>
    </w:p>
    <w:p w14:paraId="1CEFA580" w14:textId="77777777" w:rsidR="00C20F12" w:rsidRPr="00AC435E" w:rsidRDefault="00C20F12" w:rsidP="00F32B4F">
      <w:pPr>
        <w:widowControl w:val="0"/>
        <w:rPr>
          <w:rFonts w:ascii="Tahoma" w:hAnsi="Tahoma" w:cs="Tahoma"/>
          <w:sz w:val="20"/>
          <w:szCs w:val="20"/>
        </w:rPr>
      </w:pPr>
    </w:p>
    <w:p w14:paraId="30ACE376" w14:textId="77777777" w:rsidR="00C20F12" w:rsidRPr="00AC435E" w:rsidRDefault="00C20F12"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solicitar, quando considerar necessário </w:t>
      </w:r>
      <w:r w:rsidR="00846894" w:rsidRPr="00AC435E">
        <w:rPr>
          <w:rFonts w:ascii="Tahoma" w:hAnsi="Tahoma" w:cs="Tahoma"/>
          <w:sz w:val="20"/>
          <w:szCs w:val="20"/>
        </w:rPr>
        <w:t>de forma justificada</w:t>
      </w:r>
      <w:r w:rsidRPr="00AC435E">
        <w:rPr>
          <w:rFonts w:ascii="Tahoma" w:hAnsi="Tahoma" w:cs="Tahoma"/>
          <w:sz w:val="20"/>
          <w:szCs w:val="20"/>
        </w:rPr>
        <w:t xml:space="preserve">, auditoria extraordinária na Emissora, às expensas desta; </w:t>
      </w:r>
    </w:p>
    <w:p w14:paraId="739EF60A" w14:textId="77777777" w:rsidR="00C20F12" w:rsidRPr="00AC435E" w:rsidRDefault="00C20F12" w:rsidP="00F32B4F">
      <w:pPr>
        <w:widowControl w:val="0"/>
        <w:rPr>
          <w:rFonts w:ascii="Tahoma" w:hAnsi="Tahoma" w:cs="Tahoma"/>
          <w:sz w:val="20"/>
          <w:szCs w:val="20"/>
        </w:rPr>
      </w:pPr>
    </w:p>
    <w:p w14:paraId="3451C51C" w14:textId="038D88DF" w:rsidR="00C20F12" w:rsidRPr="00AC435E" w:rsidRDefault="00C20F12"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convocar, quando necessário, a Assembleia Geral de Debenturistas, mediante anúncio publicado, pelo menos 3 (três) vezes, nos órgãos de imprensa previstos n</w:t>
      </w:r>
      <w:r w:rsidR="00A5308A" w:rsidRPr="00AC435E">
        <w:rPr>
          <w:rFonts w:ascii="Tahoma" w:hAnsi="Tahoma" w:cs="Tahoma"/>
          <w:sz w:val="20"/>
          <w:szCs w:val="20"/>
        </w:rPr>
        <w:t>a Cláusula</w:t>
      </w:r>
      <w:r w:rsidR="003F5273" w:rsidRPr="00AC435E">
        <w:rPr>
          <w:rFonts w:ascii="Tahoma" w:hAnsi="Tahoma" w:cs="Tahoma"/>
          <w:sz w:val="20"/>
          <w:szCs w:val="20"/>
        </w:rPr>
        <w:t xml:space="preserve"> </w:t>
      </w:r>
      <w:r w:rsidR="002800C4" w:rsidRPr="00AC435E">
        <w:rPr>
          <w:rFonts w:ascii="Tahoma" w:hAnsi="Tahoma" w:cs="Tahoma"/>
          <w:sz w:val="20"/>
          <w:szCs w:val="20"/>
        </w:rPr>
        <w:fldChar w:fldCharType="begin"/>
      </w:r>
      <w:r w:rsidR="00A5308A" w:rsidRPr="00AC435E">
        <w:rPr>
          <w:rFonts w:ascii="Tahoma" w:hAnsi="Tahoma" w:cs="Tahoma"/>
          <w:sz w:val="20"/>
          <w:szCs w:val="20"/>
        </w:rPr>
        <w:instrText xml:space="preserve"> REF _Ref2021138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5.19.1</w:t>
      </w:r>
      <w:r w:rsidR="002800C4" w:rsidRPr="00AC435E">
        <w:rPr>
          <w:rFonts w:ascii="Tahoma" w:hAnsi="Tahoma" w:cs="Tahoma"/>
          <w:sz w:val="20"/>
          <w:szCs w:val="20"/>
        </w:rPr>
        <w:fldChar w:fldCharType="end"/>
      </w:r>
      <w:r w:rsidR="00A5308A" w:rsidRPr="00AC435E">
        <w:rPr>
          <w:rFonts w:ascii="Tahoma" w:hAnsi="Tahoma" w:cs="Tahoma"/>
          <w:sz w:val="20"/>
          <w:szCs w:val="20"/>
        </w:rPr>
        <w:t xml:space="preserve"> desta Escritura de Emissão</w:t>
      </w:r>
      <w:r w:rsidRPr="00AC435E">
        <w:rPr>
          <w:rFonts w:ascii="Tahoma" w:hAnsi="Tahoma" w:cs="Tahoma"/>
          <w:sz w:val="20"/>
          <w:szCs w:val="20"/>
        </w:rPr>
        <w:t>;</w:t>
      </w:r>
    </w:p>
    <w:p w14:paraId="4003972B" w14:textId="77777777" w:rsidR="00C20F12" w:rsidRPr="00AC435E" w:rsidRDefault="00C20F12" w:rsidP="00F32B4F">
      <w:pPr>
        <w:widowControl w:val="0"/>
        <w:rPr>
          <w:rFonts w:ascii="Tahoma" w:hAnsi="Tahoma" w:cs="Tahoma"/>
          <w:sz w:val="20"/>
          <w:szCs w:val="20"/>
        </w:rPr>
      </w:pPr>
    </w:p>
    <w:p w14:paraId="64CB17D9" w14:textId="77777777" w:rsidR="00C20F12" w:rsidRPr="00AC435E" w:rsidRDefault="00C20F12"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comparecer à Assembleia Geral de Debenturistas a fim de prestar as informações que lhe forem solicitadas;</w:t>
      </w:r>
    </w:p>
    <w:p w14:paraId="5E5EC7C2" w14:textId="77777777" w:rsidR="005750CF" w:rsidRPr="00AC435E" w:rsidRDefault="005750CF" w:rsidP="005750CF">
      <w:pPr>
        <w:widowControl w:val="0"/>
        <w:ind w:left="709"/>
        <w:rPr>
          <w:rFonts w:ascii="Tahoma" w:hAnsi="Tahoma" w:cs="Tahoma"/>
          <w:sz w:val="20"/>
          <w:szCs w:val="20"/>
        </w:rPr>
      </w:pPr>
    </w:p>
    <w:p w14:paraId="752234D7" w14:textId="77777777" w:rsidR="00C20F12" w:rsidRPr="00AC435E" w:rsidRDefault="00B727A2" w:rsidP="00A82EF8">
      <w:pPr>
        <w:widowControl w:val="0"/>
        <w:numPr>
          <w:ilvl w:val="0"/>
          <w:numId w:val="7"/>
        </w:numPr>
        <w:tabs>
          <w:tab w:val="clear" w:pos="1080"/>
          <w:tab w:val="num" w:pos="709"/>
        </w:tabs>
        <w:ind w:left="709" w:hanging="709"/>
        <w:rPr>
          <w:rFonts w:ascii="Tahoma" w:hAnsi="Tahoma" w:cs="Tahoma"/>
          <w:sz w:val="20"/>
          <w:szCs w:val="20"/>
        </w:rPr>
      </w:pPr>
      <w:r w:rsidRPr="00AC435E">
        <w:rPr>
          <w:rFonts w:ascii="Tahoma" w:hAnsi="Tahoma" w:cs="Tahoma"/>
          <w:sz w:val="20"/>
          <w:szCs w:val="20"/>
        </w:rPr>
        <w:t>elaborar relatório anual destinado aos Debenturistas, nos termos do artigo 68, parágrafo 1º, alínea (b), da Lei das Sociedades por Ações, o qual deverá conter, ao menos, as seguintes informações</w:t>
      </w:r>
      <w:r w:rsidR="00C20F12" w:rsidRPr="00AC435E">
        <w:rPr>
          <w:rFonts w:ascii="Tahoma" w:hAnsi="Tahoma" w:cs="Tahoma"/>
          <w:sz w:val="20"/>
          <w:szCs w:val="20"/>
        </w:rPr>
        <w:t>:</w:t>
      </w:r>
    </w:p>
    <w:p w14:paraId="3C52145E" w14:textId="77777777" w:rsidR="00E022E6" w:rsidRPr="00AC435E" w:rsidRDefault="00E022E6" w:rsidP="00F32B4F">
      <w:pPr>
        <w:widowControl w:val="0"/>
        <w:rPr>
          <w:rFonts w:ascii="Tahoma" w:hAnsi="Tahoma" w:cs="Tahoma"/>
          <w:sz w:val="20"/>
          <w:szCs w:val="20"/>
        </w:rPr>
      </w:pPr>
    </w:p>
    <w:p w14:paraId="33E42228" w14:textId="77777777" w:rsidR="00C20F12" w:rsidRPr="00AC435E" w:rsidRDefault="00C20F12" w:rsidP="00A82EF8">
      <w:pPr>
        <w:widowControl w:val="0"/>
        <w:numPr>
          <w:ilvl w:val="0"/>
          <w:numId w:val="13"/>
        </w:numPr>
        <w:tabs>
          <w:tab w:val="clear" w:pos="947"/>
        </w:tabs>
        <w:ind w:left="1418" w:hanging="709"/>
        <w:rPr>
          <w:rFonts w:ascii="Tahoma" w:hAnsi="Tahoma" w:cs="Tahoma"/>
          <w:sz w:val="20"/>
          <w:szCs w:val="20"/>
        </w:rPr>
      </w:pPr>
      <w:r w:rsidRPr="00AC435E">
        <w:rPr>
          <w:rFonts w:ascii="Tahoma" w:hAnsi="Tahoma" w:cs="Tahoma"/>
          <w:sz w:val="20"/>
          <w:szCs w:val="20"/>
        </w:rPr>
        <w:t>eventual omissão ou incorreção de que tenha conhecimento, contida nas informações divulgadas pela Emissora ou, ainda, o inadimplemento ou atraso na obrigatória prestação de informações pela Emissora;</w:t>
      </w:r>
    </w:p>
    <w:p w14:paraId="51FF215C" w14:textId="77777777" w:rsidR="00C20F12" w:rsidRPr="00AC435E" w:rsidRDefault="00C20F12" w:rsidP="00F32B4F">
      <w:pPr>
        <w:widowControl w:val="0"/>
        <w:ind w:left="1276"/>
        <w:rPr>
          <w:rFonts w:ascii="Tahoma" w:hAnsi="Tahoma" w:cs="Tahoma"/>
          <w:sz w:val="20"/>
          <w:szCs w:val="20"/>
        </w:rPr>
      </w:pPr>
    </w:p>
    <w:p w14:paraId="43AFB58A" w14:textId="77777777" w:rsidR="00C20F12" w:rsidRPr="00AC435E" w:rsidRDefault="00C20F12" w:rsidP="00A82EF8">
      <w:pPr>
        <w:widowControl w:val="0"/>
        <w:numPr>
          <w:ilvl w:val="0"/>
          <w:numId w:val="13"/>
        </w:numPr>
        <w:tabs>
          <w:tab w:val="clear" w:pos="947"/>
        </w:tabs>
        <w:ind w:left="1418" w:hanging="709"/>
        <w:rPr>
          <w:rFonts w:ascii="Tahoma" w:hAnsi="Tahoma" w:cs="Tahoma"/>
          <w:sz w:val="20"/>
          <w:szCs w:val="20"/>
        </w:rPr>
      </w:pPr>
      <w:r w:rsidRPr="00AC435E">
        <w:rPr>
          <w:rFonts w:ascii="Tahoma" w:hAnsi="Tahoma" w:cs="Tahoma"/>
          <w:sz w:val="20"/>
          <w:szCs w:val="20"/>
        </w:rPr>
        <w:t>alterações estatutárias da Emissora ocorridas no período;</w:t>
      </w:r>
    </w:p>
    <w:p w14:paraId="46D45748" w14:textId="77777777" w:rsidR="00C20F12" w:rsidRPr="00AC435E" w:rsidRDefault="00C20F12" w:rsidP="00F32B4F">
      <w:pPr>
        <w:widowControl w:val="0"/>
        <w:rPr>
          <w:rFonts w:ascii="Tahoma" w:hAnsi="Tahoma" w:cs="Tahoma"/>
          <w:sz w:val="20"/>
          <w:szCs w:val="20"/>
        </w:rPr>
      </w:pPr>
    </w:p>
    <w:p w14:paraId="5B25516D" w14:textId="77777777" w:rsidR="00C20F12" w:rsidRPr="00AC435E" w:rsidRDefault="00C20F12" w:rsidP="00A82EF8">
      <w:pPr>
        <w:widowControl w:val="0"/>
        <w:numPr>
          <w:ilvl w:val="0"/>
          <w:numId w:val="13"/>
        </w:numPr>
        <w:tabs>
          <w:tab w:val="clear" w:pos="947"/>
        </w:tabs>
        <w:ind w:left="1418" w:hanging="709"/>
        <w:rPr>
          <w:rFonts w:ascii="Tahoma" w:hAnsi="Tahoma" w:cs="Tahoma"/>
          <w:sz w:val="20"/>
          <w:szCs w:val="20"/>
        </w:rPr>
      </w:pPr>
      <w:r w:rsidRPr="00AC435E">
        <w:rPr>
          <w:rFonts w:ascii="Tahoma" w:hAnsi="Tahoma" w:cs="Tahoma"/>
          <w:sz w:val="20"/>
          <w:szCs w:val="20"/>
        </w:rPr>
        <w:t>comentários sobre as demonstrações financeiras da Emissora, enfocando os indicadores econômicos, financeiros e da estrutura de seu capital;</w:t>
      </w:r>
    </w:p>
    <w:p w14:paraId="41B1AE7F" w14:textId="77777777" w:rsidR="00C20F12" w:rsidRPr="00AC435E" w:rsidRDefault="00C20F12" w:rsidP="00F32B4F">
      <w:pPr>
        <w:widowControl w:val="0"/>
        <w:ind w:left="1276"/>
        <w:rPr>
          <w:rFonts w:ascii="Tahoma" w:hAnsi="Tahoma" w:cs="Tahoma"/>
          <w:sz w:val="20"/>
          <w:szCs w:val="20"/>
        </w:rPr>
      </w:pPr>
    </w:p>
    <w:p w14:paraId="58800731" w14:textId="77777777" w:rsidR="00C20F12" w:rsidRPr="00AC435E" w:rsidRDefault="00C20F12" w:rsidP="00A82EF8">
      <w:pPr>
        <w:widowControl w:val="0"/>
        <w:numPr>
          <w:ilvl w:val="0"/>
          <w:numId w:val="13"/>
        </w:numPr>
        <w:tabs>
          <w:tab w:val="clear" w:pos="947"/>
        </w:tabs>
        <w:ind w:left="1418" w:hanging="709"/>
        <w:rPr>
          <w:rFonts w:ascii="Tahoma" w:hAnsi="Tahoma" w:cs="Tahoma"/>
          <w:sz w:val="20"/>
          <w:szCs w:val="20"/>
        </w:rPr>
      </w:pPr>
      <w:r w:rsidRPr="00AC435E">
        <w:rPr>
          <w:rFonts w:ascii="Tahoma" w:hAnsi="Tahoma" w:cs="Tahoma"/>
          <w:sz w:val="20"/>
          <w:szCs w:val="20"/>
        </w:rPr>
        <w:t>posição da distribuição ou colocação das Debêntures no mercado;</w:t>
      </w:r>
    </w:p>
    <w:p w14:paraId="42A0C076" w14:textId="77777777" w:rsidR="00C20F12" w:rsidRPr="00AC435E" w:rsidRDefault="00C20F12" w:rsidP="00F32B4F">
      <w:pPr>
        <w:widowControl w:val="0"/>
        <w:ind w:left="1276"/>
        <w:rPr>
          <w:rFonts w:ascii="Tahoma" w:hAnsi="Tahoma" w:cs="Tahoma"/>
          <w:sz w:val="20"/>
          <w:szCs w:val="20"/>
        </w:rPr>
      </w:pPr>
    </w:p>
    <w:p w14:paraId="2C044AA8" w14:textId="77777777" w:rsidR="00C20F12" w:rsidRPr="00AC435E" w:rsidRDefault="00C20F12" w:rsidP="00A82EF8">
      <w:pPr>
        <w:widowControl w:val="0"/>
        <w:numPr>
          <w:ilvl w:val="0"/>
          <w:numId w:val="13"/>
        </w:numPr>
        <w:tabs>
          <w:tab w:val="clear" w:pos="947"/>
        </w:tabs>
        <w:ind w:left="1418" w:hanging="709"/>
        <w:rPr>
          <w:rFonts w:ascii="Tahoma" w:hAnsi="Tahoma" w:cs="Tahoma"/>
          <w:sz w:val="20"/>
          <w:szCs w:val="20"/>
        </w:rPr>
      </w:pPr>
      <w:r w:rsidRPr="00AC435E">
        <w:rPr>
          <w:rFonts w:ascii="Tahoma" w:hAnsi="Tahoma" w:cs="Tahoma"/>
          <w:sz w:val="20"/>
          <w:szCs w:val="20"/>
        </w:rPr>
        <w:t>cumprimento de outras obrigações assumidas pela Emissora nesta Escritura de Emissão</w:t>
      </w:r>
      <w:r w:rsidR="00C52A28" w:rsidRPr="00AC435E">
        <w:rPr>
          <w:rFonts w:ascii="Tahoma" w:hAnsi="Tahoma" w:cs="Tahoma"/>
          <w:sz w:val="20"/>
          <w:szCs w:val="20"/>
        </w:rPr>
        <w:t xml:space="preserve"> e n</w:t>
      </w:r>
      <w:r w:rsidR="003854C5" w:rsidRPr="00AC435E">
        <w:rPr>
          <w:rFonts w:ascii="Tahoma" w:hAnsi="Tahoma" w:cs="Tahoma"/>
          <w:sz w:val="20"/>
          <w:szCs w:val="20"/>
        </w:rPr>
        <w:t xml:space="preserve">o </w:t>
      </w:r>
      <w:r w:rsidR="009D5086" w:rsidRPr="00AC435E">
        <w:rPr>
          <w:rFonts w:ascii="Tahoma" w:hAnsi="Tahoma" w:cs="Tahoma"/>
          <w:sz w:val="20"/>
          <w:szCs w:val="20"/>
        </w:rPr>
        <w:lastRenderedPageBreak/>
        <w:t>Contrato de Cessão Fiduciária</w:t>
      </w:r>
      <w:r w:rsidRPr="00AC435E">
        <w:rPr>
          <w:rFonts w:ascii="Tahoma" w:hAnsi="Tahoma" w:cs="Tahoma"/>
          <w:sz w:val="20"/>
          <w:szCs w:val="20"/>
        </w:rPr>
        <w:t xml:space="preserve">; </w:t>
      </w:r>
    </w:p>
    <w:p w14:paraId="3BB0D610" w14:textId="77777777" w:rsidR="00C20F12" w:rsidRPr="00AC435E" w:rsidRDefault="00C20F12" w:rsidP="00F32B4F">
      <w:pPr>
        <w:widowControl w:val="0"/>
        <w:ind w:left="1418"/>
        <w:rPr>
          <w:rFonts w:ascii="Tahoma" w:hAnsi="Tahoma" w:cs="Tahoma"/>
          <w:sz w:val="20"/>
          <w:szCs w:val="20"/>
        </w:rPr>
      </w:pPr>
    </w:p>
    <w:p w14:paraId="0A110526" w14:textId="77777777" w:rsidR="00C20F12" w:rsidRPr="00AC435E" w:rsidRDefault="00C20F12" w:rsidP="00A82EF8">
      <w:pPr>
        <w:widowControl w:val="0"/>
        <w:numPr>
          <w:ilvl w:val="0"/>
          <w:numId w:val="13"/>
        </w:numPr>
        <w:tabs>
          <w:tab w:val="clear" w:pos="947"/>
        </w:tabs>
        <w:ind w:left="1418" w:hanging="709"/>
        <w:rPr>
          <w:rFonts w:ascii="Tahoma" w:hAnsi="Tahoma" w:cs="Tahoma"/>
          <w:sz w:val="20"/>
          <w:szCs w:val="20"/>
        </w:rPr>
      </w:pPr>
      <w:r w:rsidRPr="00AC435E">
        <w:rPr>
          <w:rFonts w:ascii="Tahoma" w:hAnsi="Tahoma" w:cs="Tahoma"/>
          <w:sz w:val="20"/>
          <w:szCs w:val="20"/>
        </w:rPr>
        <w:t xml:space="preserve">declaração sobre sua aptidão para continuar exercendo a função de agente fiduciário da Emissão; </w:t>
      </w:r>
    </w:p>
    <w:p w14:paraId="49FF3468" w14:textId="77777777" w:rsidR="00C20F12" w:rsidRPr="00AC435E" w:rsidRDefault="00C20F12" w:rsidP="00F32B4F">
      <w:pPr>
        <w:widowControl w:val="0"/>
        <w:rPr>
          <w:rFonts w:ascii="Tahoma" w:hAnsi="Tahoma" w:cs="Tahoma"/>
          <w:sz w:val="20"/>
          <w:szCs w:val="20"/>
        </w:rPr>
      </w:pPr>
    </w:p>
    <w:p w14:paraId="5E8A5D0F" w14:textId="77777777" w:rsidR="00C20F12" w:rsidRPr="00AC435E" w:rsidRDefault="00C20F12" w:rsidP="00A82EF8">
      <w:pPr>
        <w:widowControl w:val="0"/>
        <w:numPr>
          <w:ilvl w:val="0"/>
          <w:numId w:val="13"/>
        </w:numPr>
        <w:tabs>
          <w:tab w:val="clear" w:pos="947"/>
        </w:tabs>
        <w:ind w:left="1418" w:hanging="709"/>
        <w:rPr>
          <w:rFonts w:ascii="Tahoma" w:hAnsi="Tahoma" w:cs="Tahoma"/>
          <w:sz w:val="20"/>
          <w:szCs w:val="20"/>
        </w:rPr>
      </w:pPr>
      <w:r w:rsidRPr="00AC435E">
        <w:rPr>
          <w:rFonts w:ascii="Tahoma" w:hAnsi="Tahoma" w:cs="Tahoma"/>
          <w:sz w:val="20"/>
          <w:szCs w:val="20"/>
        </w:rPr>
        <w:t xml:space="preserve">declaração acerca da suficiência e </w:t>
      </w:r>
      <w:r w:rsidR="00DB1E34" w:rsidRPr="00AC435E">
        <w:rPr>
          <w:rFonts w:ascii="Tahoma" w:hAnsi="Tahoma" w:cs="Tahoma"/>
          <w:sz w:val="20"/>
          <w:szCs w:val="20"/>
        </w:rPr>
        <w:t xml:space="preserve">exequibilidade da </w:t>
      </w:r>
      <w:r w:rsidR="00A7709C" w:rsidRPr="00AC435E">
        <w:rPr>
          <w:rFonts w:ascii="Tahoma" w:hAnsi="Tahoma" w:cs="Tahoma"/>
          <w:sz w:val="20"/>
          <w:szCs w:val="20"/>
        </w:rPr>
        <w:t>Garantia</w:t>
      </w:r>
      <w:r w:rsidR="00035118" w:rsidRPr="00AC435E">
        <w:rPr>
          <w:rFonts w:ascii="Tahoma" w:hAnsi="Tahoma" w:cs="Tahoma"/>
          <w:sz w:val="20"/>
          <w:szCs w:val="20"/>
        </w:rPr>
        <w:t xml:space="preserve"> Real</w:t>
      </w:r>
      <w:r w:rsidR="00A7709C" w:rsidRPr="00AC435E">
        <w:rPr>
          <w:rFonts w:ascii="Tahoma" w:hAnsi="Tahoma" w:cs="Tahoma"/>
          <w:sz w:val="20"/>
          <w:szCs w:val="20"/>
        </w:rPr>
        <w:t xml:space="preserve"> </w:t>
      </w:r>
      <w:r w:rsidRPr="00AC435E">
        <w:rPr>
          <w:rFonts w:ascii="Tahoma" w:hAnsi="Tahoma" w:cs="Tahoma"/>
          <w:sz w:val="20"/>
          <w:szCs w:val="20"/>
        </w:rPr>
        <w:t>das Debêntures;</w:t>
      </w:r>
    </w:p>
    <w:p w14:paraId="7D20FC23" w14:textId="77777777" w:rsidR="00C20F12" w:rsidRPr="00AC435E" w:rsidRDefault="00C20F12" w:rsidP="00F32B4F">
      <w:pPr>
        <w:widowControl w:val="0"/>
        <w:ind w:left="1276"/>
        <w:rPr>
          <w:rFonts w:ascii="Tahoma" w:hAnsi="Tahoma" w:cs="Tahoma"/>
          <w:sz w:val="20"/>
          <w:szCs w:val="20"/>
        </w:rPr>
      </w:pPr>
    </w:p>
    <w:p w14:paraId="7575B5EF" w14:textId="77777777" w:rsidR="00C20F12" w:rsidRPr="00AC435E" w:rsidRDefault="00C20F12" w:rsidP="00A82EF8">
      <w:pPr>
        <w:widowControl w:val="0"/>
        <w:numPr>
          <w:ilvl w:val="0"/>
          <w:numId w:val="13"/>
        </w:numPr>
        <w:tabs>
          <w:tab w:val="clear" w:pos="947"/>
        </w:tabs>
        <w:ind w:left="1418" w:hanging="709"/>
        <w:rPr>
          <w:rFonts w:ascii="Tahoma" w:hAnsi="Tahoma" w:cs="Tahoma"/>
          <w:sz w:val="20"/>
          <w:szCs w:val="20"/>
        </w:rPr>
      </w:pPr>
      <w:r w:rsidRPr="00AC435E">
        <w:rPr>
          <w:rFonts w:ascii="Tahoma" w:hAnsi="Tahoma" w:cs="Tahoma"/>
          <w:sz w:val="20"/>
          <w:szCs w:val="20"/>
        </w:rPr>
        <w:t xml:space="preserve">pagamento </w:t>
      </w:r>
      <w:r w:rsidR="00035118" w:rsidRPr="00AC435E">
        <w:rPr>
          <w:rFonts w:ascii="Tahoma" w:hAnsi="Tahoma" w:cs="Tahoma"/>
          <w:sz w:val="20"/>
          <w:szCs w:val="20"/>
        </w:rPr>
        <w:t>da Remuneração</w:t>
      </w:r>
      <w:r w:rsidRPr="00AC435E">
        <w:rPr>
          <w:rFonts w:ascii="Tahoma" w:hAnsi="Tahoma" w:cs="Tahoma"/>
          <w:sz w:val="20"/>
          <w:szCs w:val="20"/>
        </w:rPr>
        <w:t xml:space="preserve"> realizad</w:t>
      </w:r>
      <w:r w:rsidR="00035118" w:rsidRPr="00AC435E">
        <w:rPr>
          <w:rFonts w:ascii="Tahoma" w:hAnsi="Tahoma" w:cs="Tahoma"/>
          <w:sz w:val="20"/>
          <w:szCs w:val="20"/>
        </w:rPr>
        <w:t>a</w:t>
      </w:r>
      <w:r w:rsidRPr="00AC435E">
        <w:rPr>
          <w:rFonts w:ascii="Tahoma" w:hAnsi="Tahoma" w:cs="Tahoma"/>
          <w:sz w:val="20"/>
          <w:szCs w:val="20"/>
        </w:rPr>
        <w:t xml:space="preserve"> no período, bem como aquisições e vendas de Debêntures efetuadas pela Emissora;</w:t>
      </w:r>
    </w:p>
    <w:p w14:paraId="3FD18F54" w14:textId="77777777" w:rsidR="00C20F12" w:rsidRPr="00AC435E" w:rsidRDefault="00C20F12" w:rsidP="00F32B4F">
      <w:pPr>
        <w:widowControl w:val="0"/>
        <w:ind w:left="1276"/>
        <w:rPr>
          <w:rFonts w:ascii="Tahoma" w:hAnsi="Tahoma" w:cs="Tahoma"/>
          <w:sz w:val="20"/>
          <w:szCs w:val="20"/>
        </w:rPr>
      </w:pPr>
    </w:p>
    <w:p w14:paraId="65746CF2" w14:textId="77777777" w:rsidR="00C20F12" w:rsidRPr="00AC435E" w:rsidRDefault="00C20F12" w:rsidP="00A82EF8">
      <w:pPr>
        <w:widowControl w:val="0"/>
        <w:numPr>
          <w:ilvl w:val="0"/>
          <w:numId w:val="13"/>
        </w:numPr>
        <w:tabs>
          <w:tab w:val="clear" w:pos="947"/>
        </w:tabs>
        <w:ind w:left="1418" w:hanging="709"/>
        <w:rPr>
          <w:rFonts w:ascii="Tahoma" w:hAnsi="Tahoma" w:cs="Tahoma"/>
          <w:sz w:val="20"/>
          <w:szCs w:val="20"/>
        </w:rPr>
      </w:pPr>
      <w:r w:rsidRPr="00AC435E">
        <w:rPr>
          <w:rFonts w:ascii="Tahoma" w:hAnsi="Tahoma" w:cs="Tahoma"/>
          <w:sz w:val="20"/>
          <w:szCs w:val="20"/>
        </w:rPr>
        <w:t>acompanhamento da destinação dos recursos captados por meio da Emissão;</w:t>
      </w:r>
      <w:r w:rsidR="00B727A2" w:rsidRPr="00AC435E">
        <w:rPr>
          <w:rFonts w:ascii="Tahoma" w:hAnsi="Tahoma" w:cs="Tahoma"/>
          <w:sz w:val="20"/>
          <w:szCs w:val="20"/>
        </w:rPr>
        <w:t xml:space="preserve"> e</w:t>
      </w:r>
    </w:p>
    <w:p w14:paraId="76AAB053" w14:textId="77777777" w:rsidR="00C03178" w:rsidRPr="00AC435E" w:rsidRDefault="00C03178" w:rsidP="00F32B4F">
      <w:pPr>
        <w:pStyle w:val="PargrafodaLista"/>
        <w:rPr>
          <w:rFonts w:ascii="Tahoma" w:hAnsi="Tahoma" w:cs="Tahoma"/>
          <w:sz w:val="20"/>
          <w:szCs w:val="20"/>
        </w:rPr>
      </w:pPr>
    </w:p>
    <w:p w14:paraId="0D3B5E56" w14:textId="77777777" w:rsidR="00C03178" w:rsidRPr="00AC435E" w:rsidRDefault="00C03178" w:rsidP="00A82EF8">
      <w:pPr>
        <w:widowControl w:val="0"/>
        <w:numPr>
          <w:ilvl w:val="0"/>
          <w:numId w:val="13"/>
        </w:numPr>
        <w:tabs>
          <w:tab w:val="clear" w:pos="947"/>
          <w:tab w:val="num" w:pos="1418"/>
        </w:tabs>
        <w:ind w:left="1418" w:hanging="709"/>
        <w:rPr>
          <w:rFonts w:ascii="Tahoma" w:hAnsi="Tahoma" w:cs="Tahoma"/>
          <w:sz w:val="20"/>
          <w:szCs w:val="20"/>
        </w:rPr>
      </w:pPr>
      <w:r w:rsidRPr="00AC435E">
        <w:rPr>
          <w:rFonts w:ascii="Tahoma" w:hAnsi="Tahoma" w:cs="Tahoma"/>
          <w:sz w:val="20"/>
          <w:szCs w:val="20"/>
        </w:rPr>
        <w:t xml:space="preserve">existência de outras emissões de debêntures, públicas ou privadas, realizadas pela Emissora ou por sociedade coligada, </w:t>
      </w:r>
      <w:r w:rsidR="00035118" w:rsidRPr="00AC435E">
        <w:rPr>
          <w:rFonts w:ascii="Tahoma" w:hAnsi="Tahoma" w:cs="Tahoma"/>
          <w:sz w:val="20"/>
          <w:szCs w:val="20"/>
        </w:rPr>
        <w:t>c</w:t>
      </w:r>
      <w:r w:rsidR="003B467B" w:rsidRPr="00AC435E">
        <w:rPr>
          <w:rFonts w:ascii="Tahoma" w:hAnsi="Tahoma" w:cs="Tahoma"/>
          <w:sz w:val="20"/>
          <w:szCs w:val="20"/>
        </w:rPr>
        <w:t>ontrolada</w:t>
      </w:r>
      <w:r w:rsidRPr="00AC435E">
        <w:rPr>
          <w:rFonts w:ascii="Tahoma" w:hAnsi="Tahoma" w:cs="Tahoma"/>
          <w:sz w:val="20"/>
          <w:szCs w:val="20"/>
        </w:rPr>
        <w:t xml:space="preserve">, controladora ou integrante do mesmo </w:t>
      </w:r>
      <w:r w:rsidR="00A022D0" w:rsidRPr="00AC435E">
        <w:rPr>
          <w:rFonts w:ascii="Tahoma" w:hAnsi="Tahoma" w:cs="Tahoma"/>
          <w:sz w:val="20"/>
          <w:szCs w:val="20"/>
        </w:rPr>
        <w:t>G</w:t>
      </w:r>
      <w:r w:rsidRPr="00AC435E">
        <w:rPr>
          <w:rFonts w:ascii="Tahoma" w:hAnsi="Tahoma" w:cs="Tahoma"/>
          <w:sz w:val="20"/>
          <w:szCs w:val="20"/>
        </w:rPr>
        <w:t xml:space="preserve">rupo </w:t>
      </w:r>
      <w:r w:rsidR="00A022D0" w:rsidRPr="00AC435E">
        <w:rPr>
          <w:rFonts w:ascii="Tahoma" w:hAnsi="Tahoma" w:cs="Tahoma"/>
          <w:sz w:val="20"/>
          <w:szCs w:val="20"/>
        </w:rPr>
        <w:t>Econômico d</w:t>
      </w:r>
      <w:r w:rsidRPr="00AC435E">
        <w:rPr>
          <w:rFonts w:ascii="Tahoma" w:hAnsi="Tahoma" w:cs="Tahoma"/>
          <w:sz w:val="20"/>
          <w:szCs w:val="20"/>
        </w:rPr>
        <w:t xml:space="preserve">a Emissora em que tenha atuado como agente fiduciário no período, bem como os dados sobre tais emissões previstos no artigo </w:t>
      </w:r>
      <w:r w:rsidR="000A6A07" w:rsidRPr="00AC435E">
        <w:rPr>
          <w:rFonts w:ascii="Tahoma" w:hAnsi="Tahoma" w:cs="Tahoma"/>
          <w:sz w:val="20"/>
          <w:szCs w:val="20"/>
        </w:rPr>
        <w:t>6º</w:t>
      </w:r>
      <w:r w:rsidRPr="00AC435E">
        <w:rPr>
          <w:rFonts w:ascii="Tahoma" w:hAnsi="Tahoma" w:cs="Tahoma"/>
          <w:sz w:val="20"/>
          <w:szCs w:val="20"/>
        </w:rPr>
        <w:t xml:space="preserve"> inciso,</w:t>
      </w:r>
      <w:r w:rsidR="000A6A07" w:rsidRPr="00AC435E">
        <w:rPr>
          <w:rFonts w:ascii="Tahoma" w:hAnsi="Tahoma" w:cs="Tahoma"/>
          <w:sz w:val="20"/>
          <w:szCs w:val="20"/>
        </w:rPr>
        <w:t xml:space="preserve"> § 2º, </w:t>
      </w:r>
      <w:r w:rsidRPr="00AC435E">
        <w:rPr>
          <w:rFonts w:ascii="Tahoma" w:hAnsi="Tahoma" w:cs="Tahoma"/>
          <w:sz w:val="20"/>
          <w:szCs w:val="20"/>
        </w:rPr>
        <w:t xml:space="preserve">da Instrução CVM </w:t>
      </w:r>
      <w:r w:rsidR="000A6A07" w:rsidRPr="00AC435E">
        <w:rPr>
          <w:rFonts w:ascii="Tahoma" w:hAnsi="Tahoma" w:cs="Tahoma"/>
          <w:sz w:val="20"/>
          <w:szCs w:val="20"/>
        </w:rPr>
        <w:t>583</w:t>
      </w:r>
      <w:r w:rsidRPr="00AC435E">
        <w:rPr>
          <w:rFonts w:ascii="Tahoma" w:hAnsi="Tahoma" w:cs="Tahoma"/>
          <w:sz w:val="20"/>
          <w:szCs w:val="20"/>
        </w:rPr>
        <w:t>.</w:t>
      </w:r>
    </w:p>
    <w:p w14:paraId="399EB839" w14:textId="77777777" w:rsidR="00C20F12" w:rsidRPr="00AC435E" w:rsidRDefault="00C20F12" w:rsidP="00A022D0">
      <w:pPr>
        <w:widowControl w:val="0"/>
        <w:ind w:left="709"/>
        <w:rPr>
          <w:rFonts w:ascii="Tahoma" w:hAnsi="Tahoma" w:cs="Tahoma"/>
          <w:sz w:val="20"/>
          <w:szCs w:val="20"/>
        </w:rPr>
      </w:pPr>
    </w:p>
    <w:p w14:paraId="190E3847" w14:textId="77777777" w:rsidR="00B727A2" w:rsidRPr="00AC435E" w:rsidRDefault="00B727A2" w:rsidP="00B727A2">
      <w:pPr>
        <w:widowControl w:val="0"/>
        <w:numPr>
          <w:ilvl w:val="0"/>
          <w:numId w:val="7"/>
        </w:numPr>
        <w:tabs>
          <w:tab w:val="clear" w:pos="1080"/>
          <w:tab w:val="num" w:pos="709"/>
          <w:tab w:val="num" w:pos="1701"/>
        </w:tabs>
        <w:ind w:left="709" w:hanging="709"/>
        <w:rPr>
          <w:rFonts w:ascii="Tahoma" w:hAnsi="Tahoma" w:cs="Tahoma"/>
          <w:sz w:val="20"/>
          <w:szCs w:val="20"/>
        </w:rPr>
      </w:pPr>
      <w:r w:rsidRPr="00AC435E">
        <w:rPr>
          <w:rFonts w:ascii="Tahoma" w:hAnsi="Tahoma" w:cs="Tahoma"/>
          <w:sz w:val="20"/>
          <w:szCs w:val="20"/>
        </w:rPr>
        <w:t xml:space="preserve">disponibilizar o relatório de que trata </w:t>
      </w:r>
      <w:bookmarkStart w:id="135" w:name="_DV_M311"/>
      <w:bookmarkStart w:id="136" w:name="_DV_M312"/>
      <w:bookmarkEnd w:id="135"/>
      <w:bookmarkEnd w:id="136"/>
      <w:r w:rsidRPr="00AC435E">
        <w:rPr>
          <w:rFonts w:ascii="Tahoma" w:hAnsi="Tahoma" w:cs="Tahoma"/>
          <w:sz w:val="20"/>
          <w:szCs w:val="20"/>
        </w:rPr>
        <w:t>a alínea “(p)” acima em sua página na rede mundial de computadores, no prazo máximo de 4 (quatro) meses a contar do encerramento do exercício social da Emissora;</w:t>
      </w:r>
    </w:p>
    <w:p w14:paraId="5191BFE7" w14:textId="77777777" w:rsidR="00B727A2" w:rsidRPr="00AC435E" w:rsidRDefault="00B727A2" w:rsidP="00B727A2">
      <w:pPr>
        <w:widowControl w:val="0"/>
        <w:tabs>
          <w:tab w:val="num" w:pos="1701"/>
        </w:tabs>
        <w:ind w:left="709"/>
        <w:rPr>
          <w:rFonts w:ascii="Tahoma" w:hAnsi="Tahoma" w:cs="Tahoma"/>
          <w:sz w:val="20"/>
          <w:szCs w:val="20"/>
        </w:rPr>
      </w:pPr>
    </w:p>
    <w:p w14:paraId="5F7BDF07" w14:textId="77777777" w:rsidR="00C20F12" w:rsidRPr="00AC435E" w:rsidRDefault="00C20F12" w:rsidP="00A82EF8">
      <w:pPr>
        <w:widowControl w:val="0"/>
        <w:numPr>
          <w:ilvl w:val="0"/>
          <w:numId w:val="7"/>
        </w:numPr>
        <w:tabs>
          <w:tab w:val="clear" w:pos="1080"/>
          <w:tab w:val="num" w:pos="709"/>
          <w:tab w:val="num" w:pos="1701"/>
        </w:tabs>
        <w:ind w:left="709" w:hanging="709"/>
        <w:rPr>
          <w:rFonts w:ascii="Tahoma" w:hAnsi="Tahoma" w:cs="Tahoma"/>
          <w:sz w:val="20"/>
          <w:szCs w:val="20"/>
        </w:rPr>
      </w:pPr>
      <w:r w:rsidRPr="00AC435E">
        <w:rPr>
          <w:rFonts w:ascii="Tahoma" w:hAnsi="Tahoma" w:cs="Tahoma"/>
          <w:sz w:val="20"/>
          <w:szCs w:val="20"/>
        </w:rPr>
        <w:t xml:space="preserve">manter atualizada a relação dos Debenturistas e seus endereços, mediante, inclusive, solicitação de informações junto à Emissora, ao </w:t>
      </w:r>
      <w:r w:rsidR="00975F13" w:rsidRPr="00AC435E">
        <w:rPr>
          <w:rFonts w:ascii="Tahoma" w:hAnsi="Tahoma" w:cs="Tahoma"/>
          <w:sz w:val="20"/>
          <w:szCs w:val="20"/>
        </w:rPr>
        <w:t>Escriturador</w:t>
      </w:r>
      <w:r w:rsidR="003A6073" w:rsidRPr="00AC435E">
        <w:rPr>
          <w:rFonts w:ascii="Tahoma" w:hAnsi="Tahoma" w:cs="Tahoma"/>
          <w:sz w:val="20"/>
          <w:szCs w:val="20"/>
        </w:rPr>
        <w:t xml:space="preserve"> </w:t>
      </w:r>
      <w:r w:rsidRPr="00AC435E">
        <w:rPr>
          <w:rFonts w:ascii="Tahoma" w:hAnsi="Tahoma" w:cs="Tahoma"/>
          <w:sz w:val="20"/>
          <w:szCs w:val="20"/>
        </w:rPr>
        <w:t xml:space="preserve">e à </w:t>
      </w:r>
      <w:r w:rsidR="00623B10" w:rsidRPr="00AC435E">
        <w:rPr>
          <w:rFonts w:ascii="Tahoma" w:hAnsi="Tahoma" w:cs="Tahoma"/>
          <w:sz w:val="20"/>
          <w:szCs w:val="20"/>
        </w:rPr>
        <w:t>B3</w:t>
      </w:r>
      <w:r w:rsidR="001F54FE" w:rsidRPr="00AC435E">
        <w:rPr>
          <w:rFonts w:ascii="Tahoma" w:hAnsi="Tahoma" w:cs="Tahoma"/>
          <w:sz w:val="20"/>
          <w:szCs w:val="20"/>
        </w:rPr>
        <w:t xml:space="preserve">, sendo que, para fins de atendimento ao disposto neste inciso, a Emissora </w:t>
      </w:r>
      <w:r w:rsidR="007A01E4" w:rsidRPr="00AC435E">
        <w:rPr>
          <w:rFonts w:ascii="Tahoma" w:hAnsi="Tahoma" w:cs="Tahoma"/>
          <w:sz w:val="20"/>
          <w:szCs w:val="20"/>
        </w:rPr>
        <w:t xml:space="preserve">e os Debenturistas, mediante subscrição e integralização das Debêntures, </w:t>
      </w:r>
      <w:r w:rsidR="001F54FE" w:rsidRPr="00AC435E">
        <w:rPr>
          <w:rFonts w:ascii="Tahoma" w:hAnsi="Tahoma" w:cs="Tahoma"/>
          <w:sz w:val="20"/>
          <w:szCs w:val="20"/>
        </w:rPr>
        <w:t>expressamente autoriza</w:t>
      </w:r>
      <w:r w:rsidR="007A01E4" w:rsidRPr="00AC435E">
        <w:rPr>
          <w:rFonts w:ascii="Tahoma" w:hAnsi="Tahoma" w:cs="Tahoma"/>
          <w:sz w:val="20"/>
          <w:szCs w:val="20"/>
        </w:rPr>
        <w:t>m</w:t>
      </w:r>
      <w:r w:rsidR="001F54FE" w:rsidRPr="00AC435E">
        <w:rPr>
          <w:rFonts w:ascii="Tahoma" w:hAnsi="Tahoma" w:cs="Tahoma"/>
          <w:sz w:val="20"/>
          <w:szCs w:val="20"/>
        </w:rPr>
        <w:t xml:space="preserve">, desde já, o </w:t>
      </w:r>
      <w:r w:rsidR="00975F13" w:rsidRPr="00AC435E">
        <w:rPr>
          <w:rFonts w:ascii="Tahoma" w:hAnsi="Tahoma" w:cs="Tahoma"/>
          <w:sz w:val="20"/>
          <w:szCs w:val="20"/>
        </w:rPr>
        <w:t>Escriturador</w:t>
      </w:r>
      <w:r w:rsidR="003A6073" w:rsidRPr="00AC435E">
        <w:rPr>
          <w:rFonts w:ascii="Tahoma" w:hAnsi="Tahoma" w:cs="Tahoma"/>
          <w:sz w:val="20"/>
          <w:szCs w:val="20"/>
        </w:rPr>
        <w:t xml:space="preserve"> </w:t>
      </w:r>
      <w:r w:rsidR="001F54FE" w:rsidRPr="00AC435E">
        <w:rPr>
          <w:rFonts w:ascii="Tahoma" w:hAnsi="Tahoma" w:cs="Tahoma"/>
          <w:sz w:val="20"/>
          <w:szCs w:val="20"/>
        </w:rPr>
        <w:t xml:space="preserve">e a </w:t>
      </w:r>
      <w:r w:rsidR="00623B10" w:rsidRPr="00AC435E">
        <w:rPr>
          <w:rFonts w:ascii="Tahoma" w:hAnsi="Tahoma" w:cs="Tahoma"/>
          <w:sz w:val="20"/>
          <w:szCs w:val="20"/>
        </w:rPr>
        <w:t>B3</w:t>
      </w:r>
      <w:r w:rsidR="001F54FE" w:rsidRPr="00AC435E">
        <w:rPr>
          <w:rFonts w:ascii="Tahoma" w:hAnsi="Tahoma" w:cs="Tahoma"/>
          <w:sz w:val="20"/>
          <w:szCs w:val="20"/>
        </w:rPr>
        <w:t xml:space="preserve"> a atenderem quaisquer solicitações feitas pelo Agente Fiduciário, inclusive, referente à divulgação, a qualquer momento, da posição de Debenturistas e seus respectivos titulares</w:t>
      </w:r>
      <w:r w:rsidRPr="00AC435E">
        <w:rPr>
          <w:rFonts w:ascii="Tahoma" w:hAnsi="Tahoma" w:cs="Tahoma"/>
          <w:sz w:val="20"/>
          <w:szCs w:val="20"/>
        </w:rPr>
        <w:t>;</w:t>
      </w:r>
    </w:p>
    <w:p w14:paraId="2E27EEC7" w14:textId="77777777" w:rsidR="00C20F12" w:rsidRPr="00AC435E" w:rsidRDefault="00C20F12" w:rsidP="00F32B4F">
      <w:pPr>
        <w:widowControl w:val="0"/>
        <w:tabs>
          <w:tab w:val="num" w:pos="709"/>
        </w:tabs>
        <w:ind w:left="709" w:hanging="709"/>
        <w:rPr>
          <w:rFonts w:ascii="Tahoma" w:hAnsi="Tahoma" w:cs="Tahoma"/>
          <w:sz w:val="20"/>
          <w:szCs w:val="20"/>
        </w:rPr>
      </w:pPr>
    </w:p>
    <w:p w14:paraId="4D001CF6" w14:textId="77777777" w:rsidR="00C20F12" w:rsidRPr="00AC435E" w:rsidRDefault="00C20F12" w:rsidP="00A82EF8">
      <w:pPr>
        <w:widowControl w:val="0"/>
        <w:numPr>
          <w:ilvl w:val="0"/>
          <w:numId w:val="7"/>
        </w:numPr>
        <w:tabs>
          <w:tab w:val="clear" w:pos="1080"/>
          <w:tab w:val="num" w:pos="709"/>
          <w:tab w:val="num" w:pos="1701"/>
        </w:tabs>
        <w:ind w:left="709" w:hanging="709"/>
        <w:rPr>
          <w:rFonts w:ascii="Tahoma" w:hAnsi="Tahoma" w:cs="Tahoma"/>
          <w:sz w:val="20"/>
          <w:szCs w:val="20"/>
        </w:rPr>
      </w:pPr>
      <w:r w:rsidRPr="00AC435E">
        <w:rPr>
          <w:rFonts w:ascii="Tahoma" w:hAnsi="Tahoma" w:cs="Tahoma"/>
          <w:sz w:val="20"/>
          <w:szCs w:val="20"/>
        </w:rPr>
        <w:t xml:space="preserve">fiscalizar o cumprimento das </w:t>
      </w:r>
      <w:r w:rsidR="002F68C0" w:rsidRPr="00AC435E">
        <w:rPr>
          <w:rFonts w:ascii="Tahoma" w:hAnsi="Tahoma" w:cs="Tahoma"/>
          <w:sz w:val="20"/>
          <w:szCs w:val="20"/>
        </w:rPr>
        <w:t>C</w:t>
      </w:r>
      <w:r w:rsidRPr="00AC435E">
        <w:rPr>
          <w:rFonts w:ascii="Tahoma" w:hAnsi="Tahoma" w:cs="Tahoma"/>
          <w:sz w:val="20"/>
          <w:szCs w:val="20"/>
        </w:rPr>
        <w:t>láusulas constantes desta Escritura de Emissão</w:t>
      </w:r>
      <w:r w:rsidR="00C52A28" w:rsidRPr="00AC435E">
        <w:rPr>
          <w:rFonts w:ascii="Tahoma" w:hAnsi="Tahoma" w:cs="Tahoma"/>
          <w:sz w:val="20"/>
          <w:szCs w:val="20"/>
        </w:rPr>
        <w:t xml:space="preserve"> e </w:t>
      </w:r>
      <w:r w:rsidR="00100B24" w:rsidRPr="00AC435E">
        <w:rPr>
          <w:rFonts w:ascii="Tahoma" w:hAnsi="Tahoma" w:cs="Tahoma"/>
          <w:sz w:val="20"/>
          <w:szCs w:val="20"/>
        </w:rPr>
        <w:t>d</w:t>
      </w:r>
      <w:r w:rsidR="0029408C" w:rsidRPr="00AC435E">
        <w:rPr>
          <w:rFonts w:ascii="Tahoma" w:hAnsi="Tahoma" w:cs="Tahoma"/>
          <w:sz w:val="20"/>
          <w:szCs w:val="20"/>
        </w:rPr>
        <w:t>o Contrato de Cessão Fiduciária</w:t>
      </w:r>
      <w:r w:rsidR="00C563D5" w:rsidRPr="00AC435E">
        <w:rPr>
          <w:rFonts w:ascii="Tahoma" w:hAnsi="Tahoma" w:cs="Tahoma"/>
          <w:sz w:val="20"/>
          <w:szCs w:val="20"/>
        </w:rPr>
        <w:t>, especialmente</w:t>
      </w:r>
      <w:r w:rsidR="00A022D0" w:rsidRPr="00AC435E">
        <w:rPr>
          <w:rFonts w:ascii="Tahoma" w:hAnsi="Tahoma" w:cs="Tahoma"/>
          <w:sz w:val="20"/>
          <w:szCs w:val="20"/>
        </w:rPr>
        <w:t xml:space="preserve">, </w:t>
      </w:r>
      <w:r w:rsidRPr="00AC435E">
        <w:rPr>
          <w:rFonts w:ascii="Tahoma" w:hAnsi="Tahoma" w:cs="Tahoma"/>
          <w:sz w:val="20"/>
          <w:szCs w:val="20"/>
        </w:rPr>
        <w:t>aquelas impositivas de obrigações de fazer e não fazer;</w:t>
      </w:r>
    </w:p>
    <w:p w14:paraId="1863ECF3" w14:textId="77777777" w:rsidR="00C20F12" w:rsidRPr="00AC435E" w:rsidRDefault="00C20F12" w:rsidP="00F32B4F">
      <w:pPr>
        <w:widowControl w:val="0"/>
        <w:tabs>
          <w:tab w:val="num" w:pos="709"/>
        </w:tabs>
        <w:ind w:left="709" w:hanging="709"/>
        <w:rPr>
          <w:rFonts w:ascii="Tahoma" w:hAnsi="Tahoma" w:cs="Tahoma"/>
          <w:sz w:val="20"/>
          <w:szCs w:val="20"/>
        </w:rPr>
      </w:pPr>
    </w:p>
    <w:p w14:paraId="4C85E91D" w14:textId="77777777" w:rsidR="00C20F12" w:rsidRPr="00AC435E" w:rsidRDefault="00C20F12" w:rsidP="00A82EF8">
      <w:pPr>
        <w:widowControl w:val="0"/>
        <w:numPr>
          <w:ilvl w:val="0"/>
          <w:numId w:val="7"/>
        </w:numPr>
        <w:tabs>
          <w:tab w:val="clear" w:pos="1080"/>
          <w:tab w:val="num" w:pos="709"/>
          <w:tab w:val="num" w:pos="1701"/>
        </w:tabs>
        <w:ind w:left="709" w:hanging="709"/>
        <w:rPr>
          <w:rFonts w:ascii="Tahoma" w:hAnsi="Tahoma" w:cs="Tahoma"/>
          <w:sz w:val="20"/>
          <w:szCs w:val="20"/>
        </w:rPr>
      </w:pPr>
      <w:r w:rsidRPr="00AC435E">
        <w:rPr>
          <w:rFonts w:ascii="Tahoma" w:hAnsi="Tahoma" w:cs="Tahoma"/>
          <w:sz w:val="20"/>
          <w:szCs w:val="20"/>
        </w:rPr>
        <w:t xml:space="preserve">notificar os Debenturistas, se possível individualmente, no prazo máximo de </w:t>
      </w:r>
      <w:r w:rsidR="00F42E38" w:rsidRPr="00AC435E">
        <w:rPr>
          <w:rFonts w:ascii="Tahoma" w:hAnsi="Tahoma"/>
          <w:sz w:val="20"/>
          <w:szCs w:val="20"/>
        </w:rPr>
        <w:t xml:space="preserve">10 </w:t>
      </w:r>
      <w:r w:rsidRPr="00AC435E">
        <w:rPr>
          <w:rFonts w:ascii="Tahoma" w:hAnsi="Tahoma"/>
          <w:sz w:val="20"/>
          <w:szCs w:val="20"/>
        </w:rPr>
        <w:t>(</w:t>
      </w:r>
      <w:r w:rsidR="00F42E38" w:rsidRPr="00AC435E">
        <w:rPr>
          <w:rFonts w:ascii="Tahoma" w:hAnsi="Tahoma"/>
          <w:sz w:val="20"/>
          <w:szCs w:val="20"/>
        </w:rPr>
        <w:t>dez</w:t>
      </w:r>
      <w:r w:rsidRPr="00AC435E">
        <w:rPr>
          <w:rFonts w:ascii="Tahoma" w:hAnsi="Tahoma" w:cs="Tahoma"/>
          <w:sz w:val="20"/>
          <w:szCs w:val="20"/>
        </w:rPr>
        <w:t xml:space="preserve">) </w:t>
      </w:r>
      <w:r w:rsidR="00A95BE3" w:rsidRPr="00AC435E">
        <w:rPr>
          <w:rFonts w:ascii="Tahoma" w:hAnsi="Tahoma" w:cs="Tahoma"/>
          <w:sz w:val="20"/>
          <w:szCs w:val="20"/>
        </w:rPr>
        <w:t>Dias Úteis</w:t>
      </w:r>
      <w:r w:rsidRPr="00AC435E">
        <w:rPr>
          <w:rFonts w:ascii="Tahoma" w:hAnsi="Tahoma" w:cs="Tahoma"/>
          <w:sz w:val="20"/>
          <w:szCs w:val="20"/>
        </w:rPr>
        <w:t xml:space="preserve"> contado da data </w:t>
      </w:r>
      <w:r w:rsidR="001F54FE" w:rsidRPr="00AC435E">
        <w:rPr>
          <w:rFonts w:ascii="Tahoma" w:hAnsi="Tahoma" w:cs="Tahoma"/>
          <w:sz w:val="20"/>
          <w:szCs w:val="20"/>
        </w:rPr>
        <w:t xml:space="preserve">da ciência </w:t>
      </w:r>
      <w:r w:rsidRPr="00AC435E">
        <w:rPr>
          <w:rFonts w:ascii="Tahoma" w:hAnsi="Tahoma" w:cs="Tahoma"/>
          <w:sz w:val="20"/>
          <w:szCs w:val="20"/>
        </w:rPr>
        <w:t>d</w:t>
      </w:r>
      <w:r w:rsidR="001F54FE" w:rsidRPr="00AC435E">
        <w:rPr>
          <w:rFonts w:ascii="Tahoma" w:hAnsi="Tahoma" w:cs="Tahoma"/>
          <w:sz w:val="20"/>
          <w:szCs w:val="20"/>
        </w:rPr>
        <w:t>a</w:t>
      </w:r>
      <w:r w:rsidRPr="00AC435E">
        <w:rPr>
          <w:rFonts w:ascii="Tahoma" w:hAnsi="Tahoma" w:cs="Tahoma"/>
          <w:sz w:val="20"/>
          <w:szCs w:val="20"/>
        </w:rPr>
        <w:t xml:space="preserve"> ocorrência do evento, a respeito de qualquer inadimplemento pela Emissora de obrigações assumidas nesta Escritura de Emissão,</w:t>
      </w:r>
      <w:r w:rsidR="00C563D5" w:rsidRPr="00AC435E">
        <w:rPr>
          <w:sz w:val="20"/>
          <w:szCs w:val="20"/>
        </w:rPr>
        <w:t xml:space="preserve"> </w:t>
      </w:r>
      <w:r w:rsidR="00C563D5" w:rsidRPr="00AC435E">
        <w:rPr>
          <w:rFonts w:ascii="Tahoma" w:hAnsi="Tahoma" w:cs="Tahoma"/>
          <w:sz w:val="20"/>
          <w:szCs w:val="20"/>
        </w:rPr>
        <w:t>incluindo as obrigações relativas à constituição da Garantia</w:t>
      </w:r>
      <w:r w:rsidR="00A022D0" w:rsidRPr="00AC435E">
        <w:rPr>
          <w:rFonts w:ascii="Tahoma" w:hAnsi="Tahoma" w:cs="Tahoma"/>
          <w:sz w:val="20"/>
          <w:szCs w:val="20"/>
        </w:rPr>
        <w:t xml:space="preserve"> Real</w:t>
      </w:r>
      <w:r w:rsidR="00C563D5" w:rsidRPr="00AC435E">
        <w:rPr>
          <w:rFonts w:ascii="Tahoma" w:hAnsi="Tahoma" w:cs="Tahoma"/>
          <w:sz w:val="20"/>
          <w:szCs w:val="20"/>
        </w:rPr>
        <w:t>, indicando as cláusulas</w:t>
      </w:r>
      <w:r w:rsidRPr="00AC435E">
        <w:rPr>
          <w:rFonts w:ascii="Tahoma" w:hAnsi="Tahoma" w:cs="Tahoma"/>
          <w:sz w:val="20"/>
          <w:szCs w:val="20"/>
        </w:rPr>
        <w:t xml:space="preserve"> </w:t>
      </w:r>
      <w:r w:rsidR="00C563D5" w:rsidRPr="00AC435E">
        <w:rPr>
          <w:rFonts w:ascii="Tahoma" w:hAnsi="Tahoma" w:cs="Tahoma"/>
          <w:sz w:val="20"/>
          <w:szCs w:val="20"/>
        </w:rPr>
        <w:t>contratuais destinadas a proteger o interesse dos Debenturistas e as consequências para os mesmos, bem como as providências que pretende tomar a respeito do assunto</w:t>
      </w:r>
      <w:r w:rsidRPr="00AC435E">
        <w:rPr>
          <w:rFonts w:ascii="Tahoma" w:hAnsi="Tahoma" w:cs="Tahoma"/>
          <w:sz w:val="20"/>
          <w:szCs w:val="20"/>
        </w:rPr>
        <w:t xml:space="preserve">. Comunicação de igual teor deverá ser enviada à CVM e à </w:t>
      </w:r>
      <w:r w:rsidR="00623B10" w:rsidRPr="00AC435E">
        <w:rPr>
          <w:rFonts w:ascii="Tahoma" w:hAnsi="Tahoma" w:cs="Tahoma"/>
          <w:sz w:val="20"/>
          <w:szCs w:val="20"/>
        </w:rPr>
        <w:t>B3</w:t>
      </w:r>
      <w:r w:rsidRPr="00AC435E">
        <w:rPr>
          <w:rFonts w:ascii="Tahoma" w:hAnsi="Tahoma" w:cs="Tahoma"/>
          <w:sz w:val="20"/>
          <w:szCs w:val="20"/>
        </w:rPr>
        <w:t xml:space="preserve">, em observância aos prazos exigidos por cada qual; </w:t>
      </w:r>
    </w:p>
    <w:p w14:paraId="484CD846" w14:textId="77777777" w:rsidR="00C20F12" w:rsidRPr="00AC435E" w:rsidRDefault="00C20F12" w:rsidP="00F32B4F">
      <w:pPr>
        <w:widowControl w:val="0"/>
        <w:tabs>
          <w:tab w:val="num" w:pos="1701"/>
        </w:tabs>
        <w:rPr>
          <w:rFonts w:ascii="Tahoma" w:hAnsi="Tahoma" w:cs="Tahoma"/>
          <w:sz w:val="20"/>
          <w:szCs w:val="20"/>
        </w:rPr>
      </w:pPr>
    </w:p>
    <w:p w14:paraId="4711CDFF" w14:textId="77777777" w:rsidR="00FB0829" w:rsidRPr="00AC435E" w:rsidRDefault="00C20F12" w:rsidP="00A82EF8">
      <w:pPr>
        <w:widowControl w:val="0"/>
        <w:numPr>
          <w:ilvl w:val="0"/>
          <w:numId w:val="7"/>
        </w:numPr>
        <w:tabs>
          <w:tab w:val="clear" w:pos="1080"/>
          <w:tab w:val="num" w:pos="709"/>
          <w:tab w:val="num" w:pos="1701"/>
        </w:tabs>
        <w:ind w:left="709" w:hanging="709"/>
        <w:rPr>
          <w:rFonts w:ascii="Tahoma" w:hAnsi="Tahoma" w:cs="Tahoma"/>
          <w:sz w:val="20"/>
          <w:szCs w:val="20"/>
        </w:rPr>
      </w:pPr>
      <w:r w:rsidRPr="00AC435E">
        <w:rPr>
          <w:rFonts w:ascii="Tahoma" w:hAnsi="Tahoma" w:cs="Tahoma"/>
          <w:sz w:val="20"/>
          <w:szCs w:val="20"/>
        </w:rPr>
        <w:t>emitir parecer sobre a suficiência das informações constantes de eventuais propostas de modificações nas condições das Debêntures;</w:t>
      </w:r>
      <w:r w:rsidR="00B727A2" w:rsidRPr="00AC435E">
        <w:rPr>
          <w:rFonts w:ascii="Tahoma" w:hAnsi="Tahoma" w:cs="Tahoma"/>
          <w:sz w:val="20"/>
          <w:szCs w:val="20"/>
        </w:rPr>
        <w:t xml:space="preserve"> e</w:t>
      </w:r>
    </w:p>
    <w:p w14:paraId="11187DF1" w14:textId="77777777" w:rsidR="00C20F12" w:rsidRPr="00AC435E" w:rsidRDefault="00C20F12" w:rsidP="00B727A2">
      <w:pPr>
        <w:pStyle w:val="PargrafodaLista"/>
        <w:widowControl w:val="0"/>
        <w:tabs>
          <w:tab w:val="num" w:pos="709"/>
        </w:tabs>
        <w:ind w:left="0"/>
        <w:rPr>
          <w:rFonts w:ascii="Tahoma" w:hAnsi="Tahoma" w:cs="Tahoma"/>
          <w:sz w:val="20"/>
          <w:szCs w:val="20"/>
        </w:rPr>
      </w:pPr>
    </w:p>
    <w:p w14:paraId="73A432E8" w14:textId="641A4835" w:rsidR="00C20F12" w:rsidRPr="00AC435E" w:rsidRDefault="00B727A2" w:rsidP="00B727A2">
      <w:pPr>
        <w:widowControl w:val="0"/>
        <w:numPr>
          <w:ilvl w:val="0"/>
          <w:numId w:val="7"/>
        </w:numPr>
        <w:tabs>
          <w:tab w:val="clear" w:pos="1080"/>
          <w:tab w:val="num" w:pos="709"/>
          <w:tab w:val="num" w:pos="1701"/>
        </w:tabs>
        <w:ind w:left="709" w:hanging="709"/>
        <w:rPr>
          <w:rFonts w:ascii="Tahoma" w:hAnsi="Tahoma" w:cs="Tahoma"/>
          <w:sz w:val="20"/>
          <w:szCs w:val="20"/>
        </w:rPr>
      </w:pPr>
      <w:r w:rsidRPr="00AC435E">
        <w:rPr>
          <w:rFonts w:ascii="Tahoma" w:hAnsi="Tahoma" w:cs="Tahoma"/>
          <w:sz w:val="20"/>
          <w:szCs w:val="20"/>
        </w:rPr>
        <w:t>validar e disponibilizar o cálculo do Valor Unitário das Debêntures a ser realizado pela Emissora aos Debenturistas e aos participantes do mercado, por meio de sua central de atendimento e/ou de seu website</w:t>
      </w:r>
      <w:r w:rsidR="009813E5" w:rsidRPr="00AC435E">
        <w:rPr>
          <w:rFonts w:ascii="Tahoma" w:hAnsi="Tahoma" w:cs="Tahoma"/>
          <w:sz w:val="20"/>
          <w:szCs w:val="20"/>
        </w:rPr>
        <w:t>.</w:t>
      </w:r>
      <w:r w:rsidR="00021AB3" w:rsidRPr="00AC435E">
        <w:rPr>
          <w:rFonts w:ascii="Tahoma" w:hAnsi="Tahoma" w:cs="Tahoma"/>
          <w:sz w:val="20"/>
          <w:szCs w:val="20"/>
        </w:rPr>
        <w:t xml:space="preserve"> </w:t>
      </w:r>
    </w:p>
    <w:p w14:paraId="7D41DC7F" w14:textId="77777777" w:rsidR="00C20F12" w:rsidRPr="00AC435E" w:rsidRDefault="00C20F12" w:rsidP="00F32B4F">
      <w:pPr>
        <w:pStyle w:val="PargrafodaLista"/>
        <w:widowControl w:val="0"/>
        <w:rPr>
          <w:rFonts w:ascii="Tahoma" w:hAnsi="Tahoma" w:cs="Tahoma"/>
          <w:sz w:val="20"/>
          <w:szCs w:val="20"/>
        </w:rPr>
      </w:pPr>
    </w:p>
    <w:p w14:paraId="62B4FBD4" w14:textId="77777777" w:rsidR="00C20F12" w:rsidRPr="00AC435E" w:rsidRDefault="00EB160B" w:rsidP="00B6005A">
      <w:pPr>
        <w:widowControl w:val="0"/>
        <w:numPr>
          <w:ilvl w:val="0"/>
          <w:numId w:val="23"/>
        </w:numPr>
        <w:tabs>
          <w:tab w:val="left" w:pos="567"/>
        </w:tabs>
        <w:ind w:left="0" w:firstLine="0"/>
        <w:rPr>
          <w:rFonts w:ascii="Tahoma" w:hAnsi="Tahoma" w:cs="Tahoma"/>
          <w:sz w:val="20"/>
          <w:szCs w:val="20"/>
        </w:rPr>
      </w:pPr>
      <w:bookmarkStart w:id="137" w:name="_Ref261310974"/>
      <w:r w:rsidRPr="00AC435E">
        <w:rPr>
          <w:rFonts w:ascii="Tahoma" w:hAnsi="Tahoma" w:cs="Tahoma"/>
          <w:sz w:val="20"/>
          <w:szCs w:val="20"/>
        </w:rPr>
        <w:t xml:space="preserve">O </w:t>
      </w:r>
      <w:r w:rsidR="00C20F12" w:rsidRPr="00AC435E">
        <w:rPr>
          <w:rFonts w:ascii="Tahoma" w:hAnsi="Tahoma" w:cs="Tahoma"/>
          <w:sz w:val="20"/>
          <w:szCs w:val="20"/>
        </w:rPr>
        <w:t>Agente Fiduciário usará de quaisquer procedimentos judiciais ou extrajudiciais contra a Emissora para a proteção e defesa dos interesses da comunhão dos Debenturistas na realização de seus créditos, devendo, em caso de inadimplemento da Emissora:</w:t>
      </w:r>
      <w:bookmarkEnd w:id="137"/>
    </w:p>
    <w:p w14:paraId="542DF26B" w14:textId="77777777" w:rsidR="00C20F12" w:rsidRPr="00AC435E" w:rsidRDefault="00C20F12" w:rsidP="00F32B4F">
      <w:pPr>
        <w:widowControl w:val="0"/>
        <w:rPr>
          <w:rFonts w:ascii="Tahoma" w:hAnsi="Tahoma" w:cs="Tahoma"/>
          <w:sz w:val="20"/>
          <w:szCs w:val="20"/>
        </w:rPr>
      </w:pPr>
    </w:p>
    <w:p w14:paraId="01B9DD20" w14:textId="77777777" w:rsidR="00C20F12" w:rsidRPr="00AC435E" w:rsidRDefault="00C20F12" w:rsidP="00A82EF8">
      <w:pPr>
        <w:widowControl w:val="0"/>
        <w:numPr>
          <w:ilvl w:val="0"/>
          <w:numId w:val="8"/>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observados os termos e condições previstos nesta Escritura de Emissão, declarar antecipadamente vencidas as Debêntures e cobrar seu principal e acessórios, observadas as condições </w:t>
      </w:r>
      <w:r w:rsidR="00567E50" w:rsidRPr="00AC435E">
        <w:rPr>
          <w:rFonts w:ascii="Tahoma" w:hAnsi="Tahoma" w:cs="Tahoma"/>
          <w:sz w:val="20"/>
          <w:szCs w:val="20"/>
        </w:rPr>
        <w:t>desta Escritura de Emissão</w:t>
      </w:r>
      <w:r w:rsidR="003742E1" w:rsidRPr="00AC435E">
        <w:rPr>
          <w:rFonts w:ascii="Tahoma" w:hAnsi="Tahoma" w:cs="Tahoma"/>
          <w:sz w:val="20"/>
          <w:szCs w:val="20"/>
        </w:rPr>
        <w:t xml:space="preserve">, incluindo executar a </w:t>
      </w:r>
      <w:r w:rsidR="00A022D0" w:rsidRPr="00AC435E">
        <w:rPr>
          <w:rFonts w:ascii="Tahoma" w:hAnsi="Tahoma" w:cs="Tahoma"/>
          <w:sz w:val="20"/>
          <w:szCs w:val="20"/>
        </w:rPr>
        <w:t>Garantia Real</w:t>
      </w:r>
      <w:r w:rsidR="003742E1" w:rsidRPr="00AC435E">
        <w:rPr>
          <w:rFonts w:ascii="Tahoma" w:hAnsi="Tahoma" w:cs="Tahoma"/>
          <w:sz w:val="20"/>
          <w:szCs w:val="20"/>
        </w:rPr>
        <w:t xml:space="preserve"> associada às Debêntures</w:t>
      </w:r>
      <w:r w:rsidRPr="00AC435E">
        <w:rPr>
          <w:rFonts w:ascii="Tahoma" w:hAnsi="Tahoma" w:cs="Tahoma"/>
          <w:sz w:val="20"/>
          <w:szCs w:val="20"/>
        </w:rPr>
        <w:t>;</w:t>
      </w:r>
    </w:p>
    <w:p w14:paraId="5264B777" w14:textId="77777777" w:rsidR="00C20F12" w:rsidRPr="00AC435E" w:rsidRDefault="00C20F12" w:rsidP="00F32B4F">
      <w:pPr>
        <w:widowControl w:val="0"/>
        <w:tabs>
          <w:tab w:val="num" w:pos="709"/>
        </w:tabs>
        <w:ind w:left="709" w:hanging="709"/>
        <w:rPr>
          <w:rFonts w:ascii="Tahoma" w:hAnsi="Tahoma" w:cs="Tahoma"/>
          <w:sz w:val="20"/>
          <w:szCs w:val="20"/>
        </w:rPr>
      </w:pPr>
    </w:p>
    <w:p w14:paraId="7CDF3BD4" w14:textId="77777777" w:rsidR="00C20F12" w:rsidRPr="00AC435E" w:rsidRDefault="00C20F12" w:rsidP="00A82EF8">
      <w:pPr>
        <w:widowControl w:val="0"/>
        <w:numPr>
          <w:ilvl w:val="0"/>
          <w:numId w:val="8"/>
        </w:numPr>
        <w:tabs>
          <w:tab w:val="clear" w:pos="1080"/>
          <w:tab w:val="num" w:pos="709"/>
        </w:tabs>
        <w:ind w:left="709" w:hanging="709"/>
        <w:rPr>
          <w:rFonts w:ascii="Tahoma" w:hAnsi="Tahoma" w:cs="Tahoma"/>
          <w:sz w:val="20"/>
          <w:szCs w:val="20"/>
        </w:rPr>
      </w:pPr>
      <w:r w:rsidRPr="00AC435E">
        <w:rPr>
          <w:rFonts w:ascii="Tahoma" w:hAnsi="Tahoma" w:cs="Tahoma"/>
          <w:sz w:val="20"/>
          <w:szCs w:val="20"/>
        </w:rPr>
        <w:lastRenderedPageBreak/>
        <w:t>requerer a falência da Emissora, nos termos da legislação aplicável;</w:t>
      </w:r>
    </w:p>
    <w:p w14:paraId="1B071E91" w14:textId="77777777" w:rsidR="00C20F12" w:rsidRPr="00AC435E" w:rsidRDefault="00C20F12" w:rsidP="00F32B4F">
      <w:pPr>
        <w:widowControl w:val="0"/>
        <w:tabs>
          <w:tab w:val="num" w:pos="709"/>
        </w:tabs>
        <w:ind w:left="709" w:hanging="709"/>
        <w:rPr>
          <w:rFonts w:ascii="Tahoma" w:hAnsi="Tahoma" w:cs="Tahoma"/>
          <w:sz w:val="20"/>
          <w:szCs w:val="20"/>
        </w:rPr>
      </w:pPr>
    </w:p>
    <w:p w14:paraId="7B2C5F8A" w14:textId="77777777" w:rsidR="00C20F12" w:rsidRPr="00AC435E" w:rsidRDefault="00C20F12" w:rsidP="00A82EF8">
      <w:pPr>
        <w:widowControl w:val="0"/>
        <w:numPr>
          <w:ilvl w:val="0"/>
          <w:numId w:val="8"/>
        </w:numPr>
        <w:tabs>
          <w:tab w:val="clear" w:pos="1080"/>
          <w:tab w:val="num" w:pos="709"/>
        </w:tabs>
        <w:ind w:left="709" w:hanging="709"/>
        <w:rPr>
          <w:rFonts w:ascii="Tahoma" w:hAnsi="Tahoma" w:cs="Tahoma"/>
          <w:sz w:val="20"/>
          <w:szCs w:val="20"/>
        </w:rPr>
      </w:pPr>
      <w:r w:rsidRPr="00AC435E">
        <w:rPr>
          <w:rFonts w:ascii="Tahoma" w:hAnsi="Tahoma" w:cs="Tahoma"/>
          <w:sz w:val="20"/>
          <w:szCs w:val="20"/>
        </w:rPr>
        <w:t>tomar todas as providências necessárias para a realização dos créditos dos Debenturistas</w:t>
      </w:r>
      <w:r w:rsidR="00C52A28" w:rsidRPr="00AC435E">
        <w:rPr>
          <w:rFonts w:ascii="Tahoma" w:hAnsi="Tahoma" w:cs="Tahoma"/>
          <w:sz w:val="20"/>
          <w:szCs w:val="20"/>
        </w:rPr>
        <w:t xml:space="preserve">, incluindo a execução da </w:t>
      </w:r>
      <w:r w:rsidR="00A7709C" w:rsidRPr="00AC435E">
        <w:rPr>
          <w:rFonts w:ascii="Tahoma" w:hAnsi="Tahoma" w:cs="Tahoma"/>
          <w:sz w:val="20"/>
          <w:szCs w:val="20"/>
        </w:rPr>
        <w:t>Garantia</w:t>
      </w:r>
      <w:r w:rsidR="00A022D0" w:rsidRPr="00AC435E">
        <w:rPr>
          <w:rFonts w:ascii="Tahoma" w:hAnsi="Tahoma" w:cs="Tahoma"/>
          <w:sz w:val="20"/>
          <w:szCs w:val="20"/>
        </w:rPr>
        <w:t xml:space="preserve"> Real</w:t>
      </w:r>
      <w:r w:rsidRPr="00AC435E">
        <w:rPr>
          <w:rFonts w:ascii="Tahoma" w:hAnsi="Tahoma" w:cs="Tahoma"/>
          <w:sz w:val="20"/>
          <w:szCs w:val="20"/>
        </w:rPr>
        <w:t>; e</w:t>
      </w:r>
    </w:p>
    <w:p w14:paraId="705A1A2E" w14:textId="77777777" w:rsidR="00C20F12" w:rsidRPr="00AC435E" w:rsidRDefault="00C20F12" w:rsidP="00F32B4F">
      <w:pPr>
        <w:widowControl w:val="0"/>
        <w:tabs>
          <w:tab w:val="num" w:pos="709"/>
        </w:tabs>
        <w:ind w:left="709" w:hanging="709"/>
        <w:rPr>
          <w:rFonts w:ascii="Tahoma" w:hAnsi="Tahoma" w:cs="Tahoma"/>
          <w:sz w:val="20"/>
          <w:szCs w:val="20"/>
        </w:rPr>
      </w:pPr>
    </w:p>
    <w:p w14:paraId="4BAB4A06" w14:textId="77777777" w:rsidR="00C20F12" w:rsidRPr="00AC435E" w:rsidRDefault="00C20F12" w:rsidP="00A82EF8">
      <w:pPr>
        <w:widowControl w:val="0"/>
        <w:numPr>
          <w:ilvl w:val="0"/>
          <w:numId w:val="8"/>
        </w:numPr>
        <w:tabs>
          <w:tab w:val="clear" w:pos="1080"/>
          <w:tab w:val="num" w:pos="709"/>
        </w:tabs>
        <w:ind w:left="709" w:hanging="709"/>
        <w:rPr>
          <w:rFonts w:ascii="Tahoma" w:hAnsi="Tahoma" w:cs="Tahoma"/>
          <w:sz w:val="20"/>
          <w:szCs w:val="20"/>
        </w:rPr>
      </w:pPr>
      <w:r w:rsidRPr="00AC435E">
        <w:rPr>
          <w:rFonts w:ascii="Tahoma" w:hAnsi="Tahoma" w:cs="Tahoma"/>
          <w:sz w:val="20"/>
          <w:szCs w:val="20"/>
        </w:rPr>
        <w:t>representar os Debenturistas em processo de falência, recuperação judicial ou extrajudicial da Emissora.</w:t>
      </w:r>
    </w:p>
    <w:p w14:paraId="0543B701" w14:textId="77777777" w:rsidR="00C20F12" w:rsidRPr="00AC435E" w:rsidRDefault="00C20F12" w:rsidP="00F32B4F">
      <w:pPr>
        <w:widowControl w:val="0"/>
        <w:rPr>
          <w:rFonts w:ascii="Tahoma" w:hAnsi="Tahoma" w:cs="Tahoma"/>
          <w:sz w:val="20"/>
          <w:szCs w:val="20"/>
        </w:rPr>
      </w:pPr>
    </w:p>
    <w:p w14:paraId="11D04748" w14:textId="3681B185" w:rsidR="00C20F12" w:rsidRPr="00AC435E" w:rsidRDefault="00C20F12" w:rsidP="00B6005A">
      <w:pPr>
        <w:widowControl w:val="0"/>
        <w:numPr>
          <w:ilvl w:val="0"/>
          <w:numId w:val="25"/>
        </w:numPr>
        <w:tabs>
          <w:tab w:val="left" w:pos="567"/>
        </w:tabs>
        <w:ind w:left="0" w:firstLine="0"/>
        <w:rPr>
          <w:rFonts w:ascii="Tahoma" w:hAnsi="Tahoma" w:cs="Tahoma"/>
          <w:sz w:val="20"/>
          <w:szCs w:val="20"/>
        </w:rPr>
      </w:pPr>
      <w:bookmarkStart w:id="138" w:name="_DV_C57"/>
      <w:r w:rsidRPr="00AC435E">
        <w:rPr>
          <w:rFonts w:ascii="Tahoma" w:hAnsi="Tahoma" w:cs="Tahoma"/>
          <w:sz w:val="20"/>
          <w:szCs w:val="20"/>
        </w:rPr>
        <w:t xml:space="preserve">O Agente Fiduciário se eximirá da responsabilidade pela não adoção das medidas contempladas nas alíneas </w:t>
      </w:r>
      <w:r w:rsidR="00EB160B" w:rsidRPr="00AC435E">
        <w:rPr>
          <w:rFonts w:ascii="Tahoma" w:hAnsi="Tahoma" w:cs="Tahoma"/>
          <w:sz w:val="20"/>
          <w:szCs w:val="20"/>
        </w:rPr>
        <w:t>“</w:t>
      </w:r>
      <w:r w:rsidRPr="00AC435E">
        <w:rPr>
          <w:rFonts w:ascii="Tahoma" w:hAnsi="Tahoma" w:cs="Tahoma"/>
          <w:sz w:val="20"/>
          <w:szCs w:val="20"/>
        </w:rPr>
        <w:t>a</w:t>
      </w:r>
      <w:r w:rsidR="00EB160B" w:rsidRPr="00AC435E">
        <w:rPr>
          <w:rFonts w:ascii="Tahoma" w:hAnsi="Tahoma" w:cs="Tahoma"/>
          <w:sz w:val="20"/>
          <w:szCs w:val="20"/>
        </w:rPr>
        <w:t>”</w:t>
      </w:r>
      <w:r w:rsidRPr="00AC435E">
        <w:rPr>
          <w:rFonts w:ascii="Tahoma" w:hAnsi="Tahoma" w:cs="Tahoma"/>
          <w:sz w:val="20"/>
          <w:szCs w:val="20"/>
        </w:rPr>
        <w:t xml:space="preserve">, </w:t>
      </w:r>
      <w:r w:rsidR="00EB160B" w:rsidRPr="00AC435E">
        <w:rPr>
          <w:rFonts w:ascii="Tahoma" w:hAnsi="Tahoma" w:cs="Tahoma"/>
          <w:sz w:val="20"/>
          <w:szCs w:val="20"/>
        </w:rPr>
        <w:t>“</w:t>
      </w:r>
      <w:r w:rsidRPr="00AC435E">
        <w:rPr>
          <w:rFonts w:ascii="Tahoma" w:hAnsi="Tahoma" w:cs="Tahoma"/>
          <w:sz w:val="20"/>
          <w:szCs w:val="20"/>
        </w:rPr>
        <w:t>b</w:t>
      </w:r>
      <w:r w:rsidR="00EB160B" w:rsidRPr="00AC435E">
        <w:rPr>
          <w:rFonts w:ascii="Tahoma" w:hAnsi="Tahoma" w:cs="Tahoma"/>
          <w:sz w:val="20"/>
          <w:szCs w:val="20"/>
        </w:rPr>
        <w:t>”</w:t>
      </w:r>
      <w:r w:rsidR="00261DC2" w:rsidRPr="00AC435E">
        <w:rPr>
          <w:rFonts w:ascii="Tahoma" w:hAnsi="Tahoma" w:cs="Tahoma"/>
          <w:sz w:val="20"/>
          <w:szCs w:val="20"/>
        </w:rPr>
        <w:t>,</w:t>
      </w:r>
      <w:r w:rsidRPr="00AC435E">
        <w:rPr>
          <w:rFonts w:ascii="Tahoma" w:hAnsi="Tahoma" w:cs="Tahoma"/>
          <w:sz w:val="20"/>
          <w:szCs w:val="20"/>
        </w:rPr>
        <w:t xml:space="preserve"> </w:t>
      </w:r>
      <w:r w:rsidR="00EB160B" w:rsidRPr="00AC435E">
        <w:rPr>
          <w:rFonts w:ascii="Tahoma" w:hAnsi="Tahoma" w:cs="Tahoma"/>
          <w:sz w:val="20"/>
          <w:szCs w:val="20"/>
        </w:rPr>
        <w:t>“</w:t>
      </w:r>
      <w:r w:rsidRPr="00AC435E">
        <w:rPr>
          <w:rFonts w:ascii="Tahoma" w:hAnsi="Tahoma" w:cs="Tahoma"/>
          <w:sz w:val="20"/>
          <w:szCs w:val="20"/>
        </w:rPr>
        <w:t>c</w:t>
      </w:r>
      <w:r w:rsidR="00EB160B" w:rsidRPr="00AC435E">
        <w:rPr>
          <w:rFonts w:ascii="Tahoma" w:hAnsi="Tahoma" w:cs="Tahoma"/>
          <w:sz w:val="20"/>
          <w:szCs w:val="20"/>
        </w:rPr>
        <w:t>”</w:t>
      </w:r>
      <w:r w:rsidR="00261DC2" w:rsidRPr="00AC435E">
        <w:rPr>
          <w:rFonts w:ascii="Tahoma" w:hAnsi="Tahoma" w:cs="Tahoma"/>
          <w:sz w:val="20"/>
          <w:szCs w:val="20"/>
        </w:rPr>
        <w:t xml:space="preserve"> e </w:t>
      </w:r>
      <w:r w:rsidR="00EB160B" w:rsidRPr="00AC435E">
        <w:rPr>
          <w:rFonts w:ascii="Tahoma" w:hAnsi="Tahoma" w:cs="Tahoma"/>
          <w:sz w:val="20"/>
          <w:szCs w:val="20"/>
        </w:rPr>
        <w:t>“</w:t>
      </w:r>
      <w:r w:rsidR="00261DC2" w:rsidRPr="00AC435E">
        <w:rPr>
          <w:rFonts w:ascii="Tahoma" w:hAnsi="Tahoma" w:cs="Tahoma"/>
          <w:sz w:val="20"/>
          <w:szCs w:val="20"/>
        </w:rPr>
        <w:t>d</w:t>
      </w:r>
      <w:r w:rsidR="00EB160B" w:rsidRPr="00AC435E">
        <w:rPr>
          <w:rFonts w:ascii="Tahoma" w:hAnsi="Tahoma" w:cs="Tahoma"/>
          <w:sz w:val="20"/>
          <w:szCs w:val="20"/>
        </w:rPr>
        <w:t>”</w:t>
      </w:r>
      <w:r w:rsidR="00261DC2" w:rsidRPr="00AC435E">
        <w:rPr>
          <w:rFonts w:ascii="Tahoma" w:hAnsi="Tahoma" w:cs="Tahoma"/>
          <w:sz w:val="20"/>
          <w:szCs w:val="20"/>
        </w:rPr>
        <w:t xml:space="preserve"> </w:t>
      </w:r>
      <w:r w:rsidRPr="00AC435E">
        <w:rPr>
          <w:rFonts w:ascii="Tahoma" w:hAnsi="Tahoma" w:cs="Tahoma"/>
          <w:sz w:val="20"/>
          <w:szCs w:val="20"/>
        </w:rPr>
        <w:t xml:space="preserve">acima se, </w:t>
      </w:r>
      <w:r w:rsidR="00B727A2" w:rsidRPr="00AC435E">
        <w:rPr>
          <w:rFonts w:ascii="Tahoma" w:hAnsi="Tahoma" w:cs="Tahoma"/>
          <w:sz w:val="20"/>
          <w:szCs w:val="20"/>
        </w:rPr>
        <w:t xml:space="preserve">eximida expressamente pelos Debenturistas ou </w:t>
      </w:r>
      <w:r w:rsidRPr="00AC435E">
        <w:rPr>
          <w:rFonts w:ascii="Tahoma" w:hAnsi="Tahoma" w:cs="Tahoma"/>
          <w:sz w:val="20"/>
          <w:szCs w:val="20"/>
        </w:rPr>
        <w:t xml:space="preserve">convocada Assembleia Geral de Debenturistas, </w:t>
      </w:r>
      <w:r w:rsidR="00AA30FC" w:rsidRPr="00AC435E">
        <w:rPr>
          <w:rFonts w:ascii="Tahoma" w:hAnsi="Tahoma" w:cs="Tahoma"/>
          <w:sz w:val="20"/>
          <w:szCs w:val="20"/>
        </w:rPr>
        <w:t>esta</w:t>
      </w:r>
      <w:r w:rsidRPr="00AC435E">
        <w:rPr>
          <w:rFonts w:ascii="Tahoma" w:hAnsi="Tahoma" w:cs="Tahoma"/>
          <w:sz w:val="20"/>
          <w:szCs w:val="20"/>
        </w:rPr>
        <w:t xml:space="preserve"> assim o autorizar por deliberação da </w:t>
      </w:r>
      <w:r w:rsidR="00261DC2" w:rsidRPr="00AC435E">
        <w:rPr>
          <w:rFonts w:ascii="Tahoma" w:hAnsi="Tahoma" w:cs="Tahoma"/>
          <w:sz w:val="20"/>
          <w:szCs w:val="20"/>
        </w:rPr>
        <w:t xml:space="preserve">maioria </w:t>
      </w:r>
      <w:r w:rsidRPr="00AC435E">
        <w:rPr>
          <w:rFonts w:ascii="Tahoma" w:hAnsi="Tahoma" w:cs="Tahoma"/>
          <w:sz w:val="20"/>
          <w:szCs w:val="20"/>
        </w:rPr>
        <w:t>das Debêntures em Circulação.</w:t>
      </w:r>
      <w:bookmarkEnd w:id="138"/>
      <w:r w:rsidR="00B727A2" w:rsidRPr="00AC435E">
        <w:rPr>
          <w:rFonts w:ascii="Tahoma" w:hAnsi="Tahoma" w:cs="Tahoma"/>
          <w:sz w:val="20"/>
          <w:szCs w:val="20"/>
        </w:rPr>
        <w:t xml:space="preserve"> </w:t>
      </w:r>
    </w:p>
    <w:p w14:paraId="7E4B452F" w14:textId="77777777" w:rsidR="00C20F12" w:rsidRPr="00AC435E" w:rsidRDefault="00C20F12" w:rsidP="00F32B4F">
      <w:pPr>
        <w:widowControl w:val="0"/>
        <w:rPr>
          <w:rFonts w:ascii="Tahoma" w:hAnsi="Tahoma" w:cs="Tahoma"/>
          <w:sz w:val="20"/>
          <w:szCs w:val="20"/>
        </w:rPr>
      </w:pPr>
    </w:p>
    <w:p w14:paraId="28AA0679" w14:textId="77777777" w:rsidR="00C20F12" w:rsidRPr="00AC435E" w:rsidRDefault="00C20F12" w:rsidP="00B6005A">
      <w:pPr>
        <w:widowControl w:val="0"/>
        <w:numPr>
          <w:ilvl w:val="0"/>
          <w:numId w:val="23"/>
        </w:numPr>
        <w:tabs>
          <w:tab w:val="left" w:pos="567"/>
        </w:tabs>
        <w:ind w:left="0" w:firstLine="0"/>
        <w:rPr>
          <w:rFonts w:ascii="Tahoma" w:hAnsi="Tahoma" w:cs="Tahoma"/>
          <w:sz w:val="20"/>
          <w:szCs w:val="20"/>
        </w:rPr>
      </w:pPr>
      <w:bookmarkStart w:id="139" w:name="_Ref2022287"/>
      <w:r w:rsidRPr="00AC435E">
        <w:rPr>
          <w:rFonts w:ascii="Tahoma" w:hAnsi="Tahoma" w:cs="Tahoma"/>
          <w:sz w:val="20"/>
          <w:szCs w:val="20"/>
        </w:rPr>
        <w:t xml:space="preserve">Nas hipóteses de ausência ou impedimentos temporários, renúncia, liquidação, dissolução ou extinção, ou qualquer outro caso de vacância na função de agente fiduciário da Emissão, será realizada, dentro do prazo máximo de 30 (trinta) dias contado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w:t>
      </w:r>
      <w:r w:rsidR="009D7CFB" w:rsidRPr="00AC435E">
        <w:rPr>
          <w:rFonts w:ascii="Tahoma" w:hAnsi="Tahoma" w:cs="Tahoma"/>
          <w:sz w:val="20"/>
          <w:szCs w:val="20"/>
        </w:rPr>
        <w:t xml:space="preserve">de a </w:t>
      </w:r>
      <w:r w:rsidRPr="00AC435E">
        <w:rPr>
          <w:rFonts w:ascii="Tahoma" w:hAnsi="Tahoma" w:cs="Tahoma"/>
          <w:sz w:val="20"/>
          <w:szCs w:val="20"/>
        </w:rPr>
        <w:t xml:space="preserve">convocação não ocorrer até </w:t>
      </w:r>
      <w:r w:rsidR="007146B1" w:rsidRPr="00AC435E">
        <w:rPr>
          <w:rFonts w:ascii="Tahoma" w:hAnsi="Tahoma" w:cs="Tahoma"/>
          <w:sz w:val="20"/>
          <w:szCs w:val="20"/>
        </w:rPr>
        <w:t>0</w:t>
      </w:r>
      <w:r w:rsidRPr="00AC435E">
        <w:rPr>
          <w:rFonts w:ascii="Tahoma" w:hAnsi="Tahoma" w:cs="Tahoma"/>
          <w:sz w:val="20"/>
          <w:szCs w:val="20"/>
        </w:rPr>
        <w:t xml:space="preserve">5 (cinco) </w:t>
      </w:r>
      <w:r w:rsidR="00A95BE3" w:rsidRPr="00AC435E">
        <w:rPr>
          <w:rFonts w:ascii="Tahoma" w:hAnsi="Tahoma" w:cs="Tahoma"/>
          <w:sz w:val="20"/>
          <w:szCs w:val="20"/>
        </w:rPr>
        <w:t>Dias Úteis</w:t>
      </w:r>
      <w:r w:rsidRPr="00AC435E">
        <w:rPr>
          <w:rFonts w:ascii="Tahoma" w:hAnsi="Tahoma" w:cs="Tahoma"/>
          <w:sz w:val="20"/>
          <w:szCs w:val="20"/>
        </w:rPr>
        <w:t xml:space="preserve"> antes do término do prazo acima citado, caberá à Emissora efetuá-la, sendo certo que a CVM poderá nomear substituto provisório, enquanto não se consumar o processo de escolha do novo agente fiduciário da Emissão. A substituição não implicará em remuneração ao novo agente fiduciário superior </w:t>
      </w:r>
      <w:r w:rsidR="00AB69D8" w:rsidRPr="00AC435E">
        <w:rPr>
          <w:rFonts w:ascii="Tahoma" w:hAnsi="Tahoma" w:cs="Tahoma"/>
          <w:sz w:val="20"/>
          <w:szCs w:val="20"/>
        </w:rPr>
        <w:t>a</w:t>
      </w:r>
      <w:r w:rsidRPr="00AC435E">
        <w:rPr>
          <w:rFonts w:ascii="Tahoma" w:hAnsi="Tahoma" w:cs="Tahoma"/>
          <w:sz w:val="20"/>
          <w:szCs w:val="20"/>
        </w:rPr>
        <w:t xml:space="preserve"> ora avençada.</w:t>
      </w:r>
      <w:bookmarkEnd w:id="139"/>
    </w:p>
    <w:p w14:paraId="1DC7271A" w14:textId="77777777" w:rsidR="00C20F12" w:rsidRPr="00AC435E" w:rsidRDefault="00C20F12" w:rsidP="00F32B4F">
      <w:pPr>
        <w:widowControl w:val="0"/>
        <w:rPr>
          <w:rFonts w:ascii="Tahoma" w:hAnsi="Tahoma" w:cs="Tahoma"/>
          <w:sz w:val="20"/>
          <w:szCs w:val="20"/>
        </w:rPr>
      </w:pPr>
    </w:p>
    <w:p w14:paraId="7C33CD6F" w14:textId="77777777" w:rsidR="00C20F12" w:rsidRPr="00AC435E" w:rsidRDefault="00C20F12" w:rsidP="00B6005A">
      <w:pPr>
        <w:widowControl w:val="0"/>
        <w:numPr>
          <w:ilvl w:val="0"/>
          <w:numId w:val="26"/>
        </w:numPr>
        <w:tabs>
          <w:tab w:val="left" w:pos="567"/>
        </w:tabs>
        <w:ind w:left="0" w:firstLine="0"/>
        <w:rPr>
          <w:rFonts w:ascii="Tahoma" w:hAnsi="Tahoma" w:cs="Tahoma"/>
          <w:sz w:val="20"/>
          <w:szCs w:val="20"/>
        </w:rPr>
      </w:pPr>
      <w:r w:rsidRPr="00AC435E">
        <w:rPr>
          <w:rFonts w:ascii="Tahoma" w:hAnsi="Tahoma" w:cs="Tahoma"/>
          <w:sz w:val="20"/>
          <w:szCs w:val="20"/>
        </w:rPr>
        <w:t>Na hipótese de o Agente Fiduciário não poder continuar a exercer as suas funções por circunstâncias supervenientes a esta Escritura de Emissão, deverá este comunicar imediatamente o fato à Emissora e aos Debenturistas, solicitando sua substituição.</w:t>
      </w:r>
    </w:p>
    <w:p w14:paraId="6A5D15FB" w14:textId="77777777" w:rsidR="00C20F12" w:rsidRPr="00AC435E" w:rsidRDefault="00C20F12" w:rsidP="00F32B4F">
      <w:pPr>
        <w:widowControl w:val="0"/>
        <w:rPr>
          <w:rFonts w:ascii="Tahoma" w:hAnsi="Tahoma" w:cs="Tahoma"/>
          <w:sz w:val="20"/>
          <w:szCs w:val="20"/>
        </w:rPr>
      </w:pPr>
    </w:p>
    <w:p w14:paraId="1021255D" w14:textId="77777777" w:rsidR="00C20F12" w:rsidRPr="00AC435E" w:rsidRDefault="00C20F12" w:rsidP="00B6005A">
      <w:pPr>
        <w:widowControl w:val="0"/>
        <w:numPr>
          <w:ilvl w:val="0"/>
          <w:numId w:val="26"/>
        </w:numPr>
        <w:tabs>
          <w:tab w:val="left" w:pos="567"/>
        </w:tabs>
        <w:ind w:left="0" w:firstLine="0"/>
        <w:rPr>
          <w:rFonts w:ascii="Tahoma" w:hAnsi="Tahoma" w:cs="Tahoma"/>
          <w:sz w:val="20"/>
          <w:szCs w:val="20"/>
        </w:rPr>
      </w:pPr>
      <w:r w:rsidRPr="00AC435E">
        <w:rPr>
          <w:rFonts w:ascii="Tahoma" w:hAnsi="Tahoma" w:cs="Tahoma"/>
          <w:sz w:val="20"/>
          <w:szCs w:val="20"/>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w:t>
      </w:r>
    </w:p>
    <w:p w14:paraId="62A318D4" w14:textId="77777777" w:rsidR="00C20F12" w:rsidRPr="00AC435E" w:rsidRDefault="00C20F12" w:rsidP="00F32B4F">
      <w:pPr>
        <w:widowControl w:val="0"/>
        <w:rPr>
          <w:rFonts w:ascii="Tahoma" w:hAnsi="Tahoma" w:cs="Tahoma"/>
          <w:sz w:val="20"/>
          <w:szCs w:val="20"/>
        </w:rPr>
      </w:pPr>
    </w:p>
    <w:p w14:paraId="25FC7820" w14:textId="77777777" w:rsidR="00C20F12" w:rsidRPr="00AC435E" w:rsidRDefault="00C20F12" w:rsidP="00B6005A">
      <w:pPr>
        <w:widowControl w:val="0"/>
        <w:numPr>
          <w:ilvl w:val="0"/>
          <w:numId w:val="26"/>
        </w:numPr>
        <w:tabs>
          <w:tab w:val="left" w:pos="567"/>
        </w:tabs>
        <w:ind w:left="0" w:firstLine="0"/>
        <w:rPr>
          <w:rFonts w:ascii="Tahoma" w:hAnsi="Tahoma" w:cs="Tahoma"/>
          <w:sz w:val="20"/>
          <w:szCs w:val="20"/>
        </w:rPr>
      </w:pPr>
      <w:r w:rsidRPr="00AC435E">
        <w:rPr>
          <w:rFonts w:ascii="Tahoma" w:hAnsi="Tahoma" w:cs="Tahoma"/>
          <w:sz w:val="20"/>
          <w:szCs w:val="20"/>
        </w:rPr>
        <w:t xml:space="preserve">Caso ocorra a efetiva substituição do Agente Fiduciário, o substituto receberá a mesma remuneração recebida pelo Agente Fiduciário em todos os seus termos e condições, sendo que a primeira parcela anual devida ao substituto será calculada </w:t>
      </w:r>
      <w:r w:rsidRPr="00AC435E">
        <w:rPr>
          <w:rFonts w:ascii="Tahoma" w:hAnsi="Tahoma" w:cs="Tahoma"/>
          <w:i/>
          <w:sz w:val="20"/>
          <w:szCs w:val="20"/>
        </w:rPr>
        <w:t>pro rata temporis</w:t>
      </w:r>
      <w:r w:rsidRPr="00AC435E">
        <w:rPr>
          <w:rFonts w:ascii="Tahoma" w:hAnsi="Tahoma" w:cs="Tahoma"/>
          <w:sz w:val="20"/>
          <w:szCs w:val="20"/>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619927CF" w14:textId="77777777" w:rsidR="00C20F12" w:rsidRPr="00AC435E" w:rsidRDefault="00C20F12" w:rsidP="00F32B4F">
      <w:pPr>
        <w:widowControl w:val="0"/>
        <w:rPr>
          <w:rFonts w:ascii="Tahoma" w:hAnsi="Tahoma" w:cs="Tahoma"/>
          <w:sz w:val="20"/>
          <w:szCs w:val="20"/>
        </w:rPr>
      </w:pPr>
    </w:p>
    <w:p w14:paraId="4B991547" w14:textId="77777777" w:rsidR="00C20F12" w:rsidRPr="00AC435E" w:rsidRDefault="00C20F12" w:rsidP="00B6005A">
      <w:pPr>
        <w:widowControl w:val="0"/>
        <w:numPr>
          <w:ilvl w:val="0"/>
          <w:numId w:val="26"/>
        </w:numPr>
        <w:tabs>
          <w:tab w:val="left" w:pos="567"/>
        </w:tabs>
        <w:ind w:left="0" w:firstLine="0"/>
        <w:rPr>
          <w:rFonts w:ascii="Tahoma" w:hAnsi="Tahoma" w:cs="Tahoma"/>
          <w:sz w:val="20"/>
          <w:szCs w:val="20"/>
        </w:rPr>
      </w:pPr>
      <w:r w:rsidRPr="00AC435E">
        <w:rPr>
          <w:rFonts w:ascii="Tahoma" w:hAnsi="Tahoma" w:cs="Tahoma"/>
          <w:sz w:val="20"/>
          <w:szCs w:val="20"/>
        </w:rPr>
        <w:t xml:space="preserve">A substituição do Agente Fiduciário em caráter permanente deverá ser objeto de aditamento à Escritura de Emissão, que deverá ser registrado na </w:t>
      </w:r>
      <w:r w:rsidR="00473988" w:rsidRPr="00AC435E">
        <w:rPr>
          <w:rFonts w:ascii="Tahoma" w:hAnsi="Tahoma" w:cs="Tahoma"/>
          <w:sz w:val="20"/>
          <w:szCs w:val="20"/>
        </w:rPr>
        <w:t xml:space="preserve">JUCESP </w:t>
      </w:r>
      <w:r w:rsidRPr="00AC435E">
        <w:rPr>
          <w:rFonts w:ascii="Tahoma" w:hAnsi="Tahoma" w:cs="Tahoma"/>
          <w:sz w:val="20"/>
          <w:szCs w:val="20"/>
        </w:rPr>
        <w:t>junto com a presente.</w:t>
      </w:r>
    </w:p>
    <w:p w14:paraId="4AD21FE8" w14:textId="77777777" w:rsidR="00BB2788" w:rsidRPr="00AC435E" w:rsidRDefault="00BB2788" w:rsidP="00BB2788">
      <w:pPr>
        <w:pStyle w:val="PargrafodaLista"/>
        <w:rPr>
          <w:rFonts w:ascii="Tahoma" w:hAnsi="Tahoma" w:cs="Tahoma"/>
          <w:sz w:val="20"/>
          <w:szCs w:val="20"/>
        </w:rPr>
      </w:pPr>
    </w:p>
    <w:p w14:paraId="7A1EDC52" w14:textId="77777777" w:rsidR="00BB2788" w:rsidRPr="00AC435E" w:rsidRDefault="00BB2788" w:rsidP="00B6005A">
      <w:pPr>
        <w:widowControl w:val="0"/>
        <w:numPr>
          <w:ilvl w:val="0"/>
          <w:numId w:val="26"/>
        </w:numPr>
        <w:tabs>
          <w:tab w:val="left" w:pos="567"/>
        </w:tabs>
        <w:ind w:left="0" w:firstLine="0"/>
        <w:rPr>
          <w:rFonts w:ascii="Tahoma" w:hAnsi="Tahoma" w:cs="Tahoma"/>
          <w:sz w:val="20"/>
          <w:szCs w:val="20"/>
        </w:rPr>
      </w:pPr>
      <w:r w:rsidRPr="00AC435E">
        <w:rPr>
          <w:rFonts w:ascii="Tahoma" w:hAnsi="Tahoma" w:cs="Tahoma"/>
          <w:sz w:val="20"/>
          <w:szCs w:val="20"/>
        </w:rPr>
        <w:t xml:space="preserve">Em qualquer hipótese, a substituição do Agente Fiduciário deverá ser comunicada à CVM no prazo de até </w:t>
      </w:r>
      <w:r w:rsidR="007146B1" w:rsidRPr="00AC435E">
        <w:rPr>
          <w:rFonts w:ascii="Tahoma" w:hAnsi="Tahoma" w:cs="Tahoma"/>
          <w:sz w:val="20"/>
          <w:szCs w:val="20"/>
        </w:rPr>
        <w:t>0</w:t>
      </w:r>
      <w:r w:rsidRPr="00AC435E">
        <w:rPr>
          <w:rFonts w:ascii="Tahoma" w:hAnsi="Tahoma" w:cs="Tahoma"/>
          <w:sz w:val="20"/>
          <w:szCs w:val="20"/>
        </w:rPr>
        <w:t>7 (sete) Dias Úteis contado do registro do aditamento a esta Escritura de Emissão.</w:t>
      </w:r>
    </w:p>
    <w:p w14:paraId="0CF73C37" w14:textId="77777777" w:rsidR="00C20F12" w:rsidRPr="00AC435E" w:rsidRDefault="00C20F12" w:rsidP="00F32B4F">
      <w:pPr>
        <w:pStyle w:val="p0"/>
        <w:widowControl w:val="0"/>
        <w:tabs>
          <w:tab w:val="clear" w:pos="720"/>
        </w:tabs>
        <w:spacing w:line="240" w:lineRule="auto"/>
        <w:rPr>
          <w:rFonts w:ascii="Tahoma" w:hAnsi="Tahoma" w:cs="Tahoma"/>
          <w:sz w:val="20"/>
          <w:szCs w:val="20"/>
        </w:rPr>
      </w:pPr>
    </w:p>
    <w:p w14:paraId="03CDB85D" w14:textId="67C874BA" w:rsidR="00C20F12" w:rsidRPr="00AC435E" w:rsidRDefault="00C20F12" w:rsidP="00B6005A">
      <w:pPr>
        <w:widowControl w:val="0"/>
        <w:numPr>
          <w:ilvl w:val="0"/>
          <w:numId w:val="27"/>
        </w:numPr>
        <w:tabs>
          <w:tab w:val="left" w:pos="851"/>
        </w:tabs>
        <w:ind w:left="0" w:firstLine="0"/>
        <w:rPr>
          <w:rFonts w:ascii="Tahoma" w:hAnsi="Tahoma" w:cs="Tahoma"/>
          <w:sz w:val="20"/>
          <w:szCs w:val="20"/>
        </w:rPr>
      </w:pPr>
      <w:r w:rsidRPr="00AC435E">
        <w:rPr>
          <w:rFonts w:ascii="Tahoma" w:hAnsi="Tahoma" w:cs="Tahoma"/>
          <w:sz w:val="20"/>
          <w:szCs w:val="20"/>
        </w:rPr>
        <w:t xml:space="preserve">O agente fiduciário substituto deverá, imediatamente após sua nomeação, comunicá-la aos Debenturistas em forma de aviso nos termos </w:t>
      </w:r>
      <w:r w:rsidR="00A022D0" w:rsidRPr="00AC435E">
        <w:rPr>
          <w:rFonts w:ascii="Tahoma" w:hAnsi="Tahoma" w:cs="Tahoma"/>
          <w:sz w:val="20"/>
          <w:szCs w:val="20"/>
        </w:rPr>
        <w:t>na Cláusula</w:t>
      </w:r>
      <w:r w:rsidRPr="00AC435E">
        <w:rPr>
          <w:rFonts w:ascii="Tahoma" w:hAnsi="Tahoma" w:cs="Tahoma"/>
          <w:sz w:val="20"/>
          <w:szCs w:val="20"/>
        </w:rPr>
        <w:t xml:space="preserve"> </w:t>
      </w:r>
      <w:r w:rsidR="002800C4" w:rsidRPr="00AC435E">
        <w:rPr>
          <w:rFonts w:ascii="Tahoma" w:hAnsi="Tahoma" w:cs="Tahoma"/>
          <w:sz w:val="20"/>
          <w:szCs w:val="20"/>
        </w:rPr>
        <w:fldChar w:fldCharType="begin"/>
      </w:r>
      <w:r w:rsidR="00A022D0" w:rsidRPr="00AC435E">
        <w:rPr>
          <w:rFonts w:ascii="Tahoma" w:hAnsi="Tahoma" w:cs="Tahoma"/>
          <w:sz w:val="20"/>
          <w:szCs w:val="20"/>
        </w:rPr>
        <w:instrText xml:space="preserve"> REF _Ref2021138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5.19.1</w:t>
      </w:r>
      <w:r w:rsidR="002800C4" w:rsidRPr="00AC435E">
        <w:rPr>
          <w:rFonts w:ascii="Tahoma" w:hAnsi="Tahoma" w:cs="Tahoma"/>
          <w:sz w:val="20"/>
          <w:szCs w:val="20"/>
        </w:rPr>
        <w:fldChar w:fldCharType="end"/>
      </w:r>
      <w:r w:rsidR="00A022D0" w:rsidRPr="00AC435E">
        <w:rPr>
          <w:rFonts w:ascii="Tahoma" w:hAnsi="Tahoma" w:cs="Tahoma"/>
          <w:sz w:val="20"/>
          <w:szCs w:val="20"/>
        </w:rPr>
        <w:t xml:space="preserve"> desta Escritura de Emissão</w:t>
      </w:r>
      <w:r w:rsidRPr="00AC435E">
        <w:rPr>
          <w:rFonts w:ascii="Tahoma" w:hAnsi="Tahoma" w:cs="Tahoma"/>
          <w:sz w:val="20"/>
          <w:szCs w:val="20"/>
        </w:rPr>
        <w:t>.</w:t>
      </w:r>
    </w:p>
    <w:p w14:paraId="06268BF9" w14:textId="77777777" w:rsidR="00C20F12" w:rsidRPr="00AC435E" w:rsidRDefault="00C20F12" w:rsidP="00F32B4F">
      <w:pPr>
        <w:pStyle w:val="p0"/>
        <w:widowControl w:val="0"/>
        <w:tabs>
          <w:tab w:val="clear" w:pos="720"/>
          <w:tab w:val="left" w:pos="851"/>
        </w:tabs>
        <w:spacing w:line="240" w:lineRule="auto"/>
        <w:rPr>
          <w:rFonts w:ascii="Tahoma" w:hAnsi="Tahoma" w:cs="Tahoma"/>
          <w:sz w:val="20"/>
          <w:szCs w:val="20"/>
        </w:rPr>
      </w:pPr>
    </w:p>
    <w:p w14:paraId="0FD48E2D" w14:textId="77777777" w:rsidR="00C20F12" w:rsidRPr="00AC435E" w:rsidRDefault="00C20F12" w:rsidP="00B6005A">
      <w:pPr>
        <w:widowControl w:val="0"/>
        <w:numPr>
          <w:ilvl w:val="0"/>
          <w:numId w:val="27"/>
        </w:numPr>
        <w:tabs>
          <w:tab w:val="left" w:pos="851"/>
        </w:tabs>
        <w:ind w:left="0" w:firstLine="0"/>
        <w:rPr>
          <w:rFonts w:ascii="Tahoma" w:hAnsi="Tahoma" w:cs="Tahoma"/>
          <w:sz w:val="20"/>
          <w:szCs w:val="20"/>
        </w:rPr>
      </w:pPr>
      <w:r w:rsidRPr="00AC435E">
        <w:rPr>
          <w:rFonts w:ascii="Tahoma" w:hAnsi="Tahoma" w:cs="Tahoma"/>
          <w:sz w:val="20"/>
          <w:szCs w:val="20"/>
        </w:rPr>
        <w:t>O agente fiduciário substituto exercerá suas funções a partir da data em que for celebrado o correspondente aditamento a esta Escritura de Emissão</w:t>
      </w:r>
      <w:r w:rsidR="00C52A28" w:rsidRPr="00AC435E">
        <w:rPr>
          <w:rFonts w:ascii="Tahoma" w:hAnsi="Tahoma" w:cs="Tahoma"/>
          <w:sz w:val="20"/>
          <w:szCs w:val="20"/>
        </w:rPr>
        <w:t xml:space="preserve"> e a</w:t>
      </w:r>
      <w:r w:rsidR="003854C5" w:rsidRPr="00AC435E">
        <w:rPr>
          <w:rFonts w:ascii="Tahoma" w:hAnsi="Tahoma" w:cs="Tahoma"/>
          <w:sz w:val="20"/>
          <w:szCs w:val="20"/>
        </w:rPr>
        <w:t xml:space="preserve">o </w:t>
      </w:r>
      <w:r w:rsidR="0029408C" w:rsidRPr="00AC435E">
        <w:rPr>
          <w:rFonts w:ascii="Tahoma" w:hAnsi="Tahoma" w:cs="Tahoma"/>
          <w:sz w:val="20"/>
          <w:szCs w:val="20"/>
        </w:rPr>
        <w:t>Contrato de Cessão Fiduciária</w:t>
      </w:r>
      <w:r w:rsidRPr="00AC435E">
        <w:rPr>
          <w:rFonts w:ascii="Tahoma" w:hAnsi="Tahoma" w:cs="Tahoma"/>
          <w:sz w:val="20"/>
          <w:szCs w:val="20"/>
        </w:rPr>
        <w:t xml:space="preserve">, inclusive, até sua efetiva substituição ou até que todas as obrigações contempladas </w:t>
      </w:r>
      <w:r w:rsidR="00E721F7" w:rsidRPr="00AC435E">
        <w:rPr>
          <w:rFonts w:ascii="Tahoma" w:hAnsi="Tahoma" w:cs="Tahoma"/>
          <w:sz w:val="20"/>
          <w:szCs w:val="20"/>
        </w:rPr>
        <w:t>nesta Escritura de Emissão</w:t>
      </w:r>
      <w:r w:rsidRPr="00AC435E">
        <w:rPr>
          <w:rFonts w:ascii="Tahoma" w:hAnsi="Tahoma" w:cs="Tahoma"/>
          <w:sz w:val="20"/>
          <w:szCs w:val="20"/>
        </w:rPr>
        <w:t xml:space="preserve"> sejam cumpridas.</w:t>
      </w:r>
    </w:p>
    <w:p w14:paraId="685F0918" w14:textId="77777777" w:rsidR="00C20F12" w:rsidRPr="00AC435E" w:rsidRDefault="00C20F12" w:rsidP="00F32B4F">
      <w:pPr>
        <w:pStyle w:val="p0"/>
        <w:widowControl w:val="0"/>
        <w:tabs>
          <w:tab w:val="clear" w:pos="720"/>
        </w:tabs>
        <w:spacing w:line="240" w:lineRule="auto"/>
        <w:rPr>
          <w:rFonts w:ascii="Tahoma" w:hAnsi="Tahoma" w:cs="Tahoma"/>
          <w:sz w:val="20"/>
          <w:szCs w:val="20"/>
        </w:rPr>
      </w:pPr>
    </w:p>
    <w:p w14:paraId="20ECD921" w14:textId="77777777" w:rsidR="002C15F7" w:rsidRPr="00AC435E" w:rsidRDefault="00C20F12" w:rsidP="00B6005A">
      <w:pPr>
        <w:widowControl w:val="0"/>
        <w:numPr>
          <w:ilvl w:val="0"/>
          <w:numId w:val="23"/>
        </w:numPr>
        <w:tabs>
          <w:tab w:val="left" w:pos="567"/>
        </w:tabs>
        <w:ind w:left="0" w:firstLine="0"/>
        <w:rPr>
          <w:rFonts w:ascii="Tahoma" w:hAnsi="Tahoma" w:cs="Tahoma"/>
          <w:sz w:val="20"/>
          <w:szCs w:val="20"/>
        </w:rPr>
      </w:pPr>
      <w:r w:rsidRPr="00AC435E">
        <w:rPr>
          <w:rFonts w:ascii="Tahoma" w:hAnsi="Tahoma" w:cs="Tahoma"/>
          <w:sz w:val="20"/>
          <w:szCs w:val="20"/>
        </w:rPr>
        <w:t>Aplicam-se às hipóteses de substituição do Agente Fiduciário as normas e preceitos a este respeito promulgados por atos da CVM.</w:t>
      </w:r>
    </w:p>
    <w:p w14:paraId="395280AF" w14:textId="77777777" w:rsidR="00DC77DA" w:rsidRPr="00AC435E" w:rsidRDefault="00DC77DA" w:rsidP="00F32B4F">
      <w:pPr>
        <w:widowControl w:val="0"/>
        <w:tabs>
          <w:tab w:val="left" w:pos="567"/>
        </w:tabs>
        <w:rPr>
          <w:rFonts w:ascii="Tahoma" w:hAnsi="Tahoma" w:cs="Tahoma"/>
          <w:sz w:val="20"/>
          <w:szCs w:val="20"/>
        </w:rPr>
      </w:pPr>
    </w:p>
    <w:p w14:paraId="2D1F8E2B" w14:textId="77777777" w:rsidR="002C15F7" w:rsidRPr="00AC435E" w:rsidRDefault="002C15F7"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Cláusula VII</w:t>
      </w:r>
      <w:r w:rsidR="00F30263" w:rsidRPr="00AC435E">
        <w:rPr>
          <w:rFonts w:ascii="Tahoma" w:hAnsi="Tahoma" w:cs="Tahoma"/>
          <w:b/>
          <w:smallCaps/>
          <w:sz w:val="20"/>
          <w:szCs w:val="20"/>
        </w:rPr>
        <w:t>I</w:t>
      </w:r>
    </w:p>
    <w:p w14:paraId="2E9DE43C" w14:textId="77777777" w:rsidR="002C15F7" w:rsidRPr="00AC435E" w:rsidRDefault="001C215F"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Da</w:t>
      </w:r>
      <w:r w:rsidR="002C15F7" w:rsidRPr="00AC435E">
        <w:rPr>
          <w:rFonts w:ascii="Tahoma" w:hAnsi="Tahoma" w:cs="Tahoma"/>
          <w:b/>
          <w:smallCaps/>
          <w:sz w:val="20"/>
          <w:szCs w:val="20"/>
        </w:rPr>
        <w:t xml:space="preserve"> Assembleia Geral de Debenturistas </w:t>
      </w:r>
    </w:p>
    <w:p w14:paraId="7A4998C0" w14:textId="77777777" w:rsidR="00C20F12" w:rsidRPr="00AC435E" w:rsidRDefault="00C20F12" w:rsidP="00F32B4F">
      <w:pPr>
        <w:widowControl w:val="0"/>
        <w:tabs>
          <w:tab w:val="left" w:pos="567"/>
        </w:tabs>
        <w:rPr>
          <w:rFonts w:ascii="Tahoma" w:hAnsi="Tahoma" w:cs="Tahoma"/>
          <w:sz w:val="20"/>
          <w:szCs w:val="20"/>
        </w:rPr>
      </w:pPr>
    </w:p>
    <w:p w14:paraId="7475FE79" w14:textId="77777777" w:rsidR="00C20F12" w:rsidRPr="00AC435E" w:rsidRDefault="00C20F12" w:rsidP="00B6005A">
      <w:pPr>
        <w:widowControl w:val="0"/>
        <w:numPr>
          <w:ilvl w:val="0"/>
          <w:numId w:val="28"/>
        </w:numPr>
        <w:tabs>
          <w:tab w:val="left" w:pos="567"/>
        </w:tabs>
        <w:ind w:left="0" w:firstLine="0"/>
        <w:rPr>
          <w:rFonts w:ascii="Tahoma" w:hAnsi="Tahoma" w:cs="Tahoma"/>
          <w:sz w:val="20"/>
          <w:szCs w:val="20"/>
        </w:rPr>
      </w:pPr>
      <w:bookmarkStart w:id="140" w:name="_Ref2024439"/>
      <w:r w:rsidRPr="00AC435E">
        <w:rPr>
          <w:rFonts w:ascii="Tahoma" w:hAnsi="Tahoma" w:cs="Tahoma"/>
          <w:sz w:val="20"/>
          <w:szCs w:val="20"/>
        </w:rPr>
        <w:lastRenderedPageBreak/>
        <w:t>Os Debenturistas poderão, a qualquer tempo, reunir</w:t>
      </w:r>
      <w:r w:rsidR="009C25EB" w:rsidRPr="00AC435E">
        <w:rPr>
          <w:rFonts w:ascii="Tahoma" w:hAnsi="Tahoma" w:cs="Tahoma"/>
          <w:sz w:val="20"/>
          <w:szCs w:val="20"/>
        </w:rPr>
        <w:t>em</w:t>
      </w:r>
      <w:r w:rsidRPr="00AC435E">
        <w:rPr>
          <w:rFonts w:ascii="Tahoma" w:hAnsi="Tahoma" w:cs="Tahoma"/>
          <w:sz w:val="20"/>
          <w:szCs w:val="20"/>
        </w:rPr>
        <w:t xml:space="preserve">-se em Assembleia Geral para deliberar sobre matérias de interesse da comunhão dos </w:t>
      </w:r>
      <w:r w:rsidR="00335928" w:rsidRPr="00AC435E">
        <w:rPr>
          <w:rFonts w:ascii="Tahoma" w:hAnsi="Tahoma" w:cs="Tahoma"/>
          <w:sz w:val="20"/>
          <w:szCs w:val="20"/>
        </w:rPr>
        <w:t>Debenturistas</w:t>
      </w:r>
      <w:r w:rsidRPr="00AC435E">
        <w:rPr>
          <w:rFonts w:ascii="Tahoma" w:hAnsi="Tahoma" w:cs="Tahoma"/>
          <w:sz w:val="20"/>
          <w:szCs w:val="20"/>
        </w:rPr>
        <w:t>, de acordo com o disposto no artigo 71 da Lei das Sociedades por Ações</w:t>
      </w:r>
      <w:r w:rsidR="00891A1B" w:rsidRPr="00AC435E">
        <w:rPr>
          <w:rFonts w:ascii="Tahoma" w:hAnsi="Tahoma" w:cs="Tahoma"/>
          <w:sz w:val="20"/>
          <w:szCs w:val="20"/>
        </w:rPr>
        <w:t xml:space="preserve"> (“</w:t>
      </w:r>
      <w:r w:rsidR="00891A1B" w:rsidRPr="00AC435E">
        <w:rPr>
          <w:rFonts w:ascii="Tahoma" w:hAnsi="Tahoma" w:cs="Tahoma"/>
          <w:sz w:val="20"/>
          <w:szCs w:val="20"/>
          <w:u w:val="single"/>
        </w:rPr>
        <w:t>Assembleia Geral de Debenturistas</w:t>
      </w:r>
      <w:r w:rsidR="00891A1B" w:rsidRPr="00AC435E">
        <w:rPr>
          <w:rFonts w:ascii="Tahoma" w:hAnsi="Tahoma" w:cs="Tahoma"/>
          <w:sz w:val="20"/>
          <w:szCs w:val="20"/>
        </w:rPr>
        <w:t>”)</w:t>
      </w:r>
      <w:r w:rsidRPr="00AC435E">
        <w:rPr>
          <w:rFonts w:ascii="Tahoma" w:hAnsi="Tahoma" w:cs="Tahoma"/>
          <w:sz w:val="20"/>
          <w:szCs w:val="20"/>
        </w:rPr>
        <w:t>.</w:t>
      </w:r>
      <w:bookmarkEnd w:id="140"/>
    </w:p>
    <w:p w14:paraId="6DB06A8E" w14:textId="77777777" w:rsidR="00C20F12" w:rsidRPr="00AC435E" w:rsidRDefault="00C20F12" w:rsidP="00F32B4F">
      <w:pPr>
        <w:widowControl w:val="0"/>
        <w:rPr>
          <w:rFonts w:ascii="Tahoma" w:hAnsi="Tahoma" w:cs="Tahoma"/>
          <w:sz w:val="20"/>
          <w:szCs w:val="20"/>
        </w:rPr>
      </w:pPr>
    </w:p>
    <w:p w14:paraId="23F4BA81" w14:textId="77777777" w:rsidR="00C20F12" w:rsidRPr="00AC435E" w:rsidRDefault="00C20F12" w:rsidP="00B6005A">
      <w:pPr>
        <w:widowControl w:val="0"/>
        <w:numPr>
          <w:ilvl w:val="0"/>
          <w:numId w:val="28"/>
        </w:numPr>
        <w:tabs>
          <w:tab w:val="left" w:pos="567"/>
        </w:tabs>
        <w:ind w:left="0" w:firstLine="0"/>
        <w:rPr>
          <w:rFonts w:ascii="Tahoma" w:hAnsi="Tahoma" w:cs="Tahoma"/>
          <w:sz w:val="20"/>
          <w:szCs w:val="20"/>
        </w:rPr>
      </w:pPr>
      <w:r w:rsidRPr="00AC435E">
        <w:rPr>
          <w:rFonts w:ascii="Tahoma" w:hAnsi="Tahoma" w:cs="Tahoma"/>
          <w:sz w:val="20"/>
          <w:szCs w:val="20"/>
        </w:rPr>
        <w:t xml:space="preserve">A Assembleia Geral de Debenturistas poderá ser convocada pelo Agente Fiduciário, pela Emissora, por </w:t>
      </w:r>
      <w:r w:rsidR="00374CB8" w:rsidRPr="00AC435E">
        <w:rPr>
          <w:rFonts w:ascii="Tahoma" w:hAnsi="Tahoma" w:cs="Tahoma"/>
          <w:sz w:val="20"/>
          <w:szCs w:val="20"/>
        </w:rPr>
        <w:t xml:space="preserve">Debenturistas </w:t>
      </w:r>
      <w:r w:rsidRPr="00AC435E">
        <w:rPr>
          <w:rFonts w:ascii="Tahoma" w:hAnsi="Tahoma" w:cs="Tahoma"/>
          <w:sz w:val="20"/>
          <w:szCs w:val="20"/>
        </w:rPr>
        <w:t xml:space="preserve">que representem, no mínimo, </w:t>
      </w:r>
      <w:r w:rsidR="00C52A28" w:rsidRPr="00AC435E">
        <w:rPr>
          <w:rFonts w:ascii="Tahoma" w:hAnsi="Tahoma" w:cs="Tahoma"/>
          <w:sz w:val="20"/>
          <w:szCs w:val="20"/>
        </w:rPr>
        <w:t>10</w:t>
      </w:r>
      <w:r w:rsidRPr="00AC435E">
        <w:rPr>
          <w:rFonts w:ascii="Tahoma" w:hAnsi="Tahoma" w:cs="Tahoma"/>
          <w:sz w:val="20"/>
          <w:szCs w:val="20"/>
        </w:rPr>
        <w:t>% (</w:t>
      </w:r>
      <w:r w:rsidR="00C52A28" w:rsidRPr="00AC435E">
        <w:rPr>
          <w:rFonts w:ascii="Tahoma" w:hAnsi="Tahoma" w:cs="Tahoma"/>
          <w:sz w:val="20"/>
          <w:szCs w:val="20"/>
        </w:rPr>
        <w:t>dez por cento</w:t>
      </w:r>
      <w:r w:rsidRPr="00AC435E">
        <w:rPr>
          <w:rFonts w:ascii="Tahoma" w:hAnsi="Tahoma" w:cs="Tahoma"/>
          <w:sz w:val="20"/>
          <w:szCs w:val="20"/>
        </w:rPr>
        <w:t>) das Debêntures em Circulação, ou pela CVM</w:t>
      </w:r>
      <w:r w:rsidR="00E27A01" w:rsidRPr="00AC435E">
        <w:rPr>
          <w:rFonts w:ascii="Tahoma" w:hAnsi="Tahoma" w:cs="Tahoma"/>
          <w:sz w:val="20"/>
          <w:szCs w:val="20"/>
        </w:rPr>
        <w:t>, conforme previsto no artigo 71</w:t>
      </w:r>
      <w:r w:rsidR="00BE6F98" w:rsidRPr="00AC435E">
        <w:rPr>
          <w:rFonts w:ascii="Tahoma" w:hAnsi="Tahoma" w:cs="Tahoma"/>
          <w:sz w:val="20"/>
          <w:szCs w:val="20"/>
        </w:rPr>
        <w:t>, § 1º da Lei das Sociedades por Ações</w:t>
      </w:r>
      <w:r w:rsidRPr="00AC435E">
        <w:rPr>
          <w:rFonts w:ascii="Tahoma" w:hAnsi="Tahoma" w:cs="Tahoma"/>
          <w:sz w:val="20"/>
          <w:szCs w:val="20"/>
        </w:rPr>
        <w:t>.</w:t>
      </w:r>
    </w:p>
    <w:p w14:paraId="7EA3B682" w14:textId="77777777" w:rsidR="00C20F12" w:rsidRPr="00AC435E" w:rsidRDefault="00C20F12" w:rsidP="00F32B4F">
      <w:pPr>
        <w:widowControl w:val="0"/>
        <w:rPr>
          <w:rFonts w:ascii="Tahoma" w:hAnsi="Tahoma" w:cs="Tahoma"/>
          <w:sz w:val="20"/>
          <w:szCs w:val="20"/>
        </w:rPr>
      </w:pPr>
    </w:p>
    <w:p w14:paraId="699D9CA6" w14:textId="77777777" w:rsidR="00C20F12" w:rsidRPr="00AC435E" w:rsidRDefault="00C20F12" w:rsidP="00B6005A">
      <w:pPr>
        <w:widowControl w:val="0"/>
        <w:numPr>
          <w:ilvl w:val="0"/>
          <w:numId w:val="28"/>
        </w:numPr>
        <w:tabs>
          <w:tab w:val="left" w:pos="567"/>
        </w:tabs>
        <w:ind w:left="0" w:firstLine="0"/>
        <w:rPr>
          <w:rFonts w:ascii="Tahoma" w:hAnsi="Tahoma" w:cs="Tahoma"/>
          <w:sz w:val="20"/>
          <w:szCs w:val="20"/>
        </w:rPr>
      </w:pPr>
      <w:r w:rsidRPr="00AC435E">
        <w:rPr>
          <w:rFonts w:ascii="Tahoma" w:hAnsi="Tahoma" w:cs="Tahoma"/>
          <w:sz w:val="20"/>
          <w:szCs w:val="20"/>
        </w:rPr>
        <w:t>Aplicar-se-á à Assembleia Geral de Debenturistas, no que couber, o disposto na Lei das Sociedades por Ações a respeito das assembleias gerais de acionistas.</w:t>
      </w:r>
    </w:p>
    <w:p w14:paraId="5E8F7D38" w14:textId="77777777" w:rsidR="00C20F12" w:rsidRPr="00AC435E" w:rsidRDefault="00C20F12" w:rsidP="00F32B4F">
      <w:pPr>
        <w:widowControl w:val="0"/>
        <w:rPr>
          <w:rFonts w:ascii="Tahoma" w:hAnsi="Tahoma" w:cs="Tahoma"/>
          <w:sz w:val="20"/>
          <w:szCs w:val="20"/>
        </w:rPr>
      </w:pPr>
    </w:p>
    <w:p w14:paraId="41C3C348" w14:textId="1032F9BC" w:rsidR="00C20F12" w:rsidRPr="00AC435E" w:rsidRDefault="00C20F12" w:rsidP="00B6005A">
      <w:pPr>
        <w:widowControl w:val="0"/>
        <w:numPr>
          <w:ilvl w:val="0"/>
          <w:numId w:val="28"/>
        </w:numPr>
        <w:tabs>
          <w:tab w:val="left" w:pos="567"/>
        </w:tabs>
        <w:ind w:left="0" w:firstLine="0"/>
        <w:rPr>
          <w:rFonts w:ascii="Tahoma" w:hAnsi="Tahoma" w:cs="Tahoma"/>
          <w:sz w:val="20"/>
          <w:szCs w:val="20"/>
        </w:rPr>
      </w:pPr>
      <w:r w:rsidRPr="00AC435E">
        <w:rPr>
          <w:rFonts w:ascii="Tahoma" w:hAnsi="Tahoma" w:cs="Tahoma"/>
          <w:sz w:val="20"/>
          <w:szCs w:val="20"/>
        </w:rPr>
        <w:t xml:space="preserve">As Assembleias Gerais de Debenturistas serão convocadas com antecedência mínima de 15 (quinze) dias </w:t>
      </w:r>
      <w:r w:rsidR="009C1ED7" w:rsidRPr="00AC435E">
        <w:rPr>
          <w:rFonts w:ascii="Tahoma" w:hAnsi="Tahoma" w:cs="Tahoma"/>
          <w:sz w:val="20"/>
          <w:szCs w:val="20"/>
        </w:rPr>
        <w:t xml:space="preserve">contados da publicação do edital de convocação </w:t>
      </w:r>
      <w:r w:rsidRPr="00AC435E">
        <w:rPr>
          <w:rFonts w:ascii="Tahoma" w:hAnsi="Tahoma" w:cs="Tahoma"/>
          <w:sz w:val="20"/>
          <w:szCs w:val="20"/>
        </w:rPr>
        <w:t xml:space="preserve">em primeira convocação e com antecedência mínima de </w:t>
      </w:r>
      <w:r w:rsidR="007146B1" w:rsidRPr="00AC435E">
        <w:rPr>
          <w:rFonts w:ascii="Tahoma" w:hAnsi="Tahoma" w:cs="Tahoma"/>
          <w:sz w:val="20"/>
          <w:szCs w:val="20"/>
        </w:rPr>
        <w:t>0</w:t>
      </w:r>
      <w:r w:rsidRPr="00AC435E">
        <w:rPr>
          <w:rFonts w:ascii="Tahoma" w:hAnsi="Tahoma" w:cs="Tahoma"/>
          <w:sz w:val="20"/>
          <w:szCs w:val="20"/>
        </w:rPr>
        <w:t>8 (oito) dias em segunda convocação.</w:t>
      </w:r>
      <w:r w:rsidR="004857AD" w:rsidRPr="00AC435E">
        <w:rPr>
          <w:rFonts w:ascii="Tahoma" w:hAnsi="Tahoma" w:cs="Tahoma"/>
          <w:sz w:val="20"/>
          <w:szCs w:val="20"/>
        </w:rPr>
        <w:t xml:space="preserve"> </w:t>
      </w:r>
      <w:r w:rsidR="009C1ED7" w:rsidRPr="00AC435E">
        <w:rPr>
          <w:rFonts w:ascii="Tahoma" w:hAnsi="Tahoma" w:cs="Tahoma"/>
          <w:sz w:val="20"/>
          <w:szCs w:val="20"/>
        </w:rPr>
        <w:t xml:space="preserve">A convocação da Assembleia Geral de Debenturistas se dará mediante anúncio publicado, pelo menos 3 (três) vezes, nos órgãos de imprensa previstos </w:t>
      </w:r>
      <w:r w:rsidR="0056183B" w:rsidRPr="00AC435E">
        <w:rPr>
          <w:rFonts w:ascii="Tahoma" w:hAnsi="Tahoma" w:cs="Tahoma"/>
          <w:sz w:val="20"/>
          <w:szCs w:val="20"/>
        </w:rPr>
        <w:t xml:space="preserve">na Cláusula </w:t>
      </w:r>
      <w:r w:rsidR="002800C4" w:rsidRPr="00AC435E">
        <w:rPr>
          <w:rFonts w:ascii="Tahoma" w:hAnsi="Tahoma" w:cs="Tahoma"/>
          <w:sz w:val="20"/>
          <w:szCs w:val="20"/>
        </w:rPr>
        <w:fldChar w:fldCharType="begin"/>
      </w:r>
      <w:r w:rsidR="0056183B" w:rsidRPr="00AC435E">
        <w:rPr>
          <w:rFonts w:ascii="Tahoma" w:hAnsi="Tahoma" w:cs="Tahoma"/>
          <w:sz w:val="20"/>
          <w:szCs w:val="20"/>
        </w:rPr>
        <w:instrText xml:space="preserve"> REF _Ref2021138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5.19.1</w:t>
      </w:r>
      <w:r w:rsidR="002800C4" w:rsidRPr="00AC435E">
        <w:rPr>
          <w:rFonts w:ascii="Tahoma" w:hAnsi="Tahoma" w:cs="Tahoma"/>
          <w:sz w:val="20"/>
          <w:szCs w:val="20"/>
        </w:rPr>
        <w:fldChar w:fldCharType="end"/>
      </w:r>
      <w:r w:rsidR="0056183B" w:rsidRPr="00AC435E">
        <w:rPr>
          <w:rFonts w:ascii="Tahoma" w:hAnsi="Tahoma" w:cs="Tahoma"/>
          <w:sz w:val="20"/>
          <w:szCs w:val="20"/>
        </w:rPr>
        <w:t xml:space="preserve"> desta Escritura de Emissão</w:t>
      </w:r>
      <w:r w:rsidR="009C1ED7" w:rsidRPr="00AC435E">
        <w:rPr>
          <w:rFonts w:ascii="Tahoma" w:hAnsi="Tahoma" w:cs="Tahoma"/>
          <w:sz w:val="20"/>
          <w:szCs w:val="20"/>
        </w:rPr>
        <w:t>, respeitadas outras regras relacionadas à publicação de anúncio de convocação de assembleias gerais constantes da Lei das Sociedades por Ações, da regulamentação aplicável e desta Escritura de Emissão.</w:t>
      </w:r>
    </w:p>
    <w:p w14:paraId="0E277741" w14:textId="77777777" w:rsidR="00C20F12" w:rsidRPr="00AC435E" w:rsidRDefault="00C20F12" w:rsidP="00F32B4F">
      <w:pPr>
        <w:widowControl w:val="0"/>
        <w:rPr>
          <w:rFonts w:ascii="Tahoma" w:hAnsi="Tahoma" w:cs="Tahoma"/>
          <w:sz w:val="20"/>
          <w:szCs w:val="20"/>
        </w:rPr>
      </w:pPr>
    </w:p>
    <w:p w14:paraId="1B16A0C7" w14:textId="77777777" w:rsidR="00C20F12" w:rsidRPr="00AC435E" w:rsidRDefault="00C20F12" w:rsidP="00B6005A">
      <w:pPr>
        <w:widowControl w:val="0"/>
        <w:numPr>
          <w:ilvl w:val="0"/>
          <w:numId w:val="28"/>
        </w:numPr>
        <w:tabs>
          <w:tab w:val="left" w:pos="567"/>
        </w:tabs>
        <w:ind w:left="0" w:firstLine="0"/>
        <w:rPr>
          <w:rFonts w:ascii="Tahoma" w:hAnsi="Tahoma" w:cs="Tahoma"/>
          <w:sz w:val="20"/>
          <w:szCs w:val="20"/>
        </w:rPr>
      </w:pPr>
      <w:r w:rsidRPr="00AC435E">
        <w:rPr>
          <w:rFonts w:ascii="Tahoma" w:hAnsi="Tahoma" w:cs="Tahoma"/>
          <w:sz w:val="20"/>
          <w:szCs w:val="20"/>
        </w:rPr>
        <w:t xml:space="preserve">Nos termos do </w:t>
      </w:r>
      <w:r w:rsidR="00100B24" w:rsidRPr="00AC435E">
        <w:rPr>
          <w:rFonts w:ascii="Tahoma" w:hAnsi="Tahoma" w:cs="Tahoma"/>
          <w:sz w:val="20"/>
          <w:szCs w:val="20"/>
        </w:rPr>
        <w:t>§ 3º</w:t>
      </w:r>
      <w:r w:rsidRPr="00AC435E">
        <w:rPr>
          <w:rFonts w:ascii="Tahoma" w:hAnsi="Tahoma" w:cs="Tahoma"/>
          <w:sz w:val="20"/>
          <w:szCs w:val="20"/>
        </w:rPr>
        <w:t>, do artigo 71, da Lei das Sociedades por Ações, a Assembleia Geral de Debenturistas instalar-se-á, em primeira convocação, com a presença de Debenturistas que representem, no mínimo, metade das Debêntures em Circulação e, em segunda convocação, com qualquer número.</w:t>
      </w:r>
    </w:p>
    <w:p w14:paraId="4E22B38E" w14:textId="77777777" w:rsidR="00C20F12" w:rsidRPr="00AC435E" w:rsidRDefault="00C20F12" w:rsidP="00F32B4F">
      <w:pPr>
        <w:widowControl w:val="0"/>
        <w:rPr>
          <w:rFonts w:ascii="Tahoma" w:hAnsi="Tahoma" w:cs="Tahoma"/>
          <w:sz w:val="20"/>
          <w:szCs w:val="20"/>
        </w:rPr>
      </w:pPr>
    </w:p>
    <w:p w14:paraId="244F3072" w14:textId="77777777" w:rsidR="00C20F12" w:rsidRPr="00AC435E" w:rsidRDefault="00C20F12" w:rsidP="00B6005A">
      <w:pPr>
        <w:widowControl w:val="0"/>
        <w:numPr>
          <w:ilvl w:val="0"/>
          <w:numId w:val="29"/>
        </w:numPr>
        <w:ind w:left="0" w:firstLine="0"/>
        <w:rPr>
          <w:rFonts w:ascii="Tahoma" w:hAnsi="Tahoma" w:cs="Tahoma"/>
          <w:sz w:val="20"/>
          <w:szCs w:val="20"/>
        </w:rPr>
      </w:pPr>
      <w:r w:rsidRPr="00AC435E">
        <w:rPr>
          <w:rFonts w:ascii="Tahoma" w:hAnsi="Tahoma" w:cs="Tahoma"/>
          <w:sz w:val="20"/>
          <w:szCs w:val="20"/>
        </w:rPr>
        <w:t>Independentemente das formalidades previstas na Lei das Sociedades por Ações e nesta Escritura de Emissão, será considerada regular a Assembleia Geral de Debenturistas a que comparecer a totalidade dos Debenturistas.</w:t>
      </w:r>
    </w:p>
    <w:p w14:paraId="0D02416F" w14:textId="77777777" w:rsidR="00C20F12" w:rsidRPr="00AC435E" w:rsidRDefault="00C20F12" w:rsidP="00F32B4F">
      <w:pPr>
        <w:widowControl w:val="0"/>
        <w:rPr>
          <w:rFonts w:ascii="Tahoma" w:hAnsi="Tahoma" w:cs="Tahoma"/>
          <w:sz w:val="20"/>
          <w:szCs w:val="20"/>
        </w:rPr>
      </w:pPr>
    </w:p>
    <w:p w14:paraId="2A9505C2" w14:textId="77777777" w:rsidR="00C20F12" w:rsidRPr="00AC435E" w:rsidRDefault="00C20F12" w:rsidP="00B6005A">
      <w:pPr>
        <w:widowControl w:val="0"/>
        <w:numPr>
          <w:ilvl w:val="0"/>
          <w:numId w:val="28"/>
        </w:numPr>
        <w:tabs>
          <w:tab w:val="left" w:pos="567"/>
        </w:tabs>
        <w:ind w:left="0" w:firstLine="0"/>
        <w:rPr>
          <w:rFonts w:ascii="Tahoma" w:hAnsi="Tahoma" w:cs="Tahoma"/>
          <w:sz w:val="20"/>
          <w:szCs w:val="20"/>
        </w:rPr>
      </w:pPr>
      <w:r w:rsidRPr="00AC435E">
        <w:rPr>
          <w:rFonts w:ascii="Tahoma" w:hAnsi="Tahoma" w:cs="Tahoma"/>
          <w:sz w:val="20"/>
          <w:szCs w:val="20"/>
        </w:rPr>
        <w:t xml:space="preserve">A presidência da Assembleia Geral de Debenturistas caberá ao debenturista eleito pelos titulares das Debêntures ou àquele que for designado pela CVM. </w:t>
      </w:r>
    </w:p>
    <w:p w14:paraId="320AB36D" w14:textId="77777777" w:rsidR="00C20F12" w:rsidRPr="00AC435E" w:rsidRDefault="00C20F12" w:rsidP="00F32B4F">
      <w:pPr>
        <w:widowControl w:val="0"/>
        <w:rPr>
          <w:rFonts w:ascii="Tahoma" w:hAnsi="Tahoma" w:cs="Tahoma"/>
          <w:sz w:val="20"/>
          <w:szCs w:val="20"/>
        </w:rPr>
      </w:pPr>
    </w:p>
    <w:p w14:paraId="5F922F2B" w14:textId="77777777" w:rsidR="00C20F12" w:rsidRPr="00AC435E" w:rsidRDefault="00C20F12" w:rsidP="00B6005A">
      <w:pPr>
        <w:widowControl w:val="0"/>
        <w:numPr>
          <w:ilvl w:val="0"/>
          <w:numId w:val="28"/>
        </w:numPr>
        <w:tabs>
          <w:tab w:val="left" w:pos="567"/>
        </w:tabs>
        <w:ind w:left="0" w:firstLine="0"/>
        <w:rPr>
          <w:rFonts w:ascii="Tahoma" w:hAnsi="Tahoma" w:cs="Tahoma"/>
          <w:sz w:val="20"/>
          <w:szCs w:val="20"/>
        </w:rPr>
      </w:pPr>
      <w:bookmarkStart w:id="141" w:name="_Ref261311330"/>
      <w:r w:rsidRPr="00AC435E">
        <w:rPr>
          <w:rFonts w:ascii="Tahoma" w:hAnsi="Tahoma" w:cs="Tahoma"/>
          <w:sz w:val="20"/>
          <w:szCs w:val="20"/>
        </w:rPr>
        <w:t xml:space="preserve">Cada Debênture em </w:t>
      </w:r>
      <w:r w:rsidR="002D17E1" w:rsidRPr="00AC435E">
        <w:rPr>
          <w:rFonts w:ascii="Tahoma" w:hAnsi="Tahoma" w:cs="Tahoma"/>
          <w:sz w:val="20"/>
          <w:szCs w:val="20"/>
        </w:rPr>
        <w:t>C</w:t>
      </w:r>
      <w:r w:rsidRPr="00AC435E">
        <w:rPr>
          <w:rFonts w:ascii="Tahoma" w:hAnsi="Tahoma" w:cs="Tahoma"/>
          <w:sz w:val="20"/>
          <w:szCs w:val="20"/>
        </w:rPr>
        <w:t xml:space="preserve">irculação conferirá a seu titular o direito a um voto nas Assembleias Gerais de Debenturistas, cujas deliberações, ressalvados </w:t>
      </w:r>
      <w:r w:rsidR="00374CB8" w:rsidRPr="00AC435E">
        <w:rPr>
          <w:rFonts w:ascii="Tahoma" w:hAnsi="Tahoma" w:cs="Tahoma"/>
          <w:i/>
          <w:sz w:val="20"/>
          <w:szCs w:val="20"/>
        </w:rPr>
        <w:t>qu</w:t>
      </w:r>
      <w:r w:rsidR="00AA30FC" w:rsidRPr="00AC435E">
        <w:rPr>
          <w:rFonts w:ascii="Tahoma" w:hAnsi="Tahoma" w:cs="Tahoma"/>
          <w:i/>
          <w:sz w:val="20"/>
          <w:szCs w:val="20"/>
        </w:rPr>
        <w:t>orúns</w:t>
      </w:r>
      <w:r w:rsidR="00EA2467" w:rsidRPr="00AC435E">
        <w:rPr>
          <w:rFonts w:ascii="Tahoma" w:hAnsi="Tahoma" w:cs="Tahoma"/>
          <w:i/>
          <w:sz w:val="20"/>
          <w:szCs w:val="20"/>
        </w:rPr>
        <w:t xml:space="preserve"> </w:t>
      </w:r>
      <w:r w:rsidRPr="00AC435E">
        <w:rPr>
          <w:rFonts w:ascii="Tahoma" w:hAnsi="Tahoma" w:cs="Tahoma"/>
          <w:sz w:val="20"/>
          <w:szCs w:val="20"/>
        </w:rPr>
        <w:t xml:space="preserve">específicos estabelecidos nesta Escritura de Emissão, serão tomadas, em primeira convocação, por Debenturistas que representem, no mínimo, </w:t>
      </w:r>
      <w:r w:rsidR="000501C6" w:rsidRPr="00AC435E">
        <w:rPr>
          <w:rFonts w:ascii="Tahoma" w:hAnsi="Tahoma" w:cs="Tahoma"/>
          <w:sz w:val="20"/>
          <w:szCs w:val="20"/>
        </w:rPr>
        <w:t>a maioria simples</w:t>
      </w:r>
      <w:r w:rsidR="00EA2467" w:rsidRPr="00AC435E">
        <w:rPr>
          <w:rFonts w:ascii="Tahoma" w:hAnsi="Tahoma" w:cs="Tahoma"/>
          <w:sz w:val="20"/>
          <w:szCs w:val="20"/>
        </w:rPr>
        <w:t xml:space="preserve"> </w:t>
      </w:r>
      <w:r w:rsidR="00FB0829" w:rsidRPr="00AC435E">
        <w:rPr>
          <w:rFonts w:ascii="Tahoma" w:hAnsi="Tahoma" w:cs="Tahoma"/>
          <w:sz w:val="20"/>
          <w:szCs w:val="20"/>
        </w:rPr>
        <w:t>das</w:t>
      </w:r>
      <w:r w:rsidRPr="00AC435E">
        <w:rPr>
          <w:rFonts w:ascii="Tahoma" w:hAnsi="Tahoma" w:cs="Tahoma"/>
          <w:sz w:val="20"/>
          <w:szCs w:val="20"/>
        </w:rPr>
        <w:t xml:space="preserve"> Debêntures em Circulação e, em segunda convocação, por Debenturistas que representem a maioria simples das Debêntures detidas pelos Debenturistas presentes, sendo admitida a constituição de mandatários, Debenturistas ou não.</w:t>
      </w:r>
      <w:bookmarkEnd w:id="141"/>
    </w:p>
    <w:p w14:paraId="062864E8" w14:textId="77777777" w:rsidR="0015351D" w:rsidRPr="00AC435E" w:rsidRDefault="0015351D" w:rsidP="00F32B4F">
      <w:pPr>
        <w:widowControl w:val="0"/>
        <w:tabs>
          <w:tab w:val="left" w:pos="0"/>
        </w:tabs>
        <w:rPr>
          <w:rFonts w:ascii="Tahoma" w:hAnsi="Tahoma" w:cs="Tahoma"/>
          <w:sz w:val="20"/>
          <w:szCs w:val="20"/>
        </w:rPr>
      </w:pPr>
    </w:p>
    <w:p w14:paraId="56B3DB6A" w14:textId="14FED37A" w:rsidR="00C20F12" w:rsidRPr="00AC435E" w:rsidRDefault="00C20F12" w:rsidP="00B6005A">
      <w:pPr>
        <w:widowControl w:val="0"/>
        <w:numPr>
          <w:ilvl w:val="0"/>
          <w:numId w:val="30"/>
        </w:numPr>
        <w:tabs>
          <w:tab w:val="left" w:pos="0"/>
        </w:tabs>
        <w:ind w:left="0" w:firstLine="0"/>
        <w:rPr>
          <w:rFonts w:ascii="Tahoma" w:hAnsi="Tahoma" w:cs="Tahoma"/>
          <w:sz w:val="20"/>
          <w:szCs w:val="20"/>
        </w:rPr>
      </w:pPr>
      <w:bookmarkStart w:id="142" w:name="_Ref2025234"/>
      <w:r w:rsidRPr="00AC435E">
        <w:rPr>
          <w:rFonts w:ascii="Tahoma" w:hAnsi="Tahoma" w:cs="Tahoma"/>
          <w:sz w:val="20"/>
          <w:szCs w:val="20"/>
        </w:rPr>
        <w:t>Sem prejuízo do disposto n</w:t>
      </w:r>
      <w:r w:rsidR="0056183B" w:rsidRPr="00AC435E">
        <w:rPr>
          <w:rFonts w:ascii="Tahoma" w:hAnsi="Tahoma" w:cs="Tahoma"/>
          <w:sz w:val="20"/>
          <w:szCs w:val="20"/>
        </w:rPr>
        <w:t xml:space="preserve">a Cláusula </w:t>
      </w:r>
      <w:r w:rsidR="002800C4" w:rsidRPr="00AC435E">
        <w:rPr>
          <w:rFonts w:ascii="Tahoma" w:hAnsi="Tahoma" w:cs="Tahoma"/>
          <w:sz w:val="20"/>
          <w:szCs w:val="20"/>
        </w:rPr>
        <w:fldChar w:fldCharType="begin"/>
      </w:r>
      <w:r w:rsidR="0056183B" w:rsidRPr="00AC435E">
        <w:rPr>
          <w:rFonts w:ascii="Tahoma" w:hAnsi="Tahoma" w:cs="Tahoma"/>
          <w:sz w:val="20"/>
          <w:szCs w:val="20"/>
        </w:rPr>
        <w:instrText xml:space="preserve"> REF _Ref261311330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8.7</w:t>
      </w:r>
      <w:r w:rsidR="002800C4" w:rsidRPr="00AC435E">
        <w:rPr>
          <w:rFonts w:ascii="Tahoma" w:hAnsi="Tahoma" w:cs="Tahoma"/>
          <w:sz w:val="20"/>
          <w:szCs w:val="20"/>
        </w:rPr>
        <w:fldChar w:fldCharType="end"/>
      </w:r>
      <w:r w:rsidR="0056183B" w:rsidRPr="00AC435E">
        <w:rPr>
          <w:rFonts w:ascii="Tahoma" w:hAnsi="Tahoma" w:cs="Tahoma"/>
          <w:sz w:val="20"/>
          <w:szCs w:val="20"/>
        </w:rPr>
        <w:t xml:space="preserve"> </w:t>
      </w:r>
      <w:r w:rsidR="00EB160B" w:rsidRPr="00AC435E">
        <w:rPr>
          <w:rFonts w:ascii="Tahoma" w:hAnsi="Tahoma" w:cs="Tahoma"/>
          <w:sz w:val="20"/>
          <w:szCs w:val="20"/>
        </w:rPr>
        <w:t>acima</w:t>
      </w:r>
      <w:r w:rsidRPr="00AC435E">
        <w:rPr>
          <w:rFonts w:ascii="Tahoma" w:hAnsi="Tahoma" w:cs="Tahoma"/>
          <w:sz w:val="20"/>
          <w:szCs w:val="20"/>
        </w:rPr>
        <w:t>, somente os Debenturistas que representem</w:t>
      </w:r>
      <w:r w:rsidR="00707962" w:rsidRPr="00AC435E">
        <w:rPr>
          <w:rFonts w:ascii="Tahoma" w:hAnsi="Tahoma" w:cs="Tahoma"/>
          <w:sz w:val="20"/>
          <w:szCs w:val="20"/>
        </w:rPr>
        <w:t xml:space="preserve"> </w:t>
      </w:r>
      <w:r w:rsidR="00957168" w:rsidRPr="00AC435E">
        <w:rPr>
          <w:rFonts w:ascii="Tahoma" w:hAnsi="Tahoma" w:cs="Tahoma"/>
          <w:sz w:val="20"/>
          <w:szCs w:val="20"/>
        </w:rPr>
        <w:t>maioria simples</w:t>
      </w:r>
      <w:r w:rsidR="00707962" w:rsidRPr="00AC435E">
        <w:rPr>
          <w:rFonts w:ascii="Tahoma" w:hAnsi="Tahoma" w:cs="Tahoma"/>
          <w:sz w:val="20"/>
          <w:szCs w:val="20"/>
        </w:rPr>
        <w:t xml:space="preserve"> das </w:t>
      </w:r>
      <w:r w:rsidRPr="00AC435E">
        <w:rPr>
          <w:rFonts w:ascii="Tahoma" w:hAnsi="Tahoma" w:cs="Tahoma"/>
          <w:sz w:val="20"/>
          <w:szCs w:val="20"/>
        </w:rPr>
        <w:t xml:space="preserve">Debêntures em Circulação, em primeira ou segunda convocação, poderão aprovar alterações </w:t>
      </w:r>
      <w:r w:rsidR="00675C62" w:rsidRPr="00AC435E">
        <w:rPr>
          <w:rFonts w:ascii="Tahoma" w:hAnsi="Tahoma" w:cs="Tahoma"/>
          <w:sz w:val="20"/>
          <w:szCs w:val="20"/>
        </w:rPr>
        <w:t xml:space="preserve">propostas pela Emissora </w:t>
      </w:r>
      <w:r w:rsidRPr="00AC435E">
        <w:rPr>
          <w:rFonts w:ascii="Tahoma" w:hAnsi="Tahoma" w:cs="Tahoma"/>
          <w:sz w:val="20"/>
          <w:szCs w:val="20"/>
        </w:rPr>
        <w:t>sobre as seguintes matérias</w:t>
      </w:r>
      <w:r w:rsidR="003073E6" w:rsidRPr="00AC435E">
        <w:rPr>
          <w:rFonts w:ascii="Tahoma" w:hAnsi="Tahoma" w:cs="Tahoma"/>
          <w:sz w:val="20"/>
          <w:szCs w:val="20"/>
        </w:rPr>
        <w:t xml:space="preserve"> (“</w:t>
      </w:r>
      <w:r w:rsidR="003073E6" w:rsidRPr="00AC435E">
        <w:rPr>
          <w:rFonts w:ascii="Tahoma" w:hAnsi="Tahoma" w:cs="Tahoma"/>
          <w:sz w:val="20"/>
          <w:szCs w:val="20"/>
          <w:u w:val="single"/>
        </w:rPr>
        <w:t>Quórum Qualificado</w:t>
      </w:r>
      <w:r w:rsidR="003073E6" w:rsidRPr="00AC435E">
        <w:rPr>
          <w:rFonts w:ascii="Tahoma" w:hAnsi="Tahoma" w:cs="Tahoma"/>
          <w:sz w:val="20"/>
          <w:szCs w:val="20"/>
        </w:rPr>
        <w:t>”)</w:t>
      </w:r>
      <w:r w:rsidRPr="00AC435E">
        <w:rPr>
          <w:rFonts w:ascii="Tahoma" w:hAnsi="Tahoma" w:cs="Tahoma"/>
          <w:sz w:val="20"/>
          <w:szCs w:val="20"/>
        </w:rPr>
        <w:t>:</w:t>
      </w:r>
      <w:bookmarkEnd w:id="142"/>
    </w:p>
    <w:p w14:paraId="4CF5681E" w14:textId="77777777" w:rsidR="00C20F12" w:rsidRPr="00AC435E" w:rsidRDefault="00C20F12" w:rsidP="00F32B4F">
      <w:pPr>
        <w:widowControl w:val="0"/>
        <w:rPr>
          <w:rFonts w:ascii="Tahoma" w:hAnsi="Tahoma" w:cs="Tahoma"/>
          <w:sz w:val="20"/>
          <w:szCs w:val="20"/>
        </w:rPr>
      </w:pPr>
    </w:p>
    <w:p w14:paraId="7DA83557" w14:textId="77777777" w:rsidR="00C20F12" w:rsidRPr="00AC435E" w:rsidRDefault="00C20F12" w:rsidP="00A82EF8">
      <w:pPr>
        <w:widowControl w:val="0"/>
        <w:numPr>
          <w:ilvl w:val="0"/>
          <w:numId w:val="12"/>
        </w:numPr>
        <w:tabs>
          <w:tab w:val="clear" w:pos="1080"/>
          <w:tab w:val="num" w:pos="709"/>
        </w:tabs>
        <w:ind w:left="709" w:hanging="709"/>
        <w:rPr>
          <w:rFonts w:ascii="Tahoma" w:hAnsi="Tahoma" w:cs="Tahoma"/>
          <w:sz w:val="20"/>
          <w:szCs w:val="20"/>
        </w:rPr>
      </w:pPr>
      <w:r w:rsidRPr="00AC435E">
        <w:rPr>
          <w:rFonts w:ascii="Tahoma" w:hAnsi="Tahoma" w:cs="Tahoma"/>
          <w:sz w:val="20"/>
          <w:szCs w:val="20"/>
        </w:rPr>
        <w:t>qualquer al</w:t>
      </w:r>
      <w:r w:rsidR="00BB2788" w:rsidRPr="00AC435E">
        <w:rPr>
          <w:rFonts w:ascii="Tahoma" w:hAnsi="Tahoma" w:cs="Tahoma"/>
          <w:sz w:val="20"/>
          <w:szCs w:val="20"/>
        </w:rPr>
        <w:t>teração no prazo de vigência, n</w:t>
      </w:r>
      <w:r w:rsidR="0056183B" w:rsidRPr="00AC435E">
        <w:rPr>
          <w:rFonts w:ascii="Tahoma" w:hAnsi="Tahoma" w:cs="Tahoma"/>
          <w:sz w:val="20"/>
          <w:szCs w:val="20"/>
        </w:rPr>
        <w:t>a Remuneração</w:t>
      </w:r>
      <w:r w:rsidRPr="00AC435E">
        <w:rPr>
          <w:rFonts w:ascii="Tahoma" w:hAnsi="Tahoma" w:cs="Tahoma"/>
          <w:sz w:val="20"/>
          <w:szCs w:val="20"/>
        </w:rPr>
        <w:t xml:space="preserve"> e/ou na Data de Vencimento das Debêntures;</w:t>
      </w:r>
    </w:p>
    <w:p w14:paraId="391340C5" w14:textId="77777777" w:rsidR="00C20F12" w:rsidRPr="00AC435E" w:rsidRDefault="00C20F12" w:rsidP="00F32B4F">
      <w:pPr>
        <w:widowControl w:val="0"/>
        <w:tabs>
          <w:tab w:val="num" w:pos="709"/>
        </w:tabs>
        <w:ind w:left="709" w:hanging="709"/>
        <w:rPr>
          <w:rFonts w:ascii="Tahoma" w:hAnsi="Tahoma" w:cs="Tahoma"/>
          <w:sz w:val="20"/>
          <w:szCs w:val="20"/>
        </w:rPr>
      </w:pPr>
    </w:p>
    <w:p w14:paraId="32A88A47" w14:textId="77777777" w:rsidR="00C20F12" w:rsidRPr="00AC435E" w:rsidRDefault="00C20F12" w:rsidP="00A82EF8">
      <w:pPr>
        <w:widowControl w:val="0"/>
        <w:numPr>
          <w:ilvl w:val="0"/>
          <w:numId w:val="12"/>
        </w:numPr>
        <w:tabs>
          <w:tab w:val="clear" w:pos="1080"/>
          <w:tab w:val="num" w:pos="709"/>
        </w:tabs>
        <w:ind w:left="709" w:hanging="709"/>
        <w:rPr>
          <w:rFonts w:ascii="Tahoma" w:hAnsi="Tahoma" w:cs="Tahoma"/>
          <w:sz w:val="20"/>
          <w:szCs w:val="20"/>
        </w:rPr>
      </w:pPr>
      <w:r w:rsidRPr="00AC435E">
        <w:rPr>
          <w:rFonts w:ascii="Tahoma" w:hAnsi="Tahoma" w:cs="Tahoma"/>
          <w:sz w:val="20"/>
          <w:szCs w:val="20"/>
        </w:rPr>
        <w:t>nos critérios e procedimentos para cá</w:t>
      </w:r>
      <w:r w:rsidR="00D42B83" w:rsidRPr="00AC435E">
        <w:rPr>
          <w:rFonts w:ascii="Tahoma" w:hAnsi="Tahoma" w:cs="Tahoma"/>
          <w:sz w:val="20"/>
          <w:szCs w:val="20"/>
        </w:rPr>
        <w:t xml:space="preserve">lculo e pagamento </w:t>
      </w:r>
      <w:r w:rsidR="0056183B" w:rsidRPr="00AC435E">
        <w:rPr>
          <w:rFonts w:ascii="Tahoma" w:hAnsi="Tahoma" w:cs="Tahoma"/>
          <w:sz w:val="20"/>
          <w:szCs w:val="20"/>
        </w:rPr>
        <w:t>da Remuneração</w:t>
      </w:r>
      <w:r w:rsidRPr="00AC435E">
        <w:rPr>
          <w:rFonts w:ascii="Tahoma" w:hAnsi="Tahoma" w:cs="Tahoma"/>
          <w:sz w:val="20"/>
          <w:szCs w:val="20"/>
        </w:rPr>
        <w:t xml:space="preserve"> e/ou </w:t>
      </w:r>
      <w:r w:rsidR="00B77ED0" w:rsidRPr="00AC435E">
        <w:rPr>
          <w:rFonts w:ascii="Tahoma" w:hAnsi="Tahoma" w:cs="Tahoma"/>
          <w:sz w:val="20"/>
          <w:szCs w:val="20"/>
        </w:rPr>
        <w:t>qualquer</w:t>
      </w:r>
      <w:r w:rsidRPr="00AC435E">
        <w:rPr>
          <w:rFonts w:ascii="Tahoma" w:hAnsi="Tahoma" w:cs="Tahoma"/>
          <w:sz w:val="20"/>
          <w:szCs w:val="20"/>
        </w:rPr>
        <w:t xml:space="preserve"> Data de Pagamento </w:t>
      </w:r>
      <w:r w:rsidR="0056183B" w:rsidRPr="00AC435E">
        <w:rPr>
          <w:rFonts w:ascii="Tahoma" w:hAnsi="Tahoma" w:cs="Tahoma"/>
          <w:sz w:val="20"/>
          <w:szCs w:val="20"/>
        </w:rPr>
        <w:t>da Remuneração</w:t>
      </w:r>
      <w:r w:rsidRPr="00AC435E">
        <w:rPr>
          <w:rFonts w:ascii="Tahoma" w:hAnsi="Tahoma" w:cs="Tahoma"/>
          <w:sz w:val="20"/>
          <w:szCs w:val="20"/>
        </w:rPr>
        <w:t>;</w:t>
      </w:r>
    </w:p>
    <w:p w14:paraId="06CD8EED" w14:textId="77777777" w:rsidR="00C20F12" w:rsidRPr="00AC435E" w:rsidRDefault="00C20F12" w:rsidP="00F32B4F">
      <w:pPr>
        <w:widowControl w:val="0"/>
        <w:tabs>
          <w:tab w:val="num" w:pos="709"/>
        </w:tabs>
        <w:ind w:left="709" w:hanging="709"/>
        <w:rPr>
          <w:rFonts w:ascii="Tahoma" w:hAnsi="Tahoma" w:cs="Tahoma"/>
          <w:sz w:val="20"/>
          <w:szCs w:val="20"/>
        </w:rPr>
      </w:pPr>
    </w:p>
    <w:p w14:paraId="16F0D85E" w14:textId="77777777" w:rsidR="00C20F12" w:rsidRPr="00AC435E" w:rsidRDefault="00C20F12" w:rsidP="00A82EF8">
      <w:pPr>
        <w:widowControl w:val="0"/>
        <w:numPr>
          <w:ilvl w:val="0"/>
          <w:numId w:val="12"/>
        </w:numPr>
        <w:tabs>
          <w:tab w:val="clear" w:pos="1080"/>
          <w:tab w:val="num" w:pos="709"/>
        </w:tabs>
        <w:ind w:left="709" w:hanging="709"/>
        <w:rPr>
          <w:rFonts w:ascii="Tahoma" w:hAnsi="Tahoma" w:cs="Tahoma"/>
          <w:sz w:val="20"/>
          <w:szCs w:val="20"/>
        </w:rPr>
      </w:pPr>
      <w:r w:rsidRPr="00AC435E">
        <w:rPr>
          <w:rFonts w:ascii="Tahoma" w:hAnsi="Tahoma" w:cs="Tahoma"/>
          <w:sz w:val="20"/>
          <w:szCs w:val="20"/>
        </w:rPr>
        <w:t>na espécie da</w:t>
      </w:r>
      <w:r w:rsidR="009C1ED7" w:rsidRPr="00AC435E">
        <w:rPr>
          <w:rFonts w:ascii="Tahoma" w:hAnsi="Tahoma" w:cs="Tahoma"/>
          <w:sz w:val="20"/>
          <w:szCs w:val="20"/>
        </w:rPr>
        <w:t>s</w:t>
      </w:r>
      <w:r w:rsidRPr="00AC435E">
        <w:rPr>
          <w:rFonts w:ascii="Tahoma" w:hAnsi="Tahoma" w:cs="Tahoma"/>
          <w:sz w:val="20"/>
          <w:szCs w:val="20"/>
        </w:rPr>
        <w:t xml:space="preserve"> Debênture</w:t>
      </w:r>
      <w:r w:rsidR="009C1ED7" w:rsidRPr="00AC435E">
        <w:rPr>
          <w:rFonts w:ascii="Tahoma" w:hAnsi="Tahoma" w:cs="Tahoma"/>
          <w:sz w:val="20"/>
          <w:szCs w:val="20"/>
        </w:rPr>
        <w:t>s</w:t>
      </w:r>
      <w:r w:rsidRPr="00AC435E">
        <w:rPr>
          <w:rFonts w:ascii="Tahoma" w:hAnsi="Tahoma" w:cs="Tahoma"/>
          <w:sz w:val="20"/>
          <w:szCs w:val="20"/>
        </w:rPr>
        <w:t>;</w:t>
      </w:r>
    </w:p>
    <w:p w14:paraId="30A93F74" w14:textId="77777777" w:rsidR="006B1BEA" w:rsidRPr="00AC435E" w:rsidRDefault="006B1BEA" w:rsidP="00F32B4F">
      <w:pPr>
        <w:pStyle w:val="PargrafodaLista"/>
        <w:rPr>
          <w:rFonts w:ascii="Tahoma" w:hAnsi="Tahoma" w:cs="Tahoma"/>
          <w:sz w:val="20"/>
          <w:szCs w:val="20"/>
        </w:rPr>
      </w:pPr>
    </w:p>
    <w:p w14:paraId="67F40C8C" w14:textId="488E02B3" w:rsidR="006B1BEA" w:rsidRPr="00AC435E" w:rsidRDefault="006B1BEA" w:rsidP="00A82EF8">
      <w:pPr>
        <w:widowControl w:val="0"/>
        <w:numPr>
          <w:ilvl w:val="0"/>
          <w:numId w:val="12"/>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desta Cláusula </w:t>
      </w:r>
      <w:r w:rsidR="003860F7" w:rsidRPr="00AC435E">
        <w:rPr>
          <w:rFonts w:ascii="Tahoma" w:hAnsi="Tahoma" w:cs="Tahoma"/>
          <w:sz w:val="20"/>
          <w:szCs w:val="20"/>
        </w:rPr>
        <w:t>VII</w:t>
      </w:r>
      <w:r w:rsidR="00D42B83" w:rsidRPr="00AC435E">
        <w:rPr>
          <w:rFonts w:ascii="Tahoma" w:hAnsi="Tahoma" w:cs="Tahoma"/>
          <w:sz w:val="20"/>
          <w:szCs w:val="20"/>
        </w:rPr>
        <w:t>I</w:t>
      </w:r>
      <w:r w:rsidRPr="00AC435E">
        <w:rPr>
          <w:rFonts w:ascii="Tahoma" w:hAnsi="Tahoma" w:cs="Tahoma"/>
          <w:sz w:val="20"/>
          <w:szCs w:val="20"/>
        </w:rPr>
        <w:t xml:space="preserve"> e seus procedimentos e </w:t>
      </w:r>
      <w:r w:rsidRPr="00AC435E">
        <w:rPr>
          <w:rFonts w:ascii="Tahoma" w:hAnsi="Tahoma" w:cs="Tahoma"/>
          <w:i/>
          <w:sz w:val="20"/>
          <w:szCs w:val="20"/>
        </w:rPr>
        <w:t>qu</w:t>
      </w:r>
      <w:r w:rsidR="008C585D" w:rsidRPr="00AC435E">
        <w:rPr>
          <w:rFonts w:ascii="Tahoma" w:hAnsi="Tahoma" w:cs="Tahoma"/>
          <w:i/>
          <w:sz w:val="20"/>
          <w:szCs w:val="20"/>
        </w:rPr>
        <w:t>o</w:t>
      </w:r>
      <w:r w:rsidRPr="00AC435E">
        <w:rPr>
          <w:rFonts w:ascii="Tahoma" w:hAnsi="Tahoma" w:cs="Tahoma"/>
          <w:i/>
          <w:sz w:val="20"/>
          <w:szCs w:val="20"/>
        </w:rPr>
        <w:t>r</w:t>
      </w:r>
      <w:r w:rsidR="0056183B" w:rsidRPr="00AC435E">
        <w:rPr>
          <w:rFonts w:ascii="Tahoma" w:hAnsi="Tahoma" w:cs="Tahoma"/>
          <w:i/>
          <w:sz w:val="20"/>
          <w:szCs w:val="20"/>
        </w:rPr>
        <w:t>uns</w:t>
      </w:r>
      <w:r w:rsidRPr="00AC435E">
        <w:rPr>
          <w:rFonts w:ascii="Tahoma" w:hAnsi="Tahoma" w:cs="Tahoma"/>
          <w:sz w:val="20"/>
          <w:szCs w:val="20"/>
        </w:rPr>
        <w:t>;</w:t>
      </w:r>
    </w:p>
    <w:p w14:paraId="189234AC" w14:textId="77777777" w:rsidR="00C20F12" w:rsidRPr="00AC435E" w:rsidRDefault="00C20F12" w:rsidP="00F32B4F">
      <w:pPr>
        <w:widowControl w:val="0"/>
        <w:tabs>
          <w:tab w:val="num" w:pos="709"/>
        </w:tabs>
        <w:ind w:left="709" w:hanging="709"/>
        <w:rPr>
          <w:rFonts w:ascii="Tahoma" w:hAnsi="Tahoma" w:cs="Tahoma"/>
          <w:sz w:val="20"/>
          <w:szCs w:val="20"/>
        </w:rPr>
      </w:pPr>
    </w:p>
    <w:p w14:paraId="3BFB6DD8" w14:textId="77777777" w:rsidR="00C20F12" w:rsidRPr="00AC435E" w:rsidRDefault="00C20F12" w:rsidP="00A82EF8">
      <w:pPr>
        <w:widowControl w:val="0"/>
        <w:numPr>
          <w:ilvl w:val="0"/>
          <w:numId w:val="12"/>
        </w:numPr>
        <w:tabs>
          <w:tab w:val="clear" w:pos="1080"/>
          <w:tab w:val="num" w:pos="709"/>
        </w:tabs>
        <w:ind w:left="709" w:hanging="709"/>
        <w:rPr>
          <w:rFonts w:ascii="Tahoma" w:hAnsi="Tahoma" w:cs="Tahoma"/>
          <w:sz w:val="20"/>
          <w:szCs w:val="20"/>
        </w:rPr>
      </w:pPr>
      <w:r w:rsidRPr="00AC435E">
        <w:rPr>
          <w:rFonts w:ascii="Tahoma" w:hAnsi="Tahoma" w:cs="Tahoma"/>
          <w:sz w:val="20"/>
          <w:szCs w:val="20"/>
        </w:rPr>
        <w:t xml:space="preserve">nos </w:t>
      </w:r>
      <w:r w:rsidRPr="00AC435E">
        <w:rPr>
          <w:rFonts w:ascii="Tahoma" w:hAnsi="Tahoma" w:cs="Tahoma"/>
          <w:i/>
          <w:sz w:val="20"/>
          <w:szCs w:val="20"/>
        </w:rPr>
        <w:t>qu</w:t>
      </w:r>
      <w:r w:rsidR="00391439" w:rsidRPr="00AC435E">
        <w:rPr>
          <w:rFonts w:ascii="Tahoma" w:hAnsi="Tahoma" w:cs="Tahoma"/>
          <w:i/>
          <w:sz w:val="20"/>
          <w:szCs w:val="20"/>
        </w:rPr>
        <w:t>ó</w:t>
      </w:r>
      <w:r w:rsidRPr="00AC435E">
        <w:rPr>
          <w:rFonts w:ascii="Tahoma" w:hAnsi="Tahoma" w:cs="Tahoma"/>
          <w:i/>
          <w:sz w:val="20"/>
          <w:szCs w:val="20"/>
        </w:rPr>
        <w:t>r</w:t>
      </w:r>
      <w:r w:rsidR="0056183B" w:rsidRPr="00AC435E">
        <w:rPr>
          <w:rFonts w:ascii="Tahoma" w:hAnsi="Tahoma" w:cs="Tahoma"/>
          <w:i/>
          <w:sz w:val="20"/>
          <w:szCs w:val="20"/>
        </w:rPr>
        <w:t>uns</w:t>
      </w:r>
      <w:r w:rsidRPr="00AC435E">
        <w:rPr>
          <w:rFonts w:ascii="Tahoma" w:hAnsi="Tahoma" w:cs="Tahoma"/>
          <w:sz w:val="20"/>
          <w:szCs w:val="20"/>
        </w:rPr>
        <w:t xml:space="preserve"> de deliberação, ordinários ou qualificados, das Assembleias Gerais de Debenturistas; e/ou</w:t>
      </w:r>
    </w:p>
    <w:p w14:paraId="37B1DC9F" w14:textId="77777777" w:rsidR="009B1DA2" w:rsidRPr="00AC435E" w:rsidRDefault="009B1DA2" w:rsidP="00F32B4F">
      <w:pPr>
        <w:pStyle w:val="PargrafodaLista"/>
        <w:rPr>
          <w:rFonts w:ascii="Tahoma" w:hAnsi="Tahoma" w:cs="Tahoma"/>
          <w:sz w:val="20"/>
          <w:szCs w:val="20"/>
        </w:rPr>
      </w:pPr>
    </w:p>
    <w:p w14:paraId="3D69A1D8" w14:textId="0EA365EF" w:rsidR="00BE6F98" w:rsidRPr="00AC435E" w:rsidRDefault="00BE6F98" w:rsidP="00A82EF8">
      <w:pPr>
        <w:widowControl w:val="0"/>
        <w:numPr>
          <w:ilvl w:val="0"/>
          <w:numId w:val="12"/>
        </w:numPr>
        <w:tabs>
          <w:tab w:val="clear" w:pos="1080"/>
          <w:tab w:val="num" w:pos="709"/>
        </w:tabs>
        <w:ind w:left="709" w:hanging="709"/>
        <w:rPr>
          <w:rFonts w:ascii="Tahoma" w:hAnsi="Tahoma" w:cs="Tahoma"/>
          <w:sz w:val="20"/>
          <w:szCs w:val="20"/>
        </w:rPr>
      </w:pPr>
      <w:r w:rsidRPr="00AC435E">
        <w:rPr>
          <w:rFonts w:ascii="Tahoma" w:hAnsi="Tahoma" w:cs="Tahoma"/>
          <w:sz w:val="20"/>
          <w:szCs w:val="20"/>
        </w:rPr>
        <w:t>qualquer dos Eventos de Vencimento Antecipado, conforme previstos n</w:t>
      </w:r>
      <w:r w:rsidR="0056183B" w:rsidRPr="00AC435E">
        <w:rPr>
          <w:rFonts w:ascii="Tahoma" w:hAnsi="Tahoma" w:cs="Tahoma"/>
          <w:sz w:val="20"/>
          <w:szCs w:val="20"/>
        </w:rPr>
        <w:t>a Cláusula</w:t>
      </w:r>
      <w:r w:rsidR="00C27044" w:rsidRPr="00AC435E">
        <w:rPr>
          <w:rFonts w:ascii="Tahoma" w:hAnsi="Tahoma" w:cs="Tahoma"/>
          <w:sz w:val="20"/>
          <w:szCs w:val="20"/>
        </w:rPr>
        <w:t xml:space="preserve"> </w:t>
      </w:r>
      <w:r w:rsidR="002800C4" w:rsidRPr="00AC435E">
        <w:rPr>
          <w:rFonts w:ascii="Tahoma" w:hAnsi="Tahoma" w:cs="Tahoma"/>
          <w:sz w:val="20"/>
          <w:szCs w:val="20"/>
        </w:rPr>
        <w:fldChar w:fldCharType="begin"/>
      </w:r>
      <w:r w:rsidR="0056183B" w:rsidRPr="00AC435E">
        <w:rPr>
          <w:rFonts w:ascii="Tahoma" w:hAnsi="Tahoma" w:cs="Tahoma"/>
          <w:sz w:val="20"/>
          <w:szCs w:val="20"/>
        </w:rPr>
        <w:instrText xml:space="preserve"> REF _Ref2018475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5.24.1</w:t>
      </w:r>
      <w:r w:rsidR="002800C4" w:rsidRPr="00AC435E">
        <w:rPr>
          <w:rFonts w:ascii="Tahoma" w:hAnsi="Tahoma" w:cs="Tahoma"/>
          <w:sz w:val="20"/>
          <w:szCs w:val="20"/>
        </w:rPr>
        <w:fldChar w:fldCharType="end"/>
      </w:r>
      <w:r w:rsidR="0056183B" w:rsidRPr="00AC435E">
        <w:rPr>
          <w:rFonts w:ascii="Tahoma" w:hAnsi="Tahoma" w:cs="Tahoma"/>
          <w:sz w:val="20"/>
          <w:szCs w:val="20"/>
        </w:rPr>
        <w:t xml:space="preserve"> desta Escritura de Emissão</w:t>
      </w:r>
      <w:r w:rsidRPr="00AC435E">
        <w:rPr>
          <w:rFonts w:ascii="Tahoma" w:hAnsi="Tahoma" w:cs="Tahoma"/>
          <w:sz w:val="20"/>
          <w:szCs w:val="20"/>
        </w:rPr>
        <w:t>.</w:t>
      </w:r>
    </w:p>
    <w:p w14:paraId="1872AC65" w14:textId="77777777" w:rsidR="00C20F12" w:rsidRPr="00AC435E" w:rsidRDefault="00C20F12" w:rsidP="00F32B4F">
      <w:pPr>
        <w:widowControl w:val="0"/>
        <w:tabs>
          <w:tab w:val="num" w:pos="709"/>
        </w:tabs>
        <w:ind w:left="709" w:hanging="709"/>
        <w:rPr>
          <w:rFonts w:ascii="Tahoma" w:hAnsi="Tahoma" w:cs="Tahoma"/>
          <w:sz w:val="20"/>
          <w:szCs w:val="20"/>
        </w:rPr>
      </w:pPr>
    </w:p>
    <w:p w14:paraId="024C58C4" w14:textId="77777777" w:rsidR="009B1DA2" w:rsidRPr="00AC435E" w:rsidRDefault="00C20F12" w:rsidP="00B6005A">
      <w:pPr>
        <w:widowControl w:val="0"/>
        <w:numPr>
          <w:ilvl w:val="0"/>
          <w:numId w:val="28"/>
        </w:numPr>
        <w:tabs>
          <w:tab w:val="left" w:pos="567"/>
        </w:tabs>
        <w:ind w:left="0" w:firstLine="0"/>
        <w:rPr>
          <w:rFonts w:ascii="Tahoma" w:hAnsi="Tahoma" w:cs="Tahoma"/>
          <w:sz w:val="20"/>
          <w:szCs w:val="20"/>
        </w:rPr>
      </w:pPr>
      <w:r w:rsidRPr="00AC435E">
        <w:rPr>
          <w:rFonts w:ascii="Tahoma" w:hAnsi="Tahoma" w:cs="Tahoma"/>
          <w:sz w:val="20"/>
          <w:szCs w:val="20"/>
        </w:rPr>
        <w:t xml:space="preserve">As deliberações tomadas pelos Debenturistas reunidos em Assembleia Geral de Debenturistas, observada a devida competência legal e os </w:t>
      </w:r>
      <w:r w:rsidR="00374CB8" w:rsidRPr="00AC435E">
        <w:rPr>
          <w:rFonts w:ascii="Tahoma" w:hAnsi="Tahoma" w:cs="Tahoma"/>
          <w:i/>
          <w:sz w:val="20"/>
          <w:szCs w:val="20"/>
        </w:rPr>
        <w:t>q</w:t>
      </w:r>
      <w:r w:rsidR="009D7CFB" w:rsidRPr="00AC435E">
        <w:rPr>
          <w:rFonts w:ascii="Tahoma" w:hAnsi="Tahoma" w:cs="Tahoma"/>
          <w:i/>
          <w:sz w:val="20"/>
          <w:szCs w:val="20"/>
        </w:rPr>
        <w:t>uó</w:t>
      </w:r>
      <w:r w:rsidR="00374CB8" w:rsidRPr="00AC435E">
        <w:rPr>
          <w:rFonts w:ascii="Tahoma" w:hAnsi="Tahoma" w:cs="Tahoma"/>
          <w:i/>
          <w:sz w:val="20"/>
          <w:szCs w:val="20"/>
        </w:rPr>
        <w:t>r</w:t>
      </w:r>
      <w:r w:rsidR="003073E6" w:rsidRPr="00AC435E">
        <w:rPr>
          <w:rFonts w:ascii="Tahoma" w:hAnsi="Tahoma" w:cs="Tahoma"/>
          <w:i/>
          <w:sz w:val="20"/>
          <w:szCs w:val="20"/>
        </w:rPr>
        <w:t>uns</w:t>
      </w:r>
      <w:r w:rsidR="008952FC" w:rsidRPr="00AC435E">
        <w:rPr>
          <w:rFonts w:ascii="Tahoma" w:hAnsi="Tahoma" w:cs="Tahoma"/>
          <w:i/>
          <w:sz w:val="20"/>
          <w:szCs w:val="20"/>
        </w:rPr>
        <w:t xml:space="preserve"> </w:t>
      </w:r>
      <w:r w:rsidRPr="00AC435E">
        <w:rPr>
          <w:rFonts w:ascii="Tahoma" w:hAnsi="Tahoma" w:cs="Tahoma"/>
          <w:sz w:val="20"/>
          <w:szCs w:val="20"/>
        </w:rPr>
        <w:t>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14:paraId="45F601EA" w14:textId="77777777" w:rsidR="00C20F12" w:rsidRPr="00AC435E" w:rsidRDefault="00C20F12" w:rsidP="00F32B4F">
      <w:pPr>
        <w:widowControl w:val="0"/>
        <w:tabs>
          <w:tab w:val="left" w:pos="567"/>
        </w:tabs>
        <w:rPr>
          <w:rFonts w:ascii="Tahoma" w:hAnsi="Tahoma" w:cs="Tahoma"/>
          <w:sz w:val="20"/>
          <w:szCs w:val="20"/>
        </w:rPr>
      </w:pPr>
    </w:p>
    <w:p w14:paraId="09B43605" w14:textId="77777777" w:rsidR="009B1DA2" w:rsidRPr="00AC435E" w:rsidRDefault="00C20F12" w:rsidP="00B6005A">
      <w:pPr>
        <w:widowControl w:val="0"/>
        <w:numPr>
          <w:ilvl w:val="0"/>
          <w:numId w:val="28"/>
        </w:numPr>
        <w:tabs>
          <w:tab w:val="left" w:pos="567"/>
        </w:tabs>
        <w:ind w:left="0" w:firstLine="0"/>
        <w:rPr>
          <w:rFonts w:ascii="Tahoma" w:hAnsi="Tahoma" w:cs="Tahoma"/>
          <w:sz w:val="20"/>
          <w:szCs w:val="20"/>
        </w:rPr>
      </w:pPr>
      <w:r w:rsidRPr="00AC435E">
        <w:rPr>
          <w:rFonts w:ascii="Tahoma" w:hAnsi="Tahoma" w:cs="Tahoma"/>
          <w:sz w:val="20"/>
          <w:szCs w:val="20"/>
        </w:rPr>
        <w:t>Será facultada a presença dos representantes legais da Emissora nas Assembleias Gerais de Debenturistas.</w:t>
      </w:r>
    </w:p>
    <w:p w14:paraId="61891749" w14:textId="77777777" w:rsidR="00C20F12" w:rsidRPr="00AC435E" w:rsidRDefault="00C20F12" w:rsidP="00F32B4F">
      <w:pPr>
        <w:widowControl w:val="0"/>
        <w:rPr>
          <w:rFonts w:ascii="Tahoma" w:hAnsi="Tahoma" w:cs="Tahoma"/>
          <w:sz w:val="20"/>
          <w:szCs w:val="20"/>
        </w:rPr>
      </w:pPr>
    </w:p>
    <w:p w14:paraId="634F3192" w14:textId="77777777" w:rsidR="003E5CCE" w:rsidRPr="00AC435E" w:rsidRDefault="00C20F12" w:rsidP="00B6005A">
      <w:pPr>
        <w:widowControl w:val="0"/>
        <w:numPr>
          <w:ilvl w:val="0"/>
          <w:numId w:val="28"/>
        </w:numPr>
        <w:tabs>
          <w:tab w:val="left" w:pos="567"/>
        </w:tabs>
        <w:ind w:left="0" w:firstLine="0"/>
        <w:rPr>
          <w:rFonts w:ascii="Tahoma" w:hAnsi="Tahoma" w:cs="Tahoma"/>
          <w:sz w:val="20"/>
          <w:szCs w:val="20"/>
        </w:rPr>
      </w:pPr>
      <w:r w:rsidRPr="00AC435E">
        <w:rPr>
          <w:rFonts w:ascii="Tahoma" w:hAnsi="Tahoma" w:cs="Tahoma"/>
          <w:sz w:val="20"/>
          <w:szCs w:val="20"/>
        </w:rPr>
        <w:t>O Agente Fiduciário deverá comparecer às Assembleias Gerais de Debenturistas para prestar aos Debenturistas as informações que lhe forem solicitadas.</w:t>
      </w:r>
    </w:p>
    <w:p w14:paraId="702D9703" w14:textId="77777777" w:rsidR="00562628" w:rsidRPr="00AC435E" w:rsidRDefault="00562628" w:rsidP="00F32B4F">
      <w:pPr>
        <w:pStyle w:val="NormalWeb"/>
        <w:spacing w:before="0" w:beforeAutospacing="0" w:after="0" w:afterAutospacing="0"/>
        <w:jc w:val="center"/>
        <w:rPr>
          <w:rFonts w:ascii="Tahoma" w:hAnsi="Tahoma" w:cs="Tahoma"/>
          <w:b/>
          <w:smallCaps/>
          <w:sz w:val="20"/>
          <w:szCs w:val="20"/>
        </w:rPr>
      </w:pPr>
    </w:p>
    <w:p w14:paraId="20073A4A" w14:textId="77777777" w:rsidR="0027405C" w:rsidRPr="00AC435E" w:rsidRDefault="0027405C"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 xml:space="preserve">Cláusula </w:t>
      </w:r>
      <w:r w:rsidR="00F30263" w:rsidRPr="00AC435E">
        <w:rPr>
          <w:rFonts w:ascii="Tahoma" w:hAnsi="Tahoma" w:cs="Tahoma"/>
          <w:b/>
          <w:smallCaps/>
          <w:sz w:val="20"/>
          <w:szCs w:val="20"/>
        </w:rPr>
        <w:t>IX</w:t>
      </w:r>
    </w:p>
    <w:p w14:paraId="5053E773" w14:textId="45E1203C" w:rsidR="0027405C" w:rsidRPr="00AC435E" w:rsidRDefault="001C215F"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Das</w:t>
      </w:r>
      <w:r w:rsidR="0027405C" w:rsidRPr="00AC435E">
        <w:rPr>
          <w:rFonts w:ascii="Tahoma" w:hAnsi="Tahoma" w:cs="Tahoma"/>
          <w:b/>
          <w:smallCaps/>
          <w:sz w:val="20"/>
          <w:szCs w:val="20"/>
        </w:rPr>
        <w:t xml:space="preserve"> declarações da Emissora </w:t>
      </w:r>
      <w:r w:rsidR="00CE24C7" w:rsidRPr="00AC435E">
        <w:rPr>
          <w:rFonts w:ascii="Tahoma" w:hAnsi="Tahoma" w:cs="Tahoma"/>
          <w:b/>
          <w:smallCaps/>
          <w:sz w:val="20"/>
          <w:szCs w:val="20"/>
        </w:rPr>
        <w:t>e das Garantidoras</w:t>
      </w:r>
    </w:p>
    <w:p w14:paraId="3DE2F3F4" w14:textId="77777777" w:rsidR="00C20F12" w:rsidRPr="00AC435E" w:rsidRDefault="00C20F12" w:rsidP="00F32B4F">
      <w:pPr>
        <w:widowControl w:val="0"/>
        <w:tabs>
          <w:tab w:val="left" w:pos="567"/>
        </w:tabs>
        <w:rPr>
          <w:rFonts w:ascii="Tahoma" w:hAnsi="Tahoma" w:cs="Tahoma"/>
          <w:b/>
          <w:sz w:val="20"/>
          <w:szCs w:val="20"/>
        </w:rPr>
      </w:pPr>
    </w:p>
    <w:p w14:paraId="46B5B4ED" w14:textId="77777777" w:rsidR="00C20F12" w:rsidRPr="00AC435E" w:rsidRDefault="00C20F12" w:rsidP="00A82EF8">
      <w:pPr>
        <w:widowControl w:val="0"/>
        <w:numPr>
          <w:ilvl w:val="1"/>
          <w:numId w:val="15"/>
        </w:numPr>
        <w:tabs>
          <w:tab w:val="clear" w:pos="720"/>
          <w:tab w:val="left" w:pos="567"/>
        </w:tabs>
        <w:ind w:left="0" w:firstLine="0"/>
        <w:rPr>
          <w:rFonts w:ascii="Tahoma" w:hAnsi="Tahoma" w:cs="Tahoma"/>
          <w:sz w:val="20"/>
          <w:szCs w:val="20"/>
        </w:rPr>
      </w:pPr>
      <w:bookmarkStart w:id="143" w:name="_Ref2024982"/>
      <w:r w:rsidRPr="00AC435E">
        <w:rPr>
          <w:rFonts w:ascii="Tahoma" w:hAnsi="Tahoma" w:cs="Tahoma"/>
          <w:sz w:val="20"/>
          <w:szCs w:val="20"/>
        </w:rPr>
        <w:t>A Emissora declara</w:t>
      </w:r>
      <w:r w:rsidR="00D1690E" w:rsidRPr="00AC435E">
        <w:rPr>
          <w:rFonts w:ascii="Tahoma" w:hAnsi="Tahoma" w:cs="Tahoma"/>
          <w:sz w:val="20"/>
          <w:szCs w:val="20"/>
        </w:rPr>
        <w:t>, neste ato</w:t>
      </w:r>
      <w:r w:rsidR="005C5048" w:rsidRPr="00AC435E">
        <w:rPr>
          <w:rFonts w:ascii="Tahoma" w:hAnsi="Tahoma" w:cs="Tahoma"/>
          <w:sz w:val="20"/>
          <w:szCs w:val="20"/>
        </w:rPr>
        <w:t xml:space="preserve">, na Data de Emissão e </w:t>
      </w:r>
      <w:r w:rsidR="003E5CCE" w:rsidRPr="00AC435E">
        <w:rPr>
          <w:rFonts w:ascii="Tahoma" w:hAnsi="Tahoma" w:cs="Tahoma"/>
          <w:sz w:val="20"/>
          <w:szCs w:val="20"/>
        </w:rPr>
        <w:t>na</w:t>
      </w:r>
      <w:r w:rsidR="005C5048" w:rsidRPr="00AC435E">
        <w:rPr>
          <w:rFonts w:ascii="Tahoma" w:hAnsi="Tahoma" w:cs="Tahoma"/>
          <w:sz w:val="20"/>
          <w:szCs w:val="20"/>
        </w:rPr>
        <w:t xml:space="preserve"> data de subscrição e integralização </w:t>
      </w:r>
      <w:r w:rsidR="002A2548" w:rsidRPr="00AC435E">
        <w:rPr>
          <w:rFonts w:ascii="Tahoma" w:hAnsi="Tahoma" w:cs="Tahoma"/>
          <w:sz w:val="20"/>
          <w:szCs w:val="20"/>
        </w:rPr>
        <w:t>das Debêntures</w:t>
      </w:r>
      <w:r w:rsidR="005C5048" w:rsidRPr="00AC435E">
        <w:rPr>
          <w:rFonts w:ascii="Tahoma" w:hAnsi="Tahoma" w:cs="Tahoma"/>
          <w:sz w:val="20"/>
          <w:szCs w:val="20"/>
        </w:rPr>
        <w:t>,</w:t>
      </w:r>
      <w:r w:rsidRPr="00AC435E">
        <w:rPr>
          <w:rFonts w:ascii="Tahoma" w:hAnsi="Tahoma" w:cs="Tahoma"/>
          <w:sz w:val="20"/>
          <w:szCs w:val="20"/>
        </w:rPr>
        <w:t xml:space="preserve"> que:</w:t>
      </w:r>
      <w:bookmarkEnd w:id="143"/>
    </w:p>
    <w:p w14:paraId="43EAC768" w14:textId="77777777" w:rsidR="00C20F12" w:rsidRPr="00AC435E" w:rsidRDefault="00C20F12" w:rsidP="00F32B4F">
      <w:pPr>
        <w:widowControl w:val="0"/>
        <w:rPr>
          <w:rFonts w:ascii="Tahoma" w:hAnsi="Tahoma" w:cs="Tahoma"/>
          <w:sz w:val="20"/>
          <w:szCs w:val="20"/>
        </w:rPr>
      </w:pPr>
    </w:p>
    <w:p w14:paraId="20F0BC6C" w14:textId="77777777" w:rsidR="00C20F12" w:rsidRPr="00AC435E" w:rsidRDefault="00C20F12"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color w:val="000000"/>
          <w:sz w:val="20"/>
          <w:szCs w:val="20"/>
        </w:rPr>
        <w:t xml:space="preserve">é uma sociedade por ações devidamente organizada, constituída e existente sob a forma de companhia </w:t>
      </w:r>
      <w:r w:rsidR="003950AD" w:rsidRPr="00AC435E">
        <w:rPr>
          <w:rFonts w:ascii="Tahoma" w:hAnsi="Tahoma" w:cs="Tahoma"/>
          <w:color w:val="000000"/>
          <w:sz w:val="20"/>
          <w:szCs w:val="20"/>
        </w:rPr>
        <w:t>fechada</w:t>
      </w:r>
      <w:r w:rsidRPr="00AC435E">
        <w:rPr>
          <w:rFonts w:ascii="Tahoma" w:hAnsi="Tahoma" w:cs="Tahoma"/>
          <w:color w:val="000000"/>
          <w:sz w:val="20"/>
          <w:szCs w:val="20"/>
        </w:rPr>
        <w:t xml:space="preserve"> de acordo com as leis brasileiras;</w:t>
      </w:r>
    </w:p>
    <w:p w14:paraId="4E793454" w14:textId="77777777" w:rsidR="00C20F12" w:rsidRPr="00AC435E" w:rsidRDefault="00C20F12" w:rsidP="00F32B4F">
      <w:pPr>
        <w:pStyle w:val="p0"/>
        <w:widowControl w:val="0"/>
        <w:tabs>
          <w:tab w:val="clear" w:pos="720"/>
          <w:tab w:val="left" w:pos="709"/>
        </w:tabs>
        <w:spacing w:line="240" w:lineRule="auto"/>
        <w:ind w:left="709" w:hanging="709"/>
        <w:rPr>
          <w:rFonts w:ascii="Tahoma" w:hAnsi="Tahoma" w:cs="Tahoma"/>
          <w:sz w:val="20"/>
          <w:szCs w:val="20"/>
        </w:rPr>
      </w:pPr>
    </w:p>
    <w:p w14:paraId="1AD96418" w14:textId="77777777" w:rsidR="00C20F12" w:rsidRPr="00AC435E" w:rsidRDefault="005C5048"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está devidamente autorizada e obteve todas as licenças e autorizações, inclusive as societárias necessárias à celebração desta Escritura de Emissão e dos demais </w:t>
      </w:r>
      <w:r w:rsidR="007A783F" w:rsidRPr="00AC435E">
        <w:rPr>
          <w:rFonts w:ascii="Tahoma" w:hAnsi="Tahoma" w:cs="Tahoma"/>
          <w:sz w:val="20"/>
          <w:szCs w:val="20"/>
        </w:rPr>
        <w:t>Documentos da Operação</w:t>
      </w:r>
      <w:r w:rsidRPr="00AC435E">
        <w:rPr>
          <w:rFonts w:ascii="Tahoma" w:hAnsi="Tahoma" w:cs="Tahoma"/>
          <w:sz w:val="20"/>
          <w:szCs w:val="20"/>
        </w:rPr>
        <w:t xml:space="preserve">, à emissão das Debêntures, à realização da Oferta </w:t>
      </w:r>
      <w:r w:rsidR="00D1690E" w:rsidRPr="00AC435E">
        <w:rPr>
          <w:rFonts w:ascii="Tahoma" w:hAnsi="Tahoma" w:cs="Tahoma"/>
          <w:sz w:val="20"/>
          <w:szCs w:val="20"/>
        </w:rPr>
        <w:t xml:space="preserve">Restrita </w:t>
      </w:r>
      <w:r w:rsidRPr="00AC435E">
        <w:rPr>
          <w:rFonts w:ascii="Tahoma" w:hAnsi="Tahoma" w:cs="Tahoma"/>
          <w:sz w:val="20"/>
          <w:szCs w:val="20"/>
        </w:rPr>
        <w:t>e ao cumprimento de suas obrigações previstas nos referidos documentos, tendo sido plenamente satisfeitos todos os requisitos legais e estatutários necessários para tanto</w:t>
      </w:r>
      <w:r w:rsidR="00C20F12" w:rsidRPr="00AC435E">
        <w:rPr>
          <w:rFonts w:ascii="Tahoma" w:hAnsi="Tahoma" w:cs="Tahoma"/>
          <w:sz w:val="20"/>
          <w:szCs w:val="20"/>
        </w:rPr>
        <w:t>;</w:t>
      </w:r>
    </w:p>
    <w:p w14:paraId="20E19D93" w14:textId="77777777" w:rsidR="00C20F12" w:rsidRPr="00AC435E" w:rsidRDefault="00C20F12" w:rsidP="00F32B4F">
      <w:pPr>
        <w:pStyle w:val="p0"/>
        <w:widowControl w:val="0"/>
        <w:tabs>
          <w:tab w:val="clear" w:pos="720"/>
          <w:tab w:val="left" w:pos="709"/>
        </w:tabs>
        <w:spacing w:line="240" w:lineRule="auto"/>
        <w:ind w:left="709" w:hanging="709"/>
        <w:rPr>
          <w:rFonts w:ascii="Tahoma" w:hAnsi="Tahoma" w:cs="Tahoma"/>
          <w:sz w:val="20"/>
          <w:szCs w:val="20"/>
        </w:rPr>
      </w:pPr>
    </w:p>
    <w:p w14:paraId="0A66D45E" w14:textId="77777777" w:rsidR="00C20F12" w:rsidRPr="00AC435E" w:rsidRDefault="00C20F12"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os representantes legais que assinam esta Escritura de Emissão </w:t>
      </w:r>
      <w:r w:rsidR="003F54C8" w:rsidRPr="00AC435E">
        <w:rPr>
          <w:rFonts w:ascii="Tahoma" w:hAnsi="Tahoma" w:cs="Tahoma"/>
          <w:sz w:val="20"/>
          <w:szCs w:val="20"/>
        </w:rPr>
        <w:t xml:space="preserve">e </w:t>
      </w:r>
      <w:r w:rsidR="003854C5" w:rsidRPr="00AC435E">
        <w:rPr>
          <w:rFonts w:ascii="Tahoma" w:hAnsi="Tahoma" w:cs="Tahoma"/>
          <w:sz w:val="20"/>
          <w:szCs w:val="20"/>
        </w:rPr>
        <w:t>o</w:t>
      </w:r>
      <w:r w:rsidR="00D1690E" w:rsidRPr="00AC435E">
        <w:rPr>
          <w:rFonts w:ascii="Tahoma" w:hAnsi="Tahoma" w:cs="Tahoma"/>
          <w:sz w:val="20"/>
          <w:szCs w:val="20"/>
        </w:rPr>
        <w:t>s</w:t>
      </w:r>
      <w:r w:rsidR="003854C5" w:rsidRPr="00AC435E">
        <w:rPr>
          <w:rFonts w:ascii="Tahoma" w:hAnsi="Tahoma" w:cs="Tahoma"/>
          <w:sz w:val="20"/>
          <w:szCs w:val="20"/>
        </w:rPr>
        <w:t xml:space="preserve"> </w:t>
      </w:r>
      <w:r w:rsidR="00D1690E" w:rsidRPr="00AC435E">
        <w:rPr>
          <w:rFonts w:ascii="Tahoma" w:hAnsi="Tahoma" w:cs="Tahoma"/>
          <w:sz w:val="20"/>
          <w:szCs w:val="20"/>
        </w:rPr>
        <w:t>demais Documentos da Operação</w:t>
      </w:r>
      <w:r w:rsidR="00682110" w:rsidRPr="00AC435E">
        <w:rPr>
          <w:rFonts w:ascii="Tahoma" w:hAnsi="Tahoma" w:cs="Tahoma"/>
          <w:sz w:val="20"/>
          <w:szCs w:val="20"/>
        </w:rPr>
        <w:t xml:space="preserve"> </w:t>
      </w:r>
      <w:r w:rsidRPr="00AC435E">
        <w:rPr>
          <w:rFonts w:ascii="Tahoma" w:hAnsi="Tahoma" w:cs="Tahoma"/>
          <w:sz w:val="20"/>
          <w:szCs w:val="20"/>
        </w:rPr>
        <w:t xml:space="preserve">têm poderes estatutários e/ou </w:t>
      </w:r>
      <w:r w:rsidRPr="00AC435E">
        <w:rPr>
          <w:rFonts w:ascii="Tahoma" w:hAnsi="Tahoma" w:cs="Tahoma"/>
          <w:color w:val="000000"/>
          <w:sz w:val="20"/>
          <w:szCs w:val="20"/>
        </w:rPr>
        <w:t>delegados</w:t>
      </w:r>
      <w:r w:rsidRPr="00AC435E">
        <w:rPr>
          <w:rFonts w:ascii="Tahoma" w:hAnsi="Tahoma" w:cs="Tahoma"/>
          <w:sz w:val="20"/>
          <w:szCs w:val="20"/>
        </w:rPr>
        <w:t xml:space="preserve"> para assumir, em seu nome, as obrigações ora estabelecidas e, sendo mandatários, tiveram os poderes legitimamente outorgados, estando os respectivos mandatos em pleno vigor;</w:t>
      </w:r>
    </w:p>
    <w:p w14:paraId="25EDC3F6" w14:textId="77777777" w:rsidR="00C20F12" w:rsidRPr="00AC435E" w:rsidRDefault="00C20F12" w:rsidP="00F32B4F">
      <w:pPr>
        <w:pStyle w:val="p0"/>
        <w:widowControl w:val="0"/>
        <w:tabs>
          <w:tab w:val="clear" w:pos="720"/>
          <w:tab w:val="left" w:pos="709"/>
        </w:tabs>
        <w:spacing w:line="240" w:lineRule="auto"/>
        <w:ind w:left="709" w:hanging="709"/>
        <w:rPr>
          <w:rFonts w:ascii="Tahoma" w:hAnsi="Tahoma" w:cs="Tahoma"/>
          <w:sz w:val="20"/>
          <w:szCs w:val="20"/>
        </w:rPr>
      </w:pPr>
    </w:p>
    <w:p w14:paraId="2D83757B" w14:textId="77777777" w:rsidR="005C5048" w:rsidRPr="00AC435E" w:rsidRDefault="005C5048" w:rsidP="00A82EF8">
      <w:pPr>
        <w:pStyle w:val="p0"/>
        <w:widowControl w:val="0"/>
        <w:numPr>
          <w:ilvl w:val="0"/>
          <w:numId w:val="3"/>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a Escritura de Emissão,</w:t>
      </w:r>
      <w:r w:rsidR="004E5095" w:rsidRPr="00AC435E">
        <w:rPr>
          <w:rFonts w:ascii="Tahoma" w:hAnsi="Tahoma" w:cs="Tahoma"/>
          <w:sz w:val="20"/>
          <w:szCs w:val="20"/>
        </w:rPr>
        <w:t xml:space="preserve"> </w:t>
      </w:r>
      <w:r w:rsidR="003854C5" w:rsidRPr="00AC435E">
        <w:rPr>
          <w:rFonts w:ascii="Tahoma" w:hAnsi="Tahoma" w:cs="Tahoma"/>
          <w:sz w:val="20"/>
          <w:szCs w:val="20"/>
        </w:rPr>
        <w:t xml:space="preserve">o </w:t>
      </w:r>
      <w:r w:rsidR="0029408C" w:rsidRPr="00AC435E">
        <w:rPr>
          <w:rFonts w:ascii="Tahoma" w:hAnsi="Tahoma" w:cs="Tahoma"/>
          <w:sz w:val="20"/>
          <w:szCs w:val="20"/>
        </w:rPr>
        <w:t xml:space="preserve">Contrato de Cessão Fiduciária </w:t>
      </w:r>
      <w:r w:rsidRPr="00AC435E">
        <w:rPr>
          <w:rFonts w:ascii="Tahoma" w:hAnsi="Tahoma" w:cs="Tahoma"/>
          <w:sz w:val="20"/>
          <w:szCs w:val="20"/>
        </w:rPr>
        <w:t xml:space="preserve">e os demais </w:t>
      </w:r>
      <w:r w:rsidR="007A783F" w:rsidRPr="00AC435E">
        <w:rPr>
          <w:rFonts w:ascii="Tahoma" w:hAnsi="Tahoma" w:cs="Tahoma"/>
          <w:sz w:val="20"/>
          <w:szCs w:val="20"/>
        </w:rPr>
        <w:t xml:space="preserve">Documentos </w:t>
      </w:r>
      <w:r w:rsidR="00EA2C9B" w:rsidRPr="00AC435E">
        <w:rPr>
          <w:rFonts w:ascii="Tahoma" w:hAnsi="Tahoma" w:cs="Tahoma"/>
          <w:sz w:val="20"/>
          <w:szCs w:val="20"/>
        </w:rPr>
        <w:t xml:space="preserve">da </w:t>
      </w:r>
      <w:r w:rsidR="007A783F" w:rsidRPr="00AC435E">
        <w:rPr>
          <w:rFonts w:ascii="Tahoma" w:hAnsi="Tahoma" w:cs="Tahoma"/>
          <w:sz w:val="20"/>
          <w:szCs w:val="20"/>
        </w:rPr>
        <w:t xml:space="preserve">Operação </w:t>
      </w:r>
      <w:r w:rsidRPr="00AC435E">
        <w:rPr>
          <w:rFonts w:ascii="Tahoma" w:hAnsi="Tahoma" w:cs="Tahoma"/>
          <w:sz w:val="20"/>
          <w:szCs w:val="20"/>
        </w:rPr>
        <w:t xml:space="preserve">e as obrigações aqui e ali previstas constituem obrigações lícitas, válidas e vinculativas da Emissora, exequíveis de acordo com os seus termos e condições, com força de título executivo extrajudicial nos termos do artigo </w:t>
      </w:r>
      <w:r w:rsidR="00364729" w:rsidRPr="00AC435E">
        <w:rPr>
          <w:rFonts w:ascii="Tahoma" w:hAnsi="Tahoma" w:cs="Tahoma"/>
          <w:sz w:val="20"/>
          <w:szCs w:val="20"/>
        </w:rPr>
        <w:t>784</w:t>
      </w:r>
      <w:r w:rsidR="004131B3" w:rsidRPr="00AC435E">
        <w:rPr>
          <w:rFonts w:ascii="Tahoma" w:hAnsi="Tahoma" w:cs="Tahoma"/>
          <w:sz w:val="20"/>
          <w:szCs w:val="20"/>
        </w:rPr>
        <w:t>, incisos I e III</w:t>
      </w:r>
      <w:r w:rsidRPr="00AC435E">
        <w:rPr>
          <w:rFonts w:ascii="Tahoma" w:hAnsi="Tahoma" w:cs="Tahoma"/>
          <w:sz w:val="20"/>
          <w:szCs w:val="20"/>
        </w:rPr>
        <w:t xml:space="preserve"> do Código de Processo Civil;</w:t>
      </w:r>
      <w:bookmarkStart w:id="144" w:name="_DV_M298"/>
      <w:bookmarkEnd w:id="144"/>
    </w:p>
    <w:p w14:paraId="273EC39B" w14:textId="77777777" w:rsidR="005C5048" w:rsidRPr="00AC435E" w:rsidRDefault="005C5048" w:rsidP="00F32B4F">
      <w:pPr>
        <w:widowControl w:val="0"/>
        <w:ind w:left="709"/>
        <w:rPr>
          <w:rFonts w:ascii="Tahoma" w:hAnsi="Tahoma" w:cs="Tahoma"/>
          <w:sz w:val="20"/>
          <w:szCs w:val="20"/>
        </w:rPr>
      </w:pPr>
    </w:p>
    <w:p w14:paraId="2DE2D592" w14:textId="77777777" w:rsidR="005C5048" w:rsidRPr="00AC435E" w:rsidRDefault="005C5048"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a Emissora encontra-se adimplente no cumprimento de todas as suas obrigações previstas nesta Escritura de Emissão</w:t>
      </w:r>
      <w:r w:rsidR="00D1690E" w:rsidRPr="00AC435E">
        <w:rPr>
          <w:rFonts w:ascii="Tahoma" w:hAnsi="Tahoma" w:cs="Tahoma"/>
          <w:sz w:val="20"/>
          <w:szCs w:val="20"/>
        </w:rPr>
        <w:t xml:space="preserve"> e</w:t>
      </w:r>
      <w:r w:rsidRPr="00AC435E">
        <w:rPr>
          <w:rFonts w:ascii="Tahoma" w:hAnsi="Tahoma" w:cs="Tahoma"/>
          <w:sz w:val="20"/>
          <w:szCs w:val="20"/>
        </w:rPr>
        <w:t xml:space="preserve"> nos demais </w:t>
      </w:r>
      <w:r w:rsidR="007A783F" w:rsidRPr="00AC435E">
        <w:rPr>
          <w:rFonts w:ascii="Tahoma" w:hAnsi="Tahoma" w:cs="Tahoma"/>
          <w:sz w:val="20"/>
          <w:szCs w:val="20"/>
        </w:rPr>
        <w:t xml:space="preserve">Documentos </w:t>
      </w:r>
      <w:r w:rsidR="00EA2C9B" w:rsidRPr="00AC435E">
        <w:rPr>
          <w:rFonts w:ascii="Tahoma" w:hAnsi="Tahoma" w:cs="Tahoma"/>
          <w:sz w:val="20"/>
          <w:szCs w:val="20"/>
        </w:rPr>
        <w:t xml:space="preserve">da </w:t>
      </w:r>
      <w:r w:rsidR="007A783F" w:rsidRPr="00AC435E">
        <w:rPr>
          <w:rFonts w:ascii="Tahoma" w:hAnsi="Tahoma" w:cs="Tahoma"/>
          <w:sz w:val="20"/>
          <w:szCs w:val="20"/>
        </w:rPr>
        <w:t>Operação</w:t>
      </w:r>
      <w:r w:rsidRPr="00AC435E">
        <w:rPr>
          <w:rFonts w:ascii="Tahoma" w:hAnsi="Tahoma" w:cs="Tahoma"/>
          <w:sz w:val="20"/>
          <w:szCs w:val="20"/>
        </w:rPr>
        <w:t>;</w:t>
      </w:r>
    </w:p>
    <w:p w14:paraId="722807B8" w14:textId="77777777" w:rsidR="0085080C" w:rsidRPr="00AC435E" w:rsidRDefault="0085080C" w:rsidP="00F32B4F">
      <w:pPr>
        <w:pStyle w:val="PargrafodaLista"/>
        <w:rPr>
          <w:rFonts w:ascii="Tahoma" w:hAnsi="Tahoma" w:cs="Tahoma"/>
          <w:sz w:val="20"/>
          <w:szCs w:val="20"/>
        </w:rPr>
      </w:pPr>
    </w:p>
    <w:p w14:paraId="04BD1B34" w14:textId="2D8A43FD" w:rsidR="0085080C" w:rsidRPr="00AC435E" w:rsidRDefault="0085080C"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a celebração desta Escritura de Emissão, do </w:t>
      </w:r>
      <w:r w:rsidR="0029408C" w:rsidRPr="00AC435E">
        <w:rPr>
          <w:rFonts w:ascii="Tahoma" w:hAnsi="Tahoma" w:cs="Tahoma"/>
          <w:sz w:val="20"/>
          <w:szCs w:val="20"/>
        </w:rPr>
        <w:t>Contrato de Cessão Fiduciária</w:t>
      </w:r>
      <w:r w:rsidRPr="00AC435E">
        <w:rPr>
          <w:rFonts w:ascii="Tahoma" w:hAnsi="Tahoma" w:cs="Tahoma"/>
          <w:sz w:val="20"/>
          <w:szCs w:val="20"/>
        </w:rPr>
        <w:t xml:space="preserve">, dos demais Documentos da Operação e o cumprimento de suas respectivas obrigações aqui e ali previstos, assim como a Emissão e a Oferta </w:t>
      </w:r>
      <w:r w:rsidR="00D1690E" w:rsidRPr="00AC435E">
        <w:rPr>
          <w:rFonts w:ascii="Tahoma" w:hAnsi="Tahoma" w:cs="Tahoma"/>
          <w:sz w:val="20"/>
          <w:szCs w:val="20"/>
        </w:rPr>
        <w:t xml:space="preserve">Restrita </w:t>
      </w:r>
      <w:r w:rsidRPr="00AC435E">
        <w:rPr>
          <w:rFonts w:ascii="Tahoma" w:hAnsi="Tahoma" w:cs="Tahoma"/>
          <w:sz w:val="20"/>
          <w:szCs w:val="20"/>
        </w:rPr>
        <w:t>não infringem ou contrariam</w:t>
      </w:r>
      <w:r w:rsidR="004131B3"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 xml:space="preserve">(i) </w:t>
      </w:r>
      <w:r w:rsidRPr="00AC435E">
        <w:rPr>
          <w:rFonts w:ascii="Tahoma" w:hAnsi="Tahoma" w:cs="Tahoma"/>
          <w:sz w:val="20"/>
          <w:szCs w:val="20"/>
        </w:rPr>
        <w:t>qualquer contrato ou documento no qual a Emissora seja parte ou pelo qual quaisquer de seus bens e propriedades estejam vinculados</w:t>
      </w:r>
      <w:r w:rsidRPr="00AC435E">
        <w:rPr>
          <w:rFonts w:ascii="Tahoma" w:hAnsi="Tahoma" w:cs="Tahoma"/>
          <w:color w:val="000000"/>
          <w:sz w:val="20"/>
          <w:szCs w:val="20"/>
        </w:rPr>
        <w:t>, nem irá resultar em</w:t>
      </w:r>
      <w:r w:rsidR="004131B3" w:rsidRPr="00AC435E">
        <w:rPr>
          <w:rFonts w:ascii="Tahoma" w:hAnsi="Tahoma" w:cs="Tahoma"/>
          <w:color w:val="000000"/>
          <w:sz w:val="20"/>
          <w:szCs w:val="20"/>
        </w:rPr>
        <w:t>:</w:t>
      </w:r>
      <w:r w:rsidRPr="00AC435E">
        <w:rPr>
          <w:rFonts w:ascii="Tahoma" w:hAnsi="Tahoma" w:cs="Tahoma"/>
          <w:color w:val="000000"/>
          <w:sz w:val="20"/>
          <w:szCs w:val="20"/>
        </w:rPr>
        <w:t xml:space="preserve"> </w:t>
      </w:r>
      <w:r w:rsidRPr="00AC435E">
        <w:rPr>
          <w:rFonts w:ascii="Tahoma" w:hAnsi="Tahoma" w:cs="Tahoma"/>
          <w:b/>
          <w:color w:val="000000"/>
          <w:sz w:val="20"/>
          <w:szCs w:val="20"/>
        </w:rPr>
        <w:t>(x)</w:t>
      </w:r>
      <w:r w:rsidRPr="00AC435E">
        <w:rPr>
          <w:rFonts w:ascii="Tahoma" w:hAnsi="Tahoma" w:cs="Tahoma"/>
          <w:color w:val="000000"/>
          <w:sz w:val="20"/>
          <w:szCs w:val="20"/>
        </w:rPr>
        <w:t xml:space="preserve"> vencimento antecipado de qualquer obrigação estabelecida em qualquer destes contratos ou instrumentos; </w:t>
      </w:r>
      <w:r w:rsidRPr="00AC435E">
        <w:rPr>
          <w:rFonts w:ascii="Tahoma" w:hAnsi="Tahoma" w:cs="Tahoma"/>
          <w:b/>
          <w:color w:val="000000"/>
          <w:sz w:val="20"/>
          <w:szCs w:val="20"/>
        </w:rPr>
        <w:t>(y)</w:t>
      </w:r>
      <w:r w:rsidRPr="00AC435E">
        <w:rPr>
          <w:rFonts w:ascii="Tahoma" w:hAnsi="Tahoma" w:cs="Tahoma"/>
          <w:color w:val="000000"/>
          <w:sz w:val="20"/>
          <w:szCs w:val="20"/>
        </w:rPr>
        <w:t xml:space="preserve"> criação de qualquer ônus sobre qualquer ativo ou bem da Emissora, exceto pela Garantia</w:t>
      </w:r>
      <w:r w:rsidR="004131B3" w:rsidRPr="00AC435E">
        <w:rPr>
          <w:rFonts w:ascii="Tahoma" w:hAnsi="Tahoma" w:cs="Tahoma"/>
          <w:color w:val="000000"/>
          <w:sz w:val="20"/>
          <w:szCs w:val="20"/>
        </w:rPr>
        <w:t xml:space="preserve"> Real</w:t>
      </w:r>
      <w:r w:rsidRPr="00AC435E">
        <w:rPr>
          <w:rFonts w:ascii="Tahoma" w:hAnsi="Tahoma" w:cs="Tahoma"/>
          <w:color w:val="000000"/>
          <w:sz w:val="20"/>
          <w:szCs w:val="20"/>
        </w:rPr>
        <w:t xml:space="preserve"> de que trata </w:t>
      </w:r>
      <w:r w:rsidR="004131B3" w:rsidRPr="00AC435E">
        <w:rPr>
          <w:rFonts w:ascii="Tahoma" w:hAnsi="Tahoma" w:cs="Tahoma"/>
          <w:color w:val="000000"/>
          <w:sz w:val="20"/>
          <w:szCs w:val="20"/>
        </w:rPr>
        <w:t xml:space="preserve">a Cláusula </w:t>
      </w:r>
      <w:r w:rsidR="002800C4" w:rsidRPr="00AC435E">
        <w:rPr>
          <w:rFonts w:ascii="Tahoma" w:hAnsi="Tahoma" w:cs="Tahoma"/>
          <w:color w:val="000000"/>
          <w:sz w:val="20"/>
          <w:szCs w:val="20"/>
        </w:rPr>
        <w:fldChar w:fldCharType="begin"/>
      </w:r>
      <w:r w:rsidR="004131B3" w:rsidRPr="00AC435E">
        <w:rPr>
          <w:rFonts w:ascii="Tahoma" w:hAnsi="Tahoma" w:cs="Tahoma"/>
          <w:color w:val="000000"/>
          <w:sz w:val="20"/>
          <w:szCs w:val="20"/>
        </w:rPr>
        <w:instrText xml:space="preserve"> REF _Ref2023405 \r \h </w:instrText>
      </w:r>
      <w:r w:rsidR="00AC435E">
        <w:rPr>
          <w:rFonts w:ascii="Tahoma" w:hAnsi="Tahoma" w:cs="Tahoma"/>
          <w:color w:val="000000"/>
          <w:sz w:val="20"/>
          <w:szCs w:val="20"/>
        </w:rPr>
        <w:instrText xml:space="preserve"> \* MERGEFORMAT </w:instrText>
      </w:r>
      <w:r w:rsidR="002800C4" w:rsidRPr="00AC435E">
        <w:rPr>
          <w:rFonts w:ascii="Tahoma" w:hAnsi="Tahoma" w:cs="Tahoma"/>
          <w:color w:val="000000"/>
          <w:sz w:val="20"/>
          <w:szCs w:val="20"/>
        </w:rPr>
      </w:r>
      <w:r w:rsidR="002800C4" w:rsidRPr="00AC435E">
        <w:rPr>
          <w:rFonts w:ascii="Tahoma" w:hAnsi="Tahoma" w:cs="Tahoma"/>
          <w:color w:val="000000"/>
          <w:sz w:val="20"/>
          <w:szCs w:val="20"/>
        </w:rPr>
        <w:fldChar w:fldCharType="separate"/>
      </w:r>
      <w:r w:rsidR="00AA5A47">
        <w:rPr>
          <w:rFonts w:ascii="Tahoma" w:hAnsi="Tahoma" w:cs="Tahoma"/>
          <w:color w:val="000000"/>
          <w:sz w:val="20"/>
          <w:szCs w:val="20"/>
        </w:rPr>
        <w:t>5.25</w:t>
      </w:r>
      <w:r w:rsidR="002800C4" w:rsidRPr="00AC435E">
        <w:rPr>
          <w:rFonts w:ascii="Tahoma" w:hAnsi="Tahoma" w:cs="Tahoma"/>
          <w:color w:val="000000"/>
          <w:sz w:val="20"/>
          <w:szCs w:val="20"/>
        </w:rPr>
        <w:fldChar w:fldCharType="end"/>
      </w:r>
      <w:r w:rsidR="004131B3" w:rsidRPr="00AC435E">
        <w:rPr>
          <w:rFonts w:ascii="Tahoma" w:hAnsi="Tahoma" w:cs="Tahoma"/>
          <w:color w:val="000000"/>
          <w:sz w:val="20"/>
          <w:szCs w:val="20"/>
        </w:rPr>
        <w:t xml:space="preserve"> desta Escritura de Emissão</w:t>
      </w:r>
      <w:r w:rsidRPr="00AC435E">
        <w:rPr>
          <w:rFonts w:ascii="Tahoma" w:hAnsi="Tahoma" w:cs="Tahoma"/>
          <w:color w:val="000000"/>
          <w:sz w:val="20"/>
          <w:szCs w:val="20"/>
        </w:rPr>
        <w:t xml:space="preserve">; ou </w:t>
      </w:r>
      <w:r w:rsidRPr="00AC435E">
        <w:rPr>
          <w:rFonts w:ascii="Tahoma" w:hAnsi="Tahoma" w:cs="Tahoma"/>
          <w:b/>
          <w:color w:val="000000"/>
          <w:sz w:val="20"/>
          <w:szCs w:val="20"/>
        </w:rPr>
        <w:t>(z)</w:t>
      </w:r>
      <w:r w:rsidRPr="00AC435E">
        <w:rPr>
          <w:rFonts w:ascii="Tahoma" w:hAnsi="Tahoma" w:cs="Tahoma"/>
          <w:color w:val="000000"/>
          <w:sz w:val="20"/>
          <w:szCs w:val="20"/>
        </w:rPr>
        <w:t xml:space="preserve"> rescisão de qualquer desses contratos ou instrumentos</w:t>
      </w:r>
      <w:r w:rsidRPr="00AC435E">
        <w:rPr>
          <w:rFonts w:ascii="Tahoma" w:hAnsi="Tahoma" w:cs="Tahoma"/>
          <w:sz w:val="20"/>
          <w:szCs w:val="20"/>
        </w:rPr>
        <w:t xml:space="preserve">; </w:t>
      </w:r>
      <w:r w:rsidRPr="00AC435E">
        <w:rPr>
          <w:rFonts w:ascii="Tahoma" w:hAnsi="Tahoma" w:cs="Tahoma"/>
          <w:b/>
          <w:sz w:val="20"/>
          <w:szCs w:val="20"/>
        </w:rPr>
        <w:t>(ii)</w:t>
      </w:r>
      <w:r w:rsidRPr="00AC435E">
        <w:rPr>
          <w:rFonts w:ascii="Tahoma" w:hAnsi="Tahoma" w:cs="Tahoma"/>
          <w:sz w:val="20"/>
          <w:szCs w:val="20"/>
        </w:rPr>
        <w:t xml:space="preserve"> qualquer lei, decreto ou regulamento a que a Emissora ou quaisquer de seus bens e propriedades estejam sujeitos; ou </w:t>
      </w:r>
      <w:r w:rsidRPr="00AC435E">
        <w:rPr>
          <w:rFonts w:ascii="Tahoma" w:hAnsi="Tahoma" w:cs="Tahoma"/>
          <w:b/>
          <w:sz w:val="20"/>
          <w:szCs w:val="20"/>
        </w:rPr>
        <w:t>(iii)</w:t>
      </w:r>
      <w:r w:rsidRPr="00AC435E">
        <w:rPr>
          <w:rFonts w:ascii="Tahoma" w:hAnsi="Tahoma" w:cs="Tahoma"/>
          <w:sz w:val="20"/>
          <w:szCs w:val="20"/>
        </w:rPr>
        <w:t xml:space="preserve"> qualquer ordem, decisão ou sentença administrativa, judicial ou arbitral que afete a Emissora ou quaisquer de seus bens e propriedades;</w:t>
      </w:r>
      <w:r w:rsidR="004131B3" w:rsidRPr="00AC435E">
        <w:rPr>
          <w:rFonts w:ascii="Tahoma" w:hAnsi="Tahoma" w:cs="Tahoma"/>
          <w:sz w:val="20"/>
          <w:szCs w:val="20"/>
        </w:rPr>
        <w:t xml:space="preserve"> </w:t>
      </w:r>
    </w:p>
    <w:p w14:paraId="65C94905" w14:textId="77777777" w:rsidR="005C5048" w:rsidRPr="00AC435E" w:rsidRDefault="005C5048" w:rsidP="00F32B4F">
      <w:pPr>
        <w:pStyle w:val="PargrafodaLista"/>
        <w:rPr>
          <w:rFonts w:ascii="Tahoma" w:hAnsi="Tahoma" w:cs="Tahoma"/>
          <w:sz w:val="20"/>
          <w:szCs w:val="20"/>
        </w:rPr>
      </w:pPr>
    </w:p>
    <w:p w14:paraId="76032851" w14:textId="77777777" w:rsidR="00A65B0C" w:rsidRPr="00AC435E" w:rsidRDefault="00A65B0C" w:rsidP="00A82EF8">
      <w:pPr>
        <w:pStyle w:val="p0"/>
        <w:widowControl w:val="0"/>
        <w:numPr>
          <w:ilvl w:val="0"/>
          <w:numId w:val="3"/>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tem, assim como suas </w:t>
      </w:r>
      <w:r w:rsidR="0051584C" w:rsidRPr="00AC435E">
        <w:rPr>
          <w:rFonts w:ascii="Tahoma" w:hAnsi="Tahoma" w:cs="Tahoma"/>
          <w:sz w:val="20"/>
          <w:szCs w:val="20"/>
        </w:rPr>
        <w:t>controladas</w:t>
      </w:r>
      <w:r w:rsidRPr="00AC435E">
        <w:rPr>
          <w:rFonts w:ascii="Tahoma" w:hAnsi="Tahoma" w:cs="Tahoma"/>
          <w:sz w:val="20"/>
          <w:szCs w:val="20"/>
        </w:rPr>
        <w:t xml:space="preserve">, todas as autorizações e licenças (inclusive ambientais) relevantes </w:t>
      </w:r>
      <w:r w:rsidRPr="00AC435E">
        <w:rPr>
          <w:rFonts w:ascii="Tahoma" w:hAnsi="Tahoma" w:cs="Tahoma"/>
          <w:color w:val="000000"/>
          <w:sz w:val="20"/>
          <w:szCs w:val="20"/>
        </w:rPr>
        <w:t>exigidas</w:t>
      </w:r>
      <w:r w:rsidRPr="00AC435E">
        <w:rPr>
          <w:rFonts w:ascii="Tahoma" w:hAnsi="Tahoma" w:cs="Tahoma"/>
          <w:sz w:val="20"/>
          <w:szCs w:val="20"/>
        </w:rPr>
        <w:t xml:space="preserve"> pelas autoridades federais, estaduais e municipais para o exercício de suas atividades, sendo todas elas válidas;</w:t>
      </w:r>
    </w:p>
    <w:p w14:paraId="722EB404" w14:textId="77777777" w:rsidR="00A65B0C" w:rsidRPr="00AC435E" w:rsidRDefault="00A65B0C" w:rsidP="00F32B4F">
      <w:pPr>
        <w:widowControl w:val="0"/>
        <w:tabs>
          <w:tab w:val="num" w:pos="709"/>
        </w:tabs>
        <w:ind w:left="709" w:hanging="709"/>
        <w:rPr>
          <w:rFonts w:ascii="Tahoma" w:hAnsi="Tahoma" w:cs="Tahoma"/>
          <w:sz w:val="20"/>
          <w:szCs w:val="20"/>
        </w:rPr>
      </w:pPr>
    </w:p>
    <w:p w14:paraId="04BD02C1" w14:textId="77777777" w:rsidR="00A65B0C" w:rsidRPr="00AC435E" w:rsidRDefault="00A65B0C" w:rsidP="00A82EF8">
      <w:pPr>
        <w:pStyle w:val="p0"/>
        <w:widowControl w:val="0"/>
        <w:numPr>
          <w:ilvl w:val="0"/>
          <w:numId w:val="3"/>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cumpre as leis, regulamentos, normas administrativas e determinações dos órgãos governamentais, autarquias ou tribunais;</w:t>
      </w:r>
    </w:p>
    <w:p w14:paraId="621F5EFB" w14:textId="77777777" w:rsidR="0010591D" w:rsidRPr="00AC435E" w:rsidRDefault="0010591D" w:rsidP="0010591D">
      <w:pPr>
        <w:pStyle w:val="PargrafodaLista"/>
        <w:rPr>
          <w:rFonts w:ascii="Tahoma" w:hAnsi="Tahoma" w:cs="Tahoma"/>
          <w:sz w:val="20"/>
          <w:szCs w:val="20"/>
        </w:rPr>
      </w:pPr>
    </w:p>
    <w:p w14:paraId="688BBE37" w14:textId="3D722491" w:rsidR="0010591D" w:rsidRPr="00AC435E" w:rsidRDefault="0010591D" w:rsidP="00A82EF8">
      <w:pPr>
        <w:pStyle w:val="p0"/>
        <w:widowControl w:val="0"/>
        <w:numPr>
          <w:ilvl w:val="0"/>
          <w:numId w:val="3"/>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a Emissora e suas controladas não possuem quaisquer passivos relevantes que já tenham sido demandados ou exigidos, nem passivos ou contingências decorrentes de operações praticadas que não estejam refletidos nas respectivas demonstrações financeiras ou em suas notas explicativas;</w:t>
      </w:r>
      <w:r w:rsidR="004131B3" w:rsidRPr="00AC435E">
        <w:rPr>
          <w:rFonts w:ascii="Tahoma" w:hAnsi="Tahoma" w:cs="Tahoma"/>
          <w:sz w:val="20"/>
          <w:szCs w:val="20"/>
        </w:rPr>
        <w:t xml:space="preserve"> </w:t>
      </w:r>
    </w:p>
    <w:p w14:paraId="540D278F" w14:textId="77777777" w:rsidR="00A65B0C" w:rsidRPr="00AC435E" w:rsidRDefault="00A65B0C" w:rsidP="00F32B4F">
      <w:pPr>
        <w:pStyle w:val="PargrafodaLista"/>
        <w:rPr>
          <w:rFonts w:ascii="Tahoma" w:hAnsi="Tahoma" w:cs="Tahoma"/>
          <w:sz w:val="20"/>
          <w:szCs w:val="20"/>
        </w:rPr>
      </w:pPr>
    </w:p>
    <w:p w14:paraId="17B38227" w14:textId="77777777" w:rsidR="00C20F12" w:rsidRPr="00AC435E" w:rsidRDefault="00C20F12"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as demonstrações financeiras da Emissora relativas ao</w:t>
      </w:r>
      <w:r w:rsidR="00F02712" w:rsidRPr="00AC435E">
        <w:rPr>
          <w:rFonts w:ascii="Tahoma" w:hAnsi="Tahoma" w:cs="Tahoma"/>
          <w:sz w:val="20"/>
          <w:szCs w:val="20"/>
        </w:rPr>
        <w:t>s</w:t>
      </w:r>
      <w:r w:rsidRPr="00AC435E">
        <w:rPr>
          <w:rFonts w:ascii="Tahoma" w:hAnsi="Tahoma" w:cs="Tahoma"/>
          <w:sz w:val="20"/>
          <w:szCs w:val="20"/>
        </w:rPr>
        <w:t xml:space="preserve"> exercício</w:t>
      </w:r>
      <w:r w:rsidR="00F02712" w:rsidRPr="00AC435E">
        <w:rPr>
          <w:rFonts w:ascii="Tahoma" w:hAnsi="Tahoma" w:cs="Tahoma"/>
          <w:sz w:val="20"/>
          <w:szCs w:val="20"/>
        </w:rPr>
        <w:t>s</w:t>
      </w:r>
      <w:r w:rsidRPr="00AC435E">
        <w:rPr>
          <w:rFonts w:ascii="Tahoma" w:hAnsi="Tahoma" w:cs="Tahoma"/>
          <w:sz w:val="20"/>
          <w:szCs w:val="20"/>
        </w:rPr>
        <w:t xml:space="preserve"> </w:t>
      </w:r>
      <w:r w:rsidR="003803E5" w:rsidRPr="00AC435E">
        <w:rPr>
          <w:rFonts w:ascii="Tahoma" w:hAnsi="Tahoma" w:cs="Tahoma"/>
          <w:sz w:val="20"/>
          <w:szCs w:val="20"/>
        </w:rPr>
        <w:t>socia</w:t>
      </w:r>
      <w:r w:rsidR="00F02712" w:rsidRPr="00AC435E">
        <w:rPr>
          <w:rFonts w:ascii="Tahoma" w:hAnsi="Tahoma" w:cs="Tahoma"/>
          <w:sz w:val="20"/>
          <w:szCs w:val="20"/>
        </w:rPr>
        <w:t>is</w:t>
      </w:r>
      <w:r w:rsidR="003803E5" w:rsidRPr="00AC435E">
        <w:rPr>
          <w:rFonts w:ascii="Tahoma" w:hAnsi="Tahoma" w:cs="Tahoma"/>
          <w:sz w:val="20"/>
          <w:szCs w:val="20"/>
        </w:rPr>
        <w:t xml:space="preserve"> </w:t>
      </w:r>
      <w:r w:rsidRPr="00AC435E">
        <w:rPr>
          <w:rFonts w:ascii="Tahoma" w:hAnsi="Tahoma" w:cs="Tahoma"/>
          <w:sz w:val="20"/>
          <w:szCs w:val="20"/>
        </w:rPr>
        <w:t>encerrado</w:t>
      </w:r>
      <w:r w:rsidR="00F02712" w:rsidRPr="00AC435E">
        <w:rPr>
          <w:rFonts w:ascii="Tahoma" w:hAnsi="Tahoma" w:cs="Tahoma"/>
          <w:sz w:val="20"/>
          <w:szCs w:val="20"/>
        </w:rPr>
        <w:t>s</w:t>
      </w:r>
      <w:r w:rsidRPr="00AC435E">
        <w:rPr>
          <w:rFonts w:ascii="Tahoma" w:hAnsi="Tahoma" w:cs="Tahoma"/>
          <w:sz w:val="20"/>
          <w:szCs w:val="20"/>
        </w:rPr>
        <w:t xml:space="preserve"> em </w:t>
      </w:r>
      <w:r w:rsidR="004131B3" w:rsidRPr="00AC435E">
        <w:rPr>
          <w:rFonts w:ascii="Tahoma" w:hAnsi="Tahoma" w:cs="Tahoma"/>
          <w:sz w:val="20"/>
          <w:szCs w:val="20"/>
        </w:rPr>
        <w:t>31 de dezembro de 2016, 2017 e 2018</w:t>
      </w:r>
      <w:r w:rsidRPr="00AC435E">
        <w:rPr>
          <w:rFonts w:ascii="Tahoma" w:hAnsi="Tahoma" w:cs="Tahoma"/>
          <w:sz w:val="20"/>
          <w:szCs w:val="20"/>
        </w:rPr>
        <w:t>, representam corretamente a posição financeira da Emissora naquela data e foram devidamente elaboradas em conformidade com os princípios fundamentais de contabilidade vigentes no Brasil à época em que foram preparadas e refletem corretamente os ativos, passivos e contingências da Emissora de forma consolidada;</w:t>
      </w:r>
    </w:p>
    <w:p w14:paraId="5C94C68B" w14:textId="77777777" w:rsidR="00C20F12" w:rsidRPr="00AC435E" w:rsidRDefault="00C20F12" w:rsidP="00F32B4F">
      <w:pPr>
        <w:pStyle w:val="p0"/>
        <w:widowControl w:val="0"/>
        <w:tabs>
          <w:tab w:val="clear" w:pos="720"/>
          <w:tab w:val="left" w:pos="709"/>
        </w:tabs>
        <w:spacing w:line="240" w:lineRule="auto"/>
        <w:ind w:left="709" w:hanging="709"/>
        <w:rPr>
          <w:rFonts w:ascii="Tahoma" w:hAnsi="Tahoma" w:cs="Tahoma"/>
          <w:sz w:val="20"/>
          <w:szCs w:val="20"/>
        </w:rPr>
      </w:pPr>
    </w:p>
    <w:p w14:paraId="52919B0F" w14:textId="77777777" w:rsidR="00C20F12" w:rsidRPr="00AC435E" w:rsidRDefault="0030755F"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as </w:t>
      </w:r>
      <w:r w:rsidR="00C20F12" w:rsidRPr="00AC435E">
        <w:rPr>
          <w:rFonts w:ascii="Tahoma" w:hAnsi="Tahoma" w:cs="Tahoma"/>
          <w:sz w:val="20"/>
          <w:szCs w:val="20"/>
        </w:rPr>
        <w:t xml:space="preserve">informações públicas sobre a Emissora, constituem informações relevantes e necessárias para que os Investidores </w:t>
      </w:r>
      <w:r w:rsidR="00B172A7" w:rsidRPr="00AC435E">
        <w:rPr>
          <w:rFonts w:ascii="Tahoma" w:hAnsi="Tahoma" w:cs="Tahoma"/>
          <w:sz w:val="20"/>
          <w:szCs w:val="20"/>
        </w:rPr>
        <w:t xml:space="preserve">Profissionais </w:t>
      </w:r>
      <w:r w:rsidR="00C20F12" w:rsidRPr="00AC435E">
        <w:rPr>
          <w:rFonts w:ascii="Tahoma" w:hAnsi="Tahoma" w:cs="Tahoma"/>
          <w:sz w:val="20"/>
          <w:szCs w:val="20"/>
        </w:rPr>
        <w:t xml:space="preserve">e seus consultores tenham condições de fazer uma análise correta e suficiente com relação ao investimento nas Debêntures, não contendo declarações falsas ou omissões de fatos relevantes, nas circunstâncias em que essas declarações foram dadas; </w:t>
      </w:r>
    </w:p>
    <w:p w14:paraId="36F6831D" w14:textId="77777777" w:rsidR="00751EC9" w:rsidRPr="00AC435E" w:rsidRDefault="00751EC9" w:rsidP="00F32B4F">
      <w:pPr>
        <w:pStyle w:val="p0"/>
        <w:widowControl w:val="0"/>
        <w:tabs>
          <w:tab w:val="clear" w:pos="720"/>
          <w:tab w:val="left" w:pos="709"/>
          <w:tab w:val="num" w:pos="1276"/>
        </w:tabs>
        <w:spacing w:line="240" w:lineRule="auto"/>
        <w:rPr>
          <w:rFonts w:ascii="Tahoma" w:hAnsi="Tahoma" w:cs="Tahoma"/>
          <w:sz w:val="20"/>
          <w:szCs w:val="20"/>
        </w:rPr>
      </w:pPr>
    </w:p>
    <w:p w14:paraId="2A10C242" w14:textId="77777777" w:rsidR="005C5BE2" w:rsidRPr="00AC435E" w:rsidRDefault="005C5BE2" w:rsidP="00A82EF8">
      <w:pPr>
        <w:pStyle w:val="p0"/>
        <w:widowControl w:val="0"/>
        <w:numPr>
          <w:ilvl w:val="0"/>
          <w:numId w:val="3"/>
        </w:numPr>
        <w:tabs>
          <w:tab w:val="clear" w:pos="1080"/>
          <w:tab w:val="num" w:pos="1276"/>
        </w:tabs>
        <w:spacing w:line="240" w:lineRule="auto"/>
        <w:ind w:left="709" w:hanging="709"/>
        <w:rPr>
          <w:rFonts w:ascii="Tahoma" w:hAnsi="Tahoma" w:cs="Tahoma"/>
          <w:sz w:val="20"/>
          <w:szCs w:val="20"/>
        </w:rPr>
      </w:pPr>
      <w:bookmarkStart w:id="145" w:name="_DV_M304"/>
      <w:bookmarkStart w:id="146" w:name="_DV_M305"/>
      <w:bookmarkEnd w:id="145"/>
      <w:bookmarkEnd w:id="146"/>
      <w:r w:rsidRPr="00AC435E">
        <w:rPr>
          <w:rFonts w:ascii="Tahoma" w:hAnsi="Tahoma" w:cs="Tahoma"/>
          <w:sz w:val="20"/>
          <w:szCs w:val="20"/>
        </w:rPr>
        <w:t>não omitiu</w:t>
      </w:r>
      <w:r w:rsidR="0010591D" w:rsidRPr="00AC435E">
        <w:rPr>
          <w:rFonts w:ascii="Tahoma" w:hAnsi="Tahoma" w:cs="Tahoma"/>
          <w:sz w:val="20"/>
          <w:szCs w:val="20"/>
        </w:rPr>
        <w:t xml:space="preserve"> ou omitir</w:t>
      </w:r>
      <w:r w:rsidRPr="00AC435E">
        <w:rPr>
          <w:rFonts w:ascii="Tahoma" w:hAnsi="Tahoma" w:cs="Tahoma"/>
          <w:sz w:val="20"/>
          <w:szCs w:val="20"/>
        </w:rPr>
        <w:t xml:space="preserve"> </w:t>
      </w:r>
      <w:r w:rsidR="00A30F0D" w:rsidRPr="00AC435E">
        <w:rPr>
          <w:rFonts w:ascii="Tahoma" w:hAnsi="Tahoma" w:cs="Tahoma"/>
          <w:sz w:val="20"/>
          <w:szCs w:val="20"/>
        </w:rPr>
        <w:t xml:space="preserve">ao </w:t>
      </w:r>
      <w:r w:rsidR="00541A8C" w:rsidRPr="00AC435E">
        <w:rPr>
          <w:rFonts w:ascii="Tahoma" w:hAnsi="Tahoma" w:cs="Tahoma"/>
          <w:sz w:val="20"/>
          <w:szCs w:val="20"/>
        </w:rPr>
        <w:t xml:space="preserve">Coordenador Líder e/ou ao </w:t>
      </w:r>
      <w:r w:rsidR="00A30F0D" w:rsidRPr="00AC435E">
        <w:rPr>
          <w:rFonts w:ascii="Tahoma" w:hAnsi="Tahoma" w:cs="Tahoma"/>
          <w:sz w:val="20"/>
          <w:szCs w:val="20"/>
        </w:rPr>
        <w:t>Agente Fiduciário</w:t>
      </w:r>
      <w:r w:rsidR="008577FC" w:rsidRPr="00AC435E">
        <w:rPr>
          <w:rFonts w:ascii="Tahoma" w:hAnsi="Tahoma" w:cs="Tahoma"/>
          <w:sz w:val="20"/>
          <w:szCs w:val="20"/>
        </w:rPr>
        <w:t xml:space="preserve"> </w:t>
      </w:r>
      <w:r w:rsidRPr="00AC435E">
        <w:rPr>
          <w:rFonts w:ascii="Tahoma" w:hAnsi="Tahoma" w:cs="Tahoma"/>
          <w:sz w:val="20"/>
          <w:szCs w:val="20"/>
        </w:rPr>
        <w:t>nenhum fato, de qualquer natureza, que seja de seu conhecimento e que possa resultar em Efeito Adverso Relevante;</w:t>
      </w:r>
    </w:p>
    <w:p w14:paraId="5FF925D5" w14:textId="77777777" w:rsidR="005C5BE2" w:rsidRPr="00AC435E" w:rsidRDefault="005C5BE2" w:rsidP="00F32B4F">
      <w:pPr>
        <w:pStyle w:val="PargrafodaLista"/>
        <w:rPr>
          <w:rFonts w:ascii="Tahoma" w:hAnsi="Tahoma" w:cs="Tahoma"/>
          <w:sz w:val="20"/>
          <w:szCs w:val="20"/>
        </w:rPr>
      </w:pPr>
    </w:p>
    <w:p w14:paraId="742D3DA2" w14:textId="77777777" w:rsidR="00A65B0C" w:rsidRPr="00AC435E" w:rsidRDefault="00A65B0C" w:rsidP="00A82EF8">
      <w:pPr>
        <w:pStyle w:val="p0"/>
        <w:widowControl w:val="0"/>
        <w:numPr>
          <w:ilvl w:val="0"/>
          <w:numId w:val="3"/>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não produziu material de divulgação, venda ou propaganda das Debêntures de qualquer natureza;</w:t>
      </w:r>
      <w:bookmarkStart w:id="147" w:name="_DV_M310"/>
      <w:bookmarkEnd w:id="147"/>
    </w:p>
    <w:p w14:paraId="06A26737" w14:textId="77777777" w:rsidR="00A65B0C" w:rsidRPr="00AC435E" w:rsidRDefault="00A65B0C" w:rsidP="00F32B4F">
      <w:pPr>
        <w:pStyle w:val="PargrafodaLista"/>
        <w:rPr>
          <w:rFonts w:ascii="Tahoma" w:hAnsi="Tahoma" w:cs="Tahoma"/>
          <w:sz w:val="20"/>
          <w:szCs w:val="20"/>
        </w:rPr>
      </w:pPr>
      <w:bookmarkStart w:id="148" w:name="_DV_M308"/>
      <w:bookmarkStart w:id="149" w:name="_DV_M314"/>
      <w:bookmarkEnd w:id="148"/>
      <w:bookmarkEnd w:id="149"/>
    </w:p>
    <w:p w14:paraId="1F5E6A18" w14:textId="55251681" w:rsidR="00C20F12" w:rsidRPr="00AC435E" w:rsidRDefault="005C5BE2"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inexiste, em seu </w:t>
      </w:r>
      <w:r w:rsidR="00C20F12" w:rsidRPr="00AC435E">
        <w:rPr>
          <w:rFonts w:ascii="Tahoma" w:hAnsi="Tahoma" w:cs="Tahoma"/>
          <w:sz w:val="20"/>
          <w:szCs w:val="20"/>
        </w:rPr>
        <w:t>conhecimento</w:t>
      </w:r>
      <w:r w:rsidR="004131B3" w:rsidRPr="00AC435E">
        <w:rPr>
          <w:rFonts w:ascii="Tahoma" w:hAnsi="Tahoma" w:cs="Tahoma"/>
          <w:sz w:val="20"/>
          <w:szCs w:val="20"/>
        </w:rPr>
        <w:t>:</w:t>
      </w:r>
      <w:r w:rsidR="004E5095" w:rsidRPr="00AC435E">
        <w:rPr>
          <w:rFonts w:ascii="Tahoma" w:hAnsi="Tahoma" w:cs="Tahoma"/>
          <w:sz w:val="20"/>
          <w:szCs w:val="20"/>
        </w:rPr>
        <w:t xml:space="preserve"> </w:t>
      </w:r>
      <w:r w:rsidRPr="00AC435E">
        <w:rPr>
          <w:rFonts w:ascii="Tahoma" w:hAnsi="Tahoma" w:cs="Tahoma"/>
          <w:b/>
          <w:sz w:val="20"/>
          <w:szCs w:val="20"/>
        </w:rPr>
        <w:t>(</w:t>
      </w:r>
      <w:r w:rsidR="00A30F0D" w:rsidRPr="00AC435E">
        <w:rPr>
          <w:rFonts w:ascii="Tahoma" w:hAnsi="Tahoma" w:cs="Tahoma"/>
          <w:b/>
          <w:sz w:val="20"/>
          <w:szCs w:val="20"/>
        </w:rPr>
        <w:t>i</w:t>
      </w:r>
      <w:r w:rsidRPr="00AC435E">
        <w:rPr>
          <w:rFonts w:ascii="Tahoma" w:hAnsi="Tahoma" w:cs="Tahoma"/>
          <w:b/>
          <w:sz w:val="20"/>
          <w:szCs w:val="20"/>
        </w:rPr>
        <w:t>)</w:t>
      </w:r>
      <w:r w:rsidRPr="00AC435E">
        <w:rPr>
          <w:rFonts w:ascii="Tahoma" w:hAnsi="Tahoma" w:cs="Tahoma"/>
          <w:sz w:val="20"/>
          <w:szCs w:val="20"/>
        </w:rPr>
        <w:t xml:space="preserve"> descumprimento de qualquer disposição relevante contratual, legal ou de qualquer outra ordem judicial, administrativa ou arbitral; ou </w:t>
      </w:r>
      <w:r w:rsidRPr="00AC435E">
        <w:rPr>
          <w:rFonts w:ascii="Tahoma" w:hAnsi="Tahoma" w:cs="Tahoma"/>
          <w:b/>
          <w:sz w:val="20"/>
          <w:szCs w:val="20"/>
        </w:rPr>
        <w:t>(</w:t>
      </w:r>
      <w:r w:rsidR="00A30F0D" w:rsidRPr="00AC435E">
        <w:rPr>
          <w:rFonts w:ascii="Tahoma" w:hAnsi="Tahoma" w:cs="Tahoma"/>
          <w:b/>
          <w:sz w:val="20"/>
          <w:szCs w:val="20"/>
        </w:rPr>
        <w:t>ii</w:t>
      </w:r>
      <w:r w:rsidRPr="00AC435E">
        <w:rPr>
          <w:rFonts w:ascii="Tahoma" w:hAnsi="Tahoma" w:cs="Tahoma"/>
          <w:b/>
          <w:sz w:val="20"/>
          <w:szCs w:val="20"/>
        </w:rPr>
        <w:t>)</w:t>
      </w:r>
      <w:r w:rsidRPr="00AC435E">
        <w:rPr>
          <w:rFonts w:ascii="Tahoma" w:hAnsi="Tahoma" w:cs="Tahoma"/>
          <w:sz w:val="20"/>
          <w:szCs w:val="20"/>
        </w:rPr>
        <w:t> </w:t>
      </w:r>
      <w:r w:rsidR="00C20F12" w:rsidRPr="00AC435E">
        <w:rPr>
          <w:rFonts w:ascii="Tahoma" w:hAnsi="Tahoma" w:cs="Tahoma"/>
          <w:sz w:val="20"/>
          <w:szCs w:val="20"/>
        </w:rPr>
        <w:t xml:space="preserve">qualquer ação judicial, procedimento administrativo ou arbitral, inquérito ou outro tipo de investigação governamental que possa vir a causar </w:t>
      </w:r>
      <w:r w:rsidRPr="00AC435E">
        <w:rPr>
          <w:rFonts w:ascii="Tahoma" w:hAnsi="Tahoma" w:cs="Tahoma"/>
          <w:sz w:val="20"/>
          <w:szCs w:val="20"/>
        </w:rPr>
        <w:t>Efeito Adverso Relevante</w:t>
      </w:r>
      <w:r w:rsidR="00C20F12" w:rsidRPr="00AC435E">
        <w:rPr>
          <w:rFonts w:ascii="Tahoma" w:hAnsi="Tahoma" w:cs="Tahoma"/>
          <w:sz w:val="20"/>
          <w:szCs w:val="20"/>
        </w:rPr>
        <w:t>;</w:t>
      </w:r>
    </w:p>
    <w:p w14:paraId="0418EEA4" w14:textId="77777777" w:rsidR="00C20F12" w:rsidRPr="00AC435E" w:rsidRDefault="00C20F12" w:rsidP="00F32B4F">
      <w:pPr>
        <w:widowControl w:val="0"/>
        <w:tabs>
          <w:tab w:val="num" w:pos="570"/>
          <w:tab w:val="left" w:pos="709"/>
        </w:tabs>
        <w:ind w:left="709" w:hanging="709"/>
        <w:rPr>
          <w:rFonts w:ascii="Tahoma" w:hAnsi="Tahoma" w:cs="Tahoma"/>
          <w:sz w:val="20"/>
          <w:szCs w:val="20"/>
        </w:rPr>
      </w:pPr>
    </w:p>
    <w:p w14:paraId="4B87CDD6" w14:textId="77777777" w:rsidR="005C5BE2" w:rsidRPr="00AC435E" w:rsidRDefault="005C5BE2" w:rsidP="00A82EF8">
      <w:pPr>
        <w:pStyle w:val="p0"/>
        <w:widowControl w:val="0"/>
        <w:numPr>
          <w:ilvl w:val="0"/>
          <w:numId w:val="3"/>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as declarações prestadas pela Emissora nesta Escritura de Emissão, </w:t>
      </w:r>
      <w:r w:rsidR="00552AC0" w:rsidRPr="00AC435E">
        <w:rPr>
          <w:rFonts w:ascii="Tahoma" w:hAnsi="Tahoma" w:cs="Tahoma"/>
          <w:sz w:val="20"/>
          <w:szCs w:val="20"/>
        </w:rPr>
        <w:t>no</w:t>
      </w:r>
      <w:r w:rsidR="003854C5" w:rsidRPr="00AC435E">
        <w:rPr>
          <w:rFonts w:ascii="Tahoma" w:hAnsi="Tahoma" w:cs="Tahoma"/>
          <w:sz w:val="20"/>
          <w:szCs w:val="20"/>
        </w:rPr>
        <w:t xml:space="preserve"> </w:t>
      </w:r>
      <w:r w:rsidR="0029408C" w:rsidRPr="00AC435E">
        <w:rPr>
          <w:rFonts w:ascii="Tahoma" w:hAnsi="Tahoma" w:cs="Tahoma"/>
          <w:sz w:val="20"/>
          <w:szCs w:val="20"/>
        </w:rPr>
        <w:t xml:space="preserve">Contrato de Cessão Fiduciária </w:t>
      </w:r>
      <w:r w:rsidRPr="00AC435E">
        <w:rPr>
          <w:rFonts w:ascii="Tahoma" w:hAnsi="Tahoma" w:cs="Tahoma"/>
          <w:sz w:val="20"/>
          <w:szCs w:val="20"/>
        </w:rPr>
        <w:t xml:space="preserve">e nos demais </w:t>
      </w:r>
      <w:r w:rsidR="007A783F" w:rsidRPr="00AC435E">
        <w:rPr>
          <w:rFonts w:ascii="Tahoma" w:hAnsi="Tahoma" w:cs="Tahoma"/>
          <w:sz w:val="20"/>
          <w:szCs w:val="20"/>
        </w:rPr>
        <w:t xml:space="preserve">Documentos </w:t>
      </w:r>
      <w:r w:rsidR="00EA2C9B" w:rsidRPr="00AC435E">
        <w:rPr>
          <w:rFonts w:ascii="Tahoma" w:hAnsi="Tahoma" w:cs="Tahoma"/>
          <w:sz w:val="20"/>
          <w:szCs w:val="20"/>
        </w:rPr>
        <w:t xml:space="preserve">da </w:t>
      </w:r>
      <w:r w:rsidR="007A783F" w:rsidRPr="00AC435E">
        <w:rPr>
          <w:rFonts w:ascii="Tahoma" w:hAnsi="Tahoma" w:cs="Tahoma"/>
          <w:sz w:val="20"/>
          <w:szCs w:val="20"/>
        </w:rPr>
        <w:t xml:space="preserve">Operação </w:t>
      </w:r>
      <w:r w:rsidRPr="00AC435E">
        <w:rPr>
          <w:rFonts w:ascii="Tahoma" w:hAnsi="Tahoma" w:cs="Tahoma"/>
          <w:sz w:val="20"/>
          <w:szCs w:val="20"/>
        </w:rPr>
        <w:t>são e permanecem nesta data integralmente verdadeiras, corretas e completas</w:t>
      </w:r>
      <w:r w:rsidR="007A783F" w:rsidRPr="00AC435E">
        <w:rPr>
          <w:rFonts w:ascii="Tahoma" w:hAnsi="Tahoma" w:cs="Tahoma"/>
          <w:sz w:val="20"/>
          <w:szCs w:val="20"/>
        </w:rPr>
        <w:t>;</w:t>
      </w:r>
    </w:p>
    <w:p w14:paraId="33F076CA" w14:textId="77777777" w:rsidR="005C5BE2" w:rsidRPr="00AC435E" w:rsidRDefault="005C5BE2" w:rsidP="00F32B4F">
      <w:pPr>
        <w:pStyle w:val="PargrafodaLista"/>
        <w:rPr>
          <w:rFonts w:ascii="Tahoma" w:hAnsi="Tahoma" w:cs="Tahoma"/>
          <w:sz w:val="20"/>
          <w:szCs w:val="20"/>
        </w:rPr>
      </w:pPr>
    </w:p>
    <w:p w14:paraId="2B09FA60" w14:textId="77777777" w:rsidR="00C20F12" w:rsidRPr="00AC435E" w:rsidRDefault="00C20F12"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não há qualquer ligação entre a Emissora e o Agente Fiduciário que impeça o Agente Fiduciário de exercer plenamente suas funções;</w:t>
      </w:r>
    </w:p>
    <w:p w14:paraId="38D70A4B" w14:textId="77777777" w:rsidR="00C20F12" w:rsidRPr="00AC435E" w:rsidRDefault="00C20F12" w:rsidP="00F32B4F">
      <w:pPr>
        <w:pStyle w:val="p0"/>
        <w:widowControl w:val="0"/>
        <w:tabs>
          <w:tab w:val="clear" w:pos="720"/>
          <w:tab w:val="left" w:pos="709"/>
        </w:tabs>
        <w:spacing w:line="240" w:lineRule="auto"/>
        <w:ind w:left="709" w:hanging="709"/>
        <w:rPr>
          <w:rFonts w:ascii="Tahoma" w:hAnsi="Tahoma" w:cs="Tahoma"/>
          <w:sz w:val="20"/>
          <w:szCs w:val="20"/>
        </w:rPr>
      </w:pPr>
    </w:p>
    <w:p w14:paraId="2CB2BBC9" w14:textId="43391953" w:rsidR="00C20F12" w:rsidRPr="00AC435E" w:rsidRDefault="00C20F12"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cumprirá todas as obrigações assumidas nos termos desta Escritura de Emissão</w:t>
      </w:r>
      <w:r w:rsidR="003854C5" w:rsidRPr="00AC435E">
        <w:rPr>
          <w:rFonts w:ascii="Tahoma" w:hAnsi="Tahoma" w:cs="Tahoma"/>
          <w:sz w:val="20"/>
          <w:szCs w:val="20"/>
        </w:rPr>
        <w:t xml:space="preserve">, do </w:t>
      </w:r>
      <w:r w:rsidR="0029408C" w:rsidRPr="00AC435E">
        <w:rPr>
          <w:rFonts w:ascii="Tahoma" w:hAnsi="Tahoma" w:cs="Tahoma"/>
          <w:sz w:val="20"/>
          <w:szCs w:val="20"/>
        </w:rPr>
        <w:t xml:space="preserve">Contrato de Cessão Fiduciária </w:t>
      </w:r>
      <w:r w:rsidR="003854C5" w:rsidRPr="00AC435E">
        <w:rPr>
          <w:rFonts w:ascii="Tahoma" w:hAnsi="Tahoma" w:cs="Tahoma"/>
          <w:sz w:val="20"/>
          <w:szCs w:val="20"/>
        </w:rPr>
        <w:t>e dos demais Documentos da Operação</w:t>
      </w:r>
      <w:r w:rsidRPr="00AC435E">
        <w:rPr>
          <w:rFonts w:ascii="Tahoma" w:hAnsi="Tahoma" w:cs="Tahoma"/>
          <w:sz w:val="20"/>
          <w:szCs w:val="20"/>
        </w:rPr>
        <w:t xml:space="preserve">, incluindo mas não se limitando à obrigação de destinar os recursos obtidos com a Oferta </w:t>
      </w:r>
      <w:r w:rsidR="003C5719" w:rsidRPr="00AC435E">
        <w:rPr>
          <w:rFonts w:ascii="Tahoma" w:hAnsi="Tahoma" w:cs="Tahoma"/>
          <w:sz w:val="20"/>
          <w:szCs w:val="20"/>
        </w:rPr>
        <w:t xml:space="preserve">Restrita </w:t>
      </w:r>
      <w:r w:rsidRPr="00AC435E">
        <w:rPr>
          <w:rFonts w:ascii="Tahoma" w:hAnsi="Tahoma" w:cs="Tahoma"/>
          <w:sz w:val="20"/>
          <w:szCs w:val="20"/>
        </w:rPr>
        <w:t>aos fins previstos n</w:t>
      </w:r>
      <w:r w:rsidR="004131B3" w:rsidRPr="00AC435E">
        <w:rPr>
          <w:rFonts w:ascii="Tahoma" w:hAnsi="Tahoma" w:cs="Tahoma"/>
          <w:sz w:val="20"/>
          <w:szCs w:val="20"/>
        </w:rPr>
        <w:t xml:space="preserve">a Cláusula </w:t>
      </w:r>
      <w:r w:rsidR="002800C4" w:rsidRPr="00AC435E">
        <w:rPr>
          <w:rFonts w:ascii="Tahoma" w:hAnsi="Tahoma" w:cs="Tahoma"/>
          <w:sz w:val="20"/>
          <w:szCs w:val="20"/>
        </w:rPr>
        <w:fldChar w:fldCharType="begin"/>
      </w:r>
      <w:r w:rsidR="004131B3" w:rsidRPr="00AC435E">
        <w:rPr>
          <w:rFonts w:ascii="Tahoma" w:hAnsi="Tahoma" w:cs="Tahoma"/>
          <w:sz w:val="20"/>
          <w:szCs w:val="20"/>
        </w:rPr>
        <w:instrText xml:space="preserve"> REF _Ref2023560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4.7.1</w:t>
      </w:r>
      <w:r w:rsidR="002800C4" w:rsidRPr="00AC435E">
        <w:rPr>
          <w:rFonts w:ascii="Tahoma" w:hAnsi="Tahoma" w:cs="Tahoma"/>
          <w:sz w:val="20"/>
          <w:szCs w:val="20"/>
        </w:rPr>
        <w:fldChar w:fldCharType="end"/>
      </w:r>
      <w:r w:rsidRPr="00AC435E">
        <w:rPr>
          <w:rFonts w:ascii="Tahoma" w:hAnsi="Tahoma" w:cs="Tahoma"/>
          <w:sz w:val="20"/>
          <w:szCs w:val="20"/>
        </w:rPr>
        <w:t xml:space="preserve"> desta Escritura de Emissão;</w:t>
      </w:r>
    </w:p>
    <w:p w14:paraId="5FDACE02" w14:textId="77777777" w:rsidR="00C20F12" w:rsidRPr="00AC435E" w:rsidRDefault="00C20F12" w:rsidP="00F32B4F">
      <w:pPr>
        <w:pStyle w:val="p0"/>
        <w:widowControl w:val="0"/>
        <w:tabs>
          <w:tab w:val="clear" w:pos="720"/>
          <w:tab w:val="left" w:pos="709"/>
        </w:tabs>
        <w:spacing w:line="240" w:lineRule="auto"/>
        <w:ind w:left="709" w:hanging="709"/>
        <w:rPr>
          <w:rFonts w:ascii="Tahoma" w:hAnsi="Tahoma" w:cs="Tahoma"/>
          <w:sz w:val="20"/>
          <w:szCs w:val="20"/>
        </w:rPr>
      </w:pPr>
    </w:p>
    <w:p w14:paraId="681E0136" w14:textId="77777777" w:rsidR="00C20F12" w:rsidRPr="00AC435E" w:rsidRDefault="00C20F12"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tem plena ciência de que, nos termos do</w:t>
      </w:r>
      <w:r w:rsidR="0030755F" w:rsidRPr="00AC435E">
        <w:rPr>
          <w:rFonts w:ascii="Tahoma" w:hAnsi="Tahoma" w:cs="Tahoma"/>
          <w:sz w:val="20"/>
          <w:szCs w:val="20"/>
        </w:rPr>
        <w:t xml:space="preserve"> artigo 9º da Instrução CVM 476</w:t>
      </w:r>
      <w:r w:rsidRPr="00AC435E">
        <w:rPr>
          <w:rFonts w:ascii="Tahoma" w:hAnsi="Tahoma" w:cs="Tahoma"/>
          <w:sz w:val="20"/>
          <w:szCs w:val="20"/>
        </w:rPr>
        <w:t xml:space="preserve">, não poderá realizar outra oferta pública da mesma espécie de valores mobiliários </w:t>
      </w:r>
      <w:r w:rsidR="003803E5" w:rsidRPr="00AC435E">
        <w:rPr>
          <w:rFonts w:ascii="Tahoma" w:hAnsi="Tahoma" w:cs="Tahoma"/>
          <w:sz w:val="20"/>
          <w:szCs w:val="20"/>
        </w:rPr>
        <w:t xml:space="preserve">objeto </w:t>
      </w:r>
      <w:r w:rsidRPr="00AC435E">
        <w:rPr>
          <w:rFonts w:ascii="Tahoma" w:hAnsi="Tahoma" w:cs="Tahoma"/>
          <w:sz w:val="20"/>
          <w:szCs w:val="20"/>
        </w:rPr>
        <w:t>da Oferta</w:t>
      </w:r>
      <w:r w:rsidR="003C5719" w:rsidRPr="00AC435E">
        <w:rPr>
          <w:rFonts w:ascii="Tahoma" w:hAnsi="Tahoma" w:cs="Tahoma"/>
          <w:sz w:val="20"/>
          <w:szCs w:val="20"/>
        </w:rPr>
        <w:t xml:space="preserve"> Restrita</w:t>
      </w:r>
      <w:r w:rsidRPr="00AC435E">
        <w:rPr>
          <w:rFonts w:ascii="Tahoma" w:hAnsi="Tahoma" w:cs="Tahoma"/>
          <w:sz w:val="20"/>
          <w:szCs w:val="20"/>
        </w:rPr>
        <w:t xml:space="preserve"> </w:t>
      </w:r>
      <w:bookmarkStart w:id="150" w:name="_DV_M42"/>
      <w:bookmarkEnd w:id="150"/>
      <w:r w:rsidRPr="00AC435E">
        <w:rPr>
          <w:rFonts w:ascii="Tahoma" w:hAnsi="Tahoma" w:cs="Tahoma"/>
          <w:sz w:val="20"/>
          <w:szCs w:val="20"/>
        </w:rPr>
        <w:t xml:space="preserve">dentro do prazo de </w:t>
      </w:r>
      <w:bookmarkStart w:id="151" w:name="_DV_C19"/>
      <w:r w:rsidRPr="00AC435E">
        <w:rPr>
          <w:rFonts w:ascii="Tahoma" w:hAnsi="Tahoma" w:cs="Tahoma"/>
          <w:sz w:val="20"/>
          <w:szCs w:val="20"/>
        </w:rPr>
        <w:t>4 (quatro) meses</w:t>
      </w:r>
      <w:bookmarkStart w:id="152" w:name="_DV_M43"/>
      <w:bookmarkEnd w:id="151"/>
      <w:bookmarkEnd w:id="152"/>
      <w:r w:rsidRPr="00AC435E">
        <w:rPr>
          <w:rFonts w:ascii="Tahoma" w:hAnsi="Tahoma" w:cs="Tahoma"/>
          <w:sz w:val="20"/>
          <w:szCs w:val="20"/>
        </w:rPr>
        <w:t xml:space="preserve"> contado da data do encerramento da oferta, a menos que a nova oferta sej</w:t>
      </w:r>
      <w:r w:rsidR="006B1BEA" w:rsidRPr="00AC435E">
        <w:rPr>
          <w:rFonts w:ascii="Tahoma" w:hAnsi="Tahoma" w:cs="Tahoma"/>
          <w:sz w:val="20"/>
          <w:szCs w:val="20"/>
        </w:rPr>
        <w:t>a submetida a registro na CVM;</w:t>
      </w:r>
    </w:p>
    <w:p w14:paraId="62215054" w14:textId="77777777" w:rsidR="00C20F12" w:rsidRPr="00AC435E" w:rsidRDefault="00C20F12" w:rsidP="00F32B4F">
      <w:pPr>
        <w:pStyle w:val="p0"/>
        <w:widowControl w:val="0"/>
        <w:tabs>
          <w:tab w:val="clear" w:pos="720"/>
          <w:tab w:val="left" w:pos="709"/>
        </w:tabs>
        <w:spacing w:line="240" w:lineRule="auto"/>
        <w:ind w:left="709" w:hanging="709"/>
        <w:rPr>
          <w:rFonts w:ascii="Tahoma" w:hAnsi="Tahoma" w:cs="Tahoma"/>
          <w:sz w:val="20"/>
          <w:szCs w:val="20"/>
        </w:rPr>
      </w:pPr>
    </w:p>
    <w:p w14:paraId="33138CF2" w14:textId="77777777" w:rsidR="00C20F12" w:rsidRPr="00AC435E" w:rsidRDefault="00C20F12"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color w:val="000000"/>
          <w:sz w:val="20"/>
          <w:szCs w:val="20"/>
        </w:rPr>
        <w:t xml:space="preserve">tem plena ciência e concorda integralmente com a forma de divulgação e apuração da Taxa DI, divulgada pela </w:t>
      </w:r>
      <w:r w:rsidR="00623B10" w:rsidRPr="00AC435E">
        <w:rPr>
          <w:rFonts w:ascii="Tahoma" w:hAnsi="Tahoma" w:cs="Tahoma"/>
          <w:color w:val="000000"/>
          <w:sz w:val="20"/>
          <w:szCs w:val="20"/>
        </w:rPr>
        <w:t>B3</w:t>
      </w:r>
      <w:r w:rsidR="00F40A07" w:rsidRPr="00AC435E">
        <w:rPr>
          <w:rFonts w:ascii="Tahoma" w:hAnsi="Tahoma" w:cs="Tahoma"/>
          <w:color w:val="000000"/>
          <w:sz w:val="20"/>
          <w:szCs w:val="20"/>
        </w:rPr>
        <w:t xml:space="preserve">, e que a forma de cálculo </w:t>
      </w:r>
      <w:r w:rsidR="004131B3" w:rsidRPr="00AC435E">
        <w:rPr>
          <w:rFonts w:ascii="Tahoma" w:hAnsi="Tahoma" w:cs="Tahoma"/>
          <w:color w:val="000000"/>
          <w:sz w:val="20"/>
          <w:szCs w:val="20"/>
        </w:rPr>
        <w:t>da Remuneração</w:t>
      </w:r>
      <w:r w:rsidRPr="00AC435E">
        <w:rPr>
          <w:rFonts w:ascii="Tahoma" w:hAnsi="Tahoma" w:cs="Tahoma"/>
          <w:color w:val="000000"/>
          <w:sz w:val="20"/>
          <w:szCs w:val="20"/>
        </w:rPr>
        <w:t xml:space="preserve"> foi acordada por livre vontade da Emissora, em observância ao princípio da boa-fé</w:t>
      </w:r>
      <w:r w:rsidR="006B1BEA" w:rsidRPr="00AC435E">
        <w:rPr>
          <w:rFonts w:ascii="Tahoma" w:hAnsi="Tahoma" w:cs="Tahoma"/>
          <w:sz w:val="20"/>
          <w:szCs w:val="20"/>
        </w:rPr>
        <w:t>;</w:t>
      </w:r>
    </w:p>
    <w:p w14:paraId="1012DF02" w14:textId="77777777" w:rsidR="00B6005A" w:rsidRPr="00AC435E" w:rsidRDefault="00B6005A" w:rsidP="00B6005A">
      <w:pPr>
        <w:pStyle w:val="p0"/>
        <w:widowControl w:val="0"/>
        <w:spacing w:line="240" w:lineRule="auto"/>
        <w:ind w:left="709"/>
        <w:rPr>
          <w:rFonts w:ascii="Tahoma" w:hAnsi="Tahoma" w:cs="Tahoma"/>
          <w:color w:val="000000"/>
          <w:sz w:val="20"/>
          <w:szCs w:val="20"/>
        </w:rPr>
      </w:pPr>
    </w:p>
    <w:p w14:paraId="3F0200F4" w14:textId="77777777" w:rsidR="00B6005A" w:rsidRPr="00AC435E" w:rsidRDefault="00B6005A" w:rsidP="00B6005A">
      <w:pPr>
        <w:pStyle w:val="p0"/>
        <w:widowControl w:val="0"/>
        <w:numPr>
          <w:ilvl w:val="0"/>
          <w:numId w:val="3"/>
        </w:numPr>
        <w:tabs>
          <w:tab w:val="clear" w:pos="1080"/>
          <w:tab w:val="num" w:pos="1276"/>
        </w:tabs>
        <w:spacing w:line="240" w:lineRule="auto"/>
        <w:ind w:left="709" w:hanging="709"/>
        <w:rPr>
          <w:rFonts w:ascii="Tahoma" w:hAnsi="Tahoma" w:cs="Tahoma"/>
          <w:color w:val="000000"/>
          <w:sz w:val="20"/>
          <w:szCs w:val="20"/>
        </w:rPr>
      </w:pPr>
      <w:r w:rsidRPr="00AC435E">
        <w:rPr>
          <w:rFonts w:ascii="Tahoma" w:hAnsi="Tahoma" w:cs="Tahoma"/>
          <w:color w:val="000000"/>
          <w:sz w:val="20"/>
          <w:szCs w:val="20"/>
        </w:rPr>
        <w:t>está familiarizada com instrumentos financeiros com características semelhantes às das Debêntures;</w:t>
      </w:r>
    </w:p>
    <w:p w14:paraId="4AEB7771" w14:textId="77777777" w:rsidR="00B6005A" w:rsidRPr="00AC435E" w:rsidRDefault="00B6005A" w:rsidP="00B6005A">
      <w:pPr>
        <w:pStyle w:val="p0"/>
        <w:widowControl w:val="0"/>
        <w:spacing w:line="240" w:lineRule="auto"/>
        <w:ind w:left="709"/>
        <w:rPr>
          <w:rFonts w:ascii="Tahoma" w:hAnsi="Tahoma" w:cs="Tahoma"/>
          <w:color w:val="000000"/>
          <w:sz w:val="20"/>
          <w:szCs w:val="20"/>
        </w:rPr>
      </w:pPr>
    </w:p>
    <w:p w14:paraId="46520BFB" w14:textId="77777777" w:rsidR="00B6005A" w:rsidRPr="00AC435E" w:rsidRDefault="00B6005A" w:rsidP="00B6005A">
      <w:pPr>
        <w:pStyle w:val="p0"/>
        <w:widowControl w:val="0"/>
        <w:numPr>
          <w:ilvl w:val="0"/>
          <w:numId w:val="3"/>
        </w:numPr>
        <w:tabs>
          <w:tab w:val="clear" w:pos="1080"/>
          <w:tab w:val="num" w:pos="1276"/>
        </w:tabs>
        <w:spacing w:line="240" w:lineRule="auto"/>
        <w:ind w:left="709" w:hanging="709"/>
        <w:rPr>
          <w:rFonts w:ascii="Tahoma" w:hAnsi="Tahoma" w:cs="Tahoma"/>
          <w:color w:val="000000"/>
          <w:sz w:val="20"/>
          <w:szCs w:val="20"/>
        </w:rPr>
      </w:pPr>
      <w:r w:rsidRPr="00AC435E">
        <w:rPr>
          <w:rFonts w:ascii="Tahoma" w:hAnsi="Tahoma" w:cs="Tahoma"/>
          <w:color w:val="000000"/>
          <w:sz w:val="20"/>
          <w:szCs w:val="20"/>
        </w:rPr>
        <w:t>seus administradores têm ciência dos termos das Debêntures, estão familiarizados com seus propósitos e objetivos e aprovaram sua emissão;</w:t>
      </w:r>
    </w:p>
    <w:p w14:paraId="54A28588" w14:textId="77777777" w:rsidR="00B6005A" w:rsidRPr="00AC435E" w:rsidRDefault="00B6005A" w:rsidP="00B6005A">
      <w:pPr>
        <w:pStyle w:val="p0"/>
        <w:widowControl w:val="0"/>
        <w:spacing w:line="240" w:lineRule="auto"/>
        <w:ind w:left="709"/>
        <w:rPr>
          <w:rFonts w:ascii="Tahoma" w:hAnsi="Tahoma" w:cs="Tahoma"/>
          <w:color w:val="000000"/>
          <w:sz w:val="20"/>
          <w:szCs w:val="20"/>
        </w:rPr>
      </w:pPr>
    </w:p>
    <w:p w14:paraId="79E99B14" w14:textId="77777777" w:rsidR="00B6005A" w:rsidRPr="00AC435E" w:rsidRDefault="00B6005A" w:rsidP="00B6005A">
      <w:pPr>
        <w:pStyle w:val="p0"/>
        <w:widowControl w:val="0"/>
        <w:numPr>
          <w:ilvl w:val="0"/>
          <w:numId w:val="3"/>
        </w:numPr>
        <w:tabs>
          <w:tab w:val="clear" w:pos="1080"/>
          <w:tab w:val="num" w:pos="1276"/>
        </w:tabs>
        <w:spacing w:line="240" w:lineRule="auto"/>
        <w:ind w:left="709" w:hanging="709"/>
        <w:rPr>
          <w:rFonts w:ascii="Tahoma" w:hAnsi="Tahoma" w:cs="Tahoma"/>
          <w:color w:val="000000"/>
          <w:sz w:val="20"/>
          <w:szCs w:val="20"/>
        </w:rPr>
      </w:pPr>
      <w:r w:rsidRPr="00AC435E">
        <w:rPr>
          <w:rFonts w:ascii="Tahoma" w:hAnsi="Tahoma" w:cs="Tahoma"/>
          <w:color w:val="000000"/>
          <w:sz w:val="20"/>
          <w:szCs w:val="20"/>
        </w:rPr>
        <w:t>tem o conhecimento e a experiência em assuntos financeiros e de negócios, inclusive no que diz respeito a operações da mesma natureza que as Debêntures, que a capacitam a avaliar o mérito, os riscos e a adequação das Debêntures;</w:t>
      </w:r>
    </w:p>
    <w:p w14:paraId="11EF44F5" w14:textId="77777777" w:rsidR="00B6005A" w:rsidRPr="00AC435E" w:rsidRDefault="00B6005A" w:rsidP="00B6005A">
      <w:pPr>
        <w:pStyle w:val="p0"/>
        <w:widowControl w:val="0"/>
        <w:spacing w:line="240" w:lineRule="auto"/>
        <w:ind w:left="709"/>
        <w:rPr>
          <w:rFonts w:ascii="Tahoma" w:hAnsi="Tahoma" w:cs="Tahoma"/>
          <w:color w:val="000000"/>
          <w:sz w:val="20"/>
          <w:szCs w:val="20"/>
        </w:rPr>
      </w:pPr>
    </w:p>
    <w:p w14:paraId="233513B1" w14:textId="77777777" w:rsidR="00B6005A" w:rsidRPr="00AC435E" w:rsidRDefault="00B6005A" w:rsidP="00B6005A">
      <w:pPr>
        <w:pStyle w:val="p0"/>
        <w:widowControl w:val="0"/>
        <w:numPr>
          <w:ilvl w:val="0"/>
          <w:numId w:val="3"/>
        </w:numPr>
        <w:tabs>
          <w:tab w:val="clear" w:pos="1080"/>
          <w:tab w:val="num" w:pos="1276"/>
        </w:tabs>
        <w:spacing w:line="240" w:lineRule="auto"/>
        <w:ind w:left="709" w:hanging="709"/>
        <w:rPr>
          <w:rFonts w:ascii="Tahoma" w:hAnsi="Tahoma" w:cs="Tahoma"/>
          <w:color w:val="000000"/>
          <w:sz w:val="20"/>
          <w:szCs w:val="20"/>
        </w:rPr>
      </w:pPr>
      <w:r w:rsidRPr="00AC435E">
        <w:rPr>
          <w:rFonts w:ascii="Tahoma" w:hAnsi="Tahoma" w:cs="Tahoma"/>
          <w:color w:val="000000"/>
          <w:sz w:val="20"/>
          <w:szCs w:val="20"/>
        </w:rPr>
        <w:t>decidiu, por sua conta e risco, emitir as Debêntures, e está contando exclusivamente com a consultoria e recomendação de seus próprios assessores para definir o tratamento financeiro, legal, regulatório, tributário e contábil pertinentes às Debêntures, e não se baseou em qualquer opinião do Agente Fiduciário e/ou de qualquer pessoa ou entidade ligada ao Agente Fiduciário, para definir o tratamento contábil, fiscal, legal e regulatório aplicável às Debêntures ou para avaliar a adequação das Debêntures a seus propósitos;</w:t>
      </w:r>
    </w:p>
    <w:p w14:paraId="464138FA" w14:textId="77777777" w:rsidR="00B6005A" w:rsidRPr="00AC435E" w:rsidRDefault="00B6005A" w:rsidP="00B6005A">
      <w:pPr>
        <w:pStyle w:val="p0"/>
        <w:widowControl w:val="0"/>
        <w:spacing w:line="240" w:lineRule="auto"/>
        <w:ind w:left="709"/>
        <w:rPr>
          <w:rFonts w:ascii="Tahoma" w:hAnsi="Tahoma" w:cs="Tahoma"/>
          <w:color w:val="000000"/>
          <w:sz w:val="20"/>
          <w:szCs w:val="20"/>
        </w:rPr>
      </w:pPr>
    </w:p>
    <w:p w14:paraId="4F33BA31" w14:textId="77777777" w:rsidR="00B6005A" w:rsidRPr="00AC435E" w:rsidRDefault="00B6005A" w:rsidP="00B6005A">
      <w:pPr>
        <w:pStyle w:val="p0"/>
        <w:widowControl w:val="0"/>
        <w:numPr>
          <w:ilvl w:val="0"/>
          <w:numId w:val="3"/>
        </w:numPr>
        <w:tabs>
          <w:tab w:val="clear" w:pos="1080"/>
          <w:tab w:val="num" w:pos="1276"/>
        </w:tabs>
        <w:spacing w:line="240" w:lineRule="auto"/>
        <w:ind w:left="709" w:hanging="709"/>
        <w:rPr>
          <w:rFonts w:ascii="Tahoma" w:hAnsi="Tahoma" w:cs="Tahoma"/>
          <w:color w:val="000000"/>
          <w:sz w:val="20"/>
          <w:szCs w:val="20"/>
        </w:rPr>
      </w:pPr>
      <w:r w:rsidRPr="00AC435E">
        <w:rPr>
          <w:rFonts w:ascii="Tahoma" w:hAnsi="Tahoma" w:cs="Tahoma"/>
          <w:color w:val="000000"/>
          <w:sz w:val="20"/>
          <w:szCs w:val="20"/>
        </w:rPr>
        <w:t>as informações prestadas pela Emissora são verdadeiras, consistentes, precisas, completas, corretas e suficientes, permitindo aos investidores uma tomada de decisão fundamentada a respeito das Debêntures;</w:t>
      </w:r>
    </w:p>
    <w:p w14:paraId="0E7ACECF" w14:textId="77777777" w:rsidR="00B6005A" w:rsidRPr="00AC435E" w:rsidRDefault="00B6005A" w:rsidP="00B6005A">
      <w:pPr>
        <w:pStyle w:val="p0"/>
        <w:widowControl w:val="0"/>
        <w:spacing w:line="240" w:lineRule="auto"/>
        <w:ind w:left="709"/>
        <w:rPr>
          <w:rFonts w:ascii="Tahoma" w:hAnsi="Tahoma" w:cs="Tahoma"/>
          <w:color w:val="000000"/>
          <w:sz w:val="20"/>
          <w:szCs w:val="20"/>
        </w:rPr>
      </w:pPr>
    </w:p>
    <w:p w14:paraId="185C88FC" w14:textId="77777777" w:rsidR="00B6005A" w:rsidRPr="00AC435E" w:rsidRDefault="00A30F0D" w:rsidP="00B6005A">
      <w:pPr>
        <w:pStyle w:val="p0"/>
        <w:widowControl w:val="0"/>
        <w:numPr>
          <w:ilvl w:val="0"/>
          <w:numId w:val="3"/>
        </w:numPr>
        <w:tabs>
          <w:tab w:val="clear" w:pos="1080"/>
          <w:tab w:val="num" w:pos="1276"/>
        </w:tabs>
        <w:spacing w:line="240" w:lineRule="auto"/>
        <w:ind w:left="709" w:hanging="709"/>
        <w:rPr>
          <w:rFonts w:ascii="Tahoma" w:hAnsi="Tahoma" w:cs="Tahoma"/>
          <w:color w:val="000000"/>
          <w:sz w:val="20"/>
          <w:szCs w:val="20"/>
        </w:rPr>
      </w:pPr>
      <w:r w:rsidRPr="00AC435E">
        <w:rPr>
          <w:rFonts w:ascii="Tahoma" w:hAnsi="Tahoma" w:cs="Tahoma"/>
          <w:b/>
          <w:color w:val="000000"/>
          <w:sz w:val="20"/>
          <w:szCs w:val="20"/>
        </w:rPr>
        <w:t>(i)</w:t>
      </w:r>
      <w:r w:rsidRPr="00AC435E">
        <w:rPr>
          <w:rFonts w:ascii="Tahoma" w:hAnsi="Tahoma" w:cs="Tahoma"/>
          <w:color w:val="000000"/>
          <w:sz w:val="20"/>
          <w:szCs w:val="20"/>
        </w:rPr>
        <w:t xml:space="preserve"> </w:t>
      </w:r>
      <w:r w:rsidR="00B6005A" w:rsidRPr="00AC435E">
        <w:rPr>
          <w:rFonts w:ascii="Tahoma" w:hAnsi="Tahoma" w:cs="Tahoma"/>
          <w:color w:val="000000"/>
          <w:sz w:val="20"/>
          <w:szCs w:val="20"/>
        </w:rPr>
        <w:t xml:space="preserve">atua em conformidade e se compromete a cumprir, na realização de suas atividades, as disposições das Leis Anticorrupção; e </w:t>
      </w:r>
      <w:r w:rsidR="00B6005A" w:rsidRPr="00AC435E">
        <w:rPr>
          <w:rFonts w:ascii="Tahoma" w:hAnsi="Tahoma" w:cs="Tahoma"/>
          <w:b/>
          <w:color w:val="000000"/>
          <w:sz w:val="20"/>
          <w:szCs w:val="20"/>
        </w:rPr>
        <w:t>(ii)</w:t>
      </w:r>
      <w:r w:rsidR="00B6005A" w:rsidRPr="00AC435E">
        <w:rPr>
          <w:rFonts w:ascii="Tahoma" w:hAnsi="Tahoma" w:cs="Tahoma"/>
          <w:color w:val="000000"/>
          <w:sz w:val="20"/>
          <w:szCs w:val="20"/>
        </w:rPr>
        <w:t xml:space="preserve"> seus funcionários, executivos, diretores, representantes e procuradores, no melhor do seu conhecimento, não estão sofrendo investigação criminal e não estiveram sujeitos a quaisquer ações legais civis ou criminais, no país ou no exterior, por conduta inadequada, relacionados às Leis Anticorrupção; </w:t>
      </w:r>
    </w:p>
    <w:p w14:paraId="30FFDE59" w14:textId="77777777" w:rsidR="00B6005A" w:rsidRPr="00AC435E" w:rsidRDefault="00B6005A" w:rsidP="00B6005A">
      <w:pPr>
        <w:pStyle w:val="p0"/>
        <w:widowControl w:val="0"/>
        <w:spacing w:line="240" w:lineRule="auto"/>
        <w:ind w:left="709"/>
        <w:rPr>
          <w:rFonts w:ascii="Tahoma" w:hAnsi="Tahoma" w:cs="Tahoma"/>
          <w:color w:val="000000"/>
          <w:sz w:val="20"/>
          <w:szCs w:val="20"/>
        </w:rPr>
      </w:pPr>
    </w:p>
    <w:p w14:paraId="6301DC03" w14:textId="77777777" w:rsidR="00B6005A" w:rsidRPr="00AC435E" w:rsidRDefault="00B6005A" w:rsidP="00B6005A">
      <w:pPr>
        <w:pStyle w:val="p0"/>
        <w:widowControl w:val="0"/>
        <w:numPr>
          <w:ilvl w:val="0"/>
          <w:numId w:val="3"/>
        </w:numPr>
        <w:tabs>
          <w:tab w:val="clear" w:pos="1080"/>
          <w:tab w:val="num" w:pos="1276"/>
        </w:tabs>
        <w:spacing w:line="240" w:lineRule="auto"/>
        <w:ind w:left="709" w:hanging="709"/>
        <w:rPr>
          <w:rFonts w:ascii="Tahoma" w:hAnsi="Tahoma" w:cs="Tahoma"/>
          <w:color w:val="000000"/>
          <w:sz w:val="20"/>
          <w:szCs w:val="20"/>
        </w:rPr>
      </w:pPr>
      <w:r w:rsidRPr="00AC435E">
        <w:rPr>
          <w:rFonts w:ascii="Tahoma" w:hAnsi="Tahoma" w:cs="Tahoma"/>
          <w:color w:val="000000"/>
          <w:sz w:val="20"/>
          <w:szCs w:val="20"/>
        </w:rPr>
        <w:t xml:space="preserve">até a presente data, nem a Emissora e nem seus diretores, membros do conselho de administração, bem como, no seu melhor conhecimento, quaisquer terceiros, incluindo assessores ou prestadores de serviço agindo em benefício de tais sociedades incorreram nas seguintes hipóteses, tendo ciência de que a sua prática é vedada para a Emissora e seus respectivos representantes: </w:t>
      </w:r>
      <w:r w:rsidRPr="00AC435E">
        <w:rPr>
          <w:rFonts w:ascii="Tahoma" w:hAnsi="Tahoma" w:cs="Tahoma"/>
          <w:b/>
          <w:color w:val="000000"/>
          <w:sz w:val="20"/>
          <w:szCs w:val="20"/>
        </w:rPr>
        <w:t>(i)</w:t>
      </w:r>
      <w:r w:rsidRPr="00AC435E">
        <w:rPr>
          <w:rFonts w:ascii="Tahoma" w:hAnsi="Tahoma" w:cs="Tahoma"/>
          <w:color w:val="000000"/>
          <w:sz w:val="20"/>
          <w:szCs w:val="20"/>
        </w:rPr>
        <w:t xml:space="preserve"> ter utilizado ou utilizar recursos da Emissora para o pagamento de contribuições, presentes ou atividades de entretenimento ilegais ou qualquer outra despesa ilegal relativa a atividade política; </w:t>
      </w:r>
      <w:r w:rsidRPr="00AC435E">
        <w:rPr>
          <w:rFonts w:ascii="Tahoma" w:hAnsi="Tahoma" w:cs="Tahoma"/>
          <w:b/>
          <w:color w:val="000000"/>
          <w:sz w:val="20"/>
          <w:szCs w:val="20"/>
        </w:rPr>
        <w:t>(ii)</w:t>
      </w:r>
      <w:r w:rsidRPr="00AC435E">
        <w:rPr>
          <w:rFonts w:ascii="Tahoma" w:hAnsi="Tahoma" w:cs="Tahoma"/>
          <w:color w:val="000000"/>
          <w:sz w:val="20"/>
          <w:szCs w:val="20"/>
        </w:rPr>
        <w:t xml:space="preserve"> fazer ou ter feito qualquer pagamento ilegal, direto ou indireto, a empregados ou funcionários públicos, partidos políticos, políticos ou candidatos políticos (incluindo seus familiares), nacionais ou estrangeiros; </w:t>
      </w:r>
      <w:r w:rsidRPr="00AC435E">
        <w:rPr>
          <w:rFonts w:ascii="Tahoma" w:hAnsi="Tahoma" w:cs="Tahoma"/>
          <w:b/>
          <w:color w:val="000000"/>
          <w:sz w:val="20"/>
          <w:szCs w:val="20"/>
        </w:rPr>
        <w:t>(iii)</w:t>
      </w:r>
      <w:r w:rsidRPr="00AC435E">
        <w:rPr>
          <w:rFonts w:ascii="Tahoma" w:hAnsi="Tahoma" w:cs="Tahoma"/>
          <w:color w:val="000000"/>
          <w:sz w:val="20"/>
          <w:szCs w:val="20"/>
        </w:rPr>
        <w:t xml:space="preserve">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Pr="00AC435E">
        <w:rPr>
          <w:rFonts w:ascii="Tahoma" w:hAnsi="Tahoma" w:cs="Tahoma"/>
          <w:b/>
          <w:color w:val="000000"/>
          <w:sz w:val="20"/>
          <w:szCs w:val="20"/>
        </w:rPr>
        <w:t>(iv)</w:t>
      </w:r>
      <w:r w:rsidRPr="00AC435E">
        <w:rPr>
          <w:rFonts w:ascii="Tahoma" w:hAnsi="Tahoma" w:cs="Tahoma"/>
          <w:color w:val="000000"/>
          <w:sz w:val="20"/>
          <w:szCs w:val="20"/>
        </w:rPr>
        <w:t xml:space="preserve"> praticar ou ter praticado quaisquer atos para obter ou manter qualquer negócio, transação ou vantagem comercial indevida; </w:t>
      </w:r>
      <w:r w:rsidRPr="00AC435E">
        <w:rPr>
          <w:rFonts w:ascii="Tahoma" w:hAnsi="Tahoma" w:cs="Tahoma"/>
          <w:b/>
          <w:color w:val="000000"/>
          <w:sz w:val="20"/>
          <w:szCs w:val="20"/>
        </w:rPr>
        <w:t>(v)</w:t>
      </w:r>
      <w:r w:rsidRPr="00AC435E">
        <w:rPr>
          <w:rFonts w:ascii="Tahoma" w:hAnsi="Tahoma" w:cs="Tahoma"/>
          <w:color w:val="000000"/>
          <w:sz w:val="20"/>
          <w:szCs w:val="20"/>
        </w:rPr>
        <w:t xml:space="preserve"> ter realizado ou realizar qualquer pagamento ou tomar qualquer ação que viole qualquer lei ou regulamento, nacional ou estrangeiro, contra prática de corrupção ou atos lesivos à administração pública, incluindo, sem limitação, as Leis Anticorrupção, conforme aplicável; </w:t>
      </w:r>
      <w:r w:rsidR="00A30F0D" w:rsidRPr="00AC435E">
        <w:rPr>
          <w:rFonts w:ascii="Tahoma" w:hAnsi="Tahoma" w:cs="Tahoma"/>
          <w:color w:val="000000"/>
          <w:sz w:val="20"/>
          <w:szCs w:val="20"/>
        </w:rPr>
        <w:t xml:space="preserve">e </w:t>
      </w:r>
      <w:r w:rsidRPr="00AC435E">
        <w:rPr>
          <w:rFonts w:ascii="Tahoma" w:hAnsi="Tahoma" w:cs="Tahoma"/>
          <w:b/>
          <w:color w:val="000000"/>
          <w:sz w:val="20"/>
          <w:szCs w:val="20"/>
        </w:rPr>
        <w:t>(vi)</w:t>
      </w:r>
      <w:r w:rsidRPr="00AC435E">
        <w:rPr>
          <w:rFonts w:ascii="Tahoma" w:hAnsi="Tahoma" w:cs="Tahoma"/>
          <w:color w:val="000000"/>
          <w:sz w:val="20"/>
          <w:szCs w:val="20"/>
        </w:rPr>
        <w:t xml:space="preserve"> ter realizado ou realizar um ato de corrupção, pago propina ou qualquer outro valor ilegal, bem como influenciar o pagamento de qualquer valor indevido; </w:t>
      </w:r>
    </w:p>
    <w:p w14:paraId="59625D91" w14:textId="77777777" w:rsidR="00B6005A" w:rsidRPr="00AC435E" w:rsidRDefault="00B6005A" w:rsidP="00B6005A">
      <w:pPr>
        <w:pStyle w:val="p0"/>
        <w:widowControl w:val="0"/>
        <w:spacing w:line="240" w:lineRule="auto"/>
        <w:ind w:left="709"/>
        <w:rPr>
          <w:rFonts w:ascii="Tahoma" w:hAnsi="Tahoma" w:cs="Tahoma"/>
          <w:color w:val="000000"/>
          <w:sz w:val="20"/>
          <w:szCs w:val="20"/>
        </w:rPr>
      </w:pPr>
    </w:p>
    <w:p w14:paraId="2DAC74E5" w14:textId="77777777" w:rsidR="00B6005A" w:rsidRPr="00AC435E" w:rsidRDefault="00B6005A" w:rsidP="00B6005A">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color w:val="000000"/>
          <w:sz w:val="20"/>
          <w:szCs w:val="20"/>
        </w:rPr>
      </w:pPr>
      <w:bookmarkStart w:id="153" w:name="_Ref2025018"/>
      <w:r w:rsidRPr="00AC435E">
        <w:rPr>
          <w:rFonts w:ascii="Tahoma" w:hAnsi="Tahoma" w:cs="Tahoma"/>
          <w:color w:val="000000"/>
          <w:sz w:val="20"/>
          <w:szCs w:val="20"/>
        </w:rPr>
        <w:t>tem conduzido seus negócios em conformidade com as Leis Anticorrupção, bem como tem instituído e mantido e, ainda, se obriga a continuar a manter políticas e procedimentos elaborados para garantir a contínua conformidade com referidas normas e por meio do compromisso e da garantia ora assumidos (conjuntamente denominadas “</w:t>
      </w:r>
      <w:r w:rsidRPr="00AC435E">
        <w:rPr>
          <w:rFonts w:ascii="Tahoma" w:hAnsi="Tahoma" w:cs="Tahoma"/>
          <w:color w:val="000000"/>
          <w:sz w:val="20"/>
          <w:szCs w:val="20"/>
          <w:u w:val="single"/>
        </w:rPr>
        <w:t>Obrigações Anticorrupção</w:t>
      </w:r>
      <w:r w:rsidRPr="00AC435E">
        <w:rPr>
          <w:rFonts w:ascii="Tahoma" w:hAnsi="Tahoma" w:cs="Tahoma"/>
          <w:color w:val="000000"/>
          <w:sz w:val="20"/>
          <w:szCs w:val="20"/>
        </w:rPr>
        <w:t>”) e mantém políticas e procedimentos internos que visam assegurar o integral cumprimento da legislação anticorrupção</w:t>
      </w:r>
      <w:r w:rsidR="00377834" w:rsidRPr="00AC435E">
        <w:rPr>
          <w:rFonts w:ascii="Tahoma" w:hAnsi="Tahoma" w:cs="Tahoma"/>
          <w:color w:val="000000"/>
          <w:sz w:val="20"/>
          <w:szCs w:val="20"/>
        </w:rPr>
        <w:t>;</w:t>
      </w:r>
      <w:bookmarkEnd w:id="153"/>
    </w:p>
    <w:p w14:paraId="4C0D3A46" w14:textId="77777777" w:rsidR="006B1BEA" w:rsidRPr="00AC435E" w:rsidRDefault="006B1BEA" w:rsidP="00B6005A">
      <w:pPr>
        <w:pStyle w:val="p0"/>
        <w:widowControl w:val="0"/>
        <w:spacing w:line="240" w:lineRule="auto"/>
        <w:ind w:left="709"/>
        <w:rPr>
          <w:rFonts w:ascii="Tahoma" w:hAnsi="Tahoma" w:cs="Tahoma"/>
          <w:color w:val="000000"/>
          <w:sz w:val="20"/>
          <w:szCs w:val="20"/>
        </w:rPr>
      </w:pPr>
    </w:p>
    <w:p w14:paraId="32817B67" w14:textId="2C5F034C" w:rsidR="006B1BEA" w:rsidRPr="00AC435E" w:rsidRDefault="006B1BEA"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nenhum registro, consentimento, autorização, aprovação, licença, ordem de, ou qualificação perante qualquer autoridade governamental ou órgão regulatório, é exigido para o cumprimento, pela Emissora, de suas obrigações nos termos desta Escritura de Emissão</w:t>
      </w:r>
      <w:r w:rsidR="00567E50" w:rsidRPr="00AC435E">
        <w:rPr>
          <w:rFonts w:ascii="Tahoma" w:hAnsi="Tahoma" w:cs="Tahoma"/>
          <w:sz w:val="20"/>
          <w:szCs w:val="20"/>
        </w:rPr>
        <w:t>, d</w:t>
      </w:r>
      <w:r w:rsidR="003854C5" w:rsidRPr="00AC435E">
        <w:rPr>
          <w:rFonts w:ascii="Tahoma" w:hAnsi="Tahoma" w:cs="Tahoma"/>
          <w:sz w:val="20"/>
          <w:szCs w:val="20"/>
        </w:rPr>
        <w:t xml:space="preserve">o </w:t>
      </w:r>
      <w:r w:rsidR="0029408C" w:rsidRPr="00AC435E">
        <w:rPr>
          <w:rFonts w:ascii="Tahoma" w:hAnsi="Tahoma" w:cs="Tahoma"/>
          <w:sz w:val="20"/>
          <w:szCs w:val="20"/>
        </w:rPr>
        <w:t xml:space="preserve">Contrato de Cessão Fiduciária </w:t>
      </w:r>
      <w:r w:rsidR="005C5BE2" w:rsidRPr="00AC435E">
        <w:rPr>
          <w:rFonts w:ascii="Tahoma" w:hAnsi="Tahoma" w:cs="Tahoma"/>
          <w:sz w:val="20"/>
          <w:szCs w:val="20"/>
        </w:rPr>
        <w:t xml:space="preserve">e dos demais </w:t>
      </w:r>
      <w:r w:rsidR="007A783F" w:rsidRPr="00AC435E">
        <w:rPr>
          <w:rFonts w:ascii="Tahoma" w:hAnsi="Tahoma" w:cs="Tahoma"/>
          <w:sz w:val="20"/>
          <w:szCs w:val="20"/>
        </w:rPr>
        <w:t xml:space="preserve">Documentos </w:t>
      </w:r>
      <w:r w:rsidR="00EA2C9B" w:rsidRPr="00AC435E">
        <w:rPr>
          <w:rFonts w:ascii="Tahoma" w:hAnsi="Tahoma" w:cs="Tahoma"/>
          <w:sz w:val="20"/>
          <w:szCs w:val="20"/>
        </w:rPr>
        <w:t xml:space="preserve">da </w:t>
      </w:r>
      <w:r w:rsidR="007A783F" w:rsidRPr="00AC435E">
        <w:rPr>
          <w:rFonts w:ascii="Tahoma" w:hAnsi="Tahoma" w:cs="Tahoma"/>
          <w:sz w:val="20"/>
          <w:szCs w:val="20"/>
        </w:rPr>
        <w:t>Operação</w:t>
      </w:r>
      <w:r w:rsidRPr="00AC435E">
        <w:rPr>
          <w:rFonts w:ascii="Tahoma" w:hAnsi="Tahoma" w:cs="Tahoma"/>
          <w:sz w:val="20"/>
          <w:szCs w:val="20"/>
        </w:rPr>
        <w:t>, ou para a realização da Emissão, exceto</w:t>
      </w:r>
      <w:r w:rsidR="006B39B9"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w:t>
      </w:r>
      <w:r w:rsidR="00555987" w:rsidRPr="00AC435E">
        <w:rPr>
          <w:rFonts w:ascii="Tahoma" w:hAnsi="Tahoma" w:cs="Tahoma"/>
          <w:b/>
          <w:sz w:val="20"/>
          <w:szCs w:val="20"/>
        </w:rPr>
        <w:t>i</w:t>
      </w:r>
      <w:r w:rsidRPr="00AC435E">
        <w:rPr>
          <w:rFonts w:ascii="Tahoma" w:hAnsi="Tahoma" w:cs="Tahoma"/>
          <w:b/>
          <w:sz w:val="20"/>
          <w:szCs w:val="20"/>
        </w:rPr>
        <w:t xml:space="preserve">) </w:t>
      </w:r>
      <w:r w:rsidRPr="00AC435E">
        <w:rPr>
          <w:rFonts w:ascii="Tahoma" w:hAnsi="Tahoma" w:cs="Tahoma"/>
          <w:sz w:val="20"/>
          <w:szCs w:val="20"/>
        </w:rPr>
        <w:t xml:space="preserve">a inscrição desta </w:t>
      </w:r>
      <w:r w:rsidRPr="00AC435E">
        <w:rPr>
          <w:rFonts w:ascii="Tahoma" w:hAnsi="Tahoma" w:cs="Tahoma"/>
          <w:sz w:val="20"/>
          <w:szCs w:val="20"/>
        </w:rPr>
        <w:lastRenderedPageBreak/>
        <w:t>Escritura de Emissão</w:t>
      </w:r>
      <w:r w:rsidR="006B39B9" w:rsidRPr="00AC435E">
        <w:rPr>
          <w:rFonts w:ascii="Tahoma" w:hAnsi="Tahoma" w:cs="Tahoma"/>
          <w:sz w:val="20"/>
          <w:szCs w:val="20"/>
        </w:rPr>
        <w:t>,</w:t>
      </w:r>
      <w:r w:rsidRPr="00AC435E">
        <w:rPr>
          <w:rFonts w:ascii="Tahoma" w:hAnsi="Tahoma" w:cs="Tahoma"/>
          <w:sz w:val="20"/>
          <w:szCs w:val="20"/>
        </w:rPr>
        <w:t xml:space="preserve"> da ata da AGE</w:t>
      </w:r>
      <w:r w:rsidR="006B39B9" w:rsidRPr="00AC435E">
        <w:rPr>
          <w:rFonts w:ascii="Tahoma" w:hAnsi="Tahoma" w:cs="Tahoma"/>
          <w:sz w:val="20"/>
          <w:szCs w:val="20"/>
        </w:rPr>
        <w:t xml:space="preserve"> e da ata da RCA</w:t>
      </w:r>
      <w:r w:rsidRPr="00AC435E">
        <w:rPr>
          <w:rFonts w:ascii="Tahoma" w:hAnsi="Tahoma" w:cs="Tahoma"/>
          <w:sz w:val="20"/>
          <w:szCs w:val="20"/>
        </w:rPr>
        <w:t xml:space="preserve"> na </w:t>
      </w:r>
      <w:r w:rsidR="00473988" w:rsidRPr="00AC435E">
        <w:rPr>
          <w:rFonts w:ascii="Tahoma" w:hAnsi="Tahoma" w:cs="Tahoma"/>
          <w:sz w:val="20"/>
          <w:szCs w:val="20"/>
        </w:rPr>
        <w:t>JUCESP</w:t>
      </w:r>
      <w:r w:rsidR="006B39B9"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w:t>
      </w:r>
      <w:r w:rsidR="00555987" w:rsidRPr="00AC435E">
        <w:rPr>
          <w:rFonts w:ascii="Tahoma" w:hAnsi="Tahoma" w:cs="Tahoma"/>
          <w:b/>
          <w:sz w:val="20"/>
          <w:szCs w:val="20"/>
        </w:rPr>
        <w:t>ii</w:t>
      </w:r>
      <w:r w:rsidRPr="00AC435E">
        <w:rPr>
          <w:rFonts w:ascii="Tahoma" w:hAnsi="Tahoma" w:cs="Tahoma"/>
          <w:b/>
          <w:sz w:val="20"/>
          <w:szCs w:val="20"/>
        </w:rPr>
        <w:t>)</w:t>
      </w:r>
      <w:r w:rsidRPr="00AC435E">
        <w:rPr>
          <w:rFonts w:ascii="Tahoma" w:hAnsi="Tahoma" w:cs="Tahoma"/>
          <w:sz w:val="20"/>
          <w:szCs w:val="20"/>
        </w:rPr>
        <w:t xml:space="preserve"> o </w:t>
      </w:r>
      <w:r w:rsidR="006B39B9" w:rsidRPr="00AC435E">
        <w:rPr>
          <w:rFonts w:ascii="Tahoma" w:hAnsi="Tahoma" w:cs="Tahoma"/>
          <w:sz w:val="20"/>
          <w:szCs w:val="20"/>
        </w:rPr>
        <w:t>registro do</w:t>
      </w:r>
      <w:r w:rsidR="003854C5" w:rsidRPr="00AC435E">
        <w:rPr>
          <w:rFonts w:ascii="Tahoma" w:hAnsi="Tahoma" w:cs="Tahoma"/>
          <w:sz w:val="20"/>
          <w:szCs w:val="20"/>
        </w:rPr>
        <w:t xml:space="preserve"> </w:t>
      </w:r>
      <w:r w:rsidR="00F422BE" w:rsidRPr="00AC435E">
        <w:rPr>
          <w:rFonts w:ascii="Tahoma" w:hAnsi="Tahoma" w:cs="Tahoma"/>
          <w:sz w:val="20"/>
          <w:szCs w:val="20"/>
        </w:rPr>
        <w:t xml:space="preserve">Contrato de Cessão Fiduciária </w:t>
      </w:r>
      <w:r w:rsidRPr="00AC435E">
        <w:rPr>
          <w:rFonts w:ascii="Tahoma" w:hAnsi="Tahoma" w:cs="Tahoma"/>
          <w:sz w:val="20"/>
          <w:szCs w:val="20"/>
        </w:rPr>
        <w:t xml:space="preserve">nos </w:t>
      </w:r>
      <w:r w:rsidR="00C52A28" w:rsidRPr="00AC435E">
        <w:rPr>
          <w:rFonts w:ascii="Tahoma" w:hAnsi="Tahoma" w:cs="Tahoma"/>
          <w:sz w:val="20"/>
          <w:szCs w:val="20"/>
        </w:rPr>
        <w:t>C</w:t>
      </w:r>
      <w:r w:rsidRPr="00AC435E">
        <w:rPr>
          <w:rFonts w:ascii="Tahoma" w:hAnsi="Tahoma" w:cs="Tahoma"/>
          <w:sz w:val="20"/>
          <w:szCs w:val="20"/>
        </w:rPr>
        <w:t xml:space="preserve">artórios de </w:t>
      </w:r>
      <w:r w:rsidR="00C52A28" w:rsidRPr="00AC435E">
        <w:rPr>
          <w:rFonts w:ascii="Tahoma" w:hAnsi="Tahoma" w:cs="Tahoma"/>
          <w:sz w:val="20"/>
          <w:szCs w:val="20"/>
        </w:rPr>
        <w:t>Registro de Títulos e Documentos competentes</w:t>
      </w:r>
      <w:r w:rsidRPr="00AC435E">
        <w:rPr>
          <w:rFonts w:ascii="Tahoma" w:hAnsi="Tahoma" w:cs="Tahoma"/>
          <w:sz w:val="20"/>
          <w:szCs w:val="20"/>
        </w:rPr>
        <w:t xml:space="preserve">, </w:t>
      </w:r>
      <w:r w:rsidR="00F40A07" w:rsidRPr="00AC435E">
        <w:rPr>
          <w:rFonts w:ascii="Tahoma" w:hAnsi="Tahoma" w:cs="Tahoma"/>
          <w:sz w:val="20"/>
          <w:szCs w:val="20"/>
        </w:rPr>
        <w:t xml:space="preserve">e </w:t>
      </w:r>
      <w:r w:rsidR="00F40A07" w:rsidRPr="00AC435E">
        <w:rPr>
          <w:rFonts w:ascii="Tahoma" w:hAnsi="Tahoma" w:cs="Tahoma"/>
          <w:b/>
          <w:sz w:val="20"/>
          <w:szCs w:val="20"/>
        </w:rPr>
        <w:t>(</w:t>
      </w:r>
      <w:r w:rsidR="00555987" w:rsidRPr="00AC435E">
        <w:rPr>
          <w:rFonts w:ascii="Tahoma" w:hAnsi="Tahoma" w:cs="Tahoma"/>
          <w:b/>
          <w:sz w:val="20"/>
          <w:szCs w:val="20"/>
        </w:rPr>
        <w:t>iii</w:t>
      </w:r>
      <w:r w:rsidR="00F40A07" w:rsidRPr="00AC435E">
        <w:rPr>
          <w:rFonts w:ascii="Tahoma" w:hAnsi="Tahoma" w:cs="Tahoma"/>
          <w:b/>
          <w:sz w:val="20"/>
          <w:szCs w:val="20"/>
        </w:rPr>
        <w:t>)</w:t>
      </w:r>
      <w:r w:rsidR="00F40A07" w:rsidRPr="00AC435E">
        <w:rPr>
          <w:rFonts w:ascii="Tahoma" w:hAnsi="Tahoma" w:cs="Tahoma"/>
          <w:sz w:val="20"/>
          <w:szCs w:val="20"/>
        </w:rPr>
        <w:t xml:space="preserve"> </w:t>
      </w:r>
      <w:r w:rsidRPr="00AC435E">
        <w:rPr>
          <w:rFonts w:ascii="Tahoma" w:hAnsi="Tahoma" w:cs="Tahoma"/>
          <w:sz w:val="20"/>
          <w:szCs w:val="20"/>
        </w:rPr>
        <w:t xml:space="preserve">o </w:t>
      </w:r>
      <w:r w:rsidR="00B82908">
        <w:rPr>
          <w:rFonts w:ascii="Tahoma" w:hAnsi="Tahoma" w:cs="Tahoma"/>
          <w:sz w:val="20"/>
          <w:szCs w:val="20"/>
        </w:rPr>
        <w:t>depósito</w:t>
      </w:r>
      <w:r w:rsidR="00B82908" w:rsidRPr="00AC435E">
        <w:rPr>
          <w:rFonts w:ascii="Tahoma" w:hAnsi="Tahoma" w:cs="Tahoma"/>
          <w:sz w:val="20"/>
          <w:szCs w:val="20"/>
        </w:rPr>
        <w:t xml:space="preserve"> </w:t>
      </w:r>
      <w:r w:rsidRPr="00AC435E">
        <w:rPr>
          <w:rFonts w:ascii="Tahoma" w:hAnsi="Tahoma" w:cs="Tahoma"/>
          <w:sz w:val="20"/>
          <w:szCs w:val="20"/>
        </w:rPr>
        <w:t xml:space="preserve">das Debêntures na </w:t>
      </w:r>
      <w:r w:rsidR="00623B10" w:rsidRPr="00AC435E">
        <w:rPr>
          <w:rFonts w:ascii="Tahoma" w:hAnsi="Tahoma" w:cs="Tahoma"/>
          <w:sz w:val="20"/>
          <w:szCs w:val="20"/>
        </w:rPr>
        <w:t>B3</w:t>
      </w:r>
      <w:r w:rsidRPr="00AC435E">
        <w:rPr>
          <w:rFonts w:ascii="Tahoma" w:hAnsi="Tahoma" w:cs="Tahoma"/>
          <w:sz w:val="20"/>
          <w:szCs w:val="20"/>
        </w:rPr>
        <w:t>;</w:t>
      </w:r>
    </w:p>
    <w:p w14:paraId="2C67EE71" w14:textId="77777777" w:rsidR="006B1BEA" w:rsidRPr="00AC435E" w:rsidRDefault="006B1BEA" w:rsidP="00F32B4F">
      <w:pPr>
        <w:pStyle w:val="PargrafodaLista"/>
        <w:rPr>
          <w:rFonts w:ascii="Tahoma" w:hAnsi="Tahoma" w:cs="Tahoma"/>
          <w:sz w:val="20"/>
          <w:szCs w:val="20"/>
        </w:rPr>
      </w:pPr>
    </w:p>
    <w:p w14:paraId="2A333E97" w14:textId="77777777" w:rsidR="006B1BEA" w:rsidRPr="00AC435E" w:rsidRDefault="006B1BEA"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a sua situação econômica, financeira e patrimonial, nesta data, não sofreu qualquer alteração significativa que possa afetar de maneira adversa sua </w:t>
      </w:r>
      <w:r w:rsidR="003803E5" w:rsidRPr="00AC435E">
        <w:rPr>
          <w:rFonts w:ascii="Tahoma" w:hAnsi="Tahoma" w:cs="Tahoma"/>
          <w:sz w:val="20"/>
          <w:szCs w:val="20"/>
        </w:rPr>
        <w:t>capacidade de cumprir com as obrigações previstas nesta Escritura de Emissão</w:t>
      </w:r>
      <w:r w:rsidRPr="00AC435E">
        <w:rPr>
          <w:rFonts w:ascii="Tahoma" w:hAnsi="Tahoma" w:cs="Tahoma"/>
          <w:sz w:val="20"/>
          <w:szCs w:val="20"/>
        </w:rPr>
        <w:t>;</w:t>
      </w:r>
    </w:p>
    <w:p w14:paraId="0AF50305" w14:textId="77777777" w:rsidR="002769EC" w:rsidRPr="00AC435E" w:rsidRDefault="002769EC" w:rsidP="00FF068B">
      <w:pPr>
        <w:pStyle w:val="PargrafodaLista"/>
        <w:tabs>
          <w:tab w:val="left" w:pos="2680"/>
        </w:tabs>
        <w:rPr>
          <w:rFonts w:ascii="Tahoma" w:hAnsi="Tahoma" w:cs="Tahoma"/>
          <w:sz w:val="20"/>
          <w:szCs w:val="20"/>
        </w:rPr>
      </w:pPr>
    </w:p>
    <w:p w14:paraId="74819A53" w14:textId="77777777" w:rsidR="002769EC" w:rsidRPr="00AC435E" w:rsidRDefault="002769EC"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está cumprindo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 salvo nos casos em que</w:t>
      </w:r>
      <w:r w:rsidR="00974698" w:rsidRPr="00AC435E">
        <w:rPr>
          <w:rFonts w:ascii="Tahoma" w:hAnsi="Tahoma" w:cs="Tahoma"/>
          <w:sz w:val="20"/>
          <w:szCs w:val="20"/>
        </w:rPr>
        <w:t xml:space="preserve"> </w:t>
      </w:r>
      <w:r w:rsidRPr="00AC435E">
        <w:rPr>
          <w:rFonts w:ascii="Tahoma" w:hAnsi="Tahoma" w:cs="Tahoma"/>
          <w:sz w:val="20"/>
          <w:szCs w:val="20"/>
        </w:rPr>
        <w:t>de boa fé, esteja discutindo a aplicabilidade da lei, regra ou regulamento nas esferas administrativa ou judicial;</w:t>
      </w:r>
    </w:p>
    <w:p w14:paraId="2B0A553E" w14:textId="77777777" w:rsidR="002769EC" w:rsidRPr="00AC435E" w:rsidRDefault="002769EC" w:rsidP="00F32B4F">
      <w:pPr>
        <w:pStyle w:val="PargrafodaLista"/>
        <w:rPr>
          <w:rFonts w:ascii="Tahoma" w:hAnsi="Tahoma" w:cs="Tahoma"/>
          <w:sz w:val="20"/>
          <w:szCs w:val="20"/>
        </w:rPr>
      </w:pPr>
    </w:p>
    <w:p w14:paraId="4675055D" w14:textId="77777777" w:rsidR="002769EC" w:rsidRPr="00AC435E" w:rsidRDefault="002769EC"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mantém todos seus bens relevantes adequadamente segurados, conforme práticas usualmente adotadas pela Emissora;</w:t>
      </w:r>
    </w:p>
    <w:p w14:paraId="125B9276" w14:textId="77777777" w:rsidR="002769EC" w:rsidRPr="00AC435E" w:rsidRDefault="002769EC" w:rsidP="00F32B4F">
      <w:pPr>
        <w:pStyle w:val="PargrafodaLista"/>
        <w:rPr>
          <w:rFonts w:ascii="Tahoma" w:hAnsi="Tahoma" w:cs="Tahoma"/>
          <w:sz w:val="20"/>
          <w:szCs w:val="20"/>
        </w:rPr>
      </w:pPr>
    </w:p>
    <w:p w14:paraId="5E0E6BE4" w14:textId="77777777" w:rsidR="002769EC" w:rsidRPr="00AC435E" w:rsidRDefault="002769EC"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cumpre</w:t>
      </w:r>
      <w:r w:rsidR="0010591D" w:rsidRPr="00AC435E">
        <w:rPr>
          <w:rFonts w:ascii="Tahoma" w:hAnsi="Tahoma" w:cs="Tahoma"/>
          <w:sz w:val="20"/>
          <w:szCs w:val="20"/>
        </w:rPr>
        <w:t xml:space="preserve"> </w:t>
      </w:r>
      <w:r w:rsidRPr="00AC435E">
        <w:rPr>
          <w:rFonts w:ascii="Tahoma" w:hAnsi="Tahoma" w:cs="Tahoma"/>
          <w:sz w:val="20"/>
          <w:szCs w:val="20"/>
        </w:rPr>
        <w:t>todas as leis e regulamentos trabalhistas e previdenciários aplicáveis (inclusive dissídios coletivos), relativos a todos os seus empregados, inclusive, sem limitação, aqueles relativos a salários, jornada de trabalho, práticas trabalhistas equitativas, saúde, segurança;</w:t>
      </w:r>
    </w:p>
    <w:p w14:paraId="6A4DFE6A" w14:textId="77777777" w:rsidR="002769EC" w:rsidRPr="00AC435E" w:rsidRDefault="002769EC" w:rsidP="00F32B4F">
      <w:pPr>
        <w:pStyle w:val="PargrafodaLista"/>
        <w:rPr>
          <w:rFonts w:ascii="Tahoma" w:hAnsi="Tahoma" w:cs="Tahoma"/>
          <w:sz w:val="20"/>
          <w:szCs w:val="20"/>
        </w:rPr>
      </w:pPr>
    </w:p>
    <w:p w14:paraId="4D261AA0" w14:textId="77777777" w:rsidR="002769EC" w:rsidRPr="00AC435E" w:rsidRDefault="002769EC"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mantém um sistema de controle interno de contabilidade suficiente para garantir que: </w:t>
      </w:r>
      <w:r w:rsidRPr="00AC435E">
        <w:rPr>
          <w:rFonts w:ascii="Tahoma" w:hAnsi="Tahoma" w:cs="Tahoma"/>
          <w:b/>
          <w:sz w:val="20"/>
          <w:szCs w:val="20"/>
        </w:rPr>
        <w:t>(</w:t>
      </w:r>
      <w:r w:rsidR="00555987" w:rsidRPr="00AC435E">
        <w:rPr>
          <w:rFonts w:ascii="Tahoma" w:hAnsi="Tahoma" w:cs="Tahoma"/>
          <w:b/>
          <w:sz w:val="20"/>
          <w:szCs w:val="20"/>
        </w:rPr>
        <w:t>i</w:t>
      </w:r>
      <w:r w:rsidRPr="00AC435E">
        <w:rPr>
          <w:rFonts w:ascii="Tahoma" w:hAnsi="Tahoma" w:cs="Tahoma"/>
          <w:b/>
          <w:sz w:val="20"/>
          <w:szCs w:val="20"/>
        </w:rPr>
        <w:t>)</w:t>
      </w:r>
      <w:r w:rsidRPr="00AC435E">
        <w:rPr>
          <w:rFonts w:ascii="Tahoma" w:hAnsi="Tahoma" w:cs="Tahoma"/>
          <w:sz w:val="20"/>
          <w:szCs w:val="20"/>
        </w:rPr>
        <w:t xml:space="preserve"> as operações s</w:t>
      </w:r>
      <w:r w:rsidR="000213DC" w:rsidRPr="00AC435E">
        <w:rPr>
          <w:rFonts w:ascii="Tahoma" w:hAnsi="Tahoma" w:cs="Tahoma"/>
          <w:sz w:val="20"/>
          <w:szCs w:val="20"/>
        </w:rPr>
        <w:t>ão</w:t>
      </w:r>
      <w:r w:rsidRPr="00AC435E">
        <w:rPr>
          <w:rFonts w:ascii="Tahoma" w:hAnsi="Tahoma" w:cs="Tahoma"/>
          <w:sz w:val="20"/>
          <w:szCs w:val="20"/>
        </w:rPr>
        <w:t xml:space="preserve"> executadas de acordo com as autorizações gerais e específicas de sua administração; e </w:t>
      </w:r>
      <w:r w:rsidRPr="00AC435E">
        <w:rPr>
          <w:rFonts w:ascii="Tahoma" w:hAnsi="Tahoma" w:cs="Tahoma"/>
          <w:b/>
          <w:sz w:val="20"/>
          <w:szCs w:val="20"/>
        </w:rPr>
        <w:t>(</w:t>
      </w:r>
      <w:r w:rsidR="00555987" w:rsidRPr="00AC435E">
        <w:rPr>
          <w:rFonts w:ascii="Tahoma" w:hAnsi="Tahoma" w:cs="Tahoma"/>
          <w:b/>
          <w:sz w:val="20"/>
          <w:szCs w:val="20"/>
        </w:rPr>
        <w:t>ii</w:t>
      </w:r>
      <w:r w:rsidRPr="00AC435E">
        <w:rPr>
          <w:rFonts w:ascii="Tahoma" w:hAnsi="Tahoma" w:cs="Tahoma"/>
          <w:b/>
          <w:sz w:val="20"/>
          <w:szCs w:val="20"/>
        </w:rPr>
        <w:t>)</w:t>
      </w:r>
      <w:r w:rsidRPr="00AC435E">
        <w:rPr>
          <w:rFonts w:ascii="Tahoma" w:hAnsi="Tahoma" w:cs="Tahoma"/>
          <w:sz w:val="20"/>
          <w:szCs w:val="20"/>
        </w:rPr>
        <w:t xml:space="preserve"> as operações s</w:t>
      </w:r>
      <w:r w:rsidR="000213DC" w:rsidRPr="00AC435E">
        <w:rPr>
          <w:rFonts w:ascii="Tahoma" w:hAnsi="Tahoma" w:cs="Tahoma"/>
          <w:sz w:val="20"/>
          <w:szCs w:val="20"/>
        </w:rPr>
        <w:t>ão</w:t>
      </w:r>
      <w:r w:rsidRPr="00AC435E">
        <w:rPr>
          <w:rFonts w:ascii="Tahoma" w:hAnsi="Tahoma" w:cs="Tahoma"/>
          <w:sz w:val="20"/>
          <w:szCs w:val="20"/>
        </w:rPr>
        <w:t xml:space="preserve"> registradas conforme </w:t>
      </w:r>
      <w:r w:rsidR="000213DC" w:rsidRPr="00AC435E">
        <w:rPr>
          <w:rFonts w:ascii="Tahoma" w:hAnsi="Tahoma" w:cs="Tahoma"/>
          <w:sz w:val="20"/>
          <w:szCs w:val="20"/>
        </w:rPr>
        <w:t>exigido</w:t>
      </w:r>
      <w:r w:rsidR="00974698" w:rsidRPr="00AC435E">
        <w:rPr>
          <w:rFonts w:ascii="Tahoma" w:hAnsi="Tahoma" w:cs="Tahoma"/>
          <w:sz w:val="20"/>
          <w:szCs w:val="20"/>
        </w:rPr>
        <w:t xml:space="preserve"> </w:t>
      </w:r>
      <w:r w:rsidRPr="00AC435E">
        <w:rPr>
          <w:rFonts w:ascii="Tahoma" w:hAnsi="Tahoma" w:cs="Tahoma"/>
          <w:sz w:val="20"/>
          <w:szCs w:val="20"/>
        </w:rPr>
        <w:t>para permitir a elaboração das demonstrações financeiras de acordo com as práticas contábeis adotadas em sua jurisdição e para manter contabilidade de seus ativos;</w:t>
      </w:r>
    </w:p>
    <w:p w14:paraId="49D8381A" w14:textId="77777777" w:rsidR="002769EC" w:rsidRPr="00AC435E" w:rsidRDefault="002769EC" w:rsidP="00F32B4F">
      <w:pPr>
        <w:pStyle w:val="p0"/>
        <w:widowControl w:val="0"/>
        <w:spacing w:line="240" w:lineRule="auto"/>
        <w:ind w:left="709"/>
        <w:rPr>
          <w:rFonts w:ascii="Tahoma" w:hAnsi="Tahoma" w:cs="Tahoma"/>
          <w:sz w:val="20"/>
          <w:szCs w:val="20"/>
        </w:rPr>
      </w:pPr>
    </w:p>
    <w:p w14:paraId="06ED1E55" w14:textId="77777777" w:rsidR="002769EC" w:rsidRPr="00AC435E" w:rsidRDefault="002769EC"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todas as informações (consideradas como um todo) prestadas ao </w:t>
      </w:r>
      <w:r w:rsidR="00541A8C" w:rsidRPr="00AC435E">
        <w:rPr>
          <w:rFonts w:ascii="Tahoma" w:hAnsi="Tahoma" w:cs="Tahoma"/>
          <w:sz w:val="20"/>
          <w:szCs w:val="20"/>
        </w:rPr>
        <w:t>Coordenador Líder e/ou ao Agente Fiduciário</w:t>
      </w:r>
      <w:r w:rsidR="008577FC" w:rsidRPr="00AC435E">
        <w:rPr>
          <w:rFonts w:ascii="Tahoma" w:hAnsi="Tahoma" w:cs="Tahoma"/>
          <w:sz w:val="20"/>
          <w:szCs w:val="20"/>
        </w:rPr>
        <w:t xml:space="preserve"> </w:t>
      </w:r>
      <w:r w:rsidRPr="00AC435E">
        <w:rPr>
          <w:rFonts w:ascii="Tahoma" w:hAnsi="Tahoma" w:cs="Tahoma"/>
          <w:sz w:val="20"/>
          <w:szCs w:val="20"/>
        </w:rPr>
        <w:t xml:space="preserve">anteriormente, ou concomitantemente, à presente data, para fins de análise e aprovação da emissão das Debêntures, são </w:t>
      </w:r>
      <w:r w:rsidR="005C5BE2" w:rsidRPr="00AC435E">
        <w:rPr>
          <w:rFonts w:ascii="Tahoma" w:hAnsi="Tahoma" w:cs="Tahoma"/>
          <w:sz w:val="20"/>
          <w:szCs w:val="20"/>
        </w:rPr>
        <w:t xml:space="preserve">suficientes, </w:t>
      </w:r>
      <w:r w:rsidRPr="00AC435E">
        <w:rPr>
          <w:rFonts w:ascii="Tahoma" w:hAnsi="Tahoma" w:cs="Tahoma"/>
          <w:sz w:val="20"/>
          <w:szCs w:val="20"/>
        </w:rPr>
        <w:t>corretas e verdadeiras em todos os seus aspectos relevantes na data na qual referidas informações foram prestadas e não omitem qualquer fato relevante necessário para fazer com que referidas informações (consideradas como um todo) não sejam enganosas em referido tempo à luz das circunstâncias nas quais foram prestadas;</w:t>
      </w:r>
      <w:r w:rsidR="00567E50" w:rsidRPr="00AC435E">
        <w:rPr>
          <w:rFonts w:ascii="Tahoma" w:hAnsi="Tahoma" w:cs="Tahoma"/>
          <w:sz w:val="20"/>
          <w:szCs w:val="20"/>
        </w:rPr>
        <w:t xml:space="preserve"> e</w:t>
      </w:r>
    </w:p>
    <w:p w14:paraId="51B15109" w14:textId="77777777" w:rsidR="002769EC" w:rsidRPr="00AC435E" w:rsidRDefault="002769EC" w:rsidP="00F32B4F">
      <w:pPr>
        <w:pStyle w:val="PargrafodaLista"/>
        <w:rPr>
          <w:rFonts w:ascii="Tahoma" w:hAnsi="Tahoma" w:cs="Tahoma"/>
          <w:sz w:val="20"/>
          <w:szCs w:val="20"/>
        </w:rPr>
      </w:pPr>
    </w:p>
    <w:p w14:paraId="1A7E9BEA" w14:textId="77777777" w:rsidR="002769EC" w:rsidRPr="00AC435E" w:rsidRDefault="002769EC" w:rsidP="00A82EF8">
      <w:pPr>
        <w:pStyle w:val="p0"/>
        <w:widowControl w:val="0"/>
        <w:numPr>
          <w:ilvl w:val="0"/>
          <w:numId w:val="3"/>
        </w:numPr>
        <w:tabs>
          <w:tab w:val="clear" w:pos="720"/>
          <w:tab w:val="clear" w:pos="1080"/>
          <w:tab w:val="left" w:pos="709"/>
          <w:tab w:val="num" w:pos="1276"/>
        </w:tabs>
        <w:spacing w:line="240" w:lineRule="auto"/>
        <w:ind w:left="709" w:hanging="709"/>
        <w:rPr>
          <w:rFonts w:ascii="Tahoma" w:hAnsi="Tahoma" w:cs="Tahoma"/>
          <w:sz w:val="20"/>
          <w:szCs w:val="20"/>
        </w:rPr>
      </w:pPr>
      <w:r w:rsidRPr="00AC435E">
        <w:rPr>
          <w:rFonts w:ascii="Tahoma" w:hAnsi="Tahoma" w:cs="Tahoma"/>
          <w:sz w:val="20"/>
          <w:szCs w:val="20"/>
        </w:rPr>
        <w:t>seus bens não possuem qualquer imunidade em relação à competência de qualquer tribunal no Brasil ou no exterior ou em relação a qualquer ato judicial (quer por meio de citação ou notificação, penhora antes da decisão, penhora em garantia de execução da decisão judicial, quer de outra forma) nos termos das leis da jurisdição de sua constituição.</w:t>
      </w:r>
    </w:p>
    <w:p w14:paraId="06302B17" w14:textId="57979F8D" w:rsidR="003073E6" w:rsidRPr="00AC435E" w:rsidRDefault="003073E6" w:rsidP="003073E6">
      <w:pPr>
        <w:pStyle w:val="p0"/>
        <w:widowControl w:val="0"/>
        <w:spacing w:line="240" w:lineRule="auto"/>
        <w:rPr>
          <w:rFonts w:ascii="Tahoma" w:hAnsi="Tahoma" w:cs="Tahoma"/>
          <w:sz w:val="20"/>
          <w:szCs w:val="20"/>
        </w:rPr>
      </w:pPr>
    </w:p>
    <w:p w14:paraId="5ADE690D" w14:textId="767CD60F" w:rsidR="00B43131" w:rsidRPr="00AC435E" w:rsidRDefault="00B43131" w:rsidP="00B43131">
      <w:pPr>
        <w:widowControl w:val="0"/>
        <w:numPr>
          <w:ilvl w:val="1"/>
          <w:numId w:val="15"/>
        </w:numPr>
        <w:tabs>
          <w:tab w:val="clear" w:pos="720"/>
          <w:tab w:val="left" w:pos="567"/>
        </w:tabs>
        <w:ind w:left="0" w:firstLine="0"/>
        <w:rPr>
          <w:rFonts w:ascii="Tahoma" w:hAnsi="Tahoma" w:cs="Tahoma"/>
          <w:sz w:val="20"/>
          <w:szCs w:val="20"/>
        </w:rPr>
      </w:pPr>
      <w:r w:rsidRPr="00AC435E">
        <w:rPr>
          <w:rFonts w:ascii="Tahoma" w:hAnsi="Tahoma" w:cs="Tahoma"/>
          <w:sz w:val="20"/>
          <w:szCs w:val="20"/>
        </w:rPr>
        <w:t>Cada uma das Garantidoras declara, neste ato, na Data de Emissão e na data de subscrição e integralização das Debêntures, que:</w:t>
      </w:r>
    </w:p>
    <w:p w14:paraId="6ED0C9E6" w14:textId="4D3E7270" w:rsidR="00B43131" w:rsidRPr="00AC435E" w:rsidRDefault="00B43131" w:rsidP="003073E6">
      <w:pPr>
        <w:pStyle w:val="p0"/>
        <w:widowControl w:val="0"/>
        <w:spacing w:line="240" w:lineRule="auto"/>
        <w:rPr>
          <w:rFonts w:ascii="Tahoma" w:hAnsi="Tahoma" w:cs="Tahoma"/>
          <w:sz w:val="20"/>
          <w:szCs w:val="20"/>
        </w:rPr>
      </w:pPr>
    </w:p>
    <w:p w14:paraId="01B2BDE4" w14:textId="77777777" w:rsidR="00B43131" w:rsidRPr="00AC435E" w:rsidRDefault="00B43131" w:rsidP="00B43131">
      <w:pPr>
        <w:pStyle w:val="p0"/>
        <w:widowControl w:val="0"/>
        <w:numPr>
          <w:ilvl w:val="0"/>
          <w:numId w:val="45"/>
        </w:numPr>
        <w:tabs>
          <w:tab w:val="clear" w:pos="1080"/>
        </w:tabs>
        <w:spacing w:line="240" w:lineRule="auto"/>
        <w:ind w:left="709" w:hanging="709"/>
        <w:rPr>
          <w:rFonts w:ascii="Tahoma" w:hAnsi="Tahoma" w:cs="Tahoma"/>
          <w:sz w:val="20"/>
          <w:szCs w:val="20"/>
        </w:rPr>
      </w:pPr>
      <w:r w:rsidRPr="00AC435E">
        <w:rPr>
          <w:rFonts w:ascii="Tahoma" w:hAnsi="Tahoma" w:cs="Tahoma"/>
          <w:sz w:val="20"/>
          <w:szCs w:val="20"/>
        </w:rPr>
        <w:t>é sociedade devidamente organizada, constituída e existente de acordo com as leis brasileiras e está devidamente autorizada a conduzir os seus negócios;</w:t>
      </w:r>
    </w:p>
    <w:p w14:paraId="412B855B" w14:textId="77777777" w:rsidR="00B43131" w:rsidRPr="00AC435E" w:rsidRDefault="00B43131" w:rsidP="00B43131">
      <w:pPr>
        <w:pStyle w:val="p0"/>
        <w:widowControl w:val="0"/>
        <w:spacing w:line="240" w:lineRule="auto"/>
        <w:ind w:left="709"/>
        <w:rPr>
          <w:rFonts w:ascii="Tahoma" w:hAnsi="Tahoma" w:cs="Tahoma"/>
          <w:sz w:val="20"/>
          <w:szCs w:val="20"/>
        </w:rPr>
      </w:pPr>
    </w:p>
    <w:p w14:paraId="3DA7D060" w14:textId="77777777" w:rsidR="00B43131" w:rsidRPr="00AC435E" w:rsidRDefault="00B43131" w:rsidP="00B43131">
      <w:pPr>
        <w:pStyle w:val="p0"/>
        <w:widowControl w:val="0"/>
        <w:numPr>
          <w:ilvl w:val="0"/>
          <w:numId w:val="45"/>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tem capacidade jurídica e está devidamente autorizada a celebrar esta Escritura de Emissão e outorgar a Fiança e a cumprir todas as obrigações aqui e ali previstas, tendo sido plenamente satisfeitos todos os requisitos legais e estatutários necessários para tanto e obtidas todas as licenças e autorizações necessárias; </w:t>
      </w:r>
    </w:p>
    <w:p w14:paraId="69F1B4F6" w14:textId="77777777" w:rsidR="00B43131" w:rsidRPr="00AC435E" w:rsidRDefault="00B43131" w:rsidP="00B43131">
      <w:pPr>
        <w:pStyle w:val="p0"/>
        <w:widowControl w:val="0"/>
        <w:spacing w:line="240" w:lineRule="auto"/>
        <w:ind w:left="709"/>
        <w:rPr>
          <w:rFonts w:ascii="Tahoma" w:hAnsi="Tahoma" w:cs="Tahoma"/>
          <w:sz w:val="20"/>
          <w:szCs w:val="20"/>
        </w:rPr>
      </w:pPr>
    </w:p>
    <w:p w14:paraId="78B82325" w14:textId="77777777" w:rsidR="00B43131" w:rsidRPr="00AC435E" w:rsidRDefault="00B43131" w:rsidP="00B43131">
      <w:pPr>
        <w:pStyle w:val="p0"/>
        <w:widowControl w:val="0"/>
        <w:numPr>
          <w:ilvl w:val="0"/>
          <w:numId w:val="45"/>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a celebração desta Escritura de Emissão, a outorga da Fiança, o cumprimento de suas obrigações aqui e ali previstas, não infringem ou contrariam (a) qualquer contrato ou documento relevante para os </w:t>
      </w:r>
      <w:r w:rsidRPr="00AC435E">
        <w:rPr>
          <w:rFonts w:ascii="Tahoma" w:hAnsi="Tahoma" w:cs="Tahoma"/>
          <w:sz w:val="20"/>
          <w:szCs w:val="20"/>
        </w:rPr>
        <w:lastRenderedPageBreak/>
        <w:t>negócios da Garantidora, nem resultarão em (i) vencimento antecipado de qualquer obrigação estabelecida em quaisquer destes contratos ou documentos; ou (ii) rescisão de qualquer desses contratos ou documentos; (b) qualquer lei, decreto ou regulamento a que a Garantidora ou quaisquer de seus bens e propriedades estejam sujeitos; ou (c) qualquer ordem, decisão ou sentença administrativa, judicial ou arbitral que afete a Garantidora ou quaisquer de seus bens e propriedades;</w:t>
      </w:r>
    </w:p>
    <w:p w14:paraId="4B294438" w14:textId="77777777" w:rsidR="00B43131" w:rsidRPr="00AC435E" w:rsidRDefault="00B43131" w:rsidP="00B43131">
      <w:pPr>
        <w:pStyle w:val="p0"/>
        <w:widowControl w:val="0"/>
        <w:spacing w:line="240" w:lineRule="auto"/>
        <w:ind w:left="709"/>
        <w:rPr>
          <w:rFonts w:ascii="Tahoma" w:hAnsi="Tahoma" w:cs="Tahoma"/>
          <w:sz w:val="20"/>
          <w:szCs w:val="20"/>
        </w:rPr>
      </w:pPr>
    </w:p>
    <w:p w14:paraId="092AE2E7" w14:textId="77777777" w:rsidR="00B43131" w:rsidRPr="00AC435E" w:rsidRDefault="00B43131" w:rsidP="00B43131">
      <w:pPr>
        <w:pStyle w:val="p0"/>
        <w:widowControl w:val="0"/>
        <w:numPr>
          <w:ilvl w:val="0"/>
          <w:numId w:val="45"/>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tem plena ciência e concorda expressamente e integralmente com a forma de divulgação e apuração da Taxa DI, divulgada pela B3, e que a forma de cálculo da remuneração das Debêntures, inclusive nas hipóteses de vencimento antecipado, nos termos desta Escritura de Emissão, foi acordada por livre vontade entre a Emissora e a instituição intermediária líder responsável pela Oferta Restrita, em observância ao princípio da boa-fé; </w:t>
      </w:r>
    </w:p>
    <w:p w14:paraId="4D4F6121" w14:textId="77777777" w:rsidR="00B43131" w:rsidRPr="00AC435E" w:rsidRDefault="00B43131" w:rsidP="00B43131">
      <w:pPr>
        <w:pStyle w:val="p0"/>
        <w:widowControl w:val="0"/>
        <w:spacing w:line="240" w:lineRule="auto"/>
        <w:ind w:left="709"/>
        <w:rPr>
          <w:rFonts w:ascii="Tahoma" w:hAnsi="Tahoma" w:cs="Tahoma"/>
          <w:sz w:val="20"/>
          <w:szCs w:val="20"/>
        </w:rPr>
      </w:pPr>
    </w:p>
    <w:p w14:paraId="794E0514" w14:textId="4A42850B" w:rsidR="00B43131" w:rsidRPr="00AC435E" w:rsidRDefault="00B43131" w:rsidP="00B43131">
      <w:pPr>
        <w:pStyle w:val="p0"/>
        <w:widowControl w:val="0"/>
        <w:numPr>
          <w:ilvl w:val="0"/>
          <w:numId w:val="45"/>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suas demonstrações financeiras consolidadas relativas aos exercícios sociais encerrados em 31 de dezembro de 201</w:t>
      </w:r>
      <w:r w:rsidR="003D1397" w:rsidRPr="00AC435E">
        <w:rPr>
          <w:rFonts w:ascii="Tahoma" w:hAnsi="Tahoma" w:cs="Tahoma"/>
          <w:sz w:val="20"/>
          <w:szCs w:val="20"/>
        </w:rPr>
        <w:t>6</w:t>
      </w:r>
      <w:r w:rsidRPr="00AC435E">
        <w:rPr>
          <w:rFonts w:ascii="Tahoma" w:hAnsi="Tahoma" w:cs="Tahoma"/>
          <w:sz w:val="20"/>
          <w:szCs w:val="20"/>
        </w:rPr>
        <w:t>, 201</w:t>
      </w:r>
      <w:r w:rsidR="003D1397" w:rsidRPr="00AC435E">
        <w:rPr>
          <w:rFonts w:ascii="Tahoma" w:hAnsi="Tahoma" w:cs="Tahoma"/>
          <w:sz w:val="20"/>
          <w:szCs w:val="20"/>
        </w:rPr>
        <w:t>7</w:t>
      </w:r>
      <w:r w:rsidRPr="00AC435E">
        <w:rPr>
          <w:rFonts w:ascii="Tahoma" w:hAnsi="Tahoma" w:cs="Tahoma"/>
          <w:sz w:val="20"/>
          <w:szCs w:val="20"/>
        </w:rPr>
        <w:t xml:space="preserve"> e 201</w:t>
      </w:r>
      <w:r w:rsidR="003D1397" w:rsidRPr="00AC435E">
        <w:rPr>
          <w:rFonts w:ascii="Tahoma" w:hAnsi="Tahoma" w:cs="Tahoma"/>
          <w:sz w:val="20"/>
          <w:szCs w:val="20"/>
        </w:rPr>
        <w:t>8</w:t>
      </w:r>
      <w:r w:rsidRPr="00AC435E">
        <w:rPr>
          <w:rFonts w:ascii="Tahoma" w:hAnsi="Tahoma" w:cs="Tahoma"/>
          <w:sz w:val="20"/>
          <w:szCs w:val="20"/>
        </w:rPr>
        <w:t xml:space="preserve"> representam corretamente a posição financeira da Emissora naquelas datas e foram devidamente elaboradas em conformidade com os princípios fundamentais de contabilidade do Brasil e refletem corretamente os ativos, passivos e contingências da Emissora de forma consolidada; </w:t>
      </w:r>
    </w:p>
    <w:p w14:paraId="4125C527" w14:textId="77777777" w:rsidR="00B43131" w:rsidRPr="00AC435E" w:rsidRDefault="00B43131" w:rsidP="00B43131">
      <w:pPr>
        <w:pStyle w:val="p0"/>
        <w:widowControl w:val="0"/>
        <w:spacing w:line="240" w:lineRule="auto"/>
        <w:ind w:left="709"/>
        <w:rPr>
          <w:rFonts w:ascii="Tahoma" w:hAnsi="Tahoma" w:cs="Tahoma"/>
          <w:sz w:val="20"/>
          <w:szCs w:val="20"/>
        </w:rPr>
      </w:pPr>
    </w:p>
    <w:p w14:paraId="610950CB" w14:textId="3BEFF0D4" w:rsidR="00B43131" w:rsidRPr="00AC435E" w:rsidRDefault="00B43131" w:rsidP="00B43131">
      <w:pPr>
        <w:pStyle w:val="p0"/>
        <w:widowControl w:val="0"/>
        <w:numPr>
          <w:ilvl w:val="0"/>
          <w:numId w:val="45"/>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atua em conformidade e se compromete a cumprir, na realização de suas atividades, as disposições das Leis Anticorrupção</w:t>
      </w:r>
      <w:r w:rsidR="0022538D" w:rsidRPr="00AC435E">
        <w:rPr>
          <w:rFonts w:ascii="Tahoma" w:hAnsi="Tahoma" w:cs="Tahoma"/>
          <w:sz w:val="20"/>
          <w:szCs w:val="20"/>
        </w:rPr>
        <w:t>,</w:t>
      </w:r>
      <w:r w:rsidRPr="00AC435E">
        <w:rPr>
          <w:rFonts w:ascii="Tahoma" w:hAnsi="Tahoma" w:cs="Tahoma"/>
          <w:sz w:val="20"/>
          <w:szCs w:val="20"/>
        </w:rPr>
        <w:t xml:space="preserve"> e seus funcionários, executivos, diretores, representantes e procuradores, no melhor do seu conhecimento, não estão sofrendo investigação criminal e não estiveram sujeitos a quaisquer ações legais civis ou criminais, no país ou no exterior, por conduta inadequada, relacionados às Leis Anticorrupção; </w:t>
      </w:r>
    </w:p>
    <w:p w14:paraId="3D6D5D9A" w14:textId="77777777" w:rsidR="00B43131" w:rsidRPr="00AC435E" w:rsidRDefault="00B43131" w:rsidP="00B43131">
      <w:pPr>
        <w:pStyle w:val="p0"/>
        <w:widowControl w:val="0"/>
        <w:spacing w:line="240" w:lineRule="auto"/>
        <w:ind w:left="709"/>
        <w:rPr>
          <w:rFonts w:ascii="Tahoma" w:hAnsi="Tahoma" w:cs="Tahoma"/>
          <w:sz w:val="20"/>
          <w:szCs w:val="20"/>
        </w:rPr>
      </w:pPr>
    </w:p>
    <w:p w14:paraId="27ACBF54" w14:textId="77777777" w:rsidR="00B43131" w:rsidRPr="00AC435E" w:rsidRDefault="00B43131" w:rsidP="00B43131">
      <w:pPr>
        <w:pStyle w:val="p0"/>
        <w:widowControl w:val="0"/>
        <w:numPr>
          <w:ilvl w:val="0"/>
          <w:numId w:val="45"/>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 xml:space="preserve">até a presente data, nenhuma das Garantidoras e nem seus respectivos diretores, membros do conselho de administração, bem como, no seu melhor conhecimento, quaisquer terceiros, incluindo assessores ou prestadores de serviço agindo em benefício de tais sociedades incorreram nas seguintes hipóteses, tendo ciência de que a sua prática é vedada para a Emissora e seus respectivos representantes: (i) ter utilizado ou utilizar recursos da Emissora para o pagamento de contribuições, presentes ou atividades de entretenimento ilegais ou qualquer outra despesa ilegal relativa a atividade política; (ii) fazer ou ter feito qualquer pagamento ilegal, direto ou indireto, a empregados ou funcionários públicos, partidos políticos, políticos ou candidatos políticos (incluindo seus familiares), nacionais ou estrangeiros; (iii)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(iv) praticar ou ter praticado quaisquer atos para obter ou manter qualquer negócio, transação ou vantagem comercial indevida; (v) ter realizado ou realizar qualquer pagamento ou tomar qualquer ação que viole qualquer lei ou regulamento, nacional ou estrangeiro, contra prática de corrupção ou atos lesivos à administração pública, incluindo, sem limitação, as Leis Anticorrupção, conforme aplicável; (vi) ter realizado ou realizar um ato de corrupção, pago propina ou qualquer outro valor ilegal, bem como influenciar o pagamento de qualquer valor indevido; </w:t>
      </w:r>
    </w:p>
    <w:p w14:paraId="2934BFF3" w14:textId="77777777" w:rsidR="00B43131" w:rsidRPr="00AC435E" w:rsidRDefault="00B43131" w:rsidP="00B43131">
      <w:pPr>
        <w:pStyle w:val="p0"/>
        <w:widowControl w:val="0"/>
        <w:spacing w:line="240" w:lineRule="auto"/>
        <w:ind w:left="709"/>
        <w:rPr>
          <w:rFonts w:ascii="Tahoma" w:hAnsi="Tahoma" w:cs="Tahoma"/>
          <w:sz w:val="20"/>
          <w:szCs w:val="20"/>
        </w:rPr>
      </w:pPr>
    </w:p>
    <w:p w14:paraId="67B49D39" w14:textId="77777777" w:rsidR="00B43131" w:rsidRPr="00AC435E" w:rsidRDefault="00B43131" w:rsidP="00B43131">
      <w:pPr>
        <w:pStyle w:val="p0"/>
        <w:widowControl w:val="0"/>
        <w:numPr>
          <w:ilvl w:val="0"/>
          <w:numId w:val="45"/>
        </w:numPr>
        <w:tabs>
          <w:tab w:val="clear" w:pos="1080"/>
          <w:tab w:val="num" w:pos="1276"/>
        </w:tabs>
        <w:spacing w:line="240" w:lineRule="auto"/>
        <w:ind w:left="709" w:hanging="709"/>
        <w:rPr>
          <w:rFonts w:ascii="Tahoma" w:hAnsi="Tahoma" w:cs="Tahoma"/>
          <w:sz w:val="20"/>
          <w:szCs w:val="20"/>
        </w:rPr>
      </w:pPr>
      <w:r w:rsidRPr="00AC435E">
        <w:rPr>
          <w:rFonts w:ascii="Tahoma" w:hAnsi="Tahoma" w:cs="Tahoma"/>
          <w:sz w:val="20"/>
          <w:szCs w:val="20"/>
        </w:rPr>
        <w:t>tem conduzido seus negócios em conformidade com as Leis Anticorrupção, bem como tem instituído e mantido e, ainda, se obriga a continuar a manter políticas e procedimentos elaborados para garantir a contínua conformidade com referidas normas e por meio do compromisso e da garantia ora assumidos (conjuntamente denominadas “Obrigações Anticorrupção”) e mantém políticas e procedimentos internos que visam assegurar o integral cumprimento da legislação anticorrupção.</w:t>
      </w:r>
    </w:p>
    <w:p w14:paraId="2BC6B8F8" w14:textId="77777777" w:rsidR="00B43131" w:rsidRPr="00AC435E" w:rsidRDefault="00B43131" w:rsidP="003073E6">
      <w:pPr>
        <w:pStyle w:val="p0"/>
        <w:widowControl w:val="0"/>
        <w:spacing w:line="240" w:lineRule="auto"/>
        <w:rPr>
          <w:rFonts w:ascii="Tahoma" w:hAnsi="Tahoma" w:cs="Tahoma"/>
          <w:sz w:val="20"/>
          <w:szCs w:val="20"/>
        </w:rPr>
      </w:pPr>
    </w:p>
    <w:p w14:paraId="00F1C4FC" w14:textId="77777777" w:rsidR="003073E6" w:rsidRPr="00AC435E" w:rsidRDefault="003073E6" w:rsidP="003073E6">
      <w:pPr>
        <w:widowControl w:val="0"/>
        <w:rPr>
          <w:rFonts w:ascii="Tahoma" w:hAnsi="Tahoma" w:cs="Tahoma"/>
          <w:sz w:val="20"/>
          <w:szCs w:val="20"/>
        </w:rPr>
      </w:pPr>
      <w:r w:rsidRPr="00AC435E">
        <w:rPr>
          <w:rFonts w:ascii="Tahoma" w:hAnsi="Tahoma" w:cs="Tahoma"/>
          <w:sz w:val="20"/>
          <w:szCs w:val="20"/>
        </w:rPr>
        <w:t xml:space="preserve">9.3. </w:t>
      </w:r>
      <w:r w:rsidRPr="00AC435E">
        <w:rPr>
          <w:rFonts w:ascii="Tahoma" w:hAnsi="Tahoma" w:cs="Tahoma"/>
          <w:sz w:val="20"/>
          <w:szCs w:val="20"/>
          <w:u w:val="single"/>
        </w:rPr>
        <w:t>Responsabilidade Socioambiental</w:t>
      </w:r>
      <w:r w:rsidRPr="00AC435E">
        <w:rPr>
          <w:rFonts w:ascii="Tahoma" w:hAnsi="Tahoma" w:cs="Tahoma"/>
          <w:sz w:val="20"/>
          <w:szCs w:val="20"/>
        </w:rPr>
        <w:t xml:space="preserve">: A Emissora obriga-se a utilizar os recursos disponibilizados obtidos na Emissão exclusivamente em atividades lícitas e em conformidade com as leis, regulamentos e normas relativas </w:t>
      </w:r>
      <w:r w:rsidRPr="00AC435E">
        <w:rPr>
          <w:rFonts w:ascii="Tahoma" w:hAnsi="Tahoma" w:cs="Tahoma"/>
          <w:sz w:val="20"/>
          <w:szCs w:val="20"/>
        </w:rPr>
        <w:lastRenderedPageBreak/>
        <w:t xml:space="preserve">à proteção ao meio ambiente, ao direito do trabalho, segurança e saúde ocupacional, além de outras normas que lhe sejam aplicáveis em função de suas atividades. Sem prejuízo da obrigação acima, a Emissora declara que: </w:t>
      </w:r>
      <w:r w:rsidRPr="00AC435E">
        <w:rPr>
          <w:rFonts w:ascii="Tahoma" w:hAnsi="Tahoma" w:cs="Tahoma"/>
          <w:b/>
          <w:sz w:val="20"/>
          <w:szCs w:val="20"/>
        </w:rPr>
        <w:t>(</w:t>
      </w:r>
      <w:r w:rsidR="00A30F0D" w:rsidRPr="00AC435E">
        <w:rPr>
          <w:rFonts w:ascii="Tahoma" w:hAnsi="Tahoma" w:cs="Tahoma"/>
          <w:b/>
          <w:sz w:val="20"/>
          <w:szCs w:val="20"/>
        </w:rPr>
        <w:t>a</w:t>
      </w:r>
      <w:r w:rsidRPr="00AC435E">
        <w:rPr>
          <w:rFonts w:ascii="Tahoma" w:hAnsi="Tahoma" w:cs="Tahoma"/>
          <w:b/>
          <w:sz w:val="20"/>
          <w:szCs w:val="20"/>
        </w:rPr>
        <w:t>)</w:t>
      </w:r>
      <w:r w:rsidRPr="00AC435E">
        <w:rPr>
          <w:rFonts w:ascii="Tahoma" w:hAnsi="Tahoma" w:cs="Tahoma"/>
          <w:sz w:val="20"/>
          <w:szCs w:val="20"/>
        </w:rPr>
        <w:t xml:space="preserve"> cumpre de forma regular e integral as normas e leis de proteção ambiental aplicáveis a sua atividade, possuindo todas as licenças e autorizações exigidas pelos órgãos competentes para o seu funcionamento, inclusive no que se refere aos seus bens imóveis; </w:t>
      </w:r>
      <w:r w:rsidRPr="00AC435E">
        <w:rPr>
          <w:rFonts w:ascii="Tahoma" w:hAnsi="Tahoma" w:cs="Tahoma"/>
          <w:b/>
          <w:sz w:val="20"/>
          <w:szCs w:val="20"/>
        </w:rPr>
        <w:t>(</w:t>
      </w:r>
      <w:r w:rsidR="00A30F0D" w:rsidRPr="00AC435E">
        <w:rPr>
          <w:rFonts w:ascii="Tahoma" w:hAnsi="Tahoma" w:cs="Tahoma"/>
          <w:b/>
          <w:sz w:val="20"/>
          <w:szCs w:val="20"/>
        </w:rPr>
        <w:t>b</w:t>
      </w:r>
      <w:r w:rsidRPr="00AC435E">
        <w:rPr>
          <w:rFonts w:ascii="Tahoma" w:hAnsi="Tahoma" w:cs="Tahoma"/>
          <w:b/>
          <w:sz w:val="20"/>
          <w:szCs w:val="20"/>
        </w:rPr>
        <w:t>)</w:t>
      </w:r>
      <w:r w:rsidRPr="00AC435E">
        <w:rPr>
          <w:rFonts w:ascii="Tahoma" w:hAnsi="Tahoma" w:cs="Tahoma"/>
          <w:sz w:val="20"/>
          <w:szCs w:val="20"/>
        </w:rPr>
        <w:t xml:space="preserve"> cumpre de forma regular e integral todas as normas e leis trabalhistas e relativas a saúde e segurança do trabalho; </w:t>
      </w:r>
      <w:r w:rsidRPr="00AC435E">
        <w:rPr>
          <w:rFonts w:ascii="Tahoma" w:hAnsi="Tahoma" w:cs="Tahoma"/>
          <w:b/>
          <w:sz w:val="20"/>
          <w:szCs w:val="20"/>
        </w:rPr>
        <w:t>(</w:t>
      </w:r>
      <w:r w:rsidR="00A30F0D" w:rsidRPr="00AC435E">
        <w:rPr>
          <w:rFonts w:ascii="Tahoma" w:hAnsi="Tahoma" w:cs="Tahoma"/>
          <w:b/>
          <w:sz w:val="20"/>
          <w:szCs w:val="20"/>
        </w:rPr>
        <w:t>c</w:t>
      </w:r>
      <w:r w:rsidRPr="00AC435E">
        <w:rPr>
          <w:rFonts w:ascii="Tahoma" w:hAnsi="Tahoma" w:cs="Tahoma"/>
          <w:b/>
          <w:sz w:val="20"/>
          <w:szCs w:val="20"/>
        </w:rPr>
        <w:t>)</w:t>
      </w:r>
      <w:r w:rsidRPr="00AC435E">
        <w:rPr>
          <w:rFonts w:ascii="Tahoma" w:hAnsi="Tahoma" w:cs="Tahoma"/>
          <w:sz w:val="20"/>
          <w:szCs w:val="20"/>
        </w:rPr>
        <w:t xml:space="preserve"> não se utiliza de trabalho infantil ou análogo a escravo</w:t>
      </w:r>
      <w:r w:rsidR="00A30F0D" w:rsidRPr="00AC435E">
        <w:rPr>
          <w:rFonts w:ascii="Tahoma" w:hAnsi="Tahoma" w:cs="Tahoma"/>
          <w:sz w:val="20"/>
          <w:szCs w:val="20"/>
        </w:rPr>
        <w:t>;</w:t>
      </w:r>
      <w:r w:rsidRPr="00AC435E">
        <w:rPr>
          <w:rFonts w:ascii="Tahoma" w:hAnsi="Tahoma" w:cs="Tahoma"/>
          <w:sz w:val="20"/>
          <w:szCs w:val="20"/>
        </w:rPr>
        <w:t xml:space="preserve"> </w:t>
      </w:r>
      <w:r w:rsidRPr="00AC435E">
        <w:rPr>
          <w:rFonts w:ascii="Tahoma" w:hAnsi="Tahoma" w:cs="Tahoma"/>
          <w:b/>
          <w:sz w:val="20"/>
          <w:szCs w:val="20"/>
        </w:rPr>
        <w:t>(</w:t>
      </w:r>
      <w:r w:rsidR="00A30F0D" w:rsidRPr="00AC435E">
        <w:rPr>
          <w:rFonts w:ascii="Tahoma" w:hAnsi="Tahoma" w:cs="Tahoma"/>
          <w:b/>
          <w:sz w:val="20"/>
          <w:szCs w:val="20"/>
        </w:rPr>
        <w:t>d</w:t>
      </w:r>
      <w:r w:rsidRPr="00AC435E">
        <w:rPr>
          <w:rFonts w:ascii="Tahoma" w:hAnsi="Tahoma" w:cs="Tahoma"/>
          <w:b/>
          <w:sz w:val="20"/>
          <w:szCs w:val="20"/>
        </w:rPr>
        <w:t>)</w:t>
      </w:r>
      <w:r w:rsidRPr="00AC435E">
        <w:rPr>
          <w:rFonts w:ascii="Tahoma" w:hAnsi="Tahoma" w:cs="Tahoma"/>
          <w:sz w:val="20"/>
          <w:szCs w:val="20"/>
        </w:rPr>
        <w:t xml:space="preserve"> não</w:t>
      </w:r>
      <w:r w:rsidR="009C5F78" w:rsidRPr="00AC435E">
        <w:rPr>
          <w:rFonts w:ascii="Tahoma" w:hAnsi="Tahoma" w:cs="Tahoma"/>
          <w:sz w:val="20"/>
          <w:szCs w:val="20"/>
        </w:rPr>
        <w:t xml:space="preserve"> </w:t>
      </w:r>
      <w:r w:rsidRPr="00AC435E">
        <w:rPr>
          <w:rFonts w:ascii="Tahoma" w:hAnsi="Tahoma" w:cs="Tahoma"/>
          <w:sz w:val="20"/>
          <w:szCs w:val="20"/>
        </w:rPr>
        <w:t xml:space="preserve">existem, nesta data, contra si ou empresas pertencentes ao seu </w:t>
      </w:r>
      <w:r w:rsidR="001C5581" w:rsidRPr="00AC435E">
        <w:rPr>
          <w:rFonts w:ascii="Tahoma" w:hAnsi="Tahoma" w:cs="Tahoma"/>
          <w:sz w:val="20"/>
          <w:szCs w:val="20"/>
        </w:rPr>
        <w:t>G</w:t>
      </w:r>
      <w:r w:rsidRPr="00AC435E">
        <w:rPr>
          <w:rFonts w:ascii="Tahoma" w:hAnsi="Tahoma" w:cs="Tahoma"/>
          <w:sz w:val="20"/>
          <w:szCs w:val="20"/>
        </w:rPr>
        <w:t xml:space="preserve">rupo </w:t>
      </w:r>
      <w:r w:rsidR="001C5581" w:rsidRPr="00AC435E">
        <w:rPr>
          <w:rFonts w:ascii="Tahoma" w:hAnsi="Tahoma" w:cs="Tahoma"/>
          <w:sz w:val="20"/>
          <w:szCs w:val="20"/>
        </w:rPr>
        <w:t>E</w:t>
      </w:r>
      <w:r w:rsidRPr="00AC435E">
        <w:rPr>
          <w:rFonts w:ascii="Tahoma" w:hAnsi="Tahoma" w:cs="Tahoma"/>
          <w:sz w:val="20"/>
          <w:szCs w:val="20"/>
        </w:rPr>
        <w:t>conômico condenação em processos judiciais ou administrativos relacionados a infrações ou crimes ambientais ou ao emprego de trabalho escravo ou infantil</w:t>
      </w:r>
      <w:r w:rsidR="00A30F0D" w:rsidRPr="00AC435E">
        <w:rPr>
          <w:rFonts w:ascii="Tahoma" w:hAnsi="Tahoma" w:cs="Tahoma"/>
          <w:sz w:val="20"/>
          <w:szCs w:val="20"/>
        </w:rPr>
        <w:t>;</w:t>
      </w:r>
      <w:r w:rsidRPr="00AC435E">
        <w:rPr>
          <w:rFonts w:ascii="Tahoma" w:hAnsi="Tahoma" w:cs="Tahoma"/>
          <w:sz w:val="20"/>
          <w:szCs w:val="20"/>
        </w:rPr>
        <w:t xml:space="preserve"> e </w:t>
      </w:r>
      <w:r w:rsidRPr="00AC435E">
        <w:rPr>
          <w:rFonts w:ascii="Tahoma" w:hAnsi="Tahoma" w:cs="Tahoma"/>
          <w:b/>
          <w:sz w:val="20"/>
          <w:szCs w:val="20"/>
        </w:rPr>
        <w:t>(</w:t>
      </w:r>
      <w:r w:rsidR="00A30F0D" w:rsidRPr="00AC435E">
        <w:rPr>
          <w:rFonts w:ascii="Tahoma" w:hAnsi="Tahoma" w:cs="Tahoma"/>
          <w:b/>
          <w:sz w:val="20"/>
          <w:szCs w:val="20"/>
        </w:rPr>
        <w:t>e</w:t>
      </w:r>
      <w:r w:rsidRPr="00AC435E">
        <w:rPr>
          <w:rFonts w:ascii="Tahoma" w:hAnsi="Tahoma" w:cs="Tahoma"/>
          <w:b/>
          <w:sz w:val="20"/>
          <w:szCs w:val="20"/>
        </w:rPr>
        <w:t>)</w:t>
      </w:r>
      <w:r w:rsidRPr="00AC435E">
        <w:rPr>
          <w:rFonts w:ascii="Tahoma" w:hAnsi="Tahoma" w:cs="Tahoma"/>
          <w:sz w:val="20"/>
          <w:szCs w:val="20"/>
        </w:rPr>
        <w:t xml:space="preserve"> que a falsidade de qualquer das declarações prestadas neste título ou o descumprimento de quaisquer das obrigações previstas nesta cláusula de Responsabilidade Socioambiental permitirá que os Debenturistas considerem as obrigações da presente Emissão vencidas antecipadam</w:t>
      </w:r>
      <w:r w:rsidR="009D7CFB" w:rsidRPr="00AC435E">
        <w:rPr>
          <w:rFonts w:ascii="Tahoma" w:hAnsi="Tahoma" w:cs="Tahoma"/>
          <w:sz w:val="20"/>
          <w:szCs w:val="20"/>
        </w:rPr>
        <w:t>e</w:t>
      </w:r>
      <w:r w:rsidRPr="00AC435E">
        <w:rPr>
          <w:rFonts w:ascii="Tahoma" w:hAnsi="Tahoma" w:cs="Tahoma"/>
          <w:sz w:val="20"/>
          <w:szCs w:val="20"/>
        </w:rPr>
        <w:t>nte. Adicionalmente, a Emissora se obriga, durante a vigência deste título, a:</w:t>
      </w:r>
    </w:p>
    <w:p w14:paraId="561EB0CB" w14:textId="77777777" w:rsidR="003073E6" w:rsidRPr="00AC435E" w:rsidRDefault="003073E6" w:rsidP="003073E6">
      <w:pPr>
        <w:pStyle w:val="p0"/>
        <w:widowControl w:val="0"/>
        <w:ind w:left="709" w:hanging="709"/>
        <w:rPr>
          <w:rFonts w:ascii="Tahoma" w:hAnsi="Tahoma" w:cs="Tahoma"/>
          <w:sz w:val="20"/>
          <w:szCs w:val="20"/>
        </w:rPr>
      </w:pPr>
    </w:p>
    <w:p w14:paraId="72712CE4" w14:textId="0ADD2570" w:rsidR="003073E6" w:rsidRPr="00AC435E" w:rsidRDefault="003073E6" w:rsidP="003073E6">
      <w:pPr>
        <w:pStyle w:val="p0"/>
        <w:widowControl w:val="0"/>
        <w:numPr>
          <w:ilvl w:val="0"/>
          <w:numId w:val="47"/>
        </w:numPr>
        <w:spacing w:line="240" w:lineRule="auto"/>
        <w:ind w:left="709" w:hanging="709"/>
        <w:rPr>
          <w:rFonts w:ascii="Tahoma" w:hAnsi="Tahoma" w:cs="Tahoma"/>
          <w:sz w:val="20"/>
          <w:szCs w:val="20"/>
        </w:rPr>
      </w:pPr>
      <w:r w:rsidRPr="00AC435E">
        <w:rPr>
          <w:rFonts w:ascii="Tahoma" w:hAnsi="Tahoma" w:cs="Tahoma"/>
          <w:sz w:val="20"/>
          <w:szCs w:val="20"/>
        </w:rPr>
        <w:tab/>
        <w:t xml:space="preserve">cumprir integralmente as leis, regulamentos e demais normas ambientais e relativas ao direito do trabalho, segurança e saúde ocupacional, bem como obter todos os documentos (laudos, estudos, relatórios, licenças etc.) exigidos pela legislação e necessários para o exercício regular e seguro de suas atividades, apresentando ao Agente Fiduciário, sempre que por este solicitado, as informações e documentos que comprovem a conformidade legal de suas atividades e o cumprimento das obrigações assumidas </w:t>
      </w:r>
      <w:r w:rsidR="00B43131" w:rsidRPr="00AC435E">
        <w:rPr>
          <w:rFonts w:ascii="Tahoma" w:hAnsi="Tahoma" w:cs="Tahoma"/>
          <w:sz w:val="20"/>
          <w:szCs w:val="20"/>
        </w:rPr>
        <w:t>nesta Cláusula</w:t>
      </w:r>
      <w:r w:rsidRPr="00AC435E">
        <w:rPr>
          <w:rFonts w:ascii="Tahoma" w:hAnsi="Tahoma" w:cs="Tahoma"/>
          <w:sz w:val="20"/>
          <w:szCs w:val="20"/>
        </w:rPr>
        <w:t>;</w:t>
      </w:r>
    </w:p>
    <w:p w14:paraId="7AD427A0" w14:textId="77777777" w:rsidR="003073E6" w:rsidRPr="00AC435E" w:rsidRDefault="003073E6" w:rsidP="003073E6">
      <w:pPr>
        <w:pStyle w:val="p0"/>
        <w:widowControl w:val="0"/>
        <w:spacing w:line="240" w:lineRule="auto"/>
        <w:ind w:left="709" w:hanging="709"/>
        <w:rPr>
          <w:rFonts w:ascii="Tahoma" w:hAnsi="Tahoma" w:cs="Tahoma"/>
          <w:sz w:val="20"/>
          <w:szCs w:val="20"/>
        </w:rPr>
      </w:pPr>
    </w:p>
    <w:p w14:paraId="38012E9F" w14:textId="77777777" w:rsidR="003073E6" w:rsidRPr="00AC435E" w:rsidRDefault="003073E6" w:rsidP="003073E6">
      <w:pPr>
        <w:pStyle w:val="p0"/>
        <w:widowControl w:val="0"/>
        <w:numPr>
          <w:ilvl w:val="0"/>
          <w:numId w:val="47"/>
        </w:numPr>
        <w:spacing w:line="240" w:lineRule="auto"/>
        <w:ind w:left="709" w:hanging="709"/>
        <w:rPr>
          <w:rFonts w:ascii="Tahoma" w:hAnsi="Tahoma" w:cs="Tahoma"/>
          <w:sz w:val="20"/>
          <w:szCs w:val="20"/>
        </w:rPr>
      </w:pPr>
      <w:r w:rsidRPr="00AC435E">
        <w:rPr>
          <w:rFonts w:ascii="Tahoma" w:hAnsi="Tahoma" w:cs="Tahoma"/>
          <w:sz w:val="20"/>
          <w:szCs w:val="20"/>
        </w:rPr>
        <w:t>envidar os melhores esforços para que seus clientes e prestadores de serviço adotem as melhores práticas de proteção ao meio ambiente e relativas a segurança e saúde do trabalho, inclusive no tocante a não utilização de trabalho infantil ou análogo ao escravo, se possível mediante condição contratual específica;</w:t>
      </w:r>
    </w:p>
    <w:p w14:paraId="2066493A" w14:textId="77777777" w:rsidR="003073E6" w:rsidRPr="00AC435E" w:rsidRDefault="003073E6" w:rsidP="003073E6">
      <w:pPr>
        <w:pStyle w:val="p0"/>
        <w:widowControl w:val="0"/>
        <w:spacing w:line="240" w:lineRule="auto"/>
        <w:ind w:left="709" w:hanging="709"/>
        <w:rPr>
          <w:rFonts w:ascii="Tahoma" w:hAnsi="Tahoma" w:cs="Tahoma"/>
          <w:sz w:val="20"/>
          <w:szCs w:val="20"/>
        </w:rPr>
      </w:pPr>
    </w:p>
    <w:p w14:paraId="0F140A25" w14:textId="77777777" w:rsidR="003073E6" w:rsidRPr="00AC435E" w:rsidRDefault="003073E6" w:rsidP="003073E6">
      <w:pPr>
        <w:pStyle w:val="p0"/>
        <w:widowControl w:val="0"/>
        <w:numPr>
          <w:ilvl w:val="0"/>
          <w:numId w:val="47"/>
        </w:numPr>
        <w:spacing w:line="240" w:lineRule="auto"/>
        <w:ind w:left="709" w:hanging="709"/>
        <w:rPr>
          <w:rFonts w:ascii="Tahoma" w:hAnsi="Tahoma" w:cs="Tahoma"/>
          <w:sz w:val="20"/>
          <w:szCs w:val="20"/>
        </w:rPr>
      </w:pPr>
      <w:r w:rsidRPr="00AC435E">
        <w:rPr>
          <w:rFonts w:ascii="Tahoma" w:hAnsi="Tahoma" w:cs="Tahoma"/>
          <w:sz w:val="20"/>
          <w:szCs w:val="20"/>
        </w:rPr>
        <w:t>comunicar o Agente Fiduciário, sobre eventual autuação pelos órgãos responsáveis pela fiscalização de normas ambientais e trabalhistas no que tange a saúde e segurança ocupacional, trabalho em condições análogas a escravo e trabalho infantil, bem como sobre a revogação, cancelamento ou não obtenção de autorizações ou licenças necessárias para o seu funcionamento;</w:t>
      </w:r>
    </w:p>
    <w:p w14:paraId="0ED5D947" w14:textId="77777777" w:rsidR="003073E6" w:rsidRPr="00AC435E" w:rsidRDefault="003073E6" w:rsidP="003073E6">
      <w:pPr>
        <w:pStyle w:val="p0"/>
        <w:widowControl w:val="0"/>
        <w:spacing w:line="240" w:lineRule="auto"/>
        <w:ind w:left="709" w:hanging="709"/>
        <w:rPr>
          <w:rFonts w:ascii="Tahoma" w:hAnsi="Tahoma" w:cs="Tahoma"/>
          <w:sz w:val="20"/>
          <w:szCs w:val="20"/>
        </w:rPr>
      </w:pPr>
    </w:p>
    <w:p w14:paraId="3CFD363C" w14:textId="77777777" w:rsidR="003073E6" w:rsidRPr="00AC435E" w:rsidRDefault="003073E6" w:rsidP="003073E6">
      <w:pPr>
        <w:pStyle w:val="p0"/>
        <w:widowControl w:val="0"/>
        <w:numPr>
          <w:ilvl w:val="0"/>
          <w:numId w:val="47"/>
        </w:numPr>
        <w:spacing w:line="240" w:lineRule="auto"/>
        <w:ind w:left="709" w:hanging="709"/>
        <w:rPr>
          <w:rFonts w:ascii="Tahoma" w:hAnsi="Tahoma" w:cs="Tahoma"/>
          <w:sz w:val="20"/>
          <w:szCs w:val="20"/>
        </w:rPr>
      </w:pPr>
      <w:r w:rsidRPr="00AC435E">
        <w:rPr>
          <w:rFonts w:ascii="Tahoma" w:hAnsi="Tahoma" w:cs="Tahoma"/>
          <w:sz w:val="20"/>
          <w:szCs w:val="20"/>
        </w:rPr>
        <w:t>não utilizar os recursos deste financiamento em desacordo com as finalidades previstas neste documento;</w:t>
      </w:r>
    </w:p>
    <w:p w14:paraId="59167389" w14:textId="77777777" w:rsidR="003073E6" w:rsidRPr="00AC435E" w:rsidRDefault="003073E6" w:rsidP="003073E6">
      <w:pPr>
        <w:pStyle w:val="p0"/>
        <w:widowControl w:val="0"/>
        <w:spacing w:line="240" w:lineRule="auto"/>
        <w:ind w:left="709" w:hanging="709"/>
        <w:rPr>
          <w:rFonts w:ascii="Tahoma" w:hAnsi="Tahoma" w:cs="Tahoma"/>
          <w:sz w:val="20"/>
          <w:szCs w:val="20"/>
        </w:rPr>
      </w:pPr>
    </w:p>
    <w:p w14:paraId="4D5B4382" w14:textId="77777777" w:rsidR="003073E6" w:rsidRPr="00AC435E" w:rsidRDefault="003073E6" w:rsidP="003073E6">
      <w:pPr>
        <w:pStyle w:val="p0"/>
        <w:widowControl w:val="0"/>
        <w:numPr>
          <w:ilvl w:val="0"/>
          <w:numId w:val="47"/>
        </w:numPr>
        <w:spacing w:line="240" w:lineRule="auto"/>
        <w:ind w:left="709" w:hanging="709"/>
        <w:rPr>
          <w:rFonts w:ascii="Tahoma" w:hAnsi="Tahoma" w:cs="Tahoma"/>
          <w:sz w:val="20"/>
          <w:szCs w:val="20"/>
        </w:rPr>
      </w:pPr>
      <w:r w:rsidRPr="00AC435E">
        <w:rPr>
          <w:rFonts w:ascii="Tahoma" w:hAnsi="Tahoma" w:cs="Tahoma"/>
          <w:sz w:val="20"/>
          <w:szCs w:val="20"/>
        </w:rPr>
        <w:t>manter os Debenturistas e o Agente Fiduciário indenes contra qualquer responsabilidade por danos ambientais ou autuações de natureza trabalhista ou relativas a saúde e segurança ocupacional, obrigando-se a ressarci-lo de quaisquer quantias que venha a desembolsar em função de condenações ou autuações nas quais a autoridade entenda estar relacionada à utilização dos recursos financeiros decorrentes deste título;</w:t>
      </w:r>
    </w:p>
    <w:p w14:paraId="4139ABEA" w14:textId="77777777" w:rsidR="003073E6" w:rsidRPr="00AC435E" w:rsidRDefault="003073E6" w:rsidP="003073E6">
      <w:pPr>
        <w:pStyle w:val="p0"/>
        <w:widowControl w:val="0"/>
        <w:spacing w:line="240" w:lineRule="auto"/>
        <w:ind w:left="709" w:hanging="709"/>
        <w:rPr>
          <w:rFonts w:ascii="Tahoma" w:hAnsi="Tahoma" w:cs="Tahoma"/>
          <w:sz w:val="20"/>
          <w:szCs w:val="20"/>
        </w:rPr>
      </w:pPr>
    </w:p>
    <w:p w14:paraId="5C851A1B" w14:textId="77777777" w:rsidR="003073E6" w:rsidRPr="00AC435E" w:rsidRDefault="003073E6" w:rsidP="003073E6">
      <w:pPr>
        <w:pStyle w:val="p0"/>
        <w:widowControl w:val="0"/>
        <w:numPr>
          <w:ilvl w:val="0"/>
          <w:numId w:val="47"/>
        </w:numPr>
        <w:spacing w:line="240" w:lineRule="auto"/>
        <w:ind w:left="709" w:hanging="709"/>
        <w:rPr>
          <w:rFonts w:ascii="Tahoma" w:hAnsi="Tahoma" w:cs="Tahoma"/>
          <w:sz w:val="20"/>
          <w:szCs w:val="20"/>
        </w:rPr>
      </w:pPr>
      <w:r w:rsidRPr="00AC435E">
        <w:rPr>
          <w:rFonts w:ascii="Tahoma" w:hAnsi="Tahoma" w:cs="Tahoma"/>
          <w:sz w:val="20"/>
          <w:szCs w:val="20"/>
        </w:rPr>
        <w:t>monitorar suas atividades de forma a identificar e mitigar os impactos ambientais não antevistos no momento da Emissão das Debêntures; e</w:t>
      </w:r>
    </w:p>
    <w:p w14:paraId="79475F70" w14:textId="77777777" w:rsidR="003073E6" w:rsidRPr="00AC435E" w:rsidRDefault="003073E6" w:rsidP="003073E6">
      <w:pPr>
        <w:pStyle w:val="PargrafodaLista"/>
        <w:ind w:left="709" w:hanging="709"/>
        <w:rPr>
          <w:rFonts w:ascii="Tahoma" w:hAnsi="Tahoma" w:cs="Tahoma"/>
          <w:sz w:val="20"/>
          <w:szCs w:val="20"/>
        </w:rPr>
      </w:pPr>
    </w:p>
    <w:p w14:paraId="42253F87" w14:textId="77777777" w:rsidR="003073E6" w:rsidRPr="00AC435E" w:rsidRDefault="003073E6" w:rsidP="003073E6">
      <w:pPr>
        <w:pStyle w:val="p0"/>
        <w:widowControl w:val="0"/>
        <w:numPr>
          <w:ilvl w:val="0"/>
          <w:numId w:val="47"/>
        </w:numPr>
        <w:spacing w:line="240" w:lineRule="auto"/>
        <w:ind w:left="709" w:hanging="709"/>
        <w:rPr>
          <w:rFonts w:ascii="Tahoma" w:hAnsi="Tahoma" w:cs="Tahoma"/>
          <w:sz w:val="20"/>
          <w:szCs w:val="20"/>
        </w:rPr>
      </w:pPr>
      <w:r w:rsidRPr="00AC435E">
        <w:rPr>
          <w:rFonts w:ascii="Tahoma" w:hAnsi="Tahoma" w:cs="Tahoma"/>
          <w:sz w:val="20"/>
          <w:szCs w:val="20"/>
        </w:rPr>
        <w:t>monitorar seus fornecedores diretos e relevantes no que diz respeito a impactos ambientais, respeito às legislações social e trabalhista, normas de saúde e segurança ocupacional, bem como a inexistência de trabalho análogo ao escravo ou infantil.</w:t>
      </w:r>
    </w:p>
    <w:p w14:paraId="2A02F0FE" w14:textId="77777777" w:rsidR="00FF068B" w:rsidRPr="00AC435E" w:rsidRDefault="00FF068B" w:rsidP="00F32B4F">
      <w:pPr>
        <w:pStyle w:val="p0"/>
        <w:widowControl w:val="0"/>
        <w:tabs>
          <w:tab w:val="clear" w:pos="720"/>
        </w:tabs>
        <w:spacing w:line="240" w:lineRule="auto"/>
        <w:rPr>
          <w:rFonts w:ascii="Tahoma" w:hAnsi="Tahoma" w:cs="Tahoma"/>
          <w:sz w:val="20"/>
          <w:szCs w:val="20"/>
        </w:rPr>
      </w:pPr>
    </w:p>
    <w:p w14:paraId="4DE3F6AC" w14:textId="77777777" w:rsidR="0027405C" w:rsidRPr="00AC435E" w:rsidRDefault="00F30263"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 xml:space="preserve">Cláusula </w:t>
      </w:r>
      <w:r w:rsidR="0027405C" w:rsidRPr="00AC435E">
        <w:rPr>
          <w:rFonts w:ascii="Tahoma" w:hAnsi="Tahoma" w:cs="Tahoma"/>
          <w:b/>
          <w:smallCaps/>
          <w:sz w:val="20"/>
          <w:szCs w:val="20"/>
        </w:rPr>
        <w:t>X</w:t>
      </w:r>
    </w:p>
    <w:p w14:paraId="3D7AF961" w14:textId="77777777" w:rsidR="0027405C" w:rsidRPr="00AC435E" w:rsidRDefault="0030755F"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Das</w:t>
      </w:r>
      <w:r w:rsidR="0027405C" w:rsidRPr="00AC435E">
        <w:rPr>
          <w:rFonts w:ascii="Tahoma" w:hAnsi="Tahoma" w:cs="Tahoma"/>
          <w:b/>
          <w:smallCaps/>
          <w:sz w:val="20"/>
          <w:szCs w:val="20"/>
        </w:rPr>
        <w:t xml:space="preserve"> </w:t>
      </w:r>
      <w:r w:rsidR="0064092F" w:rsidRPr="00AC435E">
        <w:rPr>
          <w:rFonts w:ascii="Tahoma" w:hAnsi="Tahoma" w:cs="Tahoma"/>
          <w:b/>
          <w:smallCaps/>
          <w:sz w:val="20"/>
          <w:szCs w:val="20"/>
        </w:rPr>
        <w:t xml:space="preserve">comunicações </w:t>
      </w:r>
    </w:p>
    <w:p w14:paraId="31BDD05C" w14:textId="77777777" w:rsidR="00C20F12" w:rsidRPr="00AC435E" w:rsidRDefault="00C20F12" w:rsidP="00F32B4F">
      <w:pPr>
        <w:widowControl w:val="0"/>
        <w:tabs>
          <w:tab w:val="left" w:pos="567"/>
        </w:tabs>
        <w:rPr>
          <w:rFonts w:ascii="Tahoma" w:hAnsi="Tahoma" w:cs="Tahoma"/>
          <w:sz w:val="20"/>
          <w:szCs w:val="20"/>
        </w:rPr>
      </w:pPr>
    </w:p>
    <w:p w14:paraId="59EF3642" w14:textId="77777777" w:rsidR="00C20F12" w:rsidRPr="00AC435E" w:rsidRDefault="00C20F12" w:rsidP="00A82EF8">
      <w:pPr>
        <w:widowControl w:val="0"/>
        <w:numPr>
          <w:ilvl w:val="1"/>
          <w:numId w:val="16"/>
        </w:numPr>
        <w:tabs>
          <w:tab w:val="clear" w:pos="720"/>
        </w:tabs>
        <w:ind w:left="0" w:firstLine="0"/>
        <w:rPr>
          <w:rFonts w:ascii="Tahoma" w:hAnsi="Tahoma" w:cs="Tahoma"/>
          <w:sz w:val="20"/>
          <w:szCs w:val="20"/>
        </w:rPr>
      </w:pPr>
      <w:r w:rsidRPr="00AC435E">
        <w:rPr>
          <w:rFonts w:ascii="Tahoma" w:hAnsi="Tahoma" w:cs="Tahoma"/>
          <w:sz w:val="20"/>
          <w:szCs w:val="20"/>
        </w:rPr>
        <w:t xml:space="preserve">Todos os documentos e as comunicações, que deverão ser sempre feitos por escrito, assim como os meios físicos que contenham documentos ou comunicações, a serem enviados por qualquer das </w:t>
      </w:r>
      <w:r w:rsidR="001874C3" w:rsidRPr="00AC435E">
        <w:rPr>
          <w:rFonts w:ascii="Tahoma" w:hAnsi="Tahoma" w:cs="Tahoma"/>
          <w:sz w:val="20"/>
          <w:szCs w:val="20"/>
        </w:rPr>
        <w:t>P</w:t>
      </w:r>
      <w:r w:rsidRPr="00AC435E">
        <w:rPr>
          <w:rFonts w:ascii="Tahoma" w:hAnsi="Tahoma" w:cs="Tahoma"/>
          <w:sz w:val="20"/>
          <w:szCs w:val="20"/>
        </w:rPr>
        <w:t>artes nos termos desta Escritura de Emissão deverão ser encaminhados para os seguintes endereços:</w:t>
      </w:r>
    </w:p>
    <w:p w14:paraId="49015DD7" w14:textId="77777777" w:rsidR="00C16DC1" w:rsidRDefault="00C16DC1" w:rsidP="00F32B4F">
      <w:pPr>
        <w:widowControl w:val="0"/>
        <w:rPr>
          <w:rFonts w:ascii="Tahoma" w:hAnsi="Tahoma" w:cs="Tahoma"/>
          <w:sz w:val="20"/>
          <w:szCs w:val="20"/>
          <w:u w:val="single"/>
        </w:rPr>
      </w:pPr>
    </w:p>
    <w:p w14:paraId="47FA3341" w14:textId="77777777" w:rsidR="00E03B14" w:rsidRPr="00AC435E" w:rsidRDefault="00E03B14" w:rsidP="00F32B4F">
      <w:pPr>
        <w:widowControl w:val="0"/>
        <w:rPr>
          <w:rFonts w:ascii="Tahoma" w:hAnsi="Tahoma" w:cs="Tahoma"/>
          <w:sz w:val="20"/>
          <w:szCs w:val="20"/>
          <w:u w:val="single"/>
        </w:rPr>
      </w:pPr>
    </w:p>
    <w:p w14:paraId="5479CF1B" w14:textId="77777777" w:rsidR="0069511E" w:rsidRPr="00AC435E" w:rsidRDefault="00C20F12" w:rsidP="00F32B4F">
      <w:pPr>
        <w:widowControl w:val="0"/>
        <w:rPr>
          <w:rFonts w:ascii="Tahoma" w:hAnsi="Tahoma" w:cs="Tahoma"/>
          <w:b/>
          <w:sz w:val="20"/>
          <w:szCs w:val="20"/>
        </w:rPr>
      </w:pPr>
      <w:r w:rsidRPr="00AC435E">
        <w:rPr>
          <w:rFonts w:ascii="Tahoma" w:hAnsi="Tahoma" w:cs="Tahoma"/>
          <w:b/>
          <w:sz w:val="20"/>
          <w:szCs w:val="20"/>
        </w:rPr>
        <w:lastRenderedPageBreak/>
        <w:t>Para a Emissora</w:t>
      </w:r>
      <w:r w:rsidR="0069511E" w:rsidRPr="00AC435E">
        <w:rPr>
          <w:rFonts w:ascii="Tahoma" w:hAnsi="Tahoma" w:cs="Tahoma"/>
          <w:b/>
          <w:sz w:val="20"/>
          <w:szCs w:val="20"/>
        </w:rPr>
        <w:t>:</w:t>
      </w:r>
    </w:p>
    <w:p w14:paraId="600B1C05" w14:textId="77777777" w:rsidR="00E014BA" w:rsidRPr="00AC435E" w:rsidRDefault="00E014BA" w:rsidP="00F32B4F">
      <w:pPr>
        <w:widowControl w:val="0"/>
        <w:rPr>
          <w:rFonts w:ascii="Tahoma" w:hAnsi="Tahoma" w:cs="Tahoma"/>
          <w:b/>
          <w:smallCaps/>
          <w:sz w:val="20"/>
          <w:szCs w:val="20"/>
        </w:rPr>
      </w:pPr>
    </w:p>
    <w:p w14:paraId="253EC429" w14:textId="77777777" w:rsidR="0069511E" w:rsidRPr="00AC435E" w:rsidRDefault="0069511E" w:rsidP="00F32B4F">
      <w:pPr>
        <w:widowControl w:val="0"/>
        <w:rPr>
          <w:rFonts w:ascii="Tahoma" w:hAnsi="Tahoma" w:cs="Tahoma"/>
          <w:b/>
          <w:sz w:val="20"/>
          <w:szCs w:val="20"/>
        </w:rPr>
      </w:pPr>
      <w:r w:rsidRPr="00AC435E">
        <w:rPr>
          <w:rFonts w:ascii="Tahoma" w:hAnsi="Tahoma" w:cs="Tahoma"/>
          <w:b/>
          <w:smallCaps/>
          <w:sz w:val="20"/>
          <w:szCs w:val="20"/>
        </w:rPr>
        <w:t>Comfrio Soluções Logísticas S.A.</w:t>
      </w:r>
    </w:p>
    <w:p w14:paraId="73F81249" w14:textId="77777777" w:rsidR="0069511E" w:rsidRPr="00AC435E" w:rsidRDefault="0069511E" w:rsidP="00F32B4F">
      <w:pPr>
        <w:widowControl w:val="0"/>
        <w:rPr>
          <w:rFonts w:ascii="Tahoma" w:hAnsi="Tahoma" w:cs="Tahoma"/>
          <w:sz w:val="20"/>
          <w:szCs w:val="20"/>
        </w:rPr>
      </w:pPr>
      <w:r w:rsidRPr="00AC435E">
        <w:rPr>
          <w:rFonts w:ascii="Tahoma" w:hAnsi="Tahoma" w:cs="Tahoma"/>
          <w:sz w:val="20"/>
          <w:szCs w:val="20"/>
        </w:rPr>
        <w:t>Avenida Marginal, 1.422, Anexo A, Distrito Industrial III</w:t>
      </w:r>
    </w:p>
    <w:p w14:paraId="0EE27FF8" w14:textId="77777777" w:rsidR="0069511E" w:rsidRPr="00AC435E" w:rsidRDefault="0069511E" w:rsidP="00F32B4F">
      <w:pPr>
        <w:widowControl w:val="0"/>
        <w:rPr>
          <w:rFonts w:ascii="Tahoma" w:hAnsi="Tahoma" w:cs="Tahoma"/>
          <w:sz w:val="20"/>
          <w:szCs w:val="20"/>
        </w:rPr>
      </w:pPr>
      <w:r w:rsidRPr="00AC435E">
        <w:rPr>
          <w:rFonts w:ascii="Tahoma" w:hAnsi="Tahoma" w:cs="Tahoma"/>
          <w:sz w:val="20"/>
          <w:szCs w:val="20"/>
        </w:rPr>
        <w:t xml:space="preserve">CEP 14.707-0004, </w:t>
      </w:r>
      <w:r w:rsidR="00E014BA" w:rsidRPr="00AC435E">
        <w:rPr>
          <w:rFonts w:ascii="Tahoma" w:hAnsi="Tahoma" w:cs="Tahoma"/>
          <w:sz w:val="20"/>
          <w:szCs w:val="20"/>
        </w:rPr>
        <w:t>Bebedouro</w:t>
      </w:r>
      <w:r w:rsidRPr="00AC435E">
        <w:rPr>
          <w:rFonts w:ascii="Tahoma" w:hAnsi="Tahoma" w:cs="Tahoma"/>
          <w:sz w:val="20"/>
          <w:szCs w:val="20"/>
        </w:rPr>
        <w:t xml:space="preserve"> </w:t>
      </w:r>
      <w:r w:rsidR="007B75DB" w:rsidRPr="00AC435E">
        <w:rPr>
          <w:rFonts w:ascii="Tahoma" w:hAnsi="Tahoma" w:cs="Tahoma"/>
          <w:sz w:val="20"/>
          <w:szCs w:val="20"/>
        </w:rPr>
        <w:t xml:space="preserve">– </w:t>
      </w:r>
      <w:r w:rsidRPr="00AC435E">
        <w:rPr>
          <w:rFonts w:ascii="Tahoma" w:hAnsi="Tahoma" w:cs="Tahoma"/>
          <w:sz w:val="20"/>
          <w:szCs w:val="20"/>
        </w:rPr>
        <w:t>SP</w:t>
      </w:r>
    </w:p>
    <w:p w14:paraId="225413E7" w14:textId="6FE02DDD" w:rsidR="0069511E" w:rsidRPr="00AC435E" w:rsidRDefault="0069511E" w:rsidP="0069511E">
      <w:pPr>
        <w:tabs>
          <w:tab w:val="left" w:pos="851"/>
        </w:tabs>
        <w:autoSpaceDE w:val="0"/>
        <w:autoSpaceDN w:val="0"/>
        <w:adjustRightInd w:val="0"/>
        <w:jc w:val="left"/>
        <w:rPr>
          <w:rFonts w:ascii="Tahoma" w:hAnsi="Tahoma" w:cs="Tahoma"/>
          <w:sz w:val="20"/>
          <w:szCs w:val="20"/>
        </w:rPr>
      </w:pPr>
      <w:r w:rsidRPr="00AC435E">
        <w:rPr>
          <w:rFonts w:ascii="Tahoma" w:hAnsi="Tahoma" w:cs="Tahoma"/>
          <w:sz w:val="20"/>
          <w:szCs w:val="20"/>
        </w:rPr>
        <w:t xml:space="preserve">At.: </w:t>
      </w:r>
      <w:r w:rsidR="008C585D" w:rsidRPr="00AC435E">
        <w:rPr>
          <w:rFonts w:ascii="Tahoma" w:hAnsi="Tahoma" w:cs="Tahoma"/>
          <w:bCs/>
          <w:sz w:val="20"/>
          <w:szCs w:val="20"/>
        </w:rPr>
        <w:t>Diretores Estatutá</w:t>
      </w:r>
      <w:r w:rsidR="006E3264" w:rsidRPr="00AC435E">
        <w:rPr>
          <w:rFonts w:ascii="Tahoma" w:hAnsi="Tahoma" w:cs="Tahoma"/>
          <w:bCs/>
          <w:sz w:val="20"/>
          <w:szCs w:val="20"/>
        </w:rPr>
        <w:t>rios</w:t>
      </w:r>
    </w:p>
    <w:p w14:paraId="0E8C5159" w14:textId="77777777" w:rsidR="0069511E" w:rsidRPr="00AC435E" w:rsidRDefault="0069511E" w:rsidP="0069511E">
      <w:pPr>
        <w:widowControl w:val="0"/>
        <w:rPr>
          <w:rFonts w:ascii="Tahoma" w:hAnsi="Tahoma" w:cs="Tahoma"/>
          <w:sz w:val="20"/>
          <w:szCs w:val="20"/>
        </w:rPr>
      </w:pPr>
      <w:r w:rsidRPr="00AC435E">
        <w:rPr>
          <w:rFonts w:ascii="Tahoma" w:hAnsi="Tahoma" w:cs="Tahoma"/>
          <w:sz w:val="20"/>
          <w:szCs w:val="20"/>
        </w:rPr>
        <w:t xml:space="preserve">Tel.: </w:t>
      </w:r>
      <w:r w:rsidR="007B75DB" w:rsidRPr="00AC435E">
        <w:rPr>
          <w:rFonts w:ascii="Tahoma" w:hAnsi="Tahoma" w:cs="Tahoma"/>
          <w:sz w:val="20"/>
          <w:szCs w:val="20"/>
        </w:rPr>
        <w:t xml:space="preserve">+55 </w:t>
      </w:r>
      <w:r w:rsidR="006E3264" w:rsidRPr="00AC435E">
        <w:rPr>
          <w:rFonts w:ascii="Tahoma" w:hAnsi="Tahoma" w:cs="Tahoma"/>
          <w:bCs/>
          <w:sz w:val="20"/>
          <w:szCs w:val="20"/>
        </w:rPr>
        <w:t>(11) 3074-1720</w:t>
      </w:r>
    </w:p>
    <w:p w14:paraId="3819814C" w14:textId="77777777" w:rsidR="0069511E" w:rsidRPr="00AC435E" w:rsidRDefault="0069511E" w:rsidP="0069511E">
      <w:pPr>
        <w:widowControl w:val="0"/>
        <w:rPr>
          <w:rFonts w:ascii="Tahoma" w:hAnsi="Tahoma" w:cs="Tahoma"/>
          <w:b/>
          <w:sz w:val="20"/>
          <w:szCs w:val="20"/>
        </w:rPr>
      </w:pPr>
      <w:r w:rsidRPr="00AC435E">
        <w:rPr>
          <w:rFonts w:ascii="Tahoma" w:hAnsi="Tahoma" w:cs="Tahoma"/>
          <w:sz w:val="20"/>
          <w:szCs w:val="20"/>
        </w:rPr>
        <w:t xml:space="preserve">E-mail: </w:t>
      </w:r>
      <w:r w:rsidR="00100A6A" w:rsidRPr="00AC435E">
        <w:rPr>
          <w:rFonts w:ascii="Tahoma" w:hAnsi="Tahoma" w:cs="Tahoma"/>
          <w:sz w:val="20"/>
          <w:szCs w:val="20"/>
        </w:rPr>
        <w:t>financeiro</w:t>
      </w:r>
      <w:r w:rsidR="006E3264" w:rsidRPr="00AC435E">
        <w:rPr>
          <w:rFonts w:ascii="Tahoma" w:hAnsi="Tahoma" w:cs="Tahoma"/>
          <w:bCs/>
          <w:sz w:val="20"/>
          <w:szCs w:val="20"/>
        </w:rPr>
        <w:t>@comfrio.com.br</w:t>
      </w:r>
    </w:p>
    <w:p w14:paraId="4DB90C09" w14:textId="77777777" w:rsidR="00C45C3C" w:rsidRPr="00AC435E" w:rsidRDefault="00C45C3C" w:rsidP="0093460F">
      <w:pPr>
        <w:jc w:val="left"/>
        <w:rPr>
          <w:rFonts w:ascii="Tahoma" w:hAnsi="Tahoma" w:cs="Tahoma"/>
          <w:b/>
          <w:sz w:val="20"/>
          <w:szCs w:val="20"/>
        </w:rPr>
      </w:pPr>
    </w:p>
    <w:p w14:paraId="2C7C9118" w14:textId="77777777" w:rsidR="00566F52" w:rsidRPr="00AC435E" w:rsidRDefault="00566F52" w:rsidP="00566F52">
      <w:pPr>
        <w:widowControl w:val="0"/>
        <w:shd w:val="clear" w:color="auto" w:fill="FFFFFF"/>
        <w:rPr>
          <w:rFonts w:ascii="Tahoma" w:hAnsi="Tahoma" w:cs="Tahoma"/>
          <w:b/>
          <w:sz w:val="20"/>
          <w:szCs w:val="20"/>
        </w:rPr>
      </w:pPr>
      <w:r w:rsidRPr="00AC435E">
        <w:rPr>
          <w:rFonts w:ascii="Tahoma" w:hAnsi="Tahoma" w:cs="Tahoma"/>
          <w:b/>
          <w:sz w:val="20"/>
          <w:szCs w:val="20"/>
        </w:rPr>
        <w:t>Para o Agente Fiduciário:</w:t>
      </w:r>
    </w:p>
    <w:p w14:paraId="41D72208" w14:textId="77777777" w:rsidR="00566F52" w:rsidRPr="00AC435E" w:rsidRDefault="00566F52" w:rsidP="00566F52">
      <w:pPr>
        <w:widowControl w:val="0"/>
        <w:shd w:val="clear" w:color="auto" w:fill="FFFFFF"/>
        <w:rPr>
          <w:rFonts w:ascii="Tahoma" w:hAnsi="Tahoma" w:cs="Tahoma"/>
          <w:b/>
          <w:sz w:val="20"/>
          <w:szCs w:val="20"/>
        </w:rPr>
      </w:pPr>
    </w:p>
    <w:p w14:paraId="75415E5A" w14:textId="77777777" w:rsidR="00B727A2" w:rsidRPr="00AC435E" w:rsidRDefault="00557AB2" w:rsidP="00B727A2">
      <w:pPr>
        <w:pStyle w:val="p3"/>
        <w:widowControl w:val="0"/>
        <w:tabs>
          <w:tab w:val="left" w:pos="5954"/>
        </w:tabs>
        <w:spacing w:line="240" w:lineRule="auto"/>
        <w:rPr>
          <w:rFonts w:ascii="Tahoma" w:hAnsi="Tahoma" w:cs="Tahoma"/>
          <w:sz w:val="20"/>
          <w:lang w:eastAsia="pt-BR"/>
        </w:rPr>
      </w:pPr>
      <w:r w:rsidRPr="00AC435E">
        <w:rPr>
          <w:rFonts w:ascii="Tahoma" w:hAnsi="Tahoma" w:cs="Tahoma"/>
          <w:b/>
          <w:smallCaps/>
          <w:sz w:val="20"/>
        </w:rPr>
        <w:t>Oliveira Trust Distribuidora de Títulos e Valores Mobiliários S.A.</w:t>
      </w:r>
      <w:r w:rsidRPr="00AC435E">
        <w:rPr>
          <w:rFonts w:ascii="Tahoma" w:hAnsi="Tahoma" w:cs="Tahoma"/>
          <w:b/>
          <w:smallCaps/>
          <w:sz w:val="20"/>
        </w:rPr>
        <w:br/>
      </w:r>
      <w:r w:rsidR="00B727A2" w:rsidRPr="00AC435E">
        <w:rPr>
          <w:rFonts w:ascii="Tahoma" w:hAnsi="Tahoma" w:cs="Tahoma"/>
          <w:sz w:val="20"/>
          <w:lang w:eastAsia="pt-BR"/>
        </w:rPr>
        <w:t>Av. das Américas, 3434, bloco 7, 2º andar</w:t>
      </w:r>
    </w:p>
    <w:p w14:paraId="67CD8D8A" w14:textId="77777777" w:rsidR="00B727A2" w:rsidRPr="00AC435E" w:rsidRDefault="00B727A2" w:rsidP="00B727A2">
      <w:pPr>
        <w:pStyle w:val="p3"/>
        <w:widowControl w:val="0"/>
        <w:tabs>
          <w:tab w:val="left" w:pos="5954"/>
        </w:tabs>
        <w:spacing w:line="240" w:lineRule="auto"/>
        <w:rPr>
          <w:rFonts w:ascii="Tahoma" w:hAnsi="Tahoma" w:cs="Tahoma"/>
          <w:sz w:val="20"/>
          <w:lang w:eastAsia="pt-BR"/>
        </w:rPr>
      </w:pPr>
      <w:r w:rsidRPr="00AC435E">
        <w:rPr>
          <w:rFonts w:ascii="Tahoma" w:hAnsi="Tahoma" w:cs="Tahoma"/>
          <w:sz w:val="20"/>
          <w:lang w:eastAsia="pt-BR"/>
        </w:rPr>
        <w:t>Barra da Tijuca, Rio de Janeiro, RJ</w:t>
      </w:r>
      <w:r w:rsidRPr="00AC435E" w:rsidDel="00EF418E">
        <w:rPr>
          <w:rFonts w:ascii="Tahoma" w:hAnsi="Tahoma" w:cs="Tahoma"/>
          <w:sz w:val="20"/>
          <w:lang w:eastAsia="pt-BR"/>
        </w:rPr>
        <w:t xml:space="preserve"> </w:t>
      </w:r>
    </w:p>
    <w:p w14:paraId="53BBE83C" w14:textId="77777777" w:rsidR="00557AB2" w:rsidRPr="00AC435E" w:rsidRDefault="00557AB2" w:rsidP="00B727A2">
      <w:pPr>
        <w:pStyle w:val="p3"/>
        <w:widowControl w:val="0"/>
        <w:tabs>
          <w:tab w:val="left" w:pos="5954"/>
        </w:tabs>
        <w:spacing w:line="240" w:lineRule="auto"/>
        <w:rPr>
          <w:rFonts w:ascii="Tahoma" w:hAnsi="Tahoma" w:cs="Tahoma"/>
          <w:sz w:val="20"/>
          <w:lang w:eastAsia="pt-BR"/>
        </w:rPr>
      </w:pPr>
      <w:r w:rsidRPr="00AC435E">
        <w:rPr>
          <w:rFonts w:ascii="Tahoma" w:hAnsi="Tahoma" w:cs="Tahoma"/>
          <w:sz w:val="20"/>
          <w:lang w:eastAsia="pt-BR"/>
        </w:rPr>
        <w:t xml:space="preserve">At.: </w:t>
      </w:r>
      <w:r w:rsidR="00EB471E" w:rsidRPr="00AC435E">
        <w:rPr>
          <w:rFonts w:ascii="Tahoma" w:hAnsi="Tahoma" w:cs="Tahoma"/>
          <w:sz w:val="20"/>
          <w:lang w:eastAsia="pt-BR"/>
        </w:rPr>
        <w:t xml:space="preserve">Srs. </w:t>
      </w:r>
      <w:r w:rsidRPr="00AC435E">
        <w:rPr>
          <w:rFonts w:ascii="Tahoma" w:hAnsi="Tahoma" w:cs="Tahoma"/>
          <w:sz w:val="20"/>
          <w:lang w:eastAsia="pt-BR"/>
        </w:rPr>
        <w:t>Antonio Amaro / Maria Carolina Abrantes Lodi de Oliveira</w:t>
      </w:r>
    </w:p>
    <w:p w14:paraId="6AC91E5C" w14:textId="77777777" w:rsidR="00557AB2" w:rsidRPr="00AC435E" w:rsidRDefault="00557AB2" w:rsidP="00557AB2">
      <w:pPr>
        <w:pStyle w:val="p3"/>
        <w:widowControl w:val="0"/>
        <w:tabs>
          <w:tab w:val="left" w:pos="5954"/>
        </w:tabs>
        <w:spacing w:line="240" w:lineRule="auto"/>
        <w:rPr>
          <w:rFonts w:ascii="Tahoma" w:hAnsi="Tahoma" w:cs="Tahoma"/>
          <w:sz w:val="20"/>
          <w:lang w:eastAsia="pt-BR"/>
        </w:rPr>
      </w:pPr>
      <w:r w:rsidRPr="00AC435E">
        <w:rPr>
          <w:rFonts w:ascii="Tahoma" w:hAnsi="Tahoma" w:cs="Tahoma"/>
          <w:sz w:val="20"/>
          <w:lang w:eastAsia="pt-BR"/>
        </w:rPr>
        <w:t>Tel.: +55 (21) 3514-0000</w:t>
      </w:r>
    </w:p>
    <w:p w14:paraId="409EA416" w14:textId="43CD7321" w:rsidR="00557AB2" w:rsidRPr="00AC435E" w:rsidRDefault="00557AB2" w:rsidP="00557AB2">
      <w:pPr>
        <w:pStyle w:val="p3"/>
        <w:widowControl w:val="0"/>
        <w:tabs>
          <w:tab w:val="left" w:pos="5954"/>
        </w:tabs>
        <w:spacing w:line="240" w:lineRule="auto"/>
        <w:rPr>
          <w:rFonts w:ascii="Tahoma" w:hAnsi="Tahoma" w:cs="Tahoma"/>
          <w:b/>
          <w:smallCaps/>
          <w:sz w:val="20"/>
        </w:rPr>
      </w:pPr>
      <w:r w:rsidRPr="00AC435E">
        <w:rPr>
          <w:rFonts w:ascii="Tahoma" w:hAnsi="Tahoma" w:cs="Tahoma"/>
          <w:sz w:val="20"/>
          <w:lang w:eastAsia="pt-BR"/>
        </w:rPr>
        <w:t>E-mail: ger2.agente@oliveiratrust.com.br</w:t>
      </w:r>
      <w:r w:rsidRPr="00AC435E">
        <w:rPr>
          <w:rFonts w:ascii="Tahoma" w:hAnsi="Tahoma" w:cs="Tahoma"/>
          <w:b/>
          <w:smallCaps/>
          <w:sz w:val="20"/>
        </w:rPr>
        <w:t xml:space="preserve"> </w:t>
      </w:r>
    </w:p>
    <w:p w14:paraId="6BD7ABC0" w14:textId="77777777" w:rsidR="00AC435E" w:rsidRPr="00AC435E" w:rsidRDefault="00AC435E" w:rsidP="00566F52">
      <w:pPr>
        <w:pStyle w:val="p3"/>
        <w:widowControl w:val="0"/>
        <w:tabs>
          <w:tab w:val="clear" w:pos="720"/>
          <w:tab w:val="left" w:pos="5954"/>
        </w:tabs>
        <w:spacing w:line="240" w:lineRule="auto"/>
        <w:rPr>
          <w:rFonts w:ascii="Tahoma" w:hAnsi="Tahoma" w:cs="Tahoma"/>
          <w:bCs/>
          <w:sz w:val="20"/>
        </w:rPr>
      </w:pPr>
    </w:p>
    <w:p w14:paraId="4E32D136" w14:textId="77777777" w:rsidR="00B43131" w:rsidRPr="00AC435E" w:rsidRDefault="00B43131" w:rsidP="00B43131">
      <w:pPr>
        <w:jc w:val="left"/>
        <w:rPr>
          <w:rFonts w:ascii="Tahoma" w:hAnsi="Tahoma" w:cs="Tahoma"/>
          <w:sz w:val="20"/>
          <w:szCs w:val="20"/>
        </w:rPr>
      </w:pPr>
      <w:r w:rsidRPr="00AC435E">
        <w:rPr>
          <w:rFonts w:ascii="Tahoma" w:hAnsi="Tahoma" w:cs="Tahoma"/>
          <w:b/>
          <w:sz w:val="20"/>
          <w:szCs w:val="20"/>
        </w:rPr>
        <w:t>Para as Garantidoras</w:t>
      </w:r>
      <w:r w:rsidRPr="00AC435E">
        <w:rPr>
          <w:rFonts w:ascii="Tahoma" w:hAnsi="Tahoma" w:cs="Tahoma"/>
          <w:sz w:val="20"/>
          <w:szCs w:val="20"/>
        </w:rPr>
        <w:t>:</w:t>
      </w:r>
    </w:p>
    <w:p w14:paraId="0E90F324" w14:textId="77777777" w:rsidR="00B43131" w:rsidRPr="00AC435E" w:rsidRDefault="00B43131" w:rsidP="00B43131">
      <w:pPr>
        <w:pStyle w:val="p3"/>
        <w:widowControl w:val="0"/>
        <w:tabs>
          <w:tab w:val="clear" w:pos="720"/>
          <w:tab w:val="left" w:pos="5954"/>
        </w:tabs>
        <w:spacing w:line="240" w:lineRule="auto"/>
        <w:rPr>
          <w:rFonts w:ascii="Tahoma" w:hAnsi="Tahoma" w:cs="Tahoma"/>
          <w:b/>
          <w:bCs/>
          <w:smallCaps/>
          <w:sz w:val="20"/>
        </w:rPr>
      </w:pPr>
    </w:p>
    <w:p w14:paraId="69CC5C7B" w14:textId="77777777" w:rsidR="00B43131" w:rsidRPr="00AC435E" w:rsidRDefault="00B43131" w:rsidP="00B43131">
      <w:pPr>
        <w:pStyle w:val="p3"/>
        <w:widowControl w:val="0"/>
        <w:tabs>
          <w:tab w:val="clear" w:pos="720"/>
          <w:tab w:val="left" w:pos="5954"/>
        </w:tabs>
        <w:spacing w:line="240" w:lineRule="auto"/>
        <w:rPr>
          <w:rFonts w:ascii="Tahoma" w:hAnsi="Tahoma" w:cs="Tahoma"/>
          <w:b/>
          <w:bCs/>
          <w:smallCaps/>
          <w:sz w:val="20"/>
        </w:rPr>
      </w:pPr>
      <w:bookmarkStart w:id="154" w:name="_Hlk9977939"/>
      <w:r w:rsidRPr="00AC435E">
        <w:rPr>
          <w:rFonts w:ascii="Tahoma" w:hAnsi="Tahoma" w:cs="Tahoma"/>
          <w:b/>
          <w:bCs/>
          <w:smallCaps/>
          <w:sz w:val="20"/>
        </w:rPr>
        <w:t>JF Comércio e Distribuição de Alimentos Ltda.</w:t>
      </w:r>
    </w:p>
    <w:p w14:paraId="6004C18F" w14:textId="60F1F39B" w:rsidR="00B43131" w:rsidRPr="00AC435E" w:rsidRDefault="00B43131" w:rsidP="00B43131">
      <w:pPr>
        <w:pStyle w:val="p3"/>
        <w:widowControl w:val="0"/>
        <w:tabs>
          <w:tab w:val="clear" w:pos="720"/>
          <w:tab w:val="left" w:pos="5954"/>
        </w:tabs>
        <w:spacing w:line="240" w:lineRule="auto"/>
        <w:rPr>
          <w:rFonts w:ascii="Tahoma" w:hAnsi="Tahoma" w:cs="Tahoma"/>
          <w:sz w:val="20"/>
        </w:rPr>
      </w:pPr>
      <w:r w:rsidRPr="00AC435E">
        <w:rPr>
          <w:rFonts w:ascii="Tahoma" w:hAnsi="Tahoma" w:cs="Tahoma"/>
          <w:sz w:val="20"/>
        </w:rPr>
        <w:t>Avenida Marginal, 1.422, Sala 4, Distrito Industrial III</w:t>
      </w:r>
    </w:p>
    <w:p w14:paraId="318273DA" w14:textId="77777777" w:rsidR="00B43131" w:rsidRPr="00AC435E" w:rsidRDefault="00B43131" w:rsidP="00B43131">
      <w:pPr>
        <w:pStyle w:val="p3"/>
        <w:widowControl w:val="0"/>
        <w:tabs>
          <w:tab w:val="clear" w:pos="720"/>
          <w:tab w:val="left" w:pos="5954"/>
        </w:tabs>
        <w:spacing w:line="240" w:lineRule="auto"/>
        <w:rPr>
          <w:rFonts w:ascii="Tahoma" w:hAnsi="Tahoma" w:cs="Tahoma"/>
          <w:b/>
          <w:bCs/>
          <w:smallCaps/>
          <w:sz w:val="20"/>
        </w:rPr>
      </w:pPr>
      <w:r w:rsidRPr="00AC435E">
        <w:rPr>
          <w:rFonts w:ascii="Tahoma" w:hAnsi="Tahoma" w:cs="Tahoma"/>
          <w:sz w:val="20"/>
        </w:rPr>
        <w:t>CEP 14707-004, Bebedouro, SP</w:t>
      </w:r>
    </w:p>
    <w:p w14:paraId="74A3310F" w14:textId="49709EDC" w:rsidR="00B43131" w:rsidRPr="00AC435E" w:rsidRDefault="00B43131" w:rsidP="00B43131">
      <w:pPr>
        <w:tabs>
          <w:tab w:val="left" w:pos="851"/>
        </w:tabs>
        <w:autoSpaceDE w:val="0"/>
        <w:autoSpaceDN w:val="0"/>
        <w:adjustRightInd w:val="0"/>
        <w:jc w:val="left"/>
        <w:rPr>
          <w:rFonts w:ascii="Tahoma" w:hAnsi="Tahoma" w:cs="Tahoma"/>
          <w:sz w:val="20"/>
          <w:szCs w:val="20"/>
        </w:rPr>
      </w:pPr>
      <w:r w:rsidRPr="00AC435E">
        <w:rPr>
          <w:rFonts w:ascii="Tahoma" w:hAnsi="Tahoma" w:cs="Tahoma"/>
          <w:sz w:val="20"/>
          <w:szCs w:val="20"/>
        </w:rPr>
        <w:t xml:space="preserve">At.: </w:t>
      </w:r>
      <w:r w:rsidR="00C45C3C" w:rsidRPr="00AC435E">
        <w:rPr>
          <w:rFonts w:ascii="Tahoma" w:hAnsi="Tahoma" w:cs="Tahoma"/>
          <w:bCs/>
          <w:sz w:val="20"/>
          <w:szCs w:val="20"/>
        </w:rPr>
        <w:t>Sócios</w:t>
      </w:r>
    </w:p>
    <w:p w14:paraId="339DF580" w14:textId="7F9DF0AD" w:rsidR="00B43131" w:rsidRPr="00AC435E" w:rsidRDefault="00B43131" w:rsidP="00B43131">
      <w:pPr>
        <w:widowControl w:val="0"/>
        <w:rPr>
          <w:rFonts w:ascii="Tahoma" w:hAnsi="Tahoma" w:cs="Tahoma"/>
          <w:sz w:val="20"/>
          <w:szCs w:val="20"/>
        </w:rPr>
      </w:pPr>
      <w:r w:rsidRPr="00AC435E">
        <w:rPr>
          <w:rFonts w:ascii="Tahoma" w:hAnsi="Tahoma" w:cs="Tahoma"/>
          <w:sz w:val="20"/>
          <w:szCs w:val="20"/>
        </w:rPr>
        <w:t xml:space="preserve">Tel.: </w:t>
      </w:r>
      <w:r w:rsidR="00C45C3C" w:rsidRPr="00AC435E">
        <w:rPr>
          <w:rFonts w:ascii="Tahoma" w:hAnsi="Tahoma" w:cs="Tahoma"/>
          <w:sz w:val="20"/>
          <w:szCs w:val="20"/>
        </w:rPr>
        <w:t xml:space="preserve">+55 </w:t>
      </w:r>
      <w:r w:rsidRPr="00AC435E">
        <w:rPr>
          <w:rFonts w:ascii="Tahoma" w:hAnsi="Tahoma" w:cs="Tahoma"/>
          <w:bCs/>
          <w:sz w:val="20"/>
          <w:szCs w:val="20"/>
        </w:rPr>
        <w:t>(11) 3074-1720</w:t>
      </w:r>
    </w:p>
    <w:p w14:paraId="4DDFFC73" w14:textId="77777777" w:rsidR="00B43131" w:rsidRPr="00AC435E" w:rsidRDefault="00B43131" w:rsidP="00B43131">
      <w:pPr>
        <w:widowControl w:val="0"/>
        <w:rPr>
          <w:rFonts w:ascii="Tahoma" w:hAnsi="Tahoma" w:cs="Tahoma"/>
          <w:b/>
          <w:sz w:val="20"/>
          <w:szCs w:val="20"/>
        </w:rPr>
      </w:pPr>
      <w:r w:rsidRPr="00AC435E">
        <w:rPr>
          <w:rFonts w:ascii="Tahoma" w:hAnsi="Tahoma" w:cs="Tahoma"/>
          <w:sz w:val="20"/>
          <w:szCs w:val="20"/>
        </w:rPr>
        <w:t xml:space="preserve">E-mail: </w:t>
      </w:r>
      <w:r w:rsidRPr="00AC435E">
        <w:rPr>
          <w:rFonts w:ascii="Tahoma" w:hAnsi="Tahoma" w:cs="Tahoma"/>
          <w:bCs/>
          <w:sz w:val="20"/>
          <w:szCs w:val="20"/>
        </w:rPr>
        <w:t>diretores@comfrio.com.br</w:t>
      </w:r>
    </w:p>
    <w:p w14:paraId="753AF7FC" w14:textId="4970BFA8" w:rsidR="00B43131" w:rsidRPr="00AC435E" w:rsidRDefault="00B43131" w:rsidP="00B43131">
      <w:pPr>
        <w:pStyle w:val="p3"/>
        <w:widowControl w:val="0"/>
        <w:tabs>
          <w:tab w:val="clear" w:pos="720"/>
          <w:tab w:val="left" w:pos="5954"/>
        </w:tabs>
        <w:spacing w:line="240" w:lineRule="auto"/>
        <w:rPr>
          <w:rFonts w:ascii="Tahoma" w:hAnsi="Tahoma" w:cs="Tahoma"/>
          <w:bCs/>
          <w:sz w:val="20"/>
        </w:rPr>
      </w:pPr>
    </w:p>
    <w:p w14:paraId="72487F6C" w14:textId="77777777" w:rsidR="00B43131" w:rsidRPr="00AC435E" w:rsidRDefault="00B43131" w:rsidP="00B43131">
      <w:pPr>
        <w:pStyle w:val="p3"/>
        <w:widowControl w:val="0"/>
        <w:tabs>
          <w:tab w:val="clear" w:pos="720"/>
          <w:tab w:val="left" w:pos="5954"/>
        </w:tabs>
        <w:spacing w:line="240" w:lineRule="auto"/>
        <w:rPr>
          <w:rFonts w:ascii="Tahoma" w:hAnsi="Tahoma" w:cs="Tahoma"/>
          <w:b/>
          <w:bCs/>
          <w:smallCaps/>
          <w:sz w:val="20"/>
          <w:lang w:val="en-GB"/>
        </w:rPr>
      </w:pPr>
      <w:r w:rsidRPr="00AC435E">
        <w:rPr>
          <w:rFonts w:ascii="Tahoma" w:hAnsi="Tahoma" w:cs="Tahoma"/>
          <w:b/>
          <w:bCs/>
          <w:smallCaps/>
          <w:sz w:val="20"/>
          <w:lang w:val="en-GB"/>
        </w:rPr>
        <w:t>Stock Tech S.A. Armazéns Gerais</w:t>
      </w:r>
    </w:p>
    <w:p w14:paraId="624D3C42" w14:textId="008B2DBA" w:rsidR="00B43131" w:rsidRPr="00AC435E" w:rsidRDefault="00B43131" w:rsidP="00B43131">
      <w:pPr>
        <w:pStyle w:val="p3"/>
        <w:widowControl w:val="0"/>
        <w:tabs>
          <w:tab w:val="clear" w:pos="720"/>
          <w:tab w:val="left" w:pos="5954"/>
        </w:tabs>
        <w:spacing w:line="240" w:lineRule="auto"/>
        <w:rPr>
          <w:rFonts w:ascii="Tahoma" w:hAnsi="Tahoma" w:cs="Tahoma"/>
          <w:b/>
          <w:bCs/>
          <w:smallCaps/>
          <w:sz w:val="20"/>
        </w:rPr>
      </w:pPr>
      <w:r w:rsidRPr="00AC435E">
        <w:rPr>
          <w:rFonts w:ascii="Tahoma" w:hAnsi="Tahoma" w:cs="Tahoma"/>
          <w:sz w:val="20"/>
        </w:rPr>
        <w:t>Avenida Maringá, 4.000</w:t>
      </w:r>
    </w:p>
    <w:p w14:paraId="480D8AB7" w14:textId="77777777" w:rsidR="00B43131" w:rsidRPr="00AC435E" w:rsidRDefault="00B43131" w:rsidP="00B43131">
      <w:pPr>
        <w:pStyle w:val="p3"/>
        <w:widowControl w:val="0"/>
        <w:tabs>
          <w:tab w:val="clear" w:pos="720"/>
          <w:tab w:val="left" w:pos="5954"/>
        </w:tabs>
        <w:spacing w:line="240" w:lineRule="auto"/>
        <w:rPr>
          <w:rFonts w:ascii="Tahoma" w:hAnsi="Tahoma" w:cs="Tahoma"/>
          <w:sz w:val="20"/>
        </w:rPr>
      </w:pPr>
      <w:r w:rsidRPr="00AC435E">
        <w:rPr>
          <w:rFonts w:ascii="Tahoma" w:hAnsi="Tahoma" w:cs="Tahoma"/>
          <w:sz w:val="20"/>
        </w:rPr>
        <w:t>CEP 83326-010, Pinhais, PR</w:t>
      </w:r>
    </w:p>
    <w:p w14:paraId="4A8F670C" w14:textId="3BEFDEA2" w:rsidR="00B43131" w:rsidRPr="00AC435E" w:rsidRDefault="00B43131" w:rsidP="00B43131">
      <w:pPr>
        <w:tabs>
          <w:tab w:val="left" w:pos="851"/>
        </w:tabs>
        <w:autoSpaceDE w:val="0"/>
        <w:autoSpaceDN w:val="0"/>
        <w:adjustRightInd w:val="0"/>
        <w:jc w:val="left"/>
        <w:rPr>
          <w:rFonts w:ascii="Tahoma" w:hAnsi="Tahoma" w:cs="Tahoma"/>
          <w:sz w:val="20"/>
          <w:szCs w:val="20"/>
        </w:rPr>
      </w:pPr>
      <w:r w:rsidRPr="00AC435E">
        <w:rPr>
          <w:rFonts w:ascii="Tahoma" w:hAnsi="Tahoma" w:cs="Tahoma"/>
          <w:sz w:val="20"/>
          <w:szCs w:val="20"/>
        </w:rPr>
        <w:t xml:space="preserve">At.: </w:t>
      </w:r>
      <w:r w:rsidRPr="00AC435E">
        <w:rPr>
          <w:rFonts w:ascii="Tahoma" w:hAnsi="Tahoma" w:cs="Tahoma"/>
          <w:bCs/>
          <w:sz w:val="20"/>
          <w:szCs w:val="20"/>
        </w:rPr>
        <w:t>Diretores Estatut</w:t>
      </w:r>
      <w:r w:rsidR="00C45C3C" w:rsidRPr="00AC435E">
        <w:rPr>
          <w:rFonts w:ascii="Tahoma" w:hAnsi="Tahoma" w:cs="Tahoma"/>
          <w:bCs/>
          <w:sz w:val="20"/>
          <w:szCs w:val="20"/>
        </w:rPr>
        <w:t>á</w:t>
      </w:r>
      <w:r w:rsidRPr="00AC435E">
        <w:rPr>
          <w:rFonts w:ascii="Tahoma" w:hAnsi="Tahoma" w:cs="Tahoma"/>
          <w:bCs/>
          <w:sz w:val="20"/>
          <w:szCs w:val="20"/>
        </w:rPr>
        <w:t>rios</w:t>
      </w:r>
    </w:p>
    <w:p w14:paraId="7A7105A8" w14:textId="1CF12921" w:rsidR="00B43131" w:rsidRPr="00AC435E" w:rsidRDefault="00B43131" w:rsidP="00B43131">
      <w:pPr>
        <w:widowControl w:val="0"/>
        <w:rPr>
          <w:rFonts w:ascii="Tahoma" w:hAnsi="Tahoma" w:cs="Tahoma"/>
          <w:sz w:val="20"/>
          <w:szCs w:val="20"/>
        </w:rPr>
      </w:pPr>
      <w:r w:rsidRPr="00AC435E">
        <w:rPr>
          <w:rFonts w:ascii="Tahoma" w:hAnsi="Tahoma" w:cs="Tahoma"/>
          <w:sz w:val="20"/>
          <w:szCs w:val="20"/>
        </w:rPr>
        <w:t xml:space="preserve">Tel.: </w:t>
      </w:r>
      <w:r w:rsidR="00C45C3C" w:rsidRPr="00AC435E">
        <w:rPr>
          <w:rFonts w:ascii="Tahoma" w:hAnsi="Tahoma" w:cs="Tahoma"/>
          <w:sz w:val="20"/>
          <w:szCs w:val="20"/>
        </w:rPr>
        <w:t xml:space="preserve">+55 </w:t>
      </w:r>
      <w:r w:rsidRPr="00AC435E">
        <w:rPr>
          <w:rFonts w:ascii="Tahoma" w:hAnsi="Tahoma" w:cs="Tahoma"/>
          <w:bCs/>
          <w:sz w:val="20"/>
          <w:szCs w:val="20"/>
        </w:rPr>
        <w:t>(11) 3074-1720</w:t>
      </w:r>
    </w:p>
    <w:p w14:paraId="5CF2F71D" w14:textId="77777777" w:rsidR="00B43131" w:rsidRPr="00AC435E" w:rsidRDefault="00B43131" w:rsidP="00B43131">
      <w:pPr>
        <w:widowControl w:val="0"/>
        <w:rPr>
          <w:rFonts w:ascii="Tahoma" w:hAnsi="Tahoma" w:cs="Tahoma"/>
          <w:b/>
          <w:sz w:val="20"/>
          <w:szCs w:val="20"/>
        </w:rPr>
      </w:pPr>
      <w:r w:rsidRPr="00AC435E">
        <w:rPr>
          <w:rFonts w:ascii="Tahoma" w:hAnsi="Tahoma" w:cs="Tahoma"/>
          <w:sz w:val="20"/>
          <w:szCs w:val="20"/>
        </w:rPr>
        <w:t xml:space="preserve">E-mail: </w:t>
      </w:r>
      <w:r w:rsidRPr="00AC435E">
        <w:rPr>
          <w:rFonts w:ascii="Tahoma" w:hAnsi="Tahoma" w:cs="Tahoma"/>
          <w:bCs/>
          <w:sz w:val="20"/>
          <w:szCs w:val="20"/>
        </w:rPr>
        <w:t>diretores@comfrio.com.br</w:t>
      </w:r>
    </w:p>
    <w:p w14:paraId="6FFF01C1" w14:textId="77777777" w:rsidR="00B43131" w:rsidRPr="00AC435E" w:rsidRDefault="00B43131" w:rsidP="00B43131">
      <w:pPr>
        <w:pStyle w:val="p3"/>
        <w:widowControl w:val="0"/>
        <w:tabs>
          <w:tab w:val="clear" w:pos="720"/>
          <w:tab w:val="left" w:pos="5954"/>
        </w:tabs>
        <w:spacing w:line="240" w:lineRule="auto"/>
        <w:rPr>
          <w:rFonts w:ascii="Tahoma" w:hAnsi="Tahoma" w:cs="Tahoma"/>
          <w:bCs/>
          <w:sz w:val="20"/>
        </w:rPr>
      </w:pPr>
    </w:p>
    <w:p w14:paraId="24F32A5F" w14:textId="77777777" w:rsidR="00B43131" w:rsidRPr="00AC435E" w:rsidRDefault="00B43131" w:rsidP="00B43131">
      <w:pPr>
        <w:pStyle w:val="p3"/>
        <w:widowControl w:val="0"/>
        <w:tabs>
          <w:tab w:val="clear" w:pos="720"/>
          <w:tab w:val="left" w:pos="5954"/>
        </w:tabs>
        <w:spacing w:line="240" w:lineRule="auto"/>
        <w:rPr>
          <w:rFonts w:ascii="Tahoma" w:hAnsi="Tahoma" w:cs="Tahoma"/>
          <w:b/>
          <w:bCs/>
          <w:smallCaps/>
          <w:sz w:val="20"/>
        </w:rPr>
      </w:pPr>
      <w:r w:rsidRPr="00AC435E">
        <w:rPr>
          <w:rFonts w:ascii="Tahoma" w:hAnsi="Tahoma" w:cs="Tahoma"/>
          <w:b/>
          <w:bCs/>
          <w:smallCaps/>
          <w:sz w:val="20"/>
        </w:rPr>
        <w:t>JFLOG Participações S.A.</w:t>
      </w:r>
    </w:p>
    <w:p w14:paraId="1FAD4FA9" w14:textId="7C3CBAD9" w:rsidR="00B43131" w:rsidRPr="00AC435E" w:rsidRDefault="00B43131" w:rsidP="00B43131">
      <w:pPr>
        <w:pStyle w:val="p3"/>
        <w:widowControl w:val="0"/>
        <w:tabs>
          <w:tab w:val="clear" w:pos="720"/>
          <w:tab w:val="left" w:pos="5954"/>
        </w:tabs>
        <w:spacing w:line="240" w:lineRule="auto"/>
        <w:rPr>
          <w:rFonts w:ascii="Tahoma" w:hAnsi="Tahoma" w:cs="Tahoma"/>
          <w:sz w:val="20"/>
        </w:rPr>
      </w:pPr>
      <w:r w:rsidRPr="00AC435E">
        <w:rPr>
          <w:rFonts w:ascii="Tahoma" w:hAnsi="Tahoma" w:cs="Tahoma"/>
          <w:sz w:val="20"/>
        </w:rPr>
        <w:t>Avenida Cidade Jardim, 803, 6º andar, conjunto 62 Sala 1B</w:t>
      </w:r>
    </w:p>
    <w:p w14:paraId="56D5D55E" w14:textId="77777777" w:rsidR="00B43131" w:rsidRPr="00AC435E" w:rsidRDefault="00B43131" w:rsidP="00B43131">
      <w:pPr>
        <w:pStyle w:val="p3"/>
        <w:widowControl w:val="0"/>
        <w:tabs>
          <w:tab w:val="clear" w:pos="720"/>
          <w:tab w:val="left" w:pos="5954"/>
        </w:tabs>
        <w:spacing w:line="240" w:lineRule="auto"/>
        <w:rPr>
          <w:rFonts w:ascii="Tahoma" w:hAnsi="Tahoma" w:cs="Tahoma"/>
          <w:b/>
          <w:bCs/>
          <w:smallCaps/>
          <w:sz w:val="20"/>
        </w:rPr>
      </w:pPr>
      <w:r w:rsidRPr="00AC435E">
        <w:rPr>
          <w:rFonts w:ascii="Tahoma" w:hAnsi="Tahoma" w:cs="Tahoma"/>
          <w:sz w:val="20"/>
        </w:rPr>
        <w:t>CEP 01453-000, São Paulo, SP</w:t>
      </w:r>
    </w:p>
    <w:p w14:paraId="64676238" w14:textId="40D91A68" w:rsidR="00B43131" w:rsidRPr="00AC435E" w:rsidRDefault="00B43131" w:rsidP="00B43131">
      <w:pPr>
        <w:tabs>
          <w:tab w:val="left" w:pos="851"/>
        </w:tabs>
        <w:autoSpaceDE w:val="0"/>
        <w:autoSpaceDN w:val="0"/>
        <w:adjustRightInd w:val="0"/>
        <w:jc w:val="left"/>
        <w:rPr>
          <w:rFonts w:ascii="Tahoma" w:hAnsi="Tahoma" w:cs="Tahoma"/>
          <w:sz w:val="20"/>
          <w:szCs w:val="20"/>
        </w:rPr>
      </w:pPr>
      <w:r w:rsidRPr="00AC435E">
        <w:rPr>
          <w:rFonts w:ascii="Tahoma" w:hAnsi="Tahoma" w:cs="Tahoma"/>
          <w:sz w:val="20"/>
          <w:szCs w:val="20"/>
        </w:rPr>
        <w:t xml:space="preserve">At.: </w:t>
      </w:r>
      <w:r w:rsidRPr="00AC435E">
        <w:rPr>
          <w:rFonts w:ascii="Tahoma" w:hAnsi="Tahoma" w:cs="Tahoma"/>
          <w:bCs/>
          <w:sz w:val="20"/>
          <w:szCs w:val="20"/>
        </w:rPr>
        <w:t>Diretores Estatut</w:t>
      </w:r>
      <w:r w:rsidR="00C45C3C" w:rsidRPr="00AC435E">
        <w:rPr>
          <w:rFonts w:ascii="Tahoma" w:hAnsi="Tahoma" w:cs="Tahoma"/>
          <w:bCs/>
          <w:sz w:val="20"/>
          <w:szCs w:val="20"/>
        </w:rPr>
        <w:t>á</w:t>
      </w:r>
      <w:r w:rsidRPr="00AC435E">
        <w:rPr>
          <w:rFonts w:ascii="Tahoma" w:hAnsi="Tahoma" w:cs="Tahoma"/>
          <w:bCs/>
          <w:sz w:val="20"/>
          <w:szCs w:val="20"/>
        </w:rPr>
        <w:t xml:space="preserve">rios </w:t>
      </w:r>
    </w:p>
    <w:p w14:paraId="6D2FEDD6" w14:textId="5B3299CE" w:rsidR="00B43131" w:rsidRPr="00AC435E" w:rsidRDefault="00B43131" w:rsidP="00B43131">
      <w:pPr>
        <w:widowControl w:val="0"/>
        <w:rPr>
          <w:rFonts w:ascii="Tahoma" w:hAnsi="Tahoma" w:cs="Tahoma"/>
          <w:sz w:val="20"/>
          <w:szCs w:val="20"/>
        </w:rPr>
      </w:pPr>
      <w:r w:rsidRPr="00AC435E">
        <w:rPr>
          <w:rFonts w:ascii="Tahoma" w:hAnsi="Tahoma" w:cs="Tahoma"/>
          <w:sz w:val="20"/>
          <w:szCs w:val="20"/>
        </w:rPr>
        <w:t xml:space="preserve">Tel.: </w:t>
      </w:r>
      <w:r w:rsidR="00C45C3C" w:rsidRPr="00AC435E">
        <w:rPr>
          <w:rFonts w:ascii="Tahoma" w:hAnsi="Tahoma" w:cs="Tahoma"/>
          <w:sz w:val="20"/>
          <w:szCs w:val="20"/>
        </w:rPr>
        <w:t xml:space="preserve">+55 </w:t>
      </w:r>
      <w:r w:rsidRPr="00AC435E">
        <w:rPr>
          <w:rFonts w:ascii="Tahoma" w:hAnsi="Tahoma" w:cs="Tahoma"/>
          <w:bCs/>
          <w:sz w:val="20"/>
          <w:szCs w:val="20"/>
        </w:rPr>
        <w:t>(11) 3074-1720</w:t>
      </w:r>
    </w:p>
    <w:p w14:paraId="62C40F5E" w14:textId="77777777" w:rsidR="00B43131" w:rsidRPr="00AC435E" w:rsidRDefault="00B43131" w:rsidP="00B43131">
      <w:pPr>
        <w:widowControl w:val="0"/>
        <w:rPr>
          <w:rFonts w:ascii="Tahoma" w:hAnsi="Tahoma" w:cs="Tahoma"/>
          <w:b/>
          <w:sz w:val="20"/>
          <w:szCs w:val="20"/>
        </w:rPr>
      </w:pPr>
      <w:r w:rsidRPr="00AC435E">
        <w:rPr>
          <w:rFonts w:ascii="Tahoma" w:hAnsi="Tahoma" w:cs="Tahoma"/>
          <w:sz w:val="20"/>
          <w:szCs w:val="20"/>
        </w:rPr>
        <w:t xml:space="preserve">E-mail: </w:t>
      </w:r>
      <w:r w:rsidRPr="00AC435E">
        <w:rPr>
          <w:rFonts w:ascii="Tahoma" w:hAnsi="Tahoma" w:cs="Tahoma"/>
          <w:bCs/>
          <w:sz w:val="20"/>
          <w:szCs w:val="20"/>
        </w:rPr>
        <w:t>diretores@comfrio.com.br</w:t>
      </w:r>
    </w:p>
    <w:p w14:paraId="74E796FC" w14:textId="1F137B5F" w:rsidR="00B43131" w:rsidRPr="00AC435E" w:rsidRDefault="00B43131" w:rsidP="00B43131">
      <w:pPr>
        <w:rPr>
          <w:rFonts w:ascii="Tahoma" w:hAnsi="Tahoma" w:cs="Tahoma"/>
          <w:b/>
          <w:bCs/>
          <w:smallCaps/>
          <w:sz w:val="20"/>
          <w:szCs w:val="20"/>
        </w:rPr>
      </w:pPr>
    </w:p>
    <w:p w14:paraId="73984199" w14:textId="77777777" w:rsidR="00B43131" w:rsidRPr="00AC435E" w:rsidRDefault="00B43131" w:rsidP="00B43131">
      <w:pPr>
        <w:jc w:val="left"/>
        <w:rPr>
          <w:rFonts w:ascii="Tahoma" w:hAnsi="Tahoma" w:cs="Tahoma"/>
          <w:b/>
          <w:bCs/>
          <w:smallCaps/>
          <w:sz w:val="20"/>
          <w:szCs w:val="20"/>
        </w:rPr>
      </w:pPr>
      <w:r w:rsidRPr="00AC435E">
        <w:rPr>
          <w:rFonts w:ascii="Tahoma" w:hAnsi="Tahoma" w:cs="Tahoma"/>
          <w:b/>
          <w:bCs/>
          <w:smallCaps/>
          <w:sz w:val="20"/>
          <w:szCs w:val="20"/>
        </w:rPr>
        <w:t>Agro Improvement Participações S.A.</w:t>
      </w:r>
    </w:p>
    <w:p w14:paraId="331974C2" w14:textId="63D6E01F" w:rsidR="00B43131" w:rsidRPr="00AC435E" w:rsidRDefault="00B43131" w:rsidP="00B43131">
      <w:pPr>
        <w:shd w:val="clear" w:color="auto" w:fill="FFFFFF"/>
        <w:rPr>
          <w:rFonts w:ascii="Tahoma" w:hAnsi="Tahoma" w:cs="Tahoma"/>
          <w:sz w:val="20"/>
          <w:szCs w:val="20"/>
        </w:rPr>
      </w:pPr>
      <w:r w:rsidRPr="00AC435E">
        <w:rPr>
          <w:rFonts w:ascii="Tahoma" w:hAnsi="Tahoma" w:cs="Tahoma"/>
          <w:sz w:val="20"/>
          <w:szCs w:val="20"/>
        </w:rPr>
        <w:t>Avenida Cidade Jardim, 803, 6º andar, conjunto 62 Sala 8. Itaim Bibi</w:t>
      </w:r>
    </w:p>
    <w:p w14:paraId="72A0F8C9" w14:textId="77777777" w:rsidR="00B43131" w:rsidRPr="00AC435E" w:rsidRDefault="00B43131" w:rsidP="00B43131">
      <w:pPr>
        <w:shd w:val="clear" w:color="auto" w:fill="FFFFFF"/>
        <w:rPr>
          <w:rFonts w:ascii="Tahoma" w:hAnsi="Tahoma" w:cs="Tahoma"/>
          <w:sz w:val="20"/>
          <w:szCs w:val="20"/>
        </w:rPr>
      </w:pPr>
      <w:r w:rsidRPr="00AC435E">
        <w:rPr>
          <w:rFonts w:ascii="Tahoma" w:hAnsi="Tahoma" w:cs="Tahoma"/>
          <w:sz w:val="20"/>
          <w:szCs w:val="20"/>
        </w:rPr>
        <w:t>CEP 01453-000, São Paulo – SP</w:t>
      </w:r>
    </w:p>
    <w:p w14:paraId="24752DB5" w14:textId="4560E505" w:rsidR="00B43131" w:rsidRPr="00AC435E" w:rsidRDefault="00B43131" w:rsidP="00B43131">
      <w:pPr>
        <w:tabs>
          <w:tab w:val="left" w:pos="851"/>
        </w:tabs>
        <w:autoSpaceDE w:val="0"/>
        <w:autoSpaceDN w:val="0"/>
        <w:adjustRightInd w:val="0"/>
        <w:jc w:val="left"/>
        <w:rPr>
          <w:rFonts w:ascii="Tahoma" w:hAnsi="Tahoma" w:cs="Tahoma"/>
          <w:sz w:val="20"/>
          <w:szCs w:val="20"/>
        </w:rPr>
      </w:pPr>
      <w:r w:rsidRPr="00AC435E">
        <w:rPr>
          <w:rFonts w:ascii="Tahoma" w:hAnsi="Tahoma" w:cs="Tahoma"/>
          <w:sz w:val="20"/>
          <w:szCs w:val="20"/>
        </w:rPr>
        <w:t xml:space="preserve">At.: </w:t>
      </w:r>
      <w:r w:rsidRPr="00AC435E">
        <w:rPr>
          <w:rFonts w:ascii="Tahoma" w:hAnsi="Tahoma" w:cs="Tahoma"/>
          <w:bCs/>
          <w:sz w:val="20"/>
          <w:szCs w:val="20"/>
        </w:rPr>
        <w:t>Diretores Estatut</w:t>
      </w:r>
      <w:r w:rsidR="00C45C3C" w:rsidRPr="00AC435E">
        <w:rPr>
          <w:rFonts w:ascii="Tahoma" w:hAnsi="Tahoma" w:cs="Tahoma"/>
          <w:bCs/>
          <w:sz w:val="20"/>
          <w:szCs w:val="20"/>
        </w:rPr>
        <w:t>á</w:t>
      </w:r>
      <w:r w:rsidRPr="00AC435E">
        <w:rPr>
          <w:rFonts w:ascii="Tahoma" w:hAnsi="Tahoma" w:cs="Tahoma"/>
          <w:bCs/>
          <w:sz w:val="20"/>
          <w:szCs w:val="20"/>
        </w:rPr>
        <w:t xml:space="preserve">rios </w:t>
      </w:r>
    </w:p>
    <w:p w14:paraId="3E6747CE" w14:textId="3F43564B" w:rsidR="00B43131" w:rsidRPr="00AC435E" w:rsidRDefault="00B43131" w:rsidP="00B43131">
      <w:pPr>
        <w:widowControl w:val="0"/>
        <w:rPr>
          <w:rFonts w:ascii="Tahoma" w:hAnsi="Tahoma" w:cs="Tahoma"/>
          <w:sz w:val="20"/>
          <w:szCs w:val="20"/>
        </w:rPr>
      </w:pPr>
      <w:r w:rsidRPr="00AC435E">
        <w:rPr>
          <w:rFonts w:ascii="Tahoma" w:hAnsi="Tahoma" w:cs="Tahoma"/>
          <w:sz w:val="20"/>
          <w:szCs w:val="20"/>
        </w:rPr>
        <w:t xml:space="preserve">Tel.: </w:t>
      </w:r>
      <w:r w:rsidR="00C45C3C" w:rsidRPr="00AC435E">
        <w:rPr>
          <w:rFonts w:ascii="Tahoma" w:hAnsi="Tahoma" w:cs="Tahoma"/>
          <w:sz w:val="20"/>
          <w:szCs w:val="20"/>
        </w:rPr>
        <w:t xml:space="preserve">+55 </w:t>
      </w:r>
      <w:r w:rsidRPr="00AC435E">
        <w:rPr>
          <w:rFonts w:ascii="Tahoma" w:hAnsi="Tahoma" w:cs="Tahoma"/>
          <w:bCs/>
          <w:sz w:val="20"/>
          <w:szCs w:val="20"/>
        </w:rPr>
        <w:t>(11) 3074-1720</w:t>
      </w:r>
    </w:p>
    <w:p w14:paraId="1B3A7584" w14:textId="77777777" w:rsidR="00B43131" w:rsidRPr="00AC435E" w:rsidRDefault="00B43131" w:rsidP="00B43131">
      <w:pPr>
        <w:widowControl w:val="0"/>
        <w:rPr>
          <w:rFonts w:ascii="Tahoma" w:hAnsi="Tahoma" w:cs="Tahoma"/>
          <w:b/>
          <w:sz w:val="20"/>
          <w:szCs w:val="20"/>
        </w:rPr>
      </w:pPr>
      <w:r w:rsidRPr="00AC435E">
        <w:rPr>
          <w:rFonts w:ascii="Tahoma" w:hAnsi="Tahoma" w:cs="Tahoma"/>
          <w:sz w:val="20"/>
          <w:szCs w:val="20"/>
        </w:rPr>
        <w:t xml:space="preserve">E-mail: </w:t>
      </w:r>
      <w:r w:rsidRPr="00AC435E">
        <w:rPr>
          <w:rFonts w:ascii="Tahoma" w:hAnsi="Tahoma" w:cs="Tahoma"/>
          <w:bCs/>
          <w:sz w:val="20"/>
          <w:szCs w:val="20"/>
        </w:rPr>
        <w:t>diretores@comfrio.com.br</w:t>
      </w:r>
    </w:p>
    <w:bookmarkEnd w:id="154"/>
    <w:p w14:paraId="18E81360" w14:textId="77777777" w:rsidR="00C45C3C" w:rsidRPr="00AC435E" w:rsidRDefault="00C45C3C" w:rsidP="00F32B4F">
      <w:pPr>
        <w:pStyle w:val="Corpodetexto3"/>
        <w:rPr>
          <w:rFonts w:ascii="Tahoma" w:hAnsi="Tahoma" w:cs="Tahoma"/>
          <w:b/>
        </w:rPr>
      </w:pPr>
    </w:p>
    <w:p w14:paraId="0C1CBE36" w14:textId="25E4BEB6" w:rsidR="00CD5E53" w:rsidRPr="00AC435E" w:rsidRDefault="00CD5E53" w:rsidP="00F32B4F">
      <w:pPr>
        <w:pStyle w:val="Corpodetexto3"/>
        <w:rPr>
          <w:rFonts w:ascii="Tahoma" w:hAnsi="Tahoma" w:cs="Tahoma"/>
          <w:b/>
        </w:rPr>
      </w:pPr>
      <w:r w:rsidRPr="00AC435E">
        <w:rPr>
          <w:rFonts w:ascii="Tahoma" w:hAnsi="Tahoma" w:cs="Tahoma"/>
          <w:b/>
        </w:rPr>
        <w:t>Para o Escriturador</w:t>
      </w:r>
      <w:r w:rsidR="00BC3BE9" w:rsidRPr="00AC435E">
        <w:rPr>
          <w:rFonts w:ascii="Tahoma" w:hAnsi="Tahoma" w:cs="Tahoma"/>
          <w:b/>
        </w:rPr>
        <w:t xml:space="preserve"> e Banco Liquidante</w:t>
      </w:r>
      <w:r w:rsidRPr="00AC435E">
        <w:rPr>
          <w:rFonts w:ascii="Tahoma" w:hAnsi="Tahoma" w:cs="Tahoma"/>
          <w:b/>
        </w:rPr>
        <w:t>:</w:t>
      </w:r>
    </w:p>
    <w:p w14:paraId="45B9D464" w14:textId="77777777" w:rsidR="00916610" w:rsidRPr="00AC435E" w:rsidRDefault="00916610" w:rsidP="002667ED">
      <w:pPr>
        <w:shd w:val="clear" w:color="auto" w:fill="FFFFFF"/>
        <w:rPr>
          <w:rFonts w:ascii="Tahoma" w:hAnsi="Tahoma" w:cs="Tahoma"/>
          <w:b/>
          <w:smallCaps/>
          <w:sz w:val="20"/>
          <w:szCs w:val="20"/>
          <w:lang w:eastAsia="en-US"/>
        </w:rPr>
      </w:pPr>
    </w:p>
    <w:p w14:paraId="0515D1B4" w14:textId="511C3DD5" w:rsidR="00BC3BE9" w:rsidRPr="00AC435E" w:rsidRDefault="00BC3BE9" w:rsidP="00BC3BE9">
      <w:pPr>
        <w:widowControl w:val="0"/>
        <w:rPr>
          <w:rFonts w:ascii="Tahoma" w:hAnsi="Tahoma" w:cs="Tahoma"/>
          <w:sz w:val="20"/>
          <w:szCs w:val="20"/>
        </w:rPr>
      </w:pPr>
      <w:r w:rsidRPr="00AC435E">
        <w:rPr>
          <w:rFonts w:ascii="Tahoma" w:hAnsi="Tahoma" w:cs="Tahoma"/>
          <w:b/>
          <w:smallCaps/>
          <w:sz w:val="20"/>
          <w:szCs w:val="20"/>
        </w:rPr>
        <w:t>Banco Bradesco S.A.</w:t>
      </w:r>
      <w:r w:rsidR="008C585D" w:rsidRPr="00AC435E">
        <w:rPr>
          <w:rFonts w:ascii="Tahoma" w:hAnsi="Tahoma" w:cs="Tahoma"/>
          <w:b/>
          <w:smallCaps/>
          <w:sz w:val="20"/>
          <w:szCs w:val="20"/>
        </w:rPr>
        <w:t xml:space="preserve"> </w:t>
      </w:r>
    </w:p>
    <w:p w14:paraId="311AA3E8" w14:textId="10BC2C15" w:rsidR="00BC3BE9" w:rsidRPr="00AC435E" w:rsidRDefault="00BC3BE9" w:rsidP="007B75DB">
      <w:pPr>
        <w:widowControl w:val="0"/>
        <w:rPr>
          <w:rFonts w:ascii="Tahoma" w:hAnsi="Tahoma" w:cs="Tahoma"/>
          <w:sz w:val="20"/>
          <w:szCs w:val="20"/>
        </w:rPr>
      </w:pPr>
      <w:r w:rsidRPr="00AC435E">
        <w:rPr>
          <w:rFonts w:ascii="Tahoma" w:hAnsi="Tahoma" w:cs="Tahoma"/>
          <w:sz w:val="20"/>
          <w:szCs w:val="20"/>
        </w:rPr>
        <w:t>Núcleo Cidade de Deus, s/nº, Prédio Amarelo, 1º andar</w:t>
      </w:r>
      <w:r w:rsidR="00C45C3C" w:rsidRPr="00AC435E">
        <w:rPr>
          <w:rFonts w:ascii="Tahoma" w:hAnsi="Tahoma" w:cs="Tahoma"/>
          <w:sz w:val="20"/>
          <w:szCs w:val="20"/>
        </w:rPr>
        <w:t>, Vila Yara</w:t>
      </w:r>
    </w:p>
    <w:p w14:paraId="660ED9FD" w14:textId="0D828E37" w:rsidR="007B75DB" w:rsidRPr="00AC435E" w:rsidRDefault="007B75DB" w:rsidP="007B75DB">
      <w:pPr>
        <w:widowControl w:val="0"/>
        <w:rPr>
          <w:rFonts w:ascii="Tahoma" w:hAnsi="Tahoma" w:cs="Tahoma"/>
          <w:sz w:val="20"/>
          <w:szCs w:val="20"/>
        </w:rPr>
      </w:pPr>
      <w:r w:rsidRPr="00AC435E">
        <w:rPr>
          <w:rFonts w:ascii="Tahoma" w:hAnsi="Tahoma" w:cs="Tahoma"/>
          <w:sz w:val="20"/>
          <w:szCs w:val="20"/>
        </w:rPr>
        <w:t xml:space="preserve">CEP </w:t>
      </w:r>
      <w:r w:rsidR="00BC3BE9" w:rsidRPr="00AC435E">
        <w:rPr>
          <w:rFonts w:ascii="Tahoma" w:hAnsi="Tahoma" w:cs="Tahoma"/>
          <w:sz w:val="20"/>
          <w:szCs w:val="20"/>
        </w:rPr>
        <w:t>06029-900, Osasco</w:t>
      </w:r>
      <w:r w:rsidRPr="00AC435E">
        <w:rPr>
          <w:rFonts w:ascii="Tahoma" w:hAnsi="Tahoma" w:cs="Tahoma"/>
          <w:sz w:val="20"/>
          <w:szCs w:val="20"/>
        </w:rPr>
        <w:t xml:space="preserve"> – SP</w:t>
      </w:r>
    </w:p>
    <w:p w14:paraId="62CDAF87" w14:textId="77777777" w:rsidR="007B75DB" w:rsidRPr="00AC435E" w:rsidRDefault="007B75DB" w:rsidP="007B75DB">
      <w:pPr>
        <w:tabs>
          <w:tab w:val="left" w:pos="851"/>
        </w:tabs>
        <w:autoSpaceDE w:val="0"/>
        <w:autoSpaceDN w:val="0"/>
        <w:adjustRightInd w:val="0"/>
        <w:jc w:val="left"/>
        <w:rPr>
          <w:rFonts w:ascii="Tahoma" w:hAnsi="Tahoma" w:cs="Tahoma"/>
          <w:sz w:val="20"/>
          <w:szCs w:val="20"/>
        </w:rPr>
      </w:pPr>
      <w:r w:rsidRPr="00AC435E">
        <w:rPr>
          <w:rFonts w:ascii="Tahoma" w:hAnsi="Tahoma" w:cs="Tahoma"/>
          <w:sz w:val="20"/>
          <w:szCs w:val="20"/>
        </w:rPr>
        <w:t>At.:</w:t>
      </w:r>
      <w:r w:rsidR="00BC3BE9" w:rsidRPr="00AC435E">
        <w:rPr>
          <w:rFonts w:ascii="Tahoma" w:hAnsi="Tahoma" w:cs="Tahoma"/>
          <w:sz w:val="20"/>
          <w:szCs w:val="20"/>
        </w:rPr>
        <w:t xml:space="preserve"> Departamento de Ações e Custódia</w:t>
      </w:r>
    </w:p>
    <w:p w14:paraId="07D3A81C" w14:textId="43B5B87B" w:rsidR="007B75DB" w:rsidRPr="00AC435E" w:rsidRDefault="007B75DB" w:rsidP="007B75DB">
      <w:pPr>
        <w:widowControl w:val="0"/>
        <w:rPr>
          <w:rFonts w:ascii="Tahoma" w:hAnsi="Tahoma" w:cs="Tahoma"/>
          <w:sz w:val="20"/>
          <w:szCs w:val="20"/>
        </w:rPr>
      </w:pPr>
      <w:r w:rsidRPr="00AC435E">
        <w:rPr>
          <w:rFonts w:ascii="Tahoma" w:hAnsi="Tahoma" w:cs="Tahoma"/>
          <w:sz w:val="20"/>
          <w:szCs w:val="20"/>
        </w:rPr>
        <w:lastRenderedPageBreak/>
        <w:t>Tel.: +55 (11)</w:t>
      </w:r>
      <w:r w:rsidR="00911634" w:rsidRPr="00AC435E">
        <w:rPr>
          <w:rFonts w:ascii="Tahoma" w:hAnsi="Tahoma" w:cs="Tahoma"/>
          <w:sz w:val="20"/>
          <w:szCs w:val="20"/>
        </w:rPr>
        <w:t xml:space="preserve"> 2357-3143</w:t>
      </w:r>
    </w:p>
    <w:p w14:paraId="5DE4FA62" w14:textId="2D732BC3" w:rsidR="007B75DB" w:rsidRPr="00AC435E" w:rsidRDefault="007B75DB" w:rsidP="007B75DB">
      <w:pPr>
        <w:widowControl w:val="0"/>
        <w:rPr>
          <w:rFonts w:ascii="Tahoma" w:hAnsi="Tahoma"/>
          <w:sz w:val="20"/>
          <w:szCs w:val="20"/>
        </w:rPr>
      </w:pPr>
      <w:r w:rsidRPr="00AC435E">
        <w:rPr>
          <w:rFonts w:ascii="Tahoma" w:hAnsi="Tahoma" w:cs="Tahoma"/>
          <w:sz w:val="20"/>
          <w:szCs w:val="20"/>
        </w:rPr>
        <w:t xml:space="preserve">E-mail: </w:t>
      </w:r>
      <w:r w:rsidR="00911634" w:rsidRPr="00AC435E">
        <w:rPr>
          <w:rFonts w:ascii="Tahoma" w:hAnsi="Tahoma" w:cs="Tahoma"/>
          <w:sz w:val="20"/>
          <w:szCs w:val="20"/>
        </w:rPr>
        <w:t>mauro.gardusi@bradesco.com.br</w:t>
      </w:r>
    </w:p>
    <w:p w14:paraId="346674FE" w14:textId="77777777" w:rsidR="00850FE0" w:rsidRPr="00AC435E" w:rsidRDefault="00850FE0" w:rsidP="00F32B4F">
      <w:pPr>
        <w:pStyle w:val="Corpodetexto3"/>
        <w:rPr>
          <w:rFonts w:ascii="Tahoma" w:hAnsi="Tahoma" w:cs="Tahoma"/>
        </w:rPr>
      </w:pPr>
    </w:p>
    <w:p w14:paraId="59A3039F" w14:textId="77777777" w:rsidR="00C20F12" w:rsidRPr="00AC435E" w:rsidRDefault="00C20F12" w:rsidP="00A82EF8">
      <w:pPr>
        <w:widowControl w:val="0"/>
        <w:numPr>
          <w:ilvl w:val="1"/>
          <w:numId w:val="16"/>
        </w:numPr>
        <w:tabs>
          <w:tab w:val="left" w:pos="567"/>
        </w:tabs>
        <w:ind w:left="0" w:firstLine="0"/>
        <w:rPr>
          <w:rFonts w:ascii="Tahoma" w:hAnsi="Tahoma" w:cs="Tahoma"/>
          <w:sz w:val="20"/>
          <w:szCs w:val="20"/>
        </w:rPr>
      </w:pPr>
      <w:r w:rsidRPr="00AC435E">
        <w:rPr>
          <w:rFonts w:ascii="Tahoma" w:hAnsi="Tahoma" w:cs="Tahoma"/>
          <w:sz w:val="20"/>
          <w:szCs w:val="20"/>
        </w:rPr>
        <w:t>As comunicações referentes a esta Escritura de Emissão serão consideradas entregues quando recebidas sob protocolo ou com “</w:t>
      </w:r>
      <w:r w:rsidRPr="00AC435E">
        <w:rPr>
          <w:rFonts w:ascii="Tahoma" w:hAnsi="Tahoma" w:cs="Tahoma"/>
          <w:i/>
          <w:sz w:val="20"/>
          <w:szCs w:val="20"/>
        </w:rPr>
        <w:t>Aviso de Recebimento</w:t>
      </w:r>
      <w:r w:rsidRPr="00AC435E">
        <w:rPr>
          <w:rFonts w:ascii="Tahoma" w:hAnsi="Tahoma" w:cs="Tahoma"/>
          <w:sz w:val="20"/>
          <w:szCs w:val="20"/>
        </w:rPr>
        <w:t xml:space="preserve">” expedido pelo correio ou por telegrama, nos endereços acima. As comunicações feitas por meio de fax ou correio eletrônico serão consideradas recebidas na data de seu envio, desde que seu recebimento seja confirmado </w:t>
      </w:r>
      <w:r w:rsidR="00D15F34" w:rsidRPr="00AC435E">
        <w:rPr>
          <w:rFonts w:ascii="Tahoma" w:hAnsi="Tahoma" w:cs="Tahoma"/>
          <w:sz w:val="20"/>
          <w:szCs w:val="20"/>
        </w:rPr>
        <w:t xml:space="preserve">por meio </w:t>
      </w:r>
      <w:r w:rsidRPr="00AC435E">
        <w:rPr>
          <w:rFonts w:ascii="Tahoma" w:hAnsi="Tahoma" w:cs="Tahoma"/>
          <w:sz w:val="20"/>
          <w:szCs w:val="20"/>
        </w:rPr>
        <w:t xml:space="preserve">de indicativo (recibo emitido pela máquina utilizada pelo remetente) seguido de confirmação verbal por telefone. Os respectivos originais deverão ser encaminhados para os endereços acima em até </w:t>
      </w:r>
      <w:r w:rsidR="00D15F34" w:rsidRPr="00AC435E">
        <w:rPr>
          <w:rFonts w:ascii="Tahoma" w:hAnsi="Tahoma"/>
          <w:sz w:val="20"/>
          <w:szCs w:val="20"/>
        </w:rPr>
        <w:t>0</w:t>
      </w:r>
      <w:r w:rsidRPr="00AC435E">
        <w:rPr>
          <w:rFonts w:ascii="Tahoma" w:hAnsi="Tahoma"/>
          <w:sz w:val="20"/>
          <w:szCs w:val="20"/>
        </w:rPr>
        <w:t>5 (cinco</w:t>
      </w:r>
      <w:r w:rsidRPr="00AC435E">
        <w:rPr>
          <w:rFonts w:ascii="Tahoma" w:hAnsi="Tahoma" w:cs="Tahoma"/>
          <w:sz w:val="20"/>
          <w:szCs w:val="20"/>
        </w:rPr>
        <w:t xml:space="preserve">) </w:t>
      </w:r>
      <w:r w:rsidR="00A95BE3" w:rsidRPr="00AC435E">
        <w:rPr>
          <w:rFonts w:ascii="Tahoma" w:hAnsi="Tahoma" w:cs="Tahoma"/>
          <w:sz w:val="20"/>
          <w:szCs w:val="20"/>
        </w:rPr>
        <w:t>Dias Úteis</w:t>
      </w:r>
      <w:r w:rsidRPr="00AC435E">
        <w:rPr>
          <w:rFonts w:ascii="Tahoma" w:hAnsi="Tahoma" w:cs="Tahoma"/>
          <w:sz w:val="20"/>
          <w:szCs w:val="20"/>
        </w:rPr>
        <w:t xml:space="preserve"> após o envio da mensagem. </w:t>
      </w:r>
    </w:p>
    <w:p w14:paraId="5DCED250" w14:textId="77777777" w:rsidR="00C20F12" w:rsidRPr="00AC435E" w:rsidRDefault="00C20F12" w:rsidP="00F32B4F">
      <w:pPr>
        <w:widowControl w:val="0"/>
        <w:tabs>
          <w:tab w:val="left" w:pos="567"/>
        </w:tabs>
        <w:rPr>
          <w:rFonts w:ascii="Tahoma" w:hAnsi="Tahoma" w:cs="Tahoma"/>
          <w:sz w:val="20"/>
          <w:szCs w:val="20"/>
        </w:rPr>
      </w:pPr>
    </w:p>
    <w:p w14:paraId="626721F3" w14:textId="77777777" w:rsidR="00C20F12" w:rsidRPr="00AC435E" w:rsidRDefault="00C20F12" w:rsidP="00A82EF8">
      <w:pPr>
        <w:widowControl w:val="0"/>
        <w:numPr>
          <w:ilvl w:val="1"/>
          <w:numId w:val="16"/>
        </w:numPr>
        <w:tabs>
          <w:tab w:val="left" w:pos="567"/>
        </w:tabs>
        <w:ind w:left="0" w:firstLine="0"/>
        <w:rPr>
          <w:rFonts w:ascii="Tahoma" w:hAnsi="Tahoma" w:cs="Tahoma"/>
          <w:sz w:val="20"/>
          <w:szCs w:val="20"/>
        </w:rPr>
      </w:pPr>
      <w:bookmarkStart w:id="155" w:name="_Ref2024122"/>
      <w:bookmarkStart w:id="156" w:name="_Ref261312082"/>
      <w:r w:rsidRPr="00AC435E">
        <w:rPr>
          <w:rFonts w:ascii="Tahoma" w:hAnsi="Tahoma" w:cs="Tahoma"/>
          <w:sz w:val="20"/>
          <w:szCs w:val="20"/>
        </w:rPr>
        <w:t xml:space="preserve">A mudança de qualquer dos endereços acima ou das pessoas responsáveis pelo recebimento das comunicações deverá ser comunicada à outra Parte pela parte que tiver seu endereço alterado ou a pessoa responsável pelo recebimento das comunicações, em até </w:t>
      </w:r>
      <w:r w:rsidR="00D15F34" w:rsidRPr="00AC435E">
        <w:rPr>
          <w:rFonts w:ascii="Tahoma" w:hAnsi="Tahoma"/>
          <w:sz w:val="20"/>
          <w:szCs w:val="20"/>
        </w:rPr>
        <w:t>05 (cinco</w:t>
      </w:r>
      <w:r w:rsidR="00D15F34" w:rsidRPr="00AC435E">
        <w:rPr>
          <w:rFonts w:ascii="Tahoma" w:hAnsi="Tahoma" w:cs="Tahoma"/>
          <w:sz w:val="20"/>
          <w:szCs w:val="20"/>
        </w:rPr>
        <w:t xml:space="preserve">) </w:t>
      </w:r>
      <w:r w:rsidRPr="00AC435E">
        <w:rPr>
          <w:rFonts w:ascii="Tahoma" w:hAnsi="Tahoma" w:cs="Tahoma"/>
          <w:sz w:val="20"/>
          <w:szCs w:val="20"/>
        </w:rPr>
        <w:t>dias contados da sua ocorrência.</w:t>
      </w:r>
      <w:bookmarkEnd w:id="155"/>
      <w:bookmarkEnd w:id="156"/>
    </w:p>
    <w:p w14:paraId="298E4DC8" w14:textId="77777777" w:rsidR="00C20F12" w:rsidRPr="00AC435E" w:rsidRDefault="00C20F12" w:rsidP="00F32B4F">
      <w:pPr>
        <w:widowControl w:val="0"/>
        <w:tabs>
          <w:tab w:val="left" w:pos="567"/>
        </w:tabs>
        <w:rPr>
          <w:rFonts w:ascii="Tahoma" w:hAnsi="Tahoma" w:cs="Tahoma"/>
          <w:sz w:val="20"/>
          <w:szCs w:val="20"/>
        </w:rPr>
      </w:pPr>
    </w:p>
    <w:p w14:paraId="534AB7B7" w14:textId="008D5687" w:rsidR="00C20F12" w:rsidRPr="00AC435E" w:rsidRDefault="00C20F12" w:rsidP="00A82EF8">
      <w:pPr>
        <w:widowControl w:val="0"/>
        <w:numPr>
          <w:ilvl w:val="1"/>
          <w:numId w:val="16"/>
        </w:numPr>
        <w:tabs>
          <w:tab w:val="left" w:pos="567"/>
        </w:tabs>
        <w:ind w:left="0" w:firstLine="0"/>
        <w:rPr>
          <w:rFonts w:ascii="Tahoma" w:hAnsi="Tahoma" w:cs="Tahoma"/>
          <w:sz w:val="20"/>
          <w:szCs w:val="20"/>
        </w:rPr>
      </w:pPr>
      <w:r w:rsidRPr="00AC435E">
        <w:rPr>
          <w:rFonts w:ascii="Tahoma" w:hAnsi="Tahoma" w:cs="Tahoma"/>
          <w:sz w:val="20"/>
          <w:szCs w:val="20"/>
        </w:rPr>
        <w:t>Eventuais prejuízos decorrentes da não observância do disposto n</w:t>
      </w:r>
      <w:r w:rsidR="00192F8C" w:rsidRPr="00AC435E">
        <w:rPr>
          <w:rFonts w:ascii="Tahoma" w:hAnsi="Tahoma" w:cs="Tahoma"/>
          <w:sz w:val="20"/>
          <w:szCs w:val="20"/>
        </w:rPr>
        <w:t>a Cláusula</w:t>
      </w:r>
      <w:r w:rsidR="00A30F0D" w:rsidRPr="00AC435E">
        <w:rPr>
          <w:rFonts w:ascii="Tahoma" w:hAnsi="Tahoma" w:cs="Tahoma"/>
          <w:sz w:val="20"/>
          <w:szCs w:val="20"/>
        </w:rPr>
        <w:t xml:space="preserve"> </w:t>
      </w:r>
      <w:r w:rsidR="002800C4" w:rsidRPr="00AC435E">
        <w:rPr>
          <w:rFonts w:ascii="Tahoma" w:hAnsi="Tahoma" w:cs="Tahoma"/>
          <w:sz w:val="20"/>
          <w:szCs w:val="20"/>
        </w:rPr>
        <w:fldChar w:fldCharType="begin"/>
      </w:r>
      <w:r w:rsidR="00192F8C" w:rsidRPr="00AC435E">
        <w:rPr>
          <w:rFonts w:ascii="Tahoma" w:hAnsi="Tahoma" w:cs="Tahoma"/>
          <w:sz w:val="20"/>
          <w:szCs w:val="20"/>
        </w:rPr>
        <w:instrText xml:space="preserve"> REF _Ref2024122 \r \h </w:instrText>
      </w:r>
      <w:r w:rsidR="00AC435E">
        <w:rPr>
          <w:rFonts w:ascii="Tahoma" w:hAnsi="Tahoma" w:cs="Tahoma"/>
          <w:sz w:val="20"/>
          <w:szCs w:val="20"/>
        </w:rPr>
        <w:instrText xml:space="preserve"> \* MERGEFORMAT </w:instrText>
      </w:r>
      <w:r w:rsidR="002800C4" w:rsidRPr="00AC435E">
        <w:rPr>
          <w:rFonts w:ascii="Tahoma" w:hAnsi="Tahoma" w:cs="Tahoma"/>
          <w:sz w:val="20"/>
          <w:szCs w:val="20"/>
        </w:rPr>
      </w:r>
      <w:r w:rsidR="002800C4" w:rsidRPr="00AC435E">
        <w:rPr>
          <w:rFonts w:ascii="Tahoma" w:hAnsi="Tahoma" w:cs="Tahoma"/>
          <w:sz w:val="20"/>
          <w:szCs w:val="20"/>
        </w:rPr>
        <w:fldChar w:fldCharType="separate"/>
      </w:r>
      <w:r w:rsidR="00AA5A47">
        <w:rPr>
          <w:rFonts w:ascii="Tahoma" w:hAnsi="Tahoma" w:cs="Tahoma"/>
          <w:sz w:val="20"/>
          <w:szCs w:val="20"/>
        </w:rPr>
        <w:t>10.3</w:t>
      </w:r>
      <w:r w:rsidR="002800C4" w:rsidRPr="00AC435E">
        <w:rPr>
          <w:rFonts w:ascii="Tahoma" w:hAnsi="Tahoma" w:cs="Tahoma"/>
          <w:sz w:val="20"/>
          <w:szCs w:val="20"/>
        </w:rPr>
        <w:fldChar w:fldCharType="end"/>
      </w:r>
      <w:r w:rsidR="00A30F0D" w:rsidRPr="00AC435E">
        <w:rPr>
          <w:rFonts w:ascii="Tahoma" w:hAnsi="Tahoma" w:cs="Tahoma"/>
          <w:sz w:val="20"/>
          <w:szCs w:val="20"/>
        </w:rPr>
        <w:t xml:space="preserve"> acima</w:t>
      </w:r>
      <w:r w:rsidRPr="00AC435E">
        <w:rPr>
          <w:rFonts w:ascii="Tahoma" w:hAnsi="Tahoma" w:cs="Tahoma"/>
          <w:sz w:val="20"/>
          <w:szCs w:val="20"/>
        </w:rPr>
        <w:t xml:space="preserve"> serão arcados pela Parte inadimplente.</w:t>
      </w:r>
    </w:p>
    <w:p w14:paraId="4BE4D4EB" w14:textId="77777777" w:rsidR="00AC435E" w:rsidRPr="00AC435E" w:rsidRDefault="00AC435E" w:rsidP="00F32B4F">
      <w:pPr>
        <w:widowControl w:val="0"/>
        <w:tabs>
          <w:tab w:val="left" w:pos="567"/>
        </w:tabs>
        <w:rPr>
          <w:rFonts w:ascii="Tahoma" w:hAnsi="Tahoma" w:cs="Tahoma"/>
          <w:sz w:val="20"/>
          <w:szCs w:val="20"/>
        </w:rPr>
      </w:pPr>
    </w:p>
    <w:p w14:paraId="09EEE375" w14:textId="77777777" w:rsidR="0027405C" w:rsidRPr="00AC435E" w:rsidRDefault="0027405C"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Cláusula X</w:t>
      </w:r>
      <w:r w:rsidR="00F30263" w:rsidRPr="00AC435E">
        <w:rPr>
          <w:rFonts w:ascii="Tahoma" w:hAnsi="Tahoma" w:cs="Tahoma"/>
          <w:b/>
          <w:smallCaps/>
          <w:sz w:val="20"/>
          <w:szCs w:val="20"/>
        </w:rPr>
        <w:t>I</w:t>
      </w:r>
    </w:p>
    <w:p w14:paraId="2C98B7A0" w14:textId="77777777" w:rsidR="0027405C" w:rsidRPr="00AC435E" w:rsidRDefault="0030755F"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Das</w:t>
      </w:r>
      <w:r w:rsidR="0027405C" w:rsidRPr="00AC435E">
        <w:rPr>
          <w:rFonts w:ascii="Tahoma" w:hAnsi="Tahoma" w:cs="Tahoma"/>
          <w:b/>
          <w:smallCaps/>
          <w:sz w:val="20"/>
          <w:szCs w:val="20"/>
        </w:rPr>
        <w:t xml:space="preserve"> disposições gerais </w:t>
      </w:r>
    </w:p>
    <w:p w14:paraId="79C950D6" w14:textId="77777777" w:rsidR="00C20F12" w:rsidRPr="00AC435E" w:rsidRDefault="00C20F12" w:rsidP="00F32B4F">
      <w:pPr>
        <w:widowControl w:val="0"/>
        <w:tabs>
          <w:tab w:val="left" w:pos="567"/>
        </w:tabs>
        <w:rPr>
          <w:rFonts w:ascii="Tahoma" w:hAnsi="Tahoma" w:cs="Tahoma"/>
          <w:sz w:val="20"/>
          <w:szCs w:val="20"/>
        </w:rPr>
      </w:pPr>
    </w:p>
    <w:p w14:paraId="3B2F082B" w14:textId="77777777" w:rsidR="00C20F12" w:rsidRPr="00AC435E" w:rsidRDefault="00C20F12" w:rsidP="00A82EF8">
      <w:pPr>
        <w:widowControl w:val="0"/>
        <w:numPr>
          <w:ilvl w:val="1"/>
          <w:numId w:val="17"/>
        </w:numPr>
        <w:tabs>
          <w:tab w:val="clear" w:pos="720"/>
        </w:tabs>
        <w:ind w:left="0" w:firstLine="0"/>
        <w:rPr>
          <w:rFonts w:ascii="Tahoma" w:hAnsi="Tahoma" w:cs="Tahoma"/>
          <w:sz w:val="20"/>
          <w:szCs w:val="20"/>
        </w:rPr>
      </w:pPr>
      <w:r w:rsidRPr="00AC435E">
        <w:rPr>
          <w:rFonts w:ascii="Tahoma" w:hAnsi="Tahoma" w:cs="Tahoma"/>
          <w:sz w:val="20"/>
          <w:szCs w:val="20"/>
        </w:rPr>
        <w:t xml:space="preserve">Não se presume a renúncia a qualquer dos direitos decorrentes </w:t>
      </w:r>
      <w:r w:rsidR="00567E50" w:rsidRPr="00AC435E">
        <w:rPr>
          <w:rFonts w:ascii="Tahoma" w:hAnsi="Tahoma" w:cs="Tahoma"/>
          <w:sz w:val="20"/>
          <w:szCs w:val="20"/>
        </w:rPr>
        <w:t>desta Escritura de Emissão</w:t>
      </w:r>
      <w:r w:rsidRPr="00AC435E">
        <w:rPr>
          <w:rFonts w:ascii="Tahoma" w:hAnsi="Tahoma" w:cs="Tahoma"/>
          <w:sz w:val="20"/>
          <w:szCs w:val="20"/>
        </w:rPr>
        <w:t>.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16593F27" w14:textId="77777777" w:rsidR="00C20F12" w:rsidRPr="00AC435E" w:rsidRDefault="00C20F12" w:rsidP="00F32B4F">
      <w:pPr>
        <w:widowControl w:val="0"/>
        <w:rPr>
          <w:rFonts w:ascii="Tahoma" w:hAnsi="Tahoma" w:cs="Tahoma"/>
          <w:sz w:val="20"/>
          <w:szCs w:val="20"/>
        </w:rPr>
      </w:pPr>
    </w:p>
    <w:p w14:paraId="78D8735C" w14:textId="77777777" w:rsidR="00C20F12" w:rsidRPr="00AC435E" w:rsidRDefault="00C20F12" w:rsidP="00A82EF8">
      <w:pPr>
        <w:widowControl w:val="0"/>
        <w:numPr>
          <w:ilvl w:val="1"/>
          <w:numId w:val="17"/>
        </w:numPr>
        <w:tabs>
          <w:tab w:val="left" w:pos="567"/>
        </w:tabs>
        <w:ind w:left="0" w:firstLine="0"/>
        <w:rPr>
          <w:rFonts w:ascii="Tahoma" w:hAnsi="Tahoma" w:cs="Tahoma"/>
          <w:sz w:val="20"/>
          <w:szCs w:val="20"/>
        </w:rPr>
      </w:pPr>
      <w:r w:rsidRPr="00AC435E">
        <w:rPr>
          <w:rFonts w:ascii="Tahoma" w:hAnsi="Tahoma" w:cs="Tahoma"/>
          <w:sz w:val="20"/>
          <w:szCs w:val="20"/>
        </w:rPr>
        <w:t xml:space="preserve">A presente Escritura de Emissão é firmada em caráter irrevogável e irretratável, obrigando as Partes por si e seus sucessores, salvo na hipótese de não </w:t>
      </w:r>
      <w:r w:rsidR="004C32D0" w:rsidRPr="00AC435E">
        <w:rPr>
          <w:rFonts w:ascii="Tahoma" w:hAnsi="Tahoma" w:cs="Tahoma"/>
          <w:sz w:val="20"/>
          <w:szCs w:val="20"/>
        </w:rPr>
        <w:t xml:space="preserve">atendimento </w:t>
      </w:r>
      <w:r w:rsidRPr="00AC435E">
        <w:rPr>
          <w:rFonts w:ascii="Tahoma" w:hAnsi="Tahoma" w:cs="Tahoma"/>
          <w:sz w:val="20"/>
          <w:szCs w:val="20"/>
        </w:rPr>
        <w:t xml:space="preserve">dos requisitos relacionados na </w:t>
      </w:r>
      <w:r w:rsidR="00C32A3B" w:rsidRPr="00AC435E">
        <w:rPr>
          <w:rFonts w:ascii="Tahoma" w:hAnsi="Tahoma" w:cs="Tahoma"/>
          <w:sz w:val="20"/>
          <w:szCs w:val="20"/>
        </w:rPr>
        <w:t xml:space="preserve">Cláusula </w:t>
      </w:r>
      <w:r w:rsidR="002667ED" w:rsidRPr="00AC435E">
        <w:rPr>
          <w:rFonts w:ascii="Tahoma" w:hAnsi="Tahoma" w:cs="Tahoma"/>
          <w:sz w:val="20"/>
          <w:szCs w:val="20"/>
        </w:rPr>
        <w:t>I</w:t>
      </w:r>
      <w:r w:rsidR="003803E5" w:rsidRPr="00AC435E">
        <w:rPr>
          <w:rFonts w:ascii="Tahoma" w:hAnsi="Tahoma" w:cs="Tahoma"/>
          <w:sz w:val="20"/>
          <w:szCs w:val="20"/>
        </w:rPr>
        <w:t xml:space="preserve">II </w:t>
      </w:r>
      <w:r w:rsidR="00192F8C" w:rsidRPr="00AC435E">
        <w:rPr>
          <w:rFonts w:ascii="Tahoma" w:hAnsi="Tahoma" w:cs="Tahoma"/>
          <w:sz w:val="20"/>
          <w:szCs w:val="20"/>
        </w:rPr>
        <w:t>desta Escritura de Emissão</w:t>
      </w:r>
      <w:r w:rsidRPr="00AC435E">
        <w:rPr>
          <w:rFonts w:ascii="Tahoma" w:hAnsi="Tahoma" w:cs="Tahoma"/>
          <w:sz w:val="20"/>
          <w:szCs w:val="20"/>
        </w:rPr>
        <w:t>.</w:t>
      </w:r>
    </w:p>
    <w:p w14:paraId="22CE9978" w14:textId="77777777" w:rsidR="00C20F12" w:rsidRPr="00AC435E" w:rsidRDefault="00C20F12" w:rsidP="00F32B4F">
      <w:pPr>
        <w:widowControl w:val="0"/>
        <w:rPr>
          <w:rFonts w:ascii="Tahoma" w:hAnsi="Tahoma" w:cs="Tahoma"/>
          <w:sz w:val="20"/>
          <w:szCs w:val="20"/>
        </w:rPr>
      </w:pPr>
    </w:p>
    <w:p w14:paraId="6AE24C9C" w14:textId="77777777" w:rsidR="00C20F12" w:rsidRPr="00AC435E" w:rsidRDefault="00C20F12" w:rsidP="00A82EF8">
      <w:pPr>
        <w:widowControl w:val="0"/>
        <w:numPr>
          <w:ilvl w:val="1"/>
          <w:numId w:val="17"/>
        </w:numPr>
        <w:tabs>
          <w:tab w:val="left" w:pos="567"/>
        </w:tabs>
        <w:ind w:left="0" w:firstLine="0"/>
        <w:rPr>
          <w:rFonts w:ascii="Tahoma" w:hAnsi="Tahoma" w:cs="Tahoma"/>
          <w:sz w:val="20"/>
          <w:szCs w:val="20"/>
        </w:rPr>
      </w:pPr>
      <w:r w:rsidRPr="00AC435E">
        <w:rPr>
          <w:rFonts w:ascii="Tahoma" w:hAnsi="Tahoma" w:cs="Tahoma"/>
          <w:sz w:val="20"/>
          <w:szCs w:val="20"/>
        </w:rPr>
        <w:t xml:space="preserve">Caso qualquer das disposições desta Escritura de Emissão venha a ser julgada ilegal, inválida ou ineficaz, prevalecerão todas as demais disposições não afetadas por tal julgamento, comprometendo-se as </w:t>
      </w:r>
      <w:r w:rsidR="003803E5" w:rsidRPr="00AC435E">
        <w:rPr>
          <w:rFonts w:ascii="Tahoma" w:hAnsi="Tahoma" w:cs="Tahoma"/>
          <w:sz w:val="20"/>
          <w:szCs w:val="20"/>
        </w:rPr>
        <w:t>Partes</w:t>
      </w:r>
      <w:r w:rsidRPr="00AC435E">
        <w:rPr>
          <w:rFonts w:ascii="Tahoma" w:hAnsi="Tahoma" w:cs="Tahoma"/>
          <w:sz w:val="20"/>
          <w:szCs w:val="20"/>
        </w:rPr>
        <w:t>, em boa-fé, a substituir a disposição afetada por outra que, na medida do possível, produza o mesmo efeito.</w:t>
      </w:r>
    </w:p>
    <w:p w14:paraId="06A1E979" w14:textId="77777777" w:rsidR="00C20F12" w:rsidRPr="00AC435E" w:rsidRDefault="00C20F12" w:rsidP="00F32B4F">
      <w:pPr>
        <w:widowControl w:val="0"/>
        <w:rPr>
          <w:rFonts w:ascii="Tahoma" w:hAnsi="Tahoma" w:cs="Tahoma"/>
          <w:sz w:val="20"/>
          <w:szCs w:val="20"/>
        </w:rPr>
      </w:pPr>
    </w:p>
    <w:p w14:paraId="0C86708C" w14:textId="77777777" w:rsidR="00C20F12" w:rsidRPr="00AC435E" w:rsidRDefault="00C20F12" w:rsidP="00A82EF8">
      <w:pPr>
        <w:widowControl w:val="0"/>
        <w:numPr>
          <w:ilvl w:val="1"/>
          <w:numId w:val="17"/>
        </w:numPr>
        <w:tabs>
          <w:tab w:val="left" w:pos="567"/>
        </w:tabs>
        <w:ind w:left="0" w:firstLine="0"/>
        <w:rPr>
          <w:rFonts w:ascii="Tahoma" w:hAnsi="Tahoma" w:cs="Tahoma"/>
          <w:sz w:val="20"/>
          <w:szCs w:val="20"/>
        </w:rPr>
      </w:pPr>
      <w:r w:rsidRPr="00AC435E">
        <w:rPr>
          <w:rFonts w:ascii="Tahoma" w:hAnsi="Tahoma" w:cs="Tahoma"/>
          <w:sz w:val="20"/>
          <w:szCs w:val="20"/>
        </w:rPr>
        <w:t xml:space="preserve">A presente Escritura de Emissão e as Debêntures constituem título executivo extrajudicial, nos termos do artigo </w:t>
      </w:r>
      <w:r w:rsidR="00364729" w:rsidRPr="00AC435E">
        <w:rPr>
          <w:rFonts w:ascii="Tahoma" w:hAnsi="Tahoma" w:cs="Tahoma"/>
          <w:sz w:val="20"/>
          <w:szCs w:val="20"/>
        </w:rPr>
        <w:t>784</w:t>
      </w:r>
      <w:r w:rsidRPr="00AC435E">
        <w:rPr>
          <w:rFonts w:ascii="Tahoma" w:hAnsi="Tahoma" w:cs="Tahoma"/>
          <w:sz w:val="20"/>
          <w:szCs w:val="20"/>
        </w:rPr>
        <w:t xml:space="preserve">, incisos I e II do Código de Processo Civil, e as obrigações nela contidas estão sujeitas à execução específica, de acordo com os artigos </w:t>
      </w:r>
      <w:r w:rsidR="00364729" w:rsidRPr="00AC435E">
        <w:rPr>
          <w:rFonts w:ascii="Tahoma" w:hAnsi="Tahoma" w:cs="Tahoma"/>
          <w:sz w:val="20"/>
          <w:szCs w:val="20"/>
        </w:rPr>
        <w:t>81</w:t>
      </w:r>
      <w:r w:rsidR="000318E5" w:rsidRPr="00AC435E">
        <w:rPr>
          <w:rFonts w:ascii="Tahoma" w:hAnsi="Tahoma" w:cs="Tahoma"/>
          <w:sz w:val="20"/>
          <w:szCs w:val="20"/>
        </w:rPr>
        <w:t>4</w:t>
      </w:r>
      <w:r w:rsidRPr="00AC435E">
        <w:rPr>
          <w:rFonts w:ascii="Tahoma" w:hAnsi="Tahoma" w:cs="Tahoma"/>
          <w:sz w:val="20"/>
          <w:szCs w:val="20"/>
        </w:rPr>
        <w:t xml:space="preserve"> e seguintes do Código de Processo Civil.</w:t>
      </w:r>
    </w:p>
    <w:p w14:paraId="1C985712" w14:textId="77777777" w:rsidR="00FC4697" w:rsidRPr="00AC435E" w:rsidRDefault="00FC4697" w:rsidP="00EC0288">
      <w:pPr>
        <w:jc w:val="left"/>
        <w:rPr>
          <w:rFonts w:ascii="Tahoma" w:hAnsi="Tahoma" w:cs="Tahoma"/>
          <w:sz w:val="20"/>
          <w:szCs w:val="20"/>
        </w:rPr>
      </w:pPr>
    </w:p>
    <w:p w14:paraId="1B510776" w14:textId="77777777" w:rsidR="001F54FE" w:rsidRPr="00AC435E" w:rsidRDefault="001F54FE" w:rsidP="00A82EF8">
      <w:pPr>
        <w:widowControl w:val="0"/>
        <w:numPr>
          <w:ilvl w:val="1"/>
          <w:numId w:val="17"/>
        </w:numPr>
        <w:tabs>
          <w:tab w:val="left" w:pos="567"/>
        </w:tabs>
        <w:ind w:left="0" w:firstLine="0"/>
        <w:rPr>
          <w:rFonts w:ascii="Tahoma" w:hAnsi="Tahoma" w:cs="Tahoma"/>
          <w:sz w:val="20"/>
          <w:szCs w:val="20"/>
        </w:rPr>
      </w:pPr>
      <w:r w:rsidRPr="00AC435E">
        <w:rPr>
          <w:rFonts w:ascii="Tahoma" w:hAnsi="Tahoma" w:cs="Tahoma"/>
          <w:sz w:val="20"/>
          <w:szCs w:val="20"/>
        </w:rPr>
        <w:t xml:space="preserve">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w:t>
      </w:r>
      <w:r w:rsidR="009D7CFB" w:rsidRPr="00AC435E">
        <w:rPr>
          <w:rFonts w:ascii="Tahoma" w:hAnsi="Tahoma" w:cs="Tahoma"/>
          <w:sz w:val="20"/>
          <w:szCs w:val="20"/>
        </w:rPr>
        <w:t xml:space="preserve">sendo </w:t>
      </w:r>
      <w:r w:rsidRPr="00AC435E">
        <w:rPr>
          <w:rFonts w:ascii="Tahoma" w:hAnsi="Tahoma" w:cs="Tahoma"/>
          <w:sz w:val="20"/>
          <w:szCs w:val="20"/>
        </w:rPr>
        <w:t xml:space="preserve">que </w:t>
      </w:r>
      <w:r w:rsidR="009D7CFB" w:rsidRPr="00AC435E">
        <w:rPr>
          <w:rFonts w:ascii="Tahoma" w:hAnsi="Tahoma" w:cs="Tahoma"/>
          <w:sz w:val="20"/>
          <w:szCs w:val="20"/>
        </w:rPr>
        <w:t xml:space="preserve">estes </w:t>
      </w:r>
      <w:r w:rsidRPr="00AC435E">
        <w:rPr>
          <w:rFonts w:ascii="Tahoma" w:hAnsi="Tahoma" w:cs="Tahoma"/>
          <w:sz w:val="20"/>
          <w:szCs w:val="20"/>
        </w:rPr>
        <w:t xml:space="preserve">permanecerão sob obrigação legal e regulamentar </w:t>
      </w:r>
      <w:r w:rsidR="009D7CFB" w:rsidRPr="00AC435E">
        <w:rPr>
          <w:rFonts w:ascii="Tahoma" w:hAnsi="Tahoma" w:cs="Tahoma"/>
          <w:sz w:val="20"/>
          <w:szCs w:val="20"/>
        </w:rPr>
        <w:t xml:space="preserve">de serem elaborados pela </w:t>
      </w:r>
      <w:r w:rsidRPr="00AC435E">
        <w:rPr>
          <w:rFonts w:ascii="Tahoma" w:hAnsi="Tahoma" w:cs="Tahoma"/>
          <w:sz w:val="20"/>
          <w:szCs w:val="20"/>
        </w:rPr>
        <w:t>Emissora, nos termos da legislação aplicável</w:t>
      </w:r>
      <w:r w:rsidRPr="00AC435E">
        <w:rPr>
          <w:rFonts w:ascii="Tahoma" w:hAnsi="Tahoma" w:cs="Tahoma"/>
          <w:bCs/>
          <w:sz w:val="20"/>
          <w:szCs w:val="20"/>
        </w:rPr>
        <w:t>.</w:t>
      </w:r>
    </w:p>
    <w:p w14:paraId="0E97FD02" w14:textId="77777777" w:rsidR="001D32FD" w:rsidRPr="00AC435E" w:rsidRDefault="001D32FD" w:rsidP="00192F8C">
      <w:pPr>
        <w:rPr>
          <w:rFonts w:ascii="Tahoma" w:hAnsi="Tahoma" w:cs="Tahoma"/>
          <w:sz w:val="20"/>
          <w:szCs w:val="20"/>
        </w:rPr>
      </w:pPr>
    </w:p>
    <w:p w14:paraId="77D1DF9C" w14:textId="77777777" w:rsidR="001D32FD" w:rsidRPr="00AC435E" w:rsidRDefault="00606923" w:rsidP="00A82EF8">
      <w:pPr>
        <w:widowControl w:val="0"/>
        <w:numPr>
          <w:ilvl w:val="1"/>
          <w:numId w:val="17"/>
        </w:numPr>
        <w:tabs>
          <w:tab w:val="left" w:pos="567"/>
        </w:tabs>
        <w:ind w:left="0" w:firstLine="0"/>
        <w:rPr>
          <w:rFonts w:ascii="Tahoma" w:hAnsi="Tahoma" w:cs="Tahoma"/>
          <w:sz w:val="20"/>
          <w:szCs w:val="20"/>
        </w:rPr>
      </w:pPr>
      <w:r w:rsidRPr="00AC435E">
        <w:rPr>
          <w:rFonts w:ascii="Tahoma" w:hAnsi="Tahoma" w:cs="Tahoma"/>
          <w:sz w:val="20"/>
          <w:szCs w:val="20"/>
        </w:rPr>
        <w:t>Sem prejuízo do disposto na Instrução CVM</w:t>
      </w:r>
      <w:r w:rsidR="003803E5" w:rsidRPr="00AC435E">
        <w:rPr>
          <w:rFonts w:ascii="Tahoma" w:hAnsi="Tahoma" w:cs="Tahoma"/>
          <w:sz w:val="20"/>
          <w:szCs w:val="20"/>
        </w:rPr>
        <w:t xml:space="preserve"> </w:t>
      </w:r>
      <w:r w:rsidR="002667ED" w:rsidRPr="00AC435E">
        <w:rPr>
          <w:rFonts w:ascii="Tahoma" w:hAnsi="Tahoma" w:cs="Tahoma"/>
          <w:sz w:val="20"/>
          <w:szCs w:val="20"/>
        </w:rPr>
        <w:t>583</w:t>
      </w:r>
      <w:r w:rsidRPr="00AC435E">
        <w:rPr>
          <w:rFonts w:ascii="Tahoma" w:hAnsi="Tahoma" w:cs="Tahoma"/>
          <w:sz w:val="20"/>
          <w:szCs w:val="20"/>
        </w:rPr>
        <w:t>, o</w:t>
      </w:r>
      <w:r w:rsidR="001D32FD" w:rsidRPr="00AC435E">
        <w:rPr>
          <w:rFonts w:ascii="Tahoma" w:hAnsi="Tahoma" w:cs="Tahoma"/>
          <w:sz w:val="20"/>
          <w:szCs w:val="20"/>
        </w:rPr>
        <w:t xml:space="preserve"> Agente Fiduciário não será obrigado a efetuar nenhuma verificação de veracidade ou completude das informações técnicas e financeiras constantes em qualquer documento que lhe seja enviado com o fim de informar, complementar, esclarecer, retificar ou ratificar as informações presentes </w:t>
      </w:r>
      <w:r w:rsidR="00E721F7" w:rsidRPr="00AC435E">
        <w:rPr>
          <w:rFonts w:ascii="Tahoma" w:hAnsi="Tahoma" w:cs="Tahoma"/>
          <w:sz w:val="20"/>
          <w:szCs w:val="20"/>
        </w:rPr>
        <w:t>nesta Escritura de Emissão</w:t>
      </w:r>
      <w:r w:rsidR="001D32FD" w:rsidRPr="00AC435E">
        <w:rPr>
          <w:rFonts w:ascii="Tahoma" w:hAnsi="Tahoma" w:cs="Tahoma"/>
          <w:sz w:val="20"/>
          <w:szCs w:val="20"/>
        </w:rPr>
        <w:t>, bem como nas deliberações societárias e em atos da administração da Emissora ou ainda em qualquer documento ou registro que considere autêntico e que lhe tenha sido encaminhado pela Emissora ou por terceiros a seu pedido, para se basear nas suas decisões, e não será responsável pela elaboração desses documentos, que permanecerão sob obrigação legal e regulamentar da Emissora elaborá-los, nos termos da legislação aplicável.</w:t>
      </w:r>
    </w:p>
    <w:p w14:paraId="497C521E" w14:textId="77777777" w:rsidR="001F54FE" w:rsidRPr="00AC435E" w:rsidRDefault="001F54FE" w:rsidP="00192F8C">
      <w:pPr>
        <w:rPr>
          <w:rFonts w:ascii="Tahoma" w:hAnsi="Tahoma" w:cs="Tahoma"/>
          <w:sz w:val="20"/>
          <w:szCs w:val="20"/>
        </w:rPr>
      </w:pPr>
    </w:p>
    <w:p w14:paraId="416718D9" w14:textId="77777777" w:rsidR="001F54FE" w:rsidRPr="00AC435E" w:rsidRDefault="001F54FE" w:rsidP="00A82EF8">
      <w:pPr>
        <w:widowControl w:val="0"/>
        <w:numPr>
          <w:ilvl w:val="1"/>
          <w:numId w:val="17"/>
        </w:numPr>
        <w:tabs>
          <w:tab w:val="left" w:pos="567"/>
        </w:tabs>
        <w:ind w:left="0" w:firstLine="0"/>
        <w:rPr>
          <w:rFonts w:ascii="Tahoma" w:hAnsi="Tahoma" w:cs="Tahoma"/>
          <w:sz w:val="20"/>
          <w:szCs w:val="20"/>
        </w:rPr>
      </w:pPr>
      <w:r w:rsidRPr="00AC435E">
        <w:rPr>
          <w:rFonts w:ascii="Tahoma" w:hAnsi="Tahoma" w:cs="Tahoma"/>
          <w:sz w:val="20"/>
          <w:szCs w:val="20"/>
        </w:rPr>
        <w:t xml:space="preserve">Os atos ou manifestações por parte do Agente Fiduciário, que criarem responsabilidade para os Debenturistas e/ou exonerarem terceiros de obrigações para com eles, bem como aqueles relacionados ao devido cumprimento das obrigações assumidas </w:t>
      </w:r>
      <w:r w:rsidR="00F61808" w:rsidRPr="00AC435E">
        <w:rPr>
          <w:rFonts w:ascii="Tahoma" w:hAnsi="Tahoma" w:cs="Tahoma"/>
          <w:sz w:val="20"/>
          <w:szCs w:val="20"/>
        </w:rPr>
        <w:t>nesta Escritura de Emissão</w:t>
      </w:r>
      <w:r w:rsidRPr="00AC435E">
        <w:rPr>
          <w:rFonts w:ascii="Tahoma" w:hAnsi="Tahoma" w:cs="Tahoma"/>
          <w:sz w:val="20"/>
          <w:szCs w:val="20"/>
        </w:rPr>
        <w:t>, somente serão válidos quando previamente assim deliberado pelos Debenturistas reunidos em Assembleia Geral.</w:t>
      </w:r>
    </w:p>
    <w:p w14:paraId="2B310F68" w14:textId="77777777" w:rsidR="001F54FE" w:rsidRPr="00AC435E" w:rsidRDefault="001F54FE" w:rsidP="00192F8C">
      <w:pPr>
        <w:rPr>
          <w:rFonts w:ascii="Tahoma" w:hAnsi="Tahoma" w:cs="Tahoma"/>
          <w:sz w:val="20"/>
          <w:szCs w:val="20"/>
        </w:rPr>
      </w:pPr>
    </w:p>
    <w:p w14:paraId="1428C2B4" w14:textId="77777777" w:rsidR="001F54FE" w:rsidRPr="00AC435E" w:rsidRDefault="001F54FE" w:rsidP="00A82EF8">
      <w:pPr>
        <w:widowControl w:val="0"/>
        <w:numPr>
          <w:ilvl w:val="1"/>
          <w:numId w:val="17"/>
        </w:numPr>
        <w:tabs>
          <w:tab w:val="left" w:pos="567"/>
        </w:tabs>
        <w:ind w:left="0" w:firstLine="0"/>
        <w:rPr>
          <w:rFonts w:ascii="Tahoma" w:hAnsi="Tahoma" w:cs="Tahoma"/>
          <w:sz w:val="20"/>
          <w:szCs w:val="20"/>
        </w:rPr>
      </w:pPr>
      <w:r w:rsidRPr="00AC435E">
        <w:rPr>
          <w:rFonts w:ascii="Tahoma" w:hAnsi="Tahoma" w:cs="Tahoma"/>
          <w:sz w:val="20"/>
          <w:szCs w:val="20"/>
        </w:rPr>
        <w:t xml:space="preserve">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w:t>
      </w:r>
      <w:r w:rsidR="003803E5" w:rsidRPr="00AC435E">
        <w:rPr>
          <w:rFonts w:ascii="Tahoma" w:hAnsi="Tahoma" w:cs="Tahoma"/>
          <w:sz w:val="20"/>
          <w:szCs w:val="20"/>
        </w:rPr>
        <w:t>CVM</w:t>
      </w:r>
      <w:r w:rsidRPr="00AC435E">
        <w:rPr>
          <w:rFonts w:ascii="Tahoma" w:hAnsi="Tahoma" w:cs="Tahoma"/>
          <w:sz w:val="20"/>
          <w:szCs w:val="20"/>
        </w:rPr>
        <w:t xml:space="preserve"> </w:t>
      </w:r>
      <w:r w:rsidR="002667ED" w:rsidRPr="00AC435E">
        <w:rPr>
          <w:rFonts w:ascii="Tahoma" w:hAnsi="Tahoma" w:cs="Tahoma"/>
          <w:sz w:val="20"/>
          <w:szCs w:val="20"/>
        </w:rPr>
        <w:t>583</w:t>
      </w:r>
      <w:r w:rsidRPr="00AC435E">
        <w:rPr>
          <w:rFonts w:ascii="Tahoma" w:hAnsi="Tahoma" w:cs="Tahoma"/>
          <w:sz w:val="20"/>
          <w:szCs w:val="20"/>
        </w:rPr>
        <w:t xml:space="preserve"> e dos artigos aplicáveis da Lei das Sociedades por Ações, estando este isento, sob qualquer forma ou pretexto, de qualquer responsabilidade adicional que não tenha decorrido da legislação aplicável.</w:t>
      </w:r>
    </w:p>
    <w:p w14:paraId="7AC23686" w14:textId="77777777" w:rsidR="00FE072B" w:rsidRPr="00AC435E" w:rsidRDefault="00FE072B" w:rsidP="00F32B4F">
      <w:pPr>
        <w:jc w:val="left"/>
        <w:rPr>
          <w:rFonts w:ascii="Tahoma" w:eastAsia="Arial Unicode MS" w:hAnsi="Tahoma" w:cs="Tahoma"/>
          <w:b/>
          <w:smallCaps/>
          <w:sz w:val="20"/>
          <w:szCs w:val="20"/>
        </w:rPr>
      </w:pPr>
    </w:p>
    <w:p w14:paraId="07B2A94C" w14:textId="77777777" w:rsidR="0027405C" w:rsidRPr="00AC435E" w:rsidRDefault="0027405C"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Cláusula XI</w:t>
      </w:r>
      <w:r w:rsidR="00F30263" w:rsidRPr="00AC435E">
        <w:rPr>
          <w:rFonts w:ascii="Tahoma" w:hAnsi="Tahoma" w:cs="Tahoma"/>
          <w:b/>
          <w:smallCaps/>
          <w:sz w:val="20"/>
          <w:szCs w:val="20"/>
        </w:rPr>
        <w:t>I</w:t>
      </w:r>
    </w:p>
    <w:p w14:paraId="6C156A66" w14:textId="77777777" w:rsidR="0027405C" w:rsidRPr="00AC435E" w:rsidRDefault="0030755F" w:rsidP="00F32B4F">
      <w:pPr>
        <w:pStyle w:val="NormalWeb"/>
        <w:spacing w:before="0" w:beforeAutospacing="0" w:after="0" w:afterAutospacing="0"/>
        <w:jc w:val="center"/>
        <w:rPr>
          <w:rFonts w:ascii="Tahoma" w:hAnsi="Tahoma" w:cs="Tahoma"/>
          <w:b/>
          <w:smallCaps/>
          <w:sz w:val="20"/>
          <w:szCs w:val="20"/>
        </w:rPr>
      </w:pPr>
      <w:r w:rsidRPr="00AC435E">
        <w:rPr>
          <w:rFonts w:ascii="Tahoma" w:hAnsi="Tahoma" w:cs="Tahoma"/>
          <w:b/>
          <w:smallCaps/>
          <w:sz w:val="20"/>
          <w:szCs w:val="20"/>
        </w:rPr>
        <w:t>Do</w:t>
      </w:r>
      <w:r w:rsidR="0027405C" w:rsidRPr="00AC435E">
        <w:rPr>
          <w:rFonts w:ascii="Tahoma" w:hAnsi="Tahoma" w:cs="Tahoma"/>
          <w:b/>
          <w:smallCaps/>
          <w:sz w:val="20"/>
          <w:szCs w:val="20"/>
        </w:rPr>
        <w:t xml:space="preserve"> Foro</w:t>
      </w:r>
    </w:p>
    <w:p w14:paraId="0C9FC830" w14:textId="77777777" w:rsidR="000F384A" w:rsidRPr="00AC435E" w:rsidRDefault="000F384A" w:rsidP="00F32B4F">
      <w:pPr>
        <w:suppressAutoHyphens/>
        <w:rPr>
          <w:rFonts w:ascii="Tahoma" w:hAnsi="Tahoma" w:cs="Tahoma"/>
          <w:sz w:val="20"/>
          <w:szCs w:val="20"/>
        </w:rPr>
      </w:pPr>
    </w:p>
    <w:p w14:paraId="68CF9A19" w14:textId="77777777" w:rsidR="00C20F12" w:rsidRPr="00AC435E" w:rsidRDefault="00C20F12" w:rsidP="00B6005A">
      <w:pPr>
        <w:numPr>
          <w:ilvl w:val="0"/>
          <w:numId w:val="21"/>
        </w:numPr>
        <w:suppressAutoHyphens/>
        <w:ind w:left="0" w:firstLine="0"/>
        <w:rPr>
          <w:rFonts w:ascii="Tahoma" w:hAnsi="Tahoma" w:cs="Tahoma"/>
          <w:sz w:val="20"/>
          <w:szCs w:val="20"/>
        </w:rPr>
      </w:pPr>
      <w:r w:rsidRPr="00AC435E">
        <w:rPr>
          <w:rFonts w:ascii="Tahoma" w:hAnsi="Tahoma" w:cs="Tahoma"/>
          <w:sz w:val="20"/>
          <w:szCs w:val="20"/>
        </w:rPr>
        <w:t xml:space="preserve">Fica eleito o foro da Comarca </w:t>
      </w:r>
      <w:r w:rsidR="00B37F9B" w:rsidRPr="00AC435E">
        <w:rPr>
          <w:rFonts w:ascii="Tahoma" w:hAnsi="Tahoma" w:cs="Tahoma"/>
          <w:sz w:val="20"/>
          <w:szCs w:val="20"/>
        </w:rPr>
        <w:t>de São Paulo</w:t>
      </w:r>
      <w:r w:rsidRPr="00AC435E">
        <w:rPr>
          <w:rFonts w:ascii="Tahoma" w:hAnsi="Tahoma" w:cs="Tahoma"/>
          <w:sz w:val="20"/>
          <w:szCs w:val="20"/>
        </w:rPr>
        <w:t xml:space="preserve">, </w:t>
      </w:r>
      <w:r w:rsidR="002667ED" w:rsidRPr="00AC435E">
        <w:rPr>
          <w:rFonts w:ascii="Tahoma" w:hAnsi="Tahoma" w:cs="Tahoma"/>
          <w:sz w:val="20"/>
          <w:szCs w:val="20"/>
        </w:rPr>
        <w:t xml:space="preserve">Estado </w:t>
      </w:r>
      <w:r w:rsidR="00B37F9B" w:rsidRPr="00AC435E">
        <w:rPr>
          <w:rFonts w:ascii="Tahoma" w:hAnsi="Tahoma" w:cs="Tahoma"/>
          <w:sz w:val="20"/>
          <w:szCs w:val="20"/>
        </w:rPr>
        <w:t>de São Paulo</w:t>
      </w:r>
      <w:r w:rsidR="003803E5" w:rsidRPr="00AC435E">
        <w:rPr>
          <w:rFonts w:ascii="Tahoma" w:hAnsi="Tahoma" w:cs="Tahoma"/>
          <w:sz w:val="20"/>
          <w:szCs w:val="20"/>
        </w:rPr>
        <w:t xml:space="preserve">, </w:t>
      </w:r>
      <w:r w:rsidR="00567E50" w:rsidRPr="00AC435E">
        <w:rPr>
          <w:rFonts w:ascii="Tahoma" w:hAnsi="Tahoma" w:cs="Tahoma"/>
          <w:sz w:val="20"/>
          <w:szCs w:val="20"/>
        </w:rPr>
        <w:t xml:space="preserve">para dirimir as questões porventura oriundas desta Escritura de Emissão, </w:t>
      </w:r>
      <w:r w:rsidRPr="00AC435E">
        <w:rPr>
          <w:rFonts w:ascii="Tahoma" w:hAnsi="Tahoma" w:cs="Tahoma"/>
          <w:sz w:val="20"/>
          <w:szCs w:val="20"/>
        </w:rPr>
        <w:t>com exclusão de qualquer outro</w:t>
      </w:r>
      <w:r w:rsidR="00567E50" w:rsidRPr="00AC435E">
        <w:rPr>
          <w:rFonts w:ascii="Tahoma" w:hAnsi="Tahoma" w:cs="Tahoma"/>
          <w:sz w:val="20"/>
          <w:szCs w:val="20"/>
        </w:rPr>
        <w:t>,</w:t>
      </w:r>
      <w:r w:rsidRPr="00AC435E">
        <w:rPr>
          <w:rFonts w:ascii="Tahoma" w:hAnsi="Tahoma" w:cs="Tahoma"/>
          <w:sz w:val="20"/>
          <w:szCs w:val="20"/>
        </w:rPr>
        <w:t xml:space="preserve"> por mais privilegiado que seja.</w:t>
      </w:r>
    </w:p>
    <w:p w14:paraId="7F57A7EA" w14:textId="77777777" w:rsidR="00427B63" w:rsidRPr="00AC435E" w:rsidRDefault="00427B63" w:rsidP="00F32B4F">
      <w:pPr>
        <w:rPr>
          <w:rFonts w:ascii="Tahoma" w:hAnsi="Tahoma" w:cs="Tahoma"/>
          <w:sz w:val="20"/>
          <w:szCs w:val="20"/>
        </w:rPr>
      </w:pPr>
    </w:p>
    <w:p w14:paraId="60D1BF5B" w14:textId="03780FB0" w:rsidR="00A95EC3" w:rsidRPr="00AC435E" w:rsidRDefault="007B75DB" w:rsidP="00F32B4F">
      <w:pPr>
        <w:widowControl w:val="0"/>
        <w:rPr>
          <w:rFonts w:ascii="Tahoma" w:hAnsi="Tahoma" w:cs="Tahoma"/>
          <w:sz w:val="20"/>
          <w:szCs w:val="20"/>
        </w:rPr>
      </w:pPr>
      <w:r w:rsidRPr="00AC435E">
        <w:rPr>
          <w:rFonts w:ascii="Tahoma" w:hAnsi="Tahoma" w:cs="Tahoma"/>
          <w:sz w:val="20"/>
          <w:szCs w:val="20"/>
        </w:rPr>
        <w:t xml:space="preserve">E por estarem assim justas e contratadas, as Partes firmam a presente Escritura de Emissão, em </w:t>
      </w:r>
      <w:r w:rsidR="00E84C15" w:rsidRPr="00AC435E">
        <w:rPr>
          <w:rFonts w:ascii="Tahoma" w:hAnsi="Tahoma" w:cs="Tahoma"/>
          <w:sz w:val="20"/>
          <w:szCs w:val="20"/>
        </w:rPr>
        <w:t>5</w:t>
      </w:r>
      <w:r w:rsidRPr="00AC435E">
        <w:rPr>
          <w:rFonts w:ascii="Tahoma" w:hAnsi="Tahoma" w:cs="Tahoma"/>
          <w:sz w:val="20"/>
          <w:szCs w:val="20"/>
        </w:rPr>
        <w:t xml:space="preserve"> (</w:t>
      </w:r>
      <w:r w:rsidR="00E84C15" w:rsidRPr="00AC435E">
        <w:rPr>
          <w:rFonts w:ascii="Tahoma" w:hAnsi="Tahoma" w:cs="Tahoma"/>
          <w:sz w:val="20"/>
          <w:szCs w:val="20"/>
        </w:rPr>
        <w:t>cinco</w:t>
      </w:r>
      <w:r w:rsidRPr="00AC435E">
        <w:rPr>
          <w:rFonts w:ascii="Tahoma" w:hAnsi="Tahoma" w:cs="Tahoma"/>
          <w:sz w:val="20"/>
          <w:szCs w:val="20"/>
        </w:rPr>
        <w:t>) vias de igual teor e forma, na presença de 2 (duas) testemunhas</w:t>
      </w:r>
      <w:r w:rsidR="00A95EC3" w:rsidRPr="00AC435E">
        <w:rPr>
          <w:rFonts w:ascii="Tahoma" w:hAnsi="Tahoma" w:cs="Tahoma"/>
          <w:sz w:val="20"/>
          <w:szCs w:val="20"/>
        </w:rPr>
        <w:t>.</w:t>
      </w:r>
    </w:p>
    <w:p w14:paraId="69A6EFEE" w14:textId="77777777" w:rsidR="00A95EC3" w:rsidRPr="00AC435E" w:rsidRDefault="00A95EC3" w:rsidP="00F32B4F">
      <w:pPr>
        <w:pStyle w:val="p0"/>
        <w:tabs>
          <w:tab w:val="clear" w:pos="720"/>
        </w:tabs>
        <w:spacing w:line="240" w:lineRule="auto"/>
        <w:rPr>
          <w:rFonts w:ascii="Tahoma" w:hAnsi="Tahoma" w:cs="Tahoma"/>
          <w:sz w:val="20"/>
          <w:szCs w:val="20"/>
        </w:rPr>
      </w:pPr>
    </w:p>
    <w:p w14:paraId="444F708D" w14:textId="07408D46" w:rsidR="00C20F12" w:rsidRPr="00AC435E" w:rsidRDefault="007B75DB" w:rsidP="00850FE0">
      <w:pPr>
        <w:pStyle w:val="Ttulo7"/>
        <w:spacing w:line="240" w:lineRule="auto"/>
        <w:jc w:val="center"/>
        <w:rPr>
          <w:rFonts w:ascii="Tahoma" w:hAnsi="Tahoma" w:cs="Tahoma"/>
          <w:sz w:val="20"/>
          <w:szCs w:val="20"/>
          <w:u w:val="none"/>
        </w:rPr>
      </w:pPr>
      <w:r w:rsidRPr="00AC435E">
        <w:rPr>
          <w:rFonts w:ascii="Tahoma" w:hAnsi="Tahoma" w:cs="Tahoma"/>
          <w:sz w:val="20"/>
          <w:szCs w:val="20"/>
          <w:u w:val="none"/>
        </w:rPr>
        <w:t>Bebedouro</w:t>
      </w:r>
      <w:r w:rsidR="00A95EC3" w:rsidRPr="00AC435E">
        <w:rPr>
          <w:rFonts w:ascii="Tahoma" w:hAnsi="Tahoma" w:cs="Tahoma"/>
          <w:sz w:val="20"/>
          <w:szCs w:val="20"/>
          <w:u w:val="none"/>
        </w:rPr>
        <w:t xml:space="preserve">, </w:t>
      </w:r>
      <w:r w:rsidR="008C585D" w:rsidRPr="00AC435E">
        <w:rPr>
          <w:rFonts w:ascii="Tahoma" w:hAnsi="Tahoma" w:cs="Tahoma"/>
          <w:sz w:val="20"/>
          <w:szCs w:val="20"/>
          <w:u w:val="none"/>
        </w:rPr>
        <w:t>31</w:t>
      </w:r>
      <w:r w:rsidR="00555987" w:rsidRPr="00AC435E">
        <w:rPr>
          <w:rFonts w:ascii="Tahoma" w:hAnsi="Tahoma" w:cs="Tahoma"/>
          <w:sz w:val="20"/>
          <w:szCs w:val="20"/>
          <w:u w:val="none"/>
        </w:rPr>
        <w:t xml:space="preserve"> de </w:t>
      </w:r>
      <w:r w:rsidR="008C585D" w:rsidRPr="00AC435E">
        <w:rPr>
          <w:rFonts w:ascii="Tahoma" w:hAnsi="Tahoma" w:cs="Tahoma"/>
          <w:sz w:val="20"/>
          <w:szCs w:val="20"/>
          <w:u w:val="none"/>
        </w:rPr>
        <w:t>maio</w:t>
      </w:r>
      <w:r w:rsidRPr="00AC435E">
        <w:rPr>
          <w:rFonts w:ascii="Tahoma" w:hAnsi="Tahoma" w:cs="Tahoma"/>
          <w:sz w:val="20"/>
          <w:szCs w:val="20"/>
          <w:u w:val="none"/>
        </w:rPr>
        <w:t xml:space="preserve"> </w:t>
      </w:r>
      <w:r w:rsidR="00555987" w:rsidRPr="00AC435E">
        <w:rPr>
          <w:rFonts w:ascii="Tahoma" w:hAnsi="Tahoma" w:cs="Tahoma"/>
          <w:sz w:val="20"/>
          <w:szCs w:val="20"/>
          <w:u w:val="none"/>
        </w:rPr>
        <w:t>de 2019.</w:t>
      </w:r>
    </w:p>
    <w:p w14:paraId="369DAB10" w14:textId="77777777" w:rsidR="00555987" w:rsidRPr="00AC435E" w:rsidRDefault="00555987" w:rsidP="00555987">
      <w:pPr>
        <w:jc w:val="center"/>
        <w:rPr>
          <w:rFonts w:ascii="Tahoma" w:hAnsi="Tahoma" w:cs="Tahoma"/>
          <w:sz w:val="20"/>
          <w:szCs w:val="20"/>
        </w:rPr>
      </w:pPr>
    </w:p>
    <w:p w14:paraId="59B8567C" w14:textId="77777777" w:rsidR="00555987" w:rsidRPr="00AC435E" w:rsidRDefault="00555987" w:rsidP="004B1C79">
      <w:pPr>
        <w:jc w:val="center"/>
        <w:rPr>
          <w:rFonts w:ascii="Tahoma" w:hAnsi="Tahoma" w:cs="Tahoma"/>
          <w:i/>
          <w:sz w:val="20"/>
          <w:szCs w:val="20"/>
        </w:rPr>
      </w:pPr>
      <w:r w:rsidRPr="00AC435E">
        <w:rPr>
          <w:rFonts w:ascii="Tahoma" w:hAnsi="Tahoma" w:cs="Tahoma"/>
          <w:i/>
          <w:sz w:val="20"/>
          <w:szCs w:val="20"/>
        </w:rPr>
        <w:t>[Restante da página intencionalmente deixado em branco]</w:t>
      </w:r>
    </w:p>
    <w:p w14:paraId="0FDAAC71" w14:textId="77777777" w:rsidR="00C25B74" w:rsidRPr="00AC435E" w:rsidRDefault="00555987" w:rsidP="004B1C79">
      <w:pPr>
        <w:jc w:val="center"/>
        <w:rPr>
          <w:rFonts w:ascii="Tahoma" w:hAnsi="Tahoma" w:cs="Tahoma"/>
          <w:i/>
          <w:color w:val="A6A6A6" w:themeColor="background1" w:themeShade="A6"/>
          <w:sz w:val="20"/>
          <w:szCs w:val="20"/>
        </w:rPr>
      </w:pPr>
      <w:r w:rsidRPr="00AC435E">
        <w:rPr>
          <w:rFonts w:ascii="Tahoma" w:hAnsi="Tahoma" w:cs="Tahoma"/>
          <w:i/>
          <w:sz w:val="20"/>
          <w:szCs w:val="20"/>
        </w:rPr>
        <w:t>[Páginas de assinatura a seguir]</w:t>
      </w:r>
      <w:r w:rsidR="00C25B74" w:rsidRPr="00AC435E">
        <w:rPr>
          <w:rFonts w:ascii="Tahoma" w:hAnsi="Tahoma" w:cs="Tahoma"/>
          <w:i/>
          <w:color w:val="A6A6A6" w:themeColor="background1" w:themeShade="A6"/>
          <w:sz w:val="20"/>
          <w:szCs w:val="20"/>
        </w:rPr>
        <w:br w:type="page"/>
      </w:r>
    </w:p>
    <w:p w14:paraId="531612E9" w14:textId="5365F772" w:rsidR="007B75DB" w:rsidRPr="00AC435E" w:rsidRDefault="007B75DB" w:rsidP="007B75DB">
      <w:pPr>
        <w:widowControl w:val="0"/>
        <w:rPr>
          <w:rFonts w:ascii="Tahoma" w:hAnsi="Tahoma" w:cs="Tahoma"/>
          <w:i/>
          <w:sz w:val="20"/>
          <w:szCs w:val="20"/>
        </w:rPr>
      </w:pPr>
      <w:r w:rsidRPr="00AC435E">
        <w:rPr>
          <w:rFonts w:ascii="Tahoma" w:hAnsi="Tahoma" w:cs="Tahoma"/>
          <w:i/>
          <w:sz w:val="20"/>
          <w:szCs w:val="20"/>
        </w:rPr>
        <w:lastRenderedPageBreak/>
        <w:t>(Página de assinaturas 1</w:t>
      </w:r>
      <w:r w:rsidR="004C1E96" w:rsidRPr="00AC435E">
        <w:rPr>
          <w:rFonts w:ascii="Tahoma" w:hAnsi="Tahoma" w:cs="Tahoma"/>
          <w:i/>
          <w:sz w:val="20"/>
          <w:szCs w:val="20"/>
        </w:rPr>
        <w:t>/</w:t>
      </w:r>
      <w:r w:rsidR="00C45C3C" w:rsidRPr="00AC435E">
        <w:rPr>
          <w:rFonts w:ascii="Tahoma" w:hAnsi="Tahoma" w:cs="Tahoma"/>
          <w:i/>
          <w:sz w:val="20"/>
          <w:szCs w:val="20"/>
        </w:rPr>
        <w:t>7</w:t>
      </w:r>
      <w:r w:rsidRPr="00AC435E">
        <w:rPr>
          <w:rFonts w:ascii="Tahoma" w:hAnsi="Tahoma" w:cs="Tahoma"/>
          <w:i/>
          <w:sz w:val="20"/>
          <w:szCs w:val="20"/>
        </w:rPr>
        <w:t xml:space="preserve"> do Instrumento Particular de Escritura da 3ª (Terceira) Emissão de Debêntures Simples, Não Conversíveis em Ações, em </w:t>
      </w:r>
      <w:r w:rsidRPr="00AC435E">
        <w:rPr>
          <w:rFonts w:ascii="Tahoma" w:hAnsi="Tahoma"/>
          <w:i/>
          <w:sz w:val="20"/>
          <w:szCs w:val="20"/>
        </w:rPr>
        <w:t>Duas Séries</w:t>
      </w:r>
      <w:r w:rsidRPr="00AC435E">
        <w:rPr>
          <w:rFonts w:ascii="Tahoma" w:hAnsi="Tahoma" w:cs="Tahoma"/>
          <w:i/>
          <w:sz w:val="20"/>
          <w:szCs w:val="20"/>
        </w:rPr>
        <w:t xml:space="preserve">, da Espécie com Garantia Real, </w:t>
      </w:r>
      <w:r w:rsidR="00E84C15" w:rsidRPr="00AC435E">
        <w:rPr>
          <w:rFonts w:ascii="Tahoma" w:hAnsi="Tahoma" w:cs="Tahoma"/>
          <w:i/>
          <w:sz w:val="20"/>
          <w:szCs w:val="20"/>
        </w:rPr>
        <w:t xml:space="preserve">com Garantia Adicional Fidejussória, </w:t>
      </w:r>
      <w:r w:rsidRPr="00AC435E">
        <w:rPr>
          <w:rFonts w:ascii="Tahoma" w:hAnsi="Tahoma" w:cs="Tahoma"/>
          <w:i/>
          <w:sz w:val="20"/>
          <w:szCs w:val="20"/>
        </w:rPr>
        <w:t>para Distribuição Pública, com Esforços Restritos de Distribuição, da Comfrio Soluções Logísticas S.A.)</w:t>
      </w:r>
    </w:p>
    <w:p w14:paraId="10E066C3" w14:textId="77777777" w:rsidR="00C20F12" w:rsidRPr="00AC435E" w:rsidRDefault="00C20F12" w:rsidP="00F32B4F">
      <w:pPr>
        <w:widowControl w:val="0"/>
        <w:rPr>
          <w:rFonts w:ascii="Tahoma" w:hAnsi="Tahoma" w:cs="Tahoma"/>
          <w:color w:val="000000"/>
          <w:sz w:val="20"/>
          <w:szCs w:val="20"/>
        </w:rPr>
      </w:pPr>
    </w:p>
    <w:p w14:paraId="0BD312D2" w14:textId="77777777" w:rsidR="002521A5" w:rsidRPr="00AC435E" w:rsidRDefault="002521A5" w:rsidP="00F32B4F">
      <w:pPr>
        <w:widowControl w:val="0"/>
        <w:rPr>
          <w:rFonts w:ascii="Tahoma" w:hAnsi="Tahoma" w:cs="Tahoma"/>
          <w:color w:val="000000"/>
          <w:sz w:val="20"/>
          <w:szCs w:val="20"/>
        </w:rPr>
      </w:pPr>
    </w:p>
    <w:p w14:paraId="3B85BCCF" w14:textId="09D2AD07" w:rsidR="00C20F12" w:rsidRPr="00AC435E" w:rsidRDefault="00B03609" w:rsidP="00F32B4F">
      <w:pPr>
        <w:widowControl w:val="0"/>
        <w:jc w:val="center"/>
        <w:rPr>
          <w:rFonts w:ascii="Tahoma" w:hAnsi="Tahoma" w:cs="Tahoma"/>
          <w:b/>
          <w:smallCaps/>
          <w:color w:val="000000"/>
          <w:sz w:val="20"/>
          <w:szCs w:val="20"/>
        </w:rPr>
      </w:pPr>
      <w:r w:rsidRPr="00AC435E">
        <w:rPr>
          <w:rFonts w:ascii="Tahoma" w:hAnsi="Tahoma" w:cs="Tahoma"/>
          <w:b/>
          <w:smallCaps/>
          <w:sz w:val="20"/>
          <w:szCs w:val="20"/>
        </w:rPr>
        <w:t>COMFRIO SOLUÇÕES LOGÍSTICAS S.A.</w:t>
      </w:r>
    </w:p>
    <w:p w14:paraId="14A925B9" w14:textId="77777777" w:rsidR="00C20F12" w:rsidRPr="00AC435E" w:rsidRDefault="00C20F12" w:rsidP="00F32B4F">
      <w:pPr>
        <w:widowControl w:val="0"/>
        <w:rPr>
          <w:rFonts w:ascii="Tahoma" w:hAnsi="Tahoma" w:cs="Tahoma"/>
          <w:color w:val="000000"/>
          <w:sz w:val="20"/>
          <w:szCs w:val="20"/>
        </w:rPr>
      </w:pPr>
    </w:p>
    <w:p w14:paraId="3818D97D" w14:textId="77777777" w:rsidR="00C20F12" w:rsidRPr="00AC435E" w:rsidRDefault="00C20F12" w:rsidP="00F32B4F">
      <w:pPr>
        <w:widowControl w:val="0"/>
        <w:rPr>
          <w:rFonts w:ascii="Tahoma" w:hAnsi="Tahoma" w:cs="Tahoma"/>
          <w:color w:val="000000"/>
          <w:sz w:val="20"/>
          <w:szCs w:val="20"/>
        </w:rPr>
      </w:pPr>
    </w:p>
    <w:p w14:paraId="2C5C5B7D" w14:textId="77777777" w:rsidR="00C20F12" w:rsidRPr="00AC435E" w:rsidRDefault="00C20F12" w:rsidP="00F32B4F">
      <w:pPr>
        <w:widowControl w:val="0"/>
        <w:rPr>
          <w:rFonts w:ascii="Tahoma" w:hAnsi="Tahoma" w:cs="Tahoma"/>
          <w:color w:val="000000"/>
          <w:sz w:val="20"/>
          <w:szCs w:val="20"/>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rsidR="007B75DB" w:rsidRPr="00AC435E" w14:paraId="700396E7" w14:textId="77777777" w:rsidTr="00C34028">
        <w:trPr>
          <w:jc w:val="center"/>
        </w:trPr>
        <w:tc>
          <w:tcPr>
            <w:tcW w:w="4642" w:type="dxa"/>
          </w:tcPr>
          <w:p w14:paraId="6E2EA466" w14:textId="77777777" w:rsidR="007B75DB" w:rsidRPr="00AC435E" w:rsidRDefault="007B75DB" w:rsidP="007B75DB">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c>
          <w:tcPr>
            <w:tcW w:w="4642" w:type="dxa"/>
          </w:tcPr>
          <w:p w14:paraId="0E65BCAB" w14:textId="77777777" w:rsidR="007B75DB" w:rsidRPr="00AC435E" w:rsidRDefault="007B75DB" w:rsidP="007B75DB">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r>
      <w:tr w:rsidR="007B75DB" w:rsidRPr="00AC435E" w14:paraId="137B49D0" w14:textId="77777777" w:rsidTr="00C34028">
        <w:trPr>
          <w:jc w:val="center"/>
        </w:trPr>
        <w:tc>
          <w:tcPr>
            <w:tcW w:w="4642" w:type="dxa"/>
          </w:tcPr>
          <w:p w14:paraId="54C11141" w14:textId="77777777" w:rsidR="007B75DB" w:rsidRPr="00AC435E" w:rsidRDefault="007B75DB" w:rsidP="007B75DB">
            <w:pPr>
              <w:widowControl w:val="0"/>
              <w:rPr>
                <w:rFonts w:ascii="Tahoma" w:hAnsi="Tahoma" w:cs="Tahoma"/>
                <w:color w:val="000000"/>
                <w:sz w:val="20"/>
                <w:szCs w:val="20"/>
              </w:rPr>
            </w:pPr>
            <w:r w:rsidRPr="00AC435E">
              <w:rPr>
                <w:rFonts w:ascii="Tahoma" w:hAnsi="Tahoma" w:cs="Tahoma"/>
                <w:b/>
                <w:color w:val="000000"/>
                <w:sz w:val="20"/>
                <w:szCs w:val="20"/>
              </w:rPr>
              <w:t>Nome</w:t>
            </w:r>
            <w:r w:rsidRPr="00AC435E">
              <w:rPr>
                <w:rFonts w:ascii="Tahoma" w:hAnsi="Tahoma" w:cs="Tahoma"/>
                <w:color w:val="000000"/>
                <w:sz w:val="20"/>
                <w:szCs w:val="20"/>
              </w:rPr>
              <w:t xml:space="preserve">: </w:t>
            </w:r>
            <w:r w:rsidRPr="00AC435E">
              <w:rPr>
                <w:rFonts w:ascii="Tahoma" w:hAnsi="Tahoma" w:cs="Tahoma"/>
                <w:color w:val="000000"/>
                <w:sz w:val="20"/>
                <w:szCs w:val="20"/>
              </w:rPr>
              <w:br/>
            </w:r>
            <w:r w:rsidRPr="00AC435E">
              <w:rPr>
                <w:rFonts w:ascii="Tahoma" w:hAnsi="Tahoma" w:cs="Tahoma"/>
                <w:b/>
                <w:color w:val="000000"/>
                <w:sz w:val="20"/>
                <w:szCs w:val="20"/>
              </w:rPr>
              <w:t>Cargo</w:t>
            </w:r>
            <w:r w:rsidRPr="00AC435E">
              <w:rPr>
                <w:rFonts w:ascii="Tahoma" w:hAnsi="Tahoma" w:cs="Tahoma"/>
                <w:color w:val="000000"/>
                <w:sz w:val="20"/>
                <w:szCs w:val="20"/>
              </w:rPr>
              <w:t xml:space="preserve">: </w:t>
            </w:r>
          </w:p>
        </w:tc>
        <w:tc>
          <w:tcPr>
            <w:tcW w:w="4642" w:type="dxa"/>
          </w:tcPr>
          <w:p w14:paraId="0DBFD5D7" w14:textId="77777777" w:rsidR="007B75DB" w:rsidRPr="00AC435E" w:rsidRDefault="007B75DB" w:rsidP="007B75DB">
            <w:pPr>
              <w:widowControl w:val="0"/>
              <w:rPr>
                <w:rFonts w:ascii="Tahoma" w:hAnsi="Tahoma" w:cs="Tahoma"/>
                <w:color w:val="000000"/>
                <w:sz w:val="20"/>
                <w:szCs w:val="20"/>
              </w:rPr>
            </w:pPr>
            <w:r w:rsidRPr="00AC435E">
              <w:rPr>
                <w:rFonts w:ascii="Tahoma" w:hAnsi="Tahoma" w:cs="Tahoma"/>
                <w:b/>
                <w:color w:val="000000"/>
                <w:sz w:val="20"/>
                <w:szCs w:val="20"/>
              </w:rPr>
              <w:t>Nome</w:t>
            </w:r>
            <w:r w:rsidRPr="00AC435E">
              <w:rPr>
                <w:rFonts w:ascii="Tahoma" w:hAnsi="Tahoma" w:cs="Tahoma"/>
                <w:color w:val="000000"/>
                <w:sz w:val="20"/>
                <w:szCs w:val="20"/>
              </w:rPr>
              <w:t xml:space="preserve">: </w:t>
            </w:r>
            <w:r w:rsidRPr="00AC435E">
              <w:rPr>
                <w:rFonts w:ascii="Tahoma" w:hAnsi="Tahoma" w:cs="Tahoma"/>
                <w:color w:val="000000"/>
                <w:sz w:val="20"/>
                <w:szCs w:val="20"/>
              </w:rPr>
              <w:br/>
            </w:r>
            <w:r w:rsidRPr="00AC435E">
              <w:rPr>
                <w:rFonts w:ascii="Tahoma" w:hAnsi="Tahoma" w:cs="Tahoma"/>
                <w:b/>
                <w:color w:val="000000"/>
                <w:sz w:val="20"/>
                <w:szCs w:val="20"/>
              </w:rPr>
              <w:t>Cargo</w:t>
            </w:r>
            <w:r w:rsidRPr="00AC435E">
              <w:rPr>
                <w:rFonts w:ascii="Tahoma" w:hAnsi="Tahoma" w:cs="Tahoma"/>
                <w:color w:val="000000"/>
                <w:sz w:val="20"/>
                <w:szCs w:val="20"/>
              </w:rPr>
              <w:t xml:space="preserve">: </w:t>
            </w:r>
          </w:p>
        </w:tc>
      </w:tr>
    </w:tbl>
    <w:p w14:paraId="7BCB6695" w14:textId="77777777" w:rsidR="002E0F51" w:rsidRPr="00AC435E" w:rsidRDefault="002E0F51" w:rsidP="00F32B4F">
      <w:pPr>
        <w:widowControl w:val="0"/>
        <w:rPr>
          <w:rFonts w:ascii="Tahoma" w:hAnsi="Tahoma" w:cs="Tahoma"/>
          <w:b/>
          <w:color w:val="000000"/>
          <w:sz w:val="20"/>
          <w:szCs w:val="20"/>
        </w:rPr>
      </w:pPr>
    </w:p>
    <w:p w14:paraId="452B60E8" w14:textId="77777777" w:rsidR="00555987" w:rsidRPr="00AC435E" w:rsidRDefault="002521A5" w:rsidP="00555987">
      <w:pPr>
        <w:widowControl w:val="0"/>
        <w:rPr>
          <w:rFonts w:ascii="Tahoma" w:hAnsi="Tahoma" w:cs="Tahoma"/>
          <w:i/>
          <w:sz w:val="20"/>
          <w:szCs w:val="20"/>
        </w:rPr>
      </w:pPr>
      <w:r w:rsidRPr="00AC435E">
        <w:rPr>
          <w:rFonts w:ascii="Tahoma" w:hAnsi="Tahoma" w:cs="Tahoma"/>
          <w:b/>
          <w:color w:val="000000"/>
          <w:sz w:val="20"/>
          <w:szCs w:val="20"/>
        </w:rPr>
        <w:br w:type="page"/>
      </w:r>
    </w:p>
    <w:p w14:paraId="2C318B02" w14:textId="4F9A84DD" w:rsidR="007B75DB" w:rsidRPr="00AC435E" w:rsidRDefault="007B75DB" w:rsidP="007B75DB">
      <w:pPr>
        <w:widowControl w:val="0"/>
        <w:rPr>
          <w:rFonts w:ascii="Tahoma" w:hAnsi="Tahoma" w:cs="Tahoma"/>
          <w:i/>
          <w:sz w:val="20"/>
          <w:szCs w:val="20"/>
        </w:rPr>
      </w:pPr>
      <w:r w:rsidRPr="00AC435E">
        <w:rPr>
          <w:rFonts w:ascii="Tahoma" w:hAnsi="Tahoma" w:cs="Tahoma"/>
          <w:i/>
          <w:sz w:val="20"/>
          <w:szCs w:val="20"/>
        </w:rPr>
        <w:lastRenderedPageBreak/>
        <w:t>(Página de assinaturas 2</w:t>
      </w:r>
      <w:r w:rsidR="004C1E96" w:rsidRPr="00AC435E">
        <w:rPr>
          <w:rFonts w:ascii="Tahoma" w:hAnsi="Tahoma" w:cs="Tahoma"/>
          <w:i/>
          <w:sz w:val="20"/>
          <w:szCs w:val="20"/>
        </w:rPr>
        <w:t>/</w:t>
      </w:r>
      <w:r w:rsidR="00C45C3C" w:rsidRPr="00AC435E">
        <w:rPr>
          <w:rFonts w:ascii="Tahoma" w:hAnsi="Tahoma" w:cs="Tahoma"/>
          <w:i/>
          <w:sz w:val="20"/>
          <w:szCs w:val="20"/>
        </w:rPr>
        <w:t>7</w:t>
      </w:r>
      <w:r w:rsidRPr="00AC435E">
        <w:rPr>
          <w:rFonts w:ascii="Tahoma" w:hAnsi="Tahoma" w:cs="Tahoma"/>
          <w:i/>
          <w:sz w:val="20"/>
          <w:szCs w:val="20"/>
        </w:rPr>
        <w:t xml:space="preserve"> do Instrumento Particular de Escritura da 3ª (Terceira) Emissão de Debêntures Simples, Não Conversíveis em Ações, em </w:t>
      </w:r>
      <w:r w:rsidRPr="00AC435E">
        <w:rPr>
          <w:rFonts w:ascii="Tahoma" w:hAnsi="Tahoma"/>
          <w:i/>
          <w:sz w:val="20"/>
          <w:szCs w:val="20"/>
        </w:rPr>
        <w:t>Duas Séries</w:t>
      </w:r>
      <w:r w:rsidRPr="00AC435E">
        <w:rPr>
          <w:rFonts w:ascii="Tahoma" w:hAnsi="Tahoma" w:cs="Tahoma"/>
          <w:i/>
          <w:sz w:val="20"/>
          <w:szCs w:val="20"/>
        </w:rPr>
        <w:t xml:space="preserve">, da Espécie com Garantia Real, </w:t>
      </w:r>
      <w:r w:rsidR="00E84C15" w:rsidRPr="00AC435E">
        <w:rPr>
          <w:rFonts w:ascii="Tahoma" w:hAnsi="Tahoma" w:cs="Tahoma"/>
          <w:i/>
          <w:sz w:val="20"/>
          <w:szCs w:val="20"/>
        </w:rPr>
        <w:t xml:space="preserve">com Garantia Adicional Fidejussória, </w:t>
      </w:r>
      <w:r w:rsidRPr="00AC435E">
        <w:rPr>
          <w:rFonts w:ascii="Tahoma" w:hAnsi="Tahoma" w:cs="Tahoma"/>
          <w:i/>
          <w:sz w:val="20"/>
          <w:szCs w:val="20"/>
        </w:rPr>
        <w:t>para Distribuição Pública, com Esforços Restritos de Distribuição, da Comfrio Soluções Logísticas S.A.)</w:t>
      </w:r>
    </w:p>
    <w:p w14:paraId="03AEA6B2" w14:textId="77777777" w:rsidR="006B1ABF" w:rsidRPr="00AC435E" w:rsidRDefault="006B1ABF" w:rsidP="00F32B4F">
      <w:pPr>
        <w:widowControl w:val="0"/>
        <w:rPr>
          <w:rFonts w:ascii="Tahoma" w:hAnsi="Tahoma" w:cs="Tahoma"/>
          <w:b/>
          <w:color w:val="000000"/>
          <w:sz w:val="20"/>
          <w:szCs w:val="20"/>
        </w:rPr>
      </w:pPr>
    </w:p>
    <w:p w14:paraId="5E3D9B68" w14:textId="77777777" w:rsidR="007B75DB" w:rsidRPr="00AC435E" w:rsidRDefault="007B75DB" w:rsidP="00F32B4F">
      <w:pPr>
        <w:widowControl w:val="0"/>
        <w:rPr>
          <w:rFonts w:ascii="Tahoma" w:hAnsi="Tahoma" w:cs="Tahoma"/>
          <w:b/>
          <w:color w:val="000000"/>
          <w:sz w:val="20"/>
          <w:szCs w:val="20"/>
        </w:rPr>
      </w:pPr>
    </w:p>
    <w:p w14:paraId="7C7FCD14" w14:textId="77777777" w:rsidR="006B1ABF" w:rsidRPr="00AC435E" w:rsidRDefault="007B75DB" w:rsidP="006B1ABF">
      <w:pPr>
        <w:widowControl w:val="0"/>
        <w:jc w:val="center"/>
        <w:rPr>
          <w:rFonts w:ascii="Tahoma" w:hAnsi="Tahoma" w:cs="Tahoma"/>
          <w:b/>
          <w:smallCaps/>
          <w:sz w:val="20"/>
          <w:szCs w:val="20"/>
        </w:rPr>
      </w:pPr>
      <w:r w:rsidRPr="00AC435E">
        <w:rPr>
          <w:rFonts w:ascii="Tahoma" w:hAnsi="Tahoma" w:cs="Tahoma"/>
          <w:b/>
          <w:smallCaps/>
          <w:sz w:val="20"/>
          <w:szCs w:val="20"/>
        </w:rPr>
        <w:t>OLIVEIRA TRUST DISTRIBUIDORA DE TÍTULOS E VALORES MOBILIÁRIOS S.A.</w:t>
      </w:r>
    </w:p>
    <w:p w14:paraId="4DEB7279" w14:textId="77777777" w:rsidR="006B1ABF" w:rsidRPr="00AC435E" w:rsidRDefault="006B1ABF" w:rsidP="006B1ABF">
      <w:pPr>
        <w:widowControl w:val="0"/>
        <w:rPr>
          <w:rFonts w:ascii="Tahoma" w:hAnsi="Tahoma" w:cs="Tahoma"/>
          <w:color w:val="000000"/>
          <w:sz w:val="20"/>
          <w:szCs w:val="20"/>
        </w:rPr>
      </w:pPr>
    </w:p>
    <w:p w14:paraId="5C936FAF" w14:textId="77777777" w:rsidR="007B75DB" w:rsidRPr="00AC435E" w:rsidRDefault="007B75DB" w:rsidP="006B1ABF">
      <w:pPr>
        <w:widowControl w:val="0"/>
        <w:rPr>
          <w:rFonts w:ascii="Tahoma" w:hAnsi="Tahoma" w:cs="Tahoma"/>
          <w:color w:val="000000"/>
          <w:sz w:val="20"/>
          <w:szCs w:val="20"/>
        </w:rPr>
      </w:pPr>
    </w:p>
    <w:p w14:paraId="1F3083B6" w14:textId="77777777" w:rsidR="006B1ABF" w:rsidRPr="00AC435E" w:rsidRDefault="006B1ABF" w:rsidP="006B1ABF">
      <w:pPr>
        <w:widowControl w:val="0"/>
        <w:rPr>
          <w:rFonts w:ascii="Tahoma" w:hAnsi="Tahoma" w:cs="Tahoma"/>
          <w:color w:val="000000"/>
          <w:sz w:val="20"/>
          <w:szCs w:val="20"/>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rsidR="007B75DB" w:rsidRPr="00AC435E" w14:paraId="2D0E8AF4" w14:textId="77777777" w:rsidTr="00C34028">
        <w:trPr>
          <w:jc w:val="center"/>
        </w:trPr>
        <w:tc>
          <w:tcPr>
            <w:tcW w:w="4642" w:type="dxa"/>
          </w:tcPr>
          <w:p w14:paraId="2339AF9E" w14:textId="77777777" w:rsidR="007B75DB" w:rsidRPr="00AC435E" w:rsidRDefault="007B75DB" w:rsidP="009530DD">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c>
          <w:tcPr>
            <w:tcW w:w="4642" w:type="dxa"/>
          </w:tcPr>
          <w:p w14:paraId="7712F359" w14:textId="77777777" w:rsidR="007B75DB" w:rsidRPr="00AC435E" w:rsidRDefault="007B75DB" w:rsidP="009530DD">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r>
      <w:tr w:rsidR="007B75DB" w:rsidRPr="00AC435E" w14:paraId="22CD0EE2" w14:textId="77777777" w:rsidTr="00C34028">
        <w:trPr>
          <w:jc w:val="center"/>
        </w:trPr>
        <w:tc>
          <w:tcPr>
            <w:tcW w:w="4642" w:type="dxa"/>
          </w:tcPr>
          <w:p w14:paraId="21F58297" w14:textId="77777777" w:rsidR="007B75DB" w:rsidRPr="00AC435E" w:rsidRDefault="007B75DB" w:rsidP="009530DD">
            <w:pPr>
              <w:widowControl w:val="0"/>
              <w:rPr>
                <w:rFonts w:ascii="Tahoma" w:hAnsi="Tahoma" w:cs="Tahoma"/>
                <w:color w:val="000000"/>
                <w:sz w:val="20"/>
                <w:szCs w:val="20"/>
              </w:rPr>
            </w:pPr>
            <w:r w:rsidRPr="00AC435E">
              <w:rPr>
                <w:rFonts w:ascii="Tahoma" w:hAnsi="Tahoma" w:cs="Tahoma"/>
                <w:b/>
                <w:color w:val="000000"/>
                <w:sz w:val="20"/>
                <w:szCs w:val="20"/>
              </w:rPr>
              <w:t>Nome</w:t>
            </w:r>
            <w:r w:rsidRPr="00AC435E">
              <w:rPr>
                <w:rFonts w:ascii="Tahoma" w:hAnsi="Tahoma" w:cs="Tahoma"/>
                <w:color w:val="000000"/>
                <w:sz w:val="20"/>
                <w:szCs w:val="20"/>
              </w:rPr>
              <w:t xml:space="preserve">: </w:t>
            </w:r>
            <w:r w:rsidRPr="00AC435E">
              <w:rPr>
                <w:rFonts w:ascii="Tahoma" w:hAnsi="Tahoma" w:cs="Tahoma"/>
                <w:color w:val="000000"/>
                <w:sz w:val="20"/>
                <w:szCs w:val="20"/>
              </w:rPr>
              <w:br/>
            </w:r>
            <w:r w:rsidRPr="00AC435E">
              <w:rPr>
                <w:rFonts w:ascii="Tahoma" w:hAnsi="Tahoma" w:cs="Tahoma"/>
                <w:b/>
                <w:color w:val="000000"/>
                <w:sz w:val="20"/>
                <w:szCs w:val="20"/>
              </w:rPr>
              <w:t>Cargo</w:t>
            </w:r>
            <w:r w:rsidRPr="00AC435E">
              <w:rPr>
                <w:rFonts w:ascii="Tahoma" w:hAnsi="Tahoma" w:cs="Tahoma"/>
                <w:color w:val="000000"/>
                <w:sz w:val="20"/>
                <w:szCs w:val="20"/>
              </w:rPr>
              <w:t xml:space="preserve">: </w:t>
            </w:r>
          </w:p>
        </w:tc>
        <w:tc>
          <w:tcPr>
            <w:tcW w:w="4642" w:type="dxa"/>
          </w:tcPr>
          <w:p w14:paraId="629FAD6D" w14:textId="77777777" w:rsidR="007B75DB" w:rsidRPr="00AC435E" w:rsidRDefault="007B75DB" w:rsidP="009530DD">
            <w:pPr>
              <w:widowControl w:val="0"/>
              <w:rPr>
                <w:rFonts w:ascii="Tahoma" w:hAnsi="Tahoma" w:cs="Tahoma"/>
                <w:color w:val="000000"/>
                <w:sz w:val="20"/>
                <w:szCs w:val="20"/>
              </w:rPr>
            </w:pPr>
            <w:r w:rsidRPr="00AC435E">
              <w:rPr>
                <w:rFonts w:ascii="Tahoma" w:hAnsi="Tahoma" w:cs="Tahoma"/>
                <w:b/>
                <w:color w:val="000000"/>
                <w:sz w:val="20"/>
                <w:szCs w:val="20"/>
              </w:rPr>
              <w:t>Nome</w:t>
            </w:r>
            <w:r w:rsidRPr="00AC435E">
              <w:rPr>
                <w:rFonts w:ascii="Tahoma" w:hAnsi="Tahoma" w:cs="Tahoma"/>
                <w:color w:val="000000"/>
                <w:sz w:val="20"/>
                <w:szCs w:val="20"/>
              </w:rPr>
              <w:t xml:space="preserve">: </w:t>
            </w:r>
            <w:r w:rsidRPr="00AC435E">
              <w:rPr>
                <w:rFonts w:ascii="Tahoma" w:hAnsi="Tahoma" w:cs="Tahoma"/>
                <w:color w:val="000000"/>
                <w:sz w:val="20"/>
                <w:szCs w:val="20"/>
              </w:rPr>
              <w:br/>
            </w:r>
            <w:r w:rsidRPr="00AC435E">
              <w:rPr>
                <w:rFonts w:ascii="Tahoma" w:hAnsi="Tahoma" w:cs="Tahoma"/>
                <w:b/>
                <w:color w:val="000000"/>
                <w:sz w:val="20"/>
                <w:szCs w:val="20"/>
              </w:rPr>
              <w:t>Cargo</w:t>
            </w:r>
            <w:r w:rsidRPr="00AC435E">
              <w:rPr>
                <w:rFonts w:ascii="Tahoma" w:hAnsi="Tahoma" w:cs="Tahoma"/>
                <w:color w:val="000000"/>
                <w:sz w:val="20"/>
                <w:szCs w:val="20"/>
              </w:rPr>
              <w:t xml:space="preserve">: </w:t>
            </w:r>
          </w:p>
        </w:tc>
      </w:tr>
    </w:tbl>
    <w:p w14:paraId="2FC0B73D" w14:textId="77777777" w:rsidR="006B1ABF" w:rsidRPr="00AC435E" w:rsidRDefault="006B1ABF" w:rsidP="006B1ABF">
      <w:pPr>
        <w:widowControl w:val="0"/>
        <w:rPr>
          <w:rFonts w:ascii="Tahoma" w:hAnsi="Tahoma" w:cs="Tahoma"/>
          <w:color w:val="000000"/>
          <w:sz w:val="20"/>
          <w:szCs w:val="20"/>
        </w:rPr>
      </w:pPr>
    </w:p>
    <w:p w14:paraId="0F426F69" w14:textId="77777777" w:rsidR="00B37F9B" w:rsidRPr="00AC435E" w:rsidRDefault="00B37F9B">
      <w:pPr>
        <w:jc w:val="left"/>
        <w:rPr>
          <w:rFonts w:ascii="Tahoma" w:hAnsi="Tahoma" w:cs="Tahoma"/>
          <w:b/>
          <w:color w:val="000000"/>
          <w:sz w:val="20"/>
          <w:szCs w:val="20"/>
        </w:rPr>
      </w:pPr>
      <w:r w:rsidRPr="00AC435E">
        <w:rPr>
          <w:rFonts w:ascii="Tahoma" w:hAnsi="Tahoma" w:cs="Tahoma"/>
          <w:b/>
          <w:color w:val="000000"/>
          <w:sz w:val="20"/>
          <w:szCs w:val="20"/>
        </w:rPr>
        <w:br w:type="page"/>
      </w:r>
    </w:p>
    <w:p w14:paraId="02B8D73B" w14:textId="77777777" w:rsidR="00B37F9B" w:rsidRPr="00AC435E" w:rsidRDefault="00B37F9B" w:rsidP="00F32B4F">
      <w:pPr>
        <w:widowControl w:val="0"/>
        <w:rPr>
          <w:rFonts w:ascii="Tahoma" w:hAnsi="Tahoma" w:cs="Tahoma"/>
          <w:b/>
          <w:color w:val="000000"/>
          <w:sz w:val="20"/>
          <w:szCs w:val="20"/>
        </w:rPr>
      </w:pPr>
    </w:p>
    <w:p w14:paraId="08259BDF" w14:textId="5DB65528" w:rsidR="00555987" w:rsidRPr="00AC435E" w:rsidRDefault="007B75DB" w:rsidP="00555987">
      <w:pPr>
        <w:widowControl w:val="0"/>
        <w:rPr>
          <w:rFonts w:ascii="Tahoma" w:hAnsi="Tahoma" w:cs="Tahoma"/>
          <w:i/>
          <w:sz w:val="20"/>
          <w:szCs w:val="20"/>
        </w:rPr>
      </w:pPr>
      <w:r w:rsidRPr="00AC435E">
        <w:rPr>
          <w:rFonts w:ascii="Tahoma" w:hAnsi="Tahoma" w:cs="Tahoma"/>
          <w:i/>
          <w:sz w:val="20"/>
          <w:szCs w:val="20"/>
        </w:rPr>
        <w:t>(</w:t>
      </w:r>
      <w:r w:rsidR="004C1E96" w:rsidRPr="00AC435E">
        <w:rPr>
          <w:rFonts w:ascii="Tahoma" w:hAnsi="Tahoma" w:cs="Tahoma"/>
          <w:i/>
          <w:sz w:val="20"/>
          <w:szCs w:val="20"/>
        </w:rPr>
        <w:t>Página de assinaturas 3/</w:t>
      </w:r>
      <w:r w:rsidR="00C45C3C" w:rsidRPr="00AC435E">
        <w:rPr>
          <w:rFonts w:ascii="Tahoma" w:hAnsi="Tahoma" w:cs="Tahoma"/>
          <w:i/>
          <w:sz w:val="20"/>
          <w:szCs w:val="20"/>
        </w:rPr>
        <w:t>7</w:t>
      </w:r>
      <w:r w:rsidR="00555987" w:rsidRPr="00AC435E">
        <w:rPr>
          <w:rFonts w:ascii="Tahoma" w:hAnsi="Tahoma" w:cs="Tahoma"/>
          <w:i/>
          <w:sz w:val="20"/>
          <w:szCs w:val="20"/>
        </w:rPr>
        <w:t xml:space="preserve"> </w:t>
      </w:r>
      <w:r w:rsidR="003B3722" w:rsidRPr="00AC435E">
        <w:rPr>
          <w:rFonts w:ascii="Tahoma" w:hAnsi="Tahoma" w:cs="Tahoma"/>
          <w:i/>
          <w:sz w:val="20"/>
          <w:szCs w:val="20"/>
        </w:rPr>
        <w:t xml:space="preserve">do </w:t>
      </w:r>
      <w:r w:rsidRPr="00AC435E">
        <w:rPr>
          <w:rFonts w:ascii="Tahoma" w:hAnsi="Tahoma" w:cs="Tahoma"/>
          <w:i/>
          <w:sz w:val="20"/>
          <w:szCs w:val="20"/>
        </w:rPr>
        <w:t xml:space="preserve">Instrumento Particular de Escritura da 3ª (Terceira) Emissão de Debêntures Simples, Não Conversíveis em Ações, em </w:t>
      </w:r>
      <w:r w:rsidRPr="00AC435E">
        <w:rPr>
          <w:rFonts w:ascii="Tahoma" w:hAnsi="Tahoma"/>
          <w:i/>
          <w:sz w:val="20"/>
          <w:szCs w:val="20"/>
        </w:rPr>
        <w:t>Duas Séries</w:t>
      </w:r>
      <w:r w:rsidRPr="00AC435E">
        <w:rPr>
          <w:rFonts w:ascii="Tahoma" w:hAnsi="Tahoma" w:cs="Tahoma"/>
          <w:i/>
          <w:sz w:val="20"/>
          <w:szCs w:val="20"/>
        </w:rPr>
        <w:t xml:space="preserve">, da Espécie com Garantia Real, </w:t>
      </w:r>
      <w:r w:rsidR="00E84C15" w:rsidRPr="00AC435E">
        <w:rPr>
          <w:rFonts w:ascii="Tahoma" w:hAnsi="Tahoma" w:cs="Tahoma"/>
          <w:i/>
          <w:sz w:val="20"/>
          <w:szCs w:val="20"/>
        </w:rPr>
        <w:t xml:space="preserve">com Garantia Adicional Fidejussória, </w:t>
      </w:r>
      <w:r w:rsidRPr="00AC435E">
        <w:rPr>
          <w:rFonts w:ascii="Tahoma" w:hAnsi="Tahoma" w:cs="Tahoma"/>
          <w:i/>
          <w:sz w:val="20"/>
          <w:szCs w:val="20"/>
        </w:rPr>
        <w:t>para Distribuição Pública, com Esforços Restritos de Distribuição, da Comfrio Soluções Logísticas S.A.)</w:t>
      </w:r>
    </w:p>
    <w:p w14:paraId="614855C2" w14:textId="77777777" w:rsidR="004C1E96" w:rsidRPr="00AC435E" w:rsidRDefault="004C1E96" w:rsidP="004C1E96">
      <w:pPr>
        <w:widowControl w:val="0"/>
        <w:rPr>
          <w:rFonts w:ascii="Verdana" w:hAnsi="Verdana"/>
          <w:b/>
          <w:color w:val="000000"/>
          <w:sz w:val="20"/>
          <w:szCs w:val="20"/>
        </w:rPr>
      </w:pPr>
    </w:p>
    <w:p w14:paraId="2F0EDE7A" w14:textId="77777777" w:rsidR="004C1E96" w:rsidRPr="00AC435E" w:rsidRDefault="004C1E96" w:rsidP="004C1E96">
      <w:pPr>
        <w:widowControl w:val="0"/>
        <w:rPr>
          <w:rFonts w:ascii="Verdana" w:hAnsi="Verdana"/>
          <w:b/>
          <w:color w:val="000000"/>
          <w:sz w:val="20"/>
          <w:szCs w:val="20"/>
        </w:rPr>
      </w:pPr>
    </w:p>
    <w:p w14:paraId="0E47BB6D" w14:textId="76A4BB20" w:rsidR="004C1E96" w:rsidRPr="00AC435E" w:rsidRDefault="00B03609" w:rsidP="004C1E96">
      <w:pPr>
        <w:widowControl w:val="0"/>
        <w:jc w:val="center"/>
        <w:rPr>
          <w:rFonts w:ascii="Tahoma" w:hAnsi="Tahoma" w:cs="Tahoma"/>
          <w:b/>
          <w:smallCaps/>
          <w:sz w:val="20"/>
          <w:szCs w:val="20"/>
        </w:rPr>
      </w:pPr>
      <w:bookmarkStart w:id="157" w:name="_Hlk9978192"/>
      <w:r w:rsidRPr="00AC435E">
        <w:rPr>
          <w:rFonts w:ascii="Tahoma" w:hAnsi="Tahoma" w:cs="Tahoma"/>
          <w:b/>
          <w:smallCaps/>
          <w:sz w:val="20"/>
          <w:szCs w:val="20"/>
        </w:rPr>
        <w:t>JF COMÉRCIO E DISTRIBUIÇÃO DE ALIMENTOS LTDA.</w:t>
      </w:r>
    </w:p>
    <w:bookmarkEnd w:id="157"/>
    <w:p w14:paraId="70EDF5D3" w14:textId="77777777" w:rsidR="004C1E96" w:rsidRPr="00AC435E" w:rsidRDefault="004C1E96" w:rsidP="004C1E96">
      <w:pPr>
        <w:widowControl w:val="0"/>
        <w:rPr>
          <w:rFonts w:ascii="Tahoma" w:hAnsi="Tahoma" w:cs="Tahoma"/>
          <w:color w:val="000000"/>
          <w:sz w:val="20"/>
          <w:szCs w:val="20"/>
        </w:rPr>
      </w:pPr>
    </w:p>
    <w:p w14:paraId="73FC8673" w14:textId="77777777" w:rsidR="004C1E96" w:rsidRPr="00AC435E" w:rsidRDefault="004C1E96" w:rsidP="004C1E96">
      <w:pPr>
        <w:widowControl w:val="0"/>
        <w:rPr>
          <w:rFonts w:ascii="Tahoma" w:hAnsi="Tahoma" w:cs="Tahoma"/>
          <w:color w:val="000000"/>
          <w:sz w:val="20"/>
          <w:szCs w:val="20"/>
        </w:rPr>
      </w:pPr>
    </w:p>
    <w:p w14:paraId="39BEF213" w14:textId="77777777" w:rsidR="004C1E96" w:rsidRPr="00AC435E" w:rsidRDefault="004C1E96" w:rsidP="004C1E96">
      <w:pPr>
        <w:widowControl w:val="0"/>
        <w:rPr>
          <w:rFonts w:ascii="Tahoma" w:hAnsi="Tahoma" w:cs="Tahoma"/>
          <w:color w:val="000000"/>
          <w:sz w:val="20"/>
          <w:szCs w:val="20"/>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rsidR="004C1E96" w:rsidRPr="00AC435E" w14:paraId="0E0D2572" w14:textId="77777777" w:rsidTr="00CF47DE">
        <w:trPr>
          <w:jc w:val="center"/>
        </w:trPr>
        <w:tc>
          <w:tcPr>
            <w:tcW w:w="4642" w:type="dxa"/>
          </w:tcPr>
          <w:p w14:paraId="6D5985F6" w14:textId="77777777" w:rsidR="004C1E96" w:rsidRPr="00AC435E" w:rsidRDefault="004C1E96" w:rsidP="00CF47DE">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c>
          <w:tcPr>
            <w:tcW w:w="4642" w:type="dxa"/>
          </w:tcPr>
          <w:p w14:paraId="1E751E03" w14:textId="77777777" w:rsidR="004C1E96" w:rsidRPr="00AC435E" w:rsidRDefault="004C1E96" w:rsidP="00CF47DE">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r>
      <w:tr w:rsidR="004C1E96" w:rsidRPr="00AC435E" w14:paraId="3CBAC5C0" w14:textId="77777777" w:rsidTr="00CF47DE">
        <w:trPr>
          <w:jc w:val="center"/>
        </w:trPr>
        <w:tc>
          <w:tcPr>
            <w:tcW w:w="4642" w:type="dxa"/>
          </w:tcPr>
          <w:p w14:paraId="29623D6A" w14:textId="77777777" w:rsidR="004C1E96" w:rsidRPr="00AC435E" w:rsidRDefault="004C1E96" w:rsidP="00CF47DE">
            <w:pPr>
              <w:widowControl w:val="0"/>
              <w:rPr>
                <w:rFonts w:ascii="Tahoma" w:hAnsi="Tahoma" w:cs="Tahoma"/>
                <w:color w:val="000000"/>
                <w:sz w:val="20"/>
                <w:szCs w:val="20"/>
              </w:rPr>
            </w:pPr>
            <w:r w:rsidRPr="00AC435E">
              <w:rPr>
                <w:rFonts w:ascii="Tahoma" w:hAnsi="Tahoma" w:cs="Tahoma"/>
                <w:color w:val="000000"/>
                <w:sz w:val="20"/>
                <w:szCs w:val="20"/>
              </w:rPr>
              <w:t xml:space="preserve">Nome: </w:t>
            </w:r>
            <w:r w:rsidRPr="00AC435E">
              <w:rPr>
                <w:rFonts w:ascii="Tahoma" w:hAnsi="Tahoma" w:cs="Tahoma"/>
                <w:color w:val="000000"/>
                <w:sz w:val="20"/>
                <w:szCs w:val="20"/>
              </w:rPr>
              <w:br/>
              <w:t xml:space="preserve">Cargo: </w:t>
            </w:r>
          </w:p>
        </w:tc>
        <w:tc>
          <w:tcPr>
            <w:tcW w:w="4642" w:type="dxa"/>
          </w:tcPr>
          <w:p w14:paraId="38DACB6C" w14:textId="77777777" w:rsidR="004C1E96" w:rsidRPr="00AC435E" w:rsidRDefault="004C1E96" w:rsidP="00CF47DE">
            <w:pPr>
              <w:widowControl w:val="0"/>
              <w:rPr>
                <w:rFonts w:ascii="Tahoma" w:hAnsi="Tahoma" w:cs="Tahoma"/>
                <w:color w:val="000000"/>
                <w:sz w:val="20"/>
                <w:szCs w:val="20"/>
              </w:rPr>
            </w:pPr>
            <w:r w:rsidRPr="00AC435E">
              <w:rPr>
                <w:rFonts w:ascii="Tahoma" w:hAnsi="Tahoma" w:cs="Tahoma"/>
                <w:color w:val="000000"/>
                <w:sz w:val="20"/>
                <w:szCs w:val="20"/>
              </w:rPr>
              <w:t xml:space="preserve">Nome: </w:t>
            </w:r>
            <w:r w:rsidRPr="00AC435E">
              <w:rPr>
                <w:rFonts w:ascii="Tahoma" w:hAnsi="Tahoma" w:cs="Tahoma"/>
                <w:color w:val="000000"/>
                <w:sz w:val="20"/>
                <w:szCs w:val="20"/>
              </w:rPr>
              <w:br/>
              <w:t xml:space="preserve">Cargo: </w:t>
            </w:r>
          </w:p>
        </w:tc>
      </w:tr>
    </w:tbl>
    <w:p w14:paraId="138E5096" w14:textId="77777777" w:rsidR="004C1E96" w:rsidRPr="00AC435E" w:rsidRDefault="004C1E96" w:rsidP="004C1E96">
      <w:pPr>
        <w:jc w:val="left"/>
        <w:rPr>
          <w:rFonts w:ascii="Verdana" w:hAnsi="Verdana"/>
          <w:b/>
          <w:color w:val="000000"/>
          <w:sz w:val="20"/>
          <w:szCs w:val="20"/>
        </w:rPr>
      </w:pPr>
      <w:r w:rsidRPr="00AC435E">
        <w:rPr>
          <w:rFonts w:ascii="Verdana" w:hAnsi="Verdana"/>
          <w:b/>
          <w:color w:val="000000"/>
          <w:sz w:val="20"/>
          <w:szCs w:val="20"/>
        </w:rPr>
        <w:br w:type="page"/>
      </w:r>
    </w:p>
    <w:p w14:paraId="62D5EBB7" w14:textId="77777777" w:rsidR="00B03609" w:rsidRPr="00AC435E" w:rsidRDefault="00B03609" w:rsidP="00B03609">
      <w:pPr>
        <w:widowControl w:val="0"/>
        <w:rPr>
          <w:rFonts w:ascii="Tahoma" w:hAnsi="Tahoma" w:cs="Tahoma"/>
          <w:b/>
          <w:color w:val="000000"/>
          <w:sz w:val="20"/>
          <w:szCs w:val="20"/>
        </w:rPr>
      </w:pPr>
    </w:p>
    <w:p w14:paraId="43C0A6BE" w14:textId="7754B469" w:rsidR="00B03609" w:rsidRPr="00AC435E" w:rsidRDefault="00B03609" w:rsidP="00B03609">
      <w:pPr>
        <w:widowControl w:val="0"/>
        <w:rPr>
          <w:rFonts w:ascii="Tahoma" w:hAnsi="Tahoma" w:cs="Tahoma"/>
          <w:i/>
          <w:sz w:val="20"/>
          <w:szCs w:val="20"/>
        </w:rPr>
      </w:pPr>
      <w:r w:rsidRPr="00AC435E">
        <w:rPr>
          <w:rFonts w:ascii="Tahoma" w:hAnsi="Tahoma" w:cs="Tahoma"/>
          <w:i/>
          <w:sz w:val="20"/>
          <w:szCs w:val="20"/>
        </w:rPr>
        <w:t>(Página de assinaturas 4/</w:t>
      </w:r>
      <w:r w:rsidR="00C45C3C" w:rsidRPr="00AC435E">
        <w:rPr>
          <w:rFonts w:ascii="Tahoma" w:hAnsi="Tahoma" w:cs="Tahoma"/>
          <w:i/>
          <w:sz w:val="20"/>
          <w:szCs w:val="20"/>
        </w:rPr>
        <w:t>7</w:t>
      </w:r>
      <w:r w:rsidRPr="00AC435E">
        <w:rPr>
          <w:rFonts w:ascii="Tahoma" w:hAnsi="Tahoma" w:cs="Tahoma"/>
          <w:i/>
          <w:sz w:val="20"/>
          <w:szCs w:val="20"/>
        </w:rPr>
        <w:t xml:space="preserve"> do Instrumento Particular de Escritura da 3ª (Terceira) Emissão de Debêntures Simples, Não Conversíveis em Ações, em </w:t>
      </w:r>
      <w:r w:rsidRPr="00AC435E">
        <w:rPr>
          <w:rFonts w:ascii="Tahoma" w:hAnsi="Tahoma"/>
          <w:i/>
          <w:sz w:val="20"/>
          <w:szCs w:val="20"/>
        </w:rPr>
        <w:t>Duas Séries</w:t>
      </w:r>
      <w:r w:rsidRPr="00AC435E">
        <w:rPr>
          <w:rFonts w:ascii="Tahoma" w:hAnsi="Tahoma" w:cs="Tahoma"/>
          <w:i/>
          <w:sz w:val="20"/>
          <w:szCs w:val="20"/>
        </w:rPr>
        <w:t xml:space="preserve">, da Espécie com Garantia Real, </w:t>
      </w:r>
      <w:r w:rsidR="00E84C15" w:rsidRPr="00AC435E">
        <w:rPr>
          <w:rFonts w:ascii="Tahoma" w:hAnsi="Tahoma" w:cs="Tahoma"/>
          <w:i/>
          <w:sz w:val="20"/>
          <w:szCs w:val="20"/>
        </w:rPr>
        <w:t xml:space="preserve">com Garantia Adicional Fidejussória, </w:t>
      </w:r>
      <w:r w:rsidRPr="00AC435E">
        <w:rPr>
          <w:rFonts w:ascii="Tahoma" w:hAnsi="Tahoma" w:cs="Tahoma"/>
          <w:i/>
          <w:sz w:val="20"/>
          <w:szCs w:val="20"/>
        </w:rPr>
        <w:t>para Distribuição Pública, com Esforços Restritos de Distribuição, da Comfrio Soluções Logísticas S.A.)</w:t>
      </w:r>
    </w:p>
    <w:p w14:paraId="638BC02D" w14:textId="77777777" w:rsidR="00B03609" w:rsidRPr="00AC435E" w:rsidRDefault="00B03609" w:rsidP="00B03609">
      <w:pPr>
        <w:widowControl w:val="0"/>
        <w:rPr>
          <w:rFonts w:ascii="Verdana" w:hAnsi="Verdana"/>
          <w:b/>
          <w:color w:val="000000"/>
          <w:sz w:val="20"/>
          <w:szCs w:val="20"/>
        </w:rPr>
      </w:pPr>
    </w:p>
    <w:p w14:paraId="03587A0F" w14:textId="77777777" w:rsidR="00B03609" w:rsidRPr="00AC435E" w:rsidRDefault="00B03609" w:rsidP="00B03609">
      <w:pPr>
        <w:widowControl w:val="0"/>
        <w:rPr>
          <w:rFonts w:ascii="Verdana" w:hAnsi="Verdana"/>
          <w:b/>
          <w:color w:val="000000"/>
          <w:sz w:val="20"/>
          <w:szCs w:val="20"/>
        </w:rPr>
      </w:pPr>
    </w:p>
    <w:p w14:paraId="744F40A7" w14:textId="5CCC1022" w:rsidR="00B03609" w:rsidRPr="00AC435E" w:rsidRDefault="00B03609" w:rsidP="00B03609">
      <w:pPr>
        <w:widowControl w:val="0"/>
        <w:jc w:val="center"/>
        <w:rPr>
          <w:rFonts w:ascii="Tahoma" w:hAnsi="Tahoma" w:cs="Tahoma"/>
          <w:b/>
          <w:smallCaps/>
          <w:sz w:val="20"/>
          <w:szCs w:val="20"/>
          <w:lang w:val="en-US"/>
        </w:rPr>
      </w:pPr>
      <w:bookmarkStart w:id="158" w:name="_Hlk9978174"/>
      <w:r w:rsidRPr="00AC435E">
        <w:rPr>
          <w:rFonts w:ascii="Tahoma" w:hAnsi="Tahoma" w:cs="Tahoma"/>
          <w:b/>
          <w:smallCaps/>
          <w:sz w:val="20"/>
          <w:szCs w:val="20"/>
          <w:lang w:val="en-US"/>
        </w:rPr>
        <w:t>STOCK TECH S.A. ARMAZÉNS GERAIS</w:t>
      </w:r>
      <w:bookmarkEnd w:id="158"/>
    </w:p>
    <w:p w14:paraId="1F703125" w14:textId="77777777" w:rsidR="00B03609" w:rsidRPr="00AC435E" w:rsidRDefault="00B03609" w:rsidP="00B03609">
      <w:pPr>
        <w:widowControl w:val="0"/>
        <w:rPr>
          <w:rFonts w:ascii="Tahoma" w:hAnsi="Tahoma" w:cs="Tahoma"/>
          <w:color w:val="000000"/>
          <w:sz w:val="20"/>
          <w:szCs w:val="20"/>
          <w:lang w:val="en-US"/>
        </w:rPr>
      </w:pPr>
    </w:p>
    <w:p w14:paraId="2E1A1044" w14:textId="77777777" w:rsidR="00B03609" w:rsidRPr="00AC435E" w:rsidRDefault="00B03609" w:rsidP="00B03609">
      <w:pPr>
        <w:widowControl w:val="0"/>
        <w:rPr>
          <w:rFonts w:ascii="Tahoma" w:hAnsi="Tahoma" w:cs="Tahoma"/>
          <w:color w:val="000000"/>
          <w:sz w:val="20"/>
          <w:szCs w:val="20"/>
          <w:lang w:val="en-US"/>
        </w:rPr>
      </w:pPr>
    </w:p>
    <w:p w14:paraId="38EEC08B" w14:textId="77777777" w:rsidR="00B03609" w:rsidRPr="00AC435E" w:rsidRDefault="00B03609" w:rsidP="00B03609">
      <w:pPr>
        <w:widowControl w:val="0"/>
        <w:rPr>
          <w:rFonts w:ascii="Tahoma" w:hAnsi="Tahoma" w:cs="Tahoma"/>
          <w:color w:val="000000"/>
          <w:sz w:val="20"/>
          <w:szCs w:val="20"/>
          <w:lang w:val="en-US"/>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rsidR="00B03609" w:rsidRPr="00AC435E" w14:paraId="39B461F5" w14:textId="77777777" w:rsidTr="00CF47DE">
        <w:trPr>
          <w:jc w:val="center"/>
        </w:trPr>
        <w:tc>
          <w:tcPr>
            <w:tcW w:w="4642" w:type="dxa"/>
          </w:tcPr>
          <w:p w14:paraId="3A5D650B"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c>
          <w:tcPr>
            <w:tcW w:w="4642" w:type="dxa"/>
          </w:tcPr>
          <w:p w14:paraId="2BFA3AF4"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r>
      <w:tr w:rsidR="00B03609" w:rsidRPr="00AC435E" w14:paraId="45CDDA39" w14:textId="77777777" w:rsidTr="00CF47DE">
        <w:trPr>
          <w:jc w:val="center"/>
        </w:trPr>
        <w:tc>
          <w:tcPr>
            <w:tcW w:w="4642" w:type="dxa"/>
          </w:tcPr>
          <w:p w14:paraId="581EBA23"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 xml:space="preserve">Nome: </w:t>
            </w:r>
            <w:r w:rsidRPr="00AC435E">
              <w:rPr>
                <w:rFonts w:ascii="Tahoma" w:hAnsi="Tahoma" w:cs="Tahoma"/>
                <w:color w:val="000000"/>
                <w:sz w:val="20"/>
                <w:szCs w:val="20"/>
              </w:rPr>
              <w:br/>
              <w:t xml:space="preserve">Cargo: </w:t>
            </w:r>
          </w:p>
        </w:tc>
        <w:tc>
          <w:tcPr>
            <w:tcW w:w="4642" w:type="dxa"/>
          </w:tcPr>
          <w:p w14:paraId="2DD7AB28"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 xml:space="preserve">Nome: </w:t>
            </w:r>
            <w:r w:rsidRPr="00AC435E">
              <w:rPr>
                <w:rFonts w:ascii="Tahoma" w:hAnsi="Tahoma" w:cs="Tahoma"/>
                <w:color w:val="000000"/>
                <w:sz w:val="20"/>
                <w:szCs w:val="20"/>
              </w:rPr>
              <w:br/>
              <w:t xml:space="preserve">Cargo: </w:t>
            </w:r>
          </w:p>
        </w:tc>
      </w:tr>
    </w:tbl>
    <w:p w14:paraId="6FCCDFED" w14:textId="668D29F5" w:rsidR="00C45C3C" w:rsidRPr="00AC435E" w:rsidRDefault="00C45C3C" w:rsidP="00F32B4F">
      <w:pPr>
        <w:jc w:val="left"/>
        <w:rPr>
          <w:rFonts w:ascii="Tahoma" w:hAnsi="Tahoma" w:cs="Tahoma"/>
          <w:b/>
          <w:color w:val="000000"/>
          <w:sz w:val="20"/>
          <w:szCs w:val="20"/>
        </w:rPr>
      </w:pPr>
    </w:p>
    <w:p w14:paraId="508F953D" w14:textId="77777777" w:rsidR="00C45C3C" w:rsidRPr="00AC435E" w:rsidRDefault="00C45C3C">
      <w:pPr>
        <w:jc w:val="left"/>
        <w:rPr>
          <w:rFonts w:ascii="Tahoma" w:hAnsi="Tahoma" w:cs="Tahoma"/>
          <w:b/>
          <w:color w:val="000000"/>
          <w:sz w:val="20"/>
          <w:szCs w:val="20"/>
        </w:rPr>
      </w:pPr>
      <w:r w:rsidRPr="00AC435E">
        <w:rPr>
          <w:rFonts w:ascii="Tahoma" w:hAnsi="Tahoma" w:cs="Tahoma"/>
          <w:b/>
          <w:color w:val="000000"/>
          <w:sz w:val="20"/>
          <w:szCs w:val="20"/>
        </w:rPr>
        <w:br w:type="page"/>
      </w:r>
    </w:p>
    <w:p w14:paraId="5B62A81A" w14:textId="6388895C" w:rsidR="00B03609" w:rsidRPr="00AC435E" w:rsidRDefault="00B03609" w:rsidP="00B03609">
      <w:pPr>
        <w:widowControl w:val="0"/>
        <w:rPr>
          <w:rFonts w:ascii="Tahoma" w:hAnsi="Tahoma" w:cs="Tahoma"/>
          <w:i/>
          <w:sz w:val="20"/>
          <w:szCs w:val="20"/>
        </w:rPr>
      </w:pPr>
      <w:r w:rsidRPr="00AC435E">
        <w:rPr>
          <w:rFonts w:ascii="Tahoma" w:hAnsi="Tahoma" w:cs="Tahoma"/>
          <w:i/>
          <w:sz w:val="20"/>
          <w:szCs w:val="20"/>
        </w:rPr>
        <w:lastRenderedPageBreak/>
        <w:t>(Página de assinaturas 5/</w:t>
      </w:r>
      <w:r w:rsidR="00C45C3C" w:rsidRPr="00AC435E">
        <w:rPr>
          <w:rFonts w:ascii="Tahoma" w:hAnsi="Tahoma" w:cs="Tahoma"/>
          <w:i/>
          <w:sz w:val="20"/>
          <w:szCs w:val="20"/>
        </w:rPr>
        <w:t>7</w:t>
      </w:r>
      <w:r w:rsidRPr="00AC435E">
        <w:rPr>
          <w:rFonts w:ascii="Tahoma" w:hAnsi="Tahoma" w:cs="Tahoma"/>
          <w:i/>
          <w:sz w:val="20"/>
          <w:szCs w:val="20"/>
        </w:rPr>
        <w:t xml:space="preserve"> do Instrumento Particular de Escritura da 3ª (Terceira) Emissão de Debêntures Simples, Não Conversíveis em Ações, em </w:t>
      </w:r>
      <w:r w:rsidRPr="00AC435E">
        <w:rPr>
          <w:rFonts w:ascii="Tahoma" w:hAnsi="Tahoma"/>
          <w:i/>
          <w:sz w:val="20"/>
          <w:szCs w:val="20"/>
        </w:rPr>
        <w:t>Duas Séries</w:t>
      </w:r>
      <w:r w:rsidRPr="00AC435E">
        <w:rPr>
          <w:rFonts w:ascii="Tahoma" w:hAnsi="Tahoma" w:cs="Tahoma"/>
          <w:i/>
          <w:sz w:val="20"/>
          <w:szCs w:val="20"/>
        </w:rPr>
        <w:t xml:space="preserve">, da Espécie com Garantia Real, </w:t>
      </w:r>
      <w:r w:rsidR="00E84C15" w:rsidRPr="00AC435E">
        <w:rPr>
          <w:rFonts w:ascii="Tahoma" w:hAnsi="Tahoma" w:cs="Tahoma"/>
          <w:i/>
          <w:sz w:val="20"/>
          <w:szCs w:val="20"/>
        </w:rPr>
        <w:t xml:space="preserve">com Garantia Adicional Fidejussória, </w:t>
      </w:r>
      <w:r w:rsidRPr="00AC435E">
        <w:rPr>
          <w:rFonts w:ascii="Tahoma" w:hAnsi="Tahoma" w:cs="Tahoma"/>
          <w:i/>
          <w:sz w:val="20"/>
          <w:szCs w:val="20"/>
        </w:rPr>
        <w:t>para Distribuição Pública, com Esforços Restritos de Distribuição, da Comfrio Soluções Logísticas S.A.)</w:t>
      </w:r>
    </w:p>
    <w:p w14:paraId="5A4755BA" w14:textId="77777777" w:rsidR="00B03609" w:rsidRPr="00AC435E" w:rsidRDefault="00B03609" w:rsidP="00B03609">
      <w:pPr>
        <w:widowControl w:val="0"/>
        <w:rPr>
          <w:rFonts w:ascii="Verdana" w:hAnsi="Verdana"/>
          <w:b/>
          <w:color w:val="000000"/>
          <w:sz w:val="20"/>
          <w:szCs w:val="20"/>
        </w:rPr>
      </w:pPr>
    </w:p>
    <w:p w14:paraId="7DB09D67" w14:textId="77777777" w:rsidR="00B03609" w:rsidRPr="00AC435E" w:rsidRDefault="00B03609" w:rsidP="00B03609">
      <w:pPr>
        <w:widowControl w:val="0"/>
        <w:rPr>
          <w:rFonts w:ascii="Verdana" w:hAnsi="Verdana"/>
          <w:b/>
          <w:color w:val="000000"/>
          <w:sz w:val="20"/>
          <w:szCs w:val="20"/>
        </w:rPr>
      </w:pPr>
    </w:p>
    <w:p w14:paraId="1659996A" w14:textId="4714CB6B" w:rsidR="00B03609" w:rsidRPr="00AC435E" w:rsidRDefault="00B03609" w:rsidP="00B03609">
      <w:pPr>
        <w:widowControl w:val="0"/>
        <w:jc w:val="center"/>
        <w:rPr>
          <w:rFonts w:ascii="Verdana" w:hAnsi="Verdana"/>
          <w:b/>
          <w:smallCaps/>
          <w:color w:val="000000"/>
          <w:sz w:val="20"/>
          <w:szCs w:val="20"/>
        </w:rPr>
      </w:pPr>
      <w:bookmarkStart w:id="159" w:name="_Hlk9978160"/>
      <w:r w:rsidRPr="00AC435E">
        <w:rPr>
          <w:rFonts w:ascii="Verdana" w:hAnsi="Verdana"/>
          <w:b/>
          <w:bCs/>
          <w:smallCaps/>
          <w:sz w:val="20"/>
          <w:szCs w:val="20"/>
        </w:rPr>
        <w:t>JFLOG PARTICIPAÇÕES S.A.</w:t>
      </w:r>
    </w:p>
    <w:bookmarkEnd w:id="159"/>
    <w:p w14:paraId="63D4DA17" w14:textId="77777777" w:rsidR="00B03609" w:rsidRPr="00AC435E" w:rsidRDefault="00B03609" w:rsidP="00B03609">
      <w:pPr>
        <w:widowControl w:val="0"/>
        <w:rPr>
          <w:rFonts w:ascii="Tahoma" w:hAnsi="Tahoma" w:cs="Tahoma"/>
          <w:color w:val="000000"/>
          <w:sz w:val="20"/>
          <w:szCs w:val="20"/>
        </w:rPr>
      </w:pPr>
    </w:p>
    <w:p w14:paraId="77BF8F93" w14:textId="77777777" w:rsidR="00B03609" w:rsidRPr="00AC435E" w:rsidRDefault="00B03609" w:rsidP="00B03609">
      <w:pPr>
        <w:widowControl w:val="0"/>
        <w:rPr>
          <w:rFonts w:ascii="Tahoma" w:hAnsi="Tahoma" w:cs="Tahoma"/>
          <w:color w:val="000000"/>
          <w:sz w:val="20"/>
          <w:szCs w:val="20"/>
        </w:rPr>
      </w:pPr>
    </w:p>
    <w:p w14:paraId="0AF3F7D6" w14:textId="77777777" w:rsidR="00B03609" w:rsidRPr="00AC435E" w:rsidRDefault="00B03609" w:rsidP="00B03609">
      <w:pPr>
        <w:widowControl w:val="0"/>
        <w:rPr>
          <w:rFonts w:ascii="Tahoma" w:hAnsi="Tahoma" w:cs="Tahoma"/>
          <w:color w:val="000000"/>
          <w:sz w:val="20"/>
          <w:szCs w:val="20"/>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rsidR="00B03609" w:rsidRPr="00AC435E" w14:paraId="5D0074E8" w14:textId="77777777" w:rsidTr="00CF47DE">
        <w:trPr>
          <w:jc w:val="center"/>
        </w:trPr>
        <w:tc>
          <w:tcPr>
            <w:tcW w:w="4642" w:type="dxa"/>
          </w:tcPr>
          <w:p w14:paraId="4C7782EA"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c>
          <w:tcPr>
            <w:tcW w:w="4642" w:type="dxa"/>
          </w:tcPr>
          <w:p w14:paraId="1FE6315D"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r>
      <w:tr w:rsidR="00B03609" w:rsidRPr="00AC435E" w14:paraId="7698318D" w14:textId="77777777" w:rsidTr="00CF47DE">
        <w:trPr>
          <w:jc w:val="center"/>
        </w:trPr>
        <w:tc>
          <w:tcPr>
            <w:tcW w:w="4642" w:type="dxa"/>
          </w:tcPr>
          <w:p w14:paraId="7591C3FE"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 xml:space="preserve">Nome: </w:t>
            </w:r>
            <w:r w:rsidRPr="00AC435E">
              <w:rPr>
                <w:rFonts w:ascii="Tahoma" w:hAnsi="Tahoma" w:cs="Tahoma"/>
                <w:color w:val="000000"/>
                <w:sz w:val="20"/>
                <w:szCs w:val="20"/>
              </w:rPr>
              <w:br/>
              <w:t xml:space="preserve">Cargo: </w:t>
            </w:r>
          </w:p>
        </w:tc>
        <w:tc>
          <w:tcPr>
            <w:tcW w:w="4642" w:type="dxa"/>
          </w:tcPr>
          <w:p w14:paraId="7418CDB3"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 xml:space="preserve">Nome: </w:t>
            </w:r>
            <w:r w:rsidRPr="00AC435E">
              <w:rPr>
                <w:rFonts w:ascii="Tahoma" w:hAnsi="Tahoma" w:cs="Tahoma"/>
                <w:color w:val="000000"/>
                <w:sz w:val="20"/>
                <w:szCs w:val="20"/>
              </w:rPr>
              <w:br/>
              <w:t xml:space="preserve">Cargo: </w:t>
            </w:r>
          </w:p>
        </w:tc>
      </w:tr>
    </w:tbl>
    <w:p w14:paraId="47B1F338" w14:textId="24BF2DAB" w:rsidR="00C45C3C" w:rsidRPr="00AC435E" w:rsidRDefault="00C45C3C" w:rsidP="00B03609">
      <w:pPr>
        <w:jc w:val="left"/>
        <w:rPr>
          <w:rFonts w:ascii="Tahoma" w:hAnsi="Tahoma" w:cs="Tahoma"/>
          <w:b/>
          <w:color w:val="000000"/>
          <w:sz w:val="20"/>
          <w:szCs w:val="20"/>
        </w:rPr>
      </w:pPr>
    </w:p>
    <w:p w14:paraId="5547CB04" w14:textId="77777777" w:rsidR="00C45C3C" w:rsidRPr="00AC435E" w:rsidRDefault="00C45C3C">
      <w:pPr>
        <w:jc w:val="left"/>
        <w:rPr>
          <w:rFonts w:ascii="Tahoma" w:hAnsi="Tahoma" w:cs="Tahoma"/>
          <w:b/>
          <w:color w:val="000000"/>
          <w:sz w:val="20"/>
          <w:szCs w:val="20"/>
        </w:rPr>
      </w:pPr>
      <w:r w:rsidRPr="00AC435E">
        <w:rPr>
          <w:rFonts w:ascii="Tahoma" w:hAnsi="Tahoma" w:cs="Tahoma"/>
          <w:b/>
          <w:color w:val="000000"/>
          <w:sz w:val="20"/>
          <w:szCs w:val="20"/>
        </w:rPr>
        <w:br w:type="page"/>
      </w:r>
    </w:p>
    <w:p w14:paraId="426B6E57" w14:textId="01783D8D" w:rsidR="00B03609" w:rsidRPr="00AC435E" w:rsidRDefault="00B03609" w:rsidP="00B03609">
      <w:pPr>
        <w:widowControl w:val="0"/>
        <w:rPr>
          <w:rFonts w:ascii="Tahoma" w:hAnsi="Tahoma" w:cs="Tahoma"/>
          <w:i/>
          <w:sz w:val="20"/>
          <w:szCs w:val="20"/>
        </w:rPr>
      </w:pPr>
      <w:r w:rsidRPr="00AC435E">
        <w:rPr>
          <w:rFonts w:ascii="Tahoma" w:hAnsi="Tahoma" w:cs="Tahoma"/>
          <w:i/>
          <w:sz w:val="20"/>
          <w:szCs w:val="20"/>
        </w:rPr>
        <w:lastRenderedPageBreak/>
        <w:t>(Página de assinaturas 6/</w:t>
      </w:r>
      <w:r w:rsidR="00C45C3C" w:rsidRPr="00AC435E">
        <w:rPr>
          <w:rFonts w:ascii="Tahoma" w:hAnsi="Tahoma" w:cs="Tahoma"/>
          <w:i/>
          <w:sz w:val="20"/>
          <w:szCs w:val="20"/>
        </w:rPr>
        <w:t>7</w:t>
      </w:r>
      <w:r w:rsidRPr="00AC435E">
        <w:rPr>
          <w:rFonts w:ascii="Tahoma" w:hAnsi="Tahoma" w:cs="Tahoma"/>
          <w:i/>
          <w:sz w:val="20"/>
          <w:szCs w:val="20"/>
        </w:rPr>
        <w:t xml:space="preserve"> do Instrumento Particular de Escritura da 3ª (Terceira) Emissão de Debêntures Simples, Não Conversíveis em Ações, em </w:t>
      </w:r>
      <w:r w:rsidRPr="00AC435E">
        <w:rPr>
          <w:rFonts w:ascii="Tahoma" w:hAnsi="Tahoma"/>
          <w:i/>
          <w:sz w:val="20"/>
          <w:szCs w:val="20"/>
        </w:rPr>
        <w:t>Duas Séries</w:t>
      </w:r>
      <w:r w:rsidRPr="00AC435E">
        <w:rPr>
          <w:rFonts w:ascii="Tahoma" w:hAnsi="Tahoma" w:cs="Tahoma"/>
          <w:i/>
          <w:sz w:val="20"/>
          <w:szCs w:val="20"/>
        </w:rPr>
        <w:t xml:space="preserve">, da Espécie com Garantia Real, </w:t>
      </w:r>
      <w:r w:rsidR="00E84C15" w:rsidRPr="00AC435E">
        <w:rPr>
          <w:rFonts w:ascii="Tahoma" w:hAnsi="Tahoma" w:cs="Tahoma"/>
          <w:i/>
          <w:sz w:val="20"/>
          <w:szCs w:val="20"/>
        </w:rPr>
        <w:t xml:space="preserve">com Garantia Adicional Fidejussória, </w:t>
      </w:r>
      <w:r w:rsidRPr="00AC435E">
        <w:rPr>
          <w:rFonts w:ascii="Tahoma" w:hAnsi="Tahoma" w:cs="Tahoma"/>
          <w:i/>
          <w:sz w:val="20"/>
          <w:szCs w:val="20"/>
        </w:rPr>
        <w:t>para Distribuição Pública, com Esforços Restritos de Distribuição, da Comfrio Soluções Logísticas S.A.)</w:t>
      </w:r>
    </w:p>
    <w:p w14:paraId="2E74DB8B" w14:textId="77777777" w:rsidR="00B03609" w:rsidRPr="00AC435E" w:rsidRDefault="00B03609" w:rsidP="00B03609">
      <w:pPr>
        <w:widowControl w:val="0"/>
        <w:rPr>
          <w:rFonts w:ascii="Tahoma" w:hAnsi="Tahoma" w:cs="Tahoma"/>
          <w:b/>
          <w:color w:val="000000"/>
          <w:sz w:val="20"/>
          <w:szCs w:val="20"/>
        </w:rPr>
      </w:pPr>
    </w:p>
    <w:p w14:paraId="54173877" w14:textId="77777777" w:rsidR="00B03609" w:rsidRPr="00AC435E" w:rsidRDefault="00B03609" w:rsidP="00B03609">
      <w:pPr>
        <w:widowControl w:val="0"/>
        <w:rPr>
          <w:rFonts w:ascii="Verdana" w:hAnsi="Verdana"/>
          <w:b/>
          <w:color w:val="000000"/>
          <w:sz w:val="20"/>
          <w:szCs w:val="20"/>
        </w:rPr>
      </w:pPr>
    </w:p>
    <w:p w14:paraId="19DE0653" w14:textId="77777777" w:rsidR="00B03609" w:rsidRPr="00AC435E" w:rsidRDefault="00B03609" w:rsidP="00B03609">
      <w:pPr>
        <w:widowControl w:val="0"/>
        <w:rPr>
          <w:rFonts w:ascii="Verdana" w:hAnsi="Verdana"/>
          <w:b/>
          <w:color w:val="000000"/>
          <w:sz w:val="20"/>
          <w:szCs w:val="20"/>
        </w:rPr>
      </w:pPr>
    </w:p>
    <w:p w14:paraId="7674781B" w14:textId="29A323FE" w:rsidR="00B03609" w:rsidRPr="00AC435E" w:rsidRDefault="00B03609" w:rsidP="00B03609">
      <w:pPr>
        <w:widowControl w:val="0"/>
        <w:jc w:val="center"/>
        <w:rPr>
          <w:rFonts w:ascii="Verdana" w:hAnsi="Verdana"/>
          <w:b/>
          <w:smallCaps/>
          <w:color w:val="000000"/>
          <w:sz w:val="20"/>
          <w:szCs w:val="20"/>
        </w:rPr>
      </w:pPr>
      <w:bookmarkStart w:id="160" w:name="_Hlk9978141"/>
      <w:r w:rsidRPr="00AC435E">
        <w:rPr>
          <w:rFonts w:ascii="Verdana" w:hAnsi="Verdana"/>
          <w:b/>
          <w:bCs/>
          <w:smallCaps/>
          <w:sz w:val="20"/>
          <w:szCs w:val="20"/>
        </w:rPr>
        <w:t>AGRO IMPROVEMENT PARTICIPAÇÕES S.A.</w:t>
      </w:r>
    </w:p>
    <w:bookmarkEnd w:id="160"/>
    <w:p w14:paraId="57E44CFF" w14:textId="77777777" w:rsidR="00B03609" w:rsidRPr="00AC435E" w:rsidRDefault="00B03609" w:rsidP="00B03609">
      <w:pPr>
        <w:widowControl w:val="0"/>
        <w:rPr>
          <w:rFonts w:ascii="Tahoma" w:hAnsi="Tahoma" w:cs="Tahoma"/>
          <w:color w:val="000000"/>
          <w:sz w:val="20"/>
          <w:szCs w:val="20"/>
        </w:rPr>
      </w:pPr>
    </w:p>
    <w:p w14:paraId="6C6AC892" w14:textId="77777777" w:rsidR="00B03609" w:rsidRPr="00AC435E" w:rsidRDefault="00B03609" w:rsidP="00B03609">
      <w:pPr>
        <w:widowControl w:val="0"/>
        <w:rPr>
          <w:rFonts w:ascii="Tahoma" w:hAnsi="Tahoma" w:cs="Tahoma"/>
          <w:color w:val="000000"/>
          <w:sz w:val="20"/>
          <w:szCs w:val="20"/>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rsidR="00B03609" w:rsidRPr="00AC435E" w14:paraId="005C45E5" w14:textId="77777777" w:rsidTr="00CF47DE">
        <w:trPr>
          <w:jc w:val="center"/>
        </w:trPr>
        <w:tc>
          <w:tcPr>
            <w:tcW w:w="4642" w:type="dxa"/>
          </w:tcPr>
          <w:p w14:paraId="579D857E"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c>
          <w:tcPr>
            <w:tcW w:w="4642" w:type="dxa"/>
          </w:tcPr>
          <w:p w14:paraId="511727BC"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r>
      <w:tr w:rsidR="00B03609" w:rsidRPr="00AC435E" w14:paraId="13C95FD7" w14:textId="77777777" w:rsidTr="00CF47DE">
        <w:trPr>
          <w:jc w:val="center"/>
        </w:trPr>
        <w:tc>
          <w:tcPr>
            <w:tcW w:w="4642" w:type="dxa"/>
          </w:tcPr>
          <w:p w14:paraId="6EF21990"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 xml:space="preserve">Nome: </w:t>
            </w:r>
            <w:r w:rsidRPr="00AC435E">
              <w:rPr>
                <w:rFonts w:ascii="Tahoma" w:hAnsi="Tahoma" w:cs="Tahoma"/>
                <w:color w:val="000000"/>
                <w:sz w:val="20"/>
                <w:szCs w:val="20"/>
              </w:rPr>
              <w:br/>
              <w:t xml:space="preserve">Cargo: </w:t>
            </w:r>
          </w:p>
        </w:tc>
        <w:tc>
          <w:tcPr>
            <w:tcW w:w="4642" w:type="dxa"/>
          </w:tcPr>
          <w:p w14:paraId="58CB8C11"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 xml:space="preserve">Nome: </w:t>
            </w:r>
            <w:r w:rsidRPr="00AC435E">
              <w:rPr>
                <w:rFonts w:ascii="Tahoma" w:hAnsi="Tahoma" w:cs="Tahoma"/>
                <w:color w:val="000000"/>
                <w:sz w:val="20"/>
                <w:szCs w:val="20"/>
              </w:rPr>
              <w:br/>
              <w:t xml:space="preserve">Cargo: </w:t>
            </w:r>
          </w:p>
        </w:tc>
      </w:tr>
    </w:tbl>
    <w:p w14:paraId="3602D061" w14:textId="4E13278E" w:rsidR="00C45C3C" w:rsidRPr="00AC435E" w:rsidRDefault="00C45C3C" w:rsidP="00B03609">
      <w:pPr>
        <w:widowControl w:val="0"/>
        <w:rPr>
          <w:rFonts w:ascii="Tahoma" w:hAnsi="Tahoma"/>
          <w:color w:val="000000"/>
          <w:sz w:val="20"/>
          <w:szCs w:val="20"/>
        </w:rPr>
      </w:pPr>
    </w:p>
    <w:p w14:paraId="4FE15A36" w14:textId="77777777" w:rsidR="00C45C3C" w:rsidRPr="00AC435E" w:rsidRDefault="00C45C3C">
      <w:pPr>
        <w:jc w:val="left"/>
        <w:rPr>
          <w:rFonts w:ascii="Tahoma" w:hAnsi="Tahoma"/>
          <w:color w:val="000000"/>
          <w:sz w:val="20"/>
          <w:szCs w:val="20"/>
        </w:rPr>
      </w:pPr>
      <w:r w:rsidRPr="00AC435E">
        <w:rPr>
          <w:rFonts w:ascii="Tahoma" w:hAnsi="Tahoma"/>
          <w:color w:val="000000"/>
          <w:sz w:val="20"/>
          <w:szCs w:val="20"/>
        </w:rPr>
        <w:br w:type="page"/>
      </w:r>
    </w:p>
    <w:p w14:paraId="134EAB7A" w14:textId="3CBE5A95" w:rsidR="00C45C3C" w:rsidRPr="00AC435E" w:rsidRDefault="00C45C3C" w:rsidP="00C45C3C">
      <w:pPr>
        <w:widowControl w:val="0"/>
        <w:rPr>
          <w:rFonts w:ascii="Tahoma" w:hAnsi="Tahoma" w:cs="Tahoma"/>
          <w:i/>
          <w:sz w:val="20"/>
          <w:szCs w:val="20"/>
        </w:rPr>
      </w:pPr>
      <w:r w:rsidRPr="00AC435E">
        <w:rPr>
          <w:rFonts w:ascii="Tahoma" w:hAnsi="Tahoma" w:cs="Tahoma"/>
          <w:i/>
          <w:sz w:val="20"/>
          <w:szCs w:val="20"/>
        </w:rPr>
        <w:lastRenderedPageBreak/>
        <w:t xml:space="preserve">(Página de assinaturas 7/7 do Instrumento Particular de Escritura da 3ª (Terceira) Emissão de Debêntures Simples, Não Conversíveis em Ações, em </w:t>
      </w:r>
      <w:r w:rsidRPr="00AC435E">
        <w:rPr>
          <w:rFonts w:ascii="Tahoma" w:hAnsi="Tahoma"/>
          <w:i/>
          <w:sz w:val="20"/>
          <w:szCs w:val="20"/>
        </w:rPr>
        <w:t>Duas Séries</w:t>
      </w:r>
      <w:r w:rsidRPr="00AC435E">
        <w:rPr>
          <w:rFonts w:ascii="Tahoma" w:hAnsi="Tahoma" w:cs="Tahoma"/>
          <w:i/>
          <w:sz w:val="20"/>
          <w:szCs w:val="20"/>
        </w:rPr>
        <w:t>, da Espécie com Garantia Real, com Garantia Adicional Fidejussória, para Distribuição Pública, com Esforços Restritos de Distribuição, da Comfrio Soluções Logísticas S.A.)</w:t>
      </w:r>
    </w:p>
    <w:p w14:paraId="27F71CA8" w14:textId="77777777" w:rsidR="00B03609" w:rsidRPr="00AC435E" w:rsidRDefault="00B03609" w:rsidP="00B03609">
      <w:pPr>
        <w:widowControl w:val="0"/>
        <w:rPr>
          <w:rFonts w:ascii="Tahoma" w:hAnsi="Tahoma"/>
          <w:color w:val="000000"/>
          <w:sz w:val="20"/>
          <w:szCs w:val="20"/>
        </w:rPr>
      </w:pPr>
    </w:p>
    <w:p w14:paraId="65B84F49" w14:textId="77777777" w:rsidR="00B03609" w:rsidRPr="00AC435E" w:rsidRDefault="00B03609" w:rsidP="00B03609">
      <w:pPr>
        <w:widowControl w:val="0"/>
        <w:rPr>
          <w:rFonts w:ascii="Tahoma" w:hAnsi="Tahoma"/>
          <w:b/>
          <w:color w:val="000000"/>
          <w:sz w:val="20"/>
          <w:szCs w:val="20"/>
        </w:rPr>
      </w:pPr>
    </w:p>
    <w:p w14:paraId="7E18BBFC" w14:textId="739CE98A" w:rsidR="00B03609" w:rsidRPr="00AC435E" w:rsidRDefault="00B03609" w:rsidP="00B03609">
      <w:pPr>
        <w:widowControl w:val="0"/>
        <w:rPr>
          <w:rFonts w:ascii="Tahoma" w:hAnsi="Tahoma" w:cs="Tahoma"/>
          <w:b/>
          <w:color w:val="000000"/>
          <w:sz w:val="20"/>
          <w:szCs w:val="20"/>
        </w:rPr>
      </w:pPr>
      <w:r w:rsidRPr="00AC435E">
        <w:rPr>
          <w:rFonts w:ascii="Tahoma" w:hAnsi="Tahoma" w:cs="Tahoma"/>
          <w:b/>
          <w:color w:val="000000"/>
          <w:sz w:val="20"/>
          <w:szCs w:val="20"/>
        </w:rPr>
        <w:t>TESTEMUNHAS</w:t>
      </w:r>
    </w:p>
    <w:p w14:paraId="4EEF16F2" w14:textId="455026C4" w:rsidR="00B03609" w:rsidRPr="00AC435E" w:rsidRDefault="00B03609" w:rsidP="00B03609">
      <w:pPr>
        <w:widowControl w:val="0"/>
        <w:rPr>
          <w:rFonts w:ascii="Tahoma" w:hAnsi="Tahoma" w:cs="Tahoma"/>
          <w:color w:val="000000"/>
          <w:sz w:val="20"/>
          <w:szCs w:val="20"/>
        </w:rPr>
      </w:pPr>
    </w:p>
    <w:p w14:paraId="2EEC19C7" w14:textId="32A5A256" w:rsidR="00B03609" w:rsidRPr="00AC435E" w:rsidRDefault="00B03609" w:rsidP="00B03609">
      <w:pPr>
        <w:widowControl w:val="0"/>
        <w:rPr>
          <w:rFonts w:ascii="Tahoma" w:hAnsi="Tahoma" w:cs="Tahoma"/>
          <w:color w:val="000000"/>
          <w:sz w:val="20"/>
          <w:szCs w:val="20"/>
        </w:rPr>
      </w:pPr>
    </w:p>
    <w:p w14:paraId="17519C2E" w14:textId="77777777" w:rsidR="00B03609" w:rsidRPr="00AC435E" w:rsidRDefault="00B03609" w:rsidP="00B03609">
      <w:pPr>
        <w:widowControl w:val="0"/>
        <w:rPr>
          <w:rFonts w:ascii="Tahoma" w:hAnsi="Tahoma" w:cs="Tahoma"/>
          <w:color w:val="000000"/>
          <w:sz w:val="20"/>
          <w:szCs w:val="20"/>
        </w:rPr>
      </w:pPr>
    </w:p>
    <w:tbl>
      <w:tblPr>
        <w:tblW w:w="9284" w:type="dxa"/>
        <w:jc w:val="center"/>
        <w:tblLayout w:type="fixed"/>
        <w:tblCellMar>
          <w:left w:w="70" w:type="dxa"/>
          <w:right w:w="70" w:type="dxa"/>
        </w:tblCellMar>
        <w:tblLook w:val="0000" w:firstRow="0" w:lastRow="0" w:firstColumn="0" w:lastColumn="0" w:noHBand="0" w:noVBand="0"/>
      </w:tblPr>
      <w:tblGrid>
        <w:gridCol w:w="4642"/>
        <w:gridCol w:w="4642"/>
      </w:tblGrid>
      <w:tr w:rsidR="00B03609" w:rsidRPr="00AC435E" w14:paraId="29FF8B0A" w14:textId="77777777" w:rsidTr="00C34028">
        <w:trPr>
          <w:jc w:val="center"/>
        </w:trPr>
        <w:tc>
          <w:tcPr>
            <w:tcW w:w="4642" w:type="dxa"/>
          </w:tcPr>
          <w:p w14:paraId="2500E5BE" w14:textId="1C0BDD4B"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c>
          <w:tcPr>
            <w:tcW w:w="4642" w:type="dxa"/>
          </w:tcPr>
          <w:p w14:paraId="2E7A6EF5" w14:textId="77777777" w:rsidR="00B03609" w:rsidRPr="00AC435E" w:rsidRDefault="00B03609" w:rsidP="00CF47DE">
            <w:pPr>
              <w:widowControl w:val="0"/>
              <w:rPr>
                <w:rFonts w:ascii="Tahoma" w:hAnsi="Tahoma" w:cs="Tahoma"/>
                <w:color w:val="000000"/>
                <w:sz w:val="20"/>
                <w:szCs w:val="20"/>
              </w:rPr>
            </w:pPr>
            <w:r w:rsidRPr="00AC435E">
              <w:rPr>
                <w:rFonts w:ascii="Tahoma" w:hAnsi="Tahoma" w:cs="Tahoma"/>
                <w:color w:val="000000"/>
                <w:sz w:val="20"/>
                <w:szCs w:val="20"/>
              </w:rPr>
              <w:t>____________________________________</w:t>
            </w:r>
          </w:p>
        </w:tc>
      </w:tr>
      <w:tr w:rsidR="00B03609" w:rsidRPr="00AC435E" w14:paraId="463D292C" w14:textId="77777777" w:rsidTr="00C34028">
        <w:trPr>
          <w:jc w:val="center"/>
        </w:trPr>
        <w:tc>
          <w:tcPr>
            <w:tcW w:w="4642" w:type="dxa"/>
          </w:tcPr>
          <w:p w14:paraId="4B85D6E6" w14:textId="7B8732C1" w:rsidR="00B03609" w:rsidRPr="00AC435E" w:rsidRDefault="00B03609" w:rsidP="00CF47DE">
            <w:pPr>
              <w:widowControl w:val="0"/>
              <w:rPr>
                <w:rFonts w:ascii="Tahoma" w:hAnsi="Tahoma" w:cs="Tahoma"/>
                <w:color w:val="000000"/>
                <w:sz w:val="20"/>
                <w:szCs w:val="20"/>
              </w:rPr>
            </w:pPr>
            <w:r w:rsidRPr="00AC435E">
              <w:rPr>
                <w:rFonts w:ascii="Tahoma" w:hAnsi="Tahoma"/>
                <w:color w:val="000000"/>
                <w:sz w:val="20"/>
                <w:szCs w:val="20"/>
              </w:rPr>
              <w:t>Nome</w:t>
            </w:r>
            <w:r w:rsidRPr="00AC435E">
              <w:rPr>
                <w:rFonts w:ascii="Tahoma" w:hAnsi="Tahoma" w:cs="Tahoma"/>
                <w:color w:val="000000"/>
                <w:sz w:val="20"/>
                <w:szCs w:val="20"/>
              </w:rPr>
              <w:t xml:space="preserve">: </w:t>
            </w:r>
            <w:r w:rsidRPr="00AC435E">
              <w:rPr>
                <w:rFonts w:ascii="Tahoma" w:hAnsi="Tahoma" w:cs="Tahoma"/>
                <w:color w:val="000000"/>
                <w:sz w:val="20"/>
                <w:szCs w:val="20"/>
              </w:rPr>
              <w:br/>
              <w:t>CPF</w:t>
            </w:r>
            <w:r w:rsidR="00C45C3C" w:rsidRPr="00AC435E">
              <w:rPr>
                <w:rFonts w:ascii="Tahoma" w:hAnsi="Tahoma" w:cs="Tahoma"/>
                <w:color w:val="000000"/>
                <w:sz w:val="20"/>
                <w:szCs w:val="20"/>
              </w:rPr>
              <w:t>/ME</w:t>
            </w:r>
            <w:r w:rsidRPr="00AC435E">
              <w:rPr>
                <w:rFonts w:ascii="Tahoma" w:hAnsi="Tahoma" w:cs="Tahoma"/>
                <w:color w:val="000000"/>
                <w:sz w:val="20"/>
                <w:szCs w:val="20"/>
              </w:rPr>
              <w:t xml:space="preserve">: </w:t>
            </w:r>
          </w:p>
        </w:tc>
        <w:tc>
          <w:tcPr>
            <w:tcW w:w="4642" w:type="dxa"/>
          </w:tcPr>
          <w:p w14:paraId="68920E58" w14:textId="0CB3011D" w:rsidR="00B03609" w:rsidRPr="00AC435E" w:rsidRDefault="00B03609" w:rsidP="00CF47DE">
            <w:pPr>
              <w:widowControl w:val="0"/>
              <w:rPr>
                <w:rFonts w:ascii="Tahoma" w:hAnsi="Tahoma" w:cs="Tahoma"/>
                <w:color w:val="000000"/>
                <w:sz w:val="20"/>
                <w:szCs w:val="20"/>
              </w:rPr>
            </w:pPr>
            <w:r w:rsidRPr="00AC435E">
              <w:rPr>
                <w:rFonts w:ascii="Tahoma" w:hAnsi="Tahoma"/>
                <w:color w:val="000000"/>
                <w:sz w:val="20"/>
                <w:szCs w:val="20"/>
              </w:rPr>
              <w:t>Nome</w:t>
            </w:r>
            <w:r w:rsidRPr="00AC435E">
              <w:rPr>
                <w:rFonts w:ascii="Tahoma" w:hAnsi="Tahoma" w:cs="Tahoma"/>
                <w:color w:val="000000"/>
                <w:sz w:val="20"/>
                <w:szCs w:val="20"/>
              </w:rPr>
              <w:t xml:space="preserve">: </w:t>
            </w:r>
            <w:r w:rsidRPr="00AC435E">
              <w:rPr>
                <w:rFonts w:ascii="Tahoma" w:hAnsi="Tahoma" w:cs="Tahoma"/>
                <w:color w:val="000000"/>
                <w:sz w:val="20"/>
                <w:szCs w:val="20"/>
              </w:rPr>
              <w:br/>
              <w:t>CPF</w:t>
            </w:r>
            <w:r w:rsidR="00C45C3C" w:rsidRPr="00AC435E">
              <w:rPr>
                <w:rFonts w:ascii="Tahoma" w:hAnsi="Tahoma" w:cs="Tahoma"/>
                <w:color w:val="000000"/>
                <w:sz w:val="20"/>
                <w:szCs w:val="20"/>
              </w:rPr>
              <w:t>/ME</w:t>
            </w:r>
            <w:r w:rsidRPr="00AC435E">
              <w:rPr>
                <w:rFonts w:ascii="Tahoma" w:hAnsi="Tahoma" w:cs="Tahoma"/>
                <w:color w:val="000000"/>
                <w:sz w:val="20"/>
                <w:szCs w:val="20"/>
              </w:rPr>
              <w:t xml:space="preserve">: </w:t>
            </w:r>
          </w:p>
        </w:tc>
      </w:tr>
    </w:tbl>
    <w:p w14:paraId="29A88E64" w14:textId="77777777" w:rsidR="00B03609" w:rsidRPr="00AC435E" w:rsidRDefault="00B03609" w:rsidP="00C45C3C">
      <w:pPr>
        <w:jc w:val="left"/>
        <w:rPr>
          <w:rFonts w:ascii="Tahoma" w:hAnsi="Tahoma" w:cs="Tahoma"/>
          <w:b/>
          <w:color w:val="000000"/>
          <w:sz w:val="20"/>
          <w:szCs w:val="20"/>
        </w:rPr>
      </w:pPr>
    </w:p>
    <w:sectPr w:rsidR="00B03609" w:rsidRPr="00AC435E" w:rsidSect="00436389">
      <w:footerReference w:type="even" r:id="rId14"/>
      <w:headerReference w:type="first" r:id="rId15"/>
      <w:pgSz w:w="12242" w:h="15842" w:code="1"/>
      <w:pgMar w:top="1247" w:right="1185" w:bottom="1418" w:left="1276" w:header="567" w:footer="851" w:gutter="0"/>
      <w:paperSrc w:first="15" w:other="15"/>
      <w:pgNumType w:chapStyle="1"/>
      <w:cols w:space="720"/>
      <w:noEndnote/>
      <w:titlePg/>
      <w:docGrid w:linePitch="35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1" w:author="Rafael Casemiro" w:date="2019-06-04T17:46:00Z" w:initials="RC">
    <w:p w14:paraId="3AB30394" w14:textId="77777777" w:rsidR="00983634" w:rsidRDefault="00983634">
      <w:pPr>
        <w:pStyle w:val="Textodecomentrio"/>
      </w:pPr>
      <w:r>
        <w:rPr>
          <w:rStyle w:val="Refdecomentrio"/>
        </w:rPr>
        <w:annotationRef/>
      </w:r>
      <w:r>
        <w:t xml:space="preserve">Favor definir </w:t>
      </w:r>
      <w:proofErr w:type="spellStart"/>
      <w:r>
        <w:t>combase</w:t>
      </w:r>
      <w:proofErr w:type="spellEnd"/>
      <w:r>
        <w:t xml:space="preserve"> em quais documentos serão apurados os índices.</w:t>
      </w:r>
    </w:p>
    <w:p w14:paraId="109137FC" w14:textId="394FC2A3" w:rsidR="00983634" w:rsidRDefault="00983634">
      <w:pPr>
        <w:pStyle w:val="Textodecomentrio"/>
      </w:pPr>
      <w:r>
        <w:t xml:space="preserve">Lembrando que uma verificação será com base nas </w:t>
      </w:r>
      <w:proofErr w:type="spellStart"/>
      <w:r>
        <w:t>DFs</w:t>
      </w:r>
      <w:proofErr w:type="spellEnd"/>
      <w:r>
        <w:t xml:space="preserve"> auditadas e outra no Relatório Semestral o qual não é auditado.</w:t>
      </w:r>
    </w:p>
  </w:comment>
  <w:comment w:id="127" w:author="Rafael Casemiro" w:date="2019-06-04T17:38:00Z" w:initials="RC">
    <w:p w14:paraId="1F8A5C99" w14:textId="6509B03A" w:rsidR="00EC7A69" w:rsidRDefault="00EC7A69">
      <w:pPr>
        <w:pStyle w:val="Textodecomentrio"/>
      </w:pPr>
      <w:r>
        <w:rPr>
          <w:rStyle w:val="Refdecomentrio"/>
        </w:rPr>
        <w:annotationRef/>
      </w:r>
      <w:r>
        <w:t xml:space="preserve">Favor incluir a obrigação de envio semestral do referido Relatório Semestral, bem como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137FC" w15:done="0"/>
  <w15:commentEx w15:paraId="1F8A5C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137FC" w16cid:durableId="20A12CF5"/>
  <w16cid:commentId w16cid:paraId="1F8A5C99" w16cid:durableId="20A12B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F5BCD" w14:textId="77777777" w:rsidR="00EC7A69" w:rsidRDefault="00EC7A69">
      <w:r>
        <w:separator/>
      </w:r>
    </w:p>
    <w:p w14:paraId="07319E8B" w14:textId="77777777" w:rsidR="00EC7A69" w:rsidRDefault="00EC7A69"/>
  </w:endnote>
  <w:endnote w:type="continuationSeparator" w:id="0">
    <w:p w14:paraId="1A66F6BC" w14:textId="77777777" w:rsidR="00EC7A69" w:rsidRDefault="00EC7A69">
      <w:r>
        <w:continuationSeparator/>
      </w:r>
    </w:p>
    <w:p w14:paraId="7B144AA8" w14:textId="77777777" w:rsidR="00EC7A69" w:rsidRDefault="00EC7A69"/>
  </w:endnote>
  <w:endnote w:type="continuationNotice" w:id="1">
    <w:p w14:paraId="765D60AD" w14:textId="77777777" w:rsidR="00EC7A69" w:rsidRDefault="00EC7A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ight">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Univers (W1)">
    <w:altName w:val="Arial"/>
    <w:panose1 w:val="00000000000000000000"/>
    <w:charset w:val="00"/>
    <w:family w:val="swiss"/>
    <w:notTrueType/>
    <w:pitch w:val="variable"/>
    <w:sig w:usb0="00000003" w:usb1="00000000" w:usb2="00000000" w:usb3="00000000" w:csb0="00000001" w:csb1="00000000"/>
  </w:font>
  <w:font w:name="Lucida Grande">
    <w:altName w:val="Segoe UI"/>
    <w:panose1 w:val="00000000000000000000"/>
    <w:charset w:val="00"/>
    <w:family w:val="auto"/>
    <w:notTrueType/>
    <w:pitch w:val="variable"/>
    <w:sig w:usb0="00000003" w:usb1="00000000" w:usb2="00000000" w:usb3="00000000" w:csb0="00000001" w:csb1="00000000"/>
  </w:font>
  <w:font w:name="ヒラギノ角ゴ Pro W3">
    <w:altName w:val="MS Gothic"/>
    <w:charset w:val="80"/>
    <w:family w:val="auto"/>
    <w:pitch w:val="variable"/>
    <w:sig w:usb0="E00002FF" w:usb1="7AC7FFFF" w:usb2="00000012" w:usb3="00000000" w:csb0="0002000D" w:csb1="00000000"/>
  </w:font>
  <w:font w:name="Times New Roman Negrito">
    <w:panose1 w:val="02020803070505020304"/>
    <w:charset w:val="00"/>
    <w:family w:val="roman"/>
    <w:notTrueType/>
    <w:pitch w:val="default"/>
  </w:font>
  <w:font w:name="TT108t00">
    <w:altName w:val="MS Gothic"/>
    <w:panose1 w:val="00000000000000000000"/>
    <w:charset w:val="80"/>
    <w:family w:val="swiss"/>
    <w:notTrueType/>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AA6F2" w14:textId="77777777" w:rsidR="00EC7A69" w:rsidRDefault="00EC7A69" w:rsidP="00301A6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1C37BC9" w14:textId="77777777" w:rsidR="00EC7A69" w:rsidRDefault="00EC7A69">
    <w:pPr>
      <w:pStyle w:val="Rodap"/>
      <w:ind w:right="360"/>
    </w:pPr>
  </w:p>
  <w:p w14:paraId="2370C11D" w14:textId="77777777" w:rsidR="00EC7A69" w:rsidRDefault="00EC7A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A7058" w14:textId="77777777" w:rsidR="00EC7A69" w:rsidRDefault="00EC7A69">
      <w:r>
        <w:separator/>
      </w:r>
    </w:p>
    <w:p w14:paraId="1C44AE20" w14:textId="77777777" w:rsidR="00EC7A69" w:rsidRDefault="00EC7A69"/>
  </w:footnote>
  <w:footnote w:type="continuationSeparator" w:id="0">
    <w:p w14:paraId="41F334C1" w14:textId="77777777" w:rsidR="00EC7A69" w:rsidRDefault="00EC7A69">
      <w:r>
        <w:continuationSeparator/>
      </w:r>
    </w:p>
    <w:p w14:paraId="2A3BB172" w14:textId="77777777" w:rsidR="00EC7A69" w:rsidRDefault="00EC7A69"/>
  </w:footnote>
  <w:footnote w:type="continuationNotice" w:id="1">
    <w:p w14:paraId="2FB37E85" w14:textId="77777777" w:rsidR="00EC7A69" w:rsidRDefault="00EC7A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60A9" w14:textId="77777777" w:rsidR="00EC7A69" w:rsidRDefault="00EC7A69" w:rsidP="0048738F">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FFC24B8"/>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2DC66FF"/>
    <w:multiLevelType w:val="multilevel"/>
    <w:tmpl w:val="56C4019E"/>
    <w:lvl w:ilvl="0">
      <w:start w:val="1"/>
      <w:numFmt w:val="decimal"/>
      <w:lvlText w:val="CLÁUSULA %1"/>
      <w:lvlJc w:val="left"/>
      <w:pPr>
        <w:ind w:left="3763" w:hanging="360"/>
      </w:pPr>
      <w:rPr>
        <w:rFonts w:ascii="Times New Roman" w:hAnsi="Times New Roman" w:cs="Times New Roman" w:hint="default"/>
        <w:b/>
        <w:smallCaps/>
      </w:rPr>
    </w:lvl>
    <w:lvl w:ilvl="1">
      <w:start w:val="1"/>
      <w:numFmt w:val="decimal"/>
      <w:lvlText w:val="%1.%2."/>
      <w:lvlJc w:val="left"/>
      <w:pPr>
        <w:ind w:left="792" w:hanging="432"/>
      </w:pPr>
      <w:rPr>
        <w:rFonts w:cs="Times New Roman"/>
        <w:b/>
      </w:rPr>
    </w:lvl>
    <w:lvl w:ilvl="2">
      <w:start w:val="1"/>
      <w:numFmt w:val="decimal"/>
      <w:lvlText w:val="%1.%2.%3."/>
      <w:lvlJc w:val="left"/>
      <w:pPr>
        <w:ind w:left="4190" w:hanging="504"/>
      </w:pPr>
      <w:rPr>
        <w:rFonts w:cs="Times New Roman"/>
        <w:b w:val="0"/>
        <w:sz w:val="24"/>
        <w:szCs w:val="24"/>
        <w:u w:val="none"/>
      </w:rPr>
    </w:lvl>
    <w:lvl w:ilvl="3">
      <w:start w:val="1"/>
      <w:numFmt w:val="lowerLetter"/>
      <w:lvlText w:val="%4)"/>
      <w:lvlJc w:val="left"/>
      <w:pPr>
        <w:ind w:left="932" w:hanging="648"/>
      </w:pPr>
      <w:rPr>
        <w:rFonts w:cs="Times New Roman"/>
        <w:b w:val="0"/>
        <w:sz w:val="24"/>
        <w:szCs w:val="24"/>
      </w:rPr>
    </w:lvl>
    <w:lvl w:ilvl="4">
      <w:start w:val="1"/>
      <w:numFmt w:val="lowerRoman"/>
      <w:lvlText w:val="(%5)"/>
      <w:lvlJc w:val="left"/>
      <w:pPr>
        <w:ind w:left="1643" w:hanging="792"/>
      </w:pPr>
      <w:rPr>
        <w:rFonts w:cs="Times New Roman"/>
        <w:b w:val="0"/>
        <w:i w:val="0"/>
      </w:rPr>
    </w:lvl>
    <w:lvl w:ilvl="5">
      <w:start w:val="1"/>
      <w:numFmt w:val="upperLetter"/>
      <w:lvlText w:val="%6."/>
      <w:lvlJc w:val="left"/>
      <w:pPr>
        <w:ind w:left="2736" w:hanging="936"/>
      </w:pPr>
      <w:rPr>
        <w:rFonts w:cs="Times New Roman"/>
        <w:b w:val="0"/>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773030E"/>
    <w:multiLevelType w:val="hybridMultilevel"/>
    <w:tmpl w:val="D130C432"/>
    <w:lvl w:ilvl="0" w:tplc="DE249014">
      <w:start w:val="1"/>
      <w:numFmt w:val="decimal"/>
      <w:lvlText w:val="8.%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8AC511E"/>
    <w:multiLevelType w:val="hybridMultilevel"/>
    <w:tmpl w:val="B7AE2D92"/>
    <w:lvl w:ilvl="0" w:tplc="A27CFD02">
      <w:start w:val="1"/>
      <w:numFmt w:val="lowerLetter"/>
      <w:lvlText w:val="(%1)"/>
      <w:lvlJc w:val="left"/>
      <w:pPr>
        <w:tabs>
          <w:tab w:val="num" w:pos="1080"/>
        </w:tabs>
        <w:ind w:left="108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9AA00BF"/>
    <w:multiLevelType w:val="hybridMultilevel"/>
    <w:tmpl w:val="396418D6"/>
    <w:lvl w:ilvl="0" w:tplc="22E4C954">
      <w:start w:val="1"/>
      <w:numFmt w:val="decimal"/>
      <w:lvlText w:val="7.7.%1."/>
      <w:lvlJc w:val="left"/>
      <w:pPr>
        <w:ind w:left="502"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50524C8"/>
    <w:multiLevelType w:val="hybridMultilevel"/>
    <w:tmpl w:val="E346A3BC"/>
    <w:lvl w:ilvl="0" w:tplc="D3FAB048">
      <w:start w:val="1"/>
      <w:numFmt w:val="lowerLetter"/>
      <w:lvlText w:val="(%1)"/>
      <w:lvlJc w:val="left"/>
      <w:pPr>
        <w:tabs>
          <w:tab w:val="num" w:pos="1080"/>
        </w:tabs>
        <w:ind w:left="1080" w:hanging="360"/>
      </w:pPr>
      <w:rPr>
        <w:rFonts w:hint="default"/>
        <w:b/>
      </w:rPr>
    </w:lvl>
    <w:lvl w:ilvl="1" w:tplc="1F14CA72" w:tentative="1">
      <w:start w:val="1"/>
      <w:numFmt w:val="lowerLetter"/>
      <w:lvlText w:val="%2."/>
      <w:lvlJc w:val="left"/>
      <w:pPr>
        <w:tabs>
          <w:tab w:val="num" w:pos="1440"/>
        </w:tabs>
        <w:ind w:left="1440" w:hanging="360"/>
      </w:pPr>
    </w:lvl>
    <w:lvl w:ilvl="2" w:tplc="F2A2F6E0" w:tentative="1">
      <w:start w:val="1"/>
      <w:numFmt w:val="lowerRoman"/>
      <w:lvlText w:val="%3."/>
      <w:lvlJc w:val="right"/>
      <w:pPr>
        <w:tabs>
          <w:tab w:val="num" w:pos="2160"/>
        </w:tabs>
        <w:ind w:left="2160" w:hanging="180"/>
      </w:pPr>
    </w:lvl>
    <w:lvl w:ilvl="3" w:tplc="AB50AD8E" w:tentative="1">
      <w:start w:val="1"/>
      <w:numFmt w:val="decimal"/>
      <w:lvlText w:val="%4."/>
      <w:lvlJc w:val="left"/>
      <w:pPr>
        <w:tabs>
          <w:tab w:val="num" w:pos="2880"/>
        </w:tabs>
        <w:ind w:left="2880" w:hanging="360"/>
      </w:pPr>
    </w:lvl>
    <w:lvl w:ilvl="4" w:tplc="CC2A25AC" w:tentative="1">
      <w:start w:val="1"/>
      <w:numFmt w:val="lowerLetter"/>
      <w:lvlText w:val="%5."/>
      <w:lvlJc w:val="left"/>
      <w:pPr>
        <w:tabs>
          <w:tab w:val="num" w:pos="3600"/>
        </w:tabs>
        <w:ind w:left="3600" w:hanging="360"/>
      </w:pPr>
    </w:lvl>
    <w:lvl w:ilvl="5" w:tplc="B114DCC0" w:tentative="1">
      <w:start w:val="1"/>
      <w:numFmt w:val="lowerRoman"/>
      <w:lvlText w:val="%6."/>
      <w:lvlJc w:val="right"/>
      <w:pPr>
        <w:tabs>
          <w:tab w:val="num" w:pos="4320"/>
        </w:tabs>
        <w:ind w:left="4320" w:hanging="180"/>
      </w:pPr>
    </w:lvl>
    <w:lvl w:ilvl="6" w:tplc="612418F8" w:tentative="1">
      <w:start w:val="1"/>
      <w:numFmt w:val="decimal"/>
      <w:lvlText w:val="%7."/>
      <w:lvlJc w:val="left"/>
      <w:pPr>
        <w:tabs>
          <w:tab w:val="num" w:pos="5040"/>
        </w:tabs>
        <w:ind w:left="5040" w:hanging="360"/>
      </w:pPr>
    </w:lvl>
    <w:lvl w:ilvl="7" w:tplc="4E2C81A2" w:tentative="1">
      <w:start w:val="1"/>
      <w:numFmt w:val="lowerLetter"/>
      <w:lvlText w:val="%8."/>
      <w:lvlJc w:val="left"/>
      <w:pPr>
        <w:tabs>
          <w:tab w:val="num" w:pos="5760"/>
        </w:tabs>
        <w:ind w:left="5760" w:hanging="360"/>
      </w:pPr>
    </w:lvl>
    <w:lvl w:ilvl="8" w:tplc="921601A2" w:tentative="1">
      <w:start w:val="1"/>
      <w:numFmt w:val="lowerRoman"/>
      <w:lvlText w:val="%9."/>
      <w:lvlJc w:val="right"/>
      <w:pPr>
        <w:tabs>
          <w:tab w:val="num" w:pos="6480"/>
        </w:tabs>
        <w:ind w:left="6480" w:hanging="180"/>
      </w:pPr>
    </w:lvl>
  </w:abstractNum>
  <w:abstractNum w:abstractNumId="6" w15:restartNumberingAfterBreak="0">
    <w:nsid w:val="17320E03"/>
    <w:multiLevelType w:val="hybridMultilevel"/>
    <w:tmpl w:val="E990EFCC"/>
    <w:lvl w:ilvl="0" w:tplc="FAB0F2DA">
      <w:start w:val="1"/>
      <w:numFmt w:val="lowerRoman"/>
      <w:lvlText w:val="(%1)"/>
      <w:lvlJc w:val="left"/>
      <w:pPr>
        <w:tabs>
          <w:tab w:val="num" w:pos="947"/>
        </w:tabs>
        <w:ind w:left="851" w:hanging="624"/>
      </w:pPr>
      <w:rPr>
        <w:b/>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8" w15:restartNumberingAfterBreak="0">
    <w:nsid w:val="1F617F4A"/>
    <w:multiLevelType w:val="hybridMultilevel"/>
    <w:tmpl w:val="272C4B2A"/>
    <w:lvl w:ilvl="0" w:tplc="1848F7C8">
      <w:start w:val="1"/>
      <w:numFmt w:val="lowerLetter"/>
      <w:lvlText w:val="(%1)"/>
      <w:lvlJc w:val="left"/>
      <w:pPr>
        <w:tabs>
          <w:tab w:val="num" w:pos="2496"/>
        </w:tabs>
        <w:ind w:left="2496" w:hanging="360"/>
      </w:pPr>
      <w:rPr>
        <w:rFonts w:hint="default"/>
        <w:b/>
      </w:rPr>
    </w:lvl>
    <w:lvl w:ilvl="1" w:tplc="04160019">
      <w:start w:val="1"/>
      <w:numFmt w:val="lowerLetter"/>
      <w:lvlText w:val="%2."/>
      <w:lvlJc w:val="left"/>
      <w:pPr>
        <w:tabs>
          <w:tab w:val="num" w:pos="2856"/>
        </w:tabs>
        <w:ind w:left="2856" w:hanging="360"/>
      </w:pPr>
    </w:lvl>
    <w:lvl w:ilvl="2" w:tplc="0416001B" w:tentative="1">
      <w:start w:val="1"/>
      <w:numFmt w:val="lowerRoman"/>
      <w:lvlText w:val="%3."/>
      <w:lvlJc w:val="right"/>
      <w:pPr>
        <w:tabs>
          <w:tab w:val="num" w:pos="3576"/>
        </w:tabs>
        <w:ind w:left="3576" w:hanging="180"/>
      </w:pPr>
    </w:lvl>
    <w:lvl w:ilvl="3" w:tplc="0416000F" w:tentative="1">
      <w:start w:val="1"/>
      <w:numFmt w:val="decimal"/>
      <w:lvlText w:val="%4."/>
      <w:lvlJc w:val="left"/>
      <w:pPr>
        <w:tabs>
          <w:tab w:val="num" w:pos="4296"/>
        </w:tabs>
        <w:ind w:left="4296" w:hanging="360"/>
      </w:pPr>
    </w:lvl>
    <w:lvl w:ilvl="4" w:tplc="04160019" w:tentative="1">
      <w:start w:val="1"/>
      <w:numFmt w:val="lowerLetter"/>
      <w:lvlText w:val="%5."/>
      <w:lvlJc w:val="left"/>
      <w:pPr>
        <w:tabs>
          <w:tab w:val="num" w:pos="5016"/>
        </w:tabs>
        <w:ind w:left="5016" w:hanging="360"/>
      </w:pPr>
    </w:lvl>
    <w:lvl w:ilvl="5" w:tplc="0416001B" w:tentative="1">
      <w:start w:val="1"/>
      <w:numFmt w:val="lowerRoman"/>
      <w:lvlText w:val="%6."/>
      <w:lvlJc w:val="right"/>
      <w:pPr>
        <w:tabs>
          <w:tab w:val="num" w:pos="5736"/>
        </w:tabs>
        <w:ind w:left="5736" w:hanging="180"/>
      </w:pPr>
    </w:lvl>
    <w:lvl w:ilvl="6" w:tplc="0416000F" w:tentative="1">
      <w:start w:val="1"/>
      <w:numFmt w:val="decimal"/>
      <w:lvlText w:val="%7."/>
      <w:lvlJc w:val="left"/>
      <w:pPr>
        <w:tabs>
          <w:tab w:val="num" w:pos="6456"/>
        </w:tabs>
        <w:ind w:left="6456" w:hanging="360"/>
      </w:pPr>
    </w:lvl>
    <w:lvl w:ilvl="7" w:tplc="04160019" w:tentative="1">
      <w:start w:val="1"/>
      <w:numFmt w:val="lowerLetter"/>
      <w:lvlText w:val="%8."/>
      <w:lvlJc w:val="left"/>
      <w:pPr>
        <w:tabs>
          <w:tab w:val="num" w:pos="7176"/>
        </w:tabs>
        <w:ind w:left="7176" w:hanging="360"/>
      </w:pPr>
    </w:lvl>
    <w:lvl w:ilvl="8" w:tplc="0416001B" w:tentative="1">
      <w:start w:val="1"/>
      <w:numFmt w:val="lowerRoman"/>
      <w:lvlText w:val="%9."/>
      <w:lvlJc w:val="right"/>
      <w:pPr>
        <w:tabs>
          <w:tab w:val="num" w:pos="7896"/>
        </w:tabs>
        <w:ind w:left="7896" w:hanging="180"/>
      </w:pPr>
    </w:lvl>
  </w:abstractNum>
  <w:abstractNum w:abstractNumId="9" w15:restartNumberingAfterBreak="0">
    <w:nsid w:val="21840365"/>
    <w:multiLevelType w:val="multilevel"/>
    <w:tmpl w:val="E82EC200"/>
    <w:lvl w:ilvl="0">
      <w:start w:val="10"/>
      <w:numFmt w:val="decimal"/>
      <w:lvlText w:val="%1."/>
      <w:lvlJc w:val="left"/>
      <w:pPr>
        <w:tabs>
          <w:tab w:val="num" w:pos="435"/>
        </w:tabs>
        <w:ind w:left="435" w:hanging="435"/>
      </w:pPr>
      <w:rPr>
        <w:rFonts w:hint="default"/>
      </w:rPr>
    </w:lvl>
    <w:lvl w:ilvl="1">
      <w:start w:val="1"/>
      <w:numFmt w:val="decimal"/>
      <w:lvlText w:val="1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225666E4"/>
    <w:multiLevelType w:val="hybridMultilevel"/>
    <w:tmpl w:val="A9802086"/>
    <w:lvl w:ilvl="0" w:tplc="0866B59C">
      <w:start w:val="1"/>
      <w:numFmt w:val="lowerLetter"/>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2381382C"/>
    <w:multiLevelType w:val="hybridMultilevel"/>
    <w:tmpl w:val="A4C46104"/>
    <w:lvl w:ilvl="0" w:tplc="38660B3E">
      <w:start w:val="1"/>
      <w:numFmt w:val="lowerLetter"/>
      <w:lvlText w:val="(%1)"/>
      <w:lvlJc w:val="left"/>
      <w:pPr>
        <w:tabs>
          <w:tab w:val="num" w:pos="1080"/>
        </w:tabs>
        <w:ind w:left="1080" w:hanging="360"/>
      </w:pPr>
      <w:rPr>
        <w:rFonts w:hint="default"/>
        <w:b/>
      </w:rPr>
    </w:lvl>
    <w:lvl w:ilvl="1" w:tplc="1F14CA72" w:tentative="1">
      <w:start w:val="1"/>
      <w:numFmt w:val="lowerLetter"/>
      <w:lvlText w:val="%2."/>
      <w:lvlJc w:val="left"/>
      <w:pPr>
        <w:tabs>
          <w:tab w:val="num" w:pos="1440"/>
        </w:tabs>
        <w:ind w:left="1440" w:hanging="360"/>
      </w:pPr>
    </w:lvl>
    <w:lvl w:ilvl="2" w:tplc="F2A2F6E0" w:tentative="1">
      <w:start w:val="1"/>
      <w:numFmt w:val="lowerRoman"/>
      <w:lvlText w:val="%3."/>
      <w:lvlJc w:val="right"/>
      <w:pPr>
        <w:tabs>
          <w:tab w:val="num" w:pos="2160"/>
        </w:tabs>
        <w:ind w:left="2160" w:hanging="180"/>
      </w:pPr>
    </w:lvl>
    <w:lvl w:ilvl="3" w:tplc="AB50AD8E" w:tentative="1">
      <w:start w:val="1"/>
      <w:numFmt w:val="decimal"/>
      <w:lvlText w:val="%4."/>
      <w:lvlJc w:val="left"/>
      <w:pPr>
        <w:tabs>
          <w:tab w:val="num" w:pos="2880"/>
        </w:tabs>
        <w:ind w:left="2880" w:hanging="360"/>
      </w:pPr>
    </w:lvl>
    <w:lvl w:ilvl="4" w:tplc="CC2A25AC" w:tentative="1">
      <w:start w:val="1"/>
      <w:numFmt w:val="lowerLetter"/>
      <w:lvlText w:val="%5."/>
      <w:lvlJc w:val="left"/>
      <w:pPr>
        <w:tabs>
          <w:tab w:val="num" w:pos="3600"/>
        </w:tabs>
        <w:ind w:left="3600" w:hanging="360"/>
      </w:pPr>
    </w:lvl>
    <w:lvl w:ilvl="5" w:tplc="B114DCC0" w:tentative="1">
      <w:start w:val="1"/>
      <w:numFmt w:val="lowerRoman"/>
      <w:lvlText w:val="%6."/>
      <w:lvlJc w:val="right"/>
      <w:pPr>
        <w:tabs>
          <w:tab w:val="num" w:pos="4320"/>
        </w:tabs>
        <w:ind w:left="4320" w:hanging="180"/>
      </w:pPr>
    </w:lvl>
    <w:lvl w:ilvl="6" w:tplc="612418F8" w:tentative="1">
      <w:start w:val="1"/>
      <w:numFmt w:val="decimal"/>
      <w:lvlText w:val="%7."/>
      <w:lvlJc w:val="left"/>
      <w:pPr>
        <w:tabs>
          <w:tab w:val="num" w:pos="5040"/>
        </w:tabs>
        <w:ind w:left="5040" w:hanging="360"/>
      </w:pPr>
    </w:lvl>
    <w:lvl w:ilvl="7" w:tplc="4E2C81A2" w:tentative="1">
      <w:start w:val="1"/>
      <w:numFmt w:val="lowerLetter"/>
      <w:lvlText w:val="%8."/>
      <w:lvlJc w:val="left"/>
      <w:pPr>
        <w:tabs>
          <w:tab w:val="num" w:pos="5760"/>
        </w:tabs>
        <w:ind w:left="5760" w:hanging="360"/>
      </w:pPr>
    </w:lvl>
    <w:lvl w:ilvl="8" w:tplc="921601A2" w:tentative="1">
      <w:start w:val="1"/>
      <w:numFmt w:val="lowerRoman"/>
      <w:lvlText w:val="%9."/>
      <w:lvlJc w:val="right"/>
      <w:pPr>
        <w:tabs>
          <w:tab w:val="num" w:pos="6480"/>
        </w:tabs>
        <w:ind w:left="6480" w:hanging="180"/>
      </w:pPr>
    </w:lvl>
  </w:abstractNum>
  <w:abstractNum w:abstractNumId="12" w15:restartNumberingAfterBreak="0">
    <w:nsid w:val="28D47EA1"/>
    <w:multiLevelType w:val="hybridMultilevel"/>
    <w:tmpl w:val="0AD62380"/>
    <w:lvl w:ilvl="0" w:tplc="88489C26">
      <w:start w:val="1"/>
      <w:numFmt w:val="decimal"/>
      <w:lvlText w:val="7.%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DED296C"/>
    <w:multiLevelType w:val="hybridMultilevel"/>
    <w:tmpl w:val="06089E7C"/>
    <w:lvl w:ilvl="0" w:tplc="A4C0EE92">
      <w:start w:val="1"/>
      <w:numFmt w:val="lowerLetter"/>
      <w:lvlText w:val="(%1)"/>
      <w:lvlJc w:val="left"/>
      <w:pPr>
        <w:ind w:left="8015"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3267B15"/>
    <w:multiLevelType w:val="hybridMultilevel"/>
    <w:tmpl w:val="6BFAD8FC"/>
    <w:lvl w:ilvl="0" w:tplc="41B2D804">
      <w:start w:val="1"/>
      <w:numFmt w:val="lowerRoman"/>
      <w:lvlText w:val="(%1)"/>
      <w:lvlJc w:val="left"/>
      <w:pPr>
        <w:tabs>
          <w:tab w:val="num" w:pos="947"/>
        </w:tabs>
        <w:ind w:left="851" w:hanging="624"/>
      </w:pPr>
      <w:rPr>
        <w:b w:val="0"/>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33E51B99"/>
    <w:multiLevelType w:val="hybridMultilevel"/>
    <w:tmpl w:val="647453EC"/>
    <w:lvl w:ilvl="0" w:tplc="0416000F">
      <w:start w:val="1"/>
      <w:numFmt w:val="decimal"/>
      <w:lvlText w:val="%1."/>
      <w:lvlJc w:val="left"/>
      <w:pPr>
        <w:ind w:left="360" w:hanging="360"/>
      </w:pPr>
      <w:rPr>
        <w:rFonts w:cs="Times New Roman"/>
      </w:rPr>
    </w:lvl>
    <w:lvl w:ilvl="1" w:tplc="04160019">
      <w:start w:val="1"/>
      <w:numFmt w:val="lowerLetter"/>
      <w:lvlText w:val="%2."/>
      <w:lvlJc w:val="left"/>
      <w:pPr>
        <w:ind w:left="1441" w:hanging="360"/>
      </w:pPr>
      <w:rPr>
        <w:rFonts w:cs="Times New Roman"/>
      </w:rPr>
    </w:lvl>
    <w:lvl w:ilvl="2" w:tplc="0416001B">
      <w:start w:val="1"/>
      <w:numFmt w:val="lowerRoman"/>
      <w:lvlText w:val="%3."/>
      <w:lvlJc w:val="right"/>
      <w:pPr>
        <w:ind w:left="2161" w:hanging="180"/>
      </w:pPr>
      <w:rPr>
        <w:rFonts w:cs="Times New Roman"/>
      </w:rPr>
    </w:lvl>
    <w:lvl w:ilvl="3" w:tplc="0416000F">
      <w:start w:val="1"/>
      <w:numFmt w:val="decimal"/>
      <w:lvlText w:val="%4."/>
      <w:lvlJc w:val="left"/>
      <w:pPr>
        <w:ind w:left="2881" w:hanging="360"/>
      </w:pPr>
      <w:rPr>
        <w:rFonts w:cs="Times New Roman"/>
      </w:rPr>
    </w:lvl>
    <w:lvl w:ilvl="4" w:tplc="04160019" w:tentative="1">
      <w:start w:val="1"/>
      <w:numFmt w:val="lowerLetter"/>
      <w:lvlText w:val="%5."/>
      <w:lvlJc w:val="left"/>
      <w:pPr>
        <w:ind w:left="3601" w:hanging="360"/>
      </w:pPr>
      <w:rPr>
        <w:rFonts w:cs="Times New Roman"/>
      </w:rPr>
    </w:lvl>
    <w:lvl w:ilvl="5" w:tplc="0416001B" w:tentative="1">
      <w:start w:val="1"/>
      <w:numFmt w:val="lowerRoman"/>
      <w:lvlText w:val="%6."/>
      <w:lvlJc w:val="right"/>
      <w:pPr>
        <w:ind w:left="4321" w:hanging="180"/>
      </w:pPr>
      <w:rPr>
        <w:rFonts w:cs="Times New Roman"/>
      </w:rPr>
    </w:lvl>
    <w:lvl w:ilvl="6" w:tplc="0416000F" w:tentative="1">
      <w:start w:val="1"/>
      <w:numFmt w:val="decimal"/>
      <w:lvlText w:val="%7."/>
      <w:lvlJc w:val="left"/>
      <w:pPr>
        <w:ind w:left="5041" w:hanging="360"/>
      </w:pPr>
      <w:rPr>
        <w:rFonts w:cs="Times New Roman"/>
      </w:rPr>
    </w:lvl>
    <w:lvl w:ilvl="7" w:tplc="04160019" w:tentative="1">
      <w:start w:val="1"/>
      <w:numFmt w:val="lowerLetter"/>
      <w:lvlText w:val="%8."/>
      <w:lvlJc w:val="left"/>
      <w:pPr>
        <w:ind w:left="5761" w:hanging="360"/>
      </w:pPr>
      <w:rPr>
        <w:rFonts w:cs="Times New Roman"/>
      </w:rPr>
    </w:lvl>
    <w:lvl w:ilvl="8" w:tplc="0416001B" w:tentative="1">
      <w:start w:val="1"/>
      <w:numFmt w:val="lowerRoman"/>
      <w:lvlText w:val="%9."/>
      <w:lvlJc w:val="right"/>
      <w:pPr>
        <w:ind w:left="6481" w:hanging="180"/>
      </w:pPr>
      <w:rPr>
        <w:rFonts w:cs="Times New Roman"/>
      </w:rPr>
    </w:lvl>
  </w:abstractNum>
  <w:abstractNum w:abstractNumId="16" w15:restartNumberingAfterBreak="0">
    <w:nsid w:val="34A55184"/>
    <w:multiLevelType w:val="multilevel"/>
    <w:tmpl w:val="0FC087FE"/>
    <w:lvl w:ilvl="0">
      <w:start w:val="4"/>
      <w:numFmt w:val="decimal"/>
      <w:lvlText w:val="%1."/>
      <w:lvlJc w:val="left"/>
      <w:pPr>
        <w:ind w:left="360" w:hanging="360"/>
      </w:pPr>
      <w:rPr>
        <w:rFonts w:hint="default"/>
        <w:b w:val="0"/>
      </w:rPr>
    </w:lvl>
    <w:lvl w:ilvl="1">
      <w:start w:val="1"/>
      <w:numFmt w:val="decimal"/>
      <w:lvlText w:val="5.%2."/>
      <w:lvlJc w:val="left"/>
      <w:pPr>
        <w:ind w:left="360" w:hanging="360"/>
      </w:pPr>
      <w:rPr>
        <w:rFonts w:hint="default"/>
        <w:b/>
      </w:rPr>
    </w:lvl>
    <w:lvl w:ilvl="2">
      <w:start w:val="1"/>
      <w:numFmt w:val="decimal"/>
      <w:lvlText w:val="%1.%2.%3."/>
      <w:lvlJc w:val="left"/>
      <w:pPr>
        <w:ind w:left="1146"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15:restartNumberingAfterBreak="0">
    <w:nsid w:val="371A153A"/>
    <w:multiLevelType w:val="multilevel"/>
    <w:tmpl w:val="C41C1A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256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7EF78ED"/>
    <w:multiLevelType w:val="hybridMultilevel"/>
    <w:tmpl w:val="5358D66A"/>
    <w:lvl w:ilvl="0" w:tplc="4BAA1BC8">
      <w:start w:val="1"/>
      <w:numFmt w:val="lowerRoman"/>
      <w:lvlText w:val="(%1)"/>
      <w:lvlJc w:val="left"/>
      <w:pPr>
        <w:ind w:left="1287" w:hanging="360"/>
      </w:pPr>
      <w:rPr>
        <w:rFonts w:hint="default"/>
        <w:b/>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9" w15:restartNumberingAfterBreak="0">
    <w:nsid w:val="39721BA6"/>
    <w:multiLevelType w:val="hybridMultilevel"/>
    <w:tmpl w:val="1D4A165C"/>
    <w:lvl w:ilvl="0" w:tplc="2D3CC39A">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E3250B3"/>
    <w:multiLevelType w:val="hybridMultilevel"/>
    <w:tmpl w:val="6F6AA34C"/>
    <w:lvl w:ilvl="0" w:tplc="314210FE">
      <w:start w:val="1"/>
      <w:numFmt w:val="lowerLetter"/>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3EFB71B8"/>
    <w:multiLevelType w:val="hybridMultilevel"/>
    <w:tmpl w:val="6AAEF810"/>
    <w:lvl w:ilvl="0" w:tplc="3EF0E206">
      <w:start w:val="1"/>
      <w:numFmt w:val="lowerLetter"/>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15:restartNumberingAfterBreak="0">
    <w:nsid w:val="415B0488"/>
    <w:multiLevelType w:val="multilevel"/>
    <w:tmpl w:val="1FB6F8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2B97B1B"/>
    <w:multiLevelType w:val="hybridMultilevel"/>
    <w:tmpl w:val="DB18BE5E"/>
    <w:lvl w:ilvl="0" w:tplc="B214345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43A1A63"/>
    <w:multiLevelType w:val="singleLevel"/>
    <w:tmpl w:val="7FEC2388"/>
    <w:lvl w:ilvl="0">
      <w:start w:val="1"/>
      <w:numFmt w:val="lowerRoman"/>
      <w:lvlText w:val="(%1)"/>
      <w:lvlJc w:val="left"/>
      <w:pPr>
        <w:tabs>
          <w:tab w:val="num" w:pos="947"/>
        </w:tabs>
        <w:ind w:left="851" w:hanging="624"/>
      </w:pPr>
      <w:rPr>
        <w:b/>
        <w:i w:val="0"/>
      </w:rPr>
    </w:lvl>
  </w:abstractNum>
  <w:abstractNum w:abstractNumId="25" w15:restartNumberingAfterBreak="0">
    <w:nsid w:val="484D0628"/>
    <w:multiLevelType w:val="multilevel"/>
    <w:tmpl w:val="68702030"/>
    <w:lvl w:ilvl="0">
      <w:start w:val="1"/>
      <w:numFmt w:val="decimal"/>
      <w:lvlRestart w:val="0"/>
      <w:pStyle w:val="Level1"/>
      <w:lvlText w:val="%1"/>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1">
      <w:start w:val="1"/>
      <w:numFmt w:val="decimal"/>
      <w:pStyle w:val="Level2"/>
      <w:lvlText w:val="%1.%2"/>
      <w:lvlJc w:val="left"/>
      <w:pPr>
        <w:tabs>
          <w:tab w:val="num" w:pos="680"/>
        </w:tabs>
        <w:ind w:left="680" w:hanging="680"/>
      </w:pPr>
      <w:rPr>
        <w:rFonts w:ascii="Tahoma" w:hAnsi="Tahoma" w:cs="Tahoma" w:hint="default"/>
        <w:b/>
        <w:i w:val="0"/>
        <w:caps w:val="0"/>
        <w:strike w:val="0"/>
        <w:dstrike w:val="0"/>
        <w:vanish w:val="0"/>
        <w:color w:val="000000"/>
        <w:sz w:val="22"/>
        <w:szCs w:val="22"/>
        <w:vertAlign w:val="baseline"/>
      </w:rPr>
    </w:lvl>
    <w:lvl w:ilvl="2">
      <w:start w:val="1"/>
      <w:numFmt w:val="decimal"/>
      <w:pStyle w:val="Level3"/>
      <w:lvlText w:val="%1.%2.%3"/>
      <w:lvlJc w:val="left"/>
      <w:pPr>
        <w:tabs>
          <w:tab w:val="num" w:pos="5501"/>
        </w:tabs>
        <w:ind w:left="5501" w:hanging="681"/>
      </w:pPr>
      <w:rPr>
        <w:rFonts w:ascii="Tahoma" w:hAnsi="Tahoma" w:cs="Tahoma" w:hint="default"/>
        <w:b/>
        <w:i w:val="0"/>
        <w:caps w:val="0"/>
        <w:strike w:val="0"/>
        <w:dstrike w:val="0"/>
        <w:vanish w:val="0"/>
        <w:color w:val="000000"/>
        <w:sz w:val="22"/>
        <w:szCs w:val="22"/>
        <w:vertAlign w:val="baseline"/>
      </w:rPr>
    </w:lvl>
    <w:lvl w:ilvl="3">
      <w:start w:val="1"/>
      <w:numFmt w:val="lowerRoman"/>
      <w:pStyle w:val="Level4"/>
      <w:lvlText w:val="(%4)"/>
      <w:lvlJc w:val="left"/>
      <w:pPr>
        <w:tabs>
          <w:tab w:val="num" w:pos="2041"/>
        </w:tabs>
        <w:ind w:left="2041" w:hanging="680"/>
      </w:pPr>
      <w:rPr>
        <w:rFonts w:ascii="Tahoma" w:hAnsi="Tahoma" w:cs="Tahoma" w:hint="default"/>
        <w:b/>
        <w:i w:val="0"/>
        <w:caps w:val="0"/>
        <w:strike w:val="0"/>
        <w:dstrike w:val="0"/>
        <w:vanish w:val="0"/>
        <w:color w:val="000000"/>
        <w:sz w:val="22"/>
        <w:szCs w:val="22"/>
        <w:vertAlign w:val="baseline"/>
      </w:rPr>
    </w:lvl>
    <w:lvl w:ilvl="4">
      <w:start w:val="1"/>
      <w:numFmt w:val="lowerLetter"/>
      <w:pStyle w:val="Level5"/>
      <w:lvlText w:val="(%5)"/>
      <w:lvlJc w:val="left"/>
      <w:pPr>
        <w:tabs>
          <w:tab w:val="num" w:pos="2721"/>
        </w:tabs>
        <w:ind w:left="2721" w:hanging="680"/>
      </w:pPr>
      <w:rPr>
        <w:rFonts w:ascii="Tahoma" w:hAnsi="Tahoma" w:cs="Tahoma" w:hint="default"/>
        <w:b/>
        <w:i w:val="0"/>
        <w:caps w:val="0"/>
        <w:strike w:val="0"/>
        <w:dstrike w:val="0"/>
        <w:vanish w:val="0"/>
        <w:color w:val="000000"/>
        <w:sz w:val="22"/>
        <w:szCs w:val="22"/>
        <w:vertAlign w:val="baseline"/>
      </w:rPr>
    </w:lvl>
    <w:lvl w:ilvl="5">
      <w:start w:val="1"/>
      <w:numFmt w:val="upperRoman"/>
      <w:pStyle w:val="Level6"/>
      <w:lvlText w:val="(%6)"/>
      <w:lvlJc w:val="left"/>
      <w:pPr>
        <w:tabs>
          <w:tab w:val="num" w:pos="3402"/>
        </w:tabs>
        <w:ind w:left="3402" w:hanging="681"/>
      </w:pPr>
      <w:rPr>
        <w:rFonts w:ascii="Tahoma" w:hAnsi="Tahoma" w:cs="Tahoma" w:hint="default"/>
        <w:b/>
        <w:i w:val="0"/>
        <w:caps w:val="0"/>
        <w:strike w:val="0"/>
        <w:dstrike w:val="0"/>
        <w:vanish w:val="0"/>
        <w:color w:val="000000"/>
        <w:sz w:val="22"/>
        <w:szCs w:val="22"/>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9F87143"/>
    <w:multiLevelType w:val="multilevel"/>
    <w:tmpl w:val="41BAE90A"/>
    <w:lvl w:ilvl="0">
      <w:start w:val="8"/>
      <w:numFmt w:val="decimal"/>
      <w:lvlText w:val="%1."/>
      <w:lvlJc w:val="left"/>
      <w:pPr>
        <w:tabs>
          <w:tab w:val="num" w:pos="360"/>
        </w:tabs>
        <w:ind w:left="360" w:hanging="360"/>
      </w:pPr>
      <w:rPr>
        <w:rFonts w:hint="default"/>
      </w:rPr>
    </w:lvl>
    <w:lvl w:ilvl="1">
      <w:start w:val="1"/>
      <w:numFmt w:val="decimal"/>
      <w:lvlText w:val="9.%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C702A96"/>
    <w:multiLevelType w:val="hybridMultilevel"/>
    <w:tmpl w:val="12DE3894"/>
    <w:lvl w:ilvl="0" w:tplc="5888D3D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F9F44D0"/>
    <w:multiLevelType w:val="hybridMultilevel"/>
    <w:tmpl w:val="54024210"/>
    <w:lvl w:ilvl="0" w:tplc="1E9CCEEE">
      <w:start w:val="1"/>
      <w:numFmt w:val="lowerLetter"/>
      <w:lvlText w:val="(%1)"/>
      <w:lvlJc w:val="left"/>
      <w:pPr>
        <w:tabs>
          <w:tab w:val="num" w:pos="1080"/>
        </w:tabs>
        <w:ind w:left="1080" w:hanging="360"/>
      </w:pPr>
      <w:rPr>
        <w:rFonts w:hint="default"/>
      </w:rPr>
    </w:lvl>
    <w:lvl w:ilvl="1" w:tplc="1F14CA72" w:tentative="1">
      <w:start w:val="1"/>
      <w:numFmt w:val="lowerLetter"/>
      <w:lvlText w:val="%2."/>
      <w:lvlJc w:val="left"/>
      <w:pPr>
        <w:tabs>
          <w:tab w:val="num" w:pos="1440"/>
        </w:tabs>
        <w:ind w:left="1440" w:hanging="360"/>
      </w:pPr>
    </w:lvl>
    <w:lvl w:ilvl="2" w:tplc="F2A2F6E0" w:tentative="1">
      <w:start w:val="1"/>
      <w:numFmt w:val="lowerRoman"/>
      <w:lvlText w:val="%3."/>
      <w:lvlJc w:val="right"/>
      <w:pPr>
        <w:tabs>
          <w:tab w:val="num" w:pos="2160"/>
        </w:tabs>
        <w:ind w:left="2160" w:hanging="180"/>
      </w:pPr>
    </w:lvl>
    <w:lvl w:ilvl="3" w:tplc="AB50AD8E" w:tentative="1">
      <w:start w:val="1"/>
      <w:numFmt w:val="decimal"/>
      <w:lvlText w:val="%4."/>
      <w:lvlJc w:val="left"/>
      <w:pPr>
        <w:tabs>
          <w:tab w:val="num" w:pos="2880"/>
        </w:tabs>
        <w:ind w:left="2880" w:hanging="360"/>
      </w:pPr>
    </w:lvl>
    <w:lvl w:ilvl="4" w:tplc="CC2A25AC" w:tentative="1">
      <w:start w:val="1"/>
      <w:numFmt w:val="lowerLetter"/>
      <w:lvlText w:val="%5."/>
      <w:lvlJc w:val="left"/>
      <w:pPr>
        <w:tabs>
          <w:tab w:val="num" w:pos="3600"/>
        </w:tabs>
        <w:ind w:left="3600" w:hanging="360"/>
      </w:pPr>
    </w:lvl>
    <w:lvl w:ilvl="5" w:tplc="B114DCC0" w:tentative="1">
      <w:start w:val="1"/>
      <w:numFmt w:val="lowerRoman"/>
      <w:lvlText w:val="%6."/>
      <w:lvlJc w:val="right"/>
      <w:pPr>
        <w:tabs>
          <w:tab w:val="num" w:pos="4320"/>
        </w:tabs>
        <w:ind w:left="4320" w:hanging="180"/>
      </w:pPr>
    </w:lvl>
    <w:lvl w:ilvl="6" w:tplc="612418F8" w:tentative="1">
      <w:start w:val="1"/>
      <w:numFmt w:val="decimal"/>
      <w:lvlText w:val="%7."/>
      <w:lvlJc w:val="left"/>
      <w:pPr>
        <w:tabs>
          <w:tab w:val="num" w:pos="5040"/>
        </w:tabs>
        <w:ind w:left="5040" w:hanging="360"/>
      </w:pPr>
    </w:lvl>
    <w:lvl w:ilvl="7" w:tplc="4E2C81A2" w:tentative="1">
      <w:start w:val="1"/>
      <w:numFmt w:val="lowerLetter"/>
      <w:lvlText w:val="%8."/>
      <w:lvlJc w:val="left"/>
      <w:pPr>
        <w:tabs>
          <w:tab w:val="num" w:pos="5760"/>
        </w:tabs>
        <w:ind w:left="5760" w:hanging="360"/>
      </w:pPr>
    </w:lvl>
    <w:lvl w:ilvl="8" w:tplc="921601A2" w:tentative="1">
      <w:start w:val="1"/>
      <w:numFmt w:val="lowerRoman"/>
      <w:lvlText w:val="%9."/>
      <w:lvlJc w:val="right"/>
      <w:pPr>
        <w:tabs>
          <w:tab w:val="num" w:pos="6480"/>
        </w:tabs>
        <w:ind w:left="6480" w:hanging="180"/>
      </w:pPr>
    </w:lvl>
  </w:abstractNum>
  <w:abstractNum w:abstractNumId="30" w15:restartNumberingAfterBreak="0">
    <w:nsid w:val="506F0A9E"/>
    <w:multiLevelType w:val="multilevel"/>
    <w:tmpl w:val="B6FC51A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2CA47F7"/>
    <w:multiLevelType w:val="hybridMultilevel"/>
    <w:tmpl w:val="B178C200"/>
    <w:lvl w:ilvl="0" w:tplc="3FA64A82">
      <w:start w:val="1"/>
      <w:numFmt w:val="lowerLetter"/>
      <w:lvlText w:val="(%1)"/>
      <w:lvlJc w:val="right"/>
      <w:pPr>
        <w:ind w:left="720" w:hanging="360"/>
      </w:pPr>
      <w:rPr>
        <w:rFonts w:hint="default"/>
        <w:b/>
        <w:i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szCs w:val="2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7065BC3"/>
    <w:multiLevelType w:val="hybridMultilevel"/>
    <w:tmpl w:val="001C6B78"/>
    <w:lvl w:ilvl="0" w:tplc="A0EAD6CC">
      <w:start w:val="1"/>
      <w:numFmt w:val="decimal"/>
      <w:lvlText w:val="7.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8557BD1"/>
    <w:multiLevelType w:val="multilevel"/>
    <w:tmpl w:val="4A9E132C"/>
    <w:lvl w:ilvl="0">
      <w:start w:val="9"/>
      <w:numFmt w:val="decimal"/>
      <w:lvlText w:val="%1."/>
      <w:lvlJc w:val="left"/>
      <w:pPr>
        <w:tabs>
          <w:tab w:val="num" w:pos="360"/>
        </w:tabs>
        <w:ind w:left="360" w:hanging="360"/>
      </w:pPr>
      <w:rPr>
        <w:rFonts w:hint="default"/>
      </w:rPr>
    </w:lvl>
    <w:lvl w:ilvl="1">
      <w:start w:val="1"/>
      <w:numFmt w:val="decimal"/>
      <w:lvlText w:val="10.%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58CC57EE"/>
    <w:multiLevelType w:val="multilevel"/>
    <w:tmpl w:val="70DE6728"/>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sz w:val="20"/>
        <w:szCs w:val="2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9DD40B7"/>
    <w:multiLevelType w:val="hybridMultilevel"/>
    <w:tmpl w:val="BA3C131A"/>
    <w:lvl w:ilvl="0" w:tplc="33B4D10E">
      <w:start w:val="1"/>
      <w:numFmt w:val="lowerLetter"/>
      <w:lvlText w:val="(%1)"/>
      <w:lvlJc w:val="left"/>
      <w:pPr>
        <w:tabs>
          <w:tab w:val="num" w:pos="1080"/>
        </w:tabs>
        <w:ind w:left="1080" w:hanging="360"/>
      </w:pPr>
      <w:rPr>
        <w:rFonts w:hint="default"/>
        <w:b/>
      </w:rPr>
    </w:lvl>
    <w:lvl w:ilvl="1" w:tplc="1F14CA72" w:tentative="1">
      <w:start w:val="1"/>
      <w:numFmt w:val="lowerLetter"/>
      <w:lvlText w:val="%2."/>
      <w:lvlJc w:val="left"/>
      <w:pPr>
        <w:tabs>
          <w:tab w:val="num" w:pos="1440"/>
        </w:tabs>
        <w:ind w:left="1440" w:hanging="360"/>
      </w:pPr>
    </w:lvl>
    <w:lvl w:ilvl="2" w:tplc="F2A2F6E0" w:tentative="1">
      <w:start w:val="1"/>
      <w:numFmt w:val="lowerRoman"/>
      <w:lvlText w:val="%3."/>
      <w:lvlJc w:val="right"/>
      <w:pPr>
        <w:tabs>
          <w:tab w:val="num" w:pos="2160"/>
        </w:tabs>
        <w:ind w:left="2160" w:hanging="180"/>
      </w:pPr>
    </w:lvl>
    <w:lvl w:ilvl="3" w:tplc="AB50AD8E" w:tentative="1">
      <w:start w:val="1"/>
      <w:numFmt w:val="decimal"/>
      <w:lvlText w:val="%4."/>
      <w:lvlJc w:val="left"/>
      <w:pPr>
        <w:tabs>
          <w:tab w:val="num" w:pos="2880"/>
        </w:tabs>
        <w:ind w:left="2880" w:hanging="360"/>
      </w:pPr>
    </w:lvl>
    <w:lvl w:ilvl="4" w:tplc="CC2A25AC" w:tentative="1">
      <w:start w:val="1"/>
      <w:numFmt w:val="lowerLetter"/>
      <w:lvlText w:val="%5."/>
      <w:lvlJc w:val="left"/>
      <w:pPr>
        <w:tabs>
          <w:tab w:val="num" w:pos="3600"/>
        </w:tabs>
        <w:ind w:left="3600" w:hanging="360"/>
      </w:pPr>
    </w:lvl>
    <w:lvl w:ilvl="5" w:tplc="B114DCC0" w:tentative="1">
      <w:start w:val="1"/>
      <w:numFmt w:val="lowerRoman"/>
      <w:lvlText w:val="%6."/>
      <w:lvlJc w:val="right"/>
      <w:pPr>
        <w:tabs>
          <w:tab w:val="num" w:pos="4320"/>
        </w:tabs>
        <w:ind w:left="4320" w:hanging="180"/>
      </w:pPr>
    </w:lvl>
    <w:lvl w:ilvl="6" w:tplc="612418F8" w:tentative="1">
      <w:start w:val="1"/>
      <w:numFmt w:val="decimal"/>
      <w:lvlText w:val="%7."/>
      <w:lvlJc w:val="left"/>
      <w:pPr>
        <w:tabs>
          <w:tab w:val="num" w:pos="5040"/>
        </w:tabs>
        <w:ind w:left="5040" w:hanging="360"/>
      </w:pPr>
    </w:lvl>
    <w:lvl w:ilvl="7" w:tplc="4E2C81A2" w:tentative="1">
      <w:start w:val="1"/>
      <w:numFmt w:val="lowerLetter"/>
      <w:lvlText w:val="%8."/>
      <w:lvlJc w:val="left"/>
      <w:pPr>
        <w:tabs>
          <w:tab w:val="num" w:pos="5760"/>
        </w:tabs>
        <w:ind w:left="5760" w:hanging="360"/>
      </w:pPr>
    </w:lvl>
    <w:lvl w:ilvl="8" w:tplc="921601A2" w:tentative="1">
      <w:start w:val="1"/>
      <w:numFmt w:val="lowerRoman"/>
      <w:lvlText w:val="%9."/>
      <w:lvlJc w:val="right"/>
      <w:pPr>
        <w:tabs>
          <w:tab w:val="num" w:pos="6480"/>
        </w:tabs>
        <w:ind w:left="6480" w:hanging="180"/>
      </w:pPr>
    </w:lvl>
  </w:abstractNum>
  <w:abstractNum w:abstractNumId="37" w15:restartNumberingAfterBreak="0">
    <w:nsid w:val="62301555"/>
    <w:multiLevelType w:val="hybridMultilevel"/>
    <w:tmpl w:val="CF8CE58C"/>
    <w:lvl w:ilvl="0" w:tplc="FCD2961A">
      <w:start w:val="1"/>
      <w:numFmt w:val="decimal"/>
      <w:lvlText w:val="12.%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31744D3"/>
    <w:multiLevelType w:val="hybridMultilevel"/>
    <w:tmpl w:val="DC2C0F46"/>
    <w:lvl w:ilvl="0" w:tplc="44001F98">
      <w:start w:val="1"/>
      <w:numFmt w:val="lowerLetter"/>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63AE68F4"/>
    <w:multiLevelType w:val="hybridMultilevel"/>
    <w:tmpl w:val="B7AE2D92"/>
    <w:lvl w:ilvl="0" w:tplc="A27CFD02">
      <w:start w:val="1"/>
      <w:numFmt w:val="lowerLetter"/>
      <w:lvlText w:val="(%1)"/>
      <w:lvlJc w:val="left"/>
      <w:pPr>
        <w:tabs>
          <w:tab w:val="num" w:pos="1080"/>
        </w:tabs>
        <w:ind w:left="108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445738D"/>
    <w:multiLevelType w:val="hybridMultilevel"/>
    <w:tmpl w:val="02143976"/>
    <w:lvl w:ilvl="0" w:tplc="65249628">
      <w:start w:val="1"/>
      <w:numFmt w:val="decimal"/>
      <w:lvlText w:val="7.7.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AB5776E"/>
    <w:multiLevelType w:val="multilevel"/>
    <w:tmpl w:val="70DE6728"/>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sz w:val="20"/>
        <w:szCs w:val="2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D093226"/>
    <w:multiLevelType w:val="hybridMultilevel"/>
    <w:tmpl w:val="5CA6E834"/>
    <w:lvl w:ilvl="0" w:tplc="D406A3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E5501DF"/>
    <w:multiLevelType w:val="hybridMultilevel"/>
    <w:tmpl w:val="D2825F00"/>
    <w:lvl w:ilvl="0" w:tplc="DA462826">
      <w:start w:val="1"/>
      <w:numFmt w:val="upperRoman"/>
      <w:pStyle w:val="Parties"/>
      <w:lvlText w:val="%1."/>
      <w:lvlJc w:val="left"/>
      <w:pPr>
        <w:tabs>
          <w:tab w:val="num" w:pos="709"/>
        </w:tabs>
        <w:ind w:left="709" w:hanging="709"/>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7236523B"/>
    <w:multiLevelType w:val="multilevel"/>
    <w:tmpl w:val="FE1E7DB4"/>
    <w:lvl w:ilvl="0">
      <w:start w:val="1"/>
      <w:numFmt w:val="decimal"/>
      <w:lvlText w:val="CLÁUSULA %1"/>
      <w:lvlJc w:val="left"/>
      <w:pPr>
        <w:ind w:left="360" w:hanging="360"/>
      </w:pPr>
      <w:rPr>
        <w:rFonts w:ascii="Times New Roman" w:hAnsi="Times New Roman" w:cs="Times New Roman" w:hint="default"/>
        <w:b/>
        <w:smallCaps/>
      </w:rPr>
    </w:lvl>
    <w:lvl w:ilvl="1">
      <w:start w:val="1"/>
      <w:numFmt w:val="decimal"/>
      <w:pStyle w:val="MGINvel2"/>
      <w:lvlText w:val="%1.%2."/>
      <w:lvlJc w:val="left"/>
      <w:pPr>
        <w:ind w:left="792" w:hanging="432"/>
      </w:pPr>
      <w:rPr>
        <w:rFonts w:cs="Times New Roman"/>
      </w:rPr>
    </w:lvl>
    <w:lvl w:ilvl="2">
      <w:start w:val="1"/>
      <w:numFmt w:val="decimal"/>
      <w:pStyle w:val="MGINvel3"/>
      <w:lvlText w:val="%1.%2.%3."/>
      <w:lvlJc w:val="left"/>
      <w:pPr>
        <w:ind w:left="4190" w:hanging="504"/>
      </w:pPr>
      <w:rPr>
        <w:rFonts w:cs="Times New Roman"/>
        <w:b w:val="0"/>
      </w:rPr>
    </w:lvl>
    <w:lvl w:ilvl="3">
      <w:start w:val="1"/>
      <w:numFmt w:val="decimal"/>
      <w:pStyle w:val="MGINvel4"/>
      <w:lvlText w:val="%1.%2.%3.%4."/>
      <w:lvlJc w:val="left"/>
      <w:pPr>
        <w:ind w:left="64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5" w15:restartNumberingAfterBreak="0">
    <w:nsid w:val="74006CB4"/>
    <w:multiLevelType w:val="multilevel"/>
    <w:tmpl w:val="6EC27F52"/>
    <w:lvl w:ilvl="0">
      <w:start w:val="6"/>
      <w:numFmt w:val="decimal"/>
      <w:lvlText w:val="%1"/>
      <w:lvlJc w:val="left"/>
      <w:pPr>
        <w:ind w:left="465" w:hanging="465"/>
      </w:pPr>
      <w:rPr>
        <w:rFonts w:cs="Times New Roman" w:hint="default"/>
        <w:i/>
      </w:rPr>
    </w:lvl>
    <w:lvl w:ilvl="1">
      <w:start w:val="20"/>
      <w:numFmt w:val="decimal"/>
      <w:pStyle w:val="Legal2L2"/>
      <w:lvlText w:val="%1.%2"/>
      <w:lvlJc w:val="left"/>
      <w:pPr>
        <w:ind w:left="1170" w:hanging="465"/>
      </w:pPr>
      <w:rPr>
        <w:rFonts w:cs="Times New Roman" w:hint="default"/>
        <w:i w:val="0"/>
      </w:rPr>
    </w:lvl>
    <w:lvl w:ilvl="2">
      <w:start w:val="1"/>
      <w:numFmt w:val="decimal"/>
      <w:lvlText w:val="%1.%2.%3"/>
      <w:lvlJc w:val="left"/>
      <w:pPr>
        <w:ind w:left="2130" w:hanging="720"/>
      </w:pPr>
      <w:rPr>
        <w:rFonts w:cs="Times New Roman" w:hint="default"/>
        <w:i w:val="0"/>
      </w:rPr>
    </w:lvl>
    <w:lvl w:ilvl="3">
      <w:start w:val="1"/>
      <w:numFmt w:val="decimal"/>
      <w:lvlText w:val="%1.%2.%3.%4"/>
      <w:lvlJc w:val="left"/>
      <w:pPr>
        <w:ind w:left="2835" w:hanging="720"/>
      </w:pPr>
      <w:rPr>
        <w:rFonts w:cs="Times New Roman" w:hint="default"/>
        <w:i/>
      </w:rPr>
    </w:lvl>
    <w:lvl w:ilvl="4">
      <w:start w:val="1"/>
      <w:numFmt w:val="decimal"/>
      <w:lvlText w:val="%1.%2.%3.%4.%5"/>
      <w:lvlJc w:val="left"/>
      <w:pPr>
        <w:ind w:left="3900" w:hanging="1080"/>
      </w:pPr>
      <w:rPr>
        <w:rFonts w:cs="Times New Roman" w:hint="default"/>
        <w:i/>
      </w:rPr>
    </w:lvl>
    <w:lvl w:ilvl="5">
      <w:start w:val="1"/>
      <w:numFmt w:val="decimal"/>
      <w:lvlText w:val="%1.%2.%3.%4.%5.%6"/>
      <w:lvlJc w:val="left"/>
      <w:pPr>
        <w:ind w:left="4965" w:hanging="1440"/>
      </w:pPr>
      <w:rPr>
        <w:rFonts w:cs="Times New Roman" w:hint="default"/>
        <w:i/>
      </w:rPr>
    </w:lvl>
    <w:lvl w:ilvl="6">
      <w:start w:val="1"/>
      <w:numFmt w:val="decimal"/>
      <w:lvlText w:val="%1.%2.%3.%4.%5.%6.%7"/>
      <w:lvlJc w:val="left"/>
      <w:pPr>
        <w:ind w:left="5670" w:hanging="1440"/>
      </w:pPr>
      <w:rPr>
        <w:rFonts w:cs="Times New Roman" w:hint="default"/>
        <w:i/>
      </w:rPr>
    </w:lvl>
    <w:lvl w:ilvl="7">
      <w:start w:val="1"/>
      <w:numFmt w:val="decimal"/>
      <w:lvlText w:val="%1.%2.%3.%4.%5.%6.%7.%8"/>
      <w:lvlJc w:val="left"/>
      <w:pPr>
        <w:ind w:left="6735" w:hanging="1800"/>
      </w:pPr>
      <w:rPr>
        <w:rFonts w:cs="Times New Roman" w:hint="default"/>
        <w:i/>
      </w:rPr>
    </w:lvl>
    <w:lvl w:ilvl="8">
      <w:start w:val="1"/>
      <w:numFmt w:val="decimal"/>
      <w:lvlText w:val="%1.%2.%3.%4.%5.%6.%7.%8.%9"/>
      <w:lvlJc w:val="left"/>
      <w:pPr>
        <w:ind w:left="7440" w:hanging="1800"/>
      </w:pPr>
      <w:rPr>
        <w:rFonts w:cs="Times New Roman" w:hint="default"/>
        <w:i/>
      </w:rPr>
    </w:lvl>
  </w:abstractNum>
  <w:abstractNum w:abstractNumId="46" w15:restartNumberingAfterBreak="0">
    <w:nsid w:val="794C289F"/>
    <w:multiLevelType w:val="hybridMultilevel"/>
    <w:tmpl w:val="3F52C15A"/>
    <w:lvl w:ilvl="0" w:tplc="26F26FC0">
      <w:start w:val="1"/>
      <w:numFmt w:val="lowerLetter"/>
      <w:lvlText w:val="(%1)"/>
      <w:lvlJc w:val="left"/>
      <w:pPr>
        <w:tabs>
          <w:tab w:val="num" w:pos="1080"/>
        </w:tabs>
        <w:ind w:left="108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7" w15:restartNumberingAfterBreak="0">
    <w:nsid w:val="7AA845F8"/>
    <w:multiLevelType w:val="multilevel"/>
    <w:tmpl w:val="1E3AF2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B844973"/>
    <w:multiLevelType w:val="hybridMultilevel"/>
    <w:tmpl w:val="F4FC0C6C"/>
    <w:lvl w:ilvl="0" w:tplc="17520130">
      <w:start w:val="1"/>
      <w:numFmt w:val="decimal"/>
      <w:lvlText w:val="7.4.%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15:restartNumberingAfterBreak="0">
    <w:nsid w:val="7CBB5341"/>
    <w:multiLevelType w:val="hybridMultilevel"/>
    <w:tmpl w:val="3E360818"/>
    <w:lvl w:ilvl="0" w:tplc="AC387E00">
      <w:start w:val="1"/>
      <w:numFmt w:val="decimal"/>
      <w:lvlText w:val="8.7.%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7F07081E"/>
    <w:multiLevelType w:val="multilevel"/>
    <w:tmpl w:val="358454A0"/>
    <w:lvl w:ilvl="0">
      <w:start w:val="1"/>
      <w:numFmt w:val="upperRoman"/>
      <w:pStyle w:val="EstiloContratoN1PretoVersalete"/>
      <w:lvlText w:val="CLÁUSULA %1."/>
      <w:lvlJc w:val="center"/>
      <w:pPr>
        <w:tabs>
          <w:tab w:val="num" w:pos="0"/>
        </w:tabs>
        <w:ind w:firstLine="288"/>
      </w:pPr>
      <w:rPr>
        <w:rFonts w:cs="Times New Roman" w:hint="default"/>
        <w:b w:val="0"/>
        <w:i w:val="0"/>
      </w:rPr>
    </w:lvl>
    <w:lvl w:ilvl="1">
      <w:start w:val="1"/>
      <w:numFmt w:val="decimal"/>
      <w:pStyle w:val="ContratoN2"/>
      <w:lvlText w:val="%1.%2."/>
      <w:lvlJc w:val="left"/>
      <w:pPr>
        <w:tabs>
          <w:tab w:val="num" w:pos="1134"/>
        </w:tabs>
      </w:pPr>
      <w:rPr>
        <w:rFonts w:cs="Times New Roman" w:hint="default"/>
      </w:rPr>
    </w:lvl>
    <w:lvl w:ilvl="2">
      <w:start w:val="1"/>
      <w:numFmt w:val="decimal"/>
      <w:pStyle w:val="ContratoN3"/>
      <w:lvlText w:val="%1.%2.%3."/>
      <w:lvlJc w:val="left"/>
      <w:pPr>
        <w:tabs>
          <w:tab w:val="num" w:pos="1854"/>
        </w:tabs>
        <w:ind w:left="1638"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51" w15:restartNumberingAfterBreak="0">
    <w:nsid w:val="7F497961"/>
    <w:multiLevelType w:val="hybridMultilevel"/>
    <w:tmpl w:val="B226DD88"/>
    <w:lvl w:ilvl="0" w:tplc="9DB0F962">
      <w:start w:val="1"/>
      <w:numFmt w:val="decimal"/>
      <w:lvlText w:val="8.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4"/>
  </w:num>
  <w:num w:numId="3">
    <w:abstractNumId w:val="11"/>
  </w:num>
  <w:num w:numId="4">
    <w:abstractNumId w:val="8"/>
  </w:num>
  <w:num w:numId="5">
    <w:abstractNumId w:val="10"/>
  </w:num>
  <w:num w:numId="6">
    <w:abstractNumId w:val="21"/>
  </w:num>
  <w:num w:numId="7">
    <w:abstractNumId w:val="20"/>
  </w:num>
  <w:num w:numId="8">
    <w:abstractNumId w:val="46"/>
  </w:num>
  <w:num w:numId="9">
    <w:abstractNumId w:val="26"/>
  </w:num>
  <w:num w:numId="10">
    <w:abstractNumId w:val="32"/>
  </w:num>
  <w:num w:numId="11">
    <w:abstractNumId w:val="39"/>
  </w:num>
  <w:num w:numId="12">
    <w:abstractNumId w:val="38"/>
  </w:num>
  <w:num w:numId="13">
    <w:abstractNumId w:val="6"/>
  </w:num>
  <w:num w:numId="14">
    <w:abstractNumId w:val="14"/>
  </w:num>
  <w:num w:numId="15">
    <w:abstractNumId w:val="27"/>
  </w:num>
  <w:num w:numId="16">
    <w:abstractNumId w:val="34"/>
  </w:num>
  <w:num w:numId="17">
    <w:abstractNumId w:val="9"/>
  </w:num>
  <w:num w:numId="18">
    <w:abstractNumId w:val="17"/>
  </w:num>
  <w:num w:numId="19">
    <w:abstractNumId w:val="16"/>
  </w:num>
  <w:num w:numId="20">
    <w:abstractNumId w:val="30"/>
  </w:num>
  <w:num w:numId="21">
    <w:abstractNumId w:val="37"/>
  </w:num>
  <w:num w:numId="22">
    <w:abstractNumId w:val="19"/>
  </w:num>
  <w:num w:numId="23">
    <w:abstractNumId w:val="12"/>
  </w:num>
  <w:num w:numId="24">
    <w:abstractNumId w:val="48"/>
  </w:num>
  <w:num w:numId="25">
    <w:abstractNumId w:val="33"/>
  </w:num>
  <w:num w:numId="26">
    <w:abstractNumId w:val="4"/>
  </w:num>
  <w:num w:numId="27">
    <w:abstractNumId w:val="40"/>
  </w:num>
  <w:num w:numId="28">
    <w:abstractNumId w:val="2"/>
  </w:num>
  <w:num w:numId="29">
    <w:abstractNumId w:val="51"/>
  </w:num>
  <w:num w:numId="30">
    <w:abstractNumId w:val="49"/>
  </w:num>
  <w:num w:numId="31">
    <w:abstractNumId w:val="13"/>
  </w:num>
  <w:num w:numId="32">
    <w:abstractNumId w:val="1"/>
  </w:num>
  <w:num w:numId="33">
    <w:abstractNumId w:val="44"/>
  </w:num>
  <w:num w:numId="34">
    <w:abstractNumId w:val="15"/>
  </w:num>
  <w:num w:numId="35">
    <w:abstractNumId w:val="43"/>
  </w:num>
  <w:num w:numId="36">
    <w:abstractNumId w:val="0"/>
  </w:num>
  <w:num w:numId="37">
    <w:abstractNumId w:val="22"/>
  </w:num>
  <w:num w:numId="38">
    <w:abstractNumId w:val="47"/>
  </w:num>
  <w:num w:numId="39">
    <w:abstractNumId w:val="41"/>
  </w:num>
  <w:num w:numId="40">
    <w:abstractNumId w:val="29"/>
  </w:num>
  <w:num w:numId="41">
    <w:abstractNumId w:val="18"/>
  </w:num>
  <w:num w:numId="42">
    <w:abstractNumId w:val="45"/>
  </w:num>
  <w:num w:numId="43">
    <w:abstractNumId w:val="42"/>
  </w:num>
  <w:num w:numId="44">
    <w:abstractNumId w:val="50"/>
  </w:num>
  <w:num w:numId="45">
    <w:abstractNumId w:val="5"/>
  </w:num>
  <w:num w:numId="46">
    <w:abstractNumId w:val="23"/>
  </w:num>
  <w:num w:numId="47">
    <w:abstractNumId w:val="36"/>
  </w:num>
  <w:num w:numId="48">
    <w:abstractNumId w:val="31"/>
  </w:num>
  <w:num w:numId="49">
    <w:abstractNumId w:val="25"/>
  </w:num>
  <w:num w:numId="50">
    <w:abstractNumId w:val="28"/>
  </w:num>
  <w:num w:numId="51">
    <w:abstractNumId w:val="3"/>
  </w:num>
  <w:num w:numId="52">
    <w:abstractNumId w:val="35"/>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fael Casemiro">
    <w15:presenceInfo w15:providerId="AD" w15:userId="S-1-5-21-796845957-1757981266-1177238915-18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pt-BR" w:vendorID="64" w:dllVersion="6" w:nlCheck="1" w:checkStyle="0"/>
  <w:activeWritingStyle w:appName="MSWord" w:lang="en-US" w:vendorID="64" w:dllVersion="6" w:nlCheck="1" w:checkStyle="1"/>
  <w:activeWritingStyle w:appName="MSWord" w:lang="en-GB" w:vendorID="64" w:dllVersion="6" w:nlCheck="1" w:checkStyle="1"/>
  <w:activeWritingStyle w:appName="MSWord" w:lang="pt-BR" w:vendorID="64" w:dllVersion="4096" w:nlCheck="1" w:checkStyle="0"/>
  <w:activeWritingStyle w:appName="MSWord" w:lang="pt-BR" w:vendorID="1" w:dllVersion="513" w:checkStyle="1"/>
  <w:activeWritingStyle w:appName="MSWord" w:lang="pt-PT"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06"/>
  <w:hyphenationZone w:val="142"/>
  <w:doNotHyphenateCaps/>
  <w:displayHorizontalDrawingGridEvery w:val="0"/>
  <w:displayVerticalDrawingGridEvery w:val="0"/>
  <w:doNotUseMarginsForDrawingGridOrigin/>
  <w:noPunctuationKerning/>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3D"/>
    <w:rsid w:val="000000D3"/>
    <w:rsid w:val="00000CA5"/>
    <w:rsid w:val="0000164D"/>
    <w:rsid w:val="00001742"/>
    <w:rsid w:val="00001B90"/>
    <w:rsid w:val="00001DF6"/>
    <w:rsid w:val="0000232A"/>
    <w:rsid w:val="000028C5"/>
    <w:rsid w:val="00002E95"/>
    <w:rsid w:val="0000310E"/>
    <w:rsid w:val="0000335B"/>
    <w:rsid w:val="00004581"/>
    <w:rsid w:val="00004A05"/>
    <w:rsid w:val="00004D6D"/>
    <w:rsid w:val="00005A21"/>
    <w:rsid w:val="0000618A"/>
    <w:rsid w:val="0000627A"/>
    <w:rsid w:val="000065BA"/>
    <w:rsid w:val="000067CA"/>
    <w:rsid w:val="00007CBA"/>
    <w:rsid w:val="0001053E"/>
    <w:rsid w:val="000105EA"/>
    <w:rsid w:val="00011A5C"/>
    <w:rsid w:val="00011B49"/>
    <w:rsid w:val="00011CF6"/>
    <w:rsid w:val="00011E58"/>
    <w:rsid w:val="0001219E"/>
    <w:rsid w:val="00012814"/>
    <w:rsid w:val="0001299F"/>
    <w:rsid w:val="00012B3C"/>
    <w:rsid w:val="00012C6B"/>
    <w:rsid w:val="00012DF5"/>
    <w:rsid w:val="00012F31"/>
    <w:rsid w:val="000131AE"/>
    <w:rsid w:val="000136E5"/>
    <w:rsid w:val="00013928"/>
    <w:rsid w:val="00013DD6"/>
    <w:rsid w:val="0001411A"/>
    <w:rsid w:val="000142CA"/>
    <w:rsid w:val="00014581"/>
    <w:rsid w:val="00014CC9"/>
    <w:rsid w:val="000151A4"/>
    <w:rsid w:val="00015DC5"/>
    <w:rsid w:val="0001683B"/>
    <w:rsid w:val="00016B06"/>
    <w:rsid w:val="000178E6"/>
    <w:rsid w:val="000179F2"/>
    <w:rsid w:val="00017D30"/>
    <w:rsid w:val="00021246"/>
    <w:rsid w:val="0002125C"/>
    <w:rsid w:val="000213DC"/>
    <w:rsid w:val="00021AB3"/>
    <w:rsid w:val="000231AE"/>
    <w:rsid w:val="00023DB1"/>
    <w:rsid w:val="0002448B"/>
    <w:rsid w:val="0002570C"/>
    <w:rsid w:val="0002595C"/>
    <w:rsid w:val="0002595D"/>
    <w:rsid w:val="00025FE6"/>
    <w:rsid w:val="00026469"/>
    <w:rsid w:val="00027909"/>
    <w:rsid w:val="00027CB0"/>
    <w:rsid w:val="000305C8"/>
    <w:rsid w:val="000318E5"/>
    <w:rsid w:val="00033A9C"/>
    <w:rsid w:val="00034E25"/>
    <w:rsid w:val="00034EA5"/>
    <w:rsid w:val="00035118"/>
    <w:rsid w:val="000358C0"/>
    <w:rsid w:val="00035A2E"/>
    <w:rsid w:val="00035DA3"/>
    <w:rsid w:val="00035F67"/>
    <w:rsid w:val="000367F6"/>
    <w:rsid w:val="00036EC9"/>
    <w:rsid w:val="0004020D"/>
    <w:rsid w:val="000406C5"/>
    <w:rsid w:val="000418D9"/>
    <w:rsid w:val="000431DD"/>
    <w:rsid w:val="00043A0C"/>
    <w:rsid w:val="00045419"/>
    <w:rsid w:val="00045583"/>
    <w:rsid w:val="0004615E"/>
    <w:rsid w:val="000470FA"/>
    <w:rsid w:val="0004739B"/>
    <w:rsid w:val="000478C4"/>
    <w:rsid w:val="000501C6"/>
    <w:rsid w:val="00050F76"/>
    <w:rsid w:val="00051006"/>
    <w:rsid w:val="000518CF"/>
    <w:rsid w:val="00051A12"/>
    <w:rsid w:val="00051DBF"/>
    <w:rsid w:val="000522CE"/>
    <w:rsid w:val="00052441"/>
    <w:rsid w:val="00052519"/>
    <w:rsid w:val="00052780"/>
    <w:rsid w:val="0005499D"/>
    <w:rsid w:val="00054BCE"/>
    <w:rsid w:val="00054DA3"/>
    <w:rsid w:val="00054E0C"/>
    <w:rsid w:val="000561B0"/>
    <w:rsid w:val="000565C3"/>
    <w:rsid w:val="0005670C"/>
    <w:rsid w:val="00056CB8"/>
    <w:rsid w:val="00057093"/>
    <w:rsid w:val="00057B72"/>
    <w:rsid w:val="0006002B"/>
    <w:rsid w:val="0006148C"/>
    <w:rsid w:val="000616DF"/>
    <w:rsid w:val="00061C40"/>
    <w:rsid w:val="00061D31"/>
    <w:rsid w:val="00061E96"/>
    <w:rsid w:val="000625AE"/>
    <w:rsid w:val="00062709"/>
    <w:rsid w:val="00063C37"/>
    <w:rsid w:val="00063CDE"/>
    <w:rsid w:val="0006455D"/>
    <w:rsid w:val="00064B0B"/>
    <w:rsid w:val="00064CB9"/>
    <w:rsid w:val="00064FB9"/>
    <w:rsid w:val="00064FF6"/>
    <w:rsid w:val="00065C36"/>
    <w:rsid w:val="00066162"/>
    <w:rsid w:val="00066CEC"/>
    <w:rsid w:val="00067753"/>
    <w:rsid w:val="00067E40"/>
    <w:rsid w:val="00070357"/>
    <w:rsid w:val="0007118C"/>
    <w:rsid w:val="00071224"/>
    <w:rsid w:val="00071EF9"/>
    <w:rsid w:val="000727DB"/>
    <w:rsid w:val="00072DE2"/>
    <w:rsid w:val="00072E37"/>
    <w:rsid w:val="000732FF"/>
    <w:rsid w:val="00073861"/>
    <w:rsid w:val="00074FAB"/>
    <w:rsid w:val="000762AB"/>
    <w:rsid w:val="00076527"/>
    <w:rsid w:val="00077E1E"/>
    <w:rsid w:val="00080315"/>
    <w:rsid w:val="000803E8"/>
    <w:rsid w:val="00080962"/>
    <w:rsid w:val="000817BD"/>
    <w:rsid w:val="00082638"/>
    <w:rsid w:val="00083869"/>
    <w:rsid w:val="00083E63"/>
    <w:rsid w:val="00083F7C"/>
    <w:rsid w:val="000842A6"/>
    <w:rsid w:val="000849FD"/>
    <w:rsid w:val="0008512B"/>
    <w:rsid w:val="00085966"/>
    <w:rsid w:val="00086BA3"/>
    <w:rsid w:val="0008704D"/>
    <w:rsid w:val="000876A1"/>
    <w:rsid w:val="000907F4"/>
    <w:rsid w:val="000908F3"/>
    <w:rsid w:val="000919A8"/>
    <w:rsid w:val="00093140"/>
    <w:rsid w:val="00093AF4"/>
    <w:rsid w:val="00094F89"/>
    <w:rsid w:val="000954C5"/>
    <w:rsid w:val="00095713"/>
    <w:rsid w:val="00096D16"/>
    <w:rsid w:val="00096F3F"/>
    <w:rsid w:val="00097833"/>
    <w:rsid w:val="000A1631"/>
    <w:rsid w:val="000A1747"/>
    <w:rsid w:val="000A1D76"/>
    <w:rsid w:val="000A23CF"/>
    <w:rsid w:val="000A2957"/>
    <w:rsid w:val="000A2C04"/>
    <w:rsid w:val="000A31F4"/>
    <w:rsid w:val="000A3B2E"/>
    <w:rsid w:val="000A5183"/>
    <w:rsid w:val="000A630A"/>
    <w:rsid w:val="000A6722"/>
    <w:rsid w:val="000A6A07"/>
    <w:rsid w:val="000A7A75"/>
    <w:rsid w:val="000B024F"/>
    <w:rsid w:val="000B09AF"/>
    <w:rsid w:val="000B1918"/>
    <w:rsid w:val="000B1AE1"/>
    <w:rsid w:val="000B2AFD"/>
    <w:rsid w:val="000B32AC"/>
    <w:rsid w:val="000B3BC9"/>
    <w:rsid w:val="000B411E"/>
    <w:rsid w:val="000B4521"/>
    <w:rsid w:val="000B5257"/>
    <w:rsid w:val="000B5314"/>
    <w:rsid w:val="000B5CEA"/>
    <w:rsid w:val="000B6049"/>
    <w:rsid w:val="000B78B0"/>
    <w:rsid w:val="000C07B1"/>
    <w:rsid w:val="000C1B45"/>
    <w:rsid w:val="000C2125"/>
    <w:rsid w:val="000C2FA0"/>
    <w:rsid w:val="000C3D88"/>
    <w:rsid w:val="000C425F"/>
    <w:rsid w:val="000C487B"/>
    <w:rsid w:val="000C4937"/>
    <w:rsid w:val="000C49E8"/>
    <w:rsid w:val="000C4A38"/>
    <w:rsid w:val="000C651E"/>
    <w:rsid w:val="000C67DB"/>
    <w:rsid w:val="000C6831"/>
    <w:rsid w:val="000C6942"/>
    <w:rsid w:val="000C70D4"/>
    <w:rsid w:val="000C71D3"/>
    <w:rsid w:val="000C784C"/>
    <w:rsid w:val="000C7B0B"/>
    <w:rsid w:val="000C7CAF"/>
    <w:rsid w:val="000C7EDB"/>
    <w:rsid w:val="000D0272"/>
    <w:rsid w:val="000D1E14"/>
    <w:rsid w:val="000D2085"/>
    <w:rsid w:val="000D2D0D"/>
    <w:rsid w:val="000D2E16"/>
    <w:rsid w:val="000D3076"/>
    <w:rsid w:val="000D3E61"/>
    <w:rsid w:val="000D527A"/>
    <w:rsid w:val="000D5CFF"/>
    <w:rsid w:val="000D6156"/>
    <w:rsid w:val="000D6D5B"/>
    <w:rsid w:val="000D77E7"/>
    <w:rsid w:val="000E04F3"/>
    <w:rsid w:val="000E1840"/>
    <w:rsid w:val="000E1B28"/>
    <w:rsid w:val="000E25AE"/>
    <w:rsid w:val="000E2E4A"/>
    <w:rsid w:val="000E3004"/>
    <w:rsid w:val="000E3D50"/>
    <w:rsid w:val="000E440C"/>
    <w:rsid w:val="000E487D"/>
    <w:rsid w:val="000E5184"/>
    <w:rsid w:val="000E5418"/>
    <w:rsid w:val="000F1350"/>
    <w:rsid w:val="000F26AF"/>
    <w:rsid w:val="000F36BE"/>
    <w:rsid w:val="000F384A"/>
    <w:rsid w:val="000F3B47"/>
    <w:rsid w:val="000F43DC"/>
    <w:rsid w:val="000F4871"/>
    <w:rsid w:val="000F58F9"/>
    <w:rsid w:val="000F5BEB"/>
    <w:rsid w:val="000F66BA"/>
    <w:rsid w:val="001006E5"/>
    <w:rsid w:val="001008BA"/>
    <w:rsid w:val="00100A6A"/>
    <w:rsid w:val="00100B24"/>
    <w:rsid w:val="001011C5"/>
    <w:rsid w:val="001017BB"/>
    <w:rsid w:val="0010282F"/>
    <w:rsid w:val="00102CD7"/>
    <w:rsid w:val="00104E57"/>
    <w:rsid w:val="00104F7A"/>
    <w:rsid w:val="001052B7"/>
    <w:rsid w:val="00105774"/>
    <w:rsid w:val="0010591D"/>
    <w:rsid w:val="00106E23"/>
    <w:rsid w:val="00107B33"/>
    <w:rsid w:val="00110EF5"/>
    <w:rsid w:val="00111123"/>
    <w:rsid w:val="00112205"/>
    <w:rsid w:val="00112400"/>
    <w:rsid w:val="00112633"/>
    <w:rsid w:val="0011311F"/>
    <w:rsid w:val="001157C0"/>
    <w:rsid w:val="00116A73"/>
    <w:rsid w:val="00116DE3"/>
    <w:rsid w:val="00120F92"/>
    <w:rsid w:val="0012162B"/>
    <w:rsid w:val="00121822"/>
    <w:rsid w:val="0012215E"/>
    <w:rsid w:val="0012273D"/>
    <w:rsid w:val="00122D61"/>
    <w:rsid w:val="001233B8"/>
    <w:rsid w:val="001236FE"/>
    <w:rsid w:val="00124636"/>
    <w:rsid w:val="00127BA9"/>
    <w:rsid w:val="00127E00"/>
    <w:rsid w:val="00130731"/>
    <w:rsid w:val="00130765"/>
    <w:rsid w:val="001307C3"/>
    <w:rsid w:val="00130DC8"/>
    <w:rsid w:val="001320F0"/>
    <w:rsid w:val="00132548"/>
    <w:rsid w:val="00132A2C"/>
    <w:rsid w:val="00132AC2"/>
    <w:rsid w:val="00132DC2"/>
    <w:rsid w:val="001352DB"/>
    <w:rsid w:val="0013571B"/>
    <w:rsid w:val="001360A9"/>
    <w:rsid w:val="001360D6"/>
    <w:rsid w:val="001368AA"/>
    <w:rsid w:val="00136DF1"/>
    <w:rsid w:val="001370D8"/>
    <w:rsid w:val="00137769"/>
    <w:rsid w:val="00140027"/>
    <w:rsid w:val="0014004B"/>
    <w:rsid w:val="001405A8"/>
    <w:rsid w:val="00141D4B"/>
    <w:rsid w:val="00142927"/>
    <w:rsid w:val="00142B16"/>
    <w:rsid w:val="00143636"/>
    <w:rsid w:val="00143F0C"/>
    <w:rsid w:val="001440B6"/>
    <w:rsid w:val="00144511"/>
    <w:rsid w:val="001445A6"/>
    <w:rsid w:val="00144A9E"/>
    <w:rsid w:val="00144CAA"/>
    <w:rsid w:val="00144D79"/>
    <w:rsid w:val="001461A9"/>
    <w:rsid w:val="00146F26"/>
    <w:rsid w:val="0014715E"/>
    <w:rsid w:val="00147CB3"/>
    <w:rsid w:val="00147EF1"/>
    <w:rsid w:val="001509B6"/>
    <w:rsid w:val="00150A41"/>
    <w:rsid w:val="00150EBC"/>
    <w:rsid w:val="00151041"/>
    <w:rsid w:val="0015135B"/>
    <w:rsid w:val="001517CC"/>
    <w:rsid w:val="00151BBA"/>
    <w:rsid w:val="00151E9E"/>
    <w:rsid w:val="00152433"/>
    <w:rsid w:val="00153190"/>
    <w:rsid w:val="0015351D"/>
    <w:rsid w:val="00153CB2"/>
    <w:rsid w:val="00155843"/>
    <w:rsid w:val="001564E8"/>
    <w:rsid w:val="001572D0"/>
    <w:rsid w:val="001613E9"/>
    <w:rsid w:val="00162806"/>
    <w:rsid w:val="0016287B"/>
    <w:rsid w:val="00162C40"/>
    <w:rsid w:val="00163B13"/>
    <w:rsid w:val="00165203"/>
    <w:rsid w:val="0016624E"/>
    <w:rsid w:val="00166922"/>
    <w:rsid w:val="00166C98"/>
    <w:rsid w:val="00167406"/>
    <w:rsid w:val="00167C15"/>
    <w:rsid w:val="001719B7"/>
    <w:rsid w:val="0017283D"/>
    <w:rsid w:val="00172FF3"/>
    <w:rsid w:val="00173090"/>
    <w:rsid w:val="00173C1A"/>
    <w:rsid w:val="00174234"/>
    <w:rsid w:val="0017459D"/>
    <w:rsid w:val="001746F4"/>
    <w:rsid w:val="00175764"/>
    <w:rsid w:val="00175E2E"/>
    <w:rsid w:val="00175FBD"/>
    <w:rsid w:val="001766AB"/>
    <w:rsid w:val="001768E4"/>
    <w:rsid w:val="00176B48"/>
    <w:rsid w:val="00177511"/>
    <w:rsid w:val="001802D7"/>
    <w:rsid w:val="001818D0"/>
    <w:rsid w:val="00181AEB"/>
    <w:rsid w:val="00181DCF"/>
    <w:rsid w:val="00181FA1"/>
    <w:rsid w:val="00182222"/>
    <w:rsid w:val="001822D6"/>
    <w:rsid w:val="00182D49"/>
    <w:rsid w:val="0018393B"/>
    <w:rsid w:val="001849B5"/>
    <w:rsid w:val="001869C8"/>
    <w:rsid w:val="001874C3"/>
    <w:rsid w:val="00187B51"/>
    <w:rsid w:val="001903AF"/>
    <w:rsid w:val="001905F8"/>
    <w:rsid w:val="00190F79"/>
    <w:rsid w:val="00191496"/>
    <w:rsid w:val="0019153E"/>
    <w:rsid w:val="00192F8C"/>
    <w:rsid w:val="00194181"/>
    <w:rsid w:val="00194209"/>
    <w:rsid w:val="00194364"/>
    <w:rsid w:val="00195B81"/>
    <w:rsid w:val="0019778F"/>
    <w:rsid w:val="00197944"/>
    <w:rsid w:val="001A1FA9"/>
    <w:rsid w:val="001A2826"/>
    <w:rsid w:val="001A37A8"/>
    <w:rsid w:val="001A3865"/>
    <w:rsid w:val="001A50B1"/>
    <w:rsid w:val="001A53E1"/>
    <w:rsid w:val="001A656C"/>
    <w:rsid w:val="001A65C4"/>
    <w:rsid w:val="001A66CA"/>
    <w:rsid w:val="001A6D9F"/>
    <w:rsid w:val="001B00B9"/>
    <w:rsid w:val="001B1A0B"/>
    <w:rsid w:val="001B1C1E"/>
    <w:rsid w:val="001B1DA9"/>
    <w:rsid w:val="001B2E2E"/>
    <w:rsid w:val="001B31BF"/>
    <w:rsid w:val="001B591A"/>
    <w:rsid w:val="001B6FD6"/>
    <w:rsid w:val="001B75D8"/>
    <w:rsid w:val="001C0088"/>
    <w:rsid w:val="001C215F"/>
    <w:rsid w:val="001C2747"/>
    <w:rsid w:val="001C28D1"/>
    <w:rsid w:val="001C5027"/>
    <w:rsid w:val="001C510F"/>
    <w:rsid w:val="001C5581"/>
    <w:rsid w:val="001C5D7D"/>
    <w:rsid w:val="001C5F32"/>
    <w:rsid w:val="001C65DC"/>
    <w:rsid w:val="001C74F9"/>
    <w:rsid w:val="001C7554"/>
    <w:rsid w:val="001D0662"/>
    <w:rsid w:val="001D1D5E"/>
    <w:rsid w:val="001D25C3"/>
    <w:rsid w:val="001D317A"/>
    <w:rsid w:val="001D32FD"/>
    <w:rsid w:val="001D3488"/>
    <w:rsid w:val="001D460A"/>
    <w:rsid w:val="001D54AB"/>
    <w:rsid w:val="001D5C50"/>
    <w:rsid w:val="001D5C8D"/>
    <w:rsid w:val="001D65E2"/>
    <w:rsid w:val="001D6816"/>
    <w:rsid w:val="001D6B6B"/>
    <w:rsid w:val="001D7225"/>
    <w:rsid w:val="001D757A"/>
    <w:rsid w:val="001E04A7"/>
    <w:rsid w:val="001E0ACE"/>
    <w:rsid w:val="001E1F37"/>
    <w:rsid w:val="001E3CC9"/>
    <w:rsid w:val="001E3CF7"/>
    <w:rsid w:val="001E3D9F"/>
    <w:rsid w:val="001E4E48"/>
    <w:rsid w:val="001E5195"/>
    <w:rsid w:val="001E592F"/>
    <w:rsid w:val="001E6744"/>
    <w:rsid w:val="001E6FF8"/>
    <w:rsid w:val="001E7F3C"/>
    <w:rsid w:val="001F00FA"/>
    <w:rsid w:val="001F08B0"/>
    <w:rsid w:val="001F0B24"/>
    <w:rsid w:val="001F0B79"/>
    <w:rsid w:val="001F1518"/>
    <w:rsid w:val="001F2525"/>
    <w:rsid w:val="001F2554"/>
    <w:rsid w:val="001F2C1B"/>
    <w:rsid w:val="001F341D"/>
    <w:rsid w:val="001F3D54"/>
    <w:rsid w:val="001F517E"/>
    <w:rsid w:val="001F54FE"/>
    <w:rsid w:val="001F667A"/>
    <w:rsid w:val="002000B1"/>
    <w:rsid w:val="00200167"/>
    <w:rsid w:val="00200F80"/>
    <w:rsid w:val="002014BB"/>
    <w:rsid w:val="0020179A"/>
    <w:rsid w:val="002028FE"/>
    <w:rsid w:val="00203CAA"/>
    <w:rsid w:val="00203D84"/>
    <w:rsid w:val="00203E44"/>
    <w:rsid w:val="00204224"/>
    <w:rsid w:val="00205048"/>
    <w:rsid w:val="0020506E"/>
    <w:rsid w:val="002057F7"/>
    <w:rsid w:val="0020581E"/>
    <w:rsid w:val="00206A7D"/>
    <w:rsid w:val="00206D64"/>
    <w:rsid w:val="00206E98"/>
    <w:rsid w:val="00207FA8"/>
    <w:rsid w:val="00210401"/>
    <w:rsid w:val="00211274"/>
    <w:rsid w:val="00211510"/>
    <w:rsid w:val="002115DE"/>
    <w:rsid w:val="00212283"/>
    <w:rsid w:val="0021306B"/>
    <w:rsid w:val="00213BB1"/>
    <w:rsid w:val="00214183"/>
    <w:rsid w:val="00214711"/>
    <w:rsid w:val="002148CF"/>
    <w:rsid w:val="002157F5"/>
    <w:rsid w:val="00215E5C"/>
    <w:rsid w:val="00215F8C"/>
    <w:rsid w:val="0021601B"/>
    <w:rsid w:val="0021657F"/>
    <w:rsid w:val="00216876"/>
    <w:rsid w:val="00216BF3"/>
    <w:rsid w:val="00216D34"/>
    <w:rsid w:val="00216E03"/>
    <w:rsid w:val="002177B2"/>
    <w:rsid w:val="00217FEC"/>
    <w:rsid w:val="00220B58"/>
    <w:rsid w:val="00220C8B"/>
    <w:rsid w:val="00221315"/>
    <w:rsid w:val="00222145"/>
    <w:rsid w:val="0022243B"/>
    <w:rsid w:val="0022278E"/>
    <w:rsid w:val="00223894"/>
    <w:rsid w:val="00224699"/>
    <w:rsid w:val="0022538D"/>
    <w:rsid w:val="002259E5"/>
    <w:rsid w:val="00225C96"/>
    <w:rsid w:val="00225FB2"/>
    <w:rsid w:val="0022641F"/>
    <w:rsid w:val="00226FEF"/>
    <w:rsid w:val="002272A7"/>
    <w:rsid w:val="00227EFD"/>
    <w:rsid w:val="00230630"/>
    <w:rsid w:val="00230FD7"/>
    <w:rsid w:val="00231049"/>
    <w:rsid w:val="00232D70"/>
    <w:rsid w:val="002332CF"/>
    <w:rsid w:val="002334EC"/>
    <w:rsid w:val="00234222"/>
    <w:rsid w:val="00234384"/>
    <w:rsid w:val="00234395"/>
    <w:rsid w:val="002347CE"/>
    <w:rsid w:val="0023607F"/>
    <w:rsid w:val="0023647A"/>
    <w:rsid w:val="0023653C"/>
    <w:rsid w:val="002370D4"/>
    <w:rsid w:val="00237119"/>
    <w:rsid w:val="002400A2"/>
    <w:rsid w:val="002422F6"/>
    <w:rsid w:val="002427FA"/>
    <w:rsid w:val="002429EA"/>
    <w:rsid w:val="00242D38"/>
    <w:rsid w:val="00242D82"/>
    <w:rsid w:val="00242EB1"/>
    <w:rsid w:val="002434D5"/>
    <w:rsid w:val="00243FC8"/>
    <w:rsid w:val="0024476F"/>
    <w:rsid w:val="00246BDA"/>
    <w:rsid w:val="00247821"/>
    <w:rsid w:val="00247D22"/>
    <w:rsid w:val="00250481"/>
    <w:rsid w:val="00251246"/>
    <w:rsid w:val="00251E0D"/>
    <w:rsid w:val="00251E74"/>
    <w:rsid w:val="00251EAA"/>
    <w:rsid w:val="002521A5"/>
    <w:rsid w:val="00252ACE"/>
    <w:rsid w:val="00252B8E"/>
    <w:rsid w:val="0025309B"/>
    <w:rsid w:val="0025384E"/>
    <w:rsid w:val="0025676A"/>
    <w:rsid w:val="00256F34"/>
    <w:rsid w:val="00256F3A"/>
    <w:rsid w:val="00257AE5"/>
    <w:rsid w:val="00260296"/>
    <w:rsid w:val="00260EBC"/>
    <w:rsid w:val="00261D34"/>
    <w:rsid w:val="00261DC2"/>
    <w:rsid w:val="00261F61"/>
    <w:rsid w:val="002620D6"/>
    <w:rsid w:val="00262F1E"/>
    <w:rsid w:val="00263AF4"/>
    <w:rsid w:val="00263BD0"/>
    <w:rsid w:val="00265131"/>
    <w:rsid w:val="00265A32"/>
    <w:rsid w:val="002663F3"/>
    <w:rsid w:val="00266798"/>
    <w:rsid w:val="002667ED"/>
    <w:rsid w:val="00266EBF"/>
    <w:rsid w:val="002715E0"/>
    <w:rsid w:val="0027185E"/>
    <w:rsid w:val="00271A33"/>
    <w:rsid w:val="00272156"/>
    <w:rsid w:val="00272502"/>
    <w:rsid w:val="002730DC"/>
    <w:rsid w:val="0027405C"/>
    <w:rsid w:val="00275080"/>
    <w:rsid w:val="002754BD"/>
    <w:rsid w:val="00275643"/>
    <w:rsid w:val="00275A54"/>
    <w:rsid w:val="00275FF9"/>
    <w:rsid w:val="002769EC"/>
    <w:rsid w:val="002800C4"/>
    <w:rsid w:val="0028113C"/>
    <w:rsid w:val="002819A9"/>
    <w:rsid w:val="00281BD6"/>
    <w:rsid w:val="00281DC5"/>
    <w:rsid w:val="00282412"/>
    <w:rsid w:val="002842A5"/>
    <w:rsid w:val="00284751"/>
    <w:rsid w:val="00285389"/>
    <w:rsid w:val="00290936"/>
    <w:rsid w:val="0029153A"/>
    <w:rsid w:val="00294014"/>
    <w:rsid w:val="0029408C"/>
    <w:rsid w:val="00294438"/>
    <w:rsid w:val="002959C7"/>
    <w:rsid w:val="0029650A"/>
    <w:rsid w:val="00296543"/>
    <w:rsid w:val="00297498"/>
    <w:rsid w:val="002A0332"/>
    <w:rsid w:val="002A07D7"/>
    <w:rsid w:val="002A119B"/>
    <w:rsid w:val="002A1DBA"/>
    <w:rsid w:val="002A216E"/>
    <w:rsid w:val="002A2548"/>
    <w:rsid w:val="002A2B53"/>
    <w:rsid w:val="002A3234"/>
    <w:rsid w:val="002A3600"/>
    <w:rsid w:val="002A4413"/>
    <w:rsid w:val="002A44F0"/>
    <w:rsid w:val="002A4C7B"/>
    <w:rsid w:val="002A53AE"/>
    <w:rsid w:val="002A5F75"/>
    <w:rsid w:val="002A6CDE"/>
    <w:rsid w:val="002B03C4"/>
    <w:rsid w:val="002B0674"/>
    <w:rsid w:val="002B10FA"/>
    <w:rsid w:val="002B2307"/>
    <w:rsid w:val="002B31A9"/>
    <w:rsid w:val="002B3C91"/>
    <w:rsid w:val="002B3DC1"/>
    <w:rsid w:val="002B48F8"/>
    <w:rsid w:val="002B4F34"/>
    <w:rsid w:val="002B540B"/>
    <w:rsid w:val="002B57CF"/>
    <w:rsid w:val="002B74E8"/>
    <w:rsid w:val="002B7A48"/>
    <w:rsid w:val="002C0CDE"/>
    <w:rsid w:val="002C0D1A"/>
    <w:rsid w:val="002C15F7"/>
    <w:rsid w:val="002C25A5"/>
    <w:rsid w:val="002C282E"/>
    <w:rsid w:val="002C2FE2"/>
    <w:rsid w:val="002C3777"/>
    <w:rsid w:val="002C40F9"/>
    <w:rsid w:val="002C47C3"/>
    <w:rsid w:val="002C4C69"/>
    <w:rsid w:val="002C5F18"/>
    <w:rsid w:val="002C6C71"/>
    <w:rsid w:val="002D0263"/>
    <w:rsid w:val="002D0C37"/>
    <w:rsid w:val="002D1278"/>
    <w:rsid w:val="002D15A0"/>
    <w:rsid w:val="002D1774"/>
    <w:rsid w:val="002D17E1"/>
    <w:rsid w:val="002D1810"/>
    <w:rsid w:val="002D1AEF"/>
    <w:rsid w:val="002D1FE7"/>
    <w:rsid w:val="002D228B"/>
    <w:rsid w:val="002D3290"/>
    <w:rsid w:val="002D3D9C"/>
    <w:rsid w:val="002D446B"/>
    <w:rsid w:val="002D4B0C"/>
    <w:rsid w:val="002D57D0"/>
    <w:rsid w:val="002D5927"/>
    <w:rsid w:val="002D5E1A"/>
    <w:rsid w:val="002D6D33"/>
    <w:rsid w:val="002D6F78"/>
    <w:rsid w:val="002D7610"/>
    <w:rsid w:val="002E0F51"/>
    <w:rsid w:val="002E103E"/>
    <w:rsid w:val="002E1178"/>
    <w:rsid w:val="002E1801"/>
    <w:rsid w:val="002E19FE"/>
    <w:rsid w:val="002E1DA2"/>
    <w:rsid w:val="002E1EF6"/>
    <w:rsid w:val="002E2ECE"/>
    <w:rsid w:val="002E3094"/>
    <w:rsid w:val="002E43B2"/>
    <w:rsid w:val="002E45E1"/>
    <w:rsid w:val="002E5292"/>
    <w:rsid w:val="002E638A"/>
    <w:rsid w:val="002E647A"/>
    <w:rsid w:val="002E6D07"/>
    <w:rsid w:val="002E6E89"/>
    <w:rsid w:val="002E7CC1"/>
    <w:rsid w:val="002E7E9B"/>
    <w:rsid w:val="002F046C"/>
    <w:rsid w:val="002F05EE"/>
    <w:rsid w:val="002F0BB7"/>
    <w:rsid w:val="002F1468"/>
    <w:rsid w:val="002F1CA5"/>
    <w:rsid w:val="002F1DAE"/>
    <w:rsid w:val="002F24BA"/>
    <w:rsid w:val="002F2621"/>
    <w:rsid w:val="002F2D45"/>
    <w:rsid w:val="002F314B"/>
    <w:rsid w:val="002F341F"/>
    <w:rsid w:val="002F6617"/>
    <w:rsid w:val="002F68C0"/>
    <w:rsid w:val="002F692A"/>
    <w:rsid w:val="002F69E4"/>
    <w:rsid w:val="002F7757"/>
    <w:rsid w:val="002F7FAC"/>
    <w:rsid w:val="0030000F"/>
    <w:rsid w:val="0030056B"/>
    <w:rsid w:val="00300DEB"/>
    <w:rsid w:val="00301A66"/>
    <w:rsid w:val="00302936"/>
    <w:rsid w:val="00303672"/>
    <w:rsid w:val="003051A0"/>
    <w:rsid w:val="003056FF"/>
    <w:rsid w:val="00305F00"/>
    <w:rsid w:val="003069B4"/>
    <w:rsid w:val="00306F5A"/>
    <w:rsid w:val="00307194"/>
    <w:rsid w:val="003073E6"/>
    <w:rsid w:val="0030755F"/>
    <w:rsid w:val="003077D6"/>
    <w:rsid w:val="00307ECA"/>
    <w:rsid w:val="00310B61"/>
    <w:rsid w:val="00310DD2"/>
    <w:rsid w:val="003110FA"/>
    <w:rsid w:val="00311D05"/>
    <w:rsid w:val="0031225A"/>
    <w:rsid w:val="003122EE"/>
    <w:rsid w:val="003123FD"/>
    <w:rsid w:val="00312779"/>
    <w:rsid w:val="00313BEB"/>
    <w:rsid w:val="00314035"/>
    <w:rsid w:val="00314156"/>
    <w:rsid w:val="003141A1"/>
    <w:rsid w:val="003145B2"/>
    <w:rsid w:val="003147EA"/>
    <w:rsid w:val="00314861"/>
    <w:rsid w:val="00315CA5"/>
    <w:rsid w:val="003166E5"/>
    <w:rsid w:val="00316BD4"/>
    <w:rsid w:val="0031760F"/>
    <w:rsid w:val="003203AB"/>
    <w:rsid w:val="00322A80"/>
    <w:rsid w:val="00322CDD"/>
    <w:rsid w:val="00323759"/>
    <w:rsid w:val="00323CA4"/>
    <w:rsid w:val="003259A7"/>
    <w:rsid w:val="00326536"/>
    <w:rsid w:val="00327441"/>
    <w:rsid w:val="003307FC"/>
    <w:rsid w:val="00330A32"/>
    <w:rsid w:val="00330BDD"/>
    <w:rsid w:val="00331647"/>
    <w:rsid w:val="0033267E"/>
    <w:rsid w:val="00334CD4"/>
    <w:rsid w:val="00335928"/>
    <w:rsid w:val="00335ACC"/>
    <w:rsid w:val="003368CF"/>
    <w:rsid w:val="003376DC"/>
    <w:rsid w:val="003401D7"/>
    <w:rsid w:val="003403A4"/>
    <w:rsid w:val="0034053A"/>
    <w:rsid w:val="00340A15"/>
    <w:rsid w:val="00341AC8"/>
    <w:rsid w:val="00341CB1"/>
    <w:rsid w:val="003420E1"/>
    <w:rsid w:val="00342D7E"/>
    <w:rsid w:val="00344B02"/>
    <w:rsid w:val="00344BD7"/>
    <w:rsid w:val="003455CF"/>
    <w:rsid w:val="003465F4"/>
    <w:rsid w:val="00346B2C"/>
    <w:rsid w:val="00347A92"/>
    <w:rsid w:val="00347BB9"/>
    <w:rsid w:val="00350495"/>
    <w:rsid w:val="003505E3"/>
    <w:rsid w:val="00350695"/>
    <w:rsid w:val="00350A69"/>
    <w:rsid w:val="003511C3"/>
    <w:rsid w:val="0035127A"/>
    <w:rsid w:val="0035137A"/>
    <w:rsid w:val="00351F09"/>
    <w:rsid w:val="003527E6"/>
    <w:rsid w:val="00352860"/>
    <w:rsid w:val="00353331"/>
    <w:rsid w:val="003534EB"/>
    <w:rsid w:val="0035374F"/>
    <w:rsid w:val="00353AE7"/>
    <w:rsid w:val="00354AA7"/>
    <w:rsid w:val="00355040"/>
    <w:rsid w:val="003557E7"/>
    <w:rsid w:val="00356B48"/>
    <w:rsid w:val="003575B4"/>
    <w:rsid w:val="00357666"/>
    <w:rsid w:val="003576E4"/>
    <w:rsid w:val="003578E7"/>
    <w:rsid w:val="00357F19"/>
    <w:rsid w:val="0036043B"/>
    <w:rsid w:val="0036085E"/>
    <w:rsid w:val="003609F5"/>
    <w:rsid w:val="00360E97"/>
    <w:rsid w:val="00362AA0"/>
    <w:rsid w:val="00363D82"/>
    <w:rsid w:val="00364729"/>
    <w:rsid w:val="003647D5"/>
    <w:rsid w:val="0036638D"/>
    <w:rsid w:val="0036700F"/>
    <w:rsid w:val="00367A54"/>
    <w:rsid w:val="00367CA1"/>
    <w:rsid w:val="00367E77"/>
    <w:rsid w:val="00367E9D"/>
    <w:rsid w:val="00370750"/>
    <w:rsid w:val="00371C51"/>
    <w:rsid w:val="0037237F"/>
    <w:rsid w:val="00372ACC"/>
    <w:rsid w:val="0037310D"/>
    <w:rsid w:val="0037348A"/>
    <w:rsid w:val="003742E1"/>
    <w:rsid w:val="00374CB8"/>
    <w:rsid w:val="00374D20"/>
    <w:rsid w:val="00375DAA"/>
    <w:rsid w:val="00375E8A"/>
    <w:rsid w:val="0037603B"/>
    <w:rsid w:val="0037635C"/>
    <w:rsid w:val="003775B3"/>
    <w:rsid w:val="00377834"/>
    <w:rsid w:val="00377964"/>
    <w:rsid w:val="003803E5"/>
    <w:rsid w:val="00380445"/>
    <w:rsid w:val="00380FD6"/>
    <w:rsid w:val="00381BF4"/>
    <w:rsid w:val="0038218A"/>
    <w:rsid w:val="00382F5D"/>
    <w:rsid w:val="0038317F"/>
    <w:rsid w:val="00383976"/>
    <w:rsid w:val="00383A75"/>
    <w:rsid w:val="0038439D"/>
    <w:rsid w:val="00384A01"/>
    <w:rsid w:val="00384A29"/>
    <w:rsid w:val="00385073"/>
    <w:rsid w:val="003854C5"/>
    <w:rsid w:val="003860F7"/>
    <w:rsid w:val="00387ACC"/>
    <w:rsid w:val="00387F22"/>
    <w:rsid w:val="0039084E"/>
    <w:rsid w:val="003908EB"/>
    <w:rsid w:val="00390EF3"/>
    <w:rsid w:val="0039116A"/>
    <w:rsid w:val="00391291"/>
    <w:rsid w:val="00391439"/>
    <w:rsid w:val="003914C6"/>
    <w:rsid w:val="0039188F"/>
    <w:rsid w:val="00392229"/>
    <w:rsid w:val="003932D1"/>
    <w:rsid w:val="00393354"/>
    <w:rsid w:val="00393A65"/>
    <w:rsid w:val="00393FA4"/>
    <w:rsid w:val="00394852"/>
    <w:rsid w:val="00395028"/>
    <w:rsid w:val="003950AD"/>
    <w:rsid w:val="00395A3C"/>
    <w:rsid w:val="00396086"/>
    <w:rsid w:val="003963C0"/>
    <w:rsid w:val="00396D28"/>
    <w:rsid w:val="00396FB9"/>
    <w:rsid w:val="003A0412"/>
    <w:rsid w:val="003A0446"/>
    <w:rsid w:val="003A0C11"/>
    <w:rsid w:val="003A0C25"/>
    <w:rsid w:val="003A0E9A"/>
    <w:rsid w:val="003A16B5"/>
    <w:rsid w:val="003A1A16"/>
    <w:rsid w:val="003A1D34"/>
    <w:rsid w:val="003A1DA6"/>
    <w:rsid w:val="003A2A35"/>
    <w:rsid w:val="003A2E08"/>
    <w:rsid w:val="003A5716"/>
    <w:rsid w:val="003A5AC4"/>
    <w:rsid w:val="003A6073"/>
    <w:rsid w:val="003A7100"/>
    <w:rsid w:val="003A7220"/>
    <w:rsid w:val="003B0777"/>
    <w:rsid w:val="003B08AA"/>
    <w:rsid w:val="003B0B27"/>
    <w:rsid w:val="003B0E03"/>
    <w:rsid w:val="003B1202"/>
    <w:rsid w:val="003B1DBD"/>
    <w:rsid w:val="003B3722"/>
    <w:rsid w:val="003B40FE"/>
    <w:rsid w:val="003B467B"/>
    <w:rsid w:val="003B5788"/>
    <w:rsid w:val="003B5D3D"/>
    <w:rsid w:val="003B6A42"/>
    <w:rsid w:val="003B6B6A"/>
    <w:rsid w:val="003B7188"/>
    <w:rsid w:val="003B7EFA"/>
    <w:rsid w:val="003C0569"/>
    <w:rsid w:val="003C06FB"/>
    <w:rsid w:val="003C1120"/>
    <w:rsid w:val="003C12A9"/>
    <w:rsid w:val="003C1607"/>
    <w:rsid w:val="003C2575"/>
    <w:rsid w:val="003C37E1"/>
    <w:rsid w:val="003C41E9"/>
    <w:rsid w:val="003C4CB9"/>
    <w:rsid w:val="003C4CF2"/>
    <w:rsid w:val="003C5719"/>
    <w:rsid w:val="003C5A5E"/>
    <w:rsid w:val="003C5C32"/>
    <w:rsid w:val="003C5EE3"/>
    <w:rsid w:val="003C68C6"/>
    <w:rsid w:val="003C6E9B"/>
    <w:rsid w:val="003D0613"/>
    <w:rsid w:val="003D06BF"/>
    <w:rsid w:val="003D1057"/>
    <w:rsid w:val="003D1177"/>
    <w:rsid w:val="003D1397"/>
    <w:rsid w:val="003D1AA3"/>
    <w:rsid w:val="003D1E79"/>
    <w:rsid w:val="003D27DE"/>
    <w:rsid w:val="003D34E5"/>
    <w:rsid w:val="003D34F5"/>
    <w:rsid w:val="003D35B6"/>
    <w:rsid w:val="003D403E"/>
    <w:rsid w:val="003D4263"/>
    <w:rsid w:val="003D5315"/>
    <w:rsid w:val="003D691C"/>
    <w:rsid w:val="003D6F03"/>
    <w:rsid w:val="003E0F3D"/>
    <w:rsid w:val="003E1A90"/>
    <w:rsid w:val="003E1ACB"/>
    <w:rsid w:val="003E3805"/>
    <w:rsid w:val="003E3925"/>
    <w:rsid w:val="003E39D7"/>
    <w:rsid w:val="003E5CCE"/>
    <w:rsid w:val="003E64EC"/>
    <w:rsid w:val="003E69E0"/>
    <w:rsid w:val="003E7449"/>
    <w:rsid w:val="003E7603"/>
    <w:rsid w:val="003F02A5"/>
    <w:rsid w:val="003F0663"/>
    <w:rsid w:val="003F119B"/>
    <w:rsid w:val="003F11F0"/>
    <w:rsid w:val="003F1581"/>
    <w:rsid w:val="003F2807"/>
    <w:rsid w:val="003F2BB6"/>
    <w:rsid w:val="003F2C90"/>
    <w:rsid w:val="003F2D39"/>
    <w:rsid w:val="003F3F94"/>
    <w:rsid w:val="003F4710"/>
    <w:rsid w:val="003F4DB0"/>
    <w:rsid w:val="003F5273"/>
    <w:rsid w:val="003F54C8"/>
    <w:rsid w:val="003F5E8E"/>
    <w:rsid w:val="003F5EB0"/>
    <w:rsid w:val="003F61D7"/>
    <w:rsid w:val="003F64FE"/>
    <w:rsid w:val="003F65D3"/>
    <w:rsid w:val="003F6604"/>
    <w:rsid w:val="003F70CD"/>
    <w:rsid w:val="003F716C"/>
    <w:rsid w:val="003F753D"/>
    <w:rsid w:val="00401BCB"/>
    <w:rsid w:val="00402313"/>
    <w:rsid w:val="0040291C"/>
    <w:rsid w:val="00402EA8"/>
    <w:rsid w:val="004031B4"/>
    <w:rsid w:val="004042E1"/>
    <w:rsid w:val="00404396"/>
    <w:rsid w:val="004071E4"/>
    <w:rsid w:val="0040779B"/>
    <w:rsid w:val="004101EA"/>
    <w:rsid w:val="004105D1"/>
    <w:rsid w:val="004107D1"/>
    <w:rsid w:val="0041165A"/>
    <w:rsid w:val="0041291A"/>
    <w:rsid w:val="00412B64"/>
    <w:rsid w:val="004131B3"/>
    <w:rsid w:val="00413997"/>
    <w:rsid w:val="00414125"/>
    <w:rsid w:val="0041431A"/>
    <w:rsid w:val="00414601"/>
    <w:rsid w:val="004146B3"/>
    <w:rsid w:val="0041473C"/>
    <w:rsid w:val="00414AC5"/>
    <w:rsid w:val="004156FA"/>
    <w:rsid w:val="0041579B"/>
    <w:rsid w:val="00416610"/>
    <w:rsid w:val="00416CF6"/>
    <w:rsid w:val="0041726A"/>
    <w:rsid w:val="00420558"/>
    <w:rsid w:val="00421932"/>
    <w:rsid w:val="0042290D"/>
    <w:rsid w:val="00422F52"/>
    <w:rsid w:val="0042346B"/>
    <w:rsid w:val="004234DF"/>
    <w:rsid w:val="00424CE5"/>
    <w:rsid w:val="00425424"/>
    <w:rsid w:val="004255C2"/>
    <w:rsid w:val="00426F3A"/>
    <w:rsid w:val="0042745A"/>
    <w:rsid w:val="00427879"/>
    <w:rsid w:val="00427B63"/>
    <w:rsid w:val="00427E05"/>
    <w:rsid w:val="00430242"/>
    <w:rsid w:val="0043062B"/>
    <w:rsid w:val="00432118"/>
    <w:rsid w:val="004321DF"/>
    <w:rsid w:val="0043226C"/>
    <w:rsid w:val="004325AB"/>
    <w:rsid w:val="00432825"/>
    <w:rsid w:val="004336CF"/>
    <w:rsid w:val="00433C9B"/>
    <w:rsid w:val="00433E1C"/>
    <w:rsid w:val="00433ECD"/>
    <w:rsid w:val="004341C8"/>
    <w:rsid w:val="0043440A"/>
    <w:rsid w:val="00436389"/>
    <w:rsid w:val="00436700"/>
    <w:rsid w:val="00436CDD"/>
    <w:rsid w:val="00436D35"/>
    <w:rsid w:val="00436E6D"/>
    <w:rsid w:val="004370DD"/>
    <w:rsid w:val="004376D2"/>
    <w:rsid w:val="004376DE"/>
    <w:rsid w:val="004406E8"/>
    <w:rsid w:val="004406F3"/>
    <w:rsid w:val="0044183A"/>
    <w:rsid w:val="00442282"/>
    <w:rsid w:val="004440D7"/>
    <w:rsid w:val="004445AF"/>
    <w:rsid w:val="004445E0"/>
    <w:rsid w:val="00445258"/>
    <w:rsid w:val="004457B8"/>
    <w:rsid w:val="00445C68"/>
    <w:rsid w:val="00445F13"/>
    <w:rsid w:val="00446E7B"/>
    <w:rsid w:val="00446F38"/>
    <w:rsid w:val="004472DF"/>
    <w:rsid w:val="004473D4"/>
    <w:rsid w:val="00447E56"/>
    <w:rsid w:val="00450B27"/>
    <w:rsid w:val="00450DA5"/>
    <w:rsid w:val="00451F22"/>
    <w:rsid w:val="004529E5"/>
    <w:rsid w:val="00452B3D"/>
    <w:rsid w:val="00452FF4"/>
    <w:rsid w:val="004534F9"/>
    <w:rsid w:val="00453B09"/>
    <w:rsid w:val="00453EC0"/>
    <w:rsid w:val="00455FCB"/>
    <w:rsid w:val="004574AB"/>
    <w:rsid w:val="0046059C"/>
    <w:rsid w:val="00460C17"/>
    <w:rsid w:val="00462339"/>
    <w:rsid w:val="00462D74"/>
    <w:rsid w:val="00463BA0"/>
    <w:rsid w:val="0046448B"/>
    <w:rsid w:val="004645EB"/>
    <w:rsid w:val="00464868"/>
    <w:rsid w:val="00464AE4"/>
    <w:rsid w:val="00465377"/>
    <w:rsid w:val="0046575E"/>
    <w:rsid w:val="004659A2"/>
    <w:rsid w:val="00465E97"/>
    <w:rsid w:val="00466493"/>
    <w:rsid w:val="0046694D"/>
    <w:rsid w:val="00466C33"/>
    <w:rsid w:val="004677A9"/>
    <w:rsid w:val="00470BA4"/>
    <w:rsid w:val="00471269"/>
    <w:rsid w:val="0047193F"/>
    <w:rsid w:val="00472B21"/>
    <w:rsid w:val="00472E9E"/>
    <w:rsid w:val="00473988"/>
    <w:rsid w:val="00473E83"/>
    <w:rsid w:val="00474FBF"/>
    <w:rsid w:val="0047535F"/>
    <w:rsid w:val="00475488"/>
    <w:rsid w:val="0047593C"/>
    <w:rsid w:val="004763F2"/>
    <w:rsid w:val="004767CC"/>
    <w:rsid w:val="00477ACE"/>
    <w:rsid w:val="00480A65"/>
    <w:rsid w:val="00480AFB"/>
    <w:rsid w:val="00480E15"/>
    <w:rsid w:val="004814BA"/>
    <w:rsid w:val="004817F2"/>
    <w:rsid w:val="00483027"/>
    <w:rsid w:val="00483180"/>
    <w:rsid w:val="00483A29"/>
    <w:rsid w:val="00483BF3"/>
    <w:rsid w:val="00483F2D"/>
    <w:rsid w:val="004857AD"/>
    <w:rsid w:val="00485CA6"/>
    <w:rsid w:val="00487371"/>
    <w:rsid w:val="0048738F"/>
    <w:rsid w:val="00490114"/>
    <w:rsid w:val="004903D0"/>
    <w:rsid w:val="00490A08"/>
    <w:rsid w:val="00490A96"/>
    <w:rsid w:val="0049127F"/>
    <w:rsid w:val="004922A3"/>
    <w:rsid w:val="004926E8"/>
    <w:rsid w:val="00492BAF"/>
    <w:rsid w:val="00493F74"/>
    <w:rsid w:val="00495D89"/>
    <w:rsid w:val="004968E5"/>
    <w:rsid w:val="00496C0C"/>
    <w:rsid w:val="004A0683"/>
    <w:rsid w:val="004A0AB1"/>
    <w:rsid w:val="004A0AF5"/>
    <w:rsid w:val="004A0E40"/>
    <w:rsid w:val="004A19CB"/>
    <w:rsid w:val="004A2A96"/>
    <w:rsid w:val="004A3391"/>
    <w:rsid w:val="004A33D2"/>
    <w:rsid w:val="004A38F7"/>
    <w:rsid w:val="004A459F"/>
    <w:rsid w:val="004A5088"/>
    <w:rsid w:val="004A70ED"/>
    <w:rsid w:val="004A759C"/>
    <w:rsid w:val="004A76AC"/>
    <w:rsid w:val="004B08BA"/>
    <w:rsid w:val="004B0CED"/>
    <w:rsid w:val="004B1C79"/>
    <w:rsid w:val="004B2A7F"/>
    <w:rsid w:val="004B2E5B"/>
    <w:rsid w:val="004B37A8"/>
    <w:rsid w:val="004B3E89"/>
    <w:rsid w:val="004B42E5"/>
    <w:rsid w:val="004B46A1"/>
    <w:rsid w:val="004B53B1"/>
    <w:rsid w:val="004B62B8"/>
    <w:rsid w:val="004B6319"/>
    <w:rsid w:val="004B6A24"/>
    <w:rsid w:val="004B7403"/>
    <w:rsid w:val="004C09A1"/>
    <w:rsid w:val="004C1806"/>
    <w:rsid w:val="004C1929"/>
    <w:rsid w:val="004C1D7D"/>
    <w:rsid w:val="004C1E96"/>
    <w:rsid w:val="004C2C07"/>
    <w:rsid w:val="004C301C"/>
    <w:rsid w:val="004C32D0"/>
    <w:rsid w:val="004C3469"/>
    <w:rsid w:val="004C357F"/>
    <w:rsid w:val="004C3DA8"/>
    <w:rsid w:val="004C4422"/>
    <w:rsid w:val="004C4F19"/>
    <w:rsid w:val="004C5600"/>
    <w:rsid w:val="004C679F"/>
    <w:rsid w:val="004C6B98"/>
    <w:rsid w:val="004C7931"/>
    <w:rsid w:val="004D0899"/>
    <w:rsid w:val="004D0ECA"/>
    <w:rsid w:val="004D1494"/>
    <w:rsid w:val="004D1798"/>
    <w:rsid w:val="004D2507"/>
    <w:rsid w:val="004D2F65"/>
    <w:rsid w:val="004D34EE"/>
    <w:rsid w:val="004D39C9"/>
    <w:rsid w:val="004D5CB8"/>
    <w:rsid w:val="004D674D"/>
    <w:rsid w:val="004D6A75"/>
    <w:rsid w:val="004D6AFD"/>
    <w:rsid w:val="004D7A9F"/>
    <w:rsid w:val="004E088E"/>
    <w:rsid w:val="004E0A9A"/>
    <w:rsid w:val="004E15DB"/>
    <w:rsid w:val="004E20E4"/>
    <w:rsid w:val="004E228D"/>
    <w:rsid w:val="004E2788"/>
    <w:rsid w:val="004E5095"/>
    <w:rsid w:val="004E5B44"/>
    <w:rsid w:val="004E5F41"/>
    <w:rsid w:val="004E79AE"/>
    <w:rsid w:val="004F01A0"/>
    <w:rsid w:val="004F06CE"/>
    <w:rsid w:val="004F0938"/>
    <w:rsid w:val="004F0CE0"/>
    <w:rsid w:val="004F0F93"/>
    <w:rsid w:val="004F1721"/>
    <w:rsid w:val="004F1CC3"/>
    <w:rsid w:val="004F2B75"/>
    <w:rsid w:val="004F3075"/>
    <w:rsid w:val="004F35AE"/>
    <w:rsid w:val="004F3695"/>
    <w:rsid w:val="004F3DF2"/>
    <w:rsid w:val="004F40C7"/>
    <w:rsid w:val="004F4226"/>
    <w:rsid w:val="004F4951"/>
    <w:rsid w:val="004F6B33"/>
    <w:rsid w:val="004F6F0F"/>
    <w:rsid w:val="004F703D"/>
    <w:rsid w:val="004F72C4"/>
    <w:rsid w:val="004F7656"/>
    <w:rsid w:val="00500183"/>
    <w:rsid w:val="00500B0E"/>
    <w:rsid w:val="00501576"/>
    <w:rsid w:val="00501C19"/>
    <w:rsid w:val="00501E59"/>
    <w:rsid w:val="00502190"/>
    <w:rsid w:val="00503DED"/>
    <w:rsid w:val="0050512B"/>
    <w:rsid w:val="00505DDC"/>
    <w:rsid w:val="00506134"/>
    <w:rsid w:val="00506FAD"/>
    <w:rsid w:val="005070BC"/>
    <w:rsid w:val="005073AE"/>
    <w:rsid w:val="00507FCF"/>
    <w:rsid w:val="00510ADD"/>
    <w:rsid w:val="00510AE3"/>
    <w:rsid w:val="00511147"/>
    <w:rsid w:val="00512C32"/>
    <w:rsid w:val="0051376F"/>
    <w:rsid w:val="0051521E"/>
    <w:rsid w:val="0051566E"/>
    <w:rsid w:val="005156F3"/>
    <w:rsid w:val="0051584C"/>
    <w:rsid w:val="00515EEC"/>
    <w:rsid w:val="00516E89"/>
    <w:rsid w:val="00516FBC"/>
    <w:rsid w:val="005174BA"/>
    <w:rsid w:val="0051792E"/>
    <w:rsid w:val="00517CE9"/>
    <w:rsid w:val="00520000"/>
    <w:rsid w:val="00520D6D"/>
    <w:rsid w:val="00521B23"/>
    <w:rsid w:val="00521BAD"/>
    <w:rsid w:val="00522718"/>
    <w:rsid w:val="005229A5"/>
    <w:rsid w:val="0052331C"/>
    <w:rsid w:val="00523649"/>
    <w:rsid w:val="00524177"/>
    <w:rsid w:val="00526107"/>
    <w:rsid w:val="00527F3F"/>
    <w:rsid w:val="00530055"/>
    <w:rsid w:val="00530BFA"/>
    <w:rsid w:val="00530FAF"/>
    <w:rsid w:val="00531289"/>
    <w:rsid w:val="005313DE"/>
    <w:rsid w:val="00532FAE"/>
    <w:rsid w:val="00532FD0"/>
    <w:rsid w:val="005340B4"/>
    <w:rsid w:val="005344CE"/>
    <w:rsid w:val="0053455E"/>
    <w:rsid w:val="00534C39"/>
    <w:rsid w:val="00535A79"/>
    <w:rsid w:val="00536807"/>
    <w:rsid w:val="00536971"/>
    <w:rsid w:val="00537255"/>
    <w:rsid w:val="005373D9"/>
    <w:rsid w:val="00537E7C"/>
    <w:rsid w:val="0054023C"/>
    <w:rsid w:val="0054089C"/>
    <w:rsid w:val="005409EE"/>
    <w:rsid w:val="00541A8C"/>
    <w:rsid w:val="00542EC9"/>
    <w:rsid w:val="00543054"/>
    <w:rsid w:val="0054314D"/>
    <w:rsid w:val="00543459"/>
    <w:rsid w:val="00543839"/>
    <w:rsid w:val="00543863"/>
    <w:rsid w:val="0054407E"/>
    <w:rsid w:val="005447E0"/>
    <w:rsid w:val="00544A02"/>
    <w:rsid w:val="00545FCF"/>
    <w:rsid w:val="005461D7"/>
    <w:rsid w:val="005470D8"/>
    <w:rsid w:val="00547204"/>
    <w:rsid w:val="00551BF8"/>
    <w:rsid w:val="00551CE3"/>
    <w:rsid w:val="00551F23"/>
    <w:rsid w:val="00552AC0"/>
    <w:rsid w:val="005539E6"/>
    <w:rsid w:val="00553A3C"/>
    <w:rsid w:val="00553B22"/>
    <w:rsid w:val="00554927"/>
    <w:rsid w:val="005556E6"/>
    <w:rsid w:val="00555987"/>
    <w:rsid w:val="00555AFA"/>
    <w:rsid w:val="005569F4"/>
    <w:rsid w:val="00557356"/>
    <w:rsid w:val="00557530"/>
    <w:rsid w:val="00557AB2"/>
    <w:rsid w:val="00557EF5"/>
    <w:rsid w:val="0056004E"/>
    <w:rsid w:val="00560259"/>
    <w:rsid w:val="00560CE6"/>
    <w:rsid w:val="00560FA3"/>
    <w:rsid w:val="00561233"/>
    <w:rsid w:val="0056129F"/>
    <w:rsid w:val="00561729"/>
    <w:rsid w:val="0056183B"/>
    <w:rsid w:val="005620FE"/>
    <w:rsid w:val="005621CC"/>
    <w:rsid w:val="00562628"/>
    <w:rsid w:val="005628F7"/>
    <w:rsid w:val="00562CDF"/>
    <w:rsid w:val="00562FE3"/>
    <w:rsid w:val="00563555"/>
    <w:rsid w:val="00563B54"/>
    <w:rsid w:val="0056450F"/>
    <w:rsid w:val="00564618"/>
    <w:rsid w:val="005655AC"/>
    <w:rsid w:val="0056647F"/>
    <w:rsid w:val="00566BF4"/>
    <w:rsid w:val="00566F52"/>
    <w:rsid w:val="00567A4F"/>
    <w:rsid w:val="00567B1C"/>
    <w:rsid w:val="00567B9E"/>
    <w:rsid w:val="00567CA0"/>
    <w:rsid w:val="00567E50"/>
    <w:rsid w:val="005700F2"/>
    <w:rsid w:val="00571511"/>
    <w:rsid w:val="005727D6"/>
    <w:rsid w:val="005728B0"/>
    <w:rsid w:val="0057323A"/>
    <w:rsid w:val="00574C0A"/>
    <w:rsid w:val="005750CF"/>
    <w:rsid w:val="00575B27"/>
    <w:rsid w:val="005762D3"/>
    <w:rsid w:val="00576CFF"/>
    <w:rsid w:val="005774E5"/>
    <w:rsid w:val="0057757D"/>
    <w:rsid w:val="00577A50"/>
    <w:rsid w:val="00577C9C"/>
    <w:rsid w:val="005801EB"/>
    <w:rsid w:val="00580408"/>
    <w:rsid w:val="00580F91"/>
    <w:rsid w:val="0058104A"/>
    <w:rsid w:val="00581892"/>
    <w:rsid w:val="00581943"/>
    <w:rsid w:val="005836B0"/>
    <w:rsid w:val="00583E13"/>
    <w:rsid w:val="00583FA5"/>
    <w:rsid w:val="005841FE"/>
    <w:rsid w:val="00584216"/>
    <w:rsid w:val="00584912"/>
    <w:rsid w:val="00584EB0"/>
    <w:rsid w:val="00584EE3"/>
    <w:rsid w:val="00585B3A"/>
    <w:rsid w:val="0058722F"/>
    <w:rsid w:val="005912D3"/>
    <w:rsid w:val="00592EDF"/>
    <w:rsid w:val="00592F6D"/>
    <w:rsid w:val="00593031"/>
    <w:rsid w:val="0059334E"/>
    <w:rsid w:val="00594F71"/>
    <w:rsid w:val="0059535A"/>
    <w:rsid w:val="00595415"/>
    <w:rsid w:val="00595462"/>
    <w:rsid w:val="00596071"/>
    <w:rsid w:val="005964A5"/>
    <w:rsid w:val="00596D2B"/>
    <w:rsid w:val="005971D7"/>
    <w:rsid w:val="005973B9"/>
    <w:rsid w:val="0059796B"/>
    <w:rsid w:val="005979CE"/>
    <w:rsid w:val="00597F3C"/>
    <w:rsid w:val="005A0761"/>
    <w:rsid w:val="005A127A"/>
    <w:rsid w:val="005A17D3"/>
    <w:rsid w:val="005A1AB4"/>
    <w:rsid w:val="005A1C13"/>
    <w:rsid w:val="005A1CEA"/>
    <w:rsid w:val="005A29FE"/>
    <w:rsid w:val="005A2C9B"/>
    <w:rsid w:val="005A2D90"/>
    <w:rsid w:val="005A4979"/>
    <w:rsid w:val="005A4D87"/>
    <w:rsid w:val="005A663E"/>
    <w:rsid w:val="005B1ECE"/>
    <w:rsid w:val="005B29A1"/>
    <w:rsid w:val="005B3D48"/>
    <w:rsid w:val="005B3F73"/>
    <w:rsid w:val="005B4D3F"/>
    <w:rsid w:val="005B5661"/>
    <w:rsid w:val="005B5E3F"/>
    <w:rsid w:val="005B5EFF"/>
    <w:rsid w:val="005B6D5F"/>
    <w:rsid w:val="005B7918"/>
    <w:rsid w:val="005C10C0"/>
    <w:rsid w:val="005C139B"/>
    <w:rsid w:val="005C192F"/>
    <w:rsid w:val="005C23D4"/>
    <w:rsid w:val="005C2FFB"/>
    <w:rsid w:val="005C3576"/>
    <w:rsid w:val="005C370E"/>
    <w:rsid w:val="005C4054"/>
    <w:rsid w:val="005C4F95"/>
    <w:rsid w:val="005C5048"/>
    <w:rsid w:val="005C5BE2"/>
    <w:rsid w:val="005C6E72"/>
    <w:rsid w:val="005C7A57"/>
    <w:rsid w:val="005C7F5D"/>
    <w:rsid w:val="005D1D18"/>
    <w:rsid w:val="005D2191"/>
    <w:rsid w:val="005D25B9"/>
    <w:rsid w:val="005D2737"/>
    <w:rsid w:val="005D286D"/>
    <w:rsid w:val="005D3751"/>
    <w:rsid w:val="005D47C8"/>
    <w:rsid w:val="005D4828"/>
    <w:rsid w:val="005D50B6"/>
    <w:rsid w:val="005D50E7"/>
    <w:rsid w:val="005D67F5"/>
    <w:rsid w:val="005D6EE0"/>
    <w:rsid w:val="005D71EC"/>
    <w:rsid w:val="005D7381"/>
    <w:rsid w:val="005D7ABA"/>
    <w:rsid w:val="005E043A"/>
    <w:rsid w:val="005E0CDA"/>
    <w:rsid w:val="005E14AB"/>
    <w:rsid w:val="005E18D3"/>
    <w:rsid w:val="005E317A"/>
    <w:rsid w:val="005E3B77"/>
    <w:rsid w:val="005E4C78"/>
    <w:rsid w:val="005E5172"/>
    <w:rsid w:val="005E5B89"/>
    <w:rsid w:val="005E6D8B"/>
    <w:rsid w:val="005E7A4C"/>
    <w:rsid w:val="005F069E"/>
    <w:rsid w:val="005F0E49"/>
    <w:rsid w:val="005F1589"/>
    <w:rsid w:val="005F1EC0"/>
    <w:rsid w:val="005F2309"/>
    <w:rsid w:val="005F2548"/>
    <w:rsid w:val="005F2F84"/>
    <w:rsid w:val="005F3735"/>
    <w:rsid w:val="005F40A4"/>
    <w:rsid w:val="005F466A"/>
    <w:rsid w:val="005F480E"/>
    <w:rsid w:val="005F6425"/>
    <w:rsid w:val="005F6BA1"/>
    <w:rsid w:val="005F7047"/>
    <w:rsid w:val="005F71AE"/>
    <w:rsid w:val="005F74A7"/>
    <w:rsid w:val="005F79D3"/>
    <w:rsid w:val="005F7B49"/>
    <w:rsid w:val="00601BD9"/>
    <w:rsid w:val="00601FBD"/>
    <w:rsid w:val="00602BD9"/>
    <w:rsid w:val="006030F2"/>
    <w:rsid w:val="006033F6"/>
    <w:rsid w:val="00604520"/>
    <w:rsid w:val="00604631"/>
    <w:rsid w:val="0060519C"/>
    <w:rsid w:val="006054C6"/>
    <w:rsid w:val="00605EA1"/>
    <w:rsid w:val="006066C5"/>
    <w:rsid w:val="00606923"/>
    <w:rsid w:val="006074E5"/>
    <w:rsid w:val="006107E6"/>
    <w:rsid w:val="00610A42"/>
    <w:rsid w:val="00610BA6"/>
    <w:rsid w:val="00610E1C"/>
    <w:rsid w:val="006125A4"/>
    <w:rsid w:val="00613B7C"/>
    <w:rsid w:val="00613C21"/>
    <w:rsid w:val="00614A5B"/>
    <w:rsid w:val="00614D70"/>
    <w:rsid w:val="006150DB"/>
    <w:rsid w:val="0061541F"/>
    <w:rsid w:val="00617116"/>
    <w:rsid w:val="00617F59"/>
    <w:rsid w:val="006203FE"/>
    <w:rsid w:val="006217D5"/>
    <w:rsid w:val="006217E8"/>
    <w:rsid w:val="00621E2A"/>
    <w:rsid w:val="006224AB"/>
    <w:rsid w:val="0062250C"/>
    <w:rsid w:val="00623B10"/>
    <w:rsid w:val="00625552"/>
    <w:rsid w:val="0062587C"/>
    <w:rsid w:val="00625BF4"/>
    <w:rsid w:val="00625C48"/>
    <w:rsid w:val="006260BF"/>
    <w:rsid w:val="006262DC"/>
    <w:rsid w:val="00630327"/>
    <w:rsid w:val="006303BD"/>
    <w:rsid w:val="006306A4"/>
    <w:rsid w:val="006309B2"/>
    <w:rsid w:val="00630CD1"/>
    <w:rsid w:val="006320F5"/>
    <w:rsid w:val="00632E2A"/>
    <w:rsid w:val="0063304E"/>
    <w:rsid w:val="00633502"/>
    <w:rsid w:val="0063429C"/>
    <w:rsid w:val="00634568"/>
    <w:rsid w:val="00634CAC"/>
    <w:rsid w:val="00634D8A"/>
    <w:rsid w:val="0063570A"/>
    <w:rsid w:val="00635B1E"/>
    <w:rsid w:val="00635EA8"/>
    <w:rsid w:val="00635EF4"/>
    <w:rsid w:val="0063644E"/>
    <w:rsid w:val="00636B62"/>
    <w:rsid w:val="00636C30"/>
    <w:rsid w:val="00637126"/>
    <w:rsid w:val="0063783B"/>
    <w:rsid w:val="006403E7"/>
    <w:rsid w:val="006408F3"/>
    <w:rsid w:val="0064092F"/>
    <w:rsid w:val="00640DF4"/>
    <w:rsid w:val="00641106"/>
    <w:rsid w:val="006413C3"/>
    <w:rsid w:val="00641FCC"/>
    <w:rsid w:val="00642E9D"/>
    <w:rsid w:val="00643CB3"/>
    <w:rsid w:val="006450FE"/>
    <w:rsid w:val="00646C08"/>
    <w:rsid w:val="00646E7C"/>
    <w:rsid w:val="00647983"/>
    <w:rsid w:val="00647B4C"/>
    <w:rsid w:val="00647DFF"/>
    <w:rsid w:val="006503CC"/>
    <w:rsid w:val="006505E5"/>
    <w:rsid w:val="006518FC"/>
    <w:rsid w:val="00651CFD"/>
    <w:rsid w:val="00651FC2"/>
    <w:rsid w:val="006526DA"/>
    <w:rsid w:val="0065469D"/>
    <w:rsid w:val="00654F62"/>
    <w:rsid w:val="0065520F"/>
    <w:rsid w:val="00655EAB"/>
    <w:rsid w:val="00655EDB"/>
    <w:rsid w:val="00656407"/>
    <w:rsid w:val="0065699A"/>
    <w:rsid w:val="00656D66"/>
    <w:rsid w:val="00660586"/>
    <w:rsid w:val="006609C8"/>
    <w:rsid w:val="00660EBC"/>
    <w:rsid w:val="00661270"/>
    <w:rsid w:val="0066330A"/>
    <w:rsid w:val="006635B9"/>
    <w:rsid w:val="00664513"/>
    <w:rsid w:val="00664CA3"/>
    <w:rsid w:val="006654C5"/>
    <w:rsid w:val="00666070"/>
    <w:rsid w:val="006661F3"/>
    <w:rsid w:val="00666626"/>
    <w:rsid w:val="00666866"/>
    <w:rsid w:val="00666D94"/>
    <w:rsid w:val="006673B3"/>
    <w:rsid w:val="006704E6"/>
    <w:rsid w:val="00670D44"/>
    <w:rsid w:val="006710C1"/>
    <w:rsid w:val="00671298"/>
    <w:rsid w:val="006724D9"/>
    <w:rsid w:val="0067260A"/>
    <w:rsid w:val="006726CF"/>
    <w:rsid w:val="00673507"/>
    <w:rsid w:val="00673699"/>
    <w:rsid w:val="00673E93"/>
    <w:rsid w:val="00674065"/>
    <w:rsid w:val="0067438F"/>
    <w:rsid w:val="00674DAF"/>
    <w:rsid w:val="00674F23"/>
    <w:rsid w:val="00675593"/>
    <w:rsid w:val="00675C62"/>
    <w:rsid w:val="0067645C"/>
    <w:rsid w:val="00676707"/>
    <w:rsid w:val="00676C46"/>
    <w:rsid w:val="0067727E"/>
    <w:rsid w:val="00677BFE"/>
    <w:rsid w:val="0068012F"/>
    <w:rsid w:val="00680655"/>
    <w:rsid w:val="00680A9A"/>
    <w:rsid w:val="00680B50"/>
    <w:rsid w:val="00680B51"/>
    <w:rsid w:val="00682110"/>
    <w:rsid w:val="00683172"/>
    <w:rsid w:val="00683B44"/>
    <w:rsid w:val="00683B73"/>
    <w:rsid w:val="00685B55"/>
    <w:rsid w:val="0068690E"/>
    <w:rsid w:val="00686B2E"/>
    <w:rsid w:val="00687113"/>
    <w:rsid w:val="0068712B"/>
    <w:rsid w:val="006901B6"/>
    <w:rsid w:val="0069057E"/>
    <w:rsid w:val="00691694"/>
    <w:rsid w:val="00691D7F"/>
    <w:rsid w:val="006922F2"/>
    <w:rsid w:val="00694028"/>
    <w:rsid w:val="00694524"/>
    <w:rsid w:val="00694E04"/>
    <w:rsid w:val="0069511E"/>
    <w:rsid w:val="0069591A"/>
    <w:rsid w:val="00695926"/>
    <w:rsid w:val="00696802"/>
    <w:rsid w:val="006972E8"/>
    <w:rsid w:val="006976F5"/>
    <w:rsid w:val="006A11C1"/>
    <w:rsid w:val="006A1543"/>
    <w:rsid w:val="006A1C79"/>
    <w:rsid w:val="006A21AD"/>
    <w:rsid w:val="006A3292"/>
    <w:rsid w:val="006A40CD"/>
    <w:rsid w:val="006A4788"/>
    <w:rsid w:val="006A7186"/>
    <w:rsid w:val="006B04EB"/>
    <w:rsid w:val="006B1A78"/>
    <w:rsid w:val="006B1ABF"/>
    <w:rsid w:val="006B1BEA"/>
    <w:rsid w:val="006B2645"/>
    <w:rsid w:val="006B26D8"/>
    <w:rsid w:val="006B2966"/>
    <w:rsid w:val="006B3905"/>
    <w:rsid w:val="006B39B9"/>
    <w:rsid w:val="006B3AC2"/>
    <w:rsid w:val="006B3F20"/>
    <w:rsid w:val="006B4137"/>
    <w:rsid w:val="006B5C20"/>
    <w:rsid w:val="006B5C26"/>
    <w:rsid w:val="006B60CF"/>
    <w:rsid w:val="006B667F"/>
    <w:rsid w:val="006B6D11"/>
    <w:rsid w:val="006B6D18"/>
    <w:rsid w:val="006B78B3"/>
    <w:rsid w:val="006B7A7D"/>
    <w:rsid w:val="006C1169"/>
    <w:rsid w:val="006C13B3"/>
    <w:rsid w:val="006C27C5"/>
    <w:rsid w:val="006C34FC"/>
    <w:rsid w:val="006C356F"/>
    <w:rsid w:val="006C4040"/>
    <w:rsid w:val="006C4165"/>
    <w:rsid w:val="006C4D26"/>
    <w:rsid w:val="006C4FF9"/>
    <w:rsid w:val="006C5974"/>
    <w:rsid w:val="006C5D3E"/>
    <w:rsid w:val="006C65D2"/>
    <w:rsid w:val="006C758D"/>
    <w:rsid w:val="006C76E6"/>
    <w:rsid w:val="006D022B"/>
    <w:rsid w:val="006D03D9"/>
    <w:rsid w:val="006D0F5F"/>
    <w:rsid w:val="006D1EDC"/>
    <w:rsid w:val="006D217C"/>
    <w:rsid w:val="006D2571"/>
    <w:rsid w:val="006D27D0"/>
    <w:rsid w:val="006D2F3C"/>
    <w:rsid w:val="006D3B68"/>
    <w:rsid w:val="006D3CDD"/>
    <w:rsid w:val="006D482C"/>
    <w:rsid w:val="006D4FC5"/>
    <w:rsid w:val="006D549D"/>
    <w:rsid w:val="006D5B70"/>
    <w:rsid w:val="006D5E8A"/>
    <w:rsid w:val="006D6285"/>
    <w:rsid w:val="006D636A"/>
    <w:rsid w:val="006D6D79"/>
    <w:rsid w:val="006D6DF6"/>
    <w:rsid w:val="006D74FB"/>
    <w:rsid w:val="006E035D"/>
    <w:rsid w:val="006E174B"/>
    <w:rsid w:val="006E1F7C"/>
    <w:rsid w:val="006E2265"/>
    <w:rsid w:val="006E2328"/>
    <w:rsid w:val="006E2E7E"/>
    <w:rsid w:val="006E3177"/>
    <w:rsid w:val="006E3264"/>
    <w:rsid w:val="006E38A7"/>
    <w:rsid w:val="006E3B87"/>
    <w:rsid w:val="006E3F22"/>
    <w:rsid w:val="006E4CCE"/>
    <w:rsid w:val="006E5554"/>
    <w:rsid w:val="006E567F"/>
    <w:rsid w:val="006E5EAB"/>
    <w:rsid w:val="006E6C6B"/>
    <w:rsid w:val="006E72EC"/>
    <w:rsid w:val="006E7615"/>
    <w:rsid w:val="006E77EB"/>
    <w:rsid w:val="006E7A01"/>
    <w:rsid w:val="006E7E1E"/>
    <w:rsid w:val="006F1381"/>
    <w:rsid w:val="006F151E"/>
    <w:rsid w:val="006F17CA"/>
    <w:rsid w:val="006F1E9D"/>
    <w:rsid w:val="006F3BB8"/>
    <w:rsid w:val="006F4526"/>
    <w:rsid w:val="006F4DC9"/>
    <w:rsid w:val="006F4E38"/>
    <w:rsid w:val="006F520D"/>
    <w:rsid w:val="006F7761"/>
    <w:rsid w:val="006F787C"/>
    <w:rsid w:val="006F7E95"/>
    <w:rsid w:val="00700196"/>
    <w:rsid w:val="007047F6"/>
    <w:rsid w:val="00704987"/>
    <w:rsid w:val="00704D86"/>
    <w:rsid w:val="00704FFB"/>
    <w:rsid w:val="00705EB3"/>
    <w:rsid w:val="0070770B"/>
    <w:rsid w:val="00707962"/>
    <w:rsid w:val="00707E90"/>
    <w:rsid w:val="0071088C"/>
    <w:rsid w:val="007113EE"/>
    <w:rsid w:val="00711F11"/>
    <w:rsid w:val="007129ED"/>
    <w:rsid w:val="00712ABE"/>
    <w:rsid w:val="00713BED"/>
    <w:rsid w:val="007146B1"/>
    <w:rsid w:val="007152C2"/>
    <w:rsid w:val="00715865"/>
    <w:rsid w:val="00716801"/>
    <w:rsid w:val="00716F2D"/>
    <w:rsid w:val="00717666"/>
    <w:rsid w:val="00717667"/>
    <w:rsid w:val="007179C5"/>
    <w:rsid w:val="00717EDD"/>
    <w:rsid w:val="0072069A"/>
    <w:rsid w:val="007227EE"/>
    <w:rsid w:val="00723AE0"/>
    <w:rsid w:val="0072413A"/>
    <w:rsid w:val="0072488C"/>
    <w:rsid w:val="007251EE"/>
    <w:rsid w:val="00725B0C"/>
    <w:rsid w:val="00725DEF"/>
    <w:rsid w:val="00726904"/>
    <w:rsid w:val="00726956"/>
    <w:rsid w:val="00726A3D"/>
    <w:rsid w:val="00727369"/>
    <w:rsid w:val="0073032D"/>
    <w:rsid w:val="00730AF9"/>
    <w:rsid w:val="007317E0"/>
    <w:rsid w:val="007318B7"/>
    <w:rsid w:val="007325E8"/>
    <w:rsid w:val="007336F3"/>
    <w:rsid w:val="00733B84"/>
    <w:rsid w:val="0073441E"/>
    <w:rsid w:val="0073450E"/>
    <w:rsid w:val="007356B1"/>
    <w:rsid w:val="00735E63"/>
    <w:rsid w:val="00736594"/>
    <w:rsid w:val="00736B38"/>
    <w:rsid w:val="007418C7"/>
    <w:rsid w:val="007423FA"/>
    <w:rsid w:val="007428E3"/>
    <w:rsid w:val="00742A85"/>
    <w:rsid w:val="00743F0A"/>
    <w:rsid w:val="00744064"/>
    <w:rsid w:val="00744833"/>
    <w:rsid w:val="007448B3"/>
    <w:rsid w:val="00745485"/>
    <w:rsid w:val="0074603E"/>
    <w:rsid w:val="007467E2"/>
    <w:rsid w:val="00746A2E"/>
    <w:rsid w:val="00746F8B"/>
    <w:rsid w:val="00747B9B"/>
    <w:rsid w:val="00747C68"/>
    <w:rsid w:val="00747C9E"/>
    <w:rsid w:val="00747D3D"/>
    <w:rsid w:val="00747F38"/>
    <w:rsid w:val="00750856"/>
    <w:rsid w:val="00750C29"/>
    <w:rsid w:val="0075115F"/>
    <w:rsid w:val="0075175F"/>
    <w:rsid w:val="00751EC9"/>
    <w:rsid w:val="00752772"/>
    <w:rsid w:val="00752F09"/>
    <w:rsid w:val="007532A5"/>
    <w:rsid w:val="00753368"/>
    <w:rsid w:val="0075399A"/>
    <w:rsid w:val="007542F9"/>
    <w:rsid w:val="007550F0"/>
    <w:rsid w:val="00755412"/>
    <w:rsid w:val="007569FC"/>
    <w:rsid w:val="00757969"/>
    <w:rsid w:val="00761220"/>
    <w:rsid w:val="0076157D"/>
    <w:rsid w:val="007624E5"/>
    <w:rsid w:val="00763096"/>
    <w:rsid w:val="00763B3E"/>
    <w:rsid w:val="0076432F"/>
    <w:rsid w:val="00764655"/>
    <w:rsid w:val="007649D2"/>
    <w:rsid w:val="00765061"/>
    <w:rsid w:val="0076516A"/>
    <w:rsid w:val="00765935"/>
    <w:rsid w:val="00766605"/>
    <w:rsid w:val="00770231"/>
    <w:rsid w:val="00770407"/>
    <w:rsid w:val="00770FE3"/>
    <w:rsid w:val="00772062"/>
    <w:rsid w:val="00772F37"/>
    <w:rsid w:val="00773479"/>
    <w:rsid w:val="00774DB4"/>
    <w:rsid w:val="007757BF"/>
    <w:rsid w:val="00775CB8"/>
    <w:rsid w:val="00775E3F"/>
    <w:rsid w:val="00776D96"/>
    <w:rsid w:val="007777ED"/>
    <w:rsid w:val="007778EB"/>
    <w:rsid w:val="00777A25"/>
    <w:rsid w:val="00777A6C"/>
    <w:rsid w:val="007800B6"/>
    <w:rsid w:val="007801CF"/>
    <w:rsid w:val="00780A65"/>
    <w:rsid w:val="007811BA"/>
    <w:rsid w:val="007813A9"/>
    <w:rsid w:val="007815F2"/>
    <w:rsid w:val="00781B14"/>
    <w:rsid w:val="00784407"/>
    <w:rsid w:val="00784603"/>
    <w:rsid w:val="00784F65"/>
    <w:rsid w:val="00785D66"/>
    <w:rsid w:val="00785E21"/>
    <w:rsid w:val="00785FBA"/>
    <w:rsid w:val="0078657A"/>
    <w:rsid w:val="007865E5"/>
    <w:rsid w:val="007876F0"/>
    <w:rsid w:val="00790286"/>
    <w:rsid w:val="007906C6"/>
    <w:rsid w:val="00790DFF"/>
    <w:rsid w:val="00791222"/>
    <w:rsid w:val="00791540"/>
    <w:rsid w:val="00792472"/>
    <w:rsid w:val="0079309A"/>
    <w:rsid w:val="007932DA"/>
    <w:rsid w:val="00794371"/>
    <w:rsid w:val="00794EE7"/>
    <w:rsid w:val="00794F3C"/>
    <w:rsid w:val="00795CEB"/>
    <w:rsid w:val="007960CA"/>
    <w:rsid w:val="0079644F"/>
    <w:rsid w:val="00796699"/>
    <w:rsid w:val="007969CD"/>
    <w:rsid w:val="00797408"/>
    <w:rsid w:val="00797965"/>
    <w:rsid w:val="00797BCA"/>
    <w:rsid w:val="00797D6B"/>
    <w:rsid w:val="007A01E4"/>
    <w:rsid w:val="007A1E38"/>
    <w:rsid w:val="007A2192"/>
    <w:rsid w:val="007A23A2"/>
    <w:rsid w:val="007A3142"/>
    <w:rsid w:val="007A4484"/>
    <w:rsid w:val="007A5D15"/>
    <w:rsid w:val="007A5EE6"/>
    <w:rsid w:val="007A625C"/>
    <w:rsid w:val="007A783F"/>
    <w:rsid w:val="007A7A2D"/>
    <w:rsid w:val="007B1183"/>
    <w:rsid w:val="007B17EB"/>
    <w:rsid w:val="007B1DD4"/>
    <w:rsid w:val="007B1E5B"/>
    <w:rsid w:val="007B2766"/>
    <w:rsid w:val="007B35F7"/>
    <w:rsid w:val="007B3B66"/>
    <w:rsid w:val="007B43AC"/>
    <w:rsid w:val="007B48D8"/>
    <w:rsid w:val="007B492A"/>
    <w:rsid w:val="007B51CD"/>
    <w:rsid w:val="007B7295"/>
    <w:rsid w:val="007B75DB"/>
    <w:rsid w:val="007B77FE"/>
    <w:rsid w:val="007C19F2"/>
    <w:rsid w:val="007C205B"/>
    <w:rsid w:val="007C2683"/>
    <w:rsid w:val="007C2C47"/>
    <w:rsid w:val="007C3A03"/>
    <w:rsid w:val="007C3B46"/>
    <w:rsid w:val="007C4710"/>
    <w:rsid w:val="007C4A26"/>
    <w:rsid w:val="007C510C"/>
    <w:rsid w:val="007C6196"/>
    <w:rsid w:val="007C68BD"/>
    <w:rsid w:val="007C6B3D"/>
    <w:rsid w:val="007C7699"/>
    <w:rsid w:val="007D02F9"/>
    <w:rsid w:val="007D06BE"/>
    <w:rsid w:val="007D10BE"/>
    <w:rsid w:val="007D11F2"/>
    <w:rsid w:val="007D14EE"/>
    <w:rsid w:val="007D1D21"/>
    <w:rsid w:val="007D2B6E"/>
    <w:rsid w:val="007D3061"/>
    <w:rsid w:val="007D4311"/>
    <w:rsid w:val="007D49D5"/>
    <w:rsid w:val="007D50E7"/>
    <w:rsid w:val="007D6781"/>
    <w:rsid w:val="007D6861"/>
    <w:rsid w:val="007D68DF"/>
    <w:rsid w:val="007D6A7F"/>
    <w:rsid w:val="007D772A"/>
    <w:rsid w:val="007E0598"/>
    <w:rsid w:val="007E15F0"/>
    <w:rsid w:val="007E17A9"/>
    <w:rsid w:val="007E1ABA"/>
    <w:rsid w:val="007E275A"/>
    <w:rsid w:val="007E2D09"/>
    <w:rsid w:val="007E2FB7"/>
    <w:rsid w:val="007E30BA"/>
    <w:rsid w:val="007E3D4D"/>
    <w:rsid w:val="007E417F"/>
    <w:rsid w:val="007E4D76"/>
    <w:rsid w:val="007E4FF7"/>
    <w:rsid w:val="007E6333"/>
    <w:rsid w:val="007E7545"/>
    <w:rsid w:val="007E77C5"/>
    <w:rsid w:val="007E77F5"/>
    <w:rsid w:val="007E7B7A"/>
    <w:rsid w:val="007F061C"/>
    <w:rsid w:val="007F0986"/>
    <w:rsid w:val="007F0BE2"/>
    <w:rsid w:val="007F172E"/>
    <w:rsid w:val="007F1B46"/>
    <w:rsid w:val="007F320A"/>
    <w:rsid w:val="007F3570"/>
    <w:rsid w:val="007F4AD1"/>
    <w:rsid w:val="007F5162"/>
    <w:rsid w:val="007F550C"/>
    <w:rsid w:val="007F56F3"/>
    <w:rsid w:val="007F6A91"/>
    <w:rsid w:val="007F6C15"/>
    <w:rsid w:val="007F7B8E"/>
    <w:rsid w:val="00800917"/>
    <w:rsid w:val="00800DAF"/>
    <w:rsid w:val="008011CF"/>
    <w:rsid w:val="0080124C"/>
    <w:rsid w:val="008013FB"/>
    <w:rsid w:val="008020A1"/>
    <w:rsid w:val="008026CB"/>
    <w:rsid w:val="00802951"/>
    <w:rsid w:val="008031CE"/>
    <w:rsid w:val="00803373"/>
    <w:rsid w:val="008039B5"/>
    <w:rsid w:val="00804BD1"/>
    <w:rsid w:val="00804BFE"/>
    <w:rsid w:val="0080544A"/>
    <w:rsid w:val="0080648D"/>
    <w:rsid w:val="0080761D"/>
    <w:rsid w:val="00807662"/>
    <w:rsid w:val="008100C3"/>
    <w:rsid w:val="0081070F"/>
    <w:rsid w:val="00810938"/>
    <w:rsid w:val="00810FC6"/>
    <w:rsid w:val="008113B3"/>
    <w:rsid w:val="00812A01"/>
    <w:rsid w:val="008134E3"/>
    <w:rsid w:val="008136A9"/>
    <w:rsid w:val="0081394B"/>
    <w:rsid w:val="00815354"/>
    <w:rsid w:val="00816ED7"/>
    <w:rsid w:val="00817ABA"/>
    <w:rsid w:val="0082061A"/>
    <w:rsid w:val="00820B9F"/>
    <w:rsid w:val="00822842"/>
    <w:rsid w:val="00822E71"/>
    <w:rsid w:val="00822E7D"/>
    <w:rsid w:val="008234DA"/>
    <w:rsid w:val="0082391C"/>
    <w:rsid w:val="00824380"/>
    <w:rsid w:val="00824451"/>
    <w:rsid w:val="0082445F"/>
    <w:rsid w:val="00824513"/>
    <w:rsid w:val="00824BCD"/>
    <w:rsid w:val="00824C4E"/>
    <w:rsid w:val="008254DB"/>
    <w:rsid w:val="00825908"/>
    <w:rsid w:val="00826814"/>
    <w:rsid w:val="00827ECB"/>
    <w:rsid w:val="008308D8"/>
    <w:rsid w:val="00830C56"/>
    <w:rsid w:val="00830E2F"/>
    <w:rsid w:val="00830EB1"/>
    <w:rsid w:val="00831021"/>
    <w:rsid w:val="00831151"/>
    <w:rsid w:val="008315B9"/>
    <w:rsid w:val="008322AE"/>
    <w:rsid w:val="008324FF"/>
    <w:rsid w:val="008336A1"/>
    <w:rsid w:val="008336E7"/>
    <w:rsid w:val="00834B7D"/>
    <w:rsid w:val="00835A43"/>
    <w:rsid w:val="00835FB7"/>
    <w:rsid w:val="00836F42"/>
    <w:rsid w:val="00840447"/>
    <w:rsid w:val="00840B35"/>
    <w:rsid w:val="0084161E"/>
    <w:rsid w:val="0084164D"/>
    <w:rsid w:val="00841CF5"/>
    <w:rsid w:val="00842352"/>
    <w:rsid w:val="00843019"/>
    <w:rsid w:val="00844384"/>
    <w:rsid w:val="008444DE"/>
    <w:rsid w:val="00844D69"/>
    <w:rsid w:val="00844F80"/>
    <w:rsid w:val="0084681E"/>
    <w:rsid w:val="00846894"/>
    <w:rsid w:val="008468E0"/>
    <w:rsid w:val="0084716C"/>
    <w:rsid w:val="008474A6"/>
    <w:rsid w:val="00847E3A"/>
    <w:rsid w:val="00850665"/>
    <w:rsid w:val="0085080C"/>
    <w:rsid w:val="00850C98"/>
    <w:rsid w:val="00850FE0"/>
    <w:rsid w:val="008514D3"/>
    <w:rsid w:val="008527C4"/>
    <w:rsid w:val="00853077"/>
    <w:rsid w:val="00853082"/>
    <w:rsid w:val="008545F0"/>
    <w:rsid w:val="0085469B"/>
    <w:rsid w:val="008554EC"/>
    <w:rsid w:val="008562D5"/>
    <w:rsid w:val="0085644B"/>
    <w:rsid w:val="00857424"/>
    <w:rsid w:val="00857437"/>
    <w:rsid w:val="008577FC"/>
    <w:rsid w:val="00860493"/>
    <w:rsid w:val="00860EDD"/>
    <w:rsid w:val="00861B3A"/>
    <w:rsid w:val="00862396"/>
    <w:rsid w:val="0086296E"/>
    <w:rsid w:val="00863D89"/>
    <w:rsid w:val="00864814"/>
    <w:rsid w:val="00864DAA"/>
    <w:rsid w:val="00865B15"/>
    <w:rsid w:val="00865CB5"/>
    <w:rsid w:val="00866E16"/>
    <w:rsid w:val="00867521"/>
    <w:rsid w:val="0086752D"/>
    <w:rsid w:val="00870A56"/>
    <w:rsid w:val="00870AEA"/>
    <w:rsid w:val="0087137F"/>
    <w:rsid w:val="00871545"/>
    <w:rsid w:val="00871ACB"/>
    <w:rsid w:val="00872C71"/>
    <w:rsid w:val="008731B1"/>
    <w:rsid w:val="008739D0"/>
    <w:rsid w:val="0087473D"/>
    <w:rsid w:val="00874F99"/>
    <w:rsid w:val="0087545B"/>
    <w:rsid w:val="0087620C"/>
    <w:rsid w:val="00876F6A"/>
    <w:rsid w:val="008770FD"/>
    <w:rsid w:val="008774E0"/>
    <w:rsid w:val="00877F16"/>
    <w:rsid w:val="00880057"/>
    <w:rsid w:val="00880D07"/>
    <w:rsid w:val="00881FF5"/>
    <w:rsid w:val="00882EFA"/>
    <w:rsid w:val="00883343"/>
    <w:rsid w:val="00883C3E"/>
    <w:rsid w:val="00883E8B"/>
    <w:rsid w:val="00884F17"/>
    <w:rsid w:val="0088593A"/>
    <w:rsid w:val="00886ED4"/>
    <w:rsid w:val="00887097"/>
    <w:rsid w:val="008908D5"/>
    <w:rsid w:val="00891114"/>
    <w:rsid w:val="008912BF"/>
    <w:rsid w:val="00891541"/>
    <w:rsid w:val="00891A1B"/>
    <w:rsid w:val="00891D54"/>
    <w:rsid w:val="00892635"/>
    <w:rsid w:val="00892AD4"/>
    <w:rsid w:val="008931C4"/>
    <w:rsid w:val="008937DC"/>
    <w:rsid w:val="008939A0"/>
    <w:rsid w:val="008952FC"/>
    <w:rsid w:val="008954B1"/>
    <w:rsid w:val="008954F8"/>
    <w:rsid w:val="0089574A"/>
    <w:rsid w:val="00895C50"/>
    <w:rsid w:val="00895FFF"/>
    <w:rsid w:val="00896473"/>
    <w:rsid w:val="00896787"/>
    <w:rsid w:val="00896AA6"/>
    <w:rsid w:val="008972B8"/>
    <w:rsid w:val="008A059D"/>
    <w:rsid w:val="008A1BF7"/>
    <w:rsid w:val="008A2AF7"/>
    <w:rsid w:val="008A2C26"/>
    <w:rsid w:val="008A2DFB"/>
    <w:rsid w:val="008A42A7"/>
    <w:rsid w:val="008A4F19"/>
    <w:rsid w:val="008A5348"/>
    <w:rsid w:val="008B007C"/>
    <w:rsid w:val="008B0DF9"/>
    <w:rsid w:val="008B137E"/>
    <w:rsid w:val="008B173F"/>
    <w:rsid w:val="008B185D"/>
    <w:rsid w:val="008B2160"/>
    <w:rsid w:val="008B245D"/>
    <w:rsid w:val="008B25CA"/>
    <w:rsid w:val="008B2D6D"/>
    <w:rsid w:val="008B2E95"/>
    <w:rsid w:val="008B33A6"/>
    <w:rsid w:val="008B3915"/>
    <w:rsid w:val="008B42FD"/>
    <w:rsid w:val="008B61FC"/>
    <w:rsid w:val="008B62F0"/>
    <w:rsid w:val="008B6864"/>
    <w:rsid w:val="008B73B9"/>
    <w:rsid w:val="008B753A"/>
    <w:rsid w:val="008C01FD"/>
    <w:rsid w:val="008C0F11"/>
    <w:rsid w:val="008C214E"/>
    <w:rsid w:val="008C2511"/>
    <w:rsid w:val="008C4236"/>
    <w:rsid w:val="008C46EC"/>
    <w:rsid w:val="008C4A4B"/>
    <w:rsid w:val="008C4DEE"/>
    <w:rsid w:val="008C541D"/>
    <w:rsid w:val="008C585D"/>
    <w:rsid w:val="008C636D"/>
    <w:rsid w:val="008C64B5"/>
    <w:rsid w:val="008C6D51"/>
    <w:rsid w:val="008C6E34"/>
    <w:rsid w:val="008C70D5"/>
    <w:rsid w:val="008C7A5C"/>
    <w:rsid w:val="008C7F35"/>
    <w:rsid w:val="008D075F"/>
    <w:rsid w:val="008D11DC"/>
    <w:rsid w:val="008D1936"/>
    <w:rsid w:val="008D1C8C"/>
    <w:rsid w:val="008D23A9"/>
    <w:rsid w:val="008D2AF2"/>
    <w:rsid w:val="008D368E"/>
    <w:rsid w:val="008D3842"/>
    <w:rsid w:val="008D3A95"/>
    <w:rsid w:val="008D3AFC"/>
    <w:rsid w:val="008D5209"/>
    <w:rsid w:val="008D5211"/>
    <w:rsid w:val="008D55AF"/>
    <w:rsid w:val="008D599C"/>
    <w:rsid w:val="008D5CAC"/>
    <w:rsid w:val="008E070F"/>
    <w:rsid w:val="008E0909"/>
    <w:rsid w:val="008E12D1"/>
    <w:rsid w:val="008E16BA"/>
    <w:rsid w:val="008E38EB"/>
    <w:rsid w:val="008E437D"/>
    <w:rsid w:val="008E4BCA"/>
    <w:rsid w:val="008E4D11"/>
    <w:rsid w:val="008E4E2C"/>
    <w:rsid w:val="008E5AFB"/>
    <w:rsid w:val="008E5E9E"/>
    <w:rsid w:val="008E6C80"/>
    <w:rsid w:val="008E779D"/>
    <w:rsid w:val="008F0136"/>
    <w:rsid w:val="008F0F58"/>
    <w:rsid w:val="008F1D65"/>
    <w:rsid w:val="008F2009"/>
    <w:rsid w:val="008F2112"/>
    <w:rsid w:val="008F2296"/>
    <w:rsid w:val="008F2FA1"/>
    <w:rsid w:val="008F33B2"/>
    <w:rsid w:val="008F36FC"/>
    <w:rsid w:val="008F3A8A"/>
    <w:rsid w:val="008F427C"/>
    <w:rsid w:val="008F4657"/>
    <w:rsid w:val="008F5373"/>
    <w:rsid w:val="008F5886"/>
    <w:rsid w:val="008F767C"/>
    <w:rsid w:val="008F79AB"/>
    <w:rsid w:val="008F7BCE"/>
    <w:rsid w:val="008F7E73"/>
    <w:rsid w:val="009012F8"/>
    <w:rsid w:val="009020ED"/>
    <w:rsid w:val="00902780"/>
    <w:rsid w:val="0090286C"/>
    <w:rsid w:val="00903707"/>
    <w:rsid w:val="00903C8E"/>
    <w:rsid w:val="009040F0"/>
    <w:rsid w:val="009046D8"/>
    <w:rsid w:val="00904B1F"/>
    <w:rsid w:val="00904B7F"/>
    <w:rsid w:val="00904DBC"/>
    <w:rsid w:val="009051B7"/>
    <w:rsid w:val="00905C51"/>
    <w:rsid w:val="00905FFA"/>
    <w:rsid w:val="00906055"/>
    <w:rsid w:val="00906F4E"/>
    <w:rsid w:val="00907007"/>
    <w:rsid w:val="009071A0"/>
    <w:rsid w:val="0090744E"/>
    <w:rsid w:val="009077FA"/>
    <w:rsid w:val="0090784F"/>
    <w:rsid w:val="009079B6"/>
    <w:rsid w:val="00907BF1"/>
    <w:rsid w:val="009109C8"/>
    <w:rsid w:val="009115F2"/>
    <w:rsid w:val="00911634"/>
    <w:rsid w:val="00912E3B"/>
    <w:rsid w:val="009133B0"/>
    <w:rsid w:val="00913FD2"/>
    <w:rsid w:val="0091459B"/>
    <w:rsid w:val="00915826"/>
    <w:rsid w:val="009159AB"/>
    <w:rsid w:val="00915DCD"/>
    <w:rsid w:val="00915E93"/>
    <w:rsid w:val="00916302"/>
    <w:rsid w:val="00916610"/>
    <w:rsid w:val="009170A4"/>
    <w:rsid w:val="0091730E"/>
    <w:rsid w:val="0092006B"/>
    <w:rsid w:val="00921131"/>
    <w:rsid w:val="009211EA"/>
    <w:rsid w:val="00921947"/>
    <w:rsid w:val="00921E95"/>
    <w:rsid w:val="009220B1"/>
    <w:rsid w:val="009222A5"/>
    <w:rsid w:val="009227B0"/>
    <w:rsid w:val="00923120"/>
    <w:rsid w:val="009234DD"/>
    <w:rsid w:val="009244D9"/>
    <w:rsid w:val="00924E63"/>
    <w:rsid w:val="00925A32"/>
    <w:rsid w:val="00925DCA"/>
    <w:rsid w:val="009261C2"/>
    <w:rsid w:val="00927DFE"/>
    <w:rsid w:val="00930764"/>
    <w:rsid w:val="0093079A"/>
    <w:rsid w:val="00930D54"/>
    <w:rsid w:val="00931689"/>
    <w:rsid w:val="00932569"/>
    <w:rsid w:val="00932623"/>
    <w:rsid w:val="00932E16"/>
    <w:rsid w:val="00933406"/>
    <w:rsid w:val="009338BC"/>
    <w:rsid w:val="0093460F"/>
    <w:rsid w:val="00935F63"/>
    <w:rsid w:val="0093630D"/>
    <w:rsid w:val="0093644A"/>
    <w:rsid w:val="00936568"/>
    <w:rsid w:val="00936BE8"/>
    <w:rsid w:val="009375A4"/>
    <w:rsid w:val="0094049E"/>
    <w:rsid w:val="009404C6"/>
    <w:rsid w:val="00940E68"/>
    <w:rsid w:val="00941735"/>
    <w:rsid w:val="00942003"/>
    <w:rsid w:val="00942666"/>
    <w:rsid w:val="00942D6D"/>
    <w:rsid w:val="009439E0"/>
    <w:rsid w:val="0094463E"/>
    <w:rsid w:val="00944856"/>
    <w:rsid w:val="00946231"/>
    <w:rsid w:val="009463D8"/>
    <w:rsid w:val="009464B5"/>
    <w:rsid w:val="00946960"/>
    <w:rsid w:val="00946976"/>
    <w:rsid w:val="00946C5F"/>
    <w:rsid w:val="009471D0"/>
    <w:rsid w:val="009476D1"/>
    <w:rsid w:val="009510AD"/>
    <w:rsid w:val="00951D7D"/>
    <w:rsid w:val="00951E4A"/>
    <w:rsid w:val="009521A0"/>
    <w:rsid w:val="009522F1"/>
    <w:rsid w:val="00952711"/>
    <w:rsid w:val="00952CCB"/>
    <w:rsid w:val="009530DD"/>
    <w:rsid w:val="009534BA"/>
    <w:rsid w:val="009537F8"/>
    <w:rsid w:val="009556C0"/>
    <w:rsid w:val="009564B9"/>
    <w:rsid w:val="00957168"/>
    <w:rsid w:val="00957B36"/>
    <w:rsid w:val="0096013F"/>
    <w:rsid w:val="009607A9"/>
    <w:rsid w:val="00960848"/>
    <w:rsid w:val="009608CE"/>
    <w:rsid w:val="00960BB5"/>
    <w:rsid w:val="009612DA"/>
    <w:rsid w:val="00961626"/>
    <w:rsid w:val="00961B79"/>
    <w:rsid w:val="0096276C"/>
    <w:rsid w:val="009629AC"/>
    <w:rsid w:val="009634A6"/>
    <w:rsid w:val="00963ED2"/>
    <w:rsid w:val="00964F15"/>
    <w:rsid w:val="00965244"/>
    <w:rsid w:val="0097098F"/>
    <w:rsid w:val="00970D67"/>
    <w:rsid w:val="00972A0C"/>
    <w:rsid w:val="00972C66"/>
    <w:rsid w:val="00973140"/>
    <w:rsid w:val="0097350F"/>
    <w:rsid w:val="00973D70"/>
    <w:rsid w:val="00974576"/>
    <w:rsid w:val="00974698"/>
    <w:rsid w:val="00974B1C"/>
    <w:rsid w:val="00974E1B"/>
    <w:rsid w:val="00975727"/>
    <w:rsid w:val="00975C57"/>
    <w:rsid w:val="00975F13"/>
    <w:rsid w:val="009763BE"/>
    <w:rsid w:val="00977206"/>
    <w:rsid w:val="00980383"/>
    <w:rsid w:val="009813E5"/>
    <w:rsid w:val="009819C5"/>
    <w:rsid w:val="009827F4"/>
    <w:rsid w:val="00983438"/>
    <w:rsid w:val="00983634"/>
    <w:rsid w:val="009838CF"/>
    <w:rsid w:val="00983AB3"/>
    <w:rsid w:val="0098555E"/>
    <w:rsid w:val="00985C7A"/>
    <w:rsid w:val="00987D4D"/>
    <w:rsid w:val="00990B09"/>
    <w:rsid w:val="0099168D"/>
    <w:rsid w:val="00991D66"/>
    <w:rsid w:val="00992628"/>
    <w:rsid w:val="009928B7"/>
    <w:rsid w:val="0099294E"/>
    <w:rsid w:val="00992F60"/>
    <w:rsid w:val="0099324E"/>
    <w:rsid w:val="009934EB"/>
    <w:rsid w:val="00995535"/>
    <w:rsid w:val="00995F81"/>
    <w:rsid w:val="009962C7"/>
    <w:rsid w:val="0099719D"/>
    <w:rsid w:val="009A08E7"/>
    <w:rsid w:val="009A0E7B"/>
    <w:rsid w:val="009A1300"/>
    <w:rsid w:val="009A135F"/>
    <w:rsid w:val="009A3A8A"/>
    <w:rsid w:val="009A47FB"/>
    <w:rsid w:val="009A6ADA"/>
    <w:rsid w:val="009B1DA2"/>
    <w:rsid w:val="009B1DF4"/>
    <w:rsid w:val="009B2D7B"/>
    <w:rsid w:val="009B5163"/>
    <w:rsid w:val="009B524D"/>
    <w:rsid w:val="009B5845"/>
    <w:rsid w:val="009B6457"/>
    <w:rsid w:val="009B66AC"/>
    <w:rsid w:val="009B72FF"/>
    <w:rsid w:val="009B74AA"/>
    <w:rsid w:val="009B7CAB"/>
    <w:rsid w:val="009B7DF1"/>
    <w:rsid w:val="009C08B8"/>
    <w:rsid w:val="009C0AA1"/>
    <w:rsid w:val="009C0B2F"/>
    <w:rsid w:val="009C1102"/>
    <w:rsid w:val="009C1107"/>
    <w:rsid w:val="009C1693"/>
    <w:rsid w:val="009C196F"/>
    <w:rsid w:val="009C1AA2"/>
    <w:rsid w:val="009C1ED7"/>
    <w:rsid w:val="009C25EB"/>
    <w:rsid w:val="009C2F8F"/>
    <w:rsid w:val="009C31DB"/>
    <w:rsid w:val="009C35F3"/>
    <w:rsid w:val="009C3F75"/>
    <w:rsid w:val="009C400D"/>
    <w:rsid w:val="009C4ACB"/>
    <w:rsid w:val="009C5634"/>
    <w:rsid w:val="009C5F78"/>
    <w:rsid w:val="009C6F3C"/>
    <w:rsid w:val="009C7182"/>
    <w:rsid w:val="009C78BE"/>
    <w:rsid w:val="009C7AE6"/>
    <w:rsid w:val="009D0681"/>
    <w:rsid w:val="009D0B7D"/>
    <w:rsid w:val="009D16AB"/>
    <w:rsid w:val="009D22BC"/>
    <w:rsid w:val="009D25D9"/>
    <w:rsid w:val="009D3A11"/>
    <w:rsid w:val="009D3CE8"/>
    <w:rsid w:val="009D3D2E"/>
    <w:rsid w:val="009D405F"/>
    <w:rsid w:val="009D4B54"/>
    <w:rsid w:val="009D5045"/>
    <w:rsid w:val="009D5086"/>
    <w:rsid w:val="009D508A"/>
    <w:rsid w:val="009D653B"/>
    <w:rsid w:val="009D678E"/>
    <w:rsid w:val="009D6E9A"/>
    <w:rsid w:val="009D7066"/>
    <w:rsid w:val="009D7CFB"/>
    <w:rsid w:val="009E065B"/>
    <w:rsid w:val="009E140A"/>
    <w:rsid w:val="009E198F"/>
    <w:rsid w:val="009E2555"/>
    <w:rsid w:val="009E2A06"/>
    <w:rsid w:val="009E2A5F"/>
    <w:rsid w:val="009E3774"/>
    <w:rsid w:val="009E44C2"/>
    <w:rsid w:val="009E4910"/>
    <w:rsid w:val="009E799A"/>
    <w:rsid w:val="009F000D"/>
    <w:rsid w:val="009F0DB7"/>
    <w:rsid w:val="009F12B2"/>
    <w:rsid w:val="009F140E"/>
    <w:rsid w:val="009F1535"/>
    <w:rsid w:val="009F17E9"/>
    <w:rsid w:val="009F190F"/>
    <w:rsid w:val="009F1C75"/>
    <w:rsid w:val="009F2B82"/>
    <w:rsid w:val="009F2D7F"/>
    <w:rsid w:val="009F3423"/>
    <w:rsid w:val="009F4053"/>
    <w:rsid w:val="009F410A"/>
    <w:rsid w:val="009F42F2"/>
    <w:rsid w:val="009F5301"/>
    <w:rsid w:val="009F530E"/>
    <w:rsid w:val="009F6C5F"/>
    <w:rsid w:val="009F728F"/>
    <w:rsid w:val="009F794A"/>
    <w:rsid w:val="009F7963"/>
    <w:rsid w:val="009F79FA"/>
    <w:rsid w:val="00A00198"/>
    <w:rsid w:val="00A00D8A"/>
    <w:rsid w:val="00A017F5"/>
    <w:rsid w:val="00A01BF4"/>
    <w:rsid w:val="00A01D5F"/>
    <w:rsid w:val="00A022D0"/>
    <w:rsid w:val="00A02EB4"/>
    <w:rsid w:val="00A02EDB"/>
    <w:rsid w:val="00A04586"/>
    <w:rsid w:val="00A04D6D"/>
    <w:rsid w:val="00A05799"/>
    <w:rsid w:val="00A05A1C"/>
    <w:rsid w:val="00A05CB1"/>
    <w:rsid w:val="00A05F1A"/>
    <w:rsid w:val="00A0604C"/>
    <w:rsid w:val="00A06358"/>
    <w:rsid w:val="00A06F3A"/>
    <w:rsid w:val="00A07019"/>
    <w:rsid w:val="00A11132"/>
    <w:rsid w:val="00A12D6A"/>
    <w:rsid w:val="00A13E76"/>
    <w:rsid w:val="00A140C6"/>
    <w:rsid w:val="00A14D55"/>
    <w:rsid w:val="00A14FEB"/>
    <w:rsid w:val="00A15254"/>
    <w:rsid w:val="00A16843"/>
    <w:rsid w:val="00A16974"/>
    <w:rsid w:val="00A16EC3"/>
    <w:rsid w:val="00A1721F"/>
    <w:rsid w:val="00A172C2"/>
    <w:rsid w:val="00A17ABC"/>
    <w:rsid w:val="00A20562"/>
    <w:rsid w:val="00A207C4"/>
    <w:rsid w:val="00A20A5D"/>
    <w:rsid w:val="00A23094"/>
    <w:rsid w:val="00A2313F"/>
    <w:rsid w:val="00A24682"/>
    <w:rsid w:val="00A2583A"/>
    <w:rsid w:val="00A25CD9"/>
    <w:rsid w:val="00A26E0F"/>
    <w:rsid w:val="00A2759A"/>
    <w:rsid w:val="00A303D1"/>
    <w:rsid w:val="00A304E2"/>
    <w:rsid w:val="00A308D4"/>
    <w:rsid w:val="00A30C32"/>
    <w:rsid w:val="00A30F0D"/>
    <w:rsid w:val="00A32AA6"/>
    <w:rsid w:val="00A32AB4"/>
    <w:rsid w:val="00A33263"/>
    <w:rsid w:val="00A34EBC"/>
    <w:rsid w:val="00A350F4"/>
    <w:rsid w:val="00A360AC"/>
    <w:rsid w:val="00A362AB"/>
    <w:rsid w:val="00A40E67"/>
    <w:rsid w:val="00A4146F"/>
    <w:rsid w:val="00A41AEA"/>
    <w:rsid w:val="00A41DF2"/>
    <w:rsid w:val="00A41FF1"/>
    <w:rsid w:val="00A43CCF"/>
    <w:rsid w:val="00A44498"/>
    <w:rsid w:val="00A45F88"/>
    <w:rsid w:val="00A465B7"/>
    <w:rsid w:val="00A465E7"/>
    <w:rsid w:val="00A47C5D"/>
    <w:rsid w:val="00A517A4"/>
    <w:rsid w:val="00A517D4"/>
    <w:rsid w:val="00A51F37"/>
    <w:rsid w:val="00A51F8C"/>
    <w:rsid w:val="00A521E4"/>
    <w:rsid w:val="00A52221"/>
    <w:rsid w:val="00A52BA9"/>
    <w:rsid w:val="00A52E88"/>
    <w:rsid w:val="00A5308A"/>
    <w:rsid w:val="00A534AF"/>
    <w:rsid w:val="00A554D3"/>
    <w:rsid w:val="00A55673"/>
    <w:rsid w:val="00A558C9"/>
    <w:rsid w:val="00A56395"/>
    <w:rsid w:val="00A5657F"/>
    <w:rsid w:val="00A5698A"/>
    <w:rsid w:val="00A56D92"/>
    <w:rsid w:val="00A57299"/>
    <w:rsid w:val="00A5781A"/>
    <w:rsid w:val="00A60149"/>
    <w:rsid w:val="00A60BDE"/>
    <w:rsid w:val="00A61FA9"/>
    <w:rsid w:val="00A627A8"/>
    <w:rsid w:val="00A64B67"/>
    <w:rsid w:val="00A64EB7"/>
    <w:rsid w:val="00A65B0C"/>
    <w:rsid w:val="00A66088"/>
    <w:rsid w:val="00A660A5"/>
    <w:rsid w:val="00A6671E"/>
    <w:rsid w:val="00A70402"/>
    <w:rsid w:val="00A7064A"/>
    <w:rsid w:val="00A70D38"/>
    <w:rsid w:val="00A71469"/>
    <w:rsid w:val="00A71753"/>
    <w:rsid w:val="00A71C22"/>
    <w:rsid w:val="00A71D3A"/>
    <w:rsid w:val="00A71E7F"/>
    <w:rsid w:val="00A72C50"/>
    <w:rsid w:val="00A73183"/>
    <w:rsid w:val="00A73D58"/>
    <w:rsid w:val="00A74D67"/>
    <w:rsid w:val="00A7709C"/>
    <w:rsid w:val="00A775A2"/>
    <w:rsid w:val="00A77796"/>
    <w:rsid w:val="00A77B6F"/>
    <w:rsid w:val="00A77CC6"/>
    <w:rsid w:val="00A81063"/>
    <w:rsid w:val="00A82348"/>
    <w:rsid w:val="00A8281F"/>
    <w:rsid w:val="00A82C0B"/>
    <w:rsid w:val="00A82EF8"/>
    <w:rsid w:val="00A83DED"/>
    <w:rsid w:val="00A84202"/>
    <w:rsid w:val="00A85071"/>
    <w:rsid w:val="00A851D7"/>
    <w:rsid w:val="00A853EB"/>
    <w:rsid w:val="00A85F4E"/>
    <w:rsid w:val="00A86943"/>
    <w:rsid w:val="00A86D88"/>
    <w:rsid w:val="00A90466"/>
    <w:rsid w:val="00A905CE"/>
    <w:rsid w:val="00A90B16"/>
    <w:rsid w:val="00A91829"/>
    <w:rsid w:val="00A918FD"/>
    <w:rsid w:val="00A91CBB"/>
    <w:rsid w:val="00A91F02"/>
    <w:rsid w:val="00A91F53"/>
    <w:rsid w:val="00A91F54"/>
    <w:rsid w:val="00A920A0"/>
    <w:rsid w:val="00A921DD"/>
    <w:rsid w:val="00A92B76"/>
    <w:rsid w:val="00A92D24"/>
    <w:rsid w:val="00A93BF7"/>
    <w:rsid w:val="00A93F0A"/>
    <w:rsid w:val="00A944E4"/>
    <w:rsid w:val="00A95534"/>
    <w:rsid w:val="00A95618"/>
    <w:rsid w:val="00A95BE3"/>
    <w:rsid w:val="00A95BE6"/>
    <w:rsid w:val="00A95C3D"/>
    <w:rsid w:val="00A95EC3"/>
    <w:rsid w:val="00A9691C"/>
    <w:rsid w:val="00A96F7C"/>
    <w:rsid w:val="00A974B5"/>
    <w:rsid w:val="00AA006D"/>
    <w:rsid w:val="00AA010F"/>
    <w:rsid w:val="00AA09D9"/>
    <w:rsid w:val="00AA0BB2"/>
    <w:rsid w:val="00AA0D82"/>
    <w:rsid w:val="00AA1874"/>
    <w:rsid w:val="00AA1B5F"/>
    <w:rsid w:val="00AA1BA6"/>
    <w:rsid w:val="00AA1C47"/>
    <w:rsid w:val="00AA2303"/>
    <w:rsid w:val="00AA2507"/>
    <w:rsid w:val="00AA2D03"/>
    <w:rsid w:val="00AA2D2A"/>
    <w:rsid w:val="00AA30FC"/>
    <w:rsid w:val="00AA35D1"/>
    <w:rsid w:val="00AA3653"/>
    <w:rsid w:val="00AA44D3"/>
    <w:rsid w:val="00AA5A47"/>
    <w:rsid w:val="00AA69BA"/>
    <w:rsid w:val="00AA7019"/>
    <w:rsid w:val="00AA7E8F"/>
    <w:rsid w:val="00AB0EC3"/>
    <w:rsid w:val="00AB1140"/>
    <w:rsid w:val="00AB1384"/>
    <w:rsid w:val="00AB15CE"/>
    <w:rsid w:val="00AB2557"/>
    <w:rsid w:val="00AB2EE5"/>
    <w:rsid w:val="00AB3BC6"/>
    <w:rsid w:val="00AB428D"/>
    <w:rsid w:val="00AB42D2"/>
    <w:rsid w:val="00AB4430"/>
    <w:rsid w:val="00AB46BE"/>
    <w:rsid w:val="00AB51AA"/>
    <w:rsid w:val="00AB598C"/>
    <w:rsid w:val="00AB5BF4"/>
    <w:rsid w:val="00AB5D71"/>
    <w:rsid w:val="00AB6804"/>
    <w:rsid w:val="00AB69D8"/>
    <w:rsid w:val="00AB7997"/>
    <w:rsid w:val="00AC02B2"/>
    <w:rsid w:val="00AC0546"/>
    <w:rsid w:val="00AC0920"/>
    <w:rsid w:val="00AC09A8"/>
    <w:rsid w:val="00AC1360"/>
    <w:rsid w:val="00AC140C"/>
    <w:rsid w:val="00AC231D"/>
    <w:rsid w:val="00AC349B"/>
    <w:rsid w:val="00AC435E"/>
    <w:rsid w:val="00AC4868"/>
    <w:rsid w:val="00AC4F55"/>
    <w:rsid w:val="00AC5591"/>
    <w:rsid w:val="00AC574E"/>
    <w:rsid w:val="00AC6458"/>
    <w:rsid w:val="00AC79DA"/>
    <w:rsid w:val="00AC7F77"/>
    <w:rsid w:val="00AD1576"/>
    <w:rsid w:val="00AD1C71"/>
    <w:rsid w:val="00AD1CAF"/>
    <w:rsid w:val="00AD2210"/>
    <w:rsid w:val="00AD2A54"/>
    <w:rsid w:val="00AD301A"/>
    <w:rsid w:val="00AD3475"/>
    <w:rsid w:val="00AD439D"/>
    <w:rsid w:val="00AD6E64"/>
    <w:rsid w:val="00AD70D6"/>
    <w:rsid w:val="00AE036A"/>
    <w:rsid w:val="00AE0EA5"/>
    <w:rsid w:val="00AE1267"/>
    <w:rsid w:val="00AE1D47"/>
    <w:rsid w:val="00AE1E3A"/>
    <w:rsid w:val="00AE2484"/>
    <w:rsid w:val="00AE29DB"/>
    <w:rsid w:val="00AE4662"/>
    <w:rsid w:val="00AE4C22"/>
    <w:rsid w:val="00AE4CD5"/>
    <w:rsid w:val="00AE5082"/>
    <w:rsid w:val="00AE5D0A"/>
    <w:rsid w:val="00AE6FBB"/>
    <w:rsid w:val="00AE755A"/>
    <w:rsid w:val="00AF051E"/>
    <w:rsid w:val="00AF07FB"/>
    <w:rsid w:val="00AF1210"/>
    <w:rsid w:val="00AF12F9"/>
    <w:rsid w:val="00AF2939"/>
    <w:rsid w:val="00AF2D48"/>
    <w:rsid w:val="00AF3100"/>
    <w:rsid w:val="00AF369F"/>
    <w:rsid w:val="00AF4272"/>
    <w:rsid w:val="00AF5276"/>
    <w:rsid w:val="00AF5ED6"/>
    <w:rsid w:val="00AF6156"/>
    <w:rsid w:val="00AF6296"/>
    <w:rsid w:val="00AF65B3"/>
    <w:rsid w:val="00AF7250"/>
    <w:rsid w:val="00AF7690"/>
    <w:rsid w:val="00AF79F6"/>
    <w:rsid w:val="00B0046B"/>
    <w:rsid w:val="00B00687"/>
    <w:rsid w:val="00B00837"/>
    <w:rsid w:val="00B00908"/>
    <w:rsid w:val="00B00C65"/>
    <w:rsid w:val="00B01320"/>
    <w:rsid w:val="00B014D2"/>
    <w:rsid w:val="00B03278"/>
    <w:rsid w:val="00B03609"/>
    <w:rsid w:val="00B03EC6"/>
    <w:rsid w:val="00B04406"/>
    <w:rsid w:val="00B0452E"/>
    <w:rsid w:val="00B04ABE"/>
    <w:rsid w:val="00B04BD4"/>
    <w:rsid w:val="00B05406"/>
    <w:rsid w:val="00B05598"/>
    <w:rsid w:val="00B05A01"/>
    <w:rsid w:val="00B06522"/>
    <w:rsid w:val="00B068B5"/>
    <w:rsid w:val="00B06ED7"/>
    <w:rsid w:val="00B073B6"/>
    <w:rsid w:val="00B07482"/>
    <w:rsid w:val="00B102A8"/>
    <w:rsid w:val="00B10E8B"/>
    <w:rsid w:val="00B112C2"/>
    <w:rsid w:val="00B12509"/>
    <w:rsid w:val="00B12663"/>
    <w:rsid w:val="00B12EAE"/>
    <w:rsid w:val="00B13E6C"/>
    <w:rsid w:val="00B14C3D"/>
    <w:rsid w:val="00B153CA"/>
    <w:rsid w:val="00B1589D"/>
    <w:rsid w:val="00B15F8F"/>
    <w:rsid w:val="00B1610E"/>
    <w:rsid w:val="00B169B1"/>
    <w:rsid w:val="00B17235"/>
    <w:rsid w:val="00B172A7"/>
    <w:rsid w:val="00B178B8"/>
    <w:rsid w:val="00B17BD1"/>
    <w:rsid w:val="00B207AC"/>
    <w:rsid w:val="00B2109C"/>
    <w:rsid w:val="00B21C3C"/>
    <w:rsid w:val="00B22105"/>
    <w:rsid w:val="00B225EA"/>
    <w:rsid w:val="00B2268B"/>
    <w:rsid w:val="00B2288E"/>
    <w:rsid w:val="00B22AA6"/>
    <w:rsid w:val="00B22BB8"/>
    <w:rsid w:val="00B22C01"/>
    <w:rsid w:val="00B23404"/>
    <w:rsid w:val="00B23C57"/>
    <w:rsid w:val="00B2515F"/>
    <w:rsid w:val="00B257C2"/>
    <w:rsid w:val="00B25810"/>
    <w:rsid w:val="00B27476"/>
    <w:rsid w:val="00B279A4"/>
    <w:rsid w:val="00B27A10"/>
    <w:rsid w:val="00B301A7"/>
    <w:rsid w:val="00B30EC3"/>
    <w:rsid w:val="00B32339"/>
    <w:rsid w:val="00B32B65"/>
    <w:rsid w:val="00B3303E"/>
    <w:rsid w:val="00B34222"/>
    <w:rsid w:val="00B34DD4"/>
    <w:rsid w:val="00B34DDD"/>
    <w:rsid w:val="00B351C0"/>
    <w:rsid w:val="00B351FE"/>
    <w:rsid w:val="00B358D4"/>
    <w:rsid w:val="00B35904"/>
    <w:rsid w:val="00B359BD"/>
    <w:rsid w:val="00B36A1D"/>
    <w:rsid w:val="00B3701F"/>
    <w:rsid w:val="00B37404"/>
    <w:rsid w:val="00B37AA3"/>
    <w:rsid w:val="00B37F9B"/>
    <w:rsid w:val="00B4040F"/>
    <w:rsid w:val="00B405EA"/>
    <w:rsid w:val="00B40970"/>
    <w:rsid w:val="00B41D7E"/>
    <w:rsid w:val="00B426FD"/>
    <w:rsid w:val="00B42AB9"/>
    <w:rsid w:val="00B42B16"/>
    <w:rsid w:val="00B43131"/>
    <w:rsid w:val="00B43346"/>
    <w:rsid w:val="00B435AB"/>
    <w:rsid w:val="00B43926"/>
    <w:rsid w:val="00B44FF6"/>
    <w:rsid w:val="00B45383"/>
    <w:rsid w:val="00B4545B"/>
    <w:rsid w:val="00B45507"/>
    <w:rsid w:val="00B45675"/>
    <w:rsid w:val="00B456D0"/>
    <w:rsid w:val="00B45EBB"/>
    <w:rsid w:val="00B469EA"/>
    <w:rsid w:val="00B4778E"/>
    <w:rsid w:val="00B479FF"/>
    <w:rsid w:val="00B47E76"/>
    <w:rsid w:val="00B50EAD"/>
    <w:rsid w:val="00B51CE3"/>
    <w:rsid w:val="00B527A2"/>
    <w:rsid w:val="00B531C3"/>
    <w:rsid w:val="00B5435E"/>
    <w:rsid w:val="00B54F3B"/>
    <w:rsid w:val="00B55993"/>
    <w:rsid w:val="00B57E49"/>
    <w:rsid w:val="00B6005A"/>
    <w:rsid w:val="00B604E9"/>
    <w:rsid w:val="00B60D62"/>
    <w:rsid w:val="00B610DD"/>
    <w:rsid w:val="00B61646"/>
    <w:rsid w:val="00B619F5"/>
    <w:rsid w:val="00B6217E"/>
    <w:rsid w:val="00B625CE"/>
    <w:rsid w:val="00B62C75"/>
    <w:rsid w:val="00B6370B"/>
    <w:rsid w:val="00B63A46"/>
    <w:rsid w:val="00B64AF9"/>
    <w:rsid w:val="00B64BDD"/>
    <w:rsid w:val="00B64F31"/>
    <w:rsid w:val="00B650AE"/>
    <w:rsid w:val="00B658F3"/>
    <w:rsid w:val="00B65D58"/>
    <w:rsid w:val="00B65EB7"/>
    <w:rsid w:val="00B66E80"/>
    <w:rsid w:val="00B7000F"/>
    <w:rsid w:val="00B70066"/>
    <w:rsid w:val="00B7020C"/>
    <w:rsid w:val="00B70AA4"/>
    <w:rsid w:val="00B7113C"/>
    <w:rsid w:val="00B71267"/>
    <w:rsid w:val="00B72174"/>
    <w:rsid w:val="00B7231A"/>
    <w:rsid w:val="00B727A2"/>
    <w:rsid w:val="00B73B2E"/>
    <w:rsid w:val="00B74A28"/>
    <w:rsid w:val="00B7551C"/>
    <w:rsid w:val="00B75543"/>
    <w:rsid w:val="00B76274"/>
    <w:rsid w:val="00B76357"/>
    <w:rsid w:val="00B76D57"/>
    <w:rsid w:val="00B77ED0"/>
    <w:rsid w:val="00B8170F"/>
    <w:rsid w:val="00B81CA0"/>
    <w:rsid w:val="00B828F7"/>
    <w:rsid w:val="00B82908"/>
    <w:rsid w:val="00B838AA"/>
    <w:rsid w:val="00B842CA"/>
    <w:rsid w:val="00B84B29"/>
    <w:rsid w:val="00B85508"/>
    <w:rsid w:val="00B8567D"/>
    <w:rsid w:val="00B85D99"/>
    <w:rsid w:val="00B863A0"/>
    <w:rsid w:val="00B867DF"/>
    <w:rsid w:val="00B87207"/>
    <w:rsid w:val="00B902D2"/>
    <w:rsid w:val="00B90F9A"/>
    <w:rsid w:val="00B910D9"/>
    <w:rsid w:val="00B9116F"/>
    <w:rsid w:val="00B92418"/>
    <w:rsid w:val="00B924AE"/>
    <w:rsid w:val="00B92860"/>
    <w:rsid w:val="00B934A2"/>
    <w:rsid w:val="00B9362B"/>
    <w:rsid w:val="00B93E99"/>
    <w:rsid w:val="00B945B8"/>
    <w:rsid w:val="00B958C6"/>
    <w:rsid w:val="00B959F2"/>
    <w:rsid w:val="00B95D8B"/>
    <w:rsid w:val="00B96045"/>
    <w:rsid w:val="00B961F8"/>
    <w:rsid w:val="00B96462"/>
    <w:rsid w:val="00B96A42"/>
    <w:rsid w:val="00B96C32"/>
    <w:rsid w:val="00BA01E7"/>
    <w:rsid w:val="00BA03D2"/>
    <w:rsid w:val="00BA047A"/>
    <w:rsid w:val="00BA060F"/>
    <w:rsid w:val="00BA0902"/>
    <w:rsid w:val="00BA0C16"/>
    <w:rsid w:val="00BA0DFA"/>
    <w:rsid w:val="00BA10E1"/>
    <w:rsid w:val="00BA119B"/>
    <w:rsid w:val="00BA13F8"/>
    <w:rsid w:val="00BA1541"/>
    <w:rsid w:val="00BA1922"/>
    <w:rsid w:val="00BA1D57"/>
    <w:rsid w:val="00BA244C"/>
    <w:rsid w:val="00BA2F1E"/>
    <w:rsid w:val="00BA302D"/>
    <w:rsid w:val="00BA317C"/>
    <w:rsid w:val="00BA319F"/>
    <w:rsid w:val="00BA3C7B"/>
    <w:rsid w:val="00BA4A9F"/>
    <w:rsid w:val="00BA4CA7"/>
    <w:rsid w:val="00BA4FE9"/>
    <w:rsid w:val="00BA5254"/>
    <w:rsid w:val="00BA58F2"/>
    <w:rsid w:val="00BA7A9C"/>
    <w:rsid w:val="00BB09FA"/>
    <w:rsid w:val="00BB0E49"/>
    <w:rsid w:val="00BB1432"/>
    <w:rsid w:val="00BB19AE"/>
    <w:rsid w:val="00BB1B89"/>
    <w:rsid w:val="00BB1DC9"/>
    <w:rsid w:val="00BB26AB"/>
    <w:rsid w:val="00BB2788"/>
    <w:rsid w:val="00BB291A"/>
    <w:rsid w:val="00BB37BC"/>
    <w:rsid w:val="00BB3BFC"/>
    <w:rsid w:val="00BB4002"/>
    <w:rsid w:val="00BB4B83"/>
    <w:rsid w:val="00BB4E13"/>
    <w:rsid w:val="00BB6EA0"/>
    <w:rsid w:val="00BB6F7C"/>
    <w:rsid w:val="00BB7C40"/>
    <w:rsid w:val="00BC0F64"/>
    <w:rsid w:val="00BC1877"/>
    <w:rsid w:val="00BC2D07"/>
    <w:rsid w:val="00BC3BE9"/>
    <w:rsid w:val="00BC3F51"/>
    <w:rsid w:val="00BC4FBE"/>
    <w:rsid w:val="00BC513E"/>
    <w:rsid w:val="00BC591C"/>
    <w:rsid w:val="00BC5C9F"/>
    <w:rsid w:val="00BC63C3"/>
    <w:rsid w:val="00BC65B7"/>
    <w:rsid w:val="00BC6711"/>
    <w:rsid w:val="00BC694C"/>
    <w:rsid w:val="00BC6B70"/>
    <w:rsid w:val="00BC754A"/>
    <w:rsid w:val="00BD0230"/>
    <w:rsid w:val="00BD03CF"/>
    <w:rsid w:val="00BD09C7"/>
    <w:rsid w:val="00BD0BFF"/>
    <w:rsid w:val="00BD1BFC"/>
    <w:rsid w:val="00BD20C3"/>
    <w:rsid w:val="00BD29D3"/>
    <w:rsid w:val="00BD29D4"/>
    <w:rsid w:val="00BD2C11"/>
    <w:rsid w:val="00BD3494"/>
    <w:rsid w:val="00BD35AD"/>
    <w:rsid w:val="00BD36FE"/>
    <w:rsid w:val="00BD4ADE"/>
    <w:rsid w:val="00BD655B"/>
    <w:rsid w:val="00BD6577"/>
    <w:rsid w:val="00BD65C2"/>
    <w:rsid w:val="00BD665F"/>
    <w:rsid w:val="00BD696D"/>
    <w:rsid w:val="00BE01AA"/>
    <w:rsid w:val="00BE04D6"/>
    <w:rsid w:val="00BE05CF"/>
    <w:rsid w:val="00BE08A1"/>
    <w:rsid w:val="00BE1936"/>
    <w:rsid w:val="00BE1954"/>
    <w:rsid w:val="00BE1B21"/>
    <w:rsid w:val="00BE248C"/>
    <w:rsid w:val="00BE25B4"/>
    <w:rsid w:val="00BE2E04"/>
    <w:rsid w:val="00BE2FBD"/>
    <w:rsid w:val="00BE2FC5"/>
    <w:rsid w:val="00BE463C"/>
    <w:rsid w:val="00BE4A79"/>
    <w:rsid w:val="00BE5BEA"/>
    <w:rsid w:val="00BE6BDD"/>
    <w:rsid w:val="00BE6C90"/>
    <w:rsid w:val="00BE6DA9"/>
    <w:rsid w:val="00BE6F98"/>
    <w:rsid w:val="00BE74F8"/>
    <w:rsid w:val="00BE78EC"/>
    <w:rsid w:val="00BE7E92"/>
    <w:rsid w:val="00BF022D"/>
    <w:rsid w:val="00BF0518"/>
    <w:rsid w:val="00BF0817"/>
    <w:rsid w:val="00BF0CE6"/>
    <w:rsid w:val="00BF1ADF"/>
    <w:rsid w:val="00BF2ABA"/>
    <w:rsid w:val="00BF3B9F"/>
    <w:rsid w:val="00BF406B"/>
    <w:rsid w:val="00BF5D2E"/>
    <w:rsid w:val="00BF6CCC"/>
    <w:rsid w:val="00BF6F44"/>
    <w:rsid w:val="00BF70C8"/>
    <w:rsid w:val="00BF72E0"/>
    <w:rsid w:val="00BF74BA"/>
    <w:rsid w:val="00BF7E1E"/>
    <w:rsid w:val="00C0173D"/>
    <w:rsid w:val="00C021B4"/>
    <w:rsid w:val="00C024A2"/>
    <w:rsid w:val="00C028B8"/>
    <w:rsid w:val="00C03178"/>
    <w:rsid w:val="00C0542D"/>
    <w:rsid w:val="00C05D30"/>
    <w:rsid w:val="00C073F1"/>
    <w:rsid w:val="00C0740B"/>
    <w:rsid w:val="00C0745F"/>
    <w:rsid w:val="00C07871"/>
    <w:rsid w:val="00C079C8"/>
    <w:rsid w:val="00C07A68"/>
    <w:rsid w:val="00C07DA5"/>
    <w:rsid w:val="00C10A0F"/>
    <w:rsid w:val="00C10F1E"/>
    <w:rsid w:val="00C111CB"/>
    <w:rsid w:val="00C116C9"/>
    <w:rsid w:val="00C11C8A"/>
    <w:rsid w:val="00C13D9E"/>
    <w:rsid w:val="00C1546A"/>
    <w:rsid w:val="00C15F83"/>
    <w:rsid w:val="00C16327"/>
    <w:rsid w:val="00C16896"/>
    <w:rsid w:val="00C16DC1"/>
    <w:rsid w:val="00C172CD"/>
    <w:rsid w:val="00C17AD4"/>
    <w:rsid w:val="00C206F1"/>
    <w:rsid w:val="00C207D0"/>
    <w:rsid w:val="00C20F12"/>
    <w:rsid w:val="00C21708"/>
    <w:rsid w:val="00C21764"/>
    <w:rsid w:val="00C2188C"/>
    <w:rsid w:val="00C21F82"/>
    <w:rsid w:val="00C221D9"/>
    <w:rsid w:val="00C23BB5"/>
    <w:rsid w:val="00C23EBC"/>
    <w:rsid w:val="00C24389"/>
    <w:rsid w:val="00C2453F"/>
    <w:rsid w:val="00C247E0"/>
    <w:rsid w:val="00C2497A"/>
    <w:rsid w:val="00C24EAF"/>
    <w:rsid w:val="00C25B74"/>
    <w:rsid w:val="00C27044"/>
    <w:rsid w:val="00C271CF"/>
    <w:rsid w:val="00C27533"/>
    <w:rsid w:val="00C27F3A"/>
    <w:rsid w:val="00C302E6"/>
    <w:rsid w:val="00C30729"/>
    <w:rsid w:val="00C30BDC"/>
    <w:rsid w:val="00C31F59"/>
    <w:rsid w:val="00C32512"/>
    <w:rsid w:val="00C325CE"/>
    <w:rsid w:val="00C32A3B"/>
    <w:rsid w:val="00C34028"/>
    <w:rsid w:val="00C342E3"/>
    <w:rsid w:val="00C355F2"/>
    <w:rsid w:val="00C35729"/>
    <w:rsid w:val="00C35C5D"/>
    <w:rsid w:val="00C361EC"/>
    <w:rsid w:val="00C365E5"/>
    <w:rsid w:val="00C368C5"/>
    <w:rsid w:val="00C36D0B"/>
    <w:rsid w:val="00C401D3"/>
    <w:rsid w:val="00C403B2"/>
    <w:rsid w:val="00C40531"/>
    <w:rsid w:val="00C40CCB"/>
    <w:rsid w:val="00C41570"/>
    <w:rsid w:val="00C41638"/>
    <w:rsid w:val="00C4186A"/>
    <w:rsid w:val="00C43D17"/>
    <w:rsid w:val="00C4451F"/>
    <w:rsid w:val="00C44FF0"/>
    <w:rsid w:val="00C45C3C"/>
    <w:rsid w:val="00C46B2A"/>
    <w:rsid w:val="00C47078"/>
    <w:rsid w:val="00C4737F"/>
    <w:rsid w:val="00C47BDB"/>
    <w:rsid w:val="00C47E35"/>
    <w:rsid w:val="00C505F2"/>
    <w:rsid w:val="00C509A0"/>
    <w:rsid w:val="00C50E8D"/>
    <w:rsid w:val="00C51B86"/>
    <w:rsid w:val="00C52A28"/>
    <w:rsid w:val="00C52ABD"/>
    <w:rsid w:val="00C52AD3"/>
    <w:rsid w:val="00C532AC"/>
    <w:rsid w:val="00C5395C"/>
    <w:rsid w:val="00C53D94"/>
    <w:rsid w:val="00C545B4"/>
    <w:rsid w:val="00C551BB"/>
    <w:rsid w:val="00C55F28"/>
    <w:rsid w:val="00C562BA"/>
    <w:rsid w:val="00C563D5"/>
    <w:rsid w:val="00C56B11"/>
    <w:rsid w:val="00C56C28"/>
    <w:rsid w:val="00C56CC3"/>
    <w:rsid w:val="00C57357"/>
    <w:rsid w:val="00C60034"/>
    <w:rsid w:val="00C60107"/>
    <w:rsid w:val="00C614F2"/>
    <w:rsid w:val="00C61CFC"/>
    <w:rsid w:val="00C62025"/>
    <w:rsid w:val="00C62514"/>
    <w:rsid w:val="00C626C7"/>
    <w:rsid w:val="00C62FA3"/>
    <w:rsid w:val="00C632DC"/>
    <w:rsid w:val="00C65292"/>
    <w:rsid w:val="00C65B76"/>
    <w:rsid w:val="00C65B81"/>
    <w:rsid w:val="00C663D7"/>
    <w:rsid w:val="00C66493"/>
    <w:rsid w:val="00C678A4"/>
    <w:rsid w:val="00C70304"/>
    <w:rsid w:val="00C704C9"/>
    <w:rsid w:val="00C713B8"/>
    <w:rsid w:val="00C713E7"/>
    <w:rsid w:val="00C7250C"/>
    <w:rsid w:val="00C725E3"/>
    <w:rsid w:val="00C729A7"/>
    <w:rsid w:val="00C72E00"/>
    <w:rsid w:val="00C72F22"/>
    <w:rsid w:val="00C7305B"/>
    <w:rsid w:val="00C73238"/>
    <w:rsid w:val="00C73B31"/>
    <w:rsid w:val="00C7466D"/>
    <w:rsid w:val="00C752B5"/>
    <w:rsid w:val="00C7565C"/>
    <w:rsid w:val="00C76A2B"/>
    <w:rsid w:val="00C76EE3"/>
    <w:rsid w:val="00C7734A"/>
    <w:rsid w:val="00C77BA1"/>
    <w:rsid w:val="00C77E83"/>
    <w:rsid w:val="00C81763"/>
    <w:rsid w:val="00C81D91"/>
    <w:rsid w:val="00C8246D"/>
    <w:rsid w:val="00C824D8"/>
    <w:rsid w:val="00C82E28"/>
    <w:rsid w:val="00C839D7"/>
    <w:rsid w:val="00C83B65"/>
    <w:rsid w:val="00C844C1"/>
    <w:rsid w:val="00C84652"/>
    <w:rsid w:val="00C854BD"/>
    <w:rsid w:val="00C8607B"/>
    <w:rsid w:val="00C8614C"/>
    <w:rsid w:val="00C867C1"/>
    <w:rsid w:val="00C8694B"/>
    <w:rsid w:val="00C86A04"/>
    <w:rsid w:val="00C8711C"/>
    <w:rsid w:val="00C9039C"/>
    <w:rsid w:val="00C906D5"/>
    <w:rsid w:val="00C909CF"/>
    <w:rsid w:val="00C90D57"/>
    <w:rsid w:val="00C914D7"/>
    <w:rsid w:val="00C91EB3"/>
    <w:rsid w:val="00C92141"/>
    <w:rsid w:val="00C9223D"/>
    <w:rsid w:val="00C92A40"/>
    <w:rsid w:val="00C939FE"/>
    <w:rsid w:val="00C93B9E"/>
    <w:rsid w:val="00C93CA4"/>
    <w:rsid w:val="00C93CF4"/>
    <w:rsid w:val="00C93D30"/>
    <w:rsid w:val="00C93F24"/>
    <w:rsid w:val="00C94A24"/>
    <w:rsid w:val="00C95360"/>
    <w:rsid w:val="00C95B98"/>
    <w:rsid w:val="00C95E4E"/>
    <w:rsid w:val="00C96527"/>
    <w:rsid w:val="00C97726"/>
    <w:rsid w:val="00C97C30"/>
    <w:rsid w:val="00CA027C"/>
    <w:rsid w:val="00CA1154"/>
    <w:rsid w:val="00CA1CC3"/>
    <w:rsid w:val="00CA1E6A"/>
    <w:rsid w:val="00CA1EA1"/>
    <w:rsid w:val="00CA1F2C"/>
    <w:rsid w:val="00CA2F2A"/>
    <w:rsid w:val="00CA31DF"/>
    <w:rsid w:val="00CA3DDC"/>
    <w:rsid w:val="00CA4A9B"/>
    <w:rsid w:val="00CA606A"/>
    <w:rsid w:val="00CA6231"/>
    <w:rsid w:val="00CA648A"/>
    <w:rsid w:val="00CA655F"/>
    <w:rsid w:val="00CA7363"/>
    <w:rsid w:val="00CB084F"/>
    <w:rsid w:val="00CB21DA"/>
    <w:rsid w:val="00CB2F85"/>
    <w:rsid w:val="00CB46D2"/>
    <w:rsid w:val="00CB4F4D"/>
    <w:rsid w:val="00CB570B"/>
    <w:rsid w:val="00CB58E1"/>
    <w:rsid w:val="00CB5EEE"/>
    <w:rsid w:val="00CB7358"/>
    <w:rsid w:val="00CB7A68"/>
    <w:rsid w:val="00CC0334"/>
    <w:rsid w:val="00CC0A29"/>
    <w:rsid w:val="00CC1464"/>
    <w:rsid w:val="00CC19CB"/>
    <w:rsid w:val="00CC1C96"/>
    <w:rsid w:val="00CC1E5E"/>
    <w:rsid w:val="00CC4113"/>
    <w:rsid w:val="00CC4215"/>
    <w:rsid w:val="00CC443A"/>
    <w:rsid w:val="00CC508F"/>
    <w:rsid w:val="00CC58EF"/>
    <w:rsid w:val="00CC72B4"/>
    <w:rsid w:val="00CD05D1"/>
    <w:rsid w:val="00CD0ECD"/>
    <w:rsid w:val="00CD1A8D"/>
    <w:rsid w:val="00CD2FC6"/>
    <w:rsid w:val="00CD3100"/>
    <w:rsid w:val="00CD3282"/>
    <w:rsid w:val="00CD34D5"/>
    <w:rsid w:val="00CD4505"/>
    <w:rsid w:val="00CD47BA"/>
    <w:rsid w:val="00CD5259"/>
    <w:rsid w:val="00CD56C2"/>
    <w:rsid w:val="00CD5E53"/>
    <w:rsid w:val="00CD600E"/>
    <w:rsid w:val="00CD6DAC"/>
    <w:rsid w:val="00CD6EDD"/>
    <w:rsid w:val="00CD74C4"/>
    <w:rsid w:val="00CE00DE"/>
    <w:rsid w:val="00CE0652"/>
    <w:rsid w:val="00CE1330"/>
    <w:rsid w:val="00CE241F"/>
    <w:rsid w:val="00CE24C7"/>
    <w:rsid w:val="00CE2E12"/>
    <w:rsid w:val="00CE44E7"/>
    <w:rsid w:val="00CE4760"/>
    <w:rsid w:val="00CE4C4A"/>
    <w:rsid w:val="00CE5190"/>
    <w:rsid w:val="00CE5964"/>
    <w:rsid w:val="00CE6140"/>
    <w:rsid w:val="00CE7AF7"/>
    <w:rsid w:val="00CE7B2F"/>
    <w:rsid w:val="00CE7E57"/>
    <w:rsid w:val="00CF0A37"/>
    <w:rsid w:val="00CF11FA"/>
    <w:rsid w:val="00CF13D1"/>
    <w:rsid w:val="00CF1B92"/>
    <w:rsid w:val="00CF1BD7"/>
    <w:rsid w:val="00CF260B"/>
    <w:rsid w:val="00CF26FC"/>
    <w:rsid w:val="00CF3DFD"/>
    <w:rsid w:val="00CF47DE"/>
    <w:rsid w:val="00CF4FB7"/>
    <w:rsid w:val="00CF52F4"/>
    <w:rsid w:val="00CF5304"/>
    <w:rsid w:val="00CF540B"/>
    <w:rsid w:val="00CF68BC"/>
    <w:rsid w:val="00D00216"/>
    <w:rsid w:val="00D009B4"/>
    <w:rsid w:val="00D01B25"/>
    <w:rsid w:val="00D020E3"/>
    <w:rsid w:val="00D0355B"/>
    <w:rsid w:val="00D039EE"/>
    <w:rsid w:val="00D04027"/>
    <w:rsid w:val="00D044C6"/>
    <w:rsid w:val="00D04DDD"/>
    <w:rsid w:val="00D04FC2"/>
    <w:rsid w:val="00D05037"/>
    <w:rsid w:val="00D0538F"/>
    <w:rsid w:val="00D0549A"/>
    <w:rsid w:val="00D055DA"/>
    <w:rsid w:val="00D05F29"/>
    <w:rsid w:val="00D06781"/>
    <w:rsid w:val="00D06A5D"/>
    <w:rsid w:val="00D073CA"/>
    <w:rsid w:val="00D11009"/>
    <w:rsid w:val="00D112D8"/>
    <w:rsid w:val="00D11F08"/>
    <w:rsid w:val="00D13310"/>
    <w:rsid w:val="00D14D42"/>
    <w:rsid w:val="00D15F34"/>
    <w:rsid w:val="00D163CB"/>
    <w:rsid w:val="00D1690E"/>
    <w:rsid w:val="00D1694A"/>
    <w:rsid w:val="00D16CF7"/>
    <w:rsid w:val="00D16ED6"/>
    <w:rsid w:val="00D20076"/>
    <w:rsid w:val="00D20CBF"/>
    <w:rsid w:val="00D217F4"/>
    <w:rsid w:val="00D21BAB"/>
    <w:rsid w:val="00D22BDB"/>
    <w:rsid w:val="00D22EC7"/>
    <w:rsid w:val="00D22F30"/>
    <w:rsid w:val="00D2388C"/>
    <w:rsid w:val="00D2427A"/>
    <w:rsid w:val="00D252A9"/>
    <w:rsid w:val="00D25A2A"/>
    <w:rsid w:val="00D2656E"/>
    <w:rsid w:val="00D26B0E"/>
    <w:rsid w:val="00D271A1"/>
    <w:rsid w:val="00D27B6E"/>
    <w:rsid w:val="00D300DC"/>
    <w:rsid w:val="00D31006"/>
    <w:rsid w:val="00D31F99"/>
    <w:rsid w:val="00D324A9"/>
    <w:rsid w:val="00D32ED8"/>
    <w:rsid w:val="00D33909"/>
    <w:rsid w:val="00D364F1"/>
    <w:rsid w:val="00D36CAC"/>
    <w:rsid w:val="00D40886"/>
    <w:rsid w:val="00D41BD4"/>
    <w:rsid w:val="00D420BA"/>
    <w:rsid w:val="00D4249D"/>
    <w:rsid w:val="00D42B83"/>
    <w:rsid w:val="00D43A01"/>
    <w:rsid w:val="00D449AD"/>
    <w:rsid w:val="00D44B8A"/>
    <w:rsid w:val="00D456F5"/>
    <w:rsid w:val="00D46420"/>
    <w:rsid w:val="00D501B7"/>
    <w:rsid w:val="00D502F8"/>
    <w:rsid w:val="00D5174B"/>
    <w:rsid w:val="00D5175A"/>
    <w:rsid w:val="00D51CF9"/>
    <w:rsid w:val="00D51F14"/>
    <w:rsid w:val="00D5230D"/>
    <w:rsid w:val="00D523AA"/>
    <w:rsid w:val="00D533C2"/>
    <w:rsid w:val="00D53452"/>
    <w:rsid w:val="00D53FC1"/>
    <w:rsid w:val="00D549FF"/>
    <w:rsid w:val="00D564FD"/>
    <w:rsid w:val="00D572B2"/>
    <w:rsid w:val="00D57D31"/>
    <w:rsid w:val="00D60B40"/>
    <w:rsid w:val="00D60E31"/>
    <w:rsid w:val="00D618AD"/>
    <w:rsid w:val="00D625D2"/>
    <w:rsid w:val="00D628DA"/>
    <w:rsid w:val="00D6335D"/>
    <w:rsid w:val="00D635A4"/>
    <w:rsid w:val="00D638B0"/>
    <w:rsid w:val="00D639EF"/>
    <w:rsid w:val="00D63BF5"/>
    <w:rsid w:val="00D63CC8"/>
    <w:rsid w:val="00D64456"/>
    <w:rsid w:val="00D6520F"/>
    <w:rsid w:val="00D65B31"/>
    <w:rsid w:val="00D65F75"/>
    <w:rsid w:val="00D67BF3"/>
    <w:rsid w:val="00D67DAC"/>
    <w:rsid w:val="00D7027F"/>
    <w:rsid w:val="00D70515"/>
    <w:rsid w:val="00D70B55"/>
    <w:rsid w:val="00D712F9"/>
    <w:rsid w:val="00D723C4"/>
    <w:rsid w:val="00D727AA"/>
    <w:rsid w:val="00D72D8A"/>
    <w:rsid w:val="00D73F29"/>
    <w:rsid w:val="00D74775"/>
    <w:rsid w:val="00D74A67"/>
    <w:rsid w:val="00D75963"/>
    <w:rsid w:val="00D76170"/>
    <w:rsid w:val="00D76641"/>
    <w:rsid w:val="00D77159"/>
    <w:rsid w:val="00D77C23"/>
    <w:rsid w:val="00D806F1"/>
    <w:rsid w:val="00D8089F"/>
    <w:rsid w:val="00D816A5"/>
    <w:rsid w:val="00D829DE"/>
    <w:rsid w:val="00D82B69"/>
    <w:rsid w:val="00D8651E"/>
    <w:rsid w:val="00D878B4"/>
    <w:rsid w:val="00D87E0D"/>
    <w:rsid w:val="00D90385"/>
    <w:rsid w:val="00D90921"/>
    <w:rsid w:val="00D91251"/>
    <w:rsid w:val="00D91D0E"/>
    <w:rsid w:val="00D93A06"/>
    <w:rsid w:val="00D93E9D"/>
    <w:rsid w:val="00D94A61"/>
    <w:rsid w:val="00D95166"/>
    <w:rsid w:val="00D9551E"/>
    <w:rsid w:val="00D96B35"/>
    <w:rsid w:val="00D96EB1"/>
    <w:rsid w:val="00D97933"/>
    <w:rsid w:val="00D97D73"/>
    <w:rsid w:val="00D97DB6"/>
    <w:rsid w:val="00DA0371"/>
    <w:rsid w:val="00DA0568"/>
    <w:rsid w:val="00DA07B9"/>
    <w:rsid w:val="00DA134C"/>
    <w:rsid w:val="00DA1650"/>
    <w:rsid w:val="00DA1D7D"/>
    <w:rsid w:val="00DA1E41"/>
    <w:rsid w:val="00DA2A0F"/>
    <w:rsid w:val="00DA355A"/>
    <w:rsid w:val="00DA626B"/>
    <w:rsid w:val="00DB03A6"/>
    <w:rsid w:val="00DB0C70"/>
    <w:rsid w:val="00DB1713"/>
    <w:rsid w:val="00DB1A52"/>
    <w:rsid w:val="00DB1E34"/>
    <w:rsid w:val="00DB1E7E"/>
    <w:rsid w:val="00DB1FDD"/>
    <w:rsid w:val="00DB2815"/>
    <w:rsid w:val="00DB2A2C"/>
    <w:rsid w:val="00DB2B80"/>
    <w:rsid w:val="00DB335A"/>
    <w:rsid w:val="00DB36C6"/>
    <w:rsid w:val="00DB3811"/>
    <w:rsid w:val="00DB4205"/>
    <w:rsid w:val="00DB4AEB"/>
    <w:rsid w:val="00DB5456"/>
    <w:rsid w:val="00DB5BAF"/>
    <w:rsid w:val="00DB5CCC"/>
    <w:rsid w:val="00DB78AC"/>
    <w:rsid w:val="00DC1DD7"/>
    <w:rsid w:val="00DC2076"/>
    <w:rsid w:val="00DC27F5"/>
    <w:rsid w:val="00DC2A95"/>
    <w:rsid w:val="00DC2BD3"/>
    <w:rsid w:val="00DC2EA3"/>
    <w:rsid w:val="00DC36B4"/>
    <w:rsid w:val="00DC3846"/>
    <w:rsid w:val="00DC3D6B"/>
    <w:rsid w:val="00DC3E29"/>
    <w:rsid w:val="00DC42DC"/>
    <w:rsid w:val="00DC45C8"/>
    <w:rsid w:val="00DC4639"/>
    <w:rsid w:val="00DC464D"/>
    <w:rsid w:val="00DC63CF"/>
    <w:rsid w:val="00DC6C0B"/>
    <w:rsid w:val="00DC6DFE"/>
    <w:rsid w:val="00DC77DA"/>
    <w:rsid w:val="00DD06FF"/>
    <w:rsid w:val="00DD09AE"/>
    <w:rsid w:val="00DD1062"/>
    <w:rsid w:val="00DD1087"/>
    <w:rsid w:val="00DD1A73"/>
    <w:rsid w:val="00DD1B3A"/>
    <w:rsid w:val="00DD274E"/>
    <w:rsid w:val="00DD2EB1"/>
    <w:rsid w:val="00DD2F7A"/>
    <w:rsid w:val="00DD3A11"/>
    <w:rsid w:val="00DD3B9A"/>
    <w:rsid w:val="00DD3BBE"/>
    <w:rsid w:val="00DD3CFE"/>
    <w:rsid w:val="00DD429B"/>
    <w:rsid w:val="00DD483B"/>
    <w:rsid w:val="00DD56EB"/>
    <w:rsid w:val="00DD57CE"/>
    <w:rsid w:val="00DD6B56"/>
    <w:rsid w:val="00DD70DF"/>
    <w:rsid w:val="00DD728C"/>
    <w:rsid w:val="00DD7901"/>
    <w:rsid w:val="00DD7CC7"/>
    <w:rsid w:val="00DD7DBC"/>
    <w:rsid w:val="00DD7FC8"/>
    <w:rsid w:val="00DE1DC1"/>
    <w:rsid w:val="00DE1EAF"/>
    <w:rsid w:val="00DE24BC"/>
    <w:rsid w:val="00DE2AA1"/>
    <w:rsid w:val="00DE34E8"/>
    <w:rsid w:val="00DE3F59"/>
    <w:rsid w:val="00DE63DE"/>
    <w:rsid w:val="00DE6B6E"/>
    <w:rsid w:val="00DE6E0B"/>
    <w:rsid w:val="00DE743C"/>
    <w:rsid w:val="00DE79F1"/>
    <w:rsid w:val="00DE7D0C"/>
    <w:rsid w:val="00DF130E"/>
    <w:rsid w:val="00DF1374"/>
    <w:rsid w:val="00DF14D4"/>
    <w:rsid w:val="00DF1691"/>
    <w:rsid w:val="00DF20F2"/>
    <w:rsid w:val="00DF23C1"/>
    <w:rsid w:val="00DF2826"/>
    <w:rsid w:val="00DF2FF8"/>
    <w:rsid w:val="00DF3A05"/>
    <w:rsid w:val="00DF6E80"/>
    <w:rsid w:val="00DF6ED1"/>
    <w:rsid w:val="00DF72D7"/>
    <w:rsid w:val="00DF79D2"/>
    <w:rsid w:val="00E00F30"/>
    <w:rsid w:val="00E014BA"/>
    <w:rsid w:val="00E022E6"/>
    <w:rsid w:val="00E0230D"/>
    <w:rsid w:val="00E026F0"/>
    <w:rsid w:val="00E02720"/>
    <w:rsid w:val="00E02D45"/>
    <w:rsid w:val="00E02EAE"/>
    <w:rsid w:val="00E03B14"/>
    <w:rsid w:val="00E04521"/>
    <w:rsid w:val="00E05922"/>
    <w:rsid w:val="00E06B7E"/>
    <w:rsid w:val="00E06BD6"/>
    <w:rsid w:val="00E07435"/>
    <w:rsid w:val="00E120A0"/>
    <w:rsid w:val="00E1210C"/>
    <w:rsid w:val="00E12505"/>
    <w:rsid w:val="00E12B80"/>
    <w:rsid w:val="00E12DC4"/>
    <w:rsid w:val="00E13D1A"/>
    <w:rsid w:val="00E14ACE"/>
    <w:rsid w:val="00E14DF0"/>
    <w:rsid w:val="00E15D49"/>
    <w:rsid w:val="00E16088"/>
    <w:rsid w:val="00E168AD"/>
    <w:rsid w:val="00E168AF"/>
    <w:rsid w:val="00E16C7F"/>
    <w:rsid w:val="00E173CB"/>
    <w:rsid w:val="00E17563"/>
    <w:rsid w:val="00E17D6F"/>
    <w:rsid w:val="00E20E9D"/>
    <w:rsid w:val="00E22994"/>
    <w:rsid w:val="00E22D55"/>
    <w:rsid w:val="00E23848"/>
    <w:rsid w:val="00E23ABE"/>
    <w:rsid w:val="00E23D66"/>
    <w:rsid w:val="00E23EE5"/>
    <w:rsid w:val="00E2420C"/>
    <w:rsid w:val="00E252F0"/>
    <w:rsid w:val="00E253FB"/>
    <w:rsid w:val="00E2587B"/>
    <w:rsid w:val="00E258C6"/>
    <w:rsid w:val="00E25BBC"/>
    <w:rsid w:val="00E25EB7"/>
    <w:rsid w:val="00E260AE"/>
    <w:rsid w:val="00E260C6"/>
    <w:rsid w:val="00E27709"/>
    <w:rsid w:val="00E27799"/>
    <w:rsid w:val="00E27A01"/>
    <w:rsid w:val="00E31484"/>
    <w:rsid w:val="00E31909"/>
    <w:rsid w:val="00E31D8F"/>
    <w:rsid w:val="00E33A16"/>
    <w:rsid w:val="00E349A2"/>
    <w:rsid w:val="00E35F71"/>
    <w:rsid w:val="00E361F1"/>
    <w:rsid w:val="00E3626D"/>
    <w:rsid w:val="00E36A42"/>
    <w:rsid w:val="00E36F42"/>
    <w:rsid w:val="00E372FB"/>
    <w:rsid w:val="00E37ED1"/>
    <w:rsid w:val="00E409A3"/>
    <w:rsid w:val="00E4139F"/>
    <w:rsid w:val="00E41C87"/>
    <w:rsid w:val="00E42182"/>
    <w:rsid w:val="00E421CB"/>
    <w:rsid w:val="00E43581"/>
    <w:rsid w:val="00E43C35"/>
    <w:rsid w:val="00E44AC4"/>
    <w:rsid w:val="00E44D5C"/>
    <w:rsid w:val="00E450CF"/>
    <w:rsid w:val="00E4534B"/>
    <w:rsid w:val="00E4549C"/>
    <w:rsid w:val="00E461C8"/>
    <w:rsid w:val="00E46305"/>
    <w:rsid w:val="00E46841"/>
    <w:rsid w:val="00E47D9C"/>
    <w:rsid w:val="00E50C9C"/>
    <w:rsid w:val="00E50D5D"/>
    <w:rsid w:val="00E514D1"/>
    <w:rsid w:val="00E519EF"/>
    <w:rsid w:val="00E52640"/>
    <w:rsid w:val="00E53260"/>
    <w:rsid w:val="00E53411"/>
    <w:rsid w:val="00E547D4"/>
    <w:rsid w:val="00E54977"/>
    <w:rsid w:val="00E5553E"/>
    <w:rsid w:val="00E569D8"/>
    <w:rsid w:val="00E571F2"/>
    <w:rsid w:val="00E57215"/>
    <w:rsid w:val="00E619A1"/>
    <w:rsid w:val="00E62F91"/>
    <w:rsid w:val="00E637BA"/>
    <w:rsid w:val="00E63E14"/>
    <w:rsid w:val="00E63FCF"/>
    <w:rsid w:val="00E64459"/>
    <w:rsid w:val="00E64B6E"/>
    <w:rsid w:val="00E64EA7"/>
    <w:rsid w:val="00E65580"/>
    <w:rsid w:val="00E65D9A"/>
    <w:rsid w:val="00E65F8B"/>
    <w:rsid w:val="00E67650"/>
    <w:rsid w:val="00E676F1"/>
    <w:rsid w:val="00E679D8"/>
    <w:rsid w:val="00E67B45"/>
    <w:rsid w:val="00E70E6F"/>
    <w:rsid w:val="00E716EA"/>
    <w:rsid w:val="00E7185D"/>
    <w:rsid w:val="00E72169"/>
    <w:rsid w:val="00E721F7"/>
    <w:rsid w:val="00E73465"/>
    <w:rsid w:val="00E73FD2"/>
    <w:rsid w:val="00E74187"/>
    <w:rsid w:val="00E7469F"/>
    <w:rsid w:val="00E75394"/>
    <w:rsid w:val="00E7576A"/>
    <w:rsid w:val="00E7583E"/>
    <w:rsid w:val="00E76766"/>
    <w:rsid w:val="00E773DF"/>
    <w:rsid w:val="00E80D59"/>
    <w:rsid w:val="00E81165"/>
    <w:rsid w:val="00E815E3"/>
    <w:rsid w:val="00E81ED4"/>
    <w:rsid w:val="00E82785"/>
    <w:rsid w:val="00E836BB"/>
    <w:rsid w:val="00E837AD"/>
    <w:rsid w:val="00E8396D"/>
    <w:rsid w:val="00E83DBC"/>
    <w:rsid w:val="00E84894"/>
    <w:rsid w:val="00E84C15"/>
    <w:rsid w:val="00E85184"/>
    <w:rsid w:val="00E862A8"/>
    <w:rsid w:val="00E86FEA"/>
    <w:rsid w:val="00E870AF"/>
    <w:rsid w:val="00E87680"/>
    <w:rsid w:val="00E87E90"/>
    <w:rsid w:val="00E90120"/>
    <w:rsid w:val="00E90435"/>
    <w:rsid w:val="00E9068A"/>
    <w:rsid w:val="00E911BB"/>
    <w:rsid w:val="00E91BE0"/>
    <w:rsid w:val="00E91D26"/>
    <w:rsid w:val="00E94256"/>
    <w:rsid w:val="00E9463E"/>
    <w:rsid w:val="00E94B2A"/>
    <w:rsid w:val="00E94C6C"/>
    <w:rsid w:val="00E950EE"/>
    <w:rsid w:val="00E96400"/>
    <w:rsid w:val="00E96543"/>
    <w:rsid w:val="00E96C15"/>
    <w:rsid w:val="00E970FC"/>
    <w:rsid w:val="00E977AB"/>
    <w:rsid w:val="00E9785D"/>
    <w:rsid w:val="00E978E6"/>
    <w:rsid w:val="00E978F4"/>
    <w:rsid w:val="00EA0636"/>
    <w:rsid w:val="00EA0927"/>
    <w:rsid w:val="00EA0B92"/>
    <w:rsid w:val="00EA18F9"/>
    <w:rsid w:val="00EA2343"/>
    <w:rsid w:val="00EA2467"/>
    <w:rsid w:val="00EA2824"/>
    <w:rsid w:val="00EA2C06"/>
    <w:rsid w:val="00EA2C9B"/>
    <w:rsid w:val="00EA300F"/>
    <w:rsid w:val="00EA4048"/>
    <w:rsid w:val="00EA4391"/>
    <w:rsid w:val="00EA4E81"/>
    <w:rsid w:val="00EA5843"/>
    <w:rsid w:val="00EA64D9"/>
    <w:rsid w:val="00EA6656"/>
    <w:rsid w:val="00EA6CF9"/>
    <w:rsid w:val="00EA6EA6"/>
    <w:rsid w:val="00EA71F8"/>
    <w:rsid w:val="00EA73CB"/>
    <w:rsid w:val="00EB0021"/>
    <w:rsid w:val="00EB0466"/>
    <w:rsid w:val="00EB05DD"/>
    <w:rsid w:val="00EB0AB8"/>
    <w:rsid w:val="00EB0BA3"/>
    <w:rsid w:val="00EB0E43"/>
    <w:rsid w:val="00EB0E58"/>
    <w:rsid w:val="00EB0F81"/>
    <w:rsid w:val="00EB13BA"/>
    <w:rsid w:val="00EB160B"/>
    <w:rsid w:val="00EB1BCD"/>
    <w:rsid w:val="00EB41D6"/>
    <w:rsid w:val="00EB471E"/>
    <w:rsid w:val="00EB526B"/>
    <w:rsid w:val="00EB5587"/>
    <w:rsid w:val="00EB5C0C"/>
    <w:rsid w:val="00EB5DB6"/>
    <w:rsid w:val="00EB6570"/>
    <w:rsid w:val="00EB79AF"/>
    <w:rsid w:val="00EB7D9A"/>
    <w:rsid w:val="00EC0288"/>
    <w:rsid w:val="00EC060A"/>
    <w:rsid w:val="00EC273B"/>
    <w:rsid w:val="00EC2AAC"/>
    <w:rsid w:val="00EC2CE3"/>
    <w:rsid w:val="00EC30B2"/>
    <w:rsid w:val="00EC34A8"/>
    <w:rsid w:val="00EC3A80"/>
    <w:rsid w:val="00EC3F90"/>
    <w:rsid w:val="00EC41C5"/>
    <w:rsid w:val="00EC46EC"/>
    <w:rsid w:val="00EC48CA"/>
    <w:rsid w:val="00EC520C"/>
    <w:rsid w:val="00EC529D"/>
    <w:rsid w:val="00EC6CDA"/>
    <w:rsid w:val="00EC6E59"/>
    <w:rsid w:val="00EC7A69"/>
    <w:rsid w:val="00EC7D25"/>
    <w:rsid w:val="00ED0D9B"/>
    <w:rsid w:val="00ED1CF5"/>
    <w:rsid w:val="00ED2ECC"/>
    <w:rsid w:val="00ED334A"/>
    <w:rsid w:val="00ED3488"/>
    <w:rsid w:val="00ED3F49"/>
    <w:rsid w:val="00ED48E0"/>
    <w:rsid w:val="00ED4D5B"/>
    <w:rsid w:val="00ED55B5"/>
    <w:rsid w:val="00ED674D"/>
    <w:rsid w:val="00ED67DD"/>
    <w:rsid w:val="00ED6D0A"/>
    <w:rsid w:val="00ED7073"/>
    <w:rsid w:val="00ED7B29"/>
    <w:rsid w:val="00EE1071"/>
    <w:rsid w:val="00EE19FE"/>
    <w:rsid w:val="00EE1A0F"/>
    <w:rsid w:val="00EE1A6B"/>
    <w:rsid w:val="00EE3889"/>
    <w:rsid w:val="00EE476A"/>
    <w:rsid w:val="00EE49E7"/>
    <w:rsid w:val="00EE4A25"/>
    <w:rsid w:val="00EE4C25"/>
    <w:rsid w:val="00EE5180"/>
    <w:rsid w:val="00EE69F7"/>
    <w:rsid w:val="00EE7174"/>
    <w:rsid w:val="00EF008A"/>
    <w:rsid w:val="00EF05A0"/>
    <w:rsid w:val="00EF220D"/>
    <w:rsid w:val="00EF2753"/>
    <w:rsid w:val="00EF2FD2"/>
    <w:rsid w:val="00EF2FD6"/>
    <w:rsid w:val="00EF36A2"/>
    <w:rsid w:val="00EF3FB7"/>
    <w:rsid w:val="00EF476E"/>
    <w:rsid w:val="00EF4CD4"/>
    <w:rsid w:val="00EF4D51"/>
    <w:rsid w:val="00EF59C5"/>
    <w:rsid w:val="00EF6A89"/>
    <w:rsid w:val="00EF6FAC"/>
    <w:rsid w:val="00EF711D"/>
    <w:rsid w:val="00EF71B3"/>
    <w:rsid w:val="00EF787E"/>
    <w:rsid w:val="00F00CBF"/>
    <w:rsid w:val="00F00E1B"/>
    <w:rsid w:val="00F01EBB"/>
    <w:rsid w:val="00F02599"/>
    <w:rsid w:val="00F02712"/>
    <w:rsid w:val="00F028B2"/>
    <w:rsid w:val="00F02D1F"/>
    <w:rsid w:val="00F030F8"/>
    <w:rsid w:val="00F03942"/>
    <w:rsid w:val="00F03F82"/>
    <w:rsid w:val="00F049EA"/>
    <w:rsid w:val="00F0597C"/>
    <w:rsid w:val="00F05B3C"/>
    <w:rsid w:val="00F05E13"/>
    <w:rsid w:val="00F0614E"/>
    <w:rsid w:val="00F07E75"/>
    <w:rsid w:val="00F1031E"/>
    <w:rsid w:val="00F1044F"/>
    <w:rsid w:val="00F10922"/>
    <w:rsid w:val="00F10E6F"/>
    <w:rsid w:val="00F11E8F"/>
    <w:rsid w:val="00F12812"/>
    <w:rsid w:val="00F135E5"/>
    <w:rsid w:val="00F1380E"/>
    <w:rsid w:val="00F1380F"/>
    <w:rsid w:val="00F13C9E"/>
    <w:rsid w:val="00F1498D"/>
    <w:rsid w:val="00F1499F"/>
    <w:rsid w:val="00F15C9F"/>
    <w:rsid w:val="00F15DA8"/>
    <w:rsid w:val="00F1621C"/>
    <w:rsid w:val="00F17F26"/>
    <w:rsid w:val="00F20F38"/>
    <w:rsid w:val="00F2120D"/>
    <w:rsid w:val="00F2182C"/>
    <w:rsid w:val="00F22AA6"/>
    <w:rsid w:val="00F24400"/>
    <w:rsid w:val="00F24700"/>
    <w:rsid w:val="00F24707"/>
    <w:rsid w:val="00F251C6"/>
    <w:rsid w:val="00F267CC"/>
    <w:rsid w:val="00F27258"/>
    <w:rsid w:val="00F276FD"/>
    <w:rsid w:val="00F30072"/>
    <w:rsid w:val="00F30263"/>
    <w:rsid w:val="00F302E0"/>
    <w:rsid w:val="00F31212"/>
    <w:rsid w:val="00F314BD"/>
    <w:rsid w:val="00F316AA"/>
    <w:rsid w:val="00F32730"/>
    <w:rsid w:val="00F32A91"/>
    <w:rsid w:val="00F32B4F"/>
    <w:rsid w:val="00F33392"/>
    <w:rsid w:val="00F3402A"/>
    <w:rsid w:val="00F351FC"/>
    <w:rsid w:val="00F35ABD"/>
    <w:rsid w:val="00F3627F"/>
    <w:rsid w:val="00F36337"/>
    <w:rsid w:val="00F40A07"/>
    <w:rsid w:val="00F41DF2"/>
    <w:rsid w:val="00F41E3E"/>
    <w:rsid w:val="00F41E79"/>
    <w:rsid w:val="00F422BE"/>
    <w:rsid w:val="00F42E38"/>
    <w:rsid w:val="00F43E62"/>
    <w:rsid w:val="00F454BD"/>
    <w:rsid w:val="00F45563"/>
    <w:rsid w:val="00F460C3"/>
    <w:rsid w:val="00F468D3"/>
    <w:rsid w:val="00F46D88"/>
    <w:rsid w:val="00F46FE9"/>
    <w:rsid w:val="00F470DD"/>
    <w:rsid w:val="00F47C12"/>
    <w:rsid w:val="00F519A2"/>
    <w:rsid w:val="00F52934"/>
    <w:rsid w:val="00F543A6"/>
    <w:rsid w:val="00F55A3D"/>
    <w:rsid w:val="00F57539"/>
    <w:rsid w:val="00F57772"/>
    <w:rsid w:val="00F600C0"/>
    <w:rsid w:val="00F601ED"/>
    <w:rsid w:val="00F607B9"/>
    <w:rsid w:val="00F61688"/>
    <w:rsid w:val="00F61808"/>
    <w:rsid w:val="00F61924"/>
    <w:rsid w:val="00F642B4"/>
    <w:rsid w:val="00F6613D"/>
    <w:rsid w:val="00F664E5"/>
    <w:rsid w:val="00F66D23"/>
    <w:rsid w:val="00F7066D"/>
    <w:rsid w:val="00F70C4A"/>
    <w:rsid w:val="00F71232"/>
    <w:rsid w:val="00F7169E"/>
    <w:rsid w:val="00F72E28"/>
    <w:rsid w:val="00F73060"/>
    <w:rsid w:val="00F7307D"/>
    <w:rsid w:val="00F738B1"/>
    <w:rsid w:val="00F753FC"/>
    <w:rsid w:val="00F7563B"/>
    <w:rsid w:val="00F75C62"/>
    <w:rsid w:val="00F76053"/>
    <w:rsid w:val="00F7630D"/>
    <w:rsid w:val="00F772D1"/>
    <w:rsid w:val="00F775FF"/>
    <w:rsid w:val="00F801C4"/>
    <w:rsid w:val="00F80857"/>
    <w:rsid w:val="00F80ACE"/>
    <w:rsid w:val="00F80CA6"/>
    <w:rsid w:val="00F80DE2"/>
    <w:rsid w:val="00F810A3"/>
    <w:rsid w:val="00F82FB5"/>
    <w:rsid w:val="00F8308D"/>
    <w:rsid w:val="00F8382A"/>
    <w:rsid w:val="00F83DA1"/>
    <w:rsid w:val="00F83E6F"/>
    <w:rsid w:val="00F84895"/>
    <w:rsid w:val="00F84E59"/>
    <w:rsid w:val="00F8559C"/>
    <w:rsid w:val="00F85674"/>
    <w:rsid w:val="00F858C7"/>
    <w:rsid w:val="00F85C98"/>
    <w:rsid w:val="00F85DCB"/>
    <w:rsid w:val="00F862CC"/>
    <w:rsid w:val="00F86440"/>
    <w:rsid w:val="00F869AE"/>
    <w:rsid w:val="00F87361"/>
    <w:rsid w:val="00F87871"/>
    <w:rsid w:val="00F9050A"/>
    <w:rsid w:val="00F91327"/>
    <w:rsid w:val="00F92917"/>
    <w:rsid w:val="00F92FC2"/>
    <w:rsid w:val="00F930D3"/>
    <w:rsid w:val="00F930E9"/>
    <w:rsid w:val="00F93E09"/>
    <w:rsid w:val="00F94043"/>
    <w:rsid w:val="00F94049"/>
    <w:rsid w:val="00F94D02"/>
    <w:rsid w:val="00F95558"/>
    <w:rsid w:val="00F97566"/>
    <w:rsid w:val="00F976AB"/>
    <w:rsid w:val="00FA00C9"/>
    <w:rsid w:val="00FA0417"/>
    <w:rsid w:val="00FA0B51"/>
    <w:rsid w:val="00FA18CC"/>
    <w:rsid w:val="00FA25A5"/>
    <w:rsid w:val="00FA299A"/>
    <w:rsid w:val="00FA29CE"/>
    <w:rsid w:val="00FA29EB"/>
    <w:rsid w:val="00FA458F"/>
    <w:rsid w:val="00FA5458"/>
    <w:rsid w:val="00FA55F3"/>
    <w:rsid w:val="00FA5988"/>
    <w:rsid w:val="00FA5A25"/>
    <w:rsid w:val="00FA625C"/>
    <w:rsid w:val="00FA69A1"/>
    <w:rsid w:val="00FA6F1C"/>
    <w:rsid w:val="00FA76DB"/>
    <w:rsid w:val="00FA7B52"/>
    <w:rsid w:val="00FB0380"/>
    <w:rsid w:val="00FB050A"/>
    <w:rsid w:val="00FB0829"/>
    <w:rsid w:val="00FB1508"/>
    <w:rsid w:val="00FB1D56"/>
    <w:rsid w:val="00FB1F27"/>
    <w:rsid w:val="00FB2A09"/>
    <w:rsid w:val="00FB4171"/>
    <w:rsid w:val="00FB437C"/>
    <w:rsid w:val="00FB453C"/>
    <w:rsid w:val="00FB5558"/>
    <w:rsid w:val="00FB7529"/>
    <w:rsid w:val="00FC0601"/>
    <w:rsid w:val="00FC0ADD"/>
    <w:rsid w:val="00FC0CFD"/>
    <w:rsid w:val="00FC1334"/>
    <w:rsid w:val="00FC1A25"/>
    <w:rsid w:val="00FC1AF3"/>
    <w:rsid w:val="00FC1DF8"/>
    <w:rsid w:val="00FC334B"/>
    <w:rsid w:val="00FC3BDC"/>
    <w:rsid w:val="00FC4697"/>
    <w:rsid w:val="00FC4892"/>
    <w:rsid w:val="00FC4A6C"/>
    <w:rsid w:val="00FC5CDD"/>
    <w:rsid w:val="00FC5D0D"/>
    <w:rsid w:val="00FC5F50"/>
    <w:rsid w:val="00FC651A"/>
    <w:rsid w:val="00FC658E"/>
    <w:rsid w:val="00FC6D4E"/>
    <w:rsid w:val="00FC7486"/>
    <w:rsid w:val="00FD0076"/>
    <w:rsid w:val="00FD02CC"/>
    <w:rsid w:val="00FD033C"/>
    <w:rsid w:val="00FD0E99"/>
    <w:rsid w:val="00FD10A0"/>
    <w:rsid w:val="00FD15D8"/>
    <w:rsid w:val="00FD1EE8"/>
    <w:rsid w:val="00FD1FF6"/>
    <w:rsid w:val="00FD20BD"/>
    <w:rsid w:val="00FD25F0"/>
    <w:rsid w:val="00FD2768"/>
    <w:rsid w:val="00FD33F5"/>
    <w:rsid w:val="00FD3EAA"/>
    <w:rsid w:val="00FD475D"/>
    <w:rsid w:val="00FD5AB7"/>
    <w:rsid w:val="00FD7638"/>
    <w:rsid w:val="00FE0124"/>
    <w:rsid w:val="00FE01F8"/>
    <w:rsid w:val="00FE072B"/>
    <w:rsid w:val="00FE073D"/>
    <w:rsid w:val="00FE1199"/>
    <w:rsid w:val="00FE1AB1"/>
    <w:rsid w:val="00FE1B84"/>
    <w:rsid w:val="00FE1F09"/>
    <w:rsid w:val="00FE3B04"/>
    <w:rsid w:val="00FE4782"/>
    <w:rsid w:val="00FE502D"/>
    <w:rsid w:val="00FE5AF0"/>
    <w:rsid w:val="00FE65A6"/>
    <w:rsid w:val="00FE68C7"/>
    <w:rsid w:val="00FE6D38"/>
    <w:rsid w:val="00FF034B"/>
    <w:rsid w:val="00FF068B"/>
    <w:rsid w:val="00FF0A31"/>
    <w:rsid w:val="00FF1EF4"/>
    <w:rsid w:val="00FF220C"/>
    <w:rsid w:val="00FF2A87"/>
    <w:rsid w:val="00FF359B"/>
    <w:rsid w:val="00FF3AAD"/>
    <w:rsid w:val="00FF4D5E"/>
    <w:rsid w:val="00FF5F86"/>
    <w:rsid w:val="00FF688E"/>
    <w:rsid w:val="00FF73F4"/>
    <w:rsid w:val="00FF7546"/>
    <w:rsid w:val="00FF780C"/>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0F5EF612"/>
  <w15:docId w15:val="{A7FEBF78-0050-4FC7-86CA-A1F0A6E6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99"/>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2445F"/>
    <w:pPr>
      <w:jc w:val="both"/>
    </w:pPr>
    <w:rPr>
      <w:sz w:val="26"/>
      <w:szCs w:val="26"/>
    </w:rPr>
  </w:style>
  <w:style w:type="paragraph" w:styleId="Ttulo1">
    <w:name w:val="heading 1"/>
    <w:basedOn w:val="Normal"/>
    <w:next w:val="Normal"/>
    <w:link w:val="Ttulo1Char"/>
    <w:uiPriority w:val="99"/>
    <w:qFormat/>
    <w:rsid w:val="006309B2"/>
    <w:pPr>
      <w:keepNext/>
      <w:spacing w:line="360" w:lineRule="exact"/>
      <w:jc w:val="left"/>
      <w:outlineLvl w:val="0"/>
    </w:pPr>
    <w:rPr>
      <w:b/>
      <w:bCs/>
      <w:sz w:val="24"/>
      <w:szCs w:val="24"/>
    </w:rPr>
  </w:style>
  <w:style w:type="paragraph" w:styleId="Ttulo2">
    <w:name w:val="heading 2"/>
    <w:basedOn w:val="Normal"/>
    <w:next w:val="Normal"/>
    <w:link w:val="Ttulo2Char"/>
    <w:uiPriority w:val="99"/>
    <w:qFormat/>
    <w:rsid w:val="006309B2"/>
    <w:pPr>
      <w:keepNext/>
      <w:spacing w:line="360" w:lineRule="exact"/>
      <w:jc w:val="center"/>
      <w:outlineLvl w:val="1"/>
    </w:pPr>
    <w:rPr>
      <w:b/>
      <w:bCs/>
      <w:sz w:val="24"/>
      <w:szCs w:val="24"/>
    </w:rPr>
  </w:style>
  <w:style w:type="paragraph" w:styleId="Ttulo3">
    <w:name w:val="heading 3"/>
    <w:basedOn w:val="Normal"/>
    <w:next w:val="Normal"/>
    <w:link w:val="Ttulo3Char"/>
    <w:uiPriority w:val="99"/>
    <w:qFormat/>
    <w:rsid w:val="006309B2"/>
    <w:pPr>
      <w:keepNext/>
      <w:spacing w:line="360" w:lineRule="exact"/>
      <w:outlineLvl w:val="2"/>
    </w:pPr>
    <w:rPr>
      <w:b/>
      <w:bCs/>
      <w:sz w:val="24"/>
      <w:szCs w:val="24"/>
    </w:rPr>
  </w:style>
  <w:style w:type="paragraph" w:styleId="Ttulo4">
    <w:name w:val="heading 4"/>
    <w:basedOn w:val="Normal"/>
    <w:next w:val="Normal"/>
    <w:link w:val="Ttulo4Char"/>
    <w:uiPriority w:val="99"/>
    <w:qFormat/>
    <w:rsid w:val="006309B2"/>
    <w:pPr>
      <w:keepNext/>
      <w:spacing w:before="120" w:line="320" w:lineRule="exact"/>
      <w:jc w:val="center"/>
      <w:outlineLvl w:val="3"/>
    </w:pPr>
    <w:rPr>
      <w:b/>
      <w:bCs/>
    </w:rPr>
  </w:style>
  <w:style w:type="paragraph" w:styleId="Ttulo5">
    <w:name w:val="heading 5"/>
    <w:basedOn w:val="Normal"/>
    <w:next w:val="Normal"/>
    <w:link w:val="Ttulo5Char"/>
    <w:uiPriority w:val="99"/>
    <w:qFormat/>
    <w:rsid w:val="006309B2"/>
    <w:pPr>
      <w:keepNext/>
      <w:spacing w:before="600" w:line="320" w:lineRule="atLeast"/>
      <w:jc w:val="center"/>
      <w:outlineLvl w:val="4"/>
    </w:pPr>
    <w:rPr>
      <w:b/>
      <w:bCs/>
      <w:sz w:val="23"/>
      <w:szCs w:val="23"/>
    </w:rPr>
  </w:style>
  <w:style w:type="paragraph" w:styleId="Ttulo6">
    <w:name w:val="heading 6"/>
    <w:basedOn w:val="Normal"/>
    <w:next w:val="Normal"/>
    <w:link w:val="Ttulo6Char"/>
    <w:uiPriority w:val="99"/>
    <w:qFormat/>
    <w:rsid w:val="006309B2"/>
    <w:pPr>
      <w:keepNext/>
      <w:spacing w:line="320" w:lineRule="exact"/>
      <w:ind w:left="708"/>
      <w:outlineLvl w:val="5"/>
    </w:pPr>
  </w:style>
  <w:style w:type="paragraph" w:styleId="Ttulo7">
    <w:name w:val="heading 7"/>
    <w:basedOn w:val="Normal"/>
    <w:next w:val="Normal"/>
    <w:link w:val="Ttulo7Char"/>
    <w:qFormat/>
    <w:rsid w:val="006309B2"/>
    <w:pPr>
      <w:keepNext/>
      <w:spacing w:line="320" w:lineRule="exact"/>
      <w:jc w:val="right"/>
      <w:outlineLvl w:val="6"/>
    </w:pPr>
    <w:rPr>
      <w:rFonts w:ascii="Frutiger Light" w:hAnsi="Frutiger Light"/>
      <w:u w:val="single"/>
    </w:rPr>
  </w:style>
  <w:style w:type="paragraph" w:styleId="Ttulo8">
    <w:name w:val="heading 8"/>
    <w:basedOn w:val="Normal"/>
    <w:next w:val="Normal"/>
    <w:link w:val="Ttulo8Char"/>
    <w:uiPriority w:val="99"/>
    <w:qFormat/>
    <w:rsid w:val="006309B2"/>
    <w:pPr>
      <w:keepNext/>
      <w:spacing w:line="320" w:lineRule="exact"/>
      <w:outlineLvl w:val="7"/>
    </w:pPr>
    <w:rPr>
      <w:rFonts w:ascii="Frutiger Light" w:hAnsi="Frutiger Light"/>
      <w:u w:val="single"/>
    </w:rPr>
  </w:style>
  <w:style w:type="paragraph" w:styleId="Ttulo9">
    <w:name w:val="heading 9"/>
    <w:basedOn w:val="Normal"/>
    <w:next w:val="Normal"/>
    <w:link w:val="Ttulo9Char"/>
    <w:uiPriority w:val="99"/>
    <w:qFormat/>
    <w:rsid w:val="006309B2"/>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uiPriority w:val="99"/>
    <w:rsid w:val="006309B2"/>
    <w:pPr>
      <w:widowControl w:val="0"/>
      <w:spacing w:line="240" w:lineRule="exact"/>
      <w:ind w:left="1134" w:right="1134"/>
    </w:pPr>
  </w:style>
  <w:style w:type="paragraph" w:customStyle="1" w:styleId="citpet">
    <w:name w:val="citpet"/>
    <w:basedOn w:val="citcar"/>
    <w:uiPriority w:val="99"/>
    <w:rsid w:val="006309B2"/>
    <w:pPr>
      <w:ind w:left="1418" w:right="1418"/>
    </w:pPr>
    <w:rPr>
      <w:sz w:val="20"/>
      <w:szCs w:val="20"/>
    </w:rPr>
  </w:style>
  <w:style w:type="paragraph" w:customStyle="1" w:styleId="MF1">
    <w:name w:val="MF1"/>
    <w:basedOn w:val="Normal"/>
    <w:autoRedefine/>
    <w:rsid w:val="006309B2"/>
    <w:pPr>
      <w:spacing w:line="320" w:lineRule="exact"/>
      <w:jc w:val="center"/>
    </w:pPr>
    <w:rPr>
      <w:b/>
      <w:bCs/>
      <w:smallCaps/>
      <w:sz w:val="24"/>
      <w:szCs w:val="24"/>
    </w:rPr>
  </w:style>
  <w:style w:type="paragraph" w:customStyle="1" w:styleId="MF2">
    <w:name w:val="MF2"/>
    <w:basedOn w:val="Normal"/>
    <w:autoRedefine/>
    <w:rsid w:val="006309B2"/>
    <w:pPr>
      <w:numPr>
        <w:numId w:val="1"/>
      </w:numPr>
      <w:spacing w:line="320" w:lineRule="exact"/>
    </w:pPr>
    <w:rPr>
      <w:b/>
      <w:bCs/>
      <w:sz w:val="20"/>
      <w:szCs w:val="20"/>
    </w:rPr>
  </w:style>
  <w:style w:type="paragraph" w:styleId="Corpodetexto2">
    <w:name w:val="Body Text 2"/>
    <w:basedOn w:val="Normal"/>
    <w:link w:val="Corpodetexto2Char"/>
    <w:uiPriority w:val="99"/>
    <w:rsid w:val="006309B2"/>
    <w:pPr>
      <w:spacing w:line="360" w:lineRule="exact"/>
      <w:jc w:val="center"/>
    </w:pPr>
    <w:rPr>
      <w:b/>
      <w:bCs/>
      <w:sz w:val="24"/>
      <w:szCs w:val="24"/>
    </w:rPr>
  </w:style>
  <w:style w:type="paragraph" w:styleId="Cabealho">
    <w:name w:val="header"/>
    <w:aliases w:val="encabezado"/>
    <w:basedOn w:val="Normal"/>
    <w:link w:val="CabealhoChar"/>
    <w:uiPriority w:val="99"/>
    <w:rsid w:val="006309B2"/>
    <w:pPr>
      <w:widowControl w:val="0"/>
      <w:tabs>
        <w:tab w:val="center" w:pos="4419"/>
        <w:tab w:val="right" w:pos="8838"/>
      </w:tabs>
    </w:pPr>
  </w:style>
  <w:style w:type="paragraph" w:styleId="Recuodecorpodetexto">
    <w:name w:val="Body Text Indent"/>
    <w:basedOn w:val="Normal"/>
    <w:link w:val="RecuodecorpodetextoChar"/>
    <w:uiPriority w:val="99"/>
    <w:rsid w:val="006309B2"/>
    <w:pPr>
      <w:ind w:left="2127" w:hanging="711"/>
    </w:pPr>
  </w:style>
  <w:style w:type="paragraph" w:customStyle="1" w:styleId="p0">
    <w:name w:val="p0"/>
    <w:basedOn w:val="Normal"/>
    <w:uiPriority w:val="99"/>
    <w:rsid w:val="006309B2"/>
    <w:pPr>
      <w:tabs>
        <w:tab w:val="left" w:pos="720"/>
      </w:tabs>
      <w:spacing w:line="240" w:lineRule="atLeast"/>
    </w:pPr>
    <w:rPr>
      <w:rFonts w:ascii="Times" w:hAnsi="Times"/>
      <w:sz w:val="24"/>
      <w:szCs w:val="24"/>
    </w:rPr>
  </w:style>
  <w:style w:type="paragraph" w:customStyle="1" w:styleId="Corpodetexto31">
    <w:name w:val="Corpo de texto 31"/>
    <w:basedOn w:val="Normal"/>
    <w:uiPriority w:val="99"/>
    <w:rsid w:val="006309B2"/>
    <w:pPr>
      <w:spacing w:line="320" w:lineRule="atLeast"/>
    </w:pPr>
  </w:style>
  <w:style w:type="paragraph" w:customStyle="1" w:styleId="c3">
    <w:name w:val="c3"/>
    <w:basedOn w:val="Normal"/>
    <w:uiPriority w:val="99"/>
    <w:rsid w:val="006309B2"/>
    <w:pPr>
      <w:spacing w:line="240" w:lineRule="atLeast"/>
      <w:jc w:val="center"/>
    </w:pPr>
    <w:rPr>
      <w:rFonts w:ascii="Times" w:hAnsi="Times"/>
      <w:sz w:val="24"/>
      <w:szCs w:val="24"/>
    </w:rPr>
  </w:style>
  <w:style w:type="paragraph" w:styleId="Corpodetexto">
    <w:name w:val="Body Text"/>
    <w:basedOn w:val="Normal"/>
    <w:link w:val="CorpodetextoChar"/>
    <w:uiPriority w:val="99"/>
    <w:rsid w:val="006309B2"/>
    <w:pPr>
      <w:tabs>
        <w:tab w:val="left" w:pos="576"/>
        <w:tab w:val="left" w:pos="1152"/>
      </w:tabs>
      <w:spacing w:line="360" w:lineRule="exact"/>
      <w:ind w:right="-6"/>
    </w:pPr>
    <w:rPr>
      <w:sz w:val="24"/>
      <w:szCs w:val="24"/>
    </w:rPr>
  </w:style>
  <w:style w:type="paragraph" w:customStyle="1" w:styleId="Recuodecorpodetexto21">
    <w:name w:val="Recuo de corpo de texto 21"/>
    <w:basedOn w:val="Normal"/>
    <w:uiPriority w:val="99"/>
    <w:rsid w:val="006309B2"/>
    <w:pPr>
      <w:spacing w:line="360" w:lineRule="exact"/>
      <w:ind w:left="720"/>
    </w:pPr>
    <w:rPr>
      <w:sz w:val="24"/>
      <w:szCs w:val="24"/>
    </w:rPr>
  </w:style>
  <w:style w:type="character" w:styleId="Nmerodepgina">
    <w:name w:val="page number"/>
    <w:basedOn w:val="Fontepargpadro"/>
    <w:uiPriority w:val="99"/>
    <w:rsid w:val="006309B2"/>
  </w:style>
  <w:style w:type="paragraph" w:styleId="Rodap">
    <w:name w:val="footer"/>
    <w:basedOn w:val="Normal"/>
    <w:link w:val="RodapChar"/>
    <w:uiPriority w:val="99"/>
    <w:rsid w:val="006309B2"/>
    <w:pPr>
      <w:tabs>
        <w:tab w:val="center" w:pos="4419"/>
        <w:tab w:val="right" w:pos="8838"/>
      </w:tabs>
      <w:jc w:val="left"/>
    </w:pPr>
    <w:rPr>
      <w:rFonts w:ascii="Times" w:hAnsi="Times"/>
      <w:sz w:val="24"/>
      <w:szCs w:val="24"/>
    </w:rPr>
  </w:style>
  <w:style w:type="paragraph" w:styleId="Textoembloco">
    <w:name w:val="Block Text"/>
    <w:basedOn w:val="Normal"/>
    <w:rsid w:val="006309B2"/>
    <w:pPr>
      <w:tabs>
        <w:tab w:val="left" w:pos="9072"/>
      </w:tabs>
      <w:spacing w:line="240" w:lineRule="atLeast"/>
      <w:ind w:left="426" w:right="-1"/>
    </w:pPr>
    <w:rPr>
      <w:sz w:val="24"/>
      <w:szCs w:val="24"/>
    </w:rPr>
  </w:style>
  <w:style w:type="paragraph" w:styleId="Recuodecorpodetexto2">
    <w:name w:val="Body Text Indent 2"/>
    <w:basedOn w:val="Normal"/>
    <w:link w:val="Recuodecorpodetexto2Char"/>
    <w:uiPriority w:val="99"/>
    <w:rsid w:val="006309B2"/>
    <w:pPr>
      <w:widowControl w:val="0"/>
      <w:ind w:left="709" w:hanging="709"/>
    </w:pPr>
    <w:rPr>
      <w:sz w:val="24"/>
      <w:szCs w:val="24"/>
      <w:lang w:val="en-AU"/>
    </w:rPr>
  </w:style>
  <w:style w:type="paragraph" w:styleId="Corpodetexto3">
    <w:name w:val="Body Text 3"/>
    <w:basedOn w:val="Normal"/>
    <w:link w:val="Corpodetexto3Char"/>
    <w:uiPriority w:val="99"/>
    <w:rsid w:val="006309B2"/>
    <w:pPr>
      <w:widowControl w:val="0"/>
    </w:pPr>
    <w:rPr>
      <w:sz w:val="20"/>
      <w:szCs w:val="20"/>
    </w:rPr>
  </w:style>
  <w:style w:type="paragraph" w:customStyle="1" w:styleId="t7">
    <w:name w:val="t7"/>
    <w:basedOn w:val="Normal"/>
    <w:uiPriority w:val="99"/>
    <w:rsid w:val="006309B2"/>
    <w:pPr>
      <w:tabs>
        <w:tab w:val="left" w:pos="1540"/>
        <w:tab w:val="left" w:pos="3500"/>
        <w:tab w:val="left" w:pos="5020"/>
      </w:tabs>
      <w:spacing w:line="240" w:lineRule="atLeast"/>
      <w:jc w:val="left"/>
    </w:pPr>
    <w:rPr>
      <w:rFonts w:ascii="Times" w:hAnsi="Times"/>
      <w:sz w:val="24"/>
      <w:szCs w:val="24"/>
    </w:rPr>
  </w:style>
  <w:style w:type="character" w:styleId="Hyperlink">
    <w:name w:val="Hyperlink"/>
    <w:uiPriority w:val="99"/>
    <w:rsid w:val="006309B2"/>
    <w:rPr>
      <w:color w:val="0000FF"/>
      <w:u w:val="single"/>
    </w:rPr>
  </w:style>
  <w:style w:type="paragraph" w:customStyle="1" w:styleId="Estilo2">
    <w:name w:val="Estilo2"/>
    <w:basedOn w:val="Normal"/>
    <w:rsid w:val="006309B2"/>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6309B2"/>
    <w:rPr>
      <w:rFonts w:ascii="Tahoma" w:hAnsi="Tahoma" w:cs="Tahoma"/>
      <w:sz w:val="16"/>
      <w:szCs w:val="16"/>
    </w:rPr>
  </w:style>
  <w:style w:type="character" w:styleId="Refdecomentrio">
    <w:name w:val="annotation reference"/>
    <w:uiPriority w:val="99"/>
    <w:rsid w:val="006309B2"/>
    <w:rPr>
      <w:sz w:val="16"/>
      <w:szCs w:val="16"/>
    </w:rPr>
  </w:style>
  <w:style w:type="paragraph" w:styleId="Textodecomentrio">
    <w:name w:val="annotation text"/>
    <w:basedOn w:val="Normal"/>
    <w:link w:val="TextodecomentrioChar"/>
    <w:uiPriority w:val="99"/>
    <w:rsid w:val="006309B2"/>
    <w:rPr>
      <w:sz w:val="20"/>
      <w:szCs w:val="20"/>
    </w:rPr>
  </w:style>
  <w:style w:type="paragraph" w:customStyle="1" w:styleId="CommentSubject1">
    <w:name w:val="Comment Subject1"/>
    <w:basedOn w:val="Textodecomentrio"/>
    <w:next w:val="Textodecomentrio"/>
    <w:semiHidden/>
    <w:rsid w:val="006309B2"/>
    <w:rPr>
      <w:b/>
      <w:bCs/>
    </w:rPr>
  </w:style>
  <w:style w:type="paragraph" w:styleId="Recuodecorpodetexto3">
    <w:name w:val="Body Text Indent 3"/>
    <w:basedOn w:val="Normal"/>
    <w:rsid w:val="006309B2"/>
    <w:pPr>
      <w:spacing w:after="120"/>
      <w:ind w:left="360"/>
    </w:pPr>
    <w:rPr>
      <w:sz w:val="16"/>
      <w:szCs w:val="16"/>
    </w:rPr>
  </w:style>
  <w:style w:type="paragraph" w:customStyle="1" w:styleId="para10">
    <w:name w:val="para10"/>
    <w:rsid w:val="006309B2"/>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BalloonText2">
    <w:name w:val="Balloon Text2"/>
    <w:basedOn w:val="Normal"/>
    <w:semiHidden/>
    <w:rsid w:val="006309B2"/>
    <w:rPr>
      <w:rFonts w:ascii="Tahoma" w:hAnsi="Tahoma" w:cs="Tahoma"/>
      <w:sz w:val="16"/>
      <w:szCs w:val="16"/>
    </w:rPr>
  </w:style>
  <w:style w:type="character" w:customStyle="1" w:styleId="DeltaViewInsertion">
    <w:name w:val="DeltaView Insertion"/>
    <w:uiPriority w:val="99"/>
    <w:rsid w:val="006309B2"/>
    <w:rPr>
      <w:color w:val="0000FF"/>
      <w:spacing w:val="0"/>
      <w:u w:val="double"/>
    </w:rPr>
  </w:style>
  <w:style w:type="paragraph" w:customStyle="1" w:styleId="BalloonText3">
    <w:name w:val="Balloon Text3"/>
    <w:basedOn w:val="Normal"/>
    <w:semiHidden/>
    <w:rsid w:val="006309B2"/>
    <w:rPr>
      <w:rFonts w:ascii="Tahoma" w:hAnsi="Tahoma" w:cs="Tahoma"/>
      <w:sz w:val="16"/>
      <w:szCs w:val="16"/>
    </w:rPr>
  </w:style>
  <w:style w:type="paragraph" w:styleId="Textodebalo">
    <w:name w:val="Balloon Text"/>
    <w:basedOn w:val="Normal"/>
    <w:link w:val="TextodebaloChar"/>
    <w:uiPriority w:val="99"/>
    <w:rsid w:val="00E13D1A"/>
    <w:rPr>
      <w:rFonts w:ascii="Tahoma" w:hAnsi="Tahoma" w:cs="Tahoma"/>
      <w:sz w:val="16"/>
      <w:szCs w:val="16"/>
    </w:rPr>
  </w:style>
  <w:style w:type="paragraph" w:customStyle="1" w:styleId="BodyText21">
    <w:name w:val="Body Text 21"/>
    <w:basedOn w:val="Normal"/>
    <w:uiPriority w:val="99"/>
    <w:rsid w:val="006309B2"/>
    <w:pPr>
      <w:tabs>
        <w:tab w:val="left" w:pos="2585"/>
      </w:tabs>
      <w:overflowPunct w:val="0"/>
      <w:autoSpaceDE w:val="0"/>
      <w:autoSpaceDN w:val="0"/>
      <w:adjustRightInd w:val="0"/>
      <w:ind w:left="176"/>
      <w:jc w:val="left"/>
      <w:textAlignment w:val="baseline"/>
    </w:pPr>
    <w:rPr>
      <w:rFonts w:ascii="Arial" w:hAnsi="Arial"/>
      <w:color w:val="808080"/>
      <w:sz w:val="14"/>
      <w:szCs w:val="20"/>
    </w:rPr>
  </w:style>
  <w:style w:type="paragraph" w:styleId="Lista">
    <w:name w:val="List"/>
    <w:basedOn w:val="Normal"/>
    <w:rsid w:val="006309B2"/>
    <w:pPr>
      <w:autoSpaceDE w:val="0"/>
      <w:autoSpaceDN w:val="0"/>
      <w:adjustRightInd w:val="0"/>
      <w:ind w:left="283" w:hanging="283"/>
    </w:pPr>
    <w:rPr>
      <w:sz w:val="24"/>
      <w:szCs w:val="24"/>
    </w:rPr>
  </w:style>
  <w:style w:type="table" w:styleId="Tabelacomgrade">
    <w:name w:val="Table Grid"/>
    <w:basedOn w:val="Tabelanormal"/>
    <w:rsid w:val="00006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1">
    <w:name w:val="Char Char Char Char Char Char1"/>
    <w:basedOn w:val="Normal"/>
    <w:rsid w:val="00742A85"/>
    <w:pPr>
      <w:spacing w:after="160" w:line="240" w:lineRule="exact"/>
      <w:jc w:val="left"/>
    </w:pPr>
    <w:rPr>
      <w:rFonts w:ascii="Verdana" w:eastAsia="MS Mincho" w:hAnsi="Verdana"/>
      <w:sz w:val="20"/>
      <w:szCs w:val="20"/>
      <w:lang w:val="en-US" w:eastAsia="en-US"/>
    </w:rPr>
  </w:style>
  <w:style w:type="paragraph" w:customStyle="1" w:styleId="1">
    <w:name w:val="1"/>
    <w:basedOn w:val="Normal"/>
    <w:rsid w:val="003307FC"/>
    <w:pPr>
      <w:spacing w:after="160" w:line="240" w:lineRule="exact"/>
      <w:jc w:val="left"/>
    </w:pPr>
    <w:rPr>
      <w:rFonts w:ascii="Verdana" w:eastAsia="MS Mincho" w:hAnsi="Verdana"/>
      <w:sz w:val="20"/>
      <w:szCs w:val="20"/>
      <w:lang w:val="en-US" w:eastAsia="en-US"/>
    </w:rPr>
  </w:style>
  <w:style w:type="character" w:styleId="Forte">
    <w:name w:val="Strong"/>
    <w:qFormat/>
    <w:rsid w:val="00794F3C"/>
    <w:rPr>
      <w:b/>
      <w:bCs/>
    </w:rPr>
  </w:style>
  <w:style w:type="paragraph" w:customStyle="1" w:styleId="CharChar1Char">
    <w:name w:val="Char Char1 Char"/>
    <w:basedOn w:val="Normal"/>
    <w:rsid w:val="003D6F03"/>
    <w:pPr>
      <w:spacing w:after="160" w:line="240" w:lineRule="exact"/>
      <w:jc w:val="left"/>
    </w:pPr>
    <w:rPr>
      <w:rFonts w:ascii="Verdana" w:hAnsi="Verdana"/>
      <w:sz w:val="20"/>
      <w:szCs w:val="20"/>
      <w:lang w:val="en-US" w:eastAsia="en-US"/>
    </w:rPr>
  </w:style>
  <w:style w:type="paragraph" w:customStyle="1" w:styleId="CharChar1CharCharCharCharCharChar1Char">
    <w:name w:val="Char Char1 Char Char Char Char Char Char1 Char"/>
    <w:basedOn w:val="Normal"/>
    <w:rsid w:val="00147CB3"/>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p3">
    <w:name w:val="p3"/>
    <w:basedOn w:val="Normal"/>
    <w:uiPriority w:val="99"/>
    <w:rsid w:val="00FB437C"/>
    <w:pPr>
      <w:tabs>
        <w:tab w:val="left" w:pos="720"/>
      </w:tabs>
      <w:spacing w:line="240" w:lineRule="atLeast"/>
    </w:pPr>
    <w:rPr>
      <w:rFonts w:ascii="Times" w:hAnsi="Times"/>
      <w:sz w:val="24"/>
      <w:szCs w:val="20"/>
      <w:lang w:eastAsia="en-US"/>
    </w:rPr>
  </w:style>
  <w:style w:type="character" w:customStyle="1" w:styleId="HiperlinkChar">
    <w:name w:val="Hiperlink Char"/>
    <w:rsid w:val="00FB437C"/>
    <w:rPr>
      <w:rFonts w:ascii="Tahoma" w:hAnsi="Tahoma" w:cs="Tahoma"/>
      <w:noProof w:val="0"/>
      <w:sz w:val="24"/>
      <w:szCs w:val="24"/>
      <w:lang w:val="pt-BR" w:eastAsia="en-US" w:bidi="ar-SA"/>
    </w:rPr>
  </w:style>
  <w:style w:type="character" w:customStyle="1" w:styleId="CabealhoChar">
    <w:name w:val="Cabeçalho Char"/>
    <w:aliases w:val="encabezado Char"/>
    <w:link w:val="Cabealho"/>
    <w:uiPriority w:val="99"/>
    <w:locked/>
    <w:rsid w:val="0067438F"/>
    <w:rPr>
      <w:sz w:val="26"/>
      <w:szCs w:val="26"/>
      <w:lang w:val="pt-BR" w:eastAsia="pt-BR" w:bidi="ar-SA"/>
    </w:rPr>
  </w:style>
  <w:style w:type="paragraph" w:customStyle="1" w:styleId="TEXTO">
    <w:name w:val="TEXTO"/>
    <w:autoRedefine/>
    <w:rsid w:val="00694E04"/>
    <w:pPr>
      <w:keepNext/>
      <w:keepLines/>
      <w:widowControl w:val="0"/>
      <w:numPr>
        <w:ilvl w:val="1"/>
        <w:numId w:val="9"/>
      </w:numPr>
      <w:tabs>
        <w:tab w:val="clear" w:pos="450"/>
      </w:tabs>
      <w:spacing w:line="300" w:lineRule="exact"/>
      <w:ind w:left="707" w:hanging="707"/>
      <w:jc w:val="both"/>
    </w:pPr>
    <w:rPr>
      <w:rFonts w:ascii="Frutiger Light" w:hAnsi="Frutiger Light"/>
      <w:sz w:val="26"/>
      <w:lang w:eastAsia="en-US"/>
    </w:rPr>
  </w:style>
  <w:style w:type="paragraph" w:customStyle="1" w:styleId="CharChar1CharCharCharCharCharChar1CharCharCharChar">
    <w:name w:val="Char Char1 Char Char Char Char Char Char1 Char Char Char Char"/>
    <w:basedOn w:val="Normal"/>
    <w:rsid w:val="00774DB4"/>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CharCharCharCharCharCharChar">
    <w:name w:val="Char Char Char Char Char Char Char"/>
    <w:basedOn w:val="Normal"/>
    <w:rsid w:val="00BF0518"/>
    <w:pPr>
      <w:spacing w:after="160" w:line="240" w:lineRule="exact"/>
      <w:jc w:val="left"/>
    </w:pPr>
    <w:rPr>
      <w:rFonts w:ascii="Verdana" w:eastAsia="MS Mincho" w:hAnsi="Verdana"/>
      <w:sz w:val="20"/>
      <w:szCs w:val="20"/>
      <w:lang w:val="en-US" w:eastAsia="en-US"/>
    </w:rPr>
  </w:style>
  <w:style w:type="paragraph" w:customStyle="1" w:styleId="CharCharCharChar">
    <w:name w:val="Char Char Char Char"/>
    <w:basedOn w:val="Normal"/>
    <w:rsid w:val="00FB0380"/>
    <w:pPr>
      <w:spacing w:after="160" w:line="240" w:lineRule="exact"/>
      <w:jc w:val="left"/>
    </w:pPr>
    <w:rPr>
      <w:rFonts w:ascii="Verdana" w:eastAsia="MS Mincho" w:hAnsi="Verdana"/>
      <w:sz w:val="20"/>
      <w:szCs w:val="20"/>
      <w:lang w:val="en-US" w:eastAsia="en-US"/>
    </w:rPr>
  </w:style>
  <w:style w:type="paragraph" w:customStyle="1" w:styleId="CharCharCharCharCharCharCharCharChar">
    <w:name w:val="Char Char Char Char Char Char Char Char Char"/>
    <w:basedOn w:val="Normal"/>
    <w:rsid w:val="00B04406"/>
    <w:pPr>
      <w:spacing w:after="160" w:line="240" w:lineRule="exact"/>
      <w:jc w:val="left"/>
    </w:pPr>
    <w:rPr>
      <w:rFonts w:ascii="Verdana" w:eastAsia="MS Mincho" w:hAnsi="Verdana"/>
      <w:sz w:val="20"/>
      <w:szCs w:val="20"/>
      <w:lang w:val="en-US" w:eastAsia="en-US"/>
    </w:rPr>
  </w:style>
  <w:style w:type="paragraph" w:customStyle="1" w:styleId="CharCharCharCharCharCharCharCharCharCharCharCharCharCharCharChar">
    <w:name w:val="Char Char Char Char Char Char Char Char Char Char Char Char Char Char Char Char"/>
    <w:basedOn w:val="Normal"/>
    <w:rsid w:val="008954F8"/>
    <w:pPr>
      <w:spacing w:after="160" w:line="240" w:lineRule="exact"/>
      <w:jc w:val="left"/>
    </w:pPr>
    <w:rPr>
      <w:rFonts w:ascii="Verdana" w:hAnsi="Verdana"/>
      <w:sz w:val="20"/>
      <w:szCs w:val="20"/>
      <w:lang w:val="en-US" w:eastAsia="en-US"/>
    </w:rPr>
  </w:style>
  <w:style w:type="paragraph" w:customStyle="1" w:styleId="CharCharCharCharCharChar">
    <w:name w:val="Char Char Char Char Char Char"/>
    <w:basedOn w:val="Normal"/>
    <w:rsid w:val="00E837AD"/>
    <w:pPr>
      <w:spacing w:after="160" w:line="240" w:lineRule="exact"/>
      <w:jc w:val="left"/>
    </w:pPr>
    <w:rPr>
      <w:rFonts w:ascii="Verdana" w:eastAsia="MS Mincho" w:hAnsi="Verdana"/>
      <w:sz w:val="20"/>
      <w:szCs w:val="20"/>
      <w:lang w:val="en-US" w:eastAsia="en-US"/>
    </w:rPr>
  </w:style>
  <w:style w:type="paragraph" w:customStyle="1" w:styleId="CharChar3Char1">
    <w:name w:val="Char Char3 Char1"/>
    <w:basedOn w:val="Normal"/>
    <w:rsid w:val="00E837AD"/>
    <w:pPr>
      <w:spacing w:after="160" w:line="240" w:lineRule="exact"/>
      <w:jc w:val="left"/>
    </w:pPr>
    <w:rPr>
      <w:rFonts w:ascii="Verdana" w:eastAsia="MS Mincho" w:hAnsi="Verdana"/>
      <w:sz w:val="20"/>
      <w:szCs w:val="20"/>
      <w:lang w:val="en-US" w:eastAsia="en-US"/>
    </w:rPr>
  </w:style>
  <w:style w:type="character" w:styleId="nfase">
    <w:name w:val="Emphasis"/>
    <w:qFormat/>
    <w:rsid w:val="00CF3DFD"/>
    <w:rPr>
      <w:b/>
      <w:bCs/>
      <w:i w:val="0"/>
      <w:iCs w:val="0"/>
    </w:rPr>
  </w:style>
  <w:style w:type="paragraph" w:customStyle="1" w:styleId="CharChar14">
    <w:name w:val="Char Char14"/>
    <w:basedOn w:val="Normal"/>
    <w:rsid w:val="00C355F2"/>
    <w:pPr>
      <w:widowControl w:val="0"/>
      <w:adjustRightInd w:val="0"/>
      <w:spacing w:after="160" w:line="240" w:lineRule="exact"/>
      <w:jc w:val="left"/>
      <w:textAlignment w:val="baseline"/>
    </w:pPr>
    <w:rPr>
      <w:rFonts w:ascii="Verdana" w:hAnsi="Verdana"/>
      <w:sz w:val="20"/>
      <w:szCs w:val="20"/>
      <w:lang w:val="en-US" w:eastAsia="en-US"/>
    </w:rPr>
  </w:style>
  <w:style w:type="paragraph" w:customStyle="1" w:styleId="CharCharChar">
    <w:name w:val="Char Char Char"/>
    <w:basedOn w:val="Normal"/>
    <w:rsid w:val="00DF3A05"/>
    <w:pPr>
      <w:spacing w:after="160" w:line="240" w:lineRule="exact"/>
      <w:jc w:val="left"/>
    </w:pPr>
    <w:rPr>
      <w:rFonts w:ascii="Verdana" w:eastAsia="MS Mincho" w:hAnsi="Verdana"/>
      <w:sz w:val="20"/>
      <w:szCs w:val="20"/>
      <w:lang w:val="en-US" w:eastAsia="en-US"/>
    </w:rPr>
  </w:style>
  <w:style w:type="character" w:styleId="HiperlinkVisitado">
    <w:name w:val="FollowedHyperlink"/>
    <w:rsid w:val="00F86440"/>
    <w:rPr>
      <w:color w:val="800080"/>
      <w:u w:val="single"/>
    </w:rPr>
  </w:style>
  <w:style w:type="paragraph" w:customStyle="1" w:styleId="CharCharChar3">
    <w:name w:val="Char Char Char3"/>
    <w:basedOn w:val="Normal"/>
    <w:rsid w:val="0006455D"/>
    <w:pPr>
      <w:spacing w:after="160" w:line="240" w:lineRule="exact"/>
      <w:jc w:val="left"/>
    </w:pPr>
    <w:rPr>
      <w:rFonts w:ascii="Verdana" w:eastAsia="MS Mincho" w:hAnsi="Verdana"/>
      <w:sz w:val="20"/>
      <w:szCs w:val="20"/>
      <w:lang w:val="en-US" w:eastAsia="en-US"/>
    </w:rPr>
  </w:style>
  <w:style w:type="character" w:customStyle="1" w:styleId="msoins0">
    <w:name w:val="msoins"/>
    <w:basedOn w:val="Fontepargpadro"/>
    <w:rsid w:val="007B51CD"/>
  </w:style>
  <w:style w:type="paragraph" w:customStyle="1" w:styleId="CharChar16CharCharChar">
    <w:name w:val="Char Char16 Char Char Char"/>
    <w:basedOn w:val="Normal"/>
    <w:rsid w:val="00FC5F50"/>
    <w:pPr>
      <w:spacing w:after="160" w:line="240" w:lineRule="exact"/>
      <w:jc w:val="left"/>
    </w:pPr>
    <w:rPr>
      <w:rFonts w:ascii="Verdana" w:eastAsia="MS Mincho" w:hAnsi="Verdana"/>
      <w:sz w:val="20"/>
      <w:szCs w:val="20"/>
      <w:lang w:val="en-US" w:eastAsia="en-US"/>
    </w:rPr>
  </w:style>
  <w:style w:type="paragraph" w:styleId="NormalWeb">
    <w:name w:val="Normal (Web)"/>
    <w:basedOn w:val="Normal"/>
    <w:link w:val="NormalWebChar"/>
    <w:uiPriority w:val="99"/>
    <w:rsid w:val="00460C17"/>
    <w:pPr>
      <w:spacing w:before="100" w:beforeAutospacing="1" w:after="100" w:afterAutospacing="1"/>
      <w:jc w:val="left"/>
    </w:pPr>
    <w:rPr>
      <w:rFonts w:ascii="Verdana" w:eastAsia="Arial Unicode MS" w:hAnsi="Verdana" w:cs="Verdana"/>
      <w:sz w:val="24"/>
      <w:szCs w:val="24"/>
    </w:rPr>
  </w:style>
  <w:style w:type="character" w:customStyle="1" w:styleId="CharChar1">
    <w:name w:val="Char Char1"/>
    <w:locked/>
    <w:rsid w:val="00536971"/>
    <w:rPr>
      <w:rFonts w:eastAsia="MS Mincho"/>
      <w:sz w:val="26"/>
      <w:szCs w:val="26"/>
      <w:lang w:val="pt-BR" w:eastAsia="pt-BR" w:bidi="ar-SA"/>
    </w:rPr>
  </w:style>
  <w:style w:type="paragraph" w:customStyle="1" w:styleId="CharCharCharCharChar2CharCharChar1CharCharCharChar">
    <w:name w:val="Char Char Char Char Char2 Char Char Char1 Char Char Char Char"/>
    <w:basedOn w:val="Normal"/>
    <w:rsid w:val="00790DFF"/>
    <w:pPr>
      <w:spacing w:after="160" w:line="240" w:lineRule="exact"/>
      <w:jc w:val="left"/>
    </w:pPr>
    <w:rPr>
      <w:rFonts w:ascii="Verdana" w:eastAsia="MS Mincho" w:hAnsi="Verdana"/>
      <w:sz w:val="20"/>
      <w:szCs w:val="20"/>
      <w:lang w:val="en-US" w:eastAsia="en-US"/>
    </w:rPr>
  </w:style>
  <w:style w:type="paragraph" w:styleId="Assuntodocomentrio">
    <w:name w:val="annotation subject"/>
    <w:basedOn w:val="Textodecomentrio"/>
    <w:next w:val="Textodecomentrio"/>
    <w:link w:val="AssuntodocomentrioChar"/>
    <w:uiPriority w:val="99"/>
    <w:semiHidden/>
    <w:rsid w:val="00951E4A"/>
    <w:rPr>
      <w:b/>
      <w:bCs/>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BA319F"/>
    <w:pPr>
      <w:spacing w:after="160" w:line="240" w:lineRule="exact"/>
      <w:jc w:val="left"/>
    </w:pPr>
    <w:rPr>
      <w:rFonts w:ascii="Verdana" w:eastAsia="MS Mincho" w:hAnsi="Verdana"/>
      <w:sz w:val="20"/>
      <w:szCs w:val="20"/>
      <w:lang w:val="en-US" w:eastAsia="en-US"/>
    </w:rPr>
  </w:style>
  <w:style w:type="paragraph" w:styleId="PargrafodaLista">
    <w:name w:val="List Paragraph"/>
    <w:basedOn w:val="Normal"/>
    <w:link w:val="PargrafodaListaChar"/>
    <w:uiPriority w:val="34"/>
    <w:qFormat/>
    <w:rsid w:val="00DA2A0F"/>
    <w:pPr>
      <w:ind w:left="708"/>
    </w:pPr>
  </w:style>
  <w:style w:type="paragraph" w:customStyle="1" w:styleId="CharChar1CharCharCharCharCharCharCharCharCharCharCharCharCharCharChar">
    <w:name w:val="Char Char1 Char Char Char Char Char Char Char Char Char Char Char Char Char Char Char"/>
    <w:basedOn w:val="Normal"/>
    <w:rsid w:val="00DA2A0F"/>
    <w:pPr>
      <w:widowControl w:val="0"/>
      <w:adjustRightInd w:val="0"/>
      <w:spacing w:after="160" w:line="240" w:lineRule="exact"/>
      <w:textAlignment w:val="baseline"/>
    </w:pPr>
    <w:rPr>
      <w:rFonts w:ascii="Verdana" w:eastAsia="MS Mincho" w:hAnsi="Verdana"/>
      <w:sz w:val="20"/>
      <w:szCs w:val="20"/>
      <w:lang w:val="en-US" w:eastAsia="en-US"/>
    </w:rPr>
  </w:style>
  <w:style w:type="paragraph" w:customStyle="1" w:styleId="CharCharCharCharChar">
    <w:name w:val="Char Char Char Char Char"/>
    <w:basedOn w:val="Normal"/>
    <w:rsid w:val="00CF0A37"/>
    <w:pPr>
      <w:spacing w:after="160" w:line="240" w:lineRule="exact"/>
      <w:jc w:val="left"/>
    </w:pPr>
    <w:rPr>
      <w:rFonts w:ascii="Verdana" w:hAnsi="Verdana"/>
      <w:sz w:val="20"/>
      <w:szCs w:val="20"/>
      <w:lang w:val="en-US" w:eastAsia="en-US"/>
    </w:rPr>
  </w:style>
  <w:style w:type="paragraph" w:customStyle="1" w:styleId="Char2">
    <w:name w:val="Char2"/>
    <w:basedOn w:val="Normal"/>
    <w:rsid w:val="00181FA1"/>
    <w:pPr>
      <w:widowControl w:val="0"/>
      <w:adjustRightInd w:val="0"/>
      <w:spacing w:after="160" w:line="240" w:lineRule="exact"/>
      <w:textAlignment w:val="baseline"/>
    </w:pPr>
    <w:rPr>
      <w:rFonts w:ascii="Verdana" w:eastAsia="MS Mincho" w:hAnsi="Verdana"/>
      <w:sz w:val="20"/>
      <w:szCs w:val="20"/>
      <w:lang w:val="en-US" w:eastAsia="en-US"/>
    </w:rPr>
  </w:style>
  <w:style w:type="character" w:customStyle="1" w:styleId="RodapChar">
    <w:name w:val="Rodapé Char"/>
    <w:link w:val="Rodap"/>
    <w:uiPriority w:val="99"/>
    <w:rsid w:val="009C0AA1"/>
    <w:rPr>
      <w:rFonts w:ascii="Times" w:hAnsi="Times"/>
      <w:sz w:val="24"/>
      <w:szCs w:val="24"/>
    </w:rPr>
  </w:style>
  <w:style w:type="paragraph" w:customStyle="1" w:styleId="PargrafodaLista2">
    <w:name w:val="Parágrafo da Lista2"/>
    <w:basedOn w:val="Normal"/>
    <w:uiPriority w:val="99"/>
    <w:rsid w:val="0018393B"/>
    <w:pPr>
      <w:ind w:left="720"/>
      <w:contextualSpacing/>
      <w:jc w:val="left"/>
    </w:pPr>
    <w:rPr>
      <w:sz w:val="20"/>
      <w:szCs w:val="20"/>
      <w:lang w:eastAsia="en-US"/>
    </w:rPr>
  </w:style>
  <w:style w:type="paragraph" w:customStyle="1" w:styleId="ListaColorida-nfase11">
    <w:name w:val="Lista Colorida - Ênfase 11"/>
    <w:basedOn w:val="Normal"/>
    <w:uiPriority w:val="99"/>
    <w:qFormat/>
    <w:rsid w:val="0085469B"/>
    <w:pPr>
      <w:autoSpaceDE w:val="0"/>
      <w:autoSpaceDN w:val="0"/>
      <w:adjustRightInd w:val="0"/>
      <w:ind w:left="708"/>
      <w:jc w:val="left"/>
    </w:pPr>
    <w:rPr>
      <w:sz w:val="24"/>
      <w:szCs w:val="24"/>
    </w:rPr>
  </w:style>
  <w:style w:type="paragraph" w:styleId="Subttulo">
    <w:name w:val="Subtitle"/>
    <w:basedOn w:val="Normal"/>
    <w:link w:val="SubttuloChar"/>
    <w:uiPriority w:val="99"/>
    <w:qFormat/>
    <w:rsid w:val="00E349A2"/>
    <w:rPr>
      <w:rFonts w:ascii="Cambria" w:eastAsia="MS ????" w:hAnsi="Cambria"/>
      <w:sz w:val="24"/>
      <w:szCs w:val="24"/>
      <w:lang w:val="en-US" w:eastAsia="en-US"/>
    </w:rPr>
  </w:style>
  <w:style w:type="character" w:customStyle="1" w:styleId="SubttuloChar">
    <w:name w:val="Subtítulo Char"/>
    <w:link w:val="Subttulo"/>
    <w:uiPriority w:val="99"/>
    <w:rsid w:val="00E349A2"/>
    <w:rPr>
      <w:rFonts w:ascii="Cambria" w:eastAsia="MS ????" w:hAnsi="Cambria"/>
      <w:sz w:val="24"/>
      <w:szCs w:val="24"/>
      <w:lang w:val="en-US" w:eastAsia="en-US"/>
    </w:rPr>
  </w:style>
  <w:style w:type="character" w:customStyle="1" w:styleId="apple-converted-space">
    <w:name w:val="apple-converted-space"/>
    <w:rsid w:val="002D17E1"/>
  </w:style>
  <w:style w:type="paragraph" w:styleId="Reviso">
    <w:name w:val="Revision"/>
    <w:hidden/>
    <w:uiPriority w:val="99"/>
    <w:semiHidden/>
    <w:rsid w:val="00F3402A"/>
    <w:rPr>
      <w:sz w:val="26"/>
      <w:szCs w:val="26"/>
    </w:rPr>
  </w:style>
  <w:style w:type="paragraph" w:styleId="Textodenotaderodap">
    <w:name w:val="footnote text"/>
    <w:basedOn w:val="Normal"/>
    <w:link w:val="TextodenotaderodapChar"/>
    <w:uiPriority w:val="99"/>
    <w:rsid w:val="00F468D3"/>
    <w:rPr>
      <w:sz w:val="20"/>
      <w:szCs w:val="20"/>
    </w:rPr>
  </w:style>
  <w:style w:type="character" w:customStyle="1" w:styleId="TextodenotaderodapChar">
    <w:name w:val="Texto de nota de rodapé Char"/>
    <w:basedOn w:val="Fontepargpadro"/>
    <w:link w:val="Textodenotaderodap"/>
    <w:uiPriority w:val="99"/>
    <w:rsid w:val="00F468D3"/>
  </w:style>
  <w:style w:type="character" w:styleId="Refdenotaderodap">
    <w:name w:val="footnote reference"/>
    <w:uiPriority w:val="99"/>
    <w:rsid w:val="00F468D3"/>
    <w:rPr>
      <w:vertAlign w:val="superscript"/>
    </w:rPr>
  </w:style>
  <w:style w:type="paragraph" w:customStyle="1" w:styleId="Celso1">
    <w:name w:val="Celso1"/>
    <w:basedOn w:val="Normal"/>
    <w:uiPriority w:val="99"/>
    <w:rsid w:val="00AF4272"/>
    <w:pPr>
      <w:widowControl w:val="0"/>
      <w:autoSpaceDE w:val="0"/>
      <w:autoSpaceDN w:val="0"/>
      <w:adjustRightInd w:val="0"/>
    </w:pPr>
    <w:rPr>
      <w:rFonts w:ascii="Univers (W1)" w:hAnsi="Univers (W1)" w:cs="Univers (W1)"/>
      <w:sz w:val="24"/>
      <w:szCs w:val="24"/>
    </w:rPr>
  </w:style>
  <w:style w:type="character" w:customStyle="1" w:styleId="TextodecomentrioChar">
    <w:name w:val="Texto de comentário Char"/>
    <w:link w:val="Textodecomentrio"/>
    <w:uiPriority w:val="99"/>
    <w:rsid w:val="008C4A4B"/>
  </w:style>
  <w:style w:type="character" w:styleId="TextodoEspaoReservado">
    <w:name w:val="Placeholder Text"/>
    <w:uiPriority w:val="99"/>
    <w:semiHidden/>
    <w:rsid w:val="00177511"/>
    <w:rPr>
      <w:color w:val="808080"/>
    </w:rPr>
  </w:style>
  <w:style w:type="character" w:customStyle="1" w:styleId="DeltaViewMoveDestination">
    <w:name w:val="DeltaView Move Destination"/>
    <w:uiPriority w:val="99"/>
    <w:rsid w:val="004B53B1"/>
    <w:rPr>
      <w:color w:val="00C000"/>
      <w:u w:val="double"/>
    </w:rPr>
  </w:style>
  <w:style w:type="character" w:customStyle="1" w:styleId="Ttulo1Char">
    <w:name w:val="Título 1 Char"/>
    <w:basedOn w:val="Fontepargpadro"/>
    <w:link w:val="Ttulo1"/>
    <w:uiPriority w:val="99"/>
    <w:rsid w:val="00F519A2"/>
    <w:rPr>
      <w:b/>
      <w:bCs/>
      <w:sz w:val="24"/>
      <w:szCs w:val="24"/>
    </w:rPr>
  </w:style>
  <w:style w:type="character" w:customStyle="1" w:styleId="Ttulo2Char">
    <w:name w:val="Título 2 Char"/>
    <w:basedOn w:val="Fontepargpadro"/>
    <w:link w:val="Ttulo2"/>
    <w:uiPriority w:val="99"/>
    <w:rsid w:val="00F519A2"/>
    <w:rPr>
      <w:b/>
      <w:bCs/>
      <w:sz w:val="24"/>
      <w:szCs w:val="24"/>
    </w:rPr>
  </w:style>
  <w:style w:type="character" w:customStyle="1" w:styleId="Ttulo3Char">
    <w:name w:val="Título 3 Char"/>
    <w:basedOn w:val="Fontepargpadro"/>
    <w:link w:val="Ttulo3"/>
    <w:uiPriority w:val="99"/>
    <w:rsid w:val="00F519A2"/>
    <w:rPr>
      <w:b/>
      <w:bCs/>
      <w:sz w:val="24"/>
      <w:szCs w:val="24"/>
    </w:rPr>
  </w:style>
  <w:style w:type="character" w:customStyle="1" w:styleId="Ttulo4Char">
    <w:name w:val="Título 4 Char"/>
    <w:basedOn w:val="Fontepargpadro"/>
    <w:link w:val="Ttulo4"/>
    <w:uiPriority w:val="99"/>
    <w:rsid w:val="00F519A2"/>
    <w:rPr>
      <w:b/>
      <w:bCs/>
      <w:sz w:val="26"/>
      <w:szCs w:val="26"/>
    </w:rPr>
  </w:style>
  <w:style w:type="character" w:customStyle="1" w:styleId="Ttulo5Char">
    <w:name w:val="Título 5 Char"/>
    <w:basedOn w:val="Fontepargpadro"/>
    <w:link w:val="Ttulo5"/>
    <w:uiPriority w:val="99"/>
    <w:rsid w:val="00F519A2"/>
    <w:rPr>
      <w:b/>
      <w:bCs/>
      <w:sz w:val="23"/>
      <w:szCs w:val="23"/>
    </w:rPr>
  </w:style>
  <w:style w:type="character" w:customStyle="1" w:styleId="Ttulo6Char">
    <w:name w:val="Título 6 Char"/>
    <w:basedOn w:val="Fontepargpadro"/>
    <w:link w:val="Ttulo6"/>
    <w:uiPriority w:val="99"/>
    <w:rsid w:val="00F519A2"/>
    <w:rPr>
      <w:sz w:val="26"/>
      <w:szCs w:val="26"/>
    </w:rPr>
  </w:style>
  <w:style w:type="character" w:customStyle="1" w:styleId="Ttulo7Char">
    <w:name w:val="Título 7 Char"/>
    <w:basedOn w:val="Fontepargpadro"/>
    <w:link w:val="Ttulo7"/>
    <w:rsid w:val="00F519A2"/>
    <w:rPr>
      <w:rFonts w:ascii="Frutiger Light" w:hAnsi="Frutiger Light"/>
      <w:sz w:val="26"/>
      <w:szCs w:val="26"/>
      <w:u w:val="single"/>
    </w:rPr>
  </w:style>
  <w:style w:type="character" w:customStyle="1" w:styleId="Ttulo8Char">
    <w:name w:val="Título 8 Char"/>
    <w:basedOn w:val="Fontepargpadro"/>
    <w:link w:val="Ttulo8"/>
    <w:uiPriority w:val="99"/>
    <w:rsid w:val="00F519A2"/>
    <w:rPr>
      <w:rFonts w:ascii="Frutiger Light" w:hAnsi="Frutiger Light"/>
      <w:sz w:val="26"/>
      <w:szCs w:val="26"/>
      <w:u w:val="single"/>
    </w:rPr>
  </w:style>
  <w:style w:type="character" w:customStyle="1" w:styleId="Ttulo9Char">
    <w:name w:val="Título 9 Char"/>
    <w:basedOn w:val="Fontepargpadro"/>
    <w:link w:val="Ttulo9"/>
    <w:uiPriority w:val="99"/>
    <w:rsid w:val="00F519A2"/>
    <w:rPr>
      <w:rFonts w:ascii="Arial" w:hAnsi="Arial" w:cs="Arial"/>
      <w:sz w:val="22"/>
      <w:szCs w:val="22"/>
    </w:rPr>
  </w:style>
  <w:style w:type="character" w:customStyle="1" w:styleId="CorpodetextoChar">
    <w:name w:val="Corpo de texto Char"/>
    <w:basedOn w:val="Fontepargpadro"/>
    <w:link w:val="Corpodetexto"/>
    <w:uiPriority w:val="99"/>
    <w:rsid w:val="00F519A2"/>
    <w:rPr>
      <w:sz w:val="24"/>
      <w:szCs w:val="24"/>
    </w:rPr>
  </w:style>
  <w:style w:type="paragraph" w:customStyle="1" w:styleId="Corpodetexto21">
    <w:name w:val="Corpo de texto 21"/>
    <w:basedOn w:val="Normal"/>
    <w:uiPriority w:val="99"/>
    <w:rsid w:val="00F519A2"/>
    <w:pPr>
      <w:tabs>
        <w:tab w:val="left" w:pos="576"/>
        <w:tab w:val="left" w:pos="1152"/>
      </w:tabs>
      <w:ind w:right="-6"/>
    </w:pPr>
    <w:rPr>
      <w:szCs w:val="20"/>
    </w:rPr>
  </w:style>
  <w:style w:type="paragraph" w:customStyle="1" w:styleId="MapadoDocumento1">
    <w:name w:val="Mapa do Documento1"/>
    <w:basedOn w:val="Normal"/>
    <w:uiPriority w:val="99"/>
    <w:rsid w:val="00F519A2"/>
    <w:pPr>
      <w:shd w:val="clear" w:color="auto" w:fill="000080"/>
    </w:pPr>
    <w:rPr>
      <w:rFonts w:ascii="Tahoma" w:hAnsi="Tahoma"/>
      <w:szCs w:val="20"/>
    </w:rPr>
  </w:style>
  <w:style w:type="paragraph" w:customStyle="1" w:styleId="BodyText22">
    <w:name w:val="Body Text 22"/>
    <w:basedOn w:val="Normal"/>
    <w:uiPriority w:val="99"/>
    <w:rsid w:val="00F519A2"/>
    <w:pPr>
      <w:tabs>
        <w:tab w:val="left" w:pos="576"/>
        <w:tab w:val="left" w:pos="1152"/>
      </w:tabs>
      <w:ind w:right="-6"/>
    </w:pPr>
    <w:rPr>
      <w:sz w:val="32"/>
      <w:szCs w:val="20"/>
    </w:rPr>
  </w:style>
  <w:style w:type="paragraph" w:customStyle="1" w:styleId="Textoembloco1">
    <w:name w:val="Texto em bloco1"/>
    <w:basedOn w:val="Normal"/>
    <w:uiPriority w:val="99"/>
    <w:rsid w:val="00F519A2"/>
    <w:pPr>
      <w:ind w:left="706" w:right="-6"/>
    </w:pPr>
    <w:rPr>
      <w:szCs w:val="20"/>
    </w:rPr>
  </w:style>
  <w:style w:type="paragraph" w:customStyle="1" w:styleId="Recuodecorpodetexto31">
    <w:name w:val="Recuo de corpo de texto 31"/>
    <w:basedOn w:val="Normal"/>
    <w:uiPriority w:val="99"/>
    <w:rsid w:val="00F519A2"/>
    <w:pPr>
      <w:ind w:left="709"/>
    </w:pPr>
    <w:rPr>
      <w:szCs w:val="20"/>
    </w:rPr>
  </w:style>
  <w:style w:type="paragraph" w:customStyle="1" w:styleId="DocumentMap1">
    <w:name w:val="Document Map1"/>
    <w:basedOn w:val="Normal"/>
    <w:uiPriority w:val="99"/>
    <w:rsid w:val="00F519A2"/>
    <w:pPr>
      <w:shd w:val="clear" w:color="auto" w:fill="000080"/>
    </w:pPr>
    <w:rPr>
      <w:rFonts w:ascii="Tahoma" w:hAnsi="Tahoma"/>
      <w:szCs w:val="20"/>
    </w:rPr>
  </w:style>
  <w:style w:type="paragraph" w:customStyle="1" w:styleId="Corpodetexto22">
    <w:name w:val="Corpo de texto 22"/>
    <w:basedOn w:val="Normal"/>
    <w:uiPriority w:val="99"/>
    <w:rsid w:val="00F519A2"/>
    <w:rPr>
      <w:sz w:val="24"/>
      <w:szCs w:val="20"/>
    </w:rPr>
  </w:style>
  <w:style w:type="character" w:customStyle="1" w:styleId="RecuodecorpodetextoChar">
    <w:name w:val="Recuo de corpo de texto Char"/>
    <w:basedOn w:val="Fontepargpadro"/>
    <w:link w:val="Recuodecorpodetexto"/>
    <w:uiPriority w:val="99"/>
    <w:rsid w:val="00F519A2"/>
    <w:rPr>
      <w:sz w:val="26"/>
      <w:szCs w:val="26"/>
    </w:rPr>
  </w:style>
  <w:style w:type="character" w:customStyle="1" w:styleId="Recuodecorpodetexto2Char">
    <w:name w:val="Recuo de corpo de texto 2 Char"/>
    <w:basedOn w:val="Fontepargpadro"/>
    <w:link w:val="Recuodecorpodetexto2"/>
    <w:uiPriority w:val="99"/>
    <w:rsid w:val="00F519A2"/>
    <w:rPr>
      <w:sz w:val="24"/>
      <w:szCs w:val="24"/>
      <w:lang w:val="en-AU"/>
    </w:rPr>
  </w:style>
  <w:style w:type="character" w:customStyle="1" w:styleId="Corpodetexto2Char">
    <w:name w:val="Corpo de texto 2 Char"/>
    <w:basedOn w:val="Fontepargpadro"/>
    <w:link w:val="Corpodetexto2"/>
    <w:uiPriority w:val="99"/>
    <w:rsid w:val="00F519A2"/>
    <w:rPr>
      <w:b/>
      <w:bCs/>
      <w:sz w:val="24"/>
      <w:szCs w:val="24"/>
    </w:rPr>
  </w:style>
  <w:style w:type="character" w:customStyle="1" w:styleId="TextodebaloChar">
    <w:name w:val="Texto de balão Char"/>
    <w:basedOn w:val="Fontepargpadro"/>
    <w:link w:val="Textodebalo"/>
    <w:uiPriority w:val="99"/>
    <w:locked/>
    <w:rsid w:val="00F519A2"/>
    <w:rPr>
      <w:rFonts w:ascii="Tahoma" w:hAnsi="Tahoma" w:cs="Tahoma"/>
      <w:sz w:val="16"/>
      <w:szCs w:val="16"/>
    </w:rPr>
  </w:style>
  <w:style w:type="character" w:customStyle="1" w:styleId="NormalWebChar">
    <w:name w:val="Normal (Web) Char"/>
    <w:basedOn w:val="Fontepargpadro"/>
    <w:link w:val="NormalWeb"/>
    <w:uiPriority w:val="99"/>
    <w:locked/>
    <w:rsid w:val="00F519A2"/>
    <w:rPr>
      <w:rFonts w:ascii="Verdana" w:eastAsia="Arial Unicode MS" w:hAnsi="Verdana" w:cs="Verdana"/>
      <w:sz w:val="24"/>
      <w:szCs w:val="24"/>
    </w:rPr>
  </w:style>
  <w:style w:type="paragraph" w:customStyle="1" w:styleId="MGINvel2">
    <w:name w:val="MGI Nível 2"/>
    <w:basedOn w:val="Normal"/>
    <w:link w:val="MGINvel2Char1"/>
    <w:uiPriority w:val="99"/>
    <w:qFormat/>
    <w:rsid w:val="00F519A2"/>
    <w:pPr>
      <w:numPr>
        <w:ilvl w:val="1"/>
        <w:numId w:val="33"/>
      </w:numPr>
    </w:pPr>
    <w:rPr>
      <w:rFonts w:ascii="Verdana" w:eastAsia="Arial Unicode MS" w:hAnsi="Verdana" w:cs="Verdana"/>
      <w:szCs w:val="24"/>
    </w:rPr>
  </w:style>
  <w:style w:type="paragraph" w:customStyle="1" w:styleId="MGINvel3">
    <w:name w:val="MGI Nível 3"/>
    <w:basedOn w:val="Normal"/>
    <w:link w:val="MGINvel3Char1"/>
    <w:uiPriority w:val="99"/>
    <w:qFormat/>
    <w:rsid w:val="00F519A2"/>
    <w:pPr>
      <w:numPr>
        <w:ilvl w:val="2"/>
        <w:numId w:val="33"/>
      </w:numPr>
    </w:pPr>
    <w:rPr>
      <w:szCs w:val="20"/>
    </w:rPr>
  </w:style>
  <w:style w:type="paragraph" w:customStyle="1" w:styleId="MGINvel4">
    <w:name w:val="MGI Nível 4"/>
    <w:basedOn w:val="Normal"/>
    <w:link w:val="MGINvel4Char"/>
    <w:uiPriority w:val="99"/>
    <w:qFormat/>
    <w:rsid w:val="00F519A2"/>
    <w:pPr>
      <w:numPr>
        <w:ilvl w:val="3"/>
        <w:numId w:val="33"/>
      </w:numPr>
    </w:pPr>
    <w:rPr>
      <w:szCs w:val="20"/>
    </w:rPr>
  </w:style>
  <w:style w:type="character" w:customStyle="1" w:styleId="MGINvel3Char1">
    <w:name w:val="MGI Nível 3 Char1"/>
    <w:basedOn w:val="Fontepargpadro"/>
    <w:link w:val="MGINvel3"/>
    <w:uiPriority w:val="99"/>
    <w:locked/>
    <w:rsid w:val="00F519A2"/>
    <w:rPr>
      <w:sz w:val="26"/>
    </w:rPr>
  </w:style>
  <w:style w:type="character" w:customStyle="1" w:styleId="MGINvel2Char1">
    <w:name w:val="MGI Nível 2 Char1"/>
    <w:basedOn w:val="NormalWebChar"/>
    <w:link w:val="MGINvel2"/>
    <w:uiPriority w:val="99"/>
    <w:locked/>
    <w:rsid w:val="00F519A2"/>
    <w:rPr>
      <w:rFonts w:ascii="Verdana" w:eastAsia="Arial Unicode MS" w:hAnsi="Verdana" w:cs="Verdana"/>
      <w:sz w:val="26"/>
      <w:szCs w:val="24"/>
    </w:rPr>
  </w:style>
  <w:style w:type="paragraph" w:customStyle="1" w:styleId="Normal1">
    <w:name w:val="Normal1"/>
    <w:uiPriority w:val="99"/>
    <w:rsid w:val="00F519A2"/>
    <w:pPr>
      <w:contextualSpacing/>
    </w:pPr>
    <w:rPr>
      <w:color w:val="000000"/>
      <w:sz w:val="24"/>
      <w:szCs w:val="22"/>
    </w:rPr>
  </w:style>
  <w:style w:type="character" w:customStyle="1" w:styleId="MGINvel4Char">
    <w:name w:val="MGI Nível 4 Char"/>
    <w:basedOn w:val="MGINvel3Char1"/>
    <w:link w:val="MGINvel4"/>
    <w:uiPriority w:val="99"/>
    <w:locked/>
    <w:rsid w:val="00F519A2"/>
    <w:rPr>
      <w:sz w:val="26"/>
    </w:rPr>
  </w:style>
  <w:style w:type="character" w:customStyle="1" w:styleId="Corpodetexto3Char">
    <w:name w:val="Corpo de texto 3 Char"/>
    <w:basedOn w:val="Fontepargpadro"/>
    <w:link w:val="Corpodetexto3"/>
    <w:uiPriority w:val="99"/>
    <w:locked/>
    <w:rsid w:val="00F519A2"/>
  </w:style>
  <w:style w:type="paragraph" w:customStyle="1" w:styleId="Normal3">
    <w:name w:val="Normal3"/>
    <w:uiPriority w:val="99"/>
    <w:rsid w:val="00F519A2"/>
    <w:pPr>
      <w:contextualSpacing/>
    </w:pPr>
    <w:rPr>
      <w:color w:val="000000"/>
      <w:sz w:val="24"/>
      <w:szCs w:val="22"/>
    </w:rPr>
  </w:style>
  <w:style w:type="character" w:customStyle="1" w:styleId="AssuntodocomentrioChar">
    <w:name w:val="Assunto do comentário Char"/>
    <w:basedOn w:val="TextodecomentrioChar"/>
    <w:link w:val="Assuntodocomentrio"/>
    <w:uiPriority w:val="99"/>
    <w:semiHidden/>
    <w:locked/>
    <w:rsid w:val="00F519A2"/>
    <w:rPr>
      <w:b/>
      <w:bCs/>
    </w:rPr>
  </w:style>
  <w:style w:type="paragraph" w:customStyle="1" w:styleId="Normal2">
    <w:name w:val="Normal2"/>
    <w:uiPriority w:val="99"/>
    <w:rsid w:val="00F519A2"/>
    <w:pPr>
      <w:contextualSpacing/>
    </w:pPr>
    <w:rPr>
      <w:color w:val="000000"/>
      <w:sz w:val="24"/>
      <w:szCs w:val="22"/>
    </w:rPr>
  </w:style>
  <w:style w:type="paragraph" w:customStyle="1" w:styleId="Parties">
    <w:name w:val="Parties"/>
    <w:basedOn w:val="Normal"/>
    <w:uiPriority w:val="99"/>
    <w:rsid w:val="00F519A2"/>
    <w:pPr>
      <w:numPr>
        <w:numId w:val="35"/>
      </w:numPr>
      <w:spacing w:after="240"/>
    </w:pPr>
    <w:rPr>
      <w:bCs/>
      <w:sz w:val="22"/>
      <w:szCs w:val="20"/>
      <w:lang w:eastAsia="en-US"/>
    </w:rPr>
  </w:style>
  <w:style w:type="paragraph" w:customStyle="1" w:styleId="PDG-normal">
    <w:name w:val="PDG - normal"/>
    <w:uiPriority w:val="99"/>
    <w:rsid w:val="00F519A2"/>
    <w:pPr>
      <w:suppressAutoHyphens/>
      <w:spacing w:after="200" w:line="300" w:lineRule="exact"/>
      <w:jc w:val="both"/>
    </w:pPr>
    <w:rPr>
      <w:rFonts w:ascii="Lucida Grande" w:eastAsia="ヒラギノ角ゴ Pro W3" w:hAnsi="Lucida Grande"/>
      <w:color w:val="000000"/>
    </w:rPr>
  </w:style>
  <w:style w:type="paragraph" w:styleId="Commarcadores">
    <w:name w:val="List Bullet"/>
    <w:basedOn w:val="Normal"/>
    <w:rsid w:val="00F519A2"/>
    <w:pPr>
      <w:numPr>
        <w:numId w:val="36"/>
      </w:numPr>
      <w:spacing w:line="360" w:lineRule="auto"/>
    </w:pPr>
    <w:rPr>
      <w:sz w:val="24"/>
      <w:szCs w:val="24"/>
    </w:rPr>
  </w:style>
  <w:style w:type="character" w:customStyle="1" w:styleId="ListaColorida-nfase1Char">
    <w:name w:val="Lista Colorida - Ênfase 1 Char"/>
    <w:link w:val="ListaColorida-nfase1"/>
    <w:uiPriority w:val="99"/>
    <w:locked/>
    <w:rsid w:val="00F519A2"/>
    <w:rPr>
      <w:sz w:val="26"/>
    </w:rPr>
  </w:style>
  <w:style w:type="table" w:styleId="ListaColorida-nfase1">
    <w:name w:val="Colorful List Accent 1"/>
    <w:basedOn w:val="Tabelanormal"/>
    <w:link w:val="ListaColorida-nfase1Char"/>
    <w:uiPriority w:val="99"/>
    <w:rsid w:val="00F519A2"/>
    <w:rPr>
      <w:sz w:val="26"/>
    </w:r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customStyle="1" w:styleId="Normal4">
    <w:name w:val="Normal4"/>
    <w:uiPriority w:val="99"/>
    <w:rsid w:val="00011B49"/>
    <w:pPr>
      <w:contextualSpacing/>
    </w:pPr>
    <w:rPr>
      <w:color w:val="000000"/>
      <w:sz w:val="24"/>
      <w:szCs w:val="22"/>
    </w:rPr>
  </w:style>
  <w:style w:type="paragraph" w:customStyle="1" w:styleId="Legal2L2">
    <w:name w:val="Legal2_L2"/>
    <w:basedOn w:val="Normal"/>
    <w:next w:val="Normal"/>
    <w:rsid w:val="000E04F3"/>
    <w:pPr>
      <w:keepNext/>
      <w:numPr>
        <w:ilvl w:val="1"/>
        <w:numId w:val="42"/>
      </w:numPr>
      <w:tabs>
        <w:tab w:val="num" w:pos="360"/>
      </w:tabs>
      <w:spacing w:after="200" w:line="288" w:lineRule="auto"/>
      <w:outlineLvl w:val="1"/>
    </w:pPr>
    <w:rPr>
      <w:color w:val="000000"/>
      <w:sz w:val="22"/>
      <w:szCs w:val="20"/>
      <w:lang w:val="en-US" w:eastAsia="en-US"/>
    </w:rPr>
  </w:style>
  <w:style w:type="paragraph" w:customStyle="1" w:styleId="ContratoN2">
    <w:name w:val="Contrato_N2"/>
    <w:basedOn w:val="Normal"/>
    <w:uiPriority w:val="99"/>
    <w:rsid w:val="00B6005A"/>
    <w:pPr>
      <w:numPr>
        <w:ilvl w:val="1"/>
        <w:numId w:val="44"/>
      </w:numPr>
      <w:spacing w:before="360" w:after="120" w:line="300" w:lineRule="exact"/>
    </w:pPr>
    <w:rPr>
      <w:sz w:val="24"/>
      <w:szCs w:val="24"/>
      <w:lang w:val="en-US" w:eastAsia="en-US"/>
    </w:rPr>
  </w:style>
  <w:style w:type="paragraph" w:customStyle="1" w:styleId="ContratoN3">
    <w:name w:val="Contrato_N3"/>
    <w:basedOn w:val="ContratoN2"/>
    <w:uiPriority w:val="99"/>
    <w:rsid w:val="00B6005A"/>
    <w:pPr>
      <w:numPr>
        <w:ilvl w:val="2"/>
      </w:numPr>
    </w:pPr>
    <w:rPr>
      <w:szCs w:val="20"/>
    </w:rPr>
  </w:style>
  <w:style w:type="paragraph" w:customStyle="1" w:styleId="EstiloContratoN1PretoVersalete">
    <w:name w:val="Estilo Contrato_N1 + Preto Versalete"/>
    <w:basedOn w:val="Normal"/>
    <w:uiPriority w:val="99"/>
    <w:rsid w:val="00B6005A"/>
    <w:pPr>
      <w:numPr>
        <w:numId w:val="44"/>
      </w:numPr>
      <w:spacing w:before="600" w:after="120"/>
      <w:jc w:val="center"/>
    </w:pPr>
    <w:rPr>
      <w:rFonts w:ascii="Times New Roman Negrito" w:hAnsi="Times New Roman Negrito"/>
      <w:b/>
      <w:bCs/>
      <w:caps/>
      <w:smallCaps/>
      <w:color w:val="000000"/>
      <w:sz w:val="24"/>
      <w:szCs w:val="24"/>
      <w:lang w:val="en-US" w:eastAsia="en-US"/>
    </w:rPr>
  </w:style>
  <w:style w:type="character" w:customStyle="1" w:styleId="PargrafodaListaChar">
    <w:name w:val="Parágrafo da Lista Char"/>
    <w:link w:val="PargrafodaLista"/>
    <w:uiPriority w:val="34"/>
    <w:locked/>
    <w:rsid w:val="00E619A1"/>
    <w:rPr>
      <w:sz w:val="26"/>
      <w:szCs w:val="26"/>
    </w:rPr>
  </w:style>
  <w:style w:type="paragraph" w:customStyle="1" w:styleId="CM17">
    <w:name w:val="CM17"/>
    <w:basedOn w:val="Normal"/>
    <w:next w:val="Normal"/>
    <w:uiPriority w:val="99"/>
    <w:rsid w:val="0048738F"/>
    <w:pPr>
      <w:widowControl w:val="0"/>
      <w:autoSpaceDE w:val="0"/>
      <w:autoSpaceDN w:val="0"/>
      <w:adjustRightInd w:val="0"/>
      <w:jc w:val="left"/>
    </w:pPr>
    <w:rPr>
      <w:rFonts w:ascii="Times" w:hAnsi="Times" w:cs="Times"/>
      <w:sz w:val="24"/>
      <w:szCs w:val="24"/>
    </w:rPr>
  </w:style>
  <w:style w:type="paragraph" w:customStyle="1" w:styleId="Level2">
    <w:name w:val="Level 2"/>
    <w:basedOn w:val="Normal"/>
    <w:rsid w:val="00A41AEA"/>
    <w:pPr>
      <w:numPr>
        <w:ilvl w:val="1"/>
        <w:numId w:val="49"/>
      </w:numPr>
      <w:spacing w:after="140" w:line="290" w:lineRule="auto"/>
      <w:outlineLvl w:val="1"/>
    </w:pPr>
    <w:rPr>
      <w:rFonts w:ascii="Arial" w:eastAsia="TT108t00" w:hAnsi="Arial" w:cs="Arial"/>
      <w:sz w:val="20"/>
      <w:szCs w:val="22"/>
    </w:rPr>
  </w:style>
  <w:style w:type="paragraph" w:customStyle="1" w:styleId="Level1">
    <w:name w:val="Level 1"/>
    <w:basedOn w:val="Normal"/>
    <w:rsid w:val="00A41AEA"/>
    <w:pPr>
      <w:keepNext/>
      <w:numPr>
        <w:numId w:val="49"/>
      </w:numPr>
      <w:spacing w:before="280" w:after="140" w:line="290" w:lineRule="auto"/>
      <w:outlineLvl w:val="0"/>
    </w:pPr>
    <w:rPr>
      <w:rFonts w:ascii="Arial" w:hAnsi="Arial" w:cs="Arial"/>
      <w:b/>
      <w:sz w:val="22"/>
      <w:szCs w:val="22"/>
    </w:rPr>
  </w:style>
  <w:style w:type="paragraph" w:customStyle="1" w:styleId="Level3">
    <w:name w:val="Level 3"/>
    <w:basedOn w:val="Normal"/>
    <w:link w:val="Level3Char"/>
    <w:rsid w:val="00A41AEA"/>
    <w:pPr>
      <w:numPr>
        <w:ilvl w:val="2"/>
        <w:numId w:val="49"/>
      </w:numPr>
      <w:tabs>
        <w:tab w:val="clear" w:pos="5501"/>
        <w:tab w:val="num" w:pos="1361"/>
      </w:tabs>
      <w:spacing w:after="140" w:line="290" w:lineRule="auto"/>
      <w:ind w:left="1361"/>
      <w:outlineLvl w:val="2"/>
    </w:pPr>
    <w:rPr>
      <w:rFonts w:ascii="Arial" w:eastAsia="TT108t00" w:hAnsi="Arial" w:cs="Arial"/>
      <w:sz w:val="20"/>
      <w:szCs w:val="22"/>
    </w:rPr>
  </w:style>
  <w:style w:type="paragraph" w:customStyle="1" w:styleId="Level4">
    <w:name w:val="Level 4"/>
    <w:basedOn w:val="Normal"/>
    <w:rsid w:val="00A41AEA"/>
    <w:pPr>
      <w:numPr>
        <w:ilvl w:val="3"/>
        <w:numId w:val="49"/>
      </w:numPr>
      <w:spacing w:after="140" w:line="290" w:lineRule="auto"/>
      <w:outlineLvl w:val="3"/>
    </w:pPr>
    <w:rPr>
      <w:rFonts w:ascii="Arial" w:eastAsia="TT108t00" w:hAnsi="Arial" w:cs="Arial"/>
      <w:sz w:val="20"/>
      <w:szCs w:val="22"/>
    </w:rPr>
  </w:style>
  <w:style w:type="paragraph" w:customStyle="1" w:styleId="Level5">
    <w:name w:val="Level 5"/>
    <w:basedOn w:val="Normal"/>
    <w:rsid w:val="00A41AEA"/>
    <w:pPr>
      <w:numPr>
        <w:ilvl w:val="4"/>
        <w:numId w:val="49"/>
      </w:numPr>
      <w:spacing w:after="140" w:line="290" w:lineRule="auto"/>
    </w:pPr>
    <w:rPr>
      <w:rFonts w:ascii="Arial" w:eastAsia="TT108t00" w:hAnsi="Arial" w:cs="Arial"/>
      <w:sz w:val="20"/>
      <w:szCs w:val="22"/>
    </w:rPr>
  </w:style>
  <w:style w:type="paragraph" w:customStyle="1" w:styleId="Level6">
    <w:name w:val="Level 6"/>
    <w:basedOn w:val="Normal"/>
    <w:rsid w:val="00A41AEA"/>
    <w:pPr>
      <w:numPr>
        <w:ilvl w:val="5"/>
        <w:numId w:val="49"/>
      </w:numPr>
      <w:spacing w:after="140" w:line="290" w:lineRule="auto"/>
    </w:pPr>
    <w:rPr>
      <w:rFonts w:ascii="Arial" w:eastAsia="TT108t00" w:hAnsi="Arial" w:cs="Arial"/>
      <w:sz w:val="20"/>
      <w:szCs w:val="22"/>
    </w:rPr>
  </w:style>
  <w:style w:type="character" w:customStyle="1" w:styleId="Level3Char">
    <w:name w:val="Level 3 Char"/>
    <w:link w:val="Level3"/>
    <w:locked/>
    <w:rsid w:val="00A41AEA"/>
    <w:rPr>
      <w:rFonts w:ascii="Arial" w:eastAsia="TT108t00" w:hAnsi="Arial"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42212">
      <w:bodyDiv w:val="1"/>
      <w:marLeft w:val="0"/>
      <w:marRight w:val="0"/>
      <w:marTop w:val="0"/>
      <w:marBottom w:val="0"/>
      <w:divBdr>
        <w:top w:val="none" w:sz="0" w:space="0" w:color="auto"/>
        <w:left w:val="none" w:sz="0" w:space="0" w:color="auto"/>
        <w:bottom w:val="none" w:sz="0" w:space="0" w:color="auto"/>
        <w:right w:val="none" w:sz="0" w:space="0" w:color="auto"/>
      </w:divBdr>
    </w:div>
    <w:div w:id="378431738">
      <w:bodyDiv w:val="1"/>
      <w:marLeft w:val="0"/>
      <w:marRight w:val="0"/>
      <w:marTop w:val="0"/>
      <w:marBottom w:val="0"/>
      <w:divBdr>
        <w:top w:val="none" w:sz="0" w:space="0" w:color="auto"/>
        <w:left w:val="none" w:sz="0" w:space="0" w:color="auto"/>
        <w:bottom w:val="none" w:sz="0" w:space="0" w:color="auto"/>
        <w:right w:val="none" w:sz="0" w:space="0" w:color="auto"/>
      </w:divBdr>
    </w:div>
    <w:div w:id="601182050">
      <w:bodyDiv w:val="1"/>
      <w:marLeft w:val="0"/>
      <w:marRight w:val="0"/>
      <w:marTop w:val="0"/>
      <w:marBottom w:val="0"/>
      <w:divBdr>
        <w:top w:val="none" w:sz="0" w:space="0" w:color="auto"/>
        <w:left w:val="none" w:sz="0" w:space="0" w:color="auto"/>
        <w:bottom w:val="none" w:sz="0" w:space="0" w:color="auto"/>
        <w:right w:val="none" w:sz="0" w:space="0" w:color="auto"/>
      </w:divBdr>
    </w:div>
    <w:div w:id="797139584">
      <w:bodyDiv w:val="1"/>
      <w:marLeft w:val="0"/>
      <w:marRight w:val="0"/>
      <w:marTop w:val="0"/>
      <w:marBottom w:val="0"/>
      <w:divBdr>
        <w:top w:val="none" w:sz="0" w:space="0" w:color="auto"/>
        <w:left w:val="none" w:sz="0" w:space="0" w:color="auto"/>
        <w:bottom w:val="none" w:sz="0" w:space="0" w:color="auto"/>
        <w:right w:val="none" w:sz="0" w:space="0" w:color="auto"/>
      </w:divBdr>
    </w:div>
    <w:div w:id="813521170">
      <w:bodyDiv w:val="1"/>
      <w:marLeft w:val="0"/>
      <w:marRight w:val="0"/>
      <w:marTop w:val="0"/>
      <w:marBottom w:val="0"/>
      <w:divBdr>
        <w:top w:val="none" w:sz="0" w:space="0" w:color="auto"/>
        <w:left w:val="none" w:sz="0" w:space="0" w:color="auto"/>
        <w:bottom w:val="none" w:sz="0" w:space="0" w:color="auto"/>
        <w:right w:val="none" w:sz="0" w:space="0" w:color="auto"/>
      </w:divBdr>
      <w:divsChild>
        <w:div w:id="1960909847">
          <w:marLeft w:val="0"/>
          <w:marRight w:val="0"/>
          <w:marTop w:val="0"/>
          <w:marBottom w:val="0"/>
          <w:divBdr>
            <w:top w:val="none" w:sz="0" w:space="0" w:color="auto"/>
            <w:left w:val="none" w:sz="0" w:space="0" w:color="auto"/>
            <w:bottom w:val="none" w:sz="0" w:space="0" w:color="auto"/>
            <w:right w:val="none" w:sz="0" w:space="0" w:color="auto"/>
          </w:divBdr>
        </w:div>
      </w:divsChild>
    </w:div>
    <w:div w:id="888809083">
      <w:bodyDiv w:val="1"/>
      <w:marLeft w:val="0"/>
      <w:marRight w:val="0"/>
      <w:marTop w:val="0"/>
      <w:marBottom w:val="0"/>
      <w:divBdr>
        <w:top w:val="none" w:sz="0" w:space="0" w:color="auto"/>
        <w:left w:val="none" w:sz="0" w:space="0" w:color="auto"/>
        <w:bottom w:val="none" w:sz="0" w:space="0" w:color="auto"/>
        <w:right w:val="none" w:sz="0" w:space="0" w:color="auto"/>
      </w:divBdr>
      <w:divsChild>
        <w:div w:id="315453536">
          <w:marLeft w:val="0"/>
          <w:marRight w:val="0"/>
          <w:marTop w:val="0"/>
          <w:marBottom w:val="0"/>
          <w:divBdr>
            <w:top w:val="none" w:sz="0" w:space="0" w:color="auto"/>
            <w:left w:val="none" w:sz="0" w:space="0" w:color="auto"/>
            <w:bottom w:val="none" w:sz="0" w:space="0" w:color="auto"/>
            <w:right w:val="none" w:sz="0" w:space="0" w:color="auto"/>
          </w:divBdr>
        </w:div>
      </w:divsChild>
    </w:div>
    <w:div w:id="899511801">
      <w:bodyDiv w:val="1"/>
      <w:marLeft w:val="0"/>
      <w:marRight w:val="0"/>
      <w:marTop w:val="0"/>
      <w:marBottom w:val="0"/>
      <w:divBdr>
        <w:top w:val="none" w:sz="0" w:space="0" w:color="auto"/>
        <w:left w:val="none" w:sz="0" w:space="0" w:color="auto"/>
        <w:bottom w:val="none" w:sz="0" w:space="0" w:color="auto"/>
        <w:right w:val="none" w:sz="0" w:space="0" w:color="auto"/>
      </w:divBdr>
    </w:div>
    <w:div w:id="1153570850">
      <w:bodyDiv w:val="1"/>
      <w:marLeft w:val="0"/>
      <w:marRight w:val="0"/>
      <w:marTop w:val="0"/>
      <w:marBottom w:val="0"/>
      <w:divBdr>
        <w:top w:val="none" w:sz="0" w:space="0" w:color="auto"/>
        <w:left w:val="none" w:sz="0" w:space="0" w:color="auto"/>
        <w:bottom w:val="none" w:sz="0" w:space="0" w:color="auto"/>
        <w:right w:val="none" w:sz="0" w:space="0" w:color="auto"/>
      </w:divBdr>
    </w:div>
    <w:div w:id="1326129793">
      <w:bodyDiv w:val="1"/>
      <w:marLeft w:val="0"/>
      <w:marRight w:val="0"/>
      <w:marTop w:val="0"/>
      <w:marBottom w:val="0"/>
      <w:divBdr>
        <w:top w:val="none" w:sz="0" w:space="0" w:color="auto"/>
        <w:left w:val="none" w:sz="0" w:space="0" w:color="auto"/>
        <w:bottom w:val="none" w:sz="0" w:space="0" w:color="auto"/>
        <w:right w:val="none" w:sz="0" w:space="0" w:color="auto"/>
      </w:divBdr>
    </w:div>
    <w:div w:id="1333217393">
      <w:bodyDiv w:val="1"/>
      <w:marLeft w:val="0"/>
      <w:marRight w:val="0"/>
      <w:marTop w:val="0"/>
      <w:marBottom w:val="0"/>
      <w:divBdr>
        <w:top w:val="none" w:sz="0" w:space="0" w:color="auto"/>
        <w:left w:val="none" w:sz="0" w:space="0" w:color="auto"/>
        <w:bottom w:val="none" w:sz="0" w:space="0" w:color="auto"/>
        <w:right w:val="none" w:sz="0" w:space="0" w:color="auto"/>
      </w:divBdr>
      <w:divsChild>
        <w:div w:id="641884752">
          <w:marLeft w:val="0"/>
          <w:marRight w:val="0"/>
          <w:marTop w:val="0"/>
          <w:marBottom w:val="0"/>
          <w:divBdr>
            <w:top w:val="none" w:sz="0" w:space="0" w:color="auto"/>
            <w:left w:val="none" w:sz="0" w:space="0" w:color="auto"/>
            <w:bottom w:val="none" w:sz="0" w:space="0" w:color="auto"/>
            <w:right w:val="none" w:sz="0" w:space="0" w:color="auto"/>
          </w:divBdr>
        </w:div>
      </w:divsChild>
    </w:div>
    <w:div w:id="1449199851">
      <w:bodyDiv w:val="1"/>
      <w:marLeft w:val="0"/>
      <w:marRight w:val="0"/>
      <w:marTop w:val="0"/>
      <w:marBottom w:val="0"/>
      <w:divBdr>
        <w:top w:val="none" w:sz="0" w:space="0" w:color="auto"/>
        <w:left w:val="none" w:sz="0" w:space="0" w:color="auto"/>
        <w:bottom w:val="none" w:sz="0" w:space="0" w:color="auto"/>
        <w:right w:val="none" w:sz="0" w:space="0" w:color="auto"/>
      </w:divBdr>
    </w:div>
    <w:div w:id="1465923928">
      <w:bodyDiv w:val="1"/>
      <w:marLeft w:val="0"/>
      <w:marRight w:val="0"/>
      <w:marTop w:val="0"/>
      <w:marBottom w:val="0"/>
      <w:divBdr>
        <w:top w:val="none" w:sz="0" w:space="0" w:color="auto"/>
        <w:left w:val="none" w:sz="0" w:space="0" w:color="auto"/>
        <w:bottom w:val="none" w:sz="0" w:space="0" w:color="auto"/>
        <w:right w:val="none" w:sz="0" w:space="0" w:color="auto"/>
      </w:divBdr>
    </w:div>
    <w:div w:id="1493712562">
      <w:bodyDiv w:val="1"/>
      <w:marLeft w:val="0"/>
      <w:marRight w:val="0"/>
      <w:marTop w:val="0"/>
      <w:marBottom w:val="0"/>
      <w:divBdr>
        <w:top w:val="none" w:sz="0" w:space="0" w:color="auto"/>
        <w:left w:val="none" w:sz="0" w:space="0" w:color="auto"/>
        <w:bottom w:val="none" w:sz="0" w:space="0" w:color="auto"/>
        <w:right w:val="none" w:sz="0" w:space="0" w:color="auto"/>
      </w:divBdr>
    </w:div>
    <w:div w:id="1498688550">
      <w:bodyDiv w:val="1"/>
      <w:marLeft w:val="0"/>
      <w:marRight w:val="0"/>
      <w:marTop w:val="0"/>
      <w:marBottom w:val="0"/>
      <w:divBdr>
        <w:top w:val="none" w:sz="0" w:space="0" w:color="auto"/>
        <w:left w:val="none" w:sz="0" w:space="0" w:color="auto"/>
        <w:bottom w:val="none" w:sz="0" w:space="0" w:color="auto"/>
        <w:right w:val="none" w:sz="0" w:space="0" w:color="auto"/>
      </w:divBdr>
      <w:divsChild>
        <w:div w:id="738675059">
          <w:marLeft w:val="0"/>
          <w:marRight w:val="0"/>
          <w:marTop w:val="0"/>
          <w:marBottom w:val="0"/>
          <w:divBdr>
            <w:top w:val="none" w:sz="0" w:space="0" w:color="auto"/>
            <w:left w:val="none" w:sz="0" w:space="0" w:color="auto"/>
            <w:bottom w:val="none" w:sz="0" w:space="0" w:color="auto"/>
            <w:right w:val="none" w:sz="0" w:space="0" w:color="auto"/>
          </w:divBdr>
        </w:div>
      </w:divsChild>
    </w:div>
    <w:div w:id="1669019981">
      <w:bodyDiv w:val="1"/>
      <w:marLeft w:val="0"/>
      <w:marRight w:val="0"/>
      <w:marTop w:val="0"/>
      <w:marBottom w:val="0"/>
      <w:divBdr>
        <w:top w:val="none" w:sz="0" w:space="0" w:color="auto"/>
        <w:left w:val="none" w:sz="0" w:space="0" w:color="auto"/>
        <w:bottom w:val="none" w:sz="0" w:space="0" w:color="auto"/>
        <w:right w:val="none" w:sz="0" w:space="0" w:color="auto"/>
      </w:divBdr>
    </w:div>
    <w:div w:id="1690521866">
      <w:bodyDiv w:val="1"/>
      <w:marLeft w:val="0"/>
      <w:marRight w:val="0"/>
      <w:marTop w:val="0"/>
      <w:marBottom w:val="0"/>
      <w:divBdr>
        <w:top w:val="none" w:sz="0" w:space="0" w:color="auto"/>
        <w:left w:val="none" w:sz="0" w:space="0" w:color="auto"/>
        <w:bottom w:val="none" w:sz="0" w:space="0" w:color="auto"/>
        <w:right w:val="none" w:sz="0" w:space="0" w:color="auto"/>
      </w:divBdr>
      <w:divsChild>
        <w:div w:id="1033074992">
          <w:marLeft w:val="0"/>
          <w:marRight w:val="0"/>
          <w:marTop w:val="0"/>
          <w:marBottom w:val="0"/>
          <w:divBdr>
            <w:top w:val="none" w:sz="0" w:space="0" w:color="auto"/>
            <w:left w:val="none" w:sz="0" w:space="0" w:color="auto"/>
            <w:bottom w:val="none" w:sz="0" w:space="0" w:color="auto"/>
            <w:right w:val="none" w:sz="0" w:space="0" w:color="auto"/>
          </w:divBdr>
        </w:div>
      </w:divsChild>
    </w:div>
    <w:div w:id="1795708879">
      <w:bodyDiv w:val="1"/>
      <w:marLeft w:val="0"/>
      <w:marRight w:val="0"/>
      <w:marTop w:val="0"/>
      <w:marBottom w:val="0"/>
      <w:divBdr>
        <w:top w:val="none" w:sz="0" w:space="0" w:color="auto"/>
        <w:left w:val="none" w:sz="0" w:space="0" w:color="auto"/>
        <w:bottom w:val="none" w:sz="0" w:space="0" w:color="auto"/>
        <w:right w:val="none" w:sz="0" w:space="0" w:color="auto"/>
      </w:divBdr>
      <w:divsChild>
        <w:div w:id="1838617527">
          <w:marLeft w:val="0"/>
          <w:marRight w:val="0"/>
          <w:marTop w:val="0"/>
          <w:marBottom w:val="0"/>
          <w:divBdr>
            <w:top w:val="none" w:sz="0" w:space="0" w:color="auto"/>
            <w:left w:val="none" w:sz="0" w:space="0" w:color="auto"/>
            <w:bottom w:val="none" w:sz="0" w:space="0" w:color="auto"/>
            <w:right w:val="none" w:sz="0" w:space="0" w:color="auto"/>
          </w:divBdr>
        </w:div>
      </w:divsChild>
    </w:div>
    <w:div w:id="1866402523">
      <w:bodyDiv w:val="1"/>
      <w:marLeft w:val="0"/>
      <w:marRight w:val="0"/>
      <w:marTop w:val="0"/>
      <w:marBottom w:val="0"/>
      <w:divBdr>
        <w:top w:val="none" w:sz="0" w:space="0" w:color="auto"/>
        <w:left w:val="none" w:sz="0" w:space="0" w:color="auto"/>
        <w:bottom w:val="none" w:sz="0" w:space="0" w:color="auto"/>
        <w:right w:val="none" w:sz="0" w:space="0" w:color="auto"/>
      </w:divBdr>
    </w:div>
    <w:div w:id="1883787293">
      <w:bodyDiv w:val="1"/>
      <w:marLeft w:val="0"/>
      <w:marRight w:val="0"/>
      <w:marTop w:val="0"/>
      <w:marBottom w:val="0"/>
      <w:divBdr>
        <w:top w:val="none" w:sz="0" w:space="0" w:color="auto"/>
        <w:left w:val="none" w:sz="0" w:space="0" w:color="auto"/>
        <w:bottom w:val="none" w:sz="0" w:space="0" w:color="auto"/>
        <w:right w:val="none" w:sz="0" w:space="0" w:color="auto"/>
      </w:divBdr>
    </w:div>
    <w:div w:id="207015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AC1B9-CF32-484A-A02E-4DD386D6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25502</Words>
  <Characters>137717</Characters>
  <Application>Microsoft Office Word</Application>
  <DocSecurity>0</DocSecurity>
  <Lines>1147</Lines>
  <Paragraphs>325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Company>Mattos Filho Advogados</Company>
  <LinksUpToDate>false</LinksUpToDate>
  <CharactersWithSpaces>162894</CharactersWithSpaces>
  <SharedDoc>false</SharedDoc>
  <HLinks>
    <vt:vector size="36" baseType="variant">
      <vt:variant>
        <vt:i4>983157</vt:i4>
      </vt:variant>
      <vt:variant>
        <vt:i4>93</vt:i4>
      </vt:variant>
      <vt:variant>
        <vt:i4>0</vt:i4>
      </vt:variant>
      <vt:variant>
        <vt:i4>5</vt:i4>
      </vt:variant>
      <vt:variant>
        <vt:lpwstr>mailto:list.csbg-legal@credit-suisse.com</vt:lpwstr>
      </vt:variant>
      <vt:variant>
        <vt:lpwstr/>
      </vt:variant>
      <vt:variant>
        <vt:i4>7208965</vt:i4>
      </vt:variant>
      <vt:variant>
        <vt:i4>90</vt:i4>
      </vt:variant>
      <vt:variant>
        <vt:i4>0</vt:i4>
      </vt:variant>
      <vt:variant>
        <vt:i4>5</vt:i4>
      </vt:variant>
      <vt:variant>
        <vt:lpwstr>mailto:luiz.petito@itau-unibanco.com.br</vt:lpwstr>
      </vt:variant>
      <vt:variant>
        <vt:lpwstr/>
      </vt:variant>
      <vt:variant>
        <vt:i4>7208965</vt:i4>
      </vt:variant>
      <vt:variant>
        <vt:i4>87</vt:i4>
      </vt:variant>
      <vt:variant>
        <vt:i4>0</vt:i4>
      </vt:variant>
      <vt:variant>
        <vt:i4>5</vt:i4>
      </vt:variant>
      <vt:variant>
        <vt:lpwstr>mailto:luiz.petito@itau-unibanco.com.br</vt:lpwstr>
      </vt:variant>
      <vt:variant>
        <vt:lpwstr/>
      </vt:variant>
      <vt:variant>
        <vt:i4>6029358</vt:i4>
      </vt:variant>
      <vt:variant>
        <vt:i4>81</vt:i4>
      </vt:variant>
      <vt:variant>
        <vt:i4>0</vt:i4>
      </vt:variant>
      <vt:variant>
        <vt:i4>5</vt:i4>
      </vt:variant>
      <vt:variant>
        <vt:lpwstr>mailto:agente@oliveiratrust.com.br</vt:lpwstr>
      </vt:variant>
      <vt:variant>
        <vt:lpwstr/>
      </vt:variant>
      <vt:variant>
        <vt:i4>786526</vt:i4>
      </vt:variant>
      <vt:variant>
        <vt:i4>63</vt:i4>
      </vt:variant>
      <vt:variant>
        <vt:i4>0</vt:i4>
      </vt:variant>
      <vt:variant>
        <vt:i4>5</vt:i4>
      </vt:variant>
      <vt:variant>
        <vt:lpwstr>http://www.oliveiratrust.com.br/</vt:lpwstr>
      </vt:variant>
      <vt:variant>
        <vt:lpwstr/>
      </vt:variant>
      <vt:variant>
        <vt:i4>983105</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creator>marcela paoli</dc:creator>
  <cp:lastModifiedBy>Rafael Casemiro</cp:lastModifiedBy>
  <cp:revision>2</cp:revision>
  <cp:lastPrinted>2017-03-30T13:24:00Z</cp:lastPrinted>
  <dcterms:created xsi:type="dcterms:W3CDTF">2019-06-04T20:47:00Z</dcterms:created>
  <dcterms:modified xsi:type="dcterms:W3CDTF">2019-06-04T20:47:00Z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- 25246875v1 </vt:lpwstr>
  </property>
  <property fmtid="{D5CDD505-2E9C-101B-9397-08002B2CF9AE}" pid="3" name="MAIL_MSG_ID1">
    <vt:lpwstr>oFAAohepTGvwTLjyFhUoglVuSexq9QXAaBrl3z69ih9gh2ka6ih9aD9wvWGUgQ5Kav1AA8dwNta9rSG6_x000d_
KKJedlnNL5tWxeMSZjtlyQtxKGn7A4+drvg3TI5PuOP8e6dOB246O1DXk0VPJOg2aDuR5WxJHKnX_x000d_
GBLZVNM6mSHxUmEN+Ti4UuU6aItvkIVSDmRW1zVKbyJBof0slzCwCUjLjuGcGHX2xFO/p0v0vVCe_x000d_
WMXaGkbBAKGmgbXiC</vt:lpwstr>
  </property>
  <property fmtid="{D5CDD505-2E9C-101B-9397-08002B2CF9AE}" pid="4" name="MAIL_MSG_ID2">
    <vt:lpwstr>h1ZywG9GSJWfD5rsJVlbAMG2VzndjCfldAGI1AVLAJpfR+SHvFJ6veF3Ixc_x000d_
x2IcylheMZdHJJk54ZgoVufK7xFqZwWfcNQX1W1rku6NpWWU</vt:lpwstr>
  </property>
  <property fmtid="{D5CDD505-2E9C-101B-9397-08002B2CF9AE}" pid="5" name="RESPONSE_SENDER_NAME">
    <vt:lpwstr>sAAAE34RQVAK31mY1cw8ak+o0Ee90dGG2t+rROCoKRxB8BU=</vt:lpwstr>
  </property>
  <property fmtid="{D5CDD505-2E9C-101B-9397-08002B2CF9AE}" pid="6" name="EMAIL_OWNER_ADDRESS">
    <vt:lpwstr>4AAAv2pPQheLA5VIc5vNZiDu0hpF1iJMBIgXrXPX6WZOc+tQ5M7YOWiOrg==</vt:lpwstr>
  </property>
  <property fmtid="{D5CDD505-2E9C-101B-9397-08002B2CF9AE}" pid="7" name="_NewReviewCycle">
    <vt:lpwstr/>
  </property>
  <property fmtid="{D5CDD505-2E9C-101B-9397-08002B2CF9AE}" pid="8" name="_DocHome">
    <vt:i4>-1511298835</vt:i4>
  </property>
</Properties>
</file>
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95F" w:rsidRPr="00AA099A" w:rsidRDefault="00EF795F" w:rsidP="002403FA">
      <w:pPr>
        <w:autoSpaceDE w:val="0"/>
        <w:autoSpaceDN w:val="0"/>
        <w:adjustRightInd w:val="0"/>
        <w:jc w:val="both"/>
        <w:rPr>
          <w:rFonts w:ascii="Trebuchet MS" w:hAnsi="Trebuchet MS"/>
          <w:b/>
          <w:sz w:val="22"/>
          <w:szCs w:val="22"/>
        </w:rPr>
      </w:pPr>
      <w:r w:rsidRPr="00AA099A">
        <w:rPr>
          <w:rFonts w:ascii="Trebuchet MS" w:hAnsi="Trebuchet MS"/>
          <w:b/>
          <w:sz w:val="22"/>
          <w:szCs w:val="22"/>
        </w:rPr>
        <w:t>INSTRUMENTO PARTICULAR DE ESCRITURA DE PRIMEIRA EMISSÃO PRIVADA DE DEBÊNTURES NÃO CONVERSÍVEIS EM AÇÕES,</w:t>
      </w:r>
      <w:r w:rsidR="00487EA7" w:rsidRPr="00AA099A">
        <w:rPr>
          <w:rFonts w:ascii="Trebuchet MS" w:hAnsi="Trebuchet MS"/>
          <w:b/>
          <w:sz w:val="22"/>
          <w:szCs w:val="22"/>
        </w:rPr>
        <w:t xml:space="preserve"> </w:t>
      </w:r>
      <w:r w:rsidR="009E6F6A" w:rsidRPr="009E6F6A">
        <w:rPr>
          <w:rFonts w:ascii="Trebuchet MS" w:hAnsi="Trebuchet MS"/>
          <w:b/>
          <w:sz w:val="22"/>
          <w:szCs w:val="22"/>
        </w:rPr>
        <w:t>DA ESPÉCIE QUIROGRAFÁRIA</w:t>
      </w:r>
      <w:r w:rsidR="00487EA7" w:rsidRPr="00AA099A">
        <w:rPr>
          <w:rFonts w:ascii="Trebuchet MS" w:hAnsi="Trebuchet MS"/>
          <w:b/>
          <w:sz w:val="22"/>
          <w:szCs w:val="22"/>
        </w:rPr>
        <w:t>,</w:t>
      </w:r>
      <w:r w:rsidRPr="00AA099A">
        <w:rPr>
          <w:rFonts w:ascii="Trebuchet MS" w:hAnsi="Trebuchet MS"/>
          <w:b/>
          <w:sz w:val="22"/>
          <w:szCs w:val="22"/>
        </w:rPr>
        <w:t xml:space="preserve"> EM </w:t>
      </w:r>
      <w:r w:rsidR="008157D6" w:rsidRPr="00AA099A">
        <w:rPr>
          <w:rFonts w:ascii="Trebuchet MS" w:hAnsi="Trebuchet MS"/>
          <w:b/>
          <w:sz w:val="22"/>
          <w:szCs w:val="22"/>
        </w:rPr>
        <w:t xml:space="preserve">TRÊS </w:t>
      </w:r>
      <w:r w:rsidRPr="00AA099A">
        <w:rPr>
          <w:rFonts w:ascii="Trebuchet MS" w:hAnsi="Trebuchet MS"/>
          <w:b/>
          <w:sz w:val="22"/>
          <w:szCs w:val="22"/>
        </w:rPr>
        <w:t xml:space="preserve">SÉRIES, DA BEST CENTER </w:t>
      </w:r>
      <w:r w:rsidRPr="00AA099A">
        <w:rPr>
          <w:rFonts w:ascii="Trebuchet MS" w:hAnsi="Trebuchet MS" w:cs="Trebuchet MS"/>
          <w:b/>
          <w:bCs/>
          <w:sz w:val="22"/>
          <w:szCs w:val="22"/>
        </w:rPr>
        <w:t>EMPREENDIMENTOS E PARTICIPAÇÕES S.A.</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Por este instrumento particular,</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cs="Trebuchet MS"/>
          <w:b/>
          <w:bCs/>
          <w:sz w:val="22"/>
          <w:szCs w:val="22"/>
        </w:rPr>
        <w:t>BEST CENTER EMPREENDIMENTOS E PARTICIPAÇÕES S.A.</w:t>
      </w:r>
      <w:r w:rsidRPr="00AA099A">
        <w:rPr>
          <w:rFonts w:ascii="Trebuchet MS" w:hAnsi="Trebuchet MS" w:cs="Trebuchet MS"/>
          <w:bCs/>
          <w:sz w:val="22"/>
          <w:szCs w:val="22"/>
        </w:rPr>
        <w:t xml:space="preserve">, </w:t>
      </w:r>
      <w:r w:rsidRPr="00AA099A">
        <w:rPr>
          <w:rFonts w:ascii="Trebuchet MS" w:hAnsi="Trebuchet MS" w:cs="Arial"/>
          <w:sz w:val="22"/>
          <w:szCs w:val="22"/>
        </w:rPr>
        <w:t>sociedade anônima, com sede na Cidade de São Paulo, Estado de São Paulo, na Rua Dr. Eduardo de Souza Aranha, n.º 153, 12º andar (parte), inscrit</w:t>
      </w:r>
      <w:r w:rsidR="00372723" w:rsidRPr="00AA099A">
        <w:rPr>
          <w:rFonts w:ascii="Trebuchet MS" w:hAnsi="Trebuchet MS" w:cs="Arial"/>
          <w:sz w:val="22"/>
          <w:szCs w:val="22"/>
        </w:rPr>
        <w:t>a</w:t>
      </w:r>
      <w:r w:rsidRPr="00AA099A">
        <w:rPr>
          <w:rFonts w:ascii="Trebuchet MS" w:hAnsi="Trebuchet MS" w:cs="Arial"/>
          <w:sz w:val="22"/>
          <w:szCs w:val="22"/>
        </w:rPr>
        <w:t xml:space="preserve"> no CNPJ/MF sob o n.º 14.576.758/0001-87, neste ato representado na forma de seu Estatuto Social</w:t>
      </w:r>
      <w:r w:rsidRPr="00AA099A">
        <w:rPr>
          <w:rFonts w:ascii="Trebuchet MS" w:hAnsi="Trebuchet MS" w:cs="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Emissora das Debêntures</w:t>
      </w:r>
      <w:r w:rsidR="00FF1E3D" w:rsidRPr="00AA099A">
        <w:rPr>
          <w:rFonts w:ascii="Trebuchet MS" w:hAnsi="Trebuchet MS"/>
          <w:sz w:val="22"/>
          <w:szCs w:val="22"/>
          <w:u w:val="single"/>
        </w:rPr>
        <w:t xml:space="preserve"> Imobiliárias</w:t>
      </w:r>
      <w:r w:rsidRPr="00AA099A">
        <w:rPr>
          <w:rFonts w:ascii="Trebuchet MS" w:hAnsi="Trebuchet MS"/>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autoSpaceDE w:val="0"/>
        <w:autoSpaceDN w:val="0"/>
        <w:adjustRightInd w:val="0"/>
        <w:spacing w:line="360" w:lineRule="auto"/>
        <w:ind w:right="18"/>
        <w:contextualSpacing/>
        <w:jc w:val="both"/>
        <w:rPr>
          <w:rFonts w:ascii="Trebuchet MS" w:hAnsi="Trebuchet MS"/>
          <w:color w:val="000000"/>
          <w:sz w:val="22"/>
          <w:szCs w:val="22"/>
        </w:rPr>
      </w:pPr>
      <w:r w:rsidRPr="00AA099A">
        <w:rPr>
          <w:rFonts w:ascii="Trebuchet MS" w:hAnsi="Trebuchet MS"/>
          <w:sz w:val="22"/>
          <w:szCs w:val="22"/>
        </w:rPr>
        <w:t>V</w:t>
      </w:r>
      <w:r w:rsidR="004A4DC2" w:rsidRPr="00AA099A">
        <w:rPr>
          <w:rFonts w:ascii="Trebuchet MS" w:hAnsi="Trebuchet MS"/>
          <w:sz w:val="22"/>
          <w:szCs w:val="22"/>
        </w:rPr>
        <w:t>e</w:t>
      </w:r>
      <w:r w:rsidRPr="00AA099A">
        <w:rPr>
          <w:rFonts w:ascii="Trebuchet MS" w:hAnsi="Trebuchet MS"/>
          <w:sz w:val="22"/>
          <w:szCs w:val="22"/>
        </w:rPr>
        <w:t xml:space="preserve">m, na melhor forma de direito, celebrar o presente Instrumento Particular de Escritura de Primeira Emissão Privada de Debêntures Não Conversíveis em Ações, </w:t>
      </w:r>
      <w:r w:rsidR="003120C4">
        <w:rPr>
          <w:rFonts w:ascii="Trebuchet MS" w:hAnsi="Trebuchet MS"/>
          <w:sz w:val="22"/>
          <w:szCs w:val="22"/>
        </w:rPr>
        <w:t>da Espécie Quirografária</w:t>
      </w:r>
      <w:r w:rsidRPr="00AA099A">
        <w:rPr>
          <w:rFonts w:ascii="Trebuchet MS" w:hAnsi="Trebuchet MS"/>
          <w:sz w:val="22"/>
          <w:szCs w:val="22"/>
        </w:rPr>
        <w:t xml:space="preserve">, em </w:t>
      </w:r>
      <w:r w:rsidR="008157D6" w:rsidRPr="00AA099A">
        <w:rPr>
          <w:rFonts w:ascii="Trebuchet MS" w:hAnsi="Trebuchet MS"/>
          <w:sz w:val="22"/>
          <w:szCs w:val="22"/>
        </w:rPr>
        <w:t xml:space="preserve">Três </w:t>
      </w:r>
      <w:r w:rsidRPr="00AA099A">
        <w:rPr>
          <w:rFonts w:ascii="Trebuchet MS" w:hAnsi="Trebuchet MS"/>
          <w:sz w:val="22"/>
          <w:szCs w:val="22"/>
        </w:rPr>
        <w:t xml:space="preserve">Séries, da Best Center </w:t>
      </w:r>
      <w:r w:rsidRPr="00AA099A">
        <w:rPr>
          <w:rFonts w:ascii="Trebuchet MS" w:hAnsi="Trebuchet MS" w:cs="Trebuchet MS"/>
          <w:bCs/>
          <w:sz w:val="22"/>
          <w:szCs w:val="22"/>
        </w:rPr>
        <w:t>Empreendimentos e Participações S.A.</w:t>
      </w:r>
      <w:r w:rsidRPr="00AA099A">
        <w:rPr>
          <w:rFonts w:ascii="Trebuchet MS" w:hAnsi="Trebuchet MS"/>
          <w:sz w:val="22"/>
          <w:szCs w:val="22"/>
        </w:rPr>
        <w:t xml:space="preserve"> </w:t>
      </w:r>
      <w:r w:rsidRPr="00AA099A">
        <w:rPr>
          <w:rFonts w:ascii="Trebuchet MS" w:hAnsi="Trebuchet MS"/>
          <w:color w:val="000000"/>
          <w:sz w:val="22"/>
          <w:szCs w:val="22"/>
        </w:rPr>
        <w:t>(respectivamente, “</w:t>
      </w:r>
      <w:r w:rsidRPr="00AA099A">
        <w:rPr>
          <w:rFonts w:ascii="Trebuchet MS" w:hAnsi="Trebuchet MS"/>
          <w:color w:val="000000"/>
          <w:sz w:val="22"/>
          <w:szCs w:val="22"/>
          <w:u w:val="single"/>
        </w:rPr>
        <w:t>Escritura de Emissão de Debêntures</w:t>
      </w:r>
      <w:r w:rsidR="00D11F62" w:rsidRPr="00AA099A">
        <w:rPr>
          <w:rFonts w:ascii="Trebuchet MS" w:hAnsi="Trebuchet MS"/>
          <w:color w:val="000000"/>
          <w:sz w:val="22"/>
          <w:szCs w:val="22"/>
          <w:u w:val="single"/>
        </w:rPr>
        <w:t xml:space="preserve"> </w:t>
      </w:r>
      <w:r w:rsidR="00D11F62" w:rsidRPr="00AA099A">
        <w:rPr>
          <w:rFonts w:ascii="Trebuchet MS" w:hAnsi="Trebuchet MS" w:cs="Tahoma"/>
          <w:sz w:val="22"/>
          <w:szCs w:val="22"/>
          <w:u w:val="single"/>
        </w:rPr>
        <w:t>Imobiliárias</w:t>
      </w:r>
      <w:r w:rsidRPr="00AA099A">
        <w:rPr>
          <w:rFonts w:ascii="Trebuchet MS" w:hAnsi="Trebuchet MS"/>
          <w:color w:val="000000"/>
          <w:sz w:val="22"/>
          <w:szCs w:val="22"/>
        </w:rPr>
        <w:t>”</w:t>
      </w:r>
      <w:r w:rsidR="000D54FC" w:rsidRPr="00AA099A">
        <w:rPr>
          <w:rFonts w:ascii="Trebuchet MS" w:hAnsi="Trebuchet MS"/>
          <w:color w:val="000000"/>
          <w:sz w:val="22"/>
          <w:szCs w:val="22"/>
        </w:rPr>
        <w:t xml:space="preserve"> e</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Emissão</w:t>
      </w:r>
      <w:r w:rsidRPr="00AA099A">
        <w:rPr>
          <w:rFonts w:ascii="Trebuchet MS" w:hAnsi="Trebuchet MS"/>
          <w:color w:val="000000"/>
          <w:sz w:val="22"/>
          <w:szCs w:val="22"/>
        </w:rPr>
        <w:t>”), de acordo com os seguintes termos e condições:</w:t>
      </w:r>
    </w:p>
    <w:p w:rsidR="00EF795F" w:rsidRPr="00AA099A" w:rsidRDefault="00EF795F" w:rsidP="004F1414">
      <w:pPr>
        <w:autoSpaceDE w:val="0"/>
        <w:autoSpaceDN w:val="0"/>
        <w:adjustRightInd w:val="0"/>
        <w:spacing w:line="360" w:lineRule="auto"/>
        <w:ind w:right="18"/>
        <w:contextualSpacing/>
        <w:jc w:val="both"/>
        <w:rPr>
          <w:rFonts w:ascii="Trebuchet MS" w:hAnsi="Trebuchet MS"/>
          <w:b/>
          <w:color w:val="000000"/>
          <w:sz w:val="22"/>
          <w:szCs w:val="22"/>
        </w:rPr>
      </w:pPr>
    </w:p>
    <w:p w:rsidR="00EF795F" w:rsidRPr="00AA099A" w:rsidRDefault="00EF795F" w:rsidP="00983995">
      <w:pPr>
        <w:pStyle w:val="ListaColorida-nfase11"/>
        <w:spacing w:line="360" w:lineRule="auto"/>
        <w:ind w:left="0"/>
        <w:jc w:val="both"/>
        <w:rPr>
          <w:rFonts w:ascii="Trebuchet MS" w:hAnsi="Trebuchet MS"/>
          <w:color w:val="000000"/>
          <w:sz w:val="22"/>
          <w:szCs w:val="22"/>
          <w:u w:val="single"/>
        </w:rPr>
      </w:pPr>
      <w:r w:rsidRPr="00AA099A">
        <w:rPr>
          <w:rFonts w:ascii="Trebuchet MS" w:hAnsi="Trebuchet MS" w:cs="Arial"/>
          <w:b/>
          <w:sz w:val="22"/>
          <w:szCs w:val="22"/>
        </w:rPr>
        <w:t xml:space="preserve">CLÁUSULA PRIMEIRA – </w:t>
      </w:r>
      <w:r w:rsidRPr="00AA099A">
        <w:rPr>
          <w:rFonts w:ascii="Trebuchet MS" w:hAnsi="Trebuchet MS"/>
          <w:b/>
          <w:color w:val="000000"/>
          <w:sz w:val="22"/>
          <w:szCs w:val="22"/>
        </w:rPr>
        <w:t>AUTORIZAÇÃO E REQUISITOS PARA A EMISSÃO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7"/>
        </w:numPr>
        <w:spacing w:line="360" w:lineRule="auto"/>
        <w:ind w:left="0" w:firstLine="0"/>
        <w:jc w:val="both"/>
        <w:rPr>
          <w:rFonts w:ascii="Trebuchet MS" w:hAnsi="Trebuchet MS"/>
          <w:sz w:val="22"/>
          <w:szCs w:val="22"/>
        </w:rPr>
      </w:pPr>
      <w:r w:rsidRPr="00AA099A">
        <w:rPr>
          <w:rFonts w:ascii="Trebuchet MS" w:hAnsi="Trebuchet MS"/>
          <w:sz w:val="22"/>
          <w:szCs w:val="22"/>
          <w:u w:val="single"/>
        </w:rPr>
        <w:t>Autorização</w:t>
      </w:r>
      <w:r w:rsidRPr="00AA099A">
        <w:rPr>
          <w:rFonts w:ascii="Trebuchet MS" w:hAnsi="Trebuchet MS"/>
          <w:sz w:val="22"/>
          <w:szCs w:val="22"/>
        </w:rPr>
        <w:t>.</w:t>
      </w:r>
      <w:r w:rsidRPr="00AA099A">
        <w:rPr>
          <w:rFonts w:ascii="Trebuchet MS" w:hAnsi="Trebuchet MS"/>
          <w:sz w:val="22"/>
          <w:szCs w:val="22"/>
        </w:rPr>
        <w:tab/>
        <w:t>A 1ª série (“</w:t>
      </w:r>
      <w:r w:rsidRPr="00AA099A">
        <w:rPr>
          <w:rFonts w:ascii="Trebuchet MS" w:hAnsi="Trebuchet MS"/>
          <w:sz w:val="22"/>
          <w:szCs w:val="22"/>
          <w:u w:val="single"/>
        </w:rPr>
        <w:t>1ª Série</w:t>
      </w:r>
      <w:r w:rsidRPr="00AA099A">
        <w:rPr>
          <w:rFonts w:ascii="Trebuchet MS" w:hAnsi="Trebuchet MS"/>
          <w:sz w:val="22"/>
          <w:szCs w:val="22"/>
        </w:rPr>
        <w:t>”)</w:t>
      </w:r>
      <w:r w:rsidR="00B7541E" w:rsidRPr="00AA099A">
        <w:rPr>
          <w:rFonts w:ascii="Trebuchet MS" w:hAnsi="Trebuchet MS"/>
          <w:sz w:val="22"/>
          <w:szCs w:val="22"/>
        </w:rPr>
        <w:t>,</w:t>
      </w:r>
      <w:r w:rsidRPr="00AA099A">
        <w:rPr>
          <w:rFonts w:ascii="Trebuchet MS" w:hAnsi="Trebuchet MS"/>
          <w:sz w:val="22"/>
          <w:szCs w:val="22"/>
        </w:rPr>
        <w:t xml:space="preserve"> a 2ª Série (“</w:t>
      </w:r>
      <w:r w:rsidRPr="00AA099A">
        <w:rPr>
          <w:rFonts w:ascii="Trebuchet MS" w:hAnsi="Trebuchet MS"/>
          <w:sz w:val="22"/>
          <w:szCs w:val="22"/>
          <w:u w:val="single"/>
        </w:rPr>
        <w:t>2ª Série</w:t>
      </w:r>
      <w:r w:rsidRPr="00AA099A">
        <w:rPr>
          <w:rFonts w:ascii="Trebuchet MS" w:hAnsi="Trebuchet MS"/>
          <w:sz w:val="22"/>
          <w:szCs w:val="22"/>
        </w:rPr>
        <w:t>”)</w:t>
      </w:r>
      <w:r w:rsidR="00B7541E" w:rsidRPr="00AA099A">
        <w:rPr>
          <w:rFonts w:ascii="Trebuchet MS" w:hAnsi="Trebuchet MS"/>
          <w:sz w:val="22"/>
          <w:szCs w:val="22"/>
        </w:rPr>
        <w:t xml:space="preserve"> e a 3ª Série (“</w:t>
      </w:r>
      <w:r w:rsidR="00DD09EB" w:rsidRPr="00C70B8B">
        <w:rPr>
          <w:rFonts w:ascii="Trebuchet MS" w:hAnsi="Trebuchet MS"/>
          <w:sz w:val="22"/>
          <w:szCs w:val="22"/>
          <w:u w:val="single"/>
        </w:rPr>
        <w:t>3ª Série</w:t>
      </w:r>
      <w:r w:rsidR="00B7541E" w:rsidRPr="00AA099A">
        <w:rPr>
          <w:rFonts w:ascii="Trebuchet MS" w:hAnsi="Trebuchet MS"/>
          <w:sz w:val="22"/>
          <w:szCs w:val="22"/>
        </w:rPr>
        <w:t>”)</w:t>
      </w:r>
      <w:r w:rsidRPr="00AA099A">
        <w:rPr>
          <w:rFonts w:ascii="Trebuchet MS" w:hAnsi="Trebuchet MS"/>
          <w:sz w:val="22"/>
          <w:szCs w:val="22"/>
        </w:rPr>
        <w:t xml:space="preserve"> da primeira emissão (“</w:t>
      </w:r>
      <w:r w:rsidRPr="00AA099A">
        <w:rPr>
          <w:rFonts w:ascii="Trebuchet MS" w:hAnsi="Trebuchet MS"/>
          <w:sz w:val="22"/>
          <w:szCs w:val="22"/>
          <w:u w:val="single"/>
        </w:rPr>
        <w:t>Emissão</w:t>
      </w:r>
      <w:r w:rsidRPr="00AA099A">
        <w:rPr>
          <w:rFonts w:ascii="Trebuchet MS" w:hAnsi="Trebuchet MS"/>
          <w:sz w:val="22"/>
          <w:szCs w:val="22"/>
        </w:rPr>
        <w:t>”) de debêntures da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w:t>
      </w:r>
      <w:r w:rsidRPr="00AA099A">
        <w:rPr>
          <w:rFonts w:ascii="Trebuchet MS" w:hAnsi="Trebuchet MS"/>
          <w:sz w:val="22"/>
          <w:szCs w:val="22"/>
          <w:u w:val="single"/>
        </w:rPr>
        <w:t>Debêntures Imobiliárias</w:t>
      </w:r>
      <w:r w:rsidRPr="00AA099A">
        <w:rPr>
          <w:rFonts w:ascii="Trebuchet MS" w:hAnsi="Trebuchet MS"/>
          <w:sz w:val="22"/>
          <w:szCs w:val="22"/>
        </w:rPr>
        <w:t>”) e a celebração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fo</w:t>
      </w:r>
      <w:r w:rsidR="000C50DE">
        <w:rPr>
          <w:rFonts w:ascii="Trebuchet MS" w:hAnsi="Trebuchet MS"/>
          <w:sz w:val="22"/>
          <w:szCs w:val="22"/>
        </w:rPr>
        <w:t>ram</w:t>
      </w:r>
      <w:r w:rsidRPr="00AA099A">
        <w:rPr>
          <w:rFonts w:ascii="Trebuchet MS" w:hAnsi="Trebuchet MS"/>
          <w:sz w:val="22"/>
          <w:szCs w:val="22"/>
        </w:rPr>
        <w:t xml:space="preserve"> devidamente deliberada</w:t>
      </w:r>
      <w:r w:rsidR="000C50DE">
        <w:rPr>
          <w:rFonts w:ascii="Trebuchet MS" w:hAnsi="Trebuchet MS"/>
          <w:sz w:val="22"/>
          <w:szCs w:val="22"/>
        </w:rPr>
        <w:t>s</w:t>
      </w:r>
      <w:r w:rsidRPr="00AA099A">
        <w:rPr>
          <w:rFonts w:ascii="Trebuchet MS" w:hAnsi="Trebuchet MS"/>
          <w:sz w:val="22"/>
          <w:szCs w:val="22"/>
        </w:rPr>
        <w:t xml:space="preserve"> e autorizada</w:t>
      </w:r>
      <w:r w:rsidR="000C50DE">
        <w:rPr>
          <w:rFonts w:ascii="Trebuchet MS" w:hAnsi="Trebuchet MS"/>
          <w:sz w:val="22"/>
          <w:szCs w:val="22"/>
        </w:rPr>
        <w:t>s</w:t>
      </w:r>
      <w:r w:rsidRPr="00AA099A">
        <w:rPr>
          <w:rFonts w:ascii="Trebuchet MS" w:hAnsi="Trebuchet MS"/>
          <w:sz w:val="22"/>
          <w:szCs w:val="22"/>
        </w:rPr>
        <w:t xml:space="preserve"> pela Assembleia Geral Extraordinária da Emissora das Debêntures </w:t>
      </w:r>
      <w:r w:rsidR="000D54FC" w:rsidRPr="00AA099A">
        <w:rPr>
          <w:rFonts w:ascii="Trebuchet MS" w:hAnsi="Trebuchet MS"/>
          <w:sz w:val="22"/>
          <w:szCs w:val="22"/>
        </w:rPr>
        <w:t xml:space="preserve">Imobiliárias </w:t>
      </w:r>
      <w:r w:rsidRPr="00AA099A">
        <w:rPr>
          <w:rFonts w:ascii="Trebuchet MS" w:hAnsi="Trebuchet MS"/>
          <w:sz w:val="22"/>
          <w:szCs w:val="22"/>
        </w:rPr>
        <w:t xml:space="preserve">realizada em </w:t>
      </w:r>
      <w:del w:id="0" w:author="PMKA Advogados" w:date="2012-08-14T12:26:00Z">
        <w:r w:rsidRPr="00AA099A" w:rsidDel="00A51911">
          <w:rPr>
            <w:rFonts w:ascii="Trebuchet MS" w:hAnsi="Trebuchet MS"/>
            <w:sz w:val="22"/>
            <w:szCs w:val="22"/>
          </w:rPr>
          <w:delText xml:space="preserve">[•] </w:delText>
        </w:r>
      </w:del>
      <w:ins w:id="1" w:author="PMKA Advogados" w:date="2012-08-14T12:26:00Z">
        <w:r w:rsidR="00C03D69">
          <w:rPr>
            <w:rFonts w:ascii="Trebuchet MS" w:hAnsi="Trebuchet MS"/>
            <w:sz w:val="22"/>
            <w:szCs w:val="22"/>
          </w:rPr>
          <w:t>1</w:t>
        </w:r>
      </w:ins>
      <w:ins w:id="2" w:author="PMKA Advogados" w:date="2012-08-15T16:14:00Z">
        <w:r w:rsidR="00450D2F">
          <w:rPr>
            <w:rFonts w:ascii="Trebuchet MS" w:hAnsi="Trebuchet MS"/>
            <w:sz w:val="22"/>
            <w:szCs w:val="22"/>
          </w:rPr>
          <w:t>6</w:t>
        </w:r>
      </w:ins>
      <w:ins w:id="3" w:author="PMKA Advogados" w:date="2012-08-14T12:26:00Z">
        <w:r w:rsidR="00A51911" w:rsidRPr="00AA099A">
          <w:rPr>
            <w:rFonts w:ascii="Trebuchet MS" w:hAnsi="Trebuchet MS"/>
            <w:sz w:val="22"/>
            <w:szCs w:val="22"/>
          </w:rPr>
          <w:t xml:space="preserve"> </w:t>
        </w:r>
      </w:ins>
      <w:r w:rsidRPr="00AA099A">
        <w:rPr>
          <w:rFonts w:ascii="Trebuchet MS" w:hAnsi="Trebuchet MS"/>
          <w:sz w:val="22"/>
          <w:szCs w:val="22"/>
        </w:rPr>
        <w:t xml:space="preserve">de </w:t>
      </w:r>
      <w:del w:id="4" w:author="PMKA Advogados" w:date="2012-08-14T12:26:00Z">
        <w:r w:rsidRPr="00AA099A" w:rsidDel="00A51911">
          <w:rPr>
            <w:rFonts w:ascii="Trebuchet MS" w:hAnsi="Trebuchet MS"/>
            <w:sz w:val="22"/>
            <w:szCs w:val="22"/>
          </w:rPr>
          <w:delText xml:space="preserve">[•] </w:delText>
        </w:r>
      </w:del>
      <w:ins w:id="5" w:author="PMKA Advogados" w:date="2012-08-14T12:26:00Z">
        <w:r w:rsidR="00A51911">
          <w:rPr>
            <w:rFonts w:ascii="Trebuchet MS" w:hAnsi="Trebuchet MS"/>
            <w:sz w:val="22"/>
            <w:szCs w:val="22"/>
          </w:rPr>
          <w:t>agosto</w:t>
        </w:r>
        <w:r w:rsidR="00A51911" w:rsidRPr="00AA099A">
          <w:rPr>
            <w:rFonts w:ascii="Trebuchet MS" w:hAnsi="Trebuchet MS"/>
            <w:sz w:val="22"/>
            <w:szCs w:val="22"/>
          </w:rPr>
          <w:t xml:space="preserve"> </w:t>
        </w:r>
      </w:ins>
      <w:r w:rsidRPr="00AA099A">
        <w:rPr>
          <w:rFonts w:ascii="Trebuchet MS" w:hAnsi="Trebuchet MS"/>
          <w:sz w:val="22"/>
          <w:szCs w:val="22"/>
        </w:rPr>
        <w:t>de 2012 (“</w:t>
      </w:r>
      <w:r w:rsidRPr="00AA099A">
        <w:rPr>
          <w:rFonts w:ascii="Trebuchet MS" w:hAnsi="Trebuchet MS"/>
          <w:sz w:val="22"/>
          <w:szCs w:val="22"/>
          <w:u w:val="single"/>
        </w:rPr>
        <w:t>AGE</w:t>
      </w:r>
      <w:r w:rsidRPr="00AA099A">
        <w:rPr>
          <w:rFonts w:ascii="Trebuchet MS" w:hAnsi="Trebuchet MS"/>
          <w:sz w:val="22"/>
          <w:szCs w:val="22"/>
        </w:rPr>
        <w:t>”).</w:t>
      </w:r>
      <w:r w:rsidR="00D11F62" w:rsidRPr="00AA099A">
        <w:rPr>
          <w:rFonts w:ascii="Trebuchet MS" w:hAnsi="Trebuchet MS"/>
          <w:sz w:val="22"/>
          <w:szCs w:val="22"/>
        </w:rPr>
        <w:t xml:space="preserve"> </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7"/>
        </w:numPr>
        <w:spacing w:line="360" w:lineRule="auto"/>
        <w:ind w:left="0" w:firstLine="0"/>
        <w:jc w:val="both"/>
        <w:rPr>
          <w:rFonts w:ascii="Trebuchet MS" w:hAnsi="Trebuchet MS"/>
          <w:b/>
          <w:sz w:val="22"/>
          <w:szCs w:val="22"/>
        </w:rPr>
      </w:pPr>
      <w:r w:rsidRPr="00AA099A">
        <w:rPr>
          <w:rFonts w:ascii="Trebuchet MS" w:hAnsi="Trebuchet MS"/>
          <w:sz w:val="22"/>
          <w:szCs w:val="22"/>
          <w:u w:val="single"/>
        </w:rPr>
        <w:t>Requisitos</w:t>
      </w:r>
      <w:r w:rsidRPr="00AA099A">
        <w:rPr>
          <w:rFonts w:ascii="Trebuchet MS" w:hAnsi="Trebuchet MS"/>
          <w:sz w:val="22"/>
          <w:szCs w:val="22"/>
        </w:rPr>
        <w:t>. A efetivação da Emissão das Debêntures Imobiliárias está condicionada ao prévio cumprimento dos seguintes requisitos (“</w:t>
      </w:r>
      <w:r w:rsidRPr="00AA099A">
        <w:rPr>
          <w:rFonts w:ascii="Trebuchet MS" w:hAnsi="Trebuchet MS"/>
          <w:sz w:val="22"/>
          <w:szCs w:val="22"/>
          <w:u w:val="single"/>
        </w:rPr>
        <w:t>Requisitos da Emissão</w:t>
      </w:r>
      <w:r w:rsidRPr="00AA099A">
        <w:rPr>
          <w:rFonts w:ascii="Trebuchet MS" w:hAnsi="Trebuchet MS"/>
          <w:sz w:val="22"/>
          <w:szCs w:val="22"/>
        </w:rPr>
        <w:t xml:space="preserve">”): </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DA162F" w:rsidP="00A211C5">
      <w:pPr>
        <w:pStyle w:val="ListaColorida-nfase11"/>
        <w:numPr>
          <w:ilvl w:val="2"/>
          <w:numId w:val="6"/>
        </w:numPr>
        <w:spacing w:line="360" w:lineRule="auto"/>
        <w:ind w:left="1701" w:hanging="850"/>
        <w:jc w:val="both"/>
        <w:rPr>
          <w:rFonts w:ascii="Trebuchet MS" w:hAnsi="Trebuchet MS"/>
          <w:sz w:val="22"/>
          <w:szCs w:val="22"/>
        </w:rPr>
      </w:pPr>
      <w:proofErr w:type="gramStart"/>
      <w:r>
        <w:rPr>
          <w:rFonts w:ascii="Trebuchet MS" w:hAnsi="Trebuchet MS"/>
          <w:sz w:val="22"/>
          <w:szCs w:val="22"/>
        </w:rPr>
        <w:t>protocolo</w:t>
      </w:r>
      <w:proofErr w:type="gramEnd"/>
      <w:r>
        <w:rPr>
          <w:rFonts w:ascii="Trebuchet MS" w:hAnsi="Trebuchet MS"/>
          <w:sz w:val="22"/>
          <w:szCs w:val="22"/>
        </w:rPr>
        <w:t xml:space="preserve"> para </w:t>
      </w:r>
      <w:r w:rsidR="00EF795F" w:rsidRPr="00AA099A">
        <w:rPr>
          <w:rFonts w:ascii="Trebuchet MS" w:hAnsi="Trebuchet MS"/>
          <w:sz w:val="22"/>
          <w:szCs w:val="22"/>
        </w:rPr>
        <w:t>arquivamento da ata da AGE da Emissora na Junta Comercial do Estado de São Paulo (“</w:t>
      </w:r>
      <w:r w:rsidR="00EF795F" w:rsidRPr="00AA099A">
        <w:rPr>
          <w:rFonts w:ascii="Trebuchet MS" w:hAnsi="Trebuchet MS"/>
          <w:sz w:val="22"/>
          <w:szCs w:val="22"/>
          <w:u w:val="single"/>
        </w:rPr>
        <w:t>JUCESP</w:t>
      </w:r>
      <w:r w:rsidR="00EF795F" w:rsidRPr="00AA099A">
        <w:rPr>
          <w:rFonts w:ascii="Trebuchet MS" w:hAnsi="Trebuchet MS"/>
          <w:sz w:val="22"/>
          <w:szCs w:val="22"/>
        </w:rPr>
        <w:t>”):</w:t>
      </w:r>
    </w:p>
    <w:p w:rsidR="00EF795F" w:rsidRPr="00AA099A" w:rsidRDefault="00EF795F" w:rsidP="004F1414">
      <w:pPr>
        <w:spacing w:line="360" w:lineRule="auto"/>
        <w:ind w:left="705" w:hanging="705"/>
        <w:contextualSpacing/>
        <w:jc w:val="both"/>
        <w:rPr>
          <w:rFonts w:ascii="Trebuchet MS" w:hAnsi="Trebuchet MS"/>
          <w:sz w:val="22"/>
          <w:szCs w:val="22"/>
        </w:rPr>
      </w:pPr>
    </w:p>
    <w:p w:rsidR="00EF795F" w:rsidRPr="00AA099A" w:rsidRDefault="00EF795F" w:rsidP="009B02CA">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(a) a ata de AGE da Emissora que deliberou sobre a presente Emissão, realizada em </w:t>
      </w:r>
      <w:del w:id="6" w:author="PMKA Advogados" w:date="2012-08-14T12:27:00Z">
        <w:r w:rsidRPr="00AA099A" w:rsidDel="00E076DC">
          <w:rPr>
            <w:rFonts w:ascii="Trebuchet MS" w:hAnsi="Trebuchet MS"/>
            <w:sz w:val="22"/>
            <w:szCs w:val="22"/>
          </w:rPr>
          <w:delText xml:space="preserve">[•] </w:delText>
        </w:r>
      </w:del>
      <w:ins w:id="7" w:author="PMKA Advogados" w:date="2012-08-14T12:27:00Z">
        <w:r w:rsidR="0098096A">
          <w:rPr>
            <w:rFonts w:ascii="Trebuchet MS" w:hAnsi="Trebuchet MS"/>
            <w:sz w:val="22"/>
            <w:szCs w:val="22"/>
          </w:rPr>
          <w:t>1</w:t>
        </w:r>
      </w:ins>
      <w:ins w:id="8" w:author="PMKA Advogados" w:date="2012-08-15T16:13:00Z">
        <w:r w:rsidR="00450D2F">
          <w:rPr>
            <w:rFonts w:ascii="Trebuchet MS" w:hAnsi="Trebuchet MS"/>
            <w:sz w:val="22"/>
            <w:szCs w:val="22"/>
          </w:rPr>
          <w:t>6</w:t>
        </w:r>
      </w:ins>
      <w:ins w:id="9" w:author="PMKA Advogados" w:date="2012-08-14T12:27:00Z">
        <w:r w:rsidR="00E076DC" w:rsidRPr="00AA099A">
          <w:rPr>
            <w:rFonts w:ascii="Trebuchet MS" w:hAnsi="Trebuchet MS"/>
            <w:sz w:val="22"/>
            <w:szCs w:val="22"/>
          </w:rPr>
          <w:t xml:space="preserve"> </w:t>
        </w:r>
      </w:ins>
      <w:r w:rsidRPr="00AA099A">
        <w:rPr>
          <w:rFonts w:ascii="Trebuchet MS" w:hAnsi="Trebuchet MS"/>
          <w:sz w:val="22"/>
          <w:szCs w:val="22"/>
        </w:rPr>
        <w:t xml:space="preserve">de </w:t>
      </w:r>
      <w:del w:id="10" w:author="PMKA Advogados" w:date="2012-08-14T12:27:00Z">
        <w:r w:rsidRPr="00AA099A" w:rsidDel="00E076DC">
          <w:rPr>
            <w:rFonts w:ascii="Trebuchet MS" w:hAnsi="Trebuchet MS"/>
            <w:sz w:val="22"/>
            <w:szCs w:val="22"/>
          </w:rPr>
          <w:delText xml:space="preserve">[•] </w:delText>
        </w:r>
      </w:del>
      <w:ins w:id="11" w:author="PMKA Advogados" w:date="2012-08-14T12:27:00Z">
        <w:r w:rsidR="00E076DC">
          <w:rPr>
            <w:rFonts w:ascii="Trebuchet MS" w:hAnsi="Trebuchet MS"/>
            <w:sz w:val="22"/>
            <w:szCs w:val="22"/>
          </w:rPr>
          <w:t>agosto</w:t>
        </w:r>
        <w:r w:rsidR="00E076DC" w:rsidRPr="00AA099A">
          <w:rPr>
            <w:rFonts w:ascii="Trebuchet MS" w:hAnsi="Trebuchet MS"/>
            <w:sz w:val="22"/>
            <w:szCs w:val="22"/>
          </w:rPr>
          <w:t xml:space="preserve"> </w:t>
        </w:r>
      </w:ins>
      <w:r w:rsidRPr="00AA099A">
        <w:rPr>
          <w:rFonts w:ascii="Trebuchet MS" w:hAnsi="Trebuchet MS"/>
          <w:sz w:val="22"/>
          <w:szCs w:val="22"/>
        </w:rPr>
        <w:t xml:space="preserve">de 2012, será registrada na </w:t>
      </w:r>
      <w:r w:rsidRPr="00AA099A">
        <w:rPr>
          <w:rFonts w:ascii="Trebuchet MS" w:hAnsi="Trebuchet MS"/>
          <w:sz w:val="22"/>
          <w:szCs w:val="22"/>
        </w:rPr>
        <w:lastRenderedPageBreak/>
        <w:t>JUCESP em conformidade com o artigo 62, inciso I, da Lei 6.0404 de 15 de dezembro de 1976, conforme alterada (“</w:t>
      </w:r>
      <w:r w:rsidRPr="00AA099A">
        <w:rPr>
          <w:rFonts w:ascii="Trebuchet MS" w:hAnsi="Trebuchet MS"/>
          <w:sz w:val="22"/>
          <w:szCs w:val="22"/>
          <w:u w:val="single"/>
        </w:rPr>
        <w:t>Lei das Sociedades por Ações</w:t>
      </w:r>
      <w:r w:rsidRPr="00AA099A">
        <w:rPr>
          <w:rFonts w:ascii="Trebuchet MS" w:hAnsi="Trebuchet MS"/>
          <w:sz w:val="22"/>
          <w:szCs w:val="22"/>
        </w:rPr>
        <w:t>”).</w:t>
      </w:r>
    </w:p>
    <w:p w:rsidR="00EF795F" w:rsidRPr="00AA099A" w:rsidRDefault="00EF795F" w:rsidP="009B02CA">
      <w:pPr>
        <w:spacing w:line="360" w:lineRule="auto"/>
        <w:ind w:left="1701"/>
        <w:contextualSpacing/>
        <w:jc w:val="both"/>
        <w:rPr>
          <w:rFonts w:ascii="Trebuchet MS" w:hAnsi="Trebuchet MS"/>
          <w:sz w:val="22"/>
          <w:szCs w:val="22"/>
        </w:rPr>
      </w:pPr>
    </w:p>
    <w:p w:rsidR="00EF795F" w:rsidRPr="00AA099A" w:rsidRDefault="00EF795F" w:rsidP="009B02CA">
      <w:pPr>
        <w:spacing w:line="360" w:lineRule="auto"/>
        <w:ind w:left="1701"/>
        <w:contextualSpacing/>
        <w:jc w:val="both"/>
        <w:rPr>
          <w:rFonts w:ascii="Trebuchet MS" w:hAnsi="Trebuchet MS"/>
          <w:sz w:val="22"/>
          <w:szCs w:val="22"/>
        </w:rPr>
      </w:pPr>
      <w:r w:rsidRPr="00AA099A">
        <w:rPr>
          <w:rFonts w:ascii="Trebuchet MS" w:hAnsi="Trebuchet MS"/>
          <w:sz w:val="22"/>
          <w:szCs w:val="22"/>
        </w:rPr>
        <w:t>(b) os atos societários que, eventualmente, venham a ser praticados após o registro da presente Escritura de Emissão de Debênture</w:t>
      </w:r>
      <w:r w:rsidR="00D11F62" w:rsidRPr="00AA099A">
        <w:rPr>
          <w:rFonts w:ascii="Trebuchet MS" w:hAnsi="Trebuchet MS"/>
          <w:sz w:val="22"/>
          <w:szCs w:val="22"/>
        </w:rPr>
        <w:t xml:space="preserve">s </w:t>
      </w:r>
      <w:r w:rsidR="00D11F62" w:rsidRPr="00AA099A">
        <w:rPr>
          <w:rFonts w:ascii="Trebuchet MS" w:hAnsi="Trebuchet MS" w:cs="Tahoma"/>
          <w:sz w:val="22"/>
          <w:szCs w:val="22"/>
        </w:rPr>
        <w:t>Imobiliárias</w:t>
      </w:r>
      <w:r w:rsidR="00D11F62" w:rsidRPr="00AA099A" w:rsidDel="00992CEA">
        <w:rPr>
          <w:rFonts w:ascii="Trebuchet MS" w:hAnsi="Trebuchet MS"/>
          <w:sz w:val="22"/>
          <w:szCs w:val="22"/>
        </w:rPr>
        <w:t xml:space="preserve"> </w:t>
      </w:r>
      <w:r w:rsidRPr="00AA099A">
        <w:rPr>
          <w:rFonts w:ascii="Trebuchet MS" w:hAnsi="Trebuchet MS"/>
          <w:sz w:val="22"/>
          <w:szCs w:val="22"/>
        </w:rPr>
        <w:t>também serão arquivados na JUCESP, conforme legislação em vigor.</w:t>
      </w:r>
    </w:p>
    <w:p w:rsidR="00EF795F" w:rsidRDefault="00EF795F" w:rsidP="004F1414">
      <w:pPr>
        <w:spacing w:line="360" w:lineRule="auto"/>
        <w:ind w:left="705" w:hanging="705"/>
        <w:contextualSpacing/>
        <w:jc w:val="both"/>
        <w:rPr>
          <w:rFonts w:ascii="Trebuchet MS" w:hAnsi="Trebuchet MS"/>
          <w:sz w:val="22"/>
          <w:szCs w:val="22"/>
        </w:rPr>
      </w:pPr>
    </w:p>
    <w:p w:rsidR="00DA162F" w:rsidRDefault="00444345" w:rsidP="00C70B8B">
      <w:pPr>
        <w:pStyle w:val="ListaColorida-nfase11"/>
        <w:numPr>
          <w:ilvl w:val="1"/>
          <w:numId w:val="7"/>
        </w:numPr>
        <w:spacing w:line="360" w:lineRule="auto"/>
        <w:ind w:left="0" w:firstLine="0"/>
        <w:jc w:val="both"/>
        <w:rPr>
          <w:rFonts w:ascii="Trebuchet MS" w:hAnsi="Trebuchet MS"/>
          <w:sz w:val="22"/>
          <w:szCs w:val="22"/>
        </w:rPr>
      </w:pPr>
      <w:r w:rsidRPr="002403FA">
        <w:rPr>
          <w:rFonts w:ascii="Trebuchet MS" w:hAnsi="Trebuchet MS"/>
          <w:sz w:val="22"/>
          <w:szCs w:val="22"/>
          <w:u w:val="single"/>
        </w:rPr>
        <w:t>Condição Suspensiva</w:t>
      </w:r>
      <w:r w:rsidRPr="002403FA">
        <w:rPr>
          <w:rFonts w:ascii="Trebuchet MS" w:hAnsi="Trebuchet MS"/>
          <w:sz w:val="22"/>
          <w:szCs w:val="22"/>
        </w:rPr>
        <w:t>. A eficácia da presente emissão das Debêntures Imobiliárias está suspensivamente condicionada, na forma do artigo 125 do Código Civil, à efetiva subscrição e integralização de cada uma das Debêntures</w:t>
      </w:r>
      <w:r w:rsidR="00FC1407">
        <w:rPr>
          <w:rFonts w:ascii="Trebuchet MS" w:hAnsi="Trebuchet MS"/>
          <w:sz w:val="22"/>
          <w:szCs w:val="22"/>
        </w:rPr>
        <w:t xml:space="preserve"> Imobiliárias</w:t>
      </w:r>
      <w:r w:rsidRPr="002403FA">
        <w:rPr>
          <w:rFonts w:ascii="Trebuchet MS" w:hAnsi="Trebuchet MS"/>
          <w:sz w:val="22"/>
          <w:szCs w:val="22"/>
        </w:rPr>
        <w:t>, na proporção das subscrições e integralizações, bem como à observância dos seguintes atos (“</w:t>
      </w:r>
      <w:r w:rsidRPr="002403FA">
        <w:rPr>
          <w:rFonts w:ascii="Trebuchet MS" w:hAnsi="Trebuchet MS"/>
          <w:sz w:val="22"/>
          <w:szCs w:val="22"/>
          <w:u w:val="single"/>
        </w:rPr>
        <w:t>Condição Suspensiva</w:t>
      </w:r>
      <w:r w:rsidRPr="002403FA">
        <w:rPr>
          <w:rFonts w:ascii="Trebuchet MS" w:hAnsi="Trebuchet MS"/>
          <w:sz w:val="22"/>
          <w:szCs w:val="22"/>
        </w:rPr>
        <w:t>”):</w:t>
      </w:r>
    </w:p>
    <w:p w:rsidR="00DA162F" w:rsidRDefault="00DA162F" w:rsidP="004F1414">
      <w:pPr>
        <w:spacing w:line="360" w:lineRule="auto"/>
        <w:ind w:left="705" w:hanging="705"/>
        <w:contextualSpacing/>
        <w:jc w:val="both"/>
        <w:rPr>
          <w:rFonts w:ascii="Trebuchet MS" w:hAnsi="Trebuchet MS"/>
          <w:sz w:val="22"/>
          <w:szCs w:val="22"/>
        </w:rPr>
      </w:pPr>
    </w:p>
    <w:p w:rsidR="00DA162F" w:rsidRPr="00C70B8B" w:rsidRDefault="00DA162F" w:rsidP="00C70B8B">
      <w:pPr>
        <w:pStyle w:val="ListaColorida-nfase11"/>
        <w:numPr>
          <w:ilvl w:val="0"/>
          <w:numId w:val="47"/>
        </w:numPr>
        <w:spacing w:line="360" w:lineRule="auto"/>
        <w:ind w:left="1701" w:hanging="850"/>
        <w:jc w:val="both"/>
        <w:rPr>
          <w:rFonts w:ascii="Trebuchet MS" w:hAnsi="Trebuchet MS"/>
          <w:sz w:val="22"/>
          <w:szCs w:val="22"/>
        </w:rPr>
      </w:pPr>
      <w:r>
        <w:rPr>
          <w:rFonts w:ascii="Trebuchet MS" w:hAnsi="Trebuchet MS"/>
          <w:sz w:val="22"/>
          <w:szCs w:val="22"/>
        </w:rPr>
        <w:t xml:space="preserve">Registro do </w:t>
      </w:r>
      <w:r w:rsidRPr="00AA099A">
        <w:rPr>
          <w:rFonts w:ascii="Trebuchet MS" w:hAnsi="Trebuchet MS"/>
          <w:sz w:val="22"/>
          <w:szCs w:val="22"/>
        </w:rPr>
        <w:t xml:space="preserve">arquivamento da ata da AGE da Emissora na </w:t>
      </w:r>
      <w:r w:rsidR="00444345">
        <w:rPr>
          <w:rFonts w:ascii="Trebuchet MS" w:hAnsi="Trebuchet MS"/>
          <w:sz w:val="22"/>
          <w:szCs w:val="22"/>
        </w:rPr>
        <w:t>J</w:t>
      </w:r>
      <w:r w:rsidRPr="00AA099A">
        <w:rPr>
          <w:rFonts w:ascii="Trebuchet MS" w:hAnsi="Trebuchet MS"/>
          <w:sz w:val="22"/>
          <w:szCs w:val="22"/>
          <w:u w:val="single"/>
        </w:rPr>
        <w:t>UCESP</w:t>
      </w:r>
      <w:r w:rsidR="00444345">
        <w:rPr>
          <w:rFonts w:ascii="Trebuchet MS" w:hAnsi="Trebuchet MS"/>
          <w:sz w:val="22"/>
          <w:szCs w:val="22"/>
        </w:rPr>
        <w:t>;</w:t>
      </w:r>
    </w:p>
    <w:p w:rsidR="00DA162F" w:rsidRPr="00AA099A" w:rsidRDefault="00DA162F" w:rsidP="00C70B8B">
      <w:pPr>
        <w:spacing w:line="360" w:lineRule="auto"/>
        <w:contextualSpacing/>
        <w:jc w:val="both"/>
        <w:rPr>
          <w:rFonts w:ascii="Trebuchet MS" w:hAnsi="Trebuchet MS"/>
          <w:sz w:val="22"/>
          <w:szCs w:val="22"/>
        </w:rPr>
      </w:pPr>
    </w:p>
    <w:p w:rsidR="00EF795F" w:rsidRPr="00AA099A" w:rsidRDefault="00EF795F" w:rsidP="00C70B8B">
      <w:pPr>
        <w:pStyle w:val="ListaColorida-nfase11"/>
        <w:numPr>
          <w:ilvl w:val="0"/>
          <w:numId w:val="47"/>
        </w:numPr>
        <w:spacing w:line="360" w:lineRule="auto"/>
        <w:ind w:left="1701" w:hanging="850"/>
        <w:jc w:val="both"/>
        <w:rPr>
          <w:rFonts w:ascii="Trebuchet MS" w:hAnsi="Trebuchet MS"/>
          <w:sz w:val="22"/>
          <w:szCs w:val="22"/>
        </w:rPr>
      </w:pPr>
      <w:proofErr w:type="gramStart"/>
      <w:r w:rsidRPr="00AA099A">
        <w:rPr>
          <w:rFonts w:ascii="Trebuchet MS" w:hAnsi="Trebuchet MS"/>
          <w:sz w:val="22"/>
          <w:szCs w:val="22"/>
        </w:rPr>
        <w:t>publicação</w:t>
      </w:r>
      <w:proofErr w:type="gramEnd"/>
      <w:r w:rsidRPr="00AA099A">
        <w:rPr>
          <w:rFonts w:ascii="Trebuchet MS" w:hAnsi="Trebuchet MS"/>
          <w:sz w:val="22"/>
          <w:szCs w:val="22"/>
        </w:rPr>
        <w:t xml:space="preserve"> da ata da AGE da Emissora no Diário Oficial do Estado de São Paulo (“</w:t>
      </w:r>
      <w:r w:rsidRPr="00AA099A">
        <w:rPr>
          <w:rFonts w:ascii="Trebuchet MS" w:hAnsi="Trebuchet MS"/>
          <w:sz w:val="22"/>
          <w:szCs w:val="22"/>
          <w:u w:val="single"/>
        </w:rPr>
        <w:t>DOESP</w:t>
      </w:r>
      <w:r w:rsidRPr="00AA099A">
        <w:rPr>
          <w:rFonts w:ascii="Trebuchet MS" w:hAnsi="Trebuchet MS"/>
          <w:sz w:val="22"/>
          <w:szCs w:val="22"/>
        </w:rPr>
        <w:t>”) e no Diário Comercial da Cidade de São Paulo, Estado de São Paulo: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067D36">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(a) a ata de AGE da Emissora que deliberou sobre a presente Emissão, será publicada no Diário Oficial do Estado de São Paulo e no jornal </w:t>
      </w:r>
      <w:r w:rsidR="00FC1407" w:rsidRPr="00AA099A">
        <w:rPr>
          <w:rFonts w:ascii="Trebuchet MS" w:hAnsi="Trebuchet MS"/>
          <w:sz w:val="22"/>
          <w:szCs w:val="22"/>
        </w:rPr>
        <w:t>“</w:t>
      </w:r>
      <w:r w:rsidR="00FC1407">
        <w:rPr>
          <w:rFonts w:ascii="Trebuchet MS" w:hAnsi="Trebuchet MS"/>
          <w:sz w:val="22"/>
          <w:szCs w:val="22"/>
        </w:rPr>
        <w:t>Valor Econômico</w:t>
      </w:r>
      <w:r w:rsidR="00FC1407" w:rsidRPr="00AA099A">
        <w:rPr>
          <w:rFonts w:ascii="Trebuchet MS" w:hAnsi="Trebuchet MS"/>
          <w:sz w:val="22"/>
          <w:szCs w:val="22"/>
        </w:rPr>
        <w:t xml:space="preserve">”, </w:t>
      </w:r>
      <w:r w:rsidRPr="00AA099A">
        <w:rPr>
          <w:rFonts w:ascii="Trebuchet MS" w:hAnsi="Trebuchet MS"/>
          <w:sz w:val="22"/>
          <w:szCs w:val="22"/>
        </w:rPr>
        <w:t>em conformidade com o artigo 62, inciso I, da Lei das Sociedades por Ações.</w:t>
      </w:r>
    </w:p>
    <w:p w:rsidR="00EF795F" w:rsidRPr="00AA099A" w:rsidRDefault="00EF795F" w:rsidP="00067D36">
      <w:pPr>
        <w:spacing w:line="360" w:lineRule="auto"/>
        <w:ind w:left="1701"/>
        <w:contextualSpacing/>
        <w:jc w:val="both"/>
        <w:rPr>
          <w:rFonts w:ascii="Trebuchet MS" w:hAnsi="Trebuchet MS"/>
          <w:sz w:val="22"/>
          <w:szCs w:val="22"/>
        </w:rPr>
      </w:pPr>
    </w:p>
    <w:p w:rsidR="00EF795F" w:rsidRPr="00AA099A" w:rsidRDefault="00EF795F" w:rsidP="00067D36">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(b) os atos societários que, eventualmente, venham a ser praticados após o registro da presente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também serão publicados pela Emissora no DOESP e no jornal </w:t>
      </w:r>
      <w:del w:id="12" w:author="PMKA Advogados" w:date="2012-08-09T17:45:00Z">
        <w:r w:rsidRPr="00AA099A" w:rsidDel="007A4737">
          <w:rPr>
            <w:rFonts w:ascii="Trebuchet MS" w:hAnsi="Trebuchet MS"/>
            <w:sz w:val="22"/>
            <w:szCs w:val="22"/>
          </w:rPr>
          <w:delText xml:space="preserve">“[•]”, </w:delText>
        </w:r>
      </w:del>
      <w:ins w:id="13" w:author="PMKA Advogados" w:date="2012-08-09T17:45:00Z">
        <w:r w:rsidR="007A4737" w:rsidRPr="00AA099A">
          <w:rPr>
            <w:rFonts w:ascii="Trebuchet MS" w:hAnsi="Trebuchet MS"/>
            <w:sz w:val="22"/>
            <w:szCs w:val="22"/>
          </w:rPr>
          <w:t>“</w:t>
        </w:r>
        <w:r w:rsidR="007A4737">
          <w:rPr>
            <w:rFonts w:ascii="Trebuchet MS" w:hAnsi="Trebuchet MS"/>
            <w:sz w:val="22"/>
            <w:szCs w:val="22"/>
          </w:rPr>
          <w:t>Valor Econômico</w:t>
        </w:r>
        <w:r w:rsidR="007A4737" w:rsidRPr="00AA099A">
          <w:rPr>
            <w:rFonts w:ascii="Trebuchet MS" w:hAnsi="Trebuchet MS"/>
            <w:sz w:val="22"/>
            <w:szCs w:val="22"/>
          </w:rPr>
          <w:t xml:space="preserve">”, </w:t>
        </w:r>
      </w:ins>
      <w:r w:rsidRPr="00AA099A">
        <w:rPr>
          <w:rFonts w:ascii="Trebuchet MS" w:hAnsi="Trebuchet MS"/>
          <w:sz w:val="22"/>
          <w:szCs w:val="22"/>
        </w:rPr>
        <w:t>conforme legislação em vigor.</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C70B8B">
      <w:pPr>
        <w:pStyle w:val="ListaColorida-nfase11"/>
        <w:numPr>
          <w:ilvl w:val="0"/>
          <w:numId w:val="47"/>
        </w:numPr>
        <w:spacing w:line="360" w:lineRule="auto"/>
        <w:ind w:left="1701" w:hanging="850"/>
        <w:jc w:val="both"/>
        <w:rPr>
          <w:rFonts w:ascii="Trebuchet MS" w:hAnsi="Trebuchet MS"/>
          <w:sz w:val="22"/>
          <w:szCs w:val="22"/>
        </w:rPr>
      </w:pPr>
      <w:proofErr w:type="gramStart"/>
      <w:r w:rsidRPr="00AA099A">
        <w:rPr>
          <w:rFonts w:ascii="Trebuchet MS" w:hAnsi="Trebuchet MS"/>
          <w:sz w:val="22"/>
          <w:szCs w:val="22"/>
        </w:rPr>
        <w:t>inscrição</w:t>
      </w:r>
      <w:proofErr w:type="gramEnd"/>
      <w:r w:rsidRPr="00AA099A">
        <w:rPr>
          <w:rFonts w:ascii="Trebuchet MS" w:hAnsi="Trebuchet MS"/>
          <w:sz w:val="22"/>
          <w:szCs w:val="22"/>
        </w:rPr>
        <w:t xml:space="preserve"> da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na Junta Comercial do Estado de São Paulo:</w:t>
      </w:r>
    </w:p>
    <w:p w:rsidR="00EF795F" w:rsidRPr="00AA099A" w:rsidRDefault="00EF795F" w:rsidP="00067D36">
      <w:pPr>
        <w:spacing w:line="360" w:lineRule="auto"/>
        <w:ind w:left="1701"/>
        <w:contextualSpacing/>
        <w:jc w:val="both"/>
        <w:rPr>
          <w:rFonts w:ascii="Trebuchet MS" w:hAnsi="Trebuchet MS"/>
          <w:sz w:val="22"/>
          <w:szCs w:val="22"/>
        </w:rPr>
      </w:pPr>
    </w:p>
    <w:p w:rsidR="00EF795F" w:rsidRPr="00AA099A" w:rsidRDefault="00EF795F" w:rsidP="00122E08">
      <w:pPr>
        <w:spacing w:line="360" w:lineRule="auto"/>
        <w:ind w:left="1701"/>
        <w:contextualSpacing/>
        <w:jc w:val="both"/>
        <w:rPr>
          <w:rFonts w:ascii="Trebuchet MS" w:hAnsi="Trebuchet MS"/>
          <w:sz w:val="22"/>
          <w:szCs w:val="22"/>
        </w:rPr>
      </w:pPr>
      <w:r w:rsidRPr="00AA099A">
        <w:rPr>
          <w:rFonts w:ascii="Trebuchet MS" w:hAnsi="Trebuchet MS"/>
          <w:sz w:val="22"/>
          <w:szCs w:val="22"/>
        </w:rPr>
        <w:lastRenderedPageBreak/>
        <w:t xml:space="preserve">(a) a </w:t>
      </w:r>
      <w:r w:rsidR="00B7541E" w:rsidRPr="00AA099A">
        <w:rPr>
          <w:rFonts w:ascii="Trebuchet MS" w:hAnsi="Trebuchet MS"/>
          <w:sz w:val="22"/>
          <w:szCs w:val="22"/>
        </w:rPr>
        <w:t xml:space="preserve">presente </w:t>
      </w:r>
      <w:r w:rsidRPr="00AA099A">
        <w:rPr>
          <w:rFonts w:ascii="Trebuchet MS" w:hAnsi="Trebuchet MS"/>
          <w:sz w:val="22"/>
          <w:szCs w:val="22"/>
        </w:rPr>
        <w:t xml:space="preserve">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e eventuais aditamentos serão registrados na JUCESP, de acordo com o artigo 62, inciso II, da Lei das Sociedades por Ações. </w:t>
      </w:r>
    </w:p>
    <w:p w:rsidR="00EF795F" w:rsidRDefault="00EF795F" w:rsidP="00D60A22">
      <w:pPr>
        <w:spacing w:line="360" w:lineRule="auto"/>
        <w:contextualSpacing/>
        <w:jc w:val="both"/>
        <w:rPr>
          <w:rFonts w:ascii="Trebuchet MS" w:hAnsi="Trebuchet MS"/>
          <w:sz w:val="22"/>
          <w:szCs w:val="22"/>
        </w:rPr>
      </w:pPr>
    </w:p>
    <w:p w:rsidR="00673463" w:rsidRPr="00AA099A" w:rsidRDefault="00673463" w:rsidP="00673463">
      <w:pPr>
        <w:pStyle w:val="ListaColorida-nfase11"/>
        <w:numPr>
          <w:ilvl w:val="2"/>
          <w:numId w:val="7"/>
        </w:numPr>
        <w:spacing w:line="360" w:lineRule="auto"/>
        <w:ind w:left="851" w:firstLine="0"/>
        <w:jc w:val="both"/>
        <w:rPr>
          <w:rFonts w:ascii="Trebuchet MS" w:hAnsi="Trebuchet MS"/>
          <w:vanish/>
          <w:sz w:val="22"/>
          <w:szCs w:val="22"/>
          <w:specVanish/>
        </w:rPr>
      </w:pPr>
      <w:r w:rsidRPr="00AA099A">
        <w:rPr>
          <w:rFonts w:ascii="Trebuchet MS" w:hAnsi="Trebuchet MS"/>
          <w:sz w:val="22"/>
          <w:szCs w:val="22"/>
        </w:rPr>
        <w:t xml:space="preserve">A </w:t>
      </w:r>
      <w:r>
        <w:rPr>
          <w:rFonts w:ascii="Trebuchet MS" w:hAnsi="Trebuchet MS"/>
          <w:sz w:val="22"/>
          <w:szCs w:val="22"/>
        </w:rPr>
        <w:t>não implementação da Condição Suspensiva</w:t>
      </w:r>
      <w:r w:rsidR="00FC1407">
        <w:rPr>
          <w:rFonts w:ascii="Trebuchet MS" w:hAnsi="Trebuchet MS"/>
          <w:sz w:val="22"/>
          <w:szCs w:val="22"/>
        </w:rPr>
        <w:t>, exceto quanto à integralização das Debêntures</w:t>
      </w:r>
      <w:r>
        <w:rPr>
          <w:rFonts w:ascii="Trebuchet MS" w:hAnsi="Trebuchet MS"/>
          <w:sz w:val="22"/>
          <w:szCs w:val="22"/>
        </w:rPr>
        <w:t xml:space="preserve"> </w:t>
      </w:r>
      <w:r w:rsidR="00FC1407">
        <w:rPr>
          <w:rFonts w:ascii="Trebuchet MS" w:hAnsi="Trebuchet MS"/>
          <w:sz w:val="22"/>
          <w:szCs w:val="22"/>
        </w:rPr>
        <w:t xml:space="preserve">Imobiliárias, </w:t>
      </w:r>
      <w:r>
        <w:rPr>
          <w:rFonts w:ascii="Trebuchet MS" w:hAnsi="Trebuchet MS"/>
          <w:sz w:val="22"/>
          <w:szCs w:val="22"/>
        </w:rPr>
        <w:t xml:space="preserve">no prazo de </w:t>
      </w:r>
      <w:r w:rsidR="00FC1407">
        <w:rPr>
          <w:rFonts w:ascii="Trebuchet MS" w:hAnsi="Trebuchet MS"/>
          <w:sz w:val="22"/>
          <w:szCs w:val="22"/>
        </w:rPr>
        <w:t xml:space="preserve">15 (quinze) </w:t>
      </w:r>
      <w:r>
        <w:rPr>
          <w:rFonts w:ascii="Trebuchet MS" w:hAnsi="Trebuchet MS"/>
          <w:sz w:val="22"/>
          <w:szCs w:val="22"/>
        </w:rPr>
        <w:t xml:space="preserve">dias contados da presente data resolverá a presente </w:t>
      </w:r>
      <w:r w:rsidRPr="00AA099A">
        <w:rPr>
          <w:rFonts w:ascii="Trebuchet MS" w:hAnsi="Trebuchet MS"/>
          <w:sz w:val="22"/>
          <w:szCs w:val="22"/>
        </w:rPr>
        <w:t xml:space="preserve">Escritura de Emissão de Debêntures </w:t>
      </w:r>
      <w:r w:rsidRPr="00AA099A">
        <w:rPr>
          <w:rFonts w:ascii="Trebuchet MS" w:hAnsi="Trebuchet MS" w:cs="Tahoma"/>
          <w:sz w:val="22"/>
          <w:szCs w:val="22"/>
        </w:rPr>
        <w:t>Imobiliárias</w:t>
      </w:r>
      <w:r>
        <w:rPr>
          <w:rFonts w:ascii="Trebuchet MS" w:hAnsi="Trebuchet MS" w:cs="Tahoma"/>
          <w:sz w:val="22"/>
          <w:szCs w:val="22"/>
        </w:rPr>
        <w:t xml:space="preserve"> de pleno direito</w:t>
      </w:r>
      <w:r w:rsidRPr="00AA099A">
        <w:rPr>
          <w:rFonts w:ascii="Trebuchet MS" w:hAnsi="Trebuchet MS"/>
          <w:sz w:val="22"/>
          <w:szCs w:val="22"/>
        </w:rPr>
        <w:t>.</w:t>
      </w:r>
    </w:p>
    <w:p w:rsidR="00E732AA" w:rsidRDefault="00E732AA" w:rsidP="00C70B8B">
      <w:pPr>
        <w:spacing w:line="360" w:lineRule="auto"/>
        <w:ind w:left="708"/>
        <w:contextualSpacing/>
        <w:jc w:val="both"/>
        <w:rPr>
          <w:rFonts w:ascii="Trebuchet MS" w:hAnsi="Trebuchet MS"/>
          <w:sz w:val="22"/>
          <w:szCs w:val="22"/>
        </w:rPr>
      </w:pPr>
    </w:p>
    <w:p w:rsidR="00E732AA" w:rsidRDefault="00E732AA" w:rsidP="002403FA">
      <w:pPr>
        <w:spacing w:line="360" w:lineRule="auto"/>
        <w:contextualSpacing/>
        <w:jc w:val="both"/>
        <w:rPr>
          <w:rFonts w:ascii="Trebuchet MS" w:hAnsi="Trebuchet MS"/>
          <w:sz w:val="22"/>
          <w:szCs w:val="22"/>
        </w:rPr>
      </w:pPr>
    </w:p>
    <w:p w:rsidR="00673463" w:rsidRDefault="00E732AA" w:rsidP="002403FA">
      <w:pPr>
        <w:pStyle w:val="ListaColorida-nfase11"/>
        <w:numPr>
          <w:ilvl w:val="2"/>
          <w:numId w:val="7"/>
        </w:numPr>
        <w:spacing w:line="360" w:lineRule="auto"/>
        <w:ind w:left="851" w:firstLine="0"/>
        <w:jc w:val="both"/>
        <w:rPr>
          <w:rFonts w:ascii="Trebuchet MS" w:hAnsi="Trebuchet MS"/>
          <w:sz w:val="22"/>
          <w:szCs w:val="22"/>
        </w:rPr>
      </w:pPr>
      <w:r w:rsidRPr="00284C5B">
        <w:rPr>
          <w:rFonts w:ascii="Trebuchet MS" w:hAnsi="Trebuchet MS" w:cs="Arial"/>
          <w:sz w:val="22"/>
          <w:szCs w:val="22"/>
        </w:rPr>
        <w:t>A Condição Suspensiva poderá ser implementada com relação a cada uma das Debêntures Imobiliárias, individualmente, na medida em que cada um dos CRI</w:t>
      </w:r>
      <w:r>
        <w:rPr>
          <w:rFonts w:ascii="Trebuchet MS" w:hAnsi="Trebuchet MS" w:cs="Arial"/>
          <w:sz w:val="22"/>
          <w:szCs w:val="22"/>
        </w:rPr>
        <w:t>, abaixo definido,</w:t>
      </w:r>
      <w:r w:rsidRPr="00284C5B">
        <w:rPr>
          <w:rFonts w:ascii="Trebuchet MS" w:hAnsi="Trebuchet MS" w:cs="Arial"/>
          <w:sz w:val="22"/>
          <w:szCs w:val="22"/>
        </w:rPr>
        <w:t xml:space="preserve"> fo</w:t>
      </w:r>
      <w:r>
        <w:rPr>
          <w:rFonts w:ascii="Trebuchet MS" w:hAnsi="Trebuchet MS" w:cs="Arial"/>
          <w:sz w:val="22"/>
          <w:szCs w:val="22"/>
        </w:rPr>
        <w:t>rem subscritos e integralizados.</w:t>
      </w:r>
    </w:p>
    <w:p w:rsidR="00FC1407" w:rsidRDefault="00FC1407" w:rsidP="002403FA">
      <w:pPr>
        <w:spacing w:line="360" w:lineRule="auto"/>
        <w:contextualSpacing/>
        <w:jc w:val="both"/>
        <w:rPr>
          <w:rFonts w:ascii="Trebuchet MS" w:hAnsi="Trebuchet MS"/>
          <w:sz w:val="22"/>
          <w:szCs w:val="22"/>
        </w:rPr>
      </w:pPr>
    </w:p>
    <w:p w:rsidR="00FC1407" w:rsidRPr="00AA099A" w:rsidRDefault="00FC1407" w:rsidP="00FC1407">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Caso </w:t>
      </w:r>
      <w:r>
        <w:rPr>
          <w:rFonts w:ascii="Trebuchet MS" w:hAnsi="Trebuchet MS"/>
          <w:sz w:val="22"/>
          <w:szCs w:val="22"/>
        </w:rPr>
        <w:t xml:space="preserve">parte das </w:t>
      </w:r>
      <w:r w:rsidRPr="00AA099A">
        <w:rPr>
          <w:rFonts w:ascii="Trebuchet MS" w:hAnsi="Trebuchet MS"/>
          <w:sz w:val="22"/>
          <w:szCs w:val="22"/>
        </w:rPr>
        <w:t xml:space="preserve">Debêntures Imobiliárias não sejam integralizadas até o prazo de </w:t>
      </w:r>
      <w:r>
        <w:rPr>
          <w:rFonts w:ascii="Trebuchet MS" w:hAnsi="Trebuchet MS"/>
          <w:sz w:val="22"/>
          <w:szCs w:val="22"/>
        </w:rPr>
        <w:t>60</w:t>
      </w:r>
      <w:r w:rsidRPr="00AA099A">
        <w:rPr>
          <w:rFonts w:ascii="Trebuchet MS" w:hAnsi="Trebuchet MS"/>
          <w:sz w:val="22"/>
          <w:szCs w:val="22"/>
        </w:rPr>
        <w:t xml:space="preserve"> (</w:t>
      </w:r>
      <w:r>
        <w:rPr>
          <w:rFonts w:ascii="Trebuchet MS" w:hAnsi="Trebuchet MS"/>
          <w:sz w:val="22"/>
          <w:szCs w:val="22"/>
        </w:rPr>
        <w:t>sessenta</w:t>
      </w:r>
      <w:r w:rsidRPr="00AA099A">
        <w:rPr>
          <w:rFonts w:ascii="Trebuchet MS" w:hAnsi="Trebuchet MS"/>
          <w:sz w:val="22"/>
          <w:szCs w:val="22"/>
        </w:rPr>
        <w:t xml:space="preserve">) dias contados da data de assinatura da presente Escritura de Emissão de Debêntures </w:t>
      </w:r>
      <w:r w:rsidRPr="00AA099A">
        <w:rPr>
          <w:rFonts w:ascii="Trebuchet MS" w:hAnsi="Trebuchet MS" w:cs="Tahoma"/>
          <w:sz w:val="22"/>
          <w:szCs w:val="22"/>
        </w:rPr>
        <w:t>Imobiliárias</w:t>
      </w:r>
      <w:r w:rsidRPr="00AA099A">
        <w:rPr>
          <w:rFonts w:ascii="Trebuchet MS" w:hAnsi="Trebuchet MS"/>
          <w:sz w:val="22"/>
          <w:szCs w:val="22"/>
        </w:rPr>
        <w:t>, a</w:t>
      </w:r>
      <w:r>
        <w:rPr>
          <w:rFonts w:ascii="Trebuchet MS" w:hAnsi="Trebuchet MS"/>
          <w:sz w:val="22"/>
          <w:szCs w:val="22"/>
        </w:rPr>
        <w:t>s Debêntures que não forem colocadas serão</w:t>
      </w:r>
      <w:r w:rsidRPr="00AA099A">
        <w:rPr>
          <w:rFonts w:ascii="Trebuchet MS" w:hAnsi="Trebuchet MS"/>
          <w:sz w:val="22"/>
          <w:szCs w:val="22"/>
        </w:rPr>
        <w:t xml:space="preserve"> cancelada</w:t>
      </w:r>
      <w:r>
        <w:rPr>
          <w:rFonts w:ascii="Trebuchet MS" w:hAnsi="Trebuchet MS"/>
          <w:sz w:val="22"/>
          <w:szCs w:val="22"/>
        </w:rPr>
        <w:t>s</w:t>
      </w:r>
      <w:r w:rsidRPr="00AA099A">
        <w:rPr>
          <w:rFonts w:ascii="Trebuchet MS" w:hAnsi="Trebuchet MS"/>
          <w:sz w:val="22"/>
          <w:szCs w:val="22"/>
        </w:rPr>
        <w:t>.</w:t>
      </w:r>
    </w:p>
    <w:p w:rsidR="00FC1407" w:rsidRPr="00AA099A" w:rsidRDefault="00FC1407" w:rsidP="00D60A22">
      <w:pPr>
        <w:spacing w:line="360" w:lineRule="auto"/>
        <w:contextualSpacing/>
        <w:jc w:val="both"/>
        <w:rPr>
          <w:rFonts w:ascii="Trebuchet MS" w:hAnsi="Trebuchet MS"/>
          <w:sz w:val="22"/>
          <w:szCs w:val="22"/>
        </w:rPr>
      </w:pPr>
    </w:p>
    <w:p w:rsidR="00EF795F" w:rsidRPr="00AA099A" w:rsidRDefault="008D43C4" w:rsidP="00983995">
      <w:pPr>
        <w:pStyle w:val="ListaColorida-nfase11"/>
        <w:numPr>
          <w:ilvl w:val="2"/>
          <w:numId w:val="7"/>
        </w:numPr>
        <w:spacing w:line="360" w:lineRule="auto"/>
        <w:ind w:left="851" w:firstLine="0"/>
        <w:jc w:val="both"/>
        <w:rPr>
          <w:rFonts w:ascii="Trebuchet MS" w:hAnsi="Trebuchet MS"/>
          <w:vanish/>
          <w:sz w:val="22"/>
          <w:szCs w:val="22"/>
          <w:specVanish/>
        </w:rPr>
      </w:pPr>
      <w:r w:rsidRPr="00AA099A">
        <w:rPr>
          <w:rFonts w:ascii="Trebuchet MS" w:hAnsi="Trebuchet MS"/>
          <w:sz w:val="22"/>
          <w:szCs w:val="22"/>
        </w:rPr>
        <w:t xml:space="preserve">A emissão das Debêntures Imobiliárias não será registrada na Comissão de Valores Mobiliários – CVM e na ANBIMA – Associação Brasileira das Entidades dos </w:t>
      </w:r>
      <w:proofErr w:type="gramStart"/>
      <w:r w:rsidRPr="00AA099A">
        <w:rPr>
          <w:rFonts w:ascii="Trebuchet MS" w:hAnsi="Trebuchet MS"/>
          <w:sz w:val="22"/>
          <w:szCs w:val="22"/>
        </w:rPr>
        <w:t>Mercados Financeiro</w:t>
      </w:r>
      <w:proofErr w:type="gramEnd"/>
      <w:r w:rsidRPr="00AA099A">
        <w:rPr>
          <w:rFonts w:ascii="Trebuchet MS" w:hAnsi="Trebuchet MS"/>
          <w:sz w:val="22"/>
          <w:szCs w:val="22"/>
        </w:rPr>
        <w:t xml:space="preserve"> e de Capitais e não haverá distribuição pública, nos termos da Lei n.º 6.385/76. As Debêntures Imobiliárias serão subscritas e integralizadas pela </w:t>
      </w:r>
      <w:r w:rsidR="00DD09EB" w:rsidRPr="00AA099A">
        <w:rPr>
          <w:rFonts w:ascii="Trebuchet MS" w:hAnsi="Trebuchet MS"/>
          <w:sz w:val="22"/>
          <w:szCs w:val="22"/>
        </w:rPr>
        <w:t>Debenturista</w:t>
      </w:r>
      <w:r w:rsidR="00DA162F">
        <w:rPr>
          <w:rFonts w:ascii="Trebuchet MS" w:hAnsi="Trebuchet MS"/>
          <w:sz w:val="22"/>
          <w:szCs w:val="22"/>
        </w:rPr>
        <w:t xml:space="preserve"> </w:t>
      </w:r>
      <w:r w:rsidR="009F4F62" w:rsidRPr="00AA099A">
        <w:rPr>
          <w:rFonts w:ascii="Trebuchet MS" w:hAnsi="Trebuchet MS"/>
          <w:sz w:val="22"/>
          <w:szCs w:val="22"/>
        </w:rPr>
        <w:t>(“</w:t>
      </w:r>
      <w:r w:rsidR="009F4F62" w:rsidRPr="008E12EB">
        <w:rPr>
          <w:rFonts w:ascii="Trebuchet MS" w:hAnsi="Trebuchet MS"/>
          <w:sz w:val="22"/>
          <w:szCs w:val="22"/>
          <w:u w:val="single"/>
        </w:rPr>
        <w:t>Debenturista</w:t>
      </w:r>
      <w:r w:rsidR="009F4F62" w:rsidRPr="00AA099A">
        <w:rPr>
          <w:rFonts w:ascii="Trebuchet MS" w:hAnsi="Trebuchet MS"/>
          <w:sz w:val="22"/>
          <w:szCs w:val="22"/>
        </w:rPr>
        <w:t>”)</w:t>
      </w:r>
      <w:r w:rsidRPr="00AA099A">
        <w:rPr>
          <w:rFonts w:ascii="Trebuchet MS" w:hAnsi="Trebuchet MS"/>
          <w:sz w:val="22"/>
          <w:szCs w:val="22"/>
        </w:rPr>
        <w:t>.</w:t>
      </w:r>
    </w:p>
    <w:p w:rsidR="009F4F62" w:rsidRPr="00AA099A" w:rsidRDefault="009F4F62" w:rsidP="00D60A22">
      <w:pPr>
        <w:pStyle w:val="ListaColorida-nfase11"/>
        <w:spacing w:line="360" w:lineRule="auto"/>
        <w:ind w:left="0"/>
        <w:jc w:val="both"/>
        <w:rPr>
          <w:rFonts w:ascii="Trebuchet MS" w:hAnsi="Trebuchet MS"/>
          <w:sz w:val="22"/>
          <w:szCs w:val="22"/>
        </w:rPr>
      </w:pPr>
    </w:p>
    <w:p w:rsidR="00EF795F" w:rsidRPr="00AA099A" w:rsidRDefault="00EF795F" w:rsidP="00D60A22">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Após a efetiva subscrição e integralização das Debêntures Imobiliárias, a perda </w:t>
      </w:r>
      <w:r w:rsidR="00DD09EB" w:rsidRPr="00AA099A">
        <w:rPr>
          <w:rFonts w:ascii="Trebuchet MS" w:hAnsi="Trebuchet MS"/>
          <w:sz w:val="22"/>
          <w:szCs w:val="22"/>
        </w:rPr>
        <w:t>ulterior</w:t>
      </w:r>
      <w:r w:rsidRPr="00AA099A">
        <w:rPr>
          <w:rFonts w:ascii="Trebuchet MS" w:hAnsi="Trebuchet MS"/>
          <w:sz w:val="22"/>
          <w:szCs w:val="22"/>
        </w:rPr>
        <w:t xml:space="preserve"> de quaisquer dos requisitos acima listados não invalidará, anulará ou de qualquer outra forma prejudicará em qualquer grau os direitos </w:t>
      </w:r>
      <w:r w:rsidR="00DD09EB" w:rsidRPr="00AA099A">
        <w:rPr>
          <w:rFonts w:ascii="Trebuchet MS" w:hAnsi="Trebuchet MS"/>
          <w:sz w:val="22"/>
          <w:szCs w:val="22"/>
        </w:rPr>
        <w:t>do titular das Debêntures Imobiliárias</w:t>
      </w:r>
      <w:r w:rsidRPr="00AA099A">
        <w:rPr>
          <w:rFonts w:ascii="Trebuchet MS" w:hAnsi="Trebuchet MS"/>
          <w:sz w:val="22"/>
          <w:szCs w:val="22"/>
        </w:rPr>
        <w:t>,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w:t>
      </w:r>
    </w:p>
    <w:p w:rsidR="00EF795F" w:rsidRPr="00AA099A" w:rsidRDefault="00EF795F" w:rsidP="004F1414">
      <w:pPr>
        <w:pStyle w:val="ListaColorida-nfase11"/>
        <w:spacing w:line="360" w:lineRule="auto"/>
        <w:ind w:left="1701"/>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O Debenturista deverá realizar a subscrição das Deb</w:t>
      </w:r>
      <w:r w:rsidR="00B7541E" w:rsidRPr="00AA099A">
        <w:rPr>
          <w:rFonts w:ascii="Trebuchet MS" w:hAnsi="Trebuchet MS"/>
          <w:sz w:val="22"/>
          <w:szCs w:val="22"/>
        </w:rPr>
        <w:t>ê</w:t>
      </w:r>
      <w:r w:rsidRPr="00AA099A">
        <w:rPr>
          <w:rFonts w:ascii="Trebuchet MS" w:hAnsi="Trebuchet MS"/>
          <w:sz w:val="22"/>
          <w:szCs w:val="22"/>
        </w:rPr>
        <w:t>ntures mediante a formalização do boletim de subscrição da Debênture Imobiliária (“</w:t>
      </w:r>
      <w:r w:rsidRPr="00AA099A">
        <w:rPr>
          <w:rFonts w:ascii="Trebuchet MS" w:hAnsi="Trebuchet MS"/>
          <w:sz w:val="22"/>
          <w:szCs w:val="22"/>
          <w:u w:val="single"/>
        </w:rPr>
        <w:t>Boletim de Subscrição</w:t>
      </w:r>
      <w:r w:rsidRPr="00AA099A">
        <w:rPr>
          <w:rFonts w:ascii="Trebuchet MS" w:hAnsi="Trebuchet MS"/>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0C7784">
        <w:rPr>
          <w:rFonts w:ascii="Trebuchet MS" w:hAnsi="Trebuchet MS"/>
          <w:sz w:val="22"/>
          <w:szCs w:val="22"/>
          <w:u w:val="single"/>
        </w:rPr>
        <w:lastRenderedPageBreak/>
        <w:t>Operação Estruturada</w:t>
      </w:r>
      <w:r w:rsidRPr="000C7784">
        <w:rPr>
          <w:rFonts w:ascii="Trebuchet MS" w:hAnsi="Trebuchet MS"/>
          <w:sz w:val="22"/>
          <w:szCs w:val="22"/>
        </w:rPr>
        <w:t xml:space="preserve">. O Debenturista </w:t>
      </w:r>
      <w:r w:rsidR="003120C4" w:rsidRPr="000C7784">
        <w:rPr>
          <w:rFonts w:ascii="Trebuchet MS" w:hAnsi="Trebuchet MS"/>
          <w:sz w:val="22"/>
          <w:szCs w:val="22"/>
        </w:rPr>
        <w:t xml:space="preserve">após subscrever as Debêntures Imobiliárias, as negociará de forma privada com a </w:t>
      </w:r>
      <w:r w:rsidR="003120C4" w:rsidRPr="000C7784">
        <w:rPr>
          <w:rFonts w:ascii="Trebuchet MS" w:hAnsi="Trebuchet MS" w:cs="Tahoma"/>
          <w:b/>
          <w:sz w:val="22"/>
          <w:szCs w:val="22"/>
        </w:rPr>
        <w:t>BRAZILIAN SECURITIES COMPANHIA DE SECURITIZAÇÃO</w:t>
      </w:r>
      <w:r w:rsidR="003120C4" w:rsidRPr="000C7784">
        <w:rPr>
          <w:rFonts w:ascii="Trebuchet MS" w:hAnsi="Trebuchet MS" w:cs="Tahoma"/>
          <w:sz w:val="22"/>
          <w:szCs w:val="22"/>
        </w:rPr>
        <w:t xml:space="preserve">, inscrita no CNPJ/MF sob o n.º 03.767.538/0001-14 </w:t>
      </w:r>
      <w:r w:rsidR="003120C4" w:rsidRPr="000C7784">
        <w:rPr>
          <w:rFonts w:ascii="Trebuchet MS" w:hAnsi="Trebuchet MS"/>
          <w:sz w:val="22"/>
          <w:szCs w:val="22"/>
        </w:rPr>
        <w:t>(“</w:t>
      </w:r>
      <w:proofErr w:type="spellStart"/>
      <w:r w:rsidR="003120C4" w:rsidRPr="000C7784">
        <w:rPr>
          <w:rFonts w:ascii="Trebuchet MS" w:hAnsi="Trebuchet MS"/>
          <w:sz w:val="22"/>
          <w:szCs w:val="22"/>
          <w:u w:val="single"/>
        </w:rPr>
        <w:t>Securitizadora</w:t>
      </w:r>
      <w:proofErr w:type="spellEnd"/>
      <w:r w:rsidR="003120C4" w:rsidRPr="000C7784">
        <w:rPr>
          <w:rFonts w:ascii="Trebuchet MS" w:hAnsi="Trebuchet MS"/>
          <w:sz w:val="22"/>
          <w:szCs w:val="22"/>
        </w:rPr>
        <w:t>”) por meio do “</w:t>
      </w:r>
      <w:r w:rsidR="003120C4" w:rsidRPr="000C7784">
        <w:rPr>
          <w:rFonts w:ascii="Trebuchet MS" w:hAnsi="Trebuchet MS"/>
          <w:i/>
          <w:sz w:val="22"/>
          <w:szCs w:val="22"/>
        </w:rPr>
        <w:t>Instrumento Particular de Negociação Privada de Debêntures Imobiliárias e Outras Avenças</w:t>
      </w:r>
      <w:r w:rsidR="003120C4" w:rsidRPr="000C7784">
        <w:rPr>
          <w:rFonts w:ascii="Trebuchet MS" w:hAnsi="Trebuchet MS"/>
          <w:sz w:val="22"/>
          <w:szCs w:val="22"/>
        </w:rPr>
        <w:t xml:space="preserve">”, a ser </w:t>
      </w:r>
      <w:proofErr w:type="gramStart"/>
      <w:r w:rsidR="003120C4" w:rsidRPr="000C7784">
        <w:rPr>
          <w:rFonts w:ascii="Trebuchet MS" w:hAnsi="Trebuchet MS"/>
          <w:sz w:val="22"/>
          <w:szCs w:val="22"/>
        </w:rPr>
        <w:t xml:space="preserve">firmado entre a </w:t>
      </w:r>
      <w:r w:rsidR="00C952DE" w:rsidRPr="002403FA">
        <w:rPr>
          <w:rFonts w:ascii="Trebuchet MS" w:hAnsi="Trebuchet MS" w:cs="Arial"/>
          <w:bCs/>
          <w:color w:val="000000"/>
          <w:sz w:val="22"/>
          <w:szCs w:val="22"/>
        </w:rPr>
        <w:t>SÃO CARLOS EMPREENDIMENTOS E PARTICIPAÇÕES S.A., inscrita no CNPJ/MF</w:t>
      </w:r>
      <w:proofErr w:type="gramEnd"/>
      <w:r w:rsidR="00C952DE" w:rsidRPr="002403FA">
        <w:rPr>
          <w:rFonts w:ascii="Trebuchet MS" w:hAnsi="Trebuchet MS" w:cs="Arial"/>
          <w:bCs/>
          <w:color w:val="000000"/>
          <w:sz w:val="22"/>
          <w:szCs w:val="22"/>
        </w:rPr>
        <w:t xml:space="preserve"> sob n.º 29.780.061/0001-09</w:t>
      </w:r>
      <w:r w:rsidR="00C952DE" w:rsidRPr="000C7784">
        <w:rPr>
          <w:rFonts w:ascii="Trebuchet MS" w:hAnsi="Trebuchet MS"/>
          <w:sz w:val="22"/>
          <w:szCs w:val="22"/>
        </w:rPr>
        <w:t>, controladora da Emissora das Debêntures Imobiliárias (“</w:t>
      </w:r>
      <w:r w:rsidR="00C952DE" w:rsidRPr="000C7784">
        <w:rPr>
          <w:rFonts w:ascii="Trebuchet MS" w:hAnsi="Trebuchet MS"/>
          <w:sz w:val="22"/>
          <w:szCs w:val="22"/>
          <w:u w:val="single"/>
        </w:rPr>
        <w:t>São Carlos</w:t>
      </w:r>
      <w:r w:rsidR="00C952DE" w:rsidRPr="000C7784">
        <w:rPr>
          <w:rFonts w:ascii="Trebuchet MS" w:hAnsi="Trebuchet MS"/>
          <w:sz w:val="22"/>
          <w:szCs w:val="22"/>
        </w:rPr>
        <w:t>”)</w:t>
      </w:r>
      <w:r w:rsidR="003120C4" w:rsidRPr="000C7784">
        <w:rPr>
          <w:rFonts w:ascii="Trebuchet MS" w:hAnsi="Trebuchet MS"/>
          <w:sz w:val="22"/>
          <w:szCs w:val="22"/>
        </w:rPr>
        <w:t xml:space="preserve"> e a </w:t>
      </w:r>
      <w:proofErr w:type="spellStart"/>
      <w:r w:rsidR="00C952DE" w:rsidRPr="000C7784">
        <w:rPr>
          <w:rFonts w:ascii="Trebuchet MS" w:hAnsi="Trebuchet MS"/>
          <w:sz w:val="22"/>
          <w:szCs w:val="22"/>
        </w:rPr>
        <w:t>Securitizadora</w:t>
      </w:r>
      <w:proofErr w:type="spellEnd"/>
      <w:r w:rsidR="003120C4" w:rsidRPr="000C7784">
        <w:rPr>
          <w:rFonts w:ascii="Trebuchet MS" w:hAnsi="Trebuchet MS"/>
          <w:sz w:val="22"/>
          <w:szCs w:val="22"/>
        </w:rPr>
        <w:t xml:space="preserve"> (“</w:t>
      </w:r>
      <w:r w:rsidR="003120C4" w:rsidRPr="000C7784">
        <w:rPr>
          <w:rFonts w:ascii="Trebuchet MS" w:hAnsi="Trebuchet MS"/>
          <w:sz w:val="22"/>
          <w:szCs w:val="22"/>
          <w:u w:val="single"/>
        </w:rPr>
        <w:t>Contrato de Compra e Venda de Debêntures Imobiliárias</w:t>
      </w:r>
      <w:r w:rsidR="003120C4" w:rsidRPr="000C7784">
        <w:rPr>
          <w:rFonts w:ascii="Trebuchet MS" w:hAnsi="Trebuchet MS"/>
          <w:sz w:val="22"/>
          <w:szCs w:val="22"/>
        </w:rPr>
        <w:t xml:space="preserve">”). Após, a </w:t>
      </w:r>
      <w:proofErr w:type="spellStart"/>
      <w:r w:rsidR="003120C4" w:rsidRPr="000C7784">
        <w:rPr>
          <w:rFonts w:ascii="Trebuchet MS" w:hAnsi="Trebuchet MS"/>
          <w:sz w:val="22"/>
          <w:szCs w:val="22"/>
        </w:rPr>
        <w:t>Securitizadora</w:t>
      </w:r>
      <w:proofErr w:type="spellEnd"/>
      <w:r w:rsidR="003120C4" w:rsidRPr="000C7784">
        <w:rPr>
          <w:rFonts w:ascii="Trebuchet MS" w:hAnsi="Trebuchet MS"/>
          <w:sz w:val="22"/>
          <w:szCs w:val="22"/>
        </w:rPr>
        <w:t xml:space="preserve"> </w:t>
      </w:r>
      <w:r w:rsidRPr="000C7784">
        <w:rPr>
          <w:rFonts w:ascii="Trebuchet MS" w:hAnsi="Trebuchet MS"/>
          <w:sz w:val="22"/>
          <w:szCs w:val="22"/>
        </w:rPr>
        <w:t>realizará a emissão de Cédulas de Crédito Imobiliário, nos termos da Lei n.º 10.931/04 (“</w:t>
      </w:r>
      <w:r w:rsidRPr="000C7784">
        <w:rPr>
          <w:rFonts w:ascii="Trebuchet MS" w:hAnsi="Trebuchet MS"/>
          <w:sz w:val="22"/>
          <w:szCs w:val="22"/>
          <w:u w:val="single"/>
        </w:rPr>
        <w:t>CCI</w:t>
      </w:r>
      <w:r w:rsidRPr="000C7784">
        <w:rPr>
          <w:rFonts w:ascii="Trebuchet MS" w:hAnsi="Trebuchet MS"/>
          <w:sz w:val="22"/>
          <w:szCs w:val="22"/>
        </w:rPr>
        <w:t>”), para representar o crédito imobiliário decorrente desta Escritura de Emissão de Debênture</w:t>
      </w:r>
      <w:r w:rsidR="00D11F62" w:rsidRPr="000C7784">
        <w:rPr>
          <w:rFonts w:ascii="Trebuchet MS" w:hAnsi="Trebuchet MS"/>
          <w:sz w:val="22"/>
          <w:szCs w:val="22"/>
        </w:rPr>
        <w:t xml:space="preserve">s </w:t>
      </w:r>
      <w:r w:rsidR="00D11F62" w:rsidRPr="000C7784">
        <w:rPr>
          <w:rFonts w:ascii="Trebuchet MS" w:hAnsi="Trebuchet MS" w:cs="Tahoma"/>
          <w:sz w:val="22"/>
          <w:szCs w:val="22"/>
        </w:rPr>
        <w:t>Imobiliárias</w:t>
      </w:r>
      <w:r w:rsidRPr="000C7784">
        <w:rPr>
          <w:rFonts w:ascii="Trebuchet MS" w:hAnsi="Trebuchet MS"/>
          <w:sz w:val="22"/>
          <w:szCs w:val="22"/>
        </w:rPr>
        <w:t>, sendo que referidas CCI servirão de lastro para a</w:t>
      </w:r>
      <w:r w:rsidRPr="00AA099A">
        <w:rPr>
          <w:rFonts w:ascii="Trebuchet MS" w:hAnsi="Trebuchet MS"/>
          <w:sz w:val="22"/>
          <w:szCs w:val="22"/>
        </w:rPr>
        <w:t xml:space="preserve"> emissão de Certificados de Recebíveis Imobiliários (“</w:t>
      </w:r>
      <w:r w:rsidRPr="00AA099A">
        <w:rPr>
          <w:rFonts w:ascii="Trebuchet MS" w:hAnsi="Trebuchet MS"/>
          <w:sz w:val="22"/>
          <w:szCs w:val="22"/>
          <w:u w:val="single"/>
        </w:rPr>
        <w:t>CRI</w:t>
      </w:r>
      <w:r w:rsidRPr="00AA099A">
        <w:rPr>
          <w:rFonts w:ascii="Trebuchet MS" w:hAnsi="Trebuchet MS"/>
          <w:sz w:val="22"/>
          <w:szCs w:val="22"/>
        </w:rPr>
        <w:t xml:space="preserve">”) a serem </w:t>
      </w:r>
      <w:r w:rsidR="003120C4">
        <w:rPr>
          <w:rFonts w:ascii="Trebuchet MS" w:hAnsi="Trebuchet MS"/>
          <w:sz w:val="22"/>
          <w:szCs w:val="22"/>
        </w:rPr>
        <w:t xml:space="preserve">emitidos pela </w:t>
      </w:r>
      <w:proofErr w:type="spellStart"/>
      <w:r w:rsidR="003120C4">
        <w:rPr>
          <w:rFonts w:ascii="Trebuchet MS" w:hAnsi="Trebuchet MS"/>
          <w:sz w:val="22"/>
          <w:szCs w:val="22"/>
        </w:rPr>
        <w:t>Securitizadora</w:t>
      </w:r>
      <w:proofErr w:type="spellEnd"/>
      <w:r w:rsidR="003120C4">
        <w:rPr>
          <w:rFonts w:ascii="Trebuchet MS" w:hAnsi="Trebuchet MS"/>
          <w:sz w:val="22"/>
          <w:szCs w:val="22"/>
        </w:rPr>
        <w:t xml:space="preserve"> e </w:t>
      </w:r>
      <w:r w:rsidRPr="00AA099A">
        <w:rPr>
          <w:rFonts w:ascii="Trebuchet MS" w:hAnsi="Trebuchet MS"/>
          <w:sz w:val="22"/>
          <w:szCs w:val="22"/>
        </w:rPr>
        <w:t>colocados junto a investidores mediante oferta pública de distribuição, com esforços restritos de colocação, nos termos da Instrução CVM n.º 476/09 (“</w:t>
      </w:r>
      <w:r w:rsidRPr="00AA099A">
        <w:rPr>
          <w:rFonts w:ascii="Trebuchet MS" w:hAnsi="Trebuchet MS"/>
          <w:sz w:val="22"/>
          <w:szCs w:val="22"/>
          <w:u w:val="single"/>
        </w:rPr>
        <w:t>Operação Estruturada</w:t>
      </w:r>
      <w:r w:rsidRPr="00AA099A">
        <w:rPr>
          <w:rFonts w:ascii="Trebuchet MS" w:hAnsi="Trebuchet MS"/>
          <w:sz w:val="22"/>
          <w:szCs w:val="22"/>
        </w:rPr>
        <w:t xml:space="preserve">”). </w:t>
      </w:r>
      <w:r w:rsidR="003120C4">
        <w:rPr>
          <w:rFonts w:ascii="Trebuchet MS" w:hAnsi="Trebuchet MS"/>
          <w:sz w:val="22"/>
          <w:szCs w:val="22"/>
        </w:rPr>
        <w:t xml:space="preserve">Assim, </w:t>
      </w:r>
      <w:r w:rsidRPr="00AA099A">
        <w:rPr>
          <w:rFonts w:ascii="Trebuchet MS" w:hAnsi="Trebuchet MS"/>
          <w:sz w:val="22"/>
          <w:szCs w:val="22"/>
        </w:rPr>
        <w:t>(i) a não subscrição, por qualquer motivo, dos CRI implicará no cancelamento das Debêntures Imobiliárias por ela representada e na resolução do Boletim de Subscrição com relação à Debênture Imobiliária cancelada; e (</w:t>
      </w:r>
      <w:proofErr w:type="gramStart"/>
      <w:r w:rsidRPr="00AA099A">
        <w:rPr>
          <w:rFonts w:ascii="Trebuchet MS" w:hAnsi="Trebuchet MS"/>
          <w:sz w:val="22"/>
          <w:szCs w:val="22"/>
        </w:rPr>
        <w:t>ii</w:t>
      </w:r>
      <w:proofErr w:type="gramEnd"/>
      <w:r w:rsidRPr="00AA099A">
        <w:rPr>
          <w:rFonts w:ascii="Trebuchet MS" w:hAnsi="Trebuchet MS"/>
          <w:sz w:val="22"/>
          <w:szCs w:val="22"/>
        </w:rPr>
        <w:t>) uma vez subscritos os CRI e pago o respectivo valor de integralização, este será integralmente aplicado para subscrição da</w:t>
      </w:r>
      <w:r w:rsidR="000D54FC" w:rsidRPr="00AA099A">
        <w:rPr>
          <w:rFonts w:ascii="Trebuchet MS" w:hAnsi="Trebuchet MS"/>
          <w:sz w:val="22"/>
          <w:szCs w:val="22"/>
        </w:rPr>
        <w:t>s</w:t>
      </w:r>
      <w:r w:rsidRPr="00AA099A">
        <w:rPr>
          <w:rFonts w:ascii="Trebuchet MS" w:hAnsi="Trebuchet MS"/>
          <w:sz w:val="22"/>
          <w:szCs w:val="22"/>
        </w:rPr>
        <w:t xml:space="preserve"> Debênture</w:t>
      </w:r>
      <w:r w:rsidR="000D54FC" w:rsidRPr="00AA099A">
        <w:rPr>
          <w:rFonts w:ascii="Trebuchet MS" w:hAnsi="Trebuchet MS"/>
          <w:sz w:val="22"/>
          <w:szCs w:val="22"/>
        </w:rPr>
        <w:t xml:space="preserve">s </w:t>
      </w:r>
      <w:r w:rsidR="00DD09EB" w:rsidRPr="00C70B8B">
        <w:rPr>
          <w:rFonts w:ascii="Trebuchet MS" w:hAnsi="Trebuchet MS"/>
          <w:sz w:val="22"/>
          <w:szCs w:val="22"/>
        </w:rPr>
        <w:t>Imobiliárias</w:t>
      </w:r>
      <w:r w:rsidRPr="00AA099A">
        <w:rPr>
          <w:rFonts w:ascii="Trebuchet MS" w:hAnsi="Trebuchet MS"/>
          <w:sz w:val="22"/>
          <w:szCs w:val="22"/>
        </w:rPr>
        <w:t xml:space="preserve">, deduzidos os valores pertinentes aos </w:t>
      </w:r>
      <w:r w:rsidR="000C50DE">
        <w:rPr>
          <w:rFonts w:ascii="Trebuchet MS" w:hAnsi="Trebuchet MS"/>
          <w:sz w:val="22"/>
          <w:szCs w:val="22"/>
        </w:rPr>
        <w:t>C</w:t>
      </w:r>
      <w:r w:rsidRPr="00AA099A">
        <w:rPr>
          <w:rFonts w:ascii="Trebuchet MS" w:hAnsi="Trebuchet MS"/>
          <w:sz w:val="22"/>
          <w:szCs w:val="22"/>
        </w:rPr>
        <w:t xml:space="preserve">ustos à </w:t>
      </w:r>
      <w:r w:rsidR="000C50DE" w:rsidRPr="00AA099A">
        <w:rPr>
          <w:rFonts w:ascii="Trebuchet MS" w:hAnsi="Trebuchet MS"/>
          <w:sz w:val="22"/>
          <w:szCs w:val="22"/>
        </w:rPr>
        <w:t xml:space="preserve">Vista </w:t>
      </w:r>
      <w:r w:rsidRPr="00AA099A">
        <w:rPr>
          <w:rFonts w:ascii="Trebuchet MS" w:hAnsi="Trebuchet MS"/>
          <w:sz w:val="22"/>
          <w:szCs w:val="22"/>
        </w:rPr>
        <w:t>da Operação Estruturada</w:t>
      </w:r>
      <w:r w:rsidR="000C50DE" w:rsidRPr="002403FA">
        <w:rPr>
          <w:rFonts w:ascii="Trebuchet MS" w:hAnsi="Trebuchet MS"/>
          <w:sz w:val="22"/>
          <w:szCs w:val="22"/>
        </w:rPr>
        <w:t>, conforme definidos na cláusula 9.4 abaixo</w:t>
      </w:r>
      <w:r w:rsidRPr="00AA099A">
        <w:rPr>
          <w:rFonts w:ascii="Trebuchet MS" w:hAnsi="Trebuchet MS"/>
          <w:sz w:val="22"/>
          <w:szCs w:val="22"/>
        </w:rPr>
        <w:t>.</w:t>
      </w:r>
    </w:p>
    <w:p w:rsidR="00EF795F" w:rsidRPr="00AA099A" w:rsidRDefault="00EF795F" w:rsidP="004F1414">
      <w:pPr>
        <w:pStyle w:val="ListaColorida-nfase11"/>
        <w:spacing w:line="360" w:lineRule="auto"/>
        <w:ind w:left="851"/>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z w:val="22"/>
          <w:szCs w:val="22"/>
        </w:rPr>
      </w:pPr>
      <w:r w:rsidRPr="00AA099A">
        <w:rPr>
          <w:rFonts w:ascii="Trebuchet MS" w:hAnsi="Trebuchet MS" w:cs="Arial"/>
          <w:b/>
          <w:sz w:val="22"/>
          <w:szCs w:val="22"/>
        </w:rPr>
        <w:t>CLÁUSULA SEGUNDA – CARACTERÍSTICAS DA EMISSÃO E DAS</w:t>
      </w:r>
      <w:r w:rsidRPr="00AA099A">
        <w:rPr>
          <w:rFonts w:ascii="Trebuchet MS" w:hAnsi="Trebuchet MS"/>
          <w:b/>
          <w:color w:val="000000"/>
          <w:sz w:val="22"/>
          <w:szCs w:val="22"/>
        </w:rPr>
        <w:t xml:space="preserve"> DEBÊNTURES IMOBILIÁRIAS</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bookmarkStart w:id="14" w:name="_Ref305136275"/>
      <w:r w:rsidRPr="00AA099A">
        <w:rPr>
          <w:rFonts w:ascii="Trebuchet MS" w:hAnsi="Trebuchet MS"/>
          <w:sz w:val="22"/>
          <w:szCs w:val="22"/>
          <w:u w:val="single"/>
        </w:rPr>
        <w:t>Objeto Social da Emissora</w:t>
      </w:r>
      <w:r w:rsidRPr="00AA099A">
        <w:rPr>
          <w:rFonts w:ascii="Trebuchet MS" w:hAnsi="Trebuchet MS"/>
          <w:sz w:val="22"/>
          <w:szCs w:val="22"/>
        </w:rPr>
        <w:t xml:space="preserve">. </w:t>
      </w:r>
      <w:r w:rsidR="00EF795F" w:rsidRPr="00AA099A">
        <w:rPr>
          <w:rFonts w:ascii="Trebuchet MS" w:hAnsi="Trebuchet MS"/>
          <w:sz w:val="22"/>
          <w:szCs w:val="22"/>
        </w:rPr>
        <w:t xml:space="preserve">De acordo com o artigo </w:t>
      </w:r>
      <w:r w:rsidR="000D54FC" w:rsidRPr="00AA099A">
        <w:rPr>
          <w:rFonts w:ascii="Trebuchet MS" w:hAnsi="Trebuchet MS"/>
          <w:sz w:val="22"/>
          <w:szCs w:val="22"/>
        </w:rPr>
        <w:t>terceiro</w:t>
      </w:r>
      <w:r w:rsidR="00EF795F" w:rsidRPr="00AA099A">
        <w:rPr>
          <w:rFonts w:ascii="Trebuchet MS" w:hAnsi="Trebuchet MS"/>
          <w:sz w:val="22"/>
          <w:szCs w:val="22"/>
        </w:rPr>
        <w:t xml:space="preserve"> do Estatuto Social da Emissora das Debêntures</w:t>
      </w:r>
      <w:r w:rsidR="00FF1E3D" w:rsidRPr="00AA099A">
        <w:rPr>
          <w:rFonts w:ascii="Trebuchet MS" w:hAnsi="Trebuchet MS" w:cs="Tahoma"/>
          <w:sz w:val="22"/>
          <w:szCs w:val="22"/>
        </w:rPr>
        <w:t xml:space="preserve"> Imobiliárias</w:t>
      </w:r>
      <w:r w:rsidR="00EF795F" w:rsidRPr="00AA099A">
        <w:rPr>
          <w:rFonts w:ascii="Trebuchet MS" w:hAnsi="Trebuchet MS"/>
          <w:sz w:val="22"/>
          <w:szCs w:val="22"/>
        </w:rPr>
        <w:t>,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00EF795F" w:rsidRPr="00AA099A">
        <w:rPr>
          <w:rFonts w:ascii="Trebuchet MS" w:hAnsi="Trebuchet MS"/>
          <w:sz w:val="22"/>
          <w:szCs w:val="22"/>
        </w:rPr>
        <w:t xml:space="preserve"> tem por objeto social</w:t>
      </w:r>
      <w:r w:rsidR="000D54FC" w:rsidRPr="00AA099A">
        <w:rPr>
          <w:rFonts w:ascii="Trebuchet MS" w:hAnsi="Trebuchet MS"/>
          <w:sz w:val="22"/>
          <w:szCs w:val="22"/>
        </w:rPr>
        <w:t xml:space="preserve"> (i) administração de empreendimentos imobiliários próprios ou de terceiros, inclusive “shopping </w:t>
      </w:r>
      <w:proofErr w:type="spellStart"/>
      <w:r w:rsidR="000D54FC" w:rsidRPr="00AA099A">
        <w:rPr>
          <w:rFonts w:ascii="Trebuchet MS" w:hAnsi="Trebuchet MS"/>
          <w:sz w:val="22"/>
          <w:szCs w:val="22"/>
        </w:rPr>
        <w:t>centers</w:t>
      </w:r>
      <w:proofErr w:type="spellEnd"/>
      <w:r w:rsidR="000D54FC" w:rsidRPr="00AA099A">
        <w:rPr>
          <w:rFonts w:ascii="Trebuchet MS" w:hAnsi="Trebuchet MS"/>
          <w:sz w:val="22"/>
          <w:szCs w:val="22"/>
        </w:rPr>
        <w:t>”; (</w:t>
      </w:r>
      <w:proofErr w:type="gramStart"/>
      <w:r w:rsidR="000D54FC" w:rsidRPr="00AA099A">
        <w:rPr>
          <w:rFonts w:ascii="Trebuchet MS" w:hAnsi="Trebuchet MS"/>
          <w:sz w:val="22"/>
          <w:szCs w:val="22"/>
        </w:rPr>
        <w:t>ii</w:t>
      </w:r>
      <w:proofErr w:type="gramEnd"/>
      <w:r w:rsidR="000D54FC" w:rsidRPr="00AA099A">
        <w:rPr>
          <w:rFonts w:ascii="Trebuchet MS" w:hAnsi="Trebuchet MS"/>
          <w:sz w:val="22"/>
          <w:szCs w:val="22"/>
        </w:rPr>
        <w:t>) a compra e venda de imóveis prontos ou a construir, residenciais, comerciais, terrenos ou frações ideais; (iii) a locação de bens imóveis; (iv) a exploração de estacionamento r</w:t>
      </w:r>
      <w:r w:rsidR="00231905" w:rsidRPr="00AA099A">
        <w:rPr>
          <w:rFonts w:ascii="Trebuchet MS" w:hAnsi="Trebuchet MS"/>
          <w:sz w:val="22"/>
          <w:szCs w:val="22"/>
        </w:rPr>
        <w:t>o</w:t>
      </w:r>
      <w:r w:rsidR="000D54FC" w:rsidRPr="00AA099A">
        <w:rPr>
          <w:rFonts w:ascii="Trebuchet MS" w:hAnsi="Trebuchet MS"/>
          <w:sz w:val="22"/>
          <w:szCs w:val="22"/>
        </w:rPr>
        <w:t xml:space="preserve">tativo; (v) </w:t>
      </w:r>
      <w:r w:rsidR="004E33AC" w:rsidRPr="00AA099A">
        <w:rPr>
          <w:rFonts w:ascii="Trebuchet MS" w:hAnsi="Trebuchet MS"/>
          <w:sz w:val="22"/>
          <w:szCs w:val="22"/>
        </w:rPr>
        <w:t xml:space="preserve">exercício de outras atividades afins ou correlatas a seu objeto social; (vi) participação em fundos de </w:t>
      </w:r>
      <w:r w:rsidR="004E33AC" w:rsidRPr="00AA099A">
        <w:rPr>
          <w:rFonts w:ascii="Trebuchet MS" w:hAnsi="Trebuchet MS"/>
          <w:sz w:val="22"/>
          <w:szCs w:val="22"/>
        </w:rPr>
        <w:lastRenderedPageBreak/>
        <w:t>investimento imobiliário</w:t>
      </w:r>
      <w:r w:rsidR="0016595D" w:rsidRPr="00AA099A">
        <w:rPr>
          <w:rFonts w:ascii="Trebuchet MS" w:hAnsi="Trebuchet MS"/>
          <w:sz w:val="22"/>
          <w:szCs w:val="22"/>
        </w:rPr>
        <w:t>; (vii) a participação no capital de outras sociedades como sócia quotista ou acionista (“</w:t>
      </w:r>
      <w:r w:rsidR="0016595D" w:rsidRPr="00AA099A">
        <w:rPr>
          <w:rFonts w:ascii="Trebuchet MS" w:hAnsi="Trebuchet MS"/>
          <w:i/>
          <w:sz w:val="22"/>
          <w:szCs w:val="22"/>
          <w:u w:val="single"/>
        </w:rPr>
        <w:t>holding</w:t>
      </w:r>
      <w:r w:rsidR="0016595D" w:rsidRPr="00AA099A">
        <w:rPr>
          <w:rFonts w:ascii="Trebuchet MS" w:hAnsi="Trebuchet MS"/>
          <w:i/>
          <w:sz w:val="22"/>
          <w:szCs w:val="22"/>
        </w:rPr>
        <w:t>”</w:t>
      </w:r>
      <w:r w:rsidR="0016595D" w:rsidRPr="00AA099A">
        <w:rPr>
          <w:rFonts w:ascii="Trebuchet MS" w:hAnsi="Trebuchet MS"/>
          <w:sz w:val="22"/>
          <w:szCs w:val="22"/>
        </w:rPr>
        <w:t>).</w:t>
      </w:r>
    </w:p>
    <w:p w:rsidR="00EF795F" w:rsidRPr="00AA099A" w:rsidRDefault="00EF795F" w:rsidP="00D60A22">
      <w:pPr>
        <w:pStyle w:val="ListaColorida-nfase11"/>
        <w:spacing w:line="360" w:lineRule="auto"/>
        <w:ind w:left="0"/>
        <w:jc w:val="both"/>
        <w:rPr>
          <w:rFonts w:ascii="Trebuchet MS" w:hAnsi="Trebuchet MS"/>
          <w:sz w:val="22"/>
          <w:szCs w:val="22"/>
        </w:rPr>
      </w:pPr>
    </w:p>
    <w:p w:rsidR="00EF795F" w:rsidRPr="00AA099A" w:rsidRDefault="00825F91"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Emissão</w:t>
      </w:r>
      <w:r w:rsidRPr="00AA099A">
        <w:rPr>
          <w:rFonts w:ascii="Trebuchet MS" w:hAnsi="Trebuchet MS"/>
          <w:sz w:val="22"/>
          <w:szCs w:val="22"/>
        </w:rPr>
        <w:t xml:space="preserve">. </w:t>
      </w:r>
      <w:r w:rsidR="00EF795F" w:rsidRPr="00AA099A">
        <w:rPr>
          <w:rFonts w:ascii="Trebuchet MS" w:hAnsi="Trebuchet MS"/>
          <w:sz w:val="22"/>
          <w:szCs w:val="22"/>
        </w:rPr>
        <w:t xml:space="preserve">Esta Escritura de Emissão de Debêntures </w:t>
      </w:r>
      <w:r w:rsidR="0085449B" w:rsidRPr="00AA099A">
        <w:rPr>
          <w:rFonts w:ascii="Trebuchet MS" w:hAnsi="Trebuchet MS"/>
          <w:sz w:val="22"/>
          <w:szCs w:val="22"/>
        </w:rPr>
        <w:t xml:space="preserve">Imobiliárias </w:t>
      </w:r>
      <w:r w:rsidR="00EF795F" w:rsidRPr="00AA099A">
        <w:rPr>
          <w:rFonts w:ascii="Trebuchet MS" w:hAnsi="Trebuchet MS"/>
          <w:sz w:val="22"/>
          <w:szCs w:val="22"/>
        </w:rPr>
        <w:t>representa a 1ª</w:t>
      </w:r>
      <w:r w:rsidR="00901526" w:rsidRPr="00AA099A">
        <w:rPr>
          <w:rFonts w:ascii="Trebuchet MS" w:hAnsi="Trebuchet MS"/>
          <w:sz w:val="22"/>
          <w:szCs w:val="22"/>
        </w:rPr>
        <w:t xml:space="preserve"> (primeira)</w:t>
      </w:r>
      <w:r w:rsidR="00EF795F" w:rsidRPr="00AA099A">
        <w:rPr>
          <w:rFonts w:ascii="Trebuchet MS" w:hAnsi="Trebuchet MS"/>
          <w:sz w:val="22"/>
          <w:szCs w:val="22"/>
        </w:rPr>
        <w:t xml:space="preserve"> emissão de debênture</w:t>
      </w:r>
      <w:r w:rsidR="00901526" w:rsidRPr="00AA099A">
        <w:rPr>
          <w:rFonts w:ascii="Trebuchet MS" w:hAnsi="Trebuchet MS"/>
          <w:sz w:val="22"/>
          <w:szCs w:val="22"/>
        </w:rPr>
        <w:t>s</w:t>
      </w:r>
      <w:r w:rsidR="00EF795F" w:rsidRPr="00AA099A">
        <w:rPr>
          <w:rFonts w:ascii="Trebuchet MS" w:hAnsi="Trebuchet MS"/>
          <w:sz w:val="22"/>
          <w:szCs w:val="22"/>
        </w:rPr>
        <w:t xml:space="preserve"> da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00EF795F" w:rsidRPr="00AA099A">
        <w:rPr>
          <w:rFonts w:ascii="Trebuchet MS" w:hAnsi="Trebuchet MS"/>
          <w:sz w:val="22"/>
          <w:szCs w:val="22"/>
        </w:rPr>
        <w:t>.</w:t>
      </w:r>
    </w:p>
    <w:p w:rsidR="00EF795F" w:rsidRPr="00AA099A" w:rsidRDefault="00EF795F" w:rsidP="00D60A22">
      <w:pPr>
        <w:pStyle w:val="PargrafodaLista"/>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Valor Total da Emissão</w:t>
      </w:r>
      <w:r w:rsidRPr="00AA099A">
        <w:rPr>
          <w:rFonts w:ascii="Trebuchet MS" w:hAnsi="Trebuchet MS"/>
          <w:sz w:val="22"/>
          <w:szCs w:val="22"/>
        </w:rPr>
        <w:t xml:space="preserve">. </w:t>
      </w:r>
      <w:r w:rsidR="00EF795F" w:rsidRPr="00AA099A">
        <w:rPr>
          <w:rFonts w:ascii="Trebuchet MS" w:hAnsi="Trebuchet MS"/>
          <w:sz w:val="22"/>
          <w:szCs w:val="22"/>
        </w:rPr>
        <w:t xml:space="preserve">O valor total da emissão será de R$ </w:t>
      </w:r>
      <w:ins w:id="15" w:author="PMKA Advogados" w:date="2012-08-15T14:10:00Z">
        <w:r w:rsidR="001E7ABA">
          <w:rPr>
            <w:rFonts w:ascii="Trebuchet MS" w:hAnsi="Trebuchet MS"/>
            <w:sz w:val="22"/>
            <w:szCs w:val="22"/>
          </w:rPr>
          <w:t>60.000.001,20</w:t>
        </w:r>
        <w:r w:rsidR="001E7ABA" w:rsidRPr="00AA099A" w:rsidDel="00406341">
          <w:rPr>
            <w:rFonts w:ascii="Trebuchet MS" w:hAnsi="Trebuchet MS"/>
            <w:sz w:val="22"/>
            <w:szCs w:val="22"/>
          </w:rPr>
          <w:t xml:space="preserve"> </w:t>
        </w:r>
        <w:r w:rsidR="001E7ABA" w:rsidRPr="00AA099A">
          <w:rPr>
            <w:rFonts w:ascii="Trebuchet MS" w:hAnsi="Trebuchet MS"/>
            <w:sz w:val="22"/>
            <w:szCs w:val="22"/>
          </w:rPr>
          <w:t>(</w:t>
        </w:r>
        <w:r w:rsidR="001E7ABA">
          <w:rPr>
            <w:rFonts w:ascii="Trebuchet MS" w:hAnsi="Trebuchet MS"/>
            <w:sz w:val="22"/>
            <w:szCs w:val="22"/>
          </w:rPr>
          <w:t xml:space="preserve">sessenta milhões e um </w:t>
        </w:r>
        <w:r w:rsidR="001E7ABA" w:rsidRPr="00AA099A">
          <w:rPr>
            <w:rFonts w:ascii="Trebuchet MS" w:hAnsi="Trebuchet MS"/>
            <w:sz w:val="22"/>
            <w:szCs w:val="22"/>
          </w:rPr>
          <w:t>reais</w:t>
        </w:r>
        <w:r w:rsidR="001E7ABA">
          <w:rPr>
            <w:rFonts w:ascii="Trebuchet MS" w:hAnsi="Trebuchet MS"/>
            <w:sz w:val="22"/>
            <w:szCs w:val="22"/>
          </w:rPr>
          <w:t xml:space="preserve"> e vinte centavos</w:t>
        </w:r>
        <w:r w:rsidR="001E7ABA" w:rsidRPr="00AA099A">
          <w:rPr>
            <w:rFonts w:ascii="Trebuchet MS" w:hAnsi="Trebuchet MS"/>
            <w:sz w:val="22"/>
            <w:szCs w:val="22"/>
          </w:rPr>
          <w:t>)</w:t>
        </w:r>
      </w:ins>
      <w:del w:id="16" w:author="PMKA Advogados" w:date="2012-08-15T14:10:00Z">
        <w:r w:rsidR="00FC1407" w:rsidDel="001E7ABA">
          <w:rPr>
            <w:rFonts w:ascii="Trebuchet MS" w:hAnsi="Trebuchet MS"/>
            <w:sz w:val="22"/>
            <w:szCs w:val="22"/>
          </w:rPr>
          <w:delText>60.000.000,00</w:delText>
        </w:r>
        <w:r w:rsidR="00FC1407" w:rsidRPr="00AA099A" w:rsidDel="001E7ABA">
          <w:rPr>
            <w:rFonts w:ascii="Trebuchet MS" w:hAnsi="Trebuchet MS"/>
            <w:sz w:val="22"/>
            <w:szCs w:val="22"/>
          </w:rPr>
          <w:delText xml:space="preserve"> (</w:delText>
        </w:r>
        <w:r w:rsidR="00FC1407" w:rsidDel="001E7ABA">
          <w:rPr>
            <w:rFonts w:ascii="Trebuchet MS" w:hAnsi="Trebuchet MS"/>
            <w:sz w:val="22"/>
            <w:szCs w:val="22"/>
          </w:rPr>
          <w:delText>sessenta milhões de</w:delText>
        </w:r>
        <w:r w:rsidR="00FC1407" w:rsidRPr="00AA099A" w:rsidDel="001E7ABA">
          <w:rPr>
            <w:rFonts w:ascii="Trebuchet MS" w:hAnsi="Trebuchet MS"/>
            <w:sz w:val="22"/>
            <w:szCs w:val="22"/>
          </w:rPr>
          <w:delText xml:space="preserve"> </w:delText>
        </w:r>
        <w:r w:rsidR="00EF795F" w:rsidRPr="00AA099A" w:rsidDel="001E7ABA">
          <w:rPr>
            <w:rFonts w:ascii="Trebuchet MS" w:hAnsi="Trebuchet MS"/>
            <w:sz w:val="22"/>
            <w:szCs w:val="22"/>
          </w:rPr>
          <w:delText>reais)</w:delText>
        </w:r>
      </w:del>
      <w:r w:rsidR="00EF795F" w:rsidRPr="00AA099A">
        <w:rPr>
          <w:rFonts w:ascii="Trebuchet MS" w:hAnsi="Trebuchet MS"/>
          <w:sz w:val="22"/>
          <w:szCs w:val="22"/>
        </w:rPr>
        <w:t xml:space="preserve"> (“</w:t>
      </w:r>
      <w:r w:rsidR="00EF795F" w:rsidRPr="00AA099A">
        <w:rPr>
          <w:rFonts w:ascii="Trebuchet MS" w:hAnsi="Trebuchet MS"/>
          <w:sz w:val="22"/>
          <w:szCs w:val="22"/>
          <w:u w:val="single"/>
        </w:rPr>
        <w:t>Valor Total da Emissão</w:t>
      </w:r>
      <w:r w:rsidR="00EF795F" w:rsidRPr="00AA099A">
        <w:rPr>
          <w:rFonts w:ascii="Trebuchet MS" w:hAnsi="Trebuchet MS"/>
          <w:sz w:val="22"/>
          <w:szCs w:val="22"/>
        </w:rPr>
        <w:t>”).</w:t>
      </w:r>
    </w:p>
    <w:p w:rsidR="0085449B" w:rsidRPr="00AA099A" w:rsidRDefault="0085449B" w:rsidP="00D60A22">
      <w:pPr>
        <w:pStyle w:val="PargrafodaLista"/>
        <w:rPr>
          <w:rFonts w:ascii="Trebuchet MS" w:hAnsi="Trebuchet MS"/>
          <w:sz w:val="22"/>
          <w:szCs w:val="22"/>
        </w:rPr>
      </w:pPr>
    </w:p>
    <w:p w:rsidR="0085449B" w:rsidRPr="00AA099A" w:rsidRDefault="0085449B"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Comprovação de Titularidade das Debêntures Imobiliárias</w:t>
      </w:r>
      <w:r w:rsidRPr="00AA099A">
        <w:rPr>
          <w:rFonts w:ascii="Trebuchet MS" w:hAnsi="Trebuchet MS"/>
          <w:sz w:val="22"/>
          <w:szCs w:val="22"/>
        </w:rPr>
        <w:t xml:space="preserve">: Para todos os fins de direito, a titularidade das Debêntures Imobiliárias será comprovada pela inscrição do nome do Debenturista no Livro de Registro de Debêntures </w:t>
      </w:r>
      <w:r w:rsidR="00673463">
        <w:rPr>
          <w:rFonts w:ascii="Trebuchet MS" w:hAnsi="Trebuchet MS"/>
          <w:sz w:val="22"/>
          <w:szCs w:val="22"/>
        </w:rPr>
        <w:t xml:space="preserve">e no </w:t>
      </w:r>
      <w:r w:rsidR="00673463" w:rsidRPr="008E12EB">
        <w:rPr>
          <w:rFonts w:ascii="Trebuchet MS" w:hAnsi="Trebuchet MS" w:cs="Arial"/>
          <w:sz w:val="22"/>
          <w:szCs w:val="22"/>
        </w:rPr>
        <w:t>Livro de Registro de Transferência das Debêntures</w:t>
      </w:r>
      <w:r w:rsidRPr="00AA099A">
        <w:rPr>
          <w:rFonts w:ascii="Trebuchet MS" w:hAnsi="Trebuchet MS"/>
          <w:sz w:val="22"/>
          <w:szCs w:val="22"/>
        </w:rPr>
        <w:t xml:space="preserve">. O Livro de Registro de Debêntures </w:t>
      </w:r>
      <w:r w:rsidR="00673463">
        <w:rPr>
          <w:rFonts w:ascii="Trebuchet MS" w:hAnsi="Trebuchet MS"/>
          <w:sz w:val="22"/>
          <w:szCs w:val="22"/>
        </w:rPr>
        <w:t xml:space="preserve">e o </w:t>
      </w:r>
      <w:r w:rsidR="00673463" w:rsidRPr="00C70B8B">
        <w:rPr>
          <w:rFonts w:ascii="Trebuchet MS" w:hAnsi="Trebuchet MS" w:cs="Arial"/>
          <w:sz w:val="22"/>
          <w:szCs w:val="22"/>
        </w:rPr>
        <w:t>Livro de Registro de Transferência das Debêntures</w:t>
      </w:r>
      <w:r w:rsidR="00673463" w:rsidRPr="00AA099A">
        <w:rPr>
          <w:rFonts w:ascii="Trebuchet MS" w:hAnsi="Trebuchet MS"/>
          <w:sz w:val="22"/>
          <w:szCs w:val="22"/>
        </w:rPr>
        <w:t xml:space="preserve"> </w:t>
      </w:r>
      <w:r w:rsidR="00DD09EB" w:rsidRPr="00AA099A">
        <w:rPr>
          <w:rFonts w:ascii="Trebuchet MS" w:hAnsi="Trebuchet MS"/>
          <w:sz w:val="22"/>
          <w:szCs w:val="22"/>
        </w:rPr>
        <w:t>ser</w:t>
      </w:r>
      <w:r w:rsidR="00673463">
        <w:rPr>
          <w:rFonts w:ascii="Trebuchet MS" w:hAnsi="Trebuchet MS"/>
          <w:sz w:val="22"/>
          <w:szCs w:val="22"/>
        </w:rPr>
        <w:t>ão</w:t>
      </w:r>
      <w:r w:rsidR="00DD09EB" w:rsidRPr="00AA099A">
        <w:rPr>
          <w:rFonts w:ascii="Trebuchet MS" w:hAnsi="Trebuchet MS"/>
          <w:sz w:val="22"/>
          <w:szCs w:val="22"/>
        </w:rPr>
        <w:t xml:space="preserve"> custodiado</w:t>
      </w:r>
      <w:r w:rsidR="00673463">
        <w:rPr>
          <w:rFonts w:ascii="Trebuchet MS" w:hAnsi="Trebuchet MS"/>
          <w:sz w:val="22"/>
          <w:szCs w:val="22"/>
        </w:rPr>
        <w:t>s</w:t>
      </w:r>
      <w:r w:rsidR="00DD09EB" w:rsidRPr="00AA099A">
        <w:rPr>
          <w:rFonts w:ascii="Trebuchet MS" w:hAnsi="Trebuchet MS"/>
          <w:sz w:val="22"/>
          <w:szCs w:val="22"/>
        </w:rPr>
        <w:t>, até o resgate integral das Debêntures, pel</w:t>
      </w:r>
      <w:r w:rsidR="009E6F6A">
        <w:rPr>
          <w:rFonts w:ascii="Trebuchet MS" w:hAnsi="Trebuchet MS"/>
          <w:sz w:val="22"/>
          <w:szCs w:val="22"/>
        </w:rPr>
        <w:t>a Emissora</w:t>
      </w:r>
      <w:r w:rsidR="00DD09EB" w:rsidRPr="00AA099A">
        <w:rPr>
          <w:rFonts w:ascii="Trebuchet MS" w:hAnsi="Trebuchet MS"/>
          <w:sz w:val="22"/>
          <w:szCs w:val="22"/>
        </w:rPr>
        <w:t>, cabendo a ess</w:t>
      </w:r>
      <w:r w:rsidR="009E6F6A">
        <w:rPr>
          <w:rFonts w:ascii="Trebuchet MS" w:hAnsi="Trebuchet MS"/>
          <w:sz w:val="22"/>
          <w:szCs w:val="22"/>
        </w:rPr>
        <w:t>a</w:t>
      </w:r>
      <w:r w:rsidR="00DD09EB" w:rsidRPr="00AA099A">
        <w:rPr>
          <w:rFonts w:ascii="Trebuchet MS" w:hAnsi="Trebuchet MS"/>
          <w:sz w:val="22"/>
          <w:szCs w:val="22"/>
        </w:rPr>
        <w:t xml:space="preserve"> a realização de todos os lançamentos e averbações devidos</w:t>
      </w:r>
      <w:r w:rsidRPr="00AA099A">
        <w:rPr>
          <w:rFonts w:ascii="Trebuchet MS" w:hAnsi="Trebuchet MS"/>
          <w:sz w:val="22"/>
          <w:szCs w:val="22"/>
        </w:rPr>
        <w:t xml:space="preserve">. A transferência das Debêntures Imobiliárias e de suas garantias deverá ser averbada no Livro de Registro de Debêntures </w:t>
      </w:r>
      <w:r w:rsidR="00811FA5">
        <w:rPr>
          <w:rFonts w:ascii="Trebuchet MS" w:hAnsi="Trebuchet MS"/>
          <w:sz w:val="22"/>
          <w:szCs w:val="22"/>
        </w:rPr>
        <w:t xml:space="preserve">e no </w:t>
      </w:r>
      <w:r w:rsidR="00811FA5" w:rsidRPr="00C70B8B">
        <w:rPr>
          <w:rFonts w:ascii="Trebuchet MS" w:hAnsi="Trebuchet MS" w:cs="Arial"/>
          <w:sz w:val="22"/>
          <w:szCs w:val="22"/>
        </w:rPr>
        <w:t>Livro de Registro de Transferência das Debêntures</w:t>
      </w:r>
      <w:r w:rsidRPr="00AA099A">
        <w:rPr>
          <w:rFonts w:ascii="Trebuchet MS" w:hAnsi="Trebuchet MS"/>
          <w:sz w:val="22"/>
          <w:szCs w:val="22"/>
        </w:rPr>
        <w:t xml:space="preserve">. </w:t>
      </w:r>
    </w:p>
    <w:p w:rsidR="00EF795F" w:rsidRPr="00AA099A" w:rsidRDefault="00EF795F" w:rsidP="00D60A22">
      <w:pPr>
        <w:rPr>
          <w:rFonts w:ascii="Trebuchet MS" w:hAnsi="Trebuchet MS"/>
          <w:sz w:val="22"/>
          <w:szCs w:val="22"/>
        </w:rPr>
      </w:pPr>
    </w:p>
    <w:p w:rsidR="00694A9A" w:rsidRPr="00AA099A" w:rsidRDefault="00694A9A"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Colocação e Procedimentos de Distribuição</w:t>
      </w:r>
      <w:r w:rsidRPr="00AA099A">
        <w:rPr>
          <w:rFonts w:ascii="Trebuchet MS" w:hAnsi="Trebuchet MS"/>
          <w:sz w:val="22"/>
          <w:szCs w:val="22"/>
        </w:rPr>
        <w:t xml:space="preserve">. A distribuição das Debêntures </w:t>
      </w:r>
      <w:r w:rsidR="00DD09EB" w:rsidRPr="00AA099A">
        <w:rPr>
          <w:rFonts w:ascii="Trebuchet MS" w:hAnsi="Trebuchet MS"/>
          <w:sz w:val="22"/>
          <w:szCs w:val="22"/>
        </w:rPr>
        <w:t>Imobiliárias será privada, sem a intermediação ou esforço de venda por parte de instituições integrantes do sistema de distribuição de valores mobiliários e não serão registradas no sistema de negociação de balcão organizado da CETIP S.A. e da BM&amp;FBOVESPA;</w:t>
      </w:r>
    </w:p>
    <w:p w:rsidR="00694A9A" w:rsidRPr="00AA099A" w:rsidRDefault="00694A9A" w:rsidP="00D60A22">
      <w:pPr>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Características da</w:t>
      </w:r>
      <w:r w:rsidR="00A10E32" w:rsidRPr="00AA099A">
        <w:rPr>
          <w:rFonts w:ascii="Trebuchet MS" w:hAnsi="Trebuchet MS"/>
          <w:sz w:val="22"/>
          <w:szCs w:val="22"/>
          <w:u w:val="single"/>
        </w:rPr>
        <w:t>s</w:t>
      </w:r>
      <w:r w:rsidRPr="00AA099A">
        <w:rPr>
          <w:rFonts w:ascii="Trebuchet MS" w:hAnsi="Trebuchet MS"/>
          <w:sz w:val="22"/>
          <w:szCs w:val="22"/>
          <w:u w:val="single"/>
        </w:rPr>
        <w:t xml:space="preserve"> Debêntures Imobiliárias</w:t>
      </w:r>
      <w:r w:rsidRPr="00AA099A">
        <w:rPr>
          <w:rFonts w:ascii="Trebuchet MS" w:hAnsi="Trebuchet MS"/>
          <w:sz w:val="22"/>
          <w:szCs w:val="22"/>
        </w:rPr>
        <w:t xml:space="preserve">. </w:t>
      </w:r>
      <w:r w:rsidR="00EF795F" w:rsidRPr="00AA099A">
        <w:rPr>
          <w:rFonts w:ascii="Trebuchet MS" w:hAnsi="Trebuchet MS"/>
          <w:sz w:val="22"/>
          <w:szCs w:val="22"/>
        </w:rPr>
        <w:t>Ser</w:t>
      </w:r>
      <w:r w:rsidR="00901526" w:rsidRPr="00AA099A">
        <w:rPr>
          <w:rFonts w:ascii="Trebuchet MS" w:hAnsi="Trebuchet MS"/>
          <w:sz w:val="22"/>
          <w:szCs w:val="22"/>
        </w:rPr>
        <w:t>ão</w:t>
      </w:r>
      <w:r w:rsidR="00EF795F" w:rsidRPr="00AA099A">
        <w:rPr>
          <w:rFonts w:ascii="Trebuchet MS" w:hAnsi="Trebuchet MS"/>
          <w:sz w:val="22"/>
          <w:szCs w:val="22"/>
        </w:rPr>
        <w:t xml:space="preserve"> emitida</w:t>
      </w:r>
      <w:r w:rsidR="00901526" w:rsidRPr="00AA099A">
        <w:rPr>
          <w:rFonts w:ascii="Trebuchet MS" w:hAnsi="Trebuchet MS"/>
          <w:sz w:val="22"/>
          <w:szCs w:val="22"/>
        </w:rPr>
        <w:t>s</w:t>
      </w:r>
      <w:r w:rsidR="00EF795F" w:rsidRPr="00AA099A">
        <w:rPr>
          <w:rFonts w:ascii="Trebuchet MS" w:hAnsi="Trebuchet MS"/>
          <w:sz w:val="22"/>
          <w:szCs w:val="22"/>
        </w:rPr>
        <w:t xml:space="preserve"> </w:t>
      </w:r>
      <w:del w:id="17" w:author="PMKA Advogados" w:date="2012-08-15T13:16:00Z">
        <w:r w:rsidR="000C50DE" w:rsidDel="001C04AC">
          <w:rPr>
            <w:rFonts w:ascii="Trebuchet MS" w:hAnsi="Trebuchet MS"/>
            <w:sz w:val="22"/>
            <w:szCs w:val="22"/>
          </w:rPr>
          <w:delText>1</w:delText>
        </w:r>
      </w:del>
      <w:ins w:id="18" w:author="PMKA Advogados" w:date="2012-08-15T13:16:00Z">
        <w:r w:rsidR="001C04AC">
          <w:rPr>
            <w:rFonts w:ascii="Trebuchet MS" w:hAnsi="Trebuchet MS"/>
            <w:sz w:val="22"/>
            <w:szCs w:val="22"/>
          </w:rPr>
          <w:t>3</w:t>
        </w:r>
      </w:ins>
      <w:r w:rsidR="000C50DE">
        <w:rPr>
          <w:rFonts w:ascii="Trebuchet MS" w:hAnsi="Trebuchet MS"/>
          <w:sz w:val="22"/>
          <w:szCs w:val="22"/>
        </w:rPr>
        <w:t>7</w:t>
      </w:r>
      <w:r w:rsidR="000C50DE" w:rsidRPr="00AA099A">
        <w:rPr>
          <w:rFonts w:ascii="Trebuchet MS" w:hAnsi="Trebuchet MS"/>
          <w:sz w:val="22"/>
          <w:szCs w:val="22"/>
        </w:rPr>
        <w:t xml:space="preserve"> </w:t>
      </w:r>
      <w:r w:rsidR="00EF795F" w:rsidRPr="00AA099A">
        <w:rPr>
          <w:rFonts w:ascii="Trebuchet MS" w:hAnsi="Trebuchet MS"/>
          <w:sz w:val="22"/>
          <w:szCs w:val="22"/>
        </w:rPr>
        <w:t>(</w:t>
      </w:r>
      <w:del w:id="19" w:author="PMKA Advogados" w:date="2012-08-15T13:16:00Z">
        <w:r w:rsidR="000C50DE" w:rsidDel="001C04AC">
          <w:rPr>
            <w:rFonts w:ascii="Trebuchet MS" w:hAnsi="Trebuchet MS"/>
            <w:sz w:val="22"/>
            <w:szCs w:val="22"/>
          </w:rPr>
          <w:delText>dezessete</w:delText>
        </w:r>
      </w:del>
      <w:ins w:id="20" w:author="PMKA Advogados" w:date="2012-08-15T13:16:00Z">
        <w:r w:rsidR="001C04AC">
          <w:rPr>
            <w:rFonts w:ascii="Trebuchet MS" w:hAnsi="Trebuchet MS"/>
            <w:sz w:val="22"/>
            <w:szCs w:val="22"/>
          </w:rPr>
          <w:t>trinta e sete</w:t>
        </w:r>
      </w:ins>
      <w:r w:rsidR="00EF795F" w:rsidRPr="00AA099A">
        <w:rPr>
          <w:rFonts w:ascii="Trebuchet MS" w:hAnsi="Trebuchet MS"/>
          <w:sz w:val="22"/>
          <w:szCs w:val="22"/>
        </w:rPr>
        <w:t xml:space="preserve">) Debêntures Imobiliárias, dividida em </w:t>
      </w:r>
      <w:r w:rsidR="00A10E32" w:rsidRPr="00AA099A">
        <w:rPr>
          <w:rFonts w:ascii="Trebuchet MS" w:hAnsi="Trebuchet MS"/>
          <w:sz w:val="22"/>
          <w:szCs w:val="22"/>
        </w:rPr>
        <w:t>3</w:t>
      </w:r>
      <w:r w:rsidR="00EF795F" w:rsidRPr="00AA099A">
        <w:rPr>
          <w:rFonts w:ascii="Trebuchet MS" w:hAnsi="Trebuchet MS"/>
          <w:sz w:val="22"/>
          <w:szCs w:val="22"/>
        </w:rPr>
        <w:t xml:space="preserve"> </w:t>
      </w:r>
      <w:r w:rsidR="00901526" w:rsidRPr="00AA099A">
        <w:rPr>
          <w:rFonts w:ascii="Trebuchet MS" w:hAnsi="Trebuchet MS"/>
          <w:sz w:val="22"/>
          <w:szCs w:val="22"/>
        </w:rPr>
        <w:t>(</w:t>
      </w:r>
      <w:r w:rsidR="00A10E32" w:rsidRPr="00AA099A">
        <w:rPr>
          <w:rFonts w:ascii="Trebuchet MS" w:hAnsi="Trebuchet MS"/>
          <w:sz w:val="22"/>
          <w:szCs w:val="22"/>
        </w:rPr>
        <w:t>três</w:t>
      </w:r>
      <w:r w:rsidR="00901526" w:rsidRPr="00AA099A">
        <w:rPr>
          <w:rFonts w:ascii="Trebuchet MS" w:hAnsi="Trebuchet MS"/>
          <w:sz w:val="22"/>
          <w:szCs w:val="22"/>
        </w:rPr>
        <w:t xml:space="preserve">) </w:t>
      </w:r>
      <w:r w:rsidR="00694A9A" w:rsidRPr="00AA099A">
        <w:rPr>
          <w:rFonts w:ascii="Trebuchet MS" w:hAnsi="Trebuchet MS"/>
          <w:sz w:val="22"/>
          <w:szCs w:val="22"/>
        </w:rPr>
        <w:t>s</w:t>
      </w:r>
      <w:r w:rsidR="00EF795F" w:rsidRPr="00AA099A">
        <w:rPr>
          <w:rFonts w:ascii="Trebuchet MS" w:hAnsi="Trebuchet MS"/>
          <w:sz w:val="22"/>
          <w:szCs w:val="22"/>
        </w:rPr>
        <w:t xml:space="preserve">éries </w:t>
      </w:r>
      <w:r w:rsidR="00694A9A" w:rsidRPr="00AA099A">
        <w:rPr>
          <w:rFonts w:ascii="Trebuchet MS" w:hAnsi="Trebuchet MS"/>
          <w:sz w:val="22"/>
          <w:szCs w:val="22"/>
        </w:rPr>
        <w:t>(“</w:t>
      </w:r>
      <w:r w:rsidR="00694A9A" w:rsidRPr="00AA099A">
        <w:rPr>
          <w:rFonts w:ascii="Trebuchet MS" w:hAnsi="Trebuchet MS"/>
          <w:sz w:val="22"/>
          <w:szCs w:val="22"/>
          <w:u w:val="single"/>
        </w:rPr>
        <w:t>Série(s)</w:t>
      </w:r>
      <w:r w:rsidR="00694A9A" w:rsidRPr="00AA099A">
        <w:rPr>
          <w:rFonts w:ascii="Trebuchet MS" w:hAnsi="Trebuchet MS"/>
          <w:sz w:val="22"/>
          <w:szCs w:val="22"/>
        </w:rPr>
        <w:t xml:space="preserve">”) </w:t>
      </w:r>
      <w:r w:rsidR="00282C94">
        <w:rPr>
          <w:rFonts w:ascii="Trebuchet MS" w:hAnsi="Trebuchet MS"/>
          <w:sz w:val="22"/>
          <w:szCs w:val="22"/>
        </w:rPr>
        <w:t xml:space="preserve">da 1ª (primeira) Emissão, </w:t>
      </w:r>
      <w:r w:rsidR="00EF795F" w:rsidRPr="00AA099A">
        <w:rPr>
          <w:rFonts w:ascii="Trebuchet MS" w:hAnsi="Trebuchet MS"/>
          <w:sz w:val="22"/>
          <w:szCs w:val="22"/>
        </w:rPr>
        <w:t>com as seguintes características:</w:t>
      </w:r>
    </w:p>
    <w:bookmarkEnd w:id="14"/>
    <w:p w:rsidR="00825F91" w:rsidRPr="00AA099A" w:rsidRDefault="00825F91" w:rsidP="00363D9C">
      <w:pPr>
        <w:pStyle w:val="ListaColorida-nfase11"/>
        <w:spacing w:line="360" w:lineRule="auto"/>
        <w:ind w:left="1560" w:hanging="709"/>
        <w:jc w:val="both"/>
        <w:rPr>
          <w:rFonts w:ascii="Trebuchet MS" w:hAnsi="Trebuchet MS"/>
          <w:sz w:val="22"/>
          <w:szCs w:val="22"/>
        </w:rPr>
      </w:pPr>
    </w:p>
    <w:p w:rsidR="00825F91" w:rsidRPr="00AA099A" w:rsidRDefault="00825F91" w:rsidP="00363D9C">
      <w:pPr>
        <w:pStyle w:val="ListaColorida-nfase11"/>
        <w:numPr>
          <w:ilvl w:val="2"/>
          <w:numId w:val="8"/>
        </w:numPr>
        <w:spacing w:line="360" w:lineRule="auto"/>
        <w:ind w:left="1560" w:hanging="709"/>
        <w:jc w:val="both"/>
        <w:rPr>
          <w:rFonts w:ascii="Trebuchet MS" w:hAnsi="Trebuchet MS"/>
          <w:sz w:val="22"/>
          <w:szCs w:val="22"/>
        </w:rPr>
      </w:pPr>
      <w:r w:rsidRPr="00AA099A">
        <w:rPr>
          <w:rFonts w:ascii="Trebuchet MS" w:hAnsi="Trebuchet MS"/>
          <w:sz w:val="22"/>
          <w:szCs w:val="22"/>
        </w:rPr>
        <w:t>As características da 1ª Série das Debêntures são as seguintes:</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Ser</w:t>
      </w:r>
      <w:r w:rsidR="00997260" w:rsidRPr="00AA099A">
        <w:rPr>
          <w:rFonts w:ascii="Trebuchet MS" w:hAnsi="Trebuchet MS"/>
          <w:sz w:val="22"/>
          <w:szCs w:val="22"/>
        </w:rPr>
        <w:t>á</w:t>
      </w:r>
      <w:r w:rsidRPr="00AA099A">
        <w:rPr>
          <w:rFonts w:ascii="Trebuchet MS" w:hAnsi="Trebuchet MS"/>
          <w:sz w:val="22"/>
          <w:szCs w:val="22"/>
        </w:rPr>
        <w:t xml:space="preserve"> emitida </w:t>
      </w:r>
      <w:r w:rsidR="00997260" w:rsidRPr="00AA099A">
        <w:rPr>
          <w:rFonts w:ascii="Trebuchet MS" w:hAnsi="Trebuchet MS"/>
          <w:sz w:val="22"/>
          <w:szCs w:val="22"/>
        </w:rPr>
        <w:t xml:space="preserve">1 </w:t>
      </w:r>
      <w:r w:rsidRPr="00AA099A">
        <w:rPr>
          <w:rFonts w:ascii="Trebuchet MS" w:hAnsi="Trebuchet MS"/>
          <w:sz w:val="22"/>
          <w:szCs w:val="22"/>
        </w:rPr>
        <w:t>(</w:t>
      </w:r>
      <w:r w:rsidR="00997260" w:rsidRPr="00AA099A">
        <w:rPr>
          <w:rFonts w:ascii="Trebuchet MS" w:hAnsi="Trebuchet MS"/>
          <w:sz w:val="22"/>
          <w:szCs w:val="22"/>
        </w:rPr>
        <w:t>uma</w:t>
      </w:r>
      <w:r w:rsidRPr="00AA099A">
        <w:rPr>
          <w:rFonts w:ascii="Trebuchet MS" w:hAnsi="Trebuchet MS"/>
          <w:sz w:val="22"/>
          <w:szCs w:val="22"/>
        </w:rPr>
        <w:t>) Debênture Imobiliária, relativa à 1ª Série;</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xml:space="preserve">. </w:t>
      </w:r>
      <w:r w:rsidR="00DD09EB" w:rsidRPr="00AA099A">
        <w:rPr>
          <w:rFonts w:ascii="Trebuchet MS" w:hAnsi="Trebuchet MS"/>
          <w:sz w:val="22"/>
          <w:szCs w:val="22"/>
        </w:rPr>
        <w:t>As Debêntures são da espécie quirografária</w:t>
      </w:r>
      <w:r w:rsidR="00C41023">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w:t>
      </w:r>
      <w:r w:rsidRPr="00AA099A">
        <w:rPr>
          <w:rFonts w:ascii="Trebuchet MS" w:hAnsi="Trebuchet MS"/>
          <w:sz w:val="22"/>
          <w:szCs w:val="22"/>
        </w:rPr>
        <w:lastRenderedPageBreak/>
        <w:t xml:space="preserve">todos os fins de direito, a titularidade das Debêntures Imobiliária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bem como pelo registro do nome do Debenturista e do número das Debêntures Imobiliárias de sua propriedade nos Livros de Registro e Transferência de Debêntures da Emissora;</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xml:space="preserve">. Para todos os </w:t>
      </w:r>
      <w:r w:rsidR="00860C36" w:rsidRPr="00AA099A">
        <w:rPr>
          <w:rFonts w:ascii="Trebuchet MS" w:hAnsi="Trebuchet MS"/>
          <w:sz w:val="22"/>
          <w:szCs w:val="22"/>
        </w:rPr>
        <w:t>fins e efeitos legais</w:t>
      </w:r>
      <w:r w:rsidRPr="00AA099A">
        <w:rPr>
          <w:rFonts w:ascii="Trebuchet MS" w:hAnsi="Trebuchet MS"/>
          <w:sz w:val="22"/>
          <w:szCs w:val="22"/>
        </w:rPr>
        <w:t xml:space="preserve">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a data de emissão das Debêntures Imobiliárias será a data </w:t>
      </w:r>
      <w:r w:rsidR="00694A9A" w:rsidRPr="00AA099A">
        <w:rPr>
          <w:rFonts w:ascii="Trebuchet MS" w:hAnsi="Trebuchet MS"/>
          <w:sz w:val="22"/>
          <w:szCs w:val="22"/>
        </w:rPr>
        <w:t>da</w:t>
      </w:r>
      <w:r w:rsidR="00860C36" w:rsidRPr="00AA099A">
        <w:rPr>
          <w:rFonts w:ascii="Trebuchet MS" w:hAnsi="Trebuchet MS"/>
          <w:sz w:val="22"/>
          <w:szCs w:val="22"/>
        </w:rPr>
        <w:t xml:space="preserve"> efetiva integralização das Debêntures pelo Debenturista (“</w:t>
      </w:r>
      <w:r w:rsidR="00860C36" w:rsidRPr="00AA099A">
        <w:rPr>
          <w:rFonts w:ascii="Trebuchet MS" w:hAnsi="Trebuchet MS"/>
          <w:sz w:val="22"/>
          <w:szCs w:val="22"/>
          <w:u w:val="single"/>
        </w:rPr>
        <w:t>Data de Emissão</w:t>
      </w:r>
      <w:r w:rsidR="00860C36" w:rsidRPr="00AA099A">
        <w:rPr>
          <w:rFonts w:ascii="Trebuchet MS" w:hAnsi="Trebuchet MS"/>
          <w:sz w:val="22"/>
          <w:szCs w:val="22"/>
        </w:rPr>
        <w:t xml:space="preserve">”). Na Data de Emissão, </w:t>
      </w:r>
      <w:r w:rsidR="00DD09EB" w:rsidRPr="00AA099A">
        <w:rPr>
          <w:rFonts w:ascii="Trebuchet MS" w:hAnsi="Trebuchet MS"/>
          <w:sz w:val="22"/>
          <w:szCs w:val="22"/>
        </w:rPr>
        <w:t xml:space="preserve">as partes deverão firmar </w:t>
      </w:r>
      <w:r w:rsidR="00803B81">
        <w:rPr>
          <w:rFonts w:ascii="Trebuchet MS" w:hAnsi="Trebuchet MS"/>
          <w:sz w:val="22"/>
          <w:szCs w:val="22"/>
        </w:rPr>
        <w:t>o Boletim de Subscrição</w:t>
      </w:r>
      <w:r w:rsidR="00DD09EB"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Valor Total da 1ª Série</w:t>
      </w:r>
      <w:r w:rsidRPr="00AA099A">
        <w:rPr>
          <w:rFonts w:ascii="Trebuchet MS" w:hAnsi="Trebuchet MS"/>
          <w:sz w:val="22"/>
          <w:szCs w:val="22"/>
        </w:rPr>
        <w:t xml:space="preserve">. Na presente data, o valor total da 1ª Série da Emissão é de R$ </w:t>
      </w:r>
      <w:del w:id="21" w:author="PMKA Advogados" w:date="2012-08-14T11:44:00Z">
        <w:r w:rsidR="00406341" w:rsidRPr="00C70B8B" w:rsidDel="008C1467">
          <w:rPr>
            <w:rFonts w:ascii="Trebuchet MS" w:hAnsi="Trebuchet MS"/>
            <w:sz w:val="22"/>
            <w:szCs w:val="22"/>
          </w:rPr>
          <w:delText>[•]</w:delText>
        </w:r>
        <w:r w:rsidRPr="00AA099A" w:rsidDel="008C1467">
          <w:rPr>
            <w:rFonts w:ascii="Trebuchet MS" w:hAnsi="Trebuchet MS"/>
            <w:sz w:val="22"/>
            <w:szCs w:val="22"/>
          </w:rPr>
          <w:delText xml:space="preserve"> </w:delText>
        </w:r>
      </w:del>
      <w:ins w:id="22" w:author="PMKA Advogados" w:date="2012-08-14T11:44:00Z">
        <w:r w:rsidR="008C1467">
          <w:rPr>
            <w:rFonts w:ascii="Trebuchet MS" w:hAnsi="Trebuchet MS"/>
            <w:sz w:val="22"/>
            <w:szCs w:val="22"/>
          </w:rPr>
          <w:t>7.000.000,</w:t>
        </w:r>
      </w:ins>
      <w:ins w:id="23" w:author="PMKA Advogados" w:date="2012-08-14T12:03:00Z">
        <w:r w:rsidR="009E0E15">
          <w:rPr>
            <w:rFonts w:ascii="Trebuchet MS" w:hAnsi="Trebuchet MS"/>
            <w:sz w:val="22"/>
            <w:szCs w:val="22"/>
          </w:rPr>
          <w:t>14</w:t>
        </w:r>
      </w:ins>
      <w:ins w:id="24" w:author="PMKA Advogados" w:date="2012-08-14T11:44:00Z">
        <w:r w:rsidR="008C1467" w:rsidRPr="00AA099A">
          <w:rPr>
            <w:rFonts w:ascii="Trebuchet MS" w:hAnsi="Trebuchet MS"/>
            <w:sz w:val="22"/>
            <w:szCs w:val="22"/>
          </w:rPr>
          <w:t xml:space="preserve"> </w:t>
        </w:r>
      </w:ins>
      <w:del w:id="25" w:author="PMKA Advogados" w:date="2012-08-14T11:44:00Z">
        <w:r w:rsidRPr="00AA099A" w:rsidDel="008C1467">
          <w:rPr>
            <w:rFonts w:ascii="Trebuchet MS" w:hAnsi="Trebuchet MS"/>
            <w:sz w:val="22"/>
            <w:szCs w:val="22"/>
          </w:rPr>
          <w:delText>(</w:delText>
        </w:r>
        <w:r w:rsidR="00406341" w:rsidRPr="00C70B8B" w:rsidDel="008C1467">
          <w:rPr>
            <w:rFonts w:ascii="Trebuchet MS" w:hAnsi="Trebuchet MS"/>
            <w:sz w:val="22"/>
            <w:szCs w:val="22"/>
          </w:rPr>
          <w:delText xml:space="preserve">[•] </w:delText>
        </w:r>
      </w:del>
      <w:ins w:id="26" w:author="PMKA Advogados" w:date="2012-08-14T11:44:00Z">
        <w:r w:rsidR="008C1467" w:rsidRPr="00AA099A">
          <w:rPr>
            <w:rFonts w:ascii="Trebuchet MS" w:hAnsi="Trebuchet MS"/>
            <w:sz w:val="22"/>
            <w:szCs w:val="22"/>
          </w:rPr>
          <w:t>(</w:t>
        </w:r>
        <w:r w:rsidR="008C1467">
          <w:rPr>
            <w:rFonts w:ascii="Trebuchet MS" w:hAnsi="Trebuchet MS"/>
            <w:sz w:val="22"/>
            <w:szCs w:val="22"/>
          </w:rPr>
          <w:t xml:space="preserve">sete milhões de </w:t>
        </w:r>
      </w:ins>
      <w:r w:rsidRPr="00AA099A">
        <w:rPr>
          <w:rFonts w:ascii="Trebuchet MS" w:hAnsi="Trebuchet MS"/>
          <w:sz w:val="22"/>
          <w:szCs w:val="22"/>
        </w:rPr>
        <w:t>reais</w:t>
      </w:r>
      <w:ins w:id="27" w:author="PMKA Advogados" w:date="2012-08-14T12:03:00Z">
        <w:r w:rsidR="009E0E15">
          <w:rPr>
            <w:rFonts w:ascii="Trebuchet MS" w:hAnsi="Trebuchet MS"/>
            <w:sz w:val="22"/>
            <w:szCs w:val="22"/>
          </w:rPr>
          <w:t xml:space="preserve"> e quatorze centavos</w:t>
        </w:r>
      </w:ins>
      <w:r w:rsidRPr="00AA099A">
        <w:rPr>
          <w:rFonts w:ascii="Trebuchet MS" w:hAnsi="Trebuchet MS"/>
          <w:sz w:val="22"/>
          <w:szCs w:val="22"/>
        </w:rPr>
        <w:t>) (“</w:t>
      </w:r>
      <w:r w:rsidRPr="00AA099A">
        <w:rPr>
          <w:rFonts w:ascii="Trebuchet MS" w:hAnsi="Trebuchet MS"/>
          <w:sz w:val="22"/>
          <w:szCs w:val="22"/>
          <w:u w:val="single"/>
        </w:rPr>
        <w:t>Valor Total da 1ª Série</w:t>
      </w:r>
      <w:r w:rsidRPr="00AA099A">
        <w:rPr>
          <w:rFonts w:ascii="Trebuchet MS" w:hAnsi="Trebuchet MS"/>
          <w:sz w:val="22"/>
          <w:szCs w:val="22"/>
        </w:rPr>
        <w:t>”);</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ins w:id="28" w:author="PMKA Advogados" w:date="2012-08-14T12:04:00Z">
        <w:r w:rsidR="009E0E15" w:rsidRPr="00AA099A">
          <w:rPr>
            <w:rFonts w:ascii="Trebuchet MS" w:hAnsi="Trebuchet MS"/>
            <w:sz w:val="22"/>
            <w:szCs w:val="22"/>
          </w:rPr>
          <w:t xml:space="preserve">R$ </w:t>
        </w:r>
        <w:r w:rsidR="009E0E15">
          <w:rPr>
            <w:rFonts w:ascii="Trebuchet MS" w:hAnsi="Trebuchet MS"/>
            <w:sz w:val="22"/>
            <w:szCs w:val="22"/>
          </w:rPr>
          <w:t>7.000.000,14</w:t>
        </w:r>
        <w:r w:rsidR="009E0E15" w:rsidRPr="00AA099A">
          <w:rPr>
            <w:rFonts w:ascii="Trebuchet MS" w:hAnsi="Trebuchet MS"/>
            <w:sz w:val="22"/>
            <w:szCs w:val="22"/>
          </w:rPr>
          <w:t xml:space="preserve"> (</w:t>
        </w:r>
        <w:r w:rsidR="009E0E15">
          <w:rPr>
            <w:rFonts w:ascii="Trebuchet MS" w:hAnsi="Trebuchet MS"/>
            <w:sz w:val="22"/>
            <w:szCs w:val="22"/>
          </w:rPr>
          <w:t xml:space="preserve">sete milhões de </w:t>
        </w:r>
        <w:r w:rsidR="009E0E15" w:rsidRPr="00AA099A">
          <w:rPr>
            <w:rFonts w:ascii="Trebuchet MS" w:hAnsi="Trebuchet MS"/>
            <w:sz w:val="22"/>
            <w:szCs w:val="22"/>
          </w:rPr>
          <w:t>reais</w:t>
        </w:r>
        <w:r w:rsidR="009E0E15">
          <w:rPr>
            <w:rFonts w:ascii="Trebuchet MS" w:hAnsi="Trebuchet MS"/>
            <w:sz w:val="22"/>
            <w:szCs w:val="22"/>
          </w:rPr>
          <w:t xml:space="preserve"> e quatorze centavos</w:t>
        </w:r>
        <w:r w:rsidR="009E0E15" w:rsidRPr="00AA099A">
          <w:rPr>
            <w:rFonts w:ascii="Trebuchet MS" w:hAnsi="Trebuchet MS"/>
            <w:sz w:val="22"/>
            <w:szCs w:val="22"/>
          </w:rPr>
          <w:t>)</w:t>
        </w:r>
      </w:ins>
      <w:del w:id="29" w:author="PMKA Advogados" w:date="2012-08-14T11:44:00Z">
        <w:r w:rsidRPr="00AA099A" w:rsidDel="008C1467">
          <w:rPr>
            <w:rFonts w:ascii="Trebuchet MS" w:hAnsi="Trebuchet MS"/>
            <w:sz w:val="22"/>
            <w:szCs w:val="22"/>
          </w:rPr>
          <w:delText>[•]</w:delText>
        </w:r>
      </w:del>
      <w:r w:rsidRPr="00AA099A">
        <w:rPr>
          <w:rFonts w:ascii="Trebuchet MS" w:hAnsi="Trebuchet MS"/>
          <w:sz w:val="22"/>
          <w:szCs w:val="22"/>
        </w:rPr>
        <w:t>;</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A subscrição das Debêntures Imobiliárias será privada e deverá ocorrer mediante assinatura, pelo Debenturista, do Boletim de Subscrição das Debêntures Imobiliárias, conforme minuta constante do Anexo I a 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Ao assinar o Boletim de Subscrição, o Debenturista ficará automaticamente obrigado a cumprir e anuir integralmente com todos os termos e condições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363D9C">
      <w:pPr>
        <w:autoSpaceDE w:val="0"/>
        <w:autoSpaceDN w:val="0"/>
        <w:adjustRightInd w:val="0"/>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As Debêntures Imobiliárias serão integralizadas pelo Debenturista na mesma data em que ocorrer a integralização dos CRI, caso a integralização dos CRI oco</w:t>
      </w:r>
      <w:r w:rsidR="002F7D55" w:rsidRPr="00AA099A">
        <w:rPr>
          <w:rFonts w:ascii="Trebuchet MS" w:hAnsi="Trebuchet MS"/>
          <w:sz w:val="22"/>
          <w:szCs w:val="22"/>
        </w:rPr>
        <w:t>r</w:t>
      </w:r>
      <w:r w:rsidRPr="00AA099A">
        <w:rPr>
          <w:rFonts w:ascii="Trebuchet MS" w:hAnsi="Trebuchet MS"/>
          <w:sz w:val="22"/>
          <w:szCs w:val="22"/>
        </w:rPr>
        <w:t xml:space="preserve">ra até </w:t>
      </w:r>
      <w:proofErr w:type="gramStart"/>
      <w:r w:rsidRPr="00AA099A">
        <w:rPr>
          <w:rFonts w:ascii="Trebuchet MS" w:hAnsi="Trebuchet MS"/>
          <w:sz w:val="22"/>
          <w:szCs w:val="22"/>
        </w:rPr>
        <w:t>às</w:t>
      </w:r>
      <w:proofErr w:type="gramEnd"/>
      <w:r w:rsidRPr="00AA099A">
        <w:rPr>
          <w:rFonts w:ascii="Trebuchet MS" w:hAnsi="Trebuchet MS"/>
          <w:sz w:val="22"/>
          <w:szCs w:val="22"/>
        </w:rPr>
        <w:t xml:space="preserve"> 16:00</w:t>
      </w:r>
      <w:r w:rsidR="002F7D55" w:rsidRPr="00AA099A">
        <w:rPr>
          <w:rFonts w:ascii="Trebuchet MS" w:hAnsi="Trebuchet MS"/>
          <w:sz w:val="22"/>
          <w:szCs w:val="22"/>
        </w:rPr>
        <w:t xml:space="preserve"> horas</w:t>
      </w:r>
      <w:r w:rsidRPr="00AA099A">
        <w:rPr>
          <w:rFonts w:ascii="Trebuchet MS" w:hAnsi="Trebuchet MS"/>
          <w:sz w:val="22"/>
          <w:szCs w:val="22"/>
        </w:rPr>
        <w:t>, caso contrário a integralização ocorrerá no dia útil posterior, sem qualquer remuneração (“</w:t>
      </w:r>
      <w:r w:rsidRPr="00AA099A">
        <w:rPr>
          <w:rFonts w:ascii="Trebuchet MS" w:hAnsi="Trebuchet MS"/>
          <w:sz w:val="22"/>
          <w:szCs w:val="22"/>
          <w:u w:val="single"/>
        </w:rPr>
        <w:t>Data de Integralização das Debêntures</w:t>
      </w:r>
      <w:r w:rsidRPr="00AA099A">
        <w:rPr>
          <w:rFonts w:ascii="Trebuchet MS" w:hAnsi="Trebuchet MS"/>
          <w:sz w:val="22"/>
          <w:szCs w:val="22"/>
        </w:rPr>
        <w:t xml:space="preserve">”), à vista, em moeda corrente nacional, observados os termos e condições estabelecidos no respectivo Boletim de Subscrição, mediante </w:t>
      </w:r>
      <w:r w:rsidRPr="00AA099A">
        <w:rPr>
          <w:rFonts w:ascii="Trebuchet MS" w:hAnsi="Trebuchet MS"/>
          <w:sz w:val="22"/>
          <w:szCs w:val="22"/>
        </w:rPr>
        <w:lastRenderedPageBreak/>
        <w:t xml:space="preserve">pagamento do Valor Total da Emissão das Debêntures Imobiliárias, deduzidos os </w:t>
      </w:r>
      <w:r w:rsidR="000C50DE">
        <w:rPr>
          <w:rFonts w:ascii="Trebuchet MS" w:hAnsi="Trebuchet MS"/>
          <w:sz w:val="22"/>
          <w:szCs w:val="22"/>
        </w:rPr>
        <w:t>C</w:t>
      </w:r>
      <w:r w:rsidRPr="00AA099A">
        <w:rPr>
          <w:rFonts w:ascii="Trebuchet MS" w:hAnsi="Trebuchet MS"/>
          <w:sz w:val="22"/>
          <w:szCs w:val="22"/>
        </w:rPr>
        <w:t xml:space="preserve">ustos à </w:t>
      </w:r>
      <w:r w:rsidR="000C50DE" w:rsidRPr="00AA099A">
        <w:rPr>
          <w:rFonts w:ascii="Trebuchet MS" w:hAnsi="Trebuchet MS"/>
          <w:sz w:val="22"/>
          <w:szCs w:val="22"/>
        </w:rPr>
        <w:t xml:space="preserve">Vista </w:t>
      </w:r>
      <w:r w:rsidRPr="00AA099A">
        <w:rPr>
          <w:rFonts w:ascii="Trebuchet MS" w:hAnsi="Trebuchet MS"/>
          <w:sz w:val="22"/>
          <w:szCs w:val="22"/>
        </w:rPr>
        <w:t>da Operação Estruturada, calculado, conforme previsto nesta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na Data de Integralização das Debêntures Imobiliárias</w:t>
      </w:r>
      <w:r w:rsidRPr="00AA099A">
        <w:rPr>
          <w:rFonts w:ascii="Trebuchet MS" w:hAnsi="Trebuchet MS"/>
          <w:color w:val="000000"/>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A Remuneração será exclusivamente aquela estabelecida n</w:t>
      </w:r>
      <w:r w:rsidR="00F63943" w:rsidRPr="00AA099A">
        <w:rPr>
          <w:rFonts w:ascii="Trebuchet MS" w:hAnsi="Trebuchet MS"/>
          <w:sz w:val="22"/>
          <w:szCs w:val="22"/>
        </w:rPr>
        <w:t xml:space="preserve">o item </w:t>
      </w:r>
      <w:fldSimple w:instr=" REF _Ref305136087 \r \p \h  \* MERGEFORMAT ">
        <w:r w:rsidR="001B27A0" w:rsidRPr="00AA099A">
          <w:rPr>
            <w:rFonts w:ascii="Trebuchet MS" w:hAnsi="Trebuchet MS"/>
            <w:sz w:val="22"/>
            <w:szCs w:val="22"/>
          </w:rPr>
          <w:t>2.</w:t>
        </w:r>
        <w:r w:rsidR="005541EA" w:rsidRPr="00AA099A">
          <w:rPr>
            <w:rFonts w:ascii="Trebuchet MS" w:hAnsi="Trebuchet MS"/>
            <w:sz w:val="22"/>
            <w:szCs w:val="22"/>
          </w:rPr>
          <w:t>6</w:t>
        </w:r>
        <w:r w:rsidR="001B27A0" w:rsidRPr="00AA099A">
          <w:rPr>
            <w:rFonts w:ascii="Trebuchet MS" w:hAnsi="Trebuchet MS"/>
            <w:sz w:val="22"/>
            <w:szCs w:val="22"/>
          </w:rPr>
          <w:t>.</w:t>
        </w:r>
        <w:r w:rsidR="005541EA" w:rsidRPr="00AA099A">
          <w:rPr>
            <w:rFonts w:ascii="Trebuchet MS" w:hAnsi="Trebuchet MS"/>
            <w:sz w:val="22"/>
            <w:szCs w:val="22"/>
          </w:rPr>
          <w:t>7</w:t>
        </w:r>
        <w:r w:rsidR="001B27A0" w:rsidRPr="00AA099A">
          <w:rPr>
            <w:rFonts w:ascii="Trebuchet MS" w:hAnsi="Trebuchet MS"/>
            <w:sz w:val="22"/>
            <w:szCs w:val="22"/>
          </w:rPr>
          <w:t xml:space="preserve"> abaixo</w:t>
        </w:r>
      </w:fldSimple>
      <w:r w:rsidRPr="00AA099A">
        <w:rPr>
          <w:rFonts w:ascii="Trebuchet MS" w:hAnsi="Trebuchet MS"/>
          <w:sz w:val="22"/>
          <w:szCs w:val="22"/>
        </w:rPr>
        <w:t>,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O pagamento da Remuneração será realizado mensalmente em cada data conforme previsto no Anexo III (“</w:t>
      </w:r>
      <w:r w:rsidRPr="00AA099A">
        <w:rPr>
          <w:rFonts w:ascii="Trebuchet MS" w:hAnsi="Trebuchet MS"/>
          <w:sz w:val="22"/>
          <w:szCs w:val="22"/>
          <w:u w:val="single"/>
        </w:rPr>
        <w:t>Data de Pagamento</w:t>
      </w:r>
      <w:r w:rsidRPr="00AA099A">
        <w:rPr>
          <w:rFonts w:ascii="Trebuchet MS" w:hAnsi="Trebuchet MS"/>
          <w:sz w:val="22"/>
          <w:szCs w:val="22"/>
        </w:rPr>
        <w:t>”), sendo certo que nestas datas também serão realizados os pagamentos das amortizações.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na Data de Pagamento, disponibilizará os recursos para os referidos pagamentos em conta vinculada do regime fiduciário do CRI </w:t>
      </w:r>
      <w:ins w:id="30" w:author="PMKA Advogados" w:date="2012-08-09T17:46:00Z">
        <w:r w:rsidR="007A4737" w:rsidRPr="001F3BEF">
          <w:rPr>
            <w:rFonts w:ascii="Trebuchet MS" w:hAnsi="Trebuchet MS" w:cs="Trebuchet MS"/>
            <w:sz w:val="22"/>
            <w:szCs w:val="22"/>
          </w:rPr>
          <w:t xml:space="preserve">nº </w:t>
        </w:r>
        <w:r w:rsidR="007A4737" w:rsidRPr="00345180">
          <w:rPr>
            <w:rFonts w:ascii="Trebuchet MS" w:hAnsi="Trebuchet MS"/>
            <w:sz w:val="22"/>
            <w:szCs w:val="22"/>
          </w:rPr>
          <w:t>01090-9</w:t>
        </w:r>
        <w:r w:rsidR="007A4737" w:rsidRPr="001F3BEF">
          <w:rPr>
            <w:rFonts w:ascii="Trebuchet MS" w:hAnsi="Trebuchet MS" w:cs="Trebuchet MS"/>
            <w:sz w:val="22"/>
            <w:szCs w:val="22"/>
          </w:rPr>
          <w:t xml:space="preserve">, mantida na Agência </w:t>
        </w:r>
        <w:r w:rsidR="007A4737" w:rsidRPr="00345180">
          <w:rPr>
            <w:rFonts w:ascii="Trebuchet MS" w:hAnsi="Trebuchet MS"/>
            <w:sz w:val="22"/>
            <w:szCs w:val="22"/>
          </w:rPr>
          <w:t>0910</w:t>
        </w:r>
        <w:r w:rsidR="007A4737" w:rsidRPr="001F3BEF">
          <w:rPr>
            <w:rFonts w:ascii="Trebuchet MS" w:hAnsi="Trebuchet MS" w:cs="Trebuchet MS"/>
            <w:sz w:val="22"/>
            <w:szCs w:val="22"/>
          </w:rPr>
          <w:t xml:space="preserve"> do Banco </w:t>
        </w:r>
        <w:r w:rsidR="007A4737">
          <w:rPr>
            <w:rFonts w:ascii="Trebuchet MS" w:hAnsi="Trebuchet MS" w:cs="Trebuchet MS"/>
            <w:sz w:val="22"/>
            <w:szCs w:val="22"/>
          </w:rPr>
          <w:t>Itaú S.A.</w:t>
        </w:r>
      </w:ins>
      <w:del w:id="31" w:author="PMKA Advogados" w:date="2012-08-09T17:46:00Z">
        <w:r w:rsidRPr="00AA099A" w:rsidDel="007A4737">
          <w:rPr>
            <w:rFonts w:ascii="Trebuchet MS" w:hAnsi="Trebuchet MS"/>
            <w:sz w:val="22"/>
            <w:szCs w:val="22"/>
          </w:rPr>
          <w:delText xml:space="preserve">n.º [•], Agência [•], do Banco [•] </w:delText>
        </w:r>
      </w:del>
      <w:r w:rsidRPr="00AA099A">
        <w:rPr>
          <w:rFonts w:ascii="Trebuchet MS" w:hAnsi="Trebuchet MS"/>
          <w:sz w:val="22"/>
          <w:szCs w:val="22"/>
        </w:rPr>
        <w:t>(“</w:t>
      </w:r>
      <w:r w:rsidR="008941F7" w:rsidRPr="008941F7">
        <w:rPr>
          <w:rFonts w:ascii="Trebuchet MS" w:hAnsi="Trebuchet MS"/>
          <w:sz w:val="22"/>
          <w:szCs w:val="22"/>
          <w:u w:val="single"/>
          <w:rPrChange w:id="32" w:author="PMKA Advogados" w:date="2012-08-09T17:45:00Z">
            <w:rPr>
              <w:rFonts w:ascii="Trebuchet MS" w:hAnsi="Trebuchet MS"/>
              <w:sz w:val="22"/>
              <w:szCs w:val="22"/>
            </w:rPr>
          </w:rPrChange>
        </w:rPr>
        <w:t>Conta Centralizadora</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xml:space="preserve">. As Debêntures Imobiliárias terão vencimento na </w:t>
      </w:r>
      <w:bookmarkStart w:id="33" w:name="OLE_LINK1"/>
      <w:r w:rsidRPr="00AA099A">
        <w:rPr>
          <w:rFonts w:ascii="Trebuchet MS" w:hAnsi="Trebuchet MS"/>
          <w:sz w:val="22"/>
          <w:szCs w:val="22"/>
        </w:rPr>
        <w:t xml:space="preserve">última Data de Pagamento, conforme Anexo III </w:t>
      </w:r>
      <w:bookmarkEnd w:id="33"/>
      <w:r w:rsidRPr="00AA099A">
        <w:rPr>
          <w:rFonts w:ascii="Trebuchet MS" w:hAnsi="Trebuchet MS"/>
          <w:sz w:val="22"/>
          <w:szCs w:val="22"/>
        </w:rPr>
        <w:t>(“</w:t>
      </w:r>
      <w:r w:rsidRPr="00AA099A">
        <w:rPr>
          <w:rFonts w:ascii="Trebuchet MS" w:hAnsi="Trebuchet MS"/>
          <w:sz w:val="22"/>
          <w:szCs w:val="22"/>
          <w:u w:val="single"/>
        </w:rPr>
        <w:t>Data de Vencimento</w:t>
      </w:r>
      <w:r w:rsidR="00F86823" w:rsidRPr="00AA099A">
        <w:rPr>
          <w:rFonts w:ascii="Trebuchet MS" w:hAnsi="Trebuchet MS"/>
          <w:sz w:val="22"/>
          <w:szCs w:val="22"/>
          <w:u w:val="single"/>
        </w:rPr>
        <w:t xml:space="preserve"> Série 1</w:t>
      </w:r>
      <w:r w:rsidRPr="00AA099A">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 a cada Data de Pagamento</w:t>
      </w:r>
      <w:r w:rsidR="00803B81">
        <w:rPr>
          <w:rFonts w:ascii="Trebuchet MS" w:hAnsi="Trebuchet MS"/>
          <w:sz w:val="22"/>
          <w:szCs w:val="22"/>
        </w:rPr>
        <w:t xml:space="preserve">, </w:t>
      </w:r>
      <w:r w:rsidR="00803B81">
        <w:rPr>
          <w:rFonts w:ascii="Trebuchet MS" w:hAnsi="Trebuchet MS" w:cs="Arial"/>
          <w:bCs/>
          <w:sz w:val="22"/>
          <w:szCs w:val="22"/>
        </w:rPr>
        <w:t xml:space="preserve">observado o período </w:t>
      </w:r>
      <w:r w:rsidR="00673463" w:rsidRPr="00AA099A">
        <w:rPr>
          <w:rFonts w:ascii="Trebuchet MS" w:hAnsi="Trebuchet MS" w:cs="Arial"/>
          <w:bCs/>
          <w:sz w:val="22"/>
          <w:szCs w:val="22"/>
        </w:rPr>
        <w:t>de carência</w:t>
      </w:r>
      <w:r w:rsidR="00673463">
        <w:rPr>
          <w:rFonts w:ascii="Trebuchet MS" w:hAnsi="Trebuchet MS" w:cs="Arial"/>
          <w:bCs/>
          <w:sz w:val="22"/>
          <w:szCs w:val="22"/>
        </w:rPr>
        <w:t xml:space="preserve"> </w:t>
      </w:r>
      <w:r w:rsidR="00803B81">
        <w:rPr>
          <w:rFonts w:ascii="Trebuchet MS" w:hAnsi="Trebuchet MS" w:cs="Arial"/>
          <w:bCs/>
          <w:sz w:val="22"/>
          <w:szCs w:val="22"/>
        </w:rPr>
        <w:t xml:space="preserve">de </w:t>
      </w:r>
      <w:r w:rsidR="00803B81" w:rsidRPr="00AA099A">
        <w:rPr>
          <w:rFonts w:ascii="Trebuchet MS" w:hAnsi="Trebuchet MS" w:cs="Arial"/>
          <w:bCs/>
          <w:sz w:val="22"/>
          <w:szCs w:val="22"/>
        </w:rPr>
        <w:t>1 (um) ano</w:t>
      </w:r>
      <w:r w:rsidR="00673463">
        <w:rPr>
          <w:rFonts w:ascii="Trebuchet MS" w:hAnsi="Trebuchet MS" w:cs="Arial"/>
          <w:bCs/>
          <w:sz w:val="22"/>
          <w:szCs w:val="22"/>
        </w:rPr>
        <w:t xml:space="preserve"> (“</w:t>
      </w:r>
      <w:r w:rsidR="00024306">
        <w:rPr>
          <w:rFonts w:ascii="Trebuchet MS" w:hAnsi="Trebuchet MS" w:cs="Arial"/>
          <w:bCs/>
          <w:sz w:val="22"/>
          <w:szCs w:val="22"/>
        </w:rPr>
        <w:t xml:space="preserve">Período de </w:t>
      </w:r>
      <w:r w:rsidR="00673463" w:rsidRPr="00C70B8B">
        <w:rPr>
          <w:rFonts w:ascii="Trebuchet MS" w:hAnsi="Trebuchet MS" w:cs="Arial"/>
          <w:bCs/>
          <w:sz w:val="22"/>
          <w:szCs w:val="22"/>
          <w:u w:val="single"/>
        </w:rPr>
        <w:t>Carência</w:t>
      </w:r>
      <w:r w:rsidR="00673463">
        <w:rPr>
          <w:rFonts w:ascii="Trebuchet MS" w:hAnsi="Trebuchet MS" w:cs="Arial"/>
          <w:bCs/>
          <w:sz w:val="22"/>
          <w:szCs w:val="22"/>
        </w:rPr>
        <w:t>”)</w:t>
      </w:r>
      <w:r w:rsidRPr="00AA099A">
        <w:rPr>
          <w:rFonts w:ascii="Trebuchet MS" w:hAnsi="Trebuchet MS"/>
          <w:sz w:val="22"/>
          <w:szCs w:val="22"/>
        </w:rPr>
        <w:t>, conforme Anexo III;</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w:t>
      </w:r>
      <w:r w:rsidR="00B10031" w:rsidRPr="00AA099A">
        <w:rPr>
          <w:rFonts w:ascii="Trebuchet MS" w:hAnsi="Trebuchet MS" w:cs="Arial"/>
          <w:bCs/>
          <w:sz w:val="22"/>
          <w:szCs w:val="22"/>
        </w:rPr>
        <w:t xml:space="preserve">, </w:t>
      </w:r>
      <w:r w:rsidRPr="00AA099A">
        <w:rPr>
          <w:rFonts w:ascii="Trebuchet MS" w:hAnsi="Trebuchet MS" w:cs="Arial"/>
          <w:bCs/>
          <w:sz w:val="22"/>
          <w:szCs w:val="22"/>
        </w:rPr>
        <w:t>de acordo com a variação acumulada do IPCA/IBGE, incidente a partir da Data de Emissão</w:t>
      </w:r>
      <w:r w:rsidR="00673463">
        <w:rPr>
          <w:rFonts w:ascii="Trebuchet MS" w:hAnsi="Trebuchet MS" w:cs="Arial"/>
          <w:bCs/>
          <w:sz w:val="22"/>
          <w:szCs w:val="22"/>
        </w:rPr>
        <w:t xml:space="preserve">, observado o Período de </w:t>
      </w:r>
      <w:r w:rsidR="00673463" w:rsidRPr="00AA099A">
        <w:rPr>
          <w:rFonts w:ascii="Trebuchet MS" w:hAnsi="Trebuchet MS" w:cs="Arial"/>
          <w:bCs/>
          <w:sz w:val="22"/>
          <w:szCs w:val="22"/>
        </w:rPr>
        <w:t>Carência</w:t>
      </w:r>
      <w:r w:rsidR="00673463">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bookmarkStart w:id="34" w:name="_Ref305136298"/>
      <w:r w:rsidRPr="00AA099A">
        <w:rPr>
          <w:rFonts w:ascii="Trebuchet MS" w:hAnsi="Trebuchet MS"/>
          <w:sz w:val="22"/>
          <w:szCs w:val="22"/>
          <w:u w:val="single"/>
        </w:rPr>
        <w:t>Taxa de Juros Remuneratórios 1ª Série</w:t>
      </w:r>
      <w:r w:rsidRPr="00AA099A">
        <w:rPr>
          <w:rFonts w:ascii="Trebuchet MS" w:hAnsi="Trebuchet MS"/>
          <w:sz w:val="22"/>
          <w:szCs w:val="22"/>
        </w:rPr>
        <w:t xml:space="preserve">. </w:t>
      </w:r>
      <w:r w:rsidRPr="00AA099A">
        <w:rPr>
          <w:rFonts w:ascii="Trebuchet MS" w:hAnsi="Trebuchet MS" w:cs="Arial"/>
          <w:sz w:val="22"/>
          <w:szCs w:val="22"/>
        </w:rPr>
        <w:t>Taxa efetiva de juros de 6,10% (seis inteiros e dez centésimos por cento)</w:t>
      </w:r>
      <w:r w:rsidRPr="00AA099A">
        <w:rPr>
          <w:rFonts w:ascii="Trebuchet MS" w:hAnsi="Trebuchet MS" w:cs="Arial"/>
          <w:bCs/>
          <w:sz w:val="22"/>
          <w:szCs w:val="22"/>
        </w:rPr>
        <w:t xml:space="preserve"> ao ano, capitalizada mensalmente, de forma exponencial </w:t>
      </w:r>
      <w:r w:rsidRPr="00AA099A">
        <w:rPr>
          <w:rFonts w:ascii="Trebuchet MS" w:hAnsi="Trebuchet MS" w:cs="Arial"/>
          <w:bCs/>
          <w:i/>
          <w:sz w:val="22"/>
          <w:szCs w:val="22"/>
        </w:rPr>
        <w:t xml:space="preserve">pro rata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xml:space="preserve">, com base em meses de 30 (trinta) dias e um ano de 360 (trezentos e sessenta) dias, </w:t>
      </w:r>
      <w:r w:rsidRPr="00AA099A">
        <w:rPr>
          <w:rFonts w:ascii="Trebuchet MS" w:hAnsi="Trebuchet MS" w:cs="Arial"/>
          <w:bCs/>
          <w:sz w:val="22"/>
          <w:szCs w:val="22"/>
        </w:rPr>
        <w:lastRenderedPageBreak/>
        <w:t>calculada a partir da Data de Emissão sobre o Valor Nominal Unitário atualizado monetariamente;</w:t>
      </w:r>
      <w:bookmarkEnd w:id="34"/>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pecuniária, por quaisquer das Partes desta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até o próximo Dia Útil se o vencimento não coincidir com um Dia Útil. Para os fins desta Escritura de Emissão de Debêntures</w:t>
      </w:r>
      <w:r w:rsidR="00B16BC2" w:rsidRPr="00AA099A">
        <w:rPr>
          <w:rFonts w:ascii="Trebuchet MS" w:hAnsi="Trebuchet MS"/>
          <w:sz w:val="22"/>
          <w:szCs w:val="22"/>
        </w:rPr>
        <w:t xml:space="preserve"> Imobiliárias</w:t>
      </w:r>
      <w:r w:rsidRPr="00AA099A">
        <w:rPr>
          <w:rFonts w:ascii="Trebuchet MS" w:hAnsi="Trebuchet MS"/>
          <w:sz w:val="22"/>
          <w:szCs w:val="22"/>
        </w:rPr>
        <w:t>, “Dia Útil” significa qualquer dia que não seja sábado, domingo e feriados nacionais;</w:t>
      </w:r>
    </w:p>
    <w:p w:rsidR="00EF795F" w:rsidRPr="00AA099A" w:rsidRDefault="00EF795F" w:rsidP="00363D9C">
      <w:pPr>
        <w:pStyle w:val="PargrafodaLista"/>
        <w:ind w:left="1560" w:hanging="709"/>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xml:space="preserve">. Na hipótese de 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não efetuar, total ou parcialmente, o pagamento da Remuneração e/ou amortização das Debêntures Imobiliárias nas respectivas Datas de Pagamento, sobre os valores não pagos, devidamente acrescidos da Atualização Monetária e dos Juros Remuneratórios, incidirão, (i) multa de 2% (dois por cento) sobre o valor do débito; e (ii) juros moratórios de</w:t>
      </w:r>
      <w:r w:rsidRPr="00AA099A">
        <w:rPr>
          <w:rFonts w:ascii="Trebuchet MS" w:hAnsi="Trebuchet MS"/>
          <w:color w:val="000000"/>
          <w:sz w:val="22"/>
          <w:szCs w:val="22"/>
        </w:rPr>
        <w:t xml:space="preserve"> 1% (um por cento) ao mês </w:t>
      </w:r>
      <w:r w:rsidRPr="00AA099A">
        <w:rPr>
          <w:rFonts w:ascii="Trebuchet MS" w:hAnsi="Trebuchet MS"/>
          <w:sz w:val="22"/>
          <w:szCs w:val="22"/>
        </w:rPr>
        <w:t xml:space="preserve">sobre o valor do débito em atraso, calculados em bases </w:t>
      </w:r>
      <w:r w:rsidRPr="00AA099A">
        <w:rPr>
          <w:rFonts w:ascii="Trebuchet MS" w:hAnsi="Trebuchet MS"/>
          <w:i/>
          <w:sz w:val="22"/>
          <w:szCs w:val="22"/>
        </w:rPr>
        <w:t xml:space="preserve">pro rata </w:t>
      </w:r>
      <w:proofErr w:type="spellStart"/>
      <w:r w:rsidRPr="00AA099A">
        <w:rPr>
          <w:rFonts w:ascii="Trebuchet MS" w:hAnsi="Trebuchet MS"/>
          <w:i/>
          <w:sz w:val="22"/>
          <w:szCs w:val="22"/>
        </w:rPr>
        <w:t>temporis</w:t>
      </w:r>
      <w:proofErr w:type="spellEnd"/>
      <w:r w:rsidRPr="00AA099A">
        <w:rPr>
          <w:rFonts w:ascii="Trebuchet MS" w:hAnsi="Trebuchet MS"/>
          <w:sz w:val="22"/>
          <w:szCs w:val="22"/>
        </w:rPr>
        <w:t xml:space="preserve"> desde a data do inadimplemento até a data do efetivo pagamento, independentemente de qualquer aviso, notificação ou interpelação judicial ou extrajudicial, sem prejuízo de outras disposições previstas nesta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Encargos Moratórios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na conta vinculada do regime fiduciário do CRI, conforme acima indicada;</w:t>
      </w:r>
      <w:del w:id="35" w:author="PMKA Advogados" w:date="2012-08-14T14:50:00Z">
        <w:r w:rsidRPr="00AA099A" w:rsidDel="005724D1">
          <w:rPr>
            <w:rFonts w:ascii="Trebuchet MS" w:hAnsi="Trebuchet MS"/>
            <w:sz w:val="22"/>
            <w:szCs w:val="22"/>
          </w:rPr>
          <w:delText xml:space="preserve"> e</w:delText>
        </w:r>
      </w:del>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Default="00EF795F" w:rsidP="00C70B8B">
      <w:pPr>
        <w:pStyle w:val="ListaColorida-nfase11"/>
        <w:numPr>
          <w:ilvl w:val="0"/>
          <w:numId w:val="45"/>
        </w:numPr>
        <w:spacing w:line="360" w:lineRule="auto"/>
        <w:ind w:left="1560" w:hanging="709"/>
        <w:jc w:val="both"/>
        <w:rPr>
          <w:ins w:id="36" w:author="PMKA Advogados" w:date="2012-08-14T14:49:00Z"/>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ins w:id="37" w:author="PMKA Advogados" w:date="2012-08-14T14:50:00Z">
        <w:r w:rsidR="005724D1">
          <w:rPr>
            <w:rFonts w:ascii="Trebuchet MS" w:hAnsi="Trebuchet MS"/>
            <w:sz w:val="22"/>
            <w:szCs w:val="22"/>
          </w:rPr>
          <w:t>;</w:t>
        </w:r>
      </w:ins>
      <w:del w:id="38" w:author="PMKA Advogados" w:date="2012-08-14T14:50:00Z">
        <w:r w:rsidRPr="00AA099A" w:rsidDel="005724D1">
          <w:rPr>
            <w:rFonts w:ascii="Trebuchet MS" w:hAnsi="Trebuchet MS"/>
            <w:sz w:val="22"/>
            <w:szCs w:val="22"/>
          </w:rPr>
          <w:delText>.</w:delText>
        </w:r>
      </w:del>
    </w:p>
    <w:p w:rsidR="00000000" w:rsidRDefault="00AB4DEF">
      <w:pPr>
        <w:pStyle w:val="PargrafodaLista"/>
        <w:rPr>
          <w:ins w:id="39" w:author="PMKA Advogados" w:date="2012-08-14T14:49:00Z"/>
          <w:rFonts w:ascii="Trebuchet MS" w:hAnsi="Trebuchet MS"/>
          <w:sz w:val="22"/>
          <w:szCs w:val="22"/>
        </w:rPr>
        <w:pPrChange w:id="40" w:author="PMKA Advogados" w:date="2012-08-14T14:49:00Z">
          <w:pPr>
            <w:pStyle w:val="ListaColorida-nfase11"/>
            <w:numPr>
              <w:numId w:val="45"/>
            </w:numPr>
            <w:spacing w:line="360" w:lineRule="auto"/>
            <w:ind w:left="1560" w:hanging="709"/>
            <w:jc w:val="both"/>
          </w:pPr>
        </w:pPrChange>
      </w:pPr>
    </w:p>
    <w:p w:rsidR="005724D1" w:rsidRPr="00AA099A" w:rsidRDefault="008941F7" w:rsidP="00C70B8B">
      <w:pPr>
        <w:pStyle w:val="ListaColorida-nfase11"/>
        <w:numPr>
          <w:ilvl w:val="0"/>
          <w:numId w:val="45"/>
        </w:numPr>
        <w:spacing w:line="360" w:lineRule="auto"/>
        <w:ind w:left="1560" w:hanging="709"/>
        <w:jc w:val="both"/>
        <w:rPr>
          <w:rFonts w:ascii="Trebuchet MS" w:hAnsi="Trebuchet MS"/>
          <w:sz w:val="22"/>
          <w:szCs w:val="22"/>
        </w:rPr>
      </w:pPr>
      <w:ins w:id="41" w:author="PMKA Advogados" w:date="2012-08-14T14:49:00Z">
        <w:r w:rsidRPr="008941F7">
          <w:rPr>
            <w:rFonts w:ascii="Trebuchet MS" w:hAnsi="Trebuchet MS"/>
            <w:sz w:val="22"/>
            <w:szCs w:val="22"/>
            <w:u w:val="single"/>
            <w:rPrChange w:id="42" w:author="PMKA Advogados" w:date="2012-08-14T14:50:00Z">
              <w:rPr>
                <w:rFonts w:ascii="Trebuchet MS" w:hAnsi="Trebuchet MS"/>
                <w:sz w:val="22"/>
                <w:szCs w:val="22"/>
              </w:rPr>
            </w:rPrChange>
          </w:rPr>
          <w:t>Prazo</w:t>
        </w:r>
        <w:r w:rsidR="005724D1">
          <w:rPr>
            <w:rFonts w:ascii="Trebuchet MS" w:hAnsi="Trebuchet MS"/>
            <w:sz w:val="22"/>
            <w:szCs w:val="22"/>
          </w:rPr>
          <w:t>: 8 (oito)</w:t>
        </w:r>
        <w:r w:rsidR="005724D1" w:rsidRPr="00F95222">
          <w:rPr>
            <w:rFonts w:ascii="Trebuchet MS" w:hAnsi="Trebuchet MS"/>
            <w:sz w:val="22"/>
            <w:szCs w:val="22"/>
          </w:rPr>
          <w:t xml:space="preserve"> anos</w:t>
        </w:r>
        <w:r w:rsidR="005724D1">
          <w:rPr>
            <w:rFonts w:ascii="Trebuchet MS" w:hAnsi="Trebuchet MS"/>
            <w:sz w:val="22"/>
            <w:szCs w:val="22"/>
          </w:rPr>
          <w:t>.</w:t>
        </w:r>
      </w:ins>
    </w:p>
    <w:p w:rsidR="00EF795F" w:rsidRPr="00AA099A" w:rsidRDefault="00EF795F" w:rsidP="004F1414">
      <w:pPr>
        <w:spacing w:line="360" w:lineRule="auto"/>
        <w:ind w:left="1410" w:hanging="705"/>
        <w:contextualSpacing/>
        <w:jc w:val="both"/>
        <w:rPr>
          <w:rFonts w:ascii="Trebuchet MS" w:hAnsi="Trebuchet MS"/>
          <w:sz w:val="22"/>
          <w:szCs w:val="22"/>
        </w:rPr>
      </w:pPr>
    </w:p>
    <w:p w:rsidR="00EF795F" w:rsidRPr="00AA099A" w:rsidRDefault="00EF795F" w:rsidP="00362510">
      <w:pPr>
        <w:pStyle w:val="ListaColorida-nfase11"/>
        <w:numPr>
          <w:ilvl w:val="2"/>
          <w:numId w:val="8"/>
        </w:numPr>
        <w:spacing w:line="360" w:lineRule="auto"/>
        <w:jc w:val="both"/>
        <w:rPr>
          <w:rFonts w:ascii="Trebuchet MS" w:hAnsi="Trebuchet MS"/>
          <w:sz w:val="22"/>
          <w:szCs w:val="22"/>
        </w:rPr>
      </w:pPr>
      <w:r w:rsidRPr="00AA099A">
        <w:rPr>
          <w:rFonts w:ascii="Trebuchet MS" w:hAnsi="Trebuchet MS"/>
          <w:sz w:val="22"/>
          <w:szCs w:val="22"/>
        </w:rPr>
        <w:t xml:space="preserve">As características da 2ª Série das Debêntures </w:t>
      </w:r>
      <w:r w:rsidR="00B16BC2" w:rsidRPr="00AA099A">
        <w:rPr>
          <w:rFonts w:ascii="Trebuchet MS" w:hAnsi="Trebuchet MS"/>
          <w:sz w:val="22"/>
          <w:szCs w:val="22"/>
        </w:rPr>
        <w:t xml:space="preserve">Imobiliárias </w:t>
      </w:r>
      <w:r w:rsidRPr="00AA099A">
        <w:rPr>
          <w:rFonts w:ascii="Trebuchet MS" w:hAnsi="Trebuchet MS"/>
          <w:sz w:val="22"/>
          <w:szCs w:val="22"/>
        </w:rPr>
        <w:t>são as seguintes:</w:t>
      </w:r>
    </w:p>
    <w:p w:rsidR="00EF795F" w:rsidRPr="00AA099A" w:rsidRDefault="00EF795F" w:rsidP="00532FEF">
      <w:pPr>
        <w:pStyle w:val="PargrafodaLista1"/>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lastRenderedPageBreak/>
        <w:t>Quantidade</w:t>
      </w:r>
      <w:r w:rsidRPr="00AA099A">
        <w:rPr>
          <w:rFonts w:ascii="Trebuchet MS" w:hAnsi="Trebuchet MS"/>
          <w:sz w:val="22"/>
          <w:szCs w:val="22"/>
        </w:rPr>
        <w:t>. Se</w:t>
      </w:r>
      <w:r w:rsidR="00997260" w:rsidRPr="00AA099A">
        <w:rPr>
          <w:rFonts w:ascii="Trebuchet MS" w:hAnsi="Trebuchet MS"/>
          <w:sz w:val="22"/>
          <w:szCs w:val="22"/>
        </w:rPr>
        <w:t>rá</w:t>
      </w:r>
      <w:r w:rsidRPr="00AA099A">
        <w:rPr>
          <w:rFonts w:ascii="Trebuchet MS" w:hAnsi="Trebuchet MS"/>
          <w:sz w:val="22"/>
          <w:szCs w:val="22"/>
        </w:rPr>
        <w:t xml:space="preserve"> emitida </w:t>
      </w:r>
      <w:r w:rsidR="00997260" w:rsidRPr="00AA099A">
        <w:rPr>
          <w:rFonts w:ascii="Trebuchet MS" w:hAnsi="Trebuchet MS"/>
          <w:sz w:val="22"/>
          <w:szCs w:val="22"/>
        </w:rPr>
        <w:t xml:space="preserve">1 (uma) </w:t>
      </w:r>
      <w:r w:rsidRPr="00AA099A">
        <w:rPr>
          <w:rFonts w:ascii="Trebuchet MS" w:hAnsi="Trebuchet MS"/>
          <w:sz w:val="22"/>
          <w:szCs w:val="22"/>
        </w:rPr>
        <w:t>Debênture Imobiliária, relativa à 2ª Série;</w:t>
      </w:r>
    </w:p>
    <w:p w:rsidR="00997260" w:rsidRPr="00AA099A" w:rsidRDefault="00997260" w:rsidP="00D60A22">
      <w:pPr>
        <w:pStyle w:val="ListaColorida-nfase11"/>
        <w:spacing w:line="360" w:lineRule="auto"/>
        <w:ind w:left="1560"/>
        <w:jc w:val="both"/>
        <w:rPr>
          <w:rFonts w:ascii="Trebuchet MS" w:hAnsi="Trebuchet MS"/>
          <w:sz w:val="22"/>
          <w:szCs w:val="22"/>
        </w:rPr>
      </w:pPr>
    </w:p>
    <w:p w:rsidR="00997260" w:rsidRPr="00AA099A" w:rsidRDefault="00997260" w:rsidP="00D60A22">
      <w:pPr>
        <w:pStyle w:val="ListaColorida-nfase11"/>
        <w:numPr>
          <w:ilvl w:val="0"/>
          <w:numId w:val="35"/>
        </w:numPr>
        <w:spacing w:line="360" w:lineRule="auto"/>
        <w:ind w:left="1560"/>
        <w:jc w:val="both"/>
        <w:rPr>
          <w:rFonts w:ascii="Trebuchet MS" w:hAnsi="Trebuchet MS" w:cs="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As Debêntures são da espécie quirografária</w:t>
      </w:r>
      <w:r w:rsidRPr="00AA099A">
        <w:rPr>
          <w:rFonts w:ascii="Trebuchet MS" w:hAnsi="Trebuchet MS" w:cs="Trebuchet MS"/>
          <w:sz w:val="22"/>
          <w:szCs w:val="22"/>
        </w:rPr>
        <w:t>;</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Imobiliárias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 Imobiliárias, bem como pelo registro do nome do Debenturista e do número das Debêntures Imobiliárias de sua propriedade nos Livros de Registro e Transferência de Debêntures da Emissora</w:t>
      </w:r>
    </w:p>
    <w:p w:rsidR="00EF795F" w:rsidRPr="00AA099A" w:rsidRDefault="00EF795F" w:rsidP="00221AFF">
      <w:pPr>
        <w:pStyle w:val="ListaColorida-nfase11"/>
        <w:spacing w:line="360" w:lineRule="auto"/>
        <w:ind w:left="0"/>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xml:space="preserve">. </w:t>
      </w:r>
      <w:r w:rsidR="00997260" w:rsidRPr="00AA099A">
        <w:rPr>
          <w:rFonts w:ascii="Trebuchet MS" w:hAnsi="Trebuchet MS"/>
          <w:sz w:val="22"/>
          <w:szCs w:val="22"/>
        </w:rPr>
        <w:t xml:space="preserve">A </w:t>
      </w:r>
      <w:r w:rsidRPr="00AA099A">
        <w:rPr>
          <w:rFonts w:ascii="Trebuchet MS" w:hAnsi="Trebuchet MS"/>
          <w:sz w:val="22"/>
          <w:szCs w:val="22"/>
        </w:rPr>
        <w:t>Data de Emissão;</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Valor Total da 2ª Série</w:t>
      </w:r>
      <w:r w:rsidRPr="00AA099A">
        <w:rPr>
          <w:rFonts w:ascii="Trebuchet MS" w:hAnsi="Trebuchet MS"/>
          <w:sz w:val="22"/>
          <w:szCs w:val="22"/>
        </w:rPr>
        <w:t xml:space="preserve">. Na presente data, o valor total da 2ª Série da Emissão é de R$ </w:t>
      </w:r>
      <w:del w:id="43" w:author="PMKA Advogados" w:date="2012-08-14T11:45:00Z">
        <w:r w:rsidR="00406341" w:rsidRPr="00C70B8B" w:rsidDel="004306CB">
          <w:rPr>
            <w:rFonts w:ascii="Trebuchet MS" w:hAnsi="Trebuchet MS"/>
            <w:sz w:val="22"/>
            <w:szCs w:val="22"/>
          </w:rPr>
          <w:delText>[•]</w:delText>
        </w:r>
        <w:r w:rsidRPr="00AA099A" w:rsidDel="004306CB">
          <w:rPr>
            <w:rFonts w:ascii="Trebuchet MS" w:hAnsi="Trebuchet MS"/>
            <w:sz w:val="22"/>
            <w:szCs w:val="22"/>
          </w:rPr>
          <w:delText xml:space="preserve"> </w:delText>
        </w:r>
      </w:del>
      <w:ins w:id="44" w:author="PMKA Advogados" w:date="2012-08-14T11:45:00Z">
        <w:r w:rsidR="004306CB">
          <w:rPr>
            <w:rFonts w:ascii="Trebuchet MS" w:hAnsi="Trebuchet MS"/>
            <w:sz w:val="22"/>
            <w:szCs w:val="22"/>
          </w:rPr>
          <w:t>41.</w:t>
        </w:r>
      </w:ins>
      <w:ins w:id="45" w:author="PMKA Advogados" w:date="2012-08-14T11:46:00Z">
        <w:r w:rsidR="00B15D9E">
          <w:rPr>
            <w:rFonts w:ascii="Trebuchet MS" w:hAnsi="Trebuchet MS"/>
            <w:sz w:val="22"/>
            <w:szCs w:val="22"/>
          </w:rPr>
          <w:t>333.33</w:t>
        </w:r>
      </w:ins>
      <w:ins w:id="46" w:author="PMKA Advogados" w:date="2012-08-14T12:04:00Z">
        <w:r w:rsidR="00B15D9E">
          <w:rPr>
            <w:rFonts w:ascii="Trebuchet MS" w:hAnsi="Trebuchet MS"/>
            <w:sz w:val="22"/>
            <w:szCs w:val="22"/>
          </w:rPr>
          <w:t>4</w:t>
        </w:r>
      </w:ins>
      <w:ins w:id="47" w:author="PMKA Advogados" w:date="2012-08-14T11:46:00Z">
        <w:r w:rsidR="004306CB">
          <w:rPr>
            <w:rFonts w:ascii="Trebuchet MS" w:hAnsi="Trebuchet MS"/>
            <w:sz w:val="22"/>
            <w:szCs w:val="22"/>
          </w:rPr>
          <w:t>,</w:t>
        </w:r>
      </w:ins>
      <w:ins w:id="48" w:author="PMKA Advogados" w:date="2012-08-14T12:04:00Z">
        <w:r w:rsidR="00B15D9E">
          <w:rPr>
            <w:rFonts w:ascii="Trebuchet MS" w:hAnsi="Trebuchet MS"/>
            <w:sz w:val="22"/>
            <w:szCs w:val="22"/>
          </w:rPr>
          <w:t>16</w:t>
        </w:r>
      </w:ins>
      <w:ins w:id="49" w:author="PMKA Advogados" w:date="2012-08-14T11:45:00Z">
        <w:r w:rsidR="004306CB" w:rsidRPr="00AA099A">
          <w:rPr>
            <w:rFonts w:ascii="Trebuchet MS" w:hAnsi="Trebuchet MS"/>
            <w:sz w:val="22"/>
            <w:szCs w:val="22"/>
          </w:rPr>
          <w:t xml:space="preserve"> </w:t>
        </w:r>
      </w:ins>
      <w:del w:id="50" w:author="PMKA Advogados" w:date="2012-08-14T11:46:00Z">
        <w:r w:rsidRPr="00AA099A" w:rsidDel="004306CB">
          <w:rPr>
            <w:rFonts w:ascii="Trebuchet MS" w:hAnsi="Trebuchet MS"/>
            <w:sz w:val="22"/>
            <w:szCs w:val="22"/>
          </w:rPr>
          <w:delText>(</w:delText>
        </w:r>
        <w:r w:rsidR="00406341" w:rsidRPr="00C70B8B" w:rsidDel="004306CB">
          <w:rPr>
            <w:rFonts w:ascii="Trebuchet MS" w:hAnsi="Trebuchet MS"/>
            <w:sz w:val="22"/>
            <w:szCs w:val="22"/>
          </w:rPr>
          <w:delText>[•]</w:delText>
        </w:r>
      </w:del>
      <w:ins w:id="51" w:author="PMKA Advogados" w:date="2012-08-14T11:46:00Z">
        <w:r w:rsidR="004306CB" w:rsidRPr="00AA099A">
          <w:rPr>
            <w:rFonts w:ascii="Trebuchet MS" w:hAnsi="Trebuchet MS"/>
            <w:sz w:val="22"/>
            <w:szCs w:val="22"/>
          </w:rPr>
          <w:t>(</w:t>
        </w:r>
        <w:r w:rsidR="004306CB">
          <w:rPr>
            <w:rFonts w:ascii="Trebuchet MS" w:hAnsi="Trebuchet MS"/>
            <w:sz w:val="22"/>
            <w:szCs w:val="22"/>
          </w:rPr>
          <w:t>quarenta e um milhões, trezentos e trinta e três mil,</w:t>
        </w:r>
        <w:r w:rsidR="004306CB" w:rsidRPr="004306CB">
          <w:rPr>
            <w:rFonts w:ascii="Trebuchet MS" w:hAnsi="Trebuchet MS"/>
            <w:sz w:val="22"/>
            <w:szCs w:val="22"/>
          </w:rPr>
          <w:t xml:space="preserve"> </w:t>
        </w:r>
        <w:r w:rsidR="004306CB">
          <w:rPr>
            <w:rFonts w:ascii="Trebuchet MS" w:hAnsi="Trebuchet MS"/>
            <w:sz w:val="22"/>
            <w:szCs w:val="22"/>
          </w:rPr>
          <w:t xml:space="preserve">trezentos e trinta e </w:t>
        </w:r>
      </w:ins>
      <w:ins w:id="52" w:author="PMKA Advogados" w:date="2012-08-14T12:04:00Z">
        <w:r w:rsidR="00B15D9E">
          <w:rPr>
            <w:rFonts w:ascii="Trebuchet MS" w:hAnsi="Trebuchet MS"/>
            <w:sz w:val="22"/>
            <w:szCs w:val="22"/>
          </w:rPr>
          <w:t>quatro</w:t>
        </w:r>
      </w:ins>
      <w:ins w:id="53" w:author="PMKA Advogados" w:date="2012-08-14T11:46:00Z">
        <w:r w:rsidR="004306CB">
          <w:rPr>
            <w:rFonts w:ascii="Trebuchet MS" w:hAnsi="Trebuchet MS"/>
            <w:sz w:val="22"/>
            <w:szCs w:val="22"/>
          </w:rPr>
          <w:t xml:space="preserve"> </w:t>
        </w:r>
      </w:ins>
      <w:r w:rsidRPr="00AA099A">
        <w:rPr>
          <w:rFonts w:ascii="Trebuchet MS" w:hAnsi="Trebuchet MS"/>
          <w:sz w:val="22"/>
          <w:szCs w:val="22"/>
        </w:rPr>
        <w:t>reais</w:t>
      </w:r>
      <w:ins w:id="54" w:author="PMKA Advogados" w:date="2012-08-14T11:46:00Z">
        <w:r w:rsidR="004306CB">
          <w:rPr>
            <w:rFonts w:ascii="Trebuchet MS" w:hAnsi="Trebuchet MS"/>
            <w:sz w:val="22"/>
            <w:szCs w:val="22"/>
          </w:rPr>
          <w:t xml:space="preserve"> e </w:t>
        </w:r>
      </w:ins>
      <w:ins w:id="55" w:author="PMKA Advogados" w:date="2012-08-14T12:04:00Z">
        <w:r w:rsidR="00B15D9E">
          <w:rPr>
            <w:rFonts w:ascii="Trebuchet MS" w:hAnsi="Trebuchet MS"/>
            <w:sz w:val="22"/>
            <w:szCs w:val="22"/>
          </w:rPr>
          <w:t>dezesseis</w:t>
        </w:r>
      </w:ins>
      <w:ins w:id="56" w:author="PMKA Advogados" w:date="2012-08-14T11:46:00Z">
        <w:r w:rsidR="004306CB">
          <w:rPr>
            <w:rFonts w:ascii="Trebuchet MS" w:hAnsi="Trebuchet MS"/>
            <w:sz w:val="22"/>
            <w:szCs w:val="22"/>
          </w:rPr>
          <w:t xml:space="preserve"> centavos</w:t>
        </w:r>
      </w:ins>
      <w:r w:rsidRPr="00AA099A">
        <w:rPr>
          <w:rFonts w:ascii="Trebuchet MS" w:hAnsi="Trebuchet MS"/>
          <w:sz w:val="22"/>
          <w:szCs w:val="22"/>
        </w:rPr>
        <w:t>) (“</w:t>
      </w:r>
      <w:r w:rsidRPr="00AA099A">
        <w:rPr>
          <w:rFonts w:ascii="Trebuchet MS" w:hAnsi="Trebuchet MS"/>
          <w:sz w:val="22"/>
          <w:szCs w:val="22"/>
          <w:u w:val="single"/>
        </w:rPr>
        <w:t>Valor Total da 2ª Série</w:t>
      </w:r>
      <w:r w:rsidRPr="00AA099A">
        <w:rPr>
          <w:rFonts w:ascii="Trebuchet MS" w:hAnsi="Trebuchet MS"/>
          <w:sz w:val="22"/>
          <w:szCs w:val="22"/>
        </w:rPr>
        <w:t>”);</w:t>
      </w:r>
    </w:p>
    <w:p w:rsidR="00EF795F" w:rsidRPr="00AA099A" w:rsidRDefault="00EF795F" w:rsidP="00532FEF">
      <w:pPr>
        <w:pStyle w:val="PargrafodaLista1"/>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ins w:id="57" w:author="PMKA Advogados" w:date="2012-08-14T12:05:00Z">
        <w:r w:rsidR="00B15D9E" w:rsidRPr="00AA099A">
          <w:rPr>
            <w:rFonts w:ascii="Trebuchet MS" w:hAnsi="Trebuchet MS"/>
            <w:sz w:val="22"/>
            <w:szCs w:val="22"/>
          </w:rPr>
          <w:t xml:space="preserve">R$ </w:t>
        </w:r>
        <w:r w:rsidR="00B15D9E">
          <w:rPr>
            <w:rFonts w:ascii="Trebuchet MS" w:hAnsi="Trebuchet MS"/>
            <w:sz w:val="22"/>
            <w:szCs w:val="22"/>
          </w:rPr>
          <w:t>41.333.334,16</w:t>
        </w:r>
        <w:r w:rsidR="00B15D9E" w:rsidRPr="00AA099A">
          <w:rPr>
            <w:rFonts w:ascii="Trebuchet MS" w:hAnsi="Trebuchet MS"/>
            <w:sz w:val="22"/>
            <w:szCs w:val="22"/>
          </w:rPr>
          <w:t xml:space="preserve"> (</w:t>
        </w:r>
        <w:r w:rsidR="00B15D9E">
          <w:rPr>
            <w:rFonts w:ascii="Trebuchet MS" w:hAnsi="Trebuchet MS"/>
            <w:sz w:val="22"/>
            <w:szCs w:val="22"/>
          </w:rPr>
          <w:t>quarenta e um milhões, trezentos e trinta e três mil,</w:t>
        </w:r>
        <w:r w:rsidR="00B15D9E" w:rsidRPr="004306CB">
          <w:rPr>
            <w:rFonts w:ascii="Trebuchet MS" w:hAnsi="Trebuchet MS"/>
            <w:sz w:val="22"/>
            <w:szCs w:val="22"/>
          </w:rPr>
          <w:t xml:space="preserve"> </w:t>
        </w:r>
        <w:r w:rsidR="00B15D9E">
          <w:rPr>
            <w:rFonts w:ascii="Trebuchet MS" w:hAnsi="Trebuchet MS"/>
            <w:sz w:val="22"/>
            <w:szCs w:val="22"/>
          </w:rPr>
          <w:t xml:space="preserve">trezentos e trinta e quatro </w:t>
        </w:r>
        <w:r w:rsidR="00B15D9E" w:rsidRPr="00AA099A">
          <w:rPr>
            <w:rFonts w:ascii="Trebuchet MS" w:hAnsi="Trebuchet MS"/>
            <w:sz w:val="22"/>
            <w:szCs w:val="22"/>
          </w:rPr>
          <w:t>reais</w:t>
        </w:r>
        <w:r w:rsidR="00B15D9E">
          <w:rPr>
            <w:rFonts w:ascii="Trebuchet MS" w:hAnsi="Trebuchet MS"/>
            <w:sz w:val="22"/>
            <w:szCs w:val="22"/>
          </w:rPr>
          <w:t xml:space="preserve"> e dezesseis centavos</w:t>
        </w:r>
        <w:r w:rsidR="00B15D9E" w:rsidRPr="00AA099A">
          <w:rPr>
            <w:rFonts w:ascii="Trebuchet MS" w:hAnsi="Trebuchet MS"/>
            <w:sz w:val="22"/>
            <w:szCs w:val="22"/>
          </w:rPr>
          <w:t>)</w:t>
        </w:r>
      </w:ins>
      <w:del w:id="58" w:author="PMKA Advogados" w:date="2012-08-14T11:47:00Z">
        <w:r w:rsidRPr="00AA099A" w:rsidDel="004306CB">
          <w:rPr>
            <w:rFonts w:ascii="Trebuchet MS" w:hAnsi="Trebuchet MS"/>
            <w:sz w:val="22"/>
            <w:szCs w:val="22"/>
          </w:rPr>
          <w:delText>[•]</w:delText>
        </w:r>
      </w:del>
      <w:r w:rsidRPr="00AA099A">
        <w:rPr>
          <w:rFonts w:ascii="Trebuchet MS" w:hAnsi="Trebuchet MS"/>
          <w:sz w:val="22"/>
          <w:szCs w:val="22"/>
        </w:rPr>
        <w:t>;</w:t>
      </w:r>
    </w:p>
    <w:p w:rsidR="00EF795F" w:rsidRPr="00AA099A" w:rsidRDefault="00EF795F" w:rsidP="00532FEF">
      <w:pPr>
        <w:pStyle w:val="PargrafodaLista1"/>
        <w:spacing w:line="360" w:lineRule="auto"/>
        <w:ind w:left="1560"/>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A subscrição das Debêntures Imobiliárias será privada e deverá ocorrer mediante assinatura, pelo Debenturista, do Boletim de Subscrição das Debêntures Imobiliárias, conforme minuta constante do Anexo I a 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Ao assinar o Boletim de Subscrição, o Debenturista ficará automaticamente obrigado a cumprir e anuir integralmente com todos os termos e condições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532FEF">
      <w:pPr>
        <w:autoSpaceDE w:val="0"/>
        <w:autoSpaceDN w:val="0"/>
        <w:adjustRightInd w:val="0"/>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xml:space="preserve">. As Debêntures Imobiliárias serão integralizadas pelo Debenturista na Data de Integralização das Debêntures, à vista em </w:t>
      </w:r>
      <w:r w:rsidRPr="00AA099A">
        <w:rPr>
          <w:rFonts w:ascii="Trebuchet MS" w:hAnsi="Trebuchet MS"/>
          <w:sz w:val="22"/>
          <w:szCs w:val="22"/>
        </w:rPr>
        <w:lastRenderedPageBreak/>
        <w:t xml:space="preserve">moeda corrente nacional, observados os termos e condições estabelecidos </w:t>
      </w:r>
      <w:r w:rsidR="00DD09EB" w:rsidRPr="00AA099A">
        <w:rPr>
          <w:rFonts w:ascii="Trebuchet MS" w:hAnsi="Trebuchet MS"/>
          <w:sz w:val="22"/>
          <w:szCs w:val="22"/>
        </w:rPr>
        <w:t xml:space="preserve">no respectivo Boletim de Subscrição, mediante pagamento do Valor Total da Emissão das Debêntures Imobiliárias, deduzidos os </w:t>
      </w:r>
      <w:r w:rsidR="000C50DE" w:rsidRPr="00AA099A">
        <w:rPr>
          <w:rFonts w:ascii="Trebuchet MS" w:hAnsi="Trebuchet MS"/>
          <w:sz w:val="22"/>
          <w:szCs w:val="22"/>
        </w:rPr>
        <w:t xml:space="preserve">Custos </w:t>
      </w:r>
      <w:r w:rsidR="00DD09EB" w:rsidRPr="00AA099A">
        <w:rPr>
          <w:rFonts w:ascii="Trebuchet MS" w:hAnsi="Trebuchet MS"/>
          <w:sz w:val="22"/>
          <w:szCs w:val="22"/>
        </w:rPr>
        <w:t xml:space="preserve">à </w:t>
      </w:r>
      <w:r w:rsidR="000C50DE" w:rsidRPr="00AA099A">
        <w:rPr>
          <w:rFonts w:ascii="Trebuchet MS" w:hAnsi="Trebuchet MS"/>
          <w:sz w:val="22"/>
          <w:szCs w:val="22"/>
        </w:rPr>
        <w:t xml:space="preserve">Vista </w:t>
      </w:r>
      <w:r w:rsidR="00DD09EB" w:rsidRPr="00AA099A">
        <w:rPr>
          <w:rFonts w:ascii="Trebuchet MS" w:hAnsi="Trebuchet MS"/>
          <w:sz w:val="22"/>
          <w:szCs w:val="22"/>
        </w:rPr>
        <w:t xml:space="preserve">da Operação Estruturada, calculado, conforme previsto nesta Escritura de Emissão de Debêntures </w:t>
      </w:r>
      <w:r w:rsidR="00DD09EB" w:rsidRPr="00AA099A">
        <w:rPr>
          <w:rFonts w:ascii="Trebuchet MS" w:hAnsi="Trebuchet MS" w:cs="Tahoma"/>
          <w:sz w:val="22"/>
          <w:szCs w:val="22"/>
        </w:rPr>
        <w:t>Imobiliárias</w:t>
      </w:r>
      <w:r w:rsidR="00DD09EB" w:rsidRPr="00AA099A">
        <w:rPr>
          <w:rFonts w:ascii="Trebuchet MS" w:hAnsi="Trebuchet MS"/>
          <w:sz w:val="22"/>
          <w:szCs w:val="22"/>
        </w:rPr>
        <w:t>, na Data de Integralização das Debêntures Imobiliárias</w:t>
      </w:r>
      <w:r w:rsidR="00DD09EB" w:rsidRPr="00AA099A">
        <w:rPr>
          <w:rFonts w:ascii="Trebuchet MS" w:hAnsi="Trebuchet MS"/>
          <w:color w:val="000000"/>
          <w:sz w:val="22"/>
          <w:szCs w:val="22"/>
        </w:rPr>
        <w:t>;</w:t>
      </w:r>
      <w:r w:rsidRPr="00AA099A">
        <w:rPr>
          <w:rFonts w:ascii="Trebuchet MS" w:hAnsi="Trebuchet MS"/>
          <w:color w:val="000000"/>
          <w:sz w:val="22"/>
          <w:szCs w:val="22"/>
        </w:rPr>
        <w:t xml:space="preserve"> </w:t>
      </w:r>
    </w:p>
    <w:p w:rsidR="00EF795F" w:rsidRPr="00AA099A" w:rsidRDefault="00EF795F" w:rsidP="00532FEF">
      <w:pPr>
        <w:spacing w:line="360" w:lineRule="auto"/>
        <w:ind w:left="1560"/>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xml:space="preserve">. A Remuneração será exclusivamente aquela estabelecida </w:t>
      </w:r>
      <w:r w:rsidR="00F63943" w:rsidRPr="00AA099A">
        <w:rPr>
          <w:rFonts w:ascii="Trebuchet MS" w:hAnsi="Trebuchet MS"/>
          <w:sz w:val="22"/>
          <w:szCs w:val="22"/>
        </w:rPr>
        <w:t>no item 2.</w:t>
      </w:r>
      <w:r w:rsidR="005541EA" w:rsidRPr="00AA099A">
        <w:rPr>
          <w:rFonts w:ascii="Trebuchet MS" w:hAnsi="Trebuchet MS"/>
          <w:sz w:val="22"/>
          <w:szCs w:val="22"/>
        </w:rPr>
        <w:t>6</w:t>
      </w:r>
      <w:r w:rsidR="00F63943" w:rsidRPr="00AA099A">
        <w:rPr>
          <w:rFonts w:ascii="Trebuchet MS" w:hAnsi="Trebuchet MS"/>
          <w:sz w:val="22"/>
          <w:szCs w:val="22"/>
        </w:rPr>
        <w:t>.7</w:t>
      </w:r>
      <w:r w:rsidRPr="00AA099A">
        <w:rPr>
          <w:rFonts w:ascii="Trebuchet MS" w:hAnsi="Trebuchet MS"/>
          <w:sz w:val="22"/>
          <w:szCs w:val="22"/>
        </w:rPr>
        <w:t>, desta Escritura de Emissão de Debêntures</w:t>
      </w:r>
      <w:r w:rsidR="00F86823" w:rsidRPr="00AA099A">
        <w:rPr>
          <w:rFonts w:ascii="Trebuchet MS" w:hAnsi="Trebuchet MS"/>
          <w:sz w:val="22"/>
          <w:szCs w:val="22"/>
        </w:rPr>
        <w:t xml:space="preserve"> Imobiliárias</w:t>
      </w:r>
      <w:r w:rsidRPr="00AA099A">
        <w:rPr>
          <w:rFonts w:ascii="Trebuchet MS" w:hAnsi="Trebuchet MS"/>
          <w:sz w:val="22"/>
          <w:szCs w:val="22"/>
        </w:rPr>
        <w:t>;</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xml:space="preserve">. O pagamento da Remuneração será realizado mensalmente </w:t>
      </w:r>
      <w:r w:rsidR="00F86823" w:rsidRPr="00AA099A">
        <w:rPr>
          <w:rFonts w:ascii="Trebuchet MS" w:hAnsi="Trebuchet MS"/>
          <w:sz w:val="22"/>
          <w:szCs w:val="22"/>
        </w:rPr>
        <w:t xml:space="preserve">na </w:t>
      </w:r>
      <w:r w:rsidRPr="00AA099A">
        <w:rPr>
          <w:rFonts w:ascii="Trebuchet MS" w:hAnsi="Trebuchet MS"/>
          <w:sz w:val="22"/>
          <w:szCs w:val="22"/>
        </w:rPr>
        <w:t>Data de Pagamento, sendo certo que nestas datas também serão realizados os pagamentos das amortizações. A Emissora das Debêntures</w:t>
      </w:r>
      <w:r w:rsidR="00F86823" w:rsidRPr="00AA099A">
        <w:rPr>
          <w:rFonts w:ascii="Trebuchet MS" w:hAnsi="Trebuchet MS"/>
          <w:sz w:val="22"/>
          <w:szCs w:val="22"/>
        </w:rPr>
        <w:t xml:space="preserve"> Imobiliárias</w:t>
      </w:r>
      <w:r w:rsidRPr="00AA099A">
        <w:rPr>
          <w:rFonts w:ascii="Trebuchet MS" w:hAnsi="Trebuchet MS"/>
          <w:sz w:val="22"/>
          <w:szCs w:val="22"/>
        </w:rPr>
        <w:t>, na Data de Pagamento, disponibilizará os recursos para os referidos pagamentos na Conta Centralizadora.</w:t>
      </w:r>
      <w:del w:id="59" w:author="PMKA Advogados" w:date="2012-08-14T14:47:00Z">
        <w:r w:rsidR="00F86823" w:rsidRPr="00AA099A" w:rsidDel="004808B7">
          <w:rPr>
            <w:rFonts w:ascii="Trebuchet MS" w:hAnsi="Trebuchet MS"/>
            <w:sz w:val="22"/>
            <w:szCs w:val="22"/>
          </w:rPr>
          <w:delText xml:space="preserve"> </w:delText>
        </w:r>
      </w:del>
    </w:p>
    <w:p w:rsidR="00EF795F" w:rsidRPr="00AA099A" w:rsidRDefault="00EF795F" w:rsidP="006B7C58">
      <w:pPr>
        <w:spacing w:line="360" w:lineRule="auto"/>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As Debêntures Imobiliárias terão vencimento na última Data de Pagamento, conforme Anexo III (“</w:t>
      </w:r>
      <w:r w:rsidRPr="00AA099A">
        <w:rPr>
          <w:rFonts w:ascii="Trebuchet MS" w:hAnsi="Trebuchet MS"/>
          <w:sz w:val="22"/>
          <w:szCs w:val="22"/>
          <w:u w:val="single"/>
        </w:rPr>
        <w:t>Data de Vencimento Série 2</w:t>
      </w:r>
      <w:r w:rsidRPr="00AA099A">
        <w:rPr>
          <w:rFonts w:ascii="Trebuchet MS" w:hAnsi="Trebuchet MS"/>
          <w:sz w:val="22"/>
          <w:szCs w:val="22"/>
        </w:rPr>
        <w:t xml:space="preserve">”);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w:t>
      </w:r>
      <w:r w:rsidR="00024306">
        <w:rPr>
          <w:rFonts w:ascii="Trebuchet MS" w:hAnsi="Trebuchet MS"/>
          <w:sz w:val="22"/>
          <w:szCs w:val="22"/>
        </w:rPr>
        <w:t xml:space="preserve">, </w:t>
      </w:r>
      <w:r w:rsidR="00024306">
        <w:rPr>
          <w:rFonts w:ascii="Trebuchet MS" w:hAnsi="Trebuchet MS" w:cs="Arial"/>
          <w:bCs/>
          <w:sz w:val="22"/>
          <w:szCs w:val="22"/>
        </w:rPr>
        <w:t xml:space="preserve">observado o período </w:t>
      </w:r>
      <w:r w:rsidR="00024306" w:rsidRPr="00AA099A">
        <w:rPr>
          <w:rFonts w:ascii="Trebuchet MS" w:hAnsi="Trebuchet MS" w:cs="Arial"/>
          <w:bCs/>
          <w:sz w:val="22"/>
          <w:szCs w:val="22"/>
        </w:rPr>
        <w:t>de carência</w:t>
      </w:r>
      <w:r w:rsidRPr="00AA099A">
        <w:rPr>
          <w:rFonts w:ascii="Trebuchet MS" w:hAnsi="Trebuchet MS"/>
          <w:sz w:val="22"/>
          <w:szCs w:val="22"/>
        </w:rPr>
        <w:t>, a cada Data de Pagamento, conforme Anexo III;</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 de acordo com a variação acumulada do IPCA/IBGE, incidente a partir da Data de Emissão</w:t>
      </w:r>
      <w:r w:rsidR="00673463">
        <w:rPr>
          <w:rFonts w:ascii="Trebuchet MS" w:hAnsi="Trebuchet MS" w:cs="Arial"/>
          <w:bCs/>
          <w:sz w:val="22"/>
          <w:szCs w:val="22"/>
        </w:rPr>
        <w:t xml:space="preserve">, observado o Período de </w:t>
      </w:r>
      <w:r w:rsidR="00673463" w:rsidRPr="00AA099A">
        <w:rPr>
          <w:rFonts w:ascii="Trebuchet MS" w:hAnsi="Trebuchet MS" w:cs="Arial"/>
          <w:bCs/>
          <w:sz w:val="22"/>
          <w:szCs w:val="22"/>
        </w:rPr>
        <w:t>Carência</w:t>
      </w:r>
      <w:r w:rsidR="00673463">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Taxa de Juros Remuneratórios 2ª Série</w:t>
      </w:r>
      <w:r w:rsidRPr="00AA099A">
        <w:rPr>
          <w:rFonts w:ascii="Trebuchet MS" w:hAnsi="Trebuchet MS"/>
          <w:sz w:val="22"/>
          <w:szCs w:val="22"/>
        </w:rPr>
        <w:t xml:space="preserve">. </w:t>
      </w:r>
      <w:r w:rsidRPr="00AA099A">
        <w:rPr>
          <w:rFonts w:ascii="Trebuchet MS" w:hAnsi="Trebuchet MS" w:cs="Arial"/>
          <w:sz w:val="22"/>
          <w:szCs w:val="22"/>
        </w:rPr>
        <w:t>Taxa efetiva de juros de 6,50% (seis inteiros e cinquenta centésimos por cento)</w:t>
      </w:r>
      <w:r w:rsidRPr="00AA099A">
        <w:rPr>
          <w:rFonts w:ascii="Trebuchet MS" w:hAnsi="Trebuchet MS" w:cs="Arial"/>
          <w:bCs/>
          <w:sz w:val="22"/>
          <w:szCs w:val="22"/>
        </w:rPr>
        <w:t xml:space="preserve"> ao ano, capitalizada mensalmente, de forma exponencial </w:t>
      </w:r>
      <w:r w:rsidRPr="00AA099A">
        <w:rPr>
          <w:rFonts w:ascii="Trebuchet MS" w:hAnsi="Trebuchet MS" w:cs="Arial"/>
          <w:bCs/>
          <w:i/>
          <w:sz w:val="22"/>
          <w:szCs w:val="22"/>
        </w:rPr>
        <w:t xml:space="preserve">pro rata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xml:space="preserve">, com base em meses de 30 (trinta) dias e um ano de 360 (trezentos e </w:t>
      </w:r>
      <w:r w:rsidRPr="00AA099A">
        <w:rPr>
          <w:rFonts w:ascii="Trebuchet MS" w:hAnsi="Trebuchet MS" w:cs="Arial"/>
          <w:bCs/>
          <w:sz w:val="22"/>
          <w:szCs w:val="22"/>
        </w:rPr>
        <w:lastRenderedPageBreak/>
        <w:t>sessenta) dias, calculada a partir da Data de Emissão sobre o Valor Nominal Unitário atualizado monetariamente;</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pecuniária, por quaisquer das Partes desta Escritura de Emissão de Debêntures </w:t>
      </w:r>
      <w:r w:rsidR="00EF749E" w:rsidRPr="00AA099A">
        <w:rPr>
          <w:rFonts w:ascii="Trebuchet MS" w:hAnsi="Trebuchet MS"/>
          <w:sz w:val="22"/>
          <w:szCs w:val="22"/>
        </w:rPr>
        <w:t xml:space="preserve">Imobiliárias </w:t>
      </w:r>
      <w:r w:rsidRPr="00AA099A">
        <w:rPr>
          <w:rFonts w:ascii="Trebuchet MS" w:hAnsi="Trebuchet MS"/>
          <w:sz w:val="22"/>
          <w:szCs w:val="22"/>
        </w:rPr>
        <w:t>até o próximo Dia Útil se o vencimento não coincidir com um Dia Útil;</w:t>
      </w:r>
    </w:p>
    <w:p w:rsidR="00EF795F" w:rsidRPr="00AA099A" w:rsidRDefault="00EF795F" w:rsidP="00532FEF">
      <w:pPr>
        <w:pStyle w:val="PargrafodaLista"/>
        <w:ind w:left="1560"/>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Na hipótese de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não efetuar, total ou parcialmente, o pagamento da Remuneração e/ou amortização das Debêntures Imobiliárias nas respectivas Datas de Pagamento, sobre os valores não pagos, devidamente acrescidos da Atualização Monetária e dos Juros Remuneratórios, incidirão</w:t>
      </w:r>
      <w:r w:rsidR="00EF749E" w:rsidRPr="00AA099A">
        <w:rPr>
          <w:rFonts w:ascii="Trebuchet MS" w:hAnsi="Trebuchet MS"/>
          <w:sz w:val="22"/>
          <w:szCs w:val="22"/>
        </w:rPr>
        <w:t xml:space="preserve"> </w:t>
      </w:r>
      <w:r w:rsidRPr="00AA099A">
        <w:rPr>
          <w:rFonts w:ascii="Trebuchet MS" w:hAnsi="Trebuchet MS"/>
          <w:sz w:val="22"/>
          <w:szCs w:val="22"/>
        </w:rPr>
        <w:t xml:space="preserve">os Encargos Moratórios;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w:t>
      </w:r>
      <w:r w:rsidR="00EF749E" w:rsidRPr="00AA099A">
        <w:rPr>
          <w:rFonts w:ascii="Trebuchet MS" w:hAnsi="Trebuchet MS"/>
          <w:sz w:val="22"/>
          <w:szCs w:val="22"/>
        </w:rPr>
        <w:t xml:space="preserve">Imobiliárias </w:t>
      </w:r>
      <w:r w:rsidRPr="00AA099A">
        <w:rPr>
          <w:rFonts w:ascii="Trebuchet MS" w:hAnsi="Trebuchet MS"/>
          <w:sz w:val="22"/>
          <w:szCs w:val="22"/>
        </w:rPr>
        <w:t>na Conta Centralizadora, conforme acima indicada;</w:t>
      </w:r>
      <w:del w:id="60" w:author="PMKA Advogados" w:date="2012-08-14T14:48:00Z">
        <w:r w:rsidRPr="00AA099A" w:rsidDel="004808B7">
          <w:rPr>
            <w:rFonts w:ascii="Trebuchet MS" w:hAnsi="Trebuchet MS"/>
            <w:sz w:val="22"/>
            <w:szCs w:val="22"/>
          </w:rPr>
          <w:delText xml:space="preserve"> e</w:delText>
        </w:r>
      </w:del>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Default="00EF795F" w:rsidP="00532FEF">
      <w:pPr>
        <w:pStyle w:val="ListaColorida-nfase11"/>
        <w:numPr>
          <w:ilvl w:val="0"/>
          <w:numId w:val="35"/>
        </w:numPr>
        <w:spacing w:line="360" w:lineRule="auto"/>
        <w:ind w:left="1560"/>
        <w:jc w:val="both"/>
        <w:rPr>
          <w:ins w:id="61" w:author="PMKA Advogados" w:date="2012-08-14T14:48:00Z"/>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del w:id="62" w:author="PMKA Advogados" w:date="2012-08-14T14:48:00Z">
        <w:r w:rsidRPr="00AA099A" w:rsidDel="004808B7">
          <w:rPr>
            <w:rFonts w:ascii="Trebuchet MS" w:hAnsi="Trebuchet MS"/>
            <w:sz w:val="22"/>
            <w:szCs w:val="22"/>
          </w:rPr>
          <w:delText>.</w:delText>
        </w:r>
      </w:del>
      <w:ins w:id="63" w:author="PMKA Advogados" w:date="2012-08-14T14:48:00Z">
        <w:r w:rsidR="004808B7">
          <w:rPr>
            <w:rFonts w:ascii="Trebuchet MS" w:hAnsi="Trebuchet MS"/>
            <w:sz w:val="22"/>
            <w:szCs w:val="22"/>
          </w:rPr>
          <w:t>; e</w:t>
        </w:r>
      </w:ins>
    </w:p>
    <w:p w:rsidR="00000000" w:rsidRDefault="00AB4DEF">
      <w:pPr>
        <w:pStyle w:val="PargrafodaLista"/>
        <w:rPr>
          <w:ins w:id="64" w:author="PMKA Advogados" w:date="2012-08-14T14:48:00Z"/>
          <w:rFonts w:ascii="Trebuchet MS" w:hAnsi="Trebuchet MS"/>
          <w:sz w:val="22"/>
          <w:szCs w:val="22"/>
        </w:rPr>
        <w:pPrChange w:id="65" w:author="PMKA Advogados" w:date="2012-08-14T14:48:00Z">
          <w:pPr>
            <w:pStyle w:val="ListaColorida-nfase11"/>
            <w:numPr>
              <w:numId w:val="35"/>
            </w:numPr>
            <w:spacing w:line="360" w:lineRule="auto"/>
            <w:ind w:left="1560" w:hanging="720"/>
            <w:jc w:val="both"/>
          </w:pPr>
        </w:pPrChange>
      </w:pPr>
    </w:p>
    <w:p w:rsidR="004808B7" w:rsidRPr="005724D1" w:rsidRDefault="008941F7" w:rsidP="005724D1">
      <w:pPr>
        <w:pStyle w:val="ListaColorida-nfase11"/>
        <w:numPr>
          <w:ilvl w:val="0"/>
          <w:numId w:val="35"/>
        </w:numPr>
        <w:spacing w:line="360" w:lineRule="auto"/>
        <w:ind w:left="1560"/>
        <w:jc w:val="both"/>
        <w:rPr>
          <w:rFonts w:ascii="Trebuchet MS" w:hAnsi="Trebuchet MS"/>
          <w:sz w:val="22"/>
          <w:szCs w:val="22"/>
        </w:rPr>
      </w:pPr>
      <w:ins w:id="66" w:author="PMKA Advogados" w:date="2012-08-14T14:48:00Z">
        <w:r w:rsidRPr="008941F7">
          <w:rPr>
            <w:rFonts w:ascii="Trebuchet MS" w:hAnsi="Trebuchet MS"/>
            <w:sz w:val="22"/>
            <w:szCs w:val="22"/>
            <w:u w:val="single"/>
            <w:rPrChange w:id="67" w:author="PMKA Advogados" w:date="2012-08-14T14:50:00Z">
              <w:rPr>
                <w:rFonts w:ascii="Trebuchet MS" w:hAnsi="Trebuchet MS"/>
                <w:sz w:val="22"/>
                <w:szCs w:val="22"/>
              </w:rPr>
            </w:rPrChange>
          </w:rPr>
          <w:t>Prazo</w:t>
        </w:r>
        <w:r w:rsidR="004808B7">
          <w:rPr>
            <w:rFonts w:ascii="Trebuchet MS" w:hAnsi="Trebuchet MS"/>
            <w:sz w:val="22"/>
            <w:szCs w:val="22"/>
          </w:rPr>
          <w:t xml:space="preserve">: </w:t>
        </w:r>
      </w:ins>
      <w:ins w:id="68" w:author="PMKA Advogados" w:date="2012-08-14T14:49:00Z">
        <w:r w:rsidR="005724D1">
          <w:rPr>
            <w:rFonts w:ascii="Trebuchet MS" w:hAnsi="Trebuchet MS"/>
            <w:sz w:val="22"/>
            <w:szCs w:val="22"/>
          </w:rPr>
          <w:t>12</w:t>
        </w:r>
      </w:ins>
      <w:ins w:id="69" w:author="PMKA Advogados" w:date="2012-08-14T14:48:00Z">
        <w:r w:rsidR="005724D1">
          <w:rPr>
            <w:rFonts w:ascii="Trebuchet MS" w:hAnsi="Trebuchet MS"/>
            <w:sz w:val="22"/>
            <w:szCs w:val="22"/>
          </w:rPr>
          <w:t xml:space="preserve"> (</w:t>
        </w:r>
      </w:ins>
      <w:ins w:id="70" w:author="PMKA Advogados" w:date="2012-08-14T14:49:00Z">
        <w:r w:rsidR="005724D1">
          <w:rPr>
            <w:rFonts w:ascii="Trebuchet MS" w:hAnsi="Trebuchet MS"/>
            <w:sz w:val="22"/>
            <w:szCs w:val="22"/>
          </w:rPr>
          <w:t>doze</w:t>
        </w:r>
      </w:ins>
      <w:ins w:id="71" w:author="PMKA Advogados" w:date="2012-08-14T14:48:00Z">
        <w:r w:rsidR="005724D1">
          <w:rPr>
            <w:rFonts w:ascii="Trebuchet MS" w:hAnsi="Trebuchet MS"/>
            <w:sz w:val="22"/>
            <w:szCs w:val="22"/>
          </w:rPr>
          <w:t>)</w:t>
        </w:r>
        <w:r w:rsidR="004808B7" w:rsidRPr="00F95222">
          <w:rPr>
            <w:rFonts w:ascii="Trebuchet MS" w:hAnsi="Trebuchet MS"/>
            <w:sz w:val="22"/>
            <w:szCs w:val="22"/>
          </w:rPr>
          <w:t xml:space="preserve"> anos</w:t>
        </w:r>
        <w:r w:rsidR="004808B7">
          <w:rPr>
            <w:rFonts w:ascii="Trebuchet MS" w:hAnsi="Trebuchet MS"/>
            <w:sz w:val="22"/>
            <w:szCs w:val="22"/>
          </w:rPr>
          <w:t>.</w:t>
        </w:r>
      </w:ins>
    </w:p>
    <w:p w:rsidR="00694A9A" w:rsidRPr="00AA099A" w:rsidRDefault="00694A9A" w:rsidP="00694A9A">
      <w:pPr>
        <w:spacing w:line="360" w:lineRule="auto"/>
        <w:ind w:left="1410" w:hanging="705"/>
        <w:contextualSpacing/>
        <w:jc w:val="both"/>
        <w:rPr>
          <w:rFonts w:ascii="Trebuchet MS" w:hAnsi="Trebuchet MS"/>
          <w:sz w:val="22"/>
          <w:szCs w:val="22"/>
        </w:rPr>
      </w:pPr>
    </w:p>
    <w:p w:rsidR="00694A9A" w:rsidRPr="00AA099A" w:rsidRDefault="00694A9A" w:rsidP="00694A9A">
      <w:pPr>
        <w:pStyle w:val="ListaColorida-nfase11"/>
        <w:numPr>
          <w:ilvl w:val="2"/>
          <w:numId w:val="8"/>
        </w:numPr>
        <w:spacing w:line="360" w:lineRule="auto"/>
        <w:jc w:val="both"/>
        <w:rPr>
          <w:rFonts w:ascii="Trebuchet MS" w:hAnsi="Trebuchet MS"/>
          <w:sz w:val="22"/>
          <w:szCs w:val="22"/>
        </w:rPr>
      </w:pPr>
      <w:r w:rsidRPr="00AA099A">
        <w:rPr>
          <w:rFonts w:ascii="Trebuchet MS" w:hAnsi="Trebuchet MS"/>
          <w:sz w:val="22"/>
          <w:szCs w:val="22"/>
        </w:rPr>
        <w:t>As características da 3ª Série das Debêntures Imobiliárias são as seguintes:</w:t>
      </w:r>
    </w:p>
    <w:p w:rsidR="00694A9A" w:rsidRPr="00AA099A" w:rsidRDefault="00694A9A" w:rsidP="00694A9A">
      <w:pPr>
        <w:pStyle w:val="PargrafodaLista1"/>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Ser</w:t>
      </w:r>
      <w:r w:rsidR="00460F2F">
        <w:rPr>
          <w:rFonts w:ascii="Trebuchet MS" w:hAnsi="Trebuchet MS"/>
          <w:sz w:val="22"/>
          <w:szCs w:val="22"/>
        </w:rPr>
        <w:t>ão</w:t>
      </w:r>
      <w:r w:rsidRPr="00AA099A">
        <w:rPr>
          <w:rFonts w:ascii="Trebuchet MS" w:hAnsi="Trebuchet MS"/>
          <w:sz w:val="22"/>
          <w:szCs w:val="22"/>
        </w:rPr>
        <w:t xml:space="preserve"> emitida</w:t>
      </w:r>
      <w:r w:rsidR="00460F2F">
        <w:rPr>
          <w:rFonts w:ascii="Trebuchet MS" w:hAnsi="Trebuchet MS"/>
          <w:sz w:val="22"/>
          <w:szCs w:val="22"/>
        </w:rPr>
        <w:t>s</w:t>
      </w:r>
      <w:r w:rsidRPr="00AA099A">
        <w:rPr>
          <w:rFonts w:ascii="Trebuchet MS" w:hAnsi="Trebuchet MS"/>
          <w:sz w:val="22"/>
          <w:szCs w:val="22"/>
        </w:rPr>
        <w:t xml:space="preserve"> </w:t>
      </w:r>
      <w:del w:id="72" w:author="PMKA Advogados" w:date="2012-08-14T12:07:00Z">
        <w:r w:rsidR="00803B81" w:rsidRPr="002403FA" w:rsidDel="00F206FA">
          <w:rPr>
            <w:rFonts w:ascii="Trebuchet MS" w:hAnsi="Trebuchet MS"/>
            <w:sz w:val="22"/>
            <w:szCs w:val="22"/>
          </w:rPr>
          <w:delText xml:space="preserve">15 </w:delText>
        </w:r>
      </w:del>
      <w:ins w:id="73" w:author="PMKA Advogados" w:date="2012-08-14T12:07:00Z">
        <w:r w:rsidR="00F206FA">
          <w:rPr>
            <w:rFonts w:ascii="Trebuchet MS" w:hAnsi="Trebuchet MS"/>
            <w:sz w:val="22"/>
            <w:szCs w:val="22"/>
          </w:rPr>
          <w:t>3</w:t>
        </w:r>
        <w:r w:rsidR="00F206FA" w:rsidRPr="002403FA">
          <w:rPr>
            <w:rFonts w:ascii="Trebuchet MS" w:hAnsi="Trebuchet MS"/>
            <w:sz w:val="22"/>
            <w:szCs w:val="22"/>
          </w:rPr>
          <w:t xml:space="preserve">5 </w:t>
        </w:r>
      </w:ins>
      <w:r w:rsidRPr="002403FA">
        <w:rPr>
          <w:rFonts w:ascii="Trebuchet MS" w:hAnsi="Trebuchet MS"/>
          <w:sz w:val="22"/>
          <w:szCs w:val="22"/>
        </w:rPr>
        <w:t>(</w:t>
      </w:r>
      <w:del w:id="74" w:author="PMKA Advogados" w:date="2012-08-14T12:07:00Z">
        <w:r w:rsidR="00803B81" w:rsidRPr="002403FA" w:rsidDel="00F206FA">
          <w:rPr>
            <w:rFonts w:ascii="Trebuchet MS" w:hAnsi="Trebuchet MS"/>
            <w:sz w:val="22"/>
            <w:szCs w:val="22"/>
          </w:rPr>
          <w:delText>quinze</w:delText>
        </w:r>
      </w:del>
      <w:ins w:id="75" w:author="PMKA Advogados" w:date="2012-08-14T12:07:00Z">
        <w:r w:rsidR="00F206FA">
          <w:rPr>
            <w:rFonts w:ascii="Trebuchet MS" w:hAnsi="Trebuchet MS"/>
            <w:sz w:val="22"/>
            <w:szCs w:val="22"/>
          </w:rPr>
          <w:t>trinta e cinco</w:t>
        </w:r>
      </w:ins>
      <w:r w:rsidRPr="002403FA">
        <w:rPr>
          <w:rFonts w:ascii="Trebuchet MS" w:hAnsi="Trebuchet MS"/>
          <w:sz w:val="22"/>
          <w:szCs w:val="22"/>
        </w:rPr>
        <w:t>)</w:t>
      </w:r>
      <w:r w:rsidRPr="00AA099A">
        <w:rPr>
          <w:rFonts w:ascii="Trebuchet MS" w:hAnsi="Trebuchet MS"/>
          <w:sz w:val="22"/>
          <w:szCs w:val="22"/>
        </w:rPr>
        <w:t xml:space="preserve"> Debênture</w:t>
      </w:r>
      <w:r w:rsidR="00460F2F">
        <w:rPr>
          <w:rFonts w:ascii="Trebuchet MS" w:hAnsi="Trebuchet MS"/>
          <w:sz w:val="22"/>
          <w:szCs w:val="22"/>
        </w:rPr>
        <w:t>s</w:t>
      </w:r>
      <w:r w:rsidRPr="00AA099A">
        <w:rPr>
          <w:rFonts w:ascii="Trebuchet MS" w:hAnsi="Trebuchet MS"/>
          <w:sz w:val="22"/>
          <w:szCs w:val="22"/>
        </w:rPr>
        <w:t xml:space="preserve"> Imobiliária</w:t>
      </w:r>
      <w:r w:rsidR="00460F2F">
        <w:rPr>
          <w:rFonts w:ascii="Trebuchet MS" w:hAnsi="Trebuchet MS"/>
          <w:sz w:val="22"/>
          <w:szCs w:val="22"/>
        </w:rPr>
        <w:t>s</w:t>
      </w:r>
      <w:r w:rsidRPr="00AA099A">
        <w:rPr>
          <w:rFonts w:ascii="Trebuchet MS" w:hAnsi="Trebuchet MS"/>
          <w:sz w:val="22"/>
          <w:szCs w:val="22"/>
        </w:rPr>
        <w:t>, relativa</w:t>
      </w:r>
      <w:r w:rsidR="00460F2F">
        <w:rPr>
          <w:rFonts w:ascii="Trebuchet MS" w:hAnsi="Trebuchet MS"/>
          <w:sz w:val="22"/>
          <w:szCs w:val="22"/>
        </w:rPr>
        <w:t>s</w:t>
      </w:r>
      <w:r w:rsidRPr="00AA099A">
        <w:rPr>
          <w:rFonts w:ascii="Trebuchet MS" w:hAnsi="Trebuchet MS"/>
          <w:sz w:val="22"/>
          <w:szCs w:val="22"/>
        </w:rPr>
        <w:t xml:space="preserve"> à </w:t>
      </w:r>
      <w:r w:rsidR="005541EA" w:rsidRPr="00AA099A">
        <w:rPr>
          <w:rFonts w:ascii="Trebuchet MS" w:hAnsi="Trebuchet MS"/>
          <w:sz w:val="22"/>
          <w:szCs w:val="22"/>
        </w:rPr>
        <w:t>3</w:t>
      </w:r>
      <w:r w:rsidRPr="00AA099A">
        <w:rPr>
          <w:rFonts w:ascii="Trebuchet MS" w:hAnsi="Trebuchet MS"/>
          <w:sz w:val="22"/>
          <w:szCs w:val="22"/>
        </w:rPr>
        <w:t>ª Série;</w:t>
      </w:r>
    </w:p>
    <w:p w:rsidR="00694A9A" w:rsidRPr="00AA099A" w:rsidRDefault="00694A9A" w:rsidP="00694A9A">
      <w:pPr>
        <w:pStyle w:val="ListaColorida-nfase11"/>
        <w:spacing w:line="360" w:lineRule="auto"/>
        <w:ind w:left="1560"/>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cs="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As Debêntures são da espécie quirografária</w:t>
      </w:r>
      <w:r w:rsidRPr="00AA099A">
        <w:rPr>
          <w:rFonts w:ascii="Trebuchet MS" w:hAnsi="Trebuchet MS" w:cs="Trebuchet MS"/>
          <w:sz w:val="22"/>
          <w:szCs w:val="22"/>
        </w:rPr>
        <w:t>;</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Imobiliárias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w:t>
      </w:r>
      <w:r w:rsidRPr="00AA099A">
        <w:rPr>
          <w:rFonts w:ascii="Trebuchet MS" w:hAnsi="Trebuchet MS"/>
          <w:sz w:val="22"/>
          <w:szCs w:val="22"/>
        </w:rPr>
        <w:lastRenderedPageBreak/>
        <w:t>presente Escritura de Emissão de Debêntures Imobiliárias, bem como pelo registro do nome do Debenturista e do número das Debêntures Imobiliárias de sua propriedade nos Livros de Registro e Transferência de Debêntures da Emissora</w:t>
      </w:r>
      <w:r w:rsidR="006723F1" w:rsidRPr="00AA099A">
        <w:rPr>
          <w:rFonts w:ascii="Trebuchet MS" w:hAnsi="Trebuchet MS"/>
          <w:sz w:val="22"/>
          <w:szCs w:val="22"/>
        </w:rPr>
        <w:t>.</w:t>
      </w:r>
    </w:p>
    <w:p w:rsidR="00694A9A" w:rsidRPr="00AA099A" w:rsidRDefault="00694A9A" w:rsidP="00694A9A">
      <w:pPr>
        <w:pStyle w:val="ListaColorida-nfase11"/>
        <w:spacing w:line="360" w:lineRule="auto"/>
        <w:ind w:left="0"/>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A Data de Emissão;</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 xml:space="preserve">Valor Total da </w:t>
      </w:r>
      <w:r w:rsidR="006E55F0">
        <w:rPr>
          <w:rFonts w:ascii="Trebuchet MS" w:hAnsi="Trebuchet MS"/>
          <w:sz w:val="22"/>
          <w:szCs w:val="22"/>
          <w:u w:val="single"/>
        </w:rPr>
        <w:t>3</w:t>
      </w:r>
      <w:r w:rsidRPr="00AA099A">
        <w:rPr>
          <w:rFonts w:ascii="Trebuchet MS" w:hAnsi="Trebuchet MS"/>
          <w:sz w:val="22"/>
          <w:szCs w:val="22"/>
          <w:u w:val="single"/>
        </w:rPr>
        <w:t>ª Série</w:t>
      </w:r>
      <w:r w:rsidRPr="00AA099A">
        <w:rPr>
          <w:rFonts w:ascii="Trebuchet MS" w:hAnsi="Trebuchet MS"/>
          <w:sz w:val="22"/>
          <w:szCs w:val="22"/>
        </w:rPr>
        <w:t xml:space="preserve">. Na presente data, o valor total da </w:t>
      </w:r>
      <w:r w:rsidR="006723F1" w:rsidRPr="00AA099A">
        <w:rPr>
          <w:rFonts w:ascii="Trebuchet MS" w:hAnsi="Trebuchet MS"/>
          <w:sz w:val="22"/>
          <w:szCs w:val="22"/>
        </w:rPr>
        <w:t>3</w:t>
      </w:r>
      <w:r w:rsidRPr="00AA099A">
        <w:rPr>
          <w:rFonts w:ascii="Trebuchet MS" w:hAnsi="Trebuchet MS"/>
          <w:sz w:val="22"/>
          <w:szCs w:val="22"/>
        </w:rPr>
        <w:t xml:space="preserve">ª Série da Emissão é de R$ </w:t>
      </w:r>
      <w:del w:id="76" w:author="PMKA Advogados" w:date="2012-08-14T11:58:00Z">
        <w:r w:rsidRPr="00AA099A" w:rsidDel="009E0E15">
          <w:rPr>
            <w:rFonts w:ascii="Trebuchet MS" w:hAnsi="Trebuchet MS"/>
            <w:sz w:val="22"/>
            <w:szCs w:val="22"/>
          </w:rPr>
          <w:delText xml:space="preserve">[•] </w:delText>
        </w:r>
      </w:del>
      <w:ins w:id="77" w:author="PMKA Advogados" w:date="2012-08-14T11:58:00Z">
        <w:r w:rsidR="009E0E15">
          <w:rPr>
            <w:rFonts w:ascii="Trebuchet MS" w:hAnsi="Trebuchet MS"/>
            <w:sz w:val="22"/>
            <w:szCs w:val="22"/>
          </w:rPr>
          <w:t>11.666.666,</w:t>
        </w:r>
      </w:ins>
      <w:ins w:id="78" w:author="PMKA Advogados" w:date="2012-08-14T12:05:00Z">
        <w:r w:rsidR="00B15D9E">
          <w:rPr>
            <w:rFonts w:ascii="Trebuchet MS" w:hAnsi="Trebuchet MS"/>
            <w:sz w:val="22"/>
            <w:szCs w:val="22"/>
          </w:rPr>
          <w:t>90</w:t>
        </w:r>
      </w:ins>
      <w:ins w:id="79" w:author="PMKA Advogados" w:date="2012-08-14T11:58:00Z">
        <w:r w:rsidR="009E0E15" w:rsidRPr="00AA099A">
          <w:rPr>
            <w:rFonts w:ascii="Trebuchet MS" w:hAnsi="Trebuchet MS"/>
            <w:sz w:val="22"/>
            <w:szCs w:val="22"/>
          </w:rPr>
          <w:t xml:space="preserve"> </w:t>
        </w:r>
      </w:ins>
      <w:del w:id="80" w:author="PMKA Advogados" w:date="2012-08-14T12:05:00Z">
        <w:r w:rsidRPr="00AA099A" w:rsidDel="00B15D9E">
          <w:rPr>
            <w:rFonts w:ascii="Trebuchet MS" w:hAnsi="Trebuchet MS"/>
            <w:sz w:val="22"/>
            <w:szCs w:val="22"/>
          </w:rPr>
          <w:delText>([•</w:delText>
        </w:r>
        <w:r w:rsidRPr="00C70B8B" w:rsidDel="00B15D9E">
          <w:rPr>
            <w:rFonts w:ascii="Trebuchet MS" w:hAnsi="Trebuchet MS"/>
            <w:sz w:val="22"/>
            <w:szCs w:val="22"/>
          </w:rPr>
          <w:delText>]</w:delText>
        </w:r>
      </w:del>
      <w:ins w:id="81" w:author="PMKA Advogados" w:date="2012-08-14T12:05:00Z">
        <w:r w:rsidR="00B15D9E" w:rsidRPr="00AA099A">
          <w:rPr>
            <w:rFonts w:ascii="Trebuchet MS" w:hAnsi="Trebuchet MS"/>
            <w:sz w:val="22"/>
            <w:szCs w:val="22"/>
          </w:rPr>
          <w:t>(</w:t>
        </w:r>
        <w:r w:rsidR="00B15D9E">
          <w:rPr>
            <w:rFonts w:ascii="Trebuchet MS" w:hAnsi="Trebuchet MS"/>
            <w:sz w:val="22"/>
            <w:szCs w:val="22"/>
          </w:rPr>
          <w:t xml:space="preserve">onze milhões, seiscentos e sessenta e seis mil, seiscentos e sessenta e seis </w:t>
        </w:r>
      </w:ins>
      <w:r w:rsidRPr="00C70B8B">
        <w:rPr>
          <w:rFonts w:ascii="Trebuchet MS" w:hAnsi="Trebuchet MS"/>
          <w:sz w:val="22"/>
          <w:szCs w:val="22"/>
        </w:rPr>
        <w:t>reais</w:t>
      </w:r>
      <w:ins w:id="82" w:author="PMKA Advogados" w:date="2012-08-14T12:06:00Z">
        <w:r w:rsidR="00F206FA">
          <w:rPr>
            <w:rFonts w:ascii="Trebuchet MS" w:hAnsi="Trebuchet MS"/>
            <w:sz w:val="22"/>
            <w:szCs w:val="22"/>
          </w:rPr>
          <w:t xml:space="preserve"> e noventa centa</w:t>
        </w:r>
      </w:ins>
      <w:ins w:id="83" w:author="PMKA Advogados" w:date="2012-08-14T12:13:00Z">
        <w:r w:rsidR="00F206FA">
          <w:rPr>
            <w:rFonts w:ascii="Trebuchet MS" w:hAnsi="Trebuchet MS"/>
            <w:sz w:val="22"/>
            <w:szCs w:val="22"/>
          </w:rPr>
          <w:t>v</w:t>
        </w:r>
      </w:ins>
      <w:ins w:id="84" w:author="PMKA Advogados" w:date="2012-08-14T12:06:00Z">
        <w:r w:rsidR="00B15D9E">
          <w:rPr>
            <w:rFonts w:ascii="Trebuchet MS" w:hAnsi="Trebuchet MS"/>
            <w:sz w:val="22"/>
            <w:szCs w:val="22"/>
          </w:rPr>
          <w:t>os</w:t>
        </w:r>
      </w:ins>
      <w:r w:rsidRPr="00AA099A">
        <w:rPr>
          <w:rFonts w:ascii="Trebuchet MS" w:hAnsi="Trebuchet MS"/>
          <w:sz w:val="22"/>
          <w:szCs w:val="22"/>
        </w:rPr>
        <w:t>) (“</w:t>
      </w:r>
      <w:r w:rsidRPr="00AA099A">
        <w:rPr>
          <w:rFonts w:ascii="Trebuchet MS" w:hAnsi="Trebuchet MS"/>
          <w:sz w:val="22"/>
          <w:szCs w:val="22"/>
          <w:u w:val="single"/>
        </w:rPr>
        <w:t xml:space="preserve">Valor Total da </w:t>
      </w:r>
      <w:r w:rsidR="006723F1" w:rsidRPr="00AA099A">
        <w:rPr>
          <w:rFonts w:ascii="Trebuchet MS" w:hAnsi="Trebuchet MS"/>
          <w:sz w:val="22"/>
          <w:szCs w:val="22"/>
          <w:u w:val="single"/>
        </w:rPr>
        <w:t>3</w:t>
      </w:r>
      <w:r w:rsidRPr="00AA099A">
        <w:rPr>
          <w:rFonts w:ascii="Trebuchet MS" w:hAnsi="Trebuchet MS"/>
          <w:sz w:val="22"/>
          <w:szCs w:val="22"/>
          <w:u w:val="single"/>
        </w:rPr>
        <w:t>ª Série</w:t>
      </w:r>
      <w:r w:rsidRPr="00AA099A">
        <w:rPr>
          <w:rFonts w:ascii="Trebuchet MS" w:hAnsi="Trebuchet MS"/>
          <w:sz w:val="22"/>
          <w:szCs w:val="22"/>
        </w:rPr>
        <w:t>”), que somado ao Valor Total da 1ª Série</w:t>
      </w:r>
      <w:r w:rsidR="006723F1" w:rsidRPr="00AA099A">
        <w:rPr>
          <w:rFonts w:ascii="Trebuchet MS" w:hAnsi="Trebuchet MS"/>
          <w:sz w:val="22"/>
          <w:szCs w:val="22"/>
        </w:rPr>
        <w:t xml:space="preserve"> e ao Valor Total da 2ª Série</w:t>
      </w:r>
      <w:r w:rsidRPr="00AA099A">
        <w:rPr>
          <w:rFonts w:ascii="Trebuchet MS" w:hAnsi="Trebuchet MS"/>
          <w:sz w:val="22"/>
          <w:szCs w:val="22"/>
        </w:rPr>
        <w:t xml:space="preserve">, totalizam R$ </w:t>
      </w:r>
      <w:r w:rsidR="00FC1407">
        <w:rPr>
          <w:rFonts w:ascii="Trebuchet MS" w:hAnsi="Trebuchet MS"/>
          <w:sz w:val="22"/>
          <w:szCs w:val="22"/>
        </w:rPr>
        <w:t>60.000.00</w:t>
      </w:r>
      <w:ins w:id="85" w:author="PMKA Advogados" w:date="2012-08-14T12:10:00Z">
        <w:r w:rsidR="00F206FA">
          <w:rPr>
            <w:rFonts w:ascii="Trebuchet MS" w:hAnsi="Trebuchet MS"/>
            <w:sz w:val="22"/>
            <w:szCs w:val="22"/>
          </w:rPr>
          <w:t>1</w:t>
        </w:r>
      </w:ins>
      <w:del w:id="86" w:author="PMKA Advogados" w:date="2012-08-14T12:10:00Z">
        <w:r w:rsidR="00FC1407" w:rsidDel="00F206FA">
          <w:rPr>
            <w:rFonts w:ascii="Trebuchet MS" w:hAnsi="Trebuchet MS"/>
            <w:sz w:val="22"/>
            <w:szCs w:val="22"/>
          </w:rPr>
          <w:delText>0</w:delText>
        </w:r>
      </w:del>
      <w:r w:rsidR="00FC1407">
        <w:rPr>
          <w:rFonts w:ascii="Trebuchet MS" w:hAnsi="Trebuchet MS"/>
          <w:sz w:val="22"/>
          <w:szCs w:val="22"/>
        </w:rPr>
        <w:t>,</w:t>
      </w:r>
      <w:ins w:id="87" w:author="PMKA Advogados" w:date="2012-08-14T12:10:00Z">
        <w:r w:rsidR="00F206FA">
          <w:rPr>
            <w:rFonts w:ascii="Trebuchet MS" w:hAnsi="Trebuchet MS"/>
            <w:sz w:val="22"/>
            <w:szCs w:val="22"/>
          </w:rPr>
          <w:t>2</w:t>
        </w:r>
      </w:ins>
      <w:del w:id="88" w:author="PMKA Advogados" w:date="2012-08-14T12:10:00Z">
        <w:r w:rsidR="00FC1407" w:rsidDel="00F206FA">
          <w:rPr>
            <w:rFonts w:ascii="Trebuchet MS" w:hAnsi="Trebuchet MS"/>
            <w:sz w:val="22"/>
            <w:szCs w:val="22"/>
          </w:rPr>
          <w:delText>0</w:delText>
        </w:r>
      </w:del>
      <w:r w:rsidR="00FC1407">
        <w:rPr>
          <w:rFonts w:ascii="Trebuchet MS" w:hAnsi="Trebuchet MS"/>
          <w:sz w:val="22"/>
          <w:szCs w:val="22"/>
        </w:rPr>
        <w:t>0</w:t>
      </w:r>
      <w:r w:rsidR="00FC1407" w:rsidRPr="00AA099A" w:rsidDel="00406341">
        <w:rPr>
          <w:rFonts w:ascii="Trebuchet MS" w:hAnsi="Trebuchet MS"/>
          <w:sz w:val="22"/>
          <w:szCs w:val="22"/>
        </w:rPr>
        <w:t xml:space="preserve"> </w:t>
      </w:r>
      <w:r w:rsidR="00FC1407" w:rsidRPr="00AA099A">
        <w:rPr>
          <w:rFonts w:ascii="Trebuchet MS" w:hAnsi="Trebuchet MS"/>
          <w:sz w:val="22"/>
          <w:szCs w:val="22"/>
        </w:rPr>
        <w:t>(</w:t>
      </w:r>
      <w:r w:rsidR="00FC1407">
        <w:rPr>
          <w:rFonts w:ascii="Trebuchet MS" w:hAnsi="Trebuchet MS"/>
          <w:sz w:val="22"/>
          <w:szCs w:val="22"/>
        </w:rPr>
        <w:t xml:space="preserve">sessenta milhões </w:t>
      </w:r>
      <w:del w:id="89" w:author="PMKA Advogados" w:date="2012-08-14T12:10:00Z">
        <w:r w:rsidR="00FC1407" w:rsidDel="00F206FA">
          <w:rPr>
            <w:rFonts w:ascii="Trebuchet MS" w:hAnsi="Trebuchet MS"/>
            <w:sz w:val="22"/>
            <w:szCs w:val="22"/>
          </w:rPr>
          <w:delText>d</w:delText>
        </w:r>
      </w:del>
      <w:r w:rsidR="00FC1407">
        <w:rPr>
          <w:rFonts w:ascii="Trebuchet MS" w:hAnsi="Trebuchet MS"/>
          <w:sz w:val="22"/>
          <w:szCs w:val="22"/>
        </w:rPr>
        <w:t xml:space="preserve">e </w:t>
      </w:r>
      <w:ins w:id="90" w:author="PMKA Advogados" w:date="2012-08-14T12:10:00Z">
        <w:r w:rsidR="00F206FA">
          <w:rPr>
            <w:rFonts w:ascii="Trebuchet MS" w:hAnsi="Trebuchet MS"/>
            <w:sz w:val="22"/>
            <w:szCs w:val="22"/>
          </w:rPr>
          <w:t xml:space="preserve">um </w:t>
        </w:r>
      </w:ins>
      <w:r w:rsidRPr="00AA099A">
        <w:rPr>
          <w:rFonts w:ascii="Trebuchet MS" w:hAnsi="Trebuchet MS"/>
          <w:sz w:val="22"/>
          <w:szCs w:val="22"/>
        </w:rPr>
        <w:t>reais</w:t>
      </w:r>
      <w:ins w:id="91" w:author="PMKA Advogados" w:date="2012-08-14T12:11:00Z">
        <w:r w:rsidR="00F206FA">
          <w:rPr>
            <w:rFonts w:ascii="Trebuchet MS" w:hAnsi="Trebuchet MS"/>
            <w:sz w:val="22"/>
            <w:szCs w:val="22"/>
          </w:rPr>
          <w:t xml:space="preserve"> e vinte centavos</w:t>
        </w:r>
      </w:ins>
      <w:r w:rsidRPr="00AA099A">
        <w:rPr>
          <w:rFonts w:ascii="Trebuchet MS" w:hAnsi="Trebuchet MS"/>
          <w:sz w:val="22"/>
          <w:szCs w:val="22"/>
        </w:rPr>
        <w:t>) (“</w:t>
      </w:r>
      <w:r w:rsidRPr="00AA099A">
        <w:rPr>
          <w:rFonts w:ascii="Trebuchet MS" w:hAnsi="Trebuchet MS"/>
          <w:sz w:val="22"/>
          <w:szCs w:val="22"/>
          <w:u w:val="single"/>
        </w:rPr>
        <w:t>Valor Total da Emissão</w:t>
      </w:r>
      <w:r w:rsidRPr="00AA099A">
        <w:rPr>
          <w:rFonts w:ascii="Trebuchet MS" w:hAnsi="Trebuchet MS"/>
          <w:sz w:val="22"/>
          <w:szCs w:val="22"/>
        </w:rPr>
        <w:t>”);</w:t>
      </w:r>
    </w:p>
    <w:p w:rsidR="00694A9A" w:rsidRPr="00AA099A" w:rsidRDefault="00694A9A" w:rsidP="00694A9A">
      <w:pPr>
        <w:pStyle w:val="PargrafodaLista1"/>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del w:id="92" w:author="PMKA Advogados" w:date="2012-08-14T12:06:00Z">
        <w:r w:rsidRPr="00AA099A" w:rsidDel="00B15D9E">
          <w:rPr>
            <w:rFonts w:ascii="Trebuchet MS" w:hAnsi="Trebuchet MS"/>
            <w:sz w:val="22"/>
            <w:szCs w:val="22"/>
          </w:rPr>
          <w:delText>[•];</w:delText>
        </w:r>
      </w:del>
      <w:ins w:id="93" w:author="PMKA Advogados" w:date="2012-08-14T12:06:00Z">
        <w:r w:rsidR="00B15D9E">
          <w:rPr>
            <w:rFonts w:ascii="Trebuchet MS" w:hAnsi="Trebuchet MS"/>
            <w:sz w:val="22"/>
            <w:szCs w:val="22"/>
          </w:rPr>
          <w:t>R$ 333.333,34</w:t>
        </w:r>
      </w:ins>
      <w:ins w:id="94" w:author="PMKA Advogados" w:date="2012-08-14T12:07:00Z">
        <w:r w:rsidR="00F206FA">
          <w:rPr>
            <w:rFonts w:ascii="Trebuchet MS" w:hAnsi="Trebuchet MS"/>
            <w:sz w:val="22"/>
            <w:szCs w:val="22"/>
          </w:rPr>
          <w:t xml:space="preserve"> (trezentos e trinta e três mil, trezentos e trinta e três reais e trinta e quatro centavos)</w:t>
        </w:r>
      </w:ins>
      <w:ins w:id="95" w:author="PMKA Advogados" w:date="2012-08-14T12:06:00Z">
        <w:r w:rsidR="00B15D9E" w:rsidRPr="00AA099A">
          <w:rPr>
            <w:rFonts w:ascii="Trebuchet MS" w:hAnsi="Trebuchet MS"/>
            <w:sz w:val="22"/>
            <w:szCs w:val="22"/>
          </w:rPr>
          <w:t>;</w:t>
        </w:r>
      </w:ins>
    </w:p>
    <w:p w:rsidR="00694A9A" w:rsidRPr="00AA099A" w:rsidRDefault="00694A9A" w:rsidP="00694A9A">
      <w:pPr>
        <w:pStyle w:val="PargrafodaLista1"/>
        <w:spacing w:line="360" w:lineRule="auto"/>
        <w:ind w:left="1560"/>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xml:space="preserve">. A subscrição das Debêntures Imobiliárias será privada e deverá ocorrer mediante assinatura, pelo Debenturista, do Boletim de Subscrição das Debêntures Imobiliárias, conforme minuta constante do Anexo I a 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 xml:space="preserve">. Ao assinar o Boletim de Subscrição, o Debenturista ficará automaticamente obrigado a cumprir e anuir integralmente com todos os termos e condições desta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w:t>
      </w:r>
    </w:p>
    <w:p w:rsidR="00694A9A" w:rsidRPr="00AA099A" w:rsidRDefault="00694A9A" w:rsidP="00694A9A">
      <w:pPr>
        <w:autoSpaceDE w:val="0"/>
        <w:autoSpaceDN w:val="0"/>
        <w:adjustRightInd w:val="0"/>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xml:space="preserve">. As Debêntures Imobiliárias serão integralizadas pelo Debenturista na Data de Integralização das Debêntures, à vista em moeda corrente nacional, observados os termos e condições estabelecidos no respectivo Boletim de Subscrição, mediante pagamento do Valor Total da Emissão das Debêntures Imobiliárias, deduzidos os </w:t>
      </w:r>
      <w:r w:rsidR="000C50DE" w:rsidRPr="00AA099A">
        <w:rPr>
          <w:rFonts w:ascii="Trebuchet MS" w:hAnsi="Trebuchet MS"/>
          <w:sz w:val="22"/>
          <w:szCs w:val="22"/>
        </w:rPr>
        <w:t xml:space="preserve">Custos </w:t>
      </w:r>
      <w:r w:rsidRPr="00AA099A">
        <w:rPr>
          <w:rFonts w:ascii="Trebuchet MS" w:hAnsi="Trebuchet MS"/>
          <w:sz w:val="22"/>
          <w:szCs w:val="22"/>
        </w:rPr>
        <w:t xml:space="preserve">à </w:t>
      </w:r>
      <w:r w:rsidR="000C50DE" w:rsidRPr="00AA099A">
        <w:rPr>
          <w:rFonts w:ascii="Trebuchet MS" w:hAnsi="Trebuchet MS"/>
          <w:sz w:val="22"/>
          <w:szCs w:val="22"/>
        </w:rPr>
        <w:t xml:space="preserve">Vista </w:t>
      </w:r>
      <w:r w:rsidRPr="00AA099A">
        <w:rPr>
          <w:rFonts w:ascii="Trebuchet MS" w:hAnsi="Trebuchet MS"/>
          <w:sz w:val="22"/>
          <w:szCs w:val="22"/>
        </w:rPr>
        <w:t xml:space="preserve">da Operação Estruturada, calculado, conforme previsto nesta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 na Data de Integralização das Debêntures Imobiliárias</w:t>
      </w:r>
      <w:r w:rsidRPr="00AA099A">
        <w:rPr>
          <w:rFonts w:ascii="Trebuchet MS" w:hAnsi="Trebuchet MS"/>
          <w:color w:val="000000"/>
          <w:sz w:val="22"/>
          <w:szCs w:val="22"/>
        </w:rPr>
        <w:t xml:space="preserve">; </w:t>
      </w:r>
    </w:p>
    <w:p w:rsidR="00694A9A" w:rsidRPr="00AA099A" w:rsidRDefault="00694A9A" w:rsidP="00694A9A">
      <w:pPr>
        <w:spacing w:line="360" w:lineRule="auto"/>
        <w:ind w:left="1560"/>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lastRenderedPageBreak/>
        <w:t>Remuneração</w:t>
      </w:r>
      <w:r w:rsidRPr="00AA099A">
        <w:rPr>
          <w:rFonts w:ascii="Trebuchet MS" w:hAnsi="Trebuchet MS"/>
          <w:sz w:val="22"/>
          <w:szCs w:val="22"/>
        </w:rPr>
        <w:t xml:space="preserve">. A Remuneração será exclusivamente aquela estabelecida </w:t>
      </w:r>
      <w:r w:rsidR="005541EA" w:rsidRPr="00AA099A">
        <w:rPr>
          <w:rFonts w:ascii="Trebuchet MS" w:hAnsi="Trebuchet MS"/>
          <w:sz w:val="22"/>
          <w:szCs w:val="22"/>
        </w:rPr>
        <w:t>no item 2.6</w:t>
      </w:r>
      <w:r w:rsidRPr="00AA099A">
        <w:rPr>
          <w:rFonts w:ascii="Trebuchet MS" w:hAnsi="Trebuchet MS"/>
          <w:sz w:val="22"/>
          <w:szCs w:val="22"/>
        </w:rPr>
        <w:t>.7, desta Escritura de Emissão de Debêntures Imobiliárias;</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xml:space="preserve">. O pagamento da Remuneração será realizado mensalmente na Data de Pagamento, sendo certo que nestas datas também serão realizados os pagamentos das amortizações. A Emissora das Debêntures Imobiliárias, na Data de Pagamento, disponibilizará os recursos para os referidos pagamentos na Conta Centralizadora. </w:t>
      </w:r>
    </w:p>
    <w:p w:rsidR="00694A9A" w:rsidRPr="00AA099A" w:rsidRDefault="00694A9A" w:rsidP="00694A9A">
      <w:pPr>
        <w:spacing w:line="360" w:lineRule="auto"/>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As Debêntures Imobiliárias terão vencimento na última Data de Pagamento, conforme Anexo III (“</w:t>
      </w:r>
      <w:r w:rsidR="006723F1" w:rsidRPr="00AA099A">
        <w:rPr>
          <w:rFonts w:ascii="Trebuchet MS" w:hAnsi="Trebuchet MS"/>
          <w:sz w:val="22"/>
          <w:szCs w:val="22"/>
          <w:u w:val="single"/>
        </w:rPr>
        <w:t>Data de Vencimento Série 3</w:t>
      </w:r>
      <w:r w:rsidRPr="00AA099A">
        <w:rPr>
          <w:rFonts w:ascii="Trebuchet MS" w:hAnsi="Trebuchet MS"/>
          <w:sz w:val="22"/>
          <w:szCs w:val="22"/>
        </w:rPr>
        <w:t xml:space="preserve">”);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w:t>
      </w:r>
      <w:r w:rsidR="00024306">
        <w:rPr>
          <w:rFonts w:ascii="Trebuchet MS" w:hAnsi="Trebuchet MS"/>
          <w:sz w:val="22"/>
          <w:szCs w:val="22"/>
        </w:rPr>
        <w:t xml:space="preserve">, </w:t>
      </w:r>
      <w:r w:rsidR="00024306">
        <w:rPr>
          <w:rFonts w:ascii="Trebuchet MS" w:hAnsi="Trebuchet MS" w:cs="Arial"/>
          <w:bCs/>
          <w:sz w:val="22"/>
          <w:szCs w:val="22"/>
        </w:rPr>
        <w:t xml:space="preserve">observado o </w:t>
      </w:r>
      <w:r w:rsidR="00460F2F">
        <w:rPr>
          <w:rFonts w:ascii="Trebuchet MS" w:hAnsi="Trebuchet MS" w:cs="Arial"/>
          <w:bCs/>
          <w:sz w:val="22"/>
          <w:szCs w:val="22"/>
        </w:rPr>
        <w:t xml:space="preserve">Período </w:t>
      </w:r>
      <w:r w:rsidR="00024306" w:rsidRPr="00AA099A">
        <w:rPr>
          <w:rFonts w:ascii="Trebuchet MS" w:hAnsi="Trebuchet MS" w:cs="Arial"/>
          <w:bCs/>
          <w:sz w:val="22"/>
          <w:szCs w:val="22"/>
        </w:rPr>
        <w:t xml:space="preserve">de </w:t>
      </w:r>
      <w:r w:rsidR="00460F2F" w:rsidRPr="00AA099A">
        <w:rPr>
          <w:rFonts w:ascii="Trebuchet MS" w:hAnsi="Trebuchet MS" w:cs="Arial"/>
          <w:bCs/>
          <w:sz w:val="22"/>
          <w:szCs w:val="22"/>
        </w:rPr>
        <w:t>Carência</w:t>
      </w:r>
      <w:r w:rsidRPr="00AA099A">
        <w:rPr>
          <w:rFonts w:ascii="Trebuchet MS" w:hAnsi="Trebuchet MS"/>
          <w:sz w:val="22"/>
          <w:szCs w:val="22"/>
        </w:rPr>
        <w:t>, a cada Data de Pagamento, conforme Anexo III;</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 de acordo com a variação acumulada do IPCA/IBGE, incidente a partir da Data de Emissão</w:t>
      </w:r>
      <w:r w:rsidR="00024306">
        <w:rPr>
          <w:rFonts w:ascii="Trebuchet MS" w:hAnsi="Trebuchet MS" w:cs="Arial"/>
          <w:bCs/>
          <w:sz w:val="22"/>
          <w:szCs w:val="22"/>
        </w:rPr>
        <w:t xml:space="preserve">, observado o Período de </w:t>
      </w:r>
      <w:r w:rsidR="00024306" w:rsidRPr="00AA099A">
        <w:rPr>
          <w:rFonts w:ascii="Trebuchet MS" w:hAnsi="Trebuchet MS" w:cs="Arial"/>
          <w:bCs/>
          <w:sz w:val="22"/>
          <w:szCs w:val="22"/>
        </w:rPr>
        <w:t>Carência</w:t>
      </w:r>
      <w:r w:rsidR="00024306">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Taxa de Juros Remuneratórios</w:t>
      </w:r>
      <w:r w:rsidR="006723F1" w:rsidRPr="00AA099A">
        <w:rPr>
          <w:rFonts w:ascii="Trebuchet MS" w:hAnsi="Trebuchet MS"/>
          <w:sz w:val="22"/>
          <w:szCs w:val="22"/>
          <w:u w:val="single"/>
        </w:rPr>
        <w:t xml:space="preserve"> 3</w:t>
      </w:r>
      <w:r w:rsidRPr="00AA099A">
        <w:rPr>
          <w:rFonts w:ascii="Trebuchet MS" w:hAnsi="Trebuchet MS"/>
          <w:sz w:val="22"/>
          <w:szCs w:val="22"/>
          <w:u w:val="single"/>
        </w:rPr>
        <w:t>ª Série</w:t>
      </w:r>
      <w:r w:rsidRPr="00AA099A">
        <w:rPr>
          <w:rFonts w:ascii="Trebuchet MS" w:hAnsi="Trebuchet MS"/>
          <w:sz w:val="22"/>
          <w:szCs w:val="22"/>
        </w:rPr>
        <w:t xml:space="preserve">. </w:t>
      </w:r>
      <w:r w:rsidRPr="00AA099A">
        <w:rPr>
          <w:rFonts w:ascii="Trebuchet MS" w:hAnsi="Trebuchet MS" w:cs="Arial"/>
          <w:sz w:val="22"/>
          <w:szCs w:val="22"/>
        </w:rPr>
        <w:t xml:space="preserve">Taxa efetiva de juros de </w:t>
      </w:r>
      <w:proofErr w:type="gramStart"/>
      <w:r w:rsidR="00FC1407">
        <w:rPr>
          <w:rFonts w:ascii="Trebuchet MS" w:hAnsi="Trebuchet MS"/>
          <w:sz w:val="22"/>
          <w:szCs w:val="22"/>
        </w:rPr>
        <w:t>6,</w:t>
      </w:r>
      <w:ins w:id="96" w:author="PMKA Advogados" w:date="2012-08-15T11:03:00Z">
        <w:r w:rsidR="00746253">
          <w:rPr>
            <w:rFonts w:ascii="Trebuchet MS" w:hAnsi="Trebuchet MS"/>
            <w:sz w:val="22"/>
            <w:szCs w:val="22"/>
          </w:rPr>
          <w:t>3</w:t>
        </w:r>
      </w:ins>
      <w:del w:id="97" w:author="PMKA Advogados" w:date="2012-08-15T11:03:00Z">
        <w:r w:rsidR="00FC1407" w:rsidDel="00746253">
          <w:rPr>
            <w:rFonts w:ascii="Trebuchet MS" w:hAnsi="Trebuchet MS"/>
            <w:sz w:val="22"/>
            <w:szCs w:val="22"/>
          </w:rPr>
          <w:delText>5</w:delText>
        </w:r>
      </w:del>
      <w:r w:rsidR="00FC1407">
        <w:rPr>
          <w:rFonts w:ascii="Trebuchet MS" w:hAnsi="Trebuchet MS"/>
          <w:sz w:val="22"/>
          <w:szCs w:val="22"/>
        </w:rPr>
        <w:t>0</w:t>
      </w:r>
      <w:proofErr w:type="gramEnd"/>
      <w:r w:rsidR="00FC1407" w:rsidRPr="00C70B8B">
        <w:rPr>
          <w:rFonts w:ascii="Trebuchet MS" w:hAnsi="Trebuchet MS"/>
          <w:sz w:val="22"/>
          <w:szCs w:val="22"/>
        </w:rPr>
        <w:t xml:space="preserve"> </w:t>
      </w:r>
      <w:r w:rsidRPr="00AA099A">
        <w:rPr>
          <w:rFonts w:ascii="Trebuchet MS" w:hAnsi="Trebuchet MS" w:cs="Arial"/>
          <w:sz w:val="22"/>
          <w:szCs w:val="22"/>
        </w:rPr>
        <w:t xml:space="preserve">% </w:t>
      </w:r>
      <w:r w:rsidR="00FC1407" w:rsidRPr="00AA099A">
        <w:rPr>
          <w:rFonts w:ascii="Trebuchet MS" w:hAnsi="Trebuchet MS" w:cs="Arial"/>
          <w:sz w:val="22"/>
          <w:szCs w:val="22"/>
        </w:rPr>
        <w:t>(</w:t>
      </w:r>
      <w:r w:rsidR="00FC1407">
        <w:rPr>
          <w:rFonts w:ascii="Trebuchet MS" w:hAnsi="Trebuchet MS"/>
          <w:sz w:val="22"/>
          <w:szCs w:val="22"/>
        </w:rPr>
        <w:t xml:space="preserve">seis inteiros e </w:t>
      </w:r>
      <w:del w:id="98" w:author="PMKA Advogados" w:date="2012-08-15T11:03:00Z">
        <w:r w:rsidR="00FC1407" w:rsidDel="00746253">
          <w:rPr>
            <w:rFonts w:ascii="Trebuchet MS" w:hAnsi="Trebuchet MS"/>
            <w:sz w:val="22"/>
            <w:szCs w:val="22"/>
          </w:rPr>
          <w:delText xml:space="preserve">cinquenta </w:delText>
        </w:r>
      </w:del>
      <w:ins w:id="99" w:author="PMKA Advogados" w:date="2012-08-15T11:03:00Z">
        <w:r w:rsidR="00746253">
          <w:rPr>
            <w:rFonts w:ascii="Trebuchet MS" w:hAnsi="Trebuchet MS"/>
            <w:sz w:val="22"/>
            <w:szCs w:val="22"/>
          </w:rPr>
          <w:t xml:space="preserve">trinta </w:t>
        </w:r>
      </w:ins>
      <w:r w:rsidR="00FC1407">
        <w:rPr>
          <w:rFonts w:ascii="Trebuchet MS" w:hAnsi="Trebuchet MS"/>
          <w:sz w:val="22"/>
          <w:szCs w:val="22"/>
        </w:rPr>
        <w:t>centésimos</w:t>
      </w:r>
      <w:r w:rsidR="00FC1407" w:rsidRPr="00AA099A">
        <w:rPr>
          <w:rFonts w:ascii="Trebuchet MS" w:hAnsi="Trebuchet MS" w:cs="Arial"/>
          <w:sz w:val="22"/>
          <w:szCs w:val="22"/>
        </w:rPr>
        <w:t xml:space="preserve"> </w:t>
      </w:r>
      <w:r w:rsidRPr="00AA099A">
        <w:rPr>
          <w:rFonts w:ascii="Trebuchet MS" w:hAnsi="Trebuchet MS" w:cs="Arial"/>
          <w:sz w:val="22"/>
          <w:szCs w:val="22"/>
        </w:rPr>
        <w:t>por cento)</w:t>
      </w:r>
      <w:r w:rsidRPr="00AA099A">
        <w:rPr>
          <w:rFonts w:ascii="Trebuchet MS" w:hAnsi="Trebuchet MS" w:cs="Arial"/>
          <w:bCs/>
          <w:sz w:val="22"/>
          <w:szCs w:val="22"/>
        </w:rPr>
        <w:t xml:space="preserve"> ao ano, capitalizada mensalmente, de forma exponencial </w:t>
      </w:r>
      <w:r w:rsidRPr="00AA099A">
        <w:rPr>
          <w:rFonts w:ascii="Trebuchet MS" w:hAnsi="Trebuchet MS" w:cs="Arial"/>
          <w:bCs/>
          <w:i/>
          <w:sz w:val="22"/>
          <w:szCs w:val="22"/>
        </w:rPr>
        <w:t xml:space="preserve">pro rata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com base em meses de 30 (trinta) dias e um ano de 360 (trezentos e sessenta) dias, calculada a partir da Data de Emissão sobre o Valor Nominal Unitário atualizado monetariamente;</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Considerar-se-ão prorrogados os prazos referentes ao cumprimento de qualquer obrigação pecuniária ou não pecuniária, por quaisquer das Partes desta Escritura de Emissão de Debêntures Imobiliárias até o próximo Dia Útil se o vencimento não coincidir com um Dia Útil;</w:t>
      </w:r>
    </w:p>
    <w:p w:rsidR="00694A9A" w:rsidRPr="00AA099A" w:rsidRDefault="00694A9A" w:rsidP="00694A9A">
      <w:pPr>
        <w:pStyle w:val="PargrafodaLista"/>
        <w:ind w:left="1560"/>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xml:space="preserve">. Na hipótese de a Emissora das Debêntures </w:t>
      </w:r>
      <w:r w:rsidRPr="00AA099A">
        <w:rPr>
          <w:rFonts w:ascii="Trebuchet MS" w:hAnsi="Trebuchet MS" w:cs="Tahoma"/>
          <w:sz w:val="22"/>
          <w:szCs w:val="22"/>
        </w:rPr>
        <w:t>Imobiliárias</w:t>
      </w:r>
      <w:r w:rsidRPr="00AA099A">
        <w:rPr>
          <w:rFonts w:ascii="Trebuchet MS" w:hAnsi="Trebuchet MS"/>
          <w:sz w:val="22"/>
          <w:szCs w:val="22"/>
        </w:rPr>
        <w:t xml:space="preserve"> não efetuar, total ou parcialmente, o pagamento da Remuneração e/ou amortização das Debêntures Imobiliárias nas respectivas Datas de Pagamento, sobre os valores não pagos, devidamente acrescidos da Atualização Monetária e dos Juros Remuneratórios, incidirão os Encargos Moratórios;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As Debêntures Imobiliárias serão devidas e pagas pela Emissora das Debêntures Imobiliárias na Conta Centralizadora, conforme acima indicada;</w:t>
      </w:r>
      <w:del w:id="100" w:author="PMKA Advogados" w:date="2012-08-14T14:50:00Z">
        <w:r w:rsidRPr="00AA099A" w:rsidDel="005724D1">
          <w:rPr>
            <w:rFonts w:ascii="Trebuchet MS" w:hAnsi="Trebuchet MS"/>
            <w:sz w:val="22"/>
            <w:szCs w:val="22"/>
          </w:rPr>
          <w:delText xml:space="preserve"> e</w:delText>
        </w:r>
      </w:del>
    </w:p>
    <w:p w:rsidR="00694A9A" w:rsidRPr="00AA099A" w:rsidRDefault="00694A9A" w:rsidP="00694A9A">
      <w:pPr>
        <w:spacing w:line="360" w:lineRule="auto"/>
        <w:ind w:left="1560" w:hanging="705"/>
        <w:contextualSpacing/>
        <w:jc w:val="both"/>
        <w:rPr>
          <w:rFonts w:ascii="Trebuchet MS" w:hAnsi="Trebuchet MS"/>
          <w:sz w:val="22"/>
          <w:szCs w:val="22"/>
        </w:rPr>
      </w:pPr>
    </w:p>
    <w:p w:rsidR="005724D1" w:rsidRDefault="00694A9A" w:rsidP="00D60A22">
      <w:pPr>
        <w:pStyle w:val="ListaColorida-nfase11"/>
        <w:numPr>
          <w:ilvl w:val="0"/>
          <w:numId w:val="44"/>
        </w:numPr>
        <w:spacing w:line="360" w:lineRule="auto"/>
        <w:ind w:left="1560"/>
        <w:jc w:val="both"/>
        <w:rPr>
          <w:ins w:id="101" w:author="PMKA Advogados" w:date="2012-08-14T14:50:00Z"/>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ins w:id="102" w:author="PMKA Advogados" w:date="2012-08-14T14:50:00Z">
        <w:r w:rsidR="005724D1">
          <w:rPr>
            <w:rFonts w:ascii="Trebuchet MS" w:hAnsi="Trebuchet MS"/>
            <w:sz w:val="22"/>
            <w:szCs w:val="22"/>
          </w:rPr>
          <w:t>;</w:t>
        </w:r>
      </w:ins>
    </w:p>
    <w:p w:rsidR="00000000" w:rsidRDefault="00AB4DEF">
      <w:pPr>
        <w:pStyle w:val="PargrafodaLista"/>
        <w:rPr>
          <w:ins w:id="103" w:author="PMKA Advogados" w:date="2012-08-14T14:50:00Z"/>
          <w:rFonts w:ascii="Trebuchet MS" w:hAnsi="Trebuchet MS"/>
          <w:sz w:val="22"/>
          <w:szCs w:val="22"/>
        </w:rPr>
        <w:pPrChange w:id="104" w:author="PMKA Advogados" w:date="2012-08-14T14:50:00Z">
          <w:pPr>
            <w:pStyle w:val="ListaColorida-nfase11"/>
            <w:numPr>
              <w:numId w:val="44"/>
            </w:numPr>
            <w:spacing w:line="360" w:lineRule="auto"/>
            <w:ind w:left="1560" w:hanging="720"/>
            <w:jc w:val="both"/>
          </w:pPr>
        </w:pPrChange>
      </w:pPr>
    </w:p>
    <w:p w:rsidR="00694A9A" w:rsidRPr="005724D1" w:rsidRDefault="008941F7" w:rsidP="005724D1">
      <w:pPr>
        <w:pStyle w:val="ListaColorida-nfase11"/>
        <w:numPr>
          <w:ilvl w:val="0"/>
          <w:numId w:val="44"/>
        </w:numPr>
        <w:spacing w:line="360" w:lineRule="auto"/>
        <w:ind w:left="1560"/>
        <w:jc w:val="both"/>
        <w:rPr>
          <w:rFonts w:ascii="Trebuchet MS" w:hAnsi="Trebuchet MS"/>
          <w:sz w:val="22"/>
          <w:szCs w:val="22"/>
        </w:rPr>
      </w:pPr>
      <w:ins w:id="105" w:author="PMKA Advogados" w:date="2012-08-14T14:50:00Z">
        <w:r w:rsidRPr="008941F7">
          <w:rPr>
            <w:rFonts w:ascii="Trebuchet MS" w:hAnsi="Trebuchet MS"/>
            <w:sz w:val="22"/>
            <w:szCs w:val="22"/>
            <w:u w:val="single"/>
            <w:rPrChange w:id="106" w:author="PMKA Advogados" w:date="2012-08-14T14:50:00Z">
              <w:rPr>
                <w:rFonts w:ascii="Trebuchet MS" w:hAnsi="Trebuchet MS"/>
                <w:sz w:val="22"/>
                <w:szCs w:val="22"/>
              </w:rPr>
            </w:rPrChange>
          </w:rPr>
          <w:t>Prazo</w:t>
        </w:r>
        <w:r w:rsidR="005724D1">
          <w:rPr>
            <w:rFonts w:ascii="Trebuchet MS" w:hAnsi="Trebuchet MS"/>
            <w:sz w:val="22"/>
            <w:szCs w:val="22"/>
          </w:rPr>
          <w:t>: 12 (doze)</w:t>
        </w:r>
        <w:r w:rsidR="005724D1" w:rsidRPr="00F95222">
          <w:rPr>
            <w:rFonts w:ascii="Trebuchet MS" w:hAnsi="Trebuchet MS"/>
            <w:sz w:val="22"/>
            <w:szCs w:val="22"/>
          </w:rPr>
          <w:t xml:space="preserve"> anos</w:t>
        </w:r>
        <w:r w:rsidR="005724D1">
          <w:rPr>
            <w:rFonts w:ascii="Trebuchet MS" w:hAnsi="Trebuchet MS"/>
            <w:sz w:val="22"/>
            <w:szCs w:val="22"/>
          </w:rPr>
          <w:t>.</w:t>
        </w:r>
      </w:ins>
      <w:del w:id="107" w:author="PMKA Advogados" w:date="2012-08-14T14:50:00Z">
        <w:r w:rsidR="00694A9A" w:rsidRPr="005724D1" w:rsidDel="005724D1">
          <w:rPr>
            <w:rFonts w:ascii="Trebuchet MS" w:hAnsi="Trebuchet MS"/>
            <w:sz w:val="22"/>
            <w:szCs w:val="22"/>
          </w:rPr>
          <w:delText>.</w:delText>
        </w:r>
      </w:del>
    </w:p>
    <w:p w:rsidR="00EF795F" w:rsidRPr="00AA099A" w:rsidRDefault="00EF795F" w:rsidP="00D60A22">
      <w:pPr>
        <w:pStyle w:val="ListaColorida-nfase11"/>
        <w:spacing w:line="360" w:lineRule="auto"/>
        <w:ind w:left="0"/>
        <w:jc w:val="both"/>
        <w:rPr>
          <w:rFonts w:ascii="Trebuchet MS" w:hAnsi="Trebuchet MS"/>
          <w:sz w:val="22"/>
          <w:szCs w:val="22"/>
        </w:rPr>
      </w:pPr>
    </w:p>
    <w:p w:rsidR="0085449B"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A Emissora das Debêntures</w:t>
      </w:r>
      <w:r w:rsidR="00EF749E" w:rsidRPr="00AA099A">
        <w:rPr>
          <w:rFonts w:ascii="Trebuchet MS" w:hAnsi="Trebuchet MS"/>
          <w:sz w:val="22"/>
          <w:szCs w:val="22"/>
        </w:rPr>
        <w:t xml:space="preserve"> Imobiliárias</w:t>
      </w:r>
      <w:r w:rsidRPr="00AA099A">
        <w:rPr>
          <w:rFonts w:ascii="Trebuchet MS" w:hAnsi="Trebuchet MS"/>
          <w:sz w:val="22"/>
          <w:szCs w:val="22"/>
        </w:rPr>
        <w:t>, quando da integralização das Debêntures Imobiliárias, deverá emitir, em favor do Debenturista, certidão do Livro de Registro de Debêntures das Debêntures</w:t>
      </w:r>
      <w:r w:rsidR="00EF749E" w:rsidRPr="00AA099A">
        <w:rPr>
          <w:rFonts w:ascii="Trebuchet MS" w:hAnsi="Trebuchet MS"/>
          <w:sz w:val="22"/>
          <w:szCs w:val="22"/>
        </w:rPr>
        <w:t xml:space="preserve"> Imobiliárias</w:t>
      </w:r>
      <w:r w:rsidRPr="00AA099A">
        <w:rPr>
          <w:rFonts w:ascii="Trebuchet MS" w:hAnsi="Trebuchet MS"/>
          <w:sz w:val="22"/>
          <w:szCs w:val="22"/>
        </w:rPr>
        <w:t xml:space="preserve">, contendo todas as informações sobre as Debêntures Imobiliárias integralizadas pelo Debenturista, incluindo data e valor da integralização, </w:t>
      </w:r>
      <w:r w:rsidR="00C41023" w:rsidRPr="00AA099A">
        <w:rPr>
          <w:rFonts w:ascii="Trebuchet MS" w:hAnsi="Trebuchet MS"/>
          <w:sz w:val="22"/>
          <w:szCs w:val="22"/>
        </w:rPr>
        <w:t>o registro do nome do Debenturista, bem como o número de Debêntures Imobiliárias de titularidade de cada Debenturista, o endereço de cada Debenturista e, caso disponível, endereço eletrônico (e-mail)</w:t>
      </w:r>
      <w:r w:rsidR="00C41023">
        <w:rPr>
          <w:rFonts w:ascii="Trebuchet MS" w:hAnsi="Trebuchet MS"/>
          <w:sz w:val="22"/>
          <w:szCs w:val="22"/>
        </w:rPr>
        <w:t xml:space="preserve">, </w:t>
      </w:r>
      <w:r w:rsidRPr="00AA099A">
        <w:rPr>
          <w:rFonts w:ascii="Trebuchet MS" w:hAnsi="Trebuchet MS"/>
          <w:sz w:val="22"/>
          <w:szCs w:val="22"/>
        </w:rPr>
        <w:t>devendo referida certidão ser assinada pelos representantes legais da Emissora das Debêntures</w:t>
      </w:r>
      <w:r w:rsidR="00EF749E" w:rsidRPr="00AA099A">
        <w:rPr>
          <w:rFonts w:ascii="Trebuchet MS" w:hAnsi="Trebuchet MS"/>
          <w:sz w:val="22"/>
          <w:szCs w:val="22"/>
        </w:rPr>
        <w:t xml:space="preserve"> Imobiliárias</w:t>
      </w:r>
      <w:r w:rsidR="00C41023">
        <w:rPr>
          <w:rFonts w:ascii="Trebuchet MS" w:hAnsi="Trebuchet MS"/>
          <w:sz w:val="22"/>
          <w:szCs w:val="22"/>
        </w:rPr>
        <w:t xml:space="preserve">, </w:t>
      </w:r>
      <w:r w:rsidR="00886441">
        <w:rPr>
          <w:rFonts w:ascii="Trebuchet MS" w:hAnsi="Trebuchet MS"/>
          <w:sz w:val="22"/>
          <w:szCs w:val="22"/>
        </w:rPr>
        <w:t>0</w:t>
      </w:r>
      <w:r w:rsidR="00FC1407">
        <w:rPr>
          <w:rFonts w:ascii="Trebuchet MS" w:hAnsi="Trebuchet MS"/>
          <w:sz w:val="22"/>
          <w:szCs w:val="22"/>
        </w:rPr>
        <w:t>7</w:t>
      </w:r>
      <w:r w:rsidR="00FC1407" w:rsidRPr="00F95222">
        <w:rPr>
          <w:rFonts w:ascii="Trebuchet MS" w:hAnsi="Trebuchet MS"/>
          <w:sz w:val="22"/>
          <w:szCs w:val="22"/>
        </w:rPr>
        <w:t xml:space="preserve"> (</w:t>
      </w:r>
      <w:r w:rsidR="00FC1407">
        <w:rPr>
          <w:rFonts w:ascii="Trebuchet MS" w:hAnsi="Trebuchet MS"/>
          <w:sz w:val="22"/>
          <w:szCs w:val="22"/>
        </w:rPr>
        <w:t>sete</w:t>
      </w:r>
      <w:r w:rsidR="00FC1407" w:rsidRPr="00F95222">
        <w:rPr>
          <w:rFonts w:ascii="Trebuchet MS" w:hAnsi="Trebuchet MS"/>
          <w:sz w:val="22"/>
          <w:szCs w:val="22"/>
        </w:rPr>
        <w:t>)</w:t>
      </w:r>
      <w:r w:rsidR="000C7784" w:rsidRPr="002403FA">
        <w:rPr>
          <w:rFonts w:ascii="Trebuchet MS" w:hAnsi="Trebuchet MS"/>
          <w:sz w:val="22"/>
          <w:szCs w:val="22"/>
        </w:rPr>
        <w:t xml:space="preserve"> </w:t>
      </w:r>
      <w:r w:rsidR="00A0215F" w:rsidRPr="002403FA">
        <w:rPr>
          <w:rFonts w:ascii="Trebuchet MS" w:hAnsi="Trebuchet MS"/>
          <w:sz w:val="22"/>
          <w:szCs w:val="22"/>
        </w:rPr>
        <w:t xml:space="preserve">dias </w:t>
      </w:r>
      <w:r w:rsidR="000C7784" w:rsidRPr="00C70B8B">
        <w:rPr>
          <w:rFonts w:ascii="Trebuchet MS" w:hAnsi="Trebuchet MS"/>
          <w:sz w:val="22"/>
          <w:szCs w:val="22"/>
        </w:rPr>
        <w:t>da integralização das Debêntures Imobiliárias</w:t>
      </w:r>
      <w:r w:rsidRPr="00AA099A">
        <w:rPr>
          <w:rFonts w:ascii="Trebuchet MS" w:hAnsi="Trebuchet MS"/>
          <w:sz w:val="22"/>
          <w:szCs w:val="22"/>
        </w:rPr>
        <w:t>.</w:t>
      </w:r>
      <w:r w:rsidR="00EF749E" w:rsidRPr="00AA099A">
        <w:rPr>
          <w:rFonts w:ascii="Trebuchet MS" w:hAnsi="Trebuchet MS"/>
          <w:sz w:val="22"/>
          <w:szCs w:val="22"/>
        </w:rPr>
        <w:t xml:space="preserve"> </w:t>
      </w:r>
    </w:p>
    <w:p w:rsidR="00EF795F" w:rsidRPr="00AA099A" w:rsidRDefault="00EF795F" w:rsidP="00D60A22">
      <w:pPr>
        <w:pStyle w:val="ListaColorida-nfase11"/>
        <w:tabs>
          <w:tab w:val="left" w:pos="1701"/>
        </w:tabs>
        <w:spacing w:line="360" w:lineRule="auto"/>
        <w:ind w:left="0"/>
        <w:jc w:val="both"/>
        <w:rPr>
          <w:rFonts w:ascii="Trebuchet MS" w:hAnsi="Trebuchet MS"/>
          <w:sz w:val="22"/>
          <w:szCs w:val="22"/>
        </w:rPr>
      </w:pPr>
    </w:p>
    <w:p w:rsidR="005541E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A Emissora das Debêntures</w:t>
      </w:r>
      <w:r w:rsidR="00EF749E" w:rsidRPr="00AA099A">
        <w:rPr>
          <w:rFonts w:ascii="Trebuchet MS" w:hAnsi="Trebuchet MS"/>
          <w:sz w:val="22"/>
          <w:szCs w:val="22"/>
        </w:rPr>
        <w:t xml:space="preserve"> Imobiliárias</w:t>
      </w:r>
      <w:r w:rsidRPr="00AA099A">
        <w:rPr>
          <w:rFonts w:ascii="Trebuchet MS" w:hAnsi="Trebuchet MS"/>
          <w:sz w:val="22"/>
          <w:szCs w:val="22"/>
        </w:rPr>
        <w:t xml:space="preserve"> fica, desde já, obrigada a encaminhar ao Debenturista cópia da certidão referida no subitem 2.</w:t>
      </w:r>
      <w:r w:rsidR="005541EA" w:rsidRPr="00AA099A">
        <w:rPr>
          <w:rFonts w:ascii="Trebuchet MS" w:hAnsi="Trebuchet MS"/>
          <w:sz w:val="22"/>
          <w:szCs w:val="22"/>
        </w:rPr>
        <w:t>6</w:t>
      </w:r>
      <w:r w:rsidRPr="00AA099A">
        <w:rPr>
          <w:rFonts w:ascii="Trebuchet MS" w:hAnsi="Trebuchet MS"/>
          <w:sz w:val="22"/>
          <w:szCs w:val="22"/>
        </w:rPr>
        <w:t>.</w:t>
      </w:r>
      <w:r w:rsidR="009F6FCC" w:rsidRPr="00AA099A">
        <w:rPr>
          <w:rFonts w:ascii="Trebuchet MS" w:hAnsi="Trebuchet MS"/>
          <w:sz w:val="22"/>
          <w:szCs w:val="22"/>
        </w:rPr>
        <w:t>4</w:t>
      </w:r>
      <w:r w:rsidRPr="00AA099A">
        <w:rPr>
          <w:rFonts w:ascii="Trebuchet MS" w:hAnsi="Trebuchet MS"/>
          <w:sz w:val="22"/>
          <w:szCs w:val="22"/>
        </w:rPr>
        <w:t xml:space="preserve"> acima em até </w:t>
      </w:r>
      <w:r w:rsidR="00886441">
        <w:rPr>
          <w:rFonts w:ascii="Trebuchet MS" w:hAnsi="Trebuchet MS"/>
          <w:sz w:val="22"/>
          <w:szCs w:val="22"/>
        </w:rPr>
        <w:t>0</w:t>
      </w:r>
      <w:r w:rsidR="00FC1407">
        <w:rPr>
          <w:rFonts w:ascii="Trebuchet MS" w:hAnsi="Trebuchet MS"/>
          <w:sz w:val="22"/>
          <w:szCs w:val="22"/>
        </w:rPr>
        <w:t>7</w:t>
      </w:r>
      <w:r w:rsidRPr="002403FA">
        <w:rPr>
          <w:rFonts w:ascii="Trebuchet MS" w:hAnsi="Trebuchet MS"/>
          <w:sz w:val="22"/>
          <w:szCs w:val="22"/>
        </w:rPr>
        <w:t xml:space="preserve"> (</w:t>
      </w:r>
      <w:r w:rsidR="00FC1407">
        <w:rPr>
          <w:rFonts w:ascii="Trebuchet MS" w:hAnsi="Trebuchet MS"/>
          <w:sz w:val="22"/>
          <w:szCs w:val="22"/>
        </w:rPr>
        <w:t>sete</w:t>
      </w:r>
      <w:r w:rsidRPr="002403FA">
        <w:rPr>
          <w:rFonts w:ascii="Trebuchet MS" w:hAnsi="Trebuchet MS"/>
          <w:sz w:val="22"/>
          <w:szCs w:val="22"/>
        </w:rPr>
        <w:t xml:space="preserve">) </w:t>
      </w:r>
      <w:r w:rsidR="00A0215F" w:rsidRPr="00F95222">
        <w:rPr>
          <w:rFonts w:ascii="Trebuchet MS" w:hAnsi="Trebuchet MS"/>
          <w:sz w:val="22"/>
          <w:szCs w:val="22"/>
        </w:rPr>
        <w:t xml:space="preserve">dias </w:t>
      </w:r>
      <w:r w:rsidRPr="00C70B8B">
        <w:rPr>
          <w:rFonts w:ascii="Trebuchet MS" w:hAnsi="Trebuchet MS"/>
          <w:sz w:val="22"/>
          <w:szCs w:val="22"/>
        </w:rPr>
        <w:t>da integralização das Debêntures Imobiliárias.</w:t>
      </w:r>
    </w:p>
    <w:p w:rsidR="00803B81" w:rsidRPr="00AA099A" w:rsidRDefault="00803B81" w:rsidP="00C70B8B">
      <w:pPr>
        <w:pStyle w:val="ListaColorida-nfase11"/>
        <w:spacing w:line="360" w:lineRule="auto"/>
        <w:ind w:left="0"/>
        <w:jc w:val="both"/>
        <w:rPr>
          <w:rFonts w:ascii="Trebuchet MS" w:hAnsi="Trebuchet MS"/>
          <w:sz w:val="22"/>
          <w:szCs w:val="22"/>
        </w:rPr>
      </w:pPr>
    </w:p>
    <w:p w:rsidR="005541EA" w:rsidRPr="00AA099A" w:rsidRDefault="00803B81" w:rsidP="005541EA">
      <w:pPr>
        <w:pStyle w:val="ListaColorida-nfase11"/>
        <w:numPr>
          <w:ilvl w:val="2"/>
          <w:numId w:val="8"/>
        </w:numPr>
        <w:spacing w:line="360" w:lineRule="auto"/>
        <w:ind w:left="851" w:firstLine="0"/>
        <w:jc w:val="both"/>
        <w:rPr>
          <w:rFonts w:ascii="Trebuchet MS" w:hAnsi="Trebuchet MS"/>
          <w:sz w:val="22"/>
          <w:szCs w:val="22"/>
        </w:rPr>
      </w:pPr>
      <w:r>
        <w:rPr>
          <w:rFonts w:ascii="Trebuchet MS" w:hAnsi="Trebuchet MS"/>
          <w:sz w:val="22"/>
          <w:szCs w:val="22"/>
        </w:rPr>
        <w:t>Será vedada a</w:t>
      </w:r>
      <w:r w:rsidR="005541EA" w:rsidRPr="00AA099A">
        <w:rPr>
          <w:rFonts w:ascii="Trebuchet MS" w:hAnsi="Trebuchet MS"/>
          <w:sz w:val="22"/>
          <w:szCs w:val="22"/>
        </w:rPr>
        <w:t xml:space="preserve"> constituição de qualquer ônus ou gravame sobre os créditos representados por qualquer Debênture Imobiliária.</w:t>
      </w:r>
    </w:p>
    <w:p w:rsidR="00EF795F" w:rsidRPr="00AA099A" w:rsidRDefault="00EF795F" w:rsidP="004F1414">
      <w:pPr>
        <w:autoSpaceDE w:val="0"/>
        <w:autoSpaceDN w:val="0"/>
        <w:adjustRightInd w:val="0"/>
        <w:spacing w:line="360" w:lineRule="auto"/>
        <w:contextualSpacing/>
        <w:jc w:val="both"/>
        <w:rPr>
          <w:rFonts w:ascii="Trebuchet MS" w:hAnsi="Trebuchet MS"/>
          <w:sz w:val="22"/>
          <w:szCs w:val="22"/>
        </w:rPr>
      </w:pPr>
    </w:p>
    <w:p w:rsidR="00EF795F" w:rsidRPr="00AA099A" w:rsidRDefault="00EF795F" w:rsidP="00D60A22">
      <w:pPr>
        <w:pStyle w:val="ListaColorida-nfase11"/>
        <w:numPr>
          <w:ilvl w:val="2"/>
          <w:numId w:val="8"/>
        </w:numPr>
        <w:spacing w:line="360" w:lineRule="auto"/>
        <w:ind w:left="851" w:firstLine="0"/>
        <w:jc w:val="both"/>
        <w:rPr>
          <w:rFonts w:ascii="Trebuchet MS" w:hAnsi="Trebuchet MS"/>
          <w:color w:val="000000"/>
          <w:sz w:val="22"/>
          <w:szCs w:val="22"/>
        </w:rPr>
      </w:pPr>
      <w:bookmarkStart w:id="108" w:name="_Ref305136087"/>
      <w:r w:rsidRPr="00AA099A">
        <w:rPr>
          <w:rFonts w:ascii="Trebuchet MS" w:hAnsi="Trebuchet MS" w:cs="Arial"/>
          <w:sz w:val="22"/>
          <w:szCs w:val="22"/>
        </w:rPr>
        <w:lastRenderedPageBreak/>
        <w:t xml:space="preserve">A partir da Data de Emissão, o Debenturista fará jus à seguinte </w:t>
      </w:r>
      <w:r w:rsidRPr="00AA099A">
        <w:rPr>
          <w:rFonts w:ascii="Trebuchet MS" w:hAnsi="Trebuchet MS"/>
          <w:sz w:val="22"/>
          <w:szCs w:val="22"/>
        </w:rPr>
        <w:t>remuneração</w:t>
      </w:r>
      <w:r w:rsidRPr="00AA099A">
        <w:rPr>
          <w:rFonts w:ascii="Trebuchet MS" w:hAnsi="Trebuchet MS" w:cs="Arial"/>
          <w:sz w:val="22"/>
          <w:szCs w:val="22"/>
        </w:rPr>
        <w:t xml:space="preserve"> (“</w:t>
      </w:r>
      <w:r w:rsidRPr="00AA099A">
        <w:rPr>
          <w:rFonts w:ascii="Trebuchet MS" w:hAnsi="Trebuchet MS" w:cs="Arial"/>
          <w:sz w:val="22"/>
          <w:szCs w:val="22"/>
          <w:u w:val="single"/>
        </w:rPr>
        <w:t>Remuneração</w:t>
      </w:r>
      <w:r w:rsidRPr="00AA099A">
        <w:rPr>
          <w:rFonts w:ascii="Trebuchet MS" w:hAnsi="Trebuchet MS" w:cs="Arial"/>
          <w:sz w:val="22"/>
          <w:szCs w:val="22"/>
        </w:rPr>
        <w:t xml:space="preserve">”) composta pela </w:t>
      </w:r>
      <w:bookmarkStart w:id="109" w:name="OLE_LINK2"/>
      <w:r w:rsidRPr="00AA099A">
        <w:rPr>
          <w:rFonts w:ascii="Trebuchet MS" w:hAnsi="Trebuchet MS" w:cs="Arial"/>
          <w:sz w:val="22"/>
          <w:szCs w:val="22"/>
        </w:rPr>
        <w:t>atualização monetária, conforme abaixo calculada</w:t>
      </w:r>
      <w:bookmarkEnd w:id="109"/>
      <w:r w:rsidRPr="00AA099A">
        <w:rPr>
          <w:rFonts w:ascii="Trebuchet MS" w:hAnsi="Trebuchet MS" w:cs="Arial"/>
          <w:sz w:val="22"/>
          <w:szCs w:val="22"/>
        </w:rPr>
        <w:t>, (“</w:t>
      </w:r>
      <w:r w:rsidRPr="00AA099A">
        <w:rPr>
          <w:rFonts w:ascii="Trebuchet MS" w:hAnsi="Trebuchet MS" w:cs="Arial"/>
          <w:sz w:val="22"/>
          <w:szCs w:val="22"/>
          <w:u w:val="single"/>
        </w:rPr>
        <w:t>Atualização Monetária</w:t>
      </w:r>
      <w:r w:rsidRPr="00AA099A">
        <w:rPr>
          <w:rFonts w:ascii="Trebuchet MS" w:hAnsi="Trebuchet MS" w:cs="Arial"/>
          <w:sz w:val="22"/>
          <w:szCs w:val="22"/>
        </w:rPr>
        <w:t>”), acrescido da taxa de juros remuneratórios descrita na cláusula</w:t>
      </w:r>
      <w:r w:rsidR="009E3A22" w:rsidRPr="00AA099A">
        <w:rPr>
          <w:rFonts w:ascii="Trebuchet MS" w:hAnsi="Trebuchet MS" w:cs="Arial"/>
          <w:sz w:val="22"/>
          <w:szCs w:val="22"/>
        </w:rPr>
        <w:t xml:space="preserve"> 2.6.2</w:t>
      </w:r>
      <w:r w:rsidRPr="00AA099A">
        <w:rPr>
          <w:rFonts w:ascii="Trebuchet MS" w:hAnsi="Trebuchet MS" w:cs="Arial"/>
          <w:sz w:val="22"/>
          <w:szCs w:val="22"/>
        </w:rPr>
        <w:t>,</w:t>
      </w:r>
      <w:r w:rsidR="00E858AA" w:rsidRPr="00AA099A">
        <w:rPr>
          <w:rFonts w:ascii="Trebuchet MS" w:hAnsi="Trebuchet MS" w:cs="Arial"/>
          <w:sz w:val="22"/>
          <w:szCs w:val="22"/>
        </w:rPr>
        <w:t xml:space="preserve"> 2.6.3 e 2.6.4</w:t>
      </w:r>
      <w:r w:rsidRPr="00AA099A">
        <w:rPr>
          <w:rFonts w:ascii="Trebuchet MS" w:hAnsi="Trebuchet MS" w:cs="Arial"/>
          <w:sz w:val="22"/>
          <w:szCs w:val="22"/>
        </w:rPr>
        <w:t xml:space="preserve"> </w:t>
      </w:r>
      <w:r w:rsidR="00E858AA" w:rsidRPr="00AA099A">
        <w:rPr>
          <w:rFonts w:ascii="Trebuchet MS" w:hAnsi="Trebuchet MS" w:cs="Arial"/>
          <w:sz w:val="22"/>
          <w:szCs w:val="22"/>
        </w:rPr>
        <w:t>inciso “xiv”</w:t>
      </w:r>
      <w:r w:rsidRPr="00AA099A">
        <w:rPr>
          <w:rFonts w:ascii="Trebuchet MS" w:hAnsi="Trebuchet MS" w:cs="Arial"/>
          <w:sz w:val="22"/>
          <w:szCs w:val="22"/>
        </w:rPr>
        <w:t xml:space="preserve"> (“</w:t>
      </w:r>
      <w:r w:rsidRPr="00AA099A">
        <w:rPr>
          <w:rFonts w:ascii="Trebuchet MS" w:hAnsi="Trebuchet MS" w:cs="Arial"/>
          <w:sz w:val="22"/>
          <w:szCs w:val="22"/>
          <w:u w:val="single"/>
        </w:rPr>
        <w:t>Juros Remuneratórios</w:t>
      </w:r>
      <w:r w:rsidRPr="00AA099A">
        <w:rPr>
          <w:rFonts w:ascii="Trebuchet MS" w:hAnsi="Trebuchet MS" w:cs="Arial"/>
          <w:sz w:val="22"/>
          <w:szCs w:val="22"/>
        </w:rPr>
        <w:t>”)</w:t>
      </w:r>
      <w:bookmarkEnd w:id="108"/>
      <w:r w:rsidR="005541EA" w:rsidRPr="00AA099A">
        <w:rPr>
          <w:rFonts w:ascii="Trebuchet MS" w:hAnsi="Trebuchet MS" w:cs="Arial"/>
          <w:sz w:val="22"/>
          <w:szCs w:val="22"/>
        </w:rPr>
        <w:t>:</w:t>
      </w:r>
    </w:p>
    <w:p w:rsidR="00E858AA" w:rsidRDefault="00E858AA" w:rsidP="004F1414">
      <w:pPr>
        <w:spacing w:line="360" w:lineRule="auto"/>
        <w:contextualSpacing/>
        <w:jc w:val="both"/>
        <w:rPr>
          <w:rFonts w:ascii="Trebuchet MS" w:hAnsi="Trebuchet MS" w:cs="Arial"/>
          <w:sz w:val="22"/>
          <w:szCs w:val="22"/>
        </w:rPr>
      </w:pPr>
    </w:p>
    <w:p w:rsidR="000C7784"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do Saldo Devedor Atualizado</w:t>
      </w:r>
      <w:r w:rsidRPr="002403FA">
        <w:rPr>
          <w:rFonts w:ascii="Trebuchet MS" w:hAnsi="Trebuchet MS" w:cs="Trebuchet MS"/>
          <w:b/>
        </w:rPr>
        <w:t>:</w:t>
      </w:r>
    </w:p>
    <w:p w:rsidR="000C7784" w:rsidRDefault="000C7784" w:rsidP="000C7784">
      <w:pPr>
        <w:tabs>
          <w:tab w:val="left" w:pos="567"/>
        </w:tabs>
        <w:spacing w:line="288" w:lineRule="auto"/>
        <w:ind w:left="2127"/>
        <w:jc w:val="both"/>
        <w:rPr>
          <w:rFonts w:ascii="Trebuchet MS" w:hAnsi="Trebuchet MS" w:cs="Trebuchet MS"/>
        </w:rPr>
      </w:pPr>
    </w:p>
    <w:p w:rsidR="000C7784" w:rsidRPr="002403FA" w:rsidRDefault="000C7784" w:rsidP="000C7784">
      <w:pPr>
        <w:tabs>
          <w:tab w:val="left" w:pos="567"/>
        </w:tabs>
        <w:spacing w:line="288" w:lineRule="auto"/>
        <w:ind w:left="2127"/>
        <w:jc w:val="both"/>
        <w:rPr>
          <w:rFonts w:ascii="Trebuchet MS" w:hAnsi="Trebuchet MS" w:cs="Trebuchet MS"/>
        </w:rPr>
      </w:pPr>
      <w:r w:rsidRPr="002403FA">
        <w:rPr>
          <w:rFonts w:ascii="Trebuchet MS" w:hAnsi="Trebuchet MS" w:cs="Trebuchet MS"/>
        </w:rPr>
        <w:t>O saldo devedor unitário de cada Debênture será atualizado monetariamente da seguinte forma:</w:t>
      </w:r>
    </w:p>
    <w:p w:rsidR="000C7784" w:rsidRPr="002403FA" w:rsidRDefault="000C7784" w:rsidP="000C7784">
      <w:pPr>
        <w:tabs>
          <w:tab w:val="left" w:pos="284"/>
        </w:tabs>
        <w:spacing w:line="288" w:lineRule="auto"/>
        <w:ind w:left="2127"/>
        <w:jc w:val="center"/>
        <w:rPr>
          <w:rFonts w:ascii="Trebuchet MS" w:hAnsi="Trebuchet MS" w:cs="Trebuchet MS"/>
          <w:i/>
          <w:iCs/>
        </w:rPr>
      </w:pPr>
    </w:p>
    <w:p w:rsidR="000C7784" w:rsidRPr="002403FA" w:rsidRDefault="000C7784" w:rsidP="000C7784">
      <w:pPr>
        <w:spacing w:line="288" w:lineRule="auto"/>
        <w:ind w:left="2127"/>
        <w:contextualSpacing/>
        <w:jc w:val="center"/>
        <w:rPr>
          <w:rFonts w:ascii="Trebuchet MS" w:hAnsi="Trebuchet MS" w:cs="Trebuchet MS"/>
          <w:b/>
          <w:i/>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b/>
          <w:i/>
        </w:rPr>
        <w:t xml:space="preserve"> = </w:t>
      </w:r>
      <w:proofErr w:type="spellStart"/>
      <w:r w:rsidRPr="002403FA">
        <w:rPr>
          <w:rFonts w:ascii="Trebuchet MS" w:hAnsi="Trebuchet MS" w:cs="Trebuchet MS"/>
          <w:b/>
          <w:i/>
        </w:rPr>
        <w:t>SDb</w:t>
      </w:r>
      <w:proofErr w:type="spellEnd"/>
      <w:r w:rsidRPr="002403FA">
        <w:rPr>
          <w:rFonts w:ascii="Trebuchet MS" w:hAnsi="Trebuchet MS" w:cs="Trebuchet MS"/>
          <w:b/>
          <w:i/>
        </w:rPr>
        <w:t xml:space="preserve"> x C</w:t>
      </w:r>
    </w:p>
    <w:p w:rsidR="000C7784" w:rsidRPr="002403FA" w:rsidRDefault="000C7784" w:rsidP="000C7784">
      <w:pPr>
        <w:spacing w:line="288" w:lineRule="auto"/>
        <w:ind w:left="2127"/>
        <w:contextualSpacing/>
        <w:jc w:val="center"/>
        <w:rPr>
          <w:rFonts w:ascii="Trebuchet MS" w:hAnsi="Trebuchet MS" w:cs="Trebuchet MS"/>
        </w:rPr>
      </w:pPr>
    </w:p>
    <w:p w:rsidR="000C7784" w:rsidRPr="002403FA" w:rsidRDefault="000C7784" w:rsidP="000C7784">
      <w:pPr>
        <w:spacing w:line="288" w:lineRule="auto"/>
        <w:ind w:left="2127"/>
        <w:contextualSpacing/>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do Valor Nominal Unitário atualizado, até a data de cálculo, calculado com 8 (oito) casa</w:t>
      </w:r>
      <w:r w:rsidR="005E09C3">
        <w:rPr>
          <w:rFonts w:ascii="Trebuchet MS" w:hAnsi="Trebuchet MS" w:cs="Trebuchet MS"/>
        </w:rPr>
        <w:t>s decimais, sem arredondamento;</w:t>
      </w: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SDb</w:t>
      </w:r>
      <w:proofErr w:type="spellEnd"/>
      <w:proofErr w:type="gramEnd"/>
      <w:r w:rsidRPr="002403FA">
        <w:rPr>
          <w:rFonts w:ascii="Trebuchet MS" w:hAnsi="Trebuchet MS" w:cs="Trebuchet MS"/>
          <w:b/>
          <w:i/>
        </w:rPr>
        <w:t xml:space="preserve"> </w:t>
      </w:r>
      <w:r w:rsidRPr="002403FA">
        <w:rPr>
          <w:rFonts w:ascii="Trebuchet MS" w:hAnsi="Trebuchet MS" w:cs="Trebuchet MS"/>
        </w:rPr>
        <w:t>= Valor Nominal Unitário na Data de Emissão</w:t>
      </w:r>
      <w:ins w:id="110" w:author="User" w:date="2012-08-15T16:55:00Z">
        <w:r w:rsidR="004F79E9" w:rsidRPr="004F79E9">
          <w:t xml:space="preserve"> </w:t>
        </w:r>
        <w:r w:rsidR="004F79E9" w:rsidRPr="004F79E9">
          <w:rPr>
            <w:rFonts w:ascii="Trebuchet MS" w:hAnsi="Trebuchet MS" w:cs="Trebuchet MS"/>
          </w:rPr>
          <w:t xml:space="preserve">para a </w:t>
        </w:r>
        <w:r w:rsidR="004F79E9">
          <w:rPr>
            <w:rFonts w:ascii="Trebuchet MS" w:hAnsi="Trebuchet MS" w:cs="Trebuchet MS"/>
          </w:rPr>
          <w:t>1</w:t>
        </w:r>
        <w:r w:rsidR="004F79E9" w:rsidRPr="004F79E9">
          <w:rPr>
            <w:rFonts w:ascii="Trebuchet MS" w:hAnsi="Trebuchet MS" w:cs="Trebuchet MS"/>
          </w:rPr>
          <w:t xml:space="preserve">ª e </w:t>
        </w:r>
        <w:r w:rsidR="004F79E9">
          <w:rPr>
            <w:rFonts w:ascii="Trebuchet MS" w:hAnsi="Trebuchet MS" w:cs="Trebuchet MS"/>
          </w:rPr>
          <w:t>2</w:t>
        </w:r>
        <w:r w:rsidR="004F79E9" w:rsidRPr="004F79E9">
          <w:rPr>
            <w:rFonts w:ascii="Trebuchet MS" w:hAnsi="Trebuchet MS" w:cs="Trebuchet MS"/>
          </w:rPr>
          <w:t xml:space="preserve">ª séries, ou Valor Nominal Unitário na Data de Subscrição para a </w:t>
        </w:r>
      </w:ins>
      <w:ins w:id="111" w:author="User" w:date="2012-08-15T16:56:00Z">
        <w:r w:rsidR="004F79E9">
          <w:rPr>
            <w:rFonts w:ascii="Trebuchet MS" w:hAnsi="Trebuchet MS" w:cs="Trebuchet MS"/>
          </w:rPr>
          <w:t>3</w:t>
        </w:r>
      </w:ins>
      <w:ins w:id="112" w:author="User" w:date="2012-08-15T16:55:00Z">
        <w:r w:rsidR="004F79E9" w:rsidRPr="004F79E9">
          <w:rPr>
            <w:rFonts w:ascii="Trebuchet MS" w:hAnsi="Trebuchet MS" w:cs="Trebuchet MS"/>
          </w:rPr>
          <w:t>ª série</w:t>
        </w:r>
      </w:ins>
      <w:r w:rsidRPr="002403FA">
        <w:rPr>
          <w:rFonts w:ascii="Trebuchet MS" w:hAnsi="Trebuchet MS" w:cs="Trebuchet MS"/>
        </w:rPr>
        <w:t>, ou após incorporação de juros, atualização ou amortização, se houver, o que ocorrer por último, no mês imediatamente anterior à data de cálculo, calculado com 8 (oito) casa</w:t>
      </w:r>
      <w:r w:rsidR="005E09C3">
        <w:rPr>
          <w:rFonts w:ascii="Trebuchet MS" w:hAnsi="Trebuchet MS" w:cs="Trebuchet MS"/>
        </w:rPr>
        <w:t>s decimais, sem arredondamento;</w:t>
      </w: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C</w:t>
      </w:r>
      <w:r w:rsidRPr="002403FA">
        <w:rPr>
          <w:rFonts w:ascii="Trebuchet MS" w:hAnsi="Trebuchet MS" w:cs="Trebuchet MS"/>
          <w:b/>
        </w:rPr>
        <w:t xml:space="preserve"> </w:t>
      </w:r>
      <w:r w:rsidRPr="002403FA">
        <w:rPr>
          <w:rFonts w:ascii="Trebuchet MS" w:hAnsi="Trebuchet MS" w:cs="Trebuchet MS"/>
        </w:rPr>
        <w:t>= Fator acumulado da variação do IPCA, calculado com 8 (oito) casas decimais, sem arredondamento, apurado da seguinte forma:</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contextualSpacing/>
        <w:jc w:val="center"/>
        <w:rPr>
          <w:rFonts w:ascii="Trebuchet MS" w:hAnsi="Trebuchet MS" w:cs="Trebuchet MS"/>
        </w:rPr>
      </w:pPr>
      <w:r w:rsidRPr="002403FA">
        <w:rPr>
          <w:rFonts w:ascii="Trebuchet MS" w:hAnsi="Trebuchet MS" w:cs="Trebuchet MS"/>
          <w:noProof/>
        </w:rPr>
        <w:drawing>
          <wp:inline distT="0" distB="0" distL="0" distR="0">
            <wp:extent cx="659130" cy="446405"/>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8"/>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contextualSpacing/>
        <w:jc w:val="both"/>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contextualSpacing/>
        <w:jc w:val="both"/>
        <w:rPr>
          <w:rFonts w:ascii="Trebuchet MS" w:hAnsi="Trebuchet MS" w:cs="Trebuchet MS"/>
          <w:b/>
          <w:i/>
        </w:rPr>
      </w:pPr>
    </w:p>
    <w:p w:rsidR="000C7784" w:rsidRPr="002403FA" w:rsidRDefault="000C7784" w:rsidP="000C7784">
      <w:pPr>
        <w:spacing w:line="288" w:lineRule="auto"/>
        <w:ind w:left="2127"/>
        <w:contextualSpacing/>
        <w:jc w:val="both"/>
        <w:rPr>
          <w:rFonts w:ascii="Trebuchet MS" w:hAnsi="Trebuchet MS" w:cs="Trebuchet MS"/>
          <w:b/>
          <w:i/>
        </w:rPr>
      </w:pPr>
      <w:proofErr w:type="spellStart"/>
      <w:proofErr w:type="gramStart"/>
      <w:r w:rsidRPr="002403FA">
        <w:rPr>
          <w:rFonts w:ascii="Trebuchet MS" w:hAnsi="Trebuchet MS" w:cs="Trebuchet MS"/>
          <w:b/>
          <w:i/>
        </w:rPr>
        <w:t>NIn</w:t>
      </w:r>
      <w:proofErr w:type="spellEnd"/>
      <w:proofErr w:type="gramEnd"/>
      <w:r w:rsidRPr="002403FA">
        <w:rPr>
          <w:rFonts w:ascii="Trebuchet MS" w:hAnsi="Trebuchet MS" w:cs="Trebuchet MS"/>
        </w:rPr>
        <w:t xml:space="preserve"> = Número Índice do IPCA do mês imediatamente anterior ao mês da atualização.</w:t>
      </w:r>
    </w:p>
    <w:p w:rsidR="000C7784" w:rsidRPr="002403FA" w:rsidRDefault="000C7784" w:rsidP="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NIo</w:t>
      </w:r>
      <w:proofErr w:type="spellEnd"/>
      <w:proofErr w:type="gramEnd"/>
      <w:r w:rsidRPr="002403FA">
        <w:rPr>
          <w:rFonts w:ascii="Trebuchet MS" w:hAnsi="Trebuchet MS" w:cs="Trebuchet MS"/>
        </w:rPr>
        <w:t xml:space="preserve"> = Número Índice do IPCA do mês imediatamente anterior ao mês da emissão das Debêntures</w:t>
      </w:r>
      <w:ins w:id="113" w:author="User" w:date="2012-08-15T16:56:00Z">
        <w:r w:rsidR="004F79E9" w:rsidRPr="004F79E9">
          <w:rPr>
            <w:rFonts w:ascii="Trebuchet MS" w:hAnsi="Trebuchet MS" w:cs="Trebuchet MS"/>
          </w:rPr>
          <w:t xml:space="preserve">, para a </w:t>
        </w:r>
        <w:r w:rsidR="004F79E9">
          <w:rPr>
            <w:rFonts w:ascii="Trebuchet MS" w:hAnsi="Trebuchet MS" w:cs="Trebuchet MS"/>
          </w:rPr>
          <w:t>1</w:t>
        </w:r>
        <w:r w:rsidR="004F79E9" w:rsidRPr="004F79E9">
          <w:rPr>
            <w:rFonts w:ascii="Trebuchet MS" w:hAnsi="Trebuchet MS" w:cs="Trebuchet MS"/>
          </w:rPr>
          <w:t xml:space="preserve">ª e </w:t>
        </w:r>
        <w:r w:rsidR="004F79E9">
          <w:rPr>
            <w:rFonts w:ascii="Trebuchet MS" w:hAnsi="Trebuchet MS" w:cs="Trebuchet MS"/>
          </w:rPr>
          <w:t>2</w:t>
        </w:r>
        <w:r w:rsidR="004F79E9" w:rsidRPr="004F79E9">
          <w:rPr>
            <w:rFonts w:ascii="Trebuchet MS" w:hAnsi="Trebuchet MS" w:cs="Trebuchet MS"/>
          </w:rPr>
          <w:t xml:space="preserve">ª séries, ou mês imediatamente anterior ao mês de subscrição para a </w:t>
        </w:r>
        <w:r w:rsidR="004F79E9">
          <w:rPr>
            <w:rFonts w:ascii="Trebuchet MS" w:hAnsi="Trebuchet MS" w:cs="Trebuchet MS"/>
          </w:rPr>
          <w:t>3</w:t>
        </w:r>
        <w:r w:rsidR="004F79E9" w:rsidRPr="004F79E9">
          <w:rPr>
            <w:rFonts w:ascii="Trebuchet MS" w:hAnsi="Trebuchet MS" w:cs="Trebuchet MS"/>
          </w:rPr>
          <w:t>ª série,</w:t>
        </w:r>
      </w:ins>
      <w:r w:rsidRPr="002403FA">
        <w:rPr>
          <w:rFonts w:ascii="Trebuchet MS" w:hAnsi="Trebuchet MS" w:cs="Trebuchet MS"/>
        </w:rPr>
        <w:t xml:space="preserve">, de incorporação de juros ou da última amortização. No caso de ocorrer Amortização Extraordinária, </w:t>
      </w:r>
      <w:proofErr w:type="spellStart"/>
      <w:proofErr w:type="gramStart"/>
      <w:r w:rsidRPr="002403FA">
        <w:rPr>
          <w:rFonts w:ascii="Trebuchet MS" w:hAnsi="Trebuchet MS" w:cs="Trebuchet MS"/>
        </w:rPr>
        <w:t>NIo</w:t>
      </w:r>
      <w:proofErr w:type="spellEnd"/>
      <w:proofErr w:type="gramEnd"/>
      <w:r w:rsidRPr="002403FA">
        <w:rPr>
          <w:rFonts w:ascii="Trebuchet MS" w:hAnsi="Trebuchet MS" w:cs="Trebuchet MS"/>
        </w:rPr>
        <w:t xml:space="preserve"> será o número índice do mês imediatamente anterior ao mês da última atualização mensal.</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0C7784"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dos juros</w:t>
      </w:r>
      <w:r w:rsidRPr="002403FA">
        <w:rPr>
          <w:rFonts w:ascii="Trebuchet MS" w:hAnsi="Trebuchet MS" w:cs="Trebuchet MS"/>
          <w:b/>
        </w:rPr>
        <w:t>:</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0C7784" w:rsidRPr="002403FA" w:rsidRDefault="000C7784" w:rsidP="000C7784">
      <w:pPr>
        <w:spacing w:line="288" w:lineRule="auto"/>
        <w:ind w:left="2127"/>
        <w:contextualSpacing/>
        <w:jc w:val="center"/>
        <w:rPr>
          <w:rFonts w:ascii="Trebuchet MS" w:hAnsi="Trebuchet MS" w:cs="Trebuchet MS"/>
        </w:rPr>
      </w:pPr>
      <w:r w:rsidRPr="002403FA">
        <w:rPr>
          <w:rFonts w:ascii="Trebuchet MS" w:hAnsi="Trebuchet MS" w:cs="Trebuchet MS"/>
          <w:noProof/>
        </w:rPr>
        <w:drawing>
          <wp:inline distT="0" distB="0" distL="0" distR="0">
            <wp:extent cx="2158365" cy="23368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58365" cy="233680"/>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contextualSpacing/>
        <w:rPr>
          <w:rFonts w:ascii="Trebuchet MS" w:hAnsi="Trebuchet MS" w:cs="Trebuchet MS"/>
        </w:rPr>
      </w:pPr>
    </w:p>
    <w:p w:rsidR="000C7784" w:rsidRPr="002403FA" w:rsidRDefault="000C7784" w:rsidP="000C7784">
      <w:pPr>
        <w:spacing w:line="288" w:lineRule="auto"/>
        <w:ind w:left="2127"/>
        <w:contextualSpacing/>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before="240" w:after="60" w:line="288" w:lineRule="auto"/>
        <w:ind w:left="2127"/>
        <w:contextualSpacing/>
        <w:outlineLvl w:val="4"/>
        <w:rPr>
          <w:rFonts w:ascii="Trebuchet MS" w:hAnsi="Trebuchet MS" w:cs="Trebuchet MS"/>
        </w:rPr>
      </w:pP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lastRenderedPageBreak/>
        <w:t>Ji</w:t>
      </w:r>
      <w:r w:rsidRPr="002403FA">
        <w:rPr>
          <w:rFonts w:ascii="Trebuchet MS" w:hAnsi="Trebuchet MS" w:cs="Trebuchet MS"/>
        </w:rPr>
        <w:t xml:space="preserve"> = Valor unitário dos </w:t>
      </w:r>
      <w:proofErr w:type="spellStart"/>
      <w:r w:rsidRPr="002403FA">
        <w:rPr>
          <w:rFonts w:ascii="Trebuchet MS" w:hAnsi="Trebuchet MS" w:cs="Trebuchet MS"/>
        </w:rPr>
        <w:t>i-ésimos</w:t>
      </w:r>
      <w:proofErr w:type="spellEnd"/>
      <w:r w:rsidRPr="002403FA">
        <w:rPr>
          <w:rFonts w:ascii="Trebuchet MS" w:hAnsi="Trebuchet MS" w:cs="Trebuchet MS"/>
        </w:rPr>
        <w:t xml:space="preserve"> juros acumulados. Valor em reais, calculado com 8 (oito) casas decimais, sem arredondamento;</w:t>
      </w:r>
    </w:p>
    <w:p w:rsidR="000C7784" w:rsidRPr="002403FA" w:rsidRDefault="000C7784" w:rsidP="002403FA">
      <w:pPr>
        <w:spacing w:line="288" w:lineRule="auto"/>
        <w:ind w:left="2124"/>
        <w:contextualSpacing/>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devedor unitário da emissão</w:t>
      </w:r>
      <w:ins w:id="114" w:author="User" w:date="2012-08-15T16:56:00Z">
        <w:r w:rsidR="004F79E9">
          <w:rPr>
            <w:rFonts w:ascii="Trebuchet MS" w:hAnsi="Trebuchet MS" w:cs="Trebuchet MS"/>
          </w:rPr>
          <w:t>, ou subscrição</w:t>
        </w:r>
      </w:ins>
      <w:r w:rsidRPr="002403FA">
        <w:rPr>
          <w:rFonts w:ascii="Trebuchet MS" w:hAnsi="Trebuchet MS" w:cs="Trebuchet MS"/>
        </w:rPr>
        <w:t xml:space="preserve"> da(s) Debêntures, conforme calculado e definido na cláusula 5.1;</w:t>
      </w: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Fator de Juros</w:t>
      </w:r>
      <w:r w:rsidRPr="002403FA">
        <w:rPr>
          <w:rFonts w:ascii="Trebuchet MS" w:hAnsi="Trebuchet MS" w:cs="Trebuchet MS"/>
        </w:rPr>
        <w:t xml:space="preserve"> = Fator de juros fixo calculado com 9 (nove) casas decimais, com arredondamento, parametrizado conforme definido a seguir:</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jc w:val="center"/>
        <w:rPr>
          <w:rFonts w:ascii="Trebuchet MS" w:hAnsi="Trebuchet MS" w:cs="Trebuchet MS"/>
        </w:rPr>
      </w:pPr>
      <w:r w:rsidRPr="002403FA">
        <w:rPr>
          <w:rFonts w:ascii="Trebuchet MS" w:hAnsi="Trebuchet MS" w:cs="Trebuchet MS"/>
          <w:noProof/>
        </w:rPr>
        <w:drawing>
          <wp:inline distT="0" distB="0" distL="0" distR="0">
            <wp:extent cx="2062480" cy="7867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62480" cy="786765"/>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jc w:val="center"/>
        <w:rPr>
          <w:rFonts w:ascii="Trebuchet MS" w:hAnsi="Trebuchet MS" w:cs="Trebuchet MS"/>
        </w:rPr>
      </w:pPr>
    </w:p>
    <w:p w:rsidR="000C7784" w:rsidRPr="002403FA" w:rsidRDefault="000C7784" w:rsidP="000C7784">
      <w:pPr>
        <w:spacing w:line="288" w:lineRule="auto"/>
        <w:ind w:left="2127"/>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before="240" w:after="60" w:line="288" w:lineRule="auto"/>
        <w:ind w:left="2127"/>
        <w:contextualSpacing/>
        <w:outlineLvl w:val="4"/>
        <w:rPr>
          <w:rFonts w:ascii="Trebuchet MS" w:hAnsi="Trebuchet MS" w:cs="Trebuchet MS"/>
        </w:rPr>
      </w:pPr>
    </w:p>
    <w:p w:rsidR="000C7784" w:rsidRPr="002403FA" w:rsidRDefault="000C7784">
      <w:pPr>
        <w:spacing w:line="288" w:lineRule="auto"/>
        <w:ind w:left="2127"/>
        <w:contextualSpacing/>
        <w:jc w:val="both"/>
        <w:rPr>
          <w:rFonts w:ascii="Trebuchet MS" w:hAnsi="Trebuchet MS" w:cs="Trebuchet MS"/>
        </w:rPr>
      </w:pPr>
      <w:r w:rsidRPr="002403FA">
        <w:rPr>
          <w:rFonts w:ascii="Trebuchet MS" w:hAnsi="Trebuchet MS" w:cs="Trebuchet MS"/>
          <w:b/>
          <w:i/>
        </w:rPr>
        <w:t>i</w:t>
      </w:r>
      <w:r w:rsidRPr="002403FA">
        <w:rPr>
          <w:rFonts w:ascii="Trebuchet MS" w:hAnsi="Trebuchet MS" w:cs="Trebuchet MS"/>
        </w:rPr>
        <w:t xml:space="preserve"> = Taxa de juros ao ano do(s) CRI informada com 4 (quatro) casas decimais na base exponencial 360 (trezent</w:t>
      </w:r>
      <w:r w:rsidR="005E09C3">
        <w:rPr>
          <w:rFonts w:ascii="Trebuchet MS" w:hAnsi="Trebuchet MS" w:cs="Trebuchet MS"/>
        </w:rPr>
        <w:t>os e sessenta) dias corridos; e</w:t>
      </w: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dcp</w:t>
      </w:r>
      <w:proofErr w:type="spellEnd"/>
      <w:proofErr w:type="gramEnd"/>
      <w:r w:rsidRPr="002403FA">
        <w:rPr>
          <w:rFonts w:ascii="Trebuchet MS" w:hAnsi="Trebuchet MS" w:cs="Trebuchet MS"/>
        </w:rPr>
        <w:t xml:space="preserve"> = Número de dias corridos entre a Data de Emissão</w:t>
      </w:r>
      <w:ins w:id="115" w:author="User" w:date="2012-08-15T16:56:00Z">
        <w:r w:rsidR="004F79E9" w:rsidRPr="004F79E9">
          <w:rPr>
            <w:rFonts w:ascii="Trebuchet MS" w:hAnsi="Trebuchet MS" w:cs="Trebuchet MS"/>
          </w:rPr>
          <w:t xml:space="preserve">, para a </w:t>
        </w:r>
      </w:ins>
      <w:ins w:id="116" w:author="User" w:date="2012-08-15T16:57:00Z">
        <w:r w:rsidR="004F79E9">
          <w:rPr>
            <w:rFonts w:ascii="Trebuchet MS" w:hAnsi="Trebuchet MS" w:cs="Trebuchet MS"/>
          </w:rPr>
          <w:t>1</w:t>
        </w:r>
      </w:ins>
      <w:ins w:id="117" w:author="User" w:date="2012-08-15T16:56:00Z">
        <w:r w:rsidR="004F79E9" w:rsidRPr="004F79E9">
          <w:rPr>
            <w:rFonts w:ascii="Trebuchet MS" w:hAnsi="Trebuchet MS" w:cs="Trebuchet MS"/>
          </w:rPr>
          <w:t xml:space="preserve">ª e </w:t>
        </w:r>
      </w:ins>
      <w:ins w:id="118" w:author="User" w:date="2012-08-15T16:57:00Z">
        <w:r w:rsidR="004F79E9">
          <w:rPr>
            <w:rFonts w:ascii="Trebuchet MS" w:hAnsi="Trebuchet MS" w:cs="Trebuchet MS"/>
          </w:rPr>
          <w:t>2</w:t>
        </w:r>
      </w:ins>
      <w:ins w:id="119" w:author="User" w:date="2012-08-15T16:56:00Z">
        <w:r w:rsidR="004F79E9" w:rsidRPr="004F79E9">
          <w:rPr>
            <w:rFonts w:ascii="Trebuchet MS" w:hAnsi="Trebuchet MS" w:cs="Trebuchet MS"/>
          </w:rPr>
          <w:t xml:space="preserve">ª séries, ou Data de Subscrição para a </w:t>
        </w:r>
      </w:ins>
      <w:ins w:id="120" w:author="User" w:date="2012-08-15T16:57:00Z">
        <w:r w:rsidR="004F79E9">
          <w:rPr>
            <w:rFonts w:ascii="Trebuchet MS" w:hAnsi="Trebuchet MS" w:cs="Trebuchet MS"/>
          </w:rPr>
          <w:t>3</w:t>
        </w:r>
      </w:ins>
      <w:ins w:id="121" w:author="User" w:date="2012-08-15T16:56:00Z">
        <w:r w:rsidR="004F79E9" w:rsidRPr="004F79E9">
          <w:rPr>
            <w:rFonts w:ascii="Trebuchet MS" w:hAnsi="Trebuchet MS" w:cs="Trebuchet MS"/>
          </w:rPr>
          <w:t>ª série</w:t>
        </w:r>
      </w:ins>
      <w:ins w:id="122" w:author="User" w:date="2012-08-15T16:57:00Z">
        <w:r w:rsidR="004F79E9">
          <w:rPr>
            <w:rFonts w:ascii="Trebuchet MS" w:hAnsi="Trebuchet MS" w:cs="Trebuchet MS"/>
          </w:rPr>
          <w:t>,</w:t>
        </w:r>
      </w:ins>
      <w:r w:rsidRPr="002403FA">
        <w:rPr>
          <w:rFonts w:ascii="Trebuchet MS" w:hAnsi="Trebuchet MS" w:cs="Trebuchet MS"/>
        </w:rPr>
        <w:t xml:space="preserve"> ou a data de pagamento de juros imediatamente anterior, conforme as datas na coluna “Datas de Pagamentos Debêntures” da tabela constante do Anexo </w:t>
      </w:r>
      <w:r w:rsidR="005E09C3" w:rsidRPr="002403FA">
        <w:rPr>
          <w:rFonts w:ascii="Trebuchet MS" w:hAnsi="Trebuchet MS" w:cs="Trebuchet MS"/>
        </w:rPr>
        <w:t>III</w:t>
      </w:r>
      <w:r w:rsidRPr="002403FA">
        <w:rPr>
          <w:rFonts w:ascii="Trebuchet MS" w:hAnsi="Trebuchet MS" w:cs="Trebuchet MS"/>
        </w:rPr>
        <w:t xml:space="preserve"> deste Escritura, confor</w:t>
      </w:r>
      <w:r w:rsidR="005E09C3">
        <w:rPr>
          <w:rFonts w:ascii="Trebuchet MS" w:hAnsi="Trebuchet MS" w:cs="Trebuchet MS"/>
        </w:rPr>
        <w:t>me o caso, e a data do cálculo.</w:t>
      </w:r>
    </w:p>
    <w:p w:rsidR="000C7784" w:rsidRPr="002403FA" w:rsidRDefault="000C7784" w:rsidP="000C7784">
      <w:pPr>
        <w:pStyle w:val="BodyText21"/>
        <w:spacing w:line="288" w:lineRule="auto"/>
        <w:ind w:left="2127"/>
        <w:rPr>
          <w:rFonts w:ascii="Trebuchet MS" w:eastAsia="Cambria" w:hAnsi="Trebuchet MS" w:cs="Trebuchet MS"/>
          <w:lang w:eastAsia="en-US"/>
        </w:rPr>
      </w:pPr>
      <w:proofErr w:type="spellStart"/>
      <w:proofErr w:type="gramStart"/>
      <w:r w:rsidRPr="002403FA">
        <w:rPr>
          <w:rFonts w:ascii="Trebuchet MS" w:eastAsia="Cambria" w:hAnsi="Trebuchet MS" w:cs="Trebuchet MS"/>
          <w:b/>
          <w:i/>
          <w:lang w:eastAsia="en-US"/>
        </w:rPr>
        <w:t>dct</w:t>
      </w:r>
      <w:proofErr w:type="spellEnd"/>
      <w:proofErr w:type="gramEnd"/>
      <w:r w:rsidRPr="002403FA">
        <w:rPr>
          <w:rFonts w:ascii="Trebuchet MS" w:eastAsia="Cambria" w:hAnsi="Trebuchet MS" w:cs="Trebuchet MS"/>
          <w:lang w:eastAsia="en-US"/>
        </w:rPr>
        <w:t xml:space="preserve"> = Número de dias corridos existentes entre a Data de Emissão</w:t>
      </w:r>
      <w:ins w:id="123" w:author="User" w:date="2012-08-15T16:57:00Z">
        <w:r w:rsidR="004F79E9" w:rsidRPr="004F79E9">
          <w:rPr>
            <w:rFonts w:ascii="Trebuchet MS" w:hAnsi="Trebuchet MS" w:cs="Trebuchet MS"/>
          </w:rPr>
          <w:t xml:space="preserve">, para a </w:t>
        </w:r>
        <w:r w:rsidR="004F79E9">
          <w:rPr>
            <w:rFonts w:ascii="Trebuchet MS" w:hAnsi="Trebuchet MS" w:cs="Trebuchet MS"/>
          </w:rPr>
          <w:t>1</w:t>
        </w:r>
        <w:r w:rsidR="004F79E9" w:rsidRPr="004F79E9">
          <w:rPr>
            <w:rFonts w:ascii="Trebuchet MS" w:hAnsi="Trebuchet MS" w:cs="Trebuchet MS"/>
          </w:rPr>
          <w:t xml:space="preserve">ª e </w:t>
        </w:r>
        <w:r w:rsidR="004F79E9">
          <w:rPr>
            <w:rFonts w:ascii="Trebuchet MS" w:hAnsi="Trebuchet MS" w:cs="Trebuchet MS"/>
          </w:rPr>
          <w:t>2</w:t>
        </w:r>
        <w:r w:rsidR="004F79E9" w:rsidRPr="004F79E9">
          <w:rPr>
            <w:rFonts w:ascii="Trebuchet MS" w:hAnsi="Trebuchet MS" w:cs="Trebuchet MS"/>
          </w:rPr>
          <w:t xml:space="preserve">ª séries, ou Data de Subscrição para a </w:t>
        </w:r>
        <w:r w:rsidR="004F79E9">
          <w:rPr>
            <w:rFonts w:ascii="Trebuchet MS" w:hAnsi="Trebuchet MS" w:cs="Trebuchet MS"/>
          </w:rPr>
          <w:t>3</w:t>
        </w:r>
        <w:r w:rsidR="004F79E9" w:rsidRPr="004F79E9">
          <w:rPr>
            <w:rFonts w:ascii="Trebuchet MS" w:hAnsi="Trebuchet MS" w:cs="Trebuchet MS"/>
          </w:rPr>
          <w:t>ª série</w:t>
        </w:r>
        <w:r w:rsidR="004F79E9">
          <w:rPr>
            <w:rFonts w:ascii="Trebuchet MS" w:hAnsi="Trebuchet MS" w:cs="Trebuchet MS"/>
          </w:rPr>
          <w:t>,</w:t>
        </w:r>
      </w:ins>
      <w:r w:rsidRPr="002403FA">
        <w:rPr>
          <w:rFonts w:ascii="Trebuchet MS" w:eastAsia="Cambria" w:hAnsi="Trebuchet MS" w:cs="Trebuchet MS"/>
          <w:lang w:eastAsia="en-US"/>
        </w:rPr>
        <w:t xml:space="preserve"> ou data de incorporação ou último pagamento de juros Debênture imediatamente anterior e o próximo pagamento de juros da Debênture, conforme as datas na coluna “Datas de Pagamentos Debênture” da tabela constante do Anexo </w:t>
      </w:r>
      <w:r w:rsidR="005E09C3">
        <w:rPr>
          <w:rFonts w:ascii="Trebuchet MS" w:eastAsia="Cambria" w:hAnsi="Trebuchet MS" w:cs="Trebuchet MS"/>
          <w:lang w:eastAsia="en-US"/>
        </w:rPr>
        <w:t>III</w:t>
      </w:r>
      <w:r w:rsidRPr="002403FA">
        <w:rPr>
          <w:rFonts w:ascii="Trebuchet MS" w:eastAsia="Cambria" w:hAnsi="Trebuchet MS" w:cs="Trebuchet MS"/>
          <w:lang w:eastAsia="en-US"/>
        </w:rPr>
        <w:t>.</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5E09C3"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da Amortização Mensal</w:t>
      </w:r>
      <w:r w:rsidR="005E09C3">
        <w:rPr>
          <w:rFonts w:ascii="Trebuchet MS" w:hAnsi="Trebuchet MS" w:cs="Trebuchet MS"/>
          <w:b/>
        </w:rPr>
        <w:t>:</w:t>
      </w:r>
    </w:p>
    <w:p w:rsidR="005E09C3" w:rsidRDefault="005E09C3" w:rsidP="000C7784">
      <w:pPr>
        <w:tabs>
          <w:tab w:val="left" w:pos="567"/>
        </w:tabs>
        <w:spacing w:line="288" w:lineRule="auto"/>
        <w:ind w:left="2127"/>
        <w:jc w:val="both"/>
        <w:rPr>
          <w:rFonts w:ascii="Trebuchet MS" w:hAnsi="Trebuchet MS" w:cs="Trebuchet MS"/>
        </w:rPr>
      </w:pPr>
    </w:p>
    <w:p w:rsidR="000C7784" w:rsidRPr="002403FA" w:rsidRDefault="000C7784" w:rsidP="000C7784">
      <w:pPr>
        <w:tabs>
          <w:tab w:val="left" w:pos="567"/>
        </w:tabs>
        <w:spacing w:line="288" w:lineRule="auto"/>
        <w:ind w:left="2127"/>
        <w:jc w:val="both"/>
        <w:rPr>
          <w:rFonts w:ascii="Trebuchet MS" w:hAnsi="Trebuchet MS" w:cs="Trebuchet MS"/>
        </w:rPr>
      </w:pPr>
      <w:r w:rsidRPr="002403FA">
        <w:rPr>
          <w:rFonts w:ascii="Trebuchet MS" w:hAnsi="Trebuchet MS" w:cs="Trebuchet MS"/>
        </w:rPr>
        <w:t xml:space="preserve">Cada Debênture será </w:t>
      </w:r>
      <w:proofErr w:type="gramStart"/>
      <w:r w:rsidRPr="002403FA">
        <w:rPr>
          <w:rFonts w:ascii="Trebuchet MS" w:hAnsi="Trebuchet MS" w:cs="Trebuchet MS"/>
        </w:rPr>
        <w:t>amortizado</w:t>
      </w:r>
      <w:proofErr w:type="gramEnd"/>
      <w:r w:rsidRPr="002403FA">
        <w:rPr>
          <w:rFonts w:ascii="Trebuchet MS" w:hAnsi="Trebuchet MS" w:cs="Trebuchet MS"/>
        </w:rPr>
        <w:t xml:space="preserve"> mensal e sucessivamente de acordo com as datas e os valores indicados no Anexo </w:t>
      </w:r>
      <w:r w:rsidR="005E09C3">
        <w:rPr>
          <w:rFonts w:ascii="Trebuchet MS" w:hAnsi="Trebuchet MS" w:cs="Trebuchet MS"/>
        </w:rPr>
        <w:t>III</w:t>
      </w:r>
      <w:r w:rsidRPr="002403FA">
        <w:rPr>
          <w:rFonts w:ascii="Trebuchet MS" w:hAnsi="Trebuchet MS" w:cs="Trebuchet MS"/>
        </w:rPr>
        <w:t xml:space="preserve"> </w:t>
      </w:r>
      <w:r w:rsidR="005E09C3">
        <w:rPr>
          <w:rFonts w:ascii="Trebuchet MS" w:hAnsi="Trebuchet MS" w:cs="Trebuchet MS"/>
        </w:rPr>
        <w:t>d</w:t>
      </w:r>
      <w:r w:rsidRPr="002403FA">
        <w:rPr>
          <w:rFonts w:ascii="Trebuchet MS" w:hAnsi="Trebuchet MS" w:cs="Trebuchet MS"/>
        </w:rPr>
        <w:t>a Escritura de Emissão</w:t>
      </w:r>
      <w:r w:rsidR="005E09C3">
        <w:rPr>
          <w:rFonts w:ascii="Trebuchet MS" w:hAnsi="Trebuchet MS" w:cs="Trebuchet MS"/>
        </w:rPr>
        <w:t xml:space="preserve"> de Debêntures</w:t>
      </w:r>
      <w:r w:rsidRPr="002403FA">
        <w:rPr>
          <w:rFonts w:ascii="Trebuchet MS" w:hAnsi="Trebuchet MS" w:cs="Trebuchet MS"/>
        </w:rPr>
        <w:t>, calculados obedecendo à seguinte expressão:</w:t>
      </w:r>
    </w:p>
    <w:p w:rsidR="000C7784" w:rsidRPr="002403FA" w:rsidRDefault="000C7784" w:rsidP="000C7784">
      <w:pPr>
        <w:spacing w:line="288" w:lineRule="auto"/>
        <w:ind w:left="2127"/>
        <w:rPr>
          <w:rFonts w:ascii="Trebuchet MS" w:hAnsi="Trebuchet MS" w:cs="Trebuchet MS"/>
        </w:rPr>
      </w:pPr>
    </w:p>
    <w:p w:rsidR="000C7784" w:rsidRPr="002403FA" w:rsidRDefault="000C7784" w:rsidP="000C7784">
      <w:pPr>
        <w:spacing w:line="288" w:lineRule="auto"/>
        <w:ind w:left="2127"/>
        <w:jc w:val="center"/>
        <w:rPr>
          <w:rFonts w:ascii="Trebuchet MS" w:hAnsi="Trebuchet MS" w:cs="Trebuchet MS"/>
        </w:rPr>
      </w:pPr>
      <w:r w:rsidRPr="002403FA">
        <w:rPr>
          <w:rFonts w:ascii="Trebuchet MS" w:hAnsi="Trebuchet MS" w:cs="Trebuchet MS"/>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8pt" o:ole="">
            <v:imagedata r:id="rId11" o:title=""/>
          </v:shape>
          <o:OLEObject Type="Embed" ProgID="Equation.3" ShapeID="_x0000_i1025" DrawAspect="Content" ObjectID="_1406555013" r:id="rId12"/>
        </w:object>
      </w:r>
    </w:p>
    <w:p w:rsidR="000C7784" w:rsidRPr="002403FA" w:rsidRDefault="000C7784" w:rsidP="000C7784">
      <w:pPr>
        <w:spacing w:line="288" w:lineRule="auto"/>
        <w:ind w:left="2127"/>
        <w:rPr>
          <w:rFonts w:ascii="Trebuchet MS" w:hAnsi="Trebuchet MS" w:cs="Trebuchet MS"/>
        </w:rPr>
      </w:pPr>
    </w:p>
    <w:p w:rsidR="000C7784" w:rsidRPr="002403FA" w:rsidRDefault="000C7784" w:rsidP="000C7784">
      <w:pPr>
        <w:spacing w:line="288" w:lineRule="auto"/>
        <w:ind w:left="2127"/>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rPr>
          <w:rFonts w:ascii="Trebuchet MS" w:hAnsi="Trebuchet MS" w:cs="Trebuchet MS"/>
        </w:rPr>
      </w:pPr>
    </w:p>
    <w:p w:rsidR="000C7784" w:rsidRPr="002403FA" w:rsidRDefault="000C7784">
      <w:pPr>
        <w:spacing w:line="288" w:lineRule="auto"/>
        <w:ind w:left="2127"/>
        <w:jc w:val="both"/>
        <w:rPr>
          <w:rFonts w:ascii="Trebuchet MS" w:hAnsi="Trebuchet MS" w:cs="Trebuchet MS"/>
        </w:rPr>
      </w:pPr>
      <w:r w:rsidRPr="002403FA">
        <w:rPr>
          <w:rFonts w:ascii="Trebuchet MS" w:hAnsi="Trebuchet MS" w:cs="Trebuchet MS"/>
          <w:b/>
          <w:i/>
        </w:rPr>
        <w:t>Vai</w:t>
      </w:r>
      <w:r w:rsidRPr="002403FA">
        <w:rPr>
          <w:rFonts w:ascii="Trebuchet MS" w:hAnsi="Trebuchet MS" w:cs="Trebuchet MS"/>
        </w:rPr>
        <w:t xml:space="preserve"> = Valor unitário da </w:t>
      </w:r>
      <w:proofErr w:type="spellStart"/>
      <w:r w:rsidRPr="002403FA">
        <w:rPr>
          <w:rFonts w:ascii="Trebuchet MS" w:hAnsi="Trebuchet MS" w:cs="Trebuchet MS"/>
        </w:rPr>
        <w:t>i-ésima</w:t>
      </w:r>
      <w:proofErr w:type="spellEnd"/>
      <w:r w:rsidRPr="002403FA">
        <w:rPr>
          <w:rFonts w:ascii="Trebuchet MS" w:hAnsi="Trebuchet MS" w:cs="Trebuchet MS"/>
        </w:rPr>
        <w:t xml:space="preserve"> parcela de amortização. Valor em reais, calculado com 8 (oito) casa</w:t>
      </w:r>
      <w:r w:rsidR="005E09C3">
        <w:rPr>
          <w:rFonts w:ascii="Trebuchet MS" w:hAnsi="Trebuchet MS" w:cs="Trebuchet MS"/>
        </w:rPr>
        <w:t>s decimais, sem arredondamento;</w:t>
      </w:r>
    </w:p>
    <w:p w:rsidR="000C7784" w:rsidRPr="002403FA" w:rsidRDefault="000C7784">
      <w:pPr>
        <w:spacing w:line="288" w:lineRule="auto"/>
        <w:ind w:left="2127"/>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do Valor Nominal Unitário atualizado, conforme calcul</w:t>
      </w:r>
      <w:r w:rsidR="005E09C3">
        <w:rPr>
          <w:rFonts w:ascii="Trebuchet MS" w:hAnsi="Trebuchet MS" w:cs="Trebuchet MS"/>
        </w:rPr>
        <w:t>ado e definido acima;</w:t>
      </w:r>
    </w:p>
    <w:p w:rsidR="000C7784" w:rsidRPr="002403FA" w:rsidRDefault="000C7784" w:rsidP="002403FA">
      <w:pPr>
        <w:pStyle w:val="BodyText21"/>
        <w:spacing w:line="288" w:lineRule="auto"/>
        <w:ind w:left="2127"/>
        <w:rPr>
          <w:rFonts w:ascii="Trebuchet MS" w:eastAsia="Cambria" w:hAnsi="Trebuchet MS" w:cs="Trebuchet MS"/>
          <w:lang w:eastAsia="en-US"/>
        </w:rPr>
      </w:pPr>
      <w:proofErr w:type="spellStart"/>
      <w:r w:rsidRPr="002403FA">
        <w:rPr>
          <w:rFonts w:ascii="Trebuchet MS" w:eastAsia="Cambria" w:hAnsi="Trebuchet MS" w:cs="Trebuchet MS"/>
          <w:b/>
          <w:i/>
          <w:lang w:eastAsia="en-US"/>
        </w:rPr>
        <w:t>Tan</w:t>
      </w:r>
      <w:proofErr w:type="spellEnd"/>
      <w:r w:rsidRPr="002403FA">
        <w:rPr>
          <w:rFonts w:ascii="Trebuchet MS" w:eastAsia="Cambria" w:hAnsi="Trebuchet MS" w:cs="Trebuchet MS"/>
          <w:lang w:eastAsia="en-US"/>
        </w:rPr>
        <w:t xml:space="preserve"> = Taxa da </w:t>
      </w:r>
      <w:proofErr w:type="spellStart"/>
      <w:r w:rsidRPr="002403FA">
        <w:rPr>
          <w:rFonts w:ascii="Trebuchet MS" w:eastAsia="Cambria" w:hAnsi="Trebuchet MS" w:cs="Trebuchet MS"/>
          <w:lang w:eastAsia="en-US"/>
        </w:rPr>
        <w:t>i-ésima</w:t>
      </w:r>
      <w:proofErr w:type="spellEnd"/>
      <w:r w:rsidRPr="002403FA">
        <w:rPr>
          <w:rFonts w:ascii="Trebuchet MS" w:eastAsia="Cambria" w:hAnsi="Trebuchet MS" w:cs="Trebuchet MS"/>
          <w:lang w:eastAsia="en-US"/>
        </w:rPr>
        <w:t xml:space="preserve"> parcela de amortização, informada com 4 (quatro) casas decimais, de acordo com a tabela de amortização da(s) Debêntures do Anexo </w:t>
      </w:r>
      <w:r w:rsidR="005E09C3">
        <w:rPr>
          <w:rFonts w:ascii="Trebuchet MS" w:eastAsia="Cambria" w:hAnsi="Trebuchet MS" w:cs="Trebuchet MS"/>
          <w:lang w:eastAsia="en-US"/>
        </w:rPr>
        <w:t>III</w:t>
      </w:r>
      <w:r w:rsidRPr="002403FA">
        <w:rPr>
          <w:rFonts w:ascii="Trebuchet MS" w:eastAsia="Cambria" w:hAnsi="Trebuchet MS" w:cs="Trebuchet MS"/>
          <w:lang w:eastAsia="en-US"/>
        </w:rPr>
        <w:t xml:space="preserve"> a Escritura de Emissão de Debêntures.</w:t>
      </w:r>
    </w:p>
    <w:p w:rsidR="00EF795F" w:rsidRPr="00AA099A" w:rsidRDefault="00EF795F" w:rsidP="004F1414">
      <w:pPr>
        <w:autoSpaceDE w:val="0"/>
        <w:autoSpaceDN w:val="0"/>
        <w:adjustRightInd w:val="0"/>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8"/>
        </w:numPr>
        <w:tabs>
          <w:tab w:val="left" w:pos="851"/>
        </w:tabs>
        <w:spacing w:line="360" w:lineRule="auto"/>
        <w:ind w:left="0" w:firstLine="0"/>
        <w:jc w:val="both"/>
        <w:rPr>
          <w:rFonts w:ascii="Trebuchet MS" w:hAnsi="Trebuchet MS" w:cs="Arial"/>
          <w:sz w:val="22"/>
          <w:szCs w:val="22"/>
        </w:rPr>
      </w:pPr>
      <w:r w:rsidRPr="00AA099A">
        <w:rPr>
          <w:rFonts w:ascii="Trebuchet MS" w:hAnsi="Trebuchet MS" w:cs="Arial"/>
          <w:sz w:val="22"/>
          <w:szCs w:val="22"/>
          <w:u w:val="single"/>
        </w:rPr>
        <w:lastRenderedPageBreak/>
        <w:t>Disposições comuns à Amortização Parcial Extraordinária e Resgate Antecipado</w:t>
      </w:r>
      <w:r w:rsidRPr="00AA099A">
        <w:rPr>
          <w:rFonts w:ascii="Trebuchet MS" w:hAnsi="Trebuchet MS" w:cs="Arial"/>
          <w:sz w:val="22"/>
          <w:szCs w:val="22"/>
        </w:rPr>
        <w:t xml:space="preserve">. </w:t>
      </w:r>
      <w:r w:rsidR="00E858AA" w:rsidRPr="00AA099A">
        <w:rPr>
          <w:rFonts w:ascii="Trebuchet MS" w:hAnsi="Trebuchet MS" w:cs="Trebuchet MS"/>
          <w:bCs/>
          <w:sz w:val="22"/>
          <w:szCs w:val="22"/>
        </w:rPr>
        <w:t>Após 4 (quatro) anos contados da Data de Emissão das Debêntures Imobiliárias</w:t>
      </w:r>
      <w:r w:rsidR="00E858AA" w:rsidRPr="00AA099A">
        <w:rPr>
          <w:rFonts w:ascii="Trebuchet MS" w:hAnsi="Trebuchet MS" w:cs="Arial"/>
          <w:sz w:val="22"/>
          <w:szCs w:val="22"/>
        </w:rPr>
        <w:t xml:space="preserve"> a</w:t>
      </w:r>
      <w:r w:rsidRPr="00AA099A">
        <w:rPr>
          <w:rFonts w:ascii="Trebuchet MS" w:hAnsi="Trebuchet MS" w:cs="Arial"/>
          <w:sz w:val="22"/>
          <w:szCs w:val="22"/>
        </w:rPr>
        <w:t xml:space="preserve"> Emissora das Debêntures </w:t>
      </w:r>
      <w:r w:rsidR="00FF1E3D" w:rsidRPr="00AA099A">
        <w:rPr>
          <w:rFonts w:ascii="Trebuchet MS" w:hAnsi="Trebuchet MS" w:cs="Tahoma"/>
          <w:sz w:val="22"/>
          <w:szCs w:val="22"/>
        </w:rPr>
        <w:t>Imobiliárias</w:t>
      </w:r>
      <w:r w:rsidR="00FF1E3D" w:rsidRPr="00AA099A">
        <w:rPr>
          <w:rFonts w:ascii="Trebuchet MS" w:hAnsi="Trebuchet MS" w:cs="Arial"/>
          <w:sz w:val="22"/>
          <w:szCs w:val="22"/>
        </w:rPr>
        <w:t xml:space="preserve"> </w:t>
      </w:r>
      <w:r w:rsidRPr="00AA099A">
        <w:rPr>
          <w:rFonts w:ascii="Trebuchet MS" w:hAnsi="Trebuchet MS" w:cs="Arial"/>
          <w:sz w:val="22"/>
          <w:szCs w:val="22"/>
        </w:rPr>
        <w:t xml:space="preserve">poderá </w:t>
      </w:r>
      <w:del w:id="124" w:author="PMKA Advogados" w:date="2012-08-09T17:34:00Z">
        <w:r w:rsidRPr="00AA099A" w:rsidDel="006E065F">
          <w:rPr>
            <w:rFonts w:ascii="Trebuchet MS" w:hAnsi="Trebuchet MS" w:cs="Arial"/>
            <w:sz w:val="22"/>
            <w:szCs w:val="22"/>
          </w:rPr>
          <w:delText>amortizar parcialmente</w:delText>
        </w:r>
      </w:del>
      <w:del w:id="125" w:author="PMKA Advogados" w:date="2012-08-09T17:33:00Z">
        <w:r w:rsidRPr="00AA099A" w:rsidDel="006E065F">
          <w:rPr>
            <w:rFonts w:ascii="Trebuchet MS" w:hAnsi="Trebuchet MS" w:cs="Arial"/>
            <w:sz w:val="22"/>
            <w:szCs w:val="22"/>
          </w:rPr>
          <w:delText xml:space="preserve"> </w:delText>
        </w:r>
      </w:del>
      <w:del w:id="126" w:author="PMKA Advogados" w:date="2012-08-09T17:34:00Z">
        <w:r w:rsidRPr="00AA099A" w:rsidDel="006E065F">
          <w:rPr>
            <w:rFonts w:ascii="Trebuchet MS" w:hAnsi="Trebuchet MS" w:cs="Arial"/>
            <w:sz w:val="22"/>
            <w:szCs w:val="22"/>
          </w:rPr>
          <w:delText xml:space="preserve">as Debêntures </w:delText>
        </w:r>
        <w:r w:rsidRPr="00AA099A" w:rsidDel="006E065F">
          <w:rPr>
            <w:rFonts w:ascii="Trebuchet MS" w:hAnsi="Trebuchet MS"/>
            <w:sz w:val="22"/>
            <w:szCs w:val="22"/>
          </w:rPr>
          <w:delText>Imobiliárias</w:delText>
        </w:r>
        <w:r w:rsidRPr="00AA099A" w:rsidDel="006E065F">
          <w:rPr>
            <w:rFonts w:ascii="Trebuchet MS" w:hAnsi="Trebuchet MS" w:cs="Arial"/>
            <w:sz w:val="22"/>
            <w:szCs w:val="22"/>
          </w:rPr>
          <w:delText xml:space="preserve"> ou resgatá</w:delText>
        </w:r>
      </w:del>
      <w:ins w:id="127" w:author="PMKA Advogados" w:date="2012-08-09T17:34:00Z">
        <w:r w:rsidR="006E065F">
          <w:rPr>
            <w:rFonts w:ascii="Trebuchet MS" w:hAnsi="Trebuchet MS" w:cs="Arial"/>
            <w:sz w:val="22"/>
            <w:szCs w:val="22"/>
          </w:rPr>
          <w:t xml:space="preserve">resgatar totalmente </w:t>
        </w:r>
      </w:ins>
      <w:del w:id="128" w:author="PMKA Advogados" w:date="2012-08-09T17:34:00Z">
        <w:r w:rsidRPr="00AA099A" w:rsidDel="006E065F">
          <w:rPr>
            <w:rFonts w:ascii="Trebuchet MS" w:hAnsi="Trebuchet MS" w:cs="Arial"/>
            <w:sz w:val="22"/>
            <w:szCs w:val="22"/>
          </w:rPr>
          <w:delText>-l</w:delText>
        </w:r>
      </w:del>
      <w:r w:rsidRPr="00AA099A">
        <w:rPr>
          <w:rFonts w:ascii="Trebuchet MS" w:hAnsi="Trebuchet MS" w:cs="Arial"/>
          <w:sz w:val="22"/>
          <w:szCs w:val="22"/>
        </w:rPr>
        <w:t>a</w:t>
      </w:r>
      <w:r w:rsidR="00CE0B6A">
        <w:rPr>
          <w:rFonts w:ascii="Trebuchet MS" w:hAnsi="Trebuchet MS" w:cs="Arial"/>
          <w:sz w:val="22"/>
          <w:szCs w:val="22"/>
        </w:rPr>
        <w:t>s</w:t>
      </w:r>
      <w:r w:rsidRPr="00AA099A">
        <w:rPr>
          <w:rFonts w:ascii="Trebuchet MS" w:hAnsi="Trebuchet MS" w:cs="Arial"/>
          <w:sz w:val="22"/>
          <w:szCs w:val="22"/>
        </w:rPr>
        <w:t xml:space="preserve"> </w:t>
      </w:r>
      <w:ins w:id="129" w:author="PMKA Advogados" w:date="2012-08-09T17:34:00Z">
        <w:r w:rsidR="006E065F" w:rsidRPr="00AA099A">
          <w:rPr>
            <w:rFonts w:ascii="Trebuchet MS" w:hAnsi="Trebuchet MS" w:cs="Arial"/>
            <w:sz w:val="22"/>
            <w:szCs w:val="22"/>
          </w:rPr>
          <w:t xml:space="preserve">Debêntures </w:t>
        </w:r>
        <w:r w:rsidR="006E065F" w:rsidRPr="00AA099A">
          <w:rPr>
            <w:rFonts w:ascii="Trebuchet MS" w:hAnsi="Trebuchet MS"/>
            <w:sz w:val="22"/>
            <w:szCs w:val="22"/>
          </w:rPr>
          <w:t>Imobiliárias</w:t>
        </w:r>
        <w:r w:rsidR="006E065F" w:rsidRPr="00AA099A">
          <w:rPr>
            <w:rFonts w:ascii="Trebuchet MS" w:hAnsi="Trebuchet MS" w:cs="Arial"/>
            <w:sz w:val="22"/>
            <w:szCs w:val="22"/>
          </w:rPr>
          <w:t xml:space="preserve"> </w:t>
        </w:r>
      </w:ins>
      <w:r w:rsidRPr="00AA099A">
        <w:rPr>
          <w:rFonts w:ascii="Trebuchet MS" w:hAnsi="Trebuchet MS" w:cs="Arial"/>
          <w:sz w:val="22"/>
          <w:szCs w:val="22"/>
        </w:rPr>
        <w:t>desde que não esteja inadimplente com as obrigações pecuniárias previstas na Escritura de Emissão de Debêntures</w:t>
      </w:r>
      <w:r w:rsidR="003D6FF2" w:rsidRPr="00AA099A">
        <w:rPr>
          <w:rFonts w:ascii="Trebuchet MS" w:hAnsi="Trebuchet MS" w:cs="Arial"/>
          <w:sz w:val="22"/>
          <w:szCs w:val="22"/>
        </w:rPr>
        <w:t xml:space="preserve"> </w:t>
      </w:r>
      <w:r w:rsidR="003D6FF2" w:rsidRPr="00AA099A">
        <w:rPr>
          <w:rFonts w:ascii="Trebuchet MS" w:hAnsi="Trebuchet MS"/>
          <w:sz w:val="22"/>
          <w:szCs w:val="22"/>
        </w:rPr>
        <w:t>Imobiliárias</w:t>
      </w:r>
      <w:r w:rsidRPr="00AA099A">
        <w:rPr>
          <w:rFonts w:ascii="Trebuchet MS" w:hAnsi="Trebuchet MS" w:cs="Arial"/>
          <w:sz w:val="22"/>
          <w:szCs w:val="22"/>
        </w:rPr>
        <w:t>. A amortização parcial ou o resgate deverá ser informado ao Debenturista</w:t>
      </w:r>
      <w:r w:rsidR="00505436" w:rsidRPr="00AA099A">
        <w:rPr>
          <w:rFonts w:ascii="Trebuchet MS" w:hAnsi="Trebuchet MS" w:cs="Arial"/>
          <w:sz w:val="22"/>
          <w:szCs w:val="22"/>
        </w:rPr>
        <w:t>, mediante notificação escrita,</w:t>
      </w:r>
      <w:r w:rsidRPr="00AA099A">
        <w:rPr>
          <w:rFonts w:ascii="Trebuchet MS" w:hAnsi="Trebuchet MS" w:cs="Arial"/>
          <w:sz w:val="22"/>
          <w:szCs w:val="22"/>
        </w:rPr>
        <w:t xml:space="preserve"> com um prazo mínimo de 30 (trinta) dias e somente poderá ser realizada nas Datas de Pagamento. </w:t>
      </w:r>
    </w:p>
    <w:p w:rsidR="00EF795F" w:rsidRPr="00AA099A" w:rsidRDefault="00EF795F" w:rsidP="00FD56B2">
      <w:pPr>
        <w:spacing w:line="360" w:lineRule="auto"/>
        <w:contextualSpacing/>
        <w:jc w:val="both"/>
        <w:rPr>
          <w:rFonts w:ascii="Trebuchet MS" w:hAnsi="Trebuchet MS" w:cs="Arial"/>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cs="Arial"/>
          <w:sz w:val="22"/>
          <w:szCs w:val="22"/>
        </w:rPr>
      </w:pPr>
      <w:r w:rsidRPr="00AA099A">
        <w:rPr>
          <w:rFonts w:ascii="Trebuchet MS" w:hAnsi="Trebuchet MS" w:cs="Arial"/>
          <w:sz w:val="22"/>
          <w:szCs w:val="22"/>
        </w:rPr>
        <w:t>Para fins desta cláusula, no caso de resgate antecipado das Debêntures</w:t>
      </w:r>
      <w:r w:rsidRPr="00AA099A">
        <w:rPr>
          <w:rFonts w:ascii="Trebuchet MS" w:hAnsi="Trebuchet MS"/>
          <w:sz w:val="22"/>
          <w:szCs w:val="22"/>
        </w:rPr>
        <w:t xml:space="preserve"> Imobiliárias</w:t>
      </w:r>
      <w:r w:rsidRPr="00AA099A">
        <w:rPr>
          <w:rFonts w:ascii="Trebuchet MS" w:hAnsi="Trebuchet MS" w:cs="Arial"/>
          <w:sz w:val="22"/>
          <w:szCs w:val="22"/>
        </w:rPr>
        <w:t xml:space="preserve"> pela Emissora das Debêntures</w:t>
      </w:r>
      <w:r w:rsidR="00A23E13" w:rsidRPr="00AA099A">
        <w:rPr>
          <w:rFonts w:ascii="Trebuchet MS" w:hAnsi="Trebuchet MS" w:cs="Arial"/>
          <w:sz w:val="22"/>
          <w:szCs w:val="22"/>
        </w:rPr>
        <w:t xml:space="preserve"> </w:t>
      </w:r>
      <w:r w:rsidR="00A23E13" w:rsidRPr="00AA099A">
        <w:rPr>
          <w:rFonts w:ascii="Trebuchet MS" w:hAnsi="Trebuchet MS" w:cs="Tahoma"/>
          <w:sz w:val="22"/>
          <w:szCs w:val="22"/>
        </w:rPr>
        <w:t>Imobiliárias</w:t>
      </w:r>
      <w:r w:rsidRPr="00AA099A">
        <w:rPr>
          <w:rFonts w:ascii="Trebuchet MS" w:hAnsi="Trebuchet MS" w:cs="Arial"/>
          <w:sz w:val="22"/>
          <w:szCs w:val="22"/>
        </w:rPr>
        <w:t>, de forma espontânea</w:t>
      </w:r>
      <w:r w:rsidR="00E60340">
        <w:rPr>
          <w:rFonts w:ascii="Trebuchet MS" w:hAnsi="Trebuchet MS" w:cs="Arial"/>
          <w:sz w:val="22"/>
          <w:szCs w:val="22"/>
        </w:rPr>
        <w:t>,</w:t>
      </w:r>
      <w:r w:rsidRPr="00AA099A">
        <w:rPr>
          <w:rFonts w:ascii="Trebuchet MS" w:hAnsi="Trebuchet MS" w:cs="Arial"/>
          <w:sz w:val="22"/>
          <w:szCs w:val="22"/>
        </w:rPr>
        <w:t xml:space="preserve"> o valor de resgate total (“</w:t>
      </w:r>
      <w:r w:rsidRPr="00AA099A">
        <w:rPr>
          <w:rFonts w:ascii="Trebuchet MS" w:hAnsi="Trebuchet MS" w:cs="Arial"/>
          <w:sz w:val="22"/>
          <w:szCs w:val="22"/>
          <w:u w:val="single"/>
        </w:rPr>
        <w:t>VRT</w:t>
      </w:r>
      <w:r w:rsidRPr="00AA099A">
        <w:rPr>
          <w:rFonts w:ascii="Trebuchet MS" w:hAnsi="Trebuchet MS" w:cs="Arial"/>
          <w:sz w:val="22"/>
          <w:szCs w:val="22"/>
        </w:rPr>
        <w:t xml:space="preserve">”) será apurado </w:t>
      </w:r>
      <w:r w:rsidR="001A052E" w:rsidRPr="00AA099A">
        <w:rPr>
          <w:rFonts w:ascii="Trebuchet MS" w:hAnsi="Trebuchet MS" w:cs="Trebuchet MS"/>
          <w:bCs/>
          <w:sz w:val="22"/>
          <w:szCs w:val="22"/>
        </w:rPr>
        <w:t>pelo maior dos 2 (dois) valores descritos abaixo:</w:t>
      </w:r>
      <w:r w:rsidRPr="00AA099A">
        <w:rPr>
          <w:rFonts w:ascii="Trebuchet MS" w:hAnsi="Trebuchet MS" w:cs="Arial"/>
          <w:sz w:val="22"/>
          <w:szCs w:val="22"/>
        </w:rPr>
        <w:t xml:space="preserve"> </w:t>
      </w:r>
    </w:p>
    <w:p w:rsidR="001A052E" w:rsidRDefault="001A052E" w:rsidP="00904860">
      <w:pPr>
        <w:pStyle w:val="ListaColorida-nfase11"/>
        <w:tabs>
          <w:tab w:val="left" w:pos="1701"/>
        </w:tabs>
        <w:spacing w:line="360" w:lineRule="auto"/>
        <w:ind w:left="0"/>
        <w:rPr>
          <w:rFonts w:ascii="Trebuchet MS" w:hAnsi="Trebuchet MS" w:cs="Arial"/>
          <w:sz w:val="22"/>
          <w:szCs w:val="22"/>
        </w:rPr>
      </w:pPr>
    </w:p>
    <w:p w:rsidR="001A052E" w:rsidRPr="001A052E" w:rsidRDefault="001A052E" w:rsidP="00C70B8B">
      <w:pPr>
        <w:pStyle w:val="ListaColorida-nfase11"/>
        <w:numPr>
          <w:ilvl w:val="0"/>
          <w:numId w:val="48"/>
        </w:numPr>
        <w:tabs>
          <w:tab w:val="left" w:pos="1701"/>
        </w:tabs>
        <w:spacing w:line="360" w:lineRule="auto"/>
        <w:rPr>
          <w:rFonts w:ascii="Trebuchet MS" w:hAnsi="Trebuchet MS" w:cs="Arial"/>
          <w:sz w:val="22"/>
          <w:szCs w:val="22"/>
        </w:rPr>
      </w:pPr>
      <w:proofErr w:type="gramStart"/>
      <w:r w:rsidRPr="00AA099A">
        <w:rPr>
          <w:rFonts w:ascii="Trebuchet MS" w:hAnsi="Trebuchet MS" w:cs="Trebuchet MS"/>
          <w:sz w:val="22"/>
          <w:szCs w:val="22"/>
        </w:rPr>
        <w:t>pelo</w:t>
      </w:r>
      <w:proofErr w:type="gramEnd"/>
      <w:r w:rsidRPr="00AA099A">
        <w:rPr>
          <w:rFonts w:ascii="Trebuchet MS" w:hAnsi="Trebuchet MS" w:cs="Trebuchet MS"/>
          <w:sz w:val="22"/>
          <w:szCs w:val="22"/>
        </w:rPr>
        <w:t xml:space="preserve"> saldo remanescente das Debêntures </w:t>
      </w:r>
      <w:r w:rsidRPr="00AA099A">
        <w:rPr>
          <w:rFonts w:ascii="Trebuchet MS" w:hAnsi="Trebuchet MS" w:cs="Trebuchet MS"/>
          <w:bCs/>
          <w:sz w:val="22"/>
          <w:szCs w:val="22"/>
        </w:rPr>
        <w:t>Imobiliárias</w:t>
      </w:r>
      <w:r w:rsidRPr="00AA099A">
        <w:rPr>
          <w:rFonts w:ascii="Trebuchet MS" w:hAnsi="Trebuchet MS" w:cs="Trebuchet MS"/>
          <w:sz w:val="22"/>
          <w:szCs w:val="22"/>
        </w:rPr>
        <w:t xml:space="preserve"> acrescido de penalidade </w:t>
      </w:r>
      <w:r w:rsidR="000C50DE">
        <w:rPr>
          <w:rFonts w:ascii="Trebuchet MS" w:hAnsi="Trebuchet MS" w:cs="Trebuchet MS"/>
          <w:sz w:val="22"/>
          <w:szCs w:val="22"/>
        </w:rPr>
        <w:t xml:space="preserve">única </w:t>
      </w:r>
      <w:r w:rsidRPr="00AA099A">
        <w:rPr>
          <w:rFonts w:ascii="Trebuchet MS" w:hAnsi="Trebuchet MS" w:cs="Trebuchet MS"/>
          <w:sz w:val="22"/>
          <w:szCs w:val="22"/>
        </w:rPr>
        <w:t>de 1,0% (um por cento)</w:t>
      </w:r>
      <w:r>
        <w:rPr>
          <w:rFonts w:ascii="Trebuchet MS" w:hAnsi="Trebuchet MS" w:cs="Trebuchet MS"/>
          <w:sz w:val="22"/>
          <w:szCs w:val="22"/>
        </w:rPr>
        <w:t xml:space="preserve">; ou </w:t>
      </w:r>
    </w:p>
    <w:p w:rsidR="001A052E" w:rsidRPr="001A052E" w:rsidRDefault="001A052E" w:rsidP="00C70B8B">
      <w:pPr>
        <w:pStyle w:val="ListaColorida-nfase11"/>
        <w:tabs>
          <w:tab w:val="left" w:pos="1701"/>
        </w:tabs>
        <w:spacing w:line="360" w:lineRule="auto"/>
        <w:ind w:left="1080"/>
        <w:rPr>
          <w:rFonts w:ascii="Trebuchet MS" w:hAnsi="Trebuchet MS" w:cs="Arial"/>
          <w:sz w:val="22"/>
          <w:szCs w:val="22"/>
        </w:rPr>
      </w:pPr>
    </w:p>
    <w:p w:rsidR="001A052E" w:rsidRPr="00AA099A" w:rsidRDefault="001A052E" w:rsidP="00C70B8B">
      <w:pPr>
        <w:pStyle w:val="ListaColorida-nfase11"/>
        <w:numPr>
          <w:ilvl w:val="0"/>
          <w:numId w:val="48"/>
        </w:numPr>
        <w:tabs>
          <w:tab w:val="left" w:pos="1701"/>
        </w:tabs>
        <w:spacing w:line="360" w:lineRule="auto"/>
        <w:rPr>
          <w:rFonts w:ascii="Trebuchet MS" w:hAnsi="Trebuchet MS" w:cs="Arial"/>
          <w:sz w:val="22"/>
          <w:szCs w:val="22"/>
        </w:rPr>
      </w:pPr>
      <w:proofErr w:type="gramStart"/>
      <w:r>
        <w:rPr>
          <w:rFonts w:ascii="Trebuchet MS" w:hAnsi="Trebuchet MS" w:cs="Arial"/>
          <w:sz w:val="22"/>
          <w:szCs w:val="22"/>
        </w:rPr>
        <w:t>pela</w:t>
      </w:r>
      <w:proofErr w:type="gramEnd"/>
      <w:r>
        <w:rPr>
          <w:rFonts w:ascii="Trebuchet MS" w:hAnsi="Trebuchet MS" w:cs="Arial"/>
          <w:sz w:val="22"/>
          <w:szCs w:val="22"/>
        </w:rPr>
        <w:t xml:space="preserve"> seguinte fórmula:</w:t>
      </w:r>
    </w:p>
    <w:p w:rsidR="00EF795F" w:rsidRPr="00AA099A" w:rsidRDefault="00EF795F" w:rsidP="00A211C5">
      <w:pPr>
        <w:pStyle w:val="PargrafodaLista"/>
        <w:ind w:left="420"/>
        <w:jc w:val="center"/>
        <w:rPr>
          <w:lang w:val="en-US"/>
        </w:rPr>
      </w:pPr>
      <w:r w:rsidRPr="00AA099A">
        <w:rPr>
          <w:color w:val="000000"/>
          <w:sz w:val="22"/>
          <w:szCs w:val="22"/>
          <w:lang w:val="en-US"/>
        </w:rPr>
        <w:t>VRT =</w:t>
      </w:r>
      <w:r w:rsidRPr="00AA099A">
        <w:rPr>
          <w:color w:val="000000"/>
          <w:lang w:val="en-US"/>
        </w:rPr>
        <w:t xml:space="preserve"> </w:t>
      </w:r>
      <m:oMath>
        <m:nary>
          <m:naryPr>
            <m:chr m:val="∑"/>
            <m:limLoc m:val="subSup"/>
            <m:ctrlPr>
              <w:rPr>
                <w:rFonts w:ascii="Cambria Math" w:hAnsi="Cambria Math"/>
                <w:i/>
                <w:color w:val="000000"/>
                <w:sz w:val="22"/>
                <w:szCs w:val="22"/>
              </w:rPr>
            </m:ctrlPr>
          </m:naryPr>
          <m:sub>
            <m:r>
              <w:rPr>
                <w:rFonts w:ascii="Cambria Math" w:hAnsi="Cambria Math"/>
                <w:color w:val="000000"/>
                <w:sz w:val="22"/>
                <w:szCs w:val="22"/>
              </w:rPr>
              <m:t>Pn</m:t>
            </m:r>
          </m:sub>
          <m:sup>
            <m:r>
              <w:rPr>
                <w:rFonts w:ascii="Cambria Math" w:hAnsi="Cambria Math"/>
                <w:color w:val="000000"/>
                <w:sz w:val="22"/>
                <w:szCs w:val="22"/>
              </w:rPr>
              <m:t>Pm</m:t>
            </m:r>
          </m:sup>
          <m:e>
            <m:f>
              <m:fPr>
                <m:ctrlPr>
                  <w:rPr>
                    <w:rFonts w:ascii="Cambria Math" w:hAnsi="Cambria Math"/>
                    <w:i/>
                    <w:color w:val="000000"/>
                    <w:sz w:val="22"/>
                    <w:szCs w:val="22"/>
                  </w:rPr>
                </m:ctrlPr>
              </m:fPr>
              <m:num>
                <m:r>
                  <m:rPr>
                    <m:sty m:val="p"/>
                  </m:rPr>
                  <w:rPr>
                    <w:rFonts w:ascii="Cambria Math" w:hAnsi="Cambria Math"/>
                    <w:sz w:val="22"/>
                    <w:szCs w:val="22"/>
                    <w:lang w:val="en-US"/>
                  </w:rPr>
                  <m:t xml:space="preserve">PMT x </m:t>
                </m:r>
                <m:f>
                  <m:fPr>
                    <m:ctrlPr>
                      <w:rPr>
                        <w:rFonts w:ascii="Cambria Math" w:hAnsi="Cambria Math"/>
                        <w:i/>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NI</m:t>
                        </m:r>
                      </m:e>
                      <m:sub>
                        <m:r>
                          <w:rPr>
                            <w:rFonts w:ascii="Cambria Math" w:hAnsi="Cambria Math"/>
                            <w:color w:val="000000"/>
                            <w:sz w:val="22"/>
                            <w:szCs w:val="22"/>
                          </w:rPr>
                          <m:t>N</m:t>
                        </m:r>
                        <m:r>
                          <w:rPr>
                            <w:rFonts w:ascii="Cambria Math" w:hAnsi="Cambria Math"/>
                            <w:color w:val="000000"/>
                            <w:sz w:val="22"/>
                            <w:szCs w:val="22"/>
                            <w:lang w:val="en-US"/>
                          </w:rPr>
                          <m:t>-1</m:t>
                        </m:r>
                      </m:sub>
                    </m:sSub>
                  </m:num>
                  <m:den>
                    <m:r>
                      <w:rPr>
                        <w:rFonts w:ascii="Cambria Math" w:hAnsi="Cambria Math"/>
                        <w:sz w:val="22"/>
                        <w:szCs w:val="22"/>
                      </w:rPr>
                      <m:t>NI</m:t>
                    </m:r>
                    <m:r>
                      <w:rPr>
                        <w:rFonts w:ascii="Cambria Math" w:hAnsi="Cambria Math"/>
                        <w:sz w:val="22"/>
                        <w:szCs w:val="22"/>
                        <w:lang w:val="en-US"/>
                      </w:rPr>
                      <m:t xml:space="preserve"> 0</m:t>
                    </m:r>
                  </m:den>
                </m:f>
              </m:num>
              <m:den>
                <m:sSup>
                  <m:sSupPr>
                    <m:ctrlPr>
                      <w:rPr>
                        <w:rFonts w:ascii="Cambria Math" w:hAnsi="Cambria Math"/>
                        <w:i/>
                        <w:color w:val="000000"/>
                        <w:sz w:val="22"/>
                        <w:szCs w:val="22"/>
                      </w:rPr>
                    </m:ctrlPr>
                  </m:sSupPr>
                  <m:e>
                    <m:d>
                      <m:dPr>
                        <m:ctrlPr>
                          <w:rPr>
                            <w:rFonts w:ascii="Cambria Math" w:hAnsi="Cambria Math"/>
                            <w:i/>
                            <w:color w:val="000000"/>
                            <w:sz w:val="22"/>
                            <w:szCs w:val="22"/>
                          </w:rPr>
                        </m:ctrlPr>
                      </m:dPr>
                      <m:e>
                        <m:r>
                          <w:rPr>
                            <w:rFonts w:ascii="Cambria Math" w:hAnsi="Cambria Math"/>
                            <w:color w:val="000000"/>
                            <w:sz w:val="22"/>
                            <w:szCs w:val="22"/>
                            <w:lang w:val="en-US"/>
                          </w:rPr>
                          <m:t>1+</m:t>
                        </m:r>
                        <m:f>
                          <m:fPr>
                            <m:ctrlPr>
                              <w:rPr>
                                <w:rFonts w:ascii="Cambria Math" w:hAnsi="Cambria Math"/>
                                <w:i/>
                                <w:color w:val="000000"/>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d</m:t>
                                </m:r>
                              </m:sub>
                            </m:sSub>
                          </m:num>
                          <m:den>
                            <m:r>
                              <w:rPr>
                                <w:rFonts w:ascii="Cambria Math" w:hAnsi="Cambria Math"/>
                                <w:color w:val="000000"/>
                                <w:sz w:val="22"/>
                                <w:szCs w:val="22"/>
                                <w:lang w:val="en-US"/>
                              </w:rPr>
                              <m:t>100</m:t>
                            </m:r>
                          </m:den>
                        </m:f>
                      </m:e>
                    </m:d>
                  </m:e>
                  <m:sup>
                    <m:r>
                      <w:rPr>
                        <w:rFonts w:ascii="Cambria Math" w:hAnsi="Cambria Math"/>
                        <w:color w:val="000000"/>
                        <w:sz w:val="22"/>
                        <w:szCs w:val="22"/>
                      </w:rPr>
                      <m:t>P</m:t>
                    </m:r>
                    <m:r>
                      <w:rPr>
                        <w:rFonts w:ascii="Cambria Math" w:hAnsi="Cambria Math"/>
                        <w:color w:val="000000"/>
                        <w:sz w:val="22"/>
                        <w:szCs w:val="22"/>
                        <w:lang w:val="en-US"/>
                      </w:rPr>
                      <m:t>/12</m:t>
                    </m:r>
                  </m:sup>
                </m:sSup>
              </m:den>
            </m:f>
          </m:e>
        </m:nary>
      </m:oMath>
    </w:p>
    <w:p w:rsidR="00EF795F" w:rsidRPr="00AA099A" w:rsidRDefault="00EF795F" w:rsidP="00A27F5F">
      <w:pPr>
        <w:pStyle w:val="ListaColorida-nfase11"/>
        <w:tabs>
          <w:tab w:val="left" w:pos="1701"/>
        </w:tabs>
        <w:spacing w:line="360" w:lineRule="auto"/>
        <w:ind w:left="708" w:hanging="705"/>
        <w:rPr>
          <w:rFonts w:ascii="Trebuchet MS" w:hAnsi="Trebuchet MS" w:cs="Arial"/>
          <w:sz w:val="22"/>
          <w:szCs w:val="22"/>
          <w:lang w:val="en-US"/>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Onde: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spellStart"/>
      <w:r w:rsidRPr="00AA099A">
        <w:rPr>
          <w:rFonts w:ascii="Trebuchet MS" w:hAnsi="Trebuchet MS" w:cs="Arial"/>
          <w:i/>
          <w:sz w:val="22"/>
          <w:szCs w:val="22"/>
        </w:rPr>
        <w:t>Pm</w:t>
      </w:r>
      <w:proofErr w:type="spellEnd"/>
      <w:r w:rsidRPr="00AA099A">
        <w:rPr>
          <w:rFonts w:ascii="Trebuchet MS" w:hAnsi="Trebuchet MS" w:cs="Arial"/>
          <w:i/>
          <w:sz w:val="22"/>
          <w:szCs w:val="22"/>
        </w:rPr>
        <w:t xml:space="preserve"> = termo relativo ao vencimento da parcela de amortização e juros (PMT) conforme descrito no Anexo III, vencível no mês do resgate antecipado;</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spellStart"/>
      <w:r w:rsidRPr="00AA099A">
        <w:rPr>
          <w:rFonts w:ascii="Trebuchet MS" w:hAnsi="Trebuchet MS" w:cs="Arial"/>
          <w:i/>
          <w:sz w:val="22"/>
          <w:szCs w:val="22"/>
        </w:rPr>
        <w:t>Pn</w:t>
      </w:r>
      <w:proofErr w:type="spellEnd"/>
      <w:r w:rsidRPr="00AA099A">
        <w:rPr>
          <w:rFonts w:ascii="Trebuchet MS" w:hAnsi="Trebuchet MS" w:cs="Arial"/>
          <w:i/>
          <w:sz w:val="22"/>
          <w:szCs w:val="22"/>
        </w:rPr>
        <w:t xml:space="preserve"> = termo relativo ao vencimento da última parcela de amortização e juros (PMT), conforme definido no anexo III;</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PMT = valor de cada uma das parcelas de amortização e juros constantes no anexo III;</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P = número de meses compreendido no período contado do mês de resgate antecipado, exclusive, até o mês de vencimento de cada uma das parcelas de amortização e juros (PMT), inclusive;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gramStart"/>
      <w:r w:rsidRPr="00AA099A">
        <w:rPr>
          <w:rFonts w:ascii="Trebuchet MS" w:hAnsi="Trebuchet MS" w:cs="Arial"/>
          <w:i/>
          <w:sz w:val="22"/>
          <w:szCs w:val="22"/>
        </w:rPr>
        <w:lastRenderedPageBreak/>
        <w:t>id</w:t>
      </w:r>
      <w:proofErr w:type="gramEnd"/>
      <w:r w:rsidRPr="00AA099A">
        <w:rPr>
          <w:rFonts w:ascii="Trebuchet MS" w:hAnsi="Trebuchet MS" w:cs="Arial"/>
          <w:i/>
          <w:sz w:val="22"/>
          <w:szCs w:val="22"/>
        </w:rPr>
        <w:t xml:space="preserve"> = taxa de juros anual da NTN-B com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mais próximo do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das debêntures com adicional de 1%</w:t>
      </w:r>
      <w:r w:rsidR="003D6FF2" w:rsidRPr="00AA099A">
        <w:rPr>
          <w:rFonts w:ascii="Trebuchet MS" w:hAnsi="Trebuchet MS" w:cs="Arial"/>
          <w:i/>
          <w:sz w:val="22"/>
          <w:szCs w:val="22"/>
        </w:rPr>
        <w:t xml:space="preserve"> (um por cento)</w:t>
      </w:r>
      <w:r w:rsidRPr="00AA099A">
        <w:rPr>
          <w:rFonts w:ascii="Trebuchet MS" w:hAnsi="Trebuchet MS" w:cs="Arial"/>
          <w:i/>
          <w:sz w:val="22"/>
          <w:szCs w:val="22"/>
        </w:rPr>
        <w:t>;</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gramStart"/>
      <w:r w:rsidRPr="00AA099A">
        <w:rPr>
          <w:rFonts w:ascii="Trebuchet MS" w:hAnsi="Trebuchet MS" w:cs="Arial"/>
          <w:i/>
          <w:sz w:val="22"/>
          <w:szCs w:val="22"/>
        </w:rPr>
        <w:t>NIn</w:t>
      </w:r>
      <w:proofErr w:type="gramEnd"/>
      <w:r w:rsidRPr="00AA099A">
        <w:rPr>
          <w:rFonts w:ascii="Trebuchet MS" w:hAnsi="Trebuchet MS" w:cs="Arial"/>
          <w:i/>
          <w:sz w:val="22"/>
          <w:szCs w:val="22"/>
        </w:rPr>
        <w:t>-1 = número índice do IPCA relativo ao primeiro mês anterior ao mês do resgate antecipado;</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NI0 = número índice do IPCA relativo ao primeiro mês anterior ao mês de emissão das debêntures.</w:t>
      </w:r>
    </w:p>
    <w:p w:rsidR="00EF795F" w:rsidRPr="00AA099A" w:rsidRDefault="00EF795F" w:rsidP="0061577C">
      <w:pPr>
        <w:pStyle w:val="ListaColorida-nfase11"/>
        <w:tabs>
          <w:tab w:val="left" w:pos="1701"/>
        </w:tabs>
        <w:spacing w:line="360" w:lineRule="auto"/>
        <w:ind w:left="1413" w:hanging="705"/>
        <w:rPr>
          <w:rFonts w:ascii="Trebuchet MS" w:hAnsi="Trebuchet MS" w:cs="Arial"/>
          <w:sz w:val="22"/>
          <w:szCs w:val="22"/>
        </w:rPr>
      </w:pP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.1.1. Em nenhuma hipótese o valor de resgate total poderá ser inferior ao valor necessário à amortização integral do CRI;</w:t>
      </w: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.1.2. Em qualquer das hipóteses de resgate antecipado total das debêntures, espontânea ou compulsória, a debenturista continuará tendo direito ao recebimento das parcelas de amortização e juros (PMT) enquanto não pago o valor de resgate antecipado pela emissora;</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 xml:space="preserve">.1.3. Para fins desta cláusula, no caso de amortização parcial das debêntures pela </w:t>
      </w:r>
      <w:r w:rsidR="00FF1E3D" w:rsidRPr="00AA099A">
        <w:rPr>
          <w:rFonts w:ascii="Trebuchet MS" w:hAnsi="Trebuchet MS" w:cs="Arial"/>
          <w:sz w:val="22"/>
          <w:szCs w:val="22"/>
        </w:rPr>
        <w:t xml:space="preserve">Emissora das Debêntures </w:t>
      </w:r>
      <w:r w:rsidR="00FF1E3D" w:rsidRPr="00AA099A">
        <w:rPr>
          <w:rFonts w:ascii="Trebuchet MS" w:hAnsi="Trebuchet MS" w:cs="Tahoma"/>
          <w:sz w:val="22"/>
          <w:szCs w:val="22"/>
        </w:rPr>
        <w:t>Imobiliárias</w:t>
      </w:r>
      <w:r w:rsidRPr="00AA099A">
        <w:rPr>
          <w:rFonts w:ascii="Trebuchet MS" w:hAnsi="Trebuchet MS" w:cs="Arial"/>
          <w:sz w:val="22"/>
          <w:szCs w:val="22"/>
        </w:rPr>
        <w:t>, proceder-se-á a redução do saldo devedor e das parcelas futuras de amortização e juros (PMT) pela seguinte fórmula:</w:t>
      </w:r>
    </w:p>
    <w:p w:rsidR="00EF795F" w:rsidRPr="00AA099A" w:rsidRDefault="00EF795F" w:rsidP="00A27F5F">
      <w:pPr>
        <w:pStyle w:val="ListaColorida-nfase11"/>
        <w:tabs>
          <w:tab w:val="left" w:pos="1701"/>
        </w:tabs>
        <w:spacing w:line="360" w:lineRule="auto"/>
        <w:ind w:left="708" w:hanging="705"/>
        <w:rPr>
          <w:rFonts w:ascii="Trebuchet MS" w:hAnsi="Trebuchet MS" w:cs="Arial"/>
          <w:sz w:val="22"/>
          <w:szCs w:val="22"/>
        </w:rPr>
      </w:pPr>
    </w:p>
    <w:p w:rsidR="00EF795F" w:rsidRPr="00AA099A" w:rsidRDefault="004E33AC" w:rsidP="00A27F5F">
      <w:pPr>
        <w:pStyle w:val="ListaColorida-nfase11"/>
        <w:tabs>
          <w:tab w:val="left" w:pos="1701"/>
        </w:tabs>
        <w:spacing w:line="360" w:lineRule="auto"/>
        <w:ind w:left="420"/>
        <w:rPr>
          <w:rFonts w:ascii="Trebuchet MS" w:hAnsi="Trebuchet MS" w:cs="Arial"/>
          <w:sz w:val="22"/>
          <w:szCs w:val="22"/>
        </w:rPr>
      </w:pPr>
      <m:oMathPara>
        <m:oMath>
          <m:r>
            <w:rPr>
              <w:rFonts w:ascii="Cambria Math" w:hAnsi="Cambria Math"/>
              <w:sz w:val="22"/>
              <w:szCs w:val="22"/>
            </w:rPr>
            <m:t xml:space="preserve">FR= </m:t>
          </m:r>
          <m:d>
            <m:dPr>
              <m:begChr m:val="["/>
              <m:endChr m:val="]"/>
              <m:ctrlPr>
                <w:rPr>
                  <w:rFonts w:ascii="Cambria Math" w:hAnsi="Cambria Math"/>
                  <w:i/>
                  <w:sz w:val="22"/>
                  <w:szCs w:val="22"/>
                </w:rPr>
              </m:ctrlPr>
            </m:dPr>
            <m:e>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VAP</m:t>
                  </m:r>
                </m:num>
                <m:den>
                  <m:nary>
                    <m:naryPr>
                      <m:chr m:val="∑"/>
                      <m:limLoc m:val="subSup"/>
                      <m:ctrlPr>
                        <w:rPr>
                          <w:rFonts w:ascii="Cambria Math" w:hAnsi="Cambria Math"/>
                          <w:i/>
                          <w:sz w:val="22"/>
                          <w:szCs w:val="22"/>
                        </w:rPr>
                      </m:ctrlPr>
                    </m:naryPr>
                    <m:sub>
                      <m:r>
                        <w:rPr>
                          <w:rFonts w:ascii="Cambria Math" w:hAnsi="Cambria Math"/>
                          <w:sz w:val="22"/>
                          <w:szCs w:val="22"/>
                        </w:rPr>
                        <m:t xml:space="preserve">Pn </m:t>
                      </m:r>
                    </m:sub>
                    <m:sup>
                      <m:r>
                        <w:rPr>
                          <w:rFonts w:ascii="Cambria Math" w:hAnsi="Cambria Math"/>
                          <w:sz w:val="22"/>
                          <w:szCs w:val="22"/>
                        </w:rPr>
                        <m:t xml:space="preserve">Pm </m:t>
                      </m:r>
                    </m:sup>
                    <m:e>
                      <m:f>
                        <m:fPr>
                          <m:ctrlPr>
                            <w:rPr>
                              <w:rFonts w:ascii="Cambria Math" w:hAnsi="Cambria Math"/>
                              <w:i/>
                              <w:sz w:val="22"/>
                              <w:szCs w:val="22"/>
                            </w:rPr>
                          </m:ctrlPr>
                        </m:fPr>
                        <m:num>
                          <m:r>
                            <m:rPr>
                              <m:sty m:val="p"/>
                            </m:rPr>
                            <w:rPr>
                              <w:rFonts w:ascii="Cambria Math" w:hAnsi="Cambria Math"/>
                              <w:sz w:val="22"/>
                              <w:szCs w:val="22"/>
                            </w:rPr>
                            <m:t xml:space="preserve"> PMT x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NI</m:t>
                                  </m:r>
                                </m:e>
                                <m:sub>
                                  <m:r>
                                    <w:rPr>
                                      <w:rFonts w:ascii="Cambria Math" w:hAnsi="Cambria Math"/>
                                      <w:sz w:val="22"/>
                                      <w:szCs w:val="22"/>
                                    </w:rPr>
                                    <m:t>N-1</m:t>
                                  </m:r>
                                </m:sub>
                              </m:sSub>
                            </m:num>
                            <m:den>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NI</m:t>
                                  </m:r>
                                </m:e>
                                <m:sub>
                                  <m:r>
                                    <w:rPr>
                                      <w:rFonts w:ascii="Cambria Math" w:hAnsi="Cambria Math"/>
                                      <w:sz w:val="22"/>
                                      <w:szCs w:val="22"/>
                                    </w:rPr>
                                    <m:t>0</m:t>
                                  </m:r>
                                </m:sub>
                              </m:sSub>
                            </m:den>
                          </m:f>
                        </m:num>
                        <m:den>
                          <m:sSup>
                            <m:sSupPr>
                              <m:ctrlPr>
                                <w:rPr>
                                  <w:rFonts w:ascii="Cambria Math" w:hAnsi="Cambria Math"/>
                                  <w:i/>
                                  <w:sz w:val="22"/>
                                  <w:szCs w:val="22"/>
                                </w:rPr>
                              </m:ctrlPr>
                            </m:sSupPr>
                            <m:e>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d</m:t>
                                          </m:r>
                                        </m:sub>
                                      </m:sSub>
                                    </m:num>
                                    <m:den>
                                      <m:r>
                                        <w:rPr>
                                          <w:rFonts w:ascii="Cambria Math" w:hAnsi="Cambria Math"/>
                                          <w:sz w:val="22"/>
                                          <w:szCs w:val="22"/>
                                        </w:rPr>
                                        <m:t>100</m:t>
                                      </m:r>
                                    </m:den>
                                  </m:f>
                                </m:e>
                              </m:d>
                            </m:e>
                            <m:sup>
                              <m:r>
                                <w:rPr>
                                  <w:rFonts w:ascii="Cambria Math" w:hAnsi="Cambria Math"/>
                                  <w:sz w:val="22"/>
                                  <w:szCs w:val="22"/>
                                </w:rPr>
                                <m:t>P/12</m:t>
                              </m:r>
                            </m:sup>
                          </m:sSup>
                        </m:den>
                      </m:f>
                    </m:e>
                  </m:nary>
                </m:den>
              </m:f>
            </m:e>
          </m:d>
        </m:oMath>
      </m:oMathPara>
    </w:p>
    <w:p w:rsidR="00EF795F" w:rsidRPr="00AA099A" w:rsidRDefault="00EF795F" w:rsidP="00A27F5F">
      <w:pPr>
        <w:pStyle w:val="ListaColorida-nfase11"/>
        <w:tabs>
          <w:tab w:val="left" w:pos="1701"/>
        </w:tabs>
        <w:spacing w:line="360" w:lineRule="auto"/>
        <w:ind w:left="420"/>
        <w:rPr>
          <w:rFonts w:ascii="Trebuchet MS" w:hAnsi="Trebuchet MS" w:cs="Arial"/>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Onde: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FR = fator de redução a ser aplicado ao saldo devedor e a cada uma das parcelas futuras de amortização e juros (PMT) das debêntures;</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 xml:space="preserve">VAP = valor da amortização parcial realizada pela </w:t>
      </w:r>
      <w:r w:rsidR="00FF1E3D" w:rsidRPr="00AA099A">
        <w:rPr>
          <w:rFonts w:ascii="Trebuchet MS" w:hAnsi="Trebuchet MS" w:cs="Arial"/>
          <w:i/>
          <w:sz w:val="22"/>
          <w:szCs w:val="22"/>
        </w:rPr>
        <w:t>Emissora das Debêntures Imobiliárias</w:t>
      </w:r>
      <w:r w:rsidRPr="00AA099A">
        <w:rPr>
          <w:rFonts w:ascii="Trebuchet MS" w:hAnsi="Trebuchet MS" w:cs="Arial"/>
          <w:i/>
          <w:sz w:val="22"/>
          <w:szCs w:val="22"/>
        </w:rPr>
        <w:t>;</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roofErr w:type="spellStart"/>
      <w:r w:rsidRPr="00AA099A">
        <w:rPr>
          <w:rFonts w:ascii="Trebuchet MS" w:hAnsi="Trebuchet MS" w:cs="Arial"/>
          <w:i/>
          <w:sz w:val="22"/>
          <w:szCs w:val="22"/>
        </w:rPr>
        <w:t>Pm</w:t>
      </w:r>
      <w:proofErr w:type="spellEnd"/>
      <w:r w:rsidRPr="00AA099A">
        <w:rPr>
          <w:rFonts w:ascii="Trebuchet MS" w:hAnsi="Trebuchet MS" w:cs="Arial"/>
          <w:i/>
          <w:sz w:val="22"/>
          <w:szCs w:val="22"/>
        </w:rPr>
        <w:t xml:space="preserve"> = termo relativo ao vencimento da parcela de amortização e juros (PMT) conforme descrito no anexo III, vencível no mês amortização parcial;</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roofErr w:type="spellStart"/>
      <w:r w:rsidRPr="00AA099A">
        <w:rPr>
          <w:rFonts w:ascii="Trebuchet MS" w:hAnsi="Trebuchet MS" w:cs="Arial"/>
          <w:i/>
          <w:sz w:val="22"/>
          <w:szCs w:val="22"/>
        </w:rPr>
        <w:t>Pn</w:t>
      </w:r>
      <w:proofErr w:type="spellEnd"/>
      <w:r w:rsidRPr="00AA099A">
        <w:rPr>
          <w:rFonts w:ascii="Trebuchet MS" w:hAnsi="Trebuchet MS" w:cs="Arial"/>
          <w:i/>
          <w:sz w:val="22"/>
          <w:szCs w:val="22"/>
        </w:rPr>
        <w:t xml:space="preserve"> = termo relativo ao vencimento da última parcela de amortização e juros (PMT), conforme definido no anexo III;</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PMT = valor de cada uma das parcelas de amortização e juros constantes no anexo III;</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P = número de meses compreendido no período contado de mês de amortização parcial, exclusive, até o mês de vencimento de cada uma das parcelas de amortização e juros (PMT), inclusive;</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roofErr w:type="gramStart"/>
      <w:r w:rsidRPr="00AA099A">
        <w:rPr>
          <w:rFonts w:ascii="Trebuchet MS" w:hAnsi="Trebuchet MS" w:cs="Arial"/>
          <w:i/>
          <w:sz w:val="22"/>
          <w:szCs w:val="22"/>
        </w:rPr>
        <w:t>NIn</w:t>
      </w:r>
      <w:proofErr w:type="gramEnd"/>
      <w:r w:rsidRPr="00AA099A">
        <w:rPr>
          <w:rFonts w:ascii="Trebuchet MS" w:hAnsi="Trebuchet MS" w:cs="Arial"/>
          <w:i/>
          <w:sz w:val="22"/>
          <w:szCs w:val="22"/>
        </w:rPr>
        <w:t>-1 = número índice do IPCA relativo ao primeiro mês anterior ao mês de amortização parcial;</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NI0 = número índice do IPCA relativo ao primeiro mês anterior ao mês de emissão das debêntures.</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roofErr w:type="gramStart"/>
      <w:r w:rsidRPr="00AA099A">
        <w:rPr>
          <w:rFonts w:ascii="Trebuchet MS" w:hAnsi="Trebuchet MS" w:cs="Arial"/>
          <w:i/>
          <w:sz w:val="22"/>
          <w:szCs w:val="22"/>
        </w:rPr>
        <w:t>id</w:t>
      </w:r>
      <w:proofErr w:type="gramEnd"/>
      <w:r w:rsidRPr="00AA099A">
        <w:rPr>
          <w:rFonts w:ascii="Trebuchet MS" w:hAnsi="Trebuchet MS" w:cs="Arial"/>
          <w:i/>
          <w:sz w:val="22"/>
          <w:szCs w:val="22"/>
        </w:rPr>
        <w:t xml:space="preserve"> = taxa de juros anual da NTN-B com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mais próximo do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das debêntures com adicional de 1%</w:t>
      </w:r>
      <w:r w:rsidR="0076380F" w:rsidRPr="00AA099A">
        <w:rPr>
          <w:rFonts w:ascii="Trebuchet MS" w:hAnsi="Trebuchet MS" w:cs="Arial"/>
          <w:i/>
          <w:sz w:val="22"/>
          <w:szCs w:val="22"/>
        </w:rPr>
        <w:t xml:space="preserve"> (um por cento)</w:t>
      </w:r>
      <w:r w:rsidRPr="00AA099A">
        <w:rPr>
          <w:rFonts w:ascii="Trebuchet MS" w:hAnsi="Trebuchet MS" w:cs="Arial"/>
          <w:i/>
          <w:sz w:val="22"/>
          <w:szCs w:val="22"/>
        </w:rPr>
        <w:t xml:space="preserve">; </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O número índice do IPCA/IBGE deverá ser utilizado considerando-se idêntico número de casas decimais daquele divulgado pelo órgão responsável por seu cálculo.</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 xml:space="preserve">A aplicação do IPCA/IBGE será realizada mensalmente, ou no menor período permitido pela legislação em vigor; nesse caso, sem necessidade de ajuste à Escritura de Emissão de </w:t>
      </w:r>
      <w:r w:rsidRPr="00AA099A">
        <w:rPr>
          <w:rFonts w:ascii="Trebuchet MS" w:hAnsi="Trebuchet MS" w:cs="Arial"/>
          <w:i/>
          <w:sz w:val="22"/>
          <w:szCs w:val="22"/>
        </w:rPr>
        <w:lastRenderedPageBreak/>
        <w:t>Debêntures</w:t>
      </w:r>
      <w:r w:rsidR="00D11F62" w:rsidRPr="00AA099A">
        <w:rPr>
          <w:rFonts w:ascii="Trebuchet MS" w:hAnsi="Trebuchet MS" w:cs="Arial"/>
          <w:i/>
          <w:sz w:val="22"/>
          <w:szCs w:val="22"/>
        </w:rPr>
        <w:t xml:space="preserve"> Imobiliárias</w:t>
      </w:r>
      <w:r w:rsidRPr="00AA099A">
        <w:rPr>
          <w:rFonts w:ascii="Trebuchet MS" w:hAnsi="Trebuchet MS" w:cs="Arial"/>
          <w:i/>
          <w:sz w:val="22"/>
          <w:szCs w:val="22"/>
        </w:rPr>
        <w:t xml:space="preserve"> ou qualquer outra formalidade.</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Caso, na data de atualização, o número-índice do mês a ser utilizado no cálculo de atualização não esteja disponível, será utilizada a última variação do índice de preços disponível para cálculo da variação deste mês de forma duplicada, desde que positiva. Caso a última variação seja negativa, a variação do mês da data de atualização não deverá ser considerada para fins de cálculo.</w:t>
      </w:r>
    </w:p>
    <w:p w:rsidR="00EF795F" w:rsidRPr="00AA099A"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EF795F" w:rsidRDefault="00EF795F"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r w:rsidRPr="00AA099A">
        <w:rPr>
          <w:rFonts w:ascii="Trebuchet MS" w:hAnsi="Trebuchet MS" w:cs="Arial"/>
          <w:i/>
          <w:sz w:val="22"/>
          <w:szCs w:val="22"/>
        </w:rPr>
        <w:t>Nas hipóteses de restrição de uso, ausência de publicação, suspensão do cálculo ou extinção do IPCA/IBGE, será automaticamente utilizado a variação do seu substituto legal para apuração dos valores devidos em razão das Debêntures Imobiliárias ou na sua falta a variação do Índice Geral de Preços de Mercado publicado pela Fundação Getúlio Vargas (“IGP-M/FGV”) não sendo devidas quaisquer compensações entre as Partes em razão da diferença existente entre os índices utilizados.</w:t>
      </w:r>
      <w:r w:rsidRPr="00AA099A" w:rsidDel="009B555C">
        <w:rPr>
          <w:rFonts w:ascii="Trebuchet MS" w:hAnsi="Trebuchet MS" w:cs="Arial"/>
          <w:i/>
          <w:sz w:val="22"/>
          <w:szCs w:val="22"/>
        </w:rPr>
        <w:t xml:space="preserve"> </w:t>
      </w:r>
    </w:p>
    <w:p w:rsidR="00904860" w:rsidRPr="00AA099A" w:rsidRDefault="00904860" w:rsidP="00821EB0">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i/>
          <w:sz w:val="22"/>
          <w:szCs w:val="22"/>
        </w:rPr>
      </w:pPr>
    </w:p>
    <w:p w:rsidR="00505436" w:rsidRPr="00AA099A" w:rsidRDefault="002B7759" w:rsidP="00D60A22">
      <w:pPr>
        <w:pStyle w:val="ListaColorida-nfase11"/>
        <w:numPr>
          <w:ilvl w:val="2"/>
          <w:numId w:val="8"/>
        </w:numPr>
        <w:spacing w:line="360" w:lineRule="auto"/>
        <w:ind w:left="851" w:firstLine="0"/>
        <w:jc w:val="both"/>
        <w:rPr>
          <w:rFonts w:ascii="Trebuchet MS" w:hAnsi="Trebuchet MS" w:cs="Trebuchet MS"/>
          <w:bCs/>
          <w:sz w:val="22"/>
          <w:szCs w:val="22"/>
        </w:rPr>
      </w:pPr>
      <w:r w:rsidRPr="00AA099A">
        <w:rPr>
          <w:rFonts w:ascii="Trebuchet MS" w:hAnsi="Trebuchet MS" w:cs="Arial"/>
          <w:sz w:val="22"/>
          <w:szCs w:val="22"/>
        </w:rPr>
        <w:t>Para fins desta cláusula</w:t>
      </w:r>
      <w:del w:id="130" w:author="PMKA Advogados" w:date="2012-08-09T17:35:00Z">
        <w:r w:rsidRPr="00AA099A" w:rsidDel="006E065F">
          <w:rPr>
            <w:rFonts w:ascii="Trebuchet MS" w:hAnsi="Trebuchet MS" w:cs="Arial"/>
            <w:sz w:val="22"/>
            <w:szCs w:val="22"/>
          </w:rPr>
          <w:delText xml:space="preserve">, no caso de </w:delText>
        </w:r>
        <w:r w:rsidDel="006E065F">
          <w:rPr>
            <w:rFonts w:ascii="Trebuchet MS" w:hAnsi="Trebuchet MS" w:cs="Arial"/>
            <w:sz w:val="22"/>
            <w:szCs w:val="22"/>
          </w:rPr>
          <w:delText xml:space="preserve">amortização extraordinária </w:delText>
        </w:r>
        <w:r w:rsidRPr="00AA099A" w:rsidDel="006E065F">
          <w:rPr>
            <w:rFonts w:ascii="Trebuchet MS" w:hAnsi="Trebuchet MS" w:cs="Arial"/>
            <w:sz w:val="22"/>
            <w:szCs w:val="22"/>
          </w:rPr>
          <w:delText>das Debêntures</w:delText>
        </w:r>
        <w:r w:rsidRPr="00AA099A" w:rsidDel="006E065F">
          <w:rPr>
            <w:rFonts w:ascii="Trebuchet MS" w:hAnsi="Trebuchet MS"/>
            <w:sz w:val="22"/>
            <w:szCs w:val="22"/>
          </w:rPr>
          <w:delText xml:space="preserve"> Imobiliárias</w:delText>
        </w:r>
        <w:r w:rsidDel="006E065F">
          <w:rPr>
            <w:rFonts w:ascii="Trebuchet MS" w:hAnsi="Trebuchet MS"/>
            <w:sz w:val="22"/>
            <w:szCs w:val="22"/>
          </w:rPr>
          <w:delText>,</w:delText>
        </w:r>
        <w:r w:rsidRPr="00AA099A" w:rsidDel="006E065F">
          <w:rPr>
            <w:rFonts w:ascii="Trebuchet MS" w:hAnsi="Trebuchet MS" w:cs="Arial"/>
            <w:sz w:val="22"/>
            <w:szCs w:val="22"/>
          </w:rPr>
          <w:delText xml:space="preserve"> pela Emissora das Debêntures </w:delText>
        </w:r>
        <w:r w:rsidRPr="00AA099A" w:rsidDel="006E065F">
          <w:rPr>
            <w:rFonts w:ascii="Trebuchet MS" w:hAnsi="Trebuchet MS" w:cs="Tahoma"/>
            <w:sz w:val="22"/>
            <w:szCs w:val="22"/>
          </w:rPr>
          <w:delText>Imobiliárias</w:delText>
        </w:r>
        <w:r w:rsidRPr="00AA099A" w:rsidDel="006E065F">
          <w:rPr>
            <w:rFonts w:ascii="Trebuchet MS" w:hAnsi="Trebuchet MS" w:cs="Arial"/>
            <w:sz w:val="22"/>
            <w:szCs w:val="22"/>
          </w:rPr>
          <w:delText xml:space="preserve">, de forma </w:delText>
        </w:r>
        <w:r w:rsidDel="006E065F">
          <w:rPr>
            <w:rFonts w:ascii="Trebuchet MS" w:hAnsi="Trebuchet MS" w:cs="Arial"/>
            <w:sz w:val="22"/>
            <w:szCs w:val="22"/>
          </w:rPr>
          <w:delText>compulsória, parcial ou total</w:delText>
        </w:r>
      </w:del>
      <w:r>
        <w:rPr>
          <w:rFonts w:ascii="Trebuchet MS" w:hAnsi="Trebuchet MS" w:cs="Arial"/>
          <w:sz w:val="22"/>
          <w:szCs w:val="22"/>
        </w:rPr>
        <w:t>,</w:t>
      </w:r>
      <w:r w:rsidRPr="00AA099A">
        <w:rPr>
          <w:rFonts w:ascii="Trebuchet MS" w:hAnsi="Trebuchet MS" w:cs="Arial"/>
          <w:sz w:val="22"/>
          <w:szCs w:val="22"/>
        </w:rPr>
        <w:t xml:space="preserve"> o valor de resgate será apurado</w:t>
      </w:r>
      <w:r>
        <w:rPr>
          <w:rFonts w:ascii="Trebuchet MS" w:hAnsi="Trebuchet MS" w:cs="Arial"/>
          <w:sz w:val="22"/>
          <w:szCs w:val="22"/>
        </w:rPr>
        <w:t xml:space="preserve"> pelo saldo devedor à época trazido a valor presente corrigido pelo IPCA.</w:t>
      </w:r>
    </w:p>
    <w:p w:rsidR="00505436" w:rsidRPr="00AA099A" w:rsidRDefault="00505436" w:rsidP="00505436">
      <w:pPr>
        <w:tabs>
          <w:tab w:val="left" w:pos="567"/>
        </w:tabs>
        <w:spacing w:line="360" w:lineRule="auto"/>
        <w:contextualSpacing/>
        <w:jc w:val="both"/>
        <w:rPr>
          <w:rFonts w:ascii="Trebuchet MS" w:hAnsi="Trebuchet MS"/>
          <w:sz w:val="22"/>
          <w:szCs w:val="22"/>
        </w:rPr>
      </w:pPr>
    </w:p>
    <w:p w:rsidR="00505436" w:rsidRPr="00AA099A" w:rsidRDefault="00505436" w:rsidP="00D60A22">
      <w:pPr>
        <w:widowControl w:val="0"/>
        <w:tabs>
          <w:tab w:val="left" w:pos="1320"/>
          <w:tab w:val="left" w:pos="8647"/>
        </w:tabs>
        <w:autoSpaceDE w:val="0"/>
        <w:autoSpaceDN w:val="0"/>
        <w:adjustRightInd w:val="0"/>
        <w:spacing w:line="360" w:lineRule="auto"/>
        <w:ind w:left="2406"/>
        <w:contextualSpacing/>
        <w:jc w:val="both"/>
        <w:rPr>
          <w:rFonts w:ascii="Trebuchet MS" w:hAnsi="Trebuchet MS"/>
          <w:sz w:val="22"/>
          <w:szCs w:val="22"/>
        </w:rPr>
      </w:pPr>
      <w:r w:rsidRPr="00AA099A">
        <w:rPr>
          <w:rFonts w:ascii="Trebuchet MS" w:hAnsi="Trebuchet MS" w:cs="Trebuchet MS"/>
          <w:bCs/>
          <w:sz w:val="22"/>
          <w:szCs w:val="22"/>
        </w:rPr>
        <w:t>2.7.2.1. A qualquer momento, p</w:t>
      </w:r>
      <w:r w:rsidRPr="00AA099A">
        <w:rPr>
          <w:rFonts w:ascii="Trebuchet MS" w:hAnsi="Trebuchet MS"/>
          <w:sz w:val="22"/>
          <w:szCs w:val="22"/>
        </w:rPr>
        <w:t xml:space="preserve">ara fins exclusivos de recomposição do Limite da Garantia, conforme definido no item 4.3 do Contrato de Cessão Fiduciária, </w:t>
      </w:r>
      <w:r w:rsidR="00AF2D63">
        <w:rPr>
          <w:rFonts w:ascii="Trebuchet MS" w:hAnsi="Trebuchet MS"/>
          <w:sz w:val="22"/>
          <w:szCs w:val="22"/>
        </w:rPr>
        <w:t xml:space="preserve">abaixo definido, </w:t>
      </w:r>
      <w:r w:rsidRPr="00AA099A">
        <w:rPr>
          <w:rFonts w:ascii="Trebuchet MS" w:hAnsi="Trebuchet MS"/>
          <w:sz w:val="22"/>
          <w:szCs w:val="22"/>
        </w:rPr>
        <w:t>a</w:t>
      </w:r>
      <w:r w:rsidRPr="00AA099A">
        <w:rPr>
          <w:rFonts w:ascii="Trebuchet MS" w:hAnsi="Trebuchet MS" w:cs="Trebuchet MS"/>
          <w:bCs/>
          <w:sz w:val="22"/>
          <w:szCs w:val="22"/>
        </w:rPr>
        <w:t xml:space="preserve"> </w:t>
      </w:r>
      <w:r w:rsidR="00E60340">
        <w:rPr>
          <w:rFonts w:ascii="Trebuchet MS" w:hAnsi="Trebuchet MS" w:cs="Trebuchet MS"/>
          <w:bCs/>
          <w:sz w:val="22"/>
          <w:szCs w:val="22"/>
        </w:rPr>
        <w:t>Emissora da Debênture Imobiliária</w:t>
      </w:r>
      <w:r w:rsidRPr="00AA099A">
        <w:rPr>
          <w:rFonts w:ascii="Trebuchet MS" w:hAnsi="Trebuchet MS" w:cs="Trebuchet MS"/>
          <w:bCs/>
          <w:sz w:val="22"/>
          <w:szCs w:val="22"/>
        </w:rPr>
        <w:t xml:space="preserve"> poderá pré-pagar o </w:t>
      </w:r>
      <w:r w:rsidRPr="00AA099A">
        <w:rPr>
          <w:rFonts w:ascii="Trebuchet MS" w:hAnsi="Trebuchet MS"/>
          <w:sz w:val="22"/>
          <w:szCs w:val="22"/>
        </w:rPr>
        <w:t>saldo</w:t>
      </w:r>
      <w:r w:rsidRPr="00AA099A">
        <w:rPr>
          <w:rFonts w:ascii="Trebuchet MS" w:hAnsi="Trebuchet MS" w:cs="Trebuchet MS"/>
          <w:bCs/>
          <w:sz w:val="22"/>
          <w:szCs w:val="22"/>
        </w:rPr>
        <w:t xml:space="preserve"> remanescente das Debêntures Imobiliárias, independentemente do prazo 4 (quatro) anos contados da Data de Emissão das Debêntures Imobiliárias.</w:t>
      </w:r>
    </w:p>
    <w:p w:rsidR="00505436" w:rsidRPr="00AA099A" w:rsidRDefault="00505436" w:rsidP="00D60A22">
      <w:pPr>
        <w:pStyle w:val="ListaColorida-nfase11"/>
        <w:spacing w:line="360" w:lineRule="auto"/>
        <w:ind w:left="851"/>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cs="Arial"/>
          <w:sz w:val="22"/>
          <w:szCs w:val="22"/>
        </w:rPr>
        <w:t xml:space="preserve">O </w:t>
      </w:r>
      <w:r w:rsidR="00505436" w:rsidRPr="00AA099A">
        <w:rPr>
          <w:rFonts w:ascii="Trebuchet MS" w:hAnsi="Trebuchet MS" w:cs="Arial"/>
          <w:sz w:val="22"/>
          <w:szCs w:val="22"/>
        </w:rPr>
        <w:t xml:space="preserve">resgate </w:t>
      </w:r>
      <w:r w:rsidRPr="00AA099A">
        <w:rPr>
          <w:rFonts w:ascii="Trebuchet MS" w:hAnsi="Trebuchet MS" w:cs="Arial"/>
          <w:sz w:val="22"/>
          <w:szCs w:val="22"/>
        </w:rPr>
        <w:t>antecipado total deverá ocorrer</w:t>
      </w:r>
      <w:r w:rsidRPr="00AA099A">
        <w:rPr>
          <w:rFonts w:ascii="Trebuchet MS" w:hAnsi="Trebuchet MS"/>
          <w:sz w:val="22"/>
          <w:szCs w:val="22"/>
        </w:rPr>
        <w:t xml:space="preserve"> mediante quitação integral do </w:t>
      </w:r>
      <w:bookmarkStart w:id="131" w:name="OLE_LINK4"/>
      <w:r w:rsidRPr="00AA099A">
        <w:rPr>
          <w:rFonts w:ascii="Trebuchet MS" w:hAnsi="Trebuchet MS"/>
          <w:sz w:val="22"/>
          <w:szCs w:val="22"/>
        </w:rPr>
        <w:t>saldo devedor das Debêntures Imobiliárias</w:t>
      </w:r>
      <w:bookmarkEnd w:id="131"/>
      <w:r w:rsidRPr="00AA099A">
        <w:rPr>
          <w:rFonts w:ascii="Trebuchet MS" w:hAnsi="Trebuchet MS"/>
          <w:sz w:val="22"/>
          <w:szCs w:val="22"/>
        </w:rPr>
        <w:t>, conforme definido na cláusula 2.</w:t>
      </w:r>
      <w:r w:rsidR="00505436" w:rsidRPr="00AA099A">
        <w:rPr>
          <w:rFonts w:ascii="Trebuchet MS" w:hAnsi="Trebuchet MS"/>
          <w:sz w:val="22"/>
          <w:szCs w:val="22"/>
        </w:rPr>
        <w:t>7</w:t>
      </w:r>
      <w:r w:rsidRPr="00AA099A">
        <w:rPr>
          <w:rFonts w:ascii="Trebuchet MS" w:hAnsi="Trebuchet MS"/>
          <w:sz w:val="22"/>
          <w:szCs w:val="22"/>
        </w:rPr>
        <w:t>.1</w:t>
      </w:r>
      <w:r w:rsidR="00505436" w:rsidRPr="00AA099A">
        <w:rPr>
          <w:rFonts w:ascii="Trebuchet MS" w:hAnsi="Trebuchet MS"/>
          <w:sz w:val="22"/>
          <w:szCs w:val="22"/>
        </w:rPr>
        <w:t xml:space="preserve"> </w:t>
      </w:r>
      <w:r w:rsidR="00027729">
        <w:rPr>
          <w:rFonts w:ascii="Trebuchet MS" w:hAnsi="Trebuchet MS"/>
          <w:sz w:val="22"/>
          <w:szCs w:val="22"/>
        </w:rPr>
        <w:t xml:space="preserve">ou 2.7.2 </w:t>
      </w:r>
      <w:r w:rsidR="00505436" w:rsidRPr="00AA099A">
        <w:rPr>
          <w:rFonts w:ascii="Trebuchet MS" w:hAnsi="Trebuchet MS"/>
          <w:sz w:val="22"/>
          <w:szCs w:val="22"/>
        </w:rPr>
        <w:t>(“</w:t>
      </w:r>
      <w:r w:rsidR="00505436" w:rsidRPr="00AA099A">
        <w:rPr>
          <w:rFonts w:ascii="Trebuchet MS" w:hAnsi="Trebuchet MS"/>
          <w:sz w:val="22"/>
          <w:szCs w:val="22"/>
          <w:u w:val="single"/>
        </w:rPr>
        <w:t>SDA</w:t>
      </w:r>
      <w:r w:rsidR="00505436" w:rsidRPr="00AA099A">
        <w:rPr>
          <w:rFonts w:ascii="Trebuchet MS" w:hAnsi="Trebuchet MS"/>
          <w:sz w:val="22"/>
          <w:szCs w:val="22"/>
        </w:rPr>
        <w:t>”)</w:t>
      </w:r>
      <w:r w:rsidRPr="00AA099A">
        <w:rPr>
          <w:rFonts w:ascii="Trebuchet MS" w:hAnsi="Trebuchet MS"/>
          <w:sz w:val="22"/>
          <w:szCs w:val="22"/>
        </w:rPr>
        <w:t xml:space="preserve">, calculado para a respectiva Data de Pagamento para a qual será realizado o resgate. O valor correspondente ao </w:t>
      </w:r>
      <w:r w:rsidRPr="00AA099A">
        <w:rPr>
          <w:rFonts w:ascii="Trebuchet MS" w:hAnsi="Trebuchet MS"/>
          <w:sz w:val="22"/>
          <w:szCs w:val="22"/>
        </w:rPr>
        <w:lastRenderedPageBreak/>
        <w:t>SDA deverá ser depositado na Conta Centralizadora na data de resgate antecipado.</w:t>
      </w:r>
    </w:p>
    <w:p w:rsidR="00EF795F" w:rsidRPr="00AA099A" w:rsidRDefault="00EF795F" w:rsidP="004F1414">
      <w:pPr>
        <w:spacing w:line="360" w:lineRule="auto"/>
        <w:ind w:left="709" w:hanging="4"/>
        <w:contextualSpacing/>
        <w:jc w:val="both"/>
        <w:rPr>
          <w:rFonts w:ascii="Trebuchet MS" w:hAnsi="Trebuchet MS"/>
          <w:sz w:val="22"/>
          <w:szCs w:val="22"/>
        </w:rPr>
      </w:pPr>
    </w:p>
    <w:p w:rsidR="00EF795F" w:rsidRPr="00AA099A" w:rsidRDefault="00EF795F" w:rsidP="00983995">
      <w:pPr>
        <w:pStyle w:val="ListaColorida-nfase11"/>
        <w:numPr>
          <w:ilvl w:val="3"/>
          <w:numId w:val="8"/>
        </w:numPr>
        <w:spacing w:line="360" w:lineRule="auto"/>
        <w:ind w:left="1701" w:firstLine="0"/>
        <w:jc w:val="both"/>
        <w:rPr>
          <w:rFonts w:ascii="Trebuchet MS" w:hAnsi="Trebuchet MS"/>
          <w:sz w:val="22"/>
          <w:szCs w:val="22"/>
        </w:rPr>
      </w:pPr>
      <w:r w:rsidRPr="00AA099A">
        <w:rPr>
          <w:rFonts w:ascii="Trebuchet MS" w:hAnsi="Trebuchet MS"/>
          <w:sz w:val="22"/>
          <w:szCs w:val="22"/>
        </w:rPr>
        <w:t>O Debenturista, após pleno pagamento do SDA das Debêntures Imobiliárias, se obriga a dar quitação às Debêntures Imobiliárias, bem como liberar ou tomar todas as providências para liberar as Garantias Debêntures</w:t>
      </w:r>
      <w:r w:rsidR="009E0118" w:rsidRPr="00AA099A">
        <w:rPr>
          <w:rFonts w:ascii="Trebuchet MS" w:hAnsi="Trebuchet MS"/>
          <w:sz w:val="22"/>
          <w:szCs w:val="22"/>
        </w:rPr>
        <w:t xml:space="preserve"> </w:t>
      </w:r>
      <w:proofErr w:type="gramStart"/>
      <w:r w:rsidR="009E0118" w:rsidRPr="00AA099A">
        <w:rPr>
          <w:rFonts w:ascii="Trebuchet MS" w:eastAsia="Arial Unicode MS" w:hAnsi="Trebuchet MS"/>
          <w:w w:val="0"/>
          <w:sz w:val="22"/>
          <w:szCs w:val="22"/>
        </w:rPr>
        <w:t>Imobiliárias</w:t>
      </w:r>
      <w:r w:rsidRPr="00AA099A">
        <w:rPr>
          <w:rFonts w:ascii="Trebuchet MS" w:hAnsi="Trebuchet MS"/>
          <w:sz w:val="22"/>
          <w:szCs w:val="22"/>
        </w:rPr>
        <w:t>, abaixo definida</w:t>
      </w:r>
      <w:proofErr w:type="gramEnd"/>
      <w:r w:rsidRPr="00AA099A">
        <w:rPr>
          <w:rFonts w:ascii="Trebuchet MS" w:hAnsi="Trebuchet MS"/>
          <w:sz w:val="22"/>
          <w:szCs w:val="22"/>
        </w:rPr>
        <w:t>.</w:t>
      </w:r>
    </w:p>
    <w:p w:rsidR="00EF795F" w:rsidRPr="00AA099A" w:rsidRDefault="00EF795F" w:rsidP="004F1414">
      <w:pPr>
        <w:spacing w:line="360" w:lineRule="auto"/>
        <w:ind w:left="1410" w:hanging="705"/>
        <w:contextualSpacing/>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No caso de amortização extraordinária parcial, o valor amortizado deverá ser subtraído do SDA. Bem como os valores descritos no Anexo III serão alterados proporcionalmente de forma que (i) os novos percentuais totalizem 100% (cem por cento) do SDA após amortização extraordinária parcial; (ii) a Remuneração passe a incorrer a partir da data da amortização extraordinária parcial sobre o SDA após o evento de amortização extraordinária parcial; e (iii) a Data de Vencimento, bem como as Datas de Pagamento e a taxa de juros e índice previstos na Remuneração </w:t>
      </w:r>
      <w:proofErr w:type="gramStart"/>
      <w:r w:rsidRPr="00AA099A">
        <w:rPr>
          <w:rFonts w:ascii="Trebuchet MS" w:hAnsi="Trebuchet MS"/>
          <w:sz w:val="22"/>
          <w:szCs w:val="22"/>
        </w:rPr>
        <w:t>descrita na presente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proofErr w:type="gramEnd"/>
      <w:r w:rsidRPr="00AA099A">
        <w:rPr>
          <w:rFonts w:ascii="Trebuchet MS" w:hAnsi="Trebuchet MS"/>
          <w:sz w:val="22"/>
          <w:szCs w:val="22"/>
        </w:rPr>
        <w:t>, sejam mantidas.</w:t>
      </w:r>
    </w:p>
    <w:p w:rsidR="00EF795F" w:rsidRPr="00AA099A" w:rsidRDefault="00EF795F" w:rsidP="00D60A22">
      <w:pPr>
        <w:pStyle w:val="ListaColorida-nfase11"/>
        <w:tabs>
          <w:tab w:val="left" w:pos="1701"/>
        </w:tabs>
        <w:spacing w:line="360" w:lineRule="auto"/>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No evento de amortização extraordinária parcial, a presente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deverá ser aditada.</w:t>
      </w:r>
    </w:p>
    <w:p w:rsidR="00EF795F" w:rsidRPr="00AA099A" w:rsidRDefault="00EF795F" w:rsidP="00983995">
      <w:pPr>
        <w:spacing w:line="360" w:lineRule="auto"/>
        <w:contextualSpacing/>
        <w:jc w:val="both"/>
        <w:rPr>
          <w:rFonts w:ascii="Trebuchet MS" w:hAnsi="Trebuchet MS"/>
          <w:sz w:val="22"/>
          <w:szCs w:val="22"/>
        </w:rPr>
      </w:pPr>
      <w:bookmarkStart w:id="132" w:name="_DV_M55"/>
      <w:bookmarkEnd w:id="132"/>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CLÁUSULA TERCEIRA –</w:t>
      </w:r>
      <w:r w:rsidR="00B625E3" w:rsidRPr="00AA099A">
        <w:rPr>
          <w:rFonts w:ascii="Trebuchet MS" w:hAnsi="Trebuchet MS" w:cs="Arial"/>
          <w:b/>
          <w:sz w:val="22"/>
          <w:szCs w:val="22"/>
        </w:rPr>
        <w:t xml:space="preserve"> </w:t>
      </w:r>
      <w:r w:rsidRPr="00AA099A">
        <w:rPr>
          <w:rFonts w:ascii="Trebuchet MS" w:hAnsi="Trebuchet MS"/>
          <w:b/>
          <w:color w:val="000000"/>
          <w:sz w:val="22"/>
          <w:szCs w:val="22"/>
        </w:rPr>
        <w:t>DESTINAÇÃO DOS RECURSOS</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2403FA">
      <w:pPr>
        <w:pStyle w:val="ListaColorida-nfase11"/>
        <w:numPr>
          <w:ilvl w:val="1"/>
          <w:numId w:val="9"/>
        </w:numPr>
        <w:spacing w:line="360" w:lineRule="auto"/>
        <w:ind w:left="0" w:firstLine="0"/>
        <w:jc w:val="both"/>
        <w:rPr>
          <w:rFonts w:ascii="Trebuchet MS" w:hAnsi="Trebuchet MS"/>
          <w:color w:val="000000"/>
          <w:sz w:val="22"/>
          <w:szCs w:val="22"/>
        </w:rPr>
      </w:pPr>
      <w:bookmarkStart w:id="133" w:name="_Ref305137255"/>
      <w:r w:rsidRPr="00AA099A">
        <w:rPr>
          <w:rFonts w:ascii="Trebuchet MS" w:hAnsi="Trebuchet MS"/>
          <w:sz w:val="22"/>
          <w:szCs w:val="22"/>
          <w:u w:val="single"/>
        </w:rPr>
        <w:t>Destinação</w:t>
      </w:r>
      <w:r w:rsidRPr="00AA099A">
        <w:rPr>
          <w:rFonts w:ascii="Trebuchet MS" w:hAnsi="Trebuchet MS"/>
          <w:sz w:val="22"/>
          <w:szCs w:val="22"/>
        </w:rPr>
        <w:t xml:space="preserve">. Os recursos captados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nos termos desta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serão destinados especificamente para o financiamento de </w:t>
      </w:r>
      <w:bookmarkStart w:id="134" w:name="OLE_LINK5"/>
      <w:r w:rsidRPr="00AA099A">
        <w:rPr>
          <w:rFonts w:ascii="Trebuchet MS" w:hAnsi="Trebuchet MS"/>
          <w:sz w:val="22"/>
          <w:szCs w:val="22"/>
        </w:rPr>
        <w:t xml:space="preserve">empreendimentos imobiliários com fins comerciais, inclusive aqueles descritos no Anexo I a esta </w:t>
      </w:r>
      <w:bookmarkEnd w:id="134"/>
      <w:r w:rsidRPr="00AA099A">
        <w:rPr>
          <w:rFonts w:ascii="Trebuchet MS" w:hAnsi="Trebuchet MS"/>
          <w:sz w:val="22"/>
          <w:szCs w:val="22"/>
        </w:rPr>
        <w:t xml:space="preserve">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Empreendimentos</w:t>
      </w:r>
      <w:r w:rsidRPr="00AA099A">
        <w:rPr>
          <w:rFonts w:ascii="Trebuchet MS" w:hAnsi="Trebuchet MS"/>
          <w:sz w:val="22"/>
          <w:szCs w:val="22"/>
        </w:rPr>
        <w:t xml:space="preserve">”), pelo que </w:t>
      </w:r>
      <w:r w:rsidRPr="00AA099A">
        <w:rPr>
          <w:rFonts w:ascii="Trebuchet MS" w:hAnsi="Trebuchet MS" w:cs="Arial"/>
          <w:sz w:val="22"/>
          <w:szCs w:val="22"/>
        </w:rPr>
        <w:t>a Emissora das Debêntures</w:t>
      </w:r>
      <w:r w:rsidR="001D59A0" w:rsidRPr="00AA099A">
        <w:rPr>
          <w:rFonts w:ascii="Trebuchet MS" w:hAnsi="Trebuchet MS" w:cs="Arial"/>
          <w:sz w:val="22"/>
          <w:szCs w:val="22"/>
        </w:rPr>
        <w:t xml:space="preserve"> Imobiliárias</w:t>
      </w:r>
      <w:r w:rsidRPr="00AA099A">
        <w:rPr>
          <w:rFonts w:ascii="Trebuchet MS" w:hAnsi="Trebuchet MS" w:cs="Arial"/>
          <w:sz w:val="22"/>
          <w:szCs w:val="22"/>
        </w:rPr>
        <w:t xml:space="preserve">, na qualidade de controladora das sociedades de propósito específico proprietárias dos terrenos </w:t>
      </w:r>
      <w:r w:rsidR="00FB7D6B" w:rsidRPr="00AA099A">
        <w:rPr>
          <w:rFonts w:ascii="Trebuchet MS" w:hAnsi="Trebuchet MS" w:cs="Arial"/>
          <w:sz w:val="22"/>
          <w:szCs w:val="22"/>
        </w:rPr>
        <w:t>(“</w:t>
      </w:r>
      <w:proofErr w:type="spellStart"/>
      <w:r w:rsidR="00FB7D6B" w:rsidRPr="00AA099A">
        <w:rPr>
          <w:rFonts w:ascii="Trebuchet MS" w:hAnsi="Trebuchet MS" w:cs="Arial"/>
          <w:sz w:val="22"/>
          <w:szCs w:val="22"/>
          <w:u w:val="single"/>
        </w:rPr>
        <w:t>SPEs</w:t>
      </w:r>
      <w:proofErr w:type="spellEnd"/>
      <w:r w:rsidR="00FB7D6B" w:rsidRPr="00AA099A">
        <w:rPr>
          <w:rFonts w:ascii="Trebuchet MS" w:hAnsi="Trebuchet MS" w:cs="Arial"/>
          <w:sz w:val="22"/>
          <w:szCs w:val="22"/>
        </w:rPr>
        <w:t xml:space="preserve">”) </w:t>
      </w:r>
      <w:r w:rsidRPr="00AA099A">
        <w:rPr>
          <w:rFonts w:ascii="Trebuchet MS" w:hAnsi="Trebuchet MS" w:cs="Arial"/>
          <w:sz w:val="22"/>
          <w:szCs w:val="22"/>
        </w:rPr>
        <w:t>onde serão desenvolvidos os Empreendimentos (“</w:t>
      </w:r>
      <w:r w:rsidRPr="00AA099A">
        <w:rPr>
          <w:rFonts w:ascii="Trebuchet MS" w:hAnsi="Trebuchet MS" w:cs="Arial"/>
          <w:sz w:val="22"/>
          <w:szCs w:val="22"/>
          <w:u w:val="single"/>
        </w:rPr>
        <w:t>Imóveis</w:t>
      </w:r>
      <w:r w:rsidRPr="00AA099A">
        <w:rPr>
          <w:rFonts w:ascii="Trebuchet MS" w:hAnsi="Trebuchet MS" w:cs="Arial"/>
          <w:sz w:val="22"/>
          <w:szCs w:val="22"/>
        </w:rPr>
        <w:t>”), pretende financiar a construção desses Empreendimentos, sendo certo que não estão inclusos (i) o financiamento do reembolso de custos já incorridos pela Emissora das Debêntures</w:t>
      </w:r>
      <w:r w:rsidR="00A23E13" w:rsidRPr="00AA099A">
        <w:rPr>
          <w:rFonts w:ascii="Trebuchet MS" w:hAnsi="Trebuchet MS" w:cs="Arial"/>
          <w:sz w:val="22"/>
          <w:szCs w:val="22"/>
        </w:rPr>
        <w:t xml:space="preserve"> </w:t>
      </w:r>
      <w:r w:rsidR="00A23E13" w:rsidRPr="00AA099A">
        <w:rPr>
          <w:rFonts w:ascii="Trebuchet MS" w:hAnsi="Trebuchet MS" w:cs="Tahoma"/>
          <w:sz w:val="22"/>
          <w:szCs w:val="22"/>
        </w:rPr>
        <w:t>Imobiliárias</w:t>
      </w:r>
      <w:r w:rsidRPr="00AA099A">
        <w:rPr>
          <w:rFonts w:ascii="Trebuchet MS" w:hAnsi="Trebuchet MS" w:cs="Arial"/>
          <w:sz w:val="22"/>
          <w:szCs w:val="22"/>
        </w:rPr>
        <w:t xml:space="preserve"> referentes a tais Empreendimentos, e/ou (</w:t>
      </w:r>
      <w:proofErr w:type="gramStart"/>
      <w:r w:rsidRPr="00AA099A">
        <w:rPr>
          <w:rFonts w:ascii="Trebuchet MS" w:hAnsi="Trebuchet MS" w:cs="Arial"/>
          <w:sz w:val="22"/>
          <w:szCs w:val="22"/>
        </w:rPr>
        <w:t>ii</w:t>
      </w:r>
      <w:proofErr w:type="gramEnd"/>
      <w:r w:rsidRPr="00AA099A">
        <w:rPr>
          <w:rFonts w:ascii="Trebuchet MS" w:hAnsi="Trebuchet MS" w:cs="Arial"/>
          <w:sz w:val="22"/>
          <w:szCs w:val="22"/>
        </w:rPr>
        <w:t xml:space="preserve">) o financiamento de reembolso de custos já incorridos pela Emissora das Debêntures </w:t>
      </w:r>
      <w:r w:rsidR="00A23E13" w:rsidRPr="00AA099A">
        <w:rPr>
          <w:rFonts w:ascii="Trebuchet MS" w:hAnsi="Trebuchet MS" w:cs="Tahoma"/>
          <w:sz w:val="22"/>
          <w:szCs w:val="22"/>
        </w:rPr>
        <w:t>Imobiliárias</w:t>
      </w:r>
      <w:r w:rsidR="00A23E13" w:rsidRPr="00AA099A">
        <w:rPr>
          <w:rFonts w:ascii="Trebuchet MS" w:hAnsi="Trebuchet MS" w:cs="Arial"/>
          <w:sz w:val="22"/>
          <w:szCs w:val="22"/>
        </w:rPr>
        <w:t xml:space="preserve"> </w:t>
      </w:r>
      <w:r w:rsidRPr="00AA099A">
        <w:rPr>
          <w:rFonts w:ascii="Trebuchet MS" w:hAnsi="Trebuchet MS" w:cs="Arial"/>
          <w:sz w:val="22"/>
          <w:szCs w:val="22"/>
        </w:rPr>
        <w:t>para aquisição ou investimento nas sociedades de propósito específico</w:t>
      </w:r>
      <w:r w:rsidRPr="00AA099A">
        <w:rPr>
          <w:rFonts w:ascii="Trebuchet MS" w:hAnsi="Trebuchet MS"/>
          <w:sz w:val="22"/>
          <w:szCs w:val="22"/>
        </w:rPr>
        <w:t xml:space="preserve">. </w:t>
      </w:r>
      <w:r w:rsidRPr="00AA099A">
        <w:rPr>
          <w:rFonts w:ascii="Trebuchet MS" w:hAnsi="Trebuchet MS"/>
          <w:sz w:val="22"/>
          <w:szCs w:val="22"/>
        </w:rPr>
        <w:lastRenderedPageBreak/>
        <w:t>Os recursos captados pela Emissora das Debêntures</w:t>
      </w:r>
      <w:r w:rsidR="00A23E13" w:rsidRPr="00AA099A">
        <w:rPr>
          <w:rFonts w:ascii="Trebuchet MS" w:hAnsi="Trebuchet MS"/>
          <w:sz w:val="22"/>
          <w:szCs w:val="22"/>
        </w:rPr>
        <w:t xml:space="preserve"> </w:t>
      </w:r>
      <w:r w:rsidR="00A23E13" w:rsidRPr="00AA099A">
        <w:rPr>
          <w:rFonts w:ascii="Trebuchet MS" w:hAnsi="Trebuchet MS" w:cs="Tahoma"/>
          <w:sz w:val="22"/>
          <w:szCs w:val="22"/>
        </w:rPr>
        <w:t>Imobiliárias</w:t>
      </w:r>
      <w:r w:rsidRPr="00AA099A">
        <w:rPr>
          <w:rFonts w:ascii="Trebuchet MS" w:hAnsi="Trebuchet MS"/>
          <w:sz w:val="22"/>
          <w:szCs w:val="22"/>
        </w:rPr>
        <w:t xml:space="preserve"> nos termos da Escritura de Emissão de Debêntures</w:t>
      </w:r>
      <w:r w:rsidR="001D59A0" w:rsidRPr="00AA099A">
        <w:rPr>
          <w:rFonts w:ascii="Trebuchet MS" w:hAnsi="Trebuchet MS"/>
          <w:sz w:val="22"/>
          <w:szCs w:val="22"/>
        </w:rPr>
        <w:t xml:space="preserve"> Imobiliárias</w:t>
      </w:r>
      <w:r w:rsidRPr="00AA099A">
        <w:rPr>
          <w:rFonts w:ascii="Trebuchet MS" w:hAnsi="Trebuchet MS"/>
          <w:sz w:val="22"/>
          <w:szCs w:val="22"/>
        </w:rPr>
        <w:t xml:space="preserve"> serão integralmente depositados na conta </w:t>
      </w:r>
      <w:r w:rsidR="00886441">
        <w:rPr>
          <w:rFonts w:ascii="Trebuchet MS" w:hAnsi="Trebuchet MS"/>
          <w:sz w:val="22"/>
          <w:szCs w:val="22"/>
        </w:rPr>
        <w:t xml:space="preserve">a ser oportunamente indicada pela Emissora da Debênture </w:t>
      </w:r>
      <w:r w:rsidRPr="00AA099A">
        <w:rPr>
          <w:rFonts w:ascii="Trebuchet MS" w:hAnsi="Trebuchet MS"/>
          <w:sz w:val="22"/>
          <w:szCs w:val="22"/>
        </w:rPr>
        <w:t>(“</w:t>
      </w:r>
      <w:r w:rsidRPr="00AA099A">
        <w:rPr>
          <w:rFonts w:ascii="Trebuchet MS" w:hAnsi="Trebuchet MS"/>
          <w:sz w:val="22"/>
          <w:szCs w:val="22"/>
          <w:u w:val="single"/>
        </w:rPr>
        <w:t>Conta Vinculada</w:t>
      </w:r>
      <w:r w:rsidRPr="00AA099A">
        <w:rPr>
          <w:rFonts w:ascii="Trebuchet MS" w:hAnsi="Trebuchet MS"/>
          <w:sz w:val="22"/>
          <w:szCs w:val="22"/>
        </w:rPr>
        <w:t>”).</w:t>
      </w:r>
      <w:bookmarkEnd w:id="133"/>
    </w:p>
    <w:p w:rsidR="00EF795F" w:rsidRPr="00AA099A" w:rsidRDefault="00EF795F" w:rsidP="004F1414">
      <w:pPr>
        <w:pStyle w:val="ListaColorida-nfase11"/>
        <w:spacing w:line="360" w:lineRule="auto"/>
        <w:rPr>
          <w:rFonts w:ascii="Trebuchet MS" w:hAnsi="Trebuchet MS"/>
          <w:sz w:val="22"/>
          <w:szCs w:val="22"/>
        </w:rPr>
      </w:pPr>
    </w:p>
    <w:p w:rsidR="00EF795F" w:rsidRDefault="00EF795F" w:rsidP="00983995">
      <w:pPr>
        <w:pStyle w:val="ListaColorida-nfase11"/>
        <w:numPr>
          <w:ilvl w:val="2"/>
          <w:numId w:val="9"/>
        </w:numPr>
        <w:spacing w:line="360" w:lineRule="auto"/>
        <w:ind w:left="851" w:firstLine="0"/>
        <w:jc w:val="both"/>
        <w:rPr>
          <w:rFonts w:ascii="Trebuchet MS" w:hAnsi="Trebuchet MS"/>
          <w:color w:val="000000"/>
          <w:sz w:val="22"/>
          <w:szCs w:val="22"/>
        </w:rPr>
      </w:pPr>
      <w:r w:rsidRPr="00AA099A">
        <w:rPr>
          <w:rFonts w:ascii="Trebuchet MS" w:hAnsi="Trebuchet MS"/>
          <w:color w:val="000000"/>
          <w:sz w:val="22"/>
          <w:szCs w:val="22"/>
        </w:rPr>
        <w:t>A Conta Vinculada será controlada, supervisionada e movimentada, única e exclusivamente pela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sz w:val="22"/>
          <w:szCs w:val="22"/>
        </w:rPr>
        <w:t>, respeitado o quanto previsto nesta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w:t>
      </w:r>
    </w:p>
    <w:p w:rsidR="00024306" w:rsidRDefault="00024306" w:rsidP="00C70B8B">
      <w:pPr>
        <w:pStyle w:val="ListaColorida-nfase11"/>
        <w:spacing w:line="360" w:lineRule="auto"/>
        <w:ind w:left="851"/>
        <w:jc w:val="both"/>
        <w:rPr>
          <w:rFonts w:ascii="Trebuchet MS" w:hAnsi="Trebuchet MS"/>
          <w:color w:val="000000"/>
          <w:sz w:val="22"/>
          <w:szCs w:val="22"/>
        </w:rPr>
      </w:pPr>
    </w:p>
    <w:p w:rsidR="00024306" w:rsidRPr="00AA099A" w:rsidRDefault="00024306" w:rsidP="00983995">
      <w:pPr>
        <w:pStyle w:val="ListaColorida-nfase11"/>
        <w:numPr>
          <w:ilvl w:val="2"/>
          <w:numId w:val="9"/>
        </w:numPr>
        <w:spacing w:line="360" w:lineRule="auto"/>
        <w:ind w:left="851" w:firstLine="0"/>
        <w:jc w:val="both"/>
        <w:rPr>
          <w:rFonts w:ascii="Trebuchet MS" w:hAnsi="Trebuchet MS"/>
          <w:color w:val="000000"/>
          <w:sz w:val="22"/>
          <w:szCs w:val="22"/>
        </w:rPr>
      </w:pPr>
      <w:r>
        <w:rPr>
          <w:rFonts w:ascii="Trebuchet MS" w:hAnsi="Trebuchet MS"/>
          <w:color w:val="000000"/>
          <w:sz w:val="22"/>
          <w:szCs w:val="22"/>
        </w:rPr>
        <w:t xml:space="preserve">A </w:t>
      </w:r>
      <w:r w:rsidRPr="00AA099A">
        <w:rPr>
          <w:rFonts w:ascii="Trebuchet MS" w:hAnsi="Trebuchet MS"/>
          <w:sz w:val="22"/>
          <w:szCs w:val="22"/>
        </w:rPr>
        <w:t xml:space="preserve">Emissora das Debêntures </w:t>
      </w:r>
      <w:r w:rsidRPr="00AA099A">
        <w:rPr>
          <w:rFonts w:ascii="Trebuchet MS" w:hAnsi="Trebuchet MS" w:cs="Tahoma"/>
          <w:sz w:val="22"/>
          <w:szCs w:val="22"/>
        </w:rPr>
        <w:t>Imobiliárias</w:t>
      </w:r>
      <w:r>
        <w:rPr>
          <w:rFonts w:ascii="Trebuchet MS" w:hAnsi="Trebuchet MS" w:cs="Tahoma"/>
          <w:sz w:val="22"/>
          <w:szCs w:val="22"/>
        </w:rPr>
        <w:t xml:space="preserve"> se obriga a informar aos Debenturistas, sempre que por estes solicitados por escrito, a comprovação da utilização dos</w:t>
      </w:r>
      <w:r w:rsidRPr="00024306">
        <w:rPr>
          <w:rFonts w:ascii="Trebuchet MS" w:hAnsi="Trebuchet MS"/>
          <w:sz w:val="22"/>
          <w:szCs w:val="22"/>
        </w:rPr>
        <w:t xml:space="preserve"> </w:t>
      </w:r>
      <w:r w:rsidRPr="00AA099A">
        <w:rPr>
          <w:rFonts w:ascii="Trebuchet MS" w:hAnsi="Trebuchet MS"/>
          <w:sz w:val="22"/>
          <w:szCs w:val="22"/>
        </w:rPr>
        <w:t xml:space="preserve">recursos captados pela Emissora das Debêntures </w:t>
      </w:r>
      <w:r w:rsidRPr="00AA099A">
        <w:rPr>
          <w:rFonts w:ascii="Trebuchet MS" w:hAnsi="Trebuchet MS" w:cs="Tahoma"/>
          <w:sz w:val="22"/>
          <w:szCs w:val="22"/>
        </w:rPr>
        <w:t>Imobiliárias</w:t>
      </w:r>
      <w:r w:rsidRPr="00AA099A">
        <w:rPr>
          <w:rFonts w:ascii="Trebuchet MS" w:hAnsi="Trebuchet MS"/>
          <w:sz w:val="22"/>
          <w:szCs w:val="22"/>
        </w:rPr>
        <w:t xml:space="preserve"> nos</w:t>
      </w:r>
      <w:r>
        <w:rPr>
          <w:rFonts w:ascii="Trebuchet MS" w:hAnsi="Trebuchet MS"/>
          <w:sz w:val="22"/>
          <w:szCs w:val="22"/>
        </w:rPr>
        <w:t xml:space="preserve"> termos do item 3.1 acima.</w:t>
      </w:r>
    </w:p>
    <w:p w:rsidR="009E6F6A" w:rsidRPr="00AA099A" w:rsidRDefault="009E6F6A" w:rsidP="00904860">
      <w:pPr>
        <w:pStyle w:val="Recuodecorpodetexto3"/>
        <w:ind w:left="0" w:firstLine="0"/>
        <w:rPr>
          <w:rFonts w:ascii="Trebuchet MS" w:hAnsi="Trebuchet MS"/>
          <w:sz w:val="22"/>
          <w:szCs w:val="22"/>
          <w:lang w:val="pt-BR"/>
        </w:rPr>
      </w:pPr>
    </w:p>
    <w:p w:rsidR="00EF795F" w:rsidRPr="00AA099A" w:rsidRDefault="00EF795F" w:rsidP="00983995">
      <w:pPr>
        <w:pStyle w:val="ListaColorida-nfase11"/>
        <w:spacing w:line="360" w:lineRule="auto"/>
        <w:ind w:left="0"/>
        <w:jc w:val="both"/>
        <w:rPr>
          <w:rFonts w:ascii="Trebuchet MS" w:hAnsi="Trebuchet MS" w:cs="Arial"/>
          <w:b/>
          <w:sz w:val="22"/>
          <w:szCs w:val="22"/>
          <w:lang w:eastAsia="en-US"/>
        </w:rPr>
      </w:pPr>
      <w:r w:rsidRPr="00AA099A">
        <w:rPr>
          <w:rFonts w:ascii="Trebuchet MS" w:hAnsi="Trebuchet MS" w:cs="Arial"/>
          <w:b/>
          <w:sz w:val="22"/>
          <w:szCs w:val="22"/>
          <w:lang w:eastAsia="en-US"/>
        </w:rPr>
        <w:t>CLÁUSULA QUARTA – ASSEMBLEIA GERAL DO DEBENTURISTA</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b/>
          <w:sz w:val="22"/>
          <w:szCs w:val="22"/>
          <w:u w:val="single"/>
          <w:lang w:val="pt-BR"/>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Matéria de aprovação em Assembleia</w:t>
      </w:r>
      <w:r w:rsidRPr="00AA099A">
        <w:rPr>
          <w:rFonts w:ascii="Trebuchet MS" w:hAnsi="Trebuchet MS"/>
          <w:sz w:val="22"/>
          <w:szCs w:val="22"/>
        </w:rPr>
        <w:t xml:space="preserve">. A prática dos atos elencados abaixo dependerá de prévia e expressa aprovação do Debenturista, sob pena de ser decretado o vencimento antecipado das Debêntures: </w:t>
      </w:r>
    </w:p>
    <w:p w:rsidR="00EF795F" w:rsidRPr="00AA099A" w:rsidRDefault="00EF795F" w:rsidP="004F1414">
      <w:pPr>
        <w:tabs>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s>
        <w:suppressAutoHyphens/>
        <w:spacing w:line="360" w:lineRule="auto"/>
        <w:contextualSpacing/>
        <w:jc w:val="both"/>
        <w:rPr>
          <w:rFonts w:ascii="Trebuchet MS" w:hAnsi="Trebuchet MS"/>
          <w:color w:val="000000"/>
          <w:sz w:val="22"/>
          <w:szCs w:val="22"/>
        </w:rPr>
      </w:pPr>
    </w:p>
    <w:p w:rsidR="00EF795F" w:rsidRPr="00AA099A" w:rsidRDefault="00EF795F" w:rsidP="00A211C5">
      <w:pPr>
        <w:pStyle w:val="Recuodecorpodetexto3"/>
        <w:numPr>
          <w:ilvl w:val="0"/>
          <w:numId w:val="12"/>
        </w:numPr>
        <w:tabs>
          <w:tab w:val="clear" w:pos="567"/>
          <w:tab w:val="clear" w:pos="851"/>
          <w:tab w:val="left" w:pos="1701"/>
        </w:tabs>
        <w:spacing w:line="360" w:lineRule="auto"/>
        <w:ind w:left="1701" w:hanging="850"/>
        <w:contextualSpacing/>
        <w:rPr>
          <w:rFonts w:ascii="Trebuchet MS" w:hAnsi="Trebuchet MS"/>
          <w:color w:val="000000"/>
          <w:sz w:val="22"/>
          <w:szCs w:val="22"/>
          <w:lang w:val="pt-BR"/>
        </w:rPr>
      </w:pPr>
      <w:proofErr w:type="gramStart"/>
      <w:r w:rsidRPr="00AA099A">
        <w:rPr>
          <w:rFonts w:ascii="Trebuchet MS" w:hAnsi="Trebuchet MS"/>
          <w:color w:val="000000"/>
          <w:spacing w:val="-3"/>
          <w:sz w:val="22"/>
          <w:szCs w:val="22"/>
          <w:lang w:val="pt-BR"/>
        </w:rPr>
        <w:t>alteração</w:t>
      </w:r>
      <w:proofErr w:type="gramEnd"/>
      <w:r w:rsidRPr="00AA099A">
        <w:rPr>
          <w:rFonts w:ascii="Trebuchet MS" w:hAnsi="Trebuchet MS"/>
          <w:color w:val="000000"/>
          <w:spacing w:val="-3"/>
          <w:sz w:val="22"/>
          <w:szCs w:val="22"/>
          <w:lang w:val="pt-BR"/>
        </w:rPr>
        <w:t xml:space="preserve">, no que for materialmente relevante, de quaisquer </w:t>
      </w:r>
      <w:r w:rsidRPr="00AA099A">
        <w:rPr>
          <w:rFonts w:ascii="Trebuchet MS" w:hAnsi="Trebuchet MS"/>
          <w:color w:val="000000"/>
          <w:sz w:val="22"/>
          <w:szCs w:val="22"/>
          <w:lang w:val="pt-BR"/>
        </w:rPr>
        <w:t>características essenciais dos Empreendimentos que criem impactos adversos relevantes</w:t>
      </w:r>
      <w:r w:rsidRPr="00AA099A">
        <w:rPr>
          <w:rFonts w:ascii="Trebuchet MS" w:hAnsi="Trebuchet MS"/>
          <w:sz w:val="22"/>
          <w:szCs w:val="22"/>
          <w:lang w:val="pt-BR"/>
        </w:rPr>
        <w:t>, incluindo, mas não se limitando à Remuneração das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 exceto aquelas determinadas por órgãos públicos, sendo estes da esfera administrativa ou judicial;</w:t>
      </w:r>
    </w:p>
    <w:p w:rsidR="00EF795F" w:rsidRPr="00AA099A" w:rsidRDefault="00EF795F" w:rsidP="004F1414">
      <w:pPr>
        <w:spacing w:line="360" w:lineRule="auto"/>
        <w:ind w:right="18"/>
        <w:contextualSpacing/>
        <w:jc w:val="both"/>
        <w:rPr>
          <w:rFonts w:ascii="Trebuchet MS" w:hAnsi="Trebuchet MS"/>
          <w:sz w:val="22"/>
          <w:szCs w:val="22"/>
        </w:rPr>
      </w:pPr>
    </w:p>
    <w:p w:rsidR="00EF795F" w:rsidRPr="00AA099A" w:rsidRDefault="00EF795F" w:rsidP="00A211C5">
      <w:pPr>
        <w:pStyle w:val="Recuodecorpodetexto3"/>
        <w:numPr>
          <w:ilvl w:val="0"/>
          <w:numId w:val="12"/>
        </w:numPr>
        <w:tabs>
          <w:tab w:val="clear" w:pos="567"/>
          <w:tab w:val="clear" w:pos="851"/>
          <w:tab w:val="left" w:pos="1701"/>
        </w:tabs>
        <w:spacing w:line="360" w:lineRule="auto"/>
        <w:ind w:left="1701" w:hanging="850"/>
        <w:contextualSpacing/>
        <w:rPr>
          <w:rFonts w:ascii="Trebuchet MS" w:hAnsi="Trebuchet MS"/>
          <w:sz w:val="22"/>
          <w:szCs w:val="22"/>
          <w:lang w:val="pt-BR"/>
        </w:rPr>
      </w:pPr>
      <w:proofErr w:type="gramStart"/>
      <w:r w:rsidRPr="00AA099A">
        <w:rPr>
          <w:rFonts w:ascii="Trebuchet MS" w:hAnsi="Trebuchet MS"/>
          <w:sz w:val="22"/>
          <w:szCs w:val="22"/>
          <w:lang w:val="pt-BR"/>
        </w:rPr>
        <w:t>modificação</w:t>
      </w:r>
      <w:proofErr w:type="gramEnd"/>
      <w:r w:rsidRPr="00AA099A">
        <w:rPr>
          <w:rFonts w:ascii="Trebuchet MS" w:hAnsi="Trebuchet MS"/>
          <w:sz w:val="22"/>
          <w:szCs w:val="22"/>
          <w:lang w:val="pt-BR"/>
        </w:rPr>
        <w:t xml:space="preserve"> de qualquer dos direitos e condições atribuídos às Debêntures Imobiliárias por meio desta Escritura de Emissão de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 e da própria Escritura de Emissão de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w:t>
      </w:r>
      <w:r w:rsidR="007A4D89" w:rsidRPr="00AA099A">
        <w:rPr>
          <w:rFonts w:ascii="Trebuchet MS" w:hAnsi="Trebuchet MS"/>
          <w:sz w:val="22"/>
          <w:szCs w:val="22"/>
          <w:lang w:val="pt-BR"/>
        </w:rPr>
        <w:t xml:space="preserve"> </w:t>
      </w:r>
    </w:p>
    <w:p w:rsidR="00EF795F" w:rsidRPr="00AA099A" w:rsidRDefault="00EF795F" w:rsidP="004F1414">
      <w:pPr>
        <w:pStyle w:val="PargrafodaLista"/>
        <w:rPr>
          <w:rFonts w:ascii="Trebuchet MS" w:hAnsi="Trebuchet MS"/>
          <w:sz w:val="22"/>
          <w:szCs w:val="22"/>
        </w:rPr>
      </w:pPr>
    </w:p>
    <w:p w:rsidR="00EF795F" w:rsidRPr="00AA099A" w:rsidDel="006F7E66" w:rsidRDefault="00EF795F" w:rsidP="00A211C5">
      <w:pPr>
        <w:pStyle w:val="ListaColorida-nfase11"/>
        <w:widowControl w:val="0"/>
        <w:numPr>
          <w:ilvl w:val="0"/>
          <w:numId w:val="12"/>
        </w:numPr>
        <w:tabs>
          <w:tab w:val="left" w:pos="0"/>
        </w:tabs>
        <w:autoSpaceDE w:val="0"/>
        <w:autoSpaceDN w:val="0"/>
        <w:adjustRightInd w:val="0"/>
        <w:spacing w:line="360" w:lineRule="auto"/>
        <w:ind w:left="1701" w:hanging="850"/>
        <w:contextualSpacing w:val="0"/>
        <w:jc w:val="both"/>
        <w:rPr>
          <w:del w:id="135" w:author="PMKA Advogados" w:date="2012-08-13T10:43:00Z"/>
          <w:rFonts w:ascii="Trebuchet MS" w:hAnsi="Trebuchet MS" w:cs="Trebuchet MS"/>
          <w:sz w:val="22"/>
          <w:szCs w:val="22"/>
        </w:rPr>
      </w:pPr>
      <w:del w:id="136" w:author="PMKA Advogados" w:date="2012-08-13T10:43:00Z">
        <w:r w:rsidRPr="00AA099A" w:rsidDel="006F7E66">
          <w:rPr>
            <w:rFonts w:ascii="Trebuchet MS" w:hAnsi="Trebuchet MS" w:cs="Trebuchet MS"/>
            <w:sz w:val="22"/>
            <w:szCs w:val="22"/>
          </w:rPr>
          <w:delText xml:space="preserve">emissão pela Emissora das Debêntures </w:delText>
        </w:r>
        <w:r w:rsidR="007A4D89" w:rsidRPr="00AA099A" w:rsidDel="006F7E66">
          <w:rPr>
            <w:rFonts w:ascii="Trebuchet MS" w:hAnsi="Trebuchet MS"/>
            <w:sz w:val="22"/>
            <w:szCs w:val="22"/>
          </w:rPr>
          <w:delText>Imobiliárias</w:delText>
        </w:r>
        <w:r w:rsidR="007A4D89" w:rsidRPr="00AA099A" w:rsidDel="006F7E66">
          <w:rPr>
            <w:rFonts w:ascii="Trebuchet MS" w:hAnsi="Trebuchet MS" w:cs="Trebuchet MS"/>
            <w:sz w:val="22"/>
            <w:szCs w:val="22"/>
          </w:rPr>
          <w:delText xml:space="preserve"> </w:delText>
        </w:r>
        <w:r w:rsidRPr="00AA099A" w:rsidDel="006F7E66">
          <w:rPr>
            <w:rFonts w:ascii="Trebuchet MS" w:hAnsi="Trebuchet MS" w:cs="Trebuchet MS"/>
            <w:sz w:val="22"/>
            <w:szCs w:val="22"/>
          </w:rPr>
          <w:delText>de quaisquer títulos ou valores mobiliários; e</w:delText>
        </w:r>
      </w:del>
    </w:p>
    <w:p w:rsidR="00EF795F" w:rsidRPr="00AA099A" w:rsidRDefault="00EF795F" w:rsidP="004F1414">
      <w:pPr>
        <w:pStyle w:val="PargrafodaLista"/>
        <w:rPr>
          <w:rFonts w:ascii="Trebuchet MS" w:hAnsi="Trebuchet MS" w:cs="Trebuchet MS"/>
          <w:sz w:val="22"/>
          <w:szCs w:val="22"/>
        </w:rPr>
      </w:pPr>
    </w:p>
    <w:p w:rsidR="00EF795F" w:rsidRPr="00AA099A" w:rsidRDefault="00EF795F" w:rsidP="00A211C5">
      <w:pPr>
        <w:pStyle w:val="ListaColorida-nfase11"/>
        <w:widowControl w:val="0"/>
        <w:numPr>
          <w:ilvl w:val="0"/>
          <w:numId w:val="12"/>
        </w:numPr>
        <w:tabs>
          <w:tab w:val="left" w:pos="1701"/>
        </w:tabs>
        <w:autoSpaceDE w:val="0"/>
        <w:autoSpaceDN w:val="0"/>
        <w:adjustRightInd w:val="0"/>
        <w:spacing w:line="360" w:lineRule="auto"/>
        <w:ind w:hanging="720"/>
        <w:contextualSpacing w:val="0"/>
        <w:jc w:val="both"/>
        <w:rPr>
          <w:rFonts w:ascii="Trebuchet MS" w:hAnsi="Trebuchet MS" w:cs="Trebuchet MS"/>
          <w:sz w:val="22"/>
          <w:szCs w:val="22"/>
        </w:rPr>
      </w:pPr>
      <w:proofErr w:type="gramStart"/>
      <w:r w:rsidRPr="00AA099A">
        <w:rPr>
          <w:rFonts w:ascii="Trebuchet MS" w:hAnsi="Trebuchet MS" w:cs="Trebuchet MS"/>
          <w:sz w:val="22"/>
          <w:szCs w:val="22"/>
        </w:rPr>
        <w:t>pedido</w:t>
      </w:r>
      <w:proofErr w:type="gramEnd"/>
      <w:r w:rsidRPr="00AA099A">
        <w:rPr>
          <w:rFonts w:ascii="Trebuchet MS" w:hAnsi="Trebuchet MS" w:cs="Trebuchet MS"/>
          <w:sz w:val="22"/>
          <w:szCs w:val="22"/>
        </w:rPr>
        <w:t xml:space="preserve"> de recuperação judicial, extrajudicial ou de falência ou insolvência pela Emissora das Debêntures</w:t>
      </w:r>
      <w:r w:rsidR="007A4D89" w:rsidRPr="00AA099A">
        <w:rPr>
          <w:rFonts w:ascii="Trebuchet MS" w:hAnsi="Trebuchet MS" w:cs="Trebuchet MS"/>
          <w:sz w:val="22"/>
          <w:szCs w:val="22"/>
        </w:rPr>
        <w:t xml:space="preserve"> </w:t>
      </w:r>
      <w:r w:rsidR="007A4D89" w:rsidRPr="00AA099A">
        <w:rPr>
          <w:rFonts w:ascii="Trebuchet MS" w:hAnsi="Trebuchet MS"/>
          <w:sz w:val="22"/>
          <w:szCs w:val="22"/>
        </w:rPr>
        <w:t>Imobiliárias</w:t>
      </w:r>
      <w:r w:rsidRPr="00AA099A">
        <w:rPr>
          <w:rFonts w:ascii="Trebuchet MS" w:hAnsi="Trebuchet MS" w:cs="Trebuchet MS"/>
          <w:sz w:val="22"/>
          <w:szCs w:val="22"/>
        </w:rPr>
        <w:t>.</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r w:rsidRPr="00AA099A">
        <w:rPr>
          <w:rFonts w:ascii="Trebuchet MS" w:hAnsi="Trebuchet MS" w:cs="Trebuchet MS"/>
          <w:sz w:val="22"/>
          <w:szCs w:val="22"/>
        </w:rPr>
        <w:t xml:space="preserve"> </w:t>
      </w:r>
    </w:p>
    <w:p w:rsidR="00EF795F" w:rsidRPr="00AA099A" w:rsidRDefault="00EF795F" w:rsidP="00983995">
      <w:pPr>
        <w:pStyle w:val="ListaColorida-nfase11"/>
        <w:numPr>
          <w:ilvl w:val="2"/>
          <w:numId w:val="11"/>
        </w:numPr>
        <w:spacing w:line="360" w:lineRule="auto"/>
        <w:ind w:left="851" w:firstLine="0"/>
        <w:jc w:val="both"/>
        <w:rPr>
          <w:rFonts w:ascii="Trebuchet MS" w:hAnsi="Trebuchet MS"/>
          <w:sz w:val="22"/>
          <w:szCs w:val="22"/>
        </w:rPr>
      </w:pPr>
      <w:r w:rsidRPr="00AA099A">
        <w:rPr>
          <w:rFonts w:ascii="Trebuchet MS" w:hAnsi="Trebuchet MS"/>
          <w:sz w:val="22"/>
          <w:szCs w:val="22"/>
        </w:rPr>
        <w:lastRenderedPageBreak/>
        <w:t>Para fins da Cláusula 4.1 acima e de acordo com as regras aplicáveis às Assembleias Gerais dos Debenturistas (“</w:t>
      </w:r>
      <w:r w:rsidRPr="00AA099A">
        <w:rPr>
          <w:rFonts w:ascii="Trebuchet MS" w:hAnsi="Trebuchet MS"/>
          <w:sz w:val="22"/>
          <w:szCs w:val="22"/>
          <w:u w:val="single"/>
        </w:rPr>
        <w:t>AGD(s)</w:t>
      </w:r>
      <w:r w:rsidRPr="00AA099A">
        <w:rPr>
          <w:rFonts w:ascii="Trebuchet MS" w:hAnsi="Trebuchet MS"/>
          <w:sz w:val="22"/>
          <w:szCs w:val="22"/>
        </w:rPr>
        <w:t xml:space="preserve">”), o Debenturista deverá se manifestar sobre a matéria a ser deliberada dentro do prazo de </w:t>
      </w:r>
      <w:r w:rsidR="00231A59">
        <w:rPr>
          <w:rFonts w:ascii="Trebuchet MS" w:hAnsi="Trebuchet MS"/>
          <w:sz w:val="22"/>
          <w:szCs w:val="22"/>
        </w:rPr>
        <w:t>25</w:t>
      </w:r>
      <w:r w:rsidRPr="00AA099A">
        <w:rPr>
          <w:rFonts w:ascii="Trebuchet MS" w:hAnsi="Trebuchet MS"/>
          <w:sz w:val="22"/>
          <w:szCs w:val="22"/>
        </w:rPr>
        <w:t xml:space="preserve"> (</w:t>
      </w:r>
      <w:r w:rsidR="00231A59">
        <w:rPr>
          <w:rFonts w:ascii="Trebuchet MS" w:hAnsi="Trebuchet MS"/>
          <w:sz w:val="22"/>
          <w:szCs w:val="22"/>
        </w:rPr>
        <w:t>vinte e cinco</w:t>
      </w:r>
      <w:r w:rsidRPr="00AA099A">
        <w:rPr>
          <w:rFonts w:ascii="Trebuchet MS" w:hAnsi="Trebuchet MS"/>
          <w:sz w:val="22"/>
          <w:szCs w:val="22"/>
        </w:rPr>
        <w:t xml:space="preserve">) dias consecutivos a contar da data em que o Debenturista for notificado por carta registrada enviada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a respeito de sua intenção de praticar um dos atos previstos em referida Cláusula 4.1. A não manifestação do Debenturista dentro de referido prazo de </w:t>
      </w:r>
      <w:r w:rsidR="00FF7789">
        <w:rPr>
          <w:rFonts w:ascii="Trebuchet MS" w:hAnsi="Trebuchet MS"/>
          <w:sz w:val="22"/>
          <w:szCs w:val="22"/>
        </w:rPr>
        <w:t>25</w:t>
      </w:r>
      <w:r w:rsidR="00FF7789" w:rsidRPr="00AA099A">
        <w:rPr>
          <w:rFonts w:ascii="Trebuchet MS" w:hAnsi="Trebuchet MS"/>
          <w:sz w:val="22"/>
          <w:szCs w:val="22"/>
        </w:rPr>
        <w:t xml:space="preserve"> (</w:t>
      </w:r>
      <w:r w:rsidR="00FF7789">
        <w:rPr>
          <w:rFonts w:ascii="Trebuchet MS" w:hAnsi="Trebuchet MS"/>
          <w:sz w:val="22"/>
          <w:szCs w:val="22"/>
        </w:rPr>
        <w:t>vinte e cinco</w:t>
      </w:r>
      <w:r w:rsidR="00FF7789" w:rsidRPr="00AA099A">
        <w:rPr>
          <w:rFonts w:ascii="Trebuchet MS" w:hAnsi="Trebuchet MS"/>
          <w:sz w:val="22"/>
          <w:szCs w:val="22"/>
        </w:rPr>
        <w:t>)</w:t>
      </w:r>
      <w:r w:rsidRPr="00AA099A">
        <w:rPr>
          <w:rFonts w:ascii="Trebuchet MS" w:hAnsi="Trebuchet MS"/>
          <w:sz w:val="22"/>
          <w:szCs w:val="22"/>
        </w:rPr>
        <w:t xml:space="preserve"> dias consecutivos implicará a automática não-aprovação da matéria em exame, podendo a Emissora </w:t>
      </w:r>
      <w:proofErr w:type="gramStart"/>
      <w:r w:rsidRPr="00AA099A">
        <w:rPr>
          <w:rFonts w:ascii="Trebuchet MS" w:hAnsi="Trebuchet MS"/>
          <w:sz w:val="22"/>
          <w:szCs w:val="22"/>
        </w:rPr>
        <w:t>da Debênture tomar</w:t>
      </w:r>
      <w:proofErr w:type="gramEnd"/>
      <w:r w:rsidRPr="00AA099A">
        <w:rPr>
          <w:rFonts w:ascii="Trebuchet MS" w:hAnsi="Trebuchet MS"/>
          <w:sz w:val="22"/>
          <w:szCs w:val="22"/>
        </w:rPr>
        <w:t xml:space="preserve"> todas as providências necessárias para a realização e conclusão da operação pretendida.</w:t>
      </w:r>
    </w:p>
    <w:p w:rsidR="00EF795F" w:rsidRPr="00AA099A" w:rsidRDefault="00EF795F" w:rsidP="004F1414">
      <w:pPr>
        <w:tabs>
          <w:tab w:val="left" w:pos="1276"/>
        </w:tabs>
        <w:autoSpaceDE w:val="0"/>
        <w:autoSpaceDN w:val="0"/>
        <w:adjustRightInd w:val="0"/>
        <w:spacing w:line="360" w:lineRule="auto"/>
        <w:ind w:left="708" w:hanging="708"/>
        <w:contextualSpacing/>
        <w:jc w:val="both"/>
        <w:rPr>
          <w:rFonts w:ascii="Trebuchet MS" w:hAnsi="Trebuchet MS"/>
          <w:sz w:val="22"/>
          <w:szCs w:val="22"/>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Modificação das condições das Debêntures Imobiliárias</w:t>
      </w:r>
      <w:r w:rsidRPr="00AA099A">
        <w:rPr>
          <w:rFonts w:ascii="Trebuchet MS" w:hAnsi="Trebuchet MS"/>
          <w:sz w:val="22"/>
          <w:szCs w:val="22"/>
        </w:rPr>
        <w:t xml:space="preserve">. Toda e qualquer modificação nas condições das Debêntures Imobiliárias deverão ser previamente aprovadas pelo Debenturista em AGD. </w:t>
      </w:r>
    </w:p>
    <w:p w:rsidR="00EF795F" w:rsidRPr="00AA099A" w:rsidRDefault="00EF795F" w:rsidP="004F1414">
      <w:pPr>
        <w:pStyle w:val="Recuodecorpodetexto3"/>
        <w:tabs>
          <w:tab w:val="clear" w:pos="851"/>
        </w:tabs>
        <w:spacing w:line="360" w:lineRule="auto"/>
        <w:ind w:left="705" w:hanging="705"/>
        <w:contextualSpacing/>
        <w:rPr>
          <w:rFonts w:ascii="Trebuchet MS" w:hAnsi="Trebuchet MS"/>
          <w:sz w:val="22"/>
          <w:szCs w:val="22"/>
          <w:lang w:val="pt-BR"/>
        </w:rPr>
      </w:pPr>
    </w:p>
    <w:p w:rsidR="00EF795F" w:rsidRPr="00AA099A" w:rsidRDefault="00EF795F" w:rsidP="00983995">
      <w:pPr>
        <w:pStyle w:val="ListaColorida-nfase11"/>
        <w:numPr>
          <w:ilvl w:val="2"/>
          <w:numId w:val="11"/>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Por ser tratar de Operação Estruturada, conforme disposto no item </w:t>
      </w:r>
      <w:r w:rsidR="00F63943" w:rsidRPr="00AA099A">
        <w:rPr>
          <w:rFonts w:ascii="Trebuchet MS" w:hAnsi="Trebuchet MS"/>
          <w:sz w:val="22"/>
          <w:szCs w:val="22"/>
        </w:rPr>
        <w:t>1.2.4</w:t>
      </w:r>
      <w:r w:rsidRPr="00AA099A">
        <w:rPr>
          <w:rFonts w:ascii="Trebuchet MS" w:hAnsi="Trebuchet MS"/>
          <w:sz w:val="22"/>
          <w:szCs w:val="22"/>
        </w:rPr>
        <w:t xml:space="preserve"> acima, previamente ao exercício do direto de voto do Debenturista, deverá ocorrer assembleia dos investidores do CRI para deliberar sobre referido assunto, sendo que o Debenturista se compromete a exercer seu direito de voto em quaisquer decisões e/ou assembleias, da qual participe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em estrita consonância com a decisão tomada pelo investidor do CRI.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não computará quaisquer votos do Debenturista que não esteja em consonância com a decisão do detentor das CCI ou do investidor do CRI.</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Aplicação da Lei das Sociedades por Ações</w:t>
      </w:r>
      <w:r w:rsidRPr="00AA099A">
        <w:rPr>
          <w:rFonts w:ascii="Trebuchet MS" w:hAnsi="Trebuchet MS"/>
          <w:sz w:val="22"/>
          <w:szCs w:val="22"/>
        </w:rPr>
        <w:t>. Aplica-se à AGD, no que couber, o disposto na Lei das Sociedades por Ações para a assembleia geral de acionistas.</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EF795F" w:rsidP="00983995">
      <w:pPr>
        <w:pStyle w:val="ListaColorida-nfase11"/>
        <w:spacing w:line="360" w:lineRule="auto"/>
        <w:ind w:left="0"/>
        <w:jc w:val="both"/>
        <w:rPr>
          <w:rFonts w:ascii="Trebuchet MS" w:hAnsi="Trebuchet MS"/>
          <w:b/>
          <w:color w:val="000000"/>
          <w:sz w:val="22"/>
          <w:szCs w:val="22"/>
        </w:rPr>
      </w:pPr>
      <w:r w:rsidRPr="00AA099A">
        <w:rPr>
          <w:rFonts w:ascii="Trebuchet MS" w:hAnsi="Trebuchet MS"/>
          <w:b/>
          <w:color w:val="000000"/>
          <w:sz w:val="22"/>
          <w:szCs w:val="22"/>
        </w:rPr>
        <w:t xml:space="preserve">CLÁUSULA QUINTA – OBRIGAÇÕES DA EMISSORA </w:t>
      </w:r>
    </w:p>
    <w:p w:rsidR="00EF795F" w:rsidRPr="00AA099A" w:rsidRDefault="00EF795F" w:rsidP="004F1414">
      <w:pPr>
        <w:spacing w:line="360" w:lineRule="auto"/>
        <w:contextualSpacing/>
        <w:jc w:val="both"/>
        <w:rPr>
          <w:rFonts w:ascii="Trebuchet MS" w:hAnsi="Trebuchet MS"/>
          <w:color w:val="000000"/>
          <w:sz w:val="22"/>
          <w:szCs w:val="22"/>
        </w:rPr>
      </w:pPr>
    </w:p>
    <w:p w:rsidR="00EF795F" w:rsidRPr="00AA099A" w:rsidRDefault="00EF795F" w:rsidP="00983995">
      <w:pPr>
        <w:pStyle w:val="ListaColorida-nfase11"/>
        <w:numPr>
          <w:ilvl w:val="1"/>
          <w:numId w:val="13"/>
        </w:numPr>
        <w:spacing w:line="360" w:lineRule="auto"/>
        <w:ind w:left="0" w:firstLine="0"/>
        <w:jc w:val="both"/>
        <w:rPr>
          <w:rFonts w:ascii="Trebuchet MS" w:hAnsi="Trebuchet MS"/>
          <w:color w:val="000000"/>
          <w:sz w:val="22"/>
          <w:szCs w:val="22"/>
        </w:rPr>
      </w:pPr>
      <w:r w:rsidRPr="00AA099A">
        <w:rPr>
          <w:rFonts w:ascii="Trebuchet MS" w:hAnsi="Trebuchet MS"/>
          <w:sz w:val="22"/>
          <w:szCs w:val="22"/>
          <w:u w:val="single"/>
        </w:rPr>
        <w:t>Obrigações da Emissora das Debêntures</w:t>
      </w:r>
      <w:r w:rsidR="00AC0225" w:rsidRPr="00AA099A">
        <w:rPr>
          <w:rFonts w:ascii="Trebuchet MS" w:hAnsi="Trebuchet MS"/>
          <w:sz w:val="22"/>
          <w:szCs w:val="22"/>
          <w:u w:val="single"/>
        </w:rPr>
        <w:t xml:space="preserve"> Imobiliárias</w:t>
      </w:r>
      <w:r w:rsidRPr="00AA099A">
        <w:rPr>
          <w:rFonts w:ascii="Trebuchet MS" w:hAnsi="Trebuchet MS"/>
          <w:sz w:val="22"/>
          <w:szCs w:val="22"/>
        </w:rPr>
        <w:t>. Até a Data de Vencimento, a Emissora das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 sem prejuízo das demais obrigações previstas nesta Escritura de Emissão de Debêntures</w:t>
      </w:r>
      <w:r w:rsidR="00D11F62" w:rsidRPr="00AA099A">
        <w:rPr>
          <w:rFonts w:ascii="Trebuchet MS" w:hAnsi="Trebuchet MS"/>
          <w:color w:val="000000"/>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 se obriga:</w:t>
      </w:r>
    </w:p>
    <w:p w:rsidR="00EF795F" w:rsidRPr="00AA099A" w:rsidRDefault="00EF795F" w:rsidP="004F1414">
      <w:pPr>
        <w:tabs>
          <w:tab w:val="left" w:pos="567"/>
        </w:tabs>
        <w:spacing w:line="360" w:lineRule="auto"/>
        <w:ind w:left="1407" w:hanging="690"/>
        <w:contextualSpacing/>
        <w:jc w:val="both"/>
        <w:rPr>
          <w:rFonts w:ascii="Trebuchet MS" w:hAnsi="Trebuchet MS" w:cs="Garamond"/>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manter</w:t>
      </w:r>
      <w:proofErr w:type="gramEnd"/>
      <w:r w:rsidRPr="00AA099A">
        <w:rPr>
          <w:rFonts w:ascii="Trebuchet MS" w:hAnsi="Trebuchet MS"/>
          <w:sz w:val="22"/>
          <w:szCs w:val="22"/>
        </w:rPr>
        <w:t xml:space="preserve"> válidos e regulares todos os alvarás, licenças, autorizações ou aprovações necessários ao regular funcionamento da Companhia, efetuando todo e qualquer pagamento necessário para tanto;</w:t>
      </w:r>
    </w:p>
    <w:p w:rsidR="00EF795F" w:rsidRPr="00AA099A" w:rsidRDefault="00EF795F" w:rsidP="00821EB0">
      <w:pPr>
        <w:pStyle w:val="ListaColorida-nfase11"/>
        <w:tabs>
          <w:tab w:val="left" w:pos="567"/>
          <w:tab w:val="left" w:pos="1701"/>
        </w:tabs>
        <w:spacing w:line="360" w:lineRule="auto"/>
        <w:ind w:left="1701"/>
        <w:jc w:val="both"/>
        <w:rPr>
          <w:rFonts w:ascii="Trebuchet MS" w:hAnsi="Trebuchet MS"/>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manter</w:t>
      </w:r>
      <w:proofErr w:type="gramEnd"/>
      <w:r w:rsidRPr="00AA099A">
        <w:rPr>
          <w:rFonts w:ascii="Trebuchet MS" w:hAnsi="Trebuchet MS"/>
          <w:sz w:val="22"/>
          <w:szCs w:val="22"/>
        </w:rPr>
        <w:t xml:space="preserve"> em dia o pagamento de todas as suas obrigações de natureza tributária (municipal, estadual e federal), trabalhista, previdenciária e ambiental, e quaisquer outras obrigações impostas por lei ou regulamento, no que for materialmente relevante;</w:t>
      </w:r>
    </w:p>
    <w:p w:rsidR="00EF795F" w:rsidRPr="00AA099A" w:rsidRDefault="00EF795F" w:rsidP="004F1414">
      <w:pPr>
        <w:tabs>
          <w:tab w:val="left" w:pos="567"/>
        </w:tabs>
        <w:spacing w:line="360" w:lineRule="auto"/>
        <w:ind w:left="1080"/>
        <w:contextualSpacing/>
        <w:jc w:val="both"/>
        <w:rPr>
          <w:rFonts w:ascii="Trebuchet MS" w:hAnsi="Trebuchet MS"/>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fazer</w:t>
      </w:r>
      <w:proofErr w:type="gramEnd"/>
      <w:r w:rsidRPr="00AA099A">
        <w:rPr>
          <w:rFonts w:ascii="Trebuchet MS" w:hAnsi="Trebuchet MS"/>
          <w:sz w:val="22"/>
          <w:szCs w:val="22"/>
        </w:rPr>
        <w:t xml:space="preserve"> com que seus representante(s) compareça(m) às </w:t>
      </w:r>
      <w:proofErr w:type="spellStart"/>
      <w:r w:rsidRPr="00AA099A">
        <w:rPr>
          <w:rFonts w:ascii="Trebuchet MS" w:hAnsi="Trebuchet MS"/>
          <w:sz w:val="22"/>
          <w:szCs w:val="22"/>
        </w:rPr>
        <w:t>AGDs</w:t>
      </w:r>
      <w:proofErr w:type="spellEnd"/>
      <w:r w:rsidRPr="00AA099A">
        <w:rPr>
          <w:rFonts w:ascii="Trebuchet MS" w:hAnsi="Trebuchet MS"/>
          <w:sz w:val="22"/>
          <w:szCs w:val="22"/>
        </w:rPr>
        <w:t xml:space="preserve">, sempre que solicitado pelo Debenturista, mediante comunicação prévia, de </w:t>
      </w:r>
      <w:r w:rsidR="00FF7789">
        <w:rPr>
          <w:rFonts w:ascii="Trebuchet MS" w:hAnsi="Trebuchet MS"/>
          <w:sz w:val="22"/>
          <w:szCs w:val="22"/>
        </w:rPr>
        <w:t>20</w:t>
      </w:r>
      <w:r w:rsidR="00FF7789" w:rsidRPr="00AA099A">
        <w:rPr>
          <w:rFonts w:ascii="Trebuchet MS" w:hAnsi="Trebuchet MS"/>
          <w:sz w:val="22"/>
          <w:szCs w:val="22"/>
        </w:rPr>
        <w:t xml:space="preserve"> </w:t>
      </w:r>
      <w:r w:rsidRPr="00AA099A">
        <w:rPr>
          <w:rFonts w:ascii="Trebuchet MS" w:hAnsi="Trebuchet MS"/>
          <w:sz w:val="22"/>
          <w:szCs w:val="22"/>
        </w:rPr>
        <w:t>(</w:t>
      </w:r>
      <w:r w:rsidR="00FF7789">
        <w:rPr>
          <w:rFonts w:ascii="Trebuchet MS" w:hAnsi="Trebuchet MS"/>
          <w:sz w:val="22"/>
          <w:szCs w:val="22"/>
        </w:rPr>
        <w:t>vinte</w:t>
      </w:r>
      <w:r w:rsidRPr="00AA099A">
        <w:rPr>
          <w:rFonts w:ascii="Trebuchet MS" w:hAnsi="Trebuchet MS"/>
          <w:sz w:val="22"/>
          <w:szCs w:val="22"/>
        </w:rPr>
        <w:t>) Dias Úteis para a realização da referida AGD;</w:t>
      </w:r>
    </w:p>
    <w:p w:rsidR="00EF795F" w:rsidRPr="00AA099A" w:rsidRDefault="00EF795F" w:rsidP="004F1414">
      <w:pPr>
        <w:tabs>
          <w:tab w:val="left" w:pos="1134"/>
        </w:tabs>
        <w:spacing w:line="360" w:lineRule="auto"/>
        <w:ind w:left="1080"/>
        <w:contextualSpacing/>
        <w:jc w:val="both"/>
        <w:rPr>
          <w:rFonts w:ascii="Trebuchet MS" w:hAnsi="Trebuchet MS" w:cs="Arial"/>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napToGrid w:val="0"/>
          <w:sz w:val="22"/>
          <w:szCs w:val="22"/>
        </w:rPr>
      </w:pPr>
      <w:proofErr w:type="gramStart"/>
      <w:r w:rsidRPr="00AA099A">
        <w:rPr>
          <w:rFonts w:ascii="Trebuchet MS" w:hAnsi="Trebuchet MS"/>
          <w:sz w:val="22"/>
          <w:szCs w:val="22"/>
        </w:rPr>
        <w:t>aplicar</w:t>
      </w:r>
      <w:proofErr w:type="gramEnd"/>
      <w:r w:rsidRPr="00AA099A">
        <w:rPr>
          <w:rFonts w:ascii="Trebuchet MS" w:hAnsi="Trebuchet MS"/>
          <w:sz w:val="22"/>
          <w:szCs w:val="22"/>
        </w:rPr>
        <w:t xml:space="preserve"> os recursos obtidos para fins dos Empreendimentos, conforme</w:t>
      </w:r>
      <w:r w:rsidRPr="00AA099A">
        <w:rPr>
          <w:rFonts w:ascii="Trebuchet MS" w:hAnsi="Trebuchet MS"/>
          <w:snapToGrid w:val="0"/>
          <w:sz w:val="22"/>
          <w:szCs w:val="22"/>
        </w:rPr>
        <w:t xml:space="preserve"> mencionados no item 3.1 acima;</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proceder</w:t>
      </w:r>
      <w:proofErr w:type="gramEnd"/>
      <w:r w:rsidRPr="00AA099A">
        <w:rPr>
          <w:rFonts w:ascii="Trebuchet MS" w:hAnsi="Trebuchet MS"/>
          <w:color w:val="000000"/>
          <w:sz w:val="22"/>
          <w:szCs w:val="22"/>
        </w:rPr>
        <w:t xml:space="preserve"> à publicidade de suas informações econômico-financeiras, se exigido e nos termos da Lei das Sociedades por Ações;</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manter</w:t>
      </w:r>
      <w:proofErr w:type="gramEnd"/>
      <w:r w:rsidRPr="00AA099A">
        <w:rPr>
          <w:rFonts w:ascii="Trebuchet MS" w:hAnsi="Trebuchet MS"/>
          <w:color w:val="000000"/>
          <w:sz w:val="22"/>
          <w:szCs w:val="22"/>
        </w:rPr>
        <w:t xml:space="preserve"> a sua contabilidade atualizada e efetuar os respectivos registros de acordo com os princípios contábeis geralmente aceitos no Brasil;</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divulgar</w:t>
      </w:r>
      <w:proofErr w:type="gramEnd"/>
      <w:r w:rsidRPr="00AA099A">
        <w:rPr>
          <w:rFonts w:ascii="Trebuchet MS" w:hAnsi="Trebuchet MS"/>
          <w:color w:val="000000"/>
          <w:sz w:val="22"/>
          <w:szCs w:val="22"/>
        </w:rPr>
        <w:t xml:space="preserve"> as DEMONSTRAÇÕES FINANCEIRAS EMISSORA ao Debenturista, ao menos anualmente, acompanhadas de notas explicativas e parecer dos auditores independentes, se exigido e nos termos da </w:t>
      </w:r>
      <w:r w:rsidR="00FF1E3D" w:rsidRPr="00AA099A">
        <w:rPr>
          <w:rFonts w:ascii="Trebuchet MS" w:hAnsi="Trebuchet MS"/>
          <w:color w:val="000000"/>
          <w:sz w:val="22"/>
          <w:szCs w:val="22"/>
        </w:rPr>
        <w:t>Lei das Sociedade por Ações</w:t>
      </w:r>
      <w:r w:rsidRPr="00AA099A">
        <w:rPr>
          <w:rFonts w:ascii="Trebuchet MS" w:hAnsi="Trebuchet MS"/>
          <w:color w:val="000000"/>
          <w:sz w:val="22"/>
          <w:szCs w:val="22"/>
        </w:rPr>
        <w:t>; e</w:t>
      </w:r>
    </w:p>
    <w:p w:rsidR="00EF795F" w:rsidRPr="00AA099A" w:rsidRDefault="00EF795F" w:rsidP="00904860">
      <w:pPr>
        <w:tabs>
          <w:tab w:val="left" w:pos="567"/>
        </w:tabs>
        <w:spacing w:line="360" w:lineRule="auto"/>
        <w:ind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não</w:t>
      </w:r>
      <w:proofErr w:type="gramEnd"/>
      <w:r w:rsidRPr="00AA099A">
        <w:rPr>
          <w:rFonts w:ascii="Trebuchet MS" w:hAnsi="Trebuchet MS"/>
          <w:color w:val="000000"/>
          <w:sz w:val="22"/>
          <w:szCs w:val="22"/>
        </w:rPr>
        <w:t xml:space="preserve"> praticar qualquer ato em desacordo com seu Estatuto Social e esta Escritura de Emissão de Debêntures</w:t>
      </w:r>
      <w:r w:rsidR="00FF1E3D" w:rsidRPr="00AA099A">
        <w:rPr>
          <w:rFonts w:ascii="Trebuchet MS" w:hAnsi="Trebuchet MS"/>
          <w:color w:val="000000"/>
          <w:sz w:val="22"/>
          <w:szCs w:val="22"/>
        </w:rPr>
        <w:t xml:space="preserve"> </w:t>
      </w:r>
      <w:r w:rsidR="00FF1E3D" w:rsidRPr="00AA099A">
        <w:rPr>
          <w:rFonts w:ascii="Trebuchet MS" w:hAnsi="Trebuchet MS" w:cs="Tahoma"/>
          <w:sz w:val="22"/>
          <w:szCs w:val="22"/>
        </w:rPr>
        <w:t>Imobiliárias</w:t>
      </w:r>
      <w:r w:rsidRPr="00AA099A">
        <w:rPr>
          <w:rFonts w:ascii="Trebuchet MS" w:hAnsi="Trebuchet MS"/>
          <w:color w:val="000000"/>
          <w:sz w:val="22"/>
          <w:szCs w:val="22"/>
        </w:rPr>
        <w:t>, no que for materialmente relevante.</w:t>
      </w:r>
    </w:p>
    <w:p w:rsidR="009E6F6A" w:rsidRPr="00AA099A" w:rsidRDefault="009E6F6A" w:rsidP="00904860">
      <w:pPr>
        <w:spacing w:line="360" w:lineRule="auto"/>
        <w:contextualSpacing/>
        <w:jc w:val="both"/>
        <w:rPr>
          <w:rFonts w:ascii="Trebuchet MS" w:hAnsi="Trebuchet MS" w:cs="Arial"/>
          <w:sz w:val="22"/>
          <w:szCs w:val="22"/>
        </w:rPr>
      </w:pPr>
    </w:p>
    <w:p w:rsidR="009E6F6A" w:rsidDel="000D356B" w:rsidRDefault="009E6F6A" w:rsidP="00904860">
      <w:pPr>
        <w:spacing w:line="360" w:lineRule="auto"/>
        <w:jc w:val="both"/>
        <w:rPr>
          <w:rFonts w:ascii="Trebuchet MS" w:hAnsi="Trebuchet MS" w:cs="Arial"/>
          <w:sz w:val="22"/>
          <w:szCs w:val="22"/>
        </w:rPr>
      </w:pPr>
      <w:bookmarkStart w:id="137" w:name="_DV_M135"/>
      <w:bookmarkStart w:id="138" w:name="_DV_M137"/>
      <w:bookmarkStart w:id="139" w:name="_DV_M139"/>
      <w:bookmarkEnd w:id="137"/>
      <w:bookmarkEnd w:id="138"/>
      <w:bookmarkEnd w:id="139"/>
      <w:r w:rsidRPr="00CA2991" w:rsidDel="000D356B">
        <w:rPr>
          <w:rFonts w:ascii="Trebuchet MS" w:hAnsi="Trebuchet MS" w:cs="Arial"/>
          <w:sz w:val="22"/>
          <w:szCs w:val="22"/>
        </w:rPr>
        <w:t>5.</w:t>
      </w:r>
      <w:r w:rsidR="00FF7789">
        <w:rPr>
          <w:rFonts w:ascii="Trebuchet MS" w:hAnsi="Trebuchet MS" w:cs="Arial"/>
          <w:sz w:val="22"/>
          <w:szCs w:val="22"/>
        </w:rPr>
        <w:t>2</w:t>
      </w:r>
      <w:r w:rsidRPr="00CA2991" w:rsidDel="000D356B">
        <w:rPr>
          <w:rFonts w:ascii="Trebuchet MS" w:hAnsi="Trebuchet MS" w:cs="Arial"/>
          <w:sz w:val="22"/>
          <w:szCs w:val="22"/>
        </w:rPr>
        <w:t>.</w:t>
      </w:r>
      <w:r w:rsidR="003120C4" w:rsidDel="000D356B">
        <w:rPr>
          <w:rFonts w:ascii="Trebuchet MS" w:hAnsi="Trebuchet MS" w:cs="Arial"/>
          <w:sz w:val="22"/>
          <w:szCs w:val="22"/>
        </w:rPr>
        <w:tab/>
      </w:r>
      <w:r w:rsidRPr="002403FA" w:rsidDel="000D356B">
        <w:rPr>
          <w:rFonts w:ascii="Trebuchet MS" w:hAnsi="Trebuchet MS" w:cs="Arial"/>
          <w:sz w:val="22"/>
          <w:szCs w:val="22"/>
          <w:u w:val="single"/>
        </w:rPr>
        <w:t>Garantia</w:t>
      </w:r>
      <w:r w:rsidRPr="00CA2991" w:rsidDel="000D356B">
        <w:rPr>
          <w:rFonts w:ascii="Trebuchet MS" w:hAnsi="Trebuchet MS" w:cs="Arial"/>
          <w:sz w:val="22"/>
          <w:szCs w:val="22"/>
        </w:rPr>
        <w:t xml:space="preserve">. </w:t>
      </w:r>
      <w:r w:rsidR="003120C4" w:rsidDel="000D356B">
        <w:rPr>
          <w:rFonts w:ascii="Trebuchet MS" w:hAnsi="Trebuchet MS" w:cs="Arial"/>
          <w:sz w:val="22"/>
          <w:szCs w:val="22"/>
        </w:rPr>
        <w:t xml:space="preserve">Não obstante as Debêntures Imobiliárias serem quirografárias, pelo fato de se tratar de uma Operação Estruturada, em garantia do </w:t>
      </w:r>
      <w:r w:rsidR="003120C4" w:rsidDel="000D356B">
        <w:rPr>
          <w:rFonts w:ascii="Trebuchet MS" w:hAnsi="Trebuchet MS" w:cs="Trebuchet MS"/>
          <w:color w:val="000000"/>
          <w:sz w:val="22"/>
          <w:szCs w:val="22"/>
        </w:rPr>
        <w:t xml:space="preserve">cumprimento de </w:t>
      </w:r>
      <w:r w:rsidR="003120C4" w:rsidDel="000D356B">
        <w:rPr>
          <w:rFonts w:ascii="Trebuchet MS" w:hAnsi="Trebuchet MS" w:cs="Trebuchet MS"/>
          <w:sz w:val="22"/>
          <w:szCs w:val="22"/>
        </w:rPr>
        <w:t xml:space="preserve">todas as obrigações, presentes e futuras, principais e acessórias, assumidas ou que venham a ser assumidas pela Emissora das Debêntures Imobiliárias na Escritura de </w:t>
      </w:r>
      <w:r w:rsidR="003120C4" w:rsidDel="000D356B">
        <w:rPr>
          <w:rFonts w:ascii="Trebuchet MS" w:hAnsi="Trebuchet MS" w:cs="Trebuchet MS"/>
          <w:sz w:val="22"/>
          <w:szCs w:val="22"/>
        </w:rPr>
        <w:lastRenderedPageBreak/>
        <w:t>Emissão de Debêntures Imobiliárias e suas posteriores alterações, incluindo, mas não se limitando, ao pagamento do saldo devedor das Debêntures Imobiliárias, de multas</w:t>
      </w:r>
      <w:r w:rsidR="003120C4" w:rsidDel="000D356B">
        <w:rPr>
          <w:rFonts w:ascii="Trebuchet MS" w:hAnsi="Trebuchet MS" w:cs="Trebuchet MS"/>
          <w:color w:val="000000"/>
          <w:sz w:val="22"/>
          <w:szCs w:val="22"/>
        </w:rPr>
        <w:t xml:space="preserve">, dos juros de mora, da multa moratória, e demais acessórios devidos, na forma e prazos previstos na </w:t>
      </w:r>
      <w:r w:rsidR="003120C4" w:rsidDel="000D356B">
        <w:rPr>
          <w:rFonts w:ascii="Trebuchet MS" w:hAnsi="Trebuchet MS" w:cs="Trebuchet MS"/>
          <w:sz w:val="22"/>
          <w:szCs w:val="22"/>
        </w:rPr>
        <w:t xml:space="preserve">Escritura de Emissão de Debêntures Imobiliárias, e no </w:t>
      </w:r>
      <w:r w:rsidR="003120C4" w:rsidDel="000D356B">
        <w:rPr>
          <w:rFonts w:ascii="Trebuchet MS" w:hAnsi="Trebuchet MS"/>
          <w:sz w:val="22"/>
          <w:szCs w:val="22"/>
        </w:rPr>
        <w:t>Contrato de Compra e Venda de Debêntures Imobiliárias</w:t>
      </w:r>
      <w:r w:rsidR="003120C4" w:rsidDel="000D356B">
        <w:rPr>
          <w:rFonts w:ascii="Trebuchet MS" w:hAnsi="Trebuchet MS" w:cs="Trebuchet MS"/>
          <w:sz w:val="22"/>
          <w:szCs w:val="22"/>
        </w:rPr>
        <w:t xml:space="preserve"> e suas posteriores alterações, incluindo, mas não se limitando, ao pagamento de multas</w:t>
      </w:r>
      <w:r w:rsidR="003120C4" w:rsidDel="000D356B">
        <w:rPr>
          <w:rFonts w:ascii="Trebuchet MS" w:hAnsi="Trebuchet MS" w:cs="Trebuchet MS"/>
          <w:color w:val="000000"/>
          <w:sz w:val="22"/>
          <w:szCs w:val="22"/>
        </w:rPr>
        <w:t xml:space="preserve">, dos juros de mora, da multa moratória, e demais acessórios devidos, na forma e prazos previstos </w:t>
      </w:r>
      <w:r w:rsidR="003120C4" w:rsidDel="000D356B">
        <w:rPr>
          <w:rFonts w:ascii="Trebuchet MS" w:hAnsi="Trebuchet MS" w:cs="Trebuchet MS"/>
          <w:sz w:val="22"/>
          <w:szCs w:val="22"/>
        </w:rPr>
        <w:t xml:space="preserve">no </w:t>
      </w:r>
      <w:r w:rsidR="003120C4" w:rsidDel="000D356B">
        <w:rPr>
          <w:rFonts w:ascii="Trebuchet MS" w:hAnsi="Trebuchet MS"/>
          <w:sz w:val="22"/>
          <w:szCs w:val="22"/>
        </w:rPr>
        <w:t>Contrato de Compra e Venda de Debêntures (“</w:t>
      </w:r>
      <w:r w:rsidR="003120C4" w:rsidDel="000D356B">
        <w:rPr>
          <w:rFonts w:ascii="Trebuchet MS" w:hAnsi="Trebuchet MS"/>
          <w:sz w:val="22"/>
          <w:szCs w:val="22"/>
          <w:u w:val="single"/>
        </w:rPr>
        <w:t>Obrigações Garantidas</w:t>
      </w:r>
      <w:r w:rsidR="003120C4" w:rsidDel="000D356B">
        <w:rPr>
          <w:rFonts w:ascii="Trebuchet MS" w:hAnsi="Trebuchet MS"/>
          <w:sz w:val="22"/>
          <w:szCs w:val="22"/>
        </w:rPr>
        <w:t>”), serão constituídas as seguintes garantias</w:t>
      </w:r>
      <w:r w:rsidR="00E4006F">
        <w:rPr>
          <w:rFonts w:ascii="Trebuchet MS" w:hAnsi="Trebuchet MS"/>
          <w:sz w:val="22"/>
          <w:szCs w:val="22"/>
        </w:rPr>
        <w:t xml:space="preserve"> em favor da </w:t>
      </w:r>
      <w:proofErr w:type="spellStart"/>
      <w:r w:rsidR="00E4006F">
        <w:rPr>
          <w:rFonts w:ascii="Trebuchet MS" w:hAnsi="Trebuchet MS"/>
          <w:sz w:val="22"/>
          <w:szCs w:val="22"/>
        </w:rPr>
        <w:t>Securitizadora</w:t>
      </w:r>
      <w:proofErr w:type="spellEnd"/>
      <w:r w:rsidR="00E4006F">
        <w:rPr>
          <w:rFonts w:ascii="Trebuchet MS" w:hAnsi="Trebuchet MS"/>
          <w:sz w:val="22"/>
          <w:szCs w:val="22"/>
        </w:rPr>
        <w:t xml:space="preserve"> no âmbito da Operação Estruturada</w:t>
      </w:r>
      <w:r w:rsidRPr="006E55F0" w:rsidDel="000D356B">
        <w:rPr>
          <w:rFonts w:ascii="Trebuchet MS" w:hAnsi="Trebuchet MS" w:cs="Arial"/>
          <w:sz w:val="22"/>
          <w:szCs w:val="22"/>
        </w:rPr>
        <w:t>:</w:t>
      </w:r>
    </w:p>
    <w:p w:rsidR="00904860" w:rsidRPr="00CA2991" w:rsidDel="000D356B" w:rsidRDefault="00904860" w:rsidP="00904860">
      <w:pPr>
        <w:spacing w:line="360" w:lineRule="auto"/>
        <w:jc w:val="both"/>
        <w:rPr>
          <w:rFonts w:ascii="Trebuchet MS" w:hAnsi="Trebuchet MS" w:cs="Arial"/>
          <w:sz w:val="22"/>
          <w:szCs w:val="22"/>
        </w:rPr>
      </w:pPr>
    </w:p>
    <w:p w:rsidR="009E6F6A" w:rsidDel="000D356B" w:rsidRDefault="00CA2991" w:rsidP="00904860">
      <w:pPr>
        <w:spacing w:line="360" w:lineRule="auto"/>
        <w:jc w:val="both"/>
        <w:rPr>
          <w:rFonts w:ascii="Trebuchet MS" w:hAnsi="Trebuchet MS" w:cs="Arial"/>
          <w:sz w:val="22"/>
          <w:szCs w:val="22"/>
        </w:rPr>
      </w:pPr>
      <w:proofErr w:type="gramStart"/>
      <w:r w:rsidDel="000D356B">
        <w:rPr>
          <w:rFonts w:ascii="Trebuchet MS" w:hAnsi="Trebuchet MS" w:cs="Arial"/>
          <w:sz w:val="22"/>
          <w:szCs w:val="22"/>
        </w:rPr>
        <w:t>a</w:t>
      </w:r>
      <w:proofErr w:type="gramEnd"/>
      <w:r w:rsidDel="000D356B">
        <w:rPr>
          <w:rFonts w:ascii="Trebuchet MS" w:hAnsi="Trebuchet MS" w:cs="Arial"/>
          <w:sz w:val="22"/>
          <w:szCs w:val="22"/>
        </w:rPr>
        <w:t>)</w:t>
      </w:r>
      <w:r w:rsidDel="000D356B">
        <w:rPr>
          <w:rFonts w:ascii="Trebuchet MS" w:hAnsi="Trebuchet MS" w:cs="Arial"/>
          <w:sz w:val="22"/>
          <w:szCs w:val="22"/>
        </w:rPr>
        <w:tab/>
      </w:r>
      <w:r w:rsidR="00AF2D63" w:rsidDel="000D356B">
        <w:rPr>
          <w:rFonts w:ascii="Trebuchet MS" w:hAnsi="Trebuchet MS"/>
          <w:sz w:val="22"/>
          <w:szCs w:val="22"/>
        </w:rPr>
        <w:t xml:space="preserve">Alienação fiduciária de determinados imóveis nos termos dos </w:t>
      </w:r>
      <w:r w:rsidR="00AF2D63" w:rsidDel="000D356B">
        <w:rPr>
          <w:rFonts w:ascii="Trebuchet MS" w:hAnsi="Trebuchet MS"/>
          <w:i/>
          <w:sz w:val="22"/>
          <w:szCs w:val="22"/>
        </w:rPr>
        <w:t>“Instrumentos Particulares de Alienação Fiduciária de Imóvel em Garantia”</w:t>
      </w:r>
      <w:r w:rsidR="00AF2D63" w:rsidDel="000D356B">
        <w:rPr>
          <w:rFonts w:ascii="Trebuchet MS" w:hAnsi="Trebuchet MS" w:cs="Trebuchet MS"/>
          <w:sz w:val="22"/>
          <w:szCs w:val="22"/>
        </w:rPr>
        <w:t xml:space="preserve"> firmado entre determinadas sociedades de propósito específicos controladas pela Emissora e a </w:t>
      </w:r>
      <w:proofErr w:type="spellStart"/>
      <w:r w:rsidR="00AF2D63" w:rsidDel="000D356B">
        <w:rPr>
          <w:rFonts w:ascii="Trebuchet MS" w:hAnsi="Trebuchet MS" w:cs="Trebuchet MS"/>
          <w:sz w:val="22"/>
          <w:szCs w:val="22"/>
        </w:rPr>
        <w:t>Securitizadora</w:t>
      </w:r>
      <w:proofErr w:type="spellEnd"/>
      <w:r w:rsidR="00AF2D63" w:rsidDel="000D356B">
        <w:rPr>
          <w:rFonts w:ascii="Trebuchet MS" w:hAnsi="Trebuchet MS" w:cs="Trebuchet MS"/>
          <w:sz w:val="22"/>
          <w:szCs w:val="22"/>
        </w:rPr>
        <w:t xml:space="preserve"> em </w:t>
      </w:r>
      <w:r w:rsidR="00AF2D63" w:rsidDel="000D356B">
        <w:rPr>
          <w:rFonts w:ascii="Trebuchet MS" w:hAnsi="Trebuchet MS" w:cs="Trebuchet MS"/>
          <w:sz w:val="22"/>
          <w:szCs w:val="22"/>
          <w:highlight w:val="yellow"/>
        </w:rPr>
        <w:t>[•]</w:t>
      </w:r>
      <w:r w:rsidR="00AF2D63" w:rsidDel="000D356B">
        <w:rPr>
          <w:rFonts w:ascii="Trebuchet MS" w:hAnsi="Trebuchet MS" w:cs="Trebuchet MS"/>
          <w:sz w:val="22"/>
          <w:szCs w:val="22"/>
        </w:rPr>
        <w:t xml:space="preserve"> de </w:t>
      </w:r>
      <w:r w:rsidR="00AF2D63" w:rsidDel="000D356B">
        <w:rPr>
          <w:rFonts w:ascii="Trebuchet MS" w:hAnsi="Trebuchet MS" w:cs="Trebuchet MS"/>
          <w:sz w:val="22"/>
          <w:szCs w:val="22"/>
          <w:highlight w:val="yellow"/>
        </w:rPr>
        <w:t>[•]</w:t>
      </w:r>
      <w:r w:rsidR="00AF2D63" w:rsidDel="000D356B">
        <w:rPr>
          <w:rFonts w:ascii="Trebuchet MS" w:hAnsi="Trebuchet MS" w:cs="Trebuchet MS"/>
          <w:sz w:val="22"/>
          <w:szCs w:val="22"/>
        </w:rPr>
        <w:t xml:space="preserve"> de 2012 (</w:t>
      </w:r>
      <w:r w:rsidR="00027729" w:rsidDel="000D356B">
        <w:rPr>
          <w:rFonts w:ascii="Trebuchet MS" w:hAnsi="Trebuchet MS" w:cs="Trebuchet MS"/>
          <w:sz w:val="22"/>
          <w:szCs w:val="22"/>
        </w:rPr>
        <w:t>“</w:t>
      </w:r>
      <w:r w:rsidR="00027729" w:rsidRPr="00C70B8B" w:rsidDel="000D356B">
        <w:rPr>
          <w:rFonts w:ascii="Trebuchet MS" w:hAnsi="Trebuchet MS"/>
          <w:bCs/>
          <w:sz w:val="22"/>
          <w:szCs w:val="22"/>
          <w:u w:val="single"/>
        </w:rPr>
        <w:t>Contrato de</w:t>
      </w:r>
      <w:r w:rsidR="00027729" w:rsidRPr="00C70B8B" w:rsidDel="000D356B">
        <w:rPr>
          <w:rFonts w:ascii="Trebuchet MS" w:hAnsi="Trebuchet MS" w:cs="Trebuchet MS"/>
          <w:sz w:val="22"/>
          <w:szCs w:val="22"/>
          <w:u w:val="single"/>
        </w:rPr>
        <w:t xml:space="preserve"> Alienação Fiduciária de Imóvel</w:t>
      </w:r>
      <w:r w:rsidR="00027729" w:rsidDel="000D356B">
        <w:rPr>
          <w:rFonts w:ascii="Trebuchet MS" w:hAnsi="Trebuchet MS" w:cs="Trebuchet MS"/>
          <w:sz w:val="22"/>
          <w:szCs w:val="22"/>
        </w:rPr>
        <w:t xml:space="preserve">” e </w:t>
      </w:r>
      <w:r w:rsidR="00AF2D63" w:rsidDel="000D356B">
        <w:rPr>
          <w:rFonts w:ascii="Trebuchet MS" w:hAnsi="Trebuchet MS" w:cs="Trebuchet MS"/>
          <w:sz w:val="22"/>
          <w:szCs w:val="22"/>
        </w:rPr>
        <w:t>“</w:t>
      </w:r>
      <w:r w:rsidR="00AF2D63" w:rsidDel="000D356B">
        <w:rPr>
          <w:rFonts w:ascii="Trebuchet MS" w:hAnsi="Trebuchet MS" w:cs="Trebuchet MS"/>
          <w:sz w:val="22"/>
          <w:szCs w:val="22"/>
          <w:u w:val="single"/>
        </w:rPr>
        <w:t>Alienação Fiduciária de Imóvel</w:t>
      </w:r>
      <w:r w:rsidR="00AF2D63" w:rsidDel="000D356B">
        <w:rPr>
          <w:rFonts w:ascii="Trebuchet MS" w:hAnsi="Trebuchet MS" w:cs="Trebuchet MS"/>
          <w:sz w:val="22"/>
          <w:szCs w:val="22"/>
        </w:rPr>
        <w:t>”)</w:t>
      </w:r>
      <w:r w:rsidR="009E6F6A" w:rsidRPr="00CA2991" w:rsidDel="000D356B">
        <w:rPr>
          <w:rFonts w:ascii="Trebuchet MS" w:hAnsi="Trebuchet MS" w:cs="Arial"/>
          <w:sz w:val="22"/>
          <w:szCs w:val="22"/>
        </w:rPr>
        <w:t>;</w:t>
      </w:r>
    </w:p>
    <w:p w:rsidR="00904860" w:rsidRPr="00CA2991" w:rsidDel="000D356B" w:rsidRDefault="00904860" w:rsidP="00904860">
      <w:pPr>
        <w:spacing w:line="360" w:lineRule="auto"/>
        <w:jc w:val="both"/>
        <w:rPr>
          <w:rFonts w:ascii="Trebuchet MS" w:hAnsi="Trebuchet MS" w:cs="Arial"/>
          <w:sz w:val="22"/>
          <w:szCs w:val="22"/>
        </w:rPr>
      </w:pPr>
    </w:p>
    <w:p w:rsidR="009E6F6A" w:rsidDel="000D356B" w:rsidRDefault="00CA2991" w:rsidP="00904860">
      <w:pPr>
        <w:spacing w:line="360" w:lineRule="auto"/>
        <w:jc w:val="both"/>
        <w:rPr>
          <w:rFonts w:ascii="Trebuchet MS" w:hAnsi="Trebuchet MS" w:cs="Arial"/>
          <w:sz w:val="22"/>
          <w:szCs w:val="22"/>
        </w:rPr>
      </w:pPr>
      <w:proofErr w:type="gramStart"/>
      <w:r w:rsidDel="000D356B">
        <w:rPr>
          <w:rFonts w:ascii="Trebuchet MS" w:hAnsi="Trebuchet MS" w:cs="Arial"/>
          <w:sz w:val="22"/>
          <w:szCs w:val="22"/>
        </w:rPr>
        <w:t>b)</w:t>
      </w:r>
      <w:proofErr w:type="gramEnd"/>
      <w:r w:rsidDel="000D356B">
        <w:rPr>
          <w:rFonts w:ascii="Trebuchet MS" w:hAnsi="Trebuchet MS" w:cs="Arial"/>
          <w:sz w:val="22"/>
          <w:szCs w:val="22"/>
        </w:rPr>
        <w:tab/>
      </w:r>
      <w:r w:rsidR="003120C4" w:rsidDel="000D356B">
        <w:rPr>
          <w:rFonts w:ascii="Trebuchet MS" w:hAnsi="Trebuchet MS"/>
          <w:sz w:val="22"/>
          <w:szCs w:val="22"/>
        </w:rPr>
        <w:t xml:space="preserve">Cessão fiduciária de direitos creditórios decorrentes da exploração de empreendimentos imobiliários nos termos do </w:t>
      </w:r>
      <w:r w:rsidR="003120C4" w:rsidDel="000D356B">
        <w:rPr>
          <w:rFonts w:ascii="Trebuchet MS" w:hAnsi="Trebuchet MS"/>
          <w:i/>
          <w:sz w:val="22"/>
          <w:szCs w:val="22"/>
        </w:rPr>
        <w:t>“</w:t>
      </w:r>
      <w:r w:rsidR="003120C4" w:rsidDel="000D356B">
        <w:rPr>
          <w:rFonts w:ascii="Trebuchet MS" w:hAnsi="Trebuchet MS" w:cs="Trebuchet MS"/>
          <w:i/>
          <w:sz w:val="22"/>
          <w:szCs w:val="22"/>
        </w:rPr>
        <w:t>Instrumento Particular de Cessão Fiduciária de Direitos Creditórios em Garantia”</w:t>
      </w:r>
      <w:r w:rsidR="003120C4" w:rsidDel="000D356B">
        <w:rPr>
          <w:rFonts w:ascii="Trebuchet MS" w:hAnsi="Trebuchet MS" w:cs="Trebuchet MS"/>
          <w:sz w:val="22"/>
          <w:szCs w:val="22"/>
        </w:rPr>
        <w:t xml:space="preserve"> firmado entre a Emissora das Debêntures Imobiliárias, determinadas sociedades de propósito específicos </w:t>
      </w:r>
      <w:r w:rsidR="00AF2D63" w:rsidDel="000D356B">
        <w:rPr>
          <w:rFonts w:ascii="Trebuchet MS" w:hAnsi="Trebuchet MS" w:cs="Trebuchet MS"/>
          <w:sz w:val="22"/>
          <w:szCs w:val="22"/>
        </w:rPr>
        <w:t xml:space="preserve">controladas pela Emissora </w:t>
      </w:r>
      <w:r w:rsidR="003120C4" w:rsidDel="000D356B">
        <w:rPr>
          <w:rFonts w:ascii="Trebuchet MS" w:hAnsi="Trebuchet MS" w:cs="Trebuchet MS"/>
          <w:sz w:val="22"/>
          <w:szCs w:val="22"/>
        </w:rPr>
        <w:t xml:space="preserve">e a </w:t>
      </w:r>
      <w:proofErr w:type="spellStart"/>
      <w:r w:rsidR="003120C4" w:rsidDel="000D356B">
        <w:rPr>
          <w:rFonts w:ascii="Trebuchet MS" w:hAnsi="Trebuchet MS" w:cs="Trebuchet MS"/>
          <w:sz w:val="22"/>
          <w:szCs w:val="22"/>
        </w:rPr>
        <w:t>Securitizadora</w:t>
      </w:r>
      <w:proofErr w:type="spellEnd"/>
      <w:r w:rsidR="003120C4" w:rsidDel="000D356B">
        <w:rPr>
          <w:rFonts w:ascii="Trebuchet MS" w:hAnsi="Trebuchet MS" w:cs="Trebuchet MS"/>
          <w:sz w:val="22"/>
          <w:szCs w:val="22"/>
        </w:rPr>
        <w:t xml:space="preserve"> (</w:t>
      </w:r>
      <w:r w:rsidR="00AF2D63" w:rsidDel="000D356B">
        <w:rPr>
          <w:rFonts w:ascii="Trebuchet MS" w:hAnsi="Trebuchet MS" w:cs="Trebuchet MS"/>
          <w:sz w:val="22"/>
          <w:szCs w:val="22"/>
        </w:rPr>
        <w:t>“</w:t>
      </w:r>
      <w:r w:rsidR="00AF2D63" w:rsidDel="000D356B">
        <w:rPr>
          <w:rFonts w:ascii="Trebuchet MS" w:hAnsi="Trebuchet MS" w:cs="Trebuchet MS"/>
          <w:sz w:val="22"/>
          <w:szCs w:val="22"/>
          <w:u w:val="single"/>
        </w:rPr>
        <w:t>Contrato de Cessão Fiduciária de Recebíveis</w:t>
      </w:r>
      <w:r w:rsidR="00AF2D63" w:rsidDel="000D356B">
        <w:rPr>
          <w:rFonts w:ascii="Trebuchet MS" w:hAnsi="Trebuchet MS" w:cs="Trebuchet MS"/>
          <w:sz w:val="22"/>
          <w:szCs w:val="22"/>
        </w:rPr>
        <w:t xml:space="preserve">” e </w:t>
      </w:r>
      <w:r w:rsidR="003120C4" w:rsidDel="000D356B">
        <w:rPr>
          <w:rFonts w:ascii="Trebuchet MS" w:hAnsi="Trebuchet MS" w:cs="Trebuchet MS"/>
          <w:sz w:val="22"/>
          <w:szCs w:val="22"/>
        </w:rPr>
        <w:t>“</w:t>
      </w:r>
      <w:r w:rsidR="003120C4" w:rsidDel="000D356B">
        <w:rPr>
          <w:rFonts w:ascii="Trebuchet MS" w:hAnsi="Trebuchet MS" w:cs="Trebuchet MS"/>
          <w:sz w:val="22"/>
          <w:szCs w:val="22"/>
          <w:u w:val="single"/>
        </w:rPr>
        <w:t>Cessão Fiduciária de Recebíveis</w:t>
      </w:r>
      <w:r w:rsidR="003120C4" w:rsidDel="000D356B">
        <w:rPr>
          <w:rFonts w:ascii="Trebuchet MS" w:hAnsi="Trebuchet MS" w:cs="Trebuchet MS"/>
          <w:sz w:val="22"/>
          <w:szCs w:val="22"/>
        </w:rPr>
        <w:t>”)</w:t>
      </w:r>
      <w:r w:rsidR="00AF2D63" w:rsidDel="000D356B">
        <w:rPr>
          <w:rFonts w:ascii="Trebuchet MS" w:hAnsi="Trebuchet MS" w:cs="Arial"/>
          <w:sz w:val="22"/>
          <w:szCs w:val="22"/>
        </w:rPr>
        <w:t>; e</w:t>
      </w:r>
    </w:p>
    <w:p w:rsidR="00904860" w:rsidDel="000D356B" w:rsidRDefault="00904860" w:rsidP="00904860">
      <w:pPr>
        <w:spacing w:line="360" w:lineRule="auto"/>
        <w:jc w:val="both"/>
        <w:rPr>
          <w:rFonts w:ascii="Trebuchet MS" w:hAnsi="Trebuchet MS" w:cs="Arial"/>
          <w:sz w:val="22"/>
          <w:szCs w:val="22"/>
        </w:rPr>
      </w:pPr>
    </w:p>
    <w:p w:rsidR="00AF2D63" w:rsidRPr="00C70B8B" w:rsidDel="000D356B" w:rsidRDefault="00AF2D63" w:rsidP="00904860">
      <w:pPr>
        <w:spacing w:line="360" w:lineRule="auto"/>
        <w:jc w:val="both"/>
        <w:rPr>
          <w:rFonts w:ascii="Trebuchet MS" w:hAnsi="Trebuchet MS" w:cs="Arial"/>
          <w:sz w:val="22"/>
          <w:szCs w:val="22"/>
          <w:highlight w:val="yellow"/>
        </w:rPr>
      </w:pPr>
      <w:proofErr w:type="gramStart"/>
      <w:r w:rsidDel="000D356B">
        <w:rPr>
          <w:rFonts w:ascii="Trebuchet MS" w:hAnsi="Trebuchet MS" w:cs="Arial"/>
          <w:sz w:val="22"/>
          <w:szCs w:val="22"/>
        </w:rPr>
        <w:t>c)</w:t>
      </w:r>
      <w:proofErr w:type="gramEnd"/>
      <w:r w:rsidDel="000D356B">
        <w:rPr>
          <w:rFonts w:ascii="Trebuchet MS" w:hAnsi="Trebuchet MS" w:cs="Arial"/>
          <w:sz w:val="22"/>
          <w:szCs w:val="22"/>
        </w:rPr>
        <w:tab/>
        <w:t xml:space="preserve">Garantia fidejussória da </w:t>
      </w:r>
      <w:r w:rsidRPr="00C70B8B" w:rsidDel="000D356B">
        <w:rPr>
          <w:rFonts w:ascii="Trebuchet MS" w:hAnsi="Trebuchet MS"/>
          <w:sz w:val="22"/>
          <w:szCs w:val="22"/>
        </w:rPr>
        <w:t>São Carlos</w:t>
      </w:r>
      <w:r w:rsidDel="000D356B">
        <w:rPr>
          <w:rFonts w:ascii="Trebuchet MS" w:hAnsi="Trebuchet MS"/>
          <w:sz w:val="22"/>
          <w:szCs w:val="22"/>
        </w:rPr>
        <w:t>, nos termos do Contrato de Compra e Venda de Debêntures Imobiliárias.</w:t>
      </w:r>
    </w:p>
    <w:p w:rsidR="009E6F6A" w:rsidRPr="00C70B8B" w:rsidRDefault="009E6F6A" w:rsidP="00CA2991">
      <w:pPr>
        <w:pStyle w:val="ListaColorida-nfase11"/>
        <w:tabs>
          <w:tab w:val="left" w:pos="851"/>
        </w:tabs>
        <w:spacing w:line="360" w:lineRule="auto"/>
        <w:ind w:left="0"/>
        <w:jc w:val="both"/>
        <w:rPr>
          <w:rFonts w:ascii="Trebuchet MS" w:hAnsi="Trebuchet MS" w:cs="Arial"/>
          <w:sz w:val="22"/>
          <w:szCs w:val="22"/>
          <w:u w:val="single"/>
        </w:rPr>
      </w:pPr>
    </w:p>
    <w:p w:rsidR="00EF795F" w:rsidRPr="00AA099A" w:rsidRDefault="00EF795F" w:rsidP="00983995">
      <w:pPr>
        <w:pStyle w:val="ListaColorida-nfase11"/>
        <w:spacing w:line="360" w:lineRule="auto"/>
        <w:ind w:left="0"/>
        <w:jc w:val="both"/>
        <w:rPr>
          <w:rFonts w:ascii="Trebuchet MS" w:hAnsi="Trebuchet MS"/>
          <w:b/>
          <w:sz w:val="22"/>
          <w:szCs w:val="22"/>
        </w:rPr>
      </w:pPr>
      <w:r w:rsidRPr="00AA099A">
        <w:rPr>
          <w:rFonts w:ascii="Trebuchet MS" w:hAnsi="Trebuchet MS"/>
          <w:b/>
          <w:sz w:val="22"/>
          <w:szCs w:val="22"/>
        </w:rPr>
        <w:t xml:space="preserve">CLÁUSULA SEXTA - </w:t>
      </w:r>
      <w:r w:rsidRPr="00AA099A">
        <w:rPr>
          <w:rFonts w:ascii="Trebuchet MS" w:hAnsi="Trebuchet MS"/>
          <w:b/>
          <w:color w:val="000000"/>
          <w:sz w:val="22"/>
          <w:szCs w:val="22"/>
        </w:rPr>
        <w:t>DECLARAÇÕES E GARANTIAS DA EMISSORA DAS DEBÊNTURES</w:t>
      </w:r>
      <w:r w:rsidR="00A23E13" w:rsidRPr="00AA099A">
        <w:t xml:space="preserve"> </w:t>
      </w:r>
      <w:r w:rsidR="00A23E13" w:rsidRPr="00AA099A">
        <w:rPr>
          <w:rFonts w:ascii="Trebuchet MS" w:hAnsi="Trebuchet MS"/>
          <w:b/>
          <w:color w:val="000000"/>
          <w:sz w:val="22"/>
          <w:szCs w:val="22"/>
        </w:rPr>
        <w:t>IMOBILIÁRIAS</w:t>
      </w:r>
    </w:p>
    <w:p w:rsidR="00EF795F" w:rsidRPr="00AA099A" w:rsidRDefault="00EF795F" w:rsidP="004F1414">
      <w:pPr>
        <w:spacing w:line="360" w:lineRule="auto"/>
        <w:ind w:right="18"/>
        <w:contextualSpacing/>
        <w:jc w:val="both"/>
        <w:rPr>
          <w:rFonts w:ascii="Trebuchet MS" w:hAnsi="Trebuchet MS"/>
          <w:sz w:val="22"/>
          <w:szCs w:val="22"/>
        </w:rPr>
      </w:pPr>
    </w:p>
    <w:p w:rsidR="00EF795F" w:rsidRPr="00AA099A" w:rsidRDefault="00EF795F" w:rsidP="00983995">
      <w:pPr>
        <w:pStyle w:val="ListaColorida-nfase11"/>
        <w:numPr>
          <w:ilvl w:val="1"/>
          <w:numId w:val="15"/>
        </w:numPr>
        <w:spacing w:line="360" w:lineRule="auto"/>
        <w:ind w:left="0" w:firstLine="0"/>
        <w:jc w:val="both"/>
        <w:rPr>
          <w:rFonts w:ascii="Trebuchet MS" w:eastAsia="Arial Unicode MS" w:hAnsi="Trebuchet MS"/>
          <w:w w:val="0"/>
          <w:sz w:val="22"/>
          <w:szCs w:val="22"/>
        </w:rPr>
      </w:pPr>
      <w:bookmarkStart w:id="140" w:name="_DV_M248"/>
      <w:bookmarkStart w:id="141" w:name="_DV_M341"/>
      <w:bookmarkStart w:id="142" w:name="_DV_M342"/>
      <w:bookmarkStart w:id="143" w:name="_DV_M344"/>
      <w:bookmarkStart w:id="144" w:name="_DV_M346"/>
      <w:bookmarkStart w:id="145" w:name="_DV_M349"/>
      <w:bookmarkStart w:id="146" w:name="_DV_M350"/>
      <w:bookmarkStart w:id="147" w:name="_DV_M353"/>
      <w:bookmarkStart w:id="148" w:name="_DV_M354"/>
      <w:bookmarkStart w:id="149" w:name="_DV_M355"/>
      <w:bookmarkStart w:id="150" w:name="_DV_M356"/>
      <w:bookmarkStart w:id="151" w:name="_DV_M359"/>
      <w:bookmarkStart w:id="152" w:name="_DV_M360"/>
      <w:bookmarkStart w:id="153" w:name="_DV_M361"/>
      <w:bookmarkStart w:id="154" w:name="_DV_M362"/>
      <w:bookmarkStart w:id="155" w:name="_DV_M363"/>
      <w:bookmarkStart w:id="156" w:name="_DV_M364"/>
      <w:bookmarkStart w:id="157" w:name="_DV_M371"/>
      <w:bookmarkStart w:id="158" w:name="_DV_M372"/>
      <w:bookmarkStart w:id="159" w:name="_DV_M383"/>
      <w:bookmarkStart w:id="160" w:name="_DV_M384"/>
      <w:bookmarkStart w:id="161" w:name="_DV_M385"/>
      <w:bookmarkStart w:id="162" w:name="_DV_M386"/>
      <w:bookmarkStart w:id="163" w:name="_DV_M387"/>
      <w:bookmarkStart w:id="164" w:name="_DV_M388"/>
      <w:bookmarkStart w:id="165" w:name="_DV_M389"/>
      <w:bookmarkStart w:id="166" w:name="_DV_M390"/>
      <w:bookmarkStart w:id="167" w:name="_DV_M391"/>
      <w:bookmarkStart w:id="168" w:name="_DV_M392"/>
      <w:bookmarkStart w:id="169" w:name="_DV_M52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AA099A">
        <w:rPr>
          <w:rFonts w:ascii="Trebuchet MS" w:eastAsia="Arial Unicode MS" w:hAnsi="Trebuchet MS"/>
          <w:w w:val="0"/>
          <w:sz w:val="22"/>
          <w:szCs w:val="22"/>
          <w:u w:val="single"/>
        </w:rPr>
        <w:t>Declarações</w:t>
      </w:r>
      <w:r w:rsidRPr="00AA099A">
        <w:rPr>
          <w:rFonts w:ascii="Trebuchet MS" w:eastAsia="Arial Unicode MS" w:hAnsi="Trebuchet MS"/>
          <w:w w:val="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eastAsia="Arial Unicode MS" w:hAnsi="Trebuchet MS"/>
          <w:w w:val="0"/>
          <w:sz w:val="22"/>
          <w:szCs w:val="22"/>
        </w:rPr>
        <w:t xml:space="preserve">presta, na presente data, com relação a si, as seguintes declarações e garantias ao Debenturista, responsabilizando-se pela sua veracidade, completude, precisão e regularidade: </w:t>
      </w:r>
    </w:p>
    <w:p w:rsidR="00EF795F" w:rsidRPr="00AA099A" w:rsidRDefault="00EF795F" w:rsidP="004F1414">
      <w:pPr>
        <w:tabs>
          <w:tab w:val="left" w:pos="540"/>
        </w:tabs>
        <w:spacing w:line="360" w:lineRule="auto"/>
        <w:contextualSpacing/>
        <w:jc w:val="both"/>
        <w:rPr>
          <w:rFonts w:ascii="Trebuchet MS" w:eastAsia="Arial Unicode MS" w:hAnsi="Trebuchet MS"/>
          <w:w w:val="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Existência e Forma Societária</w:t>
      </w:r>
      <w:r w:rsidRPr="00AA099A">
        <w:rPr>
          <w:rFonts w:ascii="Trebuchet MS" w:hAnsi="Trebuchet MS"/>
          <w:color w:val="00000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é sociedade por ações validamente constituída e existente de acordo com a legislação brasileira, estando habilitada a </w:t>
      </w:r>
      <w:r w:rsidRPr="00AA099A">
        <w:rPr>
          <w:rFonts w:ascii="Trebuchet MS" w:hAnsi="Trebuchet MS"/>
          <w:color w:val="000000"/>
          <w:sz w:val="22"/>
          <w:szCs w:val="22"/>
        </w:rPr>
        <w:lastRenderedPageBreak/>
        <w:t>conduzir seus negócios, como atualmente os tem conduzido, e possui todas as autorizações administrativas e governamentais necessárias para exercer suas atividades.</w:t>
      </w:r>
    </w:p>
    <w:p w:rsidR="00EF795F" w:rsidRPr="00AA099A" w:rsidRDefault="00EF795F" w:rsidP="00CA2991">
      <w:pPr>
        <w:widowControl w:val="0"/>
        <w:autoSpaceDE w:val="0"/>
        <w:autoSpaceDN w:val="0"/>
        <w:adjustRightInd w:val="0"/>
        <w:spacing w:line="360" w:lineRule="auto"/>
        <w:ind w:left="1701"/>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Poderes</w:t>
      </w:r>
      <w:r w:rsidRPr="00AA099A">
        <w:rPr>
          <w:rFonts w:ascii="Trebuchet MS" w:hAnsi="Trebuchet MS"/>
          <w:color w:val="00000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tem todos os direitos, poderes e autoridade necessários e plena capacidade legal para celebrar 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cumprir as suas obrigações daqui decorrentes, bem como para efetuar a Emissão e consumar todas as operações aqui previstas, tendo sido praticados todos os atos necessários e obtidas todas as autorizações necessárias para a Emissão. </w:t>
      </w:r>
    </w:p>
    <w:p w:rsidR="00EF795F" w:rsidRPr="00AA099A" w:rsidRDefault="00EF795F" w:rsidP="004F1414">
      <w:pPr>
        <w:pStyle w:val="PargrafodaLista1"/>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Ausência de Conflito ou de Inadimplemento</w:t>
      </w:r>
      <w:r w:rsidRPr="00AA099A">
        <w:rPr>
          <w:rFonts w:ascii="Trebuchet MS" w:hAnsi="Trebuchet MS"/>
          <w:color w:val="000000"/>
          <w:sz w:val="22"/>
          <w:szCs w:val="22"/>
        </w:rPr>
        <w:t>. Inexiste qualquer impedimento legal ou contratual em relação à Emissora das Debêntures</w:t>
      </w:r>
      <w:r w:rsidR="00FC3260" w:rsidRPr="00AA099A">
        <w:rPr>
          <w:rFonts w:ascii="Trebuchet MS" w:hAnsi="Trebuchet MS"/>
          <w:color w:val="000000"/>
          <w:sz w:val="22"/>
          <w:szCs w:val="22"/>
        </w:rPr>
        <w:t xml:space="preserve"> </w:t>
      </w:r>
      <w:r w:rsidR="00FC3260" w:rsidRPr="00AA099A">
        <w:rPr>
          <w:rFonts w:ascii="Trebuchet MS" w:eastAsia="Arial Unicode MS" w:hAnsi="Trebuchet MS"/>
          <w:w w:val="0"/>
          <w:sz w:val="22"/>
          <w:szCs w:val="22"/>
        </w:rPr>
        <w:t>Imobiliárias</w:t>
      </w:r>
      <w:r w:rsidR="00FC3260" w:rsidRPr="00AA099A">
        <w:rPr>
          <w:rFonts w:ascii="Trebuchet MS" w:hAnsi="Trebuchet MS"/>
          <w:color w:val="000000"/>
          <w:sz w:val="22"/>
          <w:szCs w:val="22"/>
        </w:rPr>
        <w:t xml:space="preserve"> </w:t>
      </w:r>
      <w:r w:rsidRPr="00AA099A">
        <w:rPr>
          <w:rFonts w:ascii="Trebuchet MS" w:hAnsi="Trebuchet MS"/>
          <w:color w:val="000000"/>
          <w:sz w:val="22"/>
          <w:szCs w:val="22"/>
        </w:rPr>
        <w:t xml:space="preserve">para a efetivação desta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e da Emissão, as quais não ocasionarão nem resultarão: (a) no vencimento antecipado ou inadimplemento de qualquer obrigação decorrente de qualquer dos seus contratos, acordos ou compromissos; ou (b) na rescisão de qualquer um desses contratos, acordos, compromissos ou obrigações.</w:t>
      </w:r>
    </w:p>
    <w:p w:rsidR="00EF795F" w:rsidRPr="00AA099A" w:rsidRDefault="00EF795F" w:rsidP="004F1414">
      <w:pPr>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Obrigação Válida</w:t>
      </w:r>
      <w:r w:rsidRPr="00AA099A">
        <w:rPr>
          <w:rFonts w:ascii="Trebuchet MS" w:hAnsi="Trebuchet MS"/>
          <w:color w:val="000000"/>
          <w:sz w:val="22"/>
          <w:szCs w:val="22"/>
        </w:rPr>
        <w:t xml:space="preserve">. 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ou qualquer outro instrumento que tenha sido entregue ou celebrado em decorrência dela constituem obrigações legais, válidas e vinculantes à Emissora das Debêntures</w:t>
      </w:r>
      <w:r w:rsidR="00FC3260" w:rsidRPr="00AA099A">
        <w:rPr>
          <w:rFonts w:ascii="Trebuchet MS" w:hAnsi="Trebuchet MS"/>
          <w:color w:val="000000"/>
          <w:sz w:val="22"/>
          <w:szCs w:val="22"/>
        </w:rPr>
        <w:t xml:space="preserve"> </w:t>
      </w:r>
      <w:r w:rsidR="00FC3260"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exequível contra ela de acordo com seus termos. A celebração desta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a consumação das operações aqui previstas não estão sujeitas a qualquer autorização ou ordem de qualquer autoridade governamental, ente público ou qualquer outra pessoa ou entidade, exceto quanto ao registro da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na </w:t>
      </w:r>
      <w:r w:rsidRPr="00AA099A">
        <w:rPr>
          <w:rFonts w:ascii="Trebuchet MS" w:hAnsi="Trebuchet MS"/>
          <w:bCs/>
          <w:sz w:val="22"/>
          <w:szCs w:val="22"/>
        </w:rPr>
        <w:t xml:space="preserve">Junta Comercial do Estado de São Paulo e nos </w:t>
      </w:r>
      <w:proofErr w:type="spellStart"/>
      <w:r w:rsidRPr="00AA099A">
        <w:rPr>
          <w:rFonts w:ascii="Trebuchet MS" w:hAnsi="Trebuchet MS"/>
          <w:bCs/>
          <w:sz w:val="22"/>
          <w:szCs w:val="22"/>
        </w:rPr>
        <w:t>RTDs</w:t>
      </w:r>
      <w:proofErr w:type="spellEnd"/>
      <w:r w:rsidRPr="00AA099A">
        <w:rPr>
          <w:rFonts w:ascii="Trebuchet MS" w:hAnsi="Trebuchet MS"/>
          <w:bCs/>
          <w:sz w:val="22"/>
          <w:szCs w:val="22"/>
        </w:rPr>
        <w:t xml:space="preserve">, ao registro da Cessão Fiduciária de Recebíveis nos </w:t>
      </w:r>
      <w:proofErr w:type="spellStart"/>
      <w:r w:rsidRPr="00AA099A">
        <w:rPr>
          <w:rFonts w:ascii="Trebuchet MS" w:hAnsi="Trebuchet MS"/>
          <w:bCs/>
          <w:sz w:val="22"/>
          <w:szCs w:val="22"/>
        </w:rPr>
        <w:t>RTDs</w:t>
      </w:r>
      <w:proofErr w:type="spellEnd"/>
      <w:r w:rsidRPr="00AA099A">
        <w:rPr>
          <w:rFonts w:ascii="Trebuchet MS" w:hAnsi="Trebuchet MS"/>
          <w:bCs/>
          <w:sz w:val="22"/>
          <w:szCs w:val="22"/>
        </w:rPr>
        <w:t xml:space="preserve"> e ao registro </w:t>
      </w:r>
      <w:r w:rsidR="006E62FA" w:rsidRPr="00AA099A">
        <w:rPr>
          <w:rFonts w:ascii="Trebuchet MS" w:hAnsi="Trebuchet MS"/>
          <w:bCs/>
          <w:sz w:val="22"/>
          <w:szCs w:val="22"/>
        </w:rPr>
        <w:t>Contrato de</w:t>
      </w:r>
      <w:r w:rsidRPr="00AA099A">
        <w:rPr>
          <w:rFonts w:ascii="Trebuchet MS" w:hAnsi="Trebuchet MS"/>
          <w:bCs/>
          <w:sz w:val="22"/>
          <w:szCs w:val="22"/>
        </w:rPr>
        <w:t xml:space="preserve"> Alienação Fiduciária de Imóvel nos Cartórios de Registro de Imóveis Competentes</w:t>
      </w:r>
      <w:r w:rsidRPr="00AA099A">
        <w:rPr>
          <w:rFonts w:ascii="Trebuchet MS" w:hAnsi="Trebuchet MS"/>
          <w:color w:val="000000"/>
          <w:sz w:val="22"/>
          <w:szCs w:val="22"/>
        </w:rPr>
        <w:t>.</w:t>
      </w:r>
      <w:r w:rsidR="00FC3260" w:rsidRPr="00AA099A">
        <w:rPr>
          <w:rFonts w:ascii="Trebuchet MS" w:hAnsi="Trebuchet MS"/>
          <w:color w:val="000000"/>
          <w:sz w:val="22"/>
          <w:szCs w:val="22"/>
        </w:rPr>
        <w:t xml:space="preserve"> </w:t>
      </w:r>
    </w:p>
    <w:p w:rsidR="00EF795F" w:rsidRPr="00AA099A" w:rsidRDefault="00EF795F" w:rsidP="004F1414">
      <w:pPr>
        <w:pStyle w:val="ListaColorida-nfase11"/>
        <w:spacing w:line="360" w:lineRule="auto"/>
        <w:ind w:left="1701" w:hanging="850"/>
        <w:jc w:val="both"/>
        <w:rPr>
          <w:rFonts w:ascii="Trebuchet MS" w:hAnsi="Trebuchet MS"/>
          <w:color w:val="000000"/>
          <w:sz w:val="22"/>
          <w:szCs w:val="22"/>
        </w:rPr>
      </w:pPr>
    </w:p>
    <w:p w:rsidR="00EF795F" w:rsidRPr="00AA099A" w:rsidRDefault="00EF795F" w:rsidP="007A4737">
      <w:pPr>
        <w:widowControl w:val="0"/>
        <w:numPr>
          <w:ilvl w:val="0"/>
          <w:numId w:val="4"/>
        </w:numPr>
        <w:autoSpaceDE w:val="0"/>
        <w:autoSpaceDN w:val="0"/>
        <w:adjustRightInd w:val="0"/>
        <w:spacing w:line="360" w:lineRule="auto"/>
        <w:contextualSpacing/>
        <w:jc w:val="both"/>
        <w:rPr>
          <w:rFonts w:ascii="Trebuchet MS" w:hAnsi="Trebuchet MS"/>
          <w:color w:val="000000"/>
          <w:sz w:val="22"/>
          <w:szCs w:val="22"/>
        </w:rPr>
      </w:pPr>
      <w:r w:rsidRPr="00AA099A">
        <w:rPr>
          <w:rFonts w:ascii="Trebuchet MS" w:hAnsi="Trebuchet MS"/>
          <w:color w:val="000000"/>
          <w:sz w:val="22"/>
          <w:szCs w:val="22"/>
          <w:u w:val="single"/>
        </w:rPr>
        <w:t>Capital Social e Titularidade.</w:t>
      </w:r>
      <w:r w:rsidRPr="00AA099A">
        <w:rPr>
          <w:rFonts w:ascii="Trebuchet MS" w:hAnsi="Trebuchet MS"/>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Pr="00AA099A">
        <w:rPr>
          <w:rFonts w:ascii="Trebuchet MS" w:hAnsi="Trebuchet MS"/>
          <w:color w:val="000000"/>
          <w:sz w:val="22"/>
          <w:szCs w:val="22"/>
        </w:rPr>
        <w:t xml:space="preserve">tem, na presente data, capital social total subscrito e integralizado no valor de R$ </w:t>
      </w:r>
      <w:ins w:id="170" w:author="PMKA Advogados" w:date="2012-08-09T17:47:00Z">
        <w:r w:rsidR="007A4737" w:rsidRPr="007A4737">
          <w:rPr>
            <w:rFonts w:ascii="Trebuchet MS" w:hAnsi="Trebuchet MS"/>
            <w:sz w:val="22"/>
            <w:szCs w:val="22"/>
          </w:rPr>
          <w:t>54.765.099</w:t>
        </w:r>
        <w:r w:rsidR="007A4737">
          <w:rPr>
            <w:rFonts w:ascii="Trebuchet MS" w:hAnsi="Trebuchet MS"/>
            <w:sz w:val="22"/>
            <w:szCs w:val="22"/>
          </w:rPr>
          <w:t xml:space="preserve"> (cinquenta e quatro milh</w:t>
        </w:r>
      </w:ins>
      <w:ins w:id="171" w:author="PMKA Advogados" w:date="2012-08-09T17:48:00Z">
        <w:r w:rsidR="007A4737">
          <w:rPr>
            <w:rFonts w:ascii="Trebuchet MS" w:hAnsi="Trebuchet MS"/>
            <w:sz w:val="22"/>
            <w:szCs w:val="22"/>
          </w:rPr>
          <w:t>ões, setecentos e sessenta e cinco mil e noventa e nove reais)</w:t>
        </w:r>
      </w:ins>
      <w:del w:id="172" w:author="PMKA Advogados" w:date="2012-08-09T17:47:00Z">
        <w:r w:rsidRPr="00C70B8B" w:rsidDel="007A4737">
          <w:rPr>
            <w:rFonts w:ascii="Trebuchet MS" w:hAnsi="Trebuchet MS"/>
            <w:sz w:val="22"/>
            <w:szCs w:val="22"/>
          </w:rPr>
          <w:delText xml:space="preserve">[•] </w:delText>
        </w:r>
        <w:r w:rsidRPr="00AA099A" w:rsidDel="007A4737">
          <w:rPr>
            <w:rFonts w:ascii="Trebuchet MS" w:hAnsi="Trebuchet MS"/>
            <w:color w:val="000000"/>
            <w:sz w:val="22"/>
            <w:szCs w:val="22"/>
          </w:rPr>
          <w:delText>(</w:delText>
        </w:r>
        <w:r w:rsidRPr="00C70B8B" w:rsidDel="007A4737">
          <w:rPr>
            <w:rFonts w:ascii="Trebuchet MS" w:hAnsi="Trebuchet MS"/>
            <w:sz w:val="22"/>
            <w:szCs w:val="22"/>
          </w:rPr>
          <w:delText>[•]</w:delText>
        </w:r>
        <w:r w:rsidRPr="00AA099A" w:rsidDel="007A4737">
          <w:rPr>
            <w:rFonts w:ascii="Trebuchet MS" w:hAnsi="Trebuchet MS"/>
            <w:color w:val="000000"/>
            <w:sz w:val="22"/>
            <w:szCs w:val="22"/>
          </w:rPr>
          <w:delText>)</w:delText>
        </w:r>
      </w:del>
      <w:r w:rsidRPr="00AA099A">
        <w:rPr>
          <w:rFonts w:ascii="Trebuchet MS" w:hAnsi="Trebuchet MS"/>
          <w:color w:val="000000"/>
          <w:sz w:val="22"/>
          <w:szCs w:val="22"/>
        </w:rPr>
        <w:t xml:space="preserve"> dividido em </w:t>
      </w:r>
      <w:ins w:id="173" w:author="PMKA Advogados" w:date="2012-08-09T17:47:00Z">
        <w:r w:rsidR="007A4737" w:rsidRPr="007A4737">
          <w:rPr>
            <w:rFonts w:ascii="Trebuchet MS" w:hAnsi="Trebuchet MS"/>
            <w:sz w:val="22"/>
            <w:szCs w:val="22"/>
          </w:rPr>
          <w:t>54.765.099</w:t>
        </w:r>
      </w:ins>
      <w:del w:id="174" w:author="PMKA Advogados" w:date="2012-08-09T17:47:00Z">
        <w:r w:rsidRPr="00C70B8B" w:rsidDel="007A4737">
          <w:rPr>
            <w:rFonts w:ascii="Trebuchet MS" w:hAnsi="Trebuchet MS"/>
            <w:sz w:val="22"/>
            <w:szCs w:val="22"/>
          </w:rPr>
          <w:delText>[•]</w:delText>
        </w:r>
      </w:del>
      <w:r w:rsidRPr="00C70B8B">
        <w:rPr>
          <w:rFonts w:ascii="Trebuchet MS" w:hAnsi="Trebuchet MS"/>
          <w:sz w:val="22"/>
          <w:szCs w:val="22"/>
        </w:rPr>
        <w:t xml:space="preserve"> </w:t>
      </w:r>
      <w:r w:rsidRPr="00AA099A">
        <w:rPr>
          <w:rFonts w:ascii="Trebuchet MS" w:hAnsi="Trebuchet MS"/>
          <w:color w:val="000000"/>
          <w:sz w:val="22"/>
          <w:szCs w:val="22"/>
        </w:rPr>
        <w:t>(</w:t>
      </w:r>
      <w:ins w:id="175" w:author="PMKA Advogados" w:date="2012-08-09T17:48:00Z">
        <w:r w:rsidR="007A4737">
          <w:rPr>
            <w:rFonts w:ascii="Trebuchet MS" w:hAnsi="Trebuchet MS"/>
            <w:sz w:val="22"/>
            <w:szCs w:val="22"/>
          </w:rPr>
          <w:t>(cinquenta e quatro milhões, setecentas e sessenta e cinco mil e noventa e nove)</w:t>
        </w:r>
      </w:ins>
      <w:del w:id="176" w:author="PMKA Advogados" w:date="2012-08-09T17:48:00Z">
        <w:r w:rsidRPr="00C70B8B" w:rsidDel="007A4737">
          <w:rPr>
            <w:rFonts w:ascii="Trebuchet MS" w:hAnsi="Trebuchet MS"/>
            <w:sz w:val="22"/>
            <w:szCs w:val="22"/>
          </w:rPr>
          <w:delText>[•]</w:delText>
        </w:r>
      </w:del>
      <w:r w:rsidRPr="00AA099A">
        <w:rPr>
          <w:rFonts w:ascii="Trebuchet MS" w:hAnsi="Trebuchet MS"/>
          <w:color w:val="000000"/>
          <w:sz w:val="22"/>
          <w:szCs w:val="22"/>
        </w:rPr>
        <w:t>) ações ordinárias, nominativas, sem valor nominal. Todas as ações foram validamente emitidas, subscritas e integralizadas e encontram-se devidamente registradas nos livros, demonstrações financeiras e registros apropriados, e estão livres e desembaraçadas de todo e qualquer gravame ou ônus.</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Ausência de Passivos não Divulgados ou Divulgados Indevidamente.</w:t>
      </w:r>
      <w:r w:rsidRPr="00AA099A">
        <w:rPr>
          <w:rFonts w:ascii="Trebuchet MS" w:hAnsi="Trebuchet MS"/>
          <w:color w:val="000000"/>
          <w:sz w:val="22"/>
          <w:szCs w:val="22"/>
        </w:rPr>
        <w:t xml:space="preserve"> Desde a data de sua constituição até esta data,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Pr="00AA099A">
        <w:rPr>
          <w:rFonts w:ascii="Trebuchet MS" w:hAnsi="Trebuchet MS"/>
          <w:color w:val="000000"/>
          <w:sz w:val="22"/>
          <w:szCs w:val="22"/>
        </w:rPr>
        <w:t xml:space="preserve">não tem conhecimento de qualquer obrigação, responsabilidade, irregularidade ou passivo, de qualquer natureza, contingente ou não, que não esteja refletido ou que não esteja devidamente refletido ou provisionado em suas </w:t>
      </w:r>
      <w:bookmarkStart w:id="177" w:name="OLE_LINK8"/>
      <w:r w:rsidRPr="00AA099A">
        <w:rPr>
          <w:rFonts w:ascii="Trebuchet MS" w:hAnsi="Trebuchet MS"/>
          <w:color w:val="000000"/>
          <w:sz w:val="22"/>
          <w:szCs w:val="22"/>
        </w:rPr>
        <w:t>demonstrações financeiras</w:t>
      </w:r>
      <w:bookmarkEnd w:id="177"/>
      <w:r w:rsidRPr="00AA099A">
        <w:rPr>
          <w:rFonts w:ascii="Trebuchet MS" w:hAnsi="Trebuchet MS"/>
          <w:color w:val="000000"/>
          <w:sz w:val="22"/>
          <w:szCs w:val="22"/>
        </w:rPr>
        <w:t xml:space="preserve"> e que possam impactar na solvabilidade das obrigações pecuniárias assumidas na presente </w:t>
      </w:r>
      <w:r w:rsidR="00FC3260" w:rsidRPr="00AA099A">
        <w:rPr>
          <w:rFonts w:ascii="Trebuchet MS" w:hAnsi="Trebuchet MS"/>
          <w:color w:val="000000"/>
          <w:sz w:val="22"/>
          <w:szCs w:val="22"/>
        </w:rPr>
        <w:t>Emissão</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 xml:space="preserve">Demonstrações </w:t>
      </w:r>
      <w:proofErr w:type="gramStart"/>
      <w:r w:rsidRPr="00AA099A">
        <w:rPr>
          <w:rFonts w:ascii="Trebuchet MS" w:hAnsi="Trebuchet MS"/>
          <w:color w:val="000000"/>
          <w:sz w:val="22"/>
          <w:szCs w:val="22"/>
          <w:u w:val="single"/>
        </w:rPr>
        <w:t>Financeiras Emissora</w:t>
      </w:r>
      <w:proofErr w:type="gramEnd"/>
      <w:r w:rsidRPr="00AA099A">
        <w:rPr>
          <w:rFonts w:ascii="Trebuchet MS" w:hAnsi="Trebuchet MS"/>
          <w:color w:val="000000"/>
          <w:sz w:val="22"/>
          <w:szCs w:val="22"/>
        </w:rPr>
        <w:t xml:space="preserve">”). </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F95B63">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Obrigação ou Contingência</w:t>
      </w:r>
      <w:r w:rsidRPr="00AA099A">
        <w:rPr>
          <w:rFonts w:ascii="Trebuchet MS" w:hAnsi="Trebuchet MS"/>
          <w:color w:val="000000"/>
          <w:sz w:val="22"/>
          <w:szCs w:val="22"/>
        </w:rPr>
        <w:t>. Não tem conhecimento de nenhuma obrigação ou contingência da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color w:val="000000"/>
          <w:sz w:val="22"/>
          <w:szCs w:val="22"/>
        </w:rPr>
        <w:t xml:space="preserve">, de qualquer natureza, incluindo, sem limitação, as de natureza cível, trabalhista, fiscal, previdenciária, securitária, tributária, ambiental, financeira, consumerista e regulatória, decorrente de fato, ato ou omissão cujo fato gerador tenha ocorrido até esta data, e que, de qualquer forma, tenha criado ou possa criar quaisquer perdas ou contingências não refletidas ou indevidamente refletidas nas Demonstrações Financeiras da Emissora, e que possam impactar na solvabilidade das obrigações pecuniárias assumidas na presente emissão. </w:t>
      </w:r>
    </w:p>
    <w:p w:rsidR="00EF795F" w:rsidRPr="00AA099A" w:rsidRDefault="00EF795F" w:rsidP="004F1414">
      <w:pPr>
        <w:pStyle w:val="PargrafodaLista"/>
        <w:rPr>
          <w:rFonts w:ascii="Trebuchet MS" w:hAnsi="Trebuchet MS"/>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Observância de Leis</w:t>
      </w:r>
      <w:r w:rsidRPr="00AA099A">
        <w:rPr>
          <w:rFonts w:ascii="Trebuchet MS" w:hAnsi="Trebuchet MS" w:cs="Calibri"/>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s="Calibri"/>
          <w:color w:val="000000"/>
          <w:sz w:val="22"/>
          <w:szCs w:val="22"/>
        </w:rPr>
        <w:t xml:space="preserve"> </w:t>
      </w:r>
      <w:r w:rsidRPr="00AA099A">
        <w:rPr>
          <w:rFonts w:ascii="Trebuchet MS" w:hAnsi="Trebuchet MS" w:cs="Calibri"/>
          <w:color w:val="000000"/>
          <w:sz w:val="22"/>
          <w:szCs w:val="22"/>
        </w:rPr>
        <w:t xml:space="preserve">cumpre </w:t>
      </w:r>
      <w:r w:rsidRPr="00AA099A">
        <w:rPr>
          <w:rFonts w:ascii="Trebuchet MS" w:hAnsi="Trebuchet MS" w:cs="Calibri"/>
          <w:color w:val="000000"/>
          <w:sz w:val="22"/>
          <w:szCs w:val="22"/>
        </w:rPr>
        <w:lastRenderedPageBreak/>
        <w:t>e continuará cumprindo todas as leis, normas e regulamentos, portarias, decisões judiciais ou administrativas de qualquer ente público ou autoridade governamental.</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Matérias Ambientais</w:t>
      </w:r>
      <w:r w:rsidRPr="00AA099A">
        <w:rPr>
          <w:rFonts w:ascii="Trebuchet MS" w:hAnsi="Trebuchet MS"/>
          <w:color w:val="000000"/>
          <w:sz w:val="22"/>
          <w:szCs w:val="22"/>
        </w:rPr>
        <w:t>. Não tem conhecimento de qualquer demanda administrativa ou judicial pendente ou potencial contra 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color w:val="000000"/>
          <w:sz w:val="22"/>
          <w:szCs w:val="22"/>
        </w:rPr>
        <w:t>, questionando a não observância de qualquer lei, norma ou regulamentação de matéria ambiental.</w:t>
      </w:r>
    </w:p>
    <w:p w:rsidR="00EF795F" w:rsidRPr="00AA099A" w:rsidRDefault="00EF795F" w:rsidP="004F1414">
      <w:pPr>
        <w:widowControl w:val="0"/>
        <w:autoSpaceDE w:val="0"/>
        <w:autoSpaceDN w:val="0"/>
        <w:adjustRightInd w:val="0"/>
        <w:spacing w:line="360" w:lineRule="auto"/>
        <w:ind w:left="1701"/>
        <w:contextualSpacing/>
        <w:jc w:val="both"/>
        <w:rPr>
          <w:rFonts w:ascii="Trebuchet MS" w:hAnsi="Trebuchet MS"/>
          <w:color w:val="000000"/>
          <w:sz w:val="22"/>
          <w:szCs w:val="22"/>
        </w:rPr>
      </w:pPr>
    </w:p>
    <w:p w:rsidR="009340DD" w:rsidRPr="00AA099A" w:rsidRDefault="00EF795F" w:rsidP="00D60A22">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Tributos.</w:t>
      </w:r>
      <w:r w:rsidRPr="00AA099A">
        <w:rPr>
          <w:rFonts w:ascii="Trebuchet MS" w:hAnsi="Trebuchet MS" w:cs="Calibri"/>
          <w:color w:val="000000"/>
          <w:sz w:val="22"/>
          <w:szCs w:val="22"/>
        </w:rPr>
        <w:t xml:space="preserve"> </w:t>
      </w:r>
      <w:r w:rsidRPr="00AA099A">
        <w:rPr>
          <w:rFonts w:ascii="Trebuchet MS" w:hAnsi="Trebuchet MS" w:cs="Calibri"/>
          <w:sz w:val="22"/>
          <w:szCs w:val="22"/>
        </w:rPr>
        <w:t>A Emissora das Debêntures</w:t>
      </w:r>
      <w:r w:rsidR="00A23E13" w:rsidRPr="00AA099A">
        <w:rPr>
          <w:rFonts w:ascii="Trebuchet MS" w:hAnsi="Trebuchet MS" w:cs="Calibri"/>
          <w:sz w:val="22"/>
          <w:szCs w:val="22"/>
        </w:rPr>
        <w:t xml:space="preserve"> </w:t>
      </w:r>
      <w:r w:rsidR="00A23E13" w:rsidRPr="00AA099A">
        <w:rPr>
          <w:rFonts w:ascii="Trebuchet MS" w:hAnsi="Trebuchet MS" w:cs="Tahoma"/>
          <w:sz w:val="22"/>
          <w:szCs w:val="22"/>
        </w:rPr>
        <w:t>Imobiliárias</w:t>
      </w:r>
      <w:r w:rsidRPr="00AA099A">
        <w:rPr>
          <w:rFonts w:ascii="Trebuchet MS" w:hAnsi="Trebuchet MS" w:cs="Calibri"/>
          <w:sz w:val="22"/>
          <w:szCs w:val="22"/>
        </w:rPr>
        <w:t xml:space="preserve"> pagou, e continua pagando todos os tributos devidos e desconhece a existência de qualquer auto de infração, procedimento administrativo, processo judicial ou reivindicação de lançamento, cobrança ou fiscalização relativamente a tributos. A Emissora das Debêntures </w:t>
      </w:r>
      <w:r w:rsidR="00A23E13" w:rsidRPr="00AA099A">
        <w:rPr>
          <w:rFonts w:ascii="Trebuchet MS" w:hAnsi="Trebuchet MS" w:cs="Tahoma"/>
          <w:sz w:val="22"/>
          <w:szCs w:val="22"/>
        </w:rPr>
        <w:t>Imobiliárias</w:t>
      </w:r>
      <w:r w:rsidR="00A23E13" w:rsidRPr="00AA099A">
        <w:rPr>
          <w:rFonts w:ascii="Trebuchet MS" w:hAnsi="Trebuchet MS" w:cs="Calibri"/>
          <w:sz w:val="22"/>
          <w:szCs w:val="22"/>
        </w:rPr>
        <w:t xml:space="preserve"> </w:t>
      </w:r>
      <w:r w:rsidRPr="00AA099A">
        <w:rPr>
          <w:rFonts w:ascii="Trebuchet MS" w:hAnsi="Trebuchet MS" w:cs="Calibri"/>
          <w:sz w:val="22"/>
          <w:szCs w:val="22"/>
        </w:rPr>
        <w:t>apresentou e continua apresentando: (a) todas as declarações de tributos que devem ser por ela apresentadas relativamente a períodos fiscais que antecedem ou terminem nesta, no que for aplicável; e (b) todas as informações exigidas pela Secretaria da Receita Federal, Ministério do Trabalho, Caixa Econômica Federal, INSS ou demais órgãos/entidades, no que for aplicável.</w:t>
      </w:r>
      <w:r w:rsidRPr="00AA099A">
        <w:rPr>
          <w:rFonts w:ascii="Trebuchet MS" w:hAnsi="Trebuchet MS" w:cs="Calibri"/>
          <w:color w:val="000000"/>
          <w:sz w:val="22"/>
          <w:szCs w:val="22"/>
        </w:rPr>
        <w:t xml:space="preserve"> </w:t>
      </w:r>
    </w:p>
    <w:p w:rsidR="009340DD" w:rsidRPr="00AA099A" w:rsidRDefault="009340DD" w:rsidP="00D60A22">
      <w:pPr>
        <w:pStyle w:val="PargrafodaLista"/>
        <w:rPr>
          <w:rFonts w:ascii="Trebuchet MS" w:hAnsi="Trebuchet MS" w:cs="Calibri"/>
          <w:color w:val="000000"/>
          <w:sz w:val="22"/>
          <w:szCs w:val="22"/>
        </w:rPr>
      </w:pPr>
    </w:p>
    <w:p w:rsidR="00EF795F" w:rsidRPr="00AA099A" w:rsidRDefault="00EF795F" w:rsidP="00D60A22">
      <w:pPr>
        <w:widowControl w:val="0"/>
        <w:autoSpaceDE w:val="0"/>
        <w:autoSpaceDN w:val="0"/>
        <w:adjustRightInd w:val="0"/>
        <w:spacing w:line="360" w:lineRule="auto"/>
        <w:ind w:left="1701"/>
        <w:jc w:val="both"/>
        <w:rPr>
          <w:rFonts w:ascii="Trebuchet MS" w:hAnsi="Trebuchet MS" w:cs="Calibri"/>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Procedimentos.</w:t>
      </w:r>
      <w:r w:rsidRPr="00AA099A">
        <w:rPr>
          <w:rFonts w:ascii="Trebuchet MS" w:hAnsi="Trebuchet MS" w:cs="Calibri"/>
          <w:color w:val="000000"/>
          <w:sz w:val="22"/>
          <w:szCs w:val="22"/>
        </w:rPr>
        <w:t xml:space="preserve"> </w:t>
      </w:r>
      <w:r w:rsidRPr="00AA099A">
        <w:rPr>
          <w:rFonts w:ascii="Trebuchet MS" w:hAnsi="Trebuchet MS" w:cs="Calibri"/>
          <w:sz w:val="22"/>
          <w:szCs w:val="22"/>
        </w:rPr>
        <w:t xml:space="preserve">Desconhece a existência de qualquer processo judicial, administrativo ou arbitral, de natureza cível, penal ou fiscal, contra </w:t>
      </w:r>
      <w:proofErr w:type="gramStart"/>
      <w:r w:rsidRPr="00AA099A">
        <w:rPr>
          <w:rFonts w:ascii="Trebuchet MS" w:hAnsi="Trebuchet MS" w:cs="Calibri"/>
          <w:sz w:val="22"/>
          <w:szCs w:val="22"/>
        </w:rPr>
        <w:t>a Emissora das Debêntures</w:t>
      </w:r>
      <w:r w:rsidR="00A23E13" w:rsidRPr="00AA099A">
        <w:rPr>
          <w:rFonts w:ascii="Trebuchet MS" w:hAnsi="Trebuchet MS" w:cs="Calibri"/>
          <w:sz w:val="22"/>
          <w:szCs w:val="22"/>
        </w:rPr>
        <w:t xml:space="preserve"> </w:t>
      </w:r>
      <w:r w:rsidR="00A23E13" w:rsidRPr="00AA099A">
        <w:rPr>
          <w:rFonts w:ascii="Trebuchet MS" w:hAnsi="Trebuchet MS" w:cs="Tahoma"/>
          <w:sz w:val="22"/>
          <w:szCs w:val="22"/>
        </w:rPr>
        <w:t>Imobiliárias</w:t>
      </w:r>
      <w:r w:rsidRPr="00AA099A">
        <w:rPr>
          <w:rFonts w:ascii="Trebuchet MS" w:hAnsi="Trebuchet MS" w:cs="Calibri"/>
          <w:sz w:val="22"/>
          <w:szCs w:val="22"/>
        </w:rPr>
        <w:t xml:space="preserve"> ou por ela promovidos</w:t>
      </w:r>
      <w:proofErr w:type="gramEnd"/>
      <w:r w:rsidRPr="00AA099A">
        <w:rPr>
          <w:rFonts w:ascii="Trebuchet MS" w:hAnsi="Trebuchet MS" w:cs="Calibri"/>
          <w:sz w:val="22"/>
          <w:szCs w:val="22"/>
        </w:rPr>
        <w:t>. Não há também quaisquer fatos conhecidos que façam com que tais processos sejam esperados.</w:t>
      </w:r>
    </w:p>
    <w:p w:rsidR="00EF795F" w:rsidRPr="00AA099A" w:rsidRDefault="00EF795F" w:rsidP="004F1414">
      <w:pPr>
        <w:pStyle w:val="PargrafodaLista"/>
        <w:rPr>
          <w:rFonts w:ascii="Trebuchet MS" w:hAnsi="Trebuchet MS" w:cs="Calibri"/>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Não corrupção</w:t>
      </w:r>
      <w:r w:rsidRPr="00AA099A">
        <w:rPr>
          <w:rFonts w:ascii="Trebuchet MS" w:hAnsi="Trebuchet MS" w:cs="Calibri"/>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s="Calibri"/>
          <w:color w:val="000000"/>
          <w:sz w:val="22"/>
          <w:szCs w:val="22"/>
        </w:rPr>
        <w:t xml:space="preserve"> </w:t>
      </w:r>
      <w:r w:rsidRPr="00AA099A">
        <w:rPr>
          <w:rFonts w:ascii="Trebuchet MS" w:hAnsi="Trebuchet MS" w:cs="Calibri"/>
          <w:color w:val="000000"/>
          <w:sz w:val="22"/>
          <w:szCs w:val="22"/>
        </w:rPr>
        <w:t xml:space="preserve">não realiza, nem autoriza seus administradores a realizar, quaisquer atos de corrupção. </w:t>
      </w:r>
    </w:p>
    <w:p w:rsidR="00EF795F" w:rsidRPr="00AA099A" w:rsidRDefault="00EF795F" w:rsidP="00A211C5">
      <w:pPr>
        <w:pStyle w:val="PargrafodaLista"/>
        <w:rPr>
          <w:rFonts w:ascii="Trebuchet MS" w:hAnsi="Trebuchet MS" w:cs="Calibri"/>
          <w:color w:val="000000"/>
          <w:sz w:val="22"/>
          <w:szCs w:val="22"/>
        </w:rPr>
      </w:pPr>
    </w:p>
    <w:p w:rsidR="00EF795F" w:rsidRPr="00AA099A" w:rsidRDefault="00EF795F" w:rsidP="007F4253">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Omissão</w:t>
      </w:r>
      <w:r w:rsidRPr="00AA099A">
        <w:rPr>
          <w:rFonts w:ascii="Trebuchet MS" w:hAnsi="Trebuchet MS" w:cs="Calibri"/>
          <w:color w:val="000000"/>
          <w:sz w:val="22"/>
          <w:szCs w:val="22"/>
        </w:rPr>
        <w:t>. Não omitiu nenhum fato de qualquer natureza que seja de seu conhecimento e que possa resultar em alteração substancial na sua situação econômico-financeira ou jurídica em prejuízo do Debenturista.</w:t>
      </w:r>
    </w:p>
    <w:p w:rsidR="00EF795F" w:rsidRPr="00AA099A" w:rsidRDefault="00EF795F" w:rsidP="004F1414">
      <w:pPr>
        <w:pStyle w:val="ListaColorida-nfase11"/>
        <w:spacing w:line="360" w:lineRule="auto"/>
        <w:ind w:left="1418" w:hanging="709"/>
        <w:jc w:val="both"/>
        <w:rPr>
          <w:rFonts w:ascii="Trebuchet MS" w:hAnsi="Trebuchet MS"/>
          <w:color w:val="000000"/>
          <w:sz w:val="22"/>
          <w:szCs w:val="22"/>
        </w:rPr>
      </w:pPr>
    </w:p>
    <w:p w:rsidR="00EF795F" w:rsidRDefault="00EF795F" w:rsidP="00983995">
      <w:pPr>
        <w:pStyle w:val="ListaColorida-nfase11"/>
        <w:numPr>
          <w:ilvl w:val="2"/>
          <w:numId w:val="15"/>
        </w:numPr>
        <w:spacing w:line="360" w:lineRule="auto"/>
        <w:ind w:left="851" w:firstLine="0"/>
        <w:jc w:val="both"/>
        <w:rPr>
          <w:rFonts w:ascii="Trebuchet MS" w:hAnsi="Trebuchet MS"/>
          <w:sz w:val="22"/>
          <w:szCs w:val="22"/>
        </w:rPr>
      </w:pPr>
      <w:r w:rsidRPr="00AA099A">
        <w:rPr>
          <w:rFonts w:ascii="Trebuchet MS" w:hAnsi="Trebuchet MS"/>
          <w:sz w:val="22"/>
          <w:szCs w:val="22"/>
        </w:rPr>
        <w:lastRenderedPageBreak/>
        <w:t xml:space="preserve">A Emissora das Debêntures </w:t>
      </w:r>
      <w:r w:rsidR="00A23E13" w:rsidRPr="00AA099A">
        <w:rPr>
          <w:rFonts w:ascii="Trebuchet MS" w:hAnsi="Trebuchet MS" w:cs="Tahoma"/>
          <w:sz w:val="22"/>
          <w:szCs w:val="22"/>
        </w:rPr>
        <w:t>Imobiliárias</w:t>
      </w:r>
      <w:r w:rsidR="00A23E13" w:rsidRPr="00AA099A">
        <w:rPr>
          <w:rFonts w:ascii="Trebuchet MS" w:hAnsi="Trebuchet MS"/>
          <w:sz w:val="22"/>
          <w:szCs w:val="22"/>
        </w:rPr>
        <w:t xml:space="preserve"> </w:t>
      </w:r>
      <w:r w:rsidRPr="00AA099A">
        <w:rPr>
          <w:rFonts w:ascii="Trebuchet MS" w:hAnsi="Trebuchet MS"/>
          <w:sz w:val="22"/>
          <w:szCs w:val="22"/>
        </w:rPr>
        <w:t>compromete-se a notificar imediatamente o Debenturista caso quaisquer das declarações aqui prestadas tornem-se total ou parcialmente inverídicas, incompletas ou incorretas.</w:t>
      </w:r>
    </w:p>
    <w:p w:rsidR="00904860" w:rsidRPr="00AA099A" w:rsidRDefault="00904860" w:rsidP="00904860">
      <w:pPr>
        <w:pStyle w:val="ListaColorida-nfase11"/>
        <w:spacing w:line="360" w:lineRule="auto"/>
        <w:ind w:left="851"/>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mallCaps/>
          <w:sz w:val="22"/>
          <w:szCs w:val="22"/>
        </w:rPr>
      </w:pPr>
      <w:r w:rsidRPr="00AA099A">
        <w:rPr>
          <w:rFonts w:ascii="Trebuchet MS" w:hAnsi="Trebuchet MS" w:cs="Arial"/>
          <w:b/>
          <w:sz w:val="22"/>
          <w:szCs w:val="22"/>
        </w:rPr>
        <w:t xml:space="preserve">CLÁUSULA SÉTIMA – </w:t>
      </w:r>
      <w:r w:rsidRPr="00AA099A">
        <w:rPr>
          <w:rFonts w:ascii="Trebuchet MS" w:hAnsi="Trebuchet MS"/>
          <w:b/>
          <w:color w:val="000000"/>
          <w:sz w:val="22"/>
          <w:szCs w:val="22"/>
        </w:rPr>
        <w:t>VENCIMENTO ANTECIPADO E PRÉ-PAGAMENTO</w:t>
      </w:r>
    </w:p>
    <w:p w:rsidR="00EF795F" w:rsidRPr="00AA099A" w:rsidRDefault="00EF795F" w:rsidP="004F1414">
      <w:pPr>
        <w:tabs>
          <w:tab w:val="left" w:pos="720"/>
        </w:tabs>
        <w:spacing w:line="360" w:lineRule="auto"/>
        <w:contextualSpacing/>
        <w:jc w:val="both"/>
        <w:rPr>
          <w:rFonts w:ascii="Trebuchet MS" w:eastAsia="Arial Unicode MS" w:hAnsi="Trebuchet MS"/>
          <w:w w:val="0"/>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eastAsia="Arial Unicode MS" w:hAnsi="Trebuchet MS"/>
          <w:w w:val="0"/>
          <w:sz w:val="22"/>
          <w:szCs w:val="22"/>
        </w:rPr>
      </w:pPr>
      <w:r w:rsidRPr="00AA099A">
        <w:rPr>
          <w:rFonts w:ascii="Trebuchet MS" w:hAnsi="Trebuchet MS"/>
          <w:sz w:val="22"/>
          <w:szCs w:val="22"/>
          <w:u w:val="single"/>
        </w:rPr>
        <w:t>Eventos de Inadimplemento</w:t>
      </w:r>
      <w:r w:rsidRPr="00AA099A">
        <w:rPr>
          <w:rFonts w:ascii="Trebuchet MS" w:hAnsi="Trebuchet MS"/>
          <w:sz w:val="22"/>
          <w:szCs w:val="22"/>
        </w:rPr>
        <w:t>. Na ocorrência dos seguintes eventos de inadimplemento ("</w:t>
      </w:r>
      <w:r w:rsidRPr="00AA099A">
        <w:rPr>
          <w:rFonts w:ascii="Trebuchet MS" w:hAnsi="Trebuchet MS"/>
          <w:sz w:val="22"/>
          <w:szCs w:val="22"/>
          <w:u w:val="single"/>
        </w:rPr>
        <w:t>Evento de Inadimplemento</w:t>
      </w:r>
      <w:r w:rsidRPr="00AA099A">
        <w:rPr>
          <w:rFonts w:ascii="Trebuchet MS" w:hAnsi="Trebuchet MS"/>
          <w:sz w:val="22"/>
          <w:szCs w:val="22"/>
        </w:rPr>
        <w:t xml:space="preserve">"), o Debenturista deverá convocar a AGD de que trata o item 7.3 abaixo, para que esta se manifeste sobre a eventual declaração de não vencimento antecipado das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rPr>
        <w:t>a seu exclusivo critério e a qualquer tempo:</w:t>
      </w:r>
    </w:p>
    <w:p w:rsidR="00EF795F" w:rsidRPr="00AA099A" w:rsidRDefault="00EF795F" w:rsidP="004F1414">
      <w:pPr>
        <w:tabs>
          <w:tab w:val="left" w:pos="567"/>
        </w:tabs>
        <w:spacing w:line="360" w:lineRule="auto"/>
        <w:contextualSpacing/>
        <w:jc w:val="both"/>
        <w:rPr>
          <w:rFonts w:ascii="Trebuchet MS" w:eastAsia="Arial Unicode MS" w:hAnsi="Trebuchet MS"/>
          <w:w w:val="0"/>
          <w:sz w:val="22"/>
          <w:szCs w:val="22"/>
        </w:rPr>
      </w:pPr>
    </w:p>
    <w:p w:rsidR="00EF795F" w:rsidRPr="00AA099A" w:rsidRDefault="00EF795F" w:rsidP="00821EB0">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rPr>
        <w:t>falta</w:t>
      </w:r>
      <w:proofErr w:type="gramEnd"/>
      <w:r w:rsidRPr="00AA099A">
        <w:rPr>
          <w:rFonts w:ascii="Trebuchet MS" w:hAnsi="Trebuchet MS"/>
          <w:sz w:val="22"/>
          <w:szCs w:val="22"/>
        </w:rPr>
        <w:t xml:space="preserve"> de cumprimento pela Emissora das Debêntures</w:t>
      </w:r>
      <w:r w:rsidR="009E0118" w:rsidRPr="00AA099A">
        <w:rPr>
          <w:rFonts w:ascii="Trebuchet MS" w:hAnsi="Trebuchet MS"/>
          <w:sz w:val="22"/>
          <w:szCs w:val="22"/>
        </w:rPr>
        <w:t xml:space="preserve"> </w:t>
      </w:r>
      <w:r w:rsidR="009E0118" w:rsidRPr="00AA099A">
        <w:rPr>
          <w:rFonts w:ascii="Trebuchet MS" w:eastAsia="Arial Unicode MS" w:hAnsi="Trebuchet MS"/>
          <w:w w:val="0"/>
          <w:sz w:val="22"/>
          <w:szCs w:val="22"/>
        </w:rPr>
        <w:t>Imobiliárias</w:t>
      </w:r>
      <w:r w:rsidRPr="00AA099A">
        <w:rPr>
          <w:rFonts w:ascii="Trebuchet MS" w:hAnsi="Trebuchet MS"/>
          <w:sz w:val="22"/>
          <w:szCs w:val="22"/>
        </w:rPr>
        <w:t xml:space="preserve">, no prazo e pela forma devidos, de qualquer obrigação pecuniária, principal ou acessória, contraída junto ao Debenturista em decorrência desta Escritura de Emissão de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rPr>
        <w:t>ou dos contratos que formalizam a Garantia</w:t>
      </w:r>
      <w:r w:rsidR="009E0118" w:rsidRPr="00AA099A">
        <w:rPr>
          <w:rFonts w:ascii="Trebuchet MS" w:hAnsi="Trebuchet MS"/>
          <w:sz w:val="22"/>
          <w:szCs w:val="22"/>
        </w:rPr>
        <w:t>s</w:t>
      </w:r>
      <w:r w:rsidRPr="00AA099A">
        <w:rPr>
          <w:rFonts w:ascii="Trebuchet MS" w:hAnsi="Trebuchet MS"/>
          <w:sz w:val="22"/>
          <w:szCs w:val="22"/>
        </w:rPr>
        <w:t xml:space="preserve">, desde que tal descumprimento não seja sanado no prazo de 15 (quinze) Dias Úteis a contar da ocorrência do inadimplemento; </w:t>
      </w:r>
    </w:p>
    <w:p w:rsidR="00EF795F" w:rsidRPr="00AA099A" w:rsidRDefault="00EF795F" w:rsidP="00A211C5">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inadimplemento</w:t>
      </w:r>
      <w:proofErr w:type="gramEnd"/>
      <w:r w:rsidRPr="00AA099A">
        <w:rPr>
          <w:rFonts w:ascii="Trebuchet MS" w:hAnsi="Trebuchet MS"/>
          <w:sz w:val="22"/>
          <w:szCs w:val="22"/>
          <w:lang w:eastAsia="en-US"/>
        </w:rPr>
        <w:t xml:space="preserve">, pela </w:t>
      </w:r>
      <w:r w:rsidRPr="00AA099A">
        <w:rPr>
          <w:rFonts w:ascii="Trebuchet MS" w:hAnsi="Trebuchet MS"/>
          <w:sz w:val="22"/>
          <w:szCs w:val="22"/>
        </w:rPr>
        <w:t>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de qualquer obrigação não pecuniária prevista nesta </w:t>
      </w:r>
      <w:r w:rsidRPr="00AA099A">
        <w:rPr>
          <w:rFonts w:ascii="Trebuchet MS" w:hAnsi="Trebuchet MS"/>
          <w:sz w:val="22"/>
          <w:szCs w:val="22"/>
        </w:rPr>
        <w:t>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não sanado no prazo de 20 (vinte) Dias Úteis contados do recebimento de aviso por escrito acerca do descumprimento que lhe for enviado diretamente pelo Debenturista;</w:t>
      </w:r>
    </w:p>
    <w:p w:rsidR="00EF795F" w:rsidRPr="00AA099A" w:rsidRDefault="00EF795F" w:rsidP="00A211C5">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não</w:t>
      </w:r>
      <w:proofErr w:type="gramEnd"/>
      <w:r w:rsidRPr="00AA099A">
        <w:rPr>
          <w:rFonts w:ascii="Trebuchet MS" w:hAnsi="Trebuchet MS"/>
          <w:sz w:val="22"/>
          <w:szCs w:val="22"/>
          <w:lang w:eastAsia="en-US"/>
        </w:rPr>
        <w:t xml:space="preserve"> utilização, pela </w:t>
      </w:r>
      <w:r w:rsidRPr="00AA099A">
        <w:rPr>
          <w:rFonts w:ascii="Trebuchet MS" w:hAnsi="Trebuchet MS"/>
          <w:sz w:val="22"/>
          <w:szCs w:val="22"/>
        </w:rPr>
        <w:t>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dos recursos líquidos obtidos com a Emissão estritamente nos termos da Cláusula 3 acima;</w:t>
      </w:r>
    </w:p>
    <w:p w:rsidR="00EF795F" w:rsidRPr="00AA099A" w:rsidRDefault="00EF795F" w:rsidP="004F1414">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cs="Calibri"/>
          <w:sz w:val="22"/>
          <w:szCs w:val="22"/>
        </w:rPr>
        <w:t>prática</w:t>
      </w:r>
      <w:proofErr w:type="gramEnd"/>
      <w:r w:rsidRPr="00AA099A">
        <w:rPr>
          <w:rFonts w:ascii="Trebuchet MS" w:hAnsi="Trebuchet MS" w:cs="Calibri"/>
          <w:sz w:val="22"/>
          <w:szCs w:val="22"/>
        </w:rPr>
        <w:t xml:space="preserve"> dos atos </w:t>
      </w:r>
      <w:r w:rsidRPr="00AA099A">
        <w:rPr>
          <w:rFonts w:ascii="Trebuchet MS" w:hAnsi="Trebuchet MS"/>
          <w:sz w:val="22"/>
          <w:szCs w:val="22"/>
          <w:lang w:eastAsia="en-US"/>
        </w:rPr>
        <w:t>previstos</w:t>
      </w:r>
      <w:r w:rsidRPr="00AA099A">
        <w:rPr>
          <w:rFonts w:ascii="Trebuchet MS" w:hAnsi="Trebuchet MS" w:cs="Calibri"/>
          <w:sz w:val="22"/>
          <w:szCs w:val="22"/>
        </w:rPr>
        <w:t xml:space="preserve"> na Cláusula 4.1 desta Escritura de Emissão de Debêntures</w:t>
      </w:r>
      <w:r w:rsidR="00CD03A9" w:rsidRPr="00AA099A">
        <w:rPr>
          <w:rFonts w:ascii="Trebuchet MS" w:hAnsi="Trebuchet MS" w:cs="Calibri"/>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cs="Calibri"/>
          <w:sz w:val="22"/>
          <w:szCs w:val="22"/>
        </w:rPr>
        <w:t xml:space="preserve"> sem a prévia e expressa aprovação do Debenturista;</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lastRenderedPageBreak/>
        <w:t>se</w:t>
      </w:r>
      <w:proofErr w:type="gramEnd"/>
      <w:r w:rsidRPr="00AA099A">
        <w:rPr>
          <w:rFonts w:ascii="Trebuchet MS" w:hAnsi="Trebuchet MS"/>
          <w:sz w:val="22"/>
          <w:szCs w:val="22"/>
          <w:lang w:eastAsia="en-US"/>
        </w:rPr>
        <w:t xml:space="preserve"> a Emissora das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tiver decretada a falência, recuperação judicial ou insolvência; </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cs="Trebuchet MS"/>
          <w:sz w:val="22"/>
          <w:szCs w:val="22"/>
        </w:rPr>
        <w:t>na</w:t>
      </w:r>
      <w:proofErr w:type="gramEnd"/>
      <w:r w:rsidRPr="00AA099A">
        <w:rPr>
          <w:rFonts w:ascii="Trebuchet MS" w:hAnsi="Trebuchet MS" w:cs="Trebuchet MS"/>
          <w:sz w:val="22"/>
          <w:szCs w:val="22"/>
        </w:rPr>
        <w:t xml:space="preserve"> ocorrência de alteração de controle da </w:t>
      </w:r>
      <w:r w:rsidRPr="00AA099A">
        <w:rPr>
          <w:rFonts w:ascii="Trebuchet MS" w:hAnsi="Trebuchet MS"/>
          <w:sz w:val="22"/>
          <w:szCs w:val="22"/>
          <w:lang w:eastAsia="en-US"/>
        </w:rPr>
        <w:t>Emissora das Debêntures</w:t>
      </w:r>
      <w:r w:rsidRPr="00AA099A">
        <w:rPr>
          <w:rFonts w:ascii="Trebuchet MS" w:hAnsi="Trebuchet MS" w:cs="Trebuchet MS"/>
          <w:sz w:val="22"/>
          <w:szCs w:val="22"/>
        </w:rPr>
        <w:t xml:space="preserve"> </w:t>
      </w:r>
      <w:r w:rsidR="00CD03A9" w:rsidRPr="00AA099A">
        <w:rPr>
          <w:rFonts w:ascii="Trebuchet MS" w:eastAsia="Arial Unicode MS" w:hAnsi="Trebuchet MS"/>
          <w:w w:val="0"/>
          <w:sz w:val="22"/>
          <w:szCs w:val="22"/>
        </w:rPr>
        <w:t xml:space="preserve">Imobiliárias </w:t>
      </w:r>
      <w:r w:rsidRPr="00AA099A">
        <w:rPr>
          <w:rFonts w:ascii="Trebuchet MS" w:hAnsi="Trebuchet MS" w:cs="Trebuchet MS"/>
          <w:sz w:val="22"/>
          <w:szCs w:val="22"/>
        </w:rPr>
        <w:t>sem a aprovação prévia da AGD</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as Garantias não forem devidamente constituídas tal como determinado nesta Escritura de Emissão de Debêntures </w:t>
      </w:r>
      <w:r w:rsidR="00F7211A" w:rsidRPr="00AA099A">
        <w:rPr>
          <w:rFonts w:ascii="Trebuchet MS" w:hAnsi="Trebuchet MS"/>
          <w:sz w:val="22"/>
          <w:szCs w:val="22"/>
          <w:lang w:eastAsia="en-US"/>
        </w:rPr>
        <w:t xml:space="preserve">Imobiliárias </w:t>
      </w:r>
      <w:r w:rsidRPr="00AA099A">
        <w:rPr>
          <w:rFonts w:ascii="Trebuchet MS" w:hAnsi="Trebuchet MS"/>
          <w:sz w:val="22"/>
          <w:szCs w:val="22"/>
          <w:lang w:eastAsia="en-US"/>
        </w:rPr>
        <w:t>e nos seus instrumentos próprios, ou se tornarem, por qualquer motivo, inválidas, insuficientes ou ineficazes ou passarem a ser inábeis ou impróprias, observado eventuais prazos de cura, ou, ainda, em caso de depreciação, perda, defraudação, desapropriação, perecimento, sinistro ou qualquer causa, inclusive por fato imputável a terceiro, que ocasione a perda do bem ou a diminuição de seu valor, e a Emissora das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intimada a reforçá-las, não as </w:t>
      </w:r>
      <w:r w:rsidRPr="00AA099A">
        <w:rPr>
          <w:rFonts w:ascii="Trebuchet MS" w:hAnsi="Trebuchet MS" w:cs="Calibri"/>
          <w:sz w:val="22"/>
          <w:szCs w:val="22"/>
        </w:rPr>
        <w:t>substituírem</w:t>
      </w:r>
      <w:r w:rsidRPr="00AA099A">
        <w:rPr>
          <w:rFonts w:ascii="Trebuchet MS" w:hAnsi="Trebuchet MS"/>
          <w:sz w:val="22"/>
          <w:szCs w:val="22"/>
          <w:lang w:eastAsia="en-US"/>
        </w:rPr>
        <w:t xml:space="preserve"> ou complementarem no</w:t>
      </w:r>
      <w:r w:rsidR="00FF7789">
        <w:rPr>
          <w:rFonts w:ascii="Trebuchet MS" w:hAnsi="Trebuchet MS"/>
          <w:sz w:val="22"/>
          <w:szCs w:val="22"/>
          <w:lang w:eastAsia="en-US"/>
        </w:rPr>
        <w:t>s</w:t>
      </w:r>
      <w:r w:rsidRPr="00AA099A">
        <w:rPr>
          <w:rFonts w:ascii="Trebuchet MS" w:hAnsi="Trebuchet MS"/>
          <w:sz w:val="22"/>
          <w:szCs w:val="22"/>
          <w:lang w:eastAsia="en-US"/>
        </w:rPr>
        <w:t xml:space="preserve"> prazo</w:t>
      </w:r>
      <w:r w:rsidR="00FF7789">
        <w:rPr>
          <w:rFonts w:ascii="Trebuchet MS" w:hAnsi="Trebuchet MS"/>
          <w:sz w:val="22"/>
          <w:szCs w:val="22"/>
          <w:lang w:eastAsia="en-US"/>
        </w:rPr>
        <w:t>s</w:t>
      </w:r>
      <w:r w:rsidRPr="00AA099A">
        <w:rPr>
          <w:rFonts w:ascii="Trebuchet MS" w:hAnsi="Trebuchet MS"/>
          <w:sz w:val="22"/>
          <w:szCs w:val="22"/>
          <w:lang w:eastAsia="en-US"/>
        </w:rPr>
        <w:t xml:space="preserve"> </w:t>
      </w:r>
      <w:r w:rsidR="00FF7789">
        <w:rPr>
          <w:rFonts w:ascii="Trebuchet MS" w:hAnsi="Trebuchet MS"/>
          <w:sz w:val="22"/>
          <w:szCs w:val="22"/>
          <w:lang w:eastAsia="en-US"/>
        </w:rPr>
        <w:t>previstos nos instrumentos de Garantia</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 Emissora das </w:t>
      </w:r>
      <w:r w:rsidRPr="00AA099A">
        <w:rPr>
          <w:rFonts w:ascii="Trebuchet MS" w:hAnsi="Trebuchet MS" w:cs="Calibri"/>
          <w:sz w:val="22"/>
          <w:szCs w:val="22"/>
        </w:rPr>
        <w:t>Debêntures</w:t>
      </w:r>
      <w:r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transferir, ceder ou prometer ceder a terceiros os direitos e obrigações decorrentes desta Escritura de Emissão de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r w:rsidRPr="00AA099A">
        <w:rPr>
          <w:rFonts w:ascii="Trebuchet MS" w:hAnsi="Trebuchet MS"/>
          <w:sz w:val="22"/>
          <w:szCs w:val="22"/>
          <w:lang w:eastAsia="en-US"/>
        </w:rPr>
        <w:t xml:space="preserve">Caso provarem-se falsas ou revelarem-se incorretas ou enganosas, em qualquer aspecto relevante, quaisquer das declarações ou Garantias </w:t>
      </w:r>
      <w:proofErr w:type="gramStart"/>
      <w:r w:rsidRPr="00AA099A">
        <w:rPr>
          <w:rFonts w:ascii="Trebuchet MS" w:hAnsi="Trebuchet MS"/>
          <w:sz w:val="22"/>
          <w:szCs w:val="22"/>
          <w:lang w:eastAsia="en-US"/>
        </w:rPr>
        <w:t xml:space="preserve">prestada pela Emissora das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 xml:space="preserve">na Escritura de Emissão de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ou nos documentos que formalizam as Garantias</w:t>
      </w:r>
      <w:proofErr w:type="gramEnd"/>
      <w:r w:rsidRPr="00AA099A">
        <w:rPr>
          <w:rFonts w:ascii="Trebuchet MS" w:hAnsi="Trebuchet MS"/>
          <w:sz w:val="22"/>
          <w:szCs w:val="22"/>
          <w:lang w:eastAsia="en-US"/>
        </w:rPr>
        <w:t>;</w:t>
      </w:r>
    </w:p>
    <w:p w:rsidR="00EF795F" w:rsidRPr="00AA099A" w:rsidRDefault="00EF795F" w:rsidP="0042265A">
      <w:pPr>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rPr>
      </w:pPr>
      <w:proofErr w:type="gramStart"/>
      <w:r w:rsidRPr="00AA099A">
        <w:rPr>
          <w:rFonts w:ascii="Trebuchet MS" w:hAnsi="Trebuchet MS"/>
          <w:sz w:val="22"/>
          <w:szCs w:val="22"/>
        </w:rPr>
        <w:t>transformação</w:t>
      </w:r>
      <w:proofErr w:type="gramEnd"/>
      <w:r w:rsidRPr="00AA099A">
        <w:rPr>
          <w:rFonts w:ascii="Trebuchet MS" w:hAnsi="Trebuchet MS"/>
          <w:sz w:val="22"/>
          <w:szCs w:val="22"/>
        </w:rPr>
        <w:t xml:space="preserve"> da </w:t>
      </w:r>
      <w:r w:rsidRPr="00AA099A">
        <w:rPr>
          <w:rFonts w:ascii="Trebuchet MS" w:hAnsi="Trebuchet MS" w:cs="Trebuchet MS"/>
          <w:sz w:val="22"/>
          <w:szCs w:val="22"/>
        </w:rPr>
        <w:t>Emissora</w:t>
      </w:r>
      <w:r w:rsidRPr="00AA099A">
        <w:rPr>
          <w:rFonts w:ascii="Trebuchet MS" w:hAnsi="Trebuchet MS"/>
          <w:sz w:val="22"/>
          <w:szCs w:val="22"/>
        </w:rPr>
        <w:t xml:space="preserve">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em sociedade limitada, nos termos dos artigos 220 a 222 da Lei das Sociedades por Ações;</w:t>
      </w:r>
    </w:p>
    <w:p w:rsidR="00EF795F" w:rsidRPr="00AA099A" w:rsidRDefault="00EF795F" w:rsidP="00754ADE">
      <w:pPr>
        <w:spacing w:line="360" w:lineRule="auto"/>
        <w:ind w:left="720"/>
        <w:jc w:val="both"/>
        <w:rPr>
          <w:rFonts w:ascii="Trebuchet MS" w:hAnsi="Trebuchet MS" w:cs="Trebuchet MS"/>
          <w:sz w:val="22"/>
          <w:szCs w:val="22"/>
        </w:rPr>
      </w:pPr>
    </w:p>
    <w:p w:rsidR="00EF795F" w:rsidRPr="00AA099A" w:rsidRDefault="00EF795F" w:rsidP="008D18C3">
      <w:pPr>
        <w:numPr>
          <w:ilvl w:val="0"/>
          <w:numId w:val="5"/>
        </w:numPr>
        <w:autoSpaceDE w:val="0"/>
        <w:autoSpaceDN w:val="0"/>
        <w:adjustRightInd w:val="0"/>
        <w:spacing w:line="360" w:lineRule="auto"/>
        <w:jc w:val="both"/>
        <w:rPr>
          <w:rFonts w:ascii="Trebuchet MS" w:hAnsi="Trebuchet MS" w:cs="Trebuchet MS"/>
          <w:sz w:val="22"/>
          <w:szCs w:val="22"/>
        </w:rPr>
      </w:pPr>
      <w:proofErr w:type="gramStart"/>
      <w:r w:rsidRPr="00AA099A">
        <w:rPr>
          <w:rFonts w:ascii="Trebuchet MS" w:hAnsi="Trebuchet MS" w:cs="Trebuchet MS"/>
          <w:sz w:val="22"/>
          <w:szCs w:val="22"/>
        </w:rPr>
        <w:t>caso</w:t>
      </w:r>
      <w:proofErr w:type="gramEnd"/>
      <w:r w:rsidRPr="00AA099A">
        <w:rPr>
          <w:rFonts w:ascii="Trebuchet MS" w:hAnsi="Trebuchet MS" w:cs="Trebuchet MS"/>
          <w:sz w:val="22"/>
          <w:szCs w:val="22"/>
        </w:rPr>
        <w:t xml:space="preserve"> o fluxo da quantidade mínima mensal de aluguéis cedidos fiduciariamente (“</w:t>
      </w:r>
      <w:r w:rsidRPr="00AA099A">
        <w:rPr>
          <w:rFonts w:ascii="Trebuchet MS" w:hAnsi="Trebuchet MS" w:cs="Trebuchet MS"/>
          <w:sz w:val="22"/>
          <w:szCs w:val="22"/>
          <w:u w:val="single"/>
        </w:rPr>
        <w:t>QMM</w:t>
      </w:r>
      <w:r w:rsidRPr="00AA099A">
        <w:rPr>
          <w:rFonts w:ascii="Trebuchet MS" w:hAnsi="Trebuchet MS" w:cs="Trebuchet MS"/>
          <w:sz w:val="22"/>
          <w:szCs w:val="22"/>
        </w:rPr>
        <w:t xml:space="preserve">”), nos termos do </w:t>
      </w:r>
      <w:r w:rsidR="006E62FA" w:rsidRPr="00AA099A">
        <w:rPr>
          <w:rFonts w:ascii="Trebuchet MS" w:hAnsi="Trebuchet MS" w:cs="Trebuchet MS"/>
          <w:sz w:val="22"/>
          <w:szCs w:val="22"/>
        </w:rPr>
        <w:t xml:space="preserve">Contrato de </w:t>
      </w:r>
      <w:r w:rsidRPr="00AA099A">
        <w:rPr>
          <w:rFonts w:ascii="Trebuchet MS" w:hAnsi="Trebuchet MS" w:cs="Trebuchet MS"/>
          <w:sz w:val="22"/>
          <w:szCs w:val="22"/>
        </w:rPr>
        <w:t xml:space="preserve">Cessão Fiduciária de Recebíveis após 36 (trinta e seis) meses desta emissão seja inferior a 120% (cento e vinte por cento) das parcelas das Debêntures Imobiliárias por 4 (quatro) meses consecutivos ou 6 (seis) meses </w:t>
      </w:r>
      <w:r w:rsidRPr="00AA099A">
        <w:rPr>
          <w:rFonts w:ascii="Trebuchet MS" w:hAnsi="Trebuchet MS" w:cs="Trebuchet MS"/>
          <w:sz w:val="22"/>
          <w:szCs w:val="22"/>
        </w:rPr>
        <w:lastRenderedPageBreak/>
        <w:t>alternados ao longo de 1 (um) ano</w:t>
      </w:r>
      <w:r w:rsidR="006F2228">
        <w:rPr>
          <w:rFonts w:ascii="Trebuchet MS" w:hAnsi="Trebuchet MS" w:cs="Trebuchet MS"/>
          <w:sz w:val="22"/>
          <w:szCs w:val="22"/>
        </w:rPr>
        <w:t>, observado o prazo de substituição do item 4.4.1 da Cessão Fiduciária</w:t>
      </w:r>
      <w:r w:rsidR="00AF2D63">
        <w:rPr>
          <w:rFonts w:ascii="Trebuchet MS" w:hAnsi="Trebuchet MS" w:cs="Trebuchet MS"/>
          <w:sz w:val="22"/>
          <w:szCs w:val="22"/>
        </w:rPr>
        <w:t xml:space="preserve"> de Recebíveis</w:t>
      </w:r>
      <w:r w:rsidRPr="00AA099A">
        <w:rPr>
          <w:rFonts w:ascii="Trebuchet MS" w:hAnsi="Trebuchet MS" w:cs="Trebuchet MS"/>
          <w:sz w:val="22"/>
          <w:szCs w:val="22"/>
        </w:rPr>
        <w:t>;</w:t>
      </w:r>
    </w:p>
    <w:p w:rsidR="00EF795F" w:rsidRPr="00AA099A" w:rsidRDefault="00EF795F" w:rsidP="00754ADE">
      <w:pPr>
        <w:spacing w:line="360" w:lineRule="auto"/>
        <w:ind w:left="720"/>
        <w:jc w:val="both"/>
        <w:rPr>
          <w:rFonts w:ascii="Trebuchet MS" w:hAnsi="Trebuchet MS" w:cs="Trebuchet MS"/>
          <w:sz w:val="22"/>
          <w:szCs w:val="22"/>
        </w:rPr>
      </w:pPr>
    </w:p>
    <w:p w:rsidR="00EF795F" w:rsidRPr="00AA099A" w:rsidRDefault="00EF795F" w:rsidP="000948CF">
      <w:pPr>
        <w:numPr>
          <w:ilvl w:val="0"/>
          <w:numId w:val="5"/>
        </w:numPr>
        <w:autoSpaceDE w:val="0"/>
        <w:autoSpaceDN w:val="0"/>
        <w:adjustRightInd w:val="0"/>
        <w:spacing w:line="360" w:lineRule="auto"/>
        <w:jc w:val="both"/>
        <w:rPr>
          <w:rFonts w:ascii="Trebuchet MS" w:hAnsi="Trebuchet MS" w:cs="Trebuchet MS"/>
          <w:sz w:val="22"/>
          <w:szCs w:val="22"/>
        </w:rPr>
      </w:pPr>
      <w:proofErr w:type="gramStart"/>
      <w:r w:rsidRPr="00AA099A">
        <w:rPr>
          <w:rFonts w:ascii="Trebuchet MS" w:hAnsi="Trebuchet MS" w:cs="Trebuchet MS"/>
          <w:sz w:val="22"/>
          <w:szCs w:val="22"/>
        </w:rPr>
        <w:t>caso</w:t>
      </w:r>
      <w:proofErr w:type="gramEnd"/>
      <w:ins w:id="178" w:author="PMKA Advogados" w:date="2012-08-13T10:45:00Z">
        <w:r w:rsidR="006F7E66">
          <w:rPr>
            <w:rFonts w:ascii="Trebuchet MS" w:hAnsi="Trebuchet MS" w:cs="Trebuchet MS"/>
            <w:sz w:val="22"/>
            <w:szCs w:val="22"/>
          </w:rPr>
          <w:t>,</w:t>
        </w:r>
      </w:ins>
      <w:r w:rsidRPr="00AA099A">
        <w:rPr>
          <w:rFonts w:ascii="Trebuchet MS" w:hAnsi="Trebuchet MS" w:cs="Trebuchet MS"/>
          <w:sz w:val="22"/>
          <w:szCs w:val="22"/>
        </w:rPr>
        <w:t xml:space="preserve"> </w:t>
      </w:r>
      <w:ins w:id="179" w:author="PMKA Advogados" w:date="2012-08-13T10:44:00Z">
        <w:r w:rsidR="006F7E66">
          <w:rPr>
            <w:rFonts w:ascii="Trebuchet MS" w:hAnsi="Trebuchet MS" w:cs="Trebuchet MS"/>
            <w:sz w:val="22"/>
            <w:szCs w:val="22"/>
          </w:rPr>
          <w:t xml:space="preserve">após 24 (vinte e quatro) meses contados da presente data, </w:t>
        </w:r>
      </w:ins>
      <w:r w:rsidRPr="00AA099A">
        <w:rPr>
          <w:rFonts w:ascii="Trebuchet MS" w:hAnsi="Trebuchet MS" w:cs="Trebuchet MS"/>
          <w:sz w:val="22"/>
          <w:szCs w:val="22"/>
        </w:rPr>
        <w:t xml:space="preserve">o </w:t>
      </w:r>
      <w:r w:rsidR="00715842" w:rsidRPr="00AA099A">
        <w:rPr>
          <w:rFonts w:ascii="Trebuchet MS" w:hAnsi="Trebuchet MS" w:cs="Trebuchet MS"/>
          <w:sz w:val="22"/>
          <w:szCs w:val="22"/>
        </w:rPr>
        <w:t>SDA</w:t>
      </w:r>
      <w:r w:rsidRPr="00AA099A">
        <w:rPr>
          <w:rFonts w:ascii="Trebuchet MS" w:hAnsi="Trebuchet MS" w:cs="Trebuchet MS"/>
          <w:sz w:val="22"/>
          <w:szCs w:val="22"/>
        </w:rPr>
        <w:t xml:space="preserve"> seja superior a 60% (sessenta por cento) da avaliação dos Empreendimentos (“</w:t>
      </w:r>
      <w:r w:rsidRPr="00AA099A">
        <w:rPr>
          <w:rFonts w:ascii="Trebuchet MS" w:hAnsi="Trebuchet MS" w:cs="Trebuchet MS"/>
          <w:sz w:val="22"/>
          <w:szCs w:val="22"/>
          <w:u w:val="single"/>
        </w:rPr>
        <w:t>LTV Mínimo</w:t>
      </w:r>
      <w:r w:rsidRPr="00AA099A">
        <w:rPr>
          <w:rFonts w:ascii="Trebuchet MS" w:hAnsi="Trebuchet MS" w:cs="Trebuchet MS"/>
          <w:sz w:val="22"/>
          <w:szCs w:val="22"/>
        </w:rPr>
        <w:t>”), caso em que, nos termo</w:t>
      </w:r>
      <w:r w:rsidR="006E62FA" w:rsidRPr="00AA099A">
        <w:rPr>
          <w:rFonts w:ascii="Trebuchet MS" w:hAnsi="Trebuchet MS" w:cs="Trebuchet MS"/>
          <w:sz w:val="22"/>
          <w:szCs w:val="22"/>
        </w:rPr>
        <w:t>s do</w:t>
      </w:r>
      <w:r w:rsidRPr="00AA099A">
        <w:rPr>
          <w:rFonts w:ascii="Trebuchet MS" w:hAnsi="Trebuchet MS" w:cs="Trebuchet MS"/>
          <w:sz w:val="22"/>
          <w:szCs w:val="22"/>
        </w:rPr>
        <w:t xml:space="preserve"> </w:t>
      </w:r>
      <w:r w:rsidR="006E62FA" w:rsidRPr="00AA099A">
        <w:rPr>
          <w:rFonts w:ascii="Trebuchet MS" w:hAnsi="Trebuchet MS"/>
          <w:bCs/>
          <w:sz w:val="22"/>
          <w:szCs w:val="22"/>
        </w:rPr>
        <w:t>Contrato de</w:t>
      </w:r>
      <w:r w:rsidRPr="00AA099A">
        <w:rPr>
          <w:rFonts w:ascii="Trebuchet MS" w:hAnsi="Trebuchet MS" w:cs="Trebuchet MS"/>
          <w:sz w:val="22"/>
          <w:szCs w:val="22"/>
        </w:rPr>
        <w:t xml:space="preserve"> Alienação Fiduciária de Imóvel</w:t>
      </w:r>
      <w:r w:rsidR="00027729">
        <w:rPr>
          <w:rFonts w:ascii="Trebuchet MS" w:hAnsi="Trebuchet MS" w:cs="Trebuchet MS"/>
          <w:sz w:val="22"/>
          <w:szCs w:val="22"/>
        </w:rPr>
        <w:t>, abaixo definido</w:t>
      </w:r>
      <w:r w:rsidRPr="00AA099A">
        <w:rPr>
          <w:rFonts w:ascii="Trebuchet MS" w:hAnsi="Trebuchet MS" w:cs="Trebuchet MS"/>
          <w:sz w:val="22"/>
          <w:szCs w:val="22"/>
        </w:rPr>
        <w:t xml:space="preserve">, a </w:t>
      </w:r>
      <w:r w:rsidR="00AF2D63">
        <w:rPr>
          <w:rFonts w:ascii="Trebuchet MS" w:hAnsi="Trebuchet MS" w:cs="Trebuchet MS"/>
          <w:sz w:val="22"/>
          <w:szCs w:val="22"/>
        </w:rPr>
        <w:t>Emissora</w:t>
      </w:r>
      <w:r w:rsidR="00AF2D63" w:rsidRPr="00AA099A">
        <w:rPr>
          <w:rFonts w:ascii="Trebuchet MS" w:hAnsi="Trebuchet MS" w:cs="Trebuchet MS"/>
          <w:sz w:val="22"/>
          <w:szCs w:val="22"/>
        </w:rPr>
        <w:t xml:space="preserve"> </w:t>
      </w:r>
      <w:r w:rsidRPr="00AA099A">
        <w:rPr>
          <w:rFonts w:ascii="Trebuchet MS" w:hAnsi="Trebuchet MS" w:cs="Trebuchet MS"/>
          <w:sz w:val="22"/>
          <w:szCs w:val="22"/>
        </w:rPr>
        <w:t>se compromete a pré-pagar as Debêntures Imobiliárias em valor suficiente para o reestabelecimento do LTV Mínimo ou indicar mais imóveis a serem incluídos no reforço da garantia de Alienação Fiduciária</w:t>
      </w:r>
      <w:r w:rsidR="00C952DE">
        <w:rPr>
          <w:rFonts w:ascii="Trebuchet MS" w:hAnsi="Trebuchet MS" w:cs="Arial"/>
          <w:sz w:val="22"/>
          <w:szCs w:val="22"/>
        </w:rPr>
        <w:t xml:space="preserve"> no prazo de </w:t>
      </w:r>
      <w:r w:rsidR="00CE0B6A">
        <w:rPr>
          <w:rFonts w:ascii="Trebuchet MS" w:hAnsi="Trebuchet MS" w:cs="Arial"/>
          <w:sz w:val="22"/>
          <w:szCs w:val="22"/>
        </w:rPr>
        <w:t>30</w:t>
      </w:r>
      <w:r w:rsidR="00C952DE" w:rsidRPr="002403FA">
        <w:rPr>
          <w:rFonts w:ascii="Trebuchet MS" w:hAnsi="Trebuchet MS" w:cs="Arial"/>
          <w:sz w:val="22"/>
          <w:szCs w:val="22"/>
        </w:rPr>
        <w:t xml:space="preserve"> (</w:t>
      </w:r>
      <w:r w:rsidR="00CE0B6A">
        <w:rPr>
          <w:rFonts w:ascii="Trebuchet MS" w:hAnsi="Trebuchet MS" w:cs="Arial"/>
          <w:sz w:val="22"/>
          <w:szCs w:val="22"/>
        </w:rPr>
        <w:t>trinta</w:t>
      </w:r>
      <w:r w:rsidR="00C952DE" w:rsidRPr="002403FA">
        <w:rPr>
          <w:rFonts w:ascii="Trebuchet MS" w:hAnsi="Trebuchet MS" w:cs="Arial"/>
          <w:sz w:val="22"/>
          <w:szCs w:val="22"/>
        </w:rPr>
        <w:t>) dias</w:t>
      </w:r>
      <w:r w:rsidR="00C952DE">
        <w:rPr>
          <w:rFonts w:ascii="Trebuchet MS" w:hAnsi="Trebuchet MS" w:cs="Arial"/>
          <w:sz w:val="22"/>
          <w:szCs w:val="22"/>
        </w:rPr>
        <w:t xml:space="preserve">, contados da comunicação da </w:t>
      </w:r>
      <w:proofErr w:type="spellStart"/>
      <w:r w:rsidR="00C952DE">
        <w:rPr>
          <w:rFonts w:ascii="Trebuchet MS" w:hAnsi="Trebuchet MS" w:cs="Arial"/>
          <w:sz w:val="22"/>
          <w:szCs w:val="22"/>
        </w:rPr>
        <w:t>Securitizadora</w:t>
      </w:r>
      <w:proofErr w:type="spellEnd"/>
      <w:r w:rsidR="00C952DE">
        <w:rPr>
          <w:rFonts w:ascii="Trebuchet MS" w:hAnsi="Trebuchet MS" w:cs="Arial"/>
          <w:sz w:val="22"/>
          <w:szCs w:val="22"/>
        </w:rPr>
        <w:t xml:space="preserve"> neste sentido</w:t>
      </w:r>
      <w:r w:rsidR="00CA2991">
        <w:rPr>
          <w:rFonts w:ascii="Trebuchet MS" w:hAnsi="Trebuchet MS" w:cs="Trebuchet MS"/>
          <w:sz w:val="22"/>
          <w:szCs w:val="22"/>
        </w:rPr>
        <w:t>;</w:t>
      </w:r>
      <w:r w:rsidRPr="00AA099A">
        <w:rPr>
          <w:rFonts w:ascii="Trebuchet MS" w:hAnsi="Trebuchet MS" w:cs="Trebuchet MS"/>
          <w:sz w:val="22"/>
          <w:szCs w:val="22"/>
        </w:rPr>
        <w:t xml:space="preserve"> </w:t>
      </w:r>
    </w:p>
    <w:p w:rsidR="002F2825" w:rsidRPr="00AA099A" w:rsidRDefault="002F2825" w:rsidP="00C70B8B">
      <w:pPr>
        <w:spacing w:line="360" w:lineRule="auto"/>
        <w:contextualSpacing/>
        <w:jc w:val="both"/>
        <w:rPr>
          <w:rFonts w:ascii="Trebuchet MS" w:hAnsi="Trebuchet MS"/>
          <w:sz w:val="22"/>
          <w:szCs w:val="22"/>
        </w:rPr>
      </w:pPr>
    </w:p>
    <w:p w:rsidR="000C36A0" w:rsidRDefault="002F2825" w:rsidP="00D60A22">
      <w:pPr>
        <w:numPr>
          <w:ilvl w:val="0"/>
          <w:numId w:val="5"/>
        </w:numPr>
        <w:autoSpaceDE w:val="0"/>
        <w:autoSpaceDN w:val="0"/>
        <w:adjustRightInd w:val="0"/>
        <w:spacing w:line="360" w:lineRule="auto"/>
        <w:jc w:val="both"/>
        <w:rPr>
          <w:rFonts w:ascii="Trebuchet MS" w:hAnsi="Trebuchet MS"/>
          <w:sz w:val="22"/>
          <w:szCs w:val="22"/>
        </w:rPr>
      </w:pPr>
      <w:proofErr w:type="gramStart"/>
      <w:r w:rsidRPr="00AA099A">
        <w:rPr>
          <w:rFonts w:ascii="Trebuchet MS" w:hAnsi="Trebuchet MS"/>
          <w:sz w:val="22"/>
          <w:szCs w:val="22"/>
        </w:rPr>
        <w:t>o</w:t>
      </w:r>
      <w:proofErr w:type="gramEnd"/>
      <w:r w:rsidRPr="00AA099A">
        <w:rPr>
          <w:rFonts w:ascii="Trebuchet MS" w:hAnsi="Trebuchet MS"/>
          <w:sz w:val="22"/>
          <w:szCs w:val="22"/>
        </w:rPr>
        <w:t xml:space="preserve"> não arquivamento da ata da </w:t>
      </w:r>
      <w:r w:rsidR="000C36A0">
        <w:rPr>
          <w:rFonts w:ascii="Trebuchet MS" w:hAnsi="Trebuchet MS"/>
          <w:sz w:val="22"/>
          <w:szCs w:val="22"/>
        </w:rPr>
        <w:t>Reunião do Conselho de Administração</w:t>
      </w:r>
      <w:r w:rsidR="000C36A0" w:rsidRPr="008E12EB">
        <w:rPr>
          <w:rFonts w:ascii="Trebuchet MS" w:hAnsi="Trebuchet MS"/>
          <w:sz w:val="22"/>
          <w:szCs w:val="22"/>
        </w:rPr>
        <w:t xml:space="preserve"> </w:t>
      </w:r>
      <w:r w:rsidR="000C36A0">
        <w:rPr>
          <w:rFonts w:ascii="Trebuchet MS" w:hAnsi="Trebuchet MS"/>
          <w:sz w:val="22"/>
          <w:szCs w:val="22"/>
        </w:rPr>
        <w:t>(“</w:t>
      </w:r>
      <w:r w:rsidR="000C36A0" w:rsidRPr="008E12EB">
        <w:rPr>
          <w:rFonts w:ascii="Trebuchet MS" w:hAnsi="Trebuchet MS"/>
          <w:sz w:val="22"/>
          <w:szCs w:val="22"/>
          <w:u w:val="single"/>
        </w:rPr>
        <w:t>RCA</w:t>
      </w:r>
      <w:r w:rsidR="000C36A0">
        <w:rPr>
          <w:rFonts w:ascii="Trebuchet MS" w:hAnsi="Trebuchet MS"/>
          <w:sz w:val="22"/>
          <w:szCs w:val="22"/>
        </w:rPr>
        <w:t>”)</w:t>
      </w:r>
      <w:r w:rsidR="000C36A0" w:rsidRPr="008E12EB">
        <w:rPr>
          <w:rFonts w:ascii="Trebuchet MS" w:hAnsi="Trebuchet MS"/>
          <w:sz w:val="22"/>
          <w:szCs w:val="22"/>
        </w:rPr>
        <w:t>d</w:t>
      </w:r>
      <w:r w:rsidR="000C36A0">
        <w:rPr>
          <w:rFonts w:ascii="Trebuchet MS" w:hAnsi="Trebuchet MS"/>
          <w:sz w:val="22"/>
          <w:szCs w:val="22"/>
        </w:rPr>
        <w:t>a</w:t>
      </w:r>
      <w:r w:rsidR="000C36A0" w:rsidRPr="008E12EB">
        <w:rPr>
          <w:rFonts w:ascii="Trebuchet MS" w:hAnsi="Trebuchet MS"/>
          <w:sz w:val="22"/>
          <w:szCs w:val="22"/>
        </w:rPr>
        <w:t xml:space="preserve"> </w:t>
      </w:r>
      <w:r w:rsidR="000C36A0" w:rsidRPr="00C70B8B">
        <w:rPr>
          <w:rFonts w:ascii="Trebuchet MS" w:hAnsi="Trebuchet MS"/>
          <w:sz w:val="22"/>
          <w:szCs w:val="22"/>
        </w:rPr>
        <w:t>São Carlos</w:t>
      </w:r>
      <w:r w:rsidR="00C952DE">
        <w:rPr>
          <w:rFonts w:ascii="Trebuchet MS" w:hAnsi="Trebuchet MS"/>
          <w:sz w:val="22"/>
          <w:szCs w:val="22"/>
        </w:rPr>
        <w:t xml:space="preserve"> </w:t>
      </w:r>
      <w:r w:rsidRPr="00AA099A">
        <w:rPr>
          <w:rFonts w:ascii="Trebuchet MS" w:hAnsi="Trebuchet MS"/>
          <w:sz w:val="22"/>
          <w:szCs w:val="22"/>
        </w:rPr>
        <w:t>na Junta Comercial do Estado de São Paulo (“</w:t>
      </w:r>
      <w:r w:rsidRPr="00AA099A">
        <w:rPr>
          <w:rFonts w:ascii="Trebuchet MS" w:hAnsi="Trebuchet MS"/>
          <w:sz w:val="22"/>
          <w:szCs w:val="22"/>
          <w:u w:val="single"/>
        </w:rPr>
        <w:t>JUCESP</w:t>
      </w:r>
      <w:r w:rsidRPr="00AA099A">
        <w:rPr>
          <w:rFonts w:ascii="Trebuchet MS" w:hAnsi="Trebuchet MS"/>
          <w:sz w:val="22"/>
          <w:szCs w:val="22"/>
        </w:rPr>
        <w:t>”) no prazo de 60 (sessenta) dias, prorrogáveis em comum acordo entre a Emissora e o Debenturista</w:t>
      </w:r>
      <w:r w:rsidR="000C36A0">
        <w:rPr>
          <w:rFonts w:ascii="Trebuchet MS" w:hAnsi="Trebuchet MS"/>
          <w:sz w:val="22"/>
          <w:szCs w:val="22"/>
        </w:rPr>
        <w:t>;</w:t>
      </w:r>
    </w:p>
    <w:p w:rsidR="002F2825" w:rsidRPr="00AA099A" w:rsidRDefault="002F2825" w:rsidP="00C70B8B">
      <w:pPr>
        <w:autoSpaceDE w:val="0"/>
        <w:autoSpaceDN w:val="0"/>
        <w:adjustRightInd w:val="0"/>
        <w:spacing w:line="360" w:lineRule="auto"/>
        <w:ind w:left="1430"/>
        <w:jc w:val="both"/>
        <w:rPr>
          <w:rFonts w:ascii="Trebuchet MS" w:hAnsi="Trebuchet MS"/>
          <w:sz w:val="22"/>
          <w:szCs w:val="22"/>
        </w:rPr>
      </w:pPr>
    </w:p>
    <w:p w:rsidR="002F2825" w:rsidRPr="00AA099A" w:rsidRDefault="0061582C" w:rsidP="00C70B8B">
      <w:pPr>
        <w:numPr>
          <w:ilvl w:val="0"/>
          <w:numId w:val="5"/>
        </w:numPr>
        <w:autoSpaceDE w:val="0"/>
        <w:autoSpaceDN w:val="0"/>
        <w:adjustRightInd w:val="0"/>
        <w:spacing w:line="360" w:lineRule="auto"/>
        <w:jc w:val="both"/>
        <w:rPr>
          <w:rFonts w:ascii="Trebuchet MS" w:hAnsi="Trebuchet MS"/>
          <w:sz w:val="22"/>
          <w:szCs w:val="22"/>
        </w:rPr>
      </w:pPr>
      <w:proofErr w:type="gramStart"/>
      <w:r w:rsidRPr="00C70B8B">
        <w:rPr>
          <w:rFonts w:ascii="Trebuchet MS" w:hAnsi="Trebuchet MS"/>
          <w:sz w:val="22"/>
          <w:szCs w:val="22"/>
        </w:rPr>
        <w:t>a</w:t>
      </w:r>
      <w:proofErr w:type="gramEnd"/>
      <w:r w:rsidR="002F2825" w:rsidRPr="00C70B8B">
        <w:rPr>
          <w:rFonts w:ascii="Trebuchet MS" w:hAnsi="Trebuchet MS"/>
          <w:sz w:val="22"/>
          <w:szCs w:val="22"/>
        </w:rPr>
        <w:t xml:space="preserve"> não publicação da ata </w:t>
      </w:r>
      <w:r w:rsidR="000C36A0" w:rsidRPr="008E12EB">
        <w:rPr>
          <w:rFonts w:ascii="Trebuchet MS" w:hAnsi="Trebuchet MS"/>
          <w:sz w:val="22"/>
          <w:szCs w:val="22"/>
        </w:rPr>
        <w:t xml:space="preserve">de </w:t>
      </w:r>
      <w:r w:rsidR="000C36A0">
        <w:rPr>
          <w:rFonts w:ascii="Trebuchet MS" w:hAnsi="Trebuchet MS"/>
          <w:sz w:val="22"/>
          <w:szCs w:val="22"/>
        </w:rPr>
        <w:t>RCA</w:t>
      </w:r>
      <w:r w:rsidR="000C36A0" w:rsidRPr="000C36A0" w:rsidDel="000C36A0">
        <w:rPr>
          <w:rFonts w:ascii="Trebuchet MS" w:hAnsi="Trebuchet MS"/>
          <w:sz w:val="22"/>
          <w:szCs w:val="22"/>
        </w:rPr>
        <w:t xml:space="preserve"> </w:t>
      </w:r>
      <w:r w:rsidR="002F2825" w:rsidRPr="00C70B8B">
        <w:rPr>
          <w:rFonts w:ascii="Trebuchet MS" w:hAnsi="Trebuchet MS"/>
          <w:sz w:val="22"/>
          <w:szCs w:val="22"/>
        </w:rPr>
        <w:t>d</w:t>
      </w:r>
      <w:r w:rsidR="00CA2991">
        <w:rPr>
          <w:rFonts w:ascii="Trebuchet MS" w:hAnsi="Trebuchet MS"/>
          <w:sz w:val="22"/>
          <w:szCs w:val="22"/>
        </w:rPr>
        <w:t>a</w:t>
      </w:r>
      <w:r w:rsidR="002F2825" w:rsidRPr="00C70B8B">
        <w:rPr>
          <w:rFonts w:ascii="Trebuchet MS" w:hAnsi="Trebuchet MS"/>
          <w:sz w:val="22"/>
          <w:szCs w:val="22"/>
        </w:rPr>
        <w:t xml:space="preserve"> </w:t>
      </w:r>
      <w:r w:rsidR="00CA2991">
        <w:rPr>
          <w:rFonts w:ascii="Trebuchet MS" w:hAnsi="Trebuchet MS"/>
          <w:sz w:val="22"/>
          <w:szCs w:val="22"/>
        </w:rPr>
        <w:t>São Carlos</w:t>
      </w:r>
      <w:r w:rsidR="002F2825" w:rsidRPr="00C70B8B">
        <w:rPr>
          <w:rFonts w:ascii="Trebuchet MS" w:hAnsi="Trebuchet MS"/>
          <w:sz w:val="22"/>
          <w:szCs w:val="22"/>
        </w:rPr>
        <w:t xml:space="preserve"> no Diário Oficial do Estado de São Paulo (“</w:t>
      </w:r>
      <w:r w:rsidR="002F2825" w:rsidRPr="00C70B8B">
        <w:rPr>
          <w:rFonts w:ascii="Trebuchet MS" w:hAnsi="Trebuchet MS"/>
          <w:sz w:val="22"/>
          <w:szCs w:val="22"/>
          <w:u w:val="single"/>
        </w:rPr>
        <w:t>DOESP</w:t>
      </w:r>
      <w:r w:rsidR="002F2825" w:rsidRPr="00C70B8B">
        <w:rPr>
          <w:rFonts w:ascii="Trebuchet MS" w:hAnsi="Trebuchet MS"/>
          <w:sz w:val="22"/>
          <w:szCs w:val="22"/>
        </w:rPr>
        <w:t>”) e no Diário Comercial da Cidade de São Paulo, Estado de São Paulo</w:t>
      </w:r>
      <w:r w:rsidR="000C36A0">
        <w:rPr>
          <w:rFonts w:ascii="Trebuchet MS" w:hAnsi="Trebuchet MS"/>
          <w:sz w:val="22"/>
          <w:szCs w:val="22"/>
        </w:rPr>
        <w:t>.</w:t>
      </w:r>
    </w:p>
    <w:p w:rsidR="002F2825" w:rsidRPr="00AA099A" w:rsidRDefault="002F2825"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Exceção ao item “</w:t>
      </w:r>
      <w:proofErr w:type="gramStart"/>
      <w:r w:rsidRPr="00AA099A">
        <w:rPr>
          <w:rFonts w:ascii="Trebuchet MS" w:hAnsi="Trebuchet MS"/>
          <w:sz w:val="22"/>
          <w:szCs w:val="22"/>
          <w:u w:val="single"/>
        </w:rPr>
        <w:t>vi</w:t>
      </w:r>
      <w:proofErr w:type="gramEnd"/>
      <w:r w:rsidRPr="00AA099A">
        <w:rPr>
          <w:rFonts w:ascii="Trebuchet MS" w:hAnsi="Trebuchet MS"/>
          <w:sz w:val="22"/>
          <w:szCs w:val="22"/>
          <w:u w:val="single"/>
        </w:rPr>
        <w:t>” da cláusula 7.1</w:t>
      </w:r>
      <w:r w:rsidRPr="00AA099A">
        <w:rPr>
          <w:rFonts w:ascii="Trebuchet MS" w:hAnsi="Trebuchet MS"/>
          <w:sz w:val="22"/>
          <w:szCs w:val="22"/>
        </w:rPr>
        <w:t>. Para fins de clareza, o disposto no item “</w:t>
      </w:r>
      <w:proofErr w:type="gramStart"/>
      <w:r w:rsidRPr="00AA099A">
        <w:rPr>
          <w:rFonts w:ascii="Trebuchet MS" w:hAnsi="Trebuchet MS"/>
          <w:sz w:val="22"/>
          <w:szCs w:val="22"/>
        </w:rPr>
        <w:t>vi</w:t>
      </w:r>
      <w:proofErr w:type="gramEnd"/>
      <w:r w:rsidRPr="00AA099A">
        <w:rPr>
          <w:rFonts w:ascii="Trebuchet MS" w:hAnsi="Trebuchet MS"/>
          <w:sz w:val="22"/>
          <w:szCs w:val="22"/>
        </w:rPr>
        <w:t>” da cláusula 7.1 não cria qualquer restrição à realização de operações ou reorganizações da ou relativamente à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xml:space="preserve"> que impliquem na sucessão desta por outra sociedade, no todo ou em parte, ou qualquer conferência de ações pelos seus atuais acionistas, se, como resultado da operação ou reorganização, não houver mudança no controle indireto da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ou sua sucessora ou cessionária estiver sob o mesmo controle, direto ou indireto da São Carlos.</w:t>
      </w:r>
    </w:p>
    <w:p w:rsidR="00EF795F" w:rsidRPr="00AA099A" w:rsidRDefault="00EF795F" w:rsidP="004F1414">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Convocação da AGD na ocorrência de Eventos de Inadimplemento</w:t>
      </w:r>
      <w:r w:rsidRPr="00AA099A">
        <w:rPr>
          <w:rFonts w:ascii="Trebuchet MS" w:hAnsi="Trebuchet MS"/>
          <w:sz w:val="22"/>
          <w:szCs w:val="22"/>
        </w:rPr>
        <w:t xml:space="preserve">. Uma vez constatada pelo Debenturista a ocorrência de quaisquer das hipóteses dos Eventos de Inadimplemento, este deverá convocar AGD para que esta se manifeste sobre a eventual declaração do vencimento antecipado das obrigações assumidas pela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perante o Debenturista na forma como </w:t>
      </w:r>
      <w:r w:rsidRPr="00AA099A">
        <w:rPr>
          <w:rFonts w:ascii="Trebuchet MS" w:hAnsi="Trebuchet MS"/>
          <w:sz w:val="22"/>
          <w:szCs w:val="22"/>
        </w:rPr>
        <w:lastRenderedPageBreak/>
        <w:t xml:space="preserve">deliberado pelo investidor do CRI. Caso a deliberação seja no sentido de declarar o vencimento antecipado das Debêntures Imobiliárias, ou ainda, caso a referida assembleia não seja instalada, por qualquer motivo,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deverá pagar o SDA ao Debenturista, no prazo de </w:t>
      </w:r>
      <w:r w:rsidR="00F06ED1">
        <w:rPr>
          <w:rFonts w:ascii="Trebuchet MS" w:hAnsi="Trebuchet MS"/>
          <w:sz w:val="22"/>
          <w:szCs w:val="22"/>
        </w:rPr>
        <w:t>2</w:t>
      </w:r>
      <w:r w:rsidRPr="00C70B8B">
        <w:rPr>
          <w:rFonts w:ascii="Trebuchet MS" w:hAnsi="Trebuchet MS"/>
          <w:sz w:val="22"/>
          <w:szCs w:val="22"/>
        </w:rPr>
        <w:t xml:space="preserve"> (</w:t>
      </w:r>
      <w:r w:rsidR="00F06ED1">
        <w:rPr>
          <w:rFonts w:ascii="Trebuchet MS" w:hAnsi="Trebuchet MS"/>
          <w:sz w:val="22"/>
          <w:szCs w:val="22"/>
        </w:rPr>
        <w:t>dois</w:t>
      </w:r>
      <w:r w:rsidRPr="00C70B8B">
        <w:rPr>
          <w:rFonts w:ascii="Trebuchet MS" w:hAnsi="Trebuchet MS"/>
          <w:sz w:val="22"/>
          <w:szCs w:val="22"/>
        </w:rPr>
        <w:t xml:space="preserve">) Dias Úteis a contar do aviso a ser encaminhado pelo Debenturista neste sentido. Na hipótese de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não efetuar o pagamento aqui previsto dentro prazo aqui estabelecido, sobre os valores não pagos incidirão os Encargos Moratórios. </w:t>
      </w:r>
    </w:p>
    <w:p w:rsidR="00EF795F" w:rsidRPr="00AA099A" w:rsidRDefault="00EF795F" w:rsidP="004F1414">
      <w:pPr>
        <w:spacing w:line="360" w:lineRule="auto"/>
        <w:ind w:left="567" w:hanging="567"/>
        <w:contextualSpacing/>
        <w:jc w:val="both"/>
        <w:rPr>
          <w:rFonts w:ascii="Trebuchet MS" w:hAnsi="Trebuchet MS"/>
          <w:sz w:val="22"/>
          <w:szCs w:val="22"/>
        </w:rPr>
      </w:pPr>
    </w:p>
    <w:p w:rsidR="00EF795F" w:rsidRPr="00AA099A" w:rsidRDefault="00EF795F" w:rsidP="00983995">
      <w:pPr>
        <w:pStyle w:val="ListaColorida-nfase11"/>
        <w:numPr>
          <w:ilvl w:val="2"/>
          <w:numId w:val="16"/>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Nas </w:t>
      </w:r>
      <w:proofErr w:type="spellStart"/>
      <w:r w:rsidRPr="00AA099A">
        <w:rPr>
          <w:rFonts w:ascii="Trebuchet MS" w:hAnsi="Trebuchet MS"/>
          <w:sz w:val="22"/>
          <w:szCs w:val="22"/>
        </w:rPr>
        <w:t>AGDs</w:t>
      </w:r>
      <w:proofErr w:type="spellEnd"/>
      <w:r w:rsidRPr="00AA099A">
        <w:rPr>
          <w:rFonts w:ascii="Trebuchet MS" w:hAnsi="Trebuchet MS"/>
          <w:sz w:val="22"/>
          <w:szCs w:val="22"/>
        </w:rPr>
        <w:t xml:space="preserve"> instaladas para a finalidade de deliberação sobre a declaração do vencimento antecipado das Debêntures Imobiliárias, deverá ser outorgada à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xml:space="preserve"> a faculdade de apresentar as justificativas para o respectivo descumprimento das obrigações assumidas no âmbito da Emissão.</w:t>
      </w:r>
    </w:p>
    <w:p w:rsidR="00EF795F" w:rsidRPr="00AA099A" w:rsidRDefault="00EF795F" w:rsidP="004F1414">
      <w:pPr>
        <w:tabs>
          <w:tab w:val="left" w:pos="567"/>
        </w:tabs>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Informações</w:t>
      </w:r>
      <w:r w:rsidRPr="00AA099A">
        <w:rPr>
          <w:rFonts w:ascii="Trebuchet MS" w:hAnsi="Trebuchet MS"/>
          <w:sz w:val="22"/>
          <w:szCs w:val="22"/>
        </w:rPr>
        <w:t xml:space="preserve">.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compromete-se a fornecer informações por escrito ao Debenturista sobre a ocorrência de quaisquer das hipóteses de vencimento antecipado, de natureza pecuniária ou não, no prazo de até </w:t>
      </w:r>
      <w:r w:rsidR="00FF7789">
        <w:rPr>
          <w:rFonts w:ascii="Trebuchet MS" w:hAnsi="Trebuchet MS"/>
          <w:sz w:val="22"/>
          <w:szCs w:val="22"/>
        </w:rPr>
        <w:t>5</w:t>
      </w:r>
      <w:r w:rsidR="00FF7789" w:rsidRPr="00AA099A">
        <w:rPr>
          <w:rFonts w:ascii="Trebuchet MS" w:hAnsi="Trebuchet MS"/>
          <w:sz w:val="22"/>
          <w:szCs w:val="22"/>
        </w:rPr>
        <w:t xml:space="preserve"> </w:t>
      </w:r>
      <w:r w:rsidRPr="00AA099A">
        <w:rPr>
          <w:rFonts w:ascii="Trebuchet MS" w:hAnsi="Trebuchet MS"/>
          <w:sz w:val="22"/>
          <w:szCs w:val="22"/>
        </w:rPr>
        <w:t>(</w:t>
      </w:r>
      <w:r w:rsidR="00FF7789">
        <w:rPr>
          <w:rFonts w:ascii="Trebuchet MS" w:hAnsi="Trebuchet MS"/>
          <w:sz w:val="22"/>
          <w:szCs w:val="22"/>
        </w:rPr>
        <w:t>cinco</w:t>
      </w:r>
      <w:r w:rsidRPr="00AA099A">
        <w:rPr>
          <w:rFonts w:ascii="Trebuchet MS" w:hAnsi="Trebuchet MS"/>
          <w:sz w:val="22"/>
          <w:szCs w:val="22"/>
        </w:rPr>
        <w:t xml:space="preserve">) Dias Úteis de sua ocorrência. O não envio das informações por notificação pela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no prazo aqui previsto não prejudica a possibilidade de ser declarado o vencimento antecipado pelo Debenturista.</w:t>
      </w:r>
    </w:p>
    <w:p w:rsidR="009E6F6A" w:rsidRPr="00AA099A" w:rsidRDefault="009E6F6A" w:rsidP="00D60A22">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CLÁUSULA OITAVA –</w:t>
      </w:r>
      <w:r w:rsidR="00BD77D4" w:rsidRPr="00AA099A">
        <w:rPr>
          <w:rFonts w:ascii="Trebuchet MS" w:hAnsi="Trebuchet MS" w:cs="Arial"/>
          <w:b/>
          <w:sz w:val="22"/>
          <w:szCs w:val="22"/>
        </w:rPr>
        <w:t xml:space="preserve"> </w:t>
      </w:r>
      <w:r w:rsidRPr="00AA099A">
        <w:rPr>
          <w:rFonts w:ascii="Trebuchet MS" w:hAnsi="Trebuchet MS"/>
          <w:b/>
          <w:sz w:val="22"/>
          <w:szCs w:val="22"/>
        </w:rPr>
        <w:t>PAGAMENTO DE TRIBUTOS</w:t>
      </w:r>
    </w:p>
    <w:p w:rsidR="00EF795F" w:rsidRPr="00AA099A" w:rsidRDefault="00EF795F" w:rsidP="004F1414">
      <w:pPr>
        <w:pStyle w:val="ListaColorida-nfase11"/>
        <w:spacing w:line="360" w:lineRule="auto"/>
        <w:ind w:left="0"/>
        <w:jc w:val="both"/>
        <w:rPr>
          <w:rFonts w:ascii="Trebuchet MS" w:hAnsi="Trebuchet MS"/>
          <w:b/>
          <w:sz w:val="22"/>
          <w:szCs w:val="22"/>
          <w:u w:val="single"/>
        </w:rPr>
      </w:pPr>
    </w:p>
    <w:p w:rsidR="00EF795F" w:rsidRPr="00AA099A" w:rsidRDefault="001D59A0" w:rsidP="00983995">
      <w:pPr>
        <w:pStyle w:val="ListaColorida-nfase11"/>
        <w:spacing w:line="360" w:lineRule="auto"/>
        <w:ind w:left="0"/>
        <w:jc w:val="both"/>
        <w:rPr>
          <w:rFonts w:ascii="Trebuchet MS" w:hAnsi="Trebuchet MS"/>
          <w:sz w:val="22"/>
          <w:szCs w:val="22"/>
        </w:rPr>
      </w:pPr>
      <w:r w:rsidRPr="00AA099A">
        <w:rPr>
          <w:rFonts w:ascii="Trebuchet MS" w:hAnsi="Trebuchet MS"/>
          <w:sz w:val="22"/>
          <w:szCs w:val="22"/>
        </w:rPr>
        <w:t>8</w:t>
      </w:r>
      <w:r w:rsidR="00EF795F" w:rsidRPr="00AA099A">
        <w:rPr>
          <w:rFonts w:ascii="Trebuchet MS" w:hAnsi="Trebuchet MS"/>
          <w:sz w:val="22"/>
          <w:szCs w:val="22"/>
        </w:rPr>
        <w:t>.1.</w:t>
      </w:r>
      <w:r w:rsidR="00EF795F" w:rsidRPr="00AA099A">
        <w:rPr>
          <w:rFonts w:ascii="Trebuchet MS" w:hAnsi="Trebuchet MS"/>
          <w:sz w:val="22"/>
          <w:szCs w:val="22"/>
        </w:rPr>
        <w:tab/>
      </w:r>
      <w:r w:rsidR="00EF795F" w:rsidRPr="00AA099A">
        <w:rPr>
          <w:rFonts w:ascii="Trebuchet MS" w:hAnsi="Trebuchet MS"/>
          <w:sz w:val="22"/>
          <w:szCs w:val="22"/>
          <w:u w:val="single"/>
        </w:rPr>
        <w:t>Tributos</w:t>
      </w:r>
      <w:r w:rsidR="00EF795F" w:rsidRPr="00AA099A">
        <w:rPr>
          <w:rFonts w:ascii="Trebuchet MS" w:hAnsi="Trebuchet MS"/>
          <w:sz w:val="22"/>
          <w:szCs w:val="22"/>
        </w:rPr>
        <w:t xml:space="preserve">. Com base na legislação fiscal vigente à época da assinatura desta Escritura, sobre a presente Emissão não incidem quaisquer impostos, taxas, contribuições ou quaisquer outros tributos federais, estaduais ou municipais, sendo entendido que não são necessários quaisquer recolhimentos sobre os pagamentos, Remuneração ou reembolso </w:t>
      </w:r>
      <w:proofErr w:type="gramStart"/>
      <w:r w:rsidR="00EF795F" w:rsidRPr="00AA099A">
        <w:rPr>
          <w:rFonts w:ascii="Trebuchet MS" w:hAnsi="Trebuchet MS"/>
          <w:sz w:val="22"/>
          <w:szCs w:val="22"/>
        </w:rPr>
        <w:t>devidos</w:t>
      </w:r>
      <w:proofErr w:type="gramEnd"/>
      <w:r w:rsidR="00EF795F" w:rsidRPr="00AA099A">
        <w:rPr>
          <w:rFonts w:ascii="Trebuchet MS" w:hAnsi="Trebuchet MS"/>
          <w:sz w:val="22"/>
          <w:szCs w:val="22"/>
        </w:rPr>
        <w:t xml:space="preserve">. Caso qualquer órgão competente venha a exigir, mesmo que sob a legislação fiscal vigente, o recolhimento, pagamento e/ou retenção de quaisquer impostos, taxas, contribuições ou quaisquer outros tributos federais, estaduais ou municipais sobre os pagamentos, Remuneração ou reembolso previstos nesta </w:t>
      </w:r>
      <w:r w:rsidR="00EF795F" w:rsidRPr="00AA099A">
        <w:rPr>
          <w:rFonts w:ascii="Trebuchet MS" w:hAnsi="Trebuchet MS" w:cs="Tahoma"/>
          <w:sz w:val="22"/>
          <w:szCs w:val="22"/>
        </w:rPr>
        <w:t>Escritura de Emissão de Debêntures</w:t>
      </w:r>
      <w:r w:rsidR="00CD03A9"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xml:space="preserve">, ou a legislação vigente venha a sofrer qualquer modificação ou, por quaisquer outros motivos, novos tributos venham a incidir sobre os pagamentos, Remuneração ou reembolso </w:t>
      </w:r>
      <w:proofErr w:type="gramStart"/>
      <w:r w:rsidR="00EF795F" w:rsidRPr="00AA099A">
        <w:rPr>
          <w:rFonts w:ascii="Trebuchet MS" w:hAnsi="Trebuchet MS" w:cs="Tahoma"/>
          <w:sz w:val="22"/>
          <w:szCs w:val="22"/>
        </w:rPr>
        <w:t>devidos</w:t>
      </w:r>
      <w:proofErr w:type="gramEnd"/>
      <w:r w:rsidR="00EF795F" w:rsidRPr="00AA099A">
        <w:rPr>
          <w:rFonts w:ascii="Trebuchet MS" w:hAnsi="Trebuchet MS" w:cs="Tahoma"/>
          <w:sz w:val="22"/>
          <w:szCs w:val="22"/>
        </w:rPr>
        <w:t xml:space="preserve"> ao </w:t>
      </w:r>
      <w:r w:rsidR="00EF795F" w:rsidRPr="00AA099A">
        <w:rPr>
          <w:rFonts w:ascii="Trebuchet MS" w:hAnsi="Trebuchet MS"/>
          <w:sz w:val="22"/>
          <w:szCs w:val="22"/>
        </w:rPr>
        <w:t>Debenturista</w:t>
      </w:r>
      <w:r w:rsidR="00EF795F" w:rsidRPr="00AA099A">
        <w:rPr>
          <w:rFonts w:ascii="Trebuchet MS" w:hAnsi="Trebuchet MS" w:cs="Tahoma"/>
          <w:sz w:val="22"/>
          <w:szCs w:val="22"/>
        </w:rPr>
        <w:t xml:space="preserve"> no âmbito desta Escritura de Emissão de Debêntures</w:t>
      </w:r>
      <w:r w:rsidR="00CD03A9"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a</w:t>
      </w:r>
      <w:r w:rsidR="00EF795F" w:rsidRPr="00AA099A">
        <w:rPr>
          <w:rFonts w:ascii="Trebuchet MS" w:hAnsi="Trebuchet MS" w:cs="Tahoma"/>
          <w:sz w:val="22"/>
          <w:szCs w:val="22"/>
        </w:rPr>
        <w:t xml:space="preserve"> </w:t>
      </w:r>
      <w:r w:rsidR="00EF795F" w:rsidRPr="00AA099A">
        <w:rPr>
          <w:rFonts w:ascii="Trebuchet MS" w:hAnsi="Trebuchet MS"/>
          <w:sz w:val="22"/>
          <w:szCs w:val="22"/>
        </w:rPr>
        <w:t>Emissora das Debêntures</w:t>
      </w:r>
      <w:r w:rsidR="00EF795F"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 xml:space="preserve">será responsável pelo recolhimento, pagamento </w:t>
      </w:r>
      <w:r w:rsidR="00EF795F" w:rsidRPr="00AA099A">
        <w:rPr>
          <w:rFonts w:ascii="Trebuchet MS" w:hAnsi="Trebuchet MS" w:cs="Tahoma"/>
          <w:sz w:val="22"/>
          <w:szCs w:val="22"/>
        </w:rPr>
        <w:lastRenderedPageBreak/>
        <w:t xml:space="preserve">e/ou retenção destes tributos. Nesta situação, a </w:t>
      </w:r>
      <w:r w:rsidR="00EF795F" w:rsidRPr="00AA099A">
        <w:rPr>
          <w:rFonts w:ascii="Trebuchet MS" w:hAnsi="Trebuchet MS"/>
          <w:sz w:val="22"/>
          <w:szCs w:val="22"/>
        </w:rPr>
        <w:t>Emissora das Debêntures</w:t>
      </w:r>
      <w:r w:rsidR="00EF795F"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 xml:space="preserve">deverá acrescer a tais pagamentos valores adicionais de modo que o </w:t>
      </w:r>
      <w:r w:rsidR="00EF795F" w:rsidRPr="00AA099A">
        <w:rPr>
          <w:rFonts w:ascii="Trebuchet MS" w:hAnsi="Trebuchet MS"/>
          <w:sz w:val="22"/>
          <w:szCs w:val="22"/>
        </w:rPr>
        <w:t>Debenturista</w:t>
      </w:r>
      <w:r w:rsidR="00EF795F" w:rsidRPr="00AA099A">
        <w:rPr>
          <w:rFonts w:ascii="Trebuchet MS" w:hAnsi="Trebuchet MS" w:cs="Tahoma"/>
          <w:sz w:val="22"/>
          <w:szCs w:val="22"/>
        </w:rPr>
        <w:t xml:space="preserve"> receba os mesmo valores líquidos que seriam recebidos caso nenhuma retenção ou dedução fosse realizada. A responsabilidade da Emissora das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é restrita ao acréscimo dos custos dos tributos supramencionados aos pagamentos realizados, permanecendo a responsabilidade tributária de cada uma das Partes de acordo com o estabelecido na legislação pertinente.</w:t>
      </w:r>
    </w:p>
    <w:p w:rsidR="00EF795F" w:rsidRPr="00AA099A" w:rsidRDefault="00EF795F" w:rsidP="004F1414">
      <w:pPr>
        <w:pStyle w:val="ListaColorida-nfase11"/>
        <w:spacing w:line="360" w:lineRule="auto"/>
        <w:ind w:left="851"/>
        <w:jc w:val="both"/>
        <w:rPr>
          <w:rFonts w:ascii="Trebuchet MS" w:hAnsi="Trebuchet MS"/>
          <w:b/>
          <w:sz w:val="22"/>
          <w:szCs w:val="22"/>
          <w:u w:val="single"/>
        </w:rPr>
      </w:pPr>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 xml:space="preserve">CLÁUSULA </w:t>
      </w:r>
      <w:r w:rsidR="001D59A0" w:rsidRPr="00AA099A">
        <w:rPr>
          <w:rFonts w:ascii="Trebuchet MS" w:hAnsi="Trebuchet MS" w:cs="Arial"/>
          <w:b/>
          <w:sz w:val="22"/>
          <w:szCs w:val="22"/>
        </w:rPr>
        <w:t>NONA</w:t>
      </w:r>
      <w:r w:rsidRPr="00AA099A">
        <w:rPr>
          <w:rFonts w:ascii="Trebuchet MS" w:hAnsi="Trebuchet MS" w:cs="Arial"/>
          <w:b/>
          <w:sz w:val="22"/>
          <w:szCs w:val="22"/>
        </w:rPr>
        <w:t xml:space="preserve"> – </w:t>
      </w:r>
      <w:r w:rsidRPr="00AA099A">
        <w:rPr>
          <w:rFonts w:ascii="Trebuchet MS" w:hAnsi="Trebuchet MS"/>
          <w:b/>
          <w:sz w:val="22"/>
          <w:szCs w:val="22"/>
        </w:rPr>
        <w:t>DISPOSIÇÕES GERAIS</w:t>
      </w:r>
    </w:p>
    <w:p w:rsidR="00EF795F" w:rsidRPr="00AA099A" w:rsidRDefault="00EF795F" w:rsidP="004F1414">
      <w:pPr>
        <w:tabs>
          <w:tab w:val="left" w:pos="851"/>
        </w:tabs>
        <w:spacing w:line="360" w:lineRule="auto"/>
        <w:jc w:val="both"/>
        <w:rPr>
          <w:rFonts w:ascii="Trebuchet MS" w:hAnsi="Trebuchet MS"/>
          <w:color w:val="000000"/>
          <w:sz w:val="22"/>
          <w:szCs w:val="22"/>
        </w:rPr>
      </w:pPr>
    </w:p>
    <w:p w:rsidR="00EF795F" w:rsidRPr="00AA099A" w:rsidRDefault="001D59A0"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EF795F" w:rsidRPr="00AA099A">
        <w:rPr>
          <w:rFonts w:ascii="Trebuchet MS" w:hAnsi="Trebuchet MS"/>
          <w:color w:val="000000"/>
          <w:sz w:val="22"/>
          <w:szCs w:val="22"/>
        </w:rPr>
        <w:t xml:space="preserve">.1. </w:t>
      </w:r>
      <w:r w:rsidR="00EF795F" w:rsidRPr="00AA099A">
        <w:rPr>
          <w:rFonts w:ascii="Trebuchet MS" w:hAnsi="Trebuchet MS"/>
          <w:color w:val="000000"/>
          <w:sz w:val="22"/>
          <w:szCs w:val="22"/>
          <w:u w:val="single"/>
        </w:rPr>
        <w:t>Prazo de Vigência</w:t>
      </w:r>
      <w:r w:rsidR="00EF795F" w:rsidRPr="00AA099A">
        <w:rPr>
          <w:rFonts w:ascii="Trebuchet MS" w:hAnsi="Trebuchet MS"/>
          <w:color w:val="000000"/>
          <w:sz w:val="22"/>
          <w:szCs w:val="22"/>
        </w:rPr>
        <w:t xml:space="preserve">. Esta Escritura de Emissão de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olor w:val="000000"/>
          <w:sz w:val="22"/>
          <w:szCs w:val="22"/>
        </w:rPr>
        <w:t xml:space="preserve">permanecerá em vigor e produzirá efeitos a partir desta data </w:t>
      </w:r>
      <w:r w:rsidR="00EF795F" w:rsidRPr="00AA099A">
        <w:rPr>
          <w:rFonts w:ascii="Trebuchet MS" w:hAnsi="Trebuchet MS"/>
          <w:sz w:val="22"/>
          <w:szCs w:val="22"/>
        </w:rPr>
        <w:t>até a data em que o Debenturista tenha dado quitação de que todos os pagamentos a ele devidos nos termos desta 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xml:space="preserve"> e que foram pagos pela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color w:val="000000"/>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1D59A0" w:rsidP="00D60A22">
      <w:pPr>
        <w:pStyle w:val="ListaColorida-nfase11"/>
        <w:spacing w:line="360" w:lineRule="auto"/>
        <w:ind w:left="0"/>
        <w:jc w:val="both"/>
        <w:rPr>
          <w:rFonts w:ascii="Trebuchet MS" w:hAnsi="Trebuchet MS" w:cs="Calibri"/>
          <w:sz w:val="22"/>
          <w:szCs w:val="22"/>
        </w:rPr>
      </w:pPr>
      <w:r w:rsidRPr="00AA099A">
        <w:rPr>
          <w:rFonts w:ascii="Trebuchet MS" w:hAnsi="Trebuchet MS"/>
          <w:sz w:val="22"/>
          <w:szCs w:val="22"/>
        </w:rPr>
        <w:t>9</w:t>
      </w:r>
      <w:r w:rsidR="00EF795F" w:rsidRPr="00AA099A">
        <w:rPr>
          <w:rFonts w:ascii="Trebuchet MS" w:hAnsi="Trebuchet MS"/>
          <w:sz w:val="22"/>
          <w:szCs w:val="22"/>
        </w:rPr>
        <w:t xml:space="preserve">.2. </w:t>
      </w:r>
      <w:r w:rsidR="00EF795F" w:rsidRPr="00AA099A">
        <w:rPr>
          <w:rFonts w:ascii="Trebuchet MS" w:hAnsi="Trebuchet MS"/>
          <w:sz w:val="22"/>
          <w:szCs w:val="22"/>
          <w:u w:val="single"/>
        </w:rPr>
        <w:t>Comunicações</w:t>
      </w:r>
      <w:r w:rsidR="00EF795F" w:rsidRPr="00AA099A">
        <w:rPr>
          <w:rFonts w:ascii="Trebuchet MS" w:hAnsi="Trebuchet MS"/>
          <w:sz w:val="22"/>
          <w:szCs w:val="22"/>
        </w:rPr>
        <w:t xml:space="preserve">. Todas e quaisquer notificações, solicitações, aprovações e demais comunicações com a Emissora das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sz w:val="22"/>
          <w:szCs w:val="22"/>
        </w:rPr>
        <w:t xml:space="preserve">serão feitas por escrito e serão consideradas </w:t>
      </w:r>
      <w:r w:rsidR="00EF795F" w:rsidRPr="00AA099A">
        <w:rPr>
          <w:rFonts w:ascii="Trebuchet MS" w:hAnsi="Trebuchet MS"/>
          <w:color w:val="000000"/>
          <w:sz w:val="22"/>
          <w:szCs w:val="22"/>
        </w:rPr>
        <w:t>validamente</w:t>
      </w:r>
      <w:r w:rsidR="00EF795F" w:rsidRPr="00AA099A">
        <w:rPr>
          <w:rFonts w:ascii="Trebuchet MS" w:hAnsi="Trebuchet MS"/>
          <w:sz w:val="22"/>
          <w:szCs w:val="22"/>
        </w:rPr>
        <w:t xml:space="preserve"> recebidas quando entregues em mãos, por serviço de </w:t>
      </w:r>
      <w:r w:rsidR="00EF795F" w:rsidRPr="00AA099A">
        <w:rPr>
          <w:rFonts w:ascii="Trebuchet MS" w:hAnsi="Trebuchet MS"/>
          <w:i/>
          <w:sz w:val="22"/>
          <w:szCs w:val="22"/>
        </w:rPr>
        <w:t>c</w:t>
      </w:r>
      <w:r w:rsidR="00EF795F" w:rsidRPr="00AA099A">
        <w:rPr>
          <w:rFonts w:ascii="Trebuchet MS" w:hAnsi="Trebuchet MS" w:cs="Calibri"/>
          <w:i/>
          <w:sz w:val="22"/>
          <w:szCs w:val="22"/>
        </w:rPr>
        <w:t>ourier</w:t>
      </w:r>
      <w:r w:rsidR="00EF795F" w:rsidRPr="00AA099A">
        <w:rPr>
          <w:rFonts w:ascii="Trebuchet MS" w:hAnsi="Trebuchet MS" w:cs="Calibri"/>
          <w:sz w:val="22"/>
          <w:szCs w:val="22"/>
        </w:rPr>
        <w:t>, correio eletrônico ou transmissão de fax, quando do recebimento nos seguintes endereços ou números de fax constantes abaixo:</w:t>
      </w:r>
    </w:p>
    <w:p w:rsidR="00EF795F" w:rsidRPr="00AA099A" w:rsidRDefault="00EF795F" w:rsidP="004F1414">
      <w:pPr>
        <w:pStyle w:val="NormalWeb"/>
        <w:spacing w:before="0" w:beforeAutospacing="0" w:after="0" w:afterAutospacing="0" w:line="360" w:lineRule="auto"/>
        <w:ind w:left="705" w:hanging="705"/>
        <w:contextualSpacing/>
        <w:jc w:val="both"/>
        <w:rPr>
          <w:rFonts w:ascii="Trebuchet MS" w:hAnsi="Trebuchet MS" w:cs="Calibri"/>
          <w:sz w:val="22"/>
          <w:szCs w:val="22"/>
          <w:lang w:val="pt-BR"/>
        </w:rPr>
      </w:pPr>
    </w:p>
    <w:p w:rsidR="00EF795F" w:rsidRPr="00AA099A" w:rsidRDefault="00EF795F" w:rsidP="00A0155B">
      <w:pPr>
        <w:pStyle w:val="NormalWeb"/>
        <w:spacing w:before="0" w:beforeAutospacing="0" w:after="0" w:afterAutospacing="0" w:line="360" w:lineRule="auto"/>
        <w:contextualSpacing/>
        <w:jc w:val="both"/>
        <w:rPr>
          <w:rFonts w:ascii="Trebuchet MS" w:hAnsi="Trebuchet MS" w:cs="Calibri"/>
          <w:sz w:val="22"/>
          <w:szCs w:val="22"/>
          <w:lang w:val="pt-BR"/>
        </w:rPr>
      </w:pPr>
      <w:r w:rsidRPr="00AA099A">
        <w:rPr>
          <w:rFonts w:ascii="Trebuchet MS" w:hAnsi="Trebuchet MS" w:cs="Calibri"/>
          <w:b/>
          <w:sz w:val="22"/>
          <w:szCs w:val="22"/>
          <w:lang w:val="pt-BR"/>
        </w:rPr>
        <w:t>Para a Emissora das Debêntures</w:t>
      </w:r>
      <w:r w:rsidR="00CD03A9" w:rsidRPr="00AA099A">
        <w:rPr>
          <w:rFonts w:ascii="Trebuchet MS" w:hAnsi="Trebuchet MS" w:cs="Calibri"/>
          <w:b/>
          <w:sz w:val="22"/>
          <w:szCs w:val="22"/>
          <w:lang w:val="pt-BR"/>
        </w:rPr>
        <w:t xml:space="preserve"> Imobiliárias</w:t>
      </w:r>
      <w:r w:rsidRPr="00AA099A">
        <w:rPr>
          <w:rFonts w:ascii="Trebuchet MS" w:hAnsi="Trebuchet MS" w:cs="Calibri"/>
          <w:b/>
          <w:sz w:val="22"/>
          <w:szCs w:val="22"/>
          <w:lang w:val="pt-BR"/>
        </w:rPr>
        <w:t>:</w:t>
      </w:r>
    </w:p>
    <w:p w:rsidR="00D35987" w:rsidRDefault="00D35987" w:rsidP="00D35987">
      <w:pPr>
        <w:tabs>
          <w:tab w:val="left" w:pos="2835"/>
        </w:tabs>
        <w:spacing w:line="360" w:lineRule="auto"/>
        <w:jc w:val="both"/>
        <w:rPr>
          <w:ins w:id="180" w:author="PMKA Advogados" w:date="2012-08-15T14:26:00Z"/>
          <w:rFonts w:ascii="Trebuchet MS" w:hAnsi="Trebuchet MS" w:cs="Trebuchet MS"/>
          <w:b/>
          <w:bCs/>
          <w:sz w:val="22"/>
          <w:szCs w:val="22"/>
        </w:rPr>
      </w:pPr>
      <w:ins w:id="181" w:author="PMKA Advogados" w:date="2012-08-15T14:26:00Z">
        <w:r>
          <w:rPr>
            <w:rFonts w:ascii="Trebuchet MS" w:hAnsi="Trebuchet MS" w:cs="Trebuchet MS"/>
            <w:b/>
            <w:bCs/>
            <w:sz w:val="22"/>
            <w:szCs w:val="22"/>
          </w:rPr>
          <w:t>BEST CENTER EMPREENDIMENTOS E PARTICIPAÇÕES S.A.</w:t>
        </w:r>
      </w:ins>
    </w:p>
    <w:p w:rsidR="00D35987" w:rsidRDefault="00D35987" w:rsidP="00D35987">
      <w:pPr>
        <w:tabs>
          <w:tab w:val="left" w:pos="2835"/>
        </w:tabs>
        <w:spacing w:line="360" w:lineRule="auto"/>
        <w:jc w:val="both"/>
        <w:rPr>
          <w:ins w:id="182" w:author="PMKA Advogados" w:date="2012-08-15T14:26:00Z"/>
          <w:rFonts w:ascii="Trebuchet MS" w:hAnsi="Trebuchet MS" w:cs="Arial"/>
          <w:bCs/>
          <w:iCs/>
          <w:sz w:val="22"/>
          <w:szCs w:val="22"/>
        </w:rPr>
      </w:pPr>
      <w:ins w:id="183" w:author="PMKA Advogados" w:date="2012-08-15T14:26:00Z">
        <w:r>
          <w:rPr>
            <w:rFonts w:ascii="Trebuchet MS" w:hAnsi="Trebuchet MS" w:cs="Arial"/>
            <w:sz w:val="22"/>
            <w:szCs w:val="22"/>
          </w:rPr>
          <w:t>Rua Dr. Eduardo de Souza Aranha, n.º 153, 12º andar (parte)</w:t>
        </w:r>
      </w:ins>
    </w:p>
    <w:p w:rsidR="00000000" w:rsidRDefault="00D35987">
      <w:pPr>
        <w:tabs>
          <w:tab w:val="left" w:pos="2835"/>
        </w:tabs>
        <w:spacing w:line="360" w:lineRule="auto"/>
        <w:jc w:val="both"/>
        <w:rPr>
          <w:rFonts w:ascii="Trebuchet MS" w:hAnsi="Trebuchet MS" w:cs="Arial"/>
          <w:bCs/>
          <w:iCs/>
          <w:sz w:val="22"/>
          <w:szCs w:val="22"/>
          <w:rPrChange w:id="184" w:author="PMKA Advogados" w:date="2012-08-15T14:26:00Z">
            <w:rPr>
              <w:rFonts w:ascii="Trebuchet MS" w:hAnsi="Trebuchet MS" w:cs="Calibri"/>
              <w:b/>
              <w:sz w:val="22"/>
              <w:szCs w:val="22"/>
              <w:lang w:val="pt-BR"/>
            </w:rPr>
          </w:rPrChange>
        </w:rPr>
        <w:pPrChange w:id="185" w:author="PMKA Advogados" w:date="2012-08-15T14:26:00Z">
          <w:pPr>
            <w:pStyle w:val="NormalWeb"/>
            <w:tabs>
              <w:tab w:val="left" w:pos="1701"/>
            </w:tabs>
            <w:spacing w:before="0" w:beforeAutospacing="0" w:after="0" w:afterAutospacing="0" w:line="360" w:lineRule="auto"/>
            <w:contextualSpacing/>
            <w:jc w:val="both"/>
          </w:pPr>
        </w:pPrChange>
      </w:pPr>
      <w:ins w:id="186" w:author="PMKA Advogados" w:date="2012-08-15T14:26:00Z">
        <w:r>
          <w:rPr>
            <w:rFonts w:ascii="Trebuchet MS" w:hAnsi="Trebuchet MS" w:cs="Arial"/>
            <w:bCs/>
            <w:iCs/>
            <w:sz w:val="22"/>
            <w:szCs w:val="22"/>
          </w:rPr>
          <w:t>São Paulo – SP</w:t>
        </w:r>
      </w:ins>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sz w:val="22"/>
          <w:szCs w:val="22"/>
          <w:lang w:val="pt-BR" w:eastAsia="en-US"/>
        </w:rPr>
        <w:t xml:space="preserve">At. Sr.: </w:t>
      </w:r>
      <w:r w:rsidRPr="00AA099A">
        <w:rPr>
          <w:rFonts w:ascii="Trebuchet MS" w:hAnsi="Trebuchet MS"/>
          <w:sz w:val="22"/>
          <w:szCs w:val="22"/>
          <w:lang w:val="pt-BR"/>
        </w:rPr>
        <w:t>Fábio Itikawa</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Arial"/>
          <w:sz w:val="22"/>
          <w:szCs w:val="22"/>
          <w:lang w:val="pt-BR"/>
        </w:rPr>
        <w:t>Rua Dr. Eduardo de Souza Aranha, n.º 153, 12º andar (parte)</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bCs/>
          <w:sz w:val="22"/>
          <w:szCs w:val="22"/>
          <w:lang w:val="pt-BR"/>
        </w:rPr>
        <w:t xml:space="preserve">CEP </w:t>
      </w:r>
      <w:r w:rsidRPr="00AA099A">
        <w:rPr>
          <w:rFonts w:ascii="Trebuchet MS" w:hAnsi="Trebuchet MS"/>
          <w:sz w:val="22"/>
          <w:szCs w:val="22"/>
          <w:lang w:val="pt-BR"/>
        </w:rPr>
        <w:t xml:space="preserve">04543-904 - </w:t>
      </w:r>
      <w:r w:rsidRPr="00AA099A">
        <w:rPr>
          <w:rFonts w:ascii="Trebuchet MS" w:hAnsi="Trebuchet MS" w:cs="Arial"/>
          <w:sz w:val="22"/>
          <w:szCs w:val="22"/>
          <w:lang w:val="pt-BR"/>
        </w:rPr>
        <w:t>São Paulo / SP</w:t>
      </w:r>
      <w:r w:rsidRPr="00AA099A">
        <w:rPr>
          <w:rFonts w:ascii="Trebuchet MS" w:hAnsi="Trebuchet MS" w:cs="Calibri"/>
          <w:sz w:val="22"/>
          <w:szCs w:val="22"/>
          <w:lang w:val="pt-BR" w:eastAsia="en-US"/>
        </w:rPr>
        <w:t xml:space="preserve"> </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sz w:val="22"/>
          <w:szCs w:val="22"/>
          <w:lang w:val="pt-BR" w:eastAsia="en-US"/>
        </w:rPr>
        <w:t xml:space="preserve">Telefone: </w:t>
      </w:r>
      <w:r w:rsidR="009E4E9C" w:rsidRPr="00AA099A">
        <w:rPr>
          <w:rFonts w:ascii="Trebuchet MS" w:hAnsi="Trebuchet MS" w:cs="Calibri"/>
          <w:sz w:val="22"/>
          <w:szCs w:val="22"/>
          <w:lang w:val="pt-BR" w:eastAsia="en-US"/>
        </w:rPr>
        <w:t>(</w:t>
      </w:r>
      <w:r w:rsidRPr="00AA099A">
        <w:rPr>
          <w:rFonts w:ascii="Trebuchet MS" w:hAnsi="Trebuchet MS"/>
          <w:sz w:val="22"/>
          <w:szCs w:val="22"/>
          <w:lang w:val="pt-BR"/>
        </w:rPr>
        <w:t>11</w:t>
      </w:r>
      <w:r w:rsidR="009E4E9C" w:rsidRPr="00AA099A">
        <w:rPr>
          <w:rFonts w:ascii="Trebuchet MS" w:hAnsi="Trebuchet MS"/>
          <w:sz w:val="22"/>
          <w:szCs w:val="22"/>
          <w:lang w:val="pt-BR"/>
        </w:rPr>
        <w:t>)</w:t>
      </w:r>
      <w:r w:rsidRPr="00AA099A">
        <w:rPr>
          <w:rFonts w:ascii="Trebuchet MS" w:hAnsi="Trebuchet MS"/>
          <w:sz w:val="22"/>
          <w:szCs w:val="22"/>
          <w:lang w:val="pt-BR"/>
        </w:rPr>
        <w:t xml:space="preserve"> 3048-5442</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sz w:val="22"/>
          <w:szCs w:val="22"/>
          <w:lang w:val="pt-BR"/>
        </w:rPr>
      </w:pPr>
      <w:r w:rsidRPr="00AA099A">
        <w:rPr>
          <w:rFonts w:ascii="Trebuchet MS" w:hAnsi="Trebuchet MS" w:cs="Calibri"/>
          <w:sz w:val="22"/>
          <w:szCs w:val="22"/>
          <w:lang w:val="pt-BR" w:eastAsia="en-US"/>
        </w:rPr>
        <w:t xml:space="preserve">Fax: </w:t>
      </w:r>
      <w:r w:rsidR="009E4E9C" w:rsidRPr="00AA099A">
        <w:rPr>
          <w:rFonts w:ascii="Trebuchet MS" w:hAnsi="Trebuchet MS" w:cs="Calibri"/>
          <w:sz w:val="22"/>
          <w:szCs w:val="22"/>
          <w:lang w:val="pt-BR" w:eastAsia="en-US"/>
        </w:rPr>
        <w:t>(</w:t>
      </w:r>
      <w:r w:rsidRPr="00AA099A">
        <w:rPr>
          <w:rFonts w:ascii="Trebuchet MS" w:hAnsi="Trebuchet MS"/>
          <w:sz w:val="22"/>
          <w:szCs w:val="22"/>
          <w:lang w:val="pt-BR"/>
        </w:rPr>
        <w:t>11</w:t>
      </w:r>
      <w:r w:rsidR="009E4E9C" w:rsidRPr="00AA099A">
        <w:rPr>
          <w:rFonts w:ascii="Trebuchet MS" w:hAnsi="Trebuchet MS"/>
          <w:sz w:val="22"/>
          <w:szCs w:val="22"/>
          <w:lang w:val="pt-BR"/>
        </w:rPr>
        <w:t>)</w:t>
      </w:r>
      <w:r w:rsidRPr="00AA099A">
        <w:rPr>
          <w:rFonts w:ascii="Trebuchet MS" w:hAnsi="Trebuchet MS"/>
          <w:sz w:val="22"/>
          <w:szCs w:val="22"/>
          <w:lang w:val="pt-BR"/>
        </w:rPr>
        <w:t xml:space="preserve"> 3048-5420</w:t>
      </w:r>
    </w:p>
    <w:p w:rsidR="00EF795F" w:rsidRPr="00AA099A" w:rsidRDefault="00EF795F" w:rsidP="00A0155B">
      <w:pPr>
        <w:tabs>
          <w:tab w:val="left" w:pos="1701"/>
        </w:tabs>
        <w:spacing w:line="360" w:lineRule="auto"/>
        <w:contextualSpacing/>
        <w:jc w:val="both"/>
        <w:rPr>
          <w:rFonts w:ascii="Trebuchet MS" w:hAnsi="Trebuchet MS"/>
          <w:sz w:val="22"/>
          <w:szCs w:val="22"/>
        </w:rPr>
      </w:pPr>
      <w:r w:rsidRPr="00AA099A">
        <w:rPr>
          <w:rFonts w:ascii="Trebuchet MS" w:hAnsi="Trebuchet MS" w:cs="Calibri"/>
          <w:sz w:val="22"/>
          <w:szCs w:val="22"/>
        </w:rPr>
        <w:t xml:space="preserve">Correio Eletrônico: </w:t>
      </w:r>
      <w:r w:rsidRPr="00AA099A">
        <w:rPr>
          <w:rFonts w:ascii="Trebuchet MS" w:hAnsi="Trebuchet MS"/>
          <w:sz w:val="22"/>
          <w:szCs w:val="22"/>
        </w:rPr>
        <w:t>fabio.itikawa@scsa.com.br</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ab/>
      </w:r>
    </w:p>
    <w:p w:rsidR="00EF795F" w:rsidRPr="00AA099A" w:rsidRDefault="00DD09EB" w:rsidP="00D60A22">
      <w:pPr>
        <w:pStyle w:val="ListaColorida-nfase11"/>
        <w:spacing w:line="360" w:lineRule="auto"/>
        <w:ind w:left="851"/>
        <w:jc w:val="both"/>
        <w:rPr>
          <w:rFonts w:ascii="Trebuchet MS" w:hAnsi="Trebuchet MS"/>
          <w:sz w:val="22"/>
          <w:szCs w:val="22"/>
        </w:rPr>
      </w:pPr>
      <w:r w:rsidRPr="00AA099A">
        <w:rPr>
          <w:rFonts w:ascii="Trebuchet MS" w:hAnsi="Trebuchet MS"/>
          <w:sz w:val="22"/>
          <w:szCs w:val="22"/>
        </w:rPr>
        <w:t xml:space="preserve">9.2.1. Todos os atos e decisões relevantes decorrentes desta Escritura de Emissão de Debêntures </w:t>
      </w:r>
      <w:r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que, de qualquer forma, vierem a envolver, direta ou indiretamente, os interesses do Debenturista, deverão </w:t>
      </w:r>
      <w:r w:rsidRPr="00AA099A">
        <w:rPr>
          <w:rFonts w:ascii="Trebuchet MS" w:hAnsi="Trebuchet MS"/>
          <w:sz w:val="22"/>
          <w:szCs w:val="22"/>
        </w:rPr>
        <w:lastRenderedPageBreak/>
        <w:t xml:space="preserve">ser comunicados ao Debenturista no endereço </w:t>
      </w:r>
      <w:proofErr w:type="gramStart"/>
      <w:r w:rsidRPr="00AA099A">
        <w:rPr>
          <w:rFonts w:ascii="Trebuchet MS" w:hAnsi="Trebuchet MS"/>
          <w:sz w:val="22"/>
          <w:szCs w:val="22"/>
        </w:rPr>
        <w:t>supra indicado</w:t>
      </w:r>
      <w:proofErr w:type="gramEnd"/>
      <w:r w:rsidRPr="00AA099A">
        <w:rPr>
          <w:rFonts w:ascii="Trebuchet MS" w:hAnsi="Trebuchet MS"/>
          <w:sz w:val="22"/>
          <w:szCs w:val="22"/>
        </w:rPr>
        <w:t>, sendo dispensada a publicação em jornal.</w:t>
      </w:r>
      <w:r w:rsidR="00EF795F" w:rsidRPr="00AA099A">
        <w:rPr>
          <w:rFonts w:ascii="Trebuchet MS" w:hAnsi="Trebuchet MS"/>
          <w:sz w:val="22"/>
          <w:szCs w:val="22"/>
        </w:rPr>
        <w:t xml:space="preserve"> </w:t>
      </w:r>
    </w:p>
    <w:p w:rsidR="00EF795F" w:rsidRPr="00AA099A" w:rsidRDefault="00EF795F" w:rsidP="004F1414">
      <w:pPr>
        <w:pStyle w:val="NormalWeb"/>
        <w:spacing w:before="0" w:beforeAutospacing="0" w:after="0" w:afterAutospacing="0" w:line="360" w:lineRule="auto"/>
        <w:contextualSpacing/>
        <w:jc w:val="both"/>
        <w:rPr>
          <w:rFonts w:ascii="Trebuchet MS" w:hAnsi="Trebuchet MS"/>
          <w:sz w:val="22"/>
          <w:szCs w:val="22"/>
          <w:lang w:val="pt-BR"/>
        </w:rPr>
      </w:pPr>
    </w:p>
    <w:p w:rsidR="00EF795F" w:rsidRPr="00AA099A" w:rsidRDefault="00904860" w:rsidP="00D60A22">
      <w:pPr>
        <w:pStyle w:val="ListaColorida-nfase11"/>
        <w:spacing w:line="360" w:lineRule="auto"/>
        <w:ind w:left="0"/>
        <w:jc w:val="both"/>
        <w:rPr>
          <w:rFonts w:ascii="Trebuchet MS" w:hAnsi="Trebuchet MS"/>
          <w:sz w:val="22"/>
          <w:szCs w:val="22"/>
        </w:rPr>
      </w:pPr>
      <w:r>
        <w:rPr>
          <w:rFonts w:ascii="Trebuchet MS" w:hAnsi="Trebuchet MS"/>
          <w:sz w:val="22"/>
          <w:szCs w:val="22"/>
        </w:rPr>
        <w:t>9.3</w:t>
      </w:r>
      <w:r w:rsidR="00DD09EB" w:rsidRPr="00AA099A">
        <w:rPr>
          <w:rFonts w:ascii="Trebuchet MS" w:hAnsi="Trebuchet MS"/>
          <w:sz w:val="22"/>
          <w:szCs w:val="22"/>
        </w:rPr>
        <w:t>.</w:t>
      </w:r>
      <w:r w:rsidR="00DD09EB" w:rsidRPr="00904860">
        <w:rPr>
          <w:rFonts w:ascii="Trebuchet MS" w:hAnsi="Trebuchet MS"/>
          <w:sz w:val="22"/>
          <w:szCs w:val="22"/>
        </w:rPr>
        <w:t xml:space="preserve"> </w:t>
      </w:r>
      <w:r w:rsidR="00DD09EB" w:rsidRPr="00AA099A">
        <w:rPr>
          <w:rFonts w:ascii="Trebuchet MS" w:hAnsi="Trebuchet MS"/>
          <w:sz w:val="22"/>
          <w:szCs w:val="22"/>
          <w:u w:val="single"/>
        </w:rPr>
        <w:t>Despesas</w:t>
      </w:r>
      <w:r w:rsidR="00DD09EB" w:rsidRPr="00AA099A">
        <w:rPr>
          <w:rFonts w:ascii="Trebuchet MS" w:hAnsi="Trebuchet MS"/>
          <w:sz w:val="22"/>
          <w:szCs w:val="22"/>
        </w:rPr>
        <w:t xml:space="preserve">. Todos os custos incorridos com a estruturação, Emissão, inscrição, subscrição, integralização e execução das Debêntures Imobiliárias, incluindo publicações, inscrições, registros, eventual contratação de prestadores de serviços e </w:t>
      </w:r>
      <w:r w:rsidR="00DD09EB" w:rsidRPr="00AA099A">
        <w:rPr>
          <w:rFonts w:ascii="Trebuchet MS" w:hAnsi="Trebuchet MS"/>
          <w:color w:val="000000"/>
          <w:sz w:val="22"/>
          <w:szCs w:val="22"/>
        </w:rPr>
        <w:t>quaisquer</w:t>
      </w:r>
      <w:r w:rsidR="00DD09EB" w:rsidRPr="00AA099A">
        <w:rPr>
          <w:rFonts w:ascii="Trebuchet MS" w:hAnsi="Trebuchet MS"/>
          <w:sz w:val="22"/>
          <w:szCs w:val="22"/>
        </w:rPr>
        <w:t xml:space="preserve"> outros custos relacionados </w:t>
      </w:r>
      <w:proofErr w:type="gramStart"/>
      <w:r w:rsidR="00DD09EB" w:rsidRPr="00AA099A">
        <w:rPr>
          <w:rFonts w:ascii="Trebuchet MS" w:hAnsi="Trebuchet MS"/>
          <w:sz w:val="22"/>
          <w:szCs w:val="22"/>
        </w:rPr>
        <w:t>à</w:t>
      </w:r>
      <w:proofErr w:type="gramEnd"/>
      <w:r w:rsidR="00DD09EB" w:rsidRPr="00AA099A">
        <w:rPr>
          <w:rFonts w:ascii="Trebuchet MS" w:hAnsi="Trebuchet MS"/>
          <w:sz w:val="22"/>
          <w:szCs w:val="22"/>
        </w:rPr>
        <w:t xml:space="preserve"> Debêntures Imobiliárias serão suportados pela Emissora das Debêntures</w:t>
      </w:r>
      <w:r w:rsidR="00DD09EB" w:rsidRPr="00AA099A">
        <w:rPr>
          <w:rFonts w:ascii="Trebuchet MS" w:eastAsia="Arial Unicode MS" w:hAnsi="Trebuchet MS"/>
          <w:w w:val="0"/>
          <w:sz w:val="22"/>
          <w:szCs w:val="22"/>
        </w:rPr>
        <w:t xml:space="preserve"> Imobiliárias</w:t>
      </w:r>
      <w:r w:rsidR="00DD09EB" w:rsidRPr="00AA099A">
        <w:rPr>
          <w:rFonts w:ascii="Trebuchet MS" w:hAnsi="Trebuchet MS"/>
          <w:sz w:val="22"/>
          <w:szCs w:val="22"/>
        </w:rPr>
        <w:t>.</w:t>
      </w:r>
    </w:p>
    <w:p w:rsidR="00EF795F"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AE071B" w:rsidRDefault="00904860" w:rsidP="00AE071B">
      <w:pPr>
        <w:pStyle w:val="ListaColorida-nfase11"/>
        <w:spacing w:line="360" w:lineRule="auto"/>
        <w:ind w:left="0"/>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 </w:t>
      </w:r>
      <w:r w:rsidR="00AE071B">
        <w:rPr>
          <w:rFonts w:ascii="Trebuchet MS" w:hAnsi="Trebuchet MS"/>
          <w:sz w:val="22"/>
          <w:szCs w:val="22"/>
          <w:u w:val="single"/>
        </w:rPr>
        <w:t>Custos da Operação Estruturada</w:t>
      </w:r>
      <w:r w:rsidR="00AE071B">
        <w:rPr>
          <w:rFonts w:ascii="Trebuchet MS" w:hAnsi="Trebuchet MS"/>
          <w:sz w:val="22"/>
          <w:szCs w:val="22"/>
        </w:rPr>
        <w:t xml:space="preserve">. A Emissora das Debêntures Imobiliárias obriga-se a arcar com as despesas decorrentes da Operação Estruturada, as quais incluem, mas não se limitam a custos para registros perante a CVM e CETIP, bem como registros em cartórios dos documentos e contratos referentes à emissão dos CRI e seus posteriores aditamentos, conforme o caso. </w:t>
      </w:r>
    </w:p>
    <w:p w:rsidR="00AE071B" w:rsidRDefault="00AE071B" w:rsidP="00AE071B">
      <w:pPr>
        <w:pStyle w:val="ListaColorida-nfase11"/>
        <w:spacing w:line="360" w:lineRule="auto"/>
        <w:ind w:left="0"/>
        <w:jc w:val="both"/>
        <w:rPr>
          <w:rFonts w:ascii="Trebuchet MS" w:hAnsi="Trebuchet MS"/>
          <w:sz w:val="22"/>
          <w:szCs w:val="22"/>
        </w:rPr>
      </w:pPr>
    </w:p>
    <w:p w:rsidR="00AE071B" w:rsidRDefault="00904860" w:rsidP="00AE071B">
      <w:pPr>
        <w:pStyle w:val="ListaColorida-nfase11"/>
        <w:spacing w:line="360" w:lineRule="auto"/>
        <w:ind w:left="708"/>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.1. As despesas da Operação Estruturada de que trata a Cláusula 9.</w:t>
      </w:r>
      <w:r w:rsidR="00CE0B6A">
        <w:rPr>
          <w:rFonts w:ascii="Trebuchet MS" w:hAnsi="Trebuchet MS"/>
          <w:sz w:val="22"/>
          <w:szCs w:val="22"/>
        </w:rPr>
        <w:t>4</w:t>
      </w:r>
      <w:r w:rsidR="00AE071B">
        <w:rPr>
          <w:rFonts w:ascii="Trebuchet MS" w:hAnsi="Trebuchet MS"/>
          <w:sz w:val="22"/>
          <w:szCs w:val="22"/>
        </w:rPr>
        <w:t xml:space="preserve"> acima englobam (i) as despesas descritas no Anexo IV, itens 1, 3, 4, 5, 6 e 7, as quais serão pagas diretamente pela </w:t>
      </w:r>
      <w:proofErr w:type="spellStart"/>
      <w:r w:rsidR="00C952DE">
        <w:rPr>
          <w:rFonts w:ascii="Trebuchet MS" w:hAnsi="Trebuchet MS"/>
          <w:sz w:val="22"/>
          <w:szCs w:val="22"/>
        </w:rPr>
        <w:t>Securitizadora</w:t>
      </w:r>
      <w:proofErr w:type="spellEnd"/>
      <w:r w:rsidR="00AE071B">
        <w:rPr>
          <w:rFonts w:ascii="Trebuchet MS" w:hAnsi="Trebuchet MS"/>
          <w:sz w:val="22"/>
          <w:szCs w:val="22"/>
        </w:rPr>
        <w:t xml:space="preserve"> e descontadas do pagamento do Valor Total da Emissão das Debêntures Imobiliárias (“</w:t>
      </w:r>
      <w:r w:rsidR="00AE071B" w:rsidRPr="002403FA">
        <w:rPr>
          <w:rFonts w:ascii="Trebuchet MS" w:hAnsi="Trebuchet MS"/>
          <w:sz w:val="22"/>
          <w:szCs w:val="22"/>
          <w:u w:val="single"/>
        </w:rPr>
        <w:t>Custos à vista da Operação Estruturada</w:t>
      </w:r>
      <w:r w:rsidR="00AE071B">
        <w:rPr>
          <w:rFonts w:ascii="Trebuchet MS" w:hAnsi="Trebuchet MS"/>
          <w:sz w:val="22"/>
          <w:szCs w:val="22"/>
        </w:rPr>
        <w:t>”); (ii) as despesas previstas no Anexo IV, itens 2 e 8, as quais serão pagas ou reembolsadas pela Emissora das Debêntures Imobiliárias no prazo de até 5 (cinco) Dias Úteis contados da data de apresentação de comunicação indicando quais as despesas incorridas, a qual prescindirá da apresentação de recibos/notas fiscais; e (iii) outras despesas, não expressamente previstas no Anexo IV desta Escritura de Emissão de Debêntures Imobiliárias, desde que diretamente relacionadas com o disposto nos Documentos da Operação, as quais serão pagas ou reembolsadas pela Emissora das Debêntures Imobiliárias no prazo de até 5 (cinco) Dias Úteis contados da data de apresentação de comunicação indicando quais as despesas incorridas, sendo certo que referida comunicação deverá ser enviada juntamente com os recibos/notas fiscais referentes a cada despesa incorrida.</w:t>
      </w:r>
    </w:p>
    <w:p w:rsidR="00AE071B" w:rsidRDefault="00AE071B" w:rsidP="00AE071B">
      <w:pPr>
        <w:pStyle w:val="ListaColorida-nfase11"/>
        <w:spacing w:line="360" w:lineRule="auto"/>
        <w:ind w:left="708"/>
        <w:jc w:val="both"/>
        <w:rPr>
          <w:rFonts w:ascii="Trebuchet MS" w:hAnsi="Trebuchet MS"/>
          <w:sz w:val="22"/>
          <w:szCs w:val="22"/>
        </w:rPr>
      </w:pPr>
    </w:p>
    <w:p w:rsidR="00AE071B" w:rsidRDefault="00904860" w:rsidP="00AE071B">
      <w:pPr>
        <w:pStyle w:val="ListaColorida-nfase11"/>
        <w:spacing w:line="360" w:lineRule="auto"/>
        <w:ind w:left="708"/>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.2. Fica facultado à </w:t>
      </w:r>
      <w:proofErr w:type="spellStart"/>
      <w:r w:rsidR="00C952DE">
        <w:rPr>
          <w:rFonts w:ascii="Trebuchet MS" w:hAnsi="Trebuchet MS"/>
          <w:sz w:val="22"/>
          <w:szCs w:val="22"/>
        </w:rPr>
        <w:t>Securitizadora</w:t>
      </w:r>
      <w:proofErr w:type="spellEnd"/>
      <w:r w:rsidR="00AE071B">
        <w:rPr>
          <w:rFonts w:ascii="Trebuchet MS" w:hAnsi="Trebuchet MS"/>
          <w:sz w:val="22"/>
          <w:szCs w:val="22"/>
        </w:rPr>
        <w:t xml:space="preserve"> que solicite a terceiros, prestadores de serviço envolvidos com o processo da Operação Estruturada, que emitam suas faturas diretamente à Emissora das Debêntures Imobiliárias. </w:t>
      </w:r>
    </w:p>
    <w:p w:rsidR="00AE071B" w:rsidRPr="00AA099A" w:rsidRDefault="00AE071B"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DD09EB" w:rsidP="00D60A22">
      <w:pPr>
        <w:pStyle w:val="ListaColorida-nfase11"/>
        <w:spacing w:line="360" w:lineRule="auto"/>
        <w:ind w:left="0"/>
        <w:jc w:val="both"/>
        <w:rPr>
          <w:rFonts w:ascii="Trebuchet MS" w:hAnsi="Trebuchet MS"/>
          <w:sz w:val="22"/>
          <w:szCs w:val="22"/>
        </w:rPr>
      </w:pPr>
      <w:r w:rsidRPr="00AA099A">
        <w:rPr>
          <w:rFonts w:ascii="Trebuchet MS" w:hAnsi="Trebuchet MS"/>
          <w:sz w:val="22"/>
          <w:szCs w:val="22"/>
        </w:rPr>
        <w:lastRenderedPageBreak/>
        <w:t>9.</w:t>
      </w:r>
      <w:r w:rsidR="00904860">
        <w:rPr>
          <w:rFonts w:ascii="Trebuchet MS" w:hAnsi="Trebuchet MS"/>
          <w:sz w:val="22"/>
          <w:szCs w:val="22"/>
        </w:rPr>
        <w:t>5</w:t>
      </w:r>
      <w:r w:rsidRPr="00AA099A">
        <w:rPr>
          <w:rFonts w:ascii="Trebuchet MS" w:hAnsi="Trebuchet MS"/>
          <w:sz w:val="22"/>
          <w:szCs w:val="22"/>
        </w:rPr>
        <w:t xml:space="preserve">. </w:t>
      </w:r>
      <w:r w:rsidRPr="00AA099A">
        <w:rPr>
          <w:rFonts w:ascii="Trebuchet MS" w:hAnsi="Trebuchet MS"/>
          <w:sz w:val="22"/>
          <w:szCs w:val="22"/>
          <w:u w:val="single"/>
        </w:rPr>
        <w:t>Aditivo</w:t>
      </w:r>
      <w:r w:rsidRPr="00AA099A">
        <w:rPr>
          <w:rFonts w:ascii="Trebuchet MS" w:hAnsi="Trebuchet MS"/>
          <w:sz w:val="22"/>
          <w:szCs w:val="22"/>
        </w:rPr>
        <w:t xml:space="preserve">. </w:t>
      </w:r>
      <w:r w:rsidRPr="00AA099A">
        <w:rPr>
          <w:rFonts w:ascii="Trebuchet MS" w:hAnsi="Trebuchet MS"/>
          <w:color w:val="000000"/>
          <w:sz w:val="22"/>
          <w:szCs w:val="22"/>
        </w:rPr>
        <w:t>Nenhuma</w:t>
      </w:r>
      <w:r w:rsidRPr="00AA099A">
        <w:rPr>
          <w:rFonts w:ascii="Trebuchet MS" w:hAnsi="Trebuchet MS"/>
          <w:sz w:val="22"/>
          <w:szCs w:val="22"/>
        </w:rPr>
        <w:t xml:space="preserve"> mudança, alteração ou aditivo de qualquer disposição desta Escritura de Emissão de Debêntures </w:t>
      </w:r>
      <w:r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terá efeito, salvo se previamente e por escrito acordado entre a Emissora das Debêntures </w:t>
      </w:r>
      <w:r w:rsidRPr="00AA099A">
        <w:rPr>
          <w:rFonts w:ascii="Trebuchet MS" w:eastAsia="Arial Unicode MS" w:hAnsi="Trebuchet MS"/>
          <w:w w:val="0"/>
          <w:sz w:val="22"/>
          <w:szCs w:val="22"/>
        </w:rPr>
        <w:t>Imobiliárias</w:t>
      </w:r>
      <w:r w:rsidRPr="00AA099A">
        <w:rPr>
          <w:rFonts w:ascii="Trebuchet MS" w:hAnsi="Trebuchet MS"/>
          <w:sz w:val="22"/>
          <w:szCs w:val="22"/>
        </w:rPr>
        <w:t xml:space="preserve"> e o Debenturista através de AGD.</w:t>
      </w:r>
      <w:r w:rsidR="00CD03A9" w:rsidRPr="00AA099A">
        <w:rPr>
          <w:rFonts w:ascii="Trebuchet MS" w:hAnsi="Trebuchet MS"/>
          <w:sz w:val="22"/>
          <w:szCs w:val="22"/>
        </w:rPr>
        <w:t xml:space="preserve"> </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DD09EB" w:rsidP="00D60A22">
      <w:pPr>
        <w:pStyle w:val="ListaColorida-nfase11"/>
        <w:spacing w:line="360" w:lineRule="auto"/>
        <w:ind w:left="0"/>
        <w:jc w:val="both"/>
        <w:rPr>
          <w:rFonts w:ascii="Trebuchet MS" w:hAnsi="Trebuchet MS"/>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6</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Títulos Executivos.</w:t>
      </w:r>
      <w:r w:rsidRPr="00AA099A">
        <w:rPr>
          <w:rFonts w:ascii="Trebuchet MS" w:hAnsi="Trebuchet MS"/>
          <w:color w:val="000000"/>
          <w:sz w:val="22"/>
          <w:szCs w:val="22"/>
        </w:rPr>
        <w:t xml:space="preserve"> Esta Escritura de Emissão de Debêntures </w:t>
      </w:r>
      <w:r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w:t>
      </w:r>
      <w:r w:rsidRPr="00AA099A">
        <w:rPr>
          <w:rFonts w:ascii="Trebuchet MS" w:hAnsi="Trebuchet MS"/>
          <w:sz w:val="22"/>
          <w:szCs w:val="22"/>
        </w:rPr>
        <w:t xml:space="preserve">e a Debêntures </w:t>
      </w:r>
      <w:r w:rsidRPr="00AA099A">
        <w:rPr>
          <w:rFonts w:ascii="Trebuchet MS" w:hAnsi="Trebuchet MS"/>
          <w:color w:val="000000"/>
          <w:sz w:val="22"/>
          <w:szCs w:val="22"/>
        </w:rPr>
        <w:t>Imobiliárias</w:t>
      </w:r>
      <w:r w:rsidRPr="00AA099A">
        <w:rPr>
          <w:rFonts w:ascii="Trebuchet MS" w:hAnsi="Trebuchet MS"/>
          <w:sz w:val="22"/>
          <w:szCs w:val="22"/>
        </w:rPr>
        <w:t xml:space="preserve"> constituem títulos executivos extrajudiciais nos termos dos incisos I e II do Artigo 585, do Código de Processo Civil.</w:t>
      </w:r>
    </w:p>
    <w:p w:rsidR="00EF795F" w:rsidRPr="00AA099A" w:rsidRDefault="00EF795F" w:rsidP="004F1414">
      <w:pPr>
        <w:pStyle w:val="ListaColorida-nfase11"/>
        <w:tabs>
          <w:tab w:val="left" w:pos="851"/>
        </w:tabs>
        <w:spacing w:line="360" w:lineRule="auto"/>
        <w:ind w:left="851"/>
        <w:jc w:val="both"/>
        <w:rPr>
          <w:rFonts w:ascii="Trebuchet MS" w:hAnsi="Trebuchet MS"/>
          <w:sz w:val="22"/>
          <w:szCs w:val="22"/>
        </w:rPr>
      </w:pPr>
    </w:p>
    <w:p w:rsidR="00EF795F" w:rsidRPr="00AA099A" w:rsidRDefault="001D59A0"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EF795F" w:rsidRPr="00AA099A">
        <w:rPr>
          <w:rFonts w:ascii="Trebuchet MS" w:hAnsi="Trebuchet MS"/>
          <w:color w:val="000000"/>
          <w:sz w:val="22"/>
          <w:szCs w:val="22"/>
        </w:rPr>
        <w:t>.</w:t>
      </w:r>
      <w:r w:rsidR="00904860">
        <w:rPr>
          <w:rFonts w:ascii="Trebuchet MS" w:hAnsi="Trebuchet MS"/>
          <w:color w:val="000000"/>
          <w:sz w:val="22"/>
          <w:szCs w:val="22"/>
        </w:rPr>
        <w:t>7</w:t>
      </w:r>
      <w:r w:rsidR="00EF795F" w:rsidRPr="00AA099A">
        <w:rPr>
          <w:rFonts w:ascii="Trebuchet MS" w:hAnsi="Trebuchet MS"/>
          <w:color w:val="000000"/>
          <w:sz w:val="22"/>
          <w:szCs w:val="22"/>
        </w:rPr>
        <w:t xml:space="preserve">. </w:t>
      </w:r>
      <w:r w:rsidR="00EF795F" w:rsidRPr="00AA099A">
        <w:rPr>
          <w:rFonts w:ascii="Trebuchet MS" w:hAnsi="Trebuchet MS"/>
          <w:color w:val="000000"/>
          <w:sz w:val="22"/>
          <w:szCs w:val="22"/>
          <w:u w:val="single"/>
        </w:rPr>
        <w:t>Independência das Disposições</w:t>
      </w:r>
      <w:r w:rsidR="00EF795F" w:rsidRPr="00AA099A">
        <w:rPr>
          <w:rFonts w:ascii="Trebuchet MS" w:hAnsi="Trebuchet MS"/>
          <w:color w:val="000000"/>
          <w:sz w:val="22"/>
          <w:szCs w:val="22"/>
        </w:rPr>
        <w:t xml:space="preserve">. Se </w:t>
      </w:r>
      <w:r w:rsidR="00EF795F" w:rsidRPr="00AA099A">
        <w:rPr>
          <w:rFonts w:ascii="Trebuchet MS" w:hAnsi="Trebuchet MS"/>
          <w:sz w:val="22"/>
          <w:szCs w:val="22"/>
        </w:rPr>
        <w:t>qualquer</w:t>
      </w:r>
      <w:r w:rsidR="00EF795F" w:rsidRPr="00AA099A">
        <w:rPr>
          <w:rFonts w:ascii="Trebuchet MS" w:hAnsi="Trebuchet MS"/>
          <w:color w:val="000000"/>
          <w:sz w:val="22"/>
          <w:szCs w:val="22"/>
        </w:rPr>
        <w:t xml:space="preserve"> disposição desta Escritura de Emissão de </w:t>
      </w:r>
      <w:r w:rsidR="00EF795F" w:rsidRPr="00AA099A">
        <w:rPr>
          <w:rFonts w:ascii="Trebuchet MS" w:hAnsi="Trebuchet MS"/>
          <w:sz w:val="22"/>
          <w:szCs w:val="22"/>
        </w:rPr>
        <w:t>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color w:val="000000"/>
          <w:sz w:val="22"/>
          <w:szCs w:val="22"/>
        </w:rPr>
        <w:t xml:space="preserve"> for considerada nula, inexequível, inválida ou inoperante, nenhuma outra disposição será consequentemente afetada. Da mesma forma, todas as demais disposições desta Escritura de Emissão de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olor w:val="000000"/>
          <w:sz w:val="22"/>
          <w:szCs w:val="22"/>
        </w:rPr>
        <w:t xml:space="preserve">deverão permanecer válidas e exequíveis como se tal disposição nula, inexequível, inválida ou inoperante não fosse parte deste instrumento. Nesse caso,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00EF795F" w:rsidRPr="00AA099A">
        <w:rPr>
          <w:rFonts w:ascii="Trebuchet MS" w:hAnsi="Trebuchet MS"/>
          <w:color w:val="000000"/>
          <w:sz w:val="22"/>
          <w:szCs w:val="22"/>
        </w:rPr>
        <w:t>compromete-se a negociar com o Debenturista</w:t>
      </w:r>
      <w:r w:rsidR="00CD03A9" w:rsidRPr="00AA099A">
        <w:rPr>
          <w:rFonts w:ascii="Trebuchet MS" w:hAnsi="Trebuchet MS"/>
          <w:color w:val="000000"/>
          <w:sz w:val="22"/>
          <w:szCs w:val="22"/>
        </w:rPr>
        <w:t xml:space="preserve"> </w:t>
      </w:r>
      <w:r w:rsidR="00EF795F" w:rsidRPr="00AA099A">
        <w:rPr>
          <w:rFonts w:ascii="Trebuchet MS" w:hAnsi="Trebuchet MS"/>
          <w:color w:val="000000"/>
          <w:sz w:val="22"/>
          <w:szCs w:val="22"/>
        </w:rPr>
        <w:t>a substituição de tal disposição nula, inexequível, inválida ou inoperante.</w:t>
      </w:r>
    </w:p>
    <w:p w:rsidR="00EF795F" w:rsidRPr="00AA099A" w:rsidRDefault="00EF795F" w:rsidP="004F1414">
      <w:pPr>
        <w:spacing w:line="360" w:lineRule="auto"/>
        <w:contextualSpacing/>
        <w:jc w:val="both"/>
        <w:rPr>
          <w:rFonts w:ascii="Trebuchet MS" w:hAnsi="Trebuchet MS"/>
          <w:color w:val="000000"/>
          <w:sz w:val="22"/>
          <w:szCs w:val="22"/>
        </w:rPr>
      </w:pPr>
    </w:p>
    <w:p w:rsidR="00EF795F" w:rsidRPr="00AA099A" w:rsidRDefault="00DD09EB"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8</w:t>
      </w:r>
      <w:r w:rsidRPr="00AA099A">
        <w:rPr>
          <w:rFonts w:ascii="Trebuchet MS" w:hAnsi="Trebuchet MS"/>
          <w:color w:val="000000"/>
          <w:sz w:val="22"/>
          <w:szCs w:val="22"/>
        </w:rPr>
        <w:t>.</w:t>
      </w:r>
      <w:r w:rsidRPr="00AA099A">
        <w:rPr>
          <w:rFonts w:ascii="Trebuchet MS" w:hAnsi="Trebuchet MS"/>
          <w:color w:val="000000"/>
          <w:sz w:val="22"/>
          <w:szCs w:val="22"/>
          <w:u w:val="single"/>
        </w:rPr>
        <w:t xml:space="preserve"> Renúncia</w:t>
      </w:r>
      <w:r w:rsidRPr="00AA099A">
        <w:rPr>
          <w:rFonts w:ascii="Trebuchet MS" w:hAnsi="Trebuchet MS"/>
          <w:color w:val="000000"/>
          <w:sz w:val="22"/>
          <w:szCs w:val="22"/>
        </w:rPr>
        <w:t xml:space="preserve">. O não exercício de qualquer direito decorrente desta Escritura de Emissão de </w:t>
      </w:r>
      <w:r w:rsidRPr="00AA099A">
        <w:rPr>
          <w:rFonts w:ascii="Trebuchet MS" w:hAnsi="Trebuchet MS"/>
          <w:sz w:val="22"/>
          <w:szCs w:val="22"/>
        </w:rPr>
        <w:t>Debêntures</w:t>
      </w:r>
      <w:r w:rsidRPr="00AA099A">
        <w:rPr>
          <w:rFonts w:ascii="Trebuchet MS" w:hAnsi="Trebuchet MS"/>
          <w:color w:val="000000"/>
          <w:sz w:val="22"/>
          <w:szCs w:val="22"/>
        </w:rPr>
        <w:t xml:space="preserve"> </w:t>
      </w:r>
      <w:r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por qualquer Parte não constituirá renúncia de tal direito.</w:t>
      </w:r>
      <w:r w:rsidR="00EF795F" w:rsidRPr="00AA099A">
        <w:rPr>
          <w:rFonts w:ascii="Trebuchet MS" w:hAnsi="Trebuchet MS"/>
          <w:color w:val="000000"/>
          <w:sz w:val="22"/>
          <w:szCs w:val="22"/>
        </w:rPr>
        <w:t xml:space="preserve"> </w:t>
      </w:r>
    </w:p>
    <w:p w:rsidR="00EF795F" w:rsidRPr="00AA099A" w:rsidRDefault="00EF795F" w:rsidP="004F1414">
      <w:pPr>
        <w:spacing w:line="360" w:lineRule="auto"/>
        <w:contextualSpacing/>
        <w:jc w:val="both"/>
        <w:rPr>
          <w:rFonts w:ascii="Trebuchet MS" w:hAnsi="Trebuchet MS"/>
          <w:b/>
          <w:color w:val="000000"/>
          <w:sz w:val="22"/>
          <w:szCs w:val="22"/>
        </w:rPr>
      </w:pPr>
    </w:p>
    <w:p w:rsidR="00EF795F" w:rsidRPr="00AA099A" w:rsidRDefault="00DD09EB" w:rsidP="00D60A22">
      <w:pPr>
        <w:pStyle w:val="ListaColorida-nfase11"/>
        <w:spacing w:line="360" w:lineRule="auto"/>
        <w:ind w:left="0"/>
        <w:jc w:val="both"/>
        <w:rPr>
          <w:rFonts w:ascii="Trebuchet MS" w:hAnsi="Trebuchet MS"/>
          <w:i/>
          <w:color w:val="000000"/>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9</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Sucessores</w:t>
      </w:r>
      <w:r w:rsidRPr="00AA099A">
        <w:rPr>
          <w:rFonts w:ascii="Trebuchet MS" w:hAnsi="Trebuchet MS"/>
          <w:color w:val="000000"/>
          <w:sz w:val="22"/>
          <w:szCs w:val="22"/>
        </w:rPr>
        <w:t xml:space="preserve">. Esta Escritura de Emissão de Debêntures </w:t>
      </w:r>
      <w:r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vincula a Emissora das Debêntures </w:t>
      </w:r>
      <w:r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w:t>
      </w:r>
      <w:r w:rsidRPr="00AA099A">
        <w:rPr>
          <w:rFonts w:ascii="Trebuchet MS" w:hAnsi="Trebuchet MS"/>
          <w:sz w:val="22"/>
          <w:szCs w:val="22"/>
        </w:rPr>
        <w:t>os</w:t>
      </w:r>
      <w:r w:rsidRPr="00AA099A">
        <w:rPr>
          <w:rFonts w:ascii="Trebuchet MS" w:hAnsi="Trebuchet MS"/>
          <w:color w:val="000000"/>
          <w:sz w:val="22"/>
          <w:szCs w:val="22"/>
        </w:rPr>
        <w:t xml:space="preserve"> seus respectivos sucessores e cessionários</w:t>
      </w:r>
      <w:r w:rsidRPr="00AA099A">
        <w:rPr>
          <w:rFonts w:ascii="Trebuchet MS" w:hAnsi="Trebuchet MS"/>
          <w:i/>
          <w:color w:val="000000"/>
          <w:sz w:val="22"/>
          <w:szCs w:val="22"/>
        </w:rPr>
        <w:t>.</w:t>
      </w:r>
    </w:p>
    <w:p w:rsidR="001D59A0" w:rsidRPr="007E2FF8" w:rsidRDefault="001D59A0" w:rsidP="00D60A22">
      <w:pPr>
        <w:pStyle w:val="ListaColorida-nfase11"/>
        <w:spacing w:line="360" w:lineRule="auto"/>
        <w:ind w:left="0"/>
        <w:jc w:val="both"/>
        <w:rPr>
          <w:rFonts w:ascii="Trebuchet MS" w:hAnsi="Trebuchet MS"/>
          <w:color w:val="000000"/>
          <w:sz w:val="22"/>
          <w:szCs w:val="22"/>
          <w:rPrChange w:id="187" w:author="PMKA Advogados" w:date="2012-08-14T11:06:00Z">
            <w:rPr>
              <w:rFonts w:ascii="Trebuchet MS" w:hAnsi="Trebuchet MS"/>
              <w:i/>
              <w:color w:val="000000"/>
              <w:sz w:val="22"/>
              <w:szCs w:val="22"/>
            </w:rPr>
          </w:rPrChange>
        </w:rPr>
      </w:pPr>
    </w:p>
    <w:p w:rsidR="00EF795F" w:rsidRPr="00AA099A" w:rsidRDefault="00DD09EB" w:rsidP="00D60A22">
      <w:pPr>
        <w:tabs>
          <w:tab w:val="left" w:pos="851"/>
        </w:tabs>
        <w:spacing w:line="360" w:lineRule="auto"/>
        <w:jc w:val="both"/>
        <w:rPr>
          <w:rFonts w:ascii="Trebuchet MS" w:hAnsi="Trebuchet MS" w:cs="Arial"/>
          <w:b/>
          <w:bCs/>
          <w:sz w:val="22"/>
          <w:szCs w:val="22"/>
        </w:rPr>
      </w:pPr>
      <w:r w:rsidRPr="00AA099A">
        <w:rPr>
          <w:rFonts w:ascii="Trebuchet MS" w:hAnsi="Trebuchet MS" w:cs="Arial"/>
          <w:b/>
          <w:sz w:val="22"/>
          <w:szCs w:val="22"/>
        </w:rPr>
        <w:t>CLÁUSULA DÉCIMA –</w:t>
      </w:r>
      <w:r w:rsidRPr="00AA099A">
        <w:rPr>
          <w:rFonts w:ascii="Trebuchet MS" w:hAnsi="Trebuchet MS" w:cs="Arial"/>
          <w:b/>
          <w:bCs/>
          <w:sz w:val="22"/>
          <w:szCs w:val="22"/>
        </w:rPr>
        <w:t>FORO DE ELEIÇÃO</w:t>
      </w:r>
    </w:p>
    <w:p w:rsidR="00EF795F" w:rsidRPr="00AA099A" w:rsidRDefault="00EF795F" w:rsidP="005919A4">
      <w:pPr>
        <w:pStyle w:val="PargrafodaLista"/>
        <w:tabs>
          <w:tab w:val="left" w:pos="2835"/>
        </w:tabs>
        <w:ind w:left="0"/>
        <w:contextualSpacing/>
        <w:jc w:val="both"/>
        <w:rPr>
          <w:rFonts w:ascii="Trebuchet MS" w:hAnsi="Trebuchet MS" w:cs="Arial"/>
          <w:b/>
          <w:bCs/>
          <w:sz w:val="22"/>
          <w:szCs w:val="22"/>
        </w:rPr>
      </w:pPr>
    </w:p>
    <w:p w:rsidR="00EF795F" w:rsidRPr="00AA099A" w:rsidRDefault="00DD09EB" w:rsidP="00D60A22">
      <w:pPr>
        <w:pStyle w:val="PargrafodaLista"/>
        <w:spacing w:line="360" w:lineRule="auto"/>
        <w:ind w:left="0"/>
        <w:jc w:val="both"/>
        <w:rPr>
          <w:rFonts w:ascii="Trebuchet MS" w:hAnsi="Trebuchet MS" w:cs="Tahoma"/>
          <w:sz w:val="22"/>
          <w:szCs w:val="22"/>
        </w:rPr>
      </w:pPr>
      <w:r w:rsidRPr="00AA099A">
        <w:rPr>
          <w:rFonts w:ascii="Trebuchet MS" w:hAnsi="Trebuchet MS" w:cs="Trebuchet MS"/>
          <w:sz w:val="22"/>
          <w:szCs w:val="22"/>
          <w:lang w:eastAsia="en-US"/>
        </w:rPr>
        <w:t xml:space="preserve">10.1. </w:t>
      </w:r>
      <w:r w:rsidRPr="00AA099A">
        <w:rPr>
          <w:rFonts w:ascii="Trebuchet MS" w:hAnsi="Trebuchet MS" w:cs="Trebuchet MS"/>
          <w:sz w:val="22"/>
          <w:szCs w:val="22"/>
          <w:u w:val="single"/>
          <w:lang w:eastAsia="en-US"/>
        </w:rPr>
        <w:t>Legisl</w:t>
      </w:r>
      <w:r w:rsidRPr="00AA099A">
        <w:rPr>
          <w:rFonts w:ascii="Trebuchet MS" w:hAnsi="Trebuchet MS" w:cs="Trebuchet MS"/>
          <w:sz w:val="22"/>
          <w:szCs w:val="22"/>
          <w:u w:val="single"/>
        </w:rPr>
        <w:t>a</w:t>
      </w:r>
      <w:r w:rsidRPr="00AA099A">
        <w:rPr>
          <w:rFonts w:ascii="Trebuchet MS" w:hAnsi="Trebuchet MS" w:cs="Trebuchet MS"/>
          <w:sz w:val="22"/>
          <w:szCs w:val="22"/>
          <w:u w:val="single"/>
          <w:lang w:eastAsia="en-US"/>
        </w:rPr>
        <w:t>ção Aplicável</w:t>
      </w:r>
      <w:r w:rsidRPr="00AA099A">
        <w:rPr>
          <w:rFonts w:ascii="Trebuchet MS" w:hAnsi="Trebuchet MS" w:cs="Trebuchet MS"/>
          <w:sz w:val="22"/>
          <w:szCs w:val="22"/>
        </w:rPr>
        <w:t xml:space="preserve">. </w:t>
      </w:r>
      <w:r w:rsidRPr="00AA099A">
        <w:rPr>
          <w:rFonts w:ascii="Trebuchet MS" w:hAnsi="Trebuchet MS" w:cs="Tahoma"/>
          <w:sz w:val="22"/>
          <w:szCs w:val="22"/>
        </w:rPr>
        <w:t xml:space="preserve">Os termos e condições desta </w:t>
      </w:r>
      <w:r w:rsidRPr="00AA099A">
        <w:rPr>
          <w:rFonts w:ascii="Trebuchet MS" w:hAnsi="Trebuchet MS"/>
          <w:color w:val="000000"/>
          <w:sz w:val="22"/>
          <w:szCs w:val="22"/>
        </w:rPr>
        <w:t>Escritura de Emissão de Debêntures</w:t>
      </w:r>
      <w:r w:rsidRPr="00AA099A">
        <w:rPr>
          <w:rFonts w:ascii="Trebuchet MS" w:hAnsi="Trebuchet MS" w:cs="Tahoma"/>
          <w:sz w:val="22"/>
          <w:szCs w:val="22"/>
        </w:rPr>
        <w:t xml:space="preserve"> Imobiliárias devem ser interpretados de acordo com a legislação vigente na República Federativa do Brasil.</w:t>
      </w:r>
    </w:p>
    <w:p w:rsidR="000122EE" w:rsidRPr="00AA099A" w:rsidRDefault="000122EE" w:rsidP="00D60A22">
      <w:pPr>
        <w:pStyle w:val="PargrafodaLista"/>
        <w:spacing w:line="360" w:lineRule="auto"/>
        <w:ind w:left="0"/>
        <w:jc w:val="both"/>
        <w:rPr>
          <w:rFonts w:ascii="Trebuchet MS" w:hAnsi="Trebuchet MS"/>
          <w:color w:val="000000"/>
          <w:sz w:val="22"/>
          <w:szCs w:val="22"/>
        </w:rPr>
      </w:pPr>
    </w:p>
    <w:p w:rsidR="00EF795F" w:rsidRPr="00AA099A" w:rsidRDefault="00DD09EB" w:rsidP="00D60A22">
      <w:pPr>
        <w:pStyle w:val="PargrafodaLista"/>
        <w:spacing w:line="360" w:lineRule="auto"/>
        <w:ind w:left="0"/>
        <w:jc w:val="both"/>
        <w:rPr>
          <w:rFonts w:ascii="Trebuchet MS" w:hAnsi="Trebuchet MS" w:cs="Arial"/>
          <w:sz w:val="22"/>
          <w:szCs w:val="22"/>
        </w:rPr>
      </w:pPr>
      <w:r w:rsidRPr="00AA099A">
        <w:rPr>
          <w:rFonts w:ascii="Trebuchet MS" w:hAnsi="Trebuchet MS"/>
          <w:color w:val="000000"/>
          <w:sz w:val="22"/>
          <w:szCs w:val="22"/>
        </w:rPr>
        <w:t>10.2.</w:t>
      </w:r>
      <w:r w:rsidRPr="00AA099A">
        <w:rPr>
          <w:rFonts w:ascii="Trebuchet MS" w:hAnsi="Trebuchet MS"/>
          <w:color w:val="000000"/>
          <w:sz w:val="22"/>
          <w:szCs w:val="22"/>
          <w:u w:val="single"/>
        </w:rPr>
        <w:t xml:space="preserve"> Foro de Eleição</w:t>
      </w:r>
      <w:r w:rsidRPr="00AA099A">
        <w:rPr>
          <w:rFonts w:ascii="Trebuchet MS" w:hAnsi="Trebuchet MS"/>
          <w:color w:val="000000"/>
          <w:sz w:val="22"/>
          <w:szCs w:val="22"/>
        </w:rPr>
        <w:t xml:space="preserve">: </w:t>
      </w:r>
      <w:r w:rsidRPr="00AA099A">
        <w:rPr>
          <w:rFonts w:ascii="Trebuchet MS" w:hAnsi="Trebuchet MS" w:cs="Tahoma"/>
          <w:color w:val="000000"/>
          <w:sz w:val="22"/>
          <w:szCs w:val="22"/>
        </w:rPr>
        <w:t xml:space="preserve">O Foro Central da Comarca de São Paulo, Estado de São Paulo, fica eleito como o único competente para conhecer qualquer assunto ligado diretamente a esta Escritura de Emissão de Debêntures </w:t>
      </w:r>
      <w:r w:rsidRPr="00AA099A">
        <w:rPr>
          <w:rFonts w:ascii="Trebuchet MS" w:hAnsi="Trebuchet MS" w:cs="Tahoma"/>
          <w:sz w:val="22"/>
          <w:szCs w:val="22"/>
        </w:rPr>
        <w:t>Imobiliárias</w:t>
      </w:r>
      <w:r w:rsidRPr="00AA099A">
        <w:rPr>
          <w:rFonts w:ascii="Trebuchet MS" w:hAnsi="Trebuchet MS" w:cs="Tahoma"/>
          <w:color w:val="000000"/>
          <w:sz w:val="22"/>
          <w:szCs w:val="22"/>
        </w:rPr>
        <w:t>, havendo formal e expressa renúncia das Partes a qualquer outro, por mais privilegiado que seja ou possa vir a ser</w:t>
      </w:r>
      <w:r w:rsidRPr="00AA099A">
        <w:rPr>
          <w:rFonts w:ascii="Trebuchet MS" w:hAnsi="Trebuchet MS" w:cs="Arial"/>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lastRenderedPageBreak/>
        <w:t>A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assina esta 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em 03 (</w:t>
      </w:r>
      <w:r w:rsidR="00AC0225" w:rsidRPr="00AA099A">
        <w:rPr>
          <w:rFonts w:ascii="Trebuchet MS" w:hAnsi="Trebuchet MS"/>
          <w:sz w:val="22"/>
          <w:szCs w:val="22"/>
        </w:rPr>
        <w:t>três</w:t>
      </w:r>
      <w:r w:rsidRPr="00AA099A">
        <w:rPr>
          <w:rFonts w:ascii="Trebuchet MS" w:hAnsi="Trebuchet MS"/>
          <w:sz w:val="22"/>
          <w:szCs w:val="22"/>
        </w:rPr>
        <w:t>) vias, de igual teor, para um só efeito, juntamente com as 2 (duas) testemunhas abaixo.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8A4198">
      <w:pPr>
        <w:spacing w:line="360" w:lineRule="auto"/>
        <w:contextualSpacing/>
        <w:jc w:val="center"/>
        <w:rPr>
          <w:rFonts w:ascii="Trebuchet MS" w:hAnsi="Trebuchet MS"/>
          <w:sz w:val="22"/>
          <w:szCs w:val="22"/>
        </w:rPr>
      </w:pPr>
      <w:r w:rsidRPr="00AA099A">
        <w:rPr>
          <w:rFonts w:ascii="Trebuchet MS" w:hAnsi="Trebuchet MS"/>
          <w:sz w:val="22"/>
          <w:szCs w:val="22"/>
        </w:rPr>
        <w:t xml:space="preserve">São Paulo, [•] de </w:t>
      </w:r>
      <w:del w:id="188" w:author="PMKA Advogados" w:date="2012-08-15T16:14:00Z">
        <w:r w:rsidRPr="00AA099A" w:rsidDel="00B61314">
          <w:rPr>
            <w:rFonts w:ascii="Trebuchet MS" w:hAnsi="Trebuchet MS"/>
            <w:sz w:val="22"/>
            <w:szCs w:val="22"/>
          </w:rPr>
          <w:delText xml:space="preserve">[•] </w:delText>
        </w:r>
      </w:del>
      <w:ins w:id="189" w:author="PMKA Advogados" w:date="2012-08-15T16:14:00Z">
        <w:r w:rsidR="00B61314">
          <w:rPr>
            <w:rFonts w:ascii="Trebuchet MS" w:hAnsi="Trebuchet MS"/>
            <w:sz w:val="22"/>
            <w:szCs w:val="22"/>
          </w:rPr>
          <w:t>agosto</w:t>
        </w:r>
        <w:r w:rsidR="00B61314" w:rsidRPr="00AA099A">
          <w:rPr>
            <w:rFonts w:ascii="Trebuchet MS" w:hAnsi="Trebuchet MS"/>
            <w:sz w:val="22"/>
            <w:szCs w:val="22"/>
          </w:rPr>
          <w:t xml:space="preserve"> </w:t>
        </w:r>
      </w:ins>
      <w:r w:rsidRPr="00AA099A">
        <w:rPr>
          <w:rFonts w:ascii="Trebuchet MS" w:hAnsi="Trebuchet MS"/>
          <w:sz w:val="22"/>
          <w:szCs w:val="22"/>
        </w:rPr>
        <w:t>de 2012.</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r w:rsidRPr="00AA099A">
        <w:rPr>
          <w:rFonts w:ascii="Trebuchet MS" w:hAnsi="Trebuchet MS"/>
          <w:sz w:val="22"/>
          <w:szCs w:val="22"/>
        </w:rPr>
        <w:t>(restante da página intencionalmente deixado em branco)</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pPr>
        <w:rPr>
          <w:rFonts w:ascii="Trebuchet MS" w:hAnsi="Trebuchet MS"/>
          <w:sz w:val="22"/>
          <w:szCs w:val="22"/>
        </w:rPr>
      </w:pPr>
      <w:r w:rsidRPr="00AA099A">
        <w:rPr>
          <w:rFonts w:ascii="Trebuchet MS" w:hAnsi="Trebuchet MS"/>
          <w:sz w:val="22"/>
          <w:szCs w:val="22"/>
        </w:rPr>
        <w:br w:type="page"/>
      </w:r>
    </w:p>
    <w:p w:rsidR="00421046" w:rsidRPr="00AA099A" w:rsidRDefault="00421046" w:rsidP="00D60A22">
      <w:pPr>
        <w:spacing w:line="360" w:lineRule="auto"/>
        <w:contextualSpacing/>
        <w:jc w:val="both"/>
        <w:rPr>
          <w:rFonts w:ascii="Trebuchet MS" w:hAnsi="Trebuchet MS"/>
          <w:i/>
          <w:sz w:val="22"/>
          <w:szCs w:val="22"/>
        </w:rPr>
      </w:pPr>
      <w:r w:rsidRPr="00AA099A">
        <w:rPr>
          <w:rFonts w:ascii="Trebuchet MS" w:hAnsi="Trebuchet MS"/>
          <w:i/>
          <w:sz w:val="22"/>
          <w:szCs w:val="22"/>
        </w:rPr>
        <w:lastRenderedPageBreak/>
        <w:t>(Página de assinaturas 1/1 do Instrumento Particular de Escritura de Primeira Emissão Privada de Debêntures Não Conversíveis em Ações</w:t>
      </w:r>
      <w:r w:rsidR="003120C4">
        <w:rPr>
          <w:rFonts w:ascii="Trebuchet MS" w:hAnsi="Trebuchet MS"/>
          <w:i/>
          <w:sz w:val="22"/>
          <w:szCs w:val="22"/>
        </w:rPr>
        <w:t xml:space="preserve">, </w:t>
      </w:r>
      <w:r w:rsidR="003120C4">
        <w:rPr>
          <w:rFonts w:ascii="Trebuchet MS" w:hAnsi="Trebuchet MS"/>
          <w:sz w:val="22"/>
          <w:szCs w:val="22"/>
        </w:rPr>
        <w:t>da Espécie Quirografária</w:t>
      </w:r>
      <w:r w:rsidRPr="00AA099A">
        <w:rPr>
          <w:rFonts w:ascii="Trebuchet MS" w:hAnsi="Trebuchet MS"/>
          <w:i/>
          <w:sz w:val="22"/>
          <w:szCs w:val="22"/>
        </w:rPr>
        <w:t xml:space="preserve">, em </w:t>
      </w:r>
      <w:r w:rsidR="008157D6" w:rsidRPr="00AA099A">
        <w:rPr>
          <w:rFonts w:ascii="Trebuchet MS" w:hAnsi="Trebuchet MS"/>
          <w:i/>
          <w:sz w:val="22"/>
          <w:szCs w:val="22"/>
        </w:rPr>
        <w:t>Três</w:t>
      </w:r>
      <w:r w:rsidRPr="00AA099A">
        <w:rPr>
          <w:rFonts w:ascii="Trebuchet MS" w:hAnsi="Trebuchet MS"/>
          <w:i/>
          <w:sz w:val="22"/>
          <w:szCs w:val="22"/>
        </w:rPr>
        <w:t xml:space="preserve"> Séries, da Best Center Empreendimentos e Participações S.A.</w:t>
      </w:r>
      <w:r w:rsidR="003B5C6D" w:rsidRPr="00AA099A">
        <w:rPr>
          <w:rFonts w:ascii="Trebuchet MS" w:hAnsi="Trebuchet MS"/>
          <w:i/>
          <w:sz w:val="22"/>
          <w:szCs w:val="22"/>
        </w:rPr>
        <w:t xml:space="preserve"> firmado em [•] de </w:t>
      </w:r>
      <w:del w:id="190" w:author="PMKA Advogados" w:date="2012-08-15T16:14:00Z">
        <w:r w:rsidR="003B5C6D" w:rsidRPr="00AA099A" w:rsidDel="00B61314">
          <w:rPr>
            <w:rFonts w:ascii="Trebuchet MS" w:hAnsi="Trebuchet MS"/>
            <w:i/>
            <w:sz w:val="22"/>
            <w:szCs w:val="22"/>
          </w:rPr>
          <w:delText xml:space="preserve">[•] </w:delText>
        </w:r>
      </w:del>
      <w:ins w:id="191" w:author="PMKA Advogados" w:date="2012-08-15T16:14:00Z">
        <w:r w:rsidR="00B61314">
          <w:rPr>
            <w:rFonts w:ascii="Trebuchet MS" w:hAnsi="Trebuchet MS"/>
            <w:i/>
            <w:sz w:val="22"/>
            <w:szCs w:val="22"/>
          </w:rPr>
          <w:t>agosto</w:t>
        </w:r>
        <w:bookmarkStart w:id="192" w:name="_GoBack"/>
        <w:bookmarkEnd w:id="192"/>
        <w:r w:rsidR="00B61314" w:rsidRPr="00AA099A">
          <w:rPr>
            <w:rFonts w:ascii="Trebuchet MS" w:hAnsi="Trebuchet MS"/>
            <w:i/>
            <w:sz w:val="22"/>
            <w:szCs w:val="22"/>
          </w:rPr>
          <w:t xml:space="preserve"> </w:t>
        </w:r>
      </w:ins>
      <w:r w:rsidR="003B5C6D" w:rsidRPr="00AA099A">
        <w:rPr>
          <w:rFonts w:ascii="Trebuchet MS" w:hAnsi="Trebuchet MS"/>
          <w:i/>
          <w:sz w:val="22"/>
          <w:szCs w:val="22"/>
        </w:rPr>
        <w:t xml:space="preserve">de 2012, </w:t>
      </w:r>
      <w:r w:rsidR="00231A59">
        <w:rPr>
          <w:rFonts w:ascii="Trebuchet MS" w:hAnsi="Trebuchet MS"/>
          <w:i/>
          <w:sz w:val="22"/>
          <w:szCs w:val="22"/>
        </w:rPr>
        <w:t>pela</w:t>
      </w:r>
      <w:r w:rsidR="003B5C6D" w:rsidRPr="00AA099A">
        <w:rPr>
          <w:rFonts w:ascii="Trebuchet MS" w:hAnsi="Trebuchet MS"/>
          <w:i/>
          <w:sz w:val="22"/>
          <w:szCs w:val="22"/>
        </w:rPr>
        <w:t xml:space="preserve"> Best Center Empreendimentos e Participações S.A.</w:t>
      </w:r>
      <w:r w:rsidRPr="00AA099A">
        <w:rPr>
          <w:rFonts w:ascii="Trebuchet MS" w:hAnsi="Trebuchet MS"/>
          <w:i/>
          <w:sz w:val="22"/>
          <w:szCs w:val="22"/>
        </w:rPr>
        <w:t>)</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p>
    <w:tbl>
      <w:tblPr>
        <w:tblW w:w="0" w:type="auto"/>
        <w:tblLook w:val="00A0"/>
      </w:tblPr>
      <w:tblGrid>
        <w:gridCol w:w="4322"/>
        <w:gridCol w:w="4322"/>
      </w:tblGrid>
      <w:tr w:rsidR="00EF795F" w:rsidRPr="00AA099A" w:rsidTr="004F1414">
        <w:tc>
          <w:tcPr>
            <w:tcW w:w="8644" w:type="dxa"/>
            <w:gridSpan w:val="2"/>
          </w:tcPr>
          <w:p w:rsidR="00EF795F" w:rsidRPr="00AA099A" w:rsidRDefault="00EF795F" w:rsidP="004F1414">
            <w:pPr>
              <w:contextualSpacing/>
              <w:jc w:val="center"/>
              <w:rPr>
                <w:rFonts w:ascii="Trebuchet MS" w:hAnsi="Trebuchet MS"/>
                <w:sz w:val="22"/>
                <w:szCs w:val="22"/>
              </w:rPr>
            </w:pPr>
          </w:p>
          <w:p w:rsidR="00EF795F" w:rsidRPr="00AA099A" w:rsidRDefault="00EF795F" w:rsidP="004F1414">
            <w:pPr>
              <w:contextualSpacing/>
              <w:jc w:val="center"/>
              <w:rPr>
                <w:rFonts w:ascii="Trebuchet MS" w:hAnsi="Trebuchet MS"/>
                <w:sz w:val="22"/>
                <w:szCs w:val="22"/>
              </w:rPr>
            </w:pPr>
            <w:r w:rsidRPr="00AA099A">
              <w:rPr>
                <w:rFonts w:ascii="Trebuchet MS" w:hAnsi="Trebuchet MS"/>
                <w:sz w:val="22"/>
                <w:szCs w:val="22"/>
              </w:rPr>
              <w:t>________________________________________________</w:t>
            </w:r>
          </w:p>
        </w:tc>
      </w:tr>
      <w:tr w:rsidR="00EF795F" w:rsidRPr="00AA099A" w:rsidTr="004F1414">
        <w:tc>
          <w:tcPr>
            <w:tcW w:w="8644" w:type="dxa"/>
            <w:gridSpan w:val="2"/>
          </w:tcPr>
          <w:p w:rsidR="00EF795F" w:rsidRPr="00AA099A" w:rsidRDefault="00EF795F" w:rsidP="004F1414">
            <w:pPr>
              <w:spacing w:line="360" w:lineRule="auto"/>
              <w:contextualSpacing/>
              <w:jc w:val="center"/>
              <w:rPr>
                <w:rFonts w:ascii="Trebuchet MS" w:hAnsi="Trebuchet MS"/>
                <w:b/>
                <w:sz w:val="22"/>
                <w:szCs w:val="22"/>
              </w:rPr>
            </w:pPr>
            <w:r w:rsidRPr="00AA099A">
              <w:rPr>
                <w:rFonts w:ascii="Trebuchet MS" w:hAnsi="Trebuchet MS" w:cs="Trebuchet MS"/>
                <w:b/>
                <w:bCs/>
                <w:sz w:val="22"/>
                <w:szCs w:val="22"/>
              </w:rPr>
              <w:t>BEST CENTER EMPREENDIMENTOS E PARTICIPAÇÕES S.A.</w:t>
            </w:r>
          </w:p>
        </w:tc>
      </w:tr>
      <w:tr w:rsidR="00EF795F" w:rsidRPr="00AA099A" w:rsidTr="004F1414">
        <w:tc>
          <w:tcPr>
            <w:tcW w:w="8644" w:type="dxa"/>
            <w:gridSpan w:val="2"/>
          </w:tcPr>
          <w:p w:rsidR="00EF795F" w:rsidRPr="00AA099A" w:rsidRDefault="00EF795F" w:rsidP="004F1414">
            <w:pPr>
              <w:spacing w:line="360" w:lineRule="auto"/>
              <w:contextualSpacing/>
              <w:jc w:val="center"/>
              <w:rPr>
                <w:rFonts w:ascii="Trebuchet MS" w:hAnsi="Trebuchet MS"/>
                <w:sz w:val="22"/>
                <w:szCs w:val="22"/>
              </w:rPr>
            </w:pPr>
            <w:r w:rsidRPr="00AA099A">
              <w:rPr>
                <w:rFonts w:ascii="Trebuchet MS" w:hAnsi="Trebuchet MS"/>
                <w:i/>
                <w:color w:val="000000"/>
                <w:sz w:val="22"/>
                <w:szCs w:val="22"/>
              </w:rPr>
              <w:t>Emissora das Debêntures</w:t>
            </w:r>
            <w:r w:rsidR="00CD03A9" w:rsidRPr="00AA099A">
              <w:t xml:space="preserve"> </w:t>
            </w:r>
            <w:r w:rsidR="00CD03A9" w:rsidRPr="00AA099A">
              <w:rPr>
                <w:rFonts w:ascii="Trebuchet MS" w:hAnsi="Trebuchet MS"/>
                <w:i/>
                <w:color w:val="000000"/>
                <w:sz w:val="22"/>
                <w:szCs w:val="22"/>
              </w:rPr>
              <w:t>Imobiliárias</w:t>
            </w: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Cargo:</w:t>
            </w:r>
          </w:p>
        </w:tc>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Cargo:</w:t>
            </w:r>
          </w:p>
        </w:tc>
      </w:tr>
    </w:tbl>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p>
    <w:tbl>
      <w:tblPr>
        <w:tblW w:w="0" w:type="auto"/>
        <w:tblLook w:val="00A0"/>
      </w:tblPr>
      <w:tblGrid>
        <w:gridCol w:w="4322"/>
        <w:gridCol w:w="4322"/>
      </w:tblGrid>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b/>
                <w:sz w:val="22"/>
                <w:szCs w:val="22"/>
              </w:rPr>
              <w:t>TESTEMUNHAS:</w:t>
            </w:r>
          </w:p>
        </w:tc>
        <w:tc>
          <w:tcPr>
            <w:tcW w:w="4322" w:type="dxa"/>
          </w:tcPr>
          <w:p w:rsidR="00EF795F" w:rsidRPr="00AA099A" w:rsidRDefault="00EF795F" w:rsidP="004F1414">
            <w:pPr>
              <w:spacing w:line="360" w:lineRule="auto"/>
              <w:contextualSpacing/>
              <w:jc w:val="both"/>
              <w:rPr>
                <w:rFonts w:ascii="Trebuchet MS" w:hAnsi="Trebuchet MS"/>
                <w:b/>
                <w:sz w:val="22"/>
                <w:szCs w:val="22"/>
              </w:rPr>
            </w:pP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1.___________________________</w:t>
            </w:r>
          </w:p>
        </w:tc>
        <w:tc>
          <w:tcPr>
            <w:tcW w:w="4322" w:type="dxa"/>
          </w:tcPr>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2._________________________</w:t>
            </w: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CPF/MF:</w:t>
            </w:r>
          </w:p>
        </w:tc>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CPF/MF</w:t>
            </w:r>
          </w:p>
        </w:tc>
      </w:tr>
    </w:tbl>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headerReference w:type="default" r:id="rId13"/>
          <w:footerReference w:type="even" r:id="rId14"/>
          <w:footerReference w:type="default" r:id="rId15"/>
          <w:headerReference w:type="first" r:id="rId16"/>
          <w:pgSz w:w="11906" w:h="16838"/>
          <w:pgMar w:top="1418" w:right="1701" w:bottom="1418" w:left="1701" w:header="709" w:footer="709" w:gutter="0"/>
          <w:cols w:space="708"/>
          <w:titlePg/>
          <w:docGrid w:linePitch="360"/>
        </w:sect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type w:val="continuous"/>
          <w:pgSz w:w="11906" w:h="16838"/>
          <w:pgMar w:top="1418" w:right="1701" w:bottom="1418" w:left="1701" w:header="709" w:footer="709" w:gutter="0"/>
          <w:cols w:space="708"/>
          <w:titlePg/>
          <w:docGrid w:linePitch="360"/>
        </w:sectPr>
      </w:pPr>
    </w:p>
    <w:p w:rsidR="00EF795F" w:rsidRPr="00AA099A" w:rsidRDefault="00EF795F" w:rsidP="00A211C5">
      <w:pPr>
        <w:pStyle w:val="ListaColorida-nfase11"/>
        <w:numPr>
          <w:ilvl w:val="0"/>
          <w:numId w:val="18"/>
        </w:numPr>
        <w:tabs>
          <w:tab w:val="left" w:pos="1134"/>
        </w:tabs>
        <w:spacing w:line="360" w:lineRule="auto"/>
        <w:ind w:left="0" w:firstLine="0"/>
        <w:jc w:val="center"/>
        <w:rPr>
          <w:rFonts w:ascii="Trebuchet MS" w:hAnsi="Trebuchet MS"/>
          <w:b/>
          <w:sz w:val="22"/>
          <w:szCs w:val="22"/>
        </w:rPr>
      </w:pPr>
      <w:r w:rsidRPr="00AA099A">
        <w:rPr>
          <w:rFonts w:ascii="Trebuchet MS" w:hAnsi="Trebuchet MS"/>
          <w:b/>
          <w:sz w:val="22"/>
          <w:szCs w:val="22"/>
        </w:rPr>
        <w:lastRenderedPageBreak/>
        <w:t>BOLETIM DE SUBSCRIÇÃO</w:t>
      </w:r>
      <w:r w:rsidRPr="00AA099A" w:rsidDel="00D6172B">
        <w:rPr>
          <w:rFonts w:ascii="Trebuchet MS" w:hAnsi="Trebuchet MS"/>
          <w:b/>
          <w:sz w:val="22"/>
          <w:szCs w:val="22"/>
        </w:rPr>
        <w:t xml:space="preserve"> </w:t>
      </w:r>
    </w:p>
    <w:p w:rsidR="00EF795F" w:rsidRPr="00C70B8B" w:rsidRDefault="00EF795F" w:rsidP="00CB076B">
      <w:pPr>
        <w:spacing w:line="360" w:lineRule="auto"/>
        <w:contextualSpacing/>
        <w:jc w:val="center"/>
        <w:rPr>
          <w:rFonts w:ascii="Trebuchet MS" w:hAnsi="Trebuchet MS"/>
          <w:b/>
          <w:sz w:val="22"/>
          <w:szCs w:val="22"/>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headerReference w:type="first" r:id="rId17"/>
          <w:pgSz w:w="11906" w:h="16838"/>
          <w:pgMar w:top="1418" w:right="1701" w:bottom="1418" w:left="1701" w:header="709" w:footer="709" w:gutter="0"/>
          <w:cols w:space="708"/>
          <w:titlePg/>
          <w:docGrid w:linePitch="360"/>
        </w:sectPr>
      </w:pPr>
    </w:p>
    <w:p w:rsidR="00EF795F" w:rsidRPr="00AA099A" w:rsidRDefault="00EF795F" w:rsidP="00A211C5">
      <w:pPr>
        <w:pStyle w:val="ListaColorida-nfase11"/>
        <w:numPr>
          <w:ilvl w:val="0"/>
          <w:numId w:val="18"/>
        </w:numPr>
        <w:tabs>
          <w:tab w:val="left" w:pos="1134"/>
        </w:tabs>
        <w:spacing w:line="360" w:lineRule="auto"/>
        <w:ind w:left="0" w:firstLine="0"/>
        <w:jc w:val="center"/>
        <w:rPr>
          <w:rFonts w:ascii="Trebuchet MS" w:hAnsi="Trebuchet MS"/>
          <w:b/>
          <w:sz w:val="22"/>
          <w:szCs w:val="22"/>
        </w:rPr>
      </w:pPr>
      <w:r w:rsidRPr="00AA099A">
        <w:rPr>
          <w:rFonts w:ascii="Trebuchet MS" w:hAnsi="Trebuchet MS"/>
          <w:b/>
          <w:sz w:val="22"/>
          <w:szCs w:val="22"/>
        </w:rPr>
        <w:lastRenderedPageBreak/>
        <w:t>EMPREENDIMENTOS</w:t>
      </w:r>
    </w:p>
    <w:p w:rsidR="00EF795F" w:rsidRPr="00AA099A" w:rsidRDefault="00EF795F" w:rsidP="004F1414">
      <w:pPr>
        <w:spacing w:line="360" w:lineRule="auto"/>
        <w:contextualSpacing/>
        <w:jc w:val="both"/>
        <w:rPr>
          <w:rFonts w:ascii="Trebuchet MS" w:hAnsi="Trebuchet MS"/>
          <w:b/>
          <w:sz w:val="22"/>
          <w:szCs w:val="22"/>
        </w:rPr>
      </w:pPr>
    </w:p>
    <w:p w:rsidR="00B16CC3" w:rsidRDefault="00B16CC3" w:rsidP="00B16CC3">
      <w:pPr>
        <w:jc w:val="both"/>
        <w:rPr>
          <w:ins w:id="199" w:author="PMKA Advogados" w:date="2012-08-15T11:08:00Z"/>
          <w:rFonts w:ascii="Trebuchet MS" w:hAnsi="Trebuchet MS"/>
        </w:rPr>
      </w:pPr>
      <w:ins w:id="200" w:author="PMKA Advogados" w:date="2012-08-15T11:08:00Z">
        <w:r>
          <w:rPr>
            <w:rFonts w:ascii="Trebuchet MS" w:hAnsi="Trebuchet MS"/>
          </w:rPr>
          <w:t xml:space="preserve">Empreendimentos comerciais a </w:t>
        </w:r>
        <w:proofErr w:type="gramStart"/>
        <w:r>
          <w:rPr>
            <w:rFonts w:ascii="Trebuchet MS" w:hAnsi="Trebuchet MS"/>
          </w:rPr>
          <w:t>serem</w:t>
        </w:r>
        <w:proofErr w:type="gramEnd"/>
        <w:r>
          <w:rPr>
            <w:rFonts w:ascii="Trebuchet MS" w:hAnsi="Trebuchet MS"/>
          </w:rPr>
          <w:t xml:space="preserve"> desenvolvidos pela SC Varejo Grande São Paulo, inscrita no CNPJ/MF sob o nº 09.486.320/0001-78, nas seguintes matrículas:</w:t>
        </w:r>
      </w:ins>
    </w:p>
    <w:tbl>
      <w:tblPr>
        <w:tblStyle w:val="Tabelacomgrade"/>
        <w:tblW w:w="8505" w:type="dxa"/>
        <w:tblInd w:w="108" w:type="dxa"/>
        <w:tblLook w:val="04A0"/>
      </w:tblPr>
      <w:tblGrid>
        <w:gridCol w:w="1843"/>
        <w:gridCol w:w="6662"/>
      </w:tblGrid>
      <w:tr w:rsidR="00B16CC3" w:rsidTr="00B16CC3">
        <w:trPr>
          <w:trHeight w:val="586"/>
          <w:ins w:id="201"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02" w:author="PMKA Advogados" w:date="2012-08-15T11:08:00Z"/>
                <w:rFonts w:ascii="Trebuchet MS" w:hAnsi="Trebuchet MS"/>
                <w:b/>
                <w:lang w:eastAsia="en-US"/>
              </w:rPr>
            </w:pPr>
            <w:ins w:id="203" w:author="PMKA Advogados" w:date="2012-08-15T11:08:00Z">
              <w:r>
                <w:rPr>
                  <w:rFonts w:ascii="Trebuchet MS" w:hAnsi="Trebuchet MS"/>
                  <w:b/>
                </w:rPr>
                <w:t>Matrícula 87.609</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04" w:author="PMKA Advogados" w:date="2012-08-15T11:08:00Z"/>
                <w:rFonts w:ascii="Trebuchet MS" w:hAnsi="Trebuchet MS"/>
                <w:lang w:eastAsia="en-US"/>
              </w:rPr>
            </w:pPr>
            <w:ins w:id="205" w:author="PMKA Advogados" w:date="2012-08-15T11:08:00Z">
              <w:r>
                <w:rPr>
                  <w:rFonts w:ascii="Trebuchet MS" w:hAnsi="Trebuchet MS"/>
                </w:rPr>
                <w:t xml:space="preserve">Uma residência unifamiliar com área total construída de 615,00 m² e seu respectivo terreno urbano constituído pelas chácaras </w:t>
              </w:r>
              <w:proofErr w:type="spellStart"/>
              <w:r>
                <w:rPr>
                  <w:rFonts w:ascii="Trebuchet MS" w:hAnsi="Trebuchet MS"/>
                </w:rPr>
                <w:t>nºs</w:t>
              </w:r>
              <w:proofErr w:type="spellEnd"/>
              <w:r>
                <w:rPr>
                  <w:rFonts w:ascii="Trebuchet MS" w:hAnsi="Trebuchet MS"/>
                </w:rPr>
                <w:t xml:space="preserve"> 01 e 02, da 1ª Gleba das Chácaras Vianna, situado no lugar denominado Fazendinha, assim descrito: mede 79,30 metros de frente para a Avenida São Camilo; 5,25 metros na intersecção da Rua Nove América com a Avenida São Camilo, 57,00 metros de frente para a Rua Nova América; do lado esquerdo de quem da Rua Nova América olha para o imóvel, mede 69,60 metros e confronta com o lote 39 de propriedade de Genuíno Vianna; do lado direito de quem da Av. São Camilo olha para o imóvel, mede 52,00 metros, onde confronta com o lote 3 de propriedade de Genuíno Vianna, encerrando a área total de 4.028,00 metros quadrados; situado na Cidade de Cotia, Estado de São Paulo, objeto da matrícula n.º 87.609, do Oficial de Registro de Imóveis de Cotia, Estado de São Paulo.</w:t>
              </w:r>
            </w:ins>
          </w:p>
        </w:tc>
      </w:tr>
      <w:tr w:rsidR="00B16CC3" w:rsidTr="00B16CC3">
        <w:trPr>
          <w:trHeight w:val="586"/>
          <w:ins w:id="206"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07" w:author="PMKA Advogados" w:date="2012-08-15T11:08:00Z"/>
                <w:rFonts w:ascii="Trebuchet MS" w:hAnsi="Trebuchet MS"/>
                <w:b/>
                <w:lang w:eastAsia="en-US"/>
              </w:rPr>
            </w:pPr>
            <w:ins w:id="208" w:author="PMKA Advogados" w:date="2012-08-15T11:08:00Z">
              <w:r>
                <w:rPr>
                  <w:rFonts w:ascii="Trebuchet MS" w:hAnsi="Trebuchet MS"/>
                  <w:b/>
                </w:rPr>
                <w:t>Matrícula 59.902</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09" w:author="PMKA Advogados" w:date="2012-08-15T11:08:00Z"/>
                <w:rFonts w:ascii="Trebuchet MS" w:hAnsi="Trebuchet MS"/>
                <w:lang w:eastAsia="en-US"/>
              </w:rPr>
            </w:pPr>
            <w:ins w:id="210" w:author="PMKA Advogados" w:date="2012-08-15T11:08:00Z">
              <w:r>
                <w:rPr>
                  <w:rFonts w:ascii="Trebuchet MS" w:hAnsi="Trebuchet MS"/>
                </w:rPr>
                <w:t xml:space="preserve">Terreno urbano, parte do Quinhão ou Gleba 05 da </w:t>
              </w:r>
              <w:proofErr w:type="gramStart"/>
              <w:r>
                <w:rPr>
                  <w:rFonts w:ascii="Trebuchet MS" w:hAnsi="Trebuchet MS"/>
                </w:rPr>
                <w:t>“Fazenda Cabanas”</w:t>
              </w:r>
              <w:proofErr w:type="gramEnd"/>
              <w:r>
                <w:rPr>
                  <w:rFonts w:ascii="Trebuchet MS" w:hAnsi="Trebuchet MS"/>
                </w:rPr>
                <w:t xml:space="preserve"> ou “Moinho Velho”, designada para efeito de localização como sendo área n.º 04, com área total de 2.978,00 metros quadrados, medindo 28,65 metros de frente para a Avenida José Giorgi; pelo lado direito mede 50,00 metros e confronta com a área 03; pelo lado esquerdo mede 28,56 metros em curva à direita, segue em reta com 23,24 metros; em curva para à direita com 11,80 metros, segue novamente em reta com 8,90 metros, até o início da área 05, confrontando na lateral esquerda com a Estrada dos Estudantes; e nos fundos mede 71,80 metros para a área 05. Situado na Cidade de Cotia, Estado de São Paulo, objeto da matrícula n.º 59.902, do Oficial de Registro de Imóveis de Cotia, Estado de São Paulo.</w:t>
              </w:r>
            </w:ins>
          </w:p>
        </w:tc>
      </w:tr>
      <w:tr w:rsidR="00B16CC3" w:rsidTr="00B16CC3">
        <w:trPr>
          <w:trHeight w:val="586"/>
          <w:ins w:id="211"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12" w:author="PMKA Advogados" w:date="2012-08-15T11:08:00Z"/>
                <w:rFonts w:ascii="Trebuchet MS" w:hAnsi="Trebuchet MS"/>
                <w:b/>
                <w:lang w:eastAsia="en-US"/>
              </w:rPr>
            </w:pPr>
            <w:ins w:id="213" w:author="PMKA Advogados" w:date="2012-08-15T11:08:00Z">
              <w:r>
                <w:rPr>
                  <w:rFonts w:ascii="Trebuchet MS" w:hAnsi="Trebuchet MS"/>
                  <w:b/>
                </w:rPr>
                <w:t>Matrícula 25.464</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14" w:author="PMKA Advogados" w:date="2012-08-15T11:08:00Z"/>
                <w:rFonts w:ascii="Trebuchet MS" w:hAnsi="Trebuchet MS"/>
                <w:lang w:eastAsia="en-US"/>
              </w:rPr>
            </w:pPr>
            <w:ins w:id="215" w:author="PMKA Advogados" w:date="2012-08-15T11:08:00Z">
              <w:r>
                <w:rPr>
                  <w:rFonts w:ascii="Trebuchet MS" w:hAnsi="Trebuchet MS"/>
                </w:rPr>
                <w:t xml:space="preserve">Um prédio industrial sob o n.º 179, da Rua Manoel da Nóbrega, com 760,00 metros quadrados de área construída, e seu respectivo terreno, constituído da Gleba “B” da subdivisão da “Chácara </w:t>
              </w:r>
              <w:proofErr w:type="spellStart"/>
              <w:r>
                <w:rPr>
                  <w:rFonts w:ascii="Trebuchet MS" w:hAnsi="Trebuchet MS"/>
                </w:rPr>
                <w:t>Quisiana</w:t>
              </w:r>
              <w:proofErr w:type="spellEnd"/>
              <w:r>
                <w:rPr>
                  <w:rFonts w:ascii="Trebuchet MS" w:hAnsi="Trebuchet MS"/>
                </w:rPr>
                <w:t xml:space="preserve">”, com a área de 2.853,25 metros quadrados, tendo o terreno as seguintes medidas e confrontações: começa no marco n.º 1 cravado à beira da Rua José de Alencar, segue com frente para a mesma rua, na extensão de 50,00 metros, até o marco n.º 8, na esquina da Rua Manoel da Nóbrega; numa extensão de 59,80 metros até o marco n.º 7, fazendo fundo em relação à Rua José de Alencar, dividindo com a gleba C, numa extensão de 46,20 metros até o marco n.º 2, e pelo outro lado divide com a gleba A, numa extensão de 59,46 metros até alcançar o marco n.º 1, ponto de partida. IM. </w:t>
              </w:r>
              <w:proofErr w:type="gramStart"/>
              <w:r>
                <w:rPr>
                  <w:rFonts w:ascii="Trebuchet MS" w:hAnsi="Trebuchet MS"/>
                </w:rPr>
                <w:t>n.º</w:t>
              </w:r>
              <w:proofErr w:type="gramEnd"/>
              <w:r>
                <w:rPr>
                  <w:rFonts w:ascii="Trebuchet MS" w:hAnsi="Trebuchet MS"/>
                </w:rPr>
                <w:t xml:space="preserve"> 30.006.005. Sendo que, a partir de 24/05/2011, o imóvel passou a ser lançado pelo n.º 219 da Rua Manoel da Nóbrega. Situado na Cidade de Diadema, Estado de São Paulo, objeto da matrícula n.º 25.464, do Oficial de Registro de Imóveis de Diadema.</w:t>
              </w:r>
            </w:ins>
          </w:p>
        </w:tc>
      </w:tr>
      <w:tr w:rsidR="00B16CC3" w:rsidTr="00B16CC3">
        <w:trPr>
          <w:trHeight w:val="586"/>
          <w:ins w:id="216"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17" w:author="PMKA Advogados" w:date="2012-08-15T11:08:00Z"/>
                <w:rFonts w:ascii="Trebuchet MS" w:hAnsi="Trebuchet MS"/>
                <w:b/>
                <w:lang w:eastAsia="en-US"/>
              </w:rPr>
            </w:pPr>
            <w:ins w:id="218" w:author="PMKA Advogados" w:date="2012-08-15T11:08:00Z">
              <w:r>
                <w:rPr>
                  <w:rFonts w:ascii="Trebuchet MS" w:hAnsi="Trebuchet MS"/>
                  <w:b/>
                </w:rPr>
                <w:t>Matrícula 56.139</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19" w:author="PMKA Advogados" w:date="2012-08-15T11:08:00Z"/>
                <w:rFonts w:ascii="Trebuchet MS" w:hAnsi="Trebuchet MS"/>
                <w:lang w:eastAsia="en-US"/>
              </w:rPr>
            </w:pPr>
            <w:ins w:id="220" w:author="PMKA Advogados" w:date="2012-08-15T11:08:00Z">
              <w:r>
                <w:rPr>
                  <w:rFonts w:ascii="Trebuchet MS" w:hAnsi="Trebuchet MS"/>
                </w:rPr>
                <w:t xml:space="preserve">Um terreno constituído de parte do lote 01 da quadra 44, designado Área I, situado no “Parque Marajoara”, perímetro urbano desta cidade, com as seguintes divisas e confrontações: partindo do ponto de n.º 20, junto ao alinhamento predial da Avenida Giovanni </w:t>
              </w:r>
              <w:proofErr w:type="spellStart"/>
              <w:r>
                <w:rPr>
                  <w:rFonts w:ascii="Trebuchet MS" w:hAnsi="Trebuchet MS"/>
                </w:rPr>
                <w:t>Battista</w:t>
              </w:r>
              <w:proofErr w:type="spellEnd"/>
              <w:r>
                <w:rPr>
                  <w:rFonts w:ascii="Trebuchet MS" w:hAnsi="Trebuchet MS"/>
                </w:rPr>
                <w:t xml:space="preserve"> Pirelli, junto da divisa da área 3, deste desmembramento, segue-se pelo alinhamento predial com o rumo SE82°50’, numa distancia de 31,48 metros até o ponto “D”, daí, ainda pelo alinhamento predial da Avenida Giovanni </w:t>
              </w:r>
              <w:proofErr w:type="spellStart"/>
              <w:r>
                <w:rPr>
                  <w:rFonts w:ascii="Trebuchet MS" w:hAnsi="Trebuchet MS"/>
                </w:rPr>
                <w:t>Battista</w:t>
              </w:r>
              <w:proofErr w:type="spellEnd"/>
              <w:r>
                <w:rPr>
                  <w:rFonts w:ascii="Trebuchet MS" w:hAnsi="Trebuchet MS"/>
                </w:rPr>
                <w:t xml:space="preserve"> Pirelli, em linha curva, numa distância de 109,24 metros até o ponto “E”, daí defletindo à direita, segue-se com os seguintes rumos e distâncias: SE81°00’-3,18 metros; SE19°02’-2,93 metros, SW3°59’-2,75 metros, SW36°15’-2,92 metros, até o ponto “F”, no alinhamento predial da Rua </w:t>
              </w:r>
              <w:proofErr w:type="spellStart"/>
              <w:r>
                <w:rPr>
                  <w:rFonts w:ascii="Trebuchet MS" w:hAnsi="Trebuchet MS"/>
                </w:rPr>
                <w:t>Silla</w:t>
              </w:r>
              <w:proofErr w:type="spellEnd"/>
              <w:r>
                <w:rPr>
                  <w:rFonts w:ascii="Trebuchet MS" w:hAnsi="Trebuchet MS"/>
                </w:rPr>
                <w:t xml:space="preserve"> </w:t>
              </w:r>
              <w:proofErr w:type="spellStart"/>
              <w:r>
                <w:rPr>
                  <w:rFonts w:ascii="Trebuchet MS" w:hAnsi="Trebuchet MS"/>
                </w:rPr>
                <w:t>Nalon</w:t>
              </w:r>
              <w:proofErr w:type="spellEnd"/>
              <w:r>
                <w:rPr>
                  <w:rFonts w:ascii="Trebuchet MS" w:hAnsi="Trebuchet MS"/>
                </w:rPr>
                <w:t xml:space="preserve"> Gonzaga; daí, defletindo à </w:t>
              </w:r>
              <w:r>
                <w:rPr>
                  <w:rFonts w:ascii="Trebuchet MS" w:hAnsi="Trebuchet MS"/>
                </w:rPr>
                <w:lastRenderedPageBreak/>
                <w:t xml:space="preserve">direita, segue-se em linha curva, numa distância de 39,23 metros pelo alinhamento predial já referido, até o ponto “G”, daí, com o rumo SW50°04’, numa distância de 32,95 metros até o ponto n.º18, até aqui pelo alinhamento predial da Rua </w:t>
              </w:r>
              <w:proofErr w:type="spellStart"/>
              <w:r>
                <w:rPr>
                  <w:rFonts w:ascii="Trebuchet MS" w:hAnsi="Trebuchet MS"/>
                </w:rPr>
                <w:t>Silla</w:t>
              </w:r>
              <w:proofErr w:type="spellEnd"/>
              <w:r>
                <w:rPr>
                  <w:rFonts w:ascii="Trebuchet MS" w:hAnsi="Trebuchet MS"/>
                </w:rPr>
                <w:t xml:space="preserve"> </w:t>
              </w:r>
              <w:proofErr w:type="spellStart"/>
              <w:r>
                <w:rPr>
                  <w:rFonts w:ascii="Trebuchet MS" w:hAnsi="Trebuchet MS"/>
                </w:rPr>
                <w:t>Nallon</w:t>
              </w:r>
              <w:proofErr w:type="spellEnd"/>
              <w:r>
                <w:rPr>
                  <w:rFonts w:ascii="Trebuchet MS" w:hAnsi="Trebuchet MS"/>
                </w:rPr>
                <w:t xml:space="preserve"> Gonzaga; daí, defletindo á direita, segue-se em linha curva numa distância de 96,24 metros, até o ponto de n.º 19; daí defletindo à direita, segue-se com rumo NE7º50´12’’, numa distância de 24,51 metros, confrontando até aqui com a área 3 resultante do mesmo desmembramento, até o ponto de partida, encerrando a área de 4.624,68 m². Classificação Fiscal 25.175.001 (em área maior). Situado na Cidade de Santo André, Estado de São Paulo, objeto da matrícula 56.139, do 2º Oficial de Registro de Imóveis de Santo André.</w:t>
              </w:r>
            </w:ins>
          </w:p>
        </w:tc>
      </w:tr>
      <w:tr w:rsidR="00B16CC3" w:rsidTr="00B16CC3">
        <w:trPr>
          <w:trHeight w:val="586"/>
          <w:ins w:id="221"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22" w:author="PMKA Advogados" w:date="2012-08-15T11:08:00Z"/>
                <w:rFonts w:ascii="Trebuchet MS" w:hAnsi="Trebuchet MS"/>
                <w:b/>
                <w:lang w:eastAsia="en-US"/>
              </w:rPr>
            </w:pPr>
            <w:ins w:id="223" w:author="PMKA Advogados" w:date="2012-08-15T11:08:00Z">
              <w:r>
                <w:rPr>
                  <w:rFonts w:ascii="Trebuchet MS" w:hAnsi="Trebuchet MS"/>
                  <w:b/>
                </w:rPr>
                <w:lastRenderedPageBreak/>
                <w:t>Matrícula 59.901</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24" w:author="PMKA Advogados" w:date="2012-08-15T11:08:00Z"/>
                <w:rFonts w:ascii="Trebuchet MS" w:hAnsi="Trebuchet MS"/>
                <w:lang w:eastAsia="en-US"/>
              </w:rPr>
            </w:pPr>
            <w:ins w:id="225" w:author="PMKA Advogados" w:date="2012-08-15T11:08:00Z">
              <w:r>
                <w:rPr>
                  <w:rFonts w:ascii="Trebuchet MS" w:hAnsi="Trebuchet MS"/>
                </w:rPr>
                <w:t xml:space="preserve">Um terreno urbano, parte do Quinhão ou Gleba 05 da </w:t>
              </w:r>
              <w:proofErr w:type="gramStart"/>
              <w:r>
                <w:rPr>
                  <w:rFonts w:ascii="Trebuchet MS" w:hAnsi="Trebuchet MS"/>
                </w:rPr>
                <w:t>“Fazenda Cabanas”</w:t>
              </w:r>
              <w:proofErr w:type="gramEnd"/>
              <w:r>
                <w:rPr>
                  <w:rFonts w:ascii="Trebuchet MS" w:hAnsi="Trebuchet MS"/>
                </w:rPr>
                <w:t xml:space="preserve"> ou “Moinho Velho”, designada para efeito de localização como sendo área n.º 03, com área total de 2.960,00 metros quadrados, medindo 61,44 metros em curva à direita, mais 15,63 metros em reta de frente para a Avenida José Giorgi; pelo lado direito mede 49,50 metros e confronta com a área 02; pelo lado esquerdo mede 50,00 metros, confrontando com a área 04; pelos fundos mede em dois segmentos da direita para a esquerda em reta com 10,00 metros, mais 34,30 metros e confrontando com a área 05. Situado na cidade de Cotia, Estado de São Paulo, objeto da matrícula n.º 59.901 do Oficial de Registro de Cotia.</w:t>
              </w:r>
            </w:ins>
          </w:p>
        </w:tc>
      </w:tr>
    </w:tbl>
    <w:p w:rsidR="00B16CC3" w:rsidRDefault="00B16CC3" w:rsidP="00B16CC3">
      <w:pPr>
        <w:rPr>
          <w:ins w:id="226" w:author="PMKA Advogados" w:date="2012-08-15T11:08:00Z"/>
          <w:rFonts w:ascii="Trebuchet MS" w:hAnsi="Trebuchet MS" w:cstheme="minorBidi"/>
          <w:lang w:eastAsia="en-US"/>
        </w:rPr>
      </w:pPr>
    </w:p>
    <w:p w:rsidR="00B16CC3" w:rsidRDefault="00B16CC3" w:rsidP="00B16CC3">
      <w:pPr>
        <w:jc w:val="both"/>
        <w:rPr>
          <w:ins w:id="227" w:author="PMKA Advogados" w:date="2012-08-15T11:08:00Z"/>
          <w:rFonts w:ascii="Trebuchet MS" w:hAnsi="Trebuchet MS"/>
        </w:rPr>
      </w:pPr>
      <w:proofErr w:type="gramStart"/>
      <w:ins w:id="228" w:author="PMKA Advogados" w:date="2012-08-15T11:08:00Z">
        <w:r>
          <w:rPr>
            <w:rFonts w:ascii="Trebuchet MS" w:hAnsi="Trebuchet MS"/>
          </w:rPr>
          <w:t xml:space="preserve">Empreendimentos comercial a serem desenvolvidos pela SC Varejo Grande Campinas Empreendimentos e Participações Ltda., </w:t>
        </w:r>
        <w:r>
          <w:rPr>
            <w:rFonts w:ascii="Trebuchet MS" w:hAnsi="Trebuchet MS" w:cs="Arial"/>
          </w:rPr>
          <w:t>inscrita no CNPJ/MF sob o nº 13.518.926/0001-15,</w:t>
        </w:r>
        <w:r>
          <w:rPr>
            <w:rFonts w:ascii="Trebuchet MS" w:hAnsi="Trebuchet MS"/>
          </w:rPr>
          <w:t xml:space="preserve"> nas seguintes matrículas</w:t>
        </w:r>
        <w:proofErr w:type="gramEnd"/>
        <w:r>
          <w:rPr>
            <w:rFonts w:ascii="Trebuchet MS" w:hAnsi="Trebuchet MS"/>
          </w:rPr>
          <w:t>:</w:t>
        </w:r>
      </w:ins>
    </w:p>
    <w:tbl>
      <w:tblPr>
        <w:tblStyle w:val="Tabelacomgrade"/>
        <w:tblW w:w="8505" w:type="dxa"/>
        <w:tblInd w:w="108" w:type="dxa"/>
        <w:tblLook w:val="04A0"/>
      </w:tblPr>
      <w:tblGrid>
        <w:gridCol w:w="1843"/>
        <w:gridCol w:w="6662"/>
      </w:tblGrid>
      <w:tr w:rsidR="00B16CC3" w:rsidTr="00B16CC3">
        <w:trPr>
          <w:trHeight w:val="586"/>
          <w:ins w:id="229"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30" w:author="PMKA Advogados" w:date="2012-08-15T11:08:00Z"/>
                <w:rFonts w:ascii="Trebuchet MS" w:hAnsi="Trebuchet MS"/>
                <w:b/>
                <w:lang w:eastAsia="en-US"/>
              </w:rPr>
            </w:pPr>
            <w:ins w:id="231" w:author="PMKA Advogados" w:date="2012-08-15T11:08:00Z">
              <w:r>
                <w:rPr>
                  <w:rFonts w:ascii="Trebuchet MS" w:hAnsi="Trebuchet MS"/>
                  <w:b/>
                </w:rPr>
                <w:t>Matrícula 1.851</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32" w:author="PMKA Advogados" w:date="2012-08-15T11:08:00Z"/>
                <w:rFonts w:ascii="Trebuchet MS" w:hAnsi="Trebuchet MS"/>
                <w:lang w:eastAsia="en-US"/>
              </w:rPr>
            </w:pPr>
            <w:ins w:id="233" w:author="PMKA Advogados" w:date="2012-08-15T11:08:00Z">
              <w:r>
                <w:rPr>
                  <w:rFonts w:ascii="Trebuchet MS" w:hAnsi="Trebuchet MS"/>
                </w:rPr>
                <w:t xml:space="preserve">Terreno constituído da Gleba C, do Sítio </w:t>
              </w:r>
              <w:proofErr w:type="spellStart"/>
              <w:r>
                <w:rPr>
                  <w:rFonts w:ascii="Trebuchet MS" w:hAnsi="Trebuchet MS"/>
                </w:rPr>
                <w:t>Tirol</w:t>
              </w:r>
              <w:proofErr w:type="spellEnd"/>
              <w:r>
                <w:rPr>
                  <w:rFonts w:ascii="Trebuchet MS" w:hAnsi="Trebuchet MS"/>
                </w:rPr>
                <w:t xml:space="preserve">, situado no Município de Vinhedo, dentro das seguintes divisas e confrontações: inicia na estaca 0, situado na Rua Santa Cruz e confrontando com propriedade de </w:t>
              </w:r>
              <w:proofErr w:type="spellStart"/>
              <w:r>
                <w:rPr>
                  <w:rFonts w:ascii="Trebuchet MS" w:hAnsi="Trebuchet MS"/>
                </w:rPr>
                <w:t>Magdalena</w:t>
              </w:r>
              <w:proofErr w:type="spellEnd"/>
              <w:r>
                <w:rPr>
                  <w:rFonts w:ascii="Trebuchet MS" w:hAnsi="Trebuchet MS"/>
                </w:rPr>
                <w:t xml:space="preserve"> </w:t>
              </w:r>
              <w:proofErr w:type="spellStart"/>
              <w:r>
                <w:rPr>
                  <w:rFonts w:ascii="Trebuchet MS" w:hAnsi="Trebuchet MS"/>
                </w:rPr>
                <w:t>Ferragut</w:t>
              </w:r>
              <w:proofErr w:type="spellEnd"/>
              <w:r>
                <w:rPr>
                  <w:rFonts w:ascii="Trebuchet MS" w:hAnsi="Trebuchet MS"/>
                </w:rPr>
                <w:t xml:space="preserve">, segue por esta até a estaca 0A, situada na Avenida Benedito </w:t>
              </w:r>
              <w:proofErr w:type="spellStart"/>
              <w:r>
                <w:rPr>
                  <w:rFonts w:ascii="Trebuchet MS" w:hAnsi="Trebuchet MS"/>
                </w:rPr>
                <w:t>Storani</w:t>
              </w:r>
              <w:proofErr w:type="spellEnd"/>
              <w:r>
                <w:rPr>
                  <w:rFonts w:ascii="Trebuchet MS" w:hAnsi="Trebuchet MS"/>
                </w:rPr>
                <w:t xml:space="preserve">, na extensão de 20,00 metros, deflete à esquerda seguindo pela Avenida Benedito </w:t>
              </w:r>
              <w:proofErr w:type="spellStart"/>
              <w:r>
                <w:rPr>
                  <w:rFonts w:ascii="Trebuchet MS" w:hAnsi="Trebuchet MS"/>
                </w:rPr>
                <w:t>Storani</w:t>
              </w:r>
              <w:proofErr w:type="spellEnd"/>
              <w:r>
                <w:rPr>
                  <w:rFonts w:ascii="Trebuchet MS" w:hAnsi="Trebuchet MS"/>
                </w:rPr>
                <w:t xml:space="preserve"> até a estaca 2, confrontando com propriedade de propriedade de Joaquim Alves de Nogueira, na extensão de 102,00 metros, deflete à esquerda até a estaca 3 confrontando com propriedade de Joaquim Alves Nogueira, na extensão de 30,00m, deflete à esquerda até a estaca 4, na extensão de 12,00 metros, deflete à direita até a estaca 4A, na extensão de 18,50 metros, fazendo divisa com propriedade de Joaquim Alves Nogueira, deflete à esquerda até a estaca 4B, na extensão de 56,00 metros, confrontando com propriedade de Joaquim Alves Nogueira, deflete à esquerda até a estaca 7, na extensão de 13,50 metros, confrontando com propriedade de </w:t>
              </w:r>
              <w:proofErr w:type="spellStart"/>
              <w:r>
                <w:rPr>
                  <w:rFonts w:ascii="Trebuchet MS" w:hAnsi="Trebuchet MS"/>
                </w:rPr>
                <w:t>Magdalena</w:t>
              </w:r>
              <w:proofErr w:type="spellEnd"/>
              <w:r>
                <w:rPr>
                  <w:rFonts w:ascii="Trebuchet MS" w:hAnsi="Trebuchet MS"/>
                </w:rPr>
                <w:t xml:space="preserve"> </w:t>
              </w:r>
              <w:proofErr w:type="spellStart"/>
              <w:r>
                <w:rPr>
                  <w:rFonts w:ascii="Trebuchet MS" w:hAnsi="Trebuchet MS"/>
                </w:rPr>
                <w:t>Ferragut</w:t>
              </w:r>
              <w:proofErr w:type="spellEnd"/>
              <w:r>
                <w:rPr>
                  <w:rFonts w:ascii="Trebuchet MS" w:hAnsi="Trebuchet MS"/>
                </w:rPr>
                <w:t xml:space="preserve">, deflete à direita até a estaca 0 inicial, na extensão de 30,50 metros, confrontando com propriedade de </w:t>
              </w:r>
              <w:proofErr w:type="spellStart"/>
              <w:r>
                <w:rPr>
                  <w:rFonts w:ascii="Trebuchet MS" w:hAnsi="Trebuchet MS"/>
                </w:rPr>
                <w:t>Magdalena</w:t>
              </w:r>
              <w:proofErr w:type="spellEnd"/>
              <w:r>
                <w:rPr>
                  <w:rFonts w:ascii="Trebuchet MS" w:hAnsi="Trebuchet MS"/>
                </w:rPr>
                <w:t xml:space="preserve"> </w:t>
              </w:r>
              <w:proofErr w:type="spellStart"/>
              <w:r>
                <w:rPr>
                  <w:rFonts w:ascii="Trebuchet MS" w:hAnsi="Trebuchet MS"/>
                </w:rPr>
                <w:t>Ferragut</w:t>
              </w:r>
              <w:proofErr w:type="spellEnd"/>
              <w:r>
                <w:rPr>
                  <w:rFonts w:ascii="Trebuchet MS" w:hAnsi="Trebuchet MS"/>
                </w:rPr>
                <w:t xml:space="preserve">, encerrando uma área de 3.350,00 m². Sobre o descrito terreno, foi edificado um prédio com 152,00 m² de área construída, localizado na Rua Santa Cruz esquina com a Avenida Benedito </w:t>
              </w:r>
              <w:proofErr w:type="spellStart"/>
              <w:r>
                <w:rPr>
                  <w:rFonts w:ascii="Trebuchet MS" w:hAnsi="Trebuchet MS"/>
                </w:rPr>
                <w:t>Storani</w:t>
              </w:r>
              <w:proofErr w:type="spellEnd"/>
              <w:r>
                <w:rPr>
                  <w:rFonts w:ascii="Trebuchet MS" w:hAnsi="Trebuchet MS"/>
                </w:rPr>
                <w:t>. Situado na cidade de Vinhedo, objeto da matrícula 1.851, do Oficial de Registro de Imóveis de Vinhedo</w:t>
              </w:r>
            </w:ins>
          </w:p>
        </w:tc>
      </w:tr>
      <w:tr w:rsidR="00B16CC3" w:rsidTr="00B16CC3">
        <w:trPr>
          <w:trHeight w:val="586"/>
          <w:ins w:id="234"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35" w:author="PMKA Advogados" w:date="2012-08-15T11:08:00Z"/>
                <w:rFonts w:ascii="Trebuchet MS" w:hAnsi="Trebuchet MS"/>
                <w:b/>
                <w:lang w:eastAsia="en-US"/>
              </w:rPr>
            </w:pPr>
            <w:ins w:id="236" w:author="PMKA Advogados" w:date="2012-08-15T11:08:00Z">
              <w:r>
                <w:rPr>
                  <w:rFonts w:ascii="Trebuchet MS" w:hAnsi="Trebuchet MS"/>
                  <w:b/>
                </w:rPr>
                <w:t>Matrícula 7.967</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37" w:author="PMKA Advogados" w:date="2012-08-15T11:08:00Z"/>
                <w:rFonts w:ascii="Trebuchet MS" w:hAnsi="Trebuchet MS"/>
                <w:lang w:eastAsia="en-US"/>
              </w:rPr>
            </w:pPr>
            <w:ins w:id="238" w:author="PMKA Advogados" w:date="2012-08-15T11:08:00Z">
              <w:r>
                <w:rPr>
                  <w:rFonts w:ascii="Trebuchet MS" w:hAnsi="Trebuchet MS"/>
                </w:rPr>
                <w:t xml:space="preserve">O terreno destacado da gleba C, do Sítio </w:t>
              </w:r>
              <w:proofErr w:type="spellStart"/>
              <w:r>
                <w:rPr>
                  <w:rFonts w:ascii="Trebuchet MS" w:hAnsi="Trebuchet MS"/>
                </w:rPr>
                <w:t>Tirol</w:t>
              </w:r>
              <w:proofErr w:type="spellEnd"/>
              <w:r>
                <w:rPr>
                  <w:rFonts w:ascii="Trebuchet MS" w:hAnsi="Trebuchet MS"/>
                </w:rPr>
                <w:t xml:space="preserve">, situado no município de Vinhedo que assim se descreve: mede 54,00 metros, de frente para uma Rua Santo Antônio, de um lado mede 30,50 metros, (confrontando com propriedade de Carlos Adolfo </w:t>
              </w:r>
              <w:proofErr w:type="spellStart"/>
              <w:r>
                <w:rPr>
                  <w:rFonts w:ascii="Trebuchet MS" w:hAnsi="Trebuchet MS"/>
                </w:rPr>
                <w:t>Capellato</w:t>
              </w:r>
              <w:proofErr w:type="spellEnd"/>
              <w:r>
                <w:rPr>
                  <w:rFonts w:ascii="Trebuchet MS" w:hAnsi="Trebuchet MS"/>
                </w:rPr>
                <w:t xml:space="preserve">), do outro lado mede 30,00 metros, (confrontando com propriedade de </w:t>
              </w:r>
              <w:proofErr w:type="spellStart"/>
              <w:r>
                <w:rPr>
                  <w:rFonts w:ascii="Trebuchet MS" w:hAnsi="Trebuchet MS"/>
                </w:rPr>
                <w:t>Magdalena</w:t>
              </w:r>
              <w:proofErr w:type="spellEnd"/>
              <w:r>
                <w:rPr>
                  <w:rFonts w:ascii="Trebuchet MS" w:hAnsi="Trebuchet MS"/>
                </w:rPr>
                <w:t xml:space="preserve"> </w:t>
              </w:r>
              <w:proofErr w:type="spellStart"/>
              <w:r>
                <w:rPr>
                  <w:rFonts w:ascii="Trebuchet MS" w:hAnsi="Trebuchet MS"/>
                </w:rPr>
                <w:t>Ferragut</w:t>
              </w:r>
              <w:proofErr w:type="spellEnd"/>
              <w:r>
                <w:rPr>
                  <w:rFonts w:ascii="Trebuchet MS" w:hAnsi="Trebuchet MS"/>
                </w:rPr>
                <w:t xml:space="preserve"> e Isidoro </w:t>
              </w:r>
              <w:proofErr w:type="spellStart"/>
              <w:r>
                <w:rPr>
                  <w:rFonts w:ascii="Trebuchet MS" w:hAnsi="Trebuchet MS"/>
                </w:rPr>
                <w:t>Jundo</w:t>
              </w:r>
              <w:proofErr w:type="spellEnd"/>
              <w:r>
                <w:rPr>
                  <w:rFonts w:ascii="Trebuchet MS" w:hAnsi="Trebuchet MS"/>
                </w:rPr>
                <w:t xml:space="preserve">), e nos fundos mede 56,00 metros, (confrontando com propriedade da Viação Vinhedo </w:t>
              </w:r>
              <w:proofErr w:type="spellStart"/>
              <w:r>
                <w:rPr>
                  <w:rFonts w:ascii="Trebuchet MS" w:hAnsi="Trebuchet MS"/>
                </w:rPr>
                <w:t>Ltda</w:t>
              </w:r>
              <w:proofErr w:type="spellEnd"/>
              <w:r>
                <w:rPr>
                  <w:rFonts w:ascii="Trebuchet MS" w:hAnsi="Trebuchet MS"/>
                </w:rPr>
                <w:t xml:space="preserve">), encerrando a área de 1.650,00 m². Sobre o descrito lote </w:t>
              </w:r>
              <w:proofErr w:type="gramStart"/>
              <w:r>
                <w:rPr>
                  <w:rFonts w:ascii="Trebuchet MS" w:hAnsi="Trebuchet MS"/>
                </w:rPr>
                <w:t>esta edificado</w:t>
              </w:r>
              <w:proofErr w:type="gramEnd"/>
              <w:r>
                <w:rPr>
                  <w:rFonts w:ascii="Trebuchet MS" w:hAnsi="Trebuchet MS"/>
                </w:rPr>
                <w:t xml:space="preserve"> o prédio residência s/n. com frente para a Rua Projetada, esquina com a Rua Santa Cruz. Situado na cidade de Vinhedo, Estado de São Paulo, objeto da matrícula 7.967 do Oficial de Registro de Imóveis de Vinhedo.</w:t>
              </w:r>
            </w:ins>
          </w:p>
        </w:tc>
      </w:tr>
      <w:tr w:rsidR="00B16CC3" w:rsidTr="00B16CC3">
        <w:trPr>
          <w:trHeight w:val="586"/>
          <w:ins w:id="239"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rPr>
                <w:ins w:id="240" w:author="PMKA Advogados" w:date="2012-08-15T11:08:00Z"/>
                <w:rFonts w:ascii="Trebuchet MS" w:hAnsi="Trebuchet MS"/>
                <w:b/>
                <w:lang w:eastAsia="en-US"/>
              </w:rPr>
            </w:pPr>
            <w:ins w:id="241" w:author="PMKA Advogados" w:date="2012-08-15T11:08:00Z">
              <w:r>
                <w:rPr>
                  <w:rFonts w:ascii="Trebuchet MS" w:hAnsi="Trebuchet MS"/>
                  <w:b/>
                </w:rPr>
                <w:lastRenderedPageBreak/>
                <w:t>Matrícula 7.968</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42" w:author="PMKA Advogados" w:date="2012-08-15T11:08:00Z"/>
                <w:rFonts w:ascii="Trebuchet MS" w:hAnsi="Trebuchet MS"/>
                <w:lang w:eastAsia="en-US"/>
              </w:rPr>
            </w:pPr>
            <w:ins w:id="243" w:author="PMKA Advogados" w:date="2012-08-15T11:08:00Z">
              <w:r>
                <w:rPr>
                  <w:rFonts w:ascii="Trebuchet MS" w:hAnsi="Trebuchet MS"/>
                </w:rPr>
                <w:t xml:space="preserve">O terreno destacado da gleba C, do Sítio </w:t>
              </w:r>
              <w:proofErr w:type="spellStart"/>
              <w:r>
                <w:rPr>
                  <w:rFonts w:ascii="Trebuchet MS" w:hAnsi="Trebuchet MS"/>
                </w:rPr>
                <w:t>Tirol</w:t>
              </w:r>
              <w:proofErr w:type="spellEnd"/>
              <w:r>
                <w:rPr>
                  <w:rFonts w:ascii="Trebuchet MS" w:hAnsi="Trebuchet MS"/>
                </w:rPr>
                <w:t xml:space="preserve">, situado no município de Vinhedo que assim se descreve: mede 30,50 metros, de frente para a Rua Santo Antônio, por 49,00 metros, de um lado (confrontando com propriedade da Viação Vinhedo Limitada e propriedade Adolfo </w:t>
              </w:r>
              <w:proofErr w:type="spellStart"/>
              <w:r>
                <w:rPr>
                  <w:rFonts w:ascii="Trebuchet MS" w:hAnsi="Trebuchet MS"/>
                </w:rPr>
                <w:t>Capelato</w:t>
              </w:r>
              <w:proofErr w:type="spellEnd"/>
              <w:r>
                <w:rPr>
                  <w:rFonts w:ascii="Trebuchet MS" w:hAnsi="Trebuchet MS"/>
                </w:rPr>
                <w:t xml:space="preserve">), de outro lado mede 55,50 metros, (confrontando com a Rua Ida Mauro </w:t>
              </w:r>
              <w:proofErr w:type="spellStart"/>
              <w:r>
                <w:rPr>
                  <w:rFonts w:ascii="Trebuchet MS" w:hAnsi="Trebuchet MS"/>
                </w:rPr>
                <w:t>Viel</w:t>
              </w:r>
              <w:proofErr w:type="spellEnd"/>
              <w:r>
                <w:rPr>
                  <w:rFonts w:ascii="Trebuchet MS" w:hAnsi="Trebuchet MS"/>
                </w:rPr>
                <w:t>) e nos fundos mede 32,00 metros, (confrontando com propriedade de Zulmira Haddad e Viação Vinhedo Limitada), encerrando a área de 1.567,50 m². Situado na Cidade de Vinhedo, Estado de São Paulo. Situado na Cidade de Vinhedo, Estado de São Paulo, objeto da matrícula 7.968, do Oficial de Registro de Imóveis de Vinhedo.</w:t>
              </w:r>
            </w:ins>
          </w:p>
        </w:tc>
      </w:tr>
      <w:tr w:rsidR="00B16CC3" w:rsidTr="00B16CC3">
        <w:trPr>
          <w:trHeight w:val="586"/>
          <w:ins w:id="244"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45" w:author="PMKA Advogados" w:date="2012-08-15T11:08:00Z"/>
                <w:rFonts w:ascii="Trebuchet MS" w:hAnsi="Trebuchet MS"/>
                <w:b/>
                <w:lang w:eastAsia="en-US"/>
              </w:rPr>
            </w:pPr>
            <w:ins w:id="246" w:author="PMKA Advogados" w:date="2012-08-15T11:08:00Z">
              <w:r>
                <w:rPr>
                  <w:rFonts w:ascii="Trebuchet MS" w:hAnsi="Trebuchet MS"/>
                  <w:b/>
                </w:rPr>
                <w:t>Matrícula 127.966</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47" w:author="PMKA Advogados" w:date="2012-08-15T11:08:00Z"/>
                <w:rFonts w:ascii="Trebuchet MS" w:hAnsi="Trebuchet MS"/>
                <w:lang w:eastAsia="en-US"/>
              </w:rPr>
            </w:pPr>
            <w:ins w:id="248" w:author="PMKA Advogados" w:date="2012-08-15T11:08:00Z">
              <w:r>
                <w:rPr>
                  <w:rFonts w:ascii="Trebuchet MS" w:hAnsi="Trebuchet MS"/>
                </w:rPr>
                <w:t xml:space="preserve">Lote de Terreno sob o nº “08”, da quadra “I-1” do Loteamento denominado RESIDENCIAL JARDIM MÔNACO, situado no Município de Hortolândia, nesta comarca de Sumaré/SP, medindo 30,02 metros de frente para a Avenida 01; 30,00 metros nos fundo onde confronta com os Lotes 06, 07, 08 e 09, por 58,52 metros da frente aos fundos, confrontando pelo lado direito de quem da rua </w:t>
              </w:r>
              <w:proofErr w:type="gramStart"/>
              <w:r>
                <w:rPr>
                  <w:rFonts w:ascii="Trebuchet MS" w:hAnsi="Trebuchet MS"/>
                </w:rPr>
                <w:t>olha</w:t>
              </w:r>
              <w:proofErr w:type="gramEnd"/>
              <w:r>
                <w:rPr>
                  <w:rFonts w:ascii="Trebuchet MS" w:hAnsi="Trebuchet MS"/>
                </w:rPr>
                <w:t xml:space="preserve"> para o imóvel com o lote 09 e pelo lado esquerdo mede 59,66 metros onde confronta com o lote 07, com área de 1.772,78 metros quadrados. Situado na cidade de Sumaré, Estado de São Paulo, objeto da matrícula n.º 127.966 do Oficial de Registro de Imóveis de Sumaré.</w:t>
              </w:r>
            </w:ins>
          </w:p>
        </w:tc>
      </w:tr>
      <w:tr w:rsidR="00B16CC3" w:rsidTr="00B16CC3">
        <w:trPr>
          <w:trHeight w:val="586"/>
          <w:ins w:id="249"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50" w:author="PMKA Advogados" w:date="2012-08-15T11:08:00Z"/>
                <w:rFonts w:ascii="Trebuchet MS" w:hAnsi="Trebuchet MS"/>
                <w:b/>
                <w:lang w:eastAsia="en-US"/>
              </w:rPr>
            </w:pPr>
            <w:ins w:id="251" w:author="PMKA Advogados" w:date="2012-08-15T11:08:00Z">
              <w:r>
                <w:rPr>
                  <w:rFonts w:ascii="Trebuchet MS" w:hAnsi="Trebuchet MS"/>
                  <w:b/>
                </w:rPr>
                <w:t>Matrícula 132.782</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52" w:author="PMKA Advogados" w:date="2012-08-15T11:08:00Z"/>
                <w:rFonts w:ascii="Trebuchet MS" w:hAnsi="Trebuchet MS"/>
                <w:lang w:eastAsia="en-US"/>
              </w:rPr>
            </w:pPr>
            <w:ins w:id="253" w:author="PMKA Advogados" w:date="2012-08-15T11:08:00Z">
              <w:r>
                <w:rPr>
                  <w:rFonts w:ascii="Trebuchet MS" w:hAnsi="Trebuchet MS"/>
                </w:rPr>
                <w:t>Lote de terreno sob o nº “09” da Quadra “I-1” do Loteamento denominado “RESIDENCIAL JARDIM MÔNACO”, situado no Município de Hortolândia, nesta comarca de Sumaré/SP, com a seguinte descrição: na frente possui 30,02 metros confrontando com a Avenida 01, nos fundos possui 30,00 metros confrontando com os Lotes 3, 4, 5 e 6 da Quadra “B-1”, na lateral direita de quem olha da Avenida para o Lote possui 57,25 metros confrontando com o Lote 10; e do outro lado possui 58,52 metros confrontando com o Lote 08, encerrando uma área de 1.738,97 metros quadrados. Situado na cidade de Sumaré, Estado de São Paulo, objeto da matrícula n.º 132.782 do Oficial de Registro de Imóveis de Sumaré.</w:t>
              </w:r>
            </w:ins>
          </w:p>
        </w:tc>
      </w:tr>
      <w:tr w:rsidR="00B16CC3" w:rsidTr="00B16CC3">
        <w:trPr>
          <w:trHeight w:val="586"/>
          <w:ins w:id="254"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55" w:author="PMKA Advogados" w:date="2012-08-15T11:08:00Z"/>
                <w:rFonts w:ascii="Trebuchet MS" w:hAnsi="Trebuchet MS"/>
                <w:b/>
                <w:lang w:eastAsia="en-US"/>
              </w:rPr>
            </w:pPr>
            <w:ins w:id="256" w:author="PMKA Advogados" w:date="2012-08-15T11:08:00Z">
              <w:r>
                <w:rPr>
                  <w:rFonts w:ascii="Trebuchet MS" w:hAnsi="Trebuchet MS"/>
                  <w:b/>
                </w:rPr>
                <w:t>Matrícula 132.783</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57" w:author="PMKA Advogados" w:date="2012-08-15T11:08:00Z"/>
                <w:rFonts w:ascii="Trebuchet MS" w:hAnsi="Trebuchet MS"/>
                <w:lang w:eastAsia="en-US"/>
              </w:rPr>
            </w:pPr>
            <w:ins w:id="258" w:author="PMKA Advogados" w:date="2012-08-15T11:08:00Z">
              <w:r>
                <w:rPr>
                  <w:rFonts w:ascii="Trebuchet MS" w:hAnsi="Trebuchet MS"/>
                </w:rPr>
                <w:t xml:space="preserve">Lote de terreno sob o nº “10” da Quadra “I-1” do Loteamento denominado “RESIDENCIAL JARDIM MÔNACO”, situado no Município de Hortolândia, nesta comarca de Sumaré/SP, com a seguinte descrição: na frente possui 87,92 metros mais 2,04 metros em curvas confrontando com a Avenida 1, na lateral direita de quem </w:t>
              </w:r>
              <w:proofErr w:type="gramStart"/>
              <w:r>
                <w:rPr>
                  <w:rFonts w:ascii="Trebuchet MS" w:hAnsi="Trebuchet MS"/>
                </w:rPr>
                <w:t>olha</w:t>
              </w:r>
              <w:proofErr w:type="gramEnd"/>
              <w:r>
                <w:rPr>
                  <w:rFonts w:ascii="Trebuchet MS" w:hAnsi="Trebuchet MS"/>
                </w:rPr>
                <w:t xml:space="preserve"> da avenida para o lote possui 61,35 metros confrontando com o Lote 11 mais os lotes 1, 2 e 3 da Quadra B-1; e do outro lado possui 57,25 metros confrontando com o Lote 9, encerrando uma área de 2.552,00 metros quadrados. Situado na cidade de Sumaré, Estado de São Paulo, objeto da matrícula n.º 132.783 do Oficial de Registro de Imóveis de Sumaré.</w:t>
              </w:r>
            </w:ins>
          </w:p>
        </w:tc>
      </w:tr>
    </w:tbl>
    <w:p w:rsidR="00B16CC3" w:rsidRDefault="00B16CC3" w:rsidP="00B16CC3">
      <w:pPr>
        <w:rPr>
          <w:ins w:id="259" w:author="PMKA Advogados" w:date="2012-08-15T11:08:00Z"/>
          <w:rFonts w:ascii="Trebuchet MS" w:hAnsi="Trebuchet MS" w:cstheme="minorBidi"/>
          <w:lang w:eastAsia="en-US"/>
        </w:rPr>
      </w:pPr>
    </w:p>
    <w:p w:rsidR="00B16CC3" w:rsidRDefault="00B16CC3" w:rsidP="00B16CC3">
      <w:pPr>
        <w:jc w:val="both"/>
        <w:rPr>
          <w:ins w:id="260" w:author="PMKA Advogados" w:date="2012-08-15T11:08:00Z"/>
          <w:rFonts w:ascii="Trebuchet MS" w:hAnsi="Trebuchet MS"/>
        </w:rPr>
      </w:pPr>
      <w:ins w:id="261" w:author="PMKA Advogados" w:date="2012-08-15T11:08:00Z">
        <w:r>
          <w:rPr>
            <w:rFonts w:ascii="Trebuchet MS" w:hAnsi="Trebuchet MS"/>
          </w:rPr>
          <w:t>Empreendimento comercial a ser desenvolvido pela Best Center Grande Rio Empreendimentos e Participações Ltda., inscrita no CNPJ/MF sob o nº 14.310.276/0001-8</w:t>
        </w:r>
        <w:r w:rsidR="0098096A">
          <w:rPr>
            <w:rFonts w:ascii="Trebuchet MS" w:hAnsi="Trebuchet MS"/>
          </w:rPr>
          <w:t>0,</w:t>
        </w:r>
        <w:r>
          <w:rPr>
            <w:rFonts w:ascii="Trebuchet MS" w:hAnsi="Trebuchet MS"/>
          </w:rPr>
          <w:t xml:space="preserve"> na seguinte matrícula:</w:t>
        </w:r>
      </w:ins>
    </w:p>
    <w:tbl>
      <w:tblPr>
        <w:tblStyle w:val="Tabelacomgrade"/>
        <w:tblW w:w="8505" w:type="dxa"/>
        <w:tblInd w:w="108" w:type="dxa"/>
        <w:tblLook w:val="04A0"/>
      </w:tblPr>
      <w:tblGrid>
        <w:gridCol w:w="1843"/>
        <w:gridCol w:w="6662"/>
      </w:tblGrid>
      <w:tr w:rsidR="00B16CC3" w:rsidTr="00B16CC3">
        <w:trPr>
          <w:trHeight w:val="586"/>
          <w:ins w:id="262"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63" w:author="PMKA Advogados" w:date="2012-08-15T11:08:00Z"/>
                <w:rFonts w:ascii="Trebuchet MS" w:hAnsi="Trebuchet MS"/>
                <w:b/>
                <w:lang w:eastAsia="en-US"/>
              </w:rPr>
            </w:pPr>
            <w:ins w:id="264" w:author="PMKA Advogados" w:date="2012-08-15T11:08:00Z">
              <w:r>
                <w:rPr>
                  <w:rFonts w:ascii="Trebuchet MS" w:hAnsi="Trebuchet MS"/>
                  <w:b/>
                </w:rPr>
                <w:t>Matrícula 14.744</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65" w:author="PMKA Advogados" w:date="2012-08-15T11:08:00Z"/>
                <w:rFonts w:ascii="Trebuchet MS" w:hAnsi="Trebuchet MS"/>
                <w:lang w:eastAsia="en-US"/>
              </w:rPr>
            </w:pPr>
            <w:ins w:id="266" w:author="PMKA Advogados" w:date="2012-08-15T11:08:00Z">
              <w:r>
                <w:rPr>
                  <w:rFonts w:ascii="Trebuchet MS" w:hAnsi="Trebuchet MS"/>
                </w:rPr>
                <w:t xml:space="preserve">Área s/n.º, medindo 22,00 metros de frente para a Rua Alagoas, 70,00 metros de frente para a Rua Alagoas e Estrada da </w:t>
              </w:r>
              <w:proofErr w:type="spellStart"/>
              <w:r>
                <w:rPr>
                  <w:rFonts w:ascii="Trebuchet MS" w:hAnsi="Trebuchet MS"/>
                </w:rPr>
                <w:t>Covanca</w:t>
              </w:r>
              <w:proofErr w:type="spellEnd"/>
              <w:r>
                <w:rPr>
                  <w:rFonts w:ascii="Trebuchet MS" w:hAnsi="Trebuchet MS"/>
                </w:rPr>
                <w:t>, atual Avenida Comendador Teles, 40,00 metros de frente para a Rua Capivari, 52,00 metros do lado direito confrontando com o lote 19 e 14,00 metros nos fundos confrontando com o lote 24 e 50,00 metros do lado esquerdo confrontando com o lote 24, com a área de 5.321,00 m², situado na Vila São João, dentro do perímetro urbano, 1º Distrito da Cidade de São João de Meriti, Estado do Rio de Janeiro, objeto da matrícula n.º 14.744, do 1º Oficial de Registro de Imóveis de São João de Meriti.</w:t>
              </w:r>
            </w:ins>
          </w:p>
        </w:tc>
      </w:tr>
    </w:tbl>
    <w:p w:rsidR="00B16CC3" w:rsidRDefault="00B16CC3" w:rsidP="00B16CC3">
      <w:pPr>
        <w:rPr>
          <w:ins w:id="267" w:author="PMKA Advogados" w:date="2012-08-15T11:08:00Z"/>
          <w:rFonts w:ascii="Trebuchet MS" w:hAnsi="Trebuchet MS" w:cstheme="minorBidi"/>
          <w:lang w:eastAsia="en-US"/>
        </w:rPr>
      </w:pPr>
    </w:p>
    <w:p w:rsidR="00B16CC3" w:rsidRDefault="00B16CC3" w:rsidP="00B16CC3">
      <w:pPr>
        <w:jc w:val="both"/>
        <w:rPr>
          <w:ins w:id="268" w:author="PMKA Advogados" w:date="2012-08-15T11:08:00Z"/>
          <w:rFonts w:ascii="Trebuchet MS" w:hAnsi="Trebuchet MS"/>
        </w:rPr>
      </w:pPr>
      <w:ins w:id="269" w:author="PMKA Advogados" w:date="2012-08-15T11:08:00Z">
        <w:r>
          <w:rPr>
            <w:rFonts w:ascii="Trebuchet MS" w:hAnsi="Trebuchet MS"/>
          </w:rPr>
          <w:lastRenderedPageBreak/>
          <w:t>Empreendimentos comerciais a serem desenvolvidos pela Best Center Vale do Paraíba Empreendimentos e Participações Ltda., inscrita no CNPJ/MF sob o nº 14.310.127/0001-11, nas seguintes matrículas:</w:t>
        </w:r>
      </w:ins>
    </w:p>
    <w:tbl>
      <w:tblPr>
        <w:tblStyle w:val="Tabelacomgrade"/>
        <w:tblW w:w="8505" w:type="dxa"/>
        <w:tblInd w:w="108" w:type="dxa"/>
        <w:tblLook w:val="04A0"/>
      </w:tblPr>
      <w:tblGrid>
        <w:gridCol w:w="1843"/>
        <w:gridCol w:w="6662"/>
      </w:tblGrid>
      <w:tr w:rsidR="00B16CC3" w:rsidTr="00B16CC3">
        <w:trPr>
          <w:trHeight w:val="586"/>
          <w:ins w:id="270"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71" w:author="PMKA Advogados" w:date="2012-08-15T11:08:00Z"/>
                <w:rFonts w:ascii="Trebuchet MS" w:hAnsi="Trebuchet MS"/>
                <w:b/>
                <w:lang w:eastAsia="en-US"/>
              </w:rPr>
            </w:pPr>
            <w:ins w:id="272" w:author="PMKA Advogados" w:date="2012-08-15T11:08:00Z">
              <w:r>
                <w:rPr>
                  <w:rFonts w:ascii="Trebuchet MS" w:hAnsi="Trebuchet MS"/>
                  <w:b/>
                </w:rPr>
                <w:t>Matrícula 62.661</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73" w:author="PMKA Advogados" w:date="2012-08-15T11:08:00Z"/>
                <w:rFonts w:ascii="Trebuchet MS" w:hAnsi="Trebuchet MS"/>
                <w:lang w:eastAsia="en-US"/>
              </w:rPr>
            </w:pPr>
            <w:ins w:id="274" w:author="PMKA Advogados" w:date="2012-08-15T11:08:00Z">
              <w:r>
                <w:rPr>
                  <w:rFonts w:ascii="Trebuchet MS" w:hAnsi="Trebuchet MS"/>
                </w:rPr>
                <w:t xml:space="preserve">Um lote de terreno sob o número 22 da quadra 08, destinado a implantação de atividade comercial térrea ou unidade profissional de serviço ou ainda residência vertical </w:t>
              </w:r>
              <w:proofErr w:type="spellStart"/>
              <w:r>
                <w:rPr>
                  <w:rFonts w:ascii="Trebuchet MS" w:hAnsi="Trebuchet MS"/>
                </w:rPr>
                <w:t>multifamiliar</w:t>
              </w:r>
              <w:proofErr w:type="spellEnd"/>
              <w:r>
                <w:rPr>
                  <w:rFonts w:ascii="Trebuchet MS" w:hAnsi="Trebuchet MS"/>
                </w:rPr>
                <w:t>, do loteamento denominado “BAIRRO VILLA BRANCA”, que assim se descreve: mede trinta metros de frente para a Avenida das Letras, tendo nos fundos a mesma medida da frente, por cinquenta e três metros de frente aos fundos, em ambos os lados, confrontando de quem da referida avenida olha para o imóvel, do lado direito com o lote n.º 21, do lado esquerdo com o lote n.º 23, e nos fundos com os fundos dos lotes n.ºs. 05, 04 e 03, encerrando a área de 1.590,00 metros quadrados. Situado na cidade de Jacareí, Estado de São Paulo, objeto da matrícula n.º 62.661 do Oficial de Registro de Imóveis de Jacareí.</w:t>
              </w:r>
            </w:ins>
          </w:p>
        </w:tc>
      </w:tr>
      <w:tr w:rsidR="00B16CC3" w:rsidTr="00B16CC3">
        <w:trPr>
          <w:trHeight w:val="586"/>
          <w:ins w:id="275"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76" w:author="PMKA Advogados" w:date="2012-08-15T11:08:00Z"/>
                <w:rFonts w:ascii="Trebuchet MS" w:hAnsi="Trebuchet MS"/>
                <w:b/>
                <w:lang w:eastAsia="en-US"/>
              </w:rPr>
            </w:pPr>
            <w:ins w:id="277" w:author="PMKA Advogados" w:date="2012-08-15T11:08:00Z">
              <w:r>
                <w:rPr>
                  <w:rFonts w:ascii="Trebuchet MS" w:hAnsi="Trebuchet MS"/>
                  <w:b/>
                </w:rPr>
                <w:t>Matrícula 62.662</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78" w:author="PMKA Advogados" w:date="2012-08-15T11:08:00Z"/>
                <w:rFonts w:ascii="Trebuchet MS" w:hAnsi="Trebuchet MS"/>
                <w:lang w:eastAsia="en-US"/>
              </w:rPr>
            </w:pPr>
            <w:ins w:id="279" w:author="PMKA Advogados" w:date="2012-08-15T11:08:00Z">
              <w:r>
                <w:rPr>
                  <w:rFonts w:ascii="Trebuchet MS" w:hAnsi="Trebuchet MS"/>
                </w:rPr>
                <w:t xml:space="preserve">Um lote de terreno, de formato irregular, sob o número 23 da quadra 08, destinado a implantação de atividade comercial térrea ou unidade profissional de serviço ou ainda residência vertical </w:t>
              </w:r>
              <w:proofErr w:type="spellStart"/>
              <w:r>
                <w:rPr>
                  <w:rFonts w:ascii="Trebuchet MS" w:hAnsi="Trebuchet MS"/>
                </w:rPr>
                <w:t>multifamiliar</w:t>
              </w:r>
              <w:proofErr w:type="spellEnd"/>
              <w:r>
                <w:rPr>
                  <w:rFonts w:ascii="Trebuchet MS" w:hAnsi="Trebuchet MS"/>
                </w:rPr>
                <w:t>, do loteamento denominado “BAIRRO VILLA BRANCA”, que assim se descreve: mede doze metros e sessenta e quatro centímetros em linha reta de frente para a Avenida das Letras, mais vinte e quatro e oitenta e um centímetro em linha curva convexa para a confluência desta avenida com a Avenida José Cândido Porto, confrontando de quem da Avenida das Letras olha para o imóvel, do lado direito com o lote n.º 22, na extensão de cinquenta e três metros, do lado esquerdo com a Avenida José Candido Porto, com a qual faz esquina, na extensão de trinta e seis metros e oito centímetros, e nos fundos com a lateral direita do lote n.º 01, na extensão de vinte e quatro metros e cinquenta e quatro centímetros, encerrando a área de 1.358,53 metros quadrados. Situado na cidade de Jacareí, Estado de São Paulo, objeto da matrícula n.º 62.662 do Oficial de Registro de Imóveis de Jacareí.</w:t>
              </w:r>
            </w:ins>
          </w:p>
        </w:tc>
      </w:tr>
    </w:tbl>
    <w:p w:rsidR="00B16CC3" w:rsidRDefault="00B16CC3" w:rsidP="00B16CC3">
      <w:pPr>
        <w:rPr>
          <w:ins w:id="280" w:author="PMKA Advogados" w:date="2012-08-15T11:08:00Z"/>
          <w:rFonts w:ascii="Trebuchet MS" w:hAnsi="Trebuchet MS" w:cstheme="minorBidi"/>
          <w:lang w:eastAsia="en-US"/>
        </w:rPr>
      </w:pPr>
    </w:p>
    <w:p w:rsidR="00B16CC3" w:rsidRDefault="00B16CC3" w:rsidP="00B16CC3">
      <w:pPr>
        <w:jc w:val="both"/>
        <w:rPr>
          <w:ins w:id="281" w:author="PMKA Advogados" w:date="2012-08-15T11:08:00Z"/>
          <w:rFonts w:ascii="Trebuchet MS" w:hAnsi="Trebuchet MS"/>
        </w:rPr>
      </w:pPr>
      <w:ins w:id="282" w:author="PMKA Advogados" w:date="2012-08-15T11:08:00Z">
        <w:r>
          <w:rPr>
            <w:rFonts w:ascii="Trebuchet MS" w:hAnsi="Trebuchet MS"/>
          </w:rPr>
          <w:t>Empreendimentos comerciais a serem desenvolvidos pela SC Varejo São Paulo Empreendimentos e Participações Ltda.,</w:t>
        </w:r>
        <w:r>
          <w:rPr>
            <w:rFonts w:ascii="Trebuchet MS" w:hAnsi="Trebuchet MS" w:cs="Arial"/>
          </w:rPr>
          <w:t xml:space="preserve"> inscrita no CNPJ/MF sob o nº CNPJ nº 13.222.616/0001-59,</w:t>
        </w:r>
        <w:r>
          <w:rPr>
            <w:rFonts w:ascii="Trebuchet MS" w:hAnsi="Trebuchet MS"/>
          </w:rPr>
          <w:t xml:space="preserve"> nas seguintes matrículas:</w:t>
        </w:r>
      </w:ins>
    </w:p>
    <w:tbl>
      <w:tblPr>
        <w:tblStyle w:val="Tabelacomgrade"/>
        <w:tblW w:w="8505" w:type="dxa"/>
        <w:tblInd w:w="108" w:type="dxa"/>
        <w:tblLook w:val="04A0"/>
      </w:tblPr>
      <w:tblGrid>
        <w:gridCol w:w="1843"/>
        <w:gridCol w:w="6662"/>
      </w:tblGrid>
      <w:tr w:rsidR="00B16CC3" w:rsidTr="00B16CC3">
        <w:trPr>
          <w:trHeight w:val="586"/>
          <w:ins w:id="283"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84" w:author="PMKA Advogados" w:date="2012-08-15T11:08:00Z"/>
                <w:rFonts w:ascii="Trebuchet MS" w:hAnsi="Trebuchet MS"/>
                <w:b/>
                <w:lang w:eastAsia="en-US"/>
              </w:rPr>
            </w:pPr>
            <w:ins w:id="285" w:author="PMKA Advogados" w:date="2012-08-15T11:08:00Z">
              <w:r>
                <w:rPr>
                  <w:rFonts w:ascii="Trebuchet MS" w:hAnsi="Trebuchet MS"/>
                  <w:b/>
                </w:rPr>
                <w:t>Matrícula 365.590</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86" w:author="PMKA Advogados" w:date="2012-08-15T11:08:00Z"/>
                <w:rFonts w:ascii="Trebuchet MS" w:hAnsi="Trebuchet MS"/>
                <w:lang w:eastAsia="en-US"/>
              </w:rPr>
            </w:pPr>
            <w:ins w:id="287" w:author="PMKA Advogados" w:date="2012-08-15T11:08:00Z">
              <w:r>
                <w:rPr>
                  <w:rFonts w:ascii="Trebuchet MS" w:hAnsi="Trebuchet MS"/>
                </w:rPr>
                <w:t xml:space="preserve">Prédio situado na Avenida Ellis </w:t>
              </w:r>
              <w:proofErr w:type="spellStart"/>
              <w:r>
                <w:rPr>
                  <w:rFonts w:ascii="Trebuchet MS" w:hAnsi="Trebuchet MS"/>
                </w:rPr>
                <w:t>Maas</w:t>
              </w:r>
              <w:proofErr w:type="spellEnd"/>
              <w:r>
                <w:rPr>
                  <w:rFonts w:ascii="Trebuchet MS" w:hAnsi="Trebuchet MS"/>
                </w:rPr>
                <w:t xml:space="preserve">, antiga estrada que da sede de Santo Amaro vai ao Bairro Capão Redondo, sem número, e seu respectivo terreno, no Bairro Capão Redondo, 29º subdistrito – Santo Amaro, e que assim se descreve: Inicia no ponto 01, cravado a 40,35m do cruzamento predial da Rua Ana Elisa com a Avenida Ellis </w:t>
              </w:r>
              <w:proofErr w:type="spellStart"/>
              <w:r>
                <w:rPr>
                  <w:rFonts w:ascii="Trebuchet MS" w:hAnsi="Trebuchet MS"/>
                </w:rPr>
                <w:t>Maas</w:t>
              </w:r>
              <w:proofErr w:type="spellEnd"/>
              <w:r>
                <w:rPr>
                  <w:rFonts w:ascii="Trebuchet MS" w:hAnsi="Trebuchet MS"/>
                </w:rPr>
                <w:t xml:space="preserve">, do lado esquerdo de quem da Ana Elisa segue em direção ao imóvel pela Avenida Ellis </w:t>
              </w:r>
              <w:proofErr w:type="spellStart"/>
              <w:r>
                <w:rPr>
                  <w:rFonts w:ascii="Trebuchet MS" w:hAnsi="Trebuchet MS"/>
                </w:rPr>
                <w:t>Maas</w:t>
              </w:r>
              <w:proofErr w:type="spellEnd"/>
              <w:r>
                <w:rPr>
                  <w:rFonts w:ascii="Trebuchet MS" w:hAnsi="Trebuchet MS"/>
                </w:rPr>
                <w:t xml:space="preserve">, daí deflete à esquerda e segue com o azimute 148°46’17’’ com distancia de 41,20m, confrontando com as propriedades de </w:t>
              </w:r>
              <w:proofErr w:type="spellStart"/>
              <w:r>
                <w:rPr>
                  <w:rFonts w:ascii="Trebuchet MS" w:hAnsi="Trebuchet MS"/>
                </w:rPr>
                <w:t>Donaria</w:t>
              </w:r>
              <w:proofErr w:type="spellEnd"/>
              <w:r>
                <w:rPr>
                  <w:rFonts w:ascii="Trebuchet MS" w:hAnsi="Trebuchet MS"/>
                </w:rPr>
                <w:t xml:space="preserve"> Cândido Viana e José Reis Soares, até atingir o ponto 2; confrontando com a Travessa Teixeirinha, até atingir o ponto 3; deste ponto deflete à esquerda com o azimute 147°48’33’’ e distancia de 3,60m confrontando com a Travessa Teixeirinha, até atingir o ponto 3; deste ponto deflete à direita e segue como azimute 149º23’44’’ e distancia de 45,13m, confrontando com a propriedade de Reinaldo Francisco e com a propriedade de Edgar Rubens Cruz, até atingir o ponto 4; deste ponto deflete à direita e segue com os seguintes azimutes e distancias: 4-5 231°09’20’’ e distancia de 29,54m; 5-6= 228°01’58’’ e distancia de 17,97m; 6-7= 235°10’46’’ e distancia de 5,20m; do ponto 4 ao ponto 7 confronta com as propriedades de Edilson Barbosa, Ester Weiss dos Reis Souza e área municipal, daí deflete À direita e segue com os seguintes azimutes e distancia: 7-8= 328°45’02’’ e distancia de 39,05m; 8-9= 328°45’02’’ e distancia de 39,05m, do ponto 7 ao ponto 9 confronta com a propriedade da Igreja Universal do Reino de Deus; daí deflete à direita com </w:t>
              </w:r>
              <w:proofErr w:type="gramStart"/>
              <w:r>
                <w:rPr>
                  <w:rFonts w:ascii="Trebuchet MS" w:hAnsi="Trebuchet MS"/>
                </w:rPr>
                <w:t>os seguinte azimutes</w:t>
              </w:r>
              <w:proofErr w:type="gramEnd"/>
              <w:r>
                <w:rPr>
                  <w:rFonts w:ascii="Trebuchet MS" w:hAnsi="Trebuchet MS"/>
                </w:rPr>
                <w:t xml:space="preserve"> e distancia: 9-10= 53°21’11’’ e distancia de </w:t>
              </w:r>
              <w:r>
                <w:rPr>
                  <w:rFonts w:ascii="Trebuchet MS" w:hAnsi="Trebuchet MS"/>
                </w:rPr>
                <w:lastRenderedPageBreak/>
                <w:t xml:space="preserve">16,22m; 10-11= 51°14’31’’ e distancia de 17,11m; 11-12= 49°20’04’’ e distancia de 2,95m; 12-1= 47º43’45’’ e distancia de 16,96m, confrontando do ponto 9 ao ponto 1 com a Avenida Ellis </w:t>
              </w:r>
              <w:proofErr w:type="spellStart"/>
              <w:r>
                <w:rPr>
                  <w:rFonts w:ascii="Trebuchet MS" w:hAnsi="Trebuchet MS"/>
                </w:rPr>
                <w:t>Maas</w:t>
              </w:r>
              <w:proofErr w:type="spellEnd"/>
              <w:r>
                <w:rPr>
                  <w:rFonts w:ascii="Trebuchet MS" w:hAnsi="Trebuchet MS"/>
                </w:rPr>
                <w:t>, onde teve início e descrição, totalizando a área de 4.433,05m². Situado na Capital, cidade de São Paulo, objeto da matrícula n.º 365.590, do 11º Oficial de Registro de Imóveis de São Paulo.</w:t>
              </w:r>
            </w:ins>
          </w:p>
        </w:tc>
      </w:tr>
      <w:tr w:rsidR="00B16CC3" w:rsidTr="00B16CC3">
        <w:trPr>
          <w:trHeight w:val="586"/>
          <w:ins w:id="288"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89" w:author="PMKA Advogados" w:date="2012-08-15T11:08:00Z"/>
                <w:rFonts w:ascii="Trebuchet MS" w:hAnsi="Trebuchet MS"/>
                <w:b/>
                <w:lang w:eastAsia="en-US"/>
              </w:rPr>
            </w:pPr>
            <w:ins w:id="290" w:author="PMKA Advogados" w:date="2012-08-15T11:08:00Z">
              <w:r>
                <w:rPr>
                  <w:rFonts w:ascii="Trebuchet MS" w:hAnsi="Trebuchet MS"/>
                  <w:b/>
                </w:rPr>
                <w:lastRenderedPageBreak/>
                <w:t>Matrícula 85.084</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91" w:author="PMKA Advogados" w:date="2012-08-15T11:08:00Z"/>
                <w:rFonts w:ascii="Trebuchet MS" w:hAnsi="Trebuchet MS"/>
                <w:lang w:eastAsia="en-US"/>
              </w:rPr>
            </w:pPr>
            <w:ins w:id="292" w:author="PMKA Advogados" w:date="2012-08-15T11:08:00Z">
              <w:r>
                <w:rPr>
                  <w:rFonts w:ascii="Trebuchet MS" w:hAnsi="Trebuchet MS"/>
                </w:rPr>
                <w:t xml:space="preserve">Terreno situado na Avenida Washington Luiz, lote 7 da Quadra 2, do Jardim Marajoara, 29º Distrito de Santo Amaro, medindo 15m de frente, 38m de ambos os lados e metragem da frente nos fundos, com a área de 570m², aproximadamente, confinando do lado direito, vista da Avenida com o lote 08, do lado esquerdo com o lote 06 e nos fundos com o lote 16,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85.084, do 11º Oficial de Registro de Imóveis de São Paulo.</w:t>
              </w:r>
            </w:ins>
          </w:p>
        </w:tc>
      </w:tr>
      <w:tr w:rsidR="00B16CC3" w:rsidTr="00B16CC3">
        <w:trPr>
          <w:trHeight w:val="544"/>
          <w:ins w:id="293"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94" w:author="PMKA Advogados" w:date="2012-08-15T11:08:00Z"/>
                <w:rFonts w:ascii="Trebuchet MS" w:hAnsi="Trebuchet MS"/>
                <w:b/>
                <w:lang w:eastAsia="en-US"/>
              </w:rPr>
            </w:pPr>
            <w:ins w:id="295" w:author="PMKA Advogados" w:date="2012-08-15T11:08:00Z">
              <w:r>
                <w:rPr>
                  <w:rFonts w:ascii="Trebuchet MS" w:hAnsi="Trebuchet MS"/>
                  <w:b/>
                </w:rPr>
                <w:t>Matrícula 85.085</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296" w:author="PMKA Advogados" w:date="2012-08-15T11:08:00Z"/>
                <w:rFonts w:ascii="Trebuchet MS" w:hAnsi="Trebuchet MS"/>
                <w:lang w:eastAsia="en-US"/>
              </w:rPr>
            </w:pPr>
            <w:ins w:id="297" w:author="PMKA Advogados" w:date="2012-08-15T11:08:00Z">
              <w:r>
                <w:rPr>
                  <w:rFonts w:ascii="Trebuchet MS" w:hAnsi="Trebuchet MS"/>
                </w:rPr>
                <w:t xml:space="preserve">Terreno situado na Avenida Washington Luiz, lote 8 da Quadra 2, do Jardim </w:t>
              </w:r>
              <w:proofErr w:type="spellStart"/>
              <w:r>
                <w:rPr>
                  <w:rFonts w:ascii="Trebuchet MS" w:hAnsi="Trebuchet MS"/>
                </w:rPr>
                <w:t>Marajora</w:t>
              </w:r>
              <w:proofErr w:type="spellEnd"/>
              <w:r>
                <w:rPr>
                  <w:rFonts w:ascii="Trebuchet MS" w:hAnsi="Trebuchet MS"/>
                </w:rPr>
                <w:t xml:space="preserve">, 29º </w:t>
              </w:r>
              <w:proofErr w:type="spellStart"/>
              <w:r>
                <w:rPr>
                  <w:rFonts w:ascii="Trebuchet MS" w:hAnsi="Trebuchet MS"/>
                </w:rPr>
                <w:t>Subdistrito</w:t>
              </w:r>
              <w:proofErr w:type="spellEnd"/>
              <w:r>
                <w:rPr>
                  <w:rFonts w:ascii="Trebuchet MS" w:hAnsi="Trebuchet MS"/>
                </w:rPr>
                <w:t xml:space="preserve"> de Santo Amaro, medindo 15m de frente, 38m de ambos os lados e metragem da frente nos fundos, com a área de 570m², aproximadamente, confinando do lado direito, vista da Avenida com o lote 09, do lado esquerdo com o lote 07 e nos fundos com o lote 15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85.085, do 11º Oficial de Registro de Imóveis de São Paulo.</w:t>
              </w:r>
            </w:ins>
          </w:p>
        </w:tc>
      </w:tr>
      <w:tr w:rsidR="00B16CC3" w:rsidTr="00B16CC3">
        <w:trPr>
          <w:trHeight w:val="586"/>
          <w:ins w:id="298"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299" w:author="PMKA Advogados" w:date="2012-08-15T11:08:00Z"/>
                <w:rFonts w:ascii="Trebuchet MS" w:hAnsi="Trebuchet MS"/>
                <w:b/>
                <w:lang w:eastAsia="en-US"/>
              </w:rPr>
            </w:pPr>
            <w:ins w:id="300" w:author="PMKA Advogados" w:date="2012-08-15T11:08:00Z">
              <w:r>
                <w:rPr>
                  <w:rFonts w:ascii="Trebuchet MS" w:hAnsi="Trebuchet MS"/>
                  <w:b/>
                </w:rPr>
                <w:t>Matrícula 117.308</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01" w:author="PMKA Advogados" w:date="2012-08-15T11:08:00Z"/>
                <w:rFonts w:ascii="Trebuchet MS" w:hAnsi="Trebuchet MS"/>
                <w:lang w:eastAsia="en-US"/>
              </w:rPr>
            </w:pPr>
            <w:ins w:id="302" w:author="PMKA Advogados" w:date="2012-08-15T11:08:00Z">
              <w:r>
                <w:rPr>
                  <w:rFonts w:ascii="Trebuchet MS" w:hAnsi="Trebuchet MS"/>
                </w:rPr>
                <w:t xml:space="preserve">Terreno situado na Avenida Washington Luiz, parte do lote 6 da Quadra 2, do Jardim </w:t>
              </w:r>
              <w:proofErr w:type="spellStart"/>
              <w:r>
                <w:rPr>
                  <w:rFonts w:ascii="Trebuchet MS" w:hAnsi="Trebuchet MS"/>
                </w:rPr>
                <w:t>Marajora</w:t>
              </w:r>
              <w:proofErr w:type="spellEnd"/>
              <w:r>
                <w:rPr>
                  <w:rFonts w:ascii="Trebuchet MS" w:hAnsi="Trebuchet MS"/>
                </w:rPr>
                <w:t xml:space="preserve">, 29º </w:t>
              </w:r>
              <w:proofErr w:type="spellStart"/>
              <w:r>
                <w:rPr>
                  <w:rFonts w:ascii="Trebuchet MS" w:hAnsi="Trebuchet MS"/>
                </w:rPr>
                <w:t>Subdistrito</w:t>
              </w:r>
              <w:proofErr w:type="spellEnd"/>
              <w:r>
                <w:rPr>
                  <w:rFonts w:ascii="Trebuchet MS" w:hAnsi="Trebuchet MS"/>
                </w:rPr>
                <w:t xml:space="preserve"> de Santo Amaro, medindo 15m de frente, 38,00m do lado esquerdo e 15,00m nos fundos, encerrando a área de 570,00m², confrontando no lado direito de quem da Avenida olha para o terreno com o lote 7, do lado esquerdo com o lote 5, ambos com frente para a mesma Avenida Washington Luiz, e nos fundos com o lote 17 com frente para a Rua </w:t>
              </w:r>
              <w:proofErr w:type="spellStart"/>
              <w:r>
                <w:rPr>
                  <w:rFonts w:ascii="Trebuchet MS" w:hAnsi="Trebuchet MS"/>
                </w:rPr>
                <w:t>Arapixi</w:t>
              </w:r>
              <w:proofErr w:type="spellEnd"/>
              <w:r>
                <w:rPr>
                  <w:rFonts w:ascii="Trebuchet MS" w:hAnsi="Trebuchet MS"/>
                </w:rPr>
                <w:t>. Situado na cidade de São Paulo, objeto da matrícula n.º 117.308, do 11º Oficial de Registro de Imóveis de São Paulo.</w:t>
              </w:r>
            </w:ins>
          </w:p>
        </w:tc>
      </w:tr>
      <w:tr w:rsidR="00B16CC3" w:rsidTr="00B16CC3">
        <w:trPr>
          <w:trHeight w:val="586"/>
          <w:ins w:id="303" w:author="PMKA Advogados" w:date="2012-08-15T11:08:00Z"/>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ins w:id="304" w:author="PMKA Advogados" w:date="2012-08-15T11:08:00Z"/>
                <w:rFonts w:ascii="Trebuchet MS" w:hAnsi="Trebuchet MS"/>
                <w:b/>
                <w:lang w:eastAsia="en-US"/>
              </w:rPr>
            </w:pPr>
            <w:ins w:id="305" w:author="PMKA Advogados" w:date="2012-08-15T11:08:00Z">
              <w:r>
                <w:rPr>
                  <w:rFonts w:ascii="Trebuchet MS" w:hAnsi="Trebuchet MS"/>
                  <w:b/>
                </w:rPr>
                <w:t>Matrícula 85.086</w:t>
              </w:r>
            </w:ins>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ins w:id="306" w:author="PMKA Advogados" w:date="2012-08-15T11:08:00Z"/>
                <w:rFonts w:ascii="Trebuchet MS" w:hAnsi="Trebuchet MS"/>
                <w:lang w:eastAsia="en-US"/>
              </w:rPr>
            </w:pPr>
            <w:ins w:id="307" w:author="PMKA Advogados" w:date="2012-08-15T11:08:00Z">
              <w:r>
                <w:rPr>
                  <w:rFonts w:ascii="Trebuchet MS" w:hAnsi="Trebuchet MS"/>
                </w:rPr>
                <w:t xml:space="preserve">Terreno situado na Avenida Washington Luiz, lote 9 da Quadra 2, do Jardim </w:t>
              </w:r>
              <w:proofErr w:type="spellStart"/>
              <w:r>
                <w:rPr>
                  <w:rFonts w:ascii="Trebuchet MS" w:hAnsi="Trebuchet MS"/>
                </w:rPr>
                <w:t>Marajora</w:t>
              </w:r>
              <w:proofErr w:type="spellEnd"/>
              <w:r>
                <w:rPr>
                  <w:rFonts w:ascii="Trebuchet MS" w:hAnsi="Trebuchet MS"/>
                </w:rPr>
                <w:t xml:space="preserve">, 29º </w:t>
              </w:r>
              <w:proofErr w:type="spellStart"/>
              <w:r>
                <w:rPr>
                  <w:rFonts w:ascii="Trebuchet MS" w:hAnsi="Trebuchet MS"/>
                </w:rPr>
                <w:t>Subdistrito</w:t>
              </w:r>
              <w:proofErr w:type="spellEnd"/>
              <w:r>
                <w:rPr>
                  <w:rFonts w:ascii="Trebuchet MS" w:hAnsi="Trebuchet MS"/>
                </w:rPr>
                <w:t xml:space="preserve"> de Santo Amaro, medindo 15m de frente, 38m de ambos os lados e metragem da frente nos fundos, com a área de 570m², aproximadamente, confinando do lado direito, vista da Avenida com o lote 10, do lado esquerdo com o lote 08 e nos fundos com o lote 14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85.086, do 11º Oficial de Registro de Imóveis de São Paulo.</w:t>
              </w:r>
            </w:ins>
          </w:p>
        </w:tc>
      </w:tr>
    </w:tbl>
    <w:p w:rsidR="00B16CC3" w:rsidRDefault="00B16CC3" w:rsidP="00B16CC3">
      <w:pPr>
        <w:rPr>
          <w:ins w:id="308" w:author="PMKA Advogados" w:date="2012-08-15T11:08:00Z"/>
          <w:rFonts w:ascii="Trebuchet MS" w:hAnsi="Trebuchet MS" w:cstheme="minorBidi"/>
          <w:lang w:eastAsia="en-US"/>
        </w:rPr>
      </w:pPr>
    </w:p>
    <w:p w:rsidR="00292040" w:rsidRPr="005512EB" w:rsidRDefault="00292040" w:rsidP="00292040">
      <w:pPr>
        <w:rPr>
          <w:ins w:id="309" w:author="PMKA Advogados" w:date="2012-08-14T11:05:00Z"/>
          <w:rFonts w:ascii="Trebuchet MS" w:hAnsi="Trebuchet MS"/>
        </w:rPr>
      </w:pPr>
    </w:p>
    <w:p w:rsidR="00292040" w:rsidRPr="005512EB" w:rsidRDefault="00292040" w:rsidP="00292040">
      <w:pPr>
        <w:rPr>
          <w:ins w:id="310" w:author="PMKA Advogados" w:date="2012-08-14T11:05:00Z"/>
          <w:rFonts w:ascii="Trebuchet MS" w:hAnsi="Trebuchet MS"/>
        </w:rPr>
      </w:pPr>
    </w:p>
    <w:p w:rsidR="00EF795F" w:rsidRPr="00AA099A" w:rsidDel="00292040" w:rsidRDefault="00EF795F" w:rsidP="004F1414">
      <w:pPr>
        <w:spacing w:line="360" w:lineRule="auto"/>
        <w:contextualSpacing/>
        <w:jc w:val="center"/>
        <w:rPr>
          <w:del w:id="311" w:author="PMKA Advogados" w:date="2012-08-14T11:05:00Z"/>
          <w:rFonts w:ascii="Trebuchet MS" w:hAnsi="Trebuchet MS"/>
          <w:sz w:val="22"/>
          <w:szCs w:val="22"/>
        </w:rPr>
      </w:pPr>
      <w:del w:id="312" w:author="PMKA Advogados" w:date="2012-08-14T11:05:00Z">
        <w:r w:rsidRPr="00C70B8B" w:rsidDel="00292040">
          <w:rPr>
            <w:rFonts w:ascii="Trebuchet MS" w:hAnsi="Trebuchet MS"/>
            <w:b/>
            <w:sz w:val="22"/>
            <w:szCs w:val="22"/>
          </w:rPr>
          <w:delText>[•]</w:delText>
        </w:r>
      </w:del>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pgSz w:w="11906" w:h="16838"/>
          <w:pgMar w:top="1418" w:right="1701" w:bottom="1418" w:left="1701" w:header="709" w:footer="709" w:gutter="0"/>
          <w:cols w:space="708"/>
          <w:titlePg/>
          <w:docGrid w:linePitch="360"/>
        </w:sectPr>
      </w:pPr>
    </w:p>
    <w:p w:rsidR="00EF795F" w:rsidRPr="00AA099A" w:rsidRDefault="00EF795F" w:rsidP="00CD03A9">
      <w:pPr>
        <w:pStyle w:val="ListaColorida-nfase11"/>
        <w:numPr>
          <w:ilvl w:val="0"/>
          <w:numId w:val="18"/>
        </w:numPr>
        <w:tabs>
          <w:tab w:val="left" w:pos="1134"/>
        </w:tabs>
        <w:spacing w:line="360" w:lineRule="auto"/>
        <w:jc w:val="center"/>
        <w:rPr>
          <w:rFonts w:ascii="Trebuchet MS" w:hAnsi="Trebuchet MS"/>
          <w:b/>
          <w:sz w:val="22"/>
          <w:szCs w:val="22"/>
        </w:rPr>
      </w:pPr>
      <w:r w:rsidRPr="00AA099A">
        <w:rPr>
          <w:rFonts w:ascii="Trebuchet MS" w:hAnsi="Trebuchet MS"/>
          <w:b/>
          <w:sz w:val="22"/>
          <w:szCs w:val="22"/>
        </w:rPr>
        <w:lastRenderedPageBreak/>
        <w:t>TABELA DE PAGAMENTO DAS DEBÊNTURES</w:t>
      </w:r>
      <w:r w:rsidR="00CD03A9" w:rsidRPr="00AA099A">
        <w:rPr>
          <w:rFonts w:ascii="Trebuchet MS" w:hAnsi="Trebuchet MS"/>
          <w:b/>
          <w:sz w:val="22"/>
          <w:szCs w:val="22"/>
        </w:rPr>
        <w:t xml:space="preserve"> IMOBILIÁRIAS</w:t>
      </w:r>
    </w:p>
    <w:p w:rsidR="00EF795F" w:rsidRPr="00AA099A" w:rsidRDefault="00EF795F" w:rsidP="004F1414">
      <w:pPr>
        <w:spacing w:line="360" w:lineRule="auto"/>
        <w:contextualSpacing/>
        <w:jc w:val="both"/>
        <w:rPr>
          <w:szCs w:val="22"/>
        </w:rPr>
      </w:pPr>
    </w:p>
    <w:p w:rsidR="00EF795F" w:rsidRPr="00AA099A" w:rsidRDefault="00EF795F" w:rsidP="004F1414">
      <w:pPr>
        <w:spacing w:line="360" w:lineRule="auto"/>
        <w:contextualSpacing/>
        <w:jc w:val="both"/>
        <w:rPr>
          <w:szCs w:val="22"/>
        </w:rPr>
      </w:pPr>
      <w:r w:rsidRPr="00AA099A">
        <w:rPr>
          <w:rFonts w:ascii="Trebuchet MS" w:hAnsi="Trebuchet MS"/>
          <w:b/>
          <w:sz w:val="22"/>
          <w:szCs w:val="22"/>
        </w:rPr>
        <w:t xml:space="preserve">TABELA DE PAGAMENTO DAS DEBÊNTURES </w:t>
      </w:r>
      <w:r w:rsidR="00CD03A9" w:rsidRPr="00AA099A">
        <w:rPr>
          <w:rFonts w:ascii="Trebuchet MS" w:hAnsi="Trebuchet MS"/>
          <w:b/>
          <w:sz w:val="22"/>
          <w:szCs w:val="22"/>
        </w:rPr>
        <w:t xml:space="preserve">IMOBILIÁRIAS </w:t>
      </w:r>
      <w:r w:rsidRPr="00AA099A">
        <w:rPr>
          <w:rFonts w:ascii="Trebuchet MS" w:hAnsi="Trebuchet MS"/>
          <w:b/>
          <w:sz w:val="22"/>
          <w:szCs w:val="22"/>
        </w:rPr>
        <w:t>DA 1ª SÉRIE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40"/>
        <w:gridCol w:w="1440"/>
        <w:gridCol w:w="1441"/>
        <w:gridCol w:w="1174"/>
        <w:gridCol w:w="1504"/>
        <w:gridCol w:w="1756"/>
      </w:tblGrid>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Data</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Parcela (n.º da PMT)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Pagamento (Valor da PMT)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Juros</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Amortização (PA)</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Saldo Devedor das Debêntures</w:t>
            </w:r>
            <w:r w:rsidR="00CD03A9" w:rsidRPr="00AA099A">
              <w:rPr>
                <w:rFonts w:ascii="Trebuchet MS" w:hAnsi="Trebuchet MS"/>
                <w:b/>
                <w:sz w:val="22"/>
                <w:szCs w:val="22"/>
              </w:rPr>
              <w:t xml:space="preserve"> Imobiliárias</w:t>
            </w:r>
          </w:p>
        </w:tc>
      </w:tr>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r>
    </w:tbl>
    <w:p w:rsidR="00EF795F" w:rsidRPr="00AA099A" w:rsidRDefault="00EF795F" w:rsidP="00F434B1">
      <w:pPr>
        <w:tabs>
          <w:tab w:val="left" w:pos="3465"/>
        </w:tabs>
        <w:rPr>
          <w:szCs w:val="22"/>
        </w:rPr>
      </w:pPr>
    </w:p>
    <w:p w:rsidR="00EF795F" w:rsidRPr="00AA099A" w:rsidRDefault="00EF795F" w:rsidP="00851924">
      <w:pPr>
        <w:spacing w:line="360" w:lineRule="auto"/>
        <w:contextualSpacing/>
        <w:jc w:val="both"/>
        <w:rPr>
          <w:szCs w:val="22"/>
        </w:rPr>
      </w:pPr>
      <w:r w:rsidRPr="00AA099A">
        <w:rPr>
          <w:rFonts w:ascii="Trebuchet MS" w:hAnsi="Trebuchet MS"/>
          <w:b/>
          <w:sz w:val="22"/>
          <w:szCs w:val="22"/>
        </w:rPr>
        <w:t>TABELA DE PAGAMENTO DAS DEBÊNTURES</w:t>
      </w:r>
      <w:r w:rsidR="00CD03A9" w:rsidRPr="00AA099A">
        <w:rPr>
          <w:rFonts w:ascii="Trebuchet MS" w:hAnsi="Trebuchet MS"/>
          <w:b/>
          <w:sz w:val="22"/>
          <w:szCs w:val="22"/>
        </w:rPr>
        <w:t xml:space="preserve"> IMOBILIÁRIAS</w:t>
      </w:r>
      <w:r w:rsidRPr="00AA099A">
        <w:rPr>
          <w:rFonts w:ascii="Trebuchet MS" w:hAnsi="Trebuchet MS"/>
          <w:b/>
          <w:sz w:val="22"/>
          <w:szCs w:val="22"/>
        </w:rPr>
        <w:t xml:space="preserve"> DA 2ª SÉRIE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40"/>
        <w:gridCol w:w="1440"/>
        <w:gridCol w:w="1441"/>
        <w:gridCol w:w="1174"/>
        <w:gridCol w:w="1504"/>
        <w:gridCol w:w="1756"/>
      </w:tblGrid>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Data</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Parcela (n.º da PMT)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Pagamento (Valor da PMT)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Juros</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Amortização (PA)</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Saldo Devedor das Debêntures</w:t>
            </w:r>
            <w:r w:rsidR="00CD03A9" w:rsidRPr="00AA099A">
              <w:rPr>
                <w:rFonts w:ascii="Trebuchet MS" w:hAnsi="Trebuchet MS"/>
                <w:b/>
                <w:sz w:val="22"/>
                <w:szCs w:val="22"/>
              </w:rPr>
              <w:t xml:space="preserve"> Imobiliárias</w:t>
            </w:r>
          </w:p>
        </w:tc>
      </w:tr>
      <w:tr w:rsidR="00EF795F" w:rsidRPr="00AA099A" w:rsidTr="009F3A18">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0"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1"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17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504"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756" w:type="dxa"/>
          </w:tcPr>
          <w:p w:rsidR="00EF795F" w:rsidRPr="00AA099A" w:rsidRDefault="00EF795F" w:rsidP="009F3A18">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r>
    </w:tbl>
    <w:p w:rsidR="00EF795F" w:rsidRPr="00AA099A" w:rsidRDefault="00EF795F" w:rsidP="00F434B1">
      <w:pPr>
        <w:tabs>
          <w:tab w:val="left" w:pos="3465"/>
        </w:tabs>
        <w:rPr>
          <w:szCs w:val="22"/>
        </w:rPr>
      </w:pPr>
    </w:p>
    <w:p w:rsidR="00951414" w:rsidRPr="00AA099A" w:rsidRDefault="00EF795F" w:rsidP="00951414">
      <w:pPr>
        <w:spacing w:line="360" w:lineRule="auto"/>
        <w:contextualSpacing/>
        <w:jc w:val="both"/>
        <w:rPr>
          <w:szCs w:val="22"/>
        </w:rPr>
      </w:pPr>
      <w:r w:rsidRPr="00AA099A">
        <w:rPr>
          <w:szCs w:val="22"/>
        </w:rPr>
        <w:tab/>
      </w:r>
      <w:r w:rsidR="00951414" w:rsidRPr="00AA099A">
        <w:rPr>
          <w:rFonts w:ascii="Trebuchet MS" w:hAnsi="Trebuchet MS"/>
          <w:b/>
          <w:sz w:val="22"/>
          <w:szCs w:val="22"/>
        </w:rPr>
        <w:t>TABELA DE PAGAMENTO DAS DEBÊNTURES IMOBILIÁRIAS DA 3ª SÉRIE</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40"/>
        <w:gridCol w:w="1440"/>
        <w:gridCol w:w="1441"/>
        <w:gridCol w:w="1174"/>
        <w:gridCol w:w="1504"/>
        <w:gridCol w:w="1756"/>
      </w:tblGrid>
      <w:tr w:rsidR="00951414" w:rsidRPr="00AA099A" w:rsidTr="009E6F6A">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Data</w:t>
            </w:r>
          </w:p>
        </w:tc>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Parcela (n.º da PMT)</w:t>
            </w:r>
          </w:p>
        </w:tc>
        <w:tc>
          <w:tcPr>
            <w:tcW w:w="1441"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Pagamento (Valor da PMT)</w:t>
            </w:r>
          </w:p>
        </w:tc>
        <w:tc>
          <w:tcPr>
            <w:tcW w:w="117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Juros</w:t>
            </w:r>
          </w:p>
        </w:tc>
        <w:tc>
          <w:tcPr>
            <w:tcW w:w="150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Amortização (PA)</w:t>
            </w:r>
          </w:p>
        </w:tc>
        <w:tc>
          <w:tcPr>
            <w:tcW w:w="1756"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AA099A">
              <w:rPr>
                <w:rFonts w:ascii="Trebuchet MS" w:hAnsi="Trebuchet MS"/>
                <w:b/>
                <w:sz w:val="22"/>
                <w:szCs w:val="22"/>
              </w:rPr>
              <w:t>Saldo Devedor das Debêntures Imobiliárias</w:t>
            </w:r>
          </w:p>
        </w:tc>
      </w:tr>
      <w:tr w:rsidR="00951414" w:rsidTr="009E6F6A">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0"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441"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17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504" w:type="dxa"/>
          </w:tcPr>
          <w:p w:rsidR="00951414" w:rsidRPr="00AA099A"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c>
          <w:tcPr>
            <w:tcW w:w="1756" w:type="dxa"/>
          </w:tcPr>
          <w:p w:rsidR="00951414" w:rsidRPr="009F3A18" w:rsidRDefault="00951414" w:rsidP="009E6F6A">
            <w:pPr>
              <w:pStyle w:val="ListaColorida-nfase11"/>
              <w:tabs>
                <w:tab w:val="left" w:pos="1134"/>
              </w:tabs>
              <w:spacing w:line="360" w:lineRule="auto"/>
              <w:ind w:left="0"/>
              <w:rPr>
                <w:rFonts w:ascii="Trebuchet MS" w:hAnsi="Trebuchet MS"/>
                <w:b/>
                <w:sz w:val="22"/>
                <w:szCs w:val="22"/>
              </w:rPr>
            </w:pPr>
            <w:r w:rsidRPr="00C70B8B">
              <w:rPr>
                <w:rFonts w:ascii="Trebuchet MS" w:hAnsi="Trebuchet MS"/>
                <w:b/>
                <w:sz w:val="22"/>
                <w:szCs w:val="22"/>
              </w:rPr>
              <w:t>[•]</w:t>
            </w:r>
          </w:p>
        </w:tc>
      </w:tr>
    </w:tbl>
    <w:p w:rsidR="00951414" w:rsidRDefault="00951414" w:rsidP="00951414">
      <w:pPr>
        <w:tabs>
          <w:tab w:val="left" w:pos="3465"/>
        </w:tabs>
        <w:rPr>
          <w:szCs w:val="22"/>
        </w:rPr>
      </w:pPr>
    </w:p>
    <w:p w:rsidR="00951414" w:rsidRDefault="00951414" w:rsidP="00951414">
      <w:r>
        <w:rPr>
          <w:szCs w:val="22"/>
        </w:rPr>
        <w:tab/>
      </w:r>
    </w:p>
    <w:p w:rsidR="00AE071B" w:rsidRDefault="00AE071B">
      <w:r>
        <w:br w:type="page"/>
      </w:r>
    </w:p>
    <w:p w:rsidR="00AE071B" w:rsidRDefault="00AE071B" w:rsidP="00AE071B">
      <w:pPr>
        <w:pStyle w:val="ListaColorida-nfase11"/>
        <w:tabs>
          <w:tab w:val="left" w:pos="1134"/>
        </w:tabs>
        <w:spacing w:line="360" w:lineRule="auto"/>
        <w:rPr>
          <w:rFonts w:ascii="Trebuchet MS" w:hAnsi="Trebuchet MS"/>
          <w:b/>
          <w:sz w:val="22"/>
          <w:szCs w:val="22"/>
        </w:rPr>
      </w:pPr>
      <w:r>
        <w:rPr>
          <w:rFonts w:ascii="Trebuchet MS" w:hAnsi="Trebuchet MS"/>
          <w:b/>
          <w:sz w:val="22"/>
          <w:szCs w:val="22"/>
        </w:rPr>
        <w:lastRenderedPageBreak/>
        <w:t>Anexo IV</w:t>
      </w:r>
      <w:r>
        <w:rPr>
          <w:szCs w:val="22"/>
        </w:rPr>
        <w:tab/>
      </w:r>
      <w:r>
        <w:rPr>
          <w:rFonts w:ascii="Trebuchet MS" w:hAnsi="Trebuchet MS"/>
          <w:b/>
          <w:sz w:val="22"/>
          <w:szCs w:val="22"/>
        </w:rPr>
        <w:t>CUSTOS DA OPERAÇÃO ESTRUTURADA</w:t>
      </w:r>
    </w:p>
    <w:p w:rsidR="00AE071B" w:rsidRDefault="00AE071B" w:rsidP="00AE071B">
      <w:pPr>
        <w:pStyle w:val="ListaColorida-nfase11"/>
        <w:tabs>
          <w:tab w:val="left" w:pos="1134"/>
        </w:tabs>
        <w:spacing w:line="360" w:lineRule="auto"/>
        <w:jc w:val="center"/>
        <w:rPr>
          <w:rFonts w:ascii="Trebuchet MS" w:hAnsi="Trebuchet MS"/>
          <w:b/>
          <w:sz w:val="22"/>
          <w:szCs w:val="22"/>
        </w:rPr>
      </w:pPr>
    </w:p>
    <w:tbl>
      <w:tblPr>
        <w:tblW w:w="8661" w:type="dxa"/>
        <w:tblInd w:w="56" w:type="dxa"/>
        <w:tblCellMar>
          <w:left w:w="70" w:type="dxa"/>
          <w:right w:w="70" w:type="dxa"/>
        </w:tblCellMar>
        <w:tblLook w:val="00A0"/>
      </w:tblPr>
      <w:tblGrid>
        <w:gridCol w:w="464"/>
        <w:gridCol w:w="1818"/>
        <w:gridCol w:w="2410"/>
        <w:gridCol w:w="2552"/>
        <w:gridCol w:w="1417"/>
      </w:tblGrid>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
                <w:bCs/>
                <w:color w:val="000000"/>
                <w:u w:val="single"/>
                <w:lang w:eastAsia="en-US"/>
              </w:rPr>
            </w:pP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Custos da Emissão</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Descrição</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Periodicidade</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Valor Nominal (R$)</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r>
              <w:rPr>
                <w:rFonts w:ascii="Trebuchet MS" w:hAnsi="Trebuchet MS"/>
                <w:b/>
                <w:bCs/>
                <w:color w:val="000000"/>
                <w:lang w:eastAsia="en-US"/>
              </w:rPr>
              <w:t>1.</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da </w:t>
            </w:r>
            <w:proofErr w:type="spellStart"/>
            <w:r>
              <w:rPr>
                <w:rFonts w:ascii="Trebuchet MS" w:hAnsi="Trebuchet MS"/>
                <w:bCs/>
                <w:color w:val="000000"/>
                <w:lang w:eastAsia="en-US"/>
              </w:rPr>
              <w:t>Securitizadora</w:t>
            </w:r>
            <w:proofErr w:type="spellEnd"/>
            <w:r>
              <w:rPr>
                <w:rFonts w:ascii="Trebuchet MS" w:hAnsi="Trebuchet MS"/>
                <w:bCs/>
                <w:color w:val="000000"/>
                <w:lang w:eastAsia="en-US"/>
              </w:rPr>
              <w:t>:</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Comissão de </w:t>
            </w:r>
            <w:r w:rsidRPr="00A01122">
              <w:rPr>
                <w:rFonts w:ascii="Trebuchet MS" w:hAnsi="Trebuchet MS"/>
                <w:bCs/>
                <w:color w:val="000000"/>
                <w:lang w:eastAsia="en-US"/>
              </w:rPr>
              <w:t>Securitização</w:t>
            </w:r>
            <w:r w:rsidR="00A01122" w:rsidRPr="002403FA">
              <w:rPr>
                <w:rFonts w:ascii="Trebuchet MS" w:hAnsi="Trebuchet MS"/>
                <w:bCs/>
                <w:color w:val="000000"/>
                <w:lang w:eastAsia="en-US"/>
              </w:rPr>
              <w:t>, correspondente a 0,17% do volume total da emissão ou da colocação dos CRI, o que for maior</w:t>
            </w:r>
            <w:r w:rsidR="00A01122">
              <w:rPr>
                <w:rFonts w:ascii="Trebuchet MS" w:hAnsi="Trebuchet MS"/>
                <w:color w:val="000000"/>
                <w:lang w:eastAsia="en-US"/>
              </w:rPr>
              <w:t xml:space="preserve"> </w:t>
            </w:r>
            <w:r w:rsidR="00A01122">
              <w:rPr>
                <w:rFonts w:ascii="Trebuchet MS" w:hAnsi="Trebuchet MS"/>
                <w:bCs/>
                <w:color w:val="000000"/>
                <w:lang w:eastAsia="en-US"/>
              </w:rPr>
              <w:t xml:space="preserve">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Uma única parcela, a ser paga na data de integralização dos CRI</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del w:id="313" w:author="PMKA Advogados" w:date="2012-08-14T12:31:00Z">
              <w:r w:rsidDel="00E076DC">
                <w:rPr>
                  <w:rFonts w:ascii="Trebuchet MS" w:hAnsi="Trebuchet MS"/>
                  <w:lang w:eastAsia="en-US"/>
                </w:rPr>
                <w:delText>[•]</w:delText>
              </w:r>
            </w:del>
            <w:ins w:id="314" w:author="PMKA Advogados" w:date="2012-08-14T12:31:00Z">
              <w:r w:rsidR="00E076DC">
                <w:rPr>
                  <w:rFonts w:ascii="Trebuchet MS" w:hAnsi="Trebuchet MS"/>
                  <w:lang w:eastAsia="en-US"/>
                </w:rPr>
                <w:t>102.000,00 (na colocação do volume total)</w:t>
              </w:r>
            </w:ins>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2.</w:t>
            </w:r>
          </w:p>
          <w:p w:rsidR="00AE071B" w:rsidRDefault="00AE071B">
            <w:pPr>
              <w:spacing w:line="276" w:lineRule="auto"/>
              <w:rPr>
                <w:rFonts w:ascii="Trebuchet MS" w:hAnsi="Trebuchet MS"/>
                <w:bCs/>
                <w:color w:val="000000"/>
                <w:lang w:eastAsia="en-US"/>
              </w:rPr>
            </w:pP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Taxa de Administração dos CRI: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Administração do Patrimônio Separado e demais obrigações relacionadas à emissão dos CRI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Anual, devida no 5º Dia Útil do mês dezembro de cada ano</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01122">
            <w:pPr>
              <w:spacing w:line="276" w:lineRule="auto"/>
              <w:jc w:val="center"/>
              <w:rPr>
                <w:rFonts w:ascii="Trebuchet MS" w:hAnsi="Trebuchet MS"/>
                <w:bCs/>
                <w:color w:val="000000"/>
                <w:lang w:eastAsia="en-US"/>
              </w:rPr>
            </w:pPr>
            <w:r>
              <w:rPr>
                <w:rFonts w:ascii="Trebuchet MS" w:hAnsi="Trebuchet MS"/>
                <w:lang w:eastAsia="en-US"/>
              </w:rPr>
              <w:t>8.000,00</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3.</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CETIP (registro da CCI):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del w:id="315" w:author="PMKA Advogados" w:date="2012-08-14T12:31:00Z">
              <w:r w:rsidDel="00E076DC">
                <w:rPr>
                  <w:rFonts w:ascii="Trebuchet MS" w:hAnsi="Trebuchet MS"/>
                  <w:bCs/>
                  <w:color w:val="000000"/>
                  <w:lang w:eastAsia="en-US"/>
                </w:rPr>
                <w:delText>[</w:delText>
              </w:r>
            </w:del>
            <w:r>
              <w:rPr>
                <w:rFonts w:ascii="Trebuchet MS" w:hAnsi="Trebuchet MS"/>
                <w:bCs/>
                <w:color w:val="000000"/>
                <w:lang w:eastAsia="en-US"/>
              </w:rPr>
              <w:t>0,006% (seis milésimos por cento) sobre o valor de emissão da CCI</w:t>
            </w:r>
            <w:del w:id="316" w:author="PMKA Advogados" w:date="2012-08-14T12:31:00Z">
              <w:r w:rsidDel="00E076DC">
                <w:rPr>
                  <w:rFonts w:ascii="Trebuchet MS" w:hAnsi="Trebuchet MS"/>
                  <w:bCs/>
                  <w:color w:val="000000"/>
                  <w:lang w:eastAsia="en-US"/>
                </w:rPr>
                <w:delText>]</w:delText>
              </w:r>
            </w:del>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Uma única parcela, a ser paga na data de integralização dos CRI</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ins w:id="317" w:author="PMKA Advogados" w:date="2012-08-14T12:34:00Z"/>
                <w:rFonts w:ascii="Trebuchet MS" w:hAnsi="Trebuchet MS"/>
                <w:lang w:eastAsia="en-US"/>
              </w:rPr>
            </w:pPr>
            <w:del w:id="318" w:author="PMKA Advogados" w:date="2012-08-14T12:34:00Z">
              <w:r w:rsidDel="00E076DC">
                <w:rPr>
                  <w:rFonts w:ascii="Trebuchet MS" w:hAnsi="Trebuchet MS"/>
                  <w:lang w:eastAsia="en-US"/>
                </w:rPr>
                <w:delText>[•]</w:delText>
              </w:r>
            </w:del>
            <w:ins w:id="319" w:author="PMKA Advogados" w:date="2012-08-14T12:34:00Z">
              <w:r w:rsidR="00E076DC">
                <w:rPr>
                  <w:rFonts w:ascii="Trebuchet MS" w:hAnsi="Trebuchet MS"/>
                  <w:lang w:eastAsia="en-US"/>
                </w:rPr>
                <w:t>3.600,00</w:t>
              </w:r>
            </w:ins>
          </w:p>
          <w:p w:rsidR="00E076DC" w:rsidRDefault="00E076DC">
            <w:pPr>
              <w:spacing w:line="276" w:lineRule="auto"/>
              <w:jc w:val="center"/>
              <w:rPr>
                <w:rFonts w:ascii="Trebuchet MS" w:hAnsi="Trebuchet MS"/>
                <w:bCs/>
                <w:color w:val="000000"/>
                <w:lang w:eastAsia="en-US"/>
              </w:rPr>
            </w:pP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4.</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CETIP (registro do CRI):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del w:id="320" w:author="PMKA Advogados" w:date="2012-08-14T12:34:00Z">
              <w:r w:rsidDel="00E076DC">
                <w:rPr>
                  <w:rFonts w:ascii="Trebuchet MS" w:hAnsi="Trebuchet MS"/>
                  <w:bCs/>
                  <w:color w:val="000000"/>
                  <w:lang w:eastAsia="en-US"/>
                </w:rPr>
                <w:delText>[</w:delText>
              </w:r>
            </w:del>
            <w:r>
              <w:rPr>
                <w:rFonts w:ascii="Trebuchet MS" w:hAnsi="Trebuchet MS"/>
                <w:bCs/>
                <w:color w:val="000000"/>
                <w:lang w:eastAsia="en-US"/>
              </w:rPr>
              <w:t xml:space="preserve">0,00233% (zero vírgula zero </w:t>
            </w:r>
            <w:proofErr w:type="spellStart"/>
            <w:r>
              <w:rPr>
                <w:rFonts w:ascii="Trebuchet MS" w:hAnsi="Trebuchet MS"/>
                <w:bCs/>
                <w:color w:val="000000"/>
                <w:lang w:eastAsia="en-US"/>
              </w:rPr>
              <w:t>zero</w:t>
            </w:r>
            <w:proofErr w:type="spellEnd"/>
            <w:r>
              <w:rPr>
                <w:rFonts w:ascii="Trebuchet MS" w:hAnsi="Trebuchet MS"/>
                <w:bCs/>
                <w:color w:val="000000"/>
                <w:lang w:eastAsia="en-US"/>
              </w:rPr>
              <w:t xml:space="preserve"> duzentos e trinta e três por cento) sobre o valor total de emissão dos CRI</w:t>
            </w:r>
            <w:del w:id="321" w:author="PMKA Advogados" w:date="2012-08-14T12:34:00Z">
              <w:r w:rsidDel="00E076DC">
                <w:rPr>
                  <w:rFonts w:ascii="Trebuchet MS" w:hAnsi="Trebuchet MS"/>
                  <w:bCs/>
                  <w:color w:val="000000"/>
                  <w:lang w:eastAsia="en-US"/>
                </w:rPr>
                <w:delText>]</w:delText>
              </w:r>
            </w:del>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Uma única parcela, a ser paga na data de integralização dos CRI</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ins w:id="322" w:author="PMKA Advogados" w:date="2012-08-14T12:35:00Z"/>
                <w:rFonts w:ascii="Trebuchet MS" w:hAnsi="Trebuchet MS"/>
                <w:lang w:eastAsia="en-US"/>
              </w:rPr>
            </w:pPr>
            <w:del w:id="323" w:author="PMKA Advogados" w:date="2012-08-14T12:35:00Z">
              <w:r w:rsidDel="00E076DC">
                <w:rPr>
                  <w:rFonts w:ascii="Trebuchet MS" w:hAnsi="Trebuchet MS"/>
                  <w:lang w:eastAsia="en-US"/>
                </w:rPr>
                <w:delText>[•]</w:delText>
              </w:r>
            </w:del>
            <w:ins w:id="324" w:author="PMKA Advogados" w:date="2012-08-14T12:35:00Z">
              <w:r w:rsidR="00E076DC">
                <w:rPr>
                  <w:rFonts w:ascii="Trebuchet MS" w:hAnsi="Trebuchet MS"/>
                  <w:lang w:eastAsia="en-US"/>
                </w:rPr>
                <w:t>1.398,00</w:t>
              </w:r>
            </w:ins>
          </w:p>
          <w:p w:rsidR="00E076DC" w:rsidRDefault="00E076DC">
            <w:pPr>
              <w:spacing w:line="276" w:lineRule="auto"/>
              <w:jc w:val="center"/>
              <w:rPr>
                <w:rFonts w:ascii="Trebuchet MS" w:hAnsi="Trebuchet MS"/>
                <w:bCs/>
                <w:color w:val="000000"/>
                <w:lang w:eastAsia="en-US"/>
              </w:rPr>
            </w:pP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5.</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CETIP: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Taxa de pré-análise</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Uma única parcela, a ser paga na data de integralização dos CRI</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5.202,45</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6.</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Instituição </w:t>
            </w:r>
            <w:proofErr w:type="spellStart"/>
            <w:r>
              <w:rPr>
                <w:rFonts w:ascii="Trebuchet MS" w:hAnsi="Trebuchet MS"/>
                <w:bCs/>
                <w:color w:val="000000"/>
                <w:lang w:eastAsia="en-US"/>
              </w:rPr>
              <w:t>Custodiante</w:t>
            </w:r>
            <w:proofErr w:type="spellEnd"/>
            <w:r>
              <w:rPr>
                <w:rFonts w:ascii="Trebuchet MS" w:hAnsi="Trebuchet MS"/>
                <w:bCs/>
                <w:color w:val="000000"/>
                <w:lang w:eastAsia="en-US"/>
              </w:rPr>
              <w:t xml:space="preserve">: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Custódia da CCI</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Uma única parcela, a ser paga na data de integralização dos CRI</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5.780,00</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7.</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Agente Fiduciário: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de implantação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del w:id="325" w:author="PMKA Advogados" w:date="2012-08-14T12:40:00Z">
              <w:r w:rsidDel="00BA0D25">
                <w:rPr>
                  <w:rFonts w:ascii="Trebuchet MS" w:hAnsi="Trebuchet MS"/>
                  <w:bCs/>
                  <w:color w:val="000000"/>
                  <w:lang w:eastAsia="en-US"/>
                </w:rPr>
                <w:delText>[</w:delText>
              </w:r>
            </w:del>
            <w:r>
              <w:rPr>
                <w:rFonts w:ascii="Trebuchet MS" w:hAnsi="Trebuchet MS"/>
                <w:bCs/>
                <w:color w:val="000000"/>
                <w:lang w:eastAsia="en-US"/>
              </w:rPr>
              <w:t>Uma única parcela, a ser paga na data de integralização dos CRI</w:t>
            </w:r>
            <w:del w:id="326" w:author="PMKA Advogados" w:date="2012-08-14T12:40:00Z">
              <w:r w:rsidDel="00BA0D25">
                <w:rPr>
                  <w:rFonts w:ascii="Trebuchet MS" w:hAnsi="Trebuchet MS"/>
                  <w:bCs/>
                  <w:color w:val="000000"/>
                  <w:lang w:eastAsia="en-US"/>
                </w:rPr>
                <w:delText>]</w:delText>
              </w:r>
            </w:del>
            <w:r>
              <w:rPr>
                <w:rFonts w:ascii="Trebuchet MS" w:hAnsi="Trebuchet MS"/>
                <w:bCs/>
                <w:color w:val="000000"/>
                <w:lang w:eastAsia="en-US"/>
              </w:rPr>
              <w:t xml:space="preserve"> ou </w:t>
            </w:r>
            <w:del w:id="327" w:author="PMKA Advogados" w:date="2012-08-14T12:40:00Z">
              <w:r w:rsidDel="00BA0D25">
                <w:rPr>
                  <w:rFonts w:ascii="Trebuchet MS" w:hAnsi="Trebuchet MS"/>
                  <w:color w:val="000000"/>
                  <w:lang w:eastAsia="en-US"/>
                </w:rPr>
                <w:delText>[</w:delText>
              </w:r>
            </w:del>
            <w:r>
              <w:rPr>
                <w:rFonts w:ascii="Trebuchet MS" w:hAnsi="Trebuchet MS"/>
                <w:color w:val="000000"/>
                <w:lang w:eastAsia="en-US"/>
              </w:rPr>
              <w:t>no prazo de 02 (dois) dias após a celebração do Termo de Securitização</w:t>
            </w:r>
            <w:del w:id="328" w:author="PMKA Advogados" w:date="2012-08-14T12:40:00Z">
              <w:r w:rsidDel="00BA0D25">
                <w:rPr>
                  <w:rFonts w:ascii="Trebuchet MS" w:hAnsi="Trebuchet MS"/>
                  <w:color w:val="000000"/>
                  <w:lang w:eastAsia="en-US"/>
                </w:rPr>
                <w:delText>]</w:delText>
              </w:r>
            </w:del>
            <w:r>
              <w:rPr>
                <w:rFonts w:ascii="Trebuchet MS" w:hAnsi="Trebuchet MS"/>
                <w:bCs/>
                <w:color w:val="000000"/>
                <w:lang w:eastAsia="en-US"/>
              </w:rPr>
              <w:t xml:space="preserve"> </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8.640,00</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8.</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Agente Fiduciário: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recorrente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Semestral, </w:t>
            </w:r>
            <w:r>
              <w:rPr>
                <w:rFonts w:ascii="Trebuchet MS" w:hAnsi="Trebuchet MS"/>
                <w:color w:val="000000"/>
                <w:lang w:eastAsia="en-US"/>
              </w:rPr>
              <w:t>com primeiro vencimento no prazo de 6 (seis) meses contados da Data de Emissão dos CRI, conforme definida no Termo de Securitização</w:t>
            </w:r>
            <w:r>
              <w:rPr>
                <w:rFonts w:ascii="Trebuchet MS" w:hAnsi="Trebuchet MS"/>
                <w:bCs/>
                <w:color w:val="000000"/>
                <w:lang w:eastAsia="en-US"/>
              </w:rPr>
              <w:t xml:space="preserve"> </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4.320,00</w:t>
            </w:r>
          </w:p>
        </w:tc>
      </w:tr>
    </w:tbl>
    <w:p w:rsidR="00AE071B" w:rsidRDefault="00AE071B" w:rsidP="00AE071B">
      <w:pPr>
        <w:pStyle w:val="ListaColorida-nfase11"/>
        <w:tabs>
          <w:tab w:val="left" w:pos="1134"/>
        </w:tabs>
        <w:spacing w:line="360" w:lineRule="auto"/>
        <w:jc w:val="both"/>
        <w:rPr>
          <w:rFonts w:ascii="Trebuchet MS" w:hAnsi="Trebuchet MS"/>
          <w:b/>
          <w:sz w:val="22"/>
          <w:szCs w:val="22"/>
        </w:rPr>
      </w:pPr>
    </w:p>
    <w:p w:rsidR="00AE071B" w:rsidRDefault="00AE071B" w:rsidP="00AE071B">
      <w:pPr>
        <w:pStyle w:val="ListaColorida-nfase11"/>
        <w:tabs>
          <w:tab w:val="left" w:pos="1134"/>
        </w:tabs>
        <w:spacing w:line="360" w:lineRule="auto"/>
        <w:jc w:val="both"/>
        <w:rPr>
          <w:rFonts w:ascii="Trebuchet MS" w:hAnsi="Trebuchet MS"/>
          <w:sz w:val="22"/>
          <w:szCs w:val="22"/>
        </w:rPr>
      </w:pPr>
      <w:r>
        <w:rPr>
          <w:rFonts w:ascii="Trebuchet MS" w:hAnsi="Trebuchet MS"/>
          <w:sz w:val="22"/>
          <w:szCs w:val="22"/>
        </w:rPr>
        <w:t xml:space="preserve">A remuneração da </w:t>
      </w:r>
      <w:proofErr w:type="spellStart"/>
      <w:r>
        <w:rPr>
          <w:rFonts w:ascii="Trebuchet MS" w:hAnsi="Trebuchet MS"/>
          <w:sz w:val="22"/>
          <w:szCs w:val="22"/>
        </w:rPr>
        <w:t>Securitizadora</w:t>
      </w:r>
      <w:proofErr w:type="spellEnd"/>
      <w:r>
        <w:rPr>
          <w:rFonts w:ascii="Trebuchet MS" w:hAnsi="Trebuchet MS"/>
          <w:sz w:val="22"/>
          <w:szCs w:val="22"/>
        </w:rPr>
        <w:t xml:space="preserve"> descrita acima, a Taxa de Administração dos CRI e a remuneração do Agente Fiduciário </w:t>
      </w:r>
      <w:proofErr w:type="gramStart"/>
      <w:r>
        <w:rPr>
          <w:rFonts w:ascii="Trebuchet MS" w:hAnsi="Trebuchet MS"/>
          <w:sz w:val="22"/>
          <w:szCs w:val="22"/>
        </w:rPr>
        <w:t>devem ser acrescidos</w:t>
      </w:r>
      <w:proofErr w:type="gramEnd"/>
      <w:r>
        <w:rPr>
          <w:rFonts w:ascii="Trebuchet MS" w:hAnsi="Trebuchet MS"/>
          <w:sz w:val="22"/>
          <w:szCs w:val="22"/>
        </w:rPr>
        <w:t xml:space="preserve"> pela Cedente dos impostos que incidem sobre a prestação desses serviços, tais como ISS (Imposto Sobre Serviços de Qualquer Natureza), PIS (Contribuição ao Programa de Integração Social), </w:t>
      </w:r>
      <w:proofErr w:type="spellStart"/>
      <w:r>
        <w:rPr>
          <w:rFonts w:ascii="Trebuchet MS" w:hAnsi="Trebuchet MS"/>
          <w:sz w:val="22"/>
          <w:szCs w:val="22"/>
        </w:rPr>
        <w:t>Cofins</w:t>
      </w:r>
      <w:proofErr w:type="spellEnd"/>
      <w:r>
        <w:rPr>
          <w:rFonts w:ascii="Trebuchet MS" w:hAnsi="Trebuchet MS"/>
          <w:sz w:val="22"/>
          <w:szCs w:val="22"/>
        </w:rPr>
        <w:t xml:space="preserve"> (Contribuição para Financiamento da Seguridade Social) e CSLL (Contribuição Social sobre o Lucro Líquido), </w:t>
      </w:r>
      <w:r>
        <w:rPr>
          <w:rFonts w:ascii="Trebuchet MS" w:hAnsi="Trebuchet MS"/>
          <w:sz w:val="22"/>
          <w:szCs w:val="22"/>
        </w:rPr>
        <w:lastRenderedPageBreak/>
        <w:t>excetuando-se o Imposto de Renda. Os custos recorrentes de Agente Fiduciário e de Administração do Patrimônio Separado devem ser corrigidos anualmente pela variação positiva do IGPM/FGV.</w:t>
      </w:r>
    </w:p>
    <w:p w:rsidR="00AE071B" w:rsidRDefault="00AE071B" w:rsidP="00AE071B"/>
    <w:p w:rsidR="00AE071B" w:rsidRDefault="00AE071B" w:rsidP="00AE071B"/>
    <w:p w:rsidR="00EF795F" w:rsidRDefault="00EF795F"/>
    <w:sectPr w:rsidR="00EF795F" w:rsidSect="00D04BE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DEF" w:rsidRDefault="00AB4DEF" w:rsidP="001B689D">
      <w:r>
        <w:separator/>
      </w:r>
    </w:p>
  </w:endnote>
  <w:endnote w:type="continuationSeparator" w:id="0">
    <w:p w:rsidR="00AB4DEF" w:rsidRDefault="00AB4DEF" w:rsidP="001B68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8B7" w:rsidRDefault="004808B7" w:rsidP="004F1414">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9051388"/>
      <w:docPartObj>
        <w:docPartGallery w:val="Page Numbers (Bottom of Page)"/>
        <w:docPartUnique/>
      </w:docPartObj>
    </w:sdtPr>
    <w:sdtEndPr>
      <w:rPr>
        <w:rFonts w:ascii="Trebuchet MS" w:hAnsi="Trebuchet MS"/>
        <w:sz w:val="22"/>
        <w:szCs w:val="22"/>
      </w:rPr>
    </w:sdtEndPr>
    <w:sdtContent>
      <w:p w:rsidR="004808B7" w:rsidRPr="00D60A22" w:rsidRDefault="008941F7">
        <w:pPr>
          <w:pStyle w:val="Rodap"/>
          <w:jc w:val="center"/>
          <w:rPr>
            <w:rFonts w:ascii="Trebuchet MS" w:hAnsi="Trebuchet MS"/>
            <w:sz w:val="22"/>
            <w:szCs w:val="22"/>
          </w:rPr>
        </w:pPr>
        <w:r w:rsidRPr="00D60A22">
          <w:rPr>
            <w:rFonts w:ascii="Trebuchet MS" w:hAnsi="Trebuchet MS"/>
            <w:sz w:val="22"/>
            <w:szCs w:val="22"/>
          </w:rPr>
          <w:fldChar w:fldCharType="begin"/>
        </w:r>
        <w:r w:rsidR="004808B7" w:rsidRPr="00D60A22">
          <w:rPr>
            <w:rFonts w:ascii="Trebuchet MS" w:hAnsi="Trebuchet MS"/>
            <w:sz w:val="22"/>
            <w:szCs w:val="22"/>
          </w:rPr>
          <w:instrText>PAGE   \* MERGEFORMAT</w:instrText>
        </w:r>
        <w:r w:rsidRPr="00D60A22">
          <w:rPr>
            <w:rFonts w:ascii="Trebuchet MS" w:hAnsi="Trebuchet MS"/>
            <w:sz w:val="22"/>
            <w:szCs w:val="22"/>
          </w:rPr>
          <w:fldChar w:fldCharType="separate"/>
        </w:r>
        <w:r w:rsidR="004F79E9" w:rsidRPr="004F79E9">
          <w:rPr>
            <w:rFonts w:ascii="Trebuchet MS" w:hAnsi="Trebuchet MS"/>
            <w:noProof/>
            <w:sz w:val="22"/>
            <w:szCs w:val="22"/>
            <w:lang w:val="pt-BR"/>
          </w:rPr>
          <w:t>18</w:t>
        </w:r>
        <w:r w:rsidRPr="00D60A22">
          <w:rPr>
            <w:rFonts w:ascii="Trebuchet MS" w:hAnsi="Trebuchet MS"/>
            <w:sz w:val="22"/>
            <w:szCs w:val="22"/>
          </w:rPr>
          <w:fldChar w:fldCharType="end"/>
        </w:r>
      </w:p>
    </w:sdtContent>
  </w:sdt>
  <w:p w:rsidR="004808B7" w:rsidRDefault="004808B7" w:rsidP="004F1414">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DEF" w:rsidRDefault="00AB4DEF" w:rsidP="001B689D">
      <w:r>
        <w:separator/>
      </w:r>
    </w:p>
  </w:footnote>
  <w:footnote w:type="continuationSeparator" w:id="0">
    <w:p w:rsidR="00AB4DEF" w:rsidRDefault="00AB4DEF" w:rsidP="001B68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8B7" w:rsidRPr="003A0CA8" w:rsidRDefault="004808B7" w:rsidP="004F1414">
    <w:pPr>
      <w:pStyle w:val="Cabealho"/>
      <w:jc w:val="right"/>
      <w:rPr>
        <w:rFonts w:ascii="Trebuchet MS" w:hAnsi="Trebuchet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8B7" w:rsidRPr="00821EB0" w:rsidDel="00F17815" w:rsidRDefault="004808B7" w:rsidP="008B3D0A">
    <w:pPr>
      <w:pStyle w:val="Cabealho"/>
      <w:jc w:val="right"/>
      <w:rPr>
        <w:del w:id="193" w:author="PMKA Advogados" w:date="2012-08-13T10:50:00Z"/>
        <w:rFonts w:ascii="Trebuchet MS" w:hAnsi="Trebuchet MS"/>
        <w:lang w:val="pt-BR"/>
      </w:rPr>
    </w:pPr>
    <w:del w:id="194" w:author="PMKA Advogados" w:date="2012-08-13T10:50:00Z">
      <w:r w:rsidRPr="00821EB0" w:rsidDel="00F17815">
        <w:rPr>
          <w:rFonts w:ascii="Trebuchet MS" w:hAnsi="Trebuchet MS"/>
          <w:lang w:val="pt-BR"/>
        </w:rPr>
        <w:delText>PMKA Advogados</w:delText>
      </w:r>
    </w:del>
  </w:p>
  <w:p w:rsidR="004808B7" w:rsidRPr="00821EB0" w:rsidDel="00F17815" w:rsidRDefault="004808B7" w:rsidP="008B3D0A">
    <w:pPr>
      <w:pStyle w:val="Cabealho"/>
      <w:jc w:val="right"/>
      <w:rPr>
        <w:del w:id="195" w:author="PMKA Advogados" w:date="2012-08-13T10:50:00Z"/>
        <w:rFonts w:ascii="Trebuchet MS" w:hAnsi="Trebuchet MS"/>
        <w:lang w:val="pt-BR"/>
      </w:rPr>
    </w:pPr>
    <w:del w:id="196" w:author="PMKA Advogados" w:date="2012-08-13T10:50:00Z">
      <w:r w:rsidRPr="00821EB0" w:rsidDel="00F17815">
        <w:rPr>
          <w:rFonts w:ascii="Trebuchet MS" w:hAnsi="Trebuchet MS"/>
          <w:lang w:val="pt-BR"/>
        </w:rPr>
        <w:delText xml:space="preserve">Minuta de </w:delText>
      </w:r>
      <w:r w:rsidDel="00F17815">
        <w:rPr>
          <w:rFonts w:ascii="Trebuchet MS" w:hAnsi="Trebuchet MS"/>
          <w:lang w:val="pt-BR"/>
        </w:rPr>
        <w:delText>0</w:delText>
      </w:r>
    </w:del>
    <w:del w:id="197" w:author="PMKA Advogados" w:date="2012-08-09T17:22:00Z">
      <w:r w:rsidDel="009F0AF7">
        <w:rPr>
          <w:rFonts w:ascii="Trebuchet MS" w:hAnsi="Trebuchet MS"/>
          <w:lang w:val="pt-BR"/>
        </w:rPr>
        <w:delText>7</w:delText>
      </w:r>
    </w:del>
    <w:del w:id="198" w:author="PMKA Advogados" w:date="2012-08-13T10:50:00Z">
      <w:r w:rsidDel="00F17815">
        <w:rPr>
          <w:rFonts w:ascii="Trebuchet MS" w:hAnsi="Trebuchet MS"/>
          <w:lang w:val="pt-BR"/>
        </w:rPr>
        <w:delText>.</w:delText>
      </w:r>
      <w:r w:rsidRPr="00821EB0" w:rsidDel="00F17815">
        <w:rPr>
          <w:rFonts w:ascii="Trebuchet MS" w:hAnsi="Trebuchet MS"/>
          <w:lang w:val="pt-BR"/>
        </w:rPr>
        <w:delText>0</w:delText>
      </w:r>
      <w:r w:rsidDel="00F17815">
        <w:rPr>
          <w:rFonts w:ascii="Trebuchet MS" w:hAnsi="Trebuchet MS"/>
          <w:lang w:val="pt-BR"/>
        </w:rPr>
        <w:delText>8.</w:delText>
      </w:r>
      <w:r w:rsidRPr="00821EB0" w:rsidDel="00F17815">
        <w:rPr>
          <w:rFonts w:ascii="Trebuchet MS" w:hAnsi="Trebuchet MS"/>
          <w:lang w:val="pt-BR"/>
        </w:rPr>
        <w:delText>2012</w:delText>
      </w:r>
    </w:del>
  </w:p>
  <w:p w:rsidR="004808B7" w:rsidRPr="003530C1" w:rsidRDefault="004808B7" w:rsidP="004F1414">
    <w:pPr>
      <w:pStyle w:val="Cabealho"/>
      <w:jc w:val="center"/>
      <w:rPr>
        <w:rFonts w:ascii="Trebuchet MS" w:hAnsi="Trebuchet MS"/>
        <w:lang w:val="pt-B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8B7" w:rsidRPr="00B913F9" w:rsidRDefault="004808B7" w:rsidP="004F141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2740FEE"/>
    <w:lvl w:ilvl="0">
      <w:start w:val="1"/>
      <w:numFmt w:val="bullet"/>
      <w:lvlText w:val=""/>
      <w:lvlJc w:val="left"/>
      <w:pPr>
        <w:tabs>
          <w:tab w:val="num" w:pos="360"/>
        </w:tabs>
        <w:ind w:left="360" w:hanging="360"/>
      </w:pPr>
      <w:rPr>
        <w:rFonts w:ascii="Symbol" w:hAnsi="Symbol" w:hint="default"/>
      </w:rPr>
    </w:lvl>
  </w:abstractNum>
  <w:abstractNum w:abstractNumId="1">
    <w:nsid w:val="0542550C"/>
    <w:multiLevelType w:val="hybridMultilevel"/>
    <w:tmpl w:val="CC9E681C"/>
    <w:lvl w:ilvl="0" w:tplc="04160019">
      <w:start w:val="1"/>
      <w:numFmt w:val="lowerLetter"/>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
    <w:nsid w:val="0A480FED"/>
    <w:multiLevelType w:val="multilevel"/>
    <w:tmpl w:val="EF0A0926"/>
    <w:lvl w:ilvl="0">
      <w:start w:val="9"/>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i w:val="0"/>
      </w:rPr>
    </w:lvl>
    <w:lvl w:ilvl="2">
      <w:start w:val="1"/>
      <w:numFmt w:val="decimal"/>
      <w:lvlText w:val="%1.%2.%3."/>
      <w:lvlJc w:val="left"/>
      <w:pPr>
        <w:ind w:left="2138"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1025003F"/>
    <w:multiLevelType w:val="multilevel"/>
    <w:tmpl w:val="4C0CF50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
    <w:nsid w:val="10AC5840"/>
    <w:multiLevelType w:val="hybridMultilevel"/>
    <w:tmpl w:val="DAFA3D3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42E63AD"/>
    <w:multiLevelType w:val="multilevel"/>
    <w:tmpl w:val="4BBCE2D2"/>
    <w:lvl w:ilvl="0">
      <w:start w:val="2"/>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14F23334"/>
    <w:multiLevelType w:val="hybridMultilevel"/>
    <w:tmpl w:val="100CE9F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C3145EB"/>
    <w:multiLevelType w:val="multilevel"/>
    <w:tmpl w:val="04160023"/>
    <w:lvl w:ilvl="0">
      <w:start w:val="1"/>
      <w:numFmt w:val="upperRoman"/>
      <w:pStyle w:val="Ttulo1"/>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
    <w:nsid w:val="1F8C03DD"/>
    <w:multiLevelType w:val="hybridMultilevel"/>
    <w:tmpl w:val="DF147E84"/>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381382C"/>
    <w:multiLevelType w:val="hybridMultilevel"/>
    <w:tmpl w:val="54024210"/>
    <w:lvl w:ilvl="0" w:tplc="FFFFFFFF">
      <w:start w:val="1"/>
      <w:numFmt w:val="lowerLetter"/>
      <w:lvlText w:val="(%1)"/>
      <w:lvlJc w:val="left"/>
      <w:pPr>
        <w:tabs>
          <w:tab w:val="num" w:pos="644"/>
        </w:tabs>
        <w:ind w:left="644"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nsid w:val="26153BD4"/>
    <w:multiLevelType w:val="hybridMultilevel"/>
    <w:tmpl w:val="59FECD80"/>
    <w:lvl w:ilvl="0" w:tplc="1CFE9536">
      <w:start w:val="1"/>
      <w:numFmt w:val="decimal"/>
      <w:lvlText w:val="%1."/>
      <w:lvlJc w:val="left"/>
      <w:pPr>
        <w:ind w:left="1065" w:hanging="705"/>
      </w:pPr>
      <w:rPr>
        <w:rFonts w:cs="Times New Roman" w:hint="default"/>
        <w:b/>
        <w:color w:val="auto"/>
        <w:u w:val="none"/>
      </w:rPr>
    </w:lvl>
    <w:lvl w:ilvl="1" w:tplc="04160019">
      <w:start w:val="1"/>
      <w:numFmt w:val="lowerLetter"/>
      <w:lvlText w:val="%2."/>
      <w:lvlJc w:val="left"/>
      <w:pPr>
        <w:ind w:left="1440" w:hanging="360"/>
      </w:pPr>
      <w:rPr>
        <w:rFonts w:cs="Times New Roman"/>
      </w:rPr>
    </w:lvl>
    <w:lvl w:ilvl="2" w:tplc="F386E536">
      <w:start w:val="1"/>
      <w:numFmt w:val="lowerRoman"/>
      <w:lvlText w:val="(%3)"/>
      <w:lvlJc w:val="left"/>
      <w:pPr>
        <w:ind w:left="2700" w:hanging="720"/>
      </w:pPr>
      <w:rPr>
        <w:rFonts w:cs="Times New Roman" w:hint="default"/>
      </w:rPr>
    </w:lvl>
    <w:lvl w:ilvl="3" w:tplc="0416000F">
      <w:start w:val="1"/>
      <w:numFmt w:val="decimal"/>
      <w:lvlText w:val="%4."/>
      <w:lvlJc w:val="left"/>
      <w:pPr>
        <w:ind w:left="2880" w:hanging="360"/>
      </w:pPr>
      <w:rPr>
        <w:rFonts w:cs="Times New Roman"/>
      </w:rPr>
    </w:lvl>
    <w:lvl w:ilvl="4" w:tplc="4D3A420A">
      <w:start w:val="1"/>
      <w:numFmt w:val="lowerLetter"/>
      <w:lvlText w:val="(%5)"/>
      <w:lvlJc w:val="left"/>
      <w:pPr>
        <w:ind w:left="3600" w:hanging="360"/>
      </w:pPr>
      <w:rPr>
        <w:rFonts w:cs="Times New Roman" w:hint="default"/>
      </w:rPr>
    </w:lvl>
    <w:lvl w:ilvl="5" w:tplc="2826AF30">
      <w:start w:val="1"/>
      <w:numFmt w:val="lowerLetter"/>
      <w:lvlText w:val="%6)"/>
      <w:lvlJc w:val="left"/>
      <w:pPr>
        <w:ind w:left="4500" w:hanging="360"/>
      </w:pPr>
      <w:rPr>
        <w:rFonts w:cs="Arial" w:hint="default"/>
        <w:u w:val="none"/>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nsid w:val="27896132"/>
    <w:multiLevelType w:val="singleLevel"/>
    <w:tmpl w:val="3078E16C"/>
    <w:lvl w:ilvl="0">
      <w:start w:val="1"/>
      <w:numFmt w:val="lowerLetter"/>
      <w:lvlText w:val="%1)"/>
      <w:lvlJc w:val="left"/>
      <w:pPr>
        <w:tabs>
          <w:tab w:val="num" w:pos="847"/>
        </w:tabs>
        <w:ind w:left="847" w:hanging="705"/>
      </w:pPr>
    </w:lvl>
  </w:abstractNum>
  <w:abstractNum w:abstractNumId="12">
    <w:nsid w:val="29C06866"/>
    <w:multiLevelType w:val="multilevel"/>
    <w:tmpl w:val="B40EEB6C"/>
    <w:lvl w:ilvl="0">
      <w:start w:val="5"/>
      <w:numFmt w:val="decimal"/>
      <w:lvlText w:val="%1."/>
      <w:lvlJc w:val="left"/>
      <w:pPr>
        <w:ind w:left="420" w:hanging="420"/>
      </w:pPr>
      <w:rPr>
        <w:rFonts w:cs="Times New Roman" w:hint="default"/>
        <w:color w:val="auto"/>
      </w:rPr>
    </w:lvl>
    <w:lvl w:ilvl="1">
      <w:start w:val="1"/>
      <w:numFmt w:val="decimal"/>
      <w:lvlText w:val="%1.%2."/>
      <w:lvlJc w:val="left"/>
      <w:pPr>
        <w:ind w:left="720" w:hanging="720"/>
      </w:pPr>
      <w:rPr>
        <w:rFonts w:ascii="Trebuchet MS" w:hAnsi="Trebuchet MS" w:cs="Times New Roman" w:hint="default"/>
        <w:color w:val="auto"/>
        <w:sz w:val="22"/>
        <w:szCs w:val="22"/>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1800" w:hanging="1800"/>
      </w:pPr>
      <w:rPr>
        <w:rFonts w:cs="Times New Roman" w:hint="default"/>
        <w:color w:val="auto"/>
      </w:rPr>
    </w:lvl>
  </w:abstractNum>
  <w:abstractNum w:abstractNumId="13">
    <w:nsid w:val="2DFD0987"/>
    <w:multiLevelType w:val="hybridMultilevel"/>
    <w:tmpl w:val="FA505752"/>
    <w:lvl w:ilvl="0" w:tplc="689A6B9E">
      <w:start w:val="1"/>
      <w:numFmt w:val="lowerRoman"/>
      <w:lvlText w:val="(%1)"/>
      <w:lvlJc w:val="left"/>
      <w:pPr>
        <w:ind w:left="1571" w:hanging="1211"/>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nsid w:val="30236248"/>
    <w:multiLevelType w:val="hybridMultilevel"/>
    <w:tmpl w:val="507C21BA"/>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nsid w:val="32EE103B"/>
    <w:multiLevelType w:val="multilevel"/>
    <w:tmpl w:val="49A6E91A"/>
    <w:lvl w:ilvl="0">
      <w:start w:val="1"/>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337E2776"/>
    <w:multiLevelType w:val="hybridMultilevel"/>
    <w:tmpl w:val="482AEB60"/>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nsid w:val="357040B5"/>
    <w:multiLevelType w:val="hybridMultilevel"/>
    <w:tmpl w:val="3B4052F6"/>
    <w:lvl w:ilvl="0" w:tplc="F59C2416">
      <w:start w:val="1"/>
      <w:numFmt w:val="lowerRoman"/>
      <w:lvlText w:val="(%1)"/>
      <w:lvlJc w:val="left"/>
      <w:pPr>
        <w:ind w:left="720" w:hanging="360"/>
      </w:pPr>
      <w:rPr>
        <w:rFonts w:cs="Times New Roman" w:hint="default"/>
        <w:b w:val="0"/>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397D36B3"/>
    <w:multiLevelType w:val="hybridMultilevel"/>
    <w:tmpl w:val="12AA6ED2"/>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nsid w:val="3CBC41A7"/>
    <w:multiLevelType w:val="hybridMultilevel"/>
    <w:tmpl w:val="507C21BA"/>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nsid w:val="3DD434E3"/>
    <w:multiLevelType w:val="hybridMultilevel"/>
    <w:tmpl w:val="2A6AAF1A"/>
    <w:lvl w:ilvl="0" w:tplc="04160019">
      <w:start w:val="1"/>
      <w:numFmt w:val="lowerLetter"/>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1">
    <w:nsid w:val="41F510FC"/>
    <w:multiLevelType w:val="hybridMultilevel"/>
    <w:tmpl w:val="4B18683A"/>
    <w:lvl w:ilvl="0" w:tplc="D62E63AC">
      <w:start w:val="1"/>
      <w:numFmt w:val="lowerLetter"/>
      <w:lvlText w:val="%1)"/>
      <w:lvlJc w:val="left"/>
      <w:pPr>
        <w:ind w:left="1080" w:hanging="360"/>
      </w:pPr>
      <w:rPr>
        <w:rFonts w:cs="Trebuchet M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42EC2819"/>
    <w:multiLevelType w:val="hybridMultilevel"/>
    <w:tmpl w:val="DAFA3D3A"/>
    <w:lvl w:ilvl="0" w:tplc="04160017">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3">
    <w:nsid w:val="48080C58"/>
    <w:multiLevelType w:val="multilevel"/>
    <w:tmpl w:val="86CE087E"/>
    <w:lvl w:ilvl="0">
      <w:start w:val="4"/>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nsid w:val="489F34F4"/>
    <w:multiLevelType w:val="multilevel"/>
    <w:tmpl w:val="F6D263D8"/>
    <w:lvl w:ilvl="0">
      <w:start w:val="3"/>
      <w:numFmt w:val="decimal"/>
      <w:lvlText w:val="%1."/>
      <w:lvlJc w:val="left"/>
      <w:pPr>
        <w:ind w:left="420" w:hanging="420"/>
      </w:pPr>
      <w:rPr>
        <w:rFonts w:cs="Times New Roman" w:hint="default"/>
        <w:color w:val="auto"/>
      </w:rPr>
    </w:lvl>
    <w:lvl w:ilvl="1">
      <w:start w:val="1"/>
      <w:numFmt w:val="decimal"/>
      <w:lvlText w:val="%1.%2."/>
      <w:lvlJc w:val="left"/>
      <w:pPr>
        <w:ind w:left="720" w:hanging="720"/>
      </w:pPr>
      <w:rPr>
        <w:rFonts w:cs="Times New Roman" w:hint="default"/>
        <w:b w:val="0"/>
        <w:color w:val="auto"/>
      </w:rPr>
    </w:lvl>
    <w:lvl w:ilvl="2">
      <w:start w:val="1"/>
      <w:numFmt w:val="decimal"/>
      <w:lvlText w:val="%1.%2.%3."/>
      <w:lvlJc w:val="left"/>
      <w:pPr>
        <w:ind w:left="720" w:hanging="720"/>
      </w:pPr>
      <w:rPr>
        <w:rFonts w:cs="Times New Roman" w:hint="default"/>
        <w:b w:val="0"/>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1800" w:hanging="1800"/>
      </w:pPr>
      <w:rPr>
        <w:rFonts w:cs="Times New Roman" w:hint="default"/>
        <w:color w:val="auto"/>
      </w:rPr>
    </w:lvl>
  </w:abstractNum>
  <w:abstractNum w:abstractNumId="25">
    <w:nsid w:val="4AAA2479"/>
    <w:multiLevelType w:val="multilevel"/>
    <w:tmpl w:val="E4AC2ECC"/>
    <w:lvl w:ilvl="0">
      <w:start w:val="7"/>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nsid w:val="4B391311"/>
    <w:multiLevelType w:val="hybridMultilevel"/>
    <w:tmpl w:val="FA505752"/>
    <w:lvl w:ilvl="0" w:tplc="689A6B9E">
      <w:start w:val="1"/>
      <w:numFmt w:val="lowerRoman"/>
      <w:lvlText w:val="(%1)"/>
      <w:lvlJc w:val="left"/>
      <w:pPr>
        <w:ind w:left="1571" w:hanging="1211"/>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5CDF2B4D"/>
    <w:multiLevelType w:val="multilevel"/>
    <w:tmpl w:val="A58A43B4"/>
    <w:lvl w:ilvl="0">
      <w:start w:val="3"/>
      <w:numFmt w:val="decimal"/>
      <w:lvlText w:val="%1."/>
      <w:lvlJc w:val="left"/>
      <w:pPr>
        <w:ind w:left="420" w:hanging="42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nsid w:val="6456746C"/>
    <w:multiLevelType w:val="hybridMultilevel"/>
    <w:tmpl w:val="28BACDE4"/>
    <w:lvl w:ilvl="0" w:tplc="CA906C4A">
      <w:start w:val="1"/>
      <w:numFmt w:val="lowerRoman"/>
      <w:lvlText w:val="(%1)"/>
      <w:lvlJc w:val="left"/>
      <w:pPr>
        <w:tabs>
          <w:tab w:val="num" w:pos="2564"/>
        </w:tabs>
        <w:ind w:left="2564" w:hanging="720"/>
      </w:pPr>
      <w:rPr>
        <w:rFonts w:cs="Times New Roman" w:hint="default"/>
        <w:b w:val="0"/>
        <w:i w:val="0"/>
      </w:rPr>
    </w:lvl>
    <w:lvl w:ilvl="1" w:tplc="04160019">
      <w:start w:val="1"/>
      <w:numFmt w:val="lowerLetter"/>
      <w:lvlText w:val="%2."/>
      <w:lvlJc w:val="left"/>
      <w:pPr>
        <w:tabs>
          <w:tab w:val="num" w:pos="2924"/>
        </w:tabs>
        <w:ind w:left="2924" w:hanging="360"/>
      </w:pPr>
      <w:rPr>
        <w:rFonts w:cs="Times New Roman"/>
      </w:rPr>
    </w:lvl>
    <w:lvl w:ilvl="2" w:tplc="0416001B" w:tentative="1">
      <w:start w:val="1"/>
      <w:numFmt w:val="lowerRoman"/>
      <w:lvlText w:val="%3."/>
      <w:lvlJc w:val="right"/>
      <w:pPr>
        <w:tabs>
          <w:tab w:val="num" w:pos="3644"/>
        </w:tabs>
        <w:ind w:left="3644" w:hanging="180"/>
      </w:pPr>
      <w:rPr>
        <w:rFonts w:cs="Times New Roman"/>
      </w:rPr>
    </w:lvl>
    <w:lvl w:ilvl="3" w:tplc="0416000F" w:tentative="1">
      <w:start w:val="1"/>
      <w:numFmt w:val="decimal"/>
      <w:lvlText w:val="%4."/>
      <w:lvlJc w:val="left"/>
      <w:pPr>
        <w:tabs>
          <w:tab w:val="num" w:pos="4364"/>
        </w:tabs>
        <w:ind w:left="4364" w:hanging="360"/>
      </w:pPr>
      <w:rPr>
        <w:rFonts w:cs="Times New Roman"/>
      </w:rPr>
    </w:lvl>
    <w:lvl w:ilvl="4" w:tplc="04160019" w:tentative="1">
      <w:start w:val="1"/>
      <w:numFmt w:val="lowerLetter"/>
      <w:lvlText w:val="%5."/>
      <w:lvlJc w:val="left"/>
      <w:pPr>
        <w:tabs>
          <w:tab w:val="num" w:pos="5084"/>
        </w:tabs>
        <w:ind w:left="5084" w:hanging="360"/>
      </w:pPr>
      <w:rPr>
        <w:rFonts w:cs="Times New Roman"/>
      </w:rPr>
    </w:lvl>
    <w:lvl w:ilvl="5" w:tplc="0416001B" w:tentative="1">
      <w:start w:val="1"/>
      <w:numFmt w:val="lowerRoman"/>
      <w:lvlText w:val="%6."/>
      <w:lvlJc w:val="right"/>
      <w:pPr>
        <w:tabs>
          <w:tab w:val="num" w:pos="5804"/>
        </w:tabs>
        <w:ind w:left="5804" w:hanging="180"/>
      </w:pPr>
      <w:rPr>
        <w:rFonts w:cs="Times New Roman"/>
      </w:rPr>
    </w:lvl>
    <w:lvl w:ilvl="6" w:tplc="0416000F" w:tentative="1">
      <w:start w:val="1"/>
      <w:numFmt w:val="decimal"/>
      <w:lvlText w:val="%7."/>
      <w:lvlJc w:val="left"/>
      <w:pPr>
        <w:tabs>
          <w:tab w:val="num" w:pos="6524"/>
        </w:tabs>
        <w:ind w:left="6524" w:hanging="360"/>
      </w:pPr>
      <w:rPr>
        <w:rFonts w:cs="Times New Roman"/>
      </w:rPr>
    </w:lvl>
    <w:lvl w:ilvl="7" w:tplc="04160019" w:tentative="1">
      <w:start w:val="1"/>
      <w:numFmt w:val="lowerLetter"/>
      <w:lvlText w:val="%8."/>
      <w:lvlJc w:val="left"/>
      <w:pPr>
        <w:tabs>
          <w:tab w:val="num" w:pos="7244"/>
        </w:tabs>
        <w:ind w:left="7244" w:hanging="360"/>
      </w:pPr>
      <w:rPr>
        <w:rFonts w:cs="Times New Roman"/>
      </w:rPr>
    </w:lvl>
    <w:lvl w:ilvl="8" w:tplc="0416001B" w:tentative="1">
      <w:start w:val="1"/>
      <w:numFmt w:val="lowerRoman"/>
      <w:lvlText w:val="%9."/>
      <w:lvlJc w:val="right"/>
      <w:pPr>
        <w:tabs>
          <w:tab w:val="num" w:pos="7964"/>
        </w:tabs>
        <w:ind w:left="7964" w:hanging="180"/>
      </w:pPr>
      <w:rPr>
        <w:rFonts w:cs="Times New Roman"/>
      </w:rPr>
    </w:lvl>
  </w:abstractNum>
  <w:abstractNum w:abstractNumId="29">
    <w:nsid w:val="67AE44F1"/>
    <w:multiLevelType w:val="multilevel"/>
    <w:tmpl w:val="20220670"/>
    <w:lvl w:ilvl="0">
      <w:start w:val="6"/>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nsid w:val="71C43DE9"/>
    <w:multiLevelType w:val="hybridMultilevel"/>
    <w:tmpl w:val="CD0246A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4FE012A"/>
    <w:multiLevelType w:val="hybridMultilevel"/>
    <w:tmpl w:val="C2DCE424"/>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8FF0FB0"/>
    <w:multiLevelType w:val="hybridMultilevel"/>
    <w:tmpl w:val="FC72694A"/>
    <w:lvl w:ilvl="0" w:tplc="60D2C652">
      <w:start w:val="1"/>
      <w:numFmt w:val="upperRoman"/>
      <w:lvlText w:val="ANEXO %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7C7722CA"/>
    <w:multiLevelType w:val="hybridMultilevel"/>
    <w:tmpl w:val="C826EB64"/>
    <w:lvl w:ilvl="0" w:tplc="F59C2416">
      <w:start w:val="1"/>
      <w:numFmt w:val="lowerRoman"/>
      <w:lvlText w:val="(%1)"/>
      <w:lvlJc w:val="left"/>
      <w:pPr>
        <w:ind w:left="1430" w:hanging="720"/>
      </w:pPr>
      <w:rPr>
        <w:rFonts w:cs="Times New Roman" w:hint="default"/>
        <w:b w:val="0"/>
        <w:color w:val="auto"/>
      </w:rPr>
    </w:lvl>
    <w:lvl w:ilvl="1" w:tplc="568A45F6">
      <w:start w:val="1"/>
      <w:numFmt w:val="lowerLetter"/>
      <w:lvlText w:val="(%2)"/>
      <w:lvlJc w:val="left"/>
      <w:pPr>
        <w:ind w:left="1790" w:hanging="360"/>
      </w:pPr>
      <w:rPr>
        <w:rFonts w:cs="Times New Roman" w:hint="default"/>
      </w:rPr>
    </w:lvl>
    <w:lvl w:ilvl="2" w:tplc="0416001B" w:tentative="1">
      <w:start w:val="1"/>
      <w:numFmt w:val="lowerRoman"/>
      <w:lvlText w:val="%3."/>
      <w:lvlJc w:val="right"/>
      <w:pPr>
        <w:ind w:left="2510" w:hanging="180"/>
      </w:pPr>
      <w:rPr>
        <w:rFonts w:cs="Times New Roman"/>
      </w:rPr>
    </w:lvl>
    <w:lvl w:ilvl="3" w:tplc="0416000F" w:tentative="1">
      <w:start w:val="1"/>
      <w:numFmt w:val="decimal"/>
      <w:lvlText w:val="%4."/>
      <w:lvlJc w:val="left"/>
      <w:pPr>
        <w:ind w:left="3230" w:hanging="360"/>
      </w:pPr>
      <w:rPr>
        <w:rFonts w:cs="Times New Roman"/>
      </w:rPr>
    </w:lvl>
    <w:lvl w:ilvl="4" w:tplc="04160019" w:tentative="1">
      <w:start w:val="1"/>
      <w:numFmt w:val="lowerLetter"/>
      <w:lvlText w:val="%5."/>
      <w:lvlJc w:val="left"/>
      <w:pPr>
        <w:ind w:left="3950" w:hanging="360"/>
      </w:pPr>
      <w:rPr>
        <w:rFonts w:cs="Times New Roman"/>
      </w:rPr>
    </w:lvl>
    <w:lvl w:ilvl="5" w:tplc="0416001B" w:tentative="1">
      <w:start w:val="1"/>
      <w:numFmt w:val="lowerRoman"/>
      <w:lvlText w:val="%6."/>
      <w:lvlJc w:val="right"/>
      <w:pPr>
        <w:ind w:left="4670" w:hanging="180"/>
      </w:pPr>
      <w:rPr>
        <w:rFonts w:cs="Times New Roman"/>
      </w:rPr>
    </w:lvl>
    <w:lvl w:ilvl="6" w:tplc="0416000F" w:tentative="1">
      <w:start w:val="1"/>
      <w:numFmt w:val="decimal"/>
      <w:lvlText w:val="%7."/>
      <w:lvlJc w:val="left"/>
      <w:pPr>
        <w:ind w:left="5390" w:hanging="360"/>
      </w:pPr>
      <w:rPr>
        <w:rFonts w:cs="Times New Roman"/>
      </w:rPr>
    </w:lvl>
    <w:lvl w:ilvl="7" w:tplc="04160019" w:tentative="1">
      <w:start w:val="1"/>
      <w:numFmt w:val="lowerLetter"/>
      <w:lvlText w:val="%8."/>
      <w:lvlJc w:val="left"/>
      <w:pPr>
        <w:ind w:left="6110" w:hanging="360"/>
      </w:pPr>
      <w:rPr>
        <w:rFonts w:cs="Times New Roman"/>
      </w:rPr>
    </w:lvl>
    <w:lvl w:ilvl="8" w:tplc="0416001B" w:tentative="1">
      <w:start w:val="1"/>
      <w:numFmt w:val="lowerRoman"/>
      <w:lvlText w:val="%9."/>
      <w:lvlJc w:val="right"/>
      <w:pPr>
        <w:ind w:left="6830" w:hanging="180"/>
      </w:pPr>
      <w:rPr>
        <w:rFonts w:cs="Times New Roman"/>
      </w:rPr>
    </w:lvl>
  </w:abstractNum>
  <w:num w:numId="1">
    <w:abstractNumId w:val="0"/>
  </w:num>
  <w:num w:numId="2">
    <w:abstractNumId w:val="0"/>
  </w:num>
  <w:num w:numId="3">
    <w:abstractNumId w:val="7"/>
  </w:num>
  <w:num w:numId="4">
    <w:abstractNumId w:val="28"/>
  </w:num>
  <w:num w:numId="5">
    <w:abstractNumId w:val="33"/>
  </w:num>
  <w:num w:numId="6">
    <w:abstractNumId w:val="10"/>
  </w:num>
  <w:num w:numId="7">
    <w:abstractNumId w:val="15"/>
  </w:num>
  <w:num w:numId="8">
    <w:abstractNumId w:val="5"/>
  </w:num>
  <w:num w:numId="9">
    <w:abstractNumId w:val="24"/>
  </w:num>
  <w:num w:numId="10">
    <w:abstractNumId w:val="26"/>
  </w:num>
  <w:num w:numId="11">
    <w:abstractNumId w:val="23"/>
  </w:num>
  <w:num w:numId="12">
    <w:abstractNumId w:val="13"/>
  </w:num>
  <w:num w:numId="13">
    <w:abstractNumId w:val="12"/>
  </w:num>
  <w:num w:numId="14">
    <w:abstractNumId w:val="16"/>
  </w:num>
  <w:num w:numId="15">
    <w:abstractNumId w:val="29"/>
  </w:num>
  <w:num w:numId="16">
    <w:abstractNumId w:val="25"/>
  </w:num>
  <w:num w:numId="17">
    <w:abstractNumId w:val="2"/>
  </w:num>
  <w:num w:numId="18">
    <w:abstractNumId w:val="32"/>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4"/>
  </w:num>
  <w:num w:numId="35">
    <w:abstractNumId w:val="14"/>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9"/>
  </w:num>
  <w:num w:numId="40">
    <w:abstractNumId w:val="20"/>
  </w:num>
  <w:num w:numId="41">
    <w:abstractNumId w:val="1"/>
  </w:num>
  <w:num w:numId="42">
    <w:abstractNumId w:val="31"/>
  </w:num>
  <w:num w:numId="43">
    <w:abstractNumId w:val="8"/>
  </w:num>
  <w:num w:numId="44">
    <w:abstractNumId w:val="19"/>
  </w:num>
  <w:num w:numId="45">
    <w:abstractNumId w:val="30"/>
  </w:num>
  <w:num w:numId="46">
    <w:abstractNumId w:val="11"/>
    <w:lvlOverride w:ilvl="0">
      <w:startOverride w:val="1"/>
    </w:lvlOverride>
  </w:num>
  <w:num w:numId="47">
    <w:abstractNumId w:val="6"/>
  </w:num>
  <w:num w:numId="48">
    <w:abstractNumId w:val="21"/>
  </w:num>
  <w:num w:numId="49">
    <w:abstractNumId w:val="2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hdrShapeDefaults>
    <o:shapedefaults v:ext="edit" spidmax="21506"/>
  </w:hdrShapeDefaults>
  <w:footnotePr>
    <w:footnote w:id="-1"/>
    <w:footnote w:id="0"/>
  </w:footnotePr>
  <w:endnotePr>
    <w:endnote w:id="-1"/>
    <w:endnote w:id="0"/>
  </w:endnotePr>
  <w:compat/>
  <w:rsids>
    <w:rsidRoot w:val="004F1414"/>
    <w:rsid w:val="000068F8"/>
    <w:rsid w:val="000122EE"/>
    <w:rsid w:val="00015212"/>
    <w:rsid w:val="00024306"/>
    <w:rsid w:val="000267AB"/>
    <w:rsid w:val="00027729"/>
    <w:rsid w:val="00040AE4"/>
    <w:rsid w:val="00045D1D"/>
    <w:rsid w:val="00046D17"/>
    <w:rsid w:val="000475A0"/>
    <w:rsid w:val="0005248C"/>
    <w:rsid w:val="00063BD5"/>
    <w:rsid w:val="00067786"/>
    <w:rsid w:val="00067D36"/>
    <w:rsid w:val="000826EB"/>
    <w:rsid w:val="00086D4F"/>
    <w:rsid w:val="000948CF"/>
    <w:rsid w:val="000A35C6"/>
    <w:rsid w:val="000B5522"/>
    <w:rsid w:val="000C35A9"/>
    <w:rsid w:val="000C36A0"/>
    <w:rsid w:val="000C50DE"/>
    <w:rsid w:val="000C665F"/>
    <w:rsid w:val="000C67E5"/>
    <w:rsid w:val="000C7784"/>
    <w:rsid w:val="000D356B"/>
    <w:rsid w:val="000D3F8A"/>
    <w:rsid w:val="000D54FC"/>
    <w:rsid w:val="000E15CB"/>
    <w:rsid w:val="00104357"/>
    <w:rsid w:val="00121451"/>
    <w:rsid w:val="00122E08"/>
    <w:rsid w:val="001306AA"/>
    <w:rsid w:val="001469A7"/>
    <w:rsid w:val="001470F9"/>
    <w:rsid w:val="00154063"/>
    <w:rsid w:val="001640DB"/>
    <w:rsid w:val="0016595D"/>
    <w:rsid w:val="00166B81"/>
    <w:rsid w:val="001812B6"/>
    <w:rsid w:val="001871A3"/>
    <w:rsid w:val="00195C9D"/>
    <w:rsid w:val="001A052E"/>
    <w:rsid w:val="001A061F"/>
    <w:rsid w:val="001A1C3F"/>
    <w:rsid w:val="001B27A0"/>
    <w:rsid w:val="001B2D0A"/>
    <w:rsid w:val="001B689D"/>
    <w:rsid w:val="001C04AC"/>
    <w:rsid w:val="001C1FE9"/>
    <w:rsid w:val="001C5D02"/>
    <w:rsid w:val="001D59A0"/>
    <w:rsid w:val="001E3C1F"/>
    <w:rsid w:val="001E609D"/>
    <w:rsid w:val="001E7ABA"/>
    <w:rsid w:val="001F386F"/>
    <w:rsid w:val="00200415"/>
    <w:rsid w:val="00212B15"/>
    <w:rsid w:val="00221AFF"/>
    <w:rsid w:val="00227F09"/>
    <w:rsid w:val="00231905"/>
    <w:rsid w:val="00231A59"/>
    <w:rsid w:val="00231BFA"/>
    <w:rsid w:val="0023203A"/>
    <w:rsid w:val="00232A19"/>
    <w:rsid w:val="00237961"/>
    <w:rsid w:val="002403FA"/>
    <w:rsid w:val="00264E6F"/>
    <w:rsid w:val="00276A23"/>
    <w:rsid w:val="002825D4"/>
    <w:rsid w:val="00282C94"/>
    <w:rsid w:val="00284C37"/>
    <w:rsid w:val="00285A58"/>
    <w:rsid w:val="0028731D"/>
    <w:rsid w:val="00292040"/>
    <w:rsid w:val="002B7759"/>
    <w:rsid w:val="002C33D8"/>
    <w:rsid w:val="002C3450"/>
    <w:rsid w:val="002D39D7"/>
    <w:rsid w:val="002F2825"/>
    <w:rsid w:val="002F39AC"/>
    <w:rsid w:val="002F4B00"/>
    <w:rsid w:val="002F5A32"/>
    <w:rsid w:val="002F6334"/>
    <w:rsid w:val="002F797A"/>
    <w:rsid w:val="002F7D55"/>
    <w:rsid w:val="003023CD"/>
    <w:rsid w:val="003034DB"/>
    <w:rsid w:val="0030583B"/>
    <w:rsid w:val="003120C4"/>
    <w:rsid w:val="003124AB"/>
    <w:rsid w:val="00312C02"/>
    <w:rsid w:val="00314ACF"/>
    <w:rsid w:val="00337A30"/>
    <w:rsid w:val="003530C1"/>
    <w:rsid w:val="00362510"/>
    <w:rsid w:val="00363D9C"/>
    <w:rsid w:val="003712ED"/>
    <w:rsid w:val="00372723"/>
    <w:rsid w:val="003965CA"/>
    <w:rsid w:val="003A0CA8"/>
    <w:rsid w:val="003A2D4F"/>
    <w:rsid w:val="003B42E5"/>
    <w:rsid w:val="003B543D"/>
    <w:rsid w:val="003B5C6D"/>
    <w:rsid w:val="003C2EE0"/>
    <w:rsid w:val="003D4FC4"/>
    <w:rsid w:val="003D6FF2"/>
    <w:rsid w:val="003D7A9B"/>
    <w:rsid w:val="00406341"/>
    <w:rsid w:val="00416A9F"/>
    <w:rsid w:val="00421046"/>
    <w:rsid w:val="0042265A"/>
    <w:rsid w:val="004306CB"/>
    <w:rsid w:val="004352D9"/>
    <w:rsid w:val="00444345"/>
    <w:rsid w:val="00450D2F"/>
    <w:rsid w:val="00451277"/>
    <w:rsid w:val="0045626A"/>
    <w:rsid w:val="00460F2F"/>
    <w:rsid w:val="0046394E"/>
    <w:rsid w:val="004709BD"/>
    <w:rsid w:val="00472795"/>
    <w:rsid w:val="00474653"/>
    <w:rsid w:val="0047641C"/>
    <w:rsid w:val="00477BB5"/>
    <w:rsid w:val="004808B7"/>
    <w:rsid w:val="00486371"/>
    <w:rsid w:val="004867F9"/>
    <w:rsid w:val="00486FBA"/>
    <w:rsid w:val="00487EA7"/>
    <w:rsid w:val="004A4DC2"/>
    <w:rsid w:val="004B0BC1"/>
    <w:rsid w:val="004B2A7D"/>
    <w:rsid w:val="004C395D"/>
    <w:rsid w:val="004D3208"/>
    <w:rsid w:val="004D4528"/>
    <w:rsid w:val="004D61EF"/>
    <w:rsid w:val="004E33AC"/>
    <w:rsid w:val="004E4A79"/>
    <w:rsid w:val="004F02A1"/>
    <w:rsid w:val="004F1414"/>
    <w:rsid w:val="004F79E9"/>
    <w:rsid w:val="005046C0"/>
    <w:rsid w:val="00505436"/>
    <w:rsid w:val="0050728F"/>
    <w:rsid w:val="00510C15"/>
    <w:rsid w:val="00524273"/>
    <w:rsid w:val="00532FEF"/>
    <w:rsid w:val="00534941"/>
    <w:rsid w:val="00546EC8"/>
    <w:rsid w:val="00551730"/>
    <w:rsid w:val="005541EA"/>
    <w:rsid w:val="005566BF"/>
    <w:rsid w:val="005626B2"/>
    <w:rsid w:val="0056685A"/>
    <w:rsid w:val="00566BB1"/>
    <w:rsid w:val="005724D1"/>
    <w:rsid w:val="00575C5E"/>
    <w:rsid w:val="00575CB4"/>
    <w:rsid w:val="00581CBD"/>
    <w:rsid w:val="00583FEC"/>
    <w:rsid w:val="00587646"/>
    <w:rsid w:val="005919A4"/>
    <w:rsid w:val="00591C5C"/>
    <w:rsid w:val="005A348B"/>
    <w:rsid w:val="005A7AFF"/>
    <w:rsid w:val="005B39EE"/>
    <w:rsid w:val="005C2752"/>
    <w:rsid w:val="005C537B"/>
    <w:rsid w:val="005C7CA3"/>
    <w:rsid w:val="005D07FB"/>
    <w:rsid w:val="005D318B"/>
    <w:rsid w:val="005D7AA9"/>
    <w:rsid w:val="005E09C3"/>
    <w:rsid w:val="005E2511"/>
    <w:rsid w:val="005E79FA"/>
    <w:rsid w:val="005F2F98"/>
    <w:rsid w:val="005F588B"/>
    <w:rsid w:val="00600D2E"/>
    <w:rsid w:val="00604931"/>
    <w:rsid w:val="0061577C"/>
    <w:rsid w:val="0061582C"/>
    <w:rsid w:val="00622B4D"/>
    <w:rsid w:val="00623AE5"/>
    <w:rsid w:val="006247E2"/>
    <w:rsid w:val="0063272E"/>
    <w:rsid w:val="00635CBA"/>
    <w:rsid w:val="0065099F"/>
    <w:rsid w:val="006607B6"/>
    <w:rsid w:val="006618CF"/>
    <w:rsid w:val="00667904"/>
    <w:rsid w:val="006723F1"/>
    <w:rsid w:val="00673463"/>
    <w:rsid w:val="00677FCE"/>
    <w:rsid w:val="00680490"/>
    <w:rsid w:val="00682302"/>
    <w:rsid w:val="00693150"/>
    <w:rsid w:val="00694A9A"/>
    <w:rsid w:val="006A611F"/>
    <w:rsid w:val="006B7C58"/>
    <w:rsid w:val="006C052F"/>
    <w:rsid w:val="006D0DDD"/>
    <w:rsid w:val="006D449C"/>
    <w:rsid w:val="006E065F"/>
    <w:rsid w:val="006E18B3"/>
    <w:rsid w:val="006E55F0"/>
    <w:rsid w:val="006E5D62"/>
    <w:rsid w:val="006E62FA"/>
    <w:rsid w:val="006F2228"/>
    <w:rsid w:val="006F37A1"/>
    <w:rsid w:val="006F7E4A"/>
    <w:rsid w:val="006F7E66"/>
    <w:rsid w:val="00713675"/>
    <w:rsid w:val="00715842"/>
    <w:rsid w:val="00720771"/>
    <w:rsid w:val="00722530"/>
    <w:rsid w:val="00723359"/>
    <w:rsid w:val="00725B54"/>
    <w:rsid w:val="00731C78"/>
    <w:rsid w:val="007369FF"/>
    <w:rsid w:val="00742278"/>
    <w:rsid w:val="007422BB"/>
    <w:rsid w:val="00746253"/>
    <w:rsid w:val="00754ADE"/>
    <w:rsid w:val="0076380F"/>
    <w:rsid w:val="00774787"/>
    <w:rsid w:val="007766B8"/>
    <w:rsid w:val="00777379"/>
    <w:rsid w:val="00781B52"/>
    <w:rsid w:val="00782E88"/>
    <w:rsid w:val="007A4737"/>
    <w:rsid w:val="007A4D89"/>
    <w:rsid w:val="007B5E16"/>
    <w:rsid w:val="007C29F6"/>
    <w:rsid w:val="007D36F9"/>
    <w:rsid w:val="007E2FF8"/>
    <w:rsid w:val="007E54AC"/>
    <w:rsid w:val="007F0A3A"/>
    <w:rsid w:val="007F4253"/>
    <w:rsid w:val="007F7A66"/>
    <w:rsid w:val="00803B81"/>
    <w:rsid w:val="00803EA5"/>
    <w:rsid w:val="0080627B"/>
    <w:rsid w:val="00811FA5"/>
    <w:rsid w:val="008157D6"/>
    <w:rsid w:val="008206B4"/>
    <w:rsid w:val="00821EB0"/>
    <w:rsid w:val="00825F91"/>
    <w:rsid w:val="00827D03"/>
    <w:rsid w:val="0083483D"/>
    <w:rsid w:val="008445B0"/>
    <w:rsid w:val="00850A0C"/>
    <w:rsid w:val="00850A31"/>
    <w:rsid w:val="008515AF"/>
    <w:rsid w:val="00851924"/>
    <w:rsid w:val="00852767"/>
    <w:rsid w:val="0085449B"/>
    <w:rsid w:val="00854F9C"/>
    <w:rsid w:val="00855476"/>
    <w:rsid w:val="0085698A"/>
    <w:rsid w:val="00860C36"/>
    <w:rsid w:val="008620B5"/>
    <w:rsid w:val="00873BEE"/>
    <w:rsid w:val="0087791F"/>
    <w:rsid w:val="00877A3C"/>
    <w:rsid w:val="00881629"/>
    <w:rsid w:val="00886441"/>
    <w:rsid w:val="00890CFC"/>
    <w:rsid w:val="008941F7"/>
    <w:rsid w:val="008A0287"/>
    <w:rsid w:val="008A4198"/>
    <w:rsid w:val="008B22D6"/>
    <w:rsid w:val="008B2340"/>
    <w:rsid w:val="008B3D0A"/>
    <w:rsid w:val="008B7E64"/>
    <w:rsid w:val="008C12EF"/>
    <w:rsid w:val="008C1467"/>
    <w:rsid w:val="008D18C3"/>
    <w:rsid w:val="008D43C4"/>
    <w:rsid w:val="008D689D"/>
    <w:rsid w:val="008E4DFC"/>
    <w:rsid w:val="008F558C"/>
    <w:rsid w:val="00901526"/>
    <w:rsid w:val="00904860"/>
    <w:rsid w:val="0091607E"/>
    <w:rsid w:val="009250E8"/>
    <w:rsid w:val="009321CD"/>
    <w:rsid w:val="009340DD"/>
    <w:rsid w:val="00937A7F"/>
    <w:rsid w:val="00941B73"/>
    <w:rsid w:val="00951414"/>
    <w:rsid w:val="00954DC4"/>
    <w:rsid w:val="00961C90"/>
    <w:rsid w:val="0097142D"/>
    <w:rsid w:val="009762FD"/>
    <w:rsid w:val="009775B4"/>
    <w:rsid w:val="009801E8"/>
    <w:rsid w:val="0098096A"/>
    <w:rsid w:val="00983995"/>
    <w:rsid w:val="009859D9"/>
    <w:rsid w:val="00992CEA"/>
    <w:rsid w:val="00993A2A"/>
    <w:rsid w:val="00997260"/>
    <w:rsid w:val="00997C66"/>
    <w:rsid w:val="009A4C0B"/>
    <w:rsid w:val="009A6530"/>
    <w:rsid w:val="009B02CA"/>
    <w:rsid w:val="009B25A8"/>
    <w:rsid w:val="009B420A"/>
    <w:rsid w:val="009B555C"/>
    <w:rsid w:val="009B70A2"/>
    <w:rsid w:val="009C2134"/>
    <w:rsid w:val="009C7CD4"/>
    <w:rsid w:val="009E0118"/>
    <w:rsid w:val="009E0E15"/>
    <w:rsid w:val="009E1BAF"/>
    <w:rsid w:val="009E3A22"/>
    <w:rsid w:val="009E4E9C"/>
    <w:rsid w:val="009E5CFF"/>
    <w:rsid w:val="009E6F6A"/>
    <w:rsid w:val="009E788B"/>
    <w:rsid w:val="009E7EED"/>
    <w:rsid w:val="009F0AF7"/>
    <w:rsid w:val="009F3A18"/>
    <w:rsid w:val="009F4F62"/>
    <w:rsid w:val="009F6302"/>
    <w:rsid w:val="009F6FCC"/>
    <w:rsid w:val="00A01122"/>
    <w:rsid w:val="00A0155B"/>
    <w:rsid w:val="00A0215F"/>
    <w:rsid w:val="00A049A4"/>
    <w:rsid w:val="00A06E26"/>
    <w:rsid w:val="00A10E32"/>
    <w:rsid w:val="00A11C26"/>
    <w:rsid w:val="00A146D6"/>
    <w:rsid w:val="00A164CC"/>
    <w:rsid w:val="00A211C5"/>
    <w:rsid w:val="00A23E13"/>
    <w:rsid w:val="00A2406A"/>
    <w:rsid w:val="00A27F5F"/>
    <w:rsid w:val="00A306CA"/>
    <w:rsid w:val="00A328B6"/>
    <w:rsid w:val="00A44594"/>
    <w:rsid w:val="00A4738B"/>
    <w:rsid w:val="00A51911"/>
    <w:rsid w:val="00A534C9"/>
    <w:rsid w:val="00A61CB4"/>
    <w:rsid w:val="00A76BA4"/>
    <w:rsid w:val="00A77DED"/>
    <w:rsid w:val="00A8365F"/>
    <w:rsid w:val="00A845D3"/>
    <w:rsid w:val="00A86462"/>
    <w:rsid w:val="00A879D7"/>
    <w:rsid w:val="00A90078"/>
    <w:rsid w:val="00A93C73"/>
    <w:rsid w:val="00AA099A"/>
    <w:rsid w:val="00AA0CF8"/>
    <w:rsid w:val="00AA4AC3"/>
    <w:rsid w:val="00AA7959"/>
    <w:rsid w:val="00AB4DEF"/>
    <w:rsid w:val="00AB7A58"/>
    <w:rsid w:val="00AB7B86"/>
    <w:rsid w:val="00AC0225"/>
    <w:rsid w:val="00AD364C"/>
    <w:rsid w:val="00AE071B"/>
    <w:rsid w:val="00AE460E"/>
    <w:rsid w:val="00AE7113"/>
    <w:rsid w:val="00AF229B"/>
    <w:rsid w:val="00AF2D63"/>
    <w:rsid w:val="00AF562B"/>
    <w:rsid w:val="00B10031"/>
    <w:rsid w:val="00B15D9E"/>
    <w:rsid w:val="00B16BC2"/>
    <w:rsid w:val="00B16CC3"/>
    <w:rsid w:val="00B23A1C"/>
    <w:rsid w:val="00B30E1A"/>
    <w:rsid w:val="00B61314"/>
    <w:rsid w:val="00B625E3"/>
    <w:rsid w:val="00B71C60"/>
    <w:rsid w:val="00B74528"/>
    <w:rsid w:val="00B7541E"/>
    <w:rsid w:val="00B90865"/>
    <w:rsid w:val="00B913F9"/>
    <w:rsid w:val="00B959EE"/>
    <w:rsid w:val="00BA00BE"/>
    <w:rsid w:val="00BA0287"/>
    <w:rsid w:val="00BA0D25"/>
    <w:rsid w:val="00BA415B"/>
    <w:rsid w:val="00BA5E5E"/>
    <w:rsid w:val="00BB2397"/>
    <w:rsid w:val="00BB699E"/>
    <w:rsid w:val="00BB7B09"/>
    <w:rsid w:val="00BC06B1"/>
    <w:rsid w:val="00BC325B"/>
    <w:rsid w:val="00BC792B"/>
    <w:rsid w:val="00BD1CF7"/>
    <w:rsid w:val="00BD4E74"/>
    <w:rsid w:val="00BD77D4"/>
    <w:rsid w:val="00BE6151"/>
    <w:rsid w:val="00BF0F68"/>
    <w:rsid w:val="00BF2728"/>
    <w:rsid w:val="00BF76CC"/>
    <w:rsid w:val="00C00A97"/>
    <w:rsid w:val="00C03D69"/>
    <w:rsid w:val="00C11F43"/>
    <w:rsid w:val="00C14712"/>
    <w:rsid w:val="00C20172"/>
    <w:rsid w:val="00C21A9C"/>
    <w:rsid w:val="00C34BAB"/>
    <w:rsid w:val="00C41023"/>
    <w:rsid w:val="00C41B09"/>
    <w:rsid w:val="00C427F2"/>
    <w:rsid w:val="00C52539"/>
    <w:rsid w:val="00C52B32"/>
    <w:rsid w:val="00C56432"/>
    <w:rsid w:val="00C65A56"/>
    <w:rsid w:val="00C677FB"/>
    <w:rsid w:val="00C70B8B"/>
    <w:rsid w:val="00C73844"/>
    <w:rsid w:val="00C74AC9"/>
    <w:rsid w:val="00C82884"/>
    <w:rsid w:val="00C92FBB"/>
    <w:rsid w:val="00C952DE"/>
    <w:rsid w:val="00CA2991"/>
    <w:rsid w:val="00CA33C8"/>
    <w:rsid w:val="00CA40A6"/>
    <w:rsid w:val="00CB076B"/>
    <w:rsid w:val="00CB1D92"/>
    <w:rsid w:val="00CB46FB"/>
    <w:rsid w:val="00CB5099"/>
    <w:rsid w:val="00CC3DF6"/>
    <w:rsid w:val="00CD03A9"/>
    <w:rsid w:val="00CD2A72"/>
    <w:rsid w:val="00CE0B6A"/>
    <w:rsid w:val="00CF48F0"/>
    <w:rsid w:val="00CF6A72"/>
    <w:rsid w:val="00CF6E1E"/>
    <w:rsid w:val="00CF6FCE"/>
    <w:rsid w:val="00D04BE9"/>
    <w:rsid w:val="00D04F1E"/>
    <w:rsid w:val="00D11F62"/>
    <w:rsid w:val="00D207F1"/>
    <w:rsid w:val="00D20D68"/>
    <w:rsid w:val="00D35987"/>
    <w:rsid w:val="00D3766D"/>
    <w:rsid w:val="00D55251"/>
    <w:rsid w:val="00D60A22"/>
    <w:rsid w:val="00D6172B"/>
    <w:rsid w:val="00D67761"/>
    <w:rsid w:val="00D70C33"/>
    <w:rsid w:val="00D765B4"/>
    <w:rsid w:val="00D779D5"/>
    <w:rsid w:val="00D808A9"/>
    <w:rsid w:val="00D871FB"/>
    <w:rsid w:val="00DA162F"/>
    <w:rsid w:val="00DA293E"/>
    <w:rsid w:val="00DA30AC"/>
    <w:rsid w:val="00DB14A0"/>
    <w:rsid w:val="00DB1EE9"/>
    <w:rsid w:val="00DB433C"/>
    <w:rsid w:val="00DB5867"/>
    <w:rsid w:val="00DC187D"/>
    <w:rsid w:val="00DC4BA0"/>
    <w:rsid w:val="00DD09EB"/>
    <w:rsid w:val="00DD3DD1"/>
    <w:rsid w:val="00DD779B"/>
    <w:rsid w:val="00DF11D9"/>
    <w:rsid w:val="00DF2BED"/>
    <w:rsid w:val="00DF7029"/>
    <w:rsid w:val="00E0275E"/>
    <w:rsid w:val="00E076DC"/>
    <w:rsid w:val="00E14A98"/>
    <w:rsid w:val="00E150F1"/>
    <w:rsid w:val="00E16DDE"/>
    <w:rsid w:val="00E2453B"/>
    <w:rsid w:val="00E27A9A"/>
    <w:rsid w:val="00E4006F"/>
    <w:rsid w:val="00E44C32"/>
    <w:rsid w:val="00E46FA9"/>
    <w:rsid w:val="00E52473"/>
    <w:rsid w:val="00E60340"/>
    <w:rsid w:val="00E61EB8"/>
    <w:rsid w:val="00E732AA"/>
    <w:rsid w:val="00E8432D"/>
    <w:rsid w:val="00E858AA"/>
    <w:rsid w:val="00E86811"/>
    <w:rsid w:val="00E87003"/>
    <w:rsid w:val="00E9116E"/>
    <w:rsid w:val="00E939F7"/>
    <w:rsid w:val="00EA0F5B"/>
    <w:rsid w:val="00EA4AFE"/>
    <w:rsid w:val="00EA6898"/>
    <w:rsid w:val="00EA7D30"/>
    <w:rsid w:val="00EB1F4D"/>
    <w:rsid w:val="00EC405B"/>
    <w:rsid w:val="00ED2030"/>
    <w:rsid w:val="00EE0288"/>
    <w:rsid w:val="00EF5BBC"/>
    <w:rsid w:val="00EF5CEA"/>
    <w:rsid w:val="00EF749E"/>
    <w:rsid w:val="00EF795F"/>
    <w:rsid w:val="00F06ED1"/>
    <w:rsid w:val="00F17815"/>
    <w:rsid w:val="00F206FA"/>
    <w:rsid w:val="00F2144D"/>
    <w:rsid w:val="00F25110"/>
    <w:rsid w:val="00F352FA"/>
    <w:rsid w:val="00F37E33"/>
    <w:rsid w:val="00F434B1"/>
    <w:rsid w:val="00F4400A"/>
    <w:rsid w:val="00F5110A"/>
    <w:rsid w:val="00F53B49"/>
    <w:rsid w:val="00F63943"/>
    <w:rsid w:val="00F64C85"/>
    <w:rsid w:val="00F7211A"/>
    <w:rsid w:val="00F754A0"/>
    <w:rsid w:val="00F754CB"/>
    <w:rsid w:val="00F807C3"/>
    <w:rsid w:val="00F86823"/>
    <w:rsid w:val="00F90DED"/>
    <w:rsid w:val="00F95B63"/>
    <w:rsid w:val="00FB7D6B"/>
    <w:rsid w:val="00FC1407"/>
    <w:rsid w:val="00FC3260"/>
    <w:rsid w:val="00FD56B2"/>
    <w:rsid w:val="00FE0FB9"/>
    <w:rsid w:val="00FF1E3D"/>
    <w:rsid w:val="00FF36EF"/>
    <w:rsid w:val="00FF778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14"/>
    <w:rPr>
      <w:rFonts w:ascii="Times New Roman" w:eastAsia="Times New Roman" w:hAnsi="Times New Roman"/>
      <w:sz w:val="20"/>
      <w:szCs w:val="20"/>
      <w:lang w:val="pt-BR" w:eastAsia="pt-BR"/>
    </w:rPr>
  </w:style>
  <w:style w:type="paragraph" w:styleId="Ttulo1">
    <w:name w:val="heading 1"/>
    <w:basedOn w:val="Normal"/>
    <w:next w:val="Normal"/>
    <w:link w:val="Ttulo1Char"/>
    <w:uiPriority w:val="99"/>
    <w:qFormat/>
    <w:rsid w:val="004F1414"/>
    <w:pPr>
      <w:keepNext/>
      <w:numPr>
        <w:numId w:val="3"/>
      </w:numPr>
      <w:jc w:val="both"/>
      <w:outlineLvl w:val="0"/>
    </w:pPr>
    <w:rPr>
      <w:sz w:val="26"/>
      <w:szCs w:val="24"/>
      <w:lang w:val="en-US" w:eastAsia="en-US"/>
    </w:rPr>
  </w:style>
  <w:style w:type="paragraph" w:styleId="Ttulo2">
    <w:name w:val="heading 2"/>
    <w:basedOn w:val="Normal"/>
    <w:next w:val="Normal"/>
    <w:link w:val="Ttulo2Char"/>
    <w:uiPriority w:val="99"/>
    <w:qFormat/>
    <w:rsid w:val="004F1414"/>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4F1414"/>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4F14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F1414"/>
    <w:rPr>
      <w:rFonts w:ascii="Times New Roman" w:eastAsia="Times New Roman" w:hAnsi="Times New Roman"/>
      <w:sz w:val="26"/>
      <w:szCs w:val="24"/>
    </w:rPr>
  </w:style>
  <w:style w:type="character" w:customStyle="1" w:styleId="Ttulo2Char">
    <w:name w:val="Título 2 Char"/>
    <w:basedOn w:val="Fontepargpadro"/>
    <w:link w:val="Ttulo2"/>
    <w:uiPriority w:val="99"/>
    <w:locked/>
    <w:rsid w:val="004F1414"/>
    <w:rPr>
      <w:rFonts w:ascii="Arial" w:hAnsi="Arial" w:cs="Times New Roman"/>
      <w:b/>
      <w:bCs/>
      <w:i/>
      <w:iCs/>
      <w:sz w:val="28"/>
      <w:szCs w:val="28"/>
      <w:lang w:val="en-US"/>
    </w:rPr>
  </w:style>
  <w:style w:type="character" w:customStyle="1" w:styleId="Ttulo4Char">
    <w:name w:val="Título 4 Char"/>
    <w:basedOn w:val="Fontepargpadro"/>
    <w:link w:val="Ttulo4"/>
    <w:uiPriority w:val="99"/>
    <w:locked/>
    <w:rsid w:val="004F1414"/>
    <w:rPr>
      <w:rFonts w:ascii="Cambria" w:hAnsi="Cambria" w:cs="Times New Roman"/>
      <w:b/>
      <w:bCs/>
      <w:i/>
      <w:iCs/>
      <w:color w:val="4F81BD"/>
      <w:sz w:val="24"/>
      <w:szCs w:val="24"/>
      <w:lang w:val="en-US"/>
    </w:rPr>
  </w:style>
  <w:style w:type="character" w:customStyle="1" w:styleId="Ttulo5Char">
    <w:name w:val="Título 5 Char"/>
    <w:basedOn w:val="Fontepargpadro"/>
    <w:link w:val="Ttulo5"/>
    <w:uiPriority w:val="99"/>
    <w:locked/>
    <w:rsid w:val="004F1414"/>
    <w:rPr>
      <w:rFonts w:ascii="Times New Roman" w:hAnsi="Times New Roman" w:cs="Times New Roman"/>
      <w:b/>
      <w:bCs/>
      <w:i/>
      <w:iCs/>
      <w:sz w:val="26"/>
      <w:szCs w:val="26"/>
      <w:lang w:eastAsia="pt-BR"/>
    </w:rPr>
  </w:style>
  <w:style w:type="paragraph" w:styleId="Recuodecorpodetexto3">
    <w:name w:val="Body Text Indent 3"/>
    <w:basedOn w:val="Normal"/>
    <w:link w:val="Recuodecorpodetexto3Char"/>
    <w:uiPriority w:val="99"/>
    <w:rsid w:val="004F1414"/>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locked/>
    <w:rsid w:val="004F1414"/>
    <w:rPr>
      <w:rFonts w:ascii="Times New Roman" w:hAnsi="Times New Roman" w:cs="Times New Roman"/>
      <w:sz w:val="24"/>
      <w:szCs w:val="24"/>
      <w:lang w:val="en-US"/>
    </w:rPr>
  </w:style>
  <w:style w:type="paragraph" w:styleId="Corpodetexto">
    <w:name w:val="Body Text"/>
    <w:basedOn w:val="Normal"/>
    <w:link w:val="CorpodetextoChar"/>
    <w:uiPriority w:val="99"/>
    <w:rsid w:val="004F1414"/>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locked/>
    <w:rsid w:val="004F1414"/>
    <w:rPr>
      <w:rFonts w:ascii="Times New Roman" w:hAnsi="Times New Roman" w:cs="Times New Roman"/>
      <w:sz w:val="24"/>
      <w:szCs w:val="24"/>
      <w:lang w:val="en-US"/>
    </w:rPr>
  </w:style>
  <w:style w:type="paragraph" w:styleId="Rodap">
    <w:name w:val="footer"/>
    <w:basedOn w:val="Normal"/>
    <w:link w:val="RodapChar"/>
    <w:uiPriority w:val="99"/>
    <w:rsid w:val="004F1414"/>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locked/>
    <w:rsid w:val="004F1414"/>
    <w:rPr>
      <w:rFonts w:ascii="Times New Roman" w:hAnsi="Times New Roman" w:cs="Times New Roman"/>
      <w:sz w:val="24"/>
      <w:szCs w:val="24"/>
      <w:lang w:val="en-US"/>
    </w:rPr>
  </w:style>
  <w:style w:type="character" w:styleId="Nmerodepgina">
    <w:name w:val="page number"/>
    <w:basedOn w:val="Fontepargpadro"/>
    <w:uiPriority w:val="99"/>
    <w:rsid w:val="004F1414"/>
    <w:rPr>
      <w:rFonts w:cs="Times New Roman"/>
    </w:rPr>
  </w:style>
  <w:style w:type="paragraph" w:styleId="Cabealho">
    <w:name w:val="header"/>
    <w:basedOn w:val="Normal"/>
    <w:link w:val="CabealhoChar"/>
    <w:uiPriority w:val="99"/>
    <w:rsid w:val="004F1414"/>
    <w:pPr>
      <w:tabs>
        <w:tab w:val="center" w:pos="4419"/>
        <w:tab w:val="right" w:pos="8838"/>
      </w:tabs>
    </w:pPr>
    <w:rPr>
      <w:sz w:val="24"/>
      <w:szCs w:val="24"/>
      <w:lang w:val="en-US" w:eastAsia="en-US"/>
    </w:rPr>
  </w:style>
  <w:style w:type="character" w:customStyle="1" w:styleId="CabealhoChar">
    <w:name w:val="Cabeçalho Char"/>
    <w:basedOn w:val="Fontepargpadro"/>
    <w:link w:val="Cabealho"/>
    <w:uiPriority w:val="99"/>
    <w:locked/>
    <w:rsid w:val="004F1414"/>
    <w:rPr>
      <w:rFonts w:ascii="Times New Roman" w:hAnsi="Times New Roman" w:cs="Times New Roman"/>
      <w:sz w:val="24"/>
      <w:szCs w:val="24"/>
      <w:lang w:val="en-US"/>
    </w:rPr>
  </w:style>
  <w:style w:type="paragraph" w:customStyle="1" w:styleId="sub">
    <w:name w:val="sub"/>
    <w:uiPriority w:val="99"/>
    <w:rsid w:val="004F1414"/>
    <w:pPr>
      <w:widowControl w:val="0"/>
      <w:tabs>
        <w:tab w:val="left" w:pos="0"/>
        <w:tab w:val="left" w:pos="1440"/>
        <w:tab w:val="left" w:pos="2880"/>
        <w:tab w:val="left" w:pos="4320"/>
      </w:tabs>
      <w:spacing w:before="293" w:after="170" w:line="287" w:lineRule="atLeast"/>
      <w:jc w:val="both"/>
    </w:pPr>
    <w:rPr>
      <w:rFonts w:ascii="Swiss" w:eastAsia="Times New Roman" w:hAnsi="Swiss"/>
      <w:szCs w:val="20"/>
      <w:lang w:val="pt-BR" w:eastAsia="pt-BR"/>
    </w:rPr>
  </w:style>
  <w:style w:type="paragraph" w:customStyle="1" w:styleId="p0">
    <w:name w:val="p0"/>
    <w:basedOn w:val="Normal"/>
    <w:uiPriority w:val="99"/>
    <w:rsid w:val="004F1414"/>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4F1414"/>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locked/>
    <w:rsid w:val="004F1414"/>
    <w:rPr>
      <w:rFonts w:ascii="Times New Roman" w:hAnsi="Times New Roman" w:cs="Times New Roman"/>
      <w:sz w:val="24"/>
      <w:szCs w:val="24"/>
      <w:lang w:val="en-US"/>
    </w:rPr>
  </w:style>
  <w:style w:type="character" w:styleId="Refdenotaderodap">
    <w:name w:val="footnote reference"/>
    <w:basedOn w:val="Fontepargpadro"/>
    <w:uiPriority w:val="99"/>
    <w:semiHidden/>
    <w:rsid w:val="004F1414"/>
    <w:rPr>
      <w:rFonts w:cs="Times New Roman"/>
      <w:vertAlign w:val="superscript"/>
    </w:rPr>
  </w:style>
  <w:style w:type="paragraph" w:styleId="NormalWeb">
    <w:name w:val="Normal (Web)"/>
    <w:basedOn w:val="Normal"/>
    <w:uiPriority w:val="99"/>
    <w:rsid w:val="004F1414"/>
    <w:pPr>
      <w:spacing w:before="100" w:beforeAutospacing="1" w:after="100" w:afterAutospacing="1"/>
    </w:pPr>
    <w:rPr>
      <w:lang w:val="en-GB" w:eastAsia="en-GB"/>
    </w:rPr>
  </w:style>
  <w:style w:type="paragraph" w:customStyle="1" w:styleId="Legal4L1">
    <w:name w:val="Legal4_L1"/>
    <w:basedOn w:val="Normal"/>
    <w:next w:val="Corpodetexto"/>
    <w:uiPriority w:val="99"/>
    <w:rsid w:val="004F1414"/>
    <w:pPr>
      <w:spacing w:after="240" w:line="312" w:lineRule="auto"/>
      <w:jc w:val="both"/>
      <w:outlineLvl w:val="0"/>
    </w:pPr>
  </w:style>
  <w:style w:type="character" w:customStyle="1" w:styleId="DeltaViewInsertion">
    <w:name w:val="DeltaView Insertion"/>
    <w:uiPriority w:val="99"/>
    <w:rsid w:val="004F1414"/>
    <w:rPr>
      <w:color w:val="0000FF"/>
      <w:spacing w:val="0"/>
      <w:u w:val="double"/>
    </w:rPr>
  </w:style>
  <w:style w:type="paragraph" w:customStyle="1" w:styleId="CorpodetextobtBT">
    <w:name w:val="Corpo de texto.bt.BT"/>
    <w:basedOn w:val="Normal"/>
    <w:uiPriority w:val="99"/>
    <w:rsid w:val="004F1414"/>
    <w:pPr>
      <w:autoSpaceDE w:val="0"/>
      <w:autoSpaceDN w:val="0"/>
      <w:adjustRightInd w:val="0"/>
      <w:jc w:val="both"/>
    </w:pPr>
    <w:rPr>
      <w:rFonts w:ascii="Arial" w:hAnsi="Arial" w:cs="Arial"/>
    </w:rPr>
  </w:style>
  <w:style w:type="character" w:customStyle="1" w:styleId="DeltaViewMoveDestination">
    <w:name w:val="DeltaView Move Destination"/>
    <w:uiPriority w:val="99"/>
    <w:rsid w:val="004F1414"/>
    <w:rPr>
      <w:color w:val="00C000"/>
      <w:spacing w:val="0"/>
      <w:u w:val="double"/>
    </w:rPr>
  </w:style>
  <w:style w:type="character" w:customStyle="1" w:styleId="DeltaViewDeletion">
    <w:name w:val="DeltaView Deletion"/>
    <w:uiPriority w:val="99"/>
    <w:rsid w:val="004F1414"/>
    <w:rPr>
      <w:strike/>
      <w:color w:val="FF0000"/>
      <w:spacing w:val="0"/>
    </w:rPr>
  </w:style>
  <w:style w:type="table" w:styleId="Tabelacomgrade">
    <w:name w:val="Table Grid"/>
    <w:basedOn w:val="Tabelanormal"/>
    <w:uiPriority w:val="59"/>
    <w:rsid w:val="004F1414"/>
    <w:rPr>
      <w:rFonts w:ascii="Times New Roman" w:eastAsia="Times New Roman" w:hAnsi="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debalo1">
    <w:name w:val="Texto de balão1"/>
    <w:basedOn w:val="Normal"/>
    <w:uiPriority w:val="99"/>
    <w:semiHidden/>
    <w:rsid w:val="004F1414"/>
    <w:rPr>
      <w:rFonts w:ascii="Tahoma" w:hAnsi="Tahoma" w:cs="Tahoma"/>
      <w:sz w:val="16"/>
      <w:szCs w:val="16"/>
    </w:rPr>
  </w:style>
  <w:style w:type="character" w:customStyle="1" w:styleId="corpo1">
    <w:name w:val="corpo1"/>
    <w:uiPriority w:val="99"/>
    <w:rsid w:val="004F1414"/>
  </w:style>
  <w:style w:type="character" w:styleId="Forte">
    <w:name w:val="Strong"/>
    <w:basedOn w:val="Fontepargpadro"/>
    <w:uiPriority w:val="99"/>
    <w:qFormat/>
    <w:rsid w:val="004F1414"/>
    <w:rPr>
      <w:rFonts w:cs="Times New Roman"/>
      <w:b/>
    </w:rPr>
  </w:style>
  <w:style w:type="paragraph" w:styleId="Data">
    <w:name w:val="Date"/>
    <w:basedOn w:val="Normal"/>
    <w:next w:val="Normal"/>
    <w:link w:val="DataChar"/>
    <w:uiPriority w:val="99"/>
    <w:rsid w:val="004F1414"/>
    <w:rPr>
      <w:sz w:val="24"/>
      <w:szCs w:val="24"/>
      <w:lang w:val="en-US" w:eastAsia="en-US"/>
    </w:rPr>
  </w:style>
  <w:style w:type="character" w:customStyle="1" w:styleId="DataChar">
    <w:name w:val="Data Char"/>
    <w:basedOn w:val="Fontepargpadro"/>
    <w:link w:val="Data"/>
    <w:uiPriority w:val="99"/>
    <w:locked/>
    <w:rsid w:val="004F1414"/>
    <w:rPr>
      <w:rFonts w:ascii="Times New Roman" w:hAnsi="Times New Roman" w:cs="Times New Roman"/>
      <w:sz w:val="24"/>
      <w:szCs w:val="24"/>
      <w:lang w:val="en-US"/>
    </w:rPr>
  </w:style>
  <w:style w:type="paragraph" w:styleId="Corpodetexto2">
    <w:name w:val="Body Text 2"/>
    <w:basedOn w:val="Normal"/>
    <w:link w:val="Corpodetexto2Char"/>
    <w:uiPriority w:val="99"/>
    <w:rsid w:val="004F1414"/>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locked/>
    <w:rsid w:val="004F1414"/>
    <w:rPr>
      <w:rFonts w:ascii="Times New Roman" w:hAnsi="Times New Roman" w:cs="Times New Roman"/>
      <w:sz w:val="24"/>
      <w:szCs w:val="24"/>
      <w:lang w:val="en-US"/>
    </w:rPr>
  </w:style>
  <w:style w:type="character" w:styleId="Refdecomentrio">
    <w:name w:val="annotation reference"/>
    <w:basedOn w:val="Fontepargpadro"/>
    <w:uiPriority w:val="99"/>
    <w:semiHidden/>
    <w:rsid w:val="004F1414"/>
    <w:rPr>
      <w:rFonts w:cs="Times New Roman"/>
      <w:sz w:val="16"/>
    </w:rPr>
  </w:style>
  <w:style w:type="paragraph" w:styleId="Textodecomentrio">
    <w:name w:val="annotation text"/>
    <w:basedOn w:val="Normal"/>
    <w:link w:val="TextodecomentrioChar"/>
    <w:uiPriority w:val="99"/>
    <w:semiHidden/>
    <w:rsid w:val="004F1414"/>
    <w:rPr>
      <w:lang w:val="en-US" w:eastAsia="en-US"/>
    </w:rPr>
  </w:style>
  <w:style w:type="character" w:customStyle="1" w:styleId="TextodecomentrioChar">
    <w:name w:val="Texto de comentário Char"/>
    <w:basedOn w:val="Fontepargpadro"/>
    <w:link w:val="Textodecomentrio"/>
    <w:uiPriority w:val="99"/>
    <w:semiHidden/>
    <w:locked/>
    <w:rsid w:val="004F1414"/>
    <w:rPr>
      <w:rFonts w:ascii="Times New Roman" w:hAnsi="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4F1414"/>
    <w:rPr>
      <w:b/>
      <w:bCs/>
    </w:rPr>
  </w:style>
  <w:style w:type="paragraph" w:styleId="Commarcadores">
    <w:name w:val="List Bullet"/>
    <w:basedOn w:val="Normal"/>
    <w:uiPriority w:val="99"/>
    <w:rsid w:val="004F1414"/>
    <w:pPr>
      <w:tabs>
        <w:tab w:val="num" w:pos="360"/>
      </w:tabs>
      <w:ind w:left="360" w:hanging="360"/>
    </w:pPr>
  </w:style>
  <w:style w:type="paragraph" w:customStyle="1" w:styleId="ParagraphText">
    <w:name w:val="Paragraph Text"/>
    <w:basedOn w:val="Normal"/>
    <w:uiPriority w:val="99"/>
    <w:rsid w:val="004F1414"/>
    <w:pPr>
      <w:spacing w:before="160" w:after="40"/>
    </w:pPr>
  </w:style>
  <w:style w:type="character" w:styleId="Hyperlink">
    <w:name w:val="Hyperlink"/>
    <w:basedOn w:val="Fontepargpadro"/>
    <w:uiPriority w:val="99"/>
    <w:rsid w:val="004F1414"/>
    <w:rPr>
      <w:rFonts w:cs="Times New Roman"/>
      <w:color w:val="3399CC"/>
      <w:u w:val="none"/>
      <w:effect w:val="none"/>
    </w:rPr>
  </w:style>
  <w:style w:type="paragraph" w:customStyle="1" w:styleId="BodyText21">
    <w:name w:val="Body Text 21"/>
    <w:basedOn w:val="Normal"/>
    <w:rsid w:val="004F1414"/>
    <w:pPr>
      <w:jc w:val="both"/>
    </w:pPr>
    <w:rPr>
      <w:rFonts w:ascii="Arial" w:hAnsi="Arial" w:cs="Arial"/>
    </w:rPr>
  </w:style>
  <w:style w:type="paragraph" w:customStyle="1" w:styleId="times">
    <w:name w:val="times"/>
    <w:basedOn w:val="Normal"/>
    <w:uiPriority w:val="99"/>
    <w:rsid w:val="004F1414"/>
    <w:pPr>
      <w:jc w:val="both"/>
    </w:pPr>
  </w:style>
  <w:style w:type="paragraph" w:customStyle="1" w:styleId="Rodolpho1">
    <w:name w:val="Rodolpho1"/>
    <w:basedOn w:val="Normal"/>
    <w:uiPriority w:val="99"/>
    <w:rsid w:val="004F1414"/>
    <w:pPr>
      <w:jc w:val="both"/>
    </w:pPr>
    <w:rPr>
      <w:rFonts w:ascii="Arial" w:hAnsi="Arial"/>
    </w:rPr>
  </w:style>
  <w:style w:type="character" w:customStyle="1" w:styleId="Char2">
    <w:name w:val="Char2"/>
    <w:uiPriority w:val="99"/>
    <w:locked/>
    <w:rsid w:val="004F1414"/>
    <w:rPr>
      <w:sz w:val="24"/>
      <w:lang w:val="en-US" w:eastAsia="en-US"/>
    </w:rPr>
  </w:style>
  <w:style w:type="character" w:customStyle="1" w:styleId="Char1">
    <w:name w:val="Char1"/>
    <w:uiPriority w:val="99"/>
    <w:semiHidden/>
    <w:locked/>
    <w:rsid w:val="004F1414"/>
    <w:rPr>
      <w:rFonts w:ascii="Arial" w:hAnsi="Arial"/>
      <w:b/>
      <w:i/>
      <w:sz w:val="28"/>
      <w:lang w:val="en-US" w:eastAsia="en-US"/>
    </w:rPr>
  </w:style>
  <w:style w:type="character" w:customStyle="1" w:styleId="Char">
    <w:name w:val="Char"/>
    <w:uiPriority w:val="99"/>
    <w:semiHidden/>
    <w:locked/>
    <w:rsid w:val="004F1414"/>
    <w:rPr>
      <w:sz w:val="24"/>
      <w:lang w:val="en-US" w:eastAsia="en-US"/>
    </w:rPr>
  </w:style>
  <w:style w:type="character" w:customStyle="1" w:styleId="Char5">
    <w:name w:val="Char5"/>
    <w:uiPriority w:val="99"/>
    <w:semiHidden/>
    <w:locked/>
    <w:rsid w:val="004F1414"/>
    <w:rPr>
      <w:sz w:val="24"/>
      <w:lang w:val="en-US" w:eastAsia="en-US"/>
    </w:rPr>
  </w:style>
  <w:style w:type="paragraph" w:customStyle="1" w:styleId="ListaColorida-nfase11">
    <w:name w:val="Lista Colorida - Ênfase 11"/>
    <w:basedOn w:val="Normal"/>
    <w:uiPriority w:val="99"/>
    <w:rsid w:val="004F1414"/>
    <w:pPr>
      <w:ind w:left="720"/>
      <w:contextualSpacing/>
    </w:pPr>
  </w:style>
  <w:style w:type="paragraph" w:customStyle="1" w:styleId="TxBr5p1">
    <w:name w:val="TxBr_5p1"/>
    <w:basedOn w:val="Normal"/>
    <w:uiPriority w:val="99"/>
    <w:rsid w:val="004F1414"/>
    <w:pPr>
      <w:tabs>
        <w:tab w:val="left" w:pos="1128"/>
      </w:tabs>
      <w:spacing w:line="379" w:lineRule="atLeast"/>
      <w:ind w:left="767"/>
      <w:jc w:val="both"/>
    </w:pPr>
  </w:style>
  <w:style w:type="character" w:customStyle="1" w:styleId="msoins0">
    <w:name w:val="msoins"/>
    <w:uiPriority w:val="99"/>
    <w:rsid w:val="004F1414"/>
  </w:style>
  <w:style w:type="paragraph" w:styleId="Textodebalo">
    <w:name w:val="Balloon Text"/>
    <w:basedOn w:val="Normal"/>
    <w:link w:val="TextodebaloChar"/>
    <w:uiPriority w:val="99"/>
    <w:semiHidden/>
    <w:rsid w:val="004F1414"/>
    <w:rPr>
      <w:rFonts w:ascii="Tahoma" w:hAnsi="Tahoma"/>
      <w:sz w:val="16"/>
      <w:szCs w:val="16"/>
      <w:lang w:val="en-US" w:eastAsia="en-US"/>
    </w:rPr>
  </w:style>
  <w:style w:type="character" w:customStyle="1" w:styleId="TextodebaloChar">
    <w:name w:val="Texto de balão Char"/>
    <w:basedOn w:val="Fontepargpadro"/>
    <w:link w:val="Textodebalo"/>
    <w:uiPriority w:val="99"/>
    <w:semiHidden/>
    <w:locked/>
    <w:rsid w:val="004F1414"/>
    <w:rPr>
      <w:rFonts w:ascii="Tahoma"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4F1414"/>
    <w:rPr>
      <w:b/>
      <w:bCs/>
    </w:rPr>
  </w:style>
  <w:style w:type="character" w:customStyle="1" w:styleId="AssuntodocomentrioChar">
    <w:name w:val="Assunto do comentário Char"/>
    <w:basedOn w:val="TextodecomentrioChar"/>
    <w:link w:val="Assuntodocomentrio"/>
    <w:uiPriority w:val="99"/>
    <w:semiHidden/>
    <w:locked/>
    <w:rsid w:val="004F1414"/>
    <w:rPr>
      <w:rFonts w:ascii="Times New Roman" w:hAnsi="Times New Roman" w:cs="Times New Roman"/>
      <w:b/>
      <w:bCs/>
      <w:sz w:val="20"/>
      <w:szCs w:val="20"/>
      <w:lang w:val="en-US"/>
    </w:rPr>
  </w:style>
  <w:style w:type="paragraph" w:customStyle="1" w:styleId="SombreamentoEscuro-nfase11">
    <w:name w:val="Sombreamento Escuro - Ênfase 11"/>
    <w:hidden/>
    <w:uiPriority w:val="99"/>
    <w:semiHidden/>
    <w:rsid w:val="004F1414"/>
    <w:rPr>
      <w:rFonts w:ascii="Times New Roman" w:eastAsia="Times New Roman" w:hAnsi="Times New Roman"/>
      <w:sz w:val="24"/>
      <w:szCs w:val="24"/>
    </w:rPr>
  </w:style>
  <w:style w:type="character" w:customStyle="1" w:styleId="Char23">
    <w:name w:val="Char23"/>
    <w:uiPriority w:val="99"/>
    <w:locked/>
    <w:rsid w:val="004F1414"/>
    <w:rPr>
      <w:sz w:val="24"/>
      <w:lang w:val="en-US" w:eastAsia="en-US"/>
    </w:rPr>
  </w:style>
  <w:style w:type="character" w:customStyle="1" w:styleId="Char13">
    <w:name w:val="Char13"/>
    <w:uiPriority w:val="99"/>
    <w:semiHidden/>
    <w:locked/>
    <w:rsid w:val="004F1414"/>
    <w:rPr>
      <w:rFonts w:ascii="Arial" w:hAnsi="Arial"/>
      <w:b/>
      <w:i/>
      <w:sz w:val="28"/>
      <w:lang w:val="en-US" w:eastAsia="en-US"/>
    </w:rPr>
  </w:style>
  <w:style w:type="character" w:customStyle="1" w:styleId="Char6">
    <w:name w:val="Char6"/>
    <w:uiPriority w:val="99"/>
    <w:semiHidden/>
    <w:locked/>
    <w:rsid w:val="004F1414"/>
    <w:rPr>
      <w:sz w:val="24"/>
      <w:lang w:val="en-US" w:eastAsia="en-US"/>
    </w:rPr>
  </w:style>
  <w:style w:type="character" w:customStyle="1" w:styleId="Char53">
    <w:name w:val="Char53"/>
    <w:uiPriority w:val="99"/>
    <w:semiHidden/>
    <w:locked/>
    <w:rsid w:val="004F1414"/>
    <w:rPr>
      <w:sz w:val="24"/>
      <w:lang w:val="en-US" w:eastAsia="en-US"/>
    </w:rPr>
  </w:style>
  <w:style w:type="character" w:customStyle="1" w:styleId="Char22">
    <w:name w:val="Char22"/>
    <w:uiPriority w:val="99"/>
    <w:locked/>
    <w:rsid w:val="004F1414"/>
    <w:rPr>
      <w:sz w:val="24"/>
      <w:lang w:val="en-US" w:eastAsia="en-US"/>
    </w:rPr>
  </w:style>
  <w:style w:type="character" w:customStyle="1" w:styleId="Char12">
    <w:name w:val="Char12"/>
    <w:uiPriority w:val="99"/>
    <w:semiHidden/>
    <w:locked/>
    <w:rsid w:val="004F1414"/>
    <w:rPr>
      <w:rFonts w:ascii="Arial" w:hAnsi="Arial"/>
      <w:b/>
      <w:i/>
      <w:sz w:val="28"/>
      <w:lang w:val="en-US" w:eastAsia="en-US"/>
    </w:rPr>
  </w:style>
  <w:style w:type="character" w:customStyle="1" w:styleId="Char4">
    <w:name w:val="Char4"/>
    <w:uiPriority w:val="99"/>
    <w:semiHidden/>
    <w:locked/>
    <w:rsid w:val="004F1414"/>
    <w:rPr>
      <w:sz w:val="24"/>
      <w:lang w:val="en-US" w:eastAsia="en-US"/>
    </w:rPr>
  </w:style>
  <w:style w:type="character" w:customStyle="1" w:styleId="Char52">
    <w:name w:val="Char52"/>
    <w:uiPriority w:val="99"/>
    <w:semiHidden/>
    <w:locked/>
    <w:rsid w:val="004F1414"/>
    <w:rPr>
      <w:sz w:val="24"/>
      <w:lang w:val="en-US" w:eastAsia="en-US"/>
    </w:rPr>
  </w:style>
  <w:style w:type="character" w:customStyle="1" w:styleId="Char21">
    <w:name w:val="Char21"/>
    <w:uiPriority w:val="99"/>
    <w:locked/>
    <w:rsid w:val="004F1414"/>
    <w:rPr>
      <w:sz w:val="24"/>
      <w:lang w:val="en-US" w:eastAsia="en-US"/>
    </w:rPr>
  </w:style>
  <w:style w:type="character" w:customStyle="1" w:styleId="Char11">
    <w:name w:val="Char11"/>
    <w:uiPriority w:val="99"/>
    <w:semiHidden/>
    <w:locked/>
    <w:rsid w:val="004F1414"/>
    <w:rPr>
      <w:rFonts w:ascii="Arial" w:hAnsi="Arial"/>
      <w:b/>
      <w:i/>
      <w:sz w:val="28"/>
      <w:lang w:val="en-US" w:eastAsia="en-US"/>
    </w:rPr>
  </w:style>
  <w:style w:type="character" w:customStyle="1" w:styleId="Char3">
    <w:name w:val="Char3"/>
    <w:uiPriority w:val="99"/>
    <w:semiHidden/>
    <w:locked/>
    <w:rsid w:val="004F1414"/>
    <w:rPr>
      <w:sz w:val="24"/>
      <w:lang w:val="en-US" w:eastAsia="en-US"/>
    </w:rPr>
  </w:style>
  <w:style w:type="character" w:customStyle="1" w:styleId="Char51">
    <w:name w:val="Char51"/>
    <w:uiPriority w:val="99"/>
    <w:semiHidden/>
    <w:locked/>
    <w:rsid w:val="004F1414"/>
    <w:rPr>
      <w:sz w:val="24"/>
      <w:lang w:val="en-US" w:eastAsia="en-US"/>
    </w:rPr>
  </w:style>
  <w:style w:type="paragraph" w:customStyle="1" w:styleId="PargrafodaLista1">
    <w:name w:val="Parágrafo da Lista1"/>
    <w:basedOn w:val="Normal"/>
    <w:uiPriority w:val="99"/>
    <w:rsid w:val="004F1414"/>
    <w:pPr>
      <w:widowControl w:val="0"/>
      <w:ind w:left="708"/>
    </w:pPr>
    <w:rPr>
      <w:sz w:val="26"/>
    </w:rPr>
  </w:style>
  <w:style w:type="paragraph" w:customStyle="1" w:styleId="Reviso1">
    <w:name w:val="Revisão1"/>
    <w:hidden/>
    <w:uiPriority w:val="99"/>
    <w:semiHidden/>
    <w:rsid w:val="004F1414"/>
    <w:rPr>
      <w:rFonts w:ascii="Times New Roman" w:eastAsia="Times New Roman" w:hAnsi="Times New Roman"/>
      <w:sz w:val="24"/>
      <w:szCs w:val="24"/>
    </w:rPr>
  </w:style>
  <w:style w:type="paragraph" w:customStyle="1" w:styleId="CharCharCharCharCharCharCharCharCharCharCharChar">
    <w:name w:val="Char Char Char Char Char Char Char Char Char Char Char Char"/>
    <w:basedOn w:val="Normal"/>
    <w:uiPriority w:val="99"/>
    <w:rsid w:val="004F1414"/>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4F1414"/>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locked/>
    <w:rsid w:val="004F1414"/>
    <w:rPr>
      <w:rFonts w:ascii="Times New Roman" w:hAnsi="Times New Roman" w:cs="Times New Roman"/>
      <w:sz w:val="24"/>
      <w:szCs w:val="24"/>
      <w:lang w:val="en-US"/>
    </w:rPr>
  </w:style>
  <w:style w:type="paragraph" w:customStyle="1" w:styleId="BodyMain">
    <w:name w:val="Body Main"/>
    <w:aliases w:val="BM"/>
    <w:basedOn w:val="Normal"/>
    <w:uiPriority w:val="99"/>
    <w:rsid w:val="004F1414"/>
    <w:pPr>
      <w:spacing w:before="240"/>
      <w:jc w:val="both"/>
    </w:pPr>
  </w:style>
  <w:style w:type="paragraph" w:styleId="MapadoDocumento">
    <w:name w:val="Document Map"/>
    <w:basedOn w:val="Normal"/>
    <w:link w:val="MapadoDocumentoChar"/>
    <w:uiPriority w:val="99"/>
    <w:semiHidden/>
    <w:rsid w:val="004F1414"/>
    <w:rPr>
      <w:rFonts w:ascii="Tahoma" w:hAnsi="Tahoma"/>
      <w:sz w:val="16"/>
      <w:szCs w:val="16"/>
    </w:rPr>
  </w:style>
  <w:style w:type="character" w:customStyle="1" w:styleId="MapadoDocumentoChar">
    <w:name w:val="Mapa do Documento Char"/>
    <w:basedOn w:val="Fontepargpadro"/>
    <w:link w:val="MapadoDocumento"/>
    <w:uiPriority w:val="99"/>
    <w:semiHidden/>
    <w:locked/>
    <w:rsid w:val="004F1414"/>
    <w:rPr>
      <w:rFonts w:ascii="Tahoma" w:hAnsi="Tahoma" w:cs="Times New Roman"/>
      <w:sz w:val="16"/>
      <w:szCs w:val="16"/>
      <w:lang w:eastAsia="pt-BR"/>
    </w:rPr>
  </w:style>
  <w:style w:type="paragraph" w:styleId="Lista2">
    <w:name w:val="List 2"/>
    <w:basedOn w:val="Normal"/>
    <w:uiPriority w:val="99"/>
    <w:rsid w:val="004F1414"/>
    <w:pPr>
      <w:ind w:left="566" w:hanging="283"/>
      <w:contextualSpacing/>
    </w:pPr>
  </w:style>
  <w:style w:type="paragraph" w:customStyle="1" w:styleId="SombreamentoColorido-nfase31">
    <w:name w:val="Sombreamento Colorido - Ênfase 31"/>
    <w:basedOn w:val="Normal"/>
    <w:uiPriority w:val="99"/>
    <w:semiHidden/>
    <w:rsid w:val="004F1414"/>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4F1414"/>
    <w:pPr>
      <w:suppressAutoHyphens/>
      <w:ind w:left="708"/>
    </w:pPr>
    <w:rPr>
      <w:rFonts w:eastAsia="Calibri"/>
      <w:kern w:val="2"/>
      <w:lang w:eastAsia="ar-SA"/>
    </w:rPr>
  </w:style>
  <w:style w:type="paragraph" w:customStyle="1" w:styleId="ListParagraph1">
    <w:name w:val="List Paragraph1"/>
    <w:basedOn w:val="Normal"/>
    <w:uiPriority w:val="99"/>
    <w:rsid w:val="004F1414"/>
    <w:pPr>
      <w:ind w:left="720"/>
      <w:contextualSpacing/>
      <w:jc w:val="both"/>
    </w:pPr>
    <w:rPr>
      <w:sz w:val="26"/>
      <w:szCs w:val="26"/>
    </w:rPr>
  </w:style>
  <w:style w:type="paragraph" w:customStyle="1" w:styleId="ListParagraph2">
    <w:name w:val="List Paragraph2"/>
    <w:basedOn w:val="Normal"/>
    <w:uiPriority w:val="99"/>
    <w:rsid w:val="004F1414"/>
    <w:pPr>
      <w:suppressAutoHyphens/>
      <w:ind w:left="720"/>
    </w:pPr>
    <w:rPr>
      <w:rFonts w:eastAsia="Calibri"/>
      <w:kern w:val="2"/>
      <w:lang w:eastAsia="ar-SA"/>
    </w:rPr>
  </w:style>
  <w:style w:type="character" w:customStyle="1" w:styleId="GradeMdia11">
    <w:name w:val="Grade Média 11"/>
    <w:uiPriority w:val="99"/>
    <w:semiHidden/>
    <w:rsid w:val="004F1414"/>
    <w:rPr>
      <w:color w:val="808080"/>
    </w:rPr>
  </w:style>
  <w:style w:type="paragraph" w:styleId="PargrafodaLista">
    <w:name w:val="List Paragraph"/>
    <w:basedOn w:val="Normal"/>
    <w:uiPriority w:val="99"/>
    <w:qFormat/>
    <w:rsid w:val="004F1414"/>
    <w:pPr>
      <w:ind w:left="708"/>
    </w:pPr>
  </w:style>
  <w:style w:type="paragraph" w:customStyle="1" w:styleId="Cabealho1">
    <w:name w:val="Cabeçalho1"/>
    <w:basedOn w:val="Normal"/>
    <w:next w:val="Normal"/>
    <w:uiPriority w:val="99"/>
    <w:rsid w:val="00067786"/>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6C052F"/>
    <w:rPr>
      <w:rFonts w:cs="Times New Roman"/>
    </w:rPr>
  </w:style>
  <w:style w:type="paragraph" w:styleId="Reviso">
    <w:name w:val="Revision"/>
    <w:hidden/>
    <w:uiPriority w:val="99"/>
    <w:semiHidden/>
    <w:rsid w:val="00A11C26"/>
    <w:rPr>
      <w:rFonts w:ascii="Times New Roman" w:eastAsia="Times New Roman" w:hAnsi="Times New Roman"/>
      <w:sz w:val="20"/>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14"/>
    <w:rPr>
      <w:rFonts w:ascii="Times New Roman" w:eastAsia="Times New Roman" w:hAnsi="Times New Roman"/>
      <w:sz w:val="20"/>
      <w:szCs w:val="20"/>
      <w:lang w:val="pt-BR" w:eastAsia="pt-BR"/>
    </w:rPr>
  </w:style>
  <w:style w:type="paragraph" w:styleId="Ttulo1">
    <w:name w:val="heading 1"/>
    <w:basedOn w:val="Normal"/>
    <w:next w:val="Normal"/>
    <w:link w:val="Ttulo1Char"/>
    <w:uiPriority w:val="99"/>
    <w:qFormat/>
    <w:rsid w:val="004F1414"/>
    <w:pPr>
      <w:keepNext/>
      <w:numPr>
        <w:numId w:val="3"/>
      </w:numPr>
      <w:jc w:val="both"/>
      <w:outlineLvl w:val="0"/>
    </w:pPr>
    <w:rPr>
      <w:sz w:val="26"/>
      <w:szCs w:val="24"/>
      <w:lang w:val="en-US" w:eastAsia="en-US"/>
    </w:rPr>
  </w:style>
  <w:style w:type="paragraph" w:styleId="Ttulo2">
    <w:name w:val="heading 2"/>
    <w:basedOn w:val="Normal"/>
    <w:next w:val="Normal"/>
    <w:link w:val="Ttulo2Char"/>
    <w:uiPriority w:val="99"/>
    <w:qFormat/>
    <w:rsid w:val="004F1414"/>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4F1414"/>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4F14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F1414"/>
    <w:rPr>
      <w:rFonts w:ascii="Times New Roman" w:eastAsia="Times New Roman" w:hAnsi="Times New Roman"/>
      <w:sz w:val="26"/>
      <w:szCs w:val="24"/>
    </w:rPr>
  </w:style>
  <w:style w:type="character" w:customStyle="1" w:styleId="Ttulo2Char">
    <w:name w:val="Título 2 Char"/>
    <w:basedOn w:val="Fontepargpadro"/>
    <w:link w:val="Ttulo2"/>
    <w:uiPriority w:val="99"/>
    <w:locked/>
    <w:rsid w:val="004F1414"/>
    <w:rPr>
      <w:rFonts w:ascii="Arial" w:hAnsi="Arial" w:cs="Times New Roman"/>
      <w:b/>
      <w:bCs/>
      <w:i/>
      <w:iCs/>
      <w:sz w:val="28"/>
      <w:szCs w:val="28"/>
      <w:lang w:val="en-US"/>
    </w:rPr>
  </w:style>
  <w:style w:type="character" w:customStyle="1" w:styleId="Ttulo4Char">
    <w:name w:val="Título 4 Char"/>
    <w:basedOn w:val="Fontepargpadro"/>
    <w:link w:val="Ttulo4"/>
    <w:uiPriority w:val="99"/>
    <w:locked/>
    <w:rsid w:val="004F1414"/>
    <w:rPr>
      <w:rFonts w:ascii="Cambria" w:hAnsi="Cambria" w:cs="Times New Roman"/>
      <w:b/>
      <w:bCs/>
      <w:i/>
      <w:iCs/>
      <w:color w:val="4F81BD"/>
      <w:sz w:val="24"/>
      <w:szCs w:val="24"/>
      <w:lang w:val="en-US"/>
    </w:rPr>
  </w:style>
  <w:style w:type="character" w:customStyle="1" w:styleId="Ttulo5Char">
    <w:name w:val="Título 5 Char"/>
    <w:basedOn w:val="Fontepargpadro"/>
    <w:link w:val="Ttulo5"/>
    <w:uiPriority w:val="99"/>
    <w:locked/>
    <w:rsid w:val="004F1414"/>
    <w:rPr>
      <w:rFonts w:ascii="Times New Roman" w:hAnsi="Times New Roman" w:cs="Times New Roman"/>
      <w:b/>
      <w:bCs/>
      <w:i/>
      <w:iCs/>
      <w:sz w:val="26"/>
      <w:szCs w:val="26"/>
      <w:lang w:eastAsia="pt-BR"/>
    </w:rPr>
  </w:style>
  <w:style w:type="paragraph" w:styleId="Recuodecorpodetexto3">
    <w:name w:val="Body Text Indent 3"/>
    <w:basedOn w:val="Normal"/>
    <w:link w:val="Recuodecorpodetexto3Char"/>
    <w:uiPriority w:val="99"/>
    <w:rsid w:val="004F1414"/>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locked/>
    <w:rsid w:val="004F1414"/>
    <w:rPr>
      <w:rFonts w:ascii="Times New Roman" w:hAnsi="Times New Roman" w:cs="Times New Roman"/>
      <w:sz w:val="24"/>
      <w:szCs w:val="24"/>
      <w:lang w:val="en-US"/>
    </w:rPr>
  </w:style>
  <w:style w:type="paragraph" w:styleId="Corpodetexto">
    <w:name w:val="Body Text"/>
    <w:basedOn w:val="Normal"/>
    <w:link w:val="CorpodetextoChar"/>
    <w:uiPriority w:val="99"/>
    <w:rsid w:val="004F1414"/>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locked/>
    <w:rsid w:val="004F1414"/>
    <w:rPr>
      <w:rFonts w:ascii="Times New Roman" w:hAnsi="Times New Roman" w:cs="Times New Roman"/>
      <w:sz w:val="24"/>
      <w:szCs w:val="24"/>
      <w:lang w:val="en-US"/>
    </w:rPr>
  </w:style>
  <w:style w:type="paragraph" w:styleId="Rodap">
    <w:name w:val="footer"/>
    <w:basedOn w:val="Normal"/>
    <w:link w:val="RodapChar"/>
    <w:uiPriority w:val="99"/>
    <w:rsid w:val="004F1414"/>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locked/>
    <w:rsid w:val="004F1414"/>
    <w:rPr>
      <w:rFonts w:ascii="Times New Roman" w:hAnsi="Times New Roman" w:cs="Times New Roman"/>
      <w:sz w:val="24"/>
      <w:szCs w:val="24"/>
      <w:lang w:val="en-US"/>
    </w:rPr>
  </w:style>
  <w:style w:type="character" w:styleId="Nmerodepgina">
    <w:name w:val="page number"/>
    <w:basedOn w:val="Fontepargpadro"/>
    <w:uiPriority w:val="99"/>
    <w:rsid w:val="004F1414"/>
    <w:rPr>
      <w:rFonts w:cs="Times New Roman"/>
    </w:rPr>
  </w:style>
  <w:style w:type="paragraph" w:styleId="Cabealho">
    <w:name w:val="header"/>
    <w:basedOn w:val="Normal"/>
    <w:link w:val="CabealhoChar"/>
    <w:uiPriority w:val="99"/>
    <w:rsid w:val="004F1414"/>
    <w:pPr>
      <w:tabs>
        <w:tab w:val="center" w:pos="4419"/>
        <w:tab w:val="right" w:pos="8838"/>
      </w:tabs>
    </w:pPr>
    <w:rPr>
      <w:sz w:val="24"/>
      <w:szCs w:val="24"/>
      <w:lang w:val="en-US" w:eastAsia="en-US"/>
    </w:rPr>
  </w:style>
  <w:style w:type="character" w:customStyle="1" w:styleId="CabealhoChar">
    <w:name w:val="Cabeçalho Char"/>
    <w:basedOn w:val="Fontepargpadro"/>
    <w:link w:val="Cabealho"/>
    <w:uiPriority w:val="99"/>
    <w:locked/>
    <w:rsid w:val="004F1414"/>
    <w:rPr>
      <w:rFonts w:ascii="Times New Roman" w:hAnsi="Times New Roman" w:cs="Times New Roman"/>
      <w:sz w:val="24"/>
      <w:szCs w:val="24"/>
      <w:lang w:val="en-US"/>
    </w:rPr>
  </w:style>
  <w:style w:type="paragraph" w:customStyle="1" w:styleId="sub">
    <w:name w:val="sub"/>
    <w:uiPriority w:val="99"/>
    <w:rsid w:val="004F1414"/>
    <w:pPr>
      <w:widowControl w:val="0"/>
      <w:tabs>
        <w:tab w:val="left" w:pos="0"/>
        <w:tab w:val="left" w:pos="1440"/>
        <w:tab w:val="left" w:pos="2880"/>
        <w:tab w:val="left" w:pos="4320"/>
      </w:tabs>
      <w:spacing w:before="293" w:after="170" w:line="287" w:lineRule="atLeast"/>
      <w:jc w:val="both"/>
    </w:pPr>
    <w:rPr>
      <w:rFonts w:ascii="Swiss" w:eastAsia="Times New Roman" w:hAnsi="Swiss"/>
      <w:szCs w:val="20"/>
      <w:lang w:val="pt-BR" w:eastAsia="pt-BR"/>
    </w:rPr>
  </w:style>
  <w:style w:type="paragraph" w:customStyle="1" w:styleId="p0">
    <w:name w:val="p0"/>
    <w:basedOn w:val="Normal"/>
    <w:uiPriority w:val="99"/>
    <w:rsid w:val="004F1414"/>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4F1414"/>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locked/>
    <w:rsid w:val="004F1414"/>
    <w:rPr>
      <w:rFonts w:ascii="Times New Roman" w:hAnsi="Times New Roman" w:cs="Times New Roman"/>
      <w:sz w:val="24"/>
      <w:szCs w:val="24"/>
      <w:lang w:val="en-US"/>
    </w:rPr>
  </w:style>
  <w:style w:type="character" w:styleId="Refdenotaderodap">
    <w:name w:val="footnote reference"/>
    <w:basedOn w:val="Fontepargpadro"/>
    <w:uiPriority w:val="99"/>
    <w:semiHidden/>
    <w:rsid w:val="004F1414"/>
    <w:rPr>
      <w:rFonts w:cs="Times New Roman"/>
      <w:vertAlign w:val="superscript"/>
    </w:rPr>
  </w:style>
  <w:style w:type="paragraph" w:styleId="NormalWeb">
    <w:name w:val="Normal (Web)"/>
    <w:basedOn w:val="Normal"/>
    <w:uiPriority w:val="99"/>
    <w:rsid w:val="004F1414"/>
    <w:pPr>
      <w:spacing w:before="100" w:beforeAutospacing="1" w:after="100" w:afterAutospacing="1"/>
    </w:pPr>
    <w:rPr>
      <w:lang w:val="en-GB" w:eastAsia="en-GB"/>
    </w:rPr>
  </w:style>
  <w:style w:type="paragraph" w:customStyle="1" w:styleId="Legal4L1">
    <w:name w:val="Legal4_L1"/>
    <w:basedOn w:val="Normal"/>
    <w:next w:val="Corpodetexto"/>
    <w:uiPriority w:val="99"/>
    <w:rsid w:val="004F1414"/>
    <w:pPr>
      <w:spacing w:after="240" w:line="312" w:lineRule="auto"/>
      <w:jc w:val="both"/>
      <w:outlineLvl w:val="0"/>
    </w:pPr>
  </w:style>
  <w:style w:type="character" w:customStyle="1" w:styleId="DeltaViewInsertion">
    <w:name w:val="DeltaView Insertion"/>
    <w:uiPriority w:val="99"/>
    <w:rsid w:val="004F1414"/>
    <w:rPr>
      <w:color w:val="0000FF"/>
      <w:spacing w:val="0"/>
      <w:u w:val="double"/>
    </w:rPr>
  </w:style>
  <w:style w:type="paragraph" w:customStyle="1" w:styleId="CorpodetextobtBT">
    <w:name w:val="Corpo de texto.bt.BT"/>
    <w:basedOn w:val="Normal"/>
    <w:uiPriority w:val="99"/>
    <w:rsid w:val="004F1414"/>
    <w:pPr>
      <w:autoSpaceDE w:val="0"/>
      <w:autoSpaceDN w:val="0"/>
      <w:adjustRightInd w:val="0"/>
      <w:jc w:val="both"/>
    </w:pPr>
    <w:rPr>
      <w:rFonts w:ascii="Arial" w:hAnsi="Arial" w:cs="Arial"/>
    </w:rPr>
  </w:style>
  <w:style w:type="character" w:customStyle="1" w:styleId="DeltaViewMoveDestination">
    <w:name w:val="DeltaView Move Destination"/>
    <w:uiPriority w:val="99"/>
    <w:rsid w:val="004F1414"/>
    <w:rPr>
      <w:color w:val="00C000"/>
      <w:spacing w:val="0"/>
      <w:u w:val="double"/>
    </w:rPr>
  </w:style>
  <w:style w:type="character" w:customStyle="1" w:styleId="DeltaViewDeletion">
    <w:name w:val="DeltaView Deletion"/>
    <w:uiPriority w:val="99"/>
    <w:rsid w:val="004F1414"/>
    <w:rPr>
      <w:strike/>
      <w:color w:val="FF0000"/>
      <w:spacing w:val="0"/>
    </w:rPr>
  </w:style>
  <w:style w:type="table" w:styleId="Tabelacomgrade">
    <w:name w:val="Table Grid"/>
    <w:basedOn w:val="Tabelanormal"/>
    <w:uiPriority w:val="59"/>
    <w:rsid w:val="004F1414"/>
    <w:rPr>
      <w:rFonts w:ascii="Times New Roman" w:eastAsia="Times New Roman" w:hAnsi="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debalo1">
    <w:name w:val="Texto de balão1"/>
    <w:basedOn w:val="Normal"/>
    <w:uiPriority w:val="99"/>
    <w:semiHidden/>
    <w:rsid w:val="004F1414"/>
    <w:rPr>
      <w:rFonts w:ascii="Tahoma" w:hAnsi="Tahoma" w:cs="Tahoma"/>
      <w:sz w:val="16"/>
      <w:szCs w:val="16"/>
    </w:rPr>
  </w:style>
  <w:style w:type="character" w:customStyle="1" w:styleId="corpo1">
    <w:name w:val="corpo1"/>
    <w:uiPriority w:val="99"/>
    <w:rsid w:val="004F1414"/>
  </w:style>
  <w:style w:type="character" w:styleId="Forte">
    <w:name w:val="Strong"/>
    <w:basedOn w:val="Fontepargpadro"/>
    <w:uiPriority w:val="99"/>
    <w:qFormat/>
    <w:rsid w:val="004F1414"/>
    <w:rPr>
      <w:rFonts w:cs="Times New Roman"/>
      <w:b/>
    </w:rPr>
  </w:style>
  <w:style w:type="paragraph" w:styleId="Data">
    <w:name w:val="Date"/>
    <w:basedOn w:val="Normal"/>
    <w:next w:val="Normal"/>
    <w:link w:val="DataChar"/>
    <w:uiPriority w:val="99"/>
    <w:rsid w:val="004F1414"/>
    <w:rPr>
      <w:sz w:val="24"/>
      <w:szCs w:val="24"/>
      <w:lang w:val="en-US" w:eastAsia="en-US"/>
    </w:rPr>
  </w:style>
  <w:style w:type="character" w:customStyle="1" w:styleId="DataChar">
    <w:name w:val="Data Char"/>
    <w:basedOn w:val="Fontepargpadro"/>
    <w:link w:val="Data"/>
    <w:uiPriority w:val="99"/>
    <w:locked/>
    <w:rsid w:val="004F1414"/>
    <w:rPr>
      <w:rFonts w:ascii="Times New Roman" w:hAnsi="Times New Roman" w:cs="Times New Roman"/>
      <w:sz w:val="24"/>
      <w:szCs w:val="24"/>
      <w:lang w:val="en-US"/>
    </w:rPr>
  </w:style>
  <w:style w:type="paragraph" w:styleId="Corpodetexto2">
    <w:name w:val="Body Text 2"/>
    <w:basedOn w:val="Normal"/>
    <w:link w:val="Corpodetexto2Char"/>
    <w:uiPriority w:val="99"/>
    <w:rsid w:val="004F1414"/>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locked/>
    <w:rsid w:val="004F1414"/>
    <w:rPr>
      <w:rFonts w:ascii="Times New Roman" w:hAnsi="Times New Roman" w:cs="Times New Roman"/>
      <w:sz w:val="24"/>
      <w:szCs w:val="24"/>
      <w:lang w:val="en-US"/>
    </w:rPr>
  </w:style>
  <w:style w:type="character" w:styleId="Refdecomentrio">
    <w:name w:val="annotation reference"/>
    <w:basedOn w:val="Fontepargpadro"/>
    <w:uiPriority w:val="99"/>
    <w:semiHidden/>
    <w:rsid w:val="004F1414"/>
    <w:rPr>
      <w:rFonts w:cs="Times New Roman"/>
      <w:sz w:val="16"/>
    </w:rPr>
  </w:style>
  <w:style w:type="paragraph" w:styleId="Textodecomentrio">
    <w:name w:val="annotation text"/>
    <w:basedOn w:val="Normal"/>
    <w:link w:val="TextodecomentrioChar"/>
    <w:uiPriority w:val="99"/>
    <w:semiHidden/>
    <w:rsid w:val="004F1414"/>
    <w:rPr>
      <w:lang w:val="en-US" w:eastAsia="en-US"/>
    </w:rPr>
  </w:style>
  <w:style w:type="character" w:customStyle="1" w:styleId="TextodecomentrioChar">
    <w:name w:val="Texto de comentário Char"/>
    <w:basedOn w:val="Fontepargpadro"/>
    <w:link w:val="Textodecomentrio"/>
    <w:uiPriority w:val="99"/>
    <w:semiHidden/>
    <w:locked/>
    <w:rsid w:val="004F1414"/>
    <w:rPr>
      <w:rFonts w:ascii="Times New Roman" w:hAnsi="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4F1414"/>
    <w:rPr>
      <w:b/>
      <w:bCs/>
    </w:rPr>
  </w:style>
  <w:style w:type="paragraph" w:styleId="Commarcadores">
    <w:name w:val="List Bullet"/>
    <w:basedOn w:val="Normal"/>
    <w:uiPriority w:val="99"/>
    <w:rsid w:val="004F1414"/>
    <w:pPr>
      <w:tabs>
        <w:tab w:val="num" w:pos="360"/>
      </w:tabs>
      <w:ind w:left="360" w:hanging="360"/>
    </w:pPr>
  </w:style>
  <w:style w:type="paragraph" w:customStyle="1" w:styleId="ParagraphText">
    <w:name w:val="Paragraph Text"/>
    <w:basedOn w:val="Normal"/>
    <w:uiPriority w:val="99"/>
    <w:rsid w:val="004F1414"/>
    <w:pPr>
      <w:spacing w:before="160" w:after="40"/>
    </w:pPr>
  </w:style>
  <w:style w:type="character" w:styleId="Hyperlink">
    <w:name w:val="Hyperlink"/>
    <w:basedOn w:val="Fontepargpadro"/>
    <w:uiPriority w:val="99"/>
    <w:rsid w:val="004F1414"/>
    <w:rPr>
      <w:rFonts w:cs="Times New Roman"/>
      <w:color w:val="3399CC"/>
      <w:u w:val="none"/>
      <w:effect w:val="none"/>
    </w:rPr>
  </w:style>
  <w:style w:type="paragraph" w:customStyle="1" w:styleId="BodyText21">
    <w:name w:val="Body Text 21"/>
    <w:basedOn w:val="Normal"/>
    <w:rsid w:val="004F1414"/>
    <w:pPr>
      <w:jc w:val="both"/>
    </w:pPr>
    <w:rPr>
      <w:rFonts w:ascii="Arial" w:hAnsi="Arial" w:cs="Arial"/>
    </w:rPr>
  </w:style>
  <w:style w:type="paragraph" w:customStyle="1" w:styleId="times">
    <w:name w:val="times"/>
    <w:basedOn w:val="Normal"/>
    <w:uiPriority w:val="99"/>
    <w:rsid w:val="004F1414"/>
    <w:pPr>
      <w:jc w:val="both"/>
    </w:pPr>
  </w:style>
  <w:style w:type="paragraph" w:customStyle="1" w:styleId="Rodolpho1">
    <w:name w:val="Rodolpho1"/>
    <w:basedOn w:val="Normal"/>
    <w:uiPriority w:val="99"/>
    <w:rsid w:val="004F1414"/>
    <w:pPr>
      <w:jc w:val="both"/>
    </w:pPr>
    <w:rPr>
      <w:rFonts w:ascii="Arial" w:hAnsi="Arial"/>
    </w:rPr>
  </w:style>
  <w:style w:type="character" w:customStyle="1" w:styleId="Char2">
    <w:name w:val="Char2"/>
    <w:uiPriority w:val="99"/>
    <w:locked/>
    <w:rsid w:val="004F1414"/>
    <w:rPr>
      <w:sz w:val="24"/>
      <w:lang w:val="en-US" w:eastAsia="en-US"/>
    </w:rPr>
  </w:style>
  <w:style w:type="character" w:customStyle="1" w:styleId="Char1">
    <w:name w:val="Char1"/>
    <w:uiPriority w:val="99"/>
    <w:semiHidden/>
    <w:locked/>
    <w:rsid w:val="004F1414"/>
    <w:rPr>
      <w:rFonts w:ascii="Arial" w:hAnsi="Arial"/>
      <w:b/>
      <w:i/>
      <w:sz w:val="28"/>
      <w:lang w:val="en-US" w:eastAsia="en-US"/>
    </w:rPr>
  </w:style>
  <w:style w:type="character" w:customStyle="1" w:styleId="Char">
    <w:name w:val="Char"/>
    <w:uiPriority w:val="99"/>
    <w:semiHidden/>
    <w:locked/>
    <w:rsid w:val="004F1414"/>
    <w:rPr>
      <w:sz w:val="24"/>
      <w:lang w:val="en-US" w:eastAsia="en-US"/>
    </w:rPr>
  </w:style>
  <w:style w:type="character" w:customStyle="1" w:styleId="Char5">
    <w:name w:val="Char5"/>
    <w:uiPriority w:val="99"/>
    <w:semiHidden/>
    <w:locked/>
    <w:rsid w:val="004F1414"/>
    <w:rPr>
      <w:sz w:val="24"/>
      <w:lang w:val="en-US" w:eastAsia="en-US"/>
    </w:rPr>
  </w:style>
  <w:style w:type="paragraph" w:customStyle="1" w:styleId="ListaColorida-nfase11">
    <w:name w:val="Lista Colorida - Ênfase 11"/>
    <w:basedOn w:val="Normal"/>
    <w:uiPriority w:val="99"/>
    <w:rsid w:val="004F1414"/>
    <w:pPr>
      <w:ind w:left="720"/>
      <w:contextualSpacing/>
    </w:pPr>
  </w:style>
  <w:style w:type="paragraph" w:customStyle="1" w:styleId="TxBr5p1">
    <w:name w:val="TxBr_5p1"/>
    <w:basedOn w:val="Normal"/>
    <w:uiPriority w:val="99"/>
    <w:rsid w:val="004F1414"/>
    <w:pPr>
      <w:tabs>
        <w:tab w:val="left" w:pos="1128"/>
      </w:tabs>
      <w:spacing w:line="379" w:lineRule="atLeast"/>
      <w:ind w:left="767"/>
      <w:jc w:val="both"/>
    </w:pPr>
  </w:style>
  <w:style w:type="character" w:customStyle="1" w:styleId="msoins0">
    <w:name w:val="msoins"/>
    <w:uiPriority w:val="99"/>
    <w:rsid w:val="004F1414"/>
  </w:style>
  <w:style w:type="paragraph" w:styleId="Textodebalo">
    <w:name w:val="Balloon Text"/>
    <w:basedOn w:val="Normal"/>
    <w:link w:val="TextodebaloChar"/>
    <w:uiPriority w:val="99"/>
    <w:semiHidden/>
    <w:rsid w:val="004F1414"/>
    <w:rPr>
      <w:rFonts w:ascii="Tahoma" w:hAnsi="Tahoma"/>
      <w:sz w:val="16"/>
      <w:szCs w:val="16"/>
      <w:lang w:val="en-US" w:eastAsia="en-US"/>
    </w:rPr>
  </w:style>
  <w:style w:type="character" w:customStyle="1" w:styleId="TextodebaloChar">
    <w:name w:val="Texto de balão Char"/>
    <w:basedOn w:val="Fontepargpadro"/>
    <w:link w:val="Textodebalo"/>
    <w:uiPriority w:val="99"/>
    <w:semiHidden/>
    <w:locked/>
    <w:rsid w:val="004F1414"/>
    <w:rPr>
      <w:rFonts w:ascii="Tahoma"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4F1414"/>
    <w:rPr>
      <w:b/>
      <w:bCs/>
    </w:rPr>
  </w:style>
  <w:style w:type="character" w:customStyle="1" w:styleId="AssuntodocomentrioChar">
    <w:name w:val="Assunto do comentário Char"/>
    <w:basedOn w:val="TextodecomentrioChar"/>
    <w:link w:val="Assuntodocomentrio"/>
    <w:uiPriority w:val="99"/>
    <w:semiHidden/>
    <w:locked/>
    <w:rsid w:val="004F1414"/>
    <w:rPr>
      <w:rFonts w:ascii="Times New Roman" w:hAnsi="Times New Roman" w:cs="Times New Roman"/>
      <w:b/>
      <w:bCs/>
      <w:sz w:val="20"/>
      <w:szCs w:val="20"/>
      <w:lang w:val="en-US"/>
    </w:rPr>
  </w:style>
  <w:style w:type="paragraph" w:customStyle="1" w:styleId="SombreamentoEscuro-nfase11">
    <w:name w:val="Sombreamento Escuro - Ênfase 11"/>
    <w:hidden/>
    <w:uiPriority w:val="99"/>
    <w:semiHidden/>
    <w:rsid w:val="004F1414"/>
    <w:rPr>
      <w:rFonts w:ascii="Times New Roman" w:eastAsia="Times New Roman" w:hAnsi="Times New Roman"/>
      <w:sz w:val="24"/>
      <w:szCs w:val="24"/>
    </w:rPr>
  </w:style>
  <w:style w:type="character" w:customStyle="1" w:styleId="Char23">
    <w:name w:val="Char23"/>
    <w:uiPriority w:val="99"/>
    <w:locked/>
    <w:rsid w:val="004F1414"/>
    <w:rPr>
      <w:sz w:val="24"/>
      <w:lang w:val="en-US" w:eastAsia="en-US"/>
    </w:rPr>
  </w:style>
  <w:style w:type="character" w:customStyle="1" w:styleId="Char13">
    <w:name w:val="Char13"/>
    <w:uiPriority w:val="99"/>
    <w:semiHidden/>
    <w:locked/>
    <w:rsid w:val="004F1414"/>
    <w:rPr>
      <w:rFonts w:ascii="Arial" w:hAnsi="Arial"/>
      <w:b/>
      <w:i/>
      <w:sz w:val="28"/>
      <w:lang w:val="en-US" w:eastAsia="en-US"/>
    </w:rPr>
  </w:style>
  <w:style w:type="character" w:customStyle="1" w:styleId="Char6">
    <w:name w:val="Char6"/>
    <w:uiPriority w:val="99"/>
    <w:semiHidden/>
    <w:locked/>
    <w:rsid w:val="004F1414"/>
    <w:rPr>
      <w:sz w:val="24"/>
      <w:lang w:val="en-US" w:eastAsia="en-US"/>
    </w:rPr>
  </w:style>
  <w:style w:type="character" w:customStyle="1" w:styleId="Char53">
    <w:name w:val="Char53"/>
    <w:uiPriority w:val="99"/>
    <w:semiHidden/>
    <w:locked/>
    <w:rsid w:val="004F1414"/>
    <w:rPr>
      <w:sz w:val="24"/>
      <w:lang w:val="en-US" w:eastAsia="en-US"/>
    </w:rPr>
  </w:style>
  <w:style w:type="character" w:customStyle="1" w:styleId="Char22">
    <w:name w:val="Char22"/>
    <w:uiPriority w:val="99"/>
    <w:locked/>
    <w:rsid w:val="004F1414"/>
    <w:rPr>
      <w:sz w:val="24"/>
      <w:lang w:val="en-US" w:eastAsia="en-US"/>
    </w:rPr>
  </w:style>
  <w:style w:type="character" w:customStyle="1" w:styleId="Char12">
    <w:name w:val="Char12"/>
    <w:uiPriority w:val="99"/>
    <w:semiHidden/>
    <w:locked/>
    <w:rsid w:val="004F1414"/>
    <w:rPr>
      <w:rFonts w:ascii="Arial" w:hAnsi="Arial"/>
      <w:b/>
      <w:i/>
      <w:sz w:val="28"/>
      <w:lang w:val="en-US" w:eastAsia="en-US"/>
    </w:rPr>
  </w:style>
  <w:style w:type="character" w:customStyle="1" w:styleId="Char4">
    <w:name w:val="Char4"/>
    <w:uiPriority w:val="99"/>
    <w:semiHidden/>
    <w:locked/>
    <w:rsid w:val="004F1414"/>
    <w:rPr>
      <w:sz w:val="24"/>
      <w:lang w:val="en-US" w:eastAsia="en-US"/>
    </w:rPr>
  </w:style>
  <w:style w:type="character" w:customStyle="1" w:styleId="Char52">
    <w:name w:val="Char52"/>
    <w:uiPriority w:val="99"/>
    <w:semiHidden/>
    <w:locked/>
    <w:rsid w:val="004F1414"/>
    <w:rPr>
      <w:sz w:val="24"/>
      <w:lang w:val="en-US" w:eastAsia="en-US"/>
    </w:rPr>
  </w:style>
  <w:style w:type="character" w:customStyle="1" w:styleId="Char21">
    <w:name w:val="Char21"/>
    <w:uiPriority w:val="99"/>
    <w:locked/>
    <w:rsid w:val="004F1414"/>
    <w:rPr>
      <w:sz w:val="24"/>
      <w:lang w:val="en-US" w:eastAsia="en-US"/>
    </w:rPr>
  </w:style>
  <w:style w:type="character" w:customStyle="1" w:styleId="Char11">
    <w:name w:val="Char11"/>
    <w:uiPriority w:val="99"/>
    <w:semiHidden/>
    <w:locked/>
    <w:rsid w:val="004F1414"/>
    <w:rPr>
      <w:rFonts w:ascii="Arial" w:hAnsi="Arial"/>
      <w:b/>
      <w:i/>
      <w:sz w:val="28"/>
      <w:lang w:val="en-US" w:eastAsia="en-US"/>
    </w:rPr>
  </w:style>
  <w:style w:type="character" w:customStyle="1" w:styleId="Char3">
    <w:name w:val="Char3"/>
    <w:uiPriority w:val="99"/>
    <w:semiHidden/>
    <w:locked/>
    <w:rsid w:val="004F1414"/>
    <w:rPr>
      <w:sz w:val="24"/>
      <w:lang w:val="en-US" w:eastAsia="en-US"/>
    </w:rPr>
  </w:style>
  <w:style w:type="character" w:customStyle="1" w:styleId="Char51">
    <w:name w:val="Char51"/>
    <w:uiPriority w:val="99"/>
    <w:semiHidden/>
    <w:locked/>
    <w:rsid w:val="004F1414"/>
    <w:rPr>
      <w:sz w:val="24"/>
      <w:lang w:val="en-US" w:eastAsia="en-US"/>
    </w:rPr>
  </w:style>
  <w:style w:type="paragraph" w:customStyle="1" w:styleId="PargrafodaLista1">
    <w:name w:val="Parágrafo da Lista1"/>
    <w:basedOn w:val="Normal"/>
    <w:uiPriority w:val="99"/>
    <w:rsid w:val="004F1414"/>
    <w:pPr>
      <w:widowControl w:val="0"/>
      <w:ind w:left="708"/>
    </w:pPr>
    <w:rPr>
      <w:sz w:val="26"/>
    </w:rPr>
  </w:style>
  <w:style w:type="paragraph" w:customStyle="1" w:styleId="Reviso1">
    <w:name w:val="Revisão1"/>
    <w:hidden/>
    <w:uiPriority w:val="99"/>
    <w:semiHidden/>
    <w:rsid w:val="004F1414"/>
    <w:rPr>
      <w:rFonts w:ascii="Times New Roman" w:eastAsia="Times New Roman" w:hAnsi="Times New Roman"/>
      <w:sz w:val="24"/>
      <w:szCs w:val="24"/>
    </w:rPr>
  </w:style>
  <w:style w:type="paragraph" w:customStyle="1" w:styleId="CharCharCharCharCharCharCharCharCharCharCharChar">
    <w:name w:val="Char Char Char Char Char Char Char Char Char Char Char Char"/>
    <w:basedOn w:val="Normal"/>
    <w:uiPriority w:val="99"/>
    <w:rsid w:val="004F1414"/>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4F1414"/>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locked/>
    <w:rsid w:val="004F1414"/>
    <w:rPr>
      <w:rFonts w:ascii="Times New Roman" w:hAnsi="Times New Roman" w:cs="Times New Roman"/>
      <w:sz w:val="24"/>
      <w:szCs w:val="24"/>
      <w:lang w:val="en-US"/>
    </w:rPr>
  </w:style>
  <w:style w:type="paragraph" w:customStyle="1" w:styleId="BodyMain">
    <w:name w:val="Body Main"/>
    <w:aliases w:val="BM"/>
    <w:basedOn w:val="Normal"/>
    <w:uiPriority w:val="99"/>
    <w:rsid w:val="004F1414"/>
    <w:pPr>
      <w:spacing w:before="240"/>
      <w:jc w:val="both"/>
    </w:pPr>
  </w:style>
  <w:style w:type="paragraph" w:styleId="MapadoDocumento">
    <w:name w:val="Document Map"/>
    <w:basedOn w:val="Normal"/>
    <w:link w:val="MapadoDocumentoChar"/>
    <w:uiPriority w:val="99"/>
    <w:semiHidden/>
    <w:rsid w:val="004F1414"/>
    <w:rPr>
      <w:rFonts w:ascii="Tahoma" w:hAnsi="Tahoma"/>
      <w:sz w:val="16"/>
      <w:szCs w:val="16"/>
    </w:rPr>
  </w:style>
  <w:style w:type="character" w:customStyle="1" w:styleId="MapadoDocumentoChar">
    <w:name w:val="Mapa do Documento Char"/>
    <w:basedOn w:val="Fontepargpadro"/>
    <w:link w:val="MapadoDocumento"/>
    <w:uiPriority w:val="99"/>
    <w:semiHidden/>
    <w:locked/>
    <w:rsid w:val="004F1414"/>
    <w:rPr>
      <w:rFonts w:ascii="Tahoma" w:hAnsi="Tahoma" w:cs="Times New Roman"/>
      <w:sz w:val="16"/>
      <w:szCs w:val="16"/>
      <w:lang w:eastAsia="pt-BR"/>
    </w:rPr>
  </w:style>
  <w:style w:type="paragraph" w:styleId="Lista2">
    <w:name w:val="List 2"/>
    <w:basedOn w:val="Normal"/>
    <w:uiPriority w:val="99"/>
    <w:rsid w:val="004F1414"/>
    <w:pPr>
      <w:ind w:left="566" w:hanging="283"/>
      <w:contextualSpacing/>
    </w:pPr>
  </w:style>
  <w:style w:type="paragraph" w:customStyle="1" w:styleId="SombreamentoColorido-nfase31">
    <w:name w:val="Sombreamento Colorido - Ênfase 31"/>
    <w:basedOn w:val="Normal"/>
    <w:uiPriority w:val="99"/>
    <w:semiHidden/>
    <w:rsid w:val="004F1414"/>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4F1414"/>
    <w:pPr>
      <w:suppressAutoHyphens/>
      <w:ind w:left="708"/>
    </w:pPr>
    <w:rPr>
      <w:rFonts w:eastAsia="Calibri"/>
      <w:kern w:val="2"/>
      <w:lang w:eastAsia="ar-SA"/>
    </w:rPr>
  </w:style>
  <w:style w:type="paragraph" w:customStyle="1" w:styleId="ListParagraph1">
    <w:name w:val="List Paragraph1"/>
    <w:basedOn w:val="Normal"/>
    <w:uiPriority w:val="99"/>
    <w:rsid w:val="004F1414"/>
    <w:pPr>
      <w:ind w:left="720"/>
      <w:contextualSpacing/>
      <w:jc w:val="both"/>
    </w:pPr>
    <w:rPr>
      <w:sz w:val="26"/>
      <w:szCs w:val="26"/>
    </w:rPr>
  </w:style>
  <w:style w:type="paragraph" w:customStyle="1" w:styleId="ListParagraph2">
    <w:name w:val="List Paragraph2"/>
    <w:basedOn w:val="Normal"/>
    <w:uiPriority w:val="99"/>
    <w:rsid w:val="004F1414"/>
    <w:pPr>
      <w:suppressAutoHyphens/>
      <w:ind w:left="720"/>
    </w:pPr>
    <w:rPr>
      <w:rFonts w:eastAsia="Calibri"/>
      <w:kern w:val="2"/>
      <w:lang w:eastAsia="ar-SA"/>
    </w:rPr>
  </w:style>
  <w:style w:type="character" w:customStyle="1" w:styleId="GradeMdia11">
    <w:name w:val="Grade Média 11"/>
    <w:uiPriority w:val="99"/>
    <w:semiHidden/>
    <w:rsid w:val="004F1414"/>
    <w:rPr>
      <w:color w:val="808080"/>
    </w:rPr>
  </w:style>
  <w:style w:type="paragraph" w:styleId="PargrafodaLista">
    <w:name w:val="List Paragraph"/>
    <w:basedOn w:val="Normal"/>
    <w:uiPriority w:val="99"/>
    <w:qFormat/>
    <w:rsid w:val="004F1414"/>
    <w:pPr>
      <w:ind w:left="708"/>
    </w:pPr>
  </w:style>
  <w:style w:type="paragraph" w:customStyle="1" w:styleId="Cabealho1">
    <w:name w:val="Cabeçalho1"/>
    <w:basedOn w:val="Normal"/>
    <w:next w:val="Normal"/>
    <w:uiPriority w:val="99"/>
    <w:rsid w:val="00067786"/>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6C052F"/>
    <w:rPr>
      <w:rFonts w:cs="Times New Roman"/>
    </w:rPr>
  </w:style>
  <w:style w:type="paragraph" w:styleId="Reviso">
    <w:name w:val="Revision"/>
    <w:hidden/>
    <w:uiPriority w:val="99"/>
    <w:semiHidden/>
    <w:rsid w:val="00A11C26"/>
    <w:rPr>
      <w:rFonts w:ascii="Times New Roman" w:eastAsia="Times New Roman" w:hAnsi="Times New Roman"/>
      <w:sz w:val="20"/>
      <w:szCs w:val="20"/>
      <w:lang w:val="pt-BR" w:eastAsia="pt-BR"/>
    </w:rPr>
  </w:style>
</w:styles>
</file>

<file path=word/webSettings.xml><?xml version="1.0" encoding="utf-8"?>
<w:webSettings xmlns:r="http://schemas.openxmlformats.org/officeDocument/2006/relationships" xmlns:w="http://schemas.openxmlformats.org/wordprocessingml/2006/main">
  <w:divs>
    <w:div w:id="47534505">
      <w:bodyDiv w:val="1"/>
      <w:marLeft w:val="0"/>
      <w:marRight w:val="0"/>
      <w:marTop w:val="0"/>
      <w:marBottom w:val="0"/>
      <w:divBdr>
        <w:top w:val="none" w:sz="0" w:space="0" w:color="auto"/>
        <w:left w:val="none" w:sz="0" w:space="0" w:color="auto"/>
        <w:bottom w:val="none" w:sz="0" w:space="0" w:color="auto"/>
        <w:right w:val="none" w:sz="0" w:space="0" w:color="auto"/>
      </w:divBdr>
    </w:div>
    <w:div w:id="443236037">
      <w:bodyDiv w:val="1"/>
      <w:marLeft w:val="0"/>
      <w:marRight w:val="0"/>
      <w:marTop w:val="0"/>
      <w:marBottom w:val="0"/>
      <w:divBdr>
        <w:top w:val="none" w:sz="0" w:space="0" w:color="auto"/>
        <w:left w:val="none" w:sz="0" w:space="0" w:color="auto"/>
        <w:bottom w:val="none" w:sz="0" w:space="0" w:color="auto"/>
        <w:right w:val="none" w:sz="0" w:space="0" w:color="auto"/>
      </w:divBdr>
    </w:div>
    <w:div w:id="533076048">
      <w:bodyDiv w:val="1"/>
      <w:marLeft w:val="0"/>
      <w:marRight w:val="0"/>
      <w:marTop w:val="0"/>
      <w:marBottom w:val="0"/>
      <w:divBdr>
        <w:top w:val="none" w:sz="0" w:space="0" w:color="auto"/>
        <w:left w:val="none" w:sz="0" w:space="0" w:color="auto"/>
        <w:bottom w:val="none" w:sz="0" w:space="0" w:color="auto"/>
        <w:right w:val="none" w:sz="0" w:space="0" w:color="auto"/>
      </w:divBdr>
    </w:div>
    <w:div w:id="615409074">
      <w:bodyDiv w:val="1"/>
      <w:marLeft w:val="0"/>
      <w:marRight w:val="0"/>
      <w:marTop w:val="0"/>
      <w:marBottom w:val="0"/>
      <w:divBdr>
        <w:top w:val="none" w:sz="0" w:space="0" w:color="auto"/>
        <w:left w:val="none" w:sz="0" w:space="0" w:color="auto"/>
        <w:bottom w:val="none" w:sz="0" w:space="0" w:color="auto"/>
        <w:right w:val="none" w:sz="0" w:space="0" w:color="auto"/>
      </w:divBdr>
    </w:div>
    <w:div w:id="618878451">
      <w:bodyDiv w:val="1"/>
      <w:marLeft w:val="0"/>
      <w:marRight w:val="0"/>
      <w:marTop w:val="0"/>
      <w:marBottom w:val="0"/>
      <w:divBdr>
        <w:top w:val="none" w:sz="0" w:space="0" w:color="auto"/>
        <w:left w:val="none" w:sz="0" w:space="0" w:color="auto"/>
        <w:bottom w:val="none" w:sz="0" w:space="0" w:color="auto"/>
        <w:right w:val="none" w:sz="0" w:space="0" w:color="auto"/>
      </w:divBdr>
    </w:div>
    <w:div w:id="770004337">
      <w:bodyDiv w:val="1"/>
      <w:marLeft w:val="0"/>
      <w:marRight w:val="0"/>
      <w:marTop w:val="0"/>
      <w:marBottom w:val="0"/>
      <w:divBdr>
        <w:top w:val="none" w:sz="0" w:space="0" w:color="auto"/>
        <w:left w:val="none" w:sz="0" w:space="0" w:color="auto"/>
        <w:bottom w:val="none" w:sz="0" w:space="0" w:color="auto"/>
        <w:right w:val="none" w:sz="0" w:space="0" w:color="auto"/>
      </w:divBdr>
    </w:div>
    <w:div w:id="1017582712">
      <w:marLeft w:val="0"/>
      <w:marRight w:val="0"/>
      <w:marTop w:val="0"/>
      <w:marBottom w:val="0"/>
      <w:divBdr>
        <w:top w:val="none" w:sz="0" w:space="0" w:color="auto"/>
        <w:left w:val="none" w:sz="0" w:space="0" w:color="auto"/>
        <w:bottom w:val="none" w:sz="0" w:space="0" w:color="auto"/>
        <w:right w:val="none" w:sz="0" w:space="0" w:color="auto"/>
      </w:divBdr>
    </w:div>
    <w:div w:id="1017582713">
      <w:marLeft w:val="0"/>
      <w:marRight w:val="0"/>
      <w:marTop w:val="0"/>
      <w:marBottom w:val="0"/>
      <w:divBdr>
        <w:top w:val="none" w:sz="0" w:space="0" w:color="auto"/>
        <w:left w:val="none" w:sz="0" w:space="0" w:color="auto"/>
        <w:bottom w:val="none" w:sz="0" w:space="0" w:color="auto"/>
        <w:right w:val="none" w:sz="0" w:space="0" w:color="auto"/>
      </w:divBdr>
    </w:div>
    <w:div w:id="1017582714">
      <w:marLeft w:val="0"/>
      <w:marRight w:val="0"/>
      <w:marTop w:val="0"/>
      <w:marBottom w:val="0"/>
      <w:divBdr>
        <w:top w:val="none" w:sz="0" w:space="0" w:color="auto"/>
        <w:left w:val="none" w:sz="0" w:space="0" w:color="auto"/>
        <w:bottom w:val="none" w:sz="0" w:space="0" w:color="auto"/>
        <w:right w:val="none" w:sz="0" w:space="0" w:color="auto"/>
      </w:divBdr>
    </w:div>
    <w:div w:id="1017582715">
      <w:marLeft w:val="0"/>
      <w:marRight w:val="0"/>
      <w:marTop w:val="0"/>
      <w:marBottom w:val="0"/>
      <w:divBdr>
        <w:top w:val="none" w:sz="0" w:space="0" w:color="auto"/>
        <w:left w:val="none" w:sz="0" w:space="0" w:color="auto"/>
        <w:bottom w:val="none" w:sz="0" w:space="0" w:color="auto"/>
        <w:right w:val="none" w:sz="0" w:space="0" w:color="auto"/>
      </w:divBdr>
    </w:div>
    <w:div w:id="1097560010">
      <w:bodyDiv w:val="1"/>
      <w:marLeft w:val="0"/>
      <w:marRight w:val="0"/>
      <w:marTop w:val="0"/>
      <w:marBottom w:val="0"/>
      <w:divBdr>
        <w:top w:val="none" w:sz="0" w:space="0" w:color="auto"/>
        <w:left w:val="none" w:sz="0" w:space="0" w:color="auto"/>
        <w:bottom w:val="none" w:sz="0" w:space="0" w:color="auto"/>
        <w:right w:val="none" w:sz="0" w:space="0" w:color="auto"/>
      </w:divBdr>
    </w:div>
    <w:div w:id="1101880559">
      <w:bodyDiv w:val="1"/>
      <w:marLeft w:val="0"/>
      <w:marRight w:val="0"/>
      <w:marTop w:val="0"/>
      <w:marBottom w:val="0"/>
      <w:divBdr>
        <w:top w:val="none" w:sz="0" w:space="0" w:color="auto"/>
        <w:left w:val="none" w:sz="0" w:space="0" w:color="auto"/>
        <w:bottom w:val="none" w:sz="0" w:space="0" w:color="auto"/>
        <w:right w:val="none" w:sz="0" w:space="0" w:color="auto"/>
      </w:divBdr>
    </w:div>
    <w:div w:id="1135291465">
      <w:bodyDiv w:val="1"/>
      <w:marLeft w:val="0"/>
      <w:marRight w:val="0"/>
      <w:marTop w:val="0"/>
      <w:marBottom w:val="0"/>
      <w:divBdr>
        <w:top w:val="none" w:sz="0" w:space="0" w:color="auto"/>
        <w:left w:val="none" w:sz="0" w:space="0" w:color="auto"/>
        <w:bottom w:val="none" w:sz="0" w:space="0" w:color="auto"/>
        <w:right w:val="none" w:sz="0" w:space="0" w:color="auto"/>
      </w:divBdr>
    </w:div>
    <w:div w:id="1358582780">
      <w:bodyDiv w:val="1"/>
      <w:marLeft w:val="0"/>
      <w:marRight w:val="0"/>
      <w:marTop w:val="0"/>
      <w:marBottom w:val="0"/>
      <w:divBdr>
        <w:top w:val="none" w:sz="0" w:space="0" w:color="auto"/>
        <w:left w:val="none" w:sz="0" w:space="0" w:color="auto"/>
        <w:bottom w:val="none" w:sz="0" w:space="0" w:color="auto"/>
        <w:right w:val="none" w:sz="0" w:space="0" w:color="auto"/>
      </w:divBdr>
    </w:div>
    <w:div w:id="1490249307">
      <w:bodyDiv w:val="1"/>
      <w:marLeft w:val="0"/>
      <w:marRight w:val="0"/>
      <w:marTop w:val="0"/>
      <w:marBottom w:val="0"/>
      <w:divBdr>
        <w:top w:val="none" w:sz="0" w:space="0" w:color="auto"/>
        <w:left w:val="none" w:sz="0" w:space="0" w:color="auto"/>
        <w:bottom w:val="none" w:sz="0" w:space="0" w:color="auto"/>
        <w:right w:val="none" w:sz="0" w:space="0" w:color="auto"/>
      </w:divBdr>
    </w:div>
    <w:div w:id="1533961150">
      <w:bodyDiv w:val="1"/>
      <w:marLeft w:val="0"/>
      <w:marRight w:val="0"/>
      <w:marTop w:val="0"/>
      <w:marBottom w:val="0"/>
      <w:divBdr>
        <w:top w:val="none" w:sz="0" w:space="0" w:color="auto"/>
        <w:left w:val="none" w:sz="0" w:space="0" w:color="auto"/>
        <w:bottom w:val="none" w:sz="0" w:space="0" w:color="auto"/>
        <w:right w:val="none" w:sz="0" w:space="0" w:color="auto"/>
      </w:divBdr>
    </w:div>
    <w:div w:id="1621833962">
      <w:bodyDiv w:val="1"/>
      <w:marLeft w:val="0"/>
      <w:marRight w:val="0"/>
      <w:marTop w:val="0"/>
      <w:marBottom w:val="0"/>
      <w:divBdr>
        <w:top w:val="none" w:sz="0" w:space="0" w:color="auto"/>
        <w:left w:val="none" w:sz="0" w:space="0" w:color="auto"/>
        <w:bottom w:val="none" w:sz="0" w:space="0" w:color="auto"/>
        <w:right w:val="none" w:sz="0" w:space="0" w:color="auto"/>
      </w:divBdr>
    </w:div>
    <w:div w:id="17726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15D59-4183-410F-A36E-D15A5A95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13364</Words>
  <Characters>72168</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PMKA</Company>
  <LinksUpToDate>false</LinksUpToDate>
  <CharactersWithSpaces>85362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dc:creator>
  <cp:lastModifiedBy>User</cp:lastModifiedBy>
  <cp:revision>2</cp:revision>
  <cp:lastPrinted>2012-07-24T19:25:00Z</cp:lastPrinted>
  <dcterms:created xsi:type="dcterms:W3CDTF">2012-08-15T19:57:00Z</dcterms:created>
  <dcterms:modified xsi:type="dcterms:W3CDTF">2012-08-15T19:57:00Z</dcterms:modified>
</cp:coreProperties>
</file>